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271C5">
        <w:fldChar w:fldCharType="separate"/>
      </w:r>
      <w:r w:rsidR="005E2D7E" w:rsidRPr="00AC1AF9">
        <w:rPr>
          <w:noProof/>
        </w:rPr>
        <w:t xml:space="preserve">(Brett </w:t>
      </w:r>
      <w:r w:rsidR="005E2D7E" w:rsidRPr="00AC1AF9">
        <w:rPr>
          <w:i/>
          <w:noProof/>
        </w:rPr>
        <w:t>et al.</w:t>
      </w:r>
      <w:r w:rsidR="005E2D7E" w:rsidRPr="00AC1AF9">
        <w:rPr>
          <w:noProof/>
        </w:rPr>
        <w:t>, 2014)</w:t>
      </w:r>
      <w:ins w:id="90"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1" w:author="Dave Bridges" w:date="2018-01-31T20:07:00Z">
        <w:r w:rsidR="00DB1126" w:rsidRPr="00DC3D98">
          <w:t>In this article we will</w:t>
        </w:r>
      </w:ins>
      <w:r w:rsidR="00CF3277" w:rsidRPr="00DC3D98">
        <w:t xml:space="preserve"> </w:t>
      </w:r>
      <w:ins w:id="92" w:author="Dave Bridges" w:date="2018-01-31T20:07:00Z">
        <w:r w:rsidR="00DB1126" w:rsidRPr="00DC3D98">
          <w:t>examine</w:t>
        </w:r>
        <w:r w:rsidR="00DB1126" w:rsidRPr="001F297C">
          <w:t xml:space="preserve"> </w:t>
        </w:r>
      </w:ins>
      <w:commentRangeStart w:id="93"/>
      <w:r w:rsidR="00CF3277" w:rsidRPr="001F297C">
        <w:t>the hypothesis</w:t>
      </w:r>
      <w:commentRangeEnd w:id="93"/>
      <w:r w:rsidR="000B43B5" w:rsidRPr="00AC1AF9">
        <w:rPr>
          <w:rStyle w:val="CommentReference"/>
          <w:rFonts w:asciiTheme="minorHAnsi" w:eastAsiaTheme="minorHAnsi" w:hAnsiTheme="minorHAnsi" w:cstheme="minorBidi"/>
        </w:rPr>
        <w:commentReference w:id="93"/>
      </w:r>
      <w:r w:rsidR="00CF3277" w:rsidRPr="00AC1AF9">
        <w:t xml:space="preserve"> that maternal obesity influences the offspring health through altering the maternofetal interface and placental transport capacity</w:t>
      </w:r>
      <w:ins w:id="94" w:author="Microsoft Office User" w:date="2018-02-10T00:26:00Z">
        <w:r w:rsidR="00A446AD" w:rsidRPr="00AC1AF9">
          <w:t xml:space="preserve"> </w:t>
        </w:r>
        <w:r w:rsidR="00A446AD" w:rsidRPr="00AC1AF9">
          <w:fldChar w:fldCharType="begin" w:fldLock="1"/>
        </w:r>
      </w:ins>
      <w:r w:rsidR="00A446AD" w:rsidRPr="00AC1AF9">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271C5">
        <w:fldChar w:fldCharType="separate"/>
      </w:r>
      <w:r w:rsidR="00A446AD" w:rsidRPr="00AC1AF9">
        <w:rPr>
          <w:noProof/>
        </w:rPr>
        <w:t xml:space="preserve">(Díaz </w:t>
      </w:r>
      <w:r w:rsidR="00A446AD" w:rsidRPr="00AC1AF9">
        <w:rPr>
          <w:i/>
          <w:noProof/>
        </w:rPr>
        <w:t>et al.</w:t>
      </w:r>
      <w:r w:rsidR="00A446AD" w:rsidRPr="00AC1AF9">
        <w:rPr>
          <w:noProof/>
        </w:rPr>
        <w:t>, 2014)</w:t>
      </w:r>
      <w:ins w:id="95"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271C5">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96"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97" w:author="Microsoft Office User" w:date="2018-02-21T09:52:00Z">
            <w:rPr/>
          </w:rPrChange>
        </w:rPr>
        <w:t>and the underlying mechanisms and metabolic pathways that result in the impaired placental function</w:t>
      </w:r>
      <w:r w:rsidR="00CF3277" w:rsidRPr="00AC1AF9">
        <w:t xml:space="preserve">. </w:t>
      </w:r>
      <w:del w:id="98"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99" w:author="Microsoft Office User" w:date="2018-02-21T09:52:00Z">
            <w:rPr/>
          </w:rPrChange>
        </w:rPr>
        <w:t>The</w:t>
      </w:r>
      <w:ins w:id="100" w:author="Microsoft Office User" w:date="2018-02-10T01:24:00Z">
        <w:r w:rsidR="004B6721" w:rsidRPr="00AC1AF9">
          <w:rPr>
            <w:highlight w:val="yellow"/>
            <w:rPrChange w:id="101" w:author="Microsoft Office User" w:date="2018-02-21T09:52:00Z">
              <w:rPr/>
            </w:rPrChange>
          </w:rPr>
          <w:t xml:space="preserve"> human </w:t>
        </w:r>
      </w:ins>
      <w:r w:rsidRPr="00AC1AF9">
        <w:rPr>
          <w:highlight w:val="yellow"/>
          <w:rPrChange w:id="102" w:author="Microsoft Office User" w:date="2018-02-21T09:52:00Z">
            <w:rPr/>
          </w:rPrChange>
        </w:rPr>
        <w:t xml:space="preserve">placenta is the first organ that reaches full maturation during </w:t>
      </w:r>
      <w:r w:rsidR="002E7629" w:rsidRPr="00AC1AF9">
        <w:rPr>
          <w:highlight w:val="yellow"/>
          <w:rPrChange w:id="103" w:author="Microsoft Office User" w:date="2018-02-21T09:52:00Z">
            <w:rPr/>
          </w:rPrChange>
        </w:rPr>
        <w:t xml:space="preserve">human </w:t>
      </w:r>
      <w:commentRangeStart w:id="104"/>
      <w:r w:rsidRPr="00AC1AF9">
        <w:rPr>
          <w:highlight w:val="yellow"/>
          <w:rPrChange w:id="105" w:author="Microsoft Office User" w:date="2018-02-21T09:52:00Z">
            <w:rPr/>
          </w:rPrChange>
        </w:rPr>
        <w:t>pregnancy</w:t>
      </w:r>
      <w:commentRangeEnd w:id="104"/>
      <w:r w:rsidR="00340651" w:rsidRPr="00AC1AF9">
        <w:rPr>
          <w:rStyle w:val="CommentReference"/>
          <w:rFonts w:asciiTheme="minorHAnsi" w:eastAsiaTheme="minorHAnsi" w:hAnsiTheme="minorHAnsi" w:cstheme="minorBidi"/>
          <w:highlight w:val="yellow"/>
          <w:rPrChange w:id="106" w:author="Microsoft Office User" w:date="2018-02-21T09:52:00Z">
            <w:rPr>
              <w:rStyle w:val="CommentReference"/>
              <w:rFonts w:asciiTheme="minorHAnsi" w:eastAsiaTheme="minorHAnsi" w:hAnsiTheme="minorHAnsi" w:cstheme="minorBidi"/>
            </w:rPr>
          </w:rPrChange>
        </w:rPr>
        <w:commentReference w:id="104"/>
      </w:r>
      <w:ins w:id="107" w:author="Microsoft Office User" w:date="2018-02-10T01:32:00Z">
        <w:r w:rsidR="004B6721" w:rsidRPr="00AC1AF9">
          <w:rPr>
            <w:highlight w:val="yellow"/>
            <w:rPrChange w:id="108" w:author="Microsoft Office User" w:date="2018-02-21T09:52:00Z">
              <w:rPr/>
            </w:rPrChange>
          </w:rPr>
          <w:t xml:space="preserve"> </w:t>
        </w:r>
      </w:ins>
      <w:ins w:id="109" w:author="Microsoft Office User" w:date="2018-02-10T01:33:00Z">
        <w:r w:rsidR="004B6721" w:rsidRPr="00AC1AF9">
          <w:rPr>
            <w:highlight w:val="yellow"/>
            <w:rPrChange w:id="110" w:author="Microsoft Office User" w:date="2018-02-21T09:52:00Z">
              <w:rPr/>
            </w:rPrChange>
          </w:rPr>
          <w:fldChar w:fldCharType="begin" w:fldLock="1"/>
        </w:r>
      </w:ins>
      <w:r w:rsidR="00CF724F" w:rsidRPr="00AC1AF9">
        <w:rPr>
          <w:highlight w:val="yellow"/>
          <w:rPrChange w:id="111"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2" w:author="Microsoft Office User" w:date="2018-02-21T09:52:00Z">
            <w:rPr/>
          </w:rPrChange>
        </w:rPr>
        <w:fldChar w:fldCharType="separate"/>
      </w:r>
      <w:r w:rsidR="004B6721" w:rsidRPr="00AC1AF9">
        <w:rPr>
          <w:noProof/>
          <w:highlight w:val="yellow"/>
          <w:rPrChange w:id="113" w:author="Microsoft Office User" w:date="2018-02-21T09:52:00Z">
            <w:rPr>
              <w:noProof/>
            </w:rPr>
          </w:rPrChange>
        </w:rPr>
        <w:t xml:space="preserve">(Walker </w:t>
      </w:r>
      <w:r w:rsidR="004B6721" w:rsidRPr="00AC1AF9">
        <w:rPr>
          <w:i/>
          <w:noProof/>
          <w:highlight w:val="yellow"/>
          <w:rPrChange w:id="114" w:author="Microsoft Office User" w:date="2018-02-21T09:52:00Z">
            <w:rPr>
              <w:i/>
              <w:noProof/>
            </w:rPr>
          </w:rPrChange>
        </w:rPr>
        <w:t>et al.</w:t>
      </w:r>
      <w:r w:rsidR="004B6721" w:rsidRPr="00AC1AF9">
        <w:rPr>
          <w:noProof/>
          <w:highlight w:val="yellow"/>
          <w:rPrChange w:id="115" w:author="Microsoft Office User" w:date="2018-02-21T09:52:00Z">
            <w:rPr>
              <w:noProof/>
            </w:rPr>
          </w:rPrChange>
        </w:rPr>
        <w:t>, 2017)</w:t>
      </w:r>
      <w:ins w:id="116" w:author="Microsoft Office User" w:date="2018-02-10T01:33:00Z">
        <w:r w:rsidR="004B6721" w:rsidRPr="00AC1AF9">
          <w:rPr>
            <w:highlight w:val="yellow"/>
            <w:rPrChange w:id="117" w:author="Microsoft Office User" w:date="2018-02-21T09:52:00Z">
              <w:rPr/>
            </w:rPrChange>
          </w:rPr>
          <w:fldChar w:fldCharType="end"/>
        </w:r>
      </w:ins>
      <w:r w:rsidRPr="00AC1AF9">
        <w:rPr>
          <w:highlight w:val="yellow"/>
          <w:rPrChange w:id="118" w:author="Microsoft Office User" w:date="2018-02-21T09:52:00Z">
            <w:rPr/>
          </w:rPrChange>
        </w:rPr>
        <w:t xml:space="preserve">. </w:t>
      </w:r>
      <w:r w:rsidR="002076A5" w:rsidRPr="00AC1AF9">
        <w:rPr>
          <w:highlight w:val="yellow"/>
          <w:rPrChange w:id="119" w:author="Microsoft Office User" w:date="2018-02-21T09:52:00Z">
            <w:rPr/>
          </w:rPrChange>
        </w:rPr>
        <w:t xml:space="preserve">The human placenta is composed of </w:t>
      </w:r>
      <w:r w:rsidR="001826DB" w:rsidRPr="00AC1AF9">
        <w:rPr>
          <w:highlight w:val="yellow"/>
          <w:rPrChange w:id="120" w:author="Microsoft Office User" w:date="2018-02-21T09:52:00Z">
            <w:rPr/>
          </w:rPrChange>
        </w:rPr>
        <w:t>layers</w:t>
      </w:r>
      <w:r w:rsidR="002076A5" w:rsidRPr="00AC1AF9">
        <w:rPr>
          <w:highlight w:val="yellow"/>
          <w:rPrChange w:id="121" w:author="Microsoft Office User" w:date="2018-02-21T09:52:00Z">
            <w:rPr/>
          </w:rPrChange>
        </w:rPr>
        <w:t xml:space="preserve"> </w:t>
      </w:r>
      <w:r w:rsidR="00CA3DD9" w:rsidRPr="00AC1AF9">
        <w:rPr>
          <w:highlight w:val="yellow"/>
          <w:rPrChange w:id="122" w:author="Microsoft Office User" w:date="2018-02-21T09:52:00Z">
            <w:rPr/>
          </w:rPrChange>
        </w:rPr>
        <w:t>with</w:t>
      </w:r>
      <w:r w:rsidR="002076A5" w:rsidRPr="00AC1AF9">
        <w:rPr>
          <w:highlight w:val="yellow"/>
          <w:rPrChange w:id="123" w:author="Microsoft Office User" w:date="2018-02-21T09:52:00Z">
            <w:rPr/>
          </w:rPrChange>
        </w:rPr>
        <w:t xml:space="preserve"> </w:t>
      </w:r>
      <w:commentRangeStart w:id="124"/>
      <w:r w:rsidR="002076A5" w:rsidRPr="00AC1AF9">
        <w:rPr>
          <w:highlight w:val="yellow"/>
          <w:rPrChange w:id="125" w:author="Microsoft Office User" w:date="2018-02-21T09:52:00Z">
            <w:rPr/>
          </w:rPrChange>
        </w:rPr>
        <w:t xml:space="preserve">various </w:t>
      </w:r>
      <w:commentRangeEnd w:id="124"/>
      <w:r w:rsidR="005840B5" w:rsidRPr="00AC1AF9">
        <w:rPr>
          <w:rStyle w:val="CommentReference"/>
          <w:rFonts w:asciiTheme="minorHAnsi" w:eastAsiaTheme="minorHAnsi" w:hAnsiTheme="minorHAnsi" w:cstheme="minorBidi"/>
          <w:highlight w:val="yellow"/>
          <w:rPrChange w:id="126" w:author="Microsoft Office User" w:date="2018-02-21T09:52:00Z">
            <w:rPr>
              <w:rStyle w:val="CommentReference"/>
              <w:rFonts w:asciiTheme="minorHAnsi" w:eastAsiaTheme="minorHAnsi" w:hAnsiTheme="minorHAnsi" w:cstheme="minorBidi"/>
            </w:rPr>
          </w:rPrChange>
        </w:rPr>
        <w:commentReference w:id="124"/>
      </w:r>
      <w:r w:rsidR="002076A5" w:rsidRPr="00AC1AF9">
        <w:rPr>
          <w:highlight w:val="yellow"/>
          <w:rPrChange w:id="127" w:author="Microsoft Office User" w:date="2018-02-21T09:52:00Z">
            <w:rPr/>
          </w:rPrChange>
        </w:rPr>
        <w:t xml:space="preserve">functions in the </w:t>
      </w:r>
      <w:proofErr w:type="spellStart"/>
      <w:r w:rsidR="002076A5" w:rsidRPr="00AC1AF9">
        <w:rPr>
          <w:highlight w:val="yellow"/>
          <w:rPrChange w:id="128" w:author="Microsoft Office User" w:date="2018-02-21T09:52:00Z">
            <w:rPr/>
          </w:rPrChange>
        </w:rPr>
        <w:t>materno</w:t>
      </w:r>
      <w:proofErr w:type="spellEnd"/>
      <w:r w:rsidR="002076A5" w:rsidRPr="00AC1AF9">
        <w:rPr>
          <w:highlight w:val="yellow"/>
          <w:rPrChange w:id="129" w:author="Microsoft Office User" w:date="2018-02-21T09:52:00Z">
            <w:rPr/>
          </w:rPrChange>
        </w:rPr>
        <w:t xml:space="preserve">-fetal interface. </w:t>
      </w:r>
      <w:commentRangeStart w:id="130"/>
      <w:r w:rsidR="002076A5" w:rsidRPr="00AC1AF9">
        <w:rPr>
          <w:highlight w:val="yellow"/>
          <w:rPrChange w:id="131" w:author="Microsoft Office User" w:date="2018-02-21T09:52:00Z">
            <w:rPr/>
          </w:rPrChange>
        </w:rPr>
        <w:t xml:space="preserve">The human placenta </w:t>
      </w:r>
      <w:r w:rsidR="00AC7932" w:rsidRPr="00AC1AF9">
        <w:rPr>
          <w:highlight w:val="yellow"/>
          <w:rPrChange w:id="132" w:author="Microsoft Office User" w:date="2018-02-21T09:52:00Z">
            <w:rPr/>
          </w:rPrChange>
        </w:rPr>
        <w:t xml:space="preserve">has two membranes, a </w:t>
      </w:r>
      <w:proofErr w:type="spellStart"/>
      <w:r w:rsidR="00AC7932" w:rsidRPr="00AC1AF9">
        <w:rPr>
          <w:highlight w:val="yellow"/>
          <w:rPrChange w:id="133" w:author="Microsoft Office User" w:date="2018-02-21T09:52:00Z">
            <w:rPr/>
          </w:rPrChange>
        </w:rPr>
        <w:t>microvillous</w:t>
      </w:r>
      <w:proofErr w:type="spellEnd"/>
      <w:r w:rsidR="00AC7932" w:rsidRPr="00AC1AF9">
        <w:rPr>
          <w:highlight w:val="yellow"/>
          <w:rPrChange w:id="134" w:author="Microsoft Office User" w:date="2018-02-21T09:52:00Z">
            <w:rPr/>
          </w:rPrChange>
        </w:rPr>
        <w:t xml:space="preserve"> membrane (MVM) that </w:t>
      </w:r>
      <w:r w:rsidR="0060560B" w:rsidRPr="00AC1AF9">
        <w:rPr>
          <w:highlight w:val="yellow"/>
          <w:rPrChange w:id="135" w:author="Microsoft Office User" w:date="2018-02-21T09:52:00Z">
            <w:rPr/>
          </w:rPrChange>
        </w:rPr>
        <w:t xml:space="preserve">faces the maternal side </w:t>
      </w:r>
      <w:r w:rsidR="00AC7932" w:rsidRPr="00AC1AF9">
        <w:rPr>
          <w:highlight w:val="yellow"/>
          <w:rPrChange w:id="136" w:author="Microsoft Office User" w:date="2018-02-21T09:52:00Z">
            <w:rPr/>
          </w:rPrChange>
        </w:rPr>
        <w:t>and is in direct contact with the maternal circulation, and a basolateral membrane</w:t>
      </w:r>
      <w:r w:rsidR="001826DB" w:rsidRPr="00AC1AF9">
        <w:rPr>
          <w:highlight w:val="yellow"/>
          <w:rPrChange w:id="137" w:author="Microsoft Office User" w:date="2018-02-21T09:52:00Z">
            <w:rPr/>
          </w:rPrChange>
        </w:rPr>
        <w:t xml:space="preserve"> (BM)</w:t>
      </w:r>
      <w:r w:rsidR="00AC7932" w:rsidRPr="00AC1AF9">
        <w:rPr>
          <w:highlight w:val="yellow"/>
          <w:rPrChange w:id="138" w:author="Microsoft Office User" w:date="2018-02-21T09:52:00Z">
            <w:rPr/>
          </w:rPrChange>
        </w:rPr>
        <w:t xml:space="preserve"> that is on the fetal side and is in direct contact with the fetal endothelium and capillaries w</w:t>
      </w:r>
      <w:r w:rsidR="000E2AB7" w:rsidRPr="00AC1AF9">
        <w:rPr>
          <w:highlight w:val="yellow"/>
          <w:rPrChange w:id="139" w:author="Microsoft Office User" w:date="2018-02-21T09:52:00Z">
            <w:rPr/>
          </w:rPrChange>
        </w:rPr>
        <w:t xml:space="preserve">here the nutrient and gas </w:t>
      </w:r>
      <w:r w:rsidR="0060560B" w:rsidRPr="00AC1AF9">
        <w:rPr>
          <w:highlight w:val="yellow"/>
          <w:rPrChange w:id="140" w:author="Microsoft Office User" w:date="2018-02-21T09:52:00Z">
            <w:rPr/>
          </w:rPrChange>
        </w:rPr>
        <w:t>exchange to</w:t>
      </w:r>
      <w:r w:rsidR="000E2AB7" w:rsidRPr="00AC1AF9">
        <w:rPr>
          <w:highlight w:val="yellow"/>
          <w:rPrChange w:id="141" w:author="Microsoft Office User" w:date="2018-02-21T09:52:00Z">
            <w:rPr/>
          </w:rPrChange>
        </w:rPr>
        <w:t xml:space="preserve"> </w:t>
      </w:r>
      <w:r w:rsidR="0060560B" w:rsidRPr="00AC1AF9">
        <w:rPr>
          <w:highlight w:val="yellow"/>
          <w:rPrChange w:id="142" w:author="Microsoft Office User" w:date="2018-02-21T09:52:00Z">
            <w:rPr/>
          </w:rPrChange>
        </w:rPr>
        <w:t>t</w:t>
      </w:r>
      <w:r w:rsidR="00AC7932" w:rsidRPr="00AC1AF9">
        <w:rPr>
          <w:highlight w:val="yellow"/>
          <w:rPrChange w:id="143" w:author="Microsoft Office User" w:date="2018-02-21T09:52:00Z">
            <w:rPr/>
          </w:rPrChange>
        </w:rPr>
        <w:t>h</w:t>
      </w:r>
      <w:r w:rsidR="0060560B" w:rsidRPr="00AC1AF9">
        <w:rPr>
          <w:highlight w:val="yellow"/>
          <w:rPrChange w:id="144" w:author="Microsoft Office User" w:date="2018-02-21T09:52:00Z">
            <w:rPr/>
          </w:rPrChange>
        </w:rPr>
        <w:t>e</w:t>
      </w:r>
      <w:r w:rsidR="00AC7932" w:rsidRPr="00AC1AF9">
        <w:rPr>
          <w:highlight w:val="yellow"/>
          <w:rPrChange w:id="145" w:author="Microsoft Office User" w:date="2018-02-21T09:52:00Z">
            <w:rPr/>
          </w:rPrChange>
        </w:rPr>
        <w:t xml:space="preserve"> fetus occurs through transporters</w:t>
      </w:r>
      <w:ins w:id="146" w:author="Microsoft Office User" w:date="2018-02-10T01:20:00Z">
        <w:r w:rsidR="0083169B" w:rsidRPr="00AC1AF9">
          <w:rPr>
            <w:highlight w:val="yellow"/>
            <w:rPrChange w:id="147" w:author="Microsoft Office User" w:date="2018-02-21T09:52:00Z">
              <w:rPr/>
            </w:rPrChange>
          </w:rPr>
          <w:t xml:space="preserve"> </w:t>
        </w:r>
        <w:r w:rsidR="004B6721" w:rsidRPr="00AC1AF9">
          <w:rPr>
            <w:highlight w:val="yellow"/>
            <w:rPrChange w:id="148" w:author="Microsoft Office User" w:date="2018-02-21T09:52:00Z">
              <w:rPr/>
            </w:rPrChange>
          </w:rPr>
          <w:fldChar w:fldCharType="begin" w:fldLock="1"/>
        </w:r>
      </w:ins>
      <w:r w:rsidR="005E2D7E" w:rsidRPr="00AC1AF9">
        <w:rPr>
          <w:highlight w:val="yellow"/>
          <w:rPrChange w:id="149"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50" w:author="Microsoft Office User" w:date="2018-02-21T09:52:00Z">
            <w:rPr/>
          </w:rPrChange>
        </w:rPr>
        <w:fldChar w:fldCharType="separate"/>
      </w:r>
      <w:r w:rsidR="005E2D7E" w:rsidRPr="00AC1AF9">
        <w:rPr>
          <w:noProof/>
          <w:highlight w:val="yellow"/>
          <w:rPrChange w:id="151" w:author="Microsoft Office User" w:date="2018-02-21T09:52:00Z">
            <w:rPr>
              <w:noProof/>
            </w:rPr>
          </w:rPrChange>
        </w:rPr>
        <w:t xml:space="preserve">(Brett </w:t>
      </w:r>
      <w:r w:rsidR="005E2D7E" w:rsidRPr="00AC1AF9">
        <w:rPr>
          <w:i/>
          <w:noProof/>
          <w:highlight w:val="yellow"/>
          <w:rPrChange w:id="152" w:author="Microsoft Office User" w:date="2018-02-21T09:52:00Z">
            <w:rPr>
              <w:i/>
              <w:noProof/>
            </w:rPr>
          </w:rPrChange>
        </w:rPr>
        <w:t>et al.</w:t>
      </w:r>
      <w:r w:rsidR="005E2D7E" w:rsidRPr="00AC1AF9">
        <w:rPr>
          <w:noProof/>
          <w:highlight w:val="yellow"/>
          <w:rPrChange w:id="153" w:author="Microsoft Office User" w:date="2018-02-21T09:52:00Z">
            <w:rPr>
              <w:noProof/>
            </w:rPr>
          </w:rPrChange>
        </w:rPr>
        <w:t>, 2014)</w:t>
      </w:r>
      <w:ins w:id="154" w:author="Microsoft Office User" w:date="2018-02-10T01:20:00Z">
        <w:r w:rsidR="004B6721" w:rsidRPr="00AC1AF9">
          <w:rPr>
            <w:highlight w:val="yellow"/>
            <w:rPrChange w:id="155" w:author="Microsoft Office User" w:date="2018-02-21T09:52:00Z">
              <w:rPr/>
            </w:rPrChange>
          </w:rPr>
          <w:fldChar w:fldCharType="end"/>
        </w:r>
      </w:ins>
      <w:r w:rsidR="00AC7932" w:rsidRPr="00AC1AF9">
        <w:rPr>
          <w:highlight w:val="yellow"/>
          <w:rPrChange w:id="156" w:author="Microsoft Office User" w:date="2018-02-21T09:52:00Z">
            <w:rPr/>
          </w:rPrChange>
        </w:rPr>
        <w:t xml:space="preserve">. </w:t>
      </w:r>
      <w:commentRangeEnd w:id="130"/>
      <w:r w:rsidR="008E21C1" w:rsidRPr="00AC1AF9">
        <w:rPr>
          <w:rStyle w:val="CommentReference"/>
          <w:rFonts w:asciiTheme="minorHAnsi" w:eastAsiaTheme="minorHAnsi" w:hAnsiTheme="minorHAnsi" w:cstheme="minorBidi"/>
          <w:highlight w:val="yellow"/>
          <w:rPrChange w:id="157" w:author="Microsoft Office User" w:date="2018-02-21T09:52:00Z">
            <w:rPr>
              <w:rStyle w:val="CommentReference"/>
              <w:rFonts w:asciiTheme="minorHAnsi" w:eastAsiaTheme="minorHAnsi" w:hAnsiTheme="minorHAnsi" w:cstheme="minorBidi"/>
            </w:rPr>
          </w:rPrChange>
        </w:rPr>
        <w:commentReference w:id="130"/>
      </w:r>
      <w:r w:rsidR="00CA3DD9" w:rsidRPr="00AC1AF9">
        <w:rPr>
          <w:highlight w:val="yellow"/>
          <w:rPrChange w:id="158" w:author="Microsoft Office User" w:date="2018-02-21T09:52:00Z">
            <w:rPr/>
          </w:rPrChange>
        </w:rPr>
        <w:t>The cell types lying</w:t>
      </w:r>
      <w:r w:rsidR="00CA3DD9">
        <w:t xml:space="preserve"> </w:t>
      </w:r>
      <w:r w:rsidR="00CA3DD9" w:rsidRPr="00AC1AF9">
        <w:rPr>
          <w:highlight w:val="yellow"/>
          <w:rPrChange w:id="159" w:author="Microsoft Office User" w:date="2018-02-21T09:52:00Z">
            <w:rPr/>
          </w:rPrChange>
        </w:rPr>
        <w:lastRenderedPageBreak/>
        <w:t xml:space="preserve">between the maternal and fetal </w:t>
      </w:r>
      <w:r w:rsidR="002E7629" w:rsidRPr="00AC1AF9">
        <w:rPr>
          <w:highlight w:val="yellow"/>
          <w:rPrChange w:id="160" w:author="Microsoft Office User" w:date="2018-02-21T09:52:00Z">
            <w:rPr/>
          </w:rPrChange>
        </w:rPr>
        <w:t>blood</w:t>
      </w:r>
      <w:r w:rsidR="00AC7932" w:rsidRPr="00AC1AF9">
        <w:rPr>
          <w:highlight w:val="yellow"/>
          <w:rPrChange w:id="161" w:author="Microsoft Office User" w:date="2018-02-21T09:52:00Z">
            <w:rPr/>
          </w:rPrChange>
        </w:rPr>
        <w:t xml:space="preserve"> </w:t>
      </w:r>
      <w:r w:rsidR="00CA3DD9" w:rsidRPr="00AC1AF9">
        <w:rPr>
          <w:highlight w:val="yellow"/>
          <w:rPrChange w:id="162" w:author="Microsoft Office User" w:date="2018-02-21T09:52:00Z">
            <w:rPr/>
          </w:rPrChange>
        </w:rPr>
        <w:t>have</w:t>
      </w:r>
      <w:r w:rsidR="00AC7932" w:rsidRPr="00AC1AF9">
        <w:rPr>
          <w:highlight w:val="yellow"/>
          <w:rPrChange w:id="163" w:author="Microsoft Office User" w:date="2018-02-21T09:52:00Z">
            <w:rPr/>
          </w:rPrChange>
        </w:rPr>
        <w:t xml:space="preserve"> </w:t>
      </w:r>
      <w:commentRangeStart w:id="164"/>
      <w:r w:rsidR="00CA3DD9" w:rsidRPr="00AC1AF9">
        <w:rPr>
          <w:highlight w:val="yellow"/>
          <w:rPrChange w:id="165" w:author="Microsoft Office User" w:date="2018-02-21T09:52:00Z">
            <w:rPr/>
          </w:rPrChange>
        </w:rPr>
        <w:t>varying</w:t>
      </w:r>
      <w:r w:rsidR="00AC7932" w:rsidRPr="00AC1AF9">
        <w:rPr>
          <w:highlight w:val="yellow"/>
          <w:rPrChange w:id="166" w:author="Microsoft Office User" w:date="2018-02-21T09:52:00Z">
            <w:rPr/>
          </w:rPrChange>
        </w:rPr>
        <w:t xml:space="preserve"> </w:t>
      </w:r>
      <w:commentRangeEnd w:id="164"/>
      <w:r w:rsidR="00C15D21" w:rsidRPr="00AC1AF9">
        <w:rPr>
          <w:rStyle w:val="CommentReference"/>
          <w:rFonts w:asciiTheme="minorHAnsi" w:eastAsiaTheme="minorHAnsi" w:hAnsiTheme="minorHAnsi" w:cstheme="minorBidi"/>
          <w:highlight w:val="yellow"/>
          <w:rPrChange w:id="167" w:author="Microsoft Office User" w:date="2018-02-21T09:52:00Z">
            <w:rPr>
              <w:rStyle w:val="CommentReference"/>
              <w:rFonts w:asciiTheme="minorHAnsi" w:eastAsiaTheme="minorHAnsi" w:hAnsiTheme="minorHAnsi" w:cstheme="minorBidi"/>
            </w:rPr>
          </w:rPrChange>
        </w:rPr>
        <w:commentReference w:id="164"/>
      </w:r>
      <w:r w:rsidR="00AC7932" w:rsidRPr="00AC1AF9">
        <w:rPr>
          <w:highlight w:val="yellow"/>
          <w:rPrChange w:id="168" w:author="Microsoft Office User" w:date="2018-02-21T09:52:00Z">
            <w:rPr/>
          </w:rPrChange>
        </w:rPr>
        <w:t>role</w:t>
      </w:r>
      <w:r w:rsidR="00CA3DD9" w:rsidRPr="00AC1AF9">
        <w:rPr>
          <w:highlight w:val="yellow"/>
          <w:rPrChange w:id="169" w:author="Microsoft Office User" w:date="2018-02-21T09:52:00Z">
            <w:rPr/>
          </w:rPrChange>
        </w:rPr>
        <w:t>s</w:t>
      </w:r>
      <w:r w:rsidR="00AC7932" w:rsidRPr="00AC1AF9">
        <w:rPr>
          <w:highlight w:val="yellow"/>
          <w:rPrChange w:id="170" w:author="Microsoft Office User" w:date="2018-02-21T09:52:00Z">
            <w:rPr/>
          </w:rPrChange>
        </w:rPr>
        <w:t xml:space="preserve"> and maturation speed. Moving inwards from the maternal membrane to the fetal membrane, the cell types </w:t>
      </w:r>
      <w:r w:rsidR="00CA3DD9" w:rsidRPr="00AC1AF9">
        <w:rPr>
          <w:highlight w:val="yellow"/>
          <w:rPrChange w:id="171" w:author="Microsoft Office User" w:date="2018-02-21T09:52:00Z">
            <w:rPr/>
          </w:rPrChange>
        </w:rPr>
        <w:t>include</w:t>
      </w:r>
      <w:r w:rsidR="00B72F6D" w:rsidRPr="00AC1AF9">
        <w:rPr>
          <w:highlight w:val="yellow"/>
          <w:rPrChange w:id="172" w:author="Microsoft Office User" w:date="2018-02-21T09:52:00Z">
            <w:rPr/>
          </w:rPrChange>
        </w:rPr>
        <w:t xml:space="preserve"> </w:t>
      </w:r>
      <w:r w:rsidR="002E7629" w:rsidRPr="00AC1AF9">
        <w:rPr>
          <w:highlight w:val="yellow"/>
          <w:rPrChange w:id="173" w:author="Microsoft Office User" w:date="2018-02-21T09:52:00Z">
            <w:rPr/>
          </w:rPrChange>
        </w:rPr>
        <w:t xml:space="preserve">endovascular </w:t>
      </w:r>
      <w:proofErr w:type="spellStart"/>
      <w:r w:rsidR="002E7629" w:rsidRPr="00AC1AF9">
        <w:rPr>
          <w:highlight w:val="yellow"/>
          <w:rPrChange w:id="174" w:author="Microsoft Office User" w:date="2018-02-21T09:52:00Z">
            <w:rPr/>
          </w:rPrChange>
        </w:rPr>
        <w:t>cytotrophoblasts</w:t>
      </w:r>
      <w:proofErr w:type="spellEnd"/>
      <w:r w:rsidR="002E7629" w:rsidRPr="00AC1AF9">
        <w:rPr>
          <w:highlight w:val="yellow"/>
          <w:rPrChange w:id="175" w:author="Microsoft Office User" w:date="2018-02-21T09:52:00Z">
            <w:rPr/>
          </w:rPrChange>
        </w:rPr>
        <w:t xml:space="preserve">, </w:t>
      </w:r>
      <w:proofErr w:type="spellStart"/>
      <w:r w:rsidR="00B72F6D" w:rsidRPr="00AC1AF9">
        <w:rPr>
          <w:highlight w:val="yellow"/>
          <w:rPrChange w:id="176" w:author="Microsoft Office User" w:date="2018-02-21T09:52:00Z">
            <w:rPr/>
          </w:rPrChange>
        </w:rPr>
        <w:t>extravillous</w:t>
      </w:r>
      <w:proofErr w:type="spellEnd"/>
      <w:r w:rsidR="00B72F6D" w:rsidRPr="00AC1AF9">
        <w:rPr>
          <w:highlight w:val="yellow"/>
          <w:rPrChange w:id="177" w:author="Microsoft Office User" w:date="2018-02-21T09:52:00Z">
            <w:rPr/>
          </w:rPrChange>
        </w:rPr>
        <w:t xml:space="preserve"> </w:t>
      </w:r>
      <w:proofErr w:type="spellStart"/>
      <w:r w:rsidRPr="00AC1AF9">
        <w:rPr>
          <w:highlight w:val="yellow"/>
          <w:rPrChange w:id="178" w:author="Microsoft Office User" w:date="2018-02-21T09:52:00Z">
            <w:rPr/>
          </w:rPrChange>
        </w:rPr>
        <w:t>cytotrophoblasts</w:t>
      </w:r>
      <w:proofErr w:type="spellEnd"/>
      <w:r w:rsidR="00B72F6D" w:rsidRPr="00AC1AF9">
        <w:rPr>
          <w:highlight w:val="yellow"/>
          <w:rPrChange w:id="179" w:author="Microsoft Office User" w:date="2018-02-21T09:52:00Z">
            <w:rPr/>
          </w:rPrChange>
        </w:rPr>
        <w:t>,</w:t>
      </w:r>
      <w:r w:rsidRPr="00AC1AF9">
        <w:rPr>
          <w:highlight w:val="yellow"/>
          <w:rPrChange w:id="180" w:author="Microsoft Office User" w:date="2018-02-21T09:52:00Z">
            <w:rPr/>
          </w:rPrChange>
        </w:rPr>
        <w:t xml:space="preserve"> syncytiotrophoblasts</w:t>
      </w:r>
      <w:r w:rsidR="002076A5" w:rsidRPr="00AC1AF9">
        <w:rPr>
          <w:highlight w:val="yellow"/>
          <w:rPrChange w:id="181" w:author="Microsoft Office User" w:date="2018-02-21T09:52:00Z">
            <w:rPr/>
          </w:rPrChange>
        </w:rPr>
        <w:t xml:space="preserve">, </w:t>
      </w:r>
      <w:r w:rsidRPr="00AC1AF9">
        <w:rPr>
          <w:highlight w:val="yellow"/>
          <w:rPrChange w:id="182" w:author="Microsoft Office User" w:date="2018-02-21T09:52:00Z">
            <w:rPr/>
          </w:rPrChange>
        </w:rPr>
        <w:t xml:space="preserve">villous </w:t>
      </w:r>
      <w:proofErr w:type="spellStart"/>
      <w:r w:rsidRPr="00AC1AF9">
        <w:rPr>
          <w:highlight w:val="yellow"/>
          <w:rPrChange w:id="183" w:author="Microsoft Office User" w:date="2018-02-21T09:52:00Z">
            <w:rPr/>
          </w:rPrChange>
        </w:rPr>
        <w:t>cytotrophoblasts</w:t>
      </w:r>
      <w:proofErr w:type="spellEnd"/>
      <w:r w:rsidRPr="00AC1AF9">
        <w:rPr>
          <w:highlight w:val="yellow"/>
          <w:rPrChange w:id="184" w:author="Microsoft Office User" w:date="2018-02-21T09:52:00Z">
            <w:rPr/>
          </w:rPrChange>
        </w:rPr>
        <w:t>,</w:t>
      </w:r>
      <w:r w:rsidR="00E634C0" w:rsidRPr="00AC1AF9">
        <w:rPr>
          <w:highlight w:val="yellow"/>
          <w:rPrChange w:id="185" w:author="Microsoft Office User" w:date="2018-02-21T09:52:00Z">
            <w:rPr/>
          </w:rPrChange>
        </w:rPr>
        <w:t xml:space="preserve"> </w:t>
      </w:r>
      <w:proofErr w:type="spellStart"/>
      <w:r w:rsidRPr="00AC1AF9">
        <w:rPr>
          <w:highlight w:val="yellow"/>
          <w:rPrChange w:id="186" w:author="Microsoft Office User" w:date="2018-02-21T09:52:00Z">
            <w:rPr/>
          </w:rPrChange>
        </w:rPr>
        <w:t>cytotrophoblasts</w:t>
      </w:r>
      <w:proofErr w:type="spellEnd"/>
      <w:r w:rsidR="00E634C0" w:rsidRPr="00AC1AF9">
        <w:rPr>
          <w:highlight w:val="yellow"/>
          <w:rPrChange w:id="187" w:author="Microsoft Office User" w:date="2018-02-21T09:52:00Z">
            <w:rPr/>
          </w:rPrChange>
        </w:rPr>
        <w:t xml:space="preserve"> </w:t>
      </w:r>
      <w:commentRangeStart w:id="188"/>
      <w:commentRangeStart w:id="189"/>
      <w:r w:rsidR="00E634C0" w:rsidRPr="00AC1AF9">
        <w:rPr>
          <w:highlight w:val="yellow"/>
          <w:rPrChange w:id="190" w:author="Microsoft Office User" w:date="2018-02-21T09:52:00Z">
            <w:rPr/>
          </w:rPrChange>
        </w:rPr>
        <w:t>and</w:t>
      </w:r>
      <w:commentRangeEnd w:id="188"/>
      <w:r w:rsidR="0086050C" w:rsidRPr="00AC1AF9">
        <w:rPr>
          <w:rStyle w:val="CommentReference"/>
          <w:highlight w:val="yellow"/>
          <w:rPrChange w:id="191" w:author="Microsoft Office User" w:date="2018-02-21T09:52:00Z">
            <w:rPr>
              <w:rStyle w:val="CommentReference"/>
            </w:rPr>
          </w:rPrChange>
        </w:rPr>
        <w:commentReference w:id="188"/>
      </w:r>
      <w:commentRangeEnd w:id="189"/>
      <w:r w:rsidR="00C15D21" w:rsidRPr="00AC1AF9">
        <w:rPr>
          <w:rStyle w:val="CommentReference"/>
          <w:rFonts w:asciiTheme="minorHAnsi" w:eastAsiaTheme="minorHAnsi" w:hAnsiTheme="minorHAnsi" w:cstheme="minorBidi"/>
          <w:highlight w:val="yellow"/>
          <w:rPrChange w:id="192" w:author="Microsoft Office User" w:date="2018-02-21T09:52:00Z">
            <w:rPr>
              <w:rStyle w:val="CommentReference"/>
              <w:rFonts w:asciiTheme="minorHAnsi" w:eastAsiaTheme="minorHAnsi" w:hAnsiTheme="minorHAnsi" w:cstheme="minorBidi"/>
            </w:rPr>
          </w:rPrChange>
        </w:rPr>
        <w:commentReference w:id="189"/>
      </w:r>
      <w:r w:rsidR="00E634C0" w:rsidRPr="00AC1AF9">
        <w:rPr>
          <w:highlight w:val="yellow"/>
          <w:rPrChange w:id="193" w:author="Microsoft Office User" w:date="2018-02-21T09:52:00Z">
            <w:rPr/>
          </w:rPrChange>
        </w:rPr>
        <w:t xml:space="preserve"> fetal </w:t>
      </w:r>
      <w:r w:rsidR="002E7629" w:rsidRPr="00AC1AF9">
        <w:rPr>
          <w:highlight w:val="yellow"/>
          <w:rPrChange w:id="194" w:author="Microsoft Office User" w:date="2018-02-21T09:52:00Z">
            <w:rPr/>
          </w:rPrChange>
        </w:rPr>
        <w:t>endothelial cells</w:t>
      </w:r>
      <w:ins w:id="195" w:author="Microsoft Office User" w:date="2018-02-10T01:43:00Z">
        <w:r w:rsidR="00081D96" w:rsidRPr="00AC1AF9">
          <w:rPr>
            <w:highlight w:val="yellow"/>
            <w:rPrChange w:id="196" w:author="Microsoft Office User" w:date="2018-02-21T09:52:00Z">
              <w:rPr/>
            </w:rPrChange>
          </w:rPr>
          <w:t xml:space="preserve"> </w:t>
        </w:r>
      </w:ins>
      <w:ins w:id="197" w:author="Microsoft Office User" w:date="2018-02-10T01:44:00Z">
        <w:r w:rsidR="00081D96" w:rsidRPr="00AC1AF9">
          <w:rPr>
            <w:highlight w:val="yellow"/>
            <w:rPrChange w:id="198" w:author="Microsoft Office User" w:date="2018-02-21T09:52:00Z">
              <w:rPr/>
            </w:rPrChange>
          </w:rPr>
          <w:fldChar w:fldCharType="begin" w:fldLock="1"/>
        </w:r>
      </w:ins>
      <w:r w:rsidR="00081D96" w:rsidRPr="00AC1AF9">
        <w:rPr>
          <w:highlight w:val="yellow"/>
          <w:rPrChange w:id="199"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200" w:author="Microsoft Office User" w:date="2018-02-21T09:52:00Z">
            <w:rPr/>
          </w:rPrChange>
        </w:rPr>
        <w:fldChar w:fldCharType="separate"/>
      </w:r>
      <w:r w:rsidR="00081D96" w:rsidRPr="00AC1AF9">
        <w:rPr>
          <w:noProof/>
          <w:highlight w:val="yellow"/>
          <w:rPrChange w:id="201" w:author="Microsoft Office User" w:date="2018-02-21T09:52:00Z">
            <w:rPr>
              <w:noProof/>
            </w:rPr>
          </w:rPrChange>
        </w:rPr>
        <w:t xml:space="preserve">(Maltepe </w:t>
      </w:r>
      <w:r w:rsidR="00081D96" w:rsidRPr="00AC1AF9">
        <w:rPr>
          <w:i/>
          <w:noProof/>
          <w:highlight w:val="yellow"/>
          <w:rPrChange w:id="202" w:author="Microsoft Office User" w:date="2018-02-21T09:52:00Z">
            <w:rPr>
              <w:i/>
              <w:noProof/>
            </w:rPr>
          </w:rPrChange>
        </w:rPr>
        <w:t>et al.</w:t>
      </w:r>
      <w:r w:rsidR="00081D96" w:rsidRPr="00AC1AF9">
        <w:rPr>
          <w:noProof/>
          <w:highlight w:val="yellow"/>
          <w:rPrChange w:id="203" w:author="Microsoft Office User" w:date="2018-02-21T09:52:00Z">
            <w:rPr>
              <w:noProof/>
            </w:rPr>
          </w:rPrChange>
        </w:rPr>
        <w:t>, 2010)</w:t>
      </w:r>
      <w:ins w:id="204" w:author="Microsoft Office User" w:date="2018-02-10T01:44:00Z">
        <w:r w:rsidR="00081D96" w:rsidRPr="00AC1AF9">
          <w:rPr>
            <w:highlight w:val="yellow"/>
            <w:rPrChange w:id="205" w:author="Microsoft Office User" w:date="2018-02-21T09:52:00Z">
              <w:rPr/>
            </w:rPrChange>
          </w:rPr>
          <w:fldChar w:fldCharType="end"/>
        </w:r>
      </w:ins>
      <w:r w:rsidR="002E7629" w:rsidRPr="00AC1AF9">
        <w:rPr>
          <w:highlight w:val="yellow"/>
          <w:rPrChange w:id="206"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7" w:author="Microsoft Office User" w:date="2018-02-21T09:53:00Z">
            <w:rPr/>
          </w:rPrChange>
        </w:rPr>
        <w:t>Non-human</w:t>
      </w:r>
      <w:r w:rsidR="001E2B31" w:rsidRPr="00AC1AF9">
        <w:rPr>
          <w:highlight w:val="yellow"/>
          <w:rPrChange w:id="208" w:author="Microsoft Office User" w:date="2018-02-21T09:53:00Z">
            <w:rPr/>
          </w:rPrChange>
        </w:rPr>
        <w:t xml:space="preserve"> placenta, </w:t>
      </w:r>
      <w:ins w:id="209" w:author="Dave Bridges" w:date="2018-01-31T20:16:00Z">
        <w:r w:rsidR="00EF4FA1" w:rsidRPr="00AC1AF9">
          <w:rPr>
            <w:highlight w:val="yellow"/>
            <w:rPrChange w:id="210" w:author="Microsoft Office User" w:date="2018-02-21T09:53:00Z">
              <w:rPr/>
            </w:rPrChange>
          </w:rPr>
          <w:t xml:space="preserve">for example </w:t>
        </w:r>
      </w:ins>
      <w:r w:rsidR="001E2B31" w:rsidRPr="00AC1AF9">
        <w:rPr>
          <w:highlight w:val="yellow"/>
          <w:rPrChange w:id="211" w:author="Microsoft Office User" w:date="2018-02-21T09:53:00Z">
            <w:rPr/>
          </w:rPrChange>
        </w:rPr>
        <w:t xml:space="preserve">that of </w:t>
      </w:r>
      <w:ins w:id="212" w:author="Dave Bridges" w:date="2018-01-31T20:16:00Z">
        <w:r w:rsidR="00EF4FA1" w:rsidRPr="00AC1AF9">
          <w:rPr>
            <w:highlight w:val="yellow"/>
            <w:rPrChange w:id="213" w:author="Microsoft Office User" w:date="2018-02-21T09:53:00Z">
              <w:rPr/>
            </w:rPrChange>
          </w:rPr>
          <w:t>the mouse</w:t>
        </w:r>
      </w:ins>
      <w:r w:rsidR="001E2B31" w:rsidRPr="00AC1AF9">
        <w:rPr>
          <w:highlight w:val="yellow"/>
          <w:rPrChange w:id="214" w:author="Microsoft Office User" w:date="2018-02-21T09:53:00Z">
            <w:rPr/>
          </w:rPrChange>
        </w:rPr>
        <w:t xml:space="preserve">, </w:t>
      </w:r>
      <w:r w:rsidR="00AF600D" w:rsidRPr="00AC1AF9">
        <w:rPr>
          <w:highlight w:val="yellow"/>
          <w:rPrChange w:id="215" w:author="Microsoft Office User" w:date="2018-02-21T09:53:00Z">
            <w:rPr/>
          </w:rPrChange>
        </w:rPr>
        <w:t xml:space="preserve">has </w:t>
      </w:r>
      <w:commentRangeStart w:id="216"/>
      <w:r w:rsidR="00AF600D" w:rsidRPr="00AC1AF9">
        <w:rPr>
          <w:highlight w:val="yellow"/>
          <w:rPrChange w:id="217" w:author="Microsoft Office User" w:date="2018-02-21T09:53:00Z">
            <w:rPr/>
          </w:rPrChange>
        </w:rPr>
        <w:t xml:space="preserve">different </w:t>
      </w:r>
      <w:commentRangeEnd w:id="216"/>
      <w:r w:rsidR="00EF4FA1" w:rsidRPr="00AC1AF9">
        <w:rPr>
          <w:rStyle w:val="CommentReference"/>
          <w:rFonts w:asciiTheme="minorHAnsi" w:eastAsiaTheme="minorHAnsi" w:hAnsiTheme="minorHAnsi" w:cstheme="minorBidi"/>
          <w:highlight w:val="yellow"/>
          <w:rPrChange w:id="218" w:author="Microsoft Office User" w:date="2018-02-21T09:53:00Z">
            <w:rPr>
              <w:rStyle w:val="CommentReference"/>
              <w:rFonts w:asciiTheme="minorHAnsi" w:eastAsiaTheme="minorHAnsi" w:hAnsiTheme="minorHAnsi" w:cstheme="minorBidi"/>
            </w:rPr>
          </w:rPrChange>
        </w:rPr>
        <w:commentReference w:id="216"/>
      </w:r>
      <w:r w:rsidR="00244B9B" w:rsidRPr="00AC1AF9">
        <w:rPr>
          <w:highlight w:val="yellow"/>
          <w:rPrChange w:id="219" w:author="Microsoft Office User" w:date="2018-02-21T09:53:00Z">
            <w:rPr/>
          </w:rPrChange>
        </w:rPr>
        <w:t xml:space="preserve">cell </w:t>
      </w:r>
      <w:r w:rsidR="0052479E" w:rsidRPr="00AC1AF9">
        <w:rPr>
          <w:highlight w:val="yellow"/>
          <w:rPrChange w:id="220" w:author="Microsoft Office User" w:date="2018-02-21T09:53:00Z">
            <w:rPr/>
          </w:rPrChange>
        </w:rPr>
        <w:t>types</w:t>
      </w:r>
      <w:r w:rsidR="00244B9B" w:rsidRPr="00AC1AF9">
        <w:rPr>
          <w:highlight w:val="yellow"/>
          <w:rPrChange w:id="221" w:author="Microsoft Office User" w:date="2018-02-21T09:53:00Z">
            <w:rPr/>
          </w:rPrChange>
        </w:rPr>
        <w:t xml:space="preserve"> but</w:t>
      </w:r>
      <w:r w:rsidR="00AA6796" w:rsidRPr="00AC1AF9">
        <w:rPr>
          <w:highlight w:val="yellow"/>
          <w:rPrChange w:id="222" w:author="Microsoft Office User" w:date="2018-02-21T09:53:00Z">
            <w:rPr/>
          </w:rPrChange>
        </w:rPr>
        <w:t xml:space="preserve"> possesses the same discoid structure that the human placenta has</w:t>
      </w:r>
      <w:ins w:id="223" w:author="Microsoft Office User" w:date="2018-02-10T02:11:00Z">
        <w:r w:rsidR="00E61FE7" w:rsidRPr="00AC1AF9">
          <w:rPr>
            <w:highlight w:val="yellow"/>
            <w:rPrChange w:id="224" w:author="Microsoft Office User" w:date="2018-02-21T09:53:00Z">
              <w:rPr/>
            </w:rPrChange>
          </w:rPr>
          <w:t xml:space="preserve"> </w:t>
        </w:r>
      </w:ins>
      <w:ins w:id="225" w:author="Microsoft Office User" w:date="2018-02-10T02:13:00Z">
        <w:r w:rsidR="00CF724F" w:rsidRPr="00AC1AF9">
          <w:rPr>
            <w:highlight w:val="yellow"/>
            <w:rPrChange w:id="226" w:author="Microsoft Office User" w:date="2018-02-21T09:53:00Z">
              <w:rPr/>
            </w:rPrChange>
          </w:rPr>
          <w:fldChar w:fldCharType="begin" w:fldLock="1"/>
        </w:r>
      </w:ins>
      <w:r w:rsidR="00CF724F" w:rsidRPr="00AC1AF9">
        <w:rPr>
          <w:highlight w:val="yellow"/>
          <w:rPrChange w:id="227"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8" w:author="Microsoft Office User" w:date="2018-02-21T09:53:00Z">
            <w:rPr/>
          </w:rPrChange>
        </w:rPr>
        <w:fldChar w:fldCharType="separate"/>
      </w:r>
      <w:r w:rsidR="00CF724F" w:rsidRPr="00AC1AF9">
        <w:rPr>
          <w:noProof/>
          <w:highlight w:val="yellow"/>
          <w:rPrChange w:id="229" w:author="Microsoft Office User" w:date="2018-02-21T09:53:00Z">
            <w:rPr>
              <w:noProof/>
            </w:rPr>
          </w:rPrChange>
        </w:rPr>
        <w:t xml:space="preserve">(Furukawa </w:t>
      </w:r>
      <w:r w:rsidR="00CF724F" w:rsidRPr="00AC1AF9">
        <w:rPr>
          <w:i/>
          <w:noProof/>
          <w:highlight w:val="yellow"/>
          <w:rPrChange w:id="230" w:author="Microsoft Office User" w:date="2018-02-21T09:53:00Z">
            <w:rPr>
              <w:i/>
              <w:noProof/>
            </w:rPr>
          </w:rPrChange>
        </w:rPr>
        <w:t>et al.</w:t>
      </w:r>
      <w:r w:rsidR="00CF724F" w:rsidRPr="00AC1AF9">
        <w:rPr>
          <w:noProof/>
          <w:highlight w:val="yellow"/>
          <w:rPrChange w:id="231" w:author="Microsoft Office User" w:date="2018-02-21T09:53:00Z">
            <w:rPr>
              <w:noProof/>
            </w:rPr>
          </w:rPrChange>
        </w:rPr>
        <w:t>, 2014)</w:t>
      </w:r>
      <w:ins w:id="232" w:author="Microsoft Office User" w:date="2018-02-10T02:13:00Z">
        <w:r w:rsidR="00CF724F" w:rsidRPr="00AC1AF9">
          <w:rPr>
            <w:highlight w:val="yellow"/>
            <w:rPrChange w:id="233" w:author="Microsoft Office User" w:date="2018-02-21T09:53:00Z">
              <w:rPr/>
            </w:rPrChange>
          </w:rPr>
          <w:fldChar w:fldCharType="end"/>
        </w:r>
      </w:ins>
      <w:r w:rsidR="00AA6796" w:rsidRPr="00AC1AF9">
        <w:rPr>
          <w:highlight w:val="yellow"/>
          <w:rPrChange w:id="234" w:author="Microsoft Office User" w:date="2018-02-21T09:53:00Z">
            <w:rPr/>
          </w:rPrChange>
        </w:rPr>
        <w:t xml:space="preserve">. Due to differences </w:t>
      </w:r>
      <w:r w:rsidR="004E6779" w:rsidRPr="00AC1AF9">
        <w:rPr>
          <w:highlight w:val="yellow"/>
          <w:rPrChange w:id="235" w:author="Microsoft Office User" w:date="2018-02-21T09:53:00Z">
            <w:rPr/>
          </w:rPrChange>
        </w:rPr>
        <w:t>between mammalian physiology</w:t>
      </w:r>
      <w:r w:rsidR="00AA6796" w:rsidRPr="00AC1AF9">
        <w:rPr>
          <w:highlight w:val="yellow"/>
          <w:rPrChange w:id="236" w:author="Microsoft Office User" w:date="2018-02-21T09:53:00Z">
            <w:rPr/>
          </w:rPrChange>
        </w:rPr>
        <w:t xml:space="preserve">, the placental growth and </w:t>
      </w:r>
      <w:commentRangeStart w:id="237"/>
      <w:r w:rsidR="00AA6796" w:rsidRPr="00AC1AF9">
        <w:rPr>
          <w:highlight w:val="yellow"/>
          <w:rPrChange w:id="238" w:author="Microsoft Office User" w:date="2018-02-21T09:53:00Z">
            <w:rPr/>
          </w:rPrChange>
        </w:rPr>
        <w:t xml:space="preserve">differentiation </w:t>
      </w:r>
      <w:commentRangeEnd w:id="237"/>
      <w:r w:rsidR="00EF4FA1" w:rsidRPr="00AC1AF9">
        <w:rPr>
          <w:rStyle w:val="CommentReference"/>
          <w:rFonts w:asciiTheme="minorHAnsi" w:eastAsiaTheme="minorHAnsi" w:hAnsiTheme="minorHAnsi" w:cstheme="minorBidi"/>
          <w:highlight w:val="yellow"/>
          <w:rPrChange w:id="239" w:author="Microsoft Office User" w:date="2018-02-21T09:53:00Z">
            <w:rPr>
              <w:rStyle w:val="CommentReference"/>
              <w:rFonts w:asciiTheme="minorHAnsi" w:eastAsiaTheme="minorHAnsi" w:hAnsiTheme="minorHAnsi" w:cstheme="minorBidi"/>
            </w:rPr>
          </w:rPrChange>
        </w:rPr>
        <w:commentReference w:id="237"/>
      </w:r>
      <w:r w:rsidR="00AA6796" w:rsidRPr="00AC1AF9">
        <w:rPr>
          <w:highlight w:val="yellow"/>
          <w:rPrChange w:id="240" w:author="Microsoft Office User" w:date="2018-02-21T09:53:00Z">
            <w:rPr/>
          </w:rPrChange>
        </w:rPr>
        <w:t xml:space="preserve">is unique to </w:t>
      </w:r>
      <w:commentRangeStart w:id="241"/>
      <w:r w:rsidR="00AA6796" w:rsidRPr="00AC1AF9">
        <w:rPr>
          <w:highlight w:val="yellow"/>
          <w:rPrChange w:id="242" w:author="Microsoft Office User" w:date="2018-02-21T09:53:00Z">
            <w:rPr/>
          </w:rPrChange>
        </w:rPr>
        <w:t>each</w:t>
      </w:r>
      <w:r w:rsidR="004E6779" w:rsidRPr="00AC1AF9">
        <w:rPr>
          <w:highlight w:val="yellow"/>
          <w:rPrChange w:id="243" w:author="Microsoft Office User" w:date="2018-02-21T09:53:00Z">
            <w:rPr/>
          </w:rPrChange>
        </w:rPr>
        <w:t xml:space="preserve"> </w:t>
      </w:r>
      <w:commentRangeEnd w:id="241"/>
      <w:r w:rsidR="00097684" w:rsidRPr="00AC1AF9">
        <w:rPr>
          <w:rStyle w:val="CommentReference"/>
          <w:rFonts w:asciiTheme="minorHAnsi" w:eastAsiaTheme="minorHAnsi" w:hAnsiTheme="minorHAnsi" w:cstheme="minorBidi"/>
          <w:highlight w:val="yellow"/>
          <w:rPrChange w:id="244" w:author="Microsoft Office User" w:date="2018-02-21T09:53:00Z">
            <w:rPr>
              <w:rStyle w:val="CommentReference"/>
              <w:rFonts w:asciiTheme="minorHAnsi" w:eastAsiaTheme="minorHAnsi" w:hAnsiTheme="minorHAnsi" w:cstheme="minorBidi"/>
            </w:rPr>
          </w:rPrChange>
        </w:rPr>
        <w:commentReference w:id="241"/>
      </w:r>
      <w:r w:rsidR="004E6779" w:rsidRPr="00AC1AF9">
        <w:rPr>
          <w:highlight w:val="yellow"/>
          <w:rPrChange w:id="245" w:author="Microsoft Office User" w:date="2018-02-21T09:53:00Z">
            <w:rPr/>
          </w:rPrChange>
        </w:rPr>
        <w:t>species</w:t>
      </w:r>
      <w:r w:rsidR="00AA6796" w:rsidRPr="00AC1AF9">
        <w:rPr>
          <w:highlight w:val="yellow"/>
          <w:rPrChange w:id="246" w:author="Microsoft Office User" w:date="2018-02-21T09:53:00Z">
            <w:rPr/>
          </w:rPrChange>
        </w:rPr>
        <w:t xml:space="preserve">. There is a </w:t>
      </w:r>
      <w:commentRangeStart w:id="247"/>
      <w:r w:rsidR="00AA6796" w:rsidRPr="00AC1AF9">
        <w:rPr>
          <w:highlight w:val="yellow"/>
          <w:rPrChange w:id="248" w:author="Microsoft Office User" w:date="2018-02-21T09:53:00Z">
            <w:rPr/>
          </w:rPrChange>
        </w:rPr>
        <w:t xml:space="preserve">number of differences </w:t>
      </w:r>
      <w:commentRangeEnd w:id="247"/>
      <w:r w:rsidR="00986B1E" w:rsidRPr="00AC1AF9">
        <w:rPr>
          <w:rStyle w:val="CommentReference"/>
          <w:rFonts w:asciiTheme="minorHAnsi" w:eastAsiaTheme="minorHAnsi" w:hAnsiTheme="minorHAnsi" w:cstheme="minorBidi"/>
          <w:highlight w:val="yellow"/>
          <w:rPrChange w:id="249" w:author="Microsoft Office User" w:date="2018-02-21T09:53:00Z">
            <w:rPr>
              <w:rStyle w:val="CommentReference"/>
              <w:rFonts w:asciiTheme="minorHAnsi" w:eastAsiaTheme="minorHAnsi" w:hAnsiTheme="minorHAnsi" w:cstheme="minorBidi"/>
            </w:rPr>
          </w:rPrChange>
        </w:rPr>
        <w:commentReference w:id="247"/>
      </w:r>
      <w:r w:rsidR="00AA6796" w:rsidRPr="00AC1AF9">
        <w:rPr>
          <w:highlight w:val="yellow"/>
          <w:rPrChange w:id="250" w:author="Microsoft Office User" w:date="2018-02-21T09:53:00Z">
            <w:rPr/>
          </w:rPrChange>
        </w:rPr>
        <w:t xml:space="preserve">between the </w:t>
      </w:r>
      <w:r w:rsidR="005C7C0D" w:rsidRPr="00AC1AF9">
        <w:rPr>
          <w:highlight w:val="yellow"/>
          <w:rPrChange w:id="251" w:author="Microsoft Office User" w:date="2018-02-21T09:53:00Z">
            <w:rPr/>
          </w:rPrChange>
        </w:rPr>
        <w:t xml:space="preserve">human and </w:t>
      </w:r>
      <w:commentRangeStart w:id="252"/>
      <w:r w:rsidR="005C7C0D" w:rsidRPr="00AC1AF9">
        <w:rPr>
          <w:highlight w:val="yellow"/>
          <w:rPrChange w:id="253" w:author="Microsoft Office User" w:date="2018-02-21T09:53:00Z">
            <w:rPr/>
          </w:rPrChange>
        </w:rPr>
        <w:t xml:space="preserve">animal </w:t>
      </w:r>
      <w:commentRangeEnd w:id="252"/>
      <w:r w:rsidR="00097684" w:rsidRPr="00AC1AF9">
        <w:rPr>
          <w:rStyle w:val="CommentReference"/>
          <w:rFonts w:asciiTheme="minorHAnsi" w:eastAsiaTheme="minorHAnsi" w:hAnsiTheme="minorHAnsi" w:cstheme="minorBidi"/>
          <w:highlight w:val="yellow"/>
          <w:rPrChange w:id="254" w:author="Microsoft Office User" w:date="2018-02-21T09:53:00Z">
            <w:rPr>
              <w:rStyle w:val="CommentReference"/>
              <w:rFonts w:asciiTheme="minorHAnsi" w:eastAsiaTheme="minorHAnsi" w:hAnsiTheme="minorHAnsi" w:cstheme="minorBidi"/>
            </w:rPr>
          </w:rPrChange>
        </w:rPr>
        <w:commentReference w:id="252"/>
      </w:r>
      <w:r w:rsidR="005C7C0D" w:rsidRPr="00AC1AF9">
        <w:rPr>
          <w:highlight w:val="yellow"/>
          <w:rPrChange w:id="255" w:author="Microsoft Office User" w:date="2018-02-21T09:53:00Z">
            <w:rPr/>
          </w:rPrChange>
        </w:rPr>
        <w:t>placenta tha</w:t>
      </w:r>
      <w:r w:rsidR="00244B9B" w:rsidRPr="00AC1AF9">
        <w:rPr>
          <w:highlight w:val="yellow"/>
          <w:rPrChange w:id="256" w:author="Microsoft Office User" w:date="2018-02-21T09:53:00Z">
            <w:rPr/>
          </w:rPrChange>
        </w:rPr>
        <w:t>t</w:t>
      </w:r>
      <w:r w:rsidR="005C7C0D" w:rsidRPr="00AC1AF9">
        <w:rPr>
          <w:highlight w:val="yellow"/>
          <w:rPrChange w:id="257" w:author="Microsoft Office User" w:date="2018-02-21T09:53:00Z">
            <w:rPr/>
          </w:rPrChange>
        </w:rPr>
        <w:t xml:space="preserve"> include the gestation age, </w:t>
      </w:r>
      <w:r w:rsidR="00990277" w:rsidRPr="00AC1AF9">
        <w:rPr>
          <w:highlight w:val="yellow"/>
          <w:rPrChange w:id="258" w:author="Microsoft Office User" w:date="2018-02-21T09:53:00Z">
            <w:rPr/>
          </w:rPrChange>
        </w:rPr>
        <w:t xml:space="preserve">litter size, </w:t>
      </w:r>
      <w:r w:rsidR="005C7C0D" w:rsidRPr="00AC1AF9">
        <w:rPr>
          <w:highlight w:val="yellow"/>
          <w:rPrChange w:id="259"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60" w:author="Microsoft Office User" w:date="2018-02-21T09:53:00Z">
            <w:rPr/>
          </w:rPrChange>
        </w:rPr>
        <w:t xml:space="preserve"> </w:t>
      </w:r>
      <w:proofErr w:type="spellStart"/>
      <w:r w:rsidR="004A6E2D" w:rsidRPr="00AC1AF9">
        <w:rPr>
          <w:highlight w:val="yellow"/>
          <w:rPrChange w:id="261" w:author="Microsoft Office User" w:date="2018-02-21T09:53:00Z">
            <w:rPr/>
          </w:rPrChange>
        </w:rPr>
        <w:t>interhemal</w:t>
      </w:r>
      <w:proofErr w:type="spellEnd"/>
      <w:r w:rsidR="004A6E2D" w:rsidRPr="00AC1AF9">
        <w:rPr>
          <w:highlight w:val="yellow"/>
          <w:rPrChange w:id="262" w:author="Microsoft Office User" w:date="2018-02-21T09:53:00Z">
            <w:rPr/>
          </w:rPrChange>
        </w:rPr>
        <w:t xml:space="preserve"> layers and histo</w:t>
      </w:r>
      <w:r w:rsidR="00125A67" w:rsidRPr="00AC1AF9">
        <w:rPr>
          <w:highlight w:val="yellow"/>
          <w:rPrChange w:id="263" w:author="Microsoft Office User" w:date="2018-02-21T09:53:00Z">
            <w:rPr/>
          </w:rPrChange>
        </w:rPr>
        <w:t>logical differences</w:t>
      </w:r>
      <w:ins w:id="264" w:author="Microsoft Office User" w:date="2018-02-10T02:13:00Z">
        <w:r w:rsidR="00CF724F" w:rsidRPr="00AC1AF9">
          <w:rPr>
            <w:highlight w:val="yellow"/>
            <w:rPrChange w:id="265" w:author="Microsoft Office User" w:date="2018-02-21T09:53:00Z">
              <w:rPr/>
            </w:rPrChange>
          </w:rPr>
          <w:t xml:space="preserve"> </w:t>
        </w:r>
      </w:ins>
      <w:ins w:id="266" w:author="Microsoft Office User" w:date="2018-02-10T02:15:00Z">
        <w:r w:rsidR="002B0E0B" w:rsidRPr="00AC1AF9">
          <w:rPr>
            <w:highlight w:val="yellow"/>
            <w:rPrChange w:id="267" w:author="Microsoft Office User" w:date="2018-02-21T09:53:00Z">
              <w:rPr/>
            </w:rPrChange>
          </w:rPr>
          <w:fldChar w:fldCharType="begin" w:fldLock="1"/>
        </w:r>
      </w:ins>
      <w:r w:rsidR="002B0E0B" w:rsidRPr="00AC1AF9">
        <w:rPr>
          <w:highlight w:val="yellow"/>
          <w:rPrChange w:id="268"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9" w:author="Microsoft Office User" w:date="2018-02-21T09:53:00Z">
            <w:rPr/>
          </w:rPrChange>
        </w:rPr>
        <w:fldChar w:fldCharType="separate"/>
      </w:r>
      <w:r w:rsidR="002B0E0B" w:rsidRPr="00AC1AF9">
        <w:rPr>
          <w:noProof/>
          <w:highlight w:val="yellow"/>
          <w:rPrChange w:id="270" w:author="Microsoft Office User" w:date="2018-02-21T09:53:00Z">
            <w:rPr>
              <w:noProof/>
            </w:rPr>
          </w:rPrChange>
        </w:rPr>
        <w:t xml:space="preserve">(Carter, 2007; Furukawa </w:t>
      </w:r>
      <w:r w:rsidR="002B0E0B" w:rsidRPr="00AC1AF9">
        <w:rPr>
          <w:i/>
          <w:noProof/>
          <w:highlight w:val="yellow"/>
          <w:rPrChange w:id="271" w:author="Microsoft Office User" w:date="2018-02-21T09:53:00Z">
            <w:rPr>
              <w:i/>
              <w:noProof/>
            </w:rPr>
          </w:rPrChange>
        </w:rPr>
        <w:t>et al.</w:t>
      </w:r>
      <w:r w:rsidR="002B0E0B" w:rsidRPr="00AC1AF9">
        <w:rPr>
          <w:noProof/>
          <w:highlight w:val="yellow"/>
          <w:rPrChange w:id="272" w:author="Microsoft Office User" w:date="2018-02-21T09:53:00Z">
            <w:rPr>
              <w:noProof/>
            </w:rPr>
          </w:rPrChange>
        </w:rPr>
        <w:t>, 2014)</w:t>
      </w:r>
      <w:ins w:id="273" w:author="Microsoft Office User" w:date="2018-02-10T02:15:00Z">
        <w:r w:rsidR="002B0E0B" w:rsidRPr="00AC1AF9">
          <w:rPr>
            <w:highlight w:val="yellow"/>
            <w:rPrChange w:id="274" w:author="Microsoft Office User" w:date="2018-02-21T09:53:00Z">
              <w:rPr/>
            </w:rPrChange>
          </w:rPr>
          <w:fldChar w:fldCharType="end"/>
        </w:r>
      </w:ins>
      <w:r w:rsidR="00125A67" w:rsidRPr="00AC1AF9">
        <w:rPr>
          <w:highlight w:val="yellow"/>
          <w:rPrChange w:id="275" w:author="Microsoft Office User" w:date="2018-02-21T09:53:00Z">
            <w:rPr/>
          </w:rPrChange>
        </w:rPr>
        <w:t>.</w:t>
      </w:r>
      <w:r w:rsidR="0052479E" w:rsidRPr="00AC1AF9">
        <w:rPr>
          <w:highlight w:val="yellow"/>
          <w:rPrChange w:id="276" w:author="Microsoft Office User" w:date="2018-02-21T09:53:00Z">
            <w:rPr/>
          </w:rPrChange>
        </w:rPr>
        <w:t xml:space="preserve"> </w:t>
      </w:r>
      <w:r w:rsidR="00C3243F" w:rsidRPr="00AC1AF9">
        <w:rPr>
          <w:highlight w:val="yellow"/>
          <w:rPrChange w:id="277" w:author="Microsoft Office User" w:date="2018-02-21T09:53:00Z">
            <w:rPr/>
          </w:rPrChange>
        </w:rPr>
        <w:t>The m</w:t>
      </w:r>
      <w:r w:rsidR="00926CD1" w:rsidRPr="00AC1AF9">
        <w:rPr>
          <w:highlight w:val="yellow"/>
          <w:rPrChange w:id="278"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9" w:author="Microsoft Office User" w:date="2018-02-21T09:53:00Z">
            <w:rPr/>
          </w:rPrChange>
        </w:rPr>
        <w:t xml:space="preserve">the first trimester, becomes inactive after the full maturation of the placenta. </w:t>
      </w:r>
      <w:r w:rsidR="00A854A9" w:rsidRPr="00AC1AF9">
        <w:rPr>
          <w:highlight w:val="yellow"/>
          <w:rPrChange w:id="280" w:author="Microsoft Office User" w:date="2018-02-21T09:53:00Z">
            <w:rPr/>
          </w:rPrChange>
        </w:rPr>
        <w:t>Furthermore,</w:t>
      </w:r>
      <w:r w:rsidR="00CF3277" w:rsidRPr="00AC1AF9">
        <w:rPr>
          <w:highlight w:val="yellow"/>
          <w:rPrChange w:id="281"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82" w:author="Microsoft Office User" w:date="2018-02-21T09:53:00Z">
            <w:rPr/>
          </w:rPrChange>
        </w:rPr>
        <w:t xml:space="preserve">e, the mouse placenta has </w:t>
      </w:r>
      <w:r w:rsidR="008D3E19" w:rsidRPr="00AC1AF9">
        <w:rPr>
          <w:highlight w:val="yellow"/>
          <w:rPrChange w:id="283" w:author="Microsoft Office User" w:date="2018-02-21T09:53:00Z">
            <w:rPr/>
          </w:rPrChange>
        </w:rPr>
        <w:t>trophoblast</w:t>
      </w:r>
      <w:r w:rsidR="00924338" w:rsidRPr="00AC1AF9">
        <w:rPr>
          <w:highlight w:val="yellow"/>
          <w:rPrChange w:id="284" w:author="Microsoft Office User" w:date="2018-02-21T09:53:00Z">
            <w:rPr/>
          </w:rPrChange>
        </w:rPr>
        <w:t xml:space="preserve"> giant</w:t>
      </w:r>
      <w:r w:rsidR="00CF3277" w:rsidRPr="00AC1AF9">
        <w:rPr>
          <w:highlight w:val="yellow"/>
          <w:rPrChange w:id="285" w:author="Microsoft Office User" w:date="2018-02-21T09:53:00Z">
            <w:rPr/>
          </w:rPrChange>
        </w:rPr>
        <w:t xml:space="preserve"> cells, </w:t>
      </w:r>
      <w:proofErr w:type="spellStart"/>
      <w:r w:rsidR="008D3E19" w:rsidRPr="00AC1AF9">
        <w:rPr>
          <w:highlight w:val="yellow"/>
          <w:rPrChange w:id="286" w:author="Microsoft Office User" w:date="2018-02-21T09:53:00Z">
            <w:rPr/>
          </w:rPrChange>
        </w:rPr>
        <w:t>spongiotrophoblast</w:t>
      </w:r>
      <w:proofErr w:type="spellEnd"/>
      <w:r w:rsidR="008D3E19" w:rsidRPr="00AC1AF9">
        <w:rPr>
          <w:highlight w:val="yellow"/>
          <w:rPrChange w:id="287" w:author="Microsoft Office User" w:date="2018-02-21T09:53:00Z">
            <w:rPr/>
          </w:rPrChange>
        </w:rPr>
        <w:t xml:space="preserve"> cells, </w:t>
      </w:r>
      <w:r w:rsidR="00924338" w:rsidRPr="00AC1AF9">
        <w:rPr>
          <w:highlight w:val="yellow"/>
          <w:rPrChange w:id="288" w:author="Microsoft Office User" w:date="2018-02-21T09:53:00Z">
            <w:rPr/>
          </w:rPrChange>
        </w:rPr>
        <w:t>two sy</w:t>
      </w:r>
      <w:r w:rsidR="001F2B19" w:rsidRPr="00AC1AF9">
        <w:rPr>
          <w:highlight w:val="yellow"/>
          <w:rPrChange w:id="289" w:author="Microsoft Office User" w:date="2018-02-21T09:53:00Z">
            <w:rPr/>
          </w:rPrChange>
        </w:rPr>
        <w:t xml:space="preserve">ncytial trophoblast layers, </w:t>
      </w:r>
      <w:r w:rsidR="00924338" w:rsidRPr="00AC1AF9">
        <w:rPr>
          <w:highlight w:val="yellow"/>
          <w:rPrChange w:id="290" w:author="Microsoft Office User" w:date="2018-02-21T09:53:00Z">
            <w:rPr/>
          </w:rPrChange>
        </w:rPr>
        <w:t>mono</w:t>
      </w:r>
      <w:r w:rsidR="008D3E19" w:rsidRPr="00AC1AF9">
        <w:rPr>
          <w:highlight w:val="yellow"/>
          <w:rPrChange w:id="291" w:author="Microsoft Office User" w:date="2018-02-21T09:53:00Z">
            <w:rPr/>
          </w:rPrChange>
        </w:rPr>
        <w:t>nuclear trophoblast cell</w:t>
      </w:r>
      <w:r w:rsidR="001F2B19" w:rsidRPr="00AC1AF9">
        <w:rPr>
          <w:highlight w:val="yellow"/>
          <w:rPrChange w:id="292" w:author="Microsoft Office User" w:date="2018-02-21T09:53:00Z">
            <w:rPr/>
          </w:rPrChange>
        </w:rPr>
        <w:t>s</w:t>
      </w:r>
      <w:r w:rsidR="008D3E19" w:rsidRPr="00AC1AF9">
        <w:rPr>
          <w:highlight w:val="yellow"/>
          <w:rPrChange w:id="293" w:author="Microsoft Office User" w:date="2018-02-21T09:53:00Z">
            <w:rPr/>
          </w:rPrChange>
        </w:rPr>
        <w:t>, and fetal endothelial cells</w:t>
      </w:r>
      <w:ins w:id="294" w:author="Microsoft Office User" w:date="2018-02-13T12:18:00Z">
        <w:r w:rsidR="006A6534" w:rsidRPr="00AC1AF9">
          <w:rPr>
            <w:highlight w:val="yellow"/>
            <w:rPrChange w:id="295" w:author="Microsoft Office User" w:date="2018-02-21T09:53:00Z">
              <w:rPr/>
            </w:rPrChange>
          </w:rPr>
          <w:t xml:space="preserve"> </w:t>
        </w:r>
      </w:ins>
      <w:ins w:id="296" w:author="Microsoft Office User" w:date="2018-02-13T14:52:00Z">
        <w:r w:rsidR="00C408E2" w:rsidRPr="00AC1AF9">
          <w:rPr>
            <w:highlight w:val="yellow"/>
            <w:rPrChange w:id="297" w:author="Microsoft Office User" w:date="2018-02-21T09:53:00Z">
              <w:rPr/>
            </w:rPrChange>
          </w:rPr>
          <w:fldChar w:fldCharType="begin" w:fldLock="1"/>
        </w:r>
      </w:ins>
      <w:r w:rsidR="00C408E2" w:rsidRPr="00AC1AF9">
        <w:rPr>
          <w:highlight w:val="yellow"/>
          <w:rPrChange w:id="298"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9" w:author="Microsoft Office User" w:date="2018-02-21T09:53:00Z">
            <w:rPr/>
          </w:rPrChange>
        </w:rPr>
        <w:fldChar w:fldCharType="separate"/>
      </w:r>
      <w:r w:rsidR="00C408E2" w:rsidRPr="00AC1AF9">
        <w:rPr>
          <w:noProof/>
          <w:highlight w:val="yellow"/>
          <w:rPrChange w:id="300" w:author="Microsoft Office User" w:date="2018-02-21T09:53:00Z">
            <w:rPr>
              <w:noProof/>
            </w:rPr>
          </w:rPrChange>
        </w:rPr>
        <w:t xml:space="preserve">(Maltepe </w:t>
      </w:r>
      <w:r w:rsidR="00C408E2" w:rsidRPr="00AC1AF9">
        <w:rPr>
          <w:i/>
          <w:noProof/>
          <w:highlight w:val="yellow"/>
          <w:rPrChange w:id="301" w:author="Microsoft Office User" w:date="2018-02-21T09:53:00Z">
            <w:rPr>
              <w:i/>
              <w:noProof/>
            </w:rPr>
          </w:rPrChange>
        </w:rPr>
        <w:t>et al.</w:t>
      </w:r>
      <w:r w:rsidR="00C408E2" w:rsidRPr="00AC1AF9">
        <w:rPr>
          <w:noProof/>
          <w:highlight w:val="yellow"/>
          <w:rPrChange w:id="302" w:author="Microsoft Office User" w:date="2018-02-21T09:53:00Z">
            <w:rPr>
              <w:noProof/>
            </w:rPr>
          </w:rPrChange>
        </w:rPr>
        <w:t>, 2010)</w:t>
      </w:r>
      <w:ins w:id="303" w:author="Microsoft Office User" w:date="2018-02-13T14:52:00Z">
        <w:r w:rsidR="00C408E2" w:rsidRPr="00AC1AF9">
          <w:rPr>
            <w:highlight w:val="yellow"/>
            <w:rPrChange w:id="304" w:author="Microsoft Office User" w:date="2018-02-21T09:53:00Z">
              <w:rPr/>
            </w:rPrChange>
          </w:rPr>
          <w:fldChar w:fldCharType="end"/>
        </w:r>
        <w:r w:rsidR="00C408E2" w:rsidRPr="00AC1AF9">
          <w:rPr>
            <w:highlight w:val="yellow"/>
            <w:rPrChange w:id="305" w:author="Microsoft Office User" w:date="2018-02-21T09:53:00Z">
              <w:rPr/>
            </w:rPrChange>
          </w:rPr>
          <w:t>.</w:t>
        </w:r>
      </w:ins>
      <w:r w:rsidR="008D3E19" w:rsidRPr="00AC1AF9">
        <w:rPr>
          <w:highlight w:val="yellow"/>
          <w:rPrChange w:id="306" w:author="Microsoft Office User" w:date="2018-02-21T09:53:00Z">
            <w:rPr/>
          </w:rPrChange>
        </w:rPr>
        <w:t xml:space="preserve"> As </w:t>
      </w:r>
      <w:commentRangeStart w:id="307"/>
      <w:r w:rsidR="008D3E19" w:rsidRPr="00AC1AF9">
        <w:rPr>
          <w:highlight w:val="yellow"/>
          <w:rPrChange w:id="308" w:author="Microsoft Office User" w:date="2018-02-21T09:53:00Z">
            <w:rPr/>
          </w:rPrChange>
        </w:rPr>
        <w:t xml:space="preserve">many </w:t>
      </w:r>
      <w:commentRangeEnd w:id="307"/>
      <w:r w:rsidR="00D91961" w:rsidRPr="00AC1AF9">
        <w:rPr>
          <w:rStyle w:val="CommentReference"/>
          <w:rFonts w:asciiTheme="minorHAnsi" w:eastAsiaTheme="minorHAnsi" w:hAnsiTheme="minorHAnsi" w:cstheme="minorBidi"/>
          <w:highlight w:val="yellow"/>
          <w:rPrChange w:id="309" w:author="Microsoft Office User" w:date="2018-02-21T09:53:00Z">
            <w:rPr>
              <w:rStyle w:val="CommentReference"/>
              <w:rFonts w:asciiTheme="minorHAnsi" w:eastAsiaTheme="minorHAnsi" w:hAnsiTheme="minorHAnsi" w:cstheme="minorBidi"/>
            </w:rPr>
          </w:rPrChange>
        </w:rPr>
        <w:commentReference w:id="307"/>
      </w:r>
      <w:r w:rsidR="008D3E19" w:rsidRPr="00AC1AF9">
        <w:rPr>
          <w:highlight w:val="yellow"/>
          <w:rPrChange w:id="310"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11" w:author="Microsoft Office User" w:date="2018-02-21T09:53:00Z">
            <w:rPr/>
          </w:rPrChange>
        </w:rPr>
        <w:t xml:space="preserve"> that are linked by gap </w:t>
      </w:r>
      <w:commentRangeStart w:id="312"/>
      <w:r w:rsidR="002F592E" w:rsidRPr="00AC1AF9">
        <w:rPr>
          <w:highlight w:val="yellow"/>
          <w:rPrChange w:id="313" w:author="Microsoft Office User" w:date="2018-02-21T09:53:00Z">
            <w:rPr/>
          </w:rPrChange>
        </w:rPr>
        <w:t>junctions</w:t>
      </w:r>
      <w:commentRangeEnd w:id="312"/>
      <w:r w:rsidR="00241F96" w:rsidRPr="00AC1AF9">
        <w:rPr>
          <w:rStyle w:val="CommentReference"/>
          <w:rFonts w:asciiTheme="minorHAnsi" w:eastAsiaTheme="minorHAnsi" w:hAnsiTheme="minorHAnsi" w:cstheme="minorBidi"/>
          <w:highlight w:val="yellow"/>
          <w:rPrChange w:id="314" w:author="Microsoft Office User" w:date="2018-02-21T09:53:00Z">
            <w:rPr>
              <w:rStyle w:val="CommentReference"/>
              <w:rFonts w:asciiTheme="minorHAnsi" w:eastAsiaTheme="minorHAnsi" w:hAnsiTheme="minorHAnsi" w:cstheme="minorBidi"/>
            </w:rPr>
          </w:rPrChange>
        </w:rPr>
        <w:commentReference w:id="312"/>
      </w:r>
      <w:ins w:id="315" w:author="Microsoft Office User" w:date="2018-02-13T12:07:00Z">
        <w:r w:rsidR="000E2A29" w:rsidRPr="00AC1AF9">
          <w:rPr>
            <w:highlight w:val="yellow"/>
            <w:rPrChange w:id="316" w:author="Microsoft Office User" w:date="2018-02-21T09:53:00Z">
              <w:rPr/>
            </w:rPrChange>
          </w:rPr>
          <w:t xml:space="preserve"> </w:t>
        </w:r>
      </w:ins>
      <w:ins w:id="317" w:author="Microsoft Office User" w:date="2018-02-13T14:50:00Z">
        <w:r w:rsidR="006A6534" w:rsidRPr="00AC1AF9">
          <w:rPr>
            <w:highlight w:val="yellow"/>
            <w:rPrChange w:id="318" w:author="Microsoft Office User" w:date="2018-02-21T09:53:00Z">
              <w:rPr/>
            </w:rPrChange>
          </w:rPr>
          <w:fldChar w:fldCharType="begin" w:fldLock="1"/>
        </w:r>
      </w:ins>
      <w:r w:rsidR="006A6534" w:rsidRPr="00AC1AF9">
        <w:rPr>
          <w:highlight w:val="yellow"/>
          <w:rPrChange w:id="319"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20" w:author="Microsoft Office User" w:date="2018-02-21T09:53:00Z">
            <w:rPr/>
          </w:rPrChange>
        </w:rPr>
        <w:fldChar w:fldCharType="separate"/>
      </w:r>
      <w:r w:rsidR="006A6534" w:rsidRPr="00AC1AF9">
        <w:rPr>
          <w:noProof/>
          <w:highlight w:val="yellow"/>
          <w:rPrChange w:id="321" w:author="Microsoft Office User" w:date="2018-02-21T09:53:00Z">
            <w:rPr>
              <w:noProof/>
            </w:rPr>
          </w:rPrChange>
        </w:rPr>
        <w:t>(Carter, 2007)</w:t>
      </w:r>
      <w:ins w:id="322" w:author="Microsoft Office User" w:date="2018-02-13T14:50:00Z">
        <w:r w:rsidR="006A6534" w:rsidRPr="00AC1AF9">
          <w:rPr>
            <w:highlight w:val="yellow"/>
            <w:rPrChange w:id="323"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5A1D63B2" w:rsidR="008A4659" w:rsidRPr="000646B0" w:rsidRDefault="00812C4F" w:rsidP="002F592E">
      <w:pPr>
        <w:ind w:firstLine="720"/>
      </w:pPr>
      <w:r w:rsidRPr="00272C70">
        <w:rPr>
          <w:highlight w:val="yellow"/>
          <w:rPrChange w:id="324" w:author="Microsoft Office User" w:date="2018-02-22T18:59:00Z">
            <w:rPr/>
          </w:rPrChange>
        </w:rPr>
        <w:t xml:space="preserve">The trophoblasts take up the most </w:t>
      </w:r>
      <w:commentRangeStart w:id="325"/>
      <w:r w:rsidRPr="00272C70">
        <w:rPr>
          <w:highlight w:val="yellow"/>
          <w:rPrChange w:id="326" w:author="Microsoft Office User" w:date="2018-02-22T18:59:00Z">
            <w:rPr/>
          </w:rPrChange>
        </w:rPr>
        <w:t>sp</w:t>
      </w:r>
      <w:r w:rsidR="00F61023" w:rsidRPr="00272C70">
        <w:rPr>
          <w:highlight w:val="yellow"/>
          <w:rPrChange w:id="327" w:author="Microsoft Office User" w:date="2018-02-22T18:59:00Z">
            <w:rPr/>
          </w:rPrChange>
        </w:rPr>
        <w:t xml:space="preserve">ace </w:t>
      </w:r>
      <w:commentRangeEnd w:id="325"/>
      <w:r w:rsidR="005D15B1" w:rsidRPr="00272C70">
        <w:rPr>
          <w:rStyle w:val="CommentReference"/>
          <w:rFonts w:asciiTheme="minorHAnsi" w:eastAsiaTheme="minorHAnsi" w:hAnsiTheme="minorHAnsi" w:cstheme="minorBidi"/>
          <w:highlight w:val="yellow"/>
          <w:rPrChange w:id="328" w:author="Microsoft Office User" w:date="2018-02-22T18:59:00Z">
            <w:rPr>
              <w:rStyle w:val="CommentReference"/>
              <w:rFonts w:asciiTheme="minorHAnsi" w:eastAsiaTheme="minorHAnsi" w:hAnsiTheme="minorHAnsi" w:cstheme="minorBidi"/>
            </w:rPr>
          </w:rPrChange>
        </w:rPr>
        <w:commentReference w:id="325"/>
      </w:r>
      <w:r w:rsidR="00F61023" w:rsidRPr="00272C70">
        <w:rPr>
          <w:highlight w:val="yellow"/>
          <w:rPrChange w:id="329" w:author="Microsoft Office User" w:date="2018-02-22T18:59:00Z">
            <w:rPr/>
          </w:rPrChange>
        </w:rPr>
        <w:t xml:space="preserve">in the </w:t>
      </w:r>
      <w:r w:rsidR="007E6CBE" w:rsidRPr="00272C70">
        <w:rPr>
          <w:highlight w:val="yellow"/>
          <w:rPrChange w:id="330" w:author="Microsoft Office User" w:date="2018-02-22T18:59:00Z">
            <w:rPr/>
          </w:rPrChange>
        </w:rPr>
        <w:t xml:space="preserve">human and mouse </w:t>
      </w:r>
      <w:r w:rsidR="00F61023" w:rsidRPr="00272C70">
        <w:rPr>
          <w:highlight w:val="yellow"/>
          <w:rPrChange w:id="331" w:author="Microsoft Office User" w:date="2018-02-22T18:59:00Z">
            <w:rPr/>
          </w:rPrChange>
        </w:rPr>
        <w:t xml:space="preserve">placenta </w:t>
      </w:r>
      <w:commentRangeStart w:id="332"/>
      <w:r w:rsidRPr="00272C70">
        <w:rPr>
          <w:highlight w:val="yellow"/>
          <w:rPrChange w:id="333" w:author="Microsoft Office User" w:date="2018-02-22T18:59:00Z">
            <w:rPr/>
          </w:rPrChange>
        </w:rPr>
        <w:t>and</w:t>
      </w:r>
      <w:commentRangeEnd w:id="332"/>
      <w:r w:rsidR="002D272D" w:rsidRPr="00272C70">
        <w:rPr>
          <w:rStyle w:val="CommentReference"/>
          <w:highlight w:val="yellow"/>
          <w:rPrChange w:id="334" w:author="Microsoft Office User" w:date="2018-02-22T18:59:00Z">
            <w:rPr>
              <w:rStyle w:val="CommentReference"/>
            </w:rPr>
          </w:rPrChange>
        </w:rPr>
        <w:commentReference w:id="332"/>
      </w:r>
      <w:r w:rsidRPr="00272C70">
        <w:rPr>
          <w:highlight w:val="yellow"/>
          <w:rPrChange w:id="335" w:author="Microsoft Office User" w:date="2018-02-22T18:59:00Z">
            <w:rPr/>
          </w:rPrChange>
        </w:rPr>
        <w:t xml:space="preserve"> </w:t>
      </w:r>
      <w:ins w:id="336" w:author="Dave Bridges" w:date="2018-01-31T20:20:00Z">
        <w:r w:rsidR="00472ADD" w:rsidRPr="00272C70">
          <w:rPr>
            <w:highlight w:val="yellow"/>
            <w:rPrChange w:id="337" w:author="Microsoft Office User" w:date="2018-02-22T18:59:00Z">
              <w:rPr/>
            </w:rPrChange>
          </w:rPr>
          <w:t xml:space="preserve">aside from </w:t>
        </w:r>
      </w:ins>
      <w:r w:rsidRPr="00272C70">
        <w:rPr>
          <w:highlight w:val="yellow"/>
          <w:rPrChange w:id="338" w:author="Microsoft Office User" w:date="2018-02-22T18:59:00Z">
            <w:rPr/>
          </w:rPrChange>
        </w:rPr>
        <w:t>having an endocrine function</w:t>
      </w:r>
      <w:r w:rsidR="009C56BF" w:rsidRPr="00272C70">
        <w:rPr>
          <w:highlight w:val="yellow"/>
          <w:rPrChange w:id="339" w:author="Microsoft Office User" w:date="2018-02-22T18:59:00Z">
            <w:rPr/>
          </w:rPrChange>
        </w:rPr>
        <w:t>, trophoblasts</w:t>
      </w:r>
      <w:r w:rsidRPr="00272C70">
        <w:rPr>
          <w:highlight w:val="yellow"/>
          <w:rPrChange w:id="340" w:author="Microsoft Office User" w:date="2018-02-22T18:59:00Z">
            <w:rPr/>
          </w:rPrChange>
        </w:rPr>
        <w:t xml:space="preserve"> ar</w:t>
      </w:r>
      <w:r w:rsidR="0026269E" w:rsidRPr="00272C70">
        <w:rPr>
          <w:highlight w:val="yellow"/>
          <w:rPrChange w:id="341" w:author="Microsoft Office User" w:date="2018-02-22T18:59:00Z">
            <w:rPr/>
          </w:rPrChange>
        </w:rPr>
        <w:t xml:space="preserve">e the main site of nutrient, </w:t>
      </w:r>
      <w:r w:rsidRPr="00272C70">
        <w:rPr>
          <w:highlight w:val="yellow"/>
          <w:rPrChange w:id="342" w:author="Microsoft Office User" w:date="2018-02-22T18:59:00Z">
            <w:rPr/>
          </w:rPrChange>
        </w:rPr>
        <w:t>gas</w:t>
      </w:r>
      <w:r w:rsidR="0026269E" w:rsidRPr="00272C70">
        <w:rPr>
          <w:highlight w:val="yellow"/>
          <w:rPrChange w:id="343" w:author="Microsoft Office User" w:date="2018-02-22T18:59:00Z">
            <w:rPr/>
          </w:rPrChange>
        </w:rPr>
        <w:t xml:space="preserve"> and waste</w:t>
      </w:r>
      <w:r w:rsidRPr="00272C70">
        <w:rPr>
          <w:highlight w:val="yellow"/>
          <w:rPrChange w:id="344" w:author="Microsoft Office User" w:date="2018-02-22T18:59:00Z">
            <w:rPr/>
          </w:rPrChange>
        </w:rPr>
        <w:t xml:space="preserve"> exchange between</w:t>
      </w:r>
      <w:r w:rsidR="00F61023" w:rsidRPr="00272C70">
        <w:rPr>
          <w:highlight w:val="yellow"/>
          <w:rPrChange w:id="345" w:author="Microsoft Office User" w:date="2018-02-22T18:59:00Z">
            <w:rPr/>
          </w:rPrChange>
        </w:rPr>
        <w:t xml:space="preserve"> t</w:t>
      </w:r>
      <w:r w:rsidRPr="00272C70">
        <w:rPr>
          <w:highlight w:val="yellow"/>
          <w:rPrChange w:id="346" w:author="Microsoft Office User" w:date="2018-02-22T18:59:00Z">
            <w:rPr/>
          </w:rPrChange>
        </w:rPr>
        <w:t xml:space="preserve">he mother and the fetus. </w:t>
      </w:r>
      <w:r w:rsidR="008627FD" w:rsidRPr="00272C70">
        <w:rPr>
          <w:highlight w:val="yellow"/>
          <w:rPrChange w:id="347" w:author="Microsoft Office User" w:date="2018-02-22T18:59:00Z">
            <w:rPr/>
          </w:rPrChange>
        </w:rPr>
        <w:t>The syncytiot</w:t>
      </w:r>
      <w:r w:rsidR="00323D4B" w:rsidRPr="00272C70">
        <w:rPr>
          <w:highlight w:val="yellow"/>
          <w:rPrChange w:id="348" w:author="Microsoft Office User" w:date="2018-02-22T18:59:00Z">
            <w:rPr/>
          </w:rPrChange>
        </w:rPr>
        <w:t xml:space="preserve">rophoblast and the </w:t>
      </w:r>
      <w:proofErr w:type="spellStart"/>
      <w:r w:rsidR="00323D4B" w:rsidRPr="00272C70">
        <w:rPr>
          <w:highlight w:val="yellow"/>
          <w:rPrChange w:id="349" w:author="Microsoft Office User" w:date="2018-02-22T18:59:00Z">
            <w:rPr/>
          </w:rPrChange>
        </w:rPr>
        <w:t>extravillous</w:t>
      </w:r>
      <w:proofErr w:type="spellEnd"/>
      <w:r w:rsidR="008627FD" w:rsidRPr="00272C70">
        <w:rPr>
          <w:highlight w:val="yellow"/>
          <w:rPrChange w:id="350" w:author="Microsoft Office User" w:date="2018-02-22T18:59:00Z">
            <w:rPr/>
          </w:rPrChange>
        </w:rPr>
        <w:t xml:space="preserve"> </w:t>
      </w:r>
      <w:proofErr w:type="spellStart"/>
      <w:r w:rsidR="008627FD" w:rsidRPr="00272C70">
        <w:rPr>
          <w:highlight w:val="yellow"/>
          <w:rPrChange w:id="351" w:author="Microsoft Office User" w:date="2018-02-22T18:59:00Z">
            <w:rPr/>
          </w:rPrChange>
        </w:rPr>
        <w:t>cytotrophoblasts</w:t>
      </w:r>
      <w:proofErr w:type="spellEnd"/>
      <w:r w:rsidR="008627FD" w:rsidRPr="00272C70">
        <w:rPr>
          <w:highlight w:val="yellow"/>
          <w:rPrChange w:id="352" w:author="Microsoft Office User" w:date="2018-02-22T18:59:00Z">
            <w:rPr/>
          </w:rPrChange>
        </w:rPr>
        <w:t xml:space="preserve"> are in direct contact with the maternal blood. </w:t>
      </w:r>
      <w:r w:rsidR="00332AED" w:rsidRPr="00272C70">
        <w:rPr>
          <w:highlight w:val="yellow"/>
          <w:rPrChange w:id="353" w:author="Microsoft Office User" w:date="2018-02-22T18:59:00Z">
            <w:rPr/>
          </w:rPrChange>
        </w:rPr>
        <w:t xml:space="preserve">It is worthy to note that the syncytiotrophoblast is the main part of exchange since it is the outermost layer in the </w:t>
      </w:r>
      <w:r w:rsidR="009C56BF" w:rsidRPr="00272C70">
        <w:rPr>
          <w:highlight w:val="yellow"/>
          <w:rPrChange w:id="354" w:author="Microsoft Office User" w:date="2018-02-22T18:59:00Z">
            <w:rPr/>
          </w:rPrChange>
        </w:rPr>
        <w:t xml:space="preserve">fetal villous </w:t>
      </w:r>
      <w:commentRangeStart w:id="355"/>
      <w:r w:rsidR="009C56BF" w:rsidRPr="00272C70">
        <w:rPr>
          <w:highlight w:val="yellow"/>
          <w:rPrChange w:id="356" w:author="Microsoft Office User" w:date="2018-02-22T18:59:00Z">
            <w:rPr/>
          </w:rPrChange>
        </w:rPr>
        <w:t>tree</w:t>
      </w:r>
      <w:commentRangeEnd w:id="355"/>
      <w:r w:rsidR="00472ADD" w:rsidRPr="00272C70">
        <w:rPr>
          <w:rStyle w:val="CommentReference"/>
          <w:rFonts w:asciiTheme="minorHAnsi" w:eastAsiaTheme="minorHAnsi" w:hAnsiTheme="minorHAnsi" w:cstheme="minorBidi"/>
          <w:highlight w:val="yellow"/>
          <w:rPrChange w:id="357" w:author="Microsoft Office User" w:date="2018-02-22T18:59:00Z">
            <w:rPr>
              <w:rStyle w:val="CommentReference"/>
              <w:rFonts w:asciiTheme="minorHAnsi" w:eastAsiaTheme="minorHAnsi" w:hAnsiTheme="minorHAnsi" w:cstheme="minorBidi"/>
            </w:rPr>
          </w:rPrChange>
        </w:rPr>
        <w:commentReference w:id="355"/>
      </w:r>
      <w:r w:rsidR="00332AED" w:rsidRPr="00272C70">
        <w:rPr>
          <w:highlight w:val="yellow"/>
          <w:rPrChange w:id="358" w:author="Microsoft Office User" w:date="2018-02-22T18:59:00Z">
            <w:rPr/>
          </w:rPrChange>
        </w:rPr>
        <w:t xml:space="preserve">. The survival of the </w:t>
      </w:r>
      <w:r w:rsidR="00715149" w:rsidRPr="00272C70">
        <w:rPr>
          <w:highlight w:val="yellow"/>
          <w:rPrChange w:id="359" w:author="Microsoft Office User" w:date="2018-02-22T18:59:00Z">
            <w:rPr/>
          </w:rPrChange>
        </w:rPr>
        <w:t xml:space="preserve">human </w:t>
      </w:r>
      <w:r w:rsidR="00332AED" w:rsidRPr="00272C70">
        <w:rPr>
          <w:highlight w:val="yellow"/>
          <w:rPrChange w:id="360" w:author="Microsoft Office User" w:date="2018-02-22T18:59:00Z">
            <w:rPr/>
          </w:rPrChange>
        </w:rPr>
        <w:t>placenta and the fetus heavily rely on the trophoblast</w:t>
      </w:r>
      <w:ins w:id="361" w:author="Dave Bridges" w:date="2018-01-31T20:20:00Z">
        <w:r w:rsidR="0022064E" w:rsidRPr="00272C70">
          <w:rPr>
            <w:highlight w:val="yellow"/>
            <w:rPrChange w:id="362" w:author="Microsoft Office User" w:date="2018-02-22T18:59:00Z">
              <w:rPr/>
            </w:rPrChange>
          </w:rPr>
          <w:t>’s</w:t>
        </w:r>
      </w:ins>
      <w:r w:rsidR="00332AED" w:rsidRPr="00272C70">
        <w:rPr>
          <w:highlight w:val="yellow"/>
          <w:rPrChange w:id="363" w:author="Microsoft Office User" w:date="2018-02-22T18:59:00Z">
            <w:rPr/>
          </w:rPrChange>
        </w:rPr>
        <w:t xml:space="preserve"> ability to </w:t>
      </w:r>
      <w:commentRangeStart w:id="364"/>
      <w:r w:rsidR="009E40A1" w:rsidRPr="00272C70">
        <w:rPr>
          <w:highlight w:val="yellow"/>
          <w:rPrChange w:id="365" w:author="Microsoft Office User" w:date="2018-02-22T18:59:00Z">
            <w:rPr/>
          </w:rPrChange>
        </w:rPr>
        <w:t xml:space="preserve">invade </w:t>
      </w:r>
      <w:commentRangeEnd w:id="364"/>
      <w:r w:rsidR="0022064E" w:rsidRPr="00272C70">
        <w:rPr>
          <w:rStyle w:val="CommentReference"/>
          <w:rFonts w:asciiTheme="minorHAnsi" w:eastAsiaTheme="minorHAnsi" w:hAnsiTheme="minorHAnsi" w:cstheme="minorBidi"/>
          <w:highlight w:val="yellow"/>
          <w:rPrChange w:id="366" w:author="Microsoft Office User" w:date="2018-02-22T18:59:00Z">
            <w:rPr>
              <w:rStyle w:val="CommentReference"/>
              <w:rFonts w:asciiTheme="minorHAnsi" w:eastAsiaTheme="minorHAnsi" w:hAnsiTheme="minorHAnsi" w:cstheme="minorBidi"/>
            </w:rPr>
          </w:rPrChange>
        </w:rPr>
        <w:commentReference w:id="364"/>
      </w:r>
      <w:r w:rsidR="009E40A1" w:rsidRPr="00272C70">
        <w:rPr>
          <w:highlight w:val="yellow"/>
          <w:rPrChange w:id="367" w:author="Microsoft Office User" w:date="2018-02-22T18:59:00Z">
            <w:rPr/>
          </w:rPrChange>
        </w:rPr>
        <w:t>t</w:t>
      </w:r>
      <w:r w:rsidR="00885C33" w:rsidRPr="00272C70">
        <w:rPr>
          <w:highlight w:val="yellow"/>
          <w:rPrChange w:id="368" w:author="Microsoft Office User" w:date="2018-02-22T18:59:00Z">
            <w:rPr/>
          </w:rPrChange>
        </w:rPr>
        <w:t xml:space="preserve">he maternal </w:t>
      </w:r>
      <w:commentRangeStart w:id="369"/>
      <w:r w:rsidR="00885C33" w:rsidRPr="00272C70">
        <w:rPr>
          <w:highlight w:val="yellow"/>
          <w:rPrChange w:id="370" w:author="Microsoft Office User" w:date="2018-02-22T18:59:00Z">
            <w:rPr/>
          </w:rPrChange>
        </w:rPr>
        <w:t>myometrial spiral arteries</w:t>
      </w:r>
      <w:commentRangeEnd w:id="369"/>
      <w:r w:rsidR="0082076E" w:rsidRPr="00272C70">
        <w:rPr>
          <w:rStyle w:val="CommentReference"/>
          <w:rFonts w:asciiTheme="minorHAnsi" w:eastAsiaTheme="minorHAnsi" w:hAnsiTheme="minorHAnsi" w:cstheme="minorBidi"/>
          <w:highlight w:val="yellow"/>
          <w:rPrChange w:id="371" w:author="Microsoft Office User" w:date="2018-02-22T18:59:00Z">
            <w:rPr>
              <w:rStyle w:val="CommentReference"/>
              <w:rFonts w:asciiTheme="minorHAnsi" w:eastAsiaTheme="minorHAnsi" w:hAnsiTheme="minorHAnsi" w:cstheme="minorBidi"/>
            </w:rPr>
          </w:rPrChange>
        </w:rPr>
        <w:commentReference w:id="369"/>
      </w:r>
      <w:r w:rsidR="00885C33" w:rsidRPr="00272C70">
        <w:rPr>
          <w:highlight w:val="yellow"/>
          <w:rPrChange w:id="372" w:author="Microsoft Office User" w:date="2018-02-22T18:59:00Z">
            <w:rPr/>
          </w:rPrChange>
        </w:rPr>
        <w:t xml:space="preserve">. Failure </w:t>
      </w:r>
      <w:ins w:id="373" w:author="Dave Bridges" w:date="2018-01-31T20:21:00Z">
        <w:r w:rsidR="00165903" w:rsidRPr="00272C70">
          <w:rPr>
            <w:highlight w:val="yellow"/>
            <w:rPrChange w:id="374" w:author="Microsoft Office User" w:date="2018-02-22T18:59:00Z">
              <w:rPr/>
            </w:rPrChange>
          </w:rPr>
          <w:t xml:space="preserve">of the trophoblasts </w:t>
        </w:r>
      </w:ins>
      <w:r w:rsidR="00885C33" w:rsidRPr="00272C70">
        <w:rPr>
          <w:highlight w:val="yellow"/>
          <w:rPrChange w:id="375" w:author="Microsoft Office User" w:date="2018-02-22T18:59:00Z">
            <w:rPr/>
          </w:rPrChange>
        </w:rPr>
        <w:t>to invade the myometrium jeopardizes the placental ability to successfully exchange nutrients and gases thus risking an early termination or unhealthy pregnancy</w:t>
      </w:r>
      <w:ins w:id="376" w:author="Microsoft Office User" w:date="2018-02-21T18:42:00Z">
        <w:r w:rsidR="001238F4" w:rsidRPr="00272C70">
          <w:rPr>
            <w:highlight w:val="yellow"/>
            <w:rPrChange w:id="377" w:author="Microsoft Office User" w:date="2018-02-22T18:59:00Z">
              <w:rPr/>
            </w:rPrChange>
          </w:rPr>
          <w:t xml:space="preserve"> </w:t>
        </w:r>
      </w:ins>
      <w:ins w:id="378" w:author="Microsoft Office User" w:date="2018-02-21T18:41:00Z">
        <w:r w:rsidR="00CE1831" w:rsidRPr="00272C70">
          <w:rPr>
            <w:highlight w:val="yellow"/>
            <w:rPrChange w:id="379" w:author="Microsoft Office User" w:date="2018-02-22T18:59:00Z">
              <w:rPr/>
            </w:rPrChange>
          </w:rPr>
          <w:fldChar w:fldCharType="begin" w:fldLock="1"/>
        </w:r>
      </w:ins>
      <w:r w:rsidR="00CE1831" w:rsidRPr="00272C70">
        <w:rPr>
          <w:highlight w:val="yellow"/>
          <w:rPrChange w:id="380"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81" w:author="Microsoft Office User" w:date="2018-02-22T18:59:00Z">
            <w:rPr/>
          </w:rPrChange>
        </w:rPr>
        <w:fldChar w:fldCharType="separate"/>
      </w:r>
      <w:r w:rsidR="00CE1831" w:rsidRPr="00272C70">
        <w:rPr>
          <w:noProof/>
          <w:highlight w:val="yellow"/>
          <w:rPrChange w:id="382" w:author="Microsoft Office User" w:date="2018-02-22T18:59:00Z">
            <w:rPr>
              <w:noProof/>
            </w:rPr>
          </w:rPrChange>
        </w:rPr>
        <w:t>(Silva &amp; Serakides, 2016)</w:t>
      </w:r>
      <w:ins w:id="383" w:author="Microsoft Office User" w:date="2018-02-21T18:41:00Z">
        <w:r w:rsidR="00CE1831" w:rsidRPr="00272C70">
          <w:rPr>
            <w:highlight w:val="yellow"/>
            <w:rPrChange w:id="384" w:author="Microsoft Office User" w:date="2018-02-22T18:59:00Z">
              <w:rPr/>
            </w:rPrChange>
          </w:rPr>
          <w:fldChar w:fldCharType="end"/>
        </w:r>
      </w:ins>
      <w:r w:rsidR="00885C33" w:rsidRPr="00272C70">
        <w:rPr>
          <w:highlight w:val="yellow"/>
          <w:rPrChange w:id="385" w:author="Microsoft Office User" w:date="2018-02-22T18:59:00Z">
            <w:rPr/>
          </w:rPrChange>
        </w:rPr>
        <w:t>. The ability to invade the maternal myometrium occurs during th</w:t>
      </w:r>
      <w:r w:rsidR="0070262A" w:rsidRPr="00272C70">
        <w:rPr>
          <w:highlight w:val="yellow"/>
          <w:rPrChange w:id="386" w:author="Microsoft Office User" w:date="2018-02-22T18:59:00Z">
            <w:rPr/>
          </w:rPrChange>
        </w:rPr>
        <w:t xml:space="preserve">e first trimester and </w:t>
      </w:r>
      <w:commentRangeStart w:id="387"/>
      <w:r w:rsidR="0070262A" w:rsidRPr="00272C70">
        <w:rPr>
          <w:highlight w:val="yellow"/>
          <w:rPrChange w:id="388" w:author="Microsoft Office User" w:date="2018-02-22T18:59:00Z">
            <w:rPr/>
          </w:rPrChange>
        </w:rPr>
        <w:t xml:space="preserve">plays a role </w:t>
      </w:r>
      <w:commentRangeEnd w:id="387"/>
      <w:r w:rsidR="00436DCE" w:rsidRPr="00272C70">
        <w:rPr>
          <w:rStyle w:val="CommentReference"/>
          <w:rFonts w:asciiTheme="minorHAnsi" w:eastAsiaTheme="minorHAnsi" w:hAnsiTheme="minorHAnsi" w:cstheme="minorBidi"/>
          <w:highlight w:val="yellow"/>
          <w:rPrChange w:id="389" w:author="Microsoft Office User" w:date="2018-02-22T18:59:00Z">
            <w:rPr>
              <w:rStyle w:val="CommentReference"/>
              <w:rFonts w:asciiTheme="minorHAnsi" w:eastAsiaTheme="minorHAnsi" w:hAnsiTheme="minorHAnsi" w:cstheme="minorBidi"/>
            </w:rPr>
          </w:rPrChange>
        </w:rPr>
        <w:commentReference w:id="387"/>
      </w:r>
      <w:r w:rsidR="0070262A" w:rsidRPr="00272C70">
        <w:rPr>
          <w:highlight w:val="yellow"/>
          <w:rPrChange w:id="390" w:author="Microsoft Office User" w:date="2018-02-22T18:59:00Z">
            <w:rPr/>
          </w:rPrChange>
        </w:rPr>
        <w:t>in determining pregnancy outcomes</w:t>
      </w:r>
      <w:ins w:id="391" w:author="Microsoft Office User" w:date="2018-02-21T18:42:00Z">
        <w:r w:rsidR="001238F4" w:rsidRPr="00272C70">
          <w:rPr>
            <w:highlight w:val="yellow"/>
            <w:rPrChange w:id="392" w:author="Microsoft Office User" w:date="2018-02-22T18:59:00Z">
              <w:rPr/>
            </w:rPrChange>
          </w:rPr>
          <w:t xml:space="preserve"> </w:t>
        </w:r>
      </w:ins>
      <w:ins w:id="393" w:author="Microsoft Office User" w:date="2018-02-21T18:41:00Z">
        <w:r w:rsidR="00CE1831" w:rsidRPr="00272C70">
          <w:rPr>
            <w:highlight w:val="yellow"/>
            <w:rPrChange w:id="394" w:author="Microsoft Office User" w:date="2018-02-22T18:59:00Z">
              <w:rPr/>
            </w:rPrChange>
          </w:rPr>
          <w:fldChar w:fldCharType="begin" w:fldLock="1"/>
        </w:r>
      </w:ins>
      <w:r w:rsidR="00CE1831" w:rsidRPr="00272C70">
        <w:rPr>
          <w:highlight w:val="yellow"/>
          <w:rPrChange w:id="395"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96" w:author="Microsoft Office User" w:date="2018-02-22T18:59:00Z">
            <w:rPr/>
          </w:rPrChange>
        </w:rPr>
        <w:fldChar w:fldCharType="separate"/>
      </w:r>
      <w:r w:rsidR="00CE1831" w:rsidRPr="00272C70">
        <w:rPr>
          <w:noProof/>
          <w:highlight w:val="yellow"/>
          <w:rPrChange w:id="397" w:author="Microsoft Office User" w:date="2018-02-22T18:59:00Z">
            <w:rPr>
              <w:noProof/>
            </w:rPr>
          </w:rPrChange>
        </w:rPr>
        <w:t>(Silva &amp; Serakides, 2016)</w:t>
      </w:r>
      <w:ins w:id="398" w:author="Microsoft Office User" w:date="2018-02-21T18:41:00Z">
        <w:r w:rsidR="00CE1831" w:rsidRPr="00272C70">
          <w:rPr>
            <w:highlight w:val="yellow"/>
            <w:rPrChange w:id="399" w:author="Microsoft Office User" w:date="2018-02-22T18:59:00Z">
              <w:rPr/>
            </w:rPrChange>
          </w:rPr>
          <w:fldChar w:fldCharType="end"/>
        </w:r>
      </w:ins>
      <w:r w:rsidR="00885C33" w:rsidRPr="00272C70">
        <w:rPr>
          <w:highlight w:val="yellow"/>
          <w:rPrChange w:id="400" w:author="Microsoft Office User" w:date="2018-02-22T18:59:00Z">
            <w:rPr/>
          </w:rPrChange>
        </w:rPr>
        <w:t xml:space="preserve">. </w:t>
      </w:r>
      <w:r w:rsidR="00D50851" w:rsidRPr="00272C70">
        <w:rPr>
          <w:highlight w:val="yellow"/>
          <w:rPrChange w:id="401" w:author="Microsoft Office User" w:date="2018-02-22T18:59:00Z">
            <w:rPr/>
          </w:rPrChange>
        </w:rPr>
        <w:t>After the first trimester</w:t>
      </w:r>
      <w:r w:rsidR="00885C33" w:rsidRPr="00272C70">
        <w:rPr>
          <w:highlight w:val="yellow"/>
          <w:rPrChange w:id="402" w:author="Microsoft Office User" w:date="2018-02-22T18:59:00Z">
            <w:rPr/>
          </w:rPrChange>
        </w:rPr>
        <w:t xml:space="preserve">, the syncytiotrophoblast undergoes  </w:t>
      </w:r>
      <w:commentRangeStart w:id="403"/>
      <w:r w:rsidR="00885C33" w:rsidRPr="00272C70">
        <w:rPr>
          <w:highlight w:val="yellow"/>
          <w:rPrChange w:id="404" w:author="Microsoft Office User" w:date="2018-02-22T18:59:00Z">
            <w:rPr/>
          </w:rPrChange>
        </w:rPr>
        <w:t xml:space="preserve">angiogenesis </w:t>
      </w:r>
      <w:commentRangeEnd w:id="403"/>
      <w:r w:rsidR="008F09DC" w:rsidRPr="00272C70">
        <w:rPr>
          <w:rStyle w:val="CommentReference"/>
          <w:rFonts w:asciiTheme="minorHAnsi" w:eastAsiaTheme="minorHAnsi" w:hAnsiTheme="minorHAnsi" w:cstheme="minorBidi"/>
          <w:highlight w:val="yellow"/>
          <w:rPrChange w:id="405" w:author="Microsoft Office User" w:date="2018-02-22T18:59:00Z">
            <w:rPr>
              <w:rStyle w:val="CommentReference"/>
              <w:rFonts w:asciiTheme="minorHAnsi" w:eastAsiaTheme="minorHAnsi" w:hAnsiTheme="minorHAnsi" w:cstheme="minorBidi"/>
            </w:rPr>
          </w:rPrChange>
        </w:rPr>
        <w:commentReference w:id="403"/>
      </w:r>
      <w:r w:rsidR="00885C33" w:rsidRPr="00272C70">
        <w:rPr>
          <w:highlight w:val="yellow"/>
          <w:rPrChange w:id="406" w:author="Microsoft Office User" w:date="2018-02-22T18:59:00Z">
            <w:rPr/>
          </w:rPrChange>
        </w:rPr>
        <w:t xml:space="preserve">to allow for increased exchange of nutrients and gases coping with the increased fetal needs throughout gestation. The </w:t>
      </w:r>
      <w:r w:rsidR="00BC0A43" w:rsidRPr="00272C70">
        <w:rPr>
          <w:highlight w:val="yellow"/>
          <w:rPrChange w:id="407" w:author="Microsoft Office User" w:date="2018-02-22T18:59:00Z">
            <w:rPr/>
          </w:rPrChange>
        </w:rPr>
        <w:t>syncytio</w:t>
      </w:r>
      <w:r w:rsidR="00885C33" w:rsidRPr="00272C70">
        <w:rPr>
          <w:highlight w:val="yellow"/>
          <w:rPrChange w:id="408" w:author="Microsoft Office User" w:date="2018-02-22T18:59:00Z">
            <w:rPr/>
          </w:rPrChange>
        </w:rPr>
        <w:t>trophoblast is also the outermost layer of the placenta facing the mother so its structural function makes it a barrier that protects the g</w:t>
      </w:r>
      <w:r w:rsidR="003B429F" w:rsidRPr="00272C70">
        <w:rPr>
          <w:highlight w:val="yellow"/>
          <w:rPrChange w:id="409" w:author="Microsoft Office User" w:date="2018-02-22T18:59:00Z">
            <w:rPr/>
          </w:rPrChange>
        </w:rPr>
        <w:t>rowing fetus</w:t>
      </w:r>
      <w:ins w:id="410" w:author="Microsoft Office User" w:date="2018-02-21T15:42:00Z">
        <w:r w:rsidR="00DC3D98" w:rsidRPr="00272C70">
          <w:rPr>
            <w:highlight w:val="yellow"/>
            <w:rPrChange w:id="411" w:author="Microsoft Office User" w:date="2018-02-22T18:59:00Z">
              <w:rPr/>
            </w:rPrChange>
          </w:rPr>
          <w:t xml:space="preserve"> from the maternal immune system</w:t>
        </w:r>
      </w:ins>
      <w:ins w:id="412" w:author="Microsoft Office User" w:date="2018-02-21T18:43:00Z">
        <w:r w:rsidR="001238F4" w:rsidRPr="00272C70">
          <w:rPr>
            <w:highlight w:val="yellow"/>
            <w:rPrChange w:id="413" w:author="Microsoft Office User" w:date="2018-02-22T18:59:00Z">
              <w:rPr/>
            </w:rPrChange>
          </w:rPr>
          <w:t xml:space="preserve"> </w:t>
        </w:r>
      </w:ins>
      <w:ins w:id="414" w:author="Microsoft Office User" w:date="2018-02-21T18:44:00Z">
        <w:r w:rsidR="001238F4" w:rsidRPr="00272C70">
          <w:rPr>
            <w:highlight w:val="yellow"/>
            <w:rPrChange w:id="415" w:author="Microsoft Office User" w:date="2018-02-22T18:59:00Z">
              <w:rPr/>
            </w:rPrChange>
          </w:rPr>
          <w:fldChar w:fldCharType="begin" w:fldLock="1"/>
        </w:r>
      </w:ins>
      <w:r w:rsidR="001238F4" w:rsidRPr="00272C70">
        <w:rPr>
          <w:highlight w:val="yellow"/>
          <w:rPrChange w:id="416" w:author="Microsoft Office User" w:date="2018-02-22T18:59:00Z">
            <w:rPr/>
          </w:rPrChange>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272C70">
        <w:rPr>
          <w:highlight w:val="yellow"/>
          <w:rPrChange w:id="417" w:author="Microsoft Office User" w:date="2018-02-22T18:59:00Z">
            <w:rPr/>
          </w:rPrChange>
        </w:rPr>
        <w:fldChar w:fldCharType="separate"/>
      </w:r>
      <w:r w:rsidR="001238F4" w:rsidRPr="00272C70">
        <w:rPr>
          <w:noProof/>
          <w:highlight w:val="yellow"/>
          <w:rPrChange w:id="418" w:author="Microsoft Office User" w:date="2018-02-22T18:59:00Z">
            <w:rPr>
              <w:noProof/>
            </w:rPr>
          </w:rPrChange>
        </w:rPr>
        <w:t>(Watson &amp; Cross, 2005)</w:t>
      </w:r>
      <w:ins w:id="419" w:author="Microsoft Office User" w:date="2018-02-21T18:44:00Z">
        <w:r w:rsidR="001238F4" w:rsidRPr="00272C70">
          <w:rPr>
            <w:highlight w:val="yellow"/>
            <w:rPrChange w:id="420" w:author="Microsoft Office User" w:date="2018-02-22T18:59:00Z">
              <w:rPr/>
            </w:rPrChange>
          </w:rPr>
          <w:fldChar w:fldCharType="end"/>
        </w:r>
      </w:ins>
      <w:r w:rsidR="003B429F" w:rsidRPr="00272C70">
        <w:rPr>
          <w:highlight w:val="yellow"/>
          <w:rPrChange w:id="421" w:author="Microsoft Office User" w:date="2018-02-22T18:59:00Z">
            <w:rPr/>
          </w:rPrChange>
        </w:rPr>
        <w:t xml:space="preserve">. </w:t>
      </w:r>
      <w:ins w:id="422" w:author="Dave Bridges" w:date="2018-01-31T20:23:00Z">
        <w:r w:rsidR="001F5F1B" w:rsidRPr="00272C70">
          <w:rPr>
            <w:highlight w:val="yellow"/>
            <w:rPrChange w:id="423" w:author="Microsoft Office User" w:date="2018-02-22T18:59:00Z">
              <w:rPr/>
            </w:rPrChange>
          </w:rPr>
          <w:t>In addition</w:t>
        </w:r>
      </w:ins>
      <w:r w:rsidR="003B429F" w:rsidRPr="00272C70">
        <w:rPr>
          <w:highlight w:val="yellow"/>
          <w:rPrChange w:id="424" w:author="Microsoft Office User" w:date="2018-02-22T18:59:00Z">
            <w:rPr/>
          </w:rPrChange>
        </w:rPr>
        <w:t>, the syncytiotroph</w:t>
      </w:r>
      <w:r w:rsidR="00885C33" w:rsidRPr="00272C70">
        <w:rPr>
          <w:highlight w:val="yellow"/>
          <w:rPrChange w:id="425" w:author="Microsoft Office User" w:date="2018-02-22T18:59:00Z">
            <w:rPr/>
          </w:rPrChange>
        </w:rPr>
        <w:t xml:space="preserve">oblast has an endocrine function. </w:t>
      </w:r>
      <w:ins w:id="426" w:author="Dave Bridges" w:date="2018-01-31T20:23:00Z">
        <w:r w:rsidR="001F5F1B" w:rsidRPr="00272C70">
          <w:rPr>
            <w:highlight w:val="yellow"/>
            <w:rPrChange w:id="427" w:author="Microsoft Office User" w:date="2018-02-22T18:59:00Z">
              <w:rPr/>
            </w:rPrChange>
          </w:rPr>
          <w:t>These cells</w:t>
        </w:r>
      </w:ins>
      <w:r w:rsidR="003B429F" w:rsidRPr="00272C70">
        <w:rPr>
          <w:highlight w:val="yellow"/>
          <w:rPrChange w:id="428" w:author="Microsoft Office User" w:date="2018-02-22T18:59:00Z">
            <w:rPr/>
          </w:rPrChange>
        </w:rPr>
        <w:t xml:space="preserve"> secrete the human chorionic gonadotropin</w:t>
      </w:r>
      <w:r w:rsidR="006270C5" w:rsidRPr="00272C70">
        <w:rPr>
          <w:highlight w:val="yellow"/>
          <w:rPrChange w:id="429" w:author="Microsoft Office User" w:date="2018-02-22T18:59:00Z">
            <w:rPr/>
          </w:rPrChange>
        </w:rPr>
        <w:t xml:space="preserve"> (</w:t>
      </w:r>
      <w:proofErr w:type="spellStart"/>
      <w:r w:rsidR="006270C5" w:rsidRPr="00272C70">
        <w:rPr>
          <w:highlight w:val="yellow"/>
          <w:rPrChange w:id="430" w:author="Microsoft Office User" w:date="2018-02-22T18:59:00Z">
            <w:rPr/>
          </w:rPrChange>
        </w:rPr>
        <w:t>hCG</w:t>
      </w:r>
      <w:proofErr w:type="spellEnd"/>
      <w:r w:rsidR="006270C5" w:rsidRPr="00272C70">
        <w:rPr>
          <w:highlight w:val="yellow"/>
          <w:rPrChange w:id="431" w:author="Microsoft Office User" w:date="2018-02-22T18:59:00Z">
            <w:rPr/>
          </w:rPrChange>
        </w:rPr>
        <w:t>)</w:t>
      </w:r>
      <w:r w:rsidR="003B429F" w:rsidRPr="00272C70">
        <w:rPr>
          <w:highlight w:val="yellow"/>
          <w:rPrChange w:id="432" w:author="Microsoft Office User" w:date="2018-02-22T18:59:00Z">
            <w:rPr/>
          </w:rPrChange>
        </w:rPr>
        <w:t>, estrogens and progesterone, human placental lactogen, human placental growth hormone, insulin-like growth factor, and endothelial growth factor</w:t>
      </w:r>
      <w:ins w:id="433" w:author="Microsoft Office User" w:date="2018-02-21T18:51:00Z">
        <w:r w:rsidR="00D379D2" w:rsidRPr="00272C70">
          <w:rPr>
            <w:highlight w:val="yellow"/>
            <w:rPrChange w:id="434" w:author="Microsoft Office User" w:date="2018-02-22T18:59:00Z">
              <w:rPr/>
            </w:rPrChange>
          </w:rPr>
          <w:t xml:space="preserve"> </w:t>
        </w:r>
        <w:r w:rsidR="00D379D2" w:rsidRPr="00272C70">
          <w:rPr>
            <w:highlight w:val="yellow"/>
            <w:rPrChange w:id="435" w:author="Microsoft Office User" w:date="2018-02-22T18:59:00Z">
              <w:rPr/>
            </w:rPrChange>
          </w:rPr>
          <w:fldChar w:fldCharType="begin" w:fldLock="1"/>
        </w:r>
      </w:ins>
      <w:r w:rsidR="00D379D2" w:rsidRPr="00272C70">
        <w:rPr>
          <w:highlight w:val="yellow"/>
          <w:rPrChange w:id="436" w:author="Microsoft Office User" w:date="2018-02-22T18:59: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272C70">
        <w:rPr>
          <w:highlight w:val="yellow"/>
          <w:rPrChange w:id="437" w:author="Microsoft Office User" w:date="2018-02-22T18:59:00Z">
            <w:rPr/>
          </w:rPrChange>
        </w:rPr>
        <w:fldChar w:fldCharType="separate"/>
      </w:r>
      <w:r w:rsidR="00D379D2" w:rsidRPr="00272C70">
        <w:rPr>
          <w:noProof/>
          <w:highlight w:val="yellow"/>
          <w:rPrChange w:id="438" w:author="Microsoft Office User" w:date="2018-02-22T18:59:00Z">
            <w:rPr>
              <w:noProof/>
            </w:rPr>
          </w:rPrChange>
        </w:rPr>
        <w:t xml:space="preserve">(Malassine </w:t>
      </w:r>
      <w:r w:rsidR="00D379D2" w:rsidRPr="00272C70">
        <w:rPr>
          <w:i/>
          <w:noProof/>
          <w:highlight w:val="yellow"/>
          <w:rPrChange w:id="439" w:author="Microsoft Office User" w:date="2018-02-22T18:59:00Z">
            <w:rPr>
              <w:i/>
              <w:noProof/>
            </w:rPr>
          </w:rPrChange>
        </w:rPr>
        <w:t>et al.</w:t>
      </w:r>
      <w:r w:rsidR="00D379D2" w:rsidRPr="00272C70">
        <w:rPr>
          <w:noProof/>
          <w:highlight w:val="yellow"/>
          <w:rPrChange w:id="440" w:author="Microsoft Office User" w:date="2018-02-22T18:59:00Z">
            <w:rPr>
              <w:noProof/>
            </w:rPr>
          </w:rPrChange>
        </w:rPr>
        <w:t>, 2003)</w:t>
      </w:r>
      <w:ins w:id="441" w:author="Microsoft Office User" w:date="2018-02-21T18:51:00Z">
        <w:r w:rsidR="00D379D2" w:rsidRPr="00272C70">
          <w:rPr>
            <w:highlight w:val="yellow"/>
            <w:rPrChange w:id="442" w:author="Microsoft Office User" w:date="2018-02-22T18:59:00Z">
              <w:rPr/>
            </w:rPrChange>
          </w:rPr>
          <w:fldChar w:fldCharType="end"/>
        </w:r>
      </w:ins>
      <w:r w:rsidR="003B429F" w:rsidRPr="00272C70">
        <w:rPr>
          <w:highlight w:val="yellow"/>
          <w:rPrChange w:id="443" w:author="Microsoft Office User" w:date="2018-02-22T18:59:00Z">
            <w:rPr/>
          </w:rPrChange>
        </w:rPr>
        <w:t>.</w:t>
      </w:r>
      <w:r w:rsidR="00BB5D98" w:rsidRPr="00272C70">
        <w:rPr>
          <w:highlight w:val="yellow"/>
          <w:rPrChange w:id="444" w:author="Microsoft Office User" w:date="2018-02-22T18:59:00Z">
            <w:rPr/>
          </w:rPrChange>
        </w:rPr>
        <w:t xml:space="preserve"> </w:t>
      </w:r>
      <w:commentRangeStart w:id="445"/>
      <w:r w:rsidR="00BB5D98" w:rsidRPr="00272C70">
        <w:rPr>
          <w:highlight w:val="yellow"/>
          <w:rPrChange w:id="446" w:author="Microsoft Office User" w:date="2018-02-22T18:59:00Z">
            <w:rPr/>
          </w:rPrChange>
        </w:rPr>
        <w:t>The placental endocrine function is thought to be sex-specific and thus the placenta has a distinct endocrine function depending on the sex of the embryo</w:t>
      </w:r>
      <w:commentRangeEnd w:id="445"/>
      <w:r w:rsidR="001F5F1B" w:rsidRPr="00272C70">
        <w:rPr>
          <w:rStyle w:val="CommentReference"/>
          <w:rFonts w:asciiTheme="minorHAnsi" w:eastAsiaTheme="minorHAnsi" w:hAnsiTheme="minorHAnsi" w:cstheme="minorBidi"/>
          <w:highlight w:val="yellow"/>
          <w:rPrChange w:id="447" w:author="Microsoft Office User" w:date="2018-02-22T18:59:00Z">
            <w:rPr>
              <w:rStyle w:val="CommentReference"/>
              <w:rFonts w:asciiTheme="minorHAnsi" w:eastAsiaTheme="minorHAnsi" w:hAnsiTheme="minorHAnsi" w:cstheme="minorBidi"/>
            </w:rPr>
          </w:rPrChange>
        </w:rPr>
        <w:commentReference w:id="445"/>
      </w:r>
      <w:r w:rsidR="00BB5D98" w:rsidRPr="00272C70">
        <w:rPr>
          <w:highlight w:val="yellow"/>
          <w:rPrChange w:id="448" w:author="Microsoft Office User" w:date="2018-02-22T18:59:00Z">
            <w:rPr/>
          </w:rPrChange>
        </w:rPr>
        <w:t xml:space="preserve">. </w:t>
      </w:r>
      <w:commentRangeStart w:id="449"/>
      <w:r w:rsidR="008A4659" w:rsidRPr="00272C70">
        <w:rPr>
          <w:highlight w:val="yellow"/>
          <w:rPrChange w:id="450" w:author="Microsoft Office User" w:date="2018-02-22T18:59:00Z">
            <w:rPr/>
          </w:rPrChange>
        </w:rPr>
        <w:t xml:space="preserve">In mice, </w:t>
      </w:r>
      <w:r w:rsidR="00745457" w:rsidRPr="00272C70">
        <w:rPr>
          <w:highlight w:val="yellow"/>
          <w:rPrChange w:id="451" w:author="Microsoft Office User" w:date="2018-02-22T18:59:00Z">
            <w:rPr/>
          </w:rPrChange>
        </w:rPr>
        <w:t>placental survival does not depend on the deep trophoblastic invasion of the uterine</w:t>
      </w:r>
      <w:r w:rsidR="00745457" w:rsidRPr="000646B0">
        <w:t xml:space="preserve"> </w:t>
      </w:r>
      <w:r w:rsidR="00745457" w:rsidRPr="00AB0CE0">
        <w:rPr>
          <w:highlight w:val="yellow"/>
          <w:rPrChange w:id="452" w:author="Microsoft Office User" w:date="2018-02-23T12:54:00Z">
            <w:rPr/>
          </w:rPrChange>
        </w:rPr>
        <w:lastRenderedPageBreak/>
        <w:t xml:space="preserve">wall, as the invasion is shallow </w:t>
      </w:r>
      <w:del w:id="453" w:author="Microsoft Office User" w:date="2018-02-21T18:09:00Z">
        <w:r w:rsidR="003D1F02" w:rsidRPr="00AB0CE0" w:rsidDel="009D2999">
          <w:rPr>
            <w:highlight w:val="yellow"/>
            <w:rPrChange w:id="454" w:author="Microsoft Office User" w:date="2018-02-23T12:54:00Z">
              <w:rPr/>
            </w:rPrChange>
          </w:rPr>
          <w:delText>reaching only the endometrium</w:delText>
        </w:r>
      </w:del>
      <w:ins w:id="455" w:author="Microsoft Office User" w:date="2018-02-21T18:09:00Z">
        <w:r w:rsidR="009D2999" w:rsidRPr="00AB0CE0">
          <w:rPr>
            <w:highlight w:val="yellow"/>
            <w:rPrChange w:id="456" w:author="Microsoft Office User" w:date="2018-02-23T12:54:00Z">
              <w:rPr/>
            </w:rPrChange>
          </w:rPr>
          <w:t>and does not rea</w:t>
        </w:r>
      </w:ins>
      <w:ins w:id="457" w:author="Microsoft Office User" w:date="2018-02-21T18:11:00Z">
        <w:r w:rsidR="008E58C7" w:rsidRPr="00AB0CE0">
          <w:rPr>
            <w:highlight w:val="yellow"/>
            <w:rPrChange w:id="458" w:author="Microsoft Office User" w:date="2018-02-23T12:54:00Z">
              <w:rPr/>
            </w:rPrChange>
          </w:rPr>
          <w:t xml:space="preserve">ch the </w:t>
        </w:r>
      </w:ins>
      <w:ins w:id="459" w:author="Microsoft Office User" w:date="2018-02-21T18:09:00Z">
        <w:r w:rsidR="009D2999" w:rsidRPr="00AB0CE0">
          <w:rPr>
            <w:highlight w:val="yellow"/>
            <w:rPrChange w:id="460" w:author="Microsoft Office User" w:date="2018-02-23T12:54:00Z">
              <w:rPr/>
            </w:rPrChange>
          </w:rPr>
          <w:t>myometrium</w:t>
        </w:r>
      </w:ins>
      <w:ins w:id="461" w:author="Microsoft Office User" w:date="2018-02-21T18:54:00Z">
        <w:r w:rsidR="005E41FF" w:rsidRPr="00AB0CE0">
          <w:rPr>
            <w:highlight w:val="yellow"/>
            <w:rPrChange w:id="462" w:author="Microsoft Office User" w:date="2018-02-23T12:54:00Z">
              <w:rPr/>
            </w:rPrChange>
          </w:rPr>
          <w:fldChar w:fldCharType="begin" w:fldLock="1"/>
        </w:r>
      </w:ins>
      <w:r w:rsidR="005E41FF" w:rsidRPr="00AB0CE0">
        <w:rPr>
          <w:highlight w:val="yellow"/>
          <w:rPrChange w:id="463" w:author="Microsoft Office User" w:date="2018-02-23T12:54: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0CE0">
        <w:rPr>
          <w:highlight w:val="yellow"/>
          <w:rPrChange w:id="464" w:author="Microsoft Office User" w:date="2018-02-23T12:54:00Z">
            <w:rPr/>
          </w:rPrChange>
        </w:rPr>
        <w:fldChar w:fldCharType="separate"/>
      </w:r>
      <w:r w:rsidR="005E41FF" w:rsidRPr="00AB0CE0">
        <w:rPr>
          <w:noProof/>
          <w:highlight w:val="yellow"/>
          <w:rPrChange w:id="465" w:author="Microsoft Office User" w:date="2018-02-23T12:54:00Z">
            <w:rPr>
              <w:noProof/>
            </w:rPr>
          </w:rPrChange>
        </w:rPr>
        <w:t xml:space="preserve">(Carter, 2007; Carter </w:t>
      </w:r>
      <w:r w:rsidR="005E41FF" w:rsidRPr="00AB0CE0">
        <w:rPr>
          <w:i/>
          <w:noProof/>
          <w:highlight w:val="yellow"/>
          <w:rPrChange w:id="466" w:author="Microsoft Office User" w:date="2018-02-23T12:54:00Z">
            <w:rPr>
              <w:i/>
              <w:noProof/>
            </w:rPr>
          </w:rPrChange>
        </w:rPr>
        <w:t>et al.</w:t>
      </w:r>
      <w:r w:rsidR="005E41FF" w:rsidRPr="00AB0CE0">
        <w:rPr>
          <w:noProof/>
          <w:highlight w:val="yellow"/>
          <w:rPrChange w:id="467" w:author="Microsoft Office User" w:date="2018-02-23T12:54:00Z">
            <w:rPr>
              <w:noProof/>
            </w:rPr>
          </w:rPrChange>
        </w:rPr>
        <w:t>, 2015; Silva &amp; Serakides, 2016)</w:t>
      </w:r>
      <w:ins w:id="468" w:author="Microsoft Office User" w:date="2018-02-21T18:54:00Z">
        <w:r w:rsidR="005E41FF" w:rsidRPr="00AB0CE0">
          <w:rPr>
            <w:highlight w:val="yellow"/>
            <w:rPrChange w:id="469" w:author="Microsoft Office User" w:date="2018-02-23T12:54:00Z">
              <w:rPr/>
            </w:rPrChange>
          </w:rPr>
          <w:fldChar w:fldCharType="end"/>
        </w:r>
        <w:r w:rsidR="00F87515" w:rsidRPr="00AB0CE0">
          <w:rPr>
            <w:highlight w:val="yellow"/>
            <w:rPrChange w:id="470" w:author="Microsoft Office User" w:date="2018-02-23T12:54:00Z">
              <w:rPr/>
            </w:rPrChange>
          </w:rPr>
          <w:t xml:space="preserve">. </w:t>
        </w:r>
      </w:ins>
      <w:del w:id="471" w:author="Microsoft Office User" w:date="2018-02-21T18:54:00Z">
        <w:r w:rsidR="003D1F02" w:rsidRPr="00AB0CE0" w:rsidDel="00F87515">
          <w:rPr>
            <w:highlight w:val="yellow"/>
            <w:rPrChange w:id="472" w:author="Microsoft Office User" w:date="2018-02-23T12:54:00Z">
              <w:rPr/>
            </w:rPrChange>
          </w:rPr>
          <w:delText xml:space="preserve">. </w:delText>
        </w:r>
        <w:commentRangeEnd w:id="449"/>
        <w:r w:rsidR="00627A4C" w:rsidRPr="00AB0CE0" w:rsidDel="00F87515">
          <w:rPr>
            <w:rStyle w:val="CommentReference"/>
            <w:rFonts w:asciiTheme="minorHAnsi" w:eastAsiaTheme="minorHAnsi" w:hAnsiTheme="minorHAnsi" w:cstheme="minorBidi"/>
            <w:highlight w:val="yellow"/>
            <w:rPrChange w:id="473" w:author="Microsoft Office User" w:date="2018-02-23T12:54:00Z">
              <w:rPr>
                <w:rStyle w:val="CommentReference"/>
                <w:rFonts w:asciiTheme="minorHAnsi" w:eastAsiaTheme="minorHAnsi" w:hAnsiTheme="minorHAnsi" w:cstheme="minorBidi"/>
              </w:rPr>
            </w:rPrChange>
          </w:rPr>
          <w:commentReference w:id="449"/>
        </w:r>
      </w:del>
      <w:r w:rsidR="005A416A" w:rsidRPr="00AB0CE0">
        <w:rPr>
          <w:highlight w:val="yellow"/>
          <w:rPrChange w:id="474" w:author="Microsoft Office User" w:date="2018-02-23T12:54:00Z">
            <w:rPr/>
          </w:rPrChange>
        </w:rPr>
        <w:t xml:space="preserve">Considering that </w:t>
      </w:r>
      <w:proofErr w:type="spellStart"/>
      <w:r w:rsidR="008F3E02" w:rsidRPr="00AB0CE0">
        <w:rPr>
          <w:highlight w:val="yellow"/>
          <w:rPrChange w:id="475" w:author="Microsoft Office User" w:date="2018-02-23T12:54:00Z">
            <w:rPr/>
          </w:rPrChange>
        </w:rPr>
        <w:t>hCG</w:t>
      </w:r>
      <w:proofErr w:type="spellEnd"/>
      <w:r w:rsidR="005A416A" w:rsidRPr="00AB0CE0">
        <w:rPr>
          <w:highlight w:val="yellow"/>
          <w:rPrChange w:id="476" w:author="Microsoft Office User" w:date="2018-02-23T12:54:00Z">
            <w:rPr/>
          </w:rPrChange>
        </w:rPr>
        <w:t xml:space="preserve"> is human specific, other placental endocrine functions vary between humans and </w:t>
      </w:r>
      <w:commentRangeStart w:id="477"/>
      <w:r w:rsidR="005A416A" w:rsidRPr="00AB0CE0">
        <w:rPr>
          <w:highlight w:val="yellow"/>
          <w:rPrChange w:id="478" w:author="Microsoft Office User" w:date="2018-02-23T12:54:00Z">
            <w:rPr/>
          </w:rPrChange>
        </w:rPr>
        <w:t>mice</w:t>
      </w:r>
      <w:commentRangeEnd w:id="477"/>
      <w:r w:rsidR="00152EEC" w:rsidRPr="00AB0CE0">
        <w:rPr>
          <w:rStyle w:val="CommentReference"/>
          <w:rFonts w:asciiTheme="minorHAnsi" w:eastAsiaTheme="minorHAnsi" w:hAnsiTheme="minorHAnsi" w:cstheme="minorBidi"/>
          <w:highlight w:val="yellow"/>
          <w:rPrChange w:id="479" w:author="Microsoft Office User" w:date="2018-02-23T12:54:00Z">
            <w:rPr>
              <w:rStyle w:val="CommentReference"/>
              <w:rFonts w:asciiTheme="minorHAnsi" w:eastAsiaTheme="minorHAnsi" w:hAnsiTheme="minorHAnsi" w:cstheme="minorBidi"/>
            </w:rPr>
          </w:rPrChange>
        </w:rPr>
        <w:commentReference w:id="477"/>
      </w:r>
      <w:r w:rsidR="005A416A" w:rsidRPr="00AB0CE0">
        <w:rPr>
          <w:highlight w:val="yellow"/>
          <w:rPrChange w:id="480" w:author="Microsoft Office User" w:date="2018-02-23T12:54:00Z">
            <w:rPr/>
          </w:rPrChange>
        </w:rPr>
        <w:t xml:space="preserve">. Mouse placenta </w:t>
      </w:r>
      <w:ins w:id="481" w:author="Dave Bridges" w:date="2018-01-31T20:25:00Z">
        <w:r w:rsidR="00A80875" w:rsidRPr="00AB0CE0">
          <w:rPr>
            <w:highlight w:val="yellow"/>
            <w:rPrChange w:id="482" w:author="Microsoft Office User" w:date="2018-02-23T12:54:00Z">
              <w:rPr/>
            </w:rPrChange>
          </w:rPr>
          <w:t xml:space="preserve">also </w:t>
        </w:r>
      </w:ins>
      <w:r w:rsidR="005A416A" w:rsidRPr="00AB0CE0">
        <w:rPr>
          <w:highlight w:val="yellow"/>
          <w:rPrChange w:id="483" w:author="Microsoft Office User" w:date="2018-02-23T12:54:00Z">
            <w:rPr/>
          </w:rPrChange>
        </w:rPr>
        <w:t xml:space="preserve">has a unique set of </w:t>
      </w:r>
      <w:commentRangeStart w:id="484"/>
      <w:r w:rsidR="005A416A" w:rsidRPr="00AB0CE0">
        <w:rPr>
          <w:highlight w:val="yellow"/>
          <w:rPrChange w:id="485" w:author="Microsoft Office User" w:date="2018-02-23T12:54:00Z">
            <w:rPr/>
          </w:rPrChange>
        </w:rPr>
        <w:t>lactogens</w:t>
      </w:r>
      <w:r w:rsidR="007B7936" w:rsidRPr="00AB0CE0">
        <w:rPr>
          <w:highlight w:val="yellow"/>
          <w:rPrChange w:id="486" w:author="Microsoft Office User" w:date="2018-02-23T12:54:00Z">
            <w:rPr/>
          </w:rPrChange>
        </w:rPr>
        <w:t xml:space="preserve"> </w:t>
      </w:r>
      <w:commentRangeEnd w:id="484"/>
      <w:r w:rsidR="00A80875" w:rsidRPr="00AB0CE0">
        <w:rPr>
          <w:rStyle w:val="CommentReference"/>
          <w:rFonts w:asciiTheme="minorHAnsi" w:eastAsiaTheme="minorHAnsi" w:hAnsiTheme="minorHAnsi" w:cstheme="minorBidi"/>
          <w:highlight w:val="yellow"/>
          <w:rPrChange w:id="487" w:author="Microsoft Office User" w:date="2018-02-23T12:54:00Z">
            <w:rPr>
              <w:rStyle w:val="CommentReference"/>
              <w:rFonts w:asciiTheme="minorHAnsi" w:eastAsiaTheme="minorHAnsi" w:hAnsiTheme="minorHAnsi" w:cstheme="minorBidi"/>
            </w:rPr>
          </w:rPrChange>
        </w:rPr>
        <w:commentReference w:id="484"/>
      </w:r>
      <w:r w:rsidR="005A416A" w:rsidRPr="00AB0CE0">
        <w:rPr>
          <w:highlight w:val="yellow"/>
          <w:rPrChange w:id="488" w:author="Microsoft Office User" w:date="2018-02-23T12:54:00Z">
            <w:rPr/>
          </w:rPrChange>
        </w:rPr>
        <w:t>that do not exist in humans</w:t>
      </w:r>
      <w:ins w:id="489" w:author="Microsoft Office User" w:date="2018-02-22T19:16:00Z">
        <w:r w:rsidR="00346832" w:rsidRPr="00AB0CE0">
          <w:rPr>
            <w:highlight w:val="yellow"/>
            <w:rPrChange w:id="490" w:author="Microsoft Office User" w:date="2018-02-23T12:54:00Z">
              <w:rPr/>
            </w:rPrChange>
          </w:rPr>
          <w:t xml:space="preserve"> </w:t>
        </w:r>
      </w:ins>
      <w:ins w:id="491" w:author="Microsoft Office User" w:date="2018-02-22T19:17:00Z">
        <w:r w:rsidR="00EA4561" w:rsidRPr="00AB0CE0">
          <w:rPr>
            <w:highlight w:val="yellow"/>
            <w:rPrChange w:id="492" w:author="Microsoft Office User" w:date="2018-02-23T12:54:00Z">
              <w:rPr/>
            </w:rPrChange>
          </w:rPr>
          <w:fldChar w:fldCharType="begin" w:fldLock="1"/>
        </w:r>
      </w:ins>
      <w:r w:rsidR="00EA4561" w:rsidRPr="00AB0CE0">
        <w:rPr>
          <w:highlight w:val="yellow"/>
          <w:rPrChange w:id="493" w:author="Microsoft Office User" w:date="2018-02-23T12:54:00Z">
            <w:rPr/>
          </w:rPrChange>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0CE0">
        <w:rPr>
          <w:highlight w:val="yellow"/>
          <w:rPrChange w:id="494" w:author="Microsoft Office User" w:date="2018-02-23T12:54:00Z">
            <w:rPr/>
          </w:rPrChange>
        </w:rPr>
        <w:fldChar w:fldCharType="separate"/>
      </w:r>
      <w:r w:rsidR="00EA4561" w:rsidRPr="00AB0CE0">
        <w:rPr>
          <w:noProof/>
          <w:highlight w:val="yellow"/>
          <w:rPrChange w:id="495" w:author="Microsoft Office User" w:date="2018-02-23T12:54:00Z">
            <w:rPr>
              <w:noProof/>
            </w:rPr>
          </w:rPrChange>
        </w:rPr>
        <w:t xml:space="preserve">(Schmidt </w:t>
      </w:r>
      <w:r w:rsidR="00EA4561" w:rsidRPr="00AB0CE0">
        <w:rPr>
          <w:i/>
          <w:noProof/>
          <w:highlight w:val="yellow"/>
          <w:rPrChange w:id="496" w:author="Microsoft Office User" w:date="2018-02-23T12:54:00Z">
            <w:rPr>
              <w:i/>
              <w:noProof/>
            </w:rPr>
          </w:rPrChange>
        </w:rPr>
        <w:t>et al.</w:t>
      </w:r>
      <w:r w:rsidR="00EA4561" w:rsidRPr="00AB0CE0">
        <w:rPr>
          <w:noProof/>
          <w:highlight w:val="yellow"/>
          <w:rPrChange w:id="497" w:author="Microsoft Office User" w:date="2018-02-23T12:54:00Z">
            <w:rPr>
              <w:noProof/>
            </w:rPr>
          </w:rPrChange>
        </w:rPr>
        <w:t>, 2015)</w:t>
      </w:r>
      <w:ins w:id="498" w:author="Microsoft Office User" w:date="2018-02-22T19:17:00Z">
        <w:r w:rsidR="00EA4561" w:rsidRPr="00AB0CE0">
          <w:rPr>
            <w:highlight w:val="yellow"/>
            <w:rPrChange w:id="499" w:author="Microsoft Office User" w:date="2018-02-23T12:54:00Z">
              <w:rPr/>
            </w:rPrChange>
          </w:rPr>
          <w:fldChar w:fldCharType="end"/>
        </w:r>
      </w:ins>
      <w:r w:rsidR="00320F4E" w:rsidRPr="00AB0CE0">
        <w:rPr>
          <w:highlight w:val="yellow"/>
          <w:rPrChange w:id="500" w:author="Microsoft Office User" w:date="2018-02-23T12:54:00Z">
            <w:rPr/>
          </w:rPrChange>
        </w:rPr>
        <w:t xml:space="preserve">. Furthermore, trophoblastic giant cells in the mouse placenta produce </w:t>
      </w:r>
      <w:r w:rsidR="00A435C0" w:rsidRPr="00AB0CE0">
        <w:rPr>
          <w:highlight w:val="yellow"/>
          <w:rPrChange w:id="501" w:author="Microsoft Office User" w:date="2018-02-23T12:54:00Z">
            <w:rPr/>
          </w:rPrChange>
        </w:rPr>
        <w:t xml:space="preserve">lactogen </w:t>
      </w:r>
      <w:r w:rsidR="008D3826" w:rsidRPr="00AB0CE0">
        <w:rPr>
          <w:highlight w:val="yellow"/>
          <w:rPrChange w:id="502" w:author="Microsoft Office User" w:date="2018-02-23T12:54:00Z">
            <w:rPr/>
          </w:rPrChange>
        </w:rPr>
        <w:t>througho</w:t>
      </w:r>
      <w:r w:rsidR="00A435C0" w:rsidRPr="00AB0CE0">
        <w:rPr>
          <w:highlight w:val="yellow"/>
          <w:rPrChange w:id="503" w:author="Microsoft Office User" w:date="2018-02-23T12:54:00Z">
            <w:rPr/>
          </w:rPrChange>
        </w:rPr>
        <w:t xml:space="preserve">ut gestation. </w:t>
      </w:r>
      <w:r w:rsidR="00CE0908" w:rsidRPr="00AB0CE0">
        <w:rPr>
          <w:highlight w:val="yellow"/>
          <w:rPrChange w:id="504" w:author="Microsoft Office User" w:date="2018-02-23T12:54:00Z">
            <w:rPr/>
          </w:rPrChange>
        </w:rPr>
        <w:t xml:space="preserve">The corpus luteum maintains the production of progesterone throughout the mouse gestational period, whereas in humans, the corpus </w:t>
      </w:r>
      <w:r w:rsidR="008D3826" w:rsidRPr="00AB0CE0">
        <w:rPr>
          <w:highlight w:val="yellow"/>
          <w:rPrChange w:id="505" w:author="Microsoft Office User" w:date="2018-02-23T12:54:00Z">
            <w:rPr/>
          </w:rPrChange>
        </w:rPr>
        <w:t xml:space="preserve">luteum </w:t>
      </w:r>
      <w:r w:rsidR="00BD46F3" w:rsidRPr="00AB0CE0">
        <w:rPr>
          <w:highlight w:val="yellow"/>
          <w:rPrChange w:id="506" w:author="Microsoft Office User" w:date="2018-02-23T12:54:00Z">
            <w:rPr/>
          </w:rPrChange>
        </w:rPr>
        <w:t xml:space="preserve">endocrine </w:t>
      </w:r>
      <w:r w:rsidR="008D3826" w:rsidRPr="00AB0CE0">
        <w:rPr>
          <w:highlight w:val="yellow"/>
          <w:rPrChange w:id="507" w:author="Microsoft Office User" w:date="2018-02-23T12:54:00Z">
            <w:rPr/>
          </w:rPrChange>
        </w:rPr>
        <w:t xml:space="preserve">function </w:t>
      </w:r>
      <w:r w:rsidR="00BD46F3" w:rsidRPr="00AB0CE0">
        <w:rPr>
          <w:highlight w:val="yellow"/>
          <w:rPrChange w:id="508" w:author="Microsoft Office User" w:date="2018-02-23T12:54:00Z">
            <w:rPr/>
          </w:rPrChange>
        </w:rPr>
        <w:t xml:space="preserve">to maintain pregnancy </w:t>
      </w:r>
      <w:r w:rsidR="008D3826" w:rsidRPr="00AB0CE0">
        <w:rPr>
          <w:highlight w:val="yellow"/>
          <w:rPrChange w:id="509" w:author="Microsoft Office User" w:date="2018-02-23T12:54:00Z">
            <w:rPr/>
          </w:rPrChange>
        </w:rPr>
        <w:t>is overtaken by the p</w:t>
      </w:r>
      <w:r w:rsidR="00CE0908" w:rsidRPr="00AB0CE0">
        <w:rPr>
          <w:highlight w:val="yellow"/>
          <w:rPrChange w:id="510" w:author="Microsoft Office User" w:date="2018-02-23T12:54:00Z">
            <w:rPr/>
          </w:rPrChange>
        </w:rPr>
        <w:t>l</w:t>
      </w:r>
      <w:r w:rsidR="008D3826" w:rsidRPr="00AB0CE0">
        <w:rPr>
          <w:highlight w:val="yellow"/>
          <w:rPrChange w:id="511" w:author="Microsoft Office User" w:date="2018-02-23T12:54:00Z">
            <w:rPr/>
          </w:rPrChange>
        </w:rPr>
        <w:t>a</w:t>
      </w:r>
      <w:r w:rsidR="00CE0908" w:rsidRPr="00AB0CE0">
        <w:rPr>
          <w:highlight w:val="yellow"/>
          <w:rPrChange w:id="512" w:author="Microsoft Office User" w:date="2018-02-23T12:54:00Z">
            <w:rPr/>
          </w:rPrChange>
        </w:rPr>
        <w:t>centa</w:t>
      </w:r>
      <w:r w:rsidR="008D3826" w:rsidRPr="00AB0CE0">
        <w:rPr>
          <w:highlight w:val="yellow"/>
          <w:rPrChange w:id="513" w:author="Microsoft Office User" w:date="2018-02-23T12:54:00Z">
            <w:rPr/>
          </w:rPrChange>
        </w:rPr>
        <w:t>,</w:t>
      </w:r>
      <w:r w:rsidR="00CE0908" w:rsidRPr="00AB0CE0">
        <w:rPr>
          <w:highlight w:val="yellow"/>
          <w:rPrChange w:id="514" w:author="Microsoft Office User" w:date="2018-02-23T12:54:00Z">
            <w:rPr/>
          </w:rPrChange>
        </w:rPr>
        <w:t xml:space="preserve"> specifically the syncytiotrophoblast</w:t>
      </w:r>
      <w:ins w:id="515" w:author="Microsoft Office User" w:date="2018-02-22T19:28:00Z">
        <w:r w:rsidR="006D4822" w:rsidRPr="00AB0CE0">
          <w:rPr>
            <w:highlight w:val="yellow"/>
            <w:rPrChange w:id="516" w:author="Microsoft Office User" w:date="2018-02-23T12:54:00Z">
              <w:rPr/>
            </w:rPrChange>
          </w:rPr>
          <w:t xml:space="preserve"> </w:t>
        </w:r>
      </w:ins>
      <w:ins w:id="517" w:author="Microsoft Office User" w:date="2018-02-22T19:33:00Z">
        <w:r w:rsidR="006D4822" w:rsidRPr="00AB0CE0">
          <w:rPr>
            <w:highlight w:val="yellow"/>
            <w:rPrChange w:id="518" w:author="Microsoft Office User" w:date="2018-02-23T12:54:00Z">
              <w:rPr/>
            </w:rPrChange>
          </w:rPr>
          <w:fldChar w:fldCharType="begin" w:fldLock="1"/>
        </w:r>
      </w:ins>
      <w:r w:rsidR="006D4822" w:rsidRPr="00AB0CE0">
        <w:rPr>
          <w:highlight w:val="yellow"/>
          <w:rPrChange w:id="519"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0CE0">
        <w:rPr>
          <w:highlight w:val="yellow"/>
          <w:rPrChange w:id="520" w:author="Microsoft Office User" w:date="2018-02-23T12:54:00Z">
            <w:rPr/>
          </w:rPrChange>
        </w:rPr>
        <w:fldChar w:fldCharType="separate"/>
      </w:r>
      <w:r w:rsidR="006D4822" w:rsidRPr="00AB0CE0">
        <w:rPr>
          <w:noProof/>
          <w:highlight w:val="yellow"/>
          <w:rPrChange w:id="521" w:author="Microsoft Office User" w:date="2018-02-23T12:54:00Z">
            <w:rPr>
              <w:noProof/>
            </w:rPr>
          </w:rPrChange>
        </w:rPr>
        <w:t xml:space="preserve">(Malassine </w:t>
      </w:r>
      <w:r w:rsidR="006D4822" w:rsidRPr="00AB0CE0">
        <w:rPr>
          <w:i/>
          <w:noProof/>
          <w:highlight w:val="yellow"/>
          <w:rPrChange w:id="522" w:author="Microsoft Office User" w:date="2018-02-23T12:54:00Z">
            <w:rPr>
              <w:i/>
              <w:noProof/>
            </w:rPr>
          </w:rPrChange>
        </w:rPr>
        <w:t>et al.</w:t>
      </w:r>
      <w:r w:rsidR="006D4822" w:rsidRPr="00AB0CE0">
        <w:rPr>
          <w:noProof/>
          <w:highlight w:val="yellow"/>
          <w:rPrChange w:id="523" w:author="Microsoft Office User" w:date="2018-02-23T12:54:00Z">
            <w:rPr>
              <w:noProof/>
            </w:rPr>
          </w:rPrChange>
        </w:rPr>
        <w:t>, 2003)</w:t>
      </w:r>
      <w:ins w:id="524" w:author="Microsoft Office User" w:date="2018-02-22T19:33:00Z">
        <w:r w:rsidR="006D4822" w:rsidRPr="00AB0CE0">
          <w:rPr>
            <w:highlight w:val="yellow"/>
            <w:rPrChange w:id="525" w:author="Microsoft Office User" w:date="2018-02-23T12:54:00Z">
              <w:rPr/>
            </w:rPrChange>
          </w:rPr>
          <w:fldChar w:fldCharType="end"/>
        </w:r>
      </w:ins>
      <w:r w:rsidR="00CE0908" w:rsidRPr="00AB0CE0">
        <w:rPr>
          <w:highlight w:val="yellow"/>
          <w:rPrChange w:id="526" w:author="Microsoft Office User" w:date="2018-02-23T12:54:00Z">
            <w:rPr/>
          </w:rPrChange>
        </w:rPr>
        <w:t xml:space="preserve">. </w:t>
      </w:r>
      <w:r w:rsidR="00642FD0" w:rsidRPr="00AB0CE0">
        <w:rPr>
          <w:highlight w:val="yellow"/>
          <w:rPrChange w:id="527" w:author="Microsoft Office User" w:date="2018-02-23T12:54:00Z">
            <w:rPr/>
          </w:rPrChange>
        </w:rPr>
        <w:t xml:space="preserve">The </w:t>
      </w:r>
      <w:r w:rsidR="008343C1" w:rsidRPr="00AB0CE0">
        <w:rPr>
          <w:highlight w:val="yellow"/>
          <w:rPrChange w:id="528" w:author="Microsoft Office User" w:date="2018-02-23T12:54:00Z">
            <w:rPr/>
          </w:rPrChange>
        </w:rPr>
        <w:t>definitive</w:t>
      </w:r>
      <w:r w:rsidR="00642FD0" w:rsidRPr="00AB0CE0">
        <w:rPr>
          <w:highlight w:val="yellow"/>
          <w:rPrChange w:id="529" w:author="Microsoft Office User" w:date="2018-02-23T12:54:00Z">
            <w:rPr/>
          </w:rPrChange>
        </w:rPr>
        <w:t xml:space="preserve"> structure of th</w:t>
      </w:r>
      <w:r w:rsidR="00BD46F3" w:rsidRPr="00AB0CE0">
        <w:rPr>
          <w:highlight w:val="yellow"/>
          <w:rPrChange w:id="530" w:author="Microsoft Office User" w:date="2018-02-23T12:54:00Z">
            <w:rPr/>
          </w:rPrChange>
        </w:rPr>
        <w:t>e placenta in mice is determined</w:t>
      </w:r>
      <w:r w:rsidR="00642FD0" w:rsidRPr="00AB0CE0">
        <w:rPr>
          <w:highlight w:val="yellow"/>
          <w:rPrChange w:id="531" w:author="Microsoft Office User" w:date="2018-02-23T12:54:00Z">
            <w:rPr/>
          </w:rPrChange>
        </w:rPr>
        <w:t xml:space="preserve"> almost</w:t>
      </w:r>
      <w:del w:id="532" w:author="Microsoft Office User" w:date="2018-02-22T19:34:00Z">
        <w:r w:rsidR="00642FD0" w:rsidRPr="00AB0CE0" w:rsidDel="00582DA6">
          <w:rPr>
            <w:highlight w:val="yellow"/>
            <w:rPrChange w:id="533" w:author="Microsoft Office User" w:date="2018-02-23T12:54:00Z">
              <w:rPr/>
            </w:rPrChange>
          </w:rPr>
          <w:delText xml:space="preserve"> halfway</w:delText>
        </w:r>
      </w:del>
      <w:r w:rsidR="00642FD0" w:rsidRPr="00AB0CE0">
        <w:rPr>
          <w:highlight w:val="yellow"/>
          <w:rPrChange w:id="534" w:author="Microsoft Office User" w:date="2018-02-23T12:54:00Z">
            <w:rPr/>
          </w:rPrChange>
        </w:rPr>
        <w:t xml:space="preserve"> </w:t>
      </w:r>
      <w:del w:id="535" w:author="Microsoft Office User" w:date="2018-02-22T19:35:00Z">
        <w:r w:rsidR="00582DA6" w:rsidRPr="00AB0CE0" w:rsidDel="00582DA6">
          <w:rPr>
            <w:highlight w:val="yellow"/>
            <w:rPrChange w:id="536" w:author="Microsoft Office User" w:date="2018-02-23T12:54:00Z">
              <w:rPr/>
            </w:rPrChange>
          </w:rPr>
          <w:delText>halfway</w:delText>
        </w:r>
      </w:del>
      <w:ins w:id="537" w:author="Microsoft Office User" w:date="2018-02-22T19:35:00Z">
        <w:r w:rsidR="00582DA6" w:rsidRPr="00AB0CE0">
          <w:rPr>
            <w:highlight w:val="yellow"/>
            <w:rPrChange w:id="538" w:author="Microsoft Office User" w:date="2018-02-23T12:54:00Z">
              <w:rPr/>
            </w:rPrChange>
          </w:rPr>
          <w:t>midway</w:t>
        </w:r>
      </w:ins>
      <w:r w:rsidR="00582DA6" w:rsidRPr="00AB0CE0">
        <w:rPr>
          <w:highlight w:val="yellow"/>
          <w:rPrChange w:id="539" w:author="Microsoft Office User" w:date="2018-02-23T12:54:00Z">
            <w:rPr/>
          </w:rPrChange>
        </w:rPr>
        <w:t xml:space="preserve"> </w:t>
      </w:r>
      <w:ins w:id="540" w:author="Microsoft Office User" w:date="2018-02-22T19:35:00Z">
        <w:r w:rsidR="00582DA6" w:rsidRPr="00AB0CE0">
          <w:rPr>
            <w:highlight w:val="yellow"/>
            <w:rPrChange w:id="541" w:author="Microsoft Office User" w:date="2018-02-23T12:54:00Z">
              <w:rPr/>
            </w:rPrChange>
          </w:rPr>
          <w:t xml:space="preserve">through </w:t>
        </w:r>
      </w:ins>
      <w:del w:id="542" w:author="Microsoft Office User" w:date="2018-02-22T19:34:00Z">
        <w:r w:rsidR="00642FD0" w:rsidRPr="00AB0CE0" w:rsidDel="00582DA6">
          <w:rPr>
            <w:highlight w:val="yellow"/>
            <w:rPrChange w:id="543" w:author="Microsoft Office User" w:date="2018-02-23T12:54:00Z">
              <w:rPr/>
            </w:rPrChange>
          </w:rPr>
          <w:delText xml:space="preserve">through </w:delText>
        </w:r>
      </w:del>
      <w:r w:rsidR="00642FD0" w:rsidRPr="00AB0CE0">
        <w:rPr>
          <w:highlight w:val="yellow"/>
          <w:rPrChange w:id="544" w:author="Microsoft Office User" w:date="2018-02-23T12:54:00Z">
            <w:rPr/>
          </w:rPrChange>
        </w:rPr>
        <w:t xml:space="preserve">gestation, </w:t>
      </w:r>
      <w:r w:rsidR="00307522" w:rsidRPr="00AB0CE0">
        <w:rPr>
          <w:highlight w:val="yellow"/>
          <w:rPrChange w:id="545" w:author="Microsoft Office User" w:date="2018-02-23T12:54:00Z">
            <w:rPr/>
          </w:rPrChange>
        </w:rPr>
        <w:t xml:space="preserve">whereas in humans, </w:t>
      </w:r>
      <w:r w:rsidR="00BD46F3" w:rsidRPr="00AB0CE0">
        <w:rPr>
          <w:highlight w:val="yellow"/>
          <w:rPrChange w:id="546" w:author="Microsoft Office User" w:date="2018-02-23T12:54:00Z">
            <w:rPr/>
          </w:rPrChange>
        </w:rPr>
        <w:t>placental structure</w:t>
      </w:r>
      <w:r w:rsidR="00307522" w:rsidRPr="00AB0CE0">
        <w:rPr>
          <w:highlight w:val="yellow"/>
          <w:rPrChange w:id="547" w:author="Microsoft Office User" w:date="2018-02-23T12:54:00Z">
            <w:rPr/>
          </w:rPrChange>
        </w:rPr>
        <w:t xml:space="preserve"> is determined ver</w:t>
      </w:r>
      <w:r w:rsidR="0017738A" w:rsidRPr="00AB0CE0">
        <w:rPr>
          <w:highlight w:val="yellow"/>
          <w:rPrChange w:id="548" w:author="Microsoft Office User" w:date="2018-02-23T12:54:00Z">
            <w:rPr/>
          </w:rPrChange>
        </w:rPr>
        <w:t>y early in pregnancy at around three</w:t>
      </w:r>
      <w:r w:rsidR="00307522" w:rsidRPr="00AB0CE0">
        <w:rPr>
          <w:highlight w:val="yellow"/>
          <w:rPrChange w:id="549" w:author="Microsoft Office User" w:date="2018-02-23T12:54:00Z">
            <w:rPr/>
          </w:rPrChange>
        </w:rPr>
        <w:t xml:space="preserve"> weeks of gestation</w:t>
      </w:r>
      <w:ins w:id="550" w:author="Microsoft Office User" w:date="2018-02-22T19:35:00Z">
        <w:r w:rsidR="00582DA6" w:rsidRPr="00AB0CE0">
          <w:rPr>
            <w:highlight w:val="yellow"/>
            <w:rPrChange w:id="551" w:author="Microsoft Office User" w:date="2018-02-23T12:54:00Z">
              <w:rPr/>
            </w:rPrChange>
          </w:rPr>
          <w:t xml:space="preserve"> </w:t>
        </w:r>
        <w:r w:rsidR="00582DA6" w:rsidRPr="00AB0CE0">
          <w:rPr>
            <w:highlight w:val="yellow"/>
            <w:rPrChange w:id="552" w:author="Microsoft Office User" w:date="2018-02-23T12:54:00Z">
              <w:rPr/>
            </w:rPrChange>
          </w:rPr>
          <w:fldChar w:fldCharType="begin" w:fldLock="1"/>
        </w:r>
      </w:ins>
      <w:r w:rsidR="00582DA6" w:rsidRPr="00AB0CE0">
        <w:rPr>
          <w:highlight w:val="yellow"/>
          <w:rPrChange w:id="553"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0CE0">
        <w:rPr>
          <w:highlight w:val="yellow"/>
          <w:rPrChange w:id="554" w:author="Microsoft Office User" w:date="2018-02-23T12:54:00Z">
            <w:rPr/>
          </w:rPrChange>
        </w:rPr>
        <w:fldChar w:fldCharType="separate"/>
      </w:r>
      <w:r w:rsidR="00582DA6" w:rsidRPr="00AB0CE0">
        <w:rPr>
          <w:noProof/>
          <w:highlight w:val="yellow"/>
          <w:rPrChange w:id="555" w:author="Microsoft Office User" w:date="2018-02-23T12:54:00Z">
            <w:rPr>
              <w:noProof/>
            </w:rPr>
          </w:rPrChange>
        </w:rPr>
        <w:t xml:space="preserve">(Malassine </w:t>
      </w:r>
      <w:r w:rsidR="00582DA6" w:rsidRPr="00AB0CE0">
        <w:rPr>
          <w:i/>
          <w:noProof/>
          <w:highlight w:val="yellow"/>
          <w:rPrChange w:id="556" w:author="Microsoft Office User" w:date="2018-02-23T12:54:00Z">
            <w:rPr>
              <w:i/>
              <w:noProof/>
            </w:rPr>
          </w:rPrChange>
        </w:rPr>
        <w:t>et al.</w:t>
      </w:r>
      <w:r w:rsidR="00582DA6" w:rsidRPr="00AB0CE0">
        <w:rPr>
          <w:noProof/>
          <w:highlight w:val="yellow"/>
          <w:rPrChange w:id="557" w:author="Microsoft Office User" w:date="2018-02-23T12:54:00Z">
            <w:rPr>
              <w:noProof/>
            </w:rPr>
          </w:rPrChange>
        </w:rPr>
        <w:t>, 2003)</w:t>
      </w:r>
      <w:ins w:id="558" w:author="Microsoft Office User" w:date="2018-02-22T19:35:00Z">
        <w:r w:rsidR="00582DA6" w:rsidRPr="00AB0CE0">
          <w:rPr>
            <w:highlight w:val="yellow"/>
            <w:rPrChange w:id="559" w:author="Microsoft Office User" w:date="2018-02-23T12:54:00Z">
              <w:rPr/>
            </w:rPrChange>
          </w:rPr>
          <w:fldChar w:fldCharType="end"/>
        </w:r>
      </w:ins>
      <w:r w:rsidR="00307522" w:rsidRPr="00AB0CE0">
        <w:rPr>
          <w:highlight w:val="yellow"/>
          <w:rPrChange w:id="560" w:author="Microsoft Office User" w:date="2018-02-23T12:54:00Z">
            <w:rPr/>
          </w:rPrChange>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561"/>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561"/>
      <w:r w:rsidR="00F03F9E">
        <w:rPr>
          <w:rStyle w:val="CommentReference"/>
          <w:rFonts w:asciiTheme="minorHAnsi" w:eastAsiaTheme="minorHAnsi" w:hAnsiTheme="minorHAnsi" w:cstheme="minorBidi"/>
          <w:color w:val="auto"/>
        </w:rPr>
        <w:commentReference w:id="561"/>
      </w:r>
    </w:p>
    <w:p w14:paraId="7472905A" w14:textId="77777777" w:rsidR="00F61023" w:rsidRPr="000646B0" w:rsidRDefault="00F61023" w:rsidP="00F61023"/>
    <w:p w14:paraId="1D66207E" w14:textId="32D60D4A" w:rsidR="00A31E71" w:rsidRPr="000646B0" w:rsidRDefault="00A31E71" w:rsidP="00991DB6">
      <w:pPr>
        <w:ind w:firstLine="720"/>
      </w:pPr>
      <w:r w:rsidRPr="00290D05">
        <w:rPr>
          <w:highlight w:val="yellow"/>
          <w:rPrChange w:id="562" w:author="Microsoft Office User" w:date="2018-03-05T11:51:00Z">
            <w:rPr/>
          </w:rPrChange>
        </w:rPr>
        <w:t xml:space="preserve">In </w:t>
      </w:r>
      <w:r w:rsidR="002C7CF4" w:rsidRPr="00290D05">
        <w:rPr>
          <w:highlight w:val="yellow"/>
          <w:rPrChange w:id="563" w:author="Microsoft Office User" w:date="2018-03-05T11:51:00Z">
            <w:rPr/>
          </w:rPrChange>
        </w:rPr>
        <w:t xml:space="preserve">humans, </w:t>
      </w:r>
      <w:r w:rsidR="00205ECF" w:rsidRPr="00290D05">
        <w:rPr>
          <w:highlight w:val="yellow"/>
          <w:rPrChange w:id="564" w:author="Microsoft Office User" w:date="2018-03-05T11:51:00Z">
            <w:rPr/>
          </w:rPrChange>
        </w:rPr>
        <w:t>after fertilization, the blastocyst</w:t>
      </w:r>
      <w:r w:rsidR="00931677" w:rsidRPr="00290D05">
        <w:rPr>
          <w:highlight w:val="yellow"/>
          <w:rPrChange w:id="565" w:author="Microsoft Office User" w:date="2018-03-05T11:51:00Z">
            <w:rPr/>
          </w:rPrChange>
        </w:rPr>
        <w:t xml:space="preserve"> attaches to the uteri</w:t>
      </w:r>
      <w:r w:rsidR="0082593F" w:rsidRPr="00290D05">
        <w:rPr>
          <w:highlight w:val="yellow"/>
          <w:rPrChange w:id="566" w:author="Microsoft Office User" w:date="2018-03-05T11:51:00Z">
            <w:rPr/>
          </w:rPrChange>
        </w:rPr>
        <w:t>ne wall.</w:t>
      </w:r>
      <w:r w:rsidR="000B1CD1" w:rsidRPr="00290D05">
        <w:rPr>
          <w:highlight w:val="yellow"/>
          <w:rPrChange w:id="567" w:author="Microsoft Office User" w:date="2018-03-05T11:51:00Z">
            <w:rPr/>
          </w:rPrChange>
        </w:rPr>
        <w:t xml:space="preserve"> The </w:t>
      </w:r>
      <w:r w:rsidR="00AF1B5C" w:rsidRPr="00290D05">
        <w:rPr>
          <w:highlight w:val="yellow"/>
          <w:rPrChange w:id="568" w:author="Microsoft Office User" w:date="2018-03-05T11:51:00Z">
            <w:rPr/>
          </w:rPrChange>
        </w:rPr>
        <w:t>trophobl</w:t>
      </w:r>
      <w:r w:rsidR="000B1CD1" w:rsidRPr="00290D05">
        <w:rPr>
          <w:highlight w:val="yellow"/>
          <w:rPrChange w:id="569" w:author="Microsoft Office User" w:date="2018-03-05T11:51:00Z">
            <w:rPr/>
          </w:rPrChange>
        </w:rPr>
        <w:t xml:space="preserve">asts begin a rapid </w:t>
      </w:r>
      <w:ins w:id="570" w:author="Dave Bridges" w:date="2018-01-31T20:28:00Z">
        <w:r w:rsidR="00B55804" w:rsidRPr="00290D05">
          <w:rPr>
            <w:highlight w:val="yellow"/>
            <w:rPrChange w:id="571" w:author="Microsoft Office User" w:date="2018-03-05T11:51:00Z">
              <w:rPr/>
            </w:rPrChange>
          </w:rPr>
          <w:t>expansion</w:t>
        </w:r>
      </w:ins>
      <w:r w:rsidR="000B1CD1" w:rsidRPr="00290D05">
        <w:rPr>
          <w:highlight w:val="yellow"/>
          <w:rPrChange w:id="572" w:author="Microsoft Office User" w:date="2018-03-05T11:51:00Z">
            <w:rPr/>
          </w:rPrChange>
        </w:rPr>
        <w:t xml:space="preserve"> to produce</w:t>
      </w:r>
      <w:r w:rsidR="003804E6" w:rsidRPr="00290D05">
        <w:rPr>
          <w:highlight w:val="yellow"/>
          <w:rPrChange w:id="573" w:author="Microsoft Office User" w:date="2018-03-05T11:51:00Z">
            <w:rPr/>
          </w:rPrChange>
        </w:rPr>
        <w:t xml:space="preserve"> the syncytiotrophoblast</w:t>
      </w:r>
      <w:r w:rsidR="008359E8" w:rsidRPr="00290D05">
        <w:rPr>
          <w:highlight w:val="yellow"/>
          <w:rPrChange w:id="574" w:author="Microsoft Office User" w:date="2018-03-05T11:51:00Z">
            <w:rPr/>
          </w:rPrChange>
        </w:rPr>
        <w:t xml:space="preserve"> and cytotrophoblast</w:t>
      </w:r>
      <w:r w:rsidR="003804E6" w:rsidRPr="00290D05">
        <w:rPr>
          <w:highlight w:val="yellow"/>
          <w:rPrChange w:id="575" w:author="Microsoft Office User" w:date="2018-03-05T11:51:00Z">
            <w:rPr/>
          </w:rPrChange>
        </w:rPr>
        <w:t xml:space="preserve"> layer</w:t>
      </w:r>
      <w:r w:rsidR="008359E8" w:rsidRPr="00290D05">
        <w:rPr>
          <w:highlight w:val="yellow"/>
          <w:rPrChange w:id="576" w:author="Microsoft Office User" w:date="2018-03-05T11:51:00Z">
            <w:rPr/>
          </w:rPrChange>
        </w:rPr>
        <w:t xml:space="preserve">s. The </w:t>
      </w:r>
      <w:proofErr w:type="spellStart"/>
      <w:r w:rsidR="003269B8" w:rsidRPr="00290D05">
        <w:rPr>
          <w:highlight w:val="yellow"/>
          <w:rPrChange w:id="577" w:author="Microsoft Office User" w:date="2018-03-05T11:51:00Z">
            <w:rPr/>
          </w:rPrChange>
        </w:rPr>
        <w:t>extravillous</w:t>
      </w:r>
      <w:proofErr w:type="spellEnd"/>
      <w:r w:rsidR="003269B8" w:rsidRPr="00290D05">
        <w:rPr>
          <w:highlight w:val="yellow"/>
          <w:rPrChange w:id="578" w:author="Microsoft Office User" w:date="2018-03-05T11:51:00Z">
            <w:rPr/>
          </w:rPrChange>
        </w:rPr>
        <w:t xml:space="preserve"> cytotrophoblast</w:t>
      </w:r>
      <w:r w:rsidR="008359E8" w:rsidRPr="00290D05">
        <w:rPr>
          <w:highlight w:val="yellow"/>
          <w:rPrChange w:id="579" w:author="Microsoft Office User" w:date="2018-03-05T11:51:00Z">
            <w:rPr/>
          </w:rPrChange>
        </w:rPr>
        <w:t xml:space="preserve"> </w:t>
      </w:r>
      <w:r w:rsidR="00D55017" w:rsidRPr="00290D05">
        <w:rPr>
          <w:highlight w:val="yellow"/>
          <w:rPrChange w:id="580" w:author="Microsoft Office User" w:date="2018-03-05T11:51:00Z">
            <w:rPr/>
          </w:rPrChange>
        </w:rPr>
        <w:t>initiates</w:t>
      </w:r>
      <w:r w:rsidR="003804E6" w:rsidRPr="00290D05">
        <w:rPr>
          <w:highlight w:val="yellow"/>
          <w:rPrChange w:id="581" w:author="Microsoft Office User" w:date="2018-03-05T11:51:00Z">
            <w:rPr/>
          </w:rPrChange>
        </w:rPr>
        <w:t xml:space="preserve"> its invasion of </w:t>
      </w:r>
      <w:r w:rsidR="002C7CF4" w:rsidRPr="00290D05">
        <w:rPr>
          <w:highlight w:val="yellow"/>
          <w:rPrChange w:id="582" w:author="Microsoft Office User" w:date="2018-03-05T11:51:00Z">
            <w:rPr/>
          </w:rPrChange>
        </w:rPr>
        <w:t xml:space="preserve">the </w:t>
      </w:r>
      <w:r w:rsidR="003804E6" w:rsidRPr="00290D05">
        <w:rPr>
          <w:highlight w:val="yellow"/>
          <w:rPrChange w:id="583" w:author="Microsoft Office User" w:date="2018-03-05T11:51:00Z">
            <w:rPr/>
          </w:rPrChange>
        </w:rPr>
        <w:t>maternal uterine wall</w:t>
      </w:r>
      <w:r w:rsidR="008359E8" w:rsidRPr="00290D05">
        <w:rPr>
          <w:highlight w:val="yellow"/>
          <w:rPrChange w:id="584" w:author="Microsoft Office User" w:date="2018-03-05T11:51:00Z">
            <w:rPr/>
          </w:rPrChange>
        </w:rPr>
        <w:t xml:space="preserve"> invading</w:t>
      </w:r>
      <w:r w:rsidR="00705532" w:rsidRPr="00290D05">
        <w:rPr>
          <w:highlight w:val="yellow"/>
          <w:rPrChange w:id="585" w:author="Microsoft Office User" w:date="2018-03-05T11:51:00Z">
            <w:rPr/>
          </w:rPrChange>
        </w:rPr>
        <w:t xml:space="preserve"> the endometrium to allow for maternofetal interaction</w:t>
      </w:r>
      <w:r w:rsidR="00D7168F" w:rsidRPr="00290D05">
        <w:rPr>
          <w:highlight w:val="yellow"/>
          <w:rPrChange w:id="586" w:author="Microsoft Office User" w:date="2018-03-05T11:51:00Z">
            <w:rPr/>
          </w:rPrChange>
        </w:rPr>
        <w:t xml:space="preserve"> through spiral arteries</w:t>
      </w:r>
      <w:r w:rsidR="00705532" w:rsidRPr="00290D05">
        <w:rPr>
          <w:highlight w:val="yellow"/>
          <w:rPrChange w:id="587" w:author="Microsoft Office User" w:date="2018-03-05T11:51:00Z">
            <w:rPr/>
          </w:rPrChange>
        </w:rPr>
        <w:t xml:space="preserve">. </w:t>
      </w:r>
      <w:r w:rsidR="003269B8" w:rsidRPr="00290D05">
        <w:rPr>
          <w:highlight w:val="yellow"/>
          <w:rPrChange w:id="588" w:author="Microsoft Office User" w:date="2018-03-05T11:51:00Z">
            <w:rPr/>
          </w:rPrChange>
        </w:rPr>
        <w:t xml:space="preserve">The spiral arteries, arising from the maternal uterine will be </w:t>
      </w:r>
      <w:commentRangeStart w:id="589"/>
      <w:r w:rsidR="003269B8" w:rsidRPr="00290D05">
        <w:rPr>
          <w:highlight w:val="yellow"/>
          <w:rPrChange w:id="590" w:author="Microsoft Office User" w:date="2018-03-05T11:51:00Z">
            <w:rPr/>
          </w:rPrChange>
        </w:rPr>
        <w:t xml:space="preserve">invaded </w:t>
      </w:r>
      <w:commentRangeEnd w:id="589"/>
      <w:r w:rsidR="00B55804" w:rsidRPr="00290D05">
        <w:rPr>
          <w:rStyle w:val="CommentReference"/>
          <w:rFonts w:asciiTheme="minorHAnsi" w:eastAsiaTheme="minorHAnsi" w:hAnsiTheme="minorHAnsi" w:cstheme="minorBidi"/>
          <w:highlight w:val="yellow"/>
          <w:rPrChange w:id="591" w:author="Microsoft Office User" w:date="2018-03-05T11:51:00Z">
            <w:rPr>
              <w:rStyle w:val="CommentReference"/>
              <w:rFonts w:asciiTheme="minorHAnsi" w:eastAsiaTheme="minorHAnsi" w:hAnsiTheme="minorHAnsi" w:cstheme="minorBidi"/>
            </w:rPr>
          </w:rPrChange>
        </w:rPr>
        <w:commentReference w:id="589"/>
      </w:r>
      <w:r w:rsidR="003269B8" w:rsidRPr="00290D05">
        <w:rPr>
          <w:highlight w:val="yellow"/>
          <w:rPrChange w:id="592" w:author="Microsoft Office User" w:date="2018-03-05T11:51:00Z">
            <w:rPr/>
          </w:rPrChange>
        </w:rPr>
        <w:t xml:space="preserve">by endovascular </w:t>
      </w:r>
      <w:proofErr w:type="spellStart"/>
      <w:r w:rsidR="003269B8" w:rsidRPr="00290D05">
        <w:rPr>
          <w:highlight w:val="yellow"/>
          <w:rPrChange w:id="593" w:author="Microsoft Office User" w:date="2018-03-05T11:51:00Z">
            <w:rPr/>
          </w:rPrChange>
        </w:rPr>
        <w:t>cytotrophoblasts</w:t>
      </w:r>
      <w:proofErr w:type="spellEnd"/>
      <w:r w:rsidR="003269B8" w:rsidRPr="00290D05">
        <w:rPr>
          <w:highlight w:val="yellow"/>
          <w:rPrChange w:id="594" w:author="Microsoft Office User" w:date="2018-03-05T11:51:00Z">
            <w:rPr/>
          </w:rPrChange>
        </w:rPr>
        <w:t xml:space="preserve"> that</w:t>
      </w:r>
      <w:r w:rsidR="008871F9" w:rsidRPr="00290D05">
        <w:rPr>
          <w:highlight w:val="yellow"/>
          <w:rPrChange w:id="595" w:author="Microsoft Office User" w:date="2018-03-05T11:51:00Z">
            <w:rPr/>
          </w:rPrChange>
        </w:rPr>
        <w:t xml:space="preserve"> initially form plugs allowing maternal blood to leak to the placenta</w:t>
      </w:r>
      <w:ins w:id="596" w:author="Microsoft Office User" w:date="2018-02-22T19:40:00Z">
        <w:r w:rsidR="002D12FE" w:rsidRPr="00290D05">
          <w:rPr>
            <w:highlight w:val="yellow"/>
            <w:rPrChange w:id="597" w:author="Microsoft Office User" w:date="2018-03-05T11:51:00Z">
              <w:rPr/>
            </w:rPrChange>
          </w:rPr>
          <w:t xml:space="preserve"> </w:t>
        </w:r>
        <w:r w:rsidR="002D12FE" w:rsidRPr="00290D05">
          <w:rPr>
            <w:highlight w:val="yellow"/>
            <w:rPrChange w:id="598" w:author="Microsoft Office User" w:date="2018-03-05T11:51:00Z">
              <w:rPr/>
            </w:rPrChange>
          </w:rPr>
          <w:fldChar w:fldCharType="begin" w:fldLock="1"/>
        </w:r>
      </w:ins>
      <w:r w:rsidR="002D12FE" w:rsidRPr="00290D05">
        <w:rPr>
          <w:highlight w:val="yellow"/>
          <w:rPrChange w:id="599" w:author="Microsoft Office User" w:date="2018-03-05T11:51:00Z">
            <w:rPr/>
          </w:rPrChange>
        </w:rPr>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rsidRPr="00290D05">
        <w:rPr>
          <w:highlight w:val="yellow"/>
          <w:rPrChange w:id="600" w:author="Microsoft Office User" w:date="2018-03-05T11:51:00Z">
            <w:rPr/>
          </w:rPrChange>
        </w:rPr>
        <w:fldChar w:fldCharType="separate"/>
      </w:r>
      <w:r w:rsidR="002D12FE" w:rsidRPr="00290D05">
        <w:rPr>
          <w:noProof/>
          <w:highlight w:val="yellow"/>
          <w:rPrChange w:id="601" w:author="Microsoft Office User" w:date="2018-03-05T11:51:00Z">
            <w:rPr>
              <w:noProof/>
            </w:rPr>
          </w:rPrChange>
        </w:rPr>
        <w:t>(Knöfler &amp; Pollheimer, 2013)</w:t>
      </w:r>
      <w:ins w:id="602" w:author="Microsoft Office User" w:date="2018-02-22T19:40:00Z">
        <w:r w:rsidR="002D12FE" w:rsidRPr="00290D05">
          <w:rPr>
            <w:highlight w:val="yellow"/>
            <w:rPrChange w:id="603" w:author="Microsoft Office User" w:date="2018-03-05T11:51:00Z">
              <w:rPr/>
            </w:rPrChange>
          </w:rPr>
          <w:fldChar w:fldCharType="end"/>
        </w:r>
      </w:ins>
      <w:r w:rsidR="008871F9" w:rsidRPr="00290D05">
        <w:rPr>
          <w:highlight w:val="yellow"/>
          <w:rPrChange w:id="604" w:author="Microsoft Office User" w:date="2018-03-05T11:51:00Z">
            <w:rPr/>
          </w:rPrChange>
        </w:rPr>
        <w:t xml:space="preserve">. </w:t>
      </w:r>
      <w:r w:rsidR="008A2B2A" w:rsidRPr="00290D05">
        <w:rPr>
          <w:highlight w:val="yellow"/>
          <w:rPrChange w:id="605" w:author="Microsoft Office User" w:date="2018-03-05T11:51:00Z">
            <w:rPr/>
          </w:rPrChange>
        </w:rPr>
        <w:t xml:space="preserve">The endovascular trophoblasts act as a barrier preventing direct maternal blood circulation in the </w:t>
      </w:r>
      <w:proofErr w:type="spellStart"/>
      <w:r w:rsidR="008A2B2A" w:rsidRPr="00290D05">
        <w:rPr>
          <w:highlight w:val="yellow"/>
          <w:rPrChange w:id="606" w:author="Microsoft Office User" w:date="2018-03-05T11:51:00Z">
            <w:rPr/>
          </w:rPrChange>
        </w:rPr>
        <w:t>intervillous</w:t>
      </w:r>
      <w:proofErr w:type="spellEnd"/>
      <w:r w:rsidR="008A2B2A" w:rsidRPr="00290D05">
        <w:rPr>
          <w:highlight w:val="yellow"/>
          <w:rPrChange w:id="607" w:author="Microsoft Office User" w:date="2018-03-05T11:51:00Z">
            <w:rPr/>
          </w:rPrChange>
        </w:rPr>
        <w:t xml:space="preserve"> space until </w:t>
      </w:r>
      <w:commentRangeStart w:id="608"/>
      <w:r w:rsidR="008A2B2A" w:rsidRPr="00290D05">
        <w:rPr>
          <w:highlight w:val="yellow"/>
          <w:rPrChange w:id="609" w:author="Microsoft Office User" w:date="2018-03-05T11:51:00Z">
            <w:rPr/>
          </w:rPrChange>
        </w:rPr>
        <w:t xml:space="preserve">the </w:t>
      </w:r>
      <w:commentRangeEnd w:id="608"/>
      <w:r w:rsidR="00566142" w:rsidRPr="00290D05">
        <w:rPr>
          <w:rStyle w:val="CommentReference"/>
          <w:rFonts w:asciiTheme="minorHAnsi" w:eastAsiaTheme="minorHAnsi" w:hAnsiTheme="minorHAnsi" w:cstheme="minorBidi"/>
          <w:highlight w:val="yellow"/>
          <w:rPrChange w:id="610" w:author="Microsoft Office User" w:date="2018-03-05T11:51:00Z">
            <w:rPr>
              <w:rStyle w:val="CommentReference"/>
              <w:rFonts w:asciiTheme="minorHAnsi" w:eastAsiaTheme="minorHAnsi" w:hAnsiTheme="minorHAnsi" w:cstheme="minorBidi"/>
            </w:rPr>
          </w:rPrChange>
        </w:rPr>
        <w:commentReference w:id="608"/>
      </w:r>
      <w:r w:rsidR="008A2B2A" w:rsidRPr="00290D05">
        <w:rPr>
          <w:highlight w:val="yellow"/>
          <w:rPrChange w:id="611" w:author="Microsoft Office User" w:date="2018-03-05T11:51:00Z">
            <w:rPr/>
          </w:rPrChange>
        </w:rPr>
        <w:t>12</w:t>
      </w:r>
      <w:r w:rsidR="008A2B2A" w:rsidRPr="00290D05">
        <w:rPr>
          <w:highlight w:val="yellow"/>
          <w:vertAlign w:val="superscript"/>
          <w:rPrChange w:id="612" w:author="Microsoft Office User" w:date="2018-03-05T11:51:00Z">
            <w:rPr>
              <w:vertAlign w:val="superscript"/>
            </w:rPr>
          </w:rPrChange>
        </w:rPr>
        <w:t>th</w:t>
      </w:r>
      <w:r w:rsidR="008A2B2A" w:rsidRPr="00290D05">
        <w:rPr>
          <w:highlight w:val="yellow"/>
          <w:rPrChange w:id="613" w:author="Microsoft Office User" w:date="2018-03-05T11:51:00Z">
            <w:rPr/>
          </w:rPrChange>
        </w:rPr>
        <w:t xml:space="preserve"> week of gestation to protect the developing fetus from the highly oxygenated maternal </w:t>
      </w:r>
      <w:commentRangeStart w:id="614"/>
      <w:r w:rsidR="008A2B2A" w:rsidRPr="00290D05">
        <w:rPr>
          <w:highlight w:val="yellow"/>
          <w:rPrChange w:id="615" w:author="Microsoft Office User" w:date="2018-03-05T11:51:00Z">
            <w:rPr/>
          </w:rPrChange>
        </w:rPr>
        <w:t>blood</w:t>
      </w:r>
      <w:commentRangeEnd w:id="614"/>
      <w:r w:rsidR="00232551" w:rsidRPr="00290D05">
        <w:rPr>
          <w:rStyle w:val="CommentReference"/>
          <w:rFonts w:asciiTheme="minorHAnsi" w:eastAsiaTheme="minorHAnsi" w:hAnsiTheme="minorHAnsi" w:cstheme="minorBidi"/>
          <w:highlight w:val="yellow"/>
          <w:rPrChange w:id="616" w:author="Microsoft Office User" w:date="2018-03-05T11:51:00Z">
            <w:rPr>
              <w:rStyle w:val="CommentReference"/>
              <w:rFonts w:asciiTheme="minorHAnsi" w:eastAsiaTheme="minorHAnsi" w:hAnsiTheme="minorHAnsi" w:cstheme="minorBidi"/>
            </w:rPr>
          </w:rPrChange>
        </w:rPr>
        <w:commentReference w:id="614"/>
      </w:r>
      <w:ins w:id="617" w:author="Microsoft Office User" w:date="2018-02-22T19:49:00Z">
        <w:r w:rsidR="003143A4" w:rsidRPr="00290D05">
          <w:rPr>
            <w:highlight w:val="yellow"/>
            <w:rPrChange w:id="618" w:author="Microsoft Office User" w:date="2018-03-05T11:51:00Z">
              <w:rPr/>
            </w:rPrChange>
          </w:rPr>
          <w:t xml:space="preserve"> </w:t>
        </w:r>
        <w:r w:rsidR="001A37F3" w:rsidRPr="00290D05">
          <w:rPr>
            <w:highlight w:val="yellow"/>
            <w:rPrChange w:id="619" w:author="Microsoft Office User" w:date="2018-03-05T11:51:00Z">
              <w:rPr/>
            </w:rPrChange>
          </w:rPr>
          <w:fldChar w:fldCharType="begin" w:fldLock="1"/>
        </w:r>
      </w:ins>
      <w:r w:rsidR="001A37F3" w:rsidRPr="00290D05">
        <w:rPr>
          <w:highlight w:val="yellow"/>
          <w:rPrChange w:id="620" w:author="Microsoft Office User" w:date="2018-03-05T11:51:00Z">
            <w:rPr/>
          </w:rPrChange>
        </w:rPr>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rsidRPr="00290D05">
        <w:rPr>
          <w:highlight w:val="yellow"/>
          <w:rPrChange w:id="621" w:author="Microsoft Office User" w:date="2018-03-05T11:51:00Z">
            <w:rPr/>
          </w:rPrChange>
        </w:rPr>
        <w:fldChar w:fldCharType="separate"/>
      </w:r>
      <w:r w:rsidR="001A37F3" w:rsidRPr="00290D05">
        <w:rPr>
          <w:noProof/>
          <w:highlight w:val="yellow"/>
          <w:rPrChange w:id="622" w:author="Microsoft Office User" w:date="2018-03-05T11:51:00Z">
            <w:rPr>
              <w:noProof/>
            </w:rPr>
          </w:rPrChange>
        </w:rPr>
        <w:t>(Knöfler &amp; Pollheimer, 2013)</w:t>
      </w:r>
      <w:ins w:id="623" w:author="Microsoft Office User" w:date="2018-02-22T19:49:00Z">
        <w:r w:rsidR="001A37F3" w:rsidRPr="00290D05">
          <w:rPr>
            <w:highlight w:val="yellow"/>
            <w:rPrChange w:id="624" w:author="Microsoft Office User" w:date="2018-03-05T11:51:00Z">
              <w:rPr/>
            </w:rPrChange>
          </w:rPr>
          <w:fldChar w:fldCharType="end"/>
        </w:r>
      </w:ins>
      <w:r w:rsidR="008A2B2A" w:rsidRPr="00290D05">
        <w:rPr>
          <w:highlight w:val="yellow"/>
          <w:rPrChange w:id="625" w:author="Microsoft Office User" w:date="2018-03-05T11:51:00Z">
            <w:rPr/>
          </w:rPrChange>
        </w:rPr>
        <w:t>.</w:t>
      </w:r>
      <w:r w:rsidR="008A2B2A" w:rsidRPr="000646B0">
        <w:t xml:space="preserve"> </w:t>
      </w:r>
      <w:proofErr w:type="spellStart"/>
      <w:r w:rsidR="003E6929" w:rsidRPr="00BE48D5">
        <w:rPr>
          <w:highlight w:val="yellow"/>
          <w:rPrChange w:id="626" w:author="Microsoft Office User" w:date="2018-03-07T11:20:00Z">
            <w:rPr/>
          </w:rPrChange>
        </w:rPr>
        <w:t>Endoglandular</w:t>
      </w:r>
      <w:proofErr w:type="spellEnd"/>
      <w:r w:rsidR="008871F9" w:rsidRPr="00BE48D5">
        <w:rPr>
          <w:highlight w:val="yellow"/>
          <w:rPrChange w:id="627" w:author="Microsoft Office User" w:date="2018-03-07T11:20:00Z">
            <w:rPr/>
          </w:rPrChange>
        </w:rPr>
        <w:t xml:space="preserve"> </w:t>
      </w:r>
      <w:proofErr w:type="spellStart"/>
      <w:r w:rsidR="008871F9" w:rsidRPr="00BE48D5">
        <w:rPr>
          <w:highlight w:val="yellow"/>
          <w:rPrChange w:id="628" w:author="Microsoft Office User" w:date="2018-03-07T11:20:00Z">
            <w:rPr/>
          </w:rPrChange>
        </w:rPr>
        <w:t>cytotrophoblasts</w:t>
      </w:r>
      <w:proofErr w:type="spellEnd"/>
      <w:r w:rsidR="008871F9" w:rsidRPr="00BE48D5">
        <w:rPr>
          <w:highlight w:val="yellow"/>
          <w:rPrChange w:id="629" w:author="Microsoft Office User" w:date="2018-03-07T11:20:00Z">
            <w:rPr/>
          </w:rPrChange>
        </w:rPr>
        <w:t xml:space="preserve"> </w:t>
      </w:r>
      <w:commentRangeStart w:id="630"/>
      <w:r w:rsidR="003E6929" w:rsidRPr="00BE48D5">
        <w:rPr>
          <w:highlight w:val="yellow"/>
          <w:rPrChange w:id="631" w:author="Microsoft Office User" w:date="2018-03-07T11:20:00Z">
            <w:rPr/>
          </w:rPrChange>
        </w:rPr>
        <w:t xml:space="preserve">invade </w:t>
      </w:r>
      <w:commentRangeEnd w:id="630"/>
      <w:r w:rsidR="006A0511" w:rsidRPr="00BE48D5">
        <w:rPr>
          <w:rStyle w:val="CommentReference"/>
          <w:rFonts w:asciiTheme="minorHAnsi" w:eastAsiaTheme="minorHAnsi" w:hAnsiTheme="minorHAnsi" w:cstheme="minorBidi"/>
          <w:highlight w:val="yellow"/>
          <w:rPrChange w:id="632" w:author="Microsoft Office User" w:date="2018-03-07T11:20:00Z">
            <w:rPr>
              <w:rStyle w:val="CommentReference"/>
              <w:rFonts w:asciiTheme="minorHAnsi" w:eastAsiaTheme="minorHAnsi" w:hAnsiTheme="minorHAnsi" w:cstheme="minorBidi"/>
            </w:rPr>
          </w:rPrChange>
        </w:rPr>
        <w:commentReference w:id="630"/>
      </w:r>
      <w:r w:rsidR="003E6929" w:rsidRPr="00BE48D5">
        <w:rPr>
          <w:highlight w:val="yellow"/>
          <w:rPrChange w:id="633" w:author="Microsoft Office User" w:date="2018-03-07T11:20:00Z">
            <w:rPr/>
          </w:rPrChange>
        </w:rPr>
        <w:t xml:space="preserve">uterine glands to allow for maternal blood flow prior to the </w:t>
      </w:r>
      <w:r w:rsidR="003269B8" w:rsidRPr="00BE48D5">
        <w:rPr>
          <w:highlight w:val="yellow"/>
          <w:rPrChange w:id="634" w:author="Microsoft Office User" w:date="2018-03-07T11:20:00Z">
            <w:rPr/>
          </w:rPrChange>
        </w:rPr>
        <w:t>widen</w:t>
      </w:r>
      <w:r w:rsidR="003E6929" w:rsidRPr="00BE48D5">
        <w:rPr>
          <w:highlight w:val="yellow"/>
          <w:rPrChange w:id="635" w:author="Microsoft Office User" w:date="2018-03-07T11:20:00Z">
            <w:rPr/>
          </w:rPrChange>
        </w:rPr>
        <w:t>ing of</w:t>
      </w:r>
      <w:r w:rsidR="003269B8" w:rsidRPr="00BE48D5">
        <w:rPr>
          <w:highlight w:val="yellow"/>
          <w:rPrChange w:id="636" w:author="Microsoft Office User" w:date="2018-03-07T11:20:00Z">
            <w:rPr/>
          </w:rPrChange>
        </w:rPr>
        <w:t xml:space="preserve"> the spiral arteries </w:t>
      </w:r>
      <w:r w:rsidR="003E6929" w:rsidRPr="00BE48D5">
        <w:rPr>
          <w:highlight w:val="yellow"/>
          <w:rPrChange w:id="637" w:author="Microsoft Office User" w:date="2018-03-07T11:20:00Z">
            <w:rPr/>
          </w:rPrChange>
        </w:rPr>
        <w:t xml:space="preserve">and the bathing of trophoblasts and </w:t>
      </w:r>
      <w:proofErr w:type="spellStart"/>
      <w:r w:rsidR="003E6929" w:rsidRPr="00BE48D5">
        <w:rPr>
          <w:highlight w:val="yellow"/>
          <w:rPrChange w:id="638" w:author="Microsoft Office User" w:date="2018-03-07T11:20:00Z">
            <w:rPr/>
          </w:rPrChange>
        </w:rPr>
        <w:t>intervillous</w:t>
      </w:r>
      <w:proofErr w:type="spellEnd"/>
      <w:r w:rsidR="003E6929" w:rsidRPr="00BE48D5">
        <w:rPr>
          <w:highlight w:val="yellow"/>
          <w:rPrChange w:id="639" w:author="Microsoft Office User" w:date="2018-03-07T11:20:00Z">
            <w:rPr/>
          </w:rPrChange>
        </w:rPr>
        <w:t xml:space="preserve"> space in the placenta with maternal blood</w:t>
      </w:r>
      <w:ins w:id="640" w:author="Microsoft Office User" w:date="2018-03-07T11:19:00Z">
        <w:r w:rsidR="00004058" w:rsidRPr="00BE48D5">
          <w:rPr>
            <w:highlight w:val="yellow"/>
            <w:rPrChange w:id="641" w:author="Microsoft Office User" w:date="2018-03-07T11:20:00Z">
              <w:rPr/>
            </w:rPrChange>
          </w:rPr>
          <w:fldChar w:fldCharType="begin" w:fldLock="1"/>
        </w:r>
      </w:ins>
      <w:r w:rsidR="00004058" w:rsidRPr="00BE48D5">
        <w:rPr>
          <w:highlight w:val="yellow"/>
          <w:rPrChange w:id="642" w:author="Microsoft Office User" w:date="2018-03-07T11:20:00Z">
            <w:rPr/>
          </w:rPrChange>
        </w:rPr>
        <w:instrText>ADDIN CSL_CITATION { "citationItems" : [ { "id" : "ITEM-1", "itemData" : { "DOI" : "10.1007/s00418-016-1474-z", "ISSN" : "0948-6143", "PMID" : "27510415", "abstract" : "During the first trimester of pregnancy, foetal endovascular trophoblasts invade into maternal spiral arteries, accumulate and form plugs in the lumen of the vessels. These plugs only allow blood plasma to seep through. Hence, during the first trimester of pregnancy, a first flow of fluids through the placental intervillous space is established, resulting in a physiological oxygen gradient between mother and foetus. The trophoblast plugs block spiral arteries until the beginning of the second trimester (11-14\u00a0weeks). In parallel, uterine glands are invaded and opened by endoglandular trophoblasts towards the intervillous space of the placenta, without showing the formation of plugs (Moser et al. in Hum Reprod 25:1127-1136, 2010, Hum Reprod Oxf Engl 30:2747-2757, 2015). This enables histiotrophic nutrition of the embryo prior to onset of maternal blood flow into the placenta. Failure of these endovascular and endoglandular invasion processes may lead to miscarriage or pregnancy disorders such as intrauterine growth restriction (IUGR). After dissolution of the plugs, the onset of maternal blood flow allows maternal blood cells to enter the intervillous space and oxygen concentrations rise up. In this study, we demonstrate for the first time serial cross sections through a trophoblast plug in a first trimester placental bed specimen. Invaded and plugged arteries as well as invaded uterine glands in week 11 of gestation are visualized with specific immunohistochemical double staining techniques. We show that spiral artery plugs appear throughout the placental invasion zone and illustrate erythrocytes stowed due to trophoblast plugs. In addition, we give evidence of the presence of MMP-1 in plugs of invaded spiral arteries. The results reveal a better understanding and a closer insight into the morphological appearance of trophoblast plugs and the consequences for placental and uterine blood flow.", "author" : [ { "dropping-particle" : "", "family" : "Weiss", "given" : "Gregor", "non-dropping-particle" : "", "parse-names" : false, "suffix" : "" }, { "dropping-particle" : "", "family" : "Sundl", "given" : "Monika", "non-dropping-particle" : "", "parse-names" : false, "suffix" : "" }, { "dropping-particle" : "", "family" : "Glasner", "given" : "Andreas", "non-dropping-particle" : "", "parse-names" : false, "suffix" : "" }, { "dropping-particle" : "", "family" : "Huppertz", "given" : "Berthold", "non-dropping-particle" : "", "parse-names" : false, "suffix" : "" }, { "dropping-particle" : "", "family" : "Moser", "given" : "Gerit", "non-dropping-particle" : "", "parse-names" : false, "suffix" : "" } ], "container-title" : "Histochemistry and Cell Biology", "id" : "ITEM-1", "issue" : "6", "issued" : { "date-parts" : [ [ "2016", "12", "10" ] ] }, "page" : "749-756", "title" : "The trophoblast plug during early pregnancy: a deeper insight", "type" : "article-journal", "volume" : "146" }, "uris" : [ "http://www.mendeley.com/documents/?uuid=0f662edf-d073-3fe6-a990-f523c705d534" ] } ], "mendeley" : { "formattedCitation" : "(Weiss &lt;i&gt;et al.&lt;/i&gt;, 2016)", "plainTextFormattedCitation" : "(Weiss et al., 2016)", "previouslyFormattedCitation" : "(Weiss &lt;i&gt;et al.&lt;/i&gt;, 2016)" }, "properties" : {  }, "schema" : "https://github.com/citation-style-language/schema/raw/master/csl-citation.json" }</w:instrText>
      </w:r>
      <w:r w:rsidR="00004058" w:rsidRPr="00BE48D5">
        <w:rPr>
          <w:highlight w:val="yellow"/>
          <w:rPrChange w:id="643" w:author="Microsoft Office User" w:date="2018-03-07T11:20:00Z">
            <w:rPr/>
          </w:rPrChange>
        </w:rPr>
        <w:fldChar w:fldCharType="separate"/>
      </w:r>
      <w:r w:rsidR="00004058" w:rsidRPr="00BE48D5">
        <w:rPr>
          <w:noProof/>
          <w:highlight w:val="yellow"/>
          <w:rPrChange w:id="644" w:author="Microsoft Office User" w:date="2018-03-07T11:20:00Z">
            <w:rPr>
              <w:noProof/>
            </w:rPr>
          </w:rPrChange>
        </w:rPr>
        <w:t xml:space="preserve">(Weiss </w:t>
      </w:r>
      <w:r w:rsidR="00004058" w:rsidRPr="00BE48D5">
        <w:rPr>
          <w:i/>
          <w:noProof/>
          <w:highlight w:val="yellow"/>
          <w:rPrChange w:id="645" w:author="Microsoft Office User" w:date="2018-03-07T11:20:00Z">
            <w:rPr>
              <w:i/>
              <w:noProof/>
            </w:rPr>
          </w:rPrChange>
        </w:rPr>
        <w:t>et al.</w:t>
      </w:r>
      <w:r w:rsidR="00004058" w:rsidRPr="00BE48D5">
        <w:rPr>
          <w:noProof/>
          <w:highlight w:val="yellow"/>
          <w:rPrChange w:id="646" w:author="Microsoft Office User" w:date="2018-03-07T11:20:00Z">
            <w:rPr>
              <w:noProof/>
            </w:rPr>
          </w:rPrChange>
        </w:rPr>
        <w:t>, 2016)</w:t>
      </w:r>
      <w:ins w:id="647" w:author="Microsoft Office User" w:date="2018-03-07T11:19:00Z">
        <w:r w:rsidR="00004058" w:rsidRPr="00BE48D5">
          <w:rPr>
            <w:highlight w:val="yellow"/>
            <w:rPrChange w:id="648" w:author="Microsoft Office User" w:date="2018-03-07T11:20:00Z">
              <w:rPr/>
            </w:rPrChange>
          </w:rPr>
          <w:fldChar w:fldCharType="end"/>
        </w:r>
      </w:ins>
      <w:r w:rsidR="008A2B2A" w:rsidRPr="00BE48D5">
        <w:rPr>
          <w:highlight w:val="yellow"/>
          <w:rPrChange w:id="649" w:author="Microsoft Office User" w:date="2018-03-07T11:20:00Z">
            <w:rPr/>
          </w:rPrChange>
        </w:rPr>
        <w:t xml:space="preserve">. </w:t>
      </w:r>
      <w:r w:rsidR="003269B8" w:rsidRPr="00BE48D5">
        <w:rPr>
          <w:highlight w:val="yellow"/>
          <w:rPrChange w:id="650" w:author="Microsoft Office User" w:date="2018-03-07T11:20:00Z">
            <w:rPr/>
          </w:rPrChange>
        </w:rPr>
        <w:t xml:space="preserve">The </w:t>
      </w:r>
      <w:commentRangeStart w:id="651"/>
      <w:r w:rsidR="003269B8" w:rsidRPr="00BE48D5">
        <w:rPr>
          <w:highlight w:val="yellow"/>
          <w:rPrChange w:id="652" w:author="Microsoft Office User" w:date="2018-03-07T11:20:00Z">
            <w:rPr/>
          </w:rPrChange>
        </w:rPr>
        <w:t xml:space="preserve">bathing </w:t>
      </w:r>
      <w:commentRangeEnd w:id="651"/>
      <w:r w:rsidR="00AC29D6" w:rsidRPr="00BE48D5">
        <w:rPr>
          <w:rStyle w:val="CommentReference"/>
          <w:rFonts w:asciiTheme="minorHAnsi" w:eastAsiaTheme="minorHAnsi" w:hAnsiTheme="minorHAnsi" w:cstheme="minorBidi"/>
          <w:highlight w:val="yellow"/>
          <w:rPrChange w:id="653" w:author="Microsoft Office User" w:date="2018-03-07T11:20:00Z">
            <w:rPr>
              <w:rStyle w:val="CommentReference"/>
              <w:rFonts w:asciiTheme="minorHAnsi" w:eastAsiaTheme="minorHAnsi" w:hAnsiTheme="minorHAnsi" w:cstheme="minorBidi"/>
            </w:rPr>
          </w:rPrChange>
        </w:rPr>
        <w:commentReference w:id="651"/>
      </w:r>
      <w:r w:rsidR="003269B8" w:rsidRPr="00BE48D5">
        <w:rPr>
          <w:highlight w:val="yellow"/>
          <w:rPrChange w:id="654" w:author="Microsoft Office User" w:date="2018-03-07T11:20:00Z">
            <w:rPr/>
          </w:rPrChange>
        </w:rPr>
        <w:t xml:space="preserve">of the trophoblasts in maternal blood does not occur until the </w:t>
      </w:r>
      <w:commentRangeStart w:id="655"/>
      <w:r w:rsidR="003269B8" w:rsidRPr="00BE48D5">
        <w:rPr>
          <w:highlight w:val="yellow"/>
          <w:rPrChange w:id="656" w:author="Microsoft Office User" w:date="2018-03-07T11:20:00Z">
            <w:rPr/>
          </w:rPrChange>
        </w:rPr>
        <w:t xml:space="preserve">second trimester </w:t>
      </w:r>
      <w:commentRangeEnd w:id="655"/>
      <w:r w:rsidR="001C1E50" w:rsidRPr="00BE48D5">
        <w:rPr>
          <w:rStyle w:val="CommentReference"/>
          <w:rFonts w:asciiTheme="minorHAnsi" w:eastAsiaTheme="minorHAnsi" w:hAnsiTheme="minorHAnsi" w:cstheme="minorBidi"/>
          <w:highlight w:val="yellow"/>
          <w:rPrChange w:id="657" w:author="Microsoft Office User" w:date="2018-03-07T11:20:00Z">
            <w:rPr>
              <w:rStyle w:val="CommentReference"/>
              <w:rFonts w:asciiTheme="minorHAnsi" w:eastAsiaTheme="minorHAnsi" w:hAnsiTheme="minorHAnsi" w:cstheme="minorBidi"/>
            </w:rPr>
          </w:rPrChange>
        </w:rPr>
        <w:commentReference w:id="655"/>
      </w:r>
      <w:r w:rsidR="003269B8" w:rsidRPr="00BE48D5">
        <w:rPr>
          <w:highlight w:val="yellow"/>
          <w:rPrChange w:id="658" w:author="Microsoft Office User" w:date="2018-03-07T11:20:00Z">
            <w:rPr/>
          </w:rPrChange>
        </w:rPr>
        <w:t>and thus the trophoblastic invasion is vital during the first trimester to allow for nutrient and gas exchange</w:t>
      </w:r>
      <w:ins w:id="659" w:author="Microsoft Office User" w:date="2018-03-07T11:20:00Z">
        <w:r w:rsidR="00004058" w:rsidRPr="00BE48D5">
          <w:rPr>
            <w:highlight w:val="yellow"/>
            <w:rPrChange w:id="660" w:author="Microsoft Office User" w:date="2018-03-07T11:20:00Z">
              <w:rPr/>
            </w:rPrChange>
          </w:rPr>
          <w:t xml:space="preserve"> </w:t>
        </w:r>
        <w:r w:rsidR="00BE48D5" w:rsidRPr="00BE48D5">
          <w:rPr>
            <w:highlight w:val="yellow"/>
            <w:rPrChange w:id="661" w:author="Microsoft Office User" w:date="2018-03-07T11:20:00Z">
              <w:rPr/>
            </w:rPrChange>
          </w:rPr>
          <w:fldChar w:fldCharType="begin" w:fldLock="1"/>
        </w:r>
      </w:ins>
      <w:r w:rsidR="00BE48D5" w:rsidRPr="00BE48D5">
        <w:rPr>
          <w:highlight w:val="yellow"/>
          <w:rPrChange w:id="662" w:author="Microsoft Office User" w:date="2018-03-07T11:20:00Z">
            <w:rPr/>
          </w:rPrChange>
        </w:rPr>
        <w:instrText>ADDIN CSL_CITATION { "citationItems" : [ { "id" : "ITEM-1", "itemData" : { "DOI" : "10.1007/s00418-016-1474-z", "ISSN" : "0948-6143", "PMID" : "27510415", "abstract" : "During the first trimester of pregnancy, foetal endovascular trophoblasts invade into maternal spiral arteries, accumulate and form plugs in the lumen of the vessels. These plugs only allow blood plasma to seep through. Hence, during the first trimester of pregnancy, a first flow of fluids through the placental intervillous space is established, resulting in a physiological oxygen gradient between mother and foetus. The trophoblast plugs block spiral arteries until the beginning of the second trimester (11-14\u00a0weeks). In parallel, uterine glands are invaded and opened by endoglandular trophoblasts towards the intervillous space of the placenta, without showing the formation of plugs (Moser et al. in Hum Reprod 25:1127-1136, 2010, Hum Reprod Oxf Engl 30:2747-2757, 2015). This enables histiotrophic nutrition of the embryo prior to onset of maternal blood flow into the placenta. Failure of these endovascular and endoglandular invasion processes may lead to miscarriage or pregnancy disorders such as intrauterine growth restriction (IUGR). After dissolution of the plugs, the onset of maternal blood flow allows maternal blood cells to enter the intervillous space and oxygen concentrations rise up. In this study, we demonstrate for the first time serial cross sections through a trophoblast plug in a first trimester placental bed specimen. Invaded and plugged arteries as well as invaded uterine glands in week 11 of gestation are visualized with specific immunohistochemical double staining techniques. We show that spiral artery plugs appear throughout the placental invasion zone and illustrate erythrocytes stowed due to trophoblast plugs. In addition, we give evidence of the presence of MMP-1 in plugs of invaded spiral arteries. The results reveal a better understanding and a closer insight into the morphological appearance of trophoblast plugs and the consequences for placental and uterine blood flow.", "author" : [ { "dropping-particle" : "", "family" : "Weiss", "given" : "Gregor", "non-dropping-particle" : "", "parse-names" : false, "suffix" : "" }, { "dropping-particle" : "", "family" : "Sundl", "given" : "Monika", "non-dropping-particle" : "", "parse-names" : false, "suffix" : "" }, { "dropping-particle" : "", "family" : "Glasner", "given" : "Andreas", "non-dropping-particle" : "", "parse-names" : false, "suffix" : "" }, { "dropping-particle" : "", "family" : "Huppertz", "given" : "Berthold", "non-dropping-particle" : "", "parse-names" : false, "suffix" : "" }, { "dropping-particle" : "", "family" : "Moser", "given" : "Gerit", "non-dropping-particle" : "", "parse-names" : false, "suffix" : "" } ], "container-title" : "Histochemistry and Cell Biology", "id" : "ITEM-1", "issue" : "6", "issued" : { "date-parts" : [ [ "2016", "12", "10" ] ] }, "page" : "749-756", "title" : "The trophoblast plug during early pregnancy: a deeper insight", "type" : "article-journal", "volume" : "146" }, "uris" : [ "http://www.mendeley.com/documents/?uuid=0f662edf-d073-3fe6-a990-f523c705d534" ] } ], "mendeley" : { "formattedCitation" : "(Weiss &lt;i&gt;et al.&lt;/i&gt;, 2016)", "plainTextFormattedCitation" : "(Weiss et al., 2016)", "previouslyFormattedCitation" : "(Weiss &lt;i&gt;et al.&lt;/i&gt;, 2016)" }, "properties" : {  }, "schema" : "https://github.com/citation-style-language/schema/raw/master/csl-citation.json" }</w:instrText>
      </w:r>
      <w:r w:rsidR="00BE48D5" w:rsidRPr="00BE48D5">
        <w:rPr>
          <w:highlight w:val="yellow"/>
          <w:rPrChange w:id="663" w:author="Microsoft Office User" w:date="2018-03-07T11:20:00Z">
            <w:rPr/>
          </w:rPrChange>
        </w:rPr>
        <w:fldChar w:fldCharType="separate"/>
      </w:r>
      <w:r w:rsidR="00BE48D5" w:rsidRPr="00BE48D5">
        <w:rPr>
          <w:noProof/>
          <w:highlight w:val="yellow"/>
          <w:rPrChange w:id="664" w:author="Microsoft Office User" w:date="2018-03-07T11:20:00Z">
            <w:rPr>
              <w:noProof/>
            </w:rPr>
          </w:rPrChange>
        </w:rPr>
        <w:t xml:space="preserve">(Weiss </w:t>
      </w:r>
      <w:r w:rsidR="00BE48D5" w:rsidRPr="00BE48D5">
        <w:rPr>
          <w:i/>
          <w:noProof/>
          <w:highlight w:val="yellow"/>
          <w:rPrChange w:id="665" w:author="Microsoft Office User" w:date="2018-03-07T11:20:00Z">
            <w:rPr>
              <w:i/>
              <w:noProof/>
            </w:rPr>
          </w:rPrChange>
        </w:rPr>
        <w:t>et al.</w:t>
      </w:r>
      <w:r w:rsidR="00BE48D5" w:rsidRPr="00BE48D5">
        <w:rPr>
          <w:noProof/>
          <w:highlight w:val="yellow"/>
          <w:rPrChange w:id="666" w:author="Microsoft Office User" w:date="2018-03-07T11:20:00Z">
            <w:rPr>
              <w:noProof/>
            </w:rPr>
          </w:rPrChange>
        </w:rPr>
        <w:t>, 2016)</w:t>
      </w:r>
      <w:ins w:id="667" w:author="Microsoft Office User" w:date="2018-03-07T11:20:00Z">
        <w:r w:rsidR="00BE48D5" w:rsidRPr="00BE48D5">
          <w:rPr>
            <w:highlight w:val="yellow"/>
            <w:rPrChange w:id="668" w:author="Microsoft Office User" w:date="2018-03-07T11:20:00Z">
              <w:rPr/>
            </w:rPrChange>
          </w:rPr>
          <w:fldChar w:fldCharType="end"/>
        </w:r>
      </w:ins>
      <w:r w:rsidR="003269B8" w:rsidRPr="00BE48D5">
        <w:rPr>
          <w:highlight w:val="yellow"/>
          <w:rPrChange w:id="669" w:author="Microsoft Office User" w:date="2018-03-07T11:20:00Z">
            <w:rPr/>
          </w:rPrChange>
        </w:rPr>
        <w:t>.</w:t>
      </w:r>
      <w:r w:rsidR="003E6929">
        <w:t xml:space="preserve"> </w:t>
      </w:r>
      <w:r w:rsidR="00705532" w:rsidRPr="000646B0">
        <w:t xml:space="preserve">The </w:t>
      </w:r>
      <w:proofErr w:type="spellStart"/>
      <w:r w:rsidR="00705532" w:rsidRPr="000646B0">
        <w:t>cytotrophoblasts</w:t>
      </w:r>
      <w:proofErr w:type="spellEnd"/>
      <w:r w:rsidR="00705532" w:rsidRPr="000646B0">
        <w:t xml:space="preserve">, located beneath the syncytiotrophoblast, </w:t>
      </w:r>
      <w:r w:rsidR="00660201" w:rsidRPr="000646B0">
        <w:t xml:space="preserve">push through the syncytiotrophoblast thus forcing it to expand into the endometrial space. Upon the successful expansion of the </w:t>
      </w:r>
      <w:commentRangeStart w:id="670"/>
      <w:r w:rsidR="00660201" w:rsidRPr="000646B0">
        <w:t xml:space="preserve">STB </w:t>
      </w:r>
      <w:commentRangeEnd w:id="670"/>
      <w:r w:rsidR="00880DDB">
        <w:rPr>
          <w:rStyle w:val="CommentReference"/>
          <w:rFonts w:asciiTheme="minorHAnsi" w:eastAsiaTheme="minorHAnsi" w:hAnsiTheme="minorHAnsi" w:cstheme="minorBidi"/>
        </w:rPr>
        <w:commentReference w:id="670"/>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671"/>
      <w:r w:rsidR="00660201" w:rsidRPr="000646B0">
        <w:t>weeks</w:t>
      </w:r>
      <w:commentRangeEnd w:id="671"/>
      <w:r w:rsidR="00384521">
        <w:rPr>
          <w:rStyle w:val="CommentReference"/>
          <w:rFonts w:asciiTheme="minorHAnsi" w:eastAsiaTheme="minorHAnsi" w:hAnsiTheme="minorHAnsi" w:cstheme="minorBidi"/>
        </w:rPr>
        <w:commentReference w:id="671"/>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672"/>
      <w:r w:rsidR="00660201" w:rsidRPr="000646B0">
        <w:t>syncytiotroph</w:t>
      </w:r>
      <w:r w:rsidR="00D7168F" w:rsidRPr="000646B0">
        <w:t>oblast</w:t>
      </w:r>
      <w:commentRangeEnd w:id="672"/>
      <w:r w:rsidR="00E73074">
        <w:rPr>
          <w:rStyle w:val="CommentReference"/>
          <w:rFonts w:asciiTheme="minorHAnsi" w:eastAsiaTheme="minorHAnsi" w:hAnsiTheme="minorHAnsi" w:cstheme="minorBidi"/>
        </w:rPr>
        <w:commentReference w:id="672"/>
      </w:r>
      <w:r w:rsidR="00660201" w:rsidRPr="000646B0">
        <w:t>.</w:t>
      </w:r>
      <w:r w:rsidR="005C67D2" w:rsidRPr="000646B0">
        <w:t xml:space="preserve"> The </w:t>
      </w:r>
      <w:proofErr w:type="spellStart"/>
      <w:r w:rsidR="005C67D2" w:rsidRPr="000646B0">
        <w:t>cytotrophoblasts</w:t>
      </w:r>
      <w:proofErr w:type="spellEnd"/>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the trophoblast proliferates and differentiates post-fertilization to give r</w:t>
      </w:r>
      <w:bookmarkStart w:id="673" w:name="_GoBack"/>
      <w:bookmarkEnd w:id="673"/>
      <w:r w:rsidR="006A239D" w:rsidRPr="000646B0">
        <w:t xml:space="preserve">ise to </w:t>
      </w:r>
      <w:r w:rsidR="00B2732B" w:rsidRPr="000646B0">
        <w:t xml:space="preserve">polar trophoblastic cells and </w:t>
      </w:r>
      <w:commentRangeStart w:id="674"/>
      <w:r w:rsidR="00B2732B" w:rsidRPr="000646B0">
        <w:t>murine trophoblastic cells</w:t>
      </w:r>
      <w:r w:rsidR="007A2ACE" w:rsidRPr="000646B0">
        <w:t xml:space="preserve"> </w:t>
      </w:r>
      <w:commentRangeEnd w:id="674"/>
      <w:r w:rsidR="00176E22">
        <w:rPr>
          <w:rStyle w:val="CommentReference"/>
          <w:rFonts w:asciiTheme="minorHAnsi" w:eastAsiaTheme="minorHAnsi" w:hAnsiTheme="minorHAnsi" w:cstheme="minorBidi"/>
        </w:rPr>
        <w:commentReference w:id="674"/>
      </w:r>
      <w:r w:rsidR="007A2ACE" w:rsidRPr="000646B0">
        <w:t xml:space="preserve">that </w:t>
      </w:r>
      <w:r w:rsidR="0004403B">
        <w:t>differentiate into</w:t>
      </w:r>
      <w:r w:rsidR="007A2ACE" w:rsidRPr="000646B0">
        <w:t xml:space="preserve"> trophoblastic giant cells. </w:t>
      </w:r>
      <w:r w:rsidR="00EA52F5" w:rsidRPr="000646B0">
        <w:t>On the eighth day of</w:t>
      </w:r>
      <w:ins w:id="675" w:author="Dave Bridges" w:date="2018-01-31T20:32:00Z">
        <w:r w:rsidR="00176E22">
          <w:t xml:space="preserve"> </w:t>
        </w:r>
      </w:ins>
      <w:ins w:id="676"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 xml:space="preserve">located underneath the maternal </w:t>
      </w:r>
      <w:proofErr w:type="spellStart"/>
      <w:r w:rsidR="001F33D1" w:rsidRPr="000646B0">
        <w:t>decidual</w:t>
      </w:r>
      <w:proofErr w:type="spellEnd"/>
      <w:r w:rsidR="001F33D1" w:rsidRPr="000646B0">
        <w:t xml:space="preserve">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w:t>
      </w:r>
      <w:proofErr w:type="spellStart"/>
      <w:r w:rsidR="003D2719" w:rsidRPr="000646B0">
        <w:t>decidual</w:t>
      </w:r>
      <w:proofErr w:type="spellEnd"/>
      <w:r w:rsidR="003D2719" w:rsidRPr="000646B0">
        <w:t xml:space="preserve">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677" w:author="Dave Bridges" w:date="2018-01-31T20:33:00Z">
        <w:r w:rsidR="002E2FF8">
          <w:t xml:space="preserve">mature </w:t>
        </w:r>
      </w:ins>
      <w:r w:rsidR="003D2719" w:rsidRPr="000646B0">
        <w:t xml:space="preserve">placental </w:t>
      </w:r>
      <w:del w:id="67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67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679"/>
      <w:r w:rsidR="001A658D">
        <w:rPr>
          <w:rStyle w:val="CommentReference"/>
          <w:rFonts w:asciiTheme="minorHAnsi" w:eastAsiaTheme="minorHAnsi" w:hAnsiTheme="minorHAnsi" w:cstheme="minorBidi"/>
        </w:rPr>
        <w:commentReference w:id="67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680"/>
      <w:commentRangeStart w:id="68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680"/>
      <w:r w:rsidR="008E6149">
        <w:rPr>
          <w:rStyle w:val="CommentReference"/>
          <w:rFonts w:asciiTheme="minorHAnsi" w:eastAsiaTheme="minorHAnsi" w:hAnsiTheme="minorHAnsi" w:cstheme="minorBidi"/>
          <w:color w:val="auto"/>
        </w:rPr>
        <w:commentReference w:id="680"/>
      </w:r>
      <w:commentRangeEnd w:id="681"/>
      <w:r w:rsidR="008D112C">
        <w:rPr>
          <w:rStyle w:val="CommentReference"/>
          <w:rFonts w:asciiTheme="minorHAnsi" w:eastAsiaTheme="minorHAnsi" w:hAnsiTheme="minorHAnsi" w:cstheme="minorBidi"/>
          <w:color w:val="auto"/>
        </w:rPr>
        <w:commentReference w:id="681"/>
      </w:r>
    </w:p>
    <w:p w14:paraId="75F9EB5D" w14:textId="77777777" w:rsidR="000C5574" w:rsidRPr="000646B0" w:rsidRDefault="000C5574" w:rsidP="000C5574"/>
    <w:p w14:paraId="50C41FC5" w14:textId="60687EC8" w:rsidR="00203036" w:rsidRPr="000646B0" w:rsidRDefault="00C87659" w:rsidP="002422F7">
      <w:pPr>
        <w:ind w:firstLine="720"/>
      </w:pPr>
      <w:commentRangeStart w:id="682"/>
      <w:r w:rsidRPr="0001575B">
        <w:rPr>
          <w:highlight w:val="yellow"/>
          <w:rPrChange w:id="683" w:author="Microsoft Office User" w:date="2018-03-05T14:49:00Z">
            <w:rPr/>
          </w:rPrChange>
        </w:rPr>
        <w:t xml:space="preserve">Not only does the placenta </w:t>
      </w:r>
      <w:r w:rsidR="00BB5D98" w:rsidRPr="0001575B">
        <w:rPr>
          <w:highlight w:val="yellow"/>
          <w:rPrChange w:id="684" w:author="Microsoft Office User" w:date="2018-03-05T14:49:00Z">
            <w:rPr/>
          </w:rPrChange>
        </w:rPr>
        <w:t xml:space="preserve">secrete hormones to the maternal circulation to increase the maternal catabolism and ensure the demands of the fetus and its survival, but it is additionally affected by </w:t>
      </w:r>
      <w:r w:rsidRPr="0001575B">
        <w:rPr>
          <w:highlight w:val="yellow"/>
          <w:rPrChange w:id="685" w:author="Microsoft Office User" w:date="2018-03-05T14:49:00Z">
            <w:rPr/>
          </w:rPrChange>
        </w:rPr>
        <w:t>maternal signals from the circulation</w:t>
      </w:r>
      <w:commentRangeEnd w:id="682"/>
      <w:r w:rsidR="008E6149" w:rsidRPr="0001575B">
        <w:rPr>
          <w:rStyle w:val="CommentReference"/>
          <w:rFonts w:asciiTheme="minorHAnsi" w:eastAsiaTheme="minorHAnsi" w:hAnsiTheme="minorHAnsi" w:cstheme="minorBidi"/>
          <w:highlight w:val="yellow"/>
          <w:rPrChange w:id="686" w:author="Microsoft Office User" w:date="2018-03-05T14:49:00Z">
            <w:rPr>
              <w:rStyle w:val="CommentReference"/>
              <w:rFonts w:asciiTheme="minorHAnsi" w:eastAsiaTheme="minorHAnsi" w:hAnsiTheme="minorHAnsi" w:cstheme="minorBidi"/>
            </w:rPr>
          </w:rPrChange>
        </w:rPr>
        <w:commentReference w:id="682"/>
      </w:r>
      <w:r w:rsidR="00BB5D98" w:rsidRPr="0001575B">
        <w:rPr>
          <w:highlight w:val="yellow"/>
          <w:rPrChange w:id="687" w:author="Microsoft Office User" w:date="2018-03-05T14:49:00Z">
            <w:rPr/>
          </w:rPrChange>
        </w:rPr>
        <w:t xml:space="preserve">. </w:t>
      </w:r>
      <w:commentRangeStart w:id="688"/>
      <w:r w:rsidR="00CF4DF3" w:rsidRPr="0001575B">
        <w:rPr>
          <w:highlight w:val="yellow"/>
          <w:rPrChange w:id="689" w:author="Microsoft Office User" w:date="2018-03-05T14:49:00Z">
            <w:rPr/>
          </w:rPrChange>
        </w:rPr>
        <w:t xml:space="preserve">Some studies </w:t>
      </w:r>
      <w:commentRangeEnd w:id="688"/>
      <w:r w:rsidR="008E6149" w:rsidRPr="0001575B">
        <w:rPr>
          <w:rStyle w:val="CommentReference"/>
          <w:rFonts w:asciiTheme="minorHAnsi" w:eastAsiaTheme="minorHAnsi" w:hAnsiTheme="minorHAnsi" w:cstheme="minorBidi"/>
          <w:highlight w:val="yellow"/>
          <w:rPrChange w:id="690" w:author="Microsoft Office User" w:date="2018-03-05T14:49:00Z">
            <w:rPr>
              <w:rStyle w:val="CommentReference"/>
              <w:rFonts w:asciiTheme="minorHAnsi" w:eastAsiaTheme="minorHAnsi" w:hAnsiTheme="minorHAnsi" w:cstheme="minorBidi"/>
            </w:rPr>
          </w:rPrChange>
        </w:rPr>
        <w:commentReference w:id="688"/>
      </w:r>
      <w:r w:rsidR="00CF4DF3" w:rsidRPr="0001575B">
        <w:rPr>
          <w:highlight w:val="yellow"/>
          <w:rPrChange w:id="691" w:author="Microsoft Office User" w:date="2018-03-05T14:49:00Z">
            <w:rPr/>
          </w:rPrChange>
        </w:rPr>
        <w:t xml:space="preserve">have shown </w:t>
      </w:r>
      <w:r w:rsidR="00F44E5F" w:rsidRPr="0001575B">
        <w:rPr>
          <w:highlight w:val="yellow"/>
          <w:rPrChange w:id="692" w:author="Microsoft Office User" w:date="2018-03-05T14:49:00Z">
            <w:rPr/>
          </w:rPrChange>
        </w:rPr>
        <w:t xml:space="preserve">that </w:t>
      </w:r>
      <w:ins w:id="693" w:author="Dave Bridges" w:date="2018-02-05T14:16:00Z">
        <w:r w:rsidR="008E6149" w:rsidRPr="0001575B">
          <w:rPr>
            <w:highlight w:val="yellow"/>
            <w:rPrChange w:id="694" w:author="Microsoft Office User" w:date="2018-03-05T14:49:00Z">
              <w:rPr/>
            </w:rPrChange>
          </w:rPr>
          <w:t xml:space="preserve">maternal </w:t>
        </w:r>
      </w:ins>
      <w:r w:rsidR="00F44E5F" w:rsidRPr="0001575B">
        <w:rPr>
          <w:highlight w:val="yellow"/>
          <w:rPrChange w:id="695" w:author="Microsoft Office User" w:date="2018-03-05T14:49:00Z">
            <w:rPr/>
          </w:rPrChange>
        </w:rPr>
        <w:t>insulin like growth factor-</w:t>
      </w:r>
      <w:r w:rsidR="00CF4DF3" w:rsidRPr="0001575B">
        <w:rPr>
          <w:highlight w:val="yellow"/>
          <w:rPrChange w:id="696" w:author="Microsoft Office User" w:date="2018-03-05T14:49:00Z">
            <w:rPr/>
          </w:rPrChange>
        </w:rPr>
        <w:t xml:space="preserve">1 </w:t>
      </w:r>
      <w:r w:rsidR="00F44E5F" w:rsidRPr="0001575B">
        <w:rPr>
          <w:highlight w:val="yellow"/>
          <w:rPrChange w:id="697" w:author="Microsoft Office User" w:date="2018-03-05T14:49:00Z">
            <w:rPr/>
          </w:rPrChange>
        </w:rPr>
        <w:t xml:space="preserve">stimulates fetal </w:t>
      </w:r>
      <w:r w:rsidR="002422F7" w:rsidRPr="0001575B">
        <w:rPr>
          <w:highlight w:val="yellow"/>
          <w:rPrChange w:id="698" w:author="Microsoft Office User" w:date="2018-03-05T14:49:00Z">
            <w:rPr/>
          </w:rPrChange>
        </w:rPr>
        <w:t xml:space="preserve">placental </w:t>
      </w:r>
      <w:ins w:id="699" w:author="Dave Bridges" w:date="2018-02-05T14:16:00Z">
        <w:r w:rsidR="008E6149" w:rsidRPr="0001575B">
          <w:rPr>
            <w:highlight w:val="yellow"/>
            <w:rPrChange w:id="700" w:author="Microsoft Office User" w:date="2018-03-05T14:49:00Z">
              <w:rPr/>
            </w:rPrChange>
          </w:rPr>
          <w:t xml:space="preserve">macronutrient </w:t>
        </w:r>
      </w:ins>
      <w:r w:rsidR="00F44E5F" w:rsidRPr="0001575B">
        <w:rPr>
          <w:highlight w:val="yellow"/>
          <w:rPrChange w:id="701" w:author="Microsoft Office User" w:date="2018-03-05T14:49:00Z">
            <w:rPr/>
          </w:rPrChange>
        </w:rPr>
        <w:t xml:space="preserve">uptake </w:t>
      </w:r>
      <w:r w:rsidR="00183C12" w:rsidRPr="0001575B">
        <w:rPr>
          <w:highlight w:val="yellow"/>
          <w:rPrChange w:id="702" w:author="Microsoft Office User" w:date="2018-03-05T14:49:00Z">
            <w:rPr/>
          </w:rPrChange>
        </w:rPr>
        <w:t xml:space="preserve">by </w:t>
      </w:r>
      <w:ins w:id="703" w:author="Dave Bridges" w:date="2018-02-05T14:17:00Z">
        <w:r w:rsidR="008E6149" w:rsidRPr="0001575B">
          <w:rPr>
            <w:highlight w:val="yellow"/>
            <w:rPrChange w:id="704" w:author="Microsoft Office User" w:date="2018-03-05T14:49:00Z">
              <w:rPr/>
            </w:rPrChange>
          </w:rPr>
          <w:t xml:space="preserve">transcriptionally? </w:t>
        </w:r>
      </w:ins>
      <w:r w:rsidR="00183C12" w:rsidRPr="0001575B">
        <w:rPr>
          <w:highlight w:val="yellow"/>
          <w:rPrChange w:id="705" w:author="Microsoft Office User" w:date="2018-03-05T14:49:00Z">
            <w:rPr/>
          </w:rPrChange>
        </w:rPr>
        <w:t>i</w:t>
      </w:r>
      <w:r w:rsidR="005B7388" w:rsidRPr="0001575B">
        <w:rPr>
          <w:highlight w:val="yellow"/>
          <w:rPrChange w:id="706" w:author="Microsoft Office User" w:date="2018-03-05T14:49:00Z">
            <w:rPr/>
          </w:rPrChange>
        </w:rPr>
        <w:t xml:space="preserve">ncreasing the </w:t>
      </w:r>
      <w:r w:rsidR="006E0EC1" w:rsidRPr="0001575B">
        <w:rPr>
          <w:highlight w:val="yellow"/>
          <w:rPrChange w:id="707" w:author="Microsoft Office User" w:date="2018-03-05T14:49:00Z">
            <w:rPr/>
          </w:rPrChange>
        </w:rPr>
        <w:t>place</w:t>
      </w:r>
      <w:r w:rsidR="00B07249" w:rsidRPr="0001575B">
        <w:rPr>
          <w:highlight w:val="yellow"/>
          <w:rPrChange w:id="708" w:author="Microsoft Office User" w:date="2018-03-05T14:49:00Z">
            <w:rPr/>
          </w:rPrChange>
        </w:rPr>
        <w:t xml:space="preserve">nta glucose transporter, GLUT1 and the placental amino acid transport system, system </w:t>
      </w:r>
      <w:commentRangeStart w:id="709"/>
      <w:r w:rsidR="00B07249" w:rsidRPr="0001575B">
        <w:rPr>
          <w:highlight w:val="yellow"/>
          <w:rPrChange w:id="710" w:author="Microsoft Office User" w:date="2018-03-05T14:49:00Z">
            <w:rPr/>
          </w:rPrChange>
        </w:rPr>
        <w:t>A</w:t>
      </w:r>
      <w:commentRangeEnd w:id="709"/>
      <w:r w:rsidR="008E6149" w:rsidRPr="0001575B">
        <w:rPr>
          <w:rStyle w:val="CommentReference"/>
          <w:rFonts w:asciiTheme="minorHAnsi" w:eastAsiaTheme="minorHAnsi" w:hAnsiTheme="minorHAnsi" w:cstheme="minorBidi"/>
          <w:highlight w:val="yellow"/>
          <w:rPrChange w:id="711" w:author="Microsoft Office User" w:date="2018-03-05T14:49:00Z">
            <w:rPr>
              <w:rStyle w:val="CommentReference"/>
              <w:rFonts w:asciiTheme="minorHAnsi" w:eastAsiaTheme="minorHAnsi" w:hAnsiTheme="minorHAnsi" w:cstheme="minorBidi"/>
            </w:rPr>
          </w:rPrChange>
        </w:rPr>
        <w:commentReference w:id="709"/>
      </w:r>
      <w:ins w:id="712" w:author="Microsoft Office User" w:date="2018-02-13T16:42:00Z">
        <w:r w:rsidR="005E2D7E" w:rsidRPr="0001575B">
          <w:rPr>
            <w:highlight w:val="yellow"/>
            <w:rPrChange w:id="713" w:author="Microsoft Office User" w:date="2018-03-05T14:49:00Z">
              <w:rPr/>
            </w:rPrChange>
          </w:rPr>
          <w:t xml:space="preserve"> </w:t>
        </w:r>
      </w:ins>
      <w:ins w:id="714" w:author="Microsoft Office User" w:date="2018-02-13T16:43:00Z">
        <w:r w:rsidR="005E2D7E" w:rsidRPr="0001575B">
          <w:rPr>
            <w:highlight w:val="yellow"/>
            <w:rPrChange w:id="715" w:author="Microsoft Office User" w:date="2018-03-05T14:49:00Z">
              <w:rPr/>
            </w:rPrChange>
          </w:rPr>
          <w:fldChar w:fldCharType="begin" w:fldLock="1"/>
        </w:r>
      </w:ins>
      <w:r w:rsidR="005E2D7E" w:rsidRPr="0001575B">
        <w:rPr>
          <w:highlight w:val="yellow"/>
          <w:rPrChange w:id="716" w:author="Microsoft Office User" w:date="2018-03-05T14:49: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rsidRPr="0001575B">
        <w:rPr>
          <w:highlight w:val="yellow"/>
          <w:rPrChange w:id="717" w:author="Microsoft Office User" w:date="2018-03-05T14:49:00Z">
            <w:rPr/>
          </w:rPrChange>
        </w:rPr>
        <w:fldChar w:fldCharType="separate"/>
      </w:r>
      <w:r w:rsidR="005E2D7E" w:rsidRPr="0001575B">
        <w:rPr>
          <w:noProof/>
          <w:highlight w:val="yellow"/>
          <w:rPrChange w:id="718" w:author="Microsoft Office User" w:date="2018-03-05T14:49:00Z">
            <w:rPr>
              <w:noProof/>
            </w:rPr>
          </w:rPrChange>
        </w:rPr>
        <w:t xml:space="preserve">(Brett </w:t>
      </w:r>
      <w:r w:rsidR="005E2D7E" w:rsidRPr="0001575B">
        <w:rPr>
          <w:i/>
          <w:noProof/>
          <w:highlight w:val="yellow"/>
          <w:rPrChange w:id="719" w:author="Microsoft Office User" w:date="2018-03-05T14:49:00Z">
            <w:rPr>
              <w:i/>
              <w:noProof/>
            </w:rPr>
          </w:rPrChange>
        </w:rPr>
        <w:t>et al.</w:t>
      </w:r>
      <w:r w:rsidR="005E2D7E" w:rsidRPr="0001575B">
        <w:rPr>
          <w:noProof/>
          <w:highlight w:val="yellow"/>
          <w:rPrChange w:id="720" w:author="Microsoft Office User" w:date="2018-03-05T14:49:00Z">
            <w:rPr>
              <w:noProof/>
            </w:rPr>
          </w:rPrChange>
        </w:rPr>
        <w:t>, 2014)</w:t>
      </w:r>
      <w:ins w:id="721" w:author="Microsoft Office User" w:date="2018-02-13T16:43:00Z">
        <w:r w:rsidR="005E2D7E" w:rsidRPr="0001575B">
          <w:rPr>
            <w:highlight w:val="yellow"/>
            <w:rPrChange w:id="722" w:author="Microsoft Office User" w:date="2018-03-05T14:49:00Z">
              <w:rPr/>
            </w:rPrChange>
          </w:rPr>
          <w:fldChar w:fldCharType="end"/>
        </w:r>
        <w:r w:rsidR="005E2D7E" w:rsidRPr="0001575B">
          <w:rPr>
            <w:highlight w:val="yellow"/>
            <w:rPrChange w:id="723" w:author="Microsoft Office User" w:date="2018-03-05T14:49:00Z">
              <w:rPr/>
            </w:rPrChange>
          </w:rPr>
          <w:t>.</w:t>
        </w:r>
        <w:r w:rsidR="005E2D7E">
          <w:t xml:space="preserve"> </w:t>
        </w:r>
      </w:ins>
      <w:r w:rsidR="00EE5BD7" w:rsidRPr="000646B0">
        <w:t xml:space="preserve">Although insulin promotes the uptake of glucose in </w:t>
      </w:r>
      <w:commentRangeStart w:id="724"/>
      <w:r w:rsidR="00EE5BD7" w:rsidRPr="000646B0">
        <w:t>maternal cells</w:t>
      </w:r>
      <w:commentRangeEnd w:id="724"/>
      <w:r w:rsidR="008E6149">
        <w:rPr>
          <w:rStyle w:val="CommentReference"/>
          <w:rFonts w:asciiTheme="minorHAnsi" w:eastAsiaTheme="minorHAnsi" w:hAnsiTheme="minorHAnsi" w:cstheme="minorBidi"/>
        </w:rPr>
        <w:commentReference w:id="724"/>
      </w:r>
      <w:r w:rsidR="00EE5BD7" w:rsidRPr="000646B0">
        <w:t xml:space="preserve">, its activity in the placenta does not mediate glucose </w:t>
      </w:r>
      <w:commentRangeStart w:id="725"/>
      <w:r w:rsidR="00EE5BD7" w:rsidRPr="000646B0">
        <w:t>transport</w:t>
      </w:r>
      <w:commentRangeEnd w:id="725"/>
      <w:r w:rsidR="00302229">
        <w:rPr>
          <w:rStyle w:val="CommentReference"/>
          <w:rFonts w:asciiTheme="minorHAnsi" w:eastAsiaTheme="minorHAnsi" w:hAnsiTheme="minorHAnsi" w:cstheme="minorBidi"/>
        </w:rPr>
        <w:commentReference w:id="725"/>
      </w:r>
      <w:r w:rsidR="00EE5BD7" w:rsidRPr="000646B0">
        <w:t xml:space="preserve">. </w:t>
      </w:r>
      <w:r w:rsidR="00276386" w:rsidRPr="000646B0">
        <w:t xml:space="preserve">In fact, maternal </w:t>
      </w:r>
      <w:r w:rsidR="00205CC6" w:rsidRPr="000646B0">
        <w:t xml:space="preserve">insulin levels only mediate </w:t>
      </w:r>
      <w:commentRangeStart w:id="726"/>
      <w:r w:rsidR="00205CC6" w:rsidRPr="000646B0">
        <w:t xml:space="preserve">downstream </w:t>
      </w:r>
      <w:r w:rsidR="00295E37" w:rsidRPr="000646B0">
        <w:t>signaling molecules</w:t>
      </w:r>
      <w:r w:rsidR="00205CC6" w:rsidRPr="000646B0">
        <w:t xml:space="preserve"> of insulin</w:t>
      </w:r>
      <w:r w:rsidR="002422F7">
        <w:t xml:space="preserve"> </w:t>
      </w:r>
      <w:commentRangeEnd w:id="726"/>
      <w:r w:rsidR="008E6149">
        <w:rPr>
          <w:rStyle w:val="CommentReference"/>
          <w:rFonts w:asciiTheme="minorHAnsi" w:eastAsiaTheme="minorHAnsi" w:hAnsiTheme="minorHAnsi" w:cstheme="minorBidi"/>
        </w:rPr>
        <w:commentReference w:id="726"/>
      </w:r>
      <w:r w:rsidR="002422F7">
        <w:t xml:space="preserve">on the placental </w:t>
      </w:r>
      <w:proofErr w:type="spellStart"/>
      <w:r w:rsidR="002422F7">
        <w:t>microvillou</w:t>
      </w:r>
      <w:r w:rsidR="000E558C" w:rsidRPr="000646B0">
        <w:t>s</w:t>
      </w:r>
      <w:proofErr w:type="spellEnd"/>
      <w:r w:rsidR="000E558C" w:rsidRPr="000646B0">
        <w:t xml:space="preserve">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727"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728"/>
      <w:r w:rsidR="00295E37" w:rsidRPr="000646B0">
        <w:t>mTOR</w:t>
      </w:r>
      <w:r w:rsidR="002422F7">
        <w:t xml:space="preserve"> complex 1 (mTORC1)</w:t>
      </w:r>
      <w:r w:rsidR="00295E37" w:rsidRPr="000646B0">
        <w:t xml:space="preserve"> signals</w:t>
      </w:r>
      <w:r w:rsidR="00EE5BD7" w:rsidRPr="000646B0">
        <w:t xml:space="preserve">. </w:t>
      </w:r>
      <w:commentRangeEnd w:id="728"/>
      <w:r w:rsidR="008E6149">
        <w:rPr>
          <w:rStyle w:val="CommentReference"/>
          <w:rFonts w:asciiTheme="minorHAnsi" w:eastAsiaTheme="minorHAnsi" w:hAnsiTheme="minorHAnsi" w:cstheme="minorBidi"/>
        </w:rPr>
        <w:commentReference w:id="728"/>
      </w:r>
      <w:r w:rsidR="00EE5BD7" w:rsidRPr="000646B0">
        <w:t>This leads to</w:t>
      </w:r>
      <w:r w:rsidR="00295E37" w:rsidRPr="000646B0">
        <w:t xml:space="preserve"> fat deposition on the placental barrier</w:t>
      </w:r>
      <w:ins w:id="729" w:author="Dave Bridges" w:date="2018-02-05T14:26:00Z">
        <w:r w:rsidR="00302229">
          <w:t xml:space="preserve"> under conditions of maternal hyperinsulinemia</w:t>
        </w:r>
      </w:ins>
      <w:r w:rsidR="00295E37" w:rsidRPr="000646B0">
        <w:t xml:space="preserve">. Maternal insulin does not cross the placenta to the </w:t>
      </w:r>
      <w:commentRangeStart w:id="730"/>
      <w:r w:rsidR="00295E37" w:rsidRPr="000646B0">
        <w:t>fetus</w:t>
      </w:r>
      <w:commentRangeEnd w:id="730"/>
      <w:r w:rsidR="008E6149">
        <w:rPr>
          <w:rStyle w:val="CommentReference"/>
          <w:rFonts w:asciiTheme="minorHAnsi" w:eastAsiaTheme="minorHAnsi" w:hAnsiTheme="minorHAnsi" w:cstheme="minorBidi"/>
        </w:rPr>
        <w:commentReference w:id="730"/>
      </w:r>
      <w:ins w:id="731" w:author="Dave Bridges" w:date="2018-02-05T14:19:00Z">
        <w:r w:rsidR="008E6149">
          <w:t>.</w:t>
        </w:r>
      </w:ins>
      <w:r w:rsidR="00295E37" w:rsidRPr="000646B0">
        <w:t xml:space="preserve"> </w:t>
      </w:r>
      <w:ins w:id="732" w:author="Dave Bridges" w:date="2018-02-05T14:19:00Z">
        <w:r w:rsidR="008E6149">
          <w:t>M</w:t>
        </w:r>
      </w:ins>
      <w:r w:rsidR="00295E37" w:rsidRPr="000646B0">
        <w:t xml:space="preserve">aternal insulin </w:t>
      </w:r>
      <w:ins w:id="73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73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735"/>
      <w:r w:rsidR="00295E37" w:rsidRPr="000646B0">
        <w:t>levels</w:t>
      </w:r>
      <w:commentRangeEnd w:id="735"/>
      <w:r w:rsidR="008E6149">
        <w:rPr>
          <w:rStyle w:val="CommentReference"/>
          <w:rFonts w:asciiTheme="minorHAnsi" w:eastAsiaTheme="minorHAnsi" w:hAnsiTheme="minorHAnsi" w:cstheme="minorBidi"/>
        </w:rPr>
        <w:commentReference w:id="735"/>
      </w:r>
      <w:r w:rsidR="00295E37" w:rsidRPr="000646B0">
        <w:t>.</w:t>
      </w:r>
      <w:r w:rsidR="00C32263" w:rsidRPr="000646B0">
        <w:t xml:space="preserve"> Insulin also stimulates </w:t>
      </w:r>
      <w:ins w:id="73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737"/>
      <w:r w:rsidRPr="000646B0">
        <w:t>Another</w:t>
      </w:r>
      <w:commentRangeEnd w:id="737"/>
      <w:r w:rsidR="00302229">
        <w:rPr>
          <w:rStyle w:val="CommentReference"/>
          <w:rFonts w:asciiTheme="minorHAnsi" w:eastAsiaTheme="minorHAnsi" w:hAnsiTheme="minorHAnsi" w:cstheme="minorBidi"/>
        </w:rPr>
        <w:commentReference w:id="737"/>
      </w:r>
      <w:r w:rsidRPr="000646B0">
        <w:t xml:space="preserve"> signaling mechanism is </w:t>
      </w:r>
      <w:r w:rsidR="002422F7">
        <w:t xml:space="preserve">CCAAT-enhancer-binding protein </w:t>
      </w:r>
      <w:commentRangeStart w:id="738"/>
      <w:r w:rsidR="002422F7">
        <w:t>(C</w:t>
      </w:r>
      <w:r w:rsidR="006D49AC" w:rsidRPr="000646B0">
        <w:t>/EBP</w:t>
      </w:r>
      <w:r w:rsidR="002422F7">
        <w:t>)</w:t>
      </w:r>
      <w:r w:rsidR="006D49AC" w:rsidRPr="000646B0">
        <w:t xml:space="preserve"> </w:t>
      </w:r>
      <w:commentRangeEnd w:id="738"/>
      <w:r w:rsidR="00302229">
        <w:rPr>
          <w:rStyle w:val="CommentReference"/>
          <w:rFonts w:asciiTheme="minorHAnsi" w:eastAsiaTheme="minorHAnsi" w:hAnsiTheme="minorHAnsi" w:cstheme="minorBidi"/>
        </w:rPr>
        <w:commentReference w:id="73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w:t>
      </w:r>
      <w:proofErr w:type="spellStart"/>
      <w:r w:rsidR="0049541F" w:rsidRPr="000646B0">
        <w:t>c</w:t>
      </w:r>
      <w:r w:rsidR="001958B1" w:rsidRPr="000646B0">
        <w:t>yto</w:t>
      </w:r>
      <w:r w:rsidR="0049541F" w:rsidRPr="000646B0">
        <w:t>trophoblasts</w:t>
      </w:r>
      <w:proofErr w:type="spellEnd"/>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739"/>
      <w:r w:rsidR="006D49AC" w:rsidRPr="000646B0">
        <w:t xml:space="preserve">may </w:t>
      </w:r>
      <w:commentRangeEnd w:id="739"/>
      <w:r w:rsidR="00302229">
        <w:rPr>
          <w:rStyle w:val="CommentReference"/>
          <w:rFonts w:asciiTheme="minorHAnsi" w:eastAsiaTheme="minorHAnsi" w:hAnsiTheme="minorHAnsi" w:cstheme="minorBidi"/>
        </w:rPr>
        <w:commentReference w:id="739"/>
      </w:r>
      <w:r w:rsidR="00D651A0" w:rsidRPr="000646B0">
        <w:t xml:space="preserve">yield a less mature placenta or a placenta with a </w:t>
      </w:r>
      <w:commentRangeStart w:id="740"/>
      <w:r w:rsidR="00D651A0" w:rsidRPr="000646B0">
        <w:t xml:space="preserve">suboptimal </w:t>
      </w:r>
      <w:commentRangeEnd w:id="740"/>
      <w:r w:rsidR="00302229">
        <w:rPr>
          <w:rStyle w:val="CommentReference"/>
          <w:rFonts w:asciiTheme="minorHAnsi" w:eastAsiaTheme="minorHAnsi" w:hAnsiTheme="minorHAnsi" w:cstheme="minorBidi"/>
        </w:rPr>
        <w:lastRenderedPageBreak/>
        <w:commentReference w:id="74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741"/>
      <w:r w:rsidR="00D651A0" w:rsidRPr="000646B0">
        <w:t>women</w:t>
      </w:r>
      <w:commentRangeEnd w:id="741"/>
      <w:r w:rsidR="001505ED">
        <w:rPr>
          <w:rStyle w:val="CommentReference"/>
          <w:rFonts w:asciiTheme="minorHAnsi" w:eastAsiaTheme="minorHAnsi" w:hAnsiTheme="minorHAnsi" w:cstheme="minorBidi"/>
        </w:rPr>
        <w:commentReference w:id="741"/>
      </w:r>
      <w:r w:rsidR="00D651A0" w:rsidRPr="000646B0">
        <w:t xml:space="preserve">. This mechanism </w:t>
      </w:r>
      <w:commentRangeStart w:id="742"/>
      <w:r w:rsidR="00D651A0" w:rsidRPr="000646B0">
        <w:t xml:space="preserve">may </w:t>
      </w:r>
      <w:commentRangeEnd w:id="742"/>
      <w:r w:rsidR="001505ED">
        <w:rPr>
          <w:rStyle w:val="CommentReference"/>
          <w:rFonts w:asciiTheme="minorHAnsi" w:eastAsiaTheme="minorHAnsi" w:hAnsiTheme="minorHAnsi" w:cstheme="minorBidi"/>
        </w:rPr>
        <w:commentReference w:id="74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743"/>
      <w:proofErr w:type="spellStart"/>
      <w:r w:rsidR="00D651A0" w:rsidRPr="000646B0">
        <w:t>h</w:t>
      </w:r>
      <w:r w:rsidR="006270C5">
        <w:t>CG</w:t>
      </w:r>
      <w:commentRangeEnd w:id="743"/>
      <w:proofErr w:type="spellEnd"/>
      <w:r w:rsidR="001505ED">
        <w:rPr>
          <w:rStyle w:val="CommentReference"/>
          <w:rFonts w:asciiTheme="minorHAnsi" w:eastAsiaTheme="minorHAnsi" w:hAnsiTheme="minorHAnsi" w:cstheme="minorBidi"/>
        </w:rPr>
        <w:commentReference w:id="743"/>
      </w:r>
      <w:r w:rsidR="00D651A0" w:rsidRPr="000646B0">
        <w:t>. Whether this mechanism may be protective to limit potential fetal overgrowth or if it results in suboptimal gro</w:t>
      </w:r>
      <w:r w:rsidR="008F3E02">
        <w:t xml:space="preserve">wth is not clearly </w:t>
      </w:r>
      <w:commentRangeStart w:id="744"/>
      <w:commentRangeStart w:id="745"/>
      <w:r w:rsidR="008F3E02">
        <w:t>identified</w:t>
      </w:r>
      <w:commentRangeEnd w:id="744"/>
      <w:r w:rsidR="008F3E02">
        <w:rPr>
          <w:rStyle w:val="CommentReference"/>
        </w:rPr>
        <w:commentReference w:id="744"/>
      </w:r>
      <w:commentRangeEnd w:id="745"/>
      <w:r w:rsidR="008B4DA6">
        <w:rPr>
          <w:rStyle w:val="CommentReference"/>
          <w:rFonts w:asciiTheme="minorHAnsi" w:eastAsiaTheme="minorHAnsi" w:hAnsiTheme="minorHAnsi" w:cstheme="minorBidi"/>
        </w:rPr>
        <w:commentReference w:id="745"/>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746" w:author="Dave Bridges" w:date="2018-02-05T14:29:00Z">
        <w:r w:rsidR="008B4DA6">
          <w:t>s</w:t>
        </w:r>
      </w:ins>
      <w:r w:rsidRPr="000646B0">
        <w:t xml:space="preserve"> </w:t>
      </w:r>
      <w:commentRangeStart w:id="747"/>
      <w:r w:rsidRPr="000646B0">
        <w:t xml:space="preserve">insulin sensitivity </w:t>
      </w:r>
      <w:commentRangeEnd w:id="747"/>
      <w:r w:rsidR="008B4DA6">
        <w:rPr>
          <w:rStyle w:val="CommentReference"/>
          <w:rFonts w:asciiTheme="minorHAnsi" w:eastAsiaTheme="minorHAnsi" w:hAnsiTheme="minorHAnsi" w:cstheme="minorBidi"/>
        </w:rPr>
        <w:commentReference w:id="747"/>
      </w:r>
      <w:r w:rsidRPr="000646B0">
        <w:t xml:space="preserve">in the </w:t>
      </w:r>
      <w:commentRangeStart w:id="748"/>
      <w:r w:rsidRPr="000646B0">
        <w:t>placenta</w:t>
      </w:r>
      <w:commentRangeEnd w:id="748"/>
      <w:r w:rsidR="008B4DA6">
        <w:rPr>
          <w:rStyle w:val="CommentReference"/>
          <w:rFonts w:asciiTheme="minorHAnsi" w:eastAsiaTheme="minorHAnsi" w:hAnsiTheme="minorHAnsi" w:cstheme="minorBidi"/>
        </w:rPr>
        <w:commentReference w:id="748"/>
      </w:r>
      <w:r w:rsidRPr="000646B0">
        <w:t xml:space="preserve">. This is considered a protective mechanism in lean women who encounter hyperglycemic episodes, </w:t>
      </w:r>
      <w:ins w:id="749" w:author="Dave Bridges" w:date="2018-02-05T14:29:00Z">
        <w:r w:rsidR="008B4DA6">
          <w:t>such as the</w:t>
        </w:r>
        <w:r w:rsidR="008B4DA6" w:rsidRPr="000646B0">
          <w:t xml:space="preserve"> </w:t>
        </w:r>
      </w:ins>
      <w:r w:rsidRPr="000646B0">
        <w:t>postprandial</w:t>
      </w:r>
      <w:ins w:id="750" w:author="Dave Bridges" w:date="2018-02-05T14:29:00Z">
        <w:r w:rsidR="008B4DA6">
          <w:t xml:space="preserve"> state</w:t>
        </w:r>
      </w:ins>
      <w:r w:rsidRPr="000646B0">
        <w:t xml:space="preserve">. As adiponectin reduces the placental insulin sensitivity, it protects the fetus from the insulin cascade which </w:t>
      </w:r>
      <w:ins w:id="751"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752"/>
      <w:r w:rsidRPr="000646B0">
        <w:t>hyperglycemia</w:t>
      </w:r>
      <w:commentRangeEnd w:id="752"/>
      <w:r w:rsidR="008B4DA6">
        <w:rPr>
          <w:rStyle w:val="CommentReference"/>
          <w:rFonts w:asciiTheme="minorHAnsi" w:eastAsiaTheme="minorHAnsi" w:hAnsiTheme="minorHAnsi" w:cstheme="minorBidi"/>
        </w:rPr>
        <w:commentReference w:id="752"/>
      </w:r>
      <w:r w:rsidRPr="000646B0">
        <w:t xml:space="preserve">. </w:t>
      </w:r>
      <w:commentRangeStart w:id="753"/>
      <w:r w:rsidR="00930CCD">
        <w:t>Furthermore, l</w:t>
      </w:r>
      <w:r w:rsidR="00930CCD" w:rsidRPr="000646B0">
        <w:t xml:space="preserve">eptin in lean women stimulates system A function. </w:t>
      </w:r>
      <w:commentRangeEnd w:id="753"/>
      <w:r w:rsidR="008B4DA6">
        <w:rPr>
          <w:rStyle w:val="CommentReference"/>
          <w:rFonts w:asciiTheme="minorHAnsi" w:eastAsiaTheme="minorHAnsi" w:hAnsiTheme="minorHAnsi" w:cstheme="minorBidi"/>
        </w:rPr>
        <w:commentReference w:id="753"/>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754"/>
      <w:r w:rsidR="00005047">
        <w:t xml:space="preserve">definite </w:t>
      </w:r>
      <w:r w:rsidR="00005047" w:rsidRPr="000646B0">
        <w:t>moderator</w:t>
      </w:r>
      <w:r w:rsidR="00402F7B" w:rsidRPr="000646B0">
        <w:t xml:space="preserve"> of this effect</w:t>
      </w:r>
      <w:commentRangeEnd w:id="754"/>
      <w:r w:rsidR="008B4DA6">
        <w:rPr>
          <w:rStyle w:val="CommentReference"/>
          <w:rFonts w:asciiTheme="minorHAnsi" w:eastAsiaTheme="minorHAnsi" w:hAnsiTheme="minorHAnsi" w:cstheme="minorBidi"/>
        </w:rPr>
        <w:commentReference w:id="754"/>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755"/>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755"/>
      <w:r w:rsidR="00A23798">
        <w:rPr>
          <w:rStyle w:val="CommentReference"/>
          <w:rFonts w:asciiTheme="minorHAnsi" w:eastAsiaTheme="minorHAnsi" w:hAnsiTheme="minorHAnsi" w:cstheme="minorBidi"/>
          <w:color w:val="auto"/>
        </w:rPr>
        <w:commentReference w:id="755"/>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756"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proofErr w:type="spellStart"/>
      <w:r w:rsidR="00005047">
        <w:t>microvillous</w:t>
      </w:r>
      <w:proofErr w:type="spellEnd"/>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757" w:author="Dave Bridges" w:date="2018-02-05T17:25:00Z">
        <w:r w:rsidR="008D112C">
          <w:t>,</w:t>
        </w:r>
      </w:ins>
      <w:r w:rsidR="00D867F1" w:rsidRPr="000646B0">
        <w:t xml:space="preserve"> </w:t>
      </w:r>
      <w:ins w:id="758" w:author="Dave Bridges" w:date="2018-02-05T17:24:00Z">
        <w:r w:rsidR="008D112C">
          <w:t>int</w:t>
        </w:r>
      </w:ins>
      <w:ins w:id="759" w:author="Dave Bridges" w:date="2018-02-05T17:25:00Z">
        <w:r w:rsidR="008D112C">
          <w:t>r</w:t>
        </w:r>
      </w:ins>
      <w:ins w:id="760"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761" w:author="Dave Bridges" w:date="2018-02-05T17:25:00Z">
        <w:r w:rsidR="00FA3282">
          <w:t xml:space="preserve">intensely </w:t>
        </w:r>
      </w:ins>
      <w:r w:rsidR="00D867F1" w:rsidRPr="000646B0">
        <w:t xml:space="preserve">studied, there </w:t>
      </w:r>
      <w:ins w:id="762" w:author="Dave Bridges" w:date="2018-02-05T17:25:00Z">
        <w:r w:rsidR="00FA3282">
          <w:t>are</w:t>
        </w:r>
        <w:r w:rsidR="00FA3282" w:rsidRPr="000646B0">
          <w:t xml:space="preserve"> </w:t>
        </w:r>
      </w:ins>
      <w:r w:rsidR="00D867F1" w:rsidRPr="000646B0">
        <w:t xml:space="preserve">inconsistent data and </w:t>
      </w:r>
      <w:ins w:id="763" w:author="Dave Bridges" w:date="2018-02-05T17:25:00Z">
        <w:r w:rsidR="00FA3282">
          <w:t>unclear</w:t>
        </w:r>
        <w:r w:rsidR="00FA3282" w:rsidRPr="000646B0">
          <w:t xml:space="preserve"> </w:t>
        </w:r>
      </w:ins>
      <w:r w:rsidR="00D867F1" w:rsidRPr="000646B0">
        <w:t xml:space="preserve">mechanisms involved in the </w:t>
      </w:r>
      <w:ins w:id="764" w:author="Dave Bridges" w:date="2018-02-05T17:25:00Z">
        <w:r w:rsidR="00FA3282">
          <w:t xml:space="preserve">regulation of </w:t>
        </w:r>
      </w:ins>
      <w:r w:rsidR="00D867F1" w:rsidRPr="000646B0">
        <w:t>transport of certain nutrients</w:t>
      </w:r>
      <w:commentRangeStart w:id="765"/>
      <w:r w:rsidR="00D867F1" w:rsidRPr="000646B0">
        <w:t xml:space="preserve">, especially the impaired mechanisms in light of gestational </w:t>
      </w:r>
      <w:r w:rsidR="00376B22" w:rsidRPr="000646B0">
        <w:t>complications</w:t>
      </w:r>
      <w:commentRangeEnd w:id="765"/>
      <w:r w:rsidR="00FA3282">
        <w:rPr>
          <w:rStyle w:val="CommentReference"/>
          <w:rFonts w:asciiTheme="minorHAnsi" w:eastAsiaTheme="minorHAnsi" w:hAnsiTheme="minorHAnsi" w:cstheme="minorBidi"/>
        </w:rPr>
        <w:commentReference w:id="765"/>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766"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767" w:author="Dave Bridges" w:date="2018-02-05T17:26:00Z">
        <w:r w:rsidR="00A23798">
          <w:t>I</w:t>
        </w:r>
      </w:ins>
      <w:ins w:id="768" w:author="Dave Bridges" w:date="2018-02-05T17:34:00Z">
        <w:r w:rsidR="00B4339A">
          <w:t>n</w:t>
        </w:r>
      </w:ins>
      <w:ins w:id="769"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770"/>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771"/>
      <w:r w:rsidR="00DA3CE1" w:rsidRPr="000646B0">
        <w:t>respectively</w:t>
      </w:r>
      <w:commentRangeEnd w:id="771"/>
      <w:r w:rsidR="00005047">
        <w:rPr>
          <w:rStyle w:val="CommentReference"/>
        </w:rPr>
        <w:commentReference w:id="771"/>
      </w:r>
      <w:r w:rsidR="00DA3CE1" w:rsidRPr="000646B0">
        <w:t xml:space="preserve">. </w:t>
      </w:r>
      <w:commentRangeEnd w:id="770"/>
      <w:r w:rsidR="00A23798">
        <w:rPr>
          <w:rStyle w:val="CommentReference"/>
          <w:rFonts w:asciiTheme="minorHAnsi" w:eastAsiaTheme="minorHAnsi" w:hAnsiTheme="minorHAnsi" w:cstheme="minorBidi"/>
        </w:rPr>
        <w:commentReference w:id="770"/>
      </w:r>
    </w:p>
    <w:p w14:paraId="6929E6B9" w14:textId="77777777" w:rsidR="00C21CA7" w:rsidRPr="000646B0" w:rsidRDefault="00C21CA7" w:rsidP="00402F7B"/>
    <w:p w14:paraId="31221B4C" w14:textId="15B43B95"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772"/>
      <w:r w:rsidR="00D154C9">
        <w:t xml:space="preserve">relies </w:t>
      </w:r>
      <w:commentRangeEnd w:id="772"/>
      <w:r w:rsidR="00A23798">
        <w:rPr>
          <w:rStyle w:val="CommentReference"/>
          <w:rFonts w:asciiTheme="minorHAnsi" w:eastAsiaTheme="minorHAnsi" w:hAnsiTheme="minorHAnsi" w:cstheme="minorBidi"/>
        </w:rPr>
        <w:commentReference w:id="772"/>
      </w:r>
      <w:r w:rsidR="00C21CA7" w:rsidRPr="000646B0">
        <w:t>solely on circulating maternal glucose.</w:t>
      </w:r>
      <w:r w:rsidRPr="000646B0">
        <w:t xml:space="preserve"> </w:t>
      </w:r>
      <w:r w:rsidR="00390E85" w:rsidRPr="000646B0">
        <w:t>GLUT3 is essential</w:t>
      </w:r>
      <w:ins w:id="773" w:author="Dave Bridges" w:date="2018-02-05T17:28:00Z">
        <w:r w:rsidR="00A23798">
          <w:t xml:space="preserve"> only</w:t>
        </w:r>
      </w:ins>
      <w:r w:rsidR="00390E85" w:rsidRPr="000646B0">
        <w:t xml:space="preserve"> during the early stages of </w:t>
      </w:r>
      <w:commentRangeStart w:id="774"/>
      <w:r w:rsidR="00390E85" w:rsidRPr="000646B0">
        <w:t>pregnancy</w:t>
      </w:r>
      <w:commentRangeEnd w:id="774"/>
      <w:r w:rsidR="00A23798">
        <w:rPr>
          <w:rStyle w:val="CommentReference"/>
          <w:rFonts w:asciiTheme="minorHAnsi" w:eastAsiaTheme="minorHAnsi" w:hAnsiTheme="minorHAnsi" w:cstheme="minorBidi"/>
        </w:rPr>
        <w:commentReference w:id="774"/>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w:t>
      </w:r>
      <w:proofErr w:type="spellStart"/>
      <w:r w:rsidR="00F80C40" w:rsidRPr="000646B0">
        <w:t>microvillous</w:t>
      </w:r>
      <w:proofErr w:type="spellEnd"/>
      <w:r w:rsidR="00F80C40" w:rsidRPr="000646B0">
        <w:t xml:space="preserve"> membrane of the syncytiotrophoblast compared to the basolateral membrane towards late pregnancy. </w:t>
      </w:r>
      <w:commentRangeStart w:id="775"/>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775"/>
      <w:r w:rsidR="00A23798">
        <w:rPr>
          <w:rStyle w:val="CommentReference"/>
          <w:rFonts w:asciiTheme="minorHAnsi" w:eastAsiaTheme="minorHAnsi" w:hAnsiTheme="minorHAnsi" w:cstheme="minorBidi"/>
        </w:rPr>
        <w:commentReference w:id="775"/>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776" w:author="Dave Bridges" w:date="2018-02-05T17:29:00Z">
        <w:r w:rsidR="00A23798">
          <w:t xml:space="preserve">some </w:t>
        </w:r>
      </w:ins>
      <w:r w:rsidR="00A1359A" w:rsidRPr="000646B0">
        <w:t xml:space="preserve">evidence showing that the placenta transforms glucose to </w:t>
      </w:r>
      <w:commentRangeStart w:id="777"/>
      <w:r w:rsidR="00A1359A" w:rsidRPr="000646B0">
        <w:t xml:space="preserve">lactate </w:t>
      </w:r>
      <w:commentRangeEnd w:id="777"/>
      <w:r w:rsidR="00A23798">
        <w:rPr>
          <w:rStyle w:val="CommentReference"/>
          <w:rFonts w:asciiTheme="minorHAnsi" w:eastAsiaTheme="minorHAnsi" w:hAnsiTheme="minorHAnsi" w:cstheme="minorBidi"/>
        </w:rPr>
        <w:commentReference w:id="777"/>
      </w:r>
      <w:r w:rsidR="00A1359A" w:rsidRPr="000646B0">
        <w:t xml:space="preserve">to </w:t>
      </w:r>
      <w:r w:rsidR="00D154C9">
        <w:t xml:space="preserve">be used as a source of </w:t>
      </w:r>
      <w:commentRangeStart w:id="778"/>
      <w:commentRangeStart w:id="779"/>
      <w:r w:rsidR="00D154C9">
        <w:t>energy</w:t>
      </w:r>
      <w:commentRangeEnd w:id="778"/>
      <w:r w:rsidR="00D154C9">
        <w:rPr>
          <w:rStyle w:val="CommentReference"/>
        </w:rPr>
        <w:commentReference w:id="778"/>
      </w:r>
      <w:commentRangeEnd w:id="779"/>
      <w:r w:rsidR="00A23798">
        <w:rPr>
          <w:rStyle w:val="CommentReference"/>
          <w:rFonts w:asciiTheme="minorHAnsi" w:eastAsiaTheme="minorHAnsi" w:hAnsiTheme="minorHAnsi" w:cstheme="minorBidi"/>
        </w:rPr>
        <w:commentReference w:id="779"/>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ins w:id="780" w:author="Microsoft Office User" w:date="2018-02-23T13:06:00Z">
        <w:r w:rsidR="00083487">
          <w:t xml:space="preserve"> </w:t>
        </w:r>
      </w:ins>
      <w:ins w:id="781" w:author="Microsoft Office User" w:date="2018-02-23T13:07:00Z">
        <w:r w:rsidR="001E0196">
          <w:fldChar w:fldCharType="begin" w:fldLock="1"/>
        </w:r>
      </w:ins>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ins w:id="782" w:author="Microsoft Office User" w:date="2018-02-23T13:07:00Z">
        <w:r w:rsidR="001E0196">
          <w:fldChar w:fldCharType="end"/>
        </w:r>
      </w:ins>
      <w:r w:rsidR="001E6E12" w:rsidRPr="000646B0">
        <w:t xml:space="preserve">. To allow for this transport, the </w:t>
      </w:r>
      <w:proofErr w:type="spellStart"/>
      <w:r w:rsidR="001E6E12" w:rsidRPr="000646B0">
        <w:t>microvillous</w:t>
      </w:r>
      <w:proofErr w:type="spellEnd"/>
      <w:r w:rsidR="001E6E12" w:rsidRPr="000646B0">
        <w:t xml:space="preserve">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783"/>
      <w:r w:rsidR="00562A8F" w:rsidRPr="000646B0">
        <w:t>concentration</w:t>
      </w:r>
      <w:commentRangeEnd w:id="783"/>
      <w:r w:rsidR="00A23798">
        <w:rPr>
          <w:rStyle w:val="CommentReference"/>
          <w:rFonts w:asciiTheme="minorHAnsi" w:eastAsiaTheme="minorHAnsi" w:hAnsiTheme="minorHAnsi" w:cstheme="minorBidi"/>
        </w:rPr>
        <w:commentReference w:id="783"/>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784"/>
      <w:r w:rsidRPr="000646B0">
        <w:t xml:space="preserve">maximized </w:t>
      </w:r>
      <w:commentRangeEnd w:id="784"/>
      <w:r w:rsidR="00A23798">
        <w:rPr>
          <w:rStyle w:val="CommentReference"/>
          <w:rFonts w:asciiTheme="minorHAnsi" w:eastAsiaTheme="minorHAnsi" w:hAnsiTheme="minorHAnsi" w:cstheme="minorBidi"/>
        </w:rPr>
        <w:commentReference w:id="784"/>
      </w:r>
      <w:r w:rsidRPr="000646B0">
        <w:t xml:space="preserve">during </w:t>
      </w:r>
      <w:r w:rsidR="00362F6F" w:rsidRPr="000646B0">
        <w:t>the last trimester of gestation wi</w:t>
      </w:r>
      <w:r w:rsidR="009B0BAB">
        <w:t xml:space="preserve">th </w:t>
      </w:r>
      <w:commentRangeStart w:id="785"/>
      <w:r w:rsidR="009B0BAB">
        <w:t xml:space="preserve">evidence </w:t>
      </w:r>
      <w:commentRangeEnd w:id="785"/>
      <w:r w:rsidR="00A23798">
        <w:rPr>
          <w:rStyle w:val="CommentReference"/>
          <w:rFonts w:asciiTheme="minorHAnsi" w:eastAsiaTheme="minorHAnsi" w:hAnsiTheme="minorHAnsi" w:cstheme="minorBidi"/>
        </w:rPr>
        <w:commentReference w:id="785"/>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786"/>
      <w:r w:rsidR="00105617" w:rsidRPr="000646B0">
        <w:t>passive</w:t>
      </w:r>
      <w:r w:rsidR="00FF0A16" w:rsidRPr="000646B0">
        <w:t xml:space="preserve"> </w:t>
      </w:r>
      <w:r w:rsidR="00C5320C" w:rsidRPr="000646B0">
        <w:t xml:space="preserve">diffusion </w:t>
      </w:r>
      <w:commentRangeEnd w:id="786"/>
      <w:r w:rsidR="00A23798">
        <w:rPr>
          <w:rStyle w:val="CommentReference"/>
          <w:rFonts w:asciiTheme="minorHAnsi" w:eastAsiaTheme="minorHAnsi" w:hAnsiTheme="minorHAnsi" w:cstheme="minorBidi"/>
        </w:rPr>
        <w:commentReference w:id="786"/>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787"/>
      <w:r w:rsidR="009B0BAB" w:rsidRPr="000646B0">
        <w:t>pregnancy</w:t>
      </w:r>
      <w:commentRangeEnd w:id="787"/>
      <w:r w:rsidR="00A23798">
        <w:rPr>
          <w:rStyle w:val="CommentReference"/>
          <w:rFonts w:asciiTheme="minorHAnsi" w:eastAsiaTheme="minorHAnsi" w:hAnsiTheme="minorHAnsi" w:cstheme="minorBidi"/>
        </w:rPr>
        <w:commentReference w:id="787"/>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788"/>
      <w:r w:rsidR="00D965B2" w:rsidRPr="000646B0">
        <w:t>recent review</w:t>
      </w:r>
      <w:commentRangeEnd w:id="788"/>
      <w:r w:rsidR="00A23798">
        <w:rPr>
          <w:rStyle w:val="CommentReference"/>
          <w:rFonts w:asciiTheme="minorHAnsi" w:eastAsiaTheme="minorHAnsi" w:hAnsiTheme="minorHAnsi" w:cstheme="minorBidi"/>
        </w:rPr>
        <w:commentReference w:id="788"/>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789"/>
      <w:r w:rsidR="001E6E12" w:rsidRPr="000646B0">
        <w:t>circulation</w:t>
      </w:r>
      <w:commentRangeEnd w:id="789"/>
      <w:r w:rsidR="009B0BAB">
        <w:rPr>
          <w:rStyle w:val="CommentReference"/>
        </w:rPr>
        <w:commentReference w:id="789"/>
      </w:r>
      <w:r w:rsidR="001E6E12" w:rsidRPr="000646B0">
        <w:t xml:space="preserve">. </w:t>
      </w:r>
      <w:r w:rsidR="00963830" w:rsidRPr="000646B0">
        <w:t xml:space="preserve"> </w:t>
      </w:r>
    </w:p>
    <w:p w14:paraId="526D3045" w14:textId="77777777" w:rsidR="00C33041" w:rsidRPr="000646B0" w:rsidRDefault="00C33041" w:rsidP="00402F7B"/>
    <w:p w14:paraId="1CF8DE1C" w14:textId="6ACEE87B" w:rsidR="00761E68" w:rsidRPr="000646B0" w:rsidRDefault="00AB27E6" w:rsidP="00761E68">
      <w:pPr>
        <w:ind w:firstLine="720"/>
      </w:pPr>
      <w:r w:rsidRPr="00D4320E">
        <w:rPr>
          <w:highlight w:val="yellow"/>
          <w:rPrChange w:id="790" w:author="Microsoft Office User" w:date="2018-02-24T14:29:00Z">
            <w:rPr/>
          </w:rPrChange>
        </w:rPr>
        <w:t xml:space="preserve">Micronutrient transport is vital to ensure adequate fetal development and fetal and placental function. </w:t>
      </w:r>
      <w:r w:rsidR="006C3948" w:rsidRPr="00D4320E">
        <w:rPr>
          <w:highlight w:val="yellow"/>
          <w:rPrChange w:id="791" w:author="Microsoft Office User" w:date="2018-02-24T14:29:00Z">
            <w:rPr/>
          </w:rPrChange>
        </w:rPr>
        <w:t>Choline is necessary during the fetal development to allow for the synthesis of phospholipids</w:t>
      </w:r>
      <w:ins w:id="792" w:author="Microsoft Office User" w:date="2018-02-23T13:40:00Z">
        <w:r w:rsidR="00B433D7" w:rsidRPr="00D4320E">
          <w:rPr>
            <w:highlight w:val="yellow"/>
            <w:rPrChange w:id="793" w:author="Microsoft Office User" w:date="2018-02-24T14:29:00Z">
              <w:rPr/>
            </w:rPrChange>
          </w:rPr>
          <w:t xml:space="preserve"> </w:t>
        </w:r>
        <w:r w:rsidR="00B433D7" w:rsidRPr="00D4320E">
          <w:rPr>
            <w:highlight w:val="yellow"/>
            <w:rPrChange w:id="794" w:author="Microsoft Office User" w:date="2018-02-24T14:29:00Z">
              <w:rPr/>
            </w:rPrChange>
          </w:rPr>
          <w:fldChar w:fldCharType="begin" w:fldLock="1"/>
        </w:r>
      </w:ins>
      <w:r w:rsidR="00B433D7" w:rsidRPr="00D4320E">
        <w:rPr>
          <w:highlight w:val="yellow"/>
          <w:rPrChange w:id="795" w:author="Microsoft Office User" w:date="2018-02-24T14:2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D4320E">
        <w:rPr>
          <w:highlight w:val="yellow"/>
          <w:rPrChange w:id="796" w:author="Microsoft Office User" w:date="2018-02-24T14:29:00Z">
            <w:rPr/>
          </w:rPrChange>
        </w:rPr>
        <w:fldChar w:fldCharType="separate"/>
      </w:r>
      <w:r w:rsidR="00B433D7" w:rsidRPr="00D4320E">
        <w:rPr>
          <w:noProof/>
          <w:highlight w:val="yellow"/>
          <w:rPrChange w:id="797" w:author="Microsoft Office User" w:date="2018-02-24T14:29:00Z">
            <w:rPr>
              <w:noProof/>
            </w:rPr>
          </w:rPrChange>
        </w:rPr>
        <w:t xml:space="preserve">(Baumgartner </w:t>
      </w:r>
      <w:r w:rsidR="00B433D7" w:rsidRPr="00D4320E">
        <w:rPr>
          <w:i/>
          <w:noProof/>
          <w:highlight w:val="yellow"/>
          <w:rPrChange w:id="798" w:author="Microsoft Office User" w:date="2018-02-24T14:29:00Z">
            <w:rPr>
              <w:i/>
              <w:noProof/>
            </w:rPr>
          </w:rPrChange>
        </w:rPr>
        <w:t>et al.</w:t>
      </w:r>
      <w:r w:rsidR="00B433D7" w:rsidRPr="00D4320E">
        <w:rPr>
          <w:noProof/>
          <w:highlight w:val="yellow"/>
          <w:rPrChange w:id="799" w:author="Microsoft Office User" w:date="2018-02-24T14:29:00Z">
            <w:rPr>
              <w:noProof/>
            </w:rPr>
          </w:rPrChange>
        </w:rPr>
        <w:t>, 2015)</w:t>
      </w:r>
      <w:ins w:id="800" w:author="Microsoft Office User" w:date="2018-02-23T13:40:00Z">
        <w:r w:rsidR="00B433D7" w:rsidRPr="00D4320E">
          <w:rPr>
            <w:highlight w:val="yellow"/>
            <w:rPrChange w:id="801" w:author="Microsoft Office User" w:date="2018-02-24T14:29:00Z">
              <w:rPr/>
            </w:rPrChange>
          </w:rPr>
          <w:fldChar w:fldCharType="end"/>
        </w:r>
      </w:ins>
      <w:r w:rsidR="006C3948" w:rsidRPr="00D4320E">
        <w:rPr>
          <w:highlight w:val="yellow"/>
          <w:rPrChange w:id="802" w:author="Microsoft Office User" w:date="2018-02-24T14:29:00Z">
            <w:rPr/>
          </w:rPrChange>
        </w:rPr>
        <w:t xml:space="preserve">. Human data has shown that the </w:t>
      </w:r>
      <w:ins w:id="803" w:author="Microsoft Office User" w:date="2018-02-23T13:33:00Z">
        <w:r w:rsidR="00A550F3" w:rsidRPr="00D4320E">
          <w:rPr>
            <w:highlight w:val="yellow"/>
            <w:rPrChange w:id="804" w:author="Microsoft Office User" w:date="2018-02-24T14:29:00Z">
              <w:rPr/>
            </w:rPrChange>
          </w:rPr>
          <w:lastRenderedPageBreak/>
          <w:t xml:space="preserve">major </w:t>
        </w:r>
      </w:ins>
      <w:r w:rsidR="006C3948" w:rsidRPr="00D4320E">
        <w:rPr>
          <w:highlight w:val="yellow"/>
          <w:rPrChange w:id="805" w:author="Microsoft Office User" w:date="2018-02-24T14:29:00Z">
            <w:rPr/>
          </w:rPrChange>
        </w:rPr>
        <w:t>transporter</w:t>
      </w:r>
      <w:del w:id="806" w:author="Microsoft Office User" w:date="2018-02-23T13:33:00Z">
        <w:r w:rsidR="006C3948" w:rsidRPr="00D4320E" w:rsidDel="00A550F3">
          <w:rPr>
            <w:highlight w:val="yellow"/>
            <w:rPrChange w:id="807" w:author="Microsoft Office User" w:date="2018-02-24T14:29:00Z">
              <w:rPr/>
            </w:rPrChange>
          </w:rPr>
          <w:delText>s</w:delText>
        </w:r>
      </w:del>
      <w:r w:rsidR="006C3948" w:rsidRPr="00D4320E">
        <w:rPr>
          <w:highlight w:val="yellow"/>
          <w:rPrChange w:id="808" w:author="Microsoft Office User" w:date="2018-02-24T14:29:00Z">
            <w:rPr/>
          </w:rPrChange>
        </w:rPr>
        <w:t xml:space="preserve"> </w:t>
      </w:r>
      <w:ins w:id="809" w:author="Microsoft Office User" w:date="2018-02-23T13:33:00Z">
        <w:r w:rsidR="001857CC" w:rsidRPr="00D4320E">
          <w:rPr>
            <w:highlight w:val="yellow"/>
            <w:rPrChange w:id="810" w:author="Microsoft Office User" w:date="2018-02-24T14:29:00Z">
              <w:rPr/>
            </w:rPrChange>
          </w:rPr>
          <w:t>of</w:t>
        </w:r>
      </w:ins>
      <w:del w:id="811" w:author="Microsoft Office User" w:date="2018-02-23T13:33:00Z">
        <w:r w:rsidR="006C3948" w:rsidRPr="00D4320E" w:rsidDel="001857CC">
          <w:rPr>
            <w:highlight w:val="yellow"/>
            <w:rPrChange w:id="812" w:author="Microsoft Office User" w:date="2018-02-24T14:29:00Z">
              <w:rPr/>
            </w:rPrChange>
          </w:rPr>
          <w:delText>for</w:delText>
        </w:r>
      </w:del>
      <w:r w:rsidR="006C3948" w:rsidRPr="00D4320E">
        <w:rPr>
          <w:highlight w:val="yellow"/>
          <w:rPrChange w:id="813" w:author="Microsoft Office User" w:date="2018-02-24T14:29:00Z">
            <w:rPr/>
          </w:rPrChange>
        </w:rPr>
        <w:t xml:space="preserve"> choline </w:t>
      </w:r>
      <w:ins w:id="814" w:author="Microsoft Office User" w:date="2018-02-23T13:33:00Z">
        <w:r w:rsidR="001857CC" w:rsidRPr="00D4320E">
          <w:rPr>
            <w:highlight w:val="yellow"/>
            <w:rPrChange w:id="815" w:author="Microsoft Office User" w:date="2018-02-24T14:29:00Z">
              <w:rPr/>
            </w:rPrChange>
          </w:rPr>
          <w:t xml:space="preserve">is </w:t>
        </w:r>
      </w:ins>
      <w:del w:id="816" w:author="Microsoft Office User" w:date="2018-02-23T13:33:00Z">
        <w:r w:rsidR="006C3948" w:rsidRPr="00D4320E" w:rsidDel="001857CC">
          <w:rPr>
            <w:highlight w:val="yellow"/>
            <w:rPrChange w:id="817" w:author="Microsoft Office User" w:date="2018-02-24T14:29:00Z">
              <w:rPr/>
            </w:rPrChange>
          </w:rPr>
          <w:delText xml:space="preserve">are </w:delText>
        </w:r>
      </w:del>
      <w:r w:rsidR="006C3948" w:rsidRPr="00D4320E">
        <w:rPr>
          <w:highlight w:val="yellow"/>
          <w:rPrChange w:id="818" w:author="Microsoft Office User" w:date="2018-02-24T14:29:00Z">
            <w:rPr/>
          </w:rPrChange>
        </w:rPr>
        <w:t xml:space="preserve">CTL1 </w:t>
      </w:r>
      <w:del w:id="819" w:author="Microsoft Office User" w:date="2018-02-23T13:33:00Z">
        <w:r w:rsidR="006C3948" w:rsidRPr="00D4320E" w:rsidDel="001857CC">
          <w:rPr>
            <w:highlight w:val="yellow"/>
            <w:rPrChange w:id="820" w:author="Microsoft Office User" w:date="2018-02-24T14:29:00Z">
              <w:rPr/>
            </w:rPrChange>
          </w:rPr>
          <w:delText xml:space="preserve">and CTL2 </w:delText>
        </w:r>
      </w:del>
      <w:r w:rsidR="006C3948" w:rsidRPr="00D4320E">
        <w:rPr>
          <w:highlight w:val="yellow"/>
          <w:rPrChange w:id="821" w:author="Microsoft Office User" w:date="2018-02-24T14:29:00Z">
            <w:rPr/>
          </w:rPrChange>
        </w:rPr>
        <w:t>localized at syncytial membranes and endothelial fetal membrane throughout gestation</w:t>
      </w:r>
      <w:ins w:id="822" w:author="Microsoft Office User" w:date="2018-02-23T13:34:00Z">
        <w:r w:rsidR="001857CC" w:rsidRPr="00D4320E">
          <w:rPr>
            <w:highlight w:val="yellow"/>
            <w:rPrChange w:id="823" w:author="Microsoft Office User" w:date="2018-02-24T14:29:00Z">
              <w:rPr/>
            </w:rPrChange>
          </w:rPr>
          <w:t xml:space="preserve"> </w:t>
        </w:r>
      </w:ins>
      <w:ins w:id="824" w:author="Microsoft Office User" w:date="2018-02-23T13:37:00Z">
        <w:r w:rsidR="001857CC" w:rsidRPr="009968E1">
          <w:rPr>
            <w:highlight w:val="yellow"/>
            <w:rPrChange w:id="825" w:author="Microsoft Office User" w:date="2018-02-24T22:49:00Z">
              <w:rPr/>
            </w:rPrChange>
          </w:rPr>
          <w:fldChar w:fldCharType="begin" w:fldLock="1"/>
        </w:r>
      </w:ins>
      <w:r w:rsidR="001857CC" w:rsidRPr="009968E1">
        <w:rPr>
          <w:highlight w:val="yellow"/>
          <w:rPrChange w:id="826" w:author="Microsoft Office User" w:date="2018-02-24T22:4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9968E1">
        <w:rPr>
          <w:highlight w:val="yellow"/>
          <w:rPrChange w:id="827" w:author="Microsoft Office User" w:date="2018-02-24T22:49:00Z">
            <w:rPr/>
          </w:rPrChange>
        </w:rPr>
        <w:fldChar w:fldCharType="separate"/>
      </w:r>
      <w:r w:rsidR="001857CC" w:rsidRPr="009968E1">
        <w:rPr>
          <w:noProof/>
          <w:highlight w:val="yellow"/>
          <w:rPrChange w:id="828" w:author="Microsoft Office User" w:date="2018-02-24T22:49:00Z">
            <w:rPr>
              <w:noProof/>
            </w:rPr>
          </w:rPrChange>
        </w:rPr>
        <w:t xml:space="preserve">(Baumgartner </w:t>
      </w:r>
      <w:r w:rsidR="001857CC" w:rsidRPr="009968E1">
        <w:rPr>
          <w:i/>
          <w:noProof/>
          <w:highlight w:val="yellow"/>
          <w:rPrChange w:id="829" w:author="Microsoft Office User" w:date="2018-02-24T22:49:00Z">
            <w:rPr>
              <w:i/>
              <w:noProof/>
            </w:rPr>
          </w:rPrChange>
        </w:rPr>
        <w:t>et al.</w:t>
      </w:r>
      <w:r w:rsidR="001857CC" w:rsidRPr="009968E1">
        <w:rPr>
          <w:noProof/>
          <w:highlight w:val="yellow"/>
          <w:rPrChange w:id="830" w:author="Microsoft Office User" w:date="2018-02-24T22:49:00Z">
            <w:rPr>
              <w:noProof/>
            </w:rPr>
          </w:rPrChange>
        </w:rPr>
        <w:t>, 2015)</w:t>
      </w:r>
      <w:ins w:id="831" w:author="Microsoft Office User" w:date="2018-02-23T13:37:00Z">
        <w:r w:rsidR="001857CC" w:rsidRPr="009968E1">
          <w:rPr>
            <w:highlight w:val="yellow"/>
            <w:rPrChange w:id="832" w:author="Microsoft Office User" w:date="2018-02-24T22:49:00Z">
              <w:rPr/>
            </w:rPrChange>
          </w:rPr>
          <w:fldChar w:fldCharType="end"/>
        </w:r>
      </w:ins>
      <w:r w:rsidR="006C3948" w:rsidRPr="009968E1">
        <w:rPr>
          <w:highlight w:val="yellow"/>
          <w:rPrChange w:id="833" w:author="Microsoft Office User" w:date="2018-02-24T22:49:00Z">
            <w:rPr/>
          </w:rPrChange>
        </w:rPr>
        <w:t xml:space="preserve">. </w:t>
      </w:r>
      <w:r w:rsidR="007D2440" w:rsidRPr="009968E1">
        <w:rPr>
          <w:highlight w:val="yellow"/>
          <w:rPrChange w:id="834" w:author="Microsoft Office User" w:date="2018-02-24T22:49:00Z">
            <w:rPr/>
          </w:rPrChange>
        </w:rPr>
        <w:t xml:space="preserve">Folate </w:t>
      </w:r>
      <w:r w:rsidR="0066752A" w:rsidRPr="009968E1">
        <w:rPr>
          <w:highlight w:val="yellow"/>
          <w:rPrChange w:id="835" w:author="Microsoft Office User" w:date="2018-02-24T22:49:00Z">
            <w:rPr/>
          </w:rPrChange>
        </w:rPr>
        <w:t>tra</w:t>
      </w:r>
      <w:r w:rsidR="007D2440" w:rsidRPr="009968E1">
        <w:rPr>
          <w:highlight w:val="yellow"/>
          <w:rPrChange w:id="836" w:author="Microsoft Office User" w:date="2018-02-24T22:49:00Z">
            <w:rPr/>
          </w:rPrChange>
        </w:rPr>
        <w:t>n</w:t>
      </w:r>
      <w:r w:rsidR="0066752A" w:rsidRPr="009968E1">
        <w:rPr>
          <w:highlight w:val="yellow"/>
          <w:rPrChange w:id="837" w:author="Microsoft Office User" w:date="2018-02-24T22:49:00Z">
            <w:rPr/>
          </w:rPrChange>
        </w:rPr>
        <w:t>s</w:t>
      </w:r>
      <w:r w:rsidR="007D2440" w:rsidRPr="009968E1">
        <w:rPr>
          <w:highlight w:val="yellow"/>
          <w:rPrChange w:id="838" w:author="Microsoft Office User" w:date="2018-02-24T22:49:00Z">
            <w:rPr/>
          </w:rPrChange>
        </w:rPr>
        <w:t>porters h</w:t>
      </w:r>
      <w:r w:rsidR="009E5915" w:rsidRPr="009968E1">
        <w:rPr>
          <w:highlight w:val="yellow"/>
          <w:rPrChange w:id="839" w:author="Microsoft Office User" w:date="2018-02-24T22:49:00Z">
            <w:rPr/>
          </w:rPrChange>
        </w:rPr>
        <w:t xml:space="preserve">ave been localized to the placenta </w:t>
      </w:r>
      <w:proofErr w:type="spellStart"/>
      <w:r w:rsidR="009E5915" w:rsidRPr="009968E1">
        <w:rPr>
          <w:highlight w:val="yellow"/>
          <w:rPrChange w:id="840" w:author="Microsoft Office User" w:date="2018-02-24T22:49:00Z">
            <w:rPr/>
          </w:rPrChange>
        </w:rPr>
        <w:t>microvillous</w:t>
      </w:r>
      <w:proofErr w:type="spellEnd"/>
      <w:r w:rsidR="009E5915" w:rsidRPr="009968E1">
        <w:rPr>
          <w:highlight w:val="yellow"/>
          <w:rPrChange w:id="841" w:author="Microsoft Office User" w:date="2018-02-24T22:49:00Z">
            <w:rPr/>
          </w:rPrChange>
        </w:rPr>
        <w:t xml:space="preserve"> membrane </w:t>
      </w:r>
      <w:r w:rsidR="00F13733" w:rsidRPr="009968E1">
        <w:rPr>
          <w:highlight w:val="yellow"/>
          <w:rPrChange w:id="842" w:author="Microsoft Office User" w:date="2018-02-24T22:49:00Z">
            <w:rPr/>
          </w:rPrChange>
        </w:rPr>
        <w:t xml:space="preserve">and basolateral membrane. Folate receptor alpha </w:t>
      </w:r>
      <w:ins w:id="843" w:author="Dave Bridges" w:date="2018-02-05T17:35:00Z">
        <w:r w:rsidR="0037081A" w:rsidRPr="009968E1">
          <w:rPr>
            <w:highlight w:val="yellow"/>
            <w:rPrChange w:id="844" w:author="Microsoft Office User" w:date="2018-02-24T22:49:00Z">
              <w:rPr/>
            </w:rPrChange>
          </w:rPr>
          <w:t xml:space="preserve">is </w:t>
        </w:r>
      </w:ins>
      <w:r w:rsidR="00F13733" w:rsidRPr="009968E1">
        <w:rPr>
          <w:highlight w:val="yellow"/>
          <w:rPrChange w:id="845" w:author="Microsoft Office User" w:date="2018-02-24T22:49:00Z">
            <w:rPr/>
          </w:rPrChange>
        </w:rPr>
        <w:t xml:space="preserve">expressed on the </w:t>
      </w:r>
      <w:proofErr w:type="spellStart"/>
      <w:r w:rsidR="00F13733" w:rsidRPr="009968E1">
        <w:rPr>
          <w:highlight w:val="yellow"/>
          <w:rPrChange w:id="846" w:author="Microsoft Office User" w:date="2018-02-24T22:49:00Z">
            <w:rPr/>
          </w:rPrChange>
        </w:rPr>
        <w:t>microvillous</w:t>
      </w:r>
      <w:proofErr w:type="spellEnd"/>
      <w:r w:rsidR="00F13733" w:rsidRPr="009968E1">
        <w:rPr>
          <w:highlight w:val="yellow"/>
          <w:rPrChange w:id="847" w:author="Microsoft Office User" w:date="2018-02-24T22:49:00Z">
            <w:rPr/>
          </w:rPrChange>
        </w:rPr>
        <w:t xml:space="preserve"> membrane during t</w:t>
      </w:r>
      <w:r w:rsidR="00850B7E" w:rsidRPr="009968E1">
        <w:rPr>
          <w:highlight w:val="yellow"/>
          <w:rPrChange w:id="848" w:author="Microsoft Office User" w:date="2018-02-24T22:49:00Z">
            <w:rPr/>
          </w:rPrChange>
        </w:rPr>
        <w:t>he first trimester and at term</w:t>
      </w:r>
      <w:ins w:id="849" w:author="Microsoft Office User" w:date="2018-02-24T22:48:00Z">
        <w:r w:rsidR="000B593A" w:rsidRPr="009968E1">
          <w:rPr>
            <w:highlight w:val="yellow"/>
            <w:rPrChange w:id="850" w:author="Microsoft Office User" w:date="2018-02-24T22:49:00Z">
              <w:rPr/>
            </w:rPrChange>
          </w:rPr>
          <w:t xml:space="preserve"> </w:t>
        </w:r>
        <w:r w:rsidR="000B593A" w:rsidRPr="009968E1">
          <w:rPr>
            <w:highlight w:val="yellow"/>
            <w:rPrChange w:id="851" w:author="Microsoft Office User" w:date="2018-02-24T22:49:00Z">
              <w:rPr/>
            </w:rPrChange>
          </w:rPr>
          <w:fldChar w:fldCharType="begin" w:fldLock="1"/>
        </w:r>
      </w:ins>
      <w:r w:rsidR="00004058">
        <w:rPr>
          <w:highlight w:val="yellow"/>
        </w:rPr>
        <w:instrText>ADDIN CSL_CITATION { "citationItems" : [ { "id" : "ITEM-1", "itemData" : { "DOI" : "10.1016/j.placenta.2009.11.017", "ISBN" : "1532-3102 (Electronic)\\r0143-4004 (Linking)", "ISSN" : "01434004", "PMID" : "20036773",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\u00a9 2009 Elsevier Ltd. All rights reserved.", "author" : [ { "dropping-particle" : "", "family" : "Solanky", "given" : "N.", "non-dropping-particle" : "", "parse-names" : false, "suffix" : "" }, { "dropping-particle" : "", "family" : "Requena Jimenez", "given" : "A.", "non-dropping-particle" : "", "parse-names" : false, "suffix" : "" }, { "dropping-particle" : "", "family" : "D'Souza", "given" : "S. W.", "non-dropping-particle" : "", "parse-names" : false, "suffix" : "" }, { "dropping-particle" : "", "family" : "Sibley", "given" : "C. P.", "non-dropping-particle" : "", "parse-names" : false, "suffix" : "" }, { "dropping-particle" : "", "family" : "Glazier", "given" : "J. 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9968E1">
        <w:rPr>
          <w:highlight w:val="yellow"/>
          <w:rPrChange w:id="852" w:author="Microsoft Office User" w:date="2018-02-24T22:49:00Z">
            <w:rPr/>
          </w:rPrChange>
        </w:rPr>
        <w:fldChar w:fldCharType="separate"/>
      </w:r>
      <w:r w:rsidR="000B593A" w:rsidRPr="009968E1">
        <w:rPr>
          <w:noProof/>
          <w:highlight w:val="yellow"/>
          <w:rPrChange w:id="853" w:author="Microsoft Office User" w:date="2018-02-24T22:49:00Z">
            <w:rPr>
              <w:noProof/>
            </w:rPr>
          </w:rPrChange>
        </w:rPr>
        <w:t xml:space="preserve">(Solanky </w:t>
      </w:r>
      <w:r w:rsidR="000B593A" w:rsidRPr="009968E1">
        <w:rPr>
          <w:i/>
          <w:noProof/>
          <w:highlight w:val="yellow"/>
          <w:rPrChange w:id="854" w:author="Microsoft Office User" w:date="2018-02-24T22:49:00Z">
            <w:rPr>
              <w:i/>
              <w:noProof/>
            </w:rPr>
          </w:rPrChange>
        </w:rPr>
        <w:t>et al.</w:t>
      </w:r>
      <w:r w:rsidR="000B593A" w:rsidRPr="009968E1">
        <w:rPr>
          <w:noProof/>
          <w:highlight w:val="yellow"/>
          <w:rPrChange w:id="855" w:author="Microsoft Office User" w:date="2018-02-24T22:49:00Z">
            <w:rPr>
              <w:noProof/>
            </w:rPr>
          </w:rPrChange>
        </w:rPr>
        <w:t>, 2010)</w:t>
      </w:r>
      <w:ins w:id="856" w:author="Microsoft Office User" w:date="2018-02-24T22:48:00Z">
        <w:r w:rsidR="000B593A" w:rsidRPr="009968E1">
          <w:rPr>
            <w:highlight w:val="yellow"/>
            <w:rPrChange w:id="857" w:author="Microsoft Office User" w:date="2018-02-24T22:49:00Z">
              <w:rPr/>
            </w:rPrChange>
          </w:rPr>
          <w:fldChar w:fldCharType="end"/>
        </w:r>
      </w:ins>
      <w:r w:rsidR="00850B7E" w:rsidRPr="009968E1">
        <w:rPr>
          <w:highlight w:val="yellow"/>
          <w:rPrChange w:id="858" w:author="Microsoft Office User" w:date="2018-02-24T22:49:00Z">
            <w:rPr/>
          </w:rPrChange>
        </w:rPr>
        <w:t>. R</w:t>
      </w:r>
      <w:r w:rsidR="00F13733" w:rsidRPr="009968E1">
        <w:rPr>
          <w:highlight w:val="yellow"/>
          <w:rPrChange w:id="859" w:author="Microsoft Office User" w:date="2018-02-24T22:49:00Z">
            <w:rPr/>
          </w:rPrChange>
        </w:rPr>
        <w:t>educed folate carrier was expressed on the basolateral membrane of the placenta</w:t>
      </w:r>
      <w:r w:rsidR="00850B7E" w:rsidRPr="009968E1">
        <w:rPr>
          <w:highlight w:val="yellow"/>
          <w:rPrChange w:id="860" w:author="Microsoft Office User" w:date="2018-02-24T22:49:00Z">
            <w:rPr/>
          </w:rPrChange>
        </w:rPr>
        <w:t xml:space="preserve">, and </w:t>
      </w:r>
      <w:r w:rsidR="00533B03" w:rsidRPr="009968E1">
        <w:rPr>
          <w:highlight w:val="yellow"/>
          <w:rPrChange w:id="861" w:author="Microsoft Office User" w:date="2018-02-24T22:49:00Z">
            <w:rPr/>
          </w:rPrChange>
        </w:rPr>
        <w:t>proton-coupled folate transporter,</w:t>
      </w:r>
      <w:r w:rsidR="0010183D" w:rsidRPr="009968E1">
        <w:rPr>
          <w:highlight w:val="yellow"/>
          <w:rPrChange w:id="862" w:author="Microsoft Office User" w:date="2018-02-24T22:49:00Z">
            <w:rPr/>
          </w:rPrChange>
        </w:rPr>
        <w:t xml:space="preserve"> PCFT, </w:t>
      </w:r>
      <w:r w:rsidR="00850B7E" w:rsidRPr="009968E1">
        <w:rPr>
          <w:highlight w:val="yellow"/>
          <w:rPrChange w:id="863" w:author="Microsoft Office User" w:date="2018-02-24T22:49:00Z">
            <w:rPr/>
          </w:rPrChange>
        </w:rPr>
        <w:t xml:space="preserve">was expressed on the syncytial layer to </w:t>
      </w:r>
      <w:r w:rsidR="000E06F5" w:rsidRPr="009968E1">
        <w:rPr>
          <w:highlight w:val="yellow"/>
          <w:rPrChange w:id="864" w:author="Microsoft Office User" w:date="2018-02-24T22:49:00Z">
            <w:rPr/>
          </w:rPrChange>
        </w:rPr>
        <w:t xml:space="preserve">allows for the transport of folate from the </w:t>
      </w:r>
      <w:proofErr w:type="spellStart"/>
      <w:r w:rsidR="000E06F5" w:rsidRPr="009968E1">
        <w:rPr>
          <w:highlight w:val="yellow"/>
          <w:rPrChange w:id="865" w:author="Microsoft Office User" w:date="2018-02-24T22:49:00Z">
            <w:rPr/>
          </w:rPrChange>
        </w:rPr>
        <w:t>microvillous</w:t>
      </w:r>
      <w:proofErr w:type="spellEnd"/>
      <w:r w:rsidR="000E06F5" w:rsidRPr="009968E1">
        <w:rPr>
          <w:highlight w:val="yellow"/>
          <w:rPrChange w:id="866" w:author="Microsoft Office User" w:date="2018-02-24T22:49:00Z">
            <w:rPr/>
          </w:rPrChange>
        </w:rPr>
        <w:t xml:space="preserve"> membra</w:t>
      </w:r>
      <w:r w:rsidR="00850B7E" w:rsidRPr="009968E1">
        <w:rPr>
          <w:highlight w:val="yellow"/>
          <w:rPrChange w:id="867" w:author="Microsoft Office User" w:date="2018-02-24T22:49:00Z">
            <w:rPr/>
          </w:rPrChange>
        </w:rPr>
        <w:t xml:space="preserve">ne to the basolateral </w:t>
      </w:r>
      <w:commentRangeStart w:id="868"/>
      <w:r w:rsidR="00850B7E" w:rsidRPr="009968E1">
        <w:rPr>
          <w:highlight w:val="yellow"/>
          <w:rPrChange w:id="869" w:author="Microsoft Office User" w:date="2018-02-24T22:49:00Z">
            <w:rPr/>
          </w:rPrChange>
        </w:rPr>
        <w:t>membrane</w:t>
      </w:r>
      <w:commentRangeEnd w:id="868"/>
      <w:r w:rsidR="00850B7E" w:rsidRPr="009968E1">
        <w:rPr>
          <w:rStyle w:val="CommentReference"/>
          <w:highlight w:val="yellow"/>
          <w:rPrChange w:id="870" w:author="Microsoft Office User" w:date="2018-02-24T22:49:00Z">
            <w:rPr>
              <w:rStyle w:val="CommentReference"/>
            </w:rPr>
          </w:rPrChange>
        </w:rPr>
        <w:commentReference w:id="868"/>
      </w:r>
      <w:ins w:id="871" w:author="Microsoft Office User" w:date="2018-02-24T22:47:00Z">
        <w:r w:rsidR="008C38B7" w:rsidRPr="009968E1">
          <w:rPr>
            <w:highlight w:val="yellow"/>
            <w:rPrChange w:id="872" w:author="Microsoft Office User" w:date="2018-02-24T22:49:00Z">
              <w:rPr/>
            </w:rPrChange>
          </w:rPr>
          <w:t xml:space="preserve"> </w:t>
        </w:r>
      </w:ins>
      <w:ins w:id="873" w:author="Microsoft Office User" w:date="2018-02-24T22:48:00Z">
        <w:r w:rsidR="008C38B7" w:rsidRPr="009968E1">
          <w:rPr>
            <w:highlight w:val="yellow"/>
            <w:rPrChange w:id="874" w:author="Microsoft Office User" w:date="2018-02-24T22:49:00Z">
              <w:rPr/>
            </w:rPrChange>
          </w:rPr>
          <w:fldChar w:fldCharType="begin" w:fldLock="1"/>
        </w:r>
      </w:ins>
      <w:r w:rsidR="00004058">
        <w:rPr>
          <w:highlight w:val="yellow"/>
        </w:rPr>
        <w:instrText>ADDIN CSL_CITATION { "citationItems" : [ { "id" : "ITEM-1", "itemData" : { "DOI" : "10.1016/j.placenta.2009.11.017", "ISBN" : "1532-3102 (Electronic)\\r0143-4004 (Linking)", "ISSN" : "01434004", "PMID" : "20036773",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\u00a9 2009 Elsevier Ltd. All rights reserved.", "author" : [ { "dropping-particle" : "", "family" : "Solanky", "given" : "N.", "non-dropping-particle" : "", "parse-names" : false, "suffix" : "" }, { "dropping-particle" : "", "family" : "Requena Jimenez", "given" : "A.", "non-dropping-particle" : "", "parse-names" : false, "suffix" : "" }, { "dropping-particle" : "", "family" : "D'Souza", "given" : "S. W.", "non-dropping-particle" : "", "parse-names" : false, "suffix" : "" }, { "dropping-particle" : "", "family" : "Sibley", "given" : "C. P.", "non-dropping-particle" : "", "parse-names" : false, "suffix" : "" }, { "dropping-particle" : "", "family" : "Glazier", "given" : "J. 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9968E1">
        <w:rPr>
          <w:highlight w:val="yellow"/>
          <w:rPrChange w:id="875" w:author="Microsoft Office User" w:date="2018-02-24T22:49:00Z">
            <w:rPr/>
          </w:rPrChange>
        </w:rPr>
        <w:fldChar w:fldCharType="separate"/>
      </w:r>
      <w:r w:rsidR="008C38B7" w:rsidRPr="009968E1">
        <w:rPr>
          <w:noProof/>
          <w:highlight w:val="yellow"/>
          <w:rPrChange w:id="876" w:author="Microsoft Office User" w:date="2018-02-24T22:49:00Z">
            <w:rPr>
              <w:noProof/>
            </w:rPr>
          </w:rPrChange>
        </w:rPr>
        <w:t xml:space="preserve">(Solanky </w:t>
      </w:r>
      <w:r w:rsidR="008C38B7" w:rsidRPr="009968E1">
        <w:rPr>
          <w:i/>
          <w:noProof/>
          <w:highlight w:val="yellow"/>
          <w:rPrChange w:id="877" w:author="Microsoft Office User" w:date="2018-02-24T22:49:00Z">
            <w:rPr>
              <w:i/>
              <w:noProof/>
            </w:rPr>
          </w:rPrChange>
        </w:rPr>
        <w:t>et al.</w:t>
      </w:r>
      <w:r w:rsidR="008C38B7" w:rsidRPr="009968E1">
        <w:rPr>
          <w:noProof/>
          <w:highlight w:val="yellow"/>
          <w:rPrChange w:id="878" w:author="Microsoft Office User" w:date="2018-02-24T22:49:00Z">
            <w:rPr>
              <w:noProof/>
            </w:rPr>
          </w:rPrChange>
        </w:rPr>
        <w:t>, 2010)</w:t>
      </w:r>
      <w:ins w:id="879" w:author="Microsoft Office User" w:date="2018-02-24T22:48:00Z">
        <w:r w:rsidR="008C38B7" w:rsidRPr="009968E1">
          <w:rPr>
            <w:highlight w:val="yellow"/>
            <w:rPrChange w:id="880" w:author="Microsoft Office User" w:date="2018-02-24T22:49:00Z">
              <w:rPr/>
            </w:rPrChange>
          </w:rPr>
          <w:fldChar w:fldCharType="end"/>
        </w:r>
      </w:ins>
      <w:r w:rsidR="00850B7E" w:rsidRPr="009968E1">
        <w:rPr>
          <w:highlight w:val="yellow"/>
          <w:rPrChange w:id="881" w:author="Microsoft Office User" w:date="2018-02-24T22:49:00Z">
            <w:rPr/>
          </w:rPrChange>
        </w:rPr>
        <w:t>.</w:t>
      </w:r>
      <w:r w:rsidR="00C63CF5">
        <w:t xml:space="preserve"> </w:t>
      </w:r>
      <w:r w:rsidR="00F13733" w:rsidRPr="000646B0">
        <w:t>Vitamin B</w:t>
      </w:r>
      <w:r w:rsidR="00F13733" w:rsidRPr="00826E0B">
        <w:rPr>
          <w:vertAlign w:val="subscript"/>
          <w:rPrChange w:id="882"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883"/>
      <w:r w:rsidR="0094515C" w:rsidRPr="000646B0">
        <w:t>haptocorrin</w:t>
      </w:r>
      <w:commentRangeEnd w:id="883"/>
      <w:r w:rsidR="00C63CF5">
        <w:rPr>
          <w:rStyle w:val="CommentReference"/>
        </w:rPr>
        <w:commentReference w:id="883"/>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w:t>
      </w:r>
      <w:proofErr w:type="spellStart"/>
      <w:r w:rsidR="007315FC" w:rsidRPr="000646B0">
        <w:t>microvillous</w:t>
      </w:r>
      <w:proofErr w:type="spellEnd"/>
      <w:r w:rsidR="007315FC" w:rsidRPr="000646B0">
        <w:t xml:space="preserve">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884" w:author="Dave Bridges" w:date="2018-02-05T17:35:00Z">
        <w:r w:rsidR="00826E0B">
          <w:t>s</w:t>
        </w:r>
      </w:ins>
      <w:r w:rsidR="00194B48" w:rsidRPr="000646B0">
        <w:t xml:space="preserve"> further studies.</w:t>
      </w:r>
      <w:r w:rsidR="00C63CF5">
        <w:t xml:space="preserve"> </w:t>
      </w:r>
      <w:r w:rsidR="00761E68" w:rsidRPr="00D4320E">
        <w:rPr>
          <w:highlight w:val="yellow"/>
          <w:rPrChange w:id="885" w:author="Microsoft Office User" w:date="2018-02-24T14:29:00Z">
            <w:rPr/>
          </w:rPrChange>
        </w:rPr>
        <w:t>Selenium deficiency can cause drastic pregnancy outcomes like miscarriage</w:t>
      </w:r>
      <w:ins w:id="886" w:author="Microsoft Office User" w:date="2018-02-23T13:48:00Z">
        <w:r w:rsidR="00D60B21" w:rsidRPr="00D4320E">
          <w:rPr>
            <w:highlight w:val="yellow"/>
            <w:rPrChange w:id="887" w:author="Microsoft Office User" w:date="2018-02-24T14:29:00Z">
              <w:rPr/>
            </w:rPrChange>
          </w:rPr>
          <w:t xml:space="preserve"> </w:t>
        </w:r>
      </w:ins>
      <w:ins w:id="888" w:author="Microsoft Office User" w:date="2018-02-23T13:49:00Z">
        <w:r w:rsidR="00D60B21" w:rsidRPr="00D4320E">
          <w:rPr>
            <w:highlight w:val="yellow"/>
            <w:rPrChange w:id="889" w:author="Microsoft Office User" w:date="2018-02-24T14:29:00Z">
              <w:rPr/>
            </w:rPrChange>
          </w:rPr>
          <w:fldChar w:fldCharType="begin" w:fldLock="1"/>
        </w:r>
      </w:ins>
      <w:r w:rsidR="00D60B21" w:rsidRPr="00D4320E">
        <w:rPr>
          <w:highlight w:val="yellow"/>
          <w:rPrChange w:id="890" w:author="Microsoft Office User" w:date="2018-02-24T14:29:00Z">
            <w:rPr/>
          </w:rPrChange>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D4320E">
        <w:rPr>
          <w:highlight w:val="yellow"/>
          <w:rPrChange w:id="891" w:author="Microsoft Office User" w:date="2018-02-24T14:29:00Z">
            <w:rPr/>
          </w:rPrChange>
        </w:rPr>
        <w:fldChar w:fldCharType="separate"/>
      </w:r>
      <w:r w:rsidR="00D60B21" w:rsidRPr="00D4320E">
        <w:rPr>
          <w:noProof/>
          <w:highlight w:val="yellow"/>
          <w:rPrChange w:id="892" w:author="Microsoft Office User" w:date="2018-02-24T14:29:00Z">
            <w:rPr>
              <w:noProof/>
            </w:rPr>
          </w:rPrChange>
        </w:rPr>
        <w:t>(Perkins &amp; Vanderlelie, 2016)</w:t>
      </w:r>
      <w:ins w:id="893" w:author="Microsoft Office User" w:date="2018-02-23T13:49:00Z">
        <w:r w:rsidR="00D60B21" w:rsidRPr="00D4320E">
          <w:rPr>
            <w:highlight w:val="yellow"/>
            <w:rPrChange w:id="894" w:author="Microsoft Office User" w:date="2018-02-24T14:29:00Z">
              <w:rPr/>
            </w:rPrChange>
          </w:rPr>
          <w:fldChar w:fldCharType="end"/>
        </w:r>
      </w:ins>
      <w:r w:rsidR="00761E68" w:rsidRPr="00D4320E">
        <w:rPr>
          <w:highlight w:val="yellow"/>
          <w:rPrChange w:id="895" w:author="Microsoft Office User" w:date="2018-02-24T14:29:00Z">
            <w:rPr/>
          </w:rPrChange>
        </w:rPr>
        <w:t>.</w:t>
      </w:r>
      <w:r w:rsidR="00761E68" w:rsidRPr="000646B0">
        <w:t xml:space="preserve"> </w:t>
      </w:r>
      <w:ins w:id="896"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w:t>
      </w:r>
      <w:proofErr w:type="spellStart"/>
      <w:r w:rsidR="00761E68" w:rsidRPr="000646B0">
        <w:t>sulphates</w:t>
      </w:r>
      <w:proofErr w:type="spellEnd"/>
      <w:r w:rsidR="00761E68" w:rsidRPr="000646B0">
        <w:t xml:space="preserve"> to cross </w:t>
      </w:r>
      <w:r w:rsidR="00761E68">
        <w:t>the</w:t>
      </w:r>
      <w:r w:rsidR="00761E68" w:rsidRPr="000646B0">
        <w:t xml:space="preserve"> </w:t>
      </w:r>
      <w:proofErr w:type="spellStart"/>
      <w:r w:rsidR="00761E68" w:rsidRPr="000646B0">
        <w:t>microvillous</w:t>
      </w:r>
      <w:proofErr w:type="spellEnd"/>
      <w:r w:rsidR="00761E68" w:rsidRPr="000646B0">
        <w:t xml:space="preserve"> membrane as </w:t>
      </w:r>
      <w:r w:rsidR="00761E68">
        <w:t>both micronutrients</w:t>
      </w:r>
      <w:r w:rsidR="00761E68" w:rsidRPr="000646B0">
        <w:t xml:space="preserve"> share a common pathway. In mice, </w:t>
      </w:r>
      <w:proofErr w:type="spellStart"/>
      <w:r w:rsidR="00761E68" w:rsidRPr="000646B0">
        <w:t>megalin</w:t>
      </w:r>
      <w:proofErr w:type="spellEnd"/>
      <w:r w:rsidR="00761E68" w:rsidRPr="000646B0">
        <w:t xml:space="preserve"> is expressed in the yolk sac and contributes to the uptake of selenium to the fetus as </w:t>
      </w:r>
      <w:commentRangeStart w:id="897"/>
      <w:r w:rsidR="00761E68" w:rsidRPr="000646B0">
        <w:t>well</w:t>
      </w:r>
      <w:commentRangeEnd w:id="897"/>
      <w:ins w:id="898" w:author="Microsoft Office User" w:date="2018-02-27T17:11:00Z">
        <w:r w:rsidR="00423790">
          <w:t xml:space="preserve"> </w:t>
        </w:r>
        <w:r w:rsidR="00423790">
          <w:fldChar w:fldCharType="begin" w:fldLock="1"/>
        </w:r>
      </w:ins>
      <w:r w:rsidR="00423790">
        <w:instrText>ADDIN CSL_CITATION { "citationItems" : [ { "id" : "ITEM-1", "itemData" : { "DOI" : "10.1096/fj.13-231852", "ISSN" : "1530-6860", "PMID" : "23651543", "abstract" : "Selenoprotein P (Sepp1) is taken up by receptor-mediated endocytosis for its selenium. The other extracellular selenoprotein, glutathione peroxidase-3 (Gpx3), has not been shown to transport selenium. Mice with genetic alterations of Sepp1, the Sepp1 receptors apolipoprotein E receptor-2 (apoER2) and megalin, and Gpx3 were used to investigate maternal-fetal selenium transfer. Immunocytochemistry (ICC) showed receptor-independent uptake of Sepp1 and Gpx3 in the same vesicles of d-13 visceral yolk sac cells, suggesting uptake by pinocytosis. ICC also showed apoER2-mediated uptake of maternal Sepp1 in the d-18 placenta. Thus, two selenoprotein-dependent maternal-fetal selenium transfer mechanisms were identified. Selenium was quantified in d-18 fetuses with the mechanisms disrupted. Maternal Sepp1 deletion, which lowers maternal whole-body selenium, decreased fetal selenium under selenium-adequate conditions but deletion of fetal apoER2 did not. Fetal apoER2 deletion did decrease fetal selenium, by 51%, under selenium-deficient conditions, verifying function of the placental Sepp1-apoER2 mechanism. Maternal Gpx3 deletion decreased fetal selenium, by 13%, but only under selenium-deficient conditions. These findings indicate that the selenoprotein uptake mechanisms ensure selenium transfer to the fetus under selenium-deficient conditions. The failure of their disruptions (apoER2 deletion, Gpx3 deletion) to affect fetal selenium under selenium-adequate conditions indicates the existence of an additional maternal-fetal selenium transfer mechanism.", "author" : [ { "dropping-particle" : "", "family" : "Burk", "given" : "Raymond F", "non-dropping-particle" : "", "parse-names" : false, "suffix" : "" }, { "dropping-particle" : "", "family" : "Olson", "given" : "Gary E", "non-dropping-particle" : "", "parse-names" : false, "suffix" : "" }, { "dropping-particle" : "", "family" : "Hill", "given" : "Kristina E", "non-dropping-particle" : "", "parse-names" : false, "suffix" : "" }, { "dropping-particle" : "", "family" : "Winfrey", "given" : "Virginia P", "non-dropping-particle" : "", "parse-names" : false, "suffix" : "" }, { "dropping-particle" : "", "family" : "Motley", "given" : "Amy K", "non-dropping-particle" : "", "parse-names" : false, "suffix" : "" }, { "dropping-particle" : "", "family" : "Kurokawa", "given" : "Suguru", "non-dropping-particle" : "", "parse-names" : false, "suffix" : "" } ], "container-title" : "FASEB journal : official publication of the Federation of American Societies for Experimental Biology", "id" : "ITEM-1", "issue" : "8", "issued" : { "date-parts" : [ [ "2013", "8" ] ] }, "page" : "3249-56", "publisher" : "The Federation of American Societies for Experimental Biology", "title" : "Maternal-fetal transfer of selenium in the mouse.", "type" : "article-journal", "volume" : "27" }, "uris" : [ "http://www.mendeley.com/documents/?uuid=21c7bb91-905f-3fec-a3ee-be95e4e198aa" ] } ], "mendeley" : { "formattedCitation" : "(Burk &lt;i&gt;et al.&lt;/i&gt;, 2013)", "plainTextFormattedCitation" : "(Burk et al., 2013)", "previouslyFormattedCitation" : "(Burk &lt;i&gt;et al.&lt;/i&gt;, 2013)" }, "properties" : {  }, "schema" : "https://github.com/citation-style-language/schema/raw/master/csl-citation.json" }</w:instrText>
      </w:r>
      <w:r w:rsidR="00423790">
        <w:fldChar w:fldCharType="separate"/>
      </w:r>
      <w:r w:rsidR="00423790" w:rsidRPr="00423790">
        <w:rPr>
          <w:noProof/>
        </w:rPr>
        <w:t xml:space="preserve">(Burk </w:t>
      </w:r>
      <w:r w:rsidR="00423790" w:rsidRPr="00423790">
        <w:rPr>
          <w:i/>
          <w:noProof/>
        </w:rPr>
        <w:t>et al.</w:t>
      </w:r>
      <w:r w:rsidR="00423790" w:rsidRPr="00423790">
        <w:rPr>
          <w:noProof/>
        </w:rPr>
        <w:t>, 2013)</w:t>
      </w:r>
      <w:ins w:id="899" w:author="Microsoft Office User" w:date="2018-02-27T17:11:00Z">
        <w:r w:rsidR="00423790">
          <w:fldChar w:fldCharType="end"/>
        </w:r>
      </w:ins>
      <w:r w:rsidR="00761E68">
        <w:rPr>
          <w:rStyle w:val="CommentReference"/>
        </w:rPr>
        <w:commentReference w:id="897"/>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4949A7">
        <w:rPr>
          <w:rFonts w:eastAsiaTheme="minorHAnsi"/>
          <w:highlight w:val="yellow"/>
          <w:rPrChange w:id="900" w:author="Microsoft Office User" w:date="2018-02-24T14:25:00Z">
            <w:rPr>
              <w:rFonts w:eastAsiaTheme="minorHAnsi"/>
            </w:rPr>
          </w:rPrChange>
        </w:rPr>
        <w:t>1,25-Dihydroxy vitamin D3 plays an important role in the placental amino acid transport through system A transport</w:t>
      </w:r>
      <w:r w:rsidRPr="004949A7">
        <w:rPr>
          <w:highlight w:val="yellow"/>
          <w:rPrChange w:id="901" w:author="Microsoft Office User" w:date="2018-02-24T14:25:00Z">
            <w:rPr/>
          </w:rPrChange>
        </w:rPr>
        <w:t>. Calcitriol</w:t>
      </w:r>
      <w:r w:rsidRPr="004949A7">
        <w:rPr>
          <w:rFonts w:eastAsiaTheme="minorHAnsi"/>
          <w:highlight w:val="yellow"/>
          <w:rPrChange w:id="902" w:author="Microsoft Office User" w:date="2018-02-24T14:25:00Z">
            <w:rPr>
              <w:rFonts w:eastAsiaTheme="minorHAnsi"/>
            </w:rPr>
          </w:rPrChange>
        </w:rPr>
        <w:t xml:space="preserve"> </w:t>
      </w:r>
      <w:r w:rsidRPr="004949A7">
        <w:rPr>
          <w:highlight w:val="yellow"/>
          <w:rPrChange w:id="903" w:author="Microsoft Office User" w:date="2018-02-24T14:25:00Z">
            <w:rPr/>
          </w:rPrChange>
        </w:rPr>
        <w:t>upregulates</w:t>
      </w:r>
      <w:r w:rsidRPr="004949A7">
        <w:rPr>
          <w:rFonts w:eastAsiaTheme="minorHAnsi"/>
          <w:highlight w:val="yellow"/>
          <w:rPrChange w:id="904" w:author="Microsoft Office User" w:date="2018-02-24T14:25:00Z">
            <w:rPr>
              <w:rFonts w:eastAsiaTheme="minorHAnsi"/>
            </w:rPr>
          </w:rPrChange>
        </w:rPr>
        <w:t xml:space="preserve"> the mRNA expression of</w:t>
      </w:r>
      <w:r w:rsidRPr="004949A7">
        <w:rPr>
          <w:highlight w:val="yellow"/>
          <w:rPrChange w:id="905" w:author="Microsoft Office User" w:date="2018-02-24T14:25:00Z">
            <w:rPr/>
          </w:rPrChange>
        </w:rPr>
        <w:t xml:space="preserve"> neutral amino acid transporter </w:t>
      </w:r>
      <w:commentRangeStart w:id="906"/>
      <w:r w:rsidRPr="004949A7">
        <w:rPr>
          <w:rFonts w:eastAsiaTheme="minorHAnsi"/>
          <w:highlight w:val="yellow"/>
          <w:rPrChange w:id="907" w:author="Microsoft Office User" w:date="2018-02-24T14:25:00Z">
            <w:rPr>
              <w:rFonts w:eastAsiaTheme="minorHAnsi"/>
            </w:rPr>
          </w:rPrChange>
        </w:rPr>
        <w:t xml:space="preserve">SNAT2 </w:t>
      </w:r>
      <w:commentRangeEnd w:id="906"/>
      <w:r w:rsidR="00826E0B" w:rsidRPr="004949A7">
        <w:rPr>
          <w:rStyle w:val="CommentReference"/>
          <w:rFonts w:asciiTheme="minorHAnsi" w:eastAsiaTheme="minorHAnsi" w:hAnsiTheme="minorHAnsi" w:cstheme="minorBidi"/>
          <w:highlight w:val="yellow"/>
          <w:rPrChange w:id="908" w:author="Microsoft Office User" w:date="2018-02-24T14:25:00Z">
            <w:rPr>
              <w:rStyle w:val="CommentReference"/>
              <w:rFonts w:asciiTheme="minorHAnsi" w:eastAsiaTheme="minorHAnsi" w:hAnsiTheme="minorHAnsi" w:cstheme="minorBidi"/>
            </w:rPr>
          </w:rPrChange>
        </w:rPr>
        <w:commentReference w:id="906"/>
      </w:r>
      <w:r w:rsidRPr="004949A7">
        <w:rPr>
          <w:rFonts w:eastAsiaTheme="minorHAnsi"/>
          <w:highlight w:val="yellow"/>
          <w:rPrChange w:id="909" w:author="Microsoft Office User" w:date="2018-02-24T14:25:00Z">
            <w:rPr>
              <w:rFonts w:eastAsiaTheme="minorHAnsi"/>
            </w:rPr>
          </w:rPrChange>
        </w:rPr>
        <w:t>on placental trophoblast cells</w:t>
      </w:r>
      <w:ins w:id="910" w:author="Microsoft Office User" w:date="2018-02-23T13:42:00Z">
        <w:r w:rsidR="0083341F" w:rsidRPr="004949A7">
          <w:rPr>
            <w:rFonts w:eastAsiaTheme="minorHAnsi"/>
            <w:highlight w:val="yellow"/>
            <w:rPrChange w:id="911" w:author="Microsoft Office User" w:date="2018-02-24T14:25:00Z">
              <w:rPr>
                <w:rFonts w:eastAsiaTheme="minorHAnsi"/>
              </w:rPr>
            </w:rPrChange>
          </w:rPr>
          <w:t xml:space="preserve"> </w:t>
        </w:r>
      </w:ins>
      <w:ins w:id="912" w:author="Microsoft Office User" w:date="2018-02-23T13:44:00Z">
        <w:r w:rsidR="0083341F" w:rsidRPr="004949A7">
          <w:rPr>
            <w:rFonts w:eastAsiaTheme="minorHAnsi"/>
            <w:highlight w:val="yellow"/>
            <w:rPrChange w:id="913" w:author="Microsoft Office User" w:date="2018-02-24T14:25:00Z">
              <w:rPr>
                <w:rFonts w:eastAsiaTheme="minorHAnsi"/>
              </w:rPr>
            </w:rPrChange>
          </w:rPr>
          <w:fldChar w:fldCharType="begin" w:fldLock="1"/>
        </w:r>
      </w:ins>
      <w:r w:rsidR="0083341F" w:rsidRPr="004949A7">
        <w:rPr>
          <w:rFonts w:eastAsiaTheme="minorHAnsi"/>
          <w:highlight w:val="yellow"/>
          <w:rPrChange w:id="914" w:author="Microsoft Office User" w:date="2018-02-24T14:25:00Z">
            <w:rPr>
              <w:rFonts w:eastAsiaTheme="minorHAnsi"/>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4949A7">
        <w:rPr>
          <w:rFonts w:eastAsiaTheme="minorHAnsi"/>
          <w:highlight w:val="yellow"/>
          <w:rPrChange w:id="915" w:author="Microsoft Office User" w:date="2018-02-24T14:25:00Z">
            <w:rPr>
              <w:rFonts w:eastAsiaTheme="minorHAnsi"/>
            </w:rPr>
          </w:rPrChange>
        </w:rPr>
        <w:fldChar w:fldCharType="separate"/>
      </w:r>
      <w:r w:rsidR="0083341F" w:rsidRPr="004949A7">
        <w:rPr>
          <w:rFonts w:eastAsiaTheme="minorHAnsi"/>
          <w:noProof/>
          <w:highlight w:val="yellow"/>
          <w:rPrChange w:id="916" w:author="Microsoft Office User" w:date="2018-02-24T14:25:00Z">
            <w:rPr>
              <w:rFonts w:eastAsiaTheme="minorHAnsi"/>
              <w:noProof/>
            </w:rPr>
          </w:rPrChange>
        </w:rPr>
        <w:t xml:space="preserve">(Chen </w:t>
      </w:r>
      <w:r w:rsidR="0083341F" w:rsidRPr="004949A7">
        <w:rPr>
          <w:rFonts w:eastAsiaTheme="minorHAnsi"/>
          <w:i/>
          <w:noProof/>
          <w:highlight w:val="yellow"/>
          <w:rPrChange w:id="917" w:author="Microsoft Office User" w:date="2018-02-24T14:25:00Z">
            <w:rPr>
              <w:rFonts w:eastAsiaTheme="minorHAnsi"/>
              <w:i/>
              <w:noProof/>
            </w:rPr>
          </w:rPrChange>
        </w:rPr>
        <w:t>et al.</w:t>
      </w:r>
      <w:r w:rsidR="0083341F" w:rsidRPr="004949A7">
        <w:rPr>
          <w:rFonts w:eastAsiaTheme="minorHAnsi"/>
          <w:noProof/>
          <w:highlight w:val="yellow"/>
          <w:rPrChange w:id="918" w:author="Microsoft Office User" w:date="2018-02-24T14:25:00Z">
            <w:rPr>
              <w:rFonts w:eastAsiaTheme="minorHAnsi"/>
              <w:noProof/>
            </w:rPr>
          </w:rPrChange>
        </w:rPr>
        <w:t>, 2017)</w:t>
      </w:r>
      <w:ins w:id="919" w:author="Microsoft Office User" w:date="2018-02-23T13:44:00Z">
        <w:r w:rsidR="0083341F" w:rsidRPr="004949A7">
          <w:rPr>
            <w:rFonts w:eastAsiaTheme="minorHAnsi"/>
            <w:highlight w:val="yellow"/>
            <w:rPrChange w:id="920" w:author="Microsoft Office User" w:date="2018-02-24T14:25:00Z">
              <w:rPr>
                <w:rFonts w:eastAsiaTheme="minorHAnsi"/>
              </w:rPr>
            </w:rPrChange>
          </w:rPr>
          <w:fldChar w:fldCharType="end"/>
        </w:r>
      </w:ins>
      <w:r w:rsidRPr="004949A7">
        <w:rPr>
          <w:rFonts w:eastAsiaTheme="minorHAnsi"/>
          <w:highlight w:val="yellow"/>
          <w:rPrChange w:id="921" w:author="Microsoft Office User" w:date="2018-02-24T14:25:00Z">
            <w:rPr>
              <w:rFonts w:eastAsiaTheme="minorHAnsi"/>
            </w:rPr>
          </w:rPrChange>
        </w:rPr>
        <w:t>. The underlying mechanisms are thought to be transcriptional but are not yet well understood. In previous studies, maternal vitamin D</w:t>
      </w:r>
      <w:r w:rsidRPr="004949A7">
        <w:rPr>
          <w:highlight w:val="yellow"/>
          <w:rPrChange w:id="922" w:author="Microsoft Office User" w:date="2018-02-24T14:25:00Z">
            <w:rPr/>
          </w:rPrChange>
        </w:rPr>
        <w:t xml:space="preserve"> deficiency</w:t>
      </w:r>
      <w:r w:rsidRPr="004949A7">
        <w:rPr>
          <w:rFonts w:eastAsiaTheme="minorHAnsi"/>
          <w:highlight w:val="yellow"/>
          <w:rPrChange w:id="923" w:author="Microsoft Office User" w:date="2018-02-24T14:25:00Z">
            <w:rPr>
              <w:rFonts w:eastAsiaTheme="minorHAnsi"/>
            </w:rPr>
          </w:rPrChange>
        </w:rPr>
        <w:t xml:space="preserve"> has been associat</w:t>
      </w:r>
      <w:r w:rsidRPr="004949A7">
        <w:rPr>
          <w:highlight w:val="yellow"/>
          <w:rPrChange w:id="924" w:author="Microsoft Office User" w:date="2018-02-24T14:25:00Z">
            <w:rPr/>
          </w:rPrChange>
        </w:rPr>
        <w:t xml:space="preserve">ed with suboptimal fetal growth. The suboptimal fetal development can be </w:t>
      </w:r>
      <w:r w:rsidRPr="004949A7">
        <w:rPr>
          <w:rFonts w:eastAsiaTheme="minorHAnsi"/>
          <w:highlight w:val="yellow"/>
          <w:rPrChange w:id="925" w:author="Microsoft Office User" w:date="2018-02-24T14:25:00Z">
            <w:rPr>
              <w:rFonts w:eastAsiaTheme="minorHAnsi"/>
            </w:rPr>
          </w:rPrChange>
        </w:rPr>
        <w:t xml:space="preserve">attributed to vitamin D’s role in regulating the extracellular cytotrophoblast cell invasion of the uterus which determines access to maternal </w:t>
      </w:r>
      <w:commentRangeStart w:id="926"/>
      <w:r w:rsidRPr="004949A7">
        <w:rPr>
          <w:rFonts w:eastAsiaTheme="minorHAnsi"/>
          <w:highlight w:val="yellow"/>
          <w:rPrChange w:id="927" w:author="Microsoft Office User" w:date="2018-02-24T14:25:00Z">
            <w:rPr>
              <w:rFonts w:eastAsiaTheme="minorHAnsi"/>
            </w:rPr>
          </w:rPrChange>
        </w:rPr>
        <w:t>c</w:t>
      </w:r>
      <w:r w:rsidRPr="004949A7">
        <w:rPr>
          <w:highlight w:val="yellow"/>
          <w:rPrChange w:id="928" w:author="Microsoft Office User" w:date="2018-02-24T14:25:00Z">
            <w:rPr/>
          </w:rPrChange>
        </w:rPr>
        <w:t>irculation</w:t>
      </w:r>
      <w:commentRangeEnd w:id="926"/>
      <w:r w:rsidRPr="004949A7">
        <w:rPr>
          <w:rStyle w:val="CommentReference"/>
          <w:highlight w:val="yellow"/>
          <w:rPrChange w:id="929" w:author="Microsoft Office User" w:date="2018-02-24T14:25:00Z">
            <w:rPr>
              <w:rStyle w:val="CommentReference"/>
            </w:rPr>
          </w:rPrChange>
        </w:rPr>
        <w:commentReference w:id="926"/>
      </w:r>
      <w:ins w:id="930" w:author="Microsoft Office User" w:date="2018-02-23T13:44:00Z">
        <w:r w:rsidR="00105DD9" w:rsidRPr="004949A7">
          <w:rPr>
            <w:highlight w:val="yellow"/>
            <w:rPrChange w:id="931" w:author="Microsoft Office User" w:date="2018-02-24T14:25:00Z">
              <w:rPr/>
            </w:rPrChange>
          </w:rPr>
          <w:t xml:space="preserve"> </w:t>
        </w:r>
      </w:ins>
      <w:ins w:id="932" w:author="Microsoft Office User" w:date="2018-02-23T13:45:00Z">
        <w:r w:rsidR="00105DD9" w:rsidRPr="004949A7">
          <w:rPr>
            <w:highlight w:val="yellow"/>
            <w:rPrChange w:id="933" w:author="Microsoft Office User" w:date="2018-02-24T14:25:00Z">
              <w:rPr/>
            </w:rPrChange>
          </w:rPr>
          <w:fldChar w:fldCharType="begin" w:fldLock="1"/>
        </w:r>
      </w:ins>
      <w:r w:rsidR="00105DD9" w:rsidRPr="004949A7">
        <w:rPr>
          <w:highlight w:val="yellow"/>
          <w:rPrChange w:id="934" w:author="Microsoft Office User" w:date="2018-02-24T14:25:00Z">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4949A7">
        <w:rPr>
          <w:highlight w:val="yellow"/>
          <w:rPrChange w:id="935" w:author="Microsoft Office User" w:date="2018-02-24T14:25:00Z">
            <w:rPr/>
          </w:rPrChange>
        </w:rPr>
        <w:fldChar w:fldCharType="separate"/>
      </w:r>
      <w:r w:rsidR="00105DD9" w:rsidRPr="004949A7">
        <w:rPr>
          <w:noProof/>
          <w:highlight w:val="yellow"/>
          <w:rPrChange w:id="936" w:author="Microsoft Office User" w:date="2018-02-24T14:25:00Z">
            <w:rPr>
              <w:noProof/>
            </w:rPr>
          </w:rPrChange>
        </w:rPr>
        <w:t xml:space="preserve">(Chen </w:t>
      </w:r>
      <w:r w:rsidR="00105DD9" w:rsidRPr="004949A7">
        <w:rPr>
          <w:i/>
          <w:noProof/>
          <w:highlight w:val="yellow"/>
          <w:rPrChange w:id="937" w:author="Microsoft Office User" w:date="2018-02-24T14:25:00Z">
            <w:rPr>
              <w:i/>
              <w:noProof/>
            </w:rPr>
          </w:rPrChange>
        </w:rPr>
        <w:t>et al.</w:t>
      </w:r>
      <w:r w:rsidR="00105DD9" w:rsidRPr="004949A7">
        <w:rPr>
          <w:noProof/>
          <w:highlight w:val="yellow"/>
          <w:rPrChange w:id="938" w:author="Microsoft Office User" w:date="2018-02-24T14:25:00Z">
            <w:rPr>
              <w:noProof/>
            </w:rPr>
          </w:rPrChange>
        </w:rPr>
        <w:t>, 2017)</w:t>
      </w:r>
      <w:ins w:id="939" w:author="Microsoft Office User" w:date="2018-02-23T13:45:00Z">
        <w:r w:rsidR="00105DD9" w:rsidRPr="004949A7">
          <w:rPr>
            <w:highlight w:val="yellow"/>
            <w:rPrChange w:id="940" w:author="Microsoft Office User" w:date="2018-02-24T14:25:00Z">
              <w:rPr/>
            </w:rPrChange>
          </w:rPr>
          <w:fldChar w:fldCharType="end"/>
        </w:r>
      </w:ins>
      <w:r w:rsidRPr="004949A7">
        <w:rPr>
          <w:highlight w:val="yellow"/>
          <w:rPrChange w:id="941" w:author="Microsoft Office User" w:date="2018-02-24T14:25:00Z">
            <w:rPr/>
          </w:rPrChange>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942" w:author="Dave Bridges" w:date="2018-02-05T17:37:00Z">
        <w:r w:rsidR="00826E0B">
          <w:t>The c</w:t>
        </w:r>
      </w:ins>
      <w:r w:rsidR="004E4A01" w:rsidRPr="000646B0">
        <w:t xml:space="preserve">alcium-sensing receptor is localized at the extracellular cytotrophoblast layer . </w:t>
      </w:r>
      <w:ins w:id="943"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944"/>
      <w:r w:rsidR="00545979" w:rsidRPr="000646B0">
        <w:t>species</w:t>
      </w:r>
      <w:commentRangeEnd w:id="944"/>
      <w:r>
        <w:rPr>
          <w:rStyle w:val="CommentReference"/>
        </w:rPr>
        <w:commentReference w:id="944"/>
      </w:r>
      <w:r w:rsidR="00545979" w:rsidRPr="000646B0">
        <w:t xml:space="preserve">. </w:t>
      </w:r>
    </w:p>
    <w:p w14:paraId="08C1D748" w14:textId="77777777" w:rsidR="00A17E3D" w:rsidRPr="000646B0" w:rsidRDefault="00A17E3D" w:rsidP="007D2440"/>
    <w:p w14:paraId="1EDE7E6A" w14:textId="47E92608" w:rsidR="00F13733" w:rsidRPr="000646B0" w:rsidRDefault="00761E68" w:rsidP="00761E68">
      <w:pPr>
        <w:ind w:firstLine="720"/>
      </w:pPr>
      <w:r w:rsidRPr="00CB402B">
        <w:rPr>
          <w:highlight w:val="yellow"/>
          <w:rPrChange w:id="945" w:author="Microsoft Office User" w:date="2018-02-24T23:17:00Z">
            <w:rPr/>
          </w:rPrChange>
        </w:rPr>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w:t>
      </w:r>
      <w:proofErr w:type="spellStart"/>
      <w:r w:rsidRPr="00CB402B">
        <w:rPr>
          <w:highlight w:val="yellow"/>
          <w:rPrChange w:id="946" w:author="Microsoft Office User" w:date="2018-02-24T23:17:00Z">
            <w:rPr/>
          </w:rPrChange>
        </w:rPr>
        <w:t>microvillous</w:t>
      </w:r>
      <w:proofErr w:type="spellEnd"/>
      <w:r w:rsidRPr="00CB402B">
        <w:rPr>
          <w:highlight w:val="yellow"/>
          <w:rPrChange w:id="947" w:author="Microsoft Office User" w:date="2018-02-24T23:17:00Z">
            <w:rPr/>
          </w:rPrChange>
        </w:rPr>
        <w:t xml:space="preserve"> membrane</w:t>
      </w:r>
      <w:ins w:id="948" w:author="Microsoft Office User" w:date="2018-02-24T23:01:00Z">
        <w:r w:rsidR="00E43CA6" w:rsidRPr="00CB402B">
          <w:rPr>
            <w:highlight w:val="yellow"/>
            <w:rPrChange w:id="949" w:author="Microsoft Office User" w:date="2018-02-24T23:17:00Z">
              <w:rPr/>
            </w:rPrChange>
          </w:rPr>
          <w:t xml:space="preserve"> </w:t>
        </w:r>
        <w:r w:rsidR="00E43CA6" w:rsidRPr="00CB402B">
          <w:rPr>
            <w:highlight w:val="yellow"/>
            <w:rPrChange w:id="950" w:author="Microsoft Office User" w:date="2018-02-24T23:17:00Z">
              <w:rPr/>
            </w:rPrChange>
          </w:rPr>
          <w:fldChar w:fldCharType="begin" w:fldLock="1"/>
        </w:r>
      </w:ins>
      <w:r w:rsidR="00E43CA6" w:rsidRPr="00CB402B">
        <w:rPr>
          <w:highlight w:val="yellow"/>
          <w:rPrChange w:id="951"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952" w:author="Microsoft Office User" w:date="2018-02-24T23:17:00Z">
            <w:rPr/>
          </w:rPrChange>
        </w:rPr>
        <w:fldChar w:fldCharType="separate"/>
      </w:r>
      <w:r w:rsidR="00E43CA6" w:rsidRPr="00CB402B">
        <w:rPr>
          <w:noProof/>
          <w:highlight w:val="yellow"/>
          <w:rPrChange w:id="953" w:author="Microsoft Office User" w:date="2018-02-24T23:17:00Z">
            <w:rPr>
              <w:noProof/>
            </w:rPr>
          </w:rPrChange>
        </w:rPr>
        <w:t>(Cao &amp; Fleming, 2016)</w:t>
      </w:r>
      <w:ins w:id="954" w:author="Microsoft Office User" w:date="2018-02-24T23:01:00Z">
        <w:r w:rsidR="00E43CA6" w:rsidRPr="00CB402B">
          <w:rPr>
            <w:highlight w:val="yellow"/>
            <w:rPrChange w:id="955" w:author="Microsoft Office User" w:date="2018-02-24T23:17:00Z">
              <w:rPr/>
            </w:rPrChange>
          </w:rPr>
          <w:fldChar w:fldCharType="end"/>
        </w:r>
      </w:ins>
      <w:r w:rsidRPr="00CB402B">
        <w:rPr>
          <w:highlight w:val="yellow"/>
          <w:rPrChange w:id="956" w:author="Microsoft Office User" w:date="2018-02-24T23:17:00Z">
            <w:rPr/>
          </w:rPrChange>
        </w:rPr>
        <w:t xml:space="preserve">. Once transferrin is bound to its transporter, it is endocytosed into the placenta where transferrin receptor-1 dissociates from transferrin. It is then transferred to the fetus by ferroportin </w:t>
      </w:r>
      <w:ins w:id="957" w:author="Microsoft Office User" w:date="2018-02-24T22:58:00Z">
        <w:r w:rsidR="00E43CA6" w:rsidRPr="00CB402B">
          <w:rPr>
            <w:highlight w:val="yellow"/>
            <w:rPrChange w:id="958" w:author="Microsoft Office User" w:date="2018-02-24T23:17:00Z">
              <w:rPr/>
            </w:rPrChange>
          </w:rPr>
          <w:t>1</w:t>
        </w:r>
      </w:ins>
      <w:del w:id="959" w:author="Microsoft Office User" w:date="2018-02-24T22:58:00Z">
        <w:r w:rsidRPr="00CB402B" w:rsidDel="00E43CA6">
          <w:rPr>
            <w:highlight w:val="yellow"/>
            <w:rPrChange w:id="960" w:author="Microsoft Office User" w:date="2018-02-24T23:17:00Z">
              <w:rPr/>
            </w:rPrChange>
          </w:rPr>
          <w:delText>exporter</w:delText>
        </w:r>
      </w:del>
      <w:r w:rsidRPr="00CB402B">
        <w:rPr>
          <w:highlight w:val="yellow"/>
          <w:rPrChange w:id="961" w:author="Microsoft Office User" w:date="2018-02-24T23:17:00Z">
            <w:rPr/>
          </w:rPrChange>
        </w:rPr>
        <w:t xml:space="preserve"> located on the placental basolateral membrane of the syncytiotrophoblast and through the fetal endothelial cells by unknown mechanisms</w:t>
      </w:r>
      <w:ins w:id="962" w:author="Microsoft Office User" w:date="2018-02-24T23:01:00Z">
        <w:r w:rsidR="00E43CA6" w:rsidRPr="00CB402B">
          <w:rPr>
            <w:highlight w:val="yellow"/>
            <w:rPrChange w:id="963" w:author="Microsoft Office User" w:date="2018-02-24T23:17:00Z">
              <w:rPr/>
            </w:rPrChange>
          </w:rPr>
          <w:t xml:space="preserve"> </w:t>
        </w:r>
        <w:r w:rsidR="00E43CA6" w:rsidRPr="00CB402B">
          <w:rPr>
            <w:highlight w:val="yellow"/>
            <w:rPrChange w:id="964" w:author="Microsoft Office User" w:date="2018-02-24T23:17:00Z">
              <w:rPr/>
            </w:rPrChange>
          </w:rPr>
          <w:fldChar w:fldCharType="begin" w:fldLock="1"/>
        </w:r>
      </w:ins>
      <w:r w:rsidR="00E43CA6" w:rsidRPr="00CB402B">
        <w:rPr>
          <w:highlight w:val="yellow"/>
          <w:rPrChange w:id="965"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966" w:author="Microsoft Office User" w:date="2018-02-24T23:17:00Z">
            <w:rPr/>
          </w:rPrChange>
        </w:rPr>
        <w:fldChar w:fldCharType="separate"/>
      </w:r>
      <w:r w:rsidR="00E43CA6" w:rsidRPr="00CB402B">
        <w:rPr>
          <w:noProof/>
          <w:highlight w:val="yellow"/>
          <w:rPrChange w:id="967" w:author="Microsoft Office User" w:date="2018-02-24T23:17:00Z">
            <w:rPr>
              <w:noProof/>
            </w:rPr>
          </w:rPrChange>
        </w:rPr>
        <w:t>(Cao &amp; Fleming, 2016)</w:t>
      </w:r>
      <w:ins w:id="968" w:author="Microsoft Office User" w:date="2018-02-24T23:01:00Z">
        <w:r w:rsidR="00E43CA6" w:rsidRPr="00CB402B">
          <w:rPr>
            <w:highlight w:val="yellow"/>
            <w:rPrChange w:id="969" w:author="Microsoft Office User" w:date="2018-02-24T23:17:00Z">
              <w:rPr/>
            </w:rPrChange>
          </w:rPr>
          <w:fldChar w:fldCharType="end"/>
        </w:r>
      </w:ins>
      <w:r w:rsidRPr="00CB402B">
        <w:rPr>
          <w:highlight w:val="yellow"/>
          <w:rPrChange w:id="970" w:author="Microsoft Office User" w:date="2018-02-24T23:17:00Z">
            <w:rPr/>
          </w:rPrChange>
        </w:rPr>
        <w:t xml:space="preserve">. It seems that maternal levels of transferrin dictate the expression of placental transferrin receptors. Low maternal iron concentrations cause an increase in the expression of </w:t>
      </w:r>
      <w:proofErr w:type="spellStart"/>
      <w:r w:rsidRPr="00CB402B">
        <w:rPr>
          <w:highlight w:val="yellow"/>
          <w:rPrChange w:id="971" w:author="Microsoft Office User" w:date="2018-02-24T23:17:00Z">
            <w:rPr/>
          </w:rPrChange>
        </w:rPr>
        <w:t>microvillous</w:t>
      </w:r>
      <w:proofErr w:type="spellEnd"/>
      <w:r w:rsidRPr="00CB402B">
        <w:rPr>
          <w:highlight w:val="yellow"/>
          <w:rPrChange w:id="972" w:author="Microsoft Office User" w:date="2018-02-24T23:17:00Z">
            <w:rPr/>
          </w:rPrChange>
        </w:rPr>
        <w:t xml:space="preserve"> membrane transferrin receptor-1 to compensate for the maternal deficiency and provide sufficient iron for the developing fetus</w:t>
      </w:r>
      <w:ins w:id="973" w:author="Microsoft Office User" w:date="2018-02-24T23:16:00Z">
        <w:r w:rsidR="00CB402B" w:rsidRPr="00CB402B">
          <w:rPr>
            <w:highlight w:val="yellow"/>
            <w:rPrChange w:id="974" w:author="Microsoft Office User" w:date="2018-02-24T23:17:00Z">
              <w:rPr/>
            </w:rPrChange>
          </w:rPr>
          <w:fldChar w:fldCharType="begin" w:fldLock="1"/>
        </w:r>
      </w:ins>
      <w:r w:rsidR="00CB402B" w:rsidRPr="00CB402B">
        <w:rPr>
          <w:highlight w:val="yellow"/>
          <w:rPrChange w:id="975"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CB402B">
        <w:rPr>
          <w:highlight w:val="yellow"/>
          <w:rPrChange w:id="976" w:author="Microsoft Office User" w:date="2018-02-24T23:17:00Z">
            <w:rPr/>
          </w:rPrChange>
        </w:rPr>
        <w:fldChar w:fldCharType="separate"/>
      </w:r>
      <w:r w:rsidR="00CB402B" w:rsidRPr="00CB402B">
        <w:rPr>
          <w:noProof/>
          <w:highlight w:val="yellow"/>
          <w:rPrChange w:id="977" w:author="Microsoft Office User" w:date="2018-02-24T23:17:00Z">
            <w:rPr>
              <w:noProof/>
            </w:rPr>
          </w:rPrChange>
        </w:rPr>
        <w:t>(Cao &amp; Fleming, 2016)</w:t>
      </w:r>
      <w:ins w:id="978" w:author="Microsoft Office User" w:date="2018-02-24T23:16:00Z">
        <w:r w:rsidR="00CB402B" w:rsidRPr="00CB402B">
          <w:rPr>
            <w:highlight w:val="yellow"/>
            <w:rPrChange w:id="979" w:author="Microsoft Office User" w:date="2018-02-24T23:17:00Z">
              <w:rPr/>
            </w:rPrChange>
          </w:rPr>
          <w:fldChar w:fldCharType="end"/>
        </w:r>
      </w:ins>
      <w:r w:rsidRPr="00CB402B">
        <w:rPr>
          <w:highlight w:val="yellow"/>
          <w:rPrChange w:id="980" w:author="Microsoft Office User" w:date="2018-02-24T23:17:00Z">
            <w:rPr/>
          </w:rPrChange>
        </w:rPr>
        <w:t>.</w:t>
      </w:r>
      <w:r w:rsidRPr="000646B0">
        <w:t xml:space="preserve"> High maternal levels of iron also promote an increase in the transferrin receptor-</w:t>
      </w:r>
      <w:del w:id="981" w:author="Microsoft Office User" w:date="2018-02-24T23:02:00Z">
        <w:r w:rsidRPr="000646B0" w:rsidDel="00E43CA6">
          <w:delText xml:space="preserve">1 </w:delText>
        </w:r>
      </w:del>
      <w:r w:rsidRPr="000646B0">
        <w:t xml:space="preserve">expression, but since fetal liver iron levels dictate fetal </w:t>
      </w:r>
      <w:r>
        <w:t xml:space="preserve">iron </w:t>
      </w:r>
      <w:r w:rsidRPr="000646B0">
        <w:t>needs, the excess iron is stored in the placenta</w:t>
      </w:r>
      <w:ins w:id="982" w:author="Microsoft Office User" w:date="2018-02-24T23:03:00Z">
        <w:r w:rsidR="00E43CA6">
          <w:t xml:space="preserve"> </w:t>
        </w:r>
      </w:ins>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w:t>
      </w:r>
      <w:proofErr w:type="spellStart"/>
      <w:r w:rsidR="00A17E3D" w:rsidRPr="000646B0">
        <w:t>Znt</w:t>
      </w:r>
      <w:proofErr w:type="spellEnd"/>
      <w:r w:rsidR="00A17E3D" w:rsidRPr="000646B0">
        <w:t xml:space="preserve">-like 1 which are expressed on the </w:t>
      </w:r>
      <w:proofErr w:type="spellStart"/>
      <w:r w:rsidR="00A17E3D" w:rsidRPr="000646B0">
        <w:t>microvillous</w:t>
      </w:r>
      <w:proofErr w:type="spellEnd"/>
      <w:r w:rsidR="00A17E3D" w:rsidRPr="000646B0">
        <w:t xml:space="preserve">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983"/>
      <w:r w:rsidR="00205E20">
        <w:t>understood</w:t>
      </w:r>
      <w:commentRangeEnd w:id="983"/>
      <w:r w:rsidR="00205E20">
        <w:rPr>
          <w:rStyle w:val="CommentReference"/>
        </w:rPr>
        <w:commentReference w:id="983"/>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w:t>
      </w:r>
      <w:proofErr w:type="spellStart"/>
      <w:r w:rsidR="00531366" w:rsidRPr="000646B0">
        <w:t>microvillous</w:t>
      </w:r>
      <w:proofErr w:type="spellEnd"/>
      <w:r w:rsidR="00531366" w:rsidRPr="000646B0">
        <w:t xml:space="preserve">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ins w:id="984" w:author="Microsoft Office User" w:date="2018-02-24T22:42:00Z">
        <w:r w:rsidR="00C256FF">
          <w:t>(increased needs with gestation?)</w:t>
        </w:r>
      </w:ins>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985" w:author="Dave Bridges" w:date="2018-02-07T19:02:00Z">
        <w:r>
          <w:t xml:space="preserve">Fetal development requires a constant supply of amino acids, particularly the </w:t>
        </w:r>
        <w:commentRangeStart w:id="986"/>
        <w:r>
          <w:t xml:space="preserve">essential </w:t>
        </w:r>
      </w:ins>
      <w:commentRangeEnd w:id="986"/>
      <w:ins w:id="987" w:author="Dave Bridges" w:date="2018-02-07T19:04:00Z">
        <w:r>
          <w:rPr>
            <w:rStyle w:val="CommentReference"/>
            <w:rFonts w:asciiTheme="minorHAnsi" w:eastAsiaTheme="minorHAnsi" w:hAnsiTheme="minorHAnsi" w:cstheme="minorBidi"/>
          </w:rPr>
          <w:commentReference w:id="986"/>
        </w:r>
      </w:ins>
      <w:ins w:id="988" w:author="Dave Bridges" w:date="2018-02-07T19:02:00Z">
        <w:r>
          <w:t xml:space="preserve">amino acids.  </w:t>
        </w:r>
      </w:ins>
      <w:ins w:id="989" w:author="Dave Bridges" w:date="2018-02-07T18:58:00Z">
        <w:r>
          <w:t>The study of a</w:t>
        </w:r>
      </w:ins>
      <w:r w:rsidR="00203441" w:rsidRPr="000646B0">
        <w:t>mino acid transport through the placenta</w:t>
      </w:r>
      <w:ins w:id="990" w:author="Dave Bridges" w:date="2018-02-07T18:58:00Z">
        <w:r>
          <w:t xml:space="preserve"> and how it is modified by obesity</w:t>
        </w:r>
      </w:ins>
      <w:r w:rsidR="00203441" w:rsidRPr="000646B0">
        <w:t xml:space="preserve"> has </w:t>
      </w:r>
      <w:ins w:id="991" w:author="Dave Bridges" w:date="2018-02-07T18:59:00Z">
        <w:r>
          <w:t xml:space="preserve">yielded </w:t>
        </w:r>
      </w:ins>
      <w:r w:rsidR="00203441" w:rsidRPr="000646B0">
        <w:t>inconsistent</w:t>
      </w:r>
      <w:ins w:id="992"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993"/>
      <w:r w:rsidR="006962C8" w:rsidRPr="000646B0">
        <w:t xml:space="preserve">activity </w:t>
      </w:r>
      <w:commentRangeEnd w:id="993"/>
      <w:r>
        <w:rPr>
          <w:rStyle w:val="CommentReference"/>
          <w:rFonts w:asciiTheme="minorHAnsi" w:eastAsiaTheme="minorHAnsi" w:hAnsiTheme="minorHAnsi" w:cstheme="minorBidi"/>
        </w:rPr>
        <w:commentReference w:id="993"/>
      </w:r>
      <w:r w:rsidR="006962C8" w:rsidRPr="000646B0">
        <w:t xml:space="preserve">especially with the expression of </w:t>
      </w:r>
      <w:r w:rsidR="00AA28CC">
        <w:t xml:space="preserve">neutral amino acid transporters </w:t>
      </w:r>
      <w:r w:rsidR="006962C8" w:rsidRPr="000646B0">
        <w:t xml:space="preserve">SNAT1 and SNAT2 on the </w:t>
      </w:r>
      <w:proofErr w:type="spellStart"/>
      <w:r w:rsidR="006962C8" w:rsidRPr="000646B0">
        <w:t>microvillous</w:t>
      </w:r>
      <w:proofErr w:type="spellEnd"/>
      <w:r w:rsidR="006962C8" w:rsidRPr="000646B0">
        <w:t xml:space="preserve"> membrane implying an increased</w:t>
      </w:r>
      <w:r w:rsidR="006B04F4" w:rsidRPr="000646B0">
        <w:t xml:space="preserve"> amino acid flux to the fetus, </w:t>
      </w:r>
      <w:commentRangeStart w:id="994"/>
      <w:r w:rsidR="006B04F4" w:rsidRPr="000646B0">
        <w:t>while</w:t>
      </w:r>
      <w:commentRangeEnd w:id="994"/>
      <w:r>
        <w:rPr>
          <w:rStyle w:val="CommentReference"/>
          <w:rFonts w:asciiTheme="minorHAnsi" w:eastAsiaTheme="minorHAnsi" w:hAnsiTheme="minorHAnsi" w:cstheme="minorBidi"/>
        </w:rPr>
        <w:commentReference w:id="994"/>
      </w:r>
      <w:r w:rsidR="006B04F4" w:rsidRPr="000646B0">
        <w:t xml:space="preserve"> a</w:t>
      </w:r>
      <w:r w:rsidR="006962C8" w:rsidRPr="000646B0">
        <w:t xml:space="preserve">mino acid transport system L </w:t>
      </w:r>
      <w:commentRangeStart w:id="995"/>
      <w:r w:rsidR="006962C8" w:rsidRPr="000646B0">
        <w:t xml:space="preserve">activity </w:t>
      </w:r>
      <w:commentRangeEnd w:id="995"/>
      <w:r>
        <w:rPr>
          <w:rStyle w:val="CommentReference"/>
          <w:rFonts w:asciiTheme="minorHAnsi" w:eastAsiaTheme="minorHAnsi" w:hAnsiTheme="minorHAnsi" w:cstheme="minorBidi"/>
        </w:rPr>
        <w:commentReference w:id="995"/>
      </w:r>
      <w:r w:rsidR="006962C8" w:rsidRPr="000646B0">
        <w:t>was not altered with maternal obesity</w:t>
      </w:r>
      <w:r w:rsidR="003C7543" w:rsidRPr="000646B0">
        <w:t xml:space="preserve">. Sex differences may appear with male offspring having increased system A </w:t>
      </w:r>
      <w:commentRangeStart w:id="996"/>
      <w:r w:rsidR="003C7543" w:rsidRPr="000646B0">
        <w:t xml:space="preserve">activity </w:t>
      </w:r>
      <w:commentRangeEnd w:id="996"/>
      <w:r>
        <w:rPr>
          <w:rStyle w:val="CommentReference"/>
          <w:rFonts w:asciiTheme="minorHAnsi" w:eastAsiaTheme="minorHAnsi" w:hAnsiTheme="minorHAnsi" w:cstheme="minorBidi"/>
        </w:rPr>
        <w:commentReference w:id="996"/>
      </w:r>
      <w:r w:rsidR="003C7543" w:rsidRPr="000646B0">
        <w:t>compared to females.</w:t>
      </w:r>
      <w:r w:rsidR="00AC2D83" w:rsidRPr="000646B0">
        <w:t xml:space="preserve"> The increased expression of the transporter system can contribute to the birth of </w:t>
      </w:r>
      <w:proofErr w:type="spellStart"/>
      <w:r w:rsidR="00AC2D83" w:rsidRPr="000646B0">
        <w:t>macrosomic</w:t>
      </w:r>
      <w:proofErr w:type="spellEnd"/>
      <w:r w:rsidR="00AC2D83" w:rsidRPr="000646B0">
        <w:t xml:space="preserve"> newborns due to the increased supply of amino </w:t>
      </w:r>
      <w:commentRangeStart w:id="997"/>
      <w:r w:rsidR="00AC2D83" w:rsidRPr="000646B0">
        <w:t>acids</w:t>
      </w:r>
      <w:commentRangeEnd w:id="997"/>
      <w:r>
        <w:rPr>
          <w:rStyle w:val="CommentReference"/>
          <w:rFonts w:asciiTheme="minorHAnsi" w:eastAsiaTheme="minorHAnsi" w:hAnsiTheme="minorHAnsi" w:cstheme="minorBidi"/>
        </w:rPr>
        <w:commentReference w:id="997"/>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998"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999"/>
      <w:r w:rsidR="00524060" w:rsidRPr="000646B0">
        <w:t>inconclusive</w:t>
      </w:r>
      <w:commentRangeEnd w:id="999"/>
      <w:r>
        <w:rPr>
          <w:rStyle w:val="CommentReference"/>
          <w:rFonts w:asciiTheme="minorHAnsi" w:eastAsiaTheme="minorHAnsi" w:hAnsiTheme="minorHAnsi" w:cstheme="minorBidi"/>
        </w:rPr>
        <w:commentReference w:id="999"/>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1000"/>
      <w:r w:rsidR="00AA28CC">
        <w:t xml:space="preserve">inconsistently </w:t>
      </w:r>
      <w:commentRangeEnd w:id="1000"/>
      <w:r w:rsidR="00B70C11">
        <w:rPr>
          <w:rStyle w:val="CommentReference"/>
          <w:rFonts w:asciiTheme="minorHAnsi" w:eastAsiaTheme="minorHAnsi" w:hAnsiTheme="minorHAnsi" w:cstheme="minorBidi"/>
        </w:rPr>
        <w:commentReference w:id="1000"/>
      </w:r>
      <w:r w:rsidR="00AA28CC">
        <w:t xml:space="preserve">altered in </w:t>
      </w:r>
      <w:r w:rsidR="00CE46DA" w:rsidRPr="000646B0">
        <w:t xml:space="preserve">maternal obesity. </w:t>
      </w:r>
      <w:ins w:id="1001"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1002"/>
      <w:r w:rsidR="00D77CC3" w:rsidRPr="000646B0">
        <w:t>obese</w:t>
      </w:r>
      <w:commentRangeEnd w:id="1002"/>
      <w:r w:rsidR="00C10D38">
        <w:rPr>
          <w:rStyle w:val="CommentReference"/>
          <w:rFonts w:asciiTheme="minorHAnsi" w:eastAsiaTheme="minorHAnsi" w:hAnsiTheme="minorHAnsi" w:cstheme="minorBidi"/>
        </w:rPr>
        <w:commentReference w:id="1002"/>
      </w:r>
      <w:r w:rsidR="00D77CC3" w:rsidRPr="000646B0">
        <w:t xml:space="preserve"> rats. </w:t>
      </w:r>
      <w:commentRangeStart w:id="1003"/>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1003"/>
      <w:r w:rsidR="00C10D38">
        <w:rPr>
          <w:rStyle w:val="CommentReference"/>
          <w:rFonts w:asciiTheme="minorHAnsi" w:eastAsiaTheme="minorHAnsi" w:hAnsiTheme="minorHAnsi" w:cstheme="minorBidi"/>
        </w:rPr>
        <w:commentReference w:id="1003"/>
      </w:r>
      <w:r w:rsidR="009940ED" w:rsidRPr="000646B0">
        <w:t xml:space="preserve">. The increased placental storage of fatty acids </w:t>
      </w:r>
      <w:ins w:id="1004"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1005"/>
      <w:r w:rsidR="009940ED" w:rsidRPr="000646B0">
        <w:t>membrane</w:t>
      </w:r>
      <w:commentRangeEnd w:id="1005"/>
      <w:r w:rsidR="00C10D38">
        <w:rPr>
          <w:rStyle w:val="CommentReference"/>
          <w:rFonts w:asciiTheme="minorHAnsi" w:eastAsiaTheme="minorHAnsi" w:hAnsiTheme="minorHAnsi" w:cstheme="minorBidi"/>
        </w:rPr>
        <w:commentReference w:id="1005"/>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1006"/>
      <w:r w:rsidR="00752B9B" w:rsidRPr="000646B0">
        <w:t xml:space="preserve">Emerging </w:t>
      </w:r>
      <w:commentRangeEnd w:id="1006"/>
      <w:r w:rsidR="00C10D38">
        <w:rPr>
          <w:rStyle w:val="CommentReference"/>
          <w:rFonts w:asciiTheme="minorHAnsi" w:eastAsiaTheme="minorHAnsi" w:hAnsiTheme="minorHAnsi" w:cstheme="minorBidi"/>
        </w:rPr>
        <w:commentReference w:id="1006"/>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007"/>
      <w:r w:rsidR="000469A4" w:rsidRPr="000646B0">
        <w:t>membrane</w:t>
      </w:r>
      <w:commentRangeEnd w:id="1007"/>
      <w:r w:rsidR="001D0421">
        <w:rPr>
          <w:rStyle w:val="CommentReference"/>
        </w:rPr>
        <w:commentReference w:id="1007"/>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1008" w:author="Dave Bridges" w:date="2018-02-07T19:07:00Z">
        <w:r w:rsidR="00C10D38">
          <w:t xml:space="preserve">maternal? </w:t>
        </w:r>
      </w:ins>
      <w:r w:rsidRPr="000646B0">
        <w:t xml:space="preserve">micronutrient </w:t>
      </w:r>
      <w:commentRangeStart w:id="1009"/>
      <w:r w:rsidRPr="000646B0">
        <w:t>deficiency</w:t>
      </w:r>
      <w:commentRangeEnd w:id="1009"/>
      <w:r w:rsidR="00C10D38">
        <w:rPr>
          <w:rStyle w:val="CommentReference"/>
          <w:rFonts w:asciiTheme="minorHAnsi" w:eastAsiaTheme="minorHAnsi" w:hAnsiTheme="minorHAnsi" w:cstheme="minorBidi"/>
        </w:rPr>
        <w:commentReference w:id="1009"/>
      </w:r>
      <w:r w:rsidRPr="000646B0">
        <w:t xml:space="preserve">, and thus the maternal circulating levels of micronutrients will determine placental </w:t>
      </w:r>
      <w:commentRangeStart w:id="1010"/>
      <w:r w:rsidRPr="000646B0">
        <w:t>responses</w:t>
      </w:r>
      <w:commentRangeEnd w:id="1010"/>
      <w:r w:rsidR="00C10D38">
        <w:rPr>
          <w:rStyle w:val="CommentReference"/>
          <w:rFonts w:asciiTheme="minorHAnsi" w:eastAsiaTheme="minorHAnsi" w:hAnsiTheme="minorHAnsi" w:cstheme="minorBidi"/>
        </w:rPr>
        <w:commentReference w:id="1010"/>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1011"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1012" w:author="Dave Bridges" w:date="2018-02-07T19:08:00Z">
        <w:r>
          <w:t>Obesity-associated</w:t>
        </w:r>
        <w:r w:rsidRPr="000646B0">
          <w:t xml:space="preserve"> </w:t>
        </w:r>
      </w:ins>
      <w:r w:rsidR="00F36398" w:rsidRPr="000646B0">
        <w:t>upregula</w:t>
      </w:r>
      <w:ins w:id="1013" w:author="Dave Bridges" w:date="2018-02-07T19:08:00Z">
        <w:r>
          <w:t>tion of</w:t>
        </w:r>
      </w:ins>
      <w:r w:rsidR="00F36398" w:rsidRPr="000646B0">
        <w:t xml:space="preserve"> amino acid transporters </w:t>
      </w:r>
      <w:ins w:id="1014"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1015"/>
      <w:proofErr w:type="spellStart"/>
      <w:r w:rsidR="00981B23">
        <w:t>mTORC</w:t>
      </w:r>
      <w:commentRangeEnd w:id="1015"/>
      <w:proofErr w:type="spellEnd"/>
      <w:r w:rsidR="00981B23">
        <w:rPr>
          <w:rStyle w:val="CommentReference"/>
        </w:rPr>
        <w:commentReference w:id="1015"/>
      </w:r>
      <w:r w:rsidR="00F36398" w:rsidRPr="000646B0">
        <w:t xml:space="preserve">, insulin and </w:t>
      </w:r>
      <w:r w:rsidR="00F36398" w:rsidRPr="000646B0">
        <w:lastRenderedPageBreak/>
        <w:t>insuli</w:t>
      </w:r>
      <w:r w:rsidR="00812E51" w:rsidRPr="000646B0">
        <w:t xml:space="preserve">n-like growth factor, leptin, and </w:t>
      </w:r>
      <w:commentRangeStart w:id="1016"/>
      <w:r w:rsidR="00812E51" w:rsidRPr="000646B0">
        <w:t>adiponectin</w:t>
      </w:r>
      <w:commentRangeEnd w:id="1016"/>
      <w:r>
        <w:rPr>
          <w:rStyle w:val="CommentReference"/>
          <w:rFonts w:asciiTheme="minorHAnsi" w:eastAsiaTheme="minorHAnsi" w:hAnsiTheme="minorHAnsi" w:cstheme="minorBidi"/>
        </w:rPr>
        <w:commentReference w:id="1016"/>
      </w:r>
      <w:r w:rsidR="00812E51" w:rsidRPr="000646B0">
        <w:t xml:space="preserve">. </w:t>
      </w:r>
      <w:r w:rsidR="009C1017" w:rsidRPr="000646B0">
        <w:t xml:space="preserve">In lean mothers, adiponectin decreases amino acid uptake </w:t>
      </w:r>
      <w:commentRangeStart w:id="1017"/>
      <w:r w:rsidR="009C1017" w:rsidRPr="000646B0">
        <w:t>especially</w:t>
      </w:r>
      <w:commentRangeEnd w:id="1017"/>
      <w:r>
        <w:rPr>
          <w:rStyle w:val="CommentReference"/>
          <w:rFonts w:asciiTheme="minorHAnsi" w:eastAsiaTheme="minorHAnsi" w:hAnsiTheme="minorHAnsi" w:cstheme="minorBidi"/>
        </w:rPr>
        <w:commentReference w:id="1017"/>
      </w:r>
      <w:r w:rsidR="009C1017" w:rsidRPr="000646B0">
        <w:t xml:space="preserve"> postprandial and is thought to be a protective mechanism to limit </w:t>
      </w:r>
      <w:r w:rsidR="001D311F" w:rsidRPr="000646B0">
        <w:t xml:space="preserve">excessive uptake of amino acids to the fetus especially that insulin levels are elevated postprandial. Due to </w:t>
      </w:r>
      <w:proofErr w:type="spellStart"/>
      <w:r w:rsidR="001D311F" w:rsidRPr="000646B0">
        <w:t>hypoadiponectenemia</w:t>
      </w:r>
      <w:proofErr w:type="spellEnd"/>
      <w:r w:rsidR="001D311F" w:rsidRPr="000646B0">
        <w:t xml:space="preserve"> associated with maternal obesity, this mechanism is altered and the effect of adiponectin on the placenta is reduced.</w:t>
      </w:r>
      <w:r w:rsidR="0041180B">
        <w:t xml:space="preserve"> </w:t>
      </w:r>
      <w:commentRangeStart w:id="1018"/>
      <w:r w:rsidR="0043424B" w:rsidRPr="000646B0">
        <w:t>Maternal</w:t>
      </w:r>
      <w:commentRangeEnd w:id="1018"/>
      <w:r w:rsidR="0041180B">
        <w:rPr>
          <w:rStyle w:val="CommentReference"/>
        </w:rPr>
        <w:commentReference w:id="1018"/>
      </w:r>
      <w:r w:rsidR="0043424B" w:rsidRPr="000646B0">
        <w:t xml:space="preserve"> </w:t>
      </w:r>
      <w:r w:rsidR="007702B8" w:rsidRPr="000646B0">
        <w:t xml:space="preserve">levels of insulin, </w:t>
      </w:r>
      <w:commentRangeStart w:id="1019"/>
      <w:r w:rsidR="007702B8" w:rsidRPr="000646B0">
        <w:t>adiponectin</w:t>
      </w:r>
      <w:commentRangeEnd w:id="1019"/>
      <w:r w:rsidR="0045426D">
        <w:rPr>
          <w:rStyle w:val="CommentReference"/>
          <w:rFonts w:asciiTheme="minorHAnsi" w:eastAsiaTheme="minorHAnsi" w:hAnsiTheme="minorHAnsi" w:cstheme="minorBidi"/>
        </w:rPr>
        <w:commentReference w:id="1019"/>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1020"/>
      <w:r w:rsidR="00A35776">
        <w:t>PPARα</w:t>
      </w:r>
      <w:commentRangeEnd w:id="1020"/>
      <w:r w:rsidR="0045426D">
        <w:rPr>
          <w:rStyle w:val="CommentReference"/>
          <w:rFonts w:asciiTheme="minorHAnsi" w:eastAsiaTheme="minorHAnsi" w:hAnsiTheme="minorHAnsi" w:cstheme="minorBidi"/>
        </w:rPr>
        <w:commentReference w:id="1020"/>
      </w:r>
      <w:r w:rsidR="00A35776">
        <w:t xml:space="preserve">) </w:t>
      </w:r>
      <w:r w:rsidR="007702B8" w:rsidRPr="000646B0">
        <w:t xml:space="preserve">and </w:t>
      </w:r>
      <w:commentRangeStart w:id="1021"/>
      <w:proofErr w:type="spellStart"/>
      <w:r w:rsidR="00A35776">
        <w:t>mTORC</w:t>
      </w:r>
      <w:commentRangeEnd w:id="1021"/>
      <w:proofErr w:type="spellEnd"/>
      <w:r w:rsidR="00A35776">
        <w:rPr>
          <w:rStyle w:val="CommentReference"/>
        </w:rPr>
        <w:commentReference w:id="1021"/>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1022"/>
      <w:r w:rsidR="00116708" w:rsidRPr="000646B0">
        <w:t xml:space="preserve">evidence </w:t>
      </w:r>
      <w:commentRangeEnd w:id="1022"/>
      <w:r w:rsidR="0045426D">
        <w:rPr>
          <w:rStyle w:val="CommentReference"/>
          <w:rFonts w:asciiTheme="minorHAnsi" w:eastAsiaTheme="minorHAnsi" w:hAnsiTheme="minorHAnsi" w:cstheme="minorBidi"/>
        </w:rPr>
        <w:commentReference w:id="1022"/>
      </w:r>
      <w:r w:rsidR="00116708" w:rsidRPr="000646B0">
        <w:t xml:space="preserve">suggesting a protective role of the placenta in limiting available fatty acids for fetal supply by esterifying and storing the lipids that cross the </w:t>
      </w:r>
      <w:proofErr w:type="spellStart"/>
      <w:r w:rsidR="00116708" w:rsidRPr="000646B0">
        <w:t>microvillous</w:t>
      </w:r>
      <w:proofErr w:type="spellEnd"/>
      <w:r w:rsidR="00116708" w:rsidRPr="000646B0">
        <w:t xml:space="preserve">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1023"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29730AA7" w:rsidR="007702B8" w:rsidRPr="00030E71" w:rsidDel="00933D45" w:rsidRDefault="00C04E9D" w:rsidP="003E06FD">
      <w:pPr>
        <w:ind w:firstLine="720"/>
        <w:rPr>
          <w:del w:id="1024" w:author="Dave Bridges" w:date="2018-02-07T19:14:00Z"/>
          <w:highlight w:val="yellow"/>
          <w:rPrChange w:id="1025" w:author="Microsoft Office User" w:date="2018-02-27T15:40:00Z">
            <w:rPr>
              <w:del w:id="1026" w:author="Dave Bridges" w:date="2018-02-07T19:14:00Z"/>
            </w:rPr>
          </w:rPrChange>
        </w:rPr>
      </w:pPr>
      <w:r>
        <w:t xml:space="preserve">Improper </w:t>
      </w:r>
      <w:commentRangeStart w:id="1027"/>
      <w:r>
        <w:t xml:space="preserve">placentation </w:t>
      </w:r>
      <w:commentRangeEnd w:id="1027"/>
      <w:r w:rsidR="00933D45">
        <w:rPr>
          <w:rStyle w:val="CommentReference"/>
          <w:rFonts w:asciiTheme="minorHAnsi" w:eastAsiaTheme="minorHAnsi" w:hAnsiTheme="minorHAnsi" w:cstheme="minorBidi"/>
        </w:rPr>
        <w:commentReference w:id="1027"/>
      </w:r>
      <w:r>
        <w:t>has been linked to intrauterine growth restriction and the health risks associated with it. Over</w:t>
      </w:r>
      <w:ins w:id="1028"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1029"/>
      <w:r w:rsidR="00901E29">
        <w:t>fetus</w:t>
      </w:r>
      <w:commentRangeEnd w:id="1029"/>
      <w:r w:rsidR="00933D45">
        <w:rPr>
          <w:rStyle w:val="CommentReference"/>
          <w:rFonts w:asciiTheme="minorHAnsi" w:eastAsiaTheme="minorHAnsi" w:hAnsiTheme="minorHAnsi" w:cstheme="minorBidi"/>
        </w:rPr>
        <w:commentReference w:id="1029"/>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1030"/>
      <w:proofErr w:type="spellStart"/>
      <w:r w:rsidR="0050281A">
        <w:t>mTORC</w:t>
      </w:r>
      <w:proofErr w:type="spellEnd"/>
      <w:r w:rsidR="0050281A">
        <w:t xml:space="preserve"> </w:t>
      </w:r>
      <w:commentRangeEnd w:id="1030"/>
      <w:r w:rsidR="00933D45">
        <w:rPr>
          <w:rStyle w:val="CommentReference"/>
          <w:rFonts w:asciiTheme="minorHAnsi" w:eastAsiaTheme="minorHAnsi" w:hAnsiTheme="minorHAnsi" w:cstheme="minorBidi"/>
        </w:rPr>
        <w:commentReference w:id="1030"/>
      </w:r>
      <w:r w:rsidR="0050281A">
        <w:t xml:space="preserve">and </w:t>
      </w:r>
      <w:commentRangeStart w:id="1031"/>
      <w:r w:rsidR="00AE5AE6">
        <w:t xml:space="preserve">PPARα </w:t>
      </w:r>
      <w:commentRangeEnd w:id="1031"/>
      <w:r w:rsidR="00933D45">
        <w:rPr>
          <w:rStyle w:val="CommentReference"/>
          <w:rFonts w:asciiTheme="minorHAnsi" w:eastAsiaTheme="minorHAnsi" w:hAnsiTheme="minorHAnsi" w:cstheme="minorBidi"/>
        </w:rPr>
        <w:commentReference w:id="1031"/>
      </w:r>
      <w:r w:rsidR="00AE5AE6">
        <w:t>signals that were altered</w:t>
      </w:r>
      <w:r w:rsidR="0050281A">
        <w:t xml:space="preserve"> in maternal obesity. Adiponectin supplementation </w:t>
      </w:r>
      <w:ins w:id="1032" w:author="Dave Bridges" w:date="2018-02-07T19:12:00Z">
        <w:r w:rsidR="00933D45">
          <w:t xml:space="preserve">was </w:t>
        </w:r>
      </w:ins>
      <w:r w:rsidR="00AE5AE6">
        <w:t>successful in restoring</w:t>
      </w:r>
      <w:r w:rsidR="0050281A">
        <w:t xml:space="preserve"> normal placental </w:t>
      </w:r>
      <w:commentRangeStart w:id="1033"/>
      <w:r w:rsidR="0050281A">
        <w:t xml:space="preserve">activity </w:t>
      </w:r>
      <w:commentRangeEnd w:id="1033"/>
      <w:r w:rsidR="00933D45">
        <w:rPr>
          <w:rStyle w:val="CommentReference"/>
          <w:rFonts w:asciiTheme="minorHAnsi" w:eastAsiaTheme="minorHAnsi" w:hAnsiTheme="minorHAnsi" w:cstheme="minorBidi"/>
        </w:rPr>
        <w:commentReference w:id="1033"/>
      </w:r>
      <w:r w:rsidR="0050281A">
        <w:t xml:space="preserve">and </w:t>
      </w:r>
      <w:r w:rsidR="00AE5AE6">
        <w:t xml:space="preserve">might be a </w:t>
      </w:r>
      <w:r w:rsidR="0050281A">
        <w:t xml:space="preserve">promising intervention that is yet to be translated to </w:t>
      </w:r>
      <w:commentRangeStart w:id="1034"/>
      <w:r w:rsidR="0050281A">
        <w:t>humans</w:t>
      </w:r>
      <w:commentRangeEnd w:id="1034"/>
      <w:r w:rsidR="00AE5AE6">
        <w:rPr>
          <w:rStyle w:val="CommentReference"/>
        </w:rPr>
        <w:commentReference w:id="1034"/>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1035" w:author="Dave Bridges" w:date="2018-02-07T19:12:00Z">
        <w:r w:rsidR="00933D45">
          <w:t xml:space="preserve">modify </w:t>
        </w:r>
      </w:ins>
      <w:r w:rsidR="00B92E14">
        <w:t xml:space="preserve">outcomes of maternal obesity on the fetus incorporated exercise. </w:t>
      </w:r>
      <w:r w:rsidR="0050281A" w:rsidRPr="00030E71">
        <w:rPr>
          <w:highlight w:val="yellow"/>
          <w:rPrChange w:id="1036" w:author="Microsoft Office User" w:date="2018-02-27T15:40:00Z">
            <w:rPr/>
          </w:rPrChange>
        </w:rPr>
        <w:t xml:space="preserve">Exercise </w:t>
      </w:r>
      <w:r w:rsidR="00904D05" w:rsidRPr="00030E71">
        <w:rPr>
          <w:highlight w:val="yellow"/>
          <w:rPrChange w:id="1037" w:author="Microsoft Office User" w:date="2018-02-27T15:40:00Z">
            <w:rPr/>
          </w:rPrChange>
        </w:rPr>
        <w:t xml:space="preserve">in mice </w:t>
      </w:r>
      <w:r w:rsidR="0050281A" w:rsidRPr="00030E71">
        <w:rPr>
          <w:highlight w:val="yellow"/>
          <w:rPrChange w:id="1038" w:author="Microsoft Office User" w:date="2018-02-27T15:40:00Z">
            <w:rPr/>
          </w:rPrChange>
        </w:rPr>
        <w:t xml:space="preserve">during pregnancy </w:t>
      </w:r>
      <w:r w:rsidR="00B92E14" w:rsidRPr="00030E71">
        <w:rPr>
          <w:highlight w:val="yellow"/>
          <w:rPrChange w:id="1039" w:author="Microsoft Office User" w:date="2018-02-27T15:40:00Z">
            <w:rPr/>
          </w:rPrChange>
        </w:rPr>
        <w:t>was suggested</w:t>
      </w:r>
      <w:r w:rsidR="0050281A" w:rsidRPr="00030E71">
        <w:rPr>
          <w:highlight w:val="yellow"/>
          <w:rPrChange w:id="1040" w:author="Microsoft Office User" w:date="2018-02-27T15:40:00Z">
            <w:rPr/>
          </w:rPrChange>
        </w:rPr>
        <w:t xml:space="preserve"> as a less invasive method to restore some of the normal functions of the placenta in light of maternal obesity. </w:t>
      </w:r>
      <w:r w:rsidR="008D2C8E" w:rsidRPr="00030E71">
        <w:rPr>
          <w:highlight w:val="yellow"/>
          <w:rPrChange w:id="1041" w:author="Microsoft Office User" w:date="2018-02-27T15:40:00Z">
            <w:rPr/>
          </w:rPrChange>
        </w:rPr>
        <w:t>Maternal obesity cause</w:t>
      </w:r>
      <w:ins w:id="1042" w:author="Dave Bridges" w:date="2018-02-07T19:13:00Z">
        <w:r w:rsidR="00933D45" w:rsidRPr="00030E71">
          <w:rPr>
            <w:highlight w:val="yellow"/>
            <w:rPrChange w:id="1043" w:author="Microsoft Office User" w:date="2018-02-27T15:40:00Z">
              <w:rPr/>
            </w:rPrChange>
          </w:rPr>
          <w:t>s</w:t>
        </w:r>
      </w:ins>
      <w:r w:rsidR="008D2C8E" w:rsidRPr="00030E71">
        <w:rPr>
          <w:highlight w:val="yellow"/>
          <w:rPrChange w:id="1044" w:author="Microsoft Office User" w:date="2018-02-27T15:40:00Z">
            <w:rPr/>
          </w:rPrChange>
        </w:rPr>
        <w:t xml:space="preserve"> a hypoxic placental setting and lipid accretion on the placenta, and exercise alleviate</w:t>
      </w:r>
      <w:r w:rsidR="00903899" w:rsidRPr="00030E71">
        <w:rPr>
          <w:highlight w:val="yellow"/>
          <w:rPrChange w:id="1045" w:author="Microsoft Office User" w:date="2018-02-27T15:40:00Z">
            <w:rPr/>
          </w:rPrChange>
        </w:rPr>
        <w:t>d</w:t>
      </w:r>
      <w:r w:rsidR="008D2C8E" w:rsidRPr="00030E71">
        <w:rPr>
          <w:highlight w:val="yellow"/>
          <w:rPrChange w:id="1046" w:author="Microsoft Office User" w:date="2018-02-27T15:40:00Z">
            <w:rPr/>
          </w:rPrChange>
        </w:rPr>
        <w:t xml:space="preserve"> the hypoxic environment as seen by a reduction in hypoxia-inducible factor 1-alpha</w:t>
      </w:r>
      <w:r w:rsidR="00903899" w:rsidRPr="00030E71">
        <w:rPr>
          <w:highlight w:val="yellow"/>
          <w:rPrChange w:id="1047" w:author="Microsoft Office User" w:date="2018-02-27T15:40:00Z">
            <w:rPr/>
          </w:rPrChange>
        </w:rPr>
        <w:t xml:space="preserve"> </w:t>
      </w:r>
      <w:r w:rsidR="00B92E14" w:rsidRPr="00030E71">
        <w:rPr>
          <w:highlight w:val="yellow"/>
          <w:rPrChange w:id="1048" w:author="Microsoft Office User" w:date="2018-02-27T15:40:00Z">
            <w:rPr/>
          </w:rPrChange>
        </w:rPr>
        <w:t>(HIF1A)</w:t>
      </w:r>
      <w:ins w:id="1049" w:author="Microsoft Office User" w:date="2018-02-27T15:38:00Z">
        <w:r w:rsidR="004C6784" w:rsidRPr="00030E71">
          <w:rPr>
            <w:highlight w:val="yellow"/>
            <w:rPrChange w:id="1050" w:author="Microsoft Office User" w:date="2018-02-27T15:40:00Z">
              <w:rPr/>
            </w:rPrChange>
          </w:rPr>
          <w:t xml:space="preserve"> </w:t>
        </w:r>
        <w:r w:rsidR="004C6784" w:rsidRPr="00030E71">
          <w:rPr>
            <w:highlight w:val="yellow"/>
            <w:rPrChange w:id="1051" w:author="Microsoft Office User" w:date="2018-02-27T15:40:00Z">
              <w:rPr/>
            </w:rPrChange>
          </w:rPr>
          <w:fldChar w:fldCharType="begin" w:fldLock="1"/>
        </w:r>
      </w:ins>
      <w:r w:rsidR="004C6784" w:rsidRPr="00030E71">
        <w:rPr>
          <w:highlight w:val="yellow"/>
          <w:rPrChange w:id="1052" w:author="Microsoft Office User" w:date="2018-02-27T15:40:00Z">
            <w:rPr/>
          </w:rPrChange>
        </w:rPr>
        <w:instrText>ADDIN CSL_CITATION { "citationItems" : [ { "id" : "ITEM-1", "itemData" : { "DOI" : "10.1038/srep44650", "ISSN" : "2045-2322", "PMID" : "28291256", "abstract" : "The prevalence of obesity during pregnancy continues to increase at alarming rates. This is concerning as in addition to immediate impacts on maternal wellbeing, obesity during pregnancy has detrimental effects on the long-term health of the offspring through non-genetic mechanisms. A major knowledge gap limiting our capacity to develop intervention strategies is the lack of understanding of the factors in the obese mother that mediate these epigenetic effects on the offspring. We used a mouse model of maternal-diet induced obesity to define predictive correlations between maternal factors and offspring insulin resistance. Maternal hyperinsulinemia (independent of maternal body weight and composition) strongly associated with offspring insulin resistance. To test causality, we implemented an exercise intervention that improved maternal insulin sensitivity without changing maternal body weight or composition. This maternal intervention prevented excess placental lipid deposition and hypoxia (independent of sex) and insulin resistance in male offspring. We conclude that hyperinsulinemia is a key programming factor and therefore an important interventional target during obese pregnancy, and propose moderate exercise as a promising strategy to improve metabolic outcome in both the obese mother and her offspring.", "author" : [ { "dropping-particle" : "", "family" : "Fernandez-Twinn", "given" : "Denise S", "non-dropping-particle" : "", "parse-names" : false, "suffix" : "" }, { "dropping-particle" : "", "family" : "Gascoin", "given" : "Geraldine", "non-dropping-particle" : "", "parse-names" : false, "suffix" : "" }, { "dropping-particle" : "", "family" : "Musial", "given" : "Barbara", "non-dropping-particle" : "", "parse-names" : false, "suffix" : "" }, { "dropping-particle" : "", "family" : "Carr", "given" : "Sarah", "non-dropping-particle" : "", "parse-names" : false, "suffix" : "" }, { "dropping-particle" : "", "family" : "Duque-Guimaraes", "given" : "Daniella", "non-dropping-particle" : "", "parse-names" : false, "suffix" : "" }, { "dropping-particle" : "", "family" : "Blackmore", "given" : "Heather L", "non-dropping-particle" : "", "parse-names" : false, "suffix" : "" }, { "dropping-particle" : "", "family" : "Alfaradhi", "given" : "Maria Z", "non-dropping-particle" : "", "parse-names" : false, "suffix" : "" }, { "dropping-particle" : "", "family" : "Loche", "given" : "Elena", "non-dropping-particle" : "", "parse-names" : false, "suffix" : "" }, { "dropping-particle" : "", "family" : "Sferruzzi-Perri", "given" : "Amanda N", "non-dropping-particle" : "", "parse-names" : false, "suffix" : "" }, { "dropping-particle" : "", "family" : "Fowden", "given" : "Abigail L", "non-dropping-particle" : "", "parse-names" : false, "suffix" : "" }, { "dropping-particle" : "", "family" : "Ozanne", "given" : "Susan E", "non-dropping-particle" : "", "parse-names" : false, "suffix" : "" } ], "container-title" : "Scientific reports", "id" : "ITEM-1", "issued" : { "date-parts" : [ [ "2017", "3", "14" ] ] }, "page" : "44650", "publisher" : "Nature Publishing Group", "title" : "Exercise rescues obese mothers' insulin sensitivity, placental hypoxia and male offspring insulin sensitivity.", "type" : "article-journal", "volume" : "7" }, "uris" : [ "http://www.mendeley.com/documents/?uuid=71d1f097-59c9-337d-a79a-76aec821a2ae" ] } ], "mendeley" : { "formattedCitation" : "(Fernandez-Twinn &lt;i&gt;et al.&lt;/i&gt;, 2017)", "plainTextFormattedCitation" : "(Fernandez-Twinn et al., 2017)", "previouslyFormattedCitation" : "(Fernandez-Twinn &lt;i&gt;et al.&lt;/i&gt;, 2017)" }, "properties" : {  }, "schema" : "https://github.com/citation-style-language/schema/raw/master/csl-citation.json" }</w:instrText>
      </w:r>
      <w:r w:rsidR="004C6784" w:rsidRPr="00030E71">
        <w:rPr>
          <w:highlight w:val="yellow"/>
          <w:rPrChange w:id="1053" w:author="Microsoft Office User" w:date="2018-02-27T15:40:00Z">
            <w:rPr/>
          </w:rPrChange>
        </w:rPr>
        <w:fldChar w:fldCharType="separate"/>
      </w:r>
      <w:r w:rsidR="004C6784" w:rsidRPr="00030E71">
        <w:rPr>
          <w:noProof/>
          <w:highlight w:val="yellow"/>
          <w:rPrChange w:id="1054" w:author="Microsoft Office User" w:date="2018-02-27T15:40:00Z">
            <w:rPr>
              <w:noProof/>
            </w:rPr>
          </w:rPrChange>
        </w:rPr>
        <w:t xml:space="preserve">(Fernandez-Twinn </w:t>
      </w:r>
      <w:r w:rsidR="004C6784" w:rsidRPr="00030E71">
        <w:rPr>
          <w:i/>
          <w:noProof/>
          <w:highlight w:val="yellow"/>
          <w:rPrChange w:id="1055" w:author="Microsoft Office User" w:date="2018-02-27T15:40:00Z">
            <w:rPr>
              <w:i/>
              <w:noProof/>
            </w:rPr>
          </w:rPrChange>
        </w:rPr>
        <w:t>et al.</w:t>
      </w:r>
      <w:r w:rsidR="004C6784" w:rsidRPr="00030E71">
        <w:rPr>
          <w:noProof/>
          <w:highlight w:val="yellow"/>
          <w:rPrChange w:id="1056" w:author="Microsoft Office User" w:date="2018-02-27T15:40:00Z">
            <w:rPr>
              <w:noProof/>
            </w:rPr>
          </w:rPrChange>
        </w:rPr>
        <w:t>, 2017)</w:t>
      </w:r>
      <w:ins w:id="1057" w:author="Microsoft Office User" w:date="2018-02-27T15:38:00Z">
        <w:r w:rsidR="004C6784" w:rsidRPr="00030E71">
          <w:rPr>
            <w:highlight w:val="yellow"/>
            <w:rPrChange w:id="1058" w:author="Microsoft Office User" w:date="2018-02-27T15:40:00Z">
              <w:rPr/>
            </w:rPrChange>
          </w:rPr>
          <w:fldChar w:fldCharType="end"/>
        </w:r>
      </w:ins>
      <w:ins w:id="1059" w:author="Dave Bridges" w:date="2018-02-07T19:13:00Z">
        <w:r w:rsidR="00933D45" w:rsidRPr="00030E71">
          <w:rPr>
            <w:highlight w:val="yellow"/>
            <w:rPrChange w:id="1060" w:author="Microsoft Office User" w:date="2018-02-27T15:40:00Z">
              <w:rPr/>
            </w:rPrChange>
          </w:rPr>
          <w:t>.  This results in</w:t>
        </w:r>
      </w:ins>
      <w:r w:rsidR="00903899" w:rsidRPr="00030E71">
        <w:rPr>
          <w:highlight w:val="yellow"/>
          <w:rPrChange w:id="1061" w:author="Microsoft Office User" w:date="2018-02-27T15:40:00Z">
            <w:rPr/>
          </w:rPrChange>
        </w:rPr>
        <w:t xml:space="preserve"> reduced lipid deposition on the placental </w:t>
      </w:r>
      <w:commentRangeStart w:id="1062"/>
      <w:r w:rsidR="00903899" w:rsidRPr="00030E71">
        <w:rPr>
          <w:highlight w:val="yellow"/>
          <w:rPrChange w:id="1063" w:author="Microsoft Office User" w:date="2018-02-27T15:40:00Z">
            <w:rPr/>
          </w:rPrChange>
        </w:rPr>
        <w:t>zones</w:t>
      </w:r>
      <w:commentRangeEnd w:id="1062"/>
      <w:r w:rsidR="00933D45" w:rsidRPr="00030E71">
        <w:rPr>
          <w:rStyle w:val="CommentReference"/>
          <w:rFonts w:asciiTheme="minorHAnsi" w:eastAsiaTheme="minorHAnsi" w:hAnsiTheme="minorHAnsi" w:cstheme="minorBidi"/>
          <w:highlight w:val="yellow"/>
          <w:rPrChange w:id="1064" w:author="Microsoft Office User" w:date="2018-02-27T15:40:00Z">
            <w:rPr>
              <w:rStyle w:val="CommentReference"/>
              <w:rFonts w:asciiTheme="minorHAnsi" w:eastAsiaTheme="minorHAnsi" w:hAnsiTheme="minorHAnsi" w:cstheme="minorBidi"/>
            </w:rPr>
          </w:rPrChange>
        </w:rPr>
        <w:commentReference w:id="1062"/>
      </w:r>
      <w:r w:rsidR="008D2C8E" w:rsidRPr="00030E71">
        <w:rPr>
          <w:highlight w:val="yellow"/>
          <w:rPrChange w:id="1065" w:author="Microsoft Office User" w:date="2018-02-27T15:40:00Z">
            <w:rPr/>
          </w:rPrChange>
        </w:rPr>
        <w:t>.</w:t>
      </w:r>
      <w:r w:rsidR="00903899" w:rsidRPr="00030E71">
        <w:rPr>
          <w:highlight w:val="yellow"/>
          <w:rPrChange w:id="1066" w:author="Microsoft Office User" w:date="2018-02-27T15:40:00Z">
            <w:rPr/>
          </w:rPrChange>
        </w:rPr>
        <w:t xml:space="preserve"> </w:t>
      </w:r>
      <w:r w:rsidR="00904D05" w:rsidRPr="00030E71">
        <w:rPr>
          <w:highlight w:val="yellow"/>
          <w:rPrChange w:id="1067" w:author="Microsoft Office User" w:date="2018-02-27T15:40:00Z">
            <w:rPr/>
          </w:rPrChange>
        </w:rPr>
        <w:t xml:space="preserve">Exercise </w:t>
      </w:r>
      <w:r w:rsidR="004742A9" w:rsidRPr="00030E71">
        <w:rPr>
          <w:highlight w:val="yellow"/>
          <w:rPrChange w:id="1068" w:author="Microsoft Office User" w:date="2018-02-27T15:40:00Z">
            <w:rPr/>
          </w:rPrChange>
        </w:rPr>
        <w:t xml:space="preserve">also had an indirect effect on the offspring outcome by which offspring of obese dams who exercised during gestation did not </w:t>
      </w:r>
      <w:r w:rsidR="00B92E14" w:rsidRPr="00030E71">
        <w:rPr>
          <w:highlight w:val="yellow"/>
          <w:rPrChange w:id="1069" w:author="Microsoft Office User" w:date="2018-02-27T15:40:00Z">
            <w:rPr/>
          </w:rPrChange>
        </w:rPr>
        <w:t>develop</w:t>
      </w:r>
      <w:r w:rsidR="004742A9" w:rsidRPr="00030E71">
        <w:rPr>
          <w:highlight w:val="yellow"/>
          <w:rPrChange w:id="1070" w:author="Microsoft Office User" w:date="2018-02-27T15:40:00Z">
            <w:rPr/>
          </w:rPrChange>
        </w:rPr>
        <w:t xml:space="preserve"> hyperinsulinemia or adipose tissue insulin resistance unlike offspring of obese dams who did not exercise</w:t>
      </w:r>
      <w:r w:rsidR="00B92E14" w:rsidRPr="00030E71">
        <w:rPr>
          <w:highlight w:val="yellow"/>
          <w:rPrChange w:id="1071" w:author="Microsoft Office User" w:date="2018-02-27T15:40:00Z">
            <w:rPr/>
          </w:rPrChange>
        </w:rPr>
        <w:t xml:space="preserve"> during gestation</w:t>
      </w:r>
      <w:ins w:id="1072" w:author="Microsoft Office User" w:date="2018-02-27T15:40:00Z">
        <w:r w:rsidR="00030E71" w:rsidRPr="00030E71">
          <w:rPr>
            <w:highlight w:val="yellow"/>
            <w:rPrChange w:id="1073" w:author="Microsoft Office User" w:date="2018-02-27T15:40:00Z">
              <w:rPr/>
            </w:rPrChange>
          </w:rPr>
          <w:t xml:space="preserve"> </w:t>
        </w:r>
        <w:r w:rsidR="00030E71" w:rsidRPr="00030E71">
          <w:rPr>
            <w:highlight w:val="yellow"/>
            <w:rPrChange w:id="1074" w:author="Microsoft Office User" w:date="2018-02-27T15:40:00Z">
              <w:rPr/>
            </w:rPrChange>
          </w:rPr>
          <w:fldChar w:fldCharType="begin" w:fldLock="1"/>
        </w:r>
      </w:ins>
      <w:r w:rsidR="00030E71" w:rsidRPr="00030E71">
        <w:rPr>
          <w:highlight w:val="yellow"/>
          <w:rPrChange w:id="1075" w:author="Microsoft Office User" w:date="2018-02-27T15:40:00Z">
            <w:rPr/>
          </w:rPrChange>
        </w:rPr>
        <w:instrText>ADDIN CSL_CITATION { "citationItems" : [ { "id" : "ITEM-1", "itemData" : { "DOI" : "10.1038/srep44650", "ISSN" : "2045-2322", "PMID" : "28291256", "abstract" : "The prevalence of obesity during pregnancy continues to increase at alarming rates. This is concerning as in addition to immediate impacts on maternal wellbeing, obesity during pregnancy has detrimental effects on the long-term health of the offspring through non-genetic mechanisms. A major knowledge gap limiting our capacity to develop intervention strategies is the lack of understanding of the factors in the obese mother that mediate these epigenetic effects on the offspring. We used a mouse model of maternal-diet induced obesity to define predictive correlations between maternal factors and offspring insulin resistance. Maternal hyperinsulinemia (independent of maternal body weight and composition) strongly associated with offspring insulin resistance. To test causality, we implemented an exercise intervention that improved maternal insulin sensitivity without changing maternal body weight or composition. This maternal intervention prevented excess placental lipid deposition and hypoxia (independent of sex) and insulin resistance in male offspring. We conclude that hyperinsulinemia is a key programming factor and therefore an important interventional target during obese pregnancy, and propose moderate exercise as a promising strategy to improve metabolic outcome in both the obese mother and her offspring.", "author" : [ { "dropping-particle" : "", "family" : "Fernandez-Twinn", "given" : "Denise S", "non-dropping-particle" : "", "parse-names" : false, "suffix" : "" }, { "dropping-particle" : "", "family" : "Gascoin", "given" : "Geraldine", "non-dropping-particle" : "", "parse-names" : false, "suffix" : "" }, { "dropping-particle" : "", "family" : "Musial", "given" : "Barbara", "non-dropping-particle" : "", "parse-names" : false, "suffix" : "" }, { "dropping-particle" : "", "family" : "Carr", "given" : "Sarah", "non-dropping-particle" : "", "parse-names" : false, "suffix" : "" }, { "dropping-particle" : "", "family" : "Duque-Guimaraes", "given" : "Daniella", "non-dropping-particle" : "", "parse-names" : false, "suffix" : "" }, { "dropping-particle" : "", "family" : "Blackmore", "given" : "Heather L", "non-dropping-particle" : "", "parse-names" : false, "suffix" : "" }, { "dropping-particle" : "", "family" : "Alfaradhi", "given" : "Maria Z", "non-dropping-particle" : "", "parse-names" : false, "suffix" : "" }, { "dropping-particle" : "", "family" : "Loche", "given" : "Elena", "non-dropping-particle" : "", "parse-names" : false, "suffix" : "" }, { "dropping-particle" : "", "family" : "Sferruzzi-Perri", "given" : "Amanda N", "non-dropping-particle" : "", "parse-names" : false, "suffix" : "" }, { "dropping-particle" : "", "family" : "Fowden", "given" : "Abigail L", "non-dropping-particle" : "", "parse-names" : false, "suffix" : "" }, { "dropping-particle" : "", "family" : "Ozanne", "given" : "Susan E", "non-dropping-particle" : "", "parse-names" : false, "suffix" : "" } ], "container-title" : "Scientific reports", "id" : "ITEM-1", "issued" : { "date-parts" : [ [ "2017", "3", "14" ] ] }, "page" : "44650", "publisher" : "Nature Publishing Group", "title" : "Exercise rescues obese mothers' insulin sensitivity, placental hypoxia and male offspring insulin sensitivity.", "type" : "article-journal", "volume" : "7" }, "uris" : [ "http://www.mendeley.com/documents/?uuid=71d1f097-59c9-337d-a79a-76aec821a2ae" ] } ], "mendeley" : { "formattedCitation" : "(Fernandez-Twinn &lt;i&gt;et al.&lt;/i&gt;, 2017)", "plainTextFormattedCitation" : "(Fernandez-Twinn et al., 2017)", "previouslyFormattedCitation" : "(Fernandez-Twinn &lt;i&gt;et al.&lt;/i&gt;, 2017)" }, "properties" : {  }, "schema" : "https://github.com/citation-style-language/schema/raw/master/csl-citation.json" }</w:instrText>
      </w:r>
      <w:r w:rsidR="00030E71" w:rsidRPr="00030E71">
        <w:rPr>
          <w:highlight w:val="yellow"/>
          <w:rPrChange w:id="1076" w:author="Microsoft Office User" w:date="2018-02-27T15:40:00Z">
            <w:rPr/>
          </w:rPrChange>
        </w:rPr>
        <w:fldChar w:fldCharType="separate"/>
      </w:r>
      <w:r w:rsidR="00030E71" w:rsidRPr="00030E71">
        <w:rPr>
          <w:noProof/>
          <w:highlight w:val="yellow"/>
          <w:rPrChange w:id="1077" w:author="Microsoft Office User" w:date="2018-02-27T15:40:00Z">
            <w:rPr>
              <w:noProof/>
            </w:rPr>
          </w:rPrChange>
        </w:rPr>
        <w:t xml:space="preserve">(Fernandez-Twinn </w:t>
      </w:r>
      <w:r w:rsidR="00030E71" w:rsidRPr="00030E71">
        <w:rPr>
          <w:i/>
          <w:noProof/>
          <w:highlight w:val="yellow"/>
          <w:rPrChange w:id="1078" w:author="Microsoft Office User" w:date="2018-02-27T15:40:00Z">
            <w:rPr>
              <w:i/>
              <w:noProof/>
            </w:rPr>
          </w:rPrChange>
        </w:rPr>
        <w:t>et al.</w:t>
      </w:r>
      <w:r w:rsidR="00030E71" w:rsidRPr="00030E71">
        <w:rPr>
          <w:noProof/>
          <w:highlight w:val="yellow"/>
          <w:rPrChange w:id="1079" w:author="Microsoft Office User" w:date="2018-02-27T15:40:00Z">
            <w:rPr>
              <w:noProof/>
            </w:rPr>
          </w:rPrChange>
        </w:rPr>
        <w:t>, 2017)</w:t>
      </w:r>
      <w:ins w:id="1080" w:author="Microsoft Office User" w:date="2018-02-27T15:40:00Z">
        <w:r w:rsidR="00030E71" w:rsidRPr="00030E71">
          <w:rPr>
            <w:highlight w:val="yellow"/>
            <w:rPrChange w:id="1081" w:author="Microsoft Office User" w:date="2018-02-27T15:40:00Z">
              <w:rPr/>
            </w:rPrChange>
          </w:rPr>
          <w:fldChar w:fldCharType="end"/>
        </w:r>
      </w:ins>
      <w:r w:rsidR="004742A9" w:rsidRPr="00030E71">
        <w:rPr>
          <w:highlight w:val="yellow"/>
          <w:rPrChange w:id="1082" w:author="Microsoft Office User" w:date="2018-02-27T15:40:00Z">
            <w:rPr/>
          </w:rPrChange>
        </w:rPr>
        <w:t xml:space="preserve">. This emphasizes the role of the placenta in determining the fetal health </w:t>
      </w:r>
      <w:commentRangeStart w:id="1083"/>
      <w:r w:rsidR="004742A9" w:rsidRPr="00030E71">
        <w:rPr>
          <w:highlight w:val="yellow"/>
          <w:rPrChange w:id="1084" w:author="Microsoft Office User" w:date="2018-02-27T15:40:00Z">
            <w:rPr/>
          </w:rPrChange>
        </w:rPr>
        <w:t>outcome</w:t>
      </w:r>
      <w:commentRangeEnd w:id="1083"/>
      <w:r w:rsidR="00933D45" w:rsidRPr="00030E71">
        <w:rPr>
          <w:rStyle w:val="CommentReference"/>
          <w:rFonts w:asciiTheme="minorHAnsi" w:eastAsiaTheme="minorHAnsi" w:hAnsiTheme="minorHAnsi" w:cstheme="minorBidi"/>
          <w:highlight w:val="yellow"/>
          <w:rPrChange w:id="1085" w:author="Microsoft Office User" w:date="2018-02-27T15:40:00Z">
            <w:rPr>
              <w:rStyle w:val="CommentReference"/>
              <w:rFonts w:asciiTheme="minorHAnsi" w:eastAsiaTheme="minorHAnsi" w:hAnsiTheme="minorHAnsi" w:cstheme="minorBidi"/>
            </w:rPr>
          </w:rPrChange>
        </w:rPr>
        <w:commentReference w:id="1083"/>
      </w:r>
      <w:r w:rsidR="004742A9" w:rsidRPr="00030E71">
        <w:rPr>
          <w:highlight w:val="yellow"/>
          <w:rPrChange w:id="1086" w:author="Microsoft Office User" w:date="2018-02-27T15:40:00Z">
            <w:rPr/>
          </w:rPrChange>
        </w:rPr>
        <w:t xml:space="preserve">. </w:t>
      </w:r>
      <w:ins w:id="1087" w:author="Dave Bridges" w:date="2018-02-07T19:14:00Z">
        <w:r w:rsidR="00933D45" w:rsidRPr="00030E71">
          <w:rPr>
            <w:highlight w:val="yellow"/>
            <w:rPrChange w:id="1088" w:author="Microsoft Office User" w:date="2018-02-27T15:40:00Z">
              <w:rPr/>
            </w:rPrChange>
          </w:rPr>
          <w:t xml:space="preserve">  </w:t>
        </w:r>
      </w:ins>
    </w:p>
    <w:p w14:paraId="2EFFB06B" w14:textId="4B70F3A1" w:rsidR="004742A9" w:rsidRPr="000646B0" w:rsidRDefault="004742A9">
      <w:pPr>
        <w:ind w:firstLine="720"/>
        <w:pPrChange w:id="1089" w:author="Dave Bridges" w:date="2018-02-07T19:14:00Z">
          <w:pPr/>
        </w:pPrChange>
      </w:pPr>
      <w:r w:rsidRPr="00030E71">
        <w:rPr>
          <w:highlight w:val="yellow"/>
          <w:rPrChange w:id="1090" w:author="Microsoft Office User" w:date="2018-02-27T15:40:00Z">
            <w:rPr/>
          </w:rPrChange>
        </w:rPr>
        <w:t xml:space="preserve">It is important </w:t>
      </w:r>
      <w:r w:rsidRPr="00030E71">
        <w:rPr>
          <w:highlight w:val="yellow"/>
          <w:rPrChange w:id="1091" w:author="Microsoft Office User" w:date="2018-02-27T15:40:00Z">
            <w:rPr/>
          </w:rPrChange>
        </w:rPr>
        <w:lastRenderedPageBreak/>
        <w:t>to appreciate that maternal obesity effect</w:t>
      </w:r>
      <w:ins w:id="1092" w:author="Dave Bridges" w:date="2018-02-07T19:14:00Z">
        <w:r w:rsidR="00933D45" w:rsidRPr="00030E71">
          <w:rPr>
            <w:highlight w:val="yellow"/>
            <w:rPrChange w:id="1093" w:author="Microsoft Office User" w:date="2018-02-27T15:40:00Z">
              <w:rPr/>
            </w:rPrChange>
          </w:rPr>
          <w:t>s</w:t>
        </w:r>
      </w:ins>
      <w:r w:rsidRPr="00030E71">
        <w:rPr>
          <w:highlight w:val="yellow"/>
          <w:rPrChange w:id="1094" w:author="Microsoft Office User" w:date="2018-02-27T15:40:00Z">
            <w:rPr/>
          </w:rPrChange>
        </w:rPr>
        <w:t xml:space="preserve"> on the fetus may be attenuated </w:t>
      </w:r>
      <w:commentRangeStart w:id="1095"/>
      <w:r w:rsidRPr="00030E71">
        <w:rPr>
          <w:highlight w:val="yellow"/>
          <w:rPrChange w:id="1096" w:author="Microsoft Office User" w:date="2018-02-27T15:40:00Z">
            <w:rPr/>
          </w:rPrChange>
        </w:rPr>
        <w:t>as further data emerges on the mechanisms underlying placental altered functions.</w:t>
      </w:r>
      <w:commentRangeEnd w:id="1095"/>
      <w:r w:rsidR="00933D45" w:rsidRPr="00030E71">
        <w:rPr>
          <w:rStyle w:val="CommentReference"/>
          <w:rFonts w:asciiTheme="minorHAnsi" w:eastAsiaTheme="minorHAnsi" w:hAnsiTheme="minorHAnsi" w:cstheme="minorBidi"/>
          <w:highlight w:val="yellow"/>
          <w:rPrChange w:id="1097" w:author="Microsoft Office User" w:date="2018-02-27T15:40:00Z">
            <w:rPr>
              <w:rStyle w:val="CommentReference"/>
              <w:rFonts w:asciiTheme="minorHAnsi" w:eastAsiaTheme="minorHAnsi" w:hAnsiTheme="minorHAnsi" w:cstheme="minorBidi"/>
            </w:rPr>
          </w:rPrChange>
        </w:rPr>
        <w:commentReference w:id="1095"/>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1098" w:author="Dave Bridges" w:date="2018-02-07T19:15:00Z">
        <w:r w:rsidRPr="000646B0" w:rsidDel="00933D45">
          <w:delText xml:space="preserve">may </w:delText>
        </w:r>
      </w:del>
      <w:r w:rsidR="00DE7D3C">
        <w:t xml:space="preserve">overlap </w:t>
      </w:r>
      <w:commentRangeStart w:id="1099"/>
      <w:r w:rsidR="00DE7D3C">
        <w:t>in certain findings</w:t>
      </w:r>
      <w:r w:rsidRPr="000646B0">
        <w:t xml:space="preserve"> </w:t>
      </w:r>
      <w:commentRangeEnd w:id="1099"/>
      <w:r w:rsidR="00933D45">
        <w:rPr>
          <w:rStyle w:val="CommentReference"/>
          <w:rFonts w:asciiTheme="minorHAnsi" w:eastAsiaTheme="minorHAnsi" w:hAnsiTheme="minorHAnsi" w:cstheme="minorBidi"/>
        </w:rPr>
        <w:commentReference w:id="1099"/>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1100"/>
      <w:r w:rsidR="00C43933">
        <w:t xml:space="preserve">can indeed </w:t>
      </w:r>
      <w:commentRangeEnd w:id="1100"/>
      <w:r w:rsidR="00933D45">
        <w:rPr>
          <w:rStyle w:val="CommentReference"/>
          <w:rFonts w:asciiTheme="minorHAnsi" w:eastAsiaTheme="minorHAnsi" w:hAnsiTheme="minorHAnsi" w:cstheme="minorBidi"/>
        </w:rPr>
        <w:commentReference w:id="1100"/>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1101"/>
      <w:r w:rsidR="000F07BB">
        <w:t>membrane</w:t>
      </w:r>
      <w:commentRangeEnd w:id="1101"/>
      <w:r w:rsidR="00933D45">
        <w:rPr>
          <w:rStyle w:val="CommentReference"/>
          <w:rFonts w:asciiTheme="minorHAnsi" w:eastAsiaTheme="minorHAnsi" w:hAnsiTheme="minorHAnsi" w:cstheme="minorBidi"/>
        </w:rPr>
        <w:commentReference w:id="1101"/>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1102"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1103" w:author="Dave Bridges" w:date="2018-02-07T19:17:00Z">
        <w:r w:rsidR="00933D45">
          <w:t>D</w:t>
        </w:r>
      </w:ins>
      <w:r w:rsidR="009E1908">
        <w:t xml:space="preserve">evelopmental origins of disease as risk of disease </w:t>
      </w:r>
      <w:ins w:id="1104" w:author="Dave Bridges" w:date="2018-02-07T19:17:00Z">
        <w:r w:rsidR="00933D45">
          <w:t xml:space="preserve">could </w:t>
        </w:r>
      </w:ins>
      <w:r w:rsidR="009E1908">
        <w:t xml:space="preserve">be determined </w:t>
      </w:r>
      <w:r w:rsidR="00347DF6" w:rsidRPr="00933D45">
        <w:rPr>
          <w:i/>
          <w:rPrChange w:id="1105" w:author="Dave Bridges" w:date="2018-02-07T19:17:00Z">
            <w:rPr/>
          </w:rPrChange>
        </w:rPr>
        <w:t>in utero</w:t>
      </w:r>
      <w:r w:rsidR="00347DF6">
        <w:t xml:space="preserve"> and </w:t>
      </w:r>
      <w:commentRangeStart w:id="1106"/>
      <w:r w:rsidR="00347DF6">
        <w:t xml:space="preserve">before </w:t>
      </w:r>
      <w:commentRangeEnd w:id="1106"/>
      <w:r w:rsidR="00933D45">
        <w:rPr>
          <w:rStyle w:val="CommentReference"/>
          <w:rFonts w:asciiTheme="minorHAnsi" w:eastAsiaTheme="minorHAnsi" w:hAnsiTheme="minorHAnsi" w:cstheme="minorBidi"/>
        </w:rPr>
        <w:commentReference w:id="1106"/>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1107" w:author="Dave Bridges" w:date="2018-02-07T19:17:00Z">
        <w:r w:rsidR="00933D45">
          <w:t xml:space="preserve"> and long term consequences on the offspring</w:t>
        </w:r>
      </w:ins>
      <w:r w:rsidR="001C798D">
        <w:t xml:space="preserve">. In addition to </w:t>
      </w:r>
      <w:del w:id="1108"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1109"/>
      <w:r w:rsidR="001C798D">
        <w:t>augments the inadequate conditions</w:t>
      </w:r>
      <w:commentRangeEnd w:id="1109"/>
      <w:r w:rsidR="00933D45">
        <w:rPr>
          <w:rStyle w:val="CommentReference"/>
          <w:rFonts w:asciiTheme="minorHAnsi" w:eastAsiaTheme="minorHAnsi" w:hAnsiTheme="minorHAnsi" w:cstheme="minorBidi"/>
        </w:rPr>
        <w:commentReference w:id="1109"/>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w:t>
      </w:r>
      <w:r w:rsidR="00C5108D">
        <w:lastRenderedPageBreak/>
        <w:t xml:space="preserve">signals </w:t>
      </w:r>
      <w:r w:rsidR="007C76DF">
        <w:t>are nonsynchronous</w:t>
      </w:r>
      <w:r>
        <w:t xml:space="preserve"> or even inconsistent</w:t>
      </w:r>
      <w:r w:rsidR="007C76DF">
        <w:t xml:space="preserve">. </w:t>
      </w:r>
      <w:commentRangeStart w:id="1110"/>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1110"/>
      <w:r w:rsidR="00933D45">
        <w:rPr>
          <w:rStyle w:val="CommentReference"/>
          <w:rFonts w:asciiTheme="minorHAnsi" w:eastAsiaTheme="minorHAnsi" w:hAnsiTheme="minorHAnsi" w:cstheme="minorBidi"/>
        </w:rPr>
        <w:commentReference w:id="1110"/>
      </w:r>
      <w:r w:rsidR="00B13C6B">
        <w:t xml:space="preserve">This is due to maternal stress and is associated with impaired fetal cognitive development. </w:t>
      </w:r>
      <w:commentRangeStart w:id="1111"/>
      <w:r>
        <w:t>Overall, t</w:t>
      </w:r>
      <w:r w:rsidR="00B13C6B">
        <w:t xml:space="preserve">he maternal influence on the fetal development is </w:t>
      </w:r>
      <w:r w:rsidR="004A1E58">
        <w:t>manipulated</w:t>
      </w:r>
      <w:r w:rsidR="00B13C6B">
        <w:t xml:space="preserve"> by placental transport and metabolism.</w:t>
      </w:r>
      <w:commentRangeEnd w:id="1111"/>
      <w:r w:rsidR="00933D45">
        <w:rPr>
          <w:rStyle w:val="CommentReference"/>
          <w:rFonts w:asciiTheme="minorHAnsi" w:eastAsiaTheme="minorHAnsi" w:hAnsiTheme="minorHAnsi" w:cstheme="minorBidi"/>
        </w:rPr>
        <w:commentReference w:id="1111"/>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1112" w:author="Dave Bridges" w:date="2018-02-07T19:19:00Z">
        <w:r w:rsidDel="00933D45">
          <w:delText xml:space="preserve">lot of </w:delText>
        </w:r>
      </w:del>
      <w:r>
        <w:t>focus on the mTORC</w:t>
      </w:r>
      <w:ins w:id="1113" w:author="Dave Bridges" w:date="2018-02-07T19:19:00Z">
        <w:r w:rsidR="00933D45">
          <w:t>1</w:t>
        </w:r>
      </w:ins>
      <w:r>
        <w:t xml:space="preserve"> pathway as it is a key activator in multiple pathways i</w:t>
      </w:r>
      <w:r w:rsidR="004A1E58">
        <w:t>ncluding glucos</w:t>
      </w:r>
      <w:r>
        <w:t>e, amino acids and lipid metabolism. mTORC</w:t>
      </w:r>
      <w:ins w:id="1114"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1115" w:author="Dave Bridges" w:date="2018-02-07T19:19:00Z">
        <w:r w:rsidR="00933D45">
          <w:t>1</w:t>
        </w:r>
      </w:ins>
      <w:r>
        <w:t xml:space="preserve"> directly influences the metabolism and uptake of nutrients </w:t>
      </w:r>
      <w:r w:rsidR="003F73CA">
        <w:t xml:space="preserve">into the </w:t>
      </w:r>
      <w:commentRangeStart w:id="1116"/>
      <w:r w:rsidR="003F73CA">
        <w:t>placenta</w:t>
      </w:r>
      <w:commentRangeEnd w:id="1116"/>
      <w:r w:rsidR="00933D45">
        <w:rPr>
          <w:rStyle w:val="CommentReference"/>
          <w:rFonts w:asciiTheme="minorHAnsi" w:eastAsiaTheme="minorHAnsi" w:hAnsiTheme="minorHAnsi" w:cstheme="minorBidi"/>
        </w:rPr>
        <w:commentReference w:id="1116"/>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1117" w:author="Dave Bridges" w:date="2018-02-07T19:19:00Z">
        <w:r w:rsidR="00DE7D3C" w:rsidDel="00933D45">
          <w:delText xml:space="preserve">pathway </w:delText>
        </w:r>
      </w:del>
      <w:ins w:id="1118" w:author="Dave Bridges" w:date="2018-02-07T19:19:00Z">
        <w:r w:rsidR="00933D45">
          <w:t xml:space="preserve">mediators </w:t>
        </w:r>
      </w:ins>
      <w:r w:rsidR="00DE7D3C">
        <w:t>including mTORC</w:t>
      </w:r>
      <w:ins w:id="1119"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1120" w:author="Dave Bridges" w:date="2018-02-07T19:19:00Z">
        <w:r w:rsidR="00933D45">
          <w:t xml:space="preserve">the </w:t>
        </w:r>
      </w:ins>
      <w:r w:rsidR="004A1E58">
        <w:t>mTORC</w:t>
      </w:r>
      <w:ins w:id="1121"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0ACD9581" w14:textId="5F417412" w:rsidR="00BE48D5" w:rsidRPr="00BE48D5" w:rsidRDefault="00C70301" w:rsidP="00BE48D5">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BE48D5" w:rsidRPr="00BE48D5">
        <w:rPr>
          <w:noProof/>
        </w:rPr>
        <w:t xml:space="preserve">Baumgartner HK, Trinder KM, Galimanis CE, Post A, Phang T, Ross RG &amp; Winn VD (2015). Characterization of choline transporters in the human placenta over gestation. </w:t>
      </w:r>
      <w:r w:rsidR="00BE48D5" w:rsidRPr="00BE48D5">
        <w:rPr>
          <w:i/>
          <w:iCs/>
          <w:noProof/>
        </w:rPr>
        <w:t>Placenta</w:t>
      </w:r>
      <w:r w:rsidR="00BE48D5" w:rsidRPr="00BE48D5">
        <w:rPr>
          <w:noProof/>
        </w:rPr>
        <w:t xml:space="preserve"> </w:t>
      </w:r>
      <w:r w:rsidR="00BE48D5" w:rsidRPr="00BE48D5">
        <w:rPr>
          <w:b/>
          <w:bCs/>
          <w:noProof/>
        </w:rPr>
        <w:t>36,</w:t>
      </w:r>
      <w:r w:rsidR="00BE48D5" w:rsidRPr="00BE48D5">
        <w:rPr>
          <w:noProof/>
        </w:rPr>
        <w:t xml:space="preserve"> 1362–1369.</w:t>
      </w:r>
    </w:p>
    <w:p w14:paraId="0BED1E41" w14:textId="77777777" w:rsidR="00BE48D5" w:rsidRPr="00BE48D5" w:rsidRDefault="00BE48D5" w:rsidP="00BE48D5">
      <w:pPr>
        <w:widowControl w:val="0"/>
        <w:autoSpaceDE w:val="0"/>
        <w:autoSpaceDN w:val="0"/>
        <w:adjustRightInd w:val="0"/>
        <w:ind w:left="480" w:hanging="480"/>
        <w:rPr>
          <w:noProof/>
        </w:rPr>
      </w:pPr>
      <w:r w:rsidRPr="00BE48D5">
        <w:rPr>
          <w:noProof/>
        </w:rPr>
        <w:lastRenderedPageBreak/>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22AE536B"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Brett KE, Ferraro ZM, Yockell-Lelievre J, Gruslin A &amp; Adamo KB (2014). Maternal-fetal nutrient transport in pregnancy pathologies: the role of the placenta. </w:t>
      </w:r>
      <w:r w:rsidRPr="00BE48D5">
        <w:rPr>
          <w:i/>
          <w:iCs/>
          <w:noProof/>
        </w:rPr>
        <w:t>Int J Mol Sci</w:t>
      </w:r>
      <w:r w:rsidRPr="00BE48D5">
        <w:rPr>
          <w:noProof/>
        </w:rPr>
        <w:t xml:space="preserve"> </w:t>
      </w:r>
      <w:r w:rsidRPr="00BE48D5">
        <w:rPr>
          <w:b/>
          <w:bCs/>
          <w:noProof/>
        </w:rPr>
        <w:t>15,</w:t>
      </w:r>
      <w:r w:rsidRPr="00BE48D5">
        <w:rPr>
          <w:noProof/>
        </w:rPr>
        <w:t xml:space="preserve"> 16153–16185.</w:t>
      </w:r>
    </w:p>
    <w:p w14:paraId="14C3055E"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Burk RF, Olson GE, Hill KE, Winfrey VP, Motley AK &amp; Kurokawa S (2013). Maternal-fetal transfer of selenium in the mouse. </w:t>
      </w:r>
      <w:r w:rsidRPr="00BE48D5">
        <w:rPr>
          <w:i/>
          <w:iCs/>
          <w:noProof/>
        </w:rPr>
        <w:t>FASEB J</w:t>
      </w:r>
      <w:r w:rsidRPr="00BE48D5">
        <w:rPr>
          <w:noProof/>
        </w:rPr>
        <w:t xml:space="preserve"> </w:t>
      </w:r>
      <w:r w:rsidRPr="00BE48D5">
        <w:rPr>
          <w:b/>
          <w:bCs/>
          <w:noProof/>
        </w:rPr>
        <w:t>27,</w:t>
      </w:r>
      <w:r w:rsidRPr="00BE48D5">
        <w:rPr>
          <w:noProof/>
        </w:rPr>
        <w:t xml:space="preserve"> 3249–3256.</w:t>
      </w:r>
    </w:p>
    <w:p w14:paraId="18B1A44B"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Cao C &amp; Fleming MD (2016). The placenta: the forgotten essential organ of iron transport. </w:t>
      </w:r>
      <w:r w:rsidRPr="00BE48D5">
        <w:rPr>
          <w:i/>
          <w:iCs/>
          <w:noProof/>
        </w:rPr>
        <w:t>Nutr Rev</w:t>
      </w:r>
      <w:r w:rsidRPr="00BE48D5">
        <w:rPr>
          <w:noProof/>
        </w:rPr>
        <w:t xml:space="preserve"> </w:t>
      </w:r>
      <w:r w:rsidRPr="00BE48D5">
        <w:rPr>
          <w:b/>
          <w:bCs/>
          <w:noProof/>
        </w:rPr>
        <w:t>74,</w:t>
      </w:r>
      <w:r w:rsidRPr="00BE48D5">
        <w:rPr>
          <w:noProof/>
        </w:rPr>
        <w:t xml:space="preserve"> 421–431.</w:t>
      </w:r>
    </w:p>
    <w:p w14:paraId="71F88D1C"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Carter AM (2007). Animal Models of Human Placentation – A Review. </w:t>
      </w:r>
      <w:r w:rsidRPr="00BE48D5">
        <w:rPr>
          <w:i/>
          <w:iCs/>
          <w:noProof/>
        </w:rPr>
        <w:t>Placenta</w:t>
      </w:r>
      <w:r w:rsidRPr="00BE48D5">
        <w:rPr>
          <w:noProof/>
        </w:rPr>
        <w:t xml:space="preserve"> </w:t>
      </w:r>
      <w:r w:rsidRPr="00BE48D5">
        <w:rPr>
          <w:b/>
          <w:bCs/>
          <w:noProof/>
        </w:rPr>
        <w:t>28,</w:t>
      </w:r>
      <w:r w:rsidRPr="00BE48D5">
        <w:rPr>
          <w:noProof/>
        </w:rPr>
        <w:t xml:space="preserve"> S41–S47.</w:t>
      </w:r>
    </w:p>
    <w:p w14:paraId="674A7064"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Carter AM, Enders AC &amp; Pijnenborg R (2015). The role of invasive trophoblast in implantation and placentation of primates. </w:t>
      </w:r>
      <w:r w:rsidRPr="00BE48D5">
        <w:rPr>
          <w:i/>
          <w:iCs/>
          <w:noProof/>
        </w:rPr>
        <w:t>Philos Trans R Soc Lond B Biol Sci</w:t>
      </w:r>
      <w:r w:rsidRPr="00BE48D5">
        <w:rPr>
          <w:noProof/>
        </w:rPr>
        <w:t xml:space="preserve"> </w:t>
      </w:r>
      <w:r w:rsidRPr="00BE48D5">
        <w:rPr>
          <w:b/>
          <w:bCs/>
          <w:noProof/>
        </w:rPr>
        <w:t>370,</w:t>
      </w:r>
      <w:r w:rsidRPr="00BE48D5">
        <w:rPr>
          <w:noProof/>
        </w:rPr>
        <w:t xml:space="preserve"> 20140070.</w:t>
      </w:r>
    </w:p>
    <w:p w14:paraId="2DC6AB09"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Catalano PM, Presley L, Minium J &amp; Hauguel-de Mouzon S (2009). Fetuses of Obese Mothers Develop Insulin Resistance in Utero. </w:t>
      </w:r>
      <w:r w:rsidRPr="00BE48D5">
        <w:rPr>
          <w:i/>
          <w:iCs/>
          <w:noProof/>
        </w:rPr>
        <w:t>Diabetes Care</w:t>
      </w:r>
      <w:r w:rsidRPr="00BE48D5">
        <w:rPr>
          <w:noProof/>
        </w:rPr>
        <w:t xml:space="preserve"> </w:t>
      </w:r>
      <w:r w:rsidRPr="00BE48D5">
        <w:rPr>
          <w:b/>
          <w:bCs/>
          <w:noProof/>
        </w:rPr>
        <w:t>32,</w:t>
      </w:r>
      <w:r w:rsidRPr="00BE48D5">
        <w:rPr>
          <w:noProof/>
        </w:rPr>
        <w:t xml:space="preserve"> 1076–1080.</w:t>
      </w:r>
    </w:p>
    <w:p w14:paraId="399C31AA"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Chen Y-Y, Powell TL &amp; Jansson T (2017). 1,25-Dihydroxy vitamin D3 stimulates system A amino acid transport in primary human trophoblast cells. </w:t>
      </w:r>
      <w:r w:rsidRPr="00BE48D5">
        <w:rPr>
          <w:i/>
          <w:iCs/>
          <w:noProof/>
        </w:rPr>
        <w:t>Mol Cell Endocrinol</w:t>
      </w:r>
      <w:r w:rsidRPr="00BE48D5">
        <w:rPr>
          <w:noProof/>
        </w:rPr>
        <w:t xml:space="preserve"> </w:t>
      </w:r>
      <w:r w:rsidRPr="00BE48D5">
        <w:rPr>
          <w:b/>
          <w:bCs/>
          <w:noProof/>
        </w:rPr>
        <w:t>442,</w:t>
      </w:r>
      <w:r w:rsidRPr="00BE48D5">
        <w:rPr>
          <w:noProof/>
        </w:rPr>
        <w:t xml:space="preserve"> 90–97.</w:t>
      </w:r>
    </w:p>
    <w:p w14:paraId="382A25D8"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Díaz P, Powell TL &amp; Jansson T (2014). The Role of Placental Nutrient Sensing in Maternal-Fetal Resource Allocation1. </w:t>
      </w:r>
      <w:r w:rsidRPr="00BE48D5">
        <w:rPr>
          <w:i/>
          <w:iCs/>
          <w:noProof/>
        </w:rPr>
        <w:t>Biol Reprod</w:t>
      </w:r>
      <w:r w:rsidRPr="00BE48D5">
        <w:rPr>
          <w:noProof/>
        </w:rPr>
        <w:t xml:space="preserve"> </w:t>
      </w:r>
      <w:r w:rsidRPr="00BE48D5">
        <w:rPr>
          <w:b/>
          <w:bCs/>
          <w:noProof/>
        </w:rPr>
        <w:t>91,</w:t>
      </w:r>
      <w:r w:rsidRPr="00BE48D5">
        <w:rPr>
          <w:noProof/>
        </w:rPr>
        <w:t xml:space="preserve"> 82.</w:t>
      </w:r>
    </w:p>
    <w:p w14:paraId="43FA9633"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Fernandez-Twinn DS, Gascoin G, Musial B, Carr S, Duque-Guimaraes D, Blackmore HL, Alfaradhi MZ, Loche E, Sferruzzi-Perri AN, Fowden AL &amp; Ozanne SE (2017). Exercise rescues obese mothers’ insulin sensitivity, placental hypoxia and male offspring insulin sensitivity. </w:t>
      </w:r>
      <w:r w:rsidRPr="00BE48D5">
        <w:rPr>
          <w:i/>
          <w:iCs/>
          <w:noProof/>
        </w:rPr>
        <w:t>Sci Rep</w:t>
      </w:r>
      <w:r w:rsidRPr="00BE48D5">
        <w:rPr>
          <w:noProof/>
        </w:rPr>
        <w:t xml:space="preserve"> </w:t>
      </w:r>
      <w:r w:rsidRPr="00BE48D5">
        <w:rPr>
          <w:b/>
          <w:bCs/>
          <w:noProof/>
        </w:rPr>
        <w:t>7,</w:t>
      </w:r>
      <w:r w:rsidRPr="00BE48D5">
        <w:rPr>
          <w:noProof/>
        </w:rPr>
        <w:t xml:space="preserve"> 44650.</w:t>
      </w:r>
    </w:p>
    <w:p w14:paraId="7F610E58"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Flegal KM, Kruszon-Moran D, Carroll MD, Fryar CD &amp; Ogden CL (2016). Trends in Obesity Among Adults in the United States, 2005 to 2014. </w:t>
      </w:r>
      <w:r w:rsidRPr="00BE48D5">
        <w:rPr>
          <w:i/>
          <w:iCs/>
          <w:noProof/>
        </w:rPr>
        <w:t>JAMA</w:t>
      </w:r>
      <w:r w:rsidRPr="00BE48D5">
        <w:rPr>
          <w:noProof/>
        </w:rPr>
        <w:t xml:space="preserve"> </w:t>
      </w:r>
      <w:r w:rsidRPr="00BE48D5">
        <w:rPr>
          <w:b/>
          <w:bCs/>
          <w:noProof/>
        </w:rPr>
        <w:t>315,</w:t>
      </w:r>
      <w:r w:rsidRPr="00BE48D5">
        <w:rPr>
          <w:noProof/>
        </w:rPr>
        <w:t xml:space="preserve"> 2284.</w:t>
      </w:r>
    </w:p>
    <w:p w14:paraId="497054C8"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Furukawa S, Kuroda Y &amp; Sugiyama A (2014). A comparison of the histological structure of the placenta in experimental animals. </w:t>
      </w:r>
      <w:r w:rsidRPr="00BE48D5">
        <w:rPr>
          <w:i/>
          <w:iCs/>
          <w:noProof/>
        </w:rPr>
        <w:t>J Toxicol Pathol</w:t>
      </w:r>
      <w:r w:rsidRPr="00BE48D5">
        <w:rPr>
          <w:noProof/>
        </w:rPr>
        <w:t xml:space="preserve"> </w:t>
      </w:r>
      <w:r w:rsidRPr="00BE48D5">
        <w:rPr>
          <w:b/>
          <w:bCs/>
          <w:noProof/>
        </w:rPr>
        <w:t>27,</w:t>
      </w:r>
      <w:r w:rsidRPr="00BE48D5">
        <w:rPr>
          <w:noProof/>
        </w:rPr>
        <w:t xml:space="preserve"> 11–18.</w:t>
      </w:r>
    </w:p>
    <w:p w14:paraId="75715E96"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Gude NM, Roberts CT, Kalionis B &amp; King RG (2004). Growth and function of the normal human placenta. </w:t>
      </w:r>
      <w:r w:rsidRPr="00BE48D5">
        <w:rPr>
          <w:i/>
          <w:iCs/>
          <w:noProof/>
        </w:rPr>
        <w:t>Thromb Res</w:t>
      </w:r>
      <w:r w:rsidRPr="00BE48D5">
        <w:rPr>
          <w:noProof/>
        </w:rPr>
        <w:t xml:space="preserve"> </w:t>
      </w:r>
      <w:r w:rsidRPr="00BE48D5">
        <w:rPr>
          <w:b/>
          <w:bCs/>
          <w:noProof/>
        </w:rPr>
        <w:t>114,</w:t>
      </w:r>
      <w:r w:rsidRPr="00BE48D5">
        <w:rPr>
          <w:noProof/>
        </w:rPr>
        <w:t xml:space="preserve"> 397–407.</w:t>
      </w:r>
    </w:p>
    <w:p w14:paraId="194689D8" w14:textId="77777777" w:rsidR="00BE48D5" w:rsidRPr="00BE48D5" w:rsidRDefault="00BE48D5" w:rsidP="00BE48D5">
      <w:pPr>
        <w:widowControl w:val="0"/>
        <w:autoSpaceDE w:val="0"/>
        <w:autoSpaceDN w:val="0"/>
        <w:adjustRightInd w:val="0"/>
        <w:ind w:left="480" w:hanging="480"/>
        <w:rPr>
          <w:noProof/>
        </w:rPr>
      </w:pPr>
      <w:r w:rsidRPr="00BE48D5">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4222E5EE"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Knöfler M &amp; Pollheimer J (2013). Human placental trophoblast invasion and differentiation: a particular focus on Wnt signaling. </w:t>
      </w:r>
      <w:r w:rsidRPr="00BE48D5">
        <w:rPr>
          <w:i/>
          <w:iCs/>
          <w:noProof/>
        </w:rPr>
        <w:t>Front Genet</w:t>
      </w:r>
      <w:r w:rsidRPr="00BE48D5">
        <w:rPr>
          <w:noProof/>
        </w:rPr>
        <w:t xml:space="preserve"> </w:t>
      </w:r>
      <w:r w:rsidRPr="00BE48D5">
        <w:rPr>
          <w:b/>
          <w:bCs/>
          <w:noProof/>
        </w:rPr>
        <w:t>4,</w:t>
      </w:r>
      <w:r w:rsidRPr="00BE48D5">
        <w:rPr>
          <w:noProof/>
        </w:rPr>
        <w:t xml:space="preserve"> 190.</w:t>
      </w:r>
    </w:p>
    <w:p w14:paraId="4FDBB9B8"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Lager S &amp; Powell TL (2012). Regulation of nutrient transport across the placenta. </w:t>
      </w:r>
      <w:r w:rsidRPr="00BE48D5">
        <w:rPr>
          <w:i/>
          <w:iCs/>
          <w:noProof/>
        </w:rPr>
        <w:t>J Pregnancy</w:t>
      </w:r>
      <w:r w:rsidRPr="00BE48D5">
        <w:rPr>
          <w:noProof/>
        </w:rPr>
        <w:t xml:space="preserve"> </w:t>
      </w:r>
      <w:r w:rsidRPr="00BE48D5">
        <w:rPr>
          <w:b/>
          <w:bCs/>
          <w:noProof/>
        </w:rPr>
        <w:t>2012,</w:t>
      </w:r>
      <w:r w:rsidRPr="00BE48D5">
        <w:rPr>
          <w:noProof/>
        </w:rPr>
        <w:t xml:space="preserve"> 179827.</w:t>
      </w:r>
    </w:p>
    <w:p w14:paraId="3B70B504"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Malassine A, Frendo J-L &amp; Evain-Brion D (2003). A comparison of placental development and endocrine functions between the human and mouse model. </w:t>
      </w:r>
      <w:r w:rsidRPr="00BE48D5">
        <w:rPr>
          <w:i/>
          <w:iCs/>
          <w:noProof/>
        </w:rPr>
        <w:t>Hum Reprod Update</w:t>
      </w:r>
      <w:r w:rsidRPr="00BE48D5">
        <w:rPr>
          <w:noProof/>
        </w:rPr>
        <w:t xml:space="preserve"> </w:t>
      </w:r>
      <w:r w:rsidRPr="00BE48D5">
        <w:rPr>
          <w:b/>
          <w:bCs/>
          <w:noProof/>
        </w:rPr>
        <w:t>9,</w:t>
      </w:r>
      <w:r w:rsidRPr="00BE48D5">
        <w:rPr>
          <w:noProof/>
        </w:rPr>
        <w:t xml:space="preserve"> 531–539.</w:t>
      </w:r>
    </w:p>
    <w:p w14:paraId="6DDD26E1" w14:textId="77777777" w:rsidR="00BE48D5" w:rsidRPr="00BE48D5" w:rsidRDefault="00BE48D5" w:rsidP="00BE48D5">
      <w:pPr>
        <w:widowControl w:val="0"/>
        <w:autoSpaceDE w:val="0"/>
        <w:autoSpaceDN w:val="0"/>
        <w:adjustRightInd w:val="0"/>
        <w:ind w:left="480" w:hanging="480"/>
        <w:rPr>
          <w:noProof/>
        </w:rPr>
      </w:pPr>
      <w:r w:rsidRPr="00BE48D5">
        <w:rPr>
          <w:noProof/>
        </w:rPr>
        <w:lastRenderedPageBreak/>
        <w:t xml:space="preserve">Maltepe E, Bakardjiev AI &amp; Fisher SJ (2010). The placenta: transcriptional, epigenetic, and physiological integration during development. </w:t>
      </w:r>
      <w:r w:rsidRPr="00BE48D5">
        <w:rPr>
          <w:i/>
          <w:iCs/>
          <w:noProof/>
        </w:rPr>
        <w:t>J Clin Invest</w:t>
      </w:r>
      <w:r w:rsidRPr="00BE48D5">
        <w:rPr>
          <w:noProof/>
        </w:rPr>
        <w:t xml:space="preserve"> </w:t>
      </w:r>
      <w:r w:rsidRPr="00BE48D5">
        <w:rPr>
          <w:b/>
          <w:bCs/>
          <w:noProof/>
        </w:rPr>
        <w:t>120,</w:t>
      </w:r>
      <w:r w:rsidRPr="00BE48D5">
        <w:rPr>
          <w:noProof/>
        </w:rPr>
        <w:t xml:space="preserve"> 1016–1025.</w:t>
      </w:r>
    </w:p>
    <w:p w14:paraId="58296A11"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Mingrone G, Manco M, Mora MEV, Guidone C, Iaconelli A, Gniuli D, Leccesi L, Chiellini C &amp; Ghirlanda G (2008). Influence of maternal obesity on insulin sensitivity and secretion in offspring. </w:t>
      </w:r>
      <w:r w:rsidRPr="00BE48D5">
        <w:rPr>
          <w:i/>
          <w:iCs/>
          <w:noProof/>
        </w:rPr>
        <w:t>Diabetes Care</w:t>
      </w:r>
      <w:r w:rsidRPr="00BE48D5">
        <w:rPr>
          <w:noProof/>
        </w:rPr>
        <w:t xml:space="preserve"> </w:t>
      </w:r>
      <w:r w:rsidRPr="00BE48D5">
        <w:rPr>
          <w:b/>
          <w:bCs/>
          <w:noProof/>
        </w:rPr>
        <w:t>31,</w:t>
      </w:r>
      <w:r w:rsidRPr="00BE48D5">
        <w:rPr>
          <w:noProof/>
        </w:rPr>
        <w:t xml:space="preserve"> 1872–1876.</w:t>
      </w:r>
    </w:p>
    <w:p w14:paraId="47D6F068"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O’Reilly JR &amp; Reynolds RM (2013). The risk of maternal obesity to the long-term health of the offspring. </w:t>
      </w:r>
      <w:r w:rsidRPr="00BE48D5">
        <w:rPr>
          <w:i/>
          <w:iCs/>
          <w:noProof/>
        </w:rPr>
        <w:t>Clin Endocrinol (Oxf)</w:t>
      </w:r>
      <w:r w:rsidRPr="00BE48D5">
        <w:rPr>
          <w:noProof/>
        </w:rPr>
        <w:t xml:space="preserve"> </w:t>
      </w:r>
      <w:r w:rsidRPr="00BE48D5">
        <w:rPr>
          <w:b/>
          <w:bCs/>
          <w:noProof/>
        </w:rPr>
        <w:t>78,</w:t>
      </w:r>
      <w:r w:rsidRPr="00BE48D5">
        <w:rPr>
          <w:noProof/>
        </w:rPr>
        <w:t xml:space="preserve"> 9–16.</w:t>
      </w:r>
    </w:p>
    <w:p w14:paraId="1BD1A4A5"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Perkins A V. &amp; Vanderlelie JJ (2016). Multiple micronutrient supplementation and birth outcomes: The potential importance of selenium. </w:t>
      </w:r>
      <w:r w:rsidRPr="00BE48D5">
        <w:rPr>
          <w:i/>
          <w:iCs/>
          <w:noProof/>
        </w:rPr>
        <w:t>Placenta</w:t>
      </w:r>
      <w:r w:rsidRPr="00BE48D5">
        <w:rPr>
          <w:noProof/>
        </w:rPr>
        <w:t xml:space="preserve"> </w:t>
      </w:r>
      <w:r w:rsidRPr="00BE48D5">
        <w:rPr>
          <w:b/>
          <w:bCs/>
          <w:noProof/>
        </w:rPr>
        <w:t>48,</w:t>
      </w:r>
      <w:r w:rsidRPr="00BE48D5">
        <w:rPr>
          <w:noProof/>
        </w:rPr>
        <w:t xml:space="preserve"> S61–S65.</w:t>
      </w:r>
    </w:p>
    <w:p w14:paraId="54A5FFC5"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BE48D5">
        <w:rPr>
          <w:i/>
          <w:iCs/>
          <w:noProof/>
        </w:rPr>
        <w:t>Hypertension</w:t>
      </w:r>
      <w:r w:rsidRPr="00BE48D5">
        <w:rPr>
          <w:noProof/>
        </w:rPr>
        <w:t xml:space="preserve"> </w:t>
      </w:r>
      <w:r w:rsidRPr="00BE48D5">
        <w:rPr>
          <w:b/>
          <w:bCs/>
          <w:noProof/>
        </w:rPr>
        <w:t>51,</w:t>
      </w:r>
      <w:r w:rsidRPr="00BE48D5">
        <w:rPr>
          <w:noProof/>
        </w:rPr>
        <w:t xml:space="preserve"> 383–392.</w:t>
      </w:r>
    </w:p>
    <w:p w14:paraId="7F51FA62"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Schmidt A, Morales-Prieto DM, Pastuschek J &amp; Fröhlich K (2015). Only humans have human placentas: molecular differences between mice and humans. </w:t>
      </w:r>
      <w:r w:rsidRPr="00BE48D5">
        <w:rPr>
          <w:i/>
          <w:iCs/>
          <w:noProof/>
        </w:rPr>
        <w:t>J Reprod Immunol</w:t>
      </w:r>
      <w:r w:rsidRPr="00BE48D5">
        <w:rPr>
          <w:noProof/>
        </w:rPr>
        <w:t xml:space="preserve"> </w:t>
      </w:r>
      <w:r w:rsidRPr="00BE48D5">
        <w:rPr>
          <w:b/>
          <w:bCs/>
          <w:noProof/>
        </w:rPr>
        <w:t>108,</w:t>
      </w:r>
      <w:r w:rsidRPr="00BE48D5">
        <w:rPr>
          <w:noProof/>
        </w:rPr>
        <w:t xml:space="preserve"> 65–71.</w:t>
      </w:r>
    </w:p>
    <w:p w14:paraId="06FF8F4B"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Sebire N, Jolly M, Harris J, Wadsworth J, Joffe M, Beard R, Regan L &amp; Robinson S (2001). Maternal obesity and pregnancy outcome: a study of 287 213 pregnancies in London. </w:t>
      </w:r>
      <w:r w:rsidRPr="00BE48D5">
        <w:rPr>
          <w:i/>
          <w:iCs/>
          <w:noProof/>
        </w:rPr>
        <w:t>Int J Obes</w:t>
      </w:r>
      <w:r w:rsidRPr="00BE48D5">
        <w:rPr>
          <w:noProof/>
        </w:rPr>
        <w:t xml:space="preserve"> </w:t>
      </w:r>
      <w:r w:rsidRPr="00BE48D5">
        <w:rPr>
          <w:b/>
          <w:bCs/>
          <w:noProof/>
        </w:rPr>
        <w:t>25,</w:t>
      </w:r>
      <w:r w:rsidRPr="00BE48D5">
        <w:rPr>
          <w:noProof/>
        </w:rPr>
        <w:t xml:space="preserve"> 1175–1182.</w:t>
      </w:r>
    </w:p>
    <w:p w14:paraId="1528F64F"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Silva JF &amp; Serakides R (2016). Intrauterine trophoblast migration: A comparative view of humans and rodents. </w:t>
      </w:r>
      <w:r w:rsidRPr="00BE48D5">
        <w:rPr>
          <w:i/>
          <w:iCs/>
          <w:noProof/>
        </w:rPr>
        <w:t>Cell Adh Migr</w:t>
      </w:r>
      <w:r w:rsidRPr="00BE48D5">
        <w:rPr>
          <w:noProof/>
        </w:rPr>
        <w:t xml:space="preserve"> </w:t>
      </w:r>
      <w:r w:rsidRPr="00BE48D5">
        <w:rPr>
          <w:b/>
          <w:bCs/>
          <w:noProof/>
        </w:rPr>
        <w:t>10,</w:t>
      </w:r>
      <w:r w:rsidRPr="00BE48D5">
        <w:rPr>
          <w:noProof/>
        </w:rPr>
        <w:t xml:space="preserve"> 88–110.</w:t>
      </w:r>
    </w:p>
    <w:p w14:paraId="5F7DE1CE"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Solanky N, Requena Jimenez A, D’Souza SW, Sibley CP &amp; Glazier JD (2010). Expression of folate transporters in human placenta and implications for homocysteine metabolism. </w:t>
      </w:r>
      <w:r w:rsidRPr="00BE48D5">
        <w:rPr>
          <w:i/>
          <w:iCs/>
          <w:noProof/>
        </w:rPr>
        <w:t>Placenta</w:t>
      </w:r>
      <w:r w:rsidRPr="00BE48D5">
        <w:rPr>
          <w:noProof/>
        </w:rPr>
        <w:t xml:space="preserve"> </w:t>
      </w:r>
      <w:r w:rsidRPr="00BE48D5">
        <w:rPr>
          <w:b/>
          <w:bCs/>
          <w:noProof/>
        </w:rPr>
        <w:t>31,</w:t>
      </w:r>
      <w:r w:rsidRPr="00BE48D5">
        <w:rPr>
          <w:noProof/>
        </w:rPr>
        <w:t xml:space="preserve"> 134–143.</w:t>
      </w:r>
    </w:p>
    <w:p w14:paraId="7B4C8302"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Walker N, Filis P, Soffientini U, Bellingham M, O’Shaughnessy PJ &amp; Fowler PA (2017). Placental transporter localization and expression in the Human: the importance of species, sex, and gestational age differences†. </w:t>
      </w:r>
      <w:r w:rsidRPr="00BE48D5">
        <w:rPr>
          <w:i/>
          <w:iCs/>
          <w:noProof/>
        </w:rPr>
        <w:t>Biol Reprod</w:t>
      </w:r>
      <w:r w:rsidRPr="00BE48D5">
        <w:rPr>
          <w:noProof/>
        </w:rPr>
        <w:t xml:space="preserve"> </w:t>
      </w:r>
      <w:r w:rsidRPr="00BE48D5">
        <w:rPr>
          <w:b/>
          <w:bCs/>
          <w:noProof/>
        </w:rPr>
        <w:t>96,</w:t>
      </w:r>
      <w:r w:rsidRPr="00BE48D5">
        <w:rPr>
          <w:noProof/>
        </w:rPr>
        <w:t xml:space="preserve"> 733–742.</w:t>
      </w:r>
    </w:p>
    <w:p w14:paraId="414AE880"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Watson ED &amp; Cross JC (2005). Development of Structures and Transport Functions in the Mouse Placenta. </w:t>
      </w:r>
      <w:r w:rsidRPr="00BE48D5">
        <w:rPr>
          <w:i/>
          <w:iCs/>
          <w:noProof/>
        </w:rPr>
        <w:t>Physiology</w:t>
      </w:r>
      <w:r w:rsidRPr="00BE48D5">
        <w:rPr>
          <w:noProof/>
        </w:rPr>
        <w:t xml:space="preserve"> </w:t>
      </w:r>
      <w:r w:rsidRPr="00BE48D5">
        <w:rPr>
          <w:b/>
          <w:bCs/>
          <w:noProof/>
        </w:rPr>
        <w:t>20,</w:t>
      </w:r>
      <w:r w:rsidRPr="00BE48D5">
        <w:rPr>
          <w:noProof/>
        </w:rPr>
        <w:t xml:space="preserve"> 180–193.</w:t>
      </w:r>
    </w:p>
    <w:p w14:paraId="71C64B3E" w14:textId="77777777" w:rsidR="00BE48D5" w:rsidRPr="00BE48D5" w:rsidRDefault="00BE48D5" w:rsidP="00BE48D5">
      <w:pPr>
        <w:widowControl w:val="0"/>
        <w:autoSpaceDE w:val="0"/>
        <w:autoSpaceDN w:val="0"/>
        <w:adjustRightInd w:val="0"/>
        <w:ind w:left="480" w:hanging="480"/>
        <w:rPr>
          <w:noProof/>
        </w:rPr>
      </w:pPr>
      <w:r w:rsidRPr="00BE48D5">
        <w:rPr>
          <w:noProof/>
        </w:rPr>
        <w:t xml:space="preserve">Weiss G, Sundl M, Glasner A, Huppertz B &amp; Moser G (2016). The trophoblast plug during early pregnancy: a deeper insight. </w:t>
      </w:r>
      <w:r w:rsidRPr="00BE48D5">
        <w:rPr>
          <w:i/>
          <w:iCs/>
          <w:noProof/>
        </w:rPr>
        <w:t>Histochem Cell Biol</w:t>
      </w:r>
      <w:r w:rsidRPr="00BE48D5">
        <w:rPr>
          <w:noProof/>
        </w:rPr>
        <w:t xml:space="preserve"> </w:t>
      </w:r>
      <w:r w:rsidRPr="00BE48D5">
        <w:rPr>
          <w:b/>
          <w:bCs/>
          <w:noProof/>
        </w:rPr>
        <w:t>146,</w:t>
      </w:r>
      <w:r w:rsidRPr="00BE48D5">
        <w:rPr>
          <w:noProof/>
        </w:rPr>
        <w:t xml:space="preserve"> 749–756.</w:t>
      </w:r>
    </w:p>
    <w:p w14:paraId="75A1C8DA" w14:textId="58C8993D" w:rsidR="00EB23A7" w:rsidRPr="000646B0" w:rsidRDefault="00C70301" w:rsidP="00BE48D5">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E43CA6" w:rsidRDefault="00E43CA6">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E43CA6" w:rsidRDefault="00E43CA6">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E43CA6" w:rsidRDefault="00E43CA6">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E43CA6" w:rsidRDefault="00E43CA6">
      <w:pPr>
        <w:pStyle w:val="CommentText"/>
      </w:pPr>
      <w:r>
        <w:rPr>
          <w:rStyle w:val="CommentReference"/>
        </w:rPr>
        <w:annotationRef/>
      </w:r>
      <w:r>
        <w:t xml:space="preserve">How much higher?  </w:t>
      </w:r>
    </w:p>
  </w:comment>
  <w:comment w:id="55" w:author="Dave Bridges" w:date="2018-01-31T20:02:00Z" w:initials="DB">
    <w:p w14:paraId="123F1843" w14:textId="4F711B53" w:rsidR="00E43CA6" w:rsidRDefault="00E43CA6">
      <w:pPr>
        <w:pStyle w:val="CommentText"/>
      </w:pPr>
      <w:r>
        <w:rPr>
          <w:rStyle w:val="CommentReference"/>
        </w:rPr>
        <w:annotationRef/>
      </w:r>
      <w:r>
        <w:t>Is this secondary or irrelevant to obesity?</w:t>
      </w:r>
    </w:p>
  </w:comment>
  <w:comment w:id="76" w:author="Dave Bridges" w:date="2018-01-31T20:06:00Z" w:initials="DB">
    <w:p w14:paraId="09E1659D" w14:textId="5B7A7D41" w:rsidR="00E43CA6" w:rsidRDefault="00E43CA6">
      <w:pPr>
        <w:pStyle w:val="CommentText"/>
      </w:pPr>
      <w:r>
        <w:rPr>
          <w:rStyle w:val="CommentReference"/>
        </w:rPr>
        <w:annotationRef/>
      </w:r>
      <w:r>
        <w:t>Do you mean specifically fetuses, or children in general.  This seems somewhat redundant to the last sentence if its children.</w:t>
      </w:r>
    </w:p>
  </w:comment>
  <w:comment w:id="93" w:author="Dave Bridges" w:date="2018-01-31T20:07:00Z" w:initials="DB">
    <w:p w14:paraId="46B272A4" w14:textId="2FD352BB" w:rsidR="00E43CA6" w:rsidRDefault="00E43CA6">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E43CA6" w:rsidRDefault="00E43CA6">
      <w:pPr>
        <w:pStyle w:val="CommentText"/>
      </w:pPr>
      <w:r>
        <w:rPr>
          <w:rStyle w:val="CommentReference"/>
        </w:rPr>
        <w:annotationRef/>
      </w:r>
      <w:r>
        <w:t>This might actually make a good abstract.</w:t>
      </w:r>
    </w:p>
  </w:comment>
  <w:comment w:id="104" w:author="Dave Bridges" w:date="2018-01-31T20:11:00Z" w:initials="DB">
    <w:p w14:paraId="7E82C193" w14:textId="530FA045" w:rsidR="00E43CA6" w:rsidRDefault="00E43CA6">
      <w:pPr>
        <w:pStyle w:val="CommentText"/>
      </w:pPr>
      <w:r>
        <w:rPr>
          <w:rStyle w:val="CommentReference"/>
        </w:rPr>
        <w:annotationRef/>
      </w:r>
      <w:r>
        <w:t>Ref needed</w:t>
      </w:r>
    </w:p>
  </w:comment>
  <w:comment w:id="124" w:author="Dave Bridges" w:date="2018-01-31T20:11:00Z" w:initials="DB">
    <w:p w14:paraId="2D44D667" w14:textId="0D321F94" w:rsidR="00E43CA6" w:rsidRDefault="00E43CA6">
      <w:pPr>
        <w:pStyle w:val="CommentText"/>
      </w:pPr>
      <w:r>
        <w:rPr>
          <w:rStyle w:val="CommentReference"/>
        </w:rPr>
        <w:annotationRef/>
      </w:r>
      <w:r>
        <w:t>Be explicit.  What are these?</w:t>
      </w:r>
    </w:p>
  </w:comment>
  <w:comment w:id="130" w:author="Dave Bridges" w:date="2018-01-31T20:12:00Z" w:initials="DB">
    <w:p w14:paraId="19B99F8E" w14:textId="60CFD1B7" w:rsidR="00E43CA6" w:rsidRDefault="00E43CA6">
      <w:pPr>
        <w:pStyle w:val="CommentText"/>
      </w:pPr>
      <w:r>
        <w:rPr>
          <w:rStyle w:val="CommentReference"/>
        </w:rPr>
        <w:annotationRef/>
      </w:r>
      <w:r>
        <w:t>This might be a good illustration example.</w:t>
      </w:r>
    </w:p>
  </w:comment>
  <w:comment w:id="164" w:author="Dave Bridges" w:date="2018-01-31T20:13:00Z" w:initials="DB">
    <w:p w14:paraId="7B9B3535" w14:textId="29CED436" w:rsidR="00E43CA6" w:rsidRDefault="00E43CA6">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8" w:author="Microsoft Office User" w:date="2018-01-31T12:36:00Z" w:initials="MOU">
    <w:p w14:paraId="060D5B1E" w14:textId="496D3AEE" w:rsidR="00E43CA6" w:rsidRDefault="00E43CA6">
      <w:pPr>
        <w:pStyle w:val="CommentText"/>
      </w:pPr>
      <w:r>
        <w:rPr>
          <w:rStyle w:val="CommentReference"/>
        </w:rPr>
        <w:annotationRef/>
      </w:r>
      <w:r>
        <w:t>Not sure if it is CTB (undifferentiated yet) and villous, or are all of them villous?</w:t>
      </w:r>
    </w:p>
  </w:comment>
  <w:comment w:id="189" w:author="Dave Bridges" w:date="2018-01-31T20:15:00Z" w:initials="DB">
    <w:p w14:paraId="7E7A9CAA" w14:textId="66DF911C" w:rsidR="00E43CA6" w:rsidRDefault="00E43CA6">
      <w:pPr>
        <w:pStyle w:val="CommentText"/>
      </w:pPr>
      <w:r>
        <w:rPr>
          <w:rStyle w:val="CommentReference"/>
        </w:rPr>
        <w:annotationRef/>
      </w:r>
      <w:r>
        <w:t xml:space="preserve">I think </w:t>
      </w:r>
      <w:proofErr w:type="spellStart"/>
      <w:r>
        <w:t>cytotrophoblasts</w:t>
      </w:r>
      <w:proofErr w:type="spellEnd"/>
      <w:r>
        <w:t xml:space="preserve"> have </w:t>
      </w:r>
      <w:proofErr w:type="spellStart"/>
      <w:r>
        <w:t>vlli</w:t>
      </w:r>
      <w:proofErr w:type="spellEnd"/>
      <w:r>
        <w:t xml:space="preserve"> but </w:t>
      </w:r>
      <w:proofErr w:type="spellStart"/>
      <w:r>
        <w:t>im</w:t>
      </w:r>
      <w:proofErr w:type="spellEnd"/>
      <w:r>
        <w:t xml:space="preserve"> not sure.  </w:t>
      </w:r>
    </w:p>
  </w:comment>
  <w:comment w:id="216" w:author="Dave Bridges" w:date="2018-01-31T20:16:00Z" w:initials="DB">
    <w:p w14:paraId="4632AD5E" w14:textId="52E120C9" w:rsidR="00E43CA6" w:rsidRDefault="00E43CA6">
      <w:pPr>
        <w:pStyle w:val="CommentText"/>
      </w:pPr>
      <w:r>
        <w:rPr>
          <w:rStyle w:val="CommentReference"/>
        </w:rPr>
        <w:annotationRef/>
      </w:r>
      <w:r>
        <w:t>Could this be incorporated into the figure too?</w:t>
      </w:r>
    </w:p>
  </w:comment>
  <w:comment w:id="237" w:author="Dave Bridges" w:date="2018-01-31T20:16:00Z" w:initials="DB">
    <w:p w14:paraId="02D0B807" w14:textId="2B83FF80" w:rsidR="00E43CA6" w:rsidRDefault="00E43CA6">
      <w:pPr>
        <w:pStyle w:val="CommentText"/>
      </w:pPr>
      <w:r>
        <w:rPr>
          <w:rStyle w:val="CommentReference"/>
        </w:rPr>
        <w:annotationRef/>
      </w:r>
      <w:r>
        <w:t>Process?  Final structure?</w:t>
      </w:r>
    </w:p>
  </w:comment>
  <w:comment w:id="241" w:author="Dave Bridges" w:date="2018-01-31T20:17:00Z" w:initials="DB">
    <w:p w14:paraId="031FAED4" w14:textId="645262BC" w:rsidR="00E43CA6" w:rsidRDefault="00E43CA6">
      <w:pPr>
        <w:pStyle w:val="CommentText"/>
      </w:pPr>
      <w:r>
        <w:rPr>
          <w:rStyle w:val="CommentReference"/>
        </w:rPr>
        <w:annotationRef/>
      </w:r>
      <w:r>
        <w:t>This seems overly broad.  Maybe rats and mice are similar, so that would make this not entirely unique to each species.</w:t>
      </w:r>
    </w:p>
  </w:comment>
  <w:comment w:id="247" w:author="Dave Bridges" w:date="2018-01-31T20:18:00Z" w:initials="DB">
    <w:p w14:paraId="24F0A35C" w14:textId="2D51589E" w:rsidR="00E43CA6" w:rsidRDefault="00E43CA6">
      <w:pPr>
        <w:pStyle w:val="CommentText"/>
      </w:pPr>
      <w:r>
        <w:rPr>
          <w:rStyle w:val="CommentReference"/>
        </w:rPr>
        <w:annotationRef/>
      </w:r>
      <w:r>
        <w:t>Again, this should be explicit, what are the relevant differences?</w:t>
      </w:r>
    </w:p>
  </w:comment>
  <w:comment w:id="252" w:author="Dave Bridges" w:date="2018-01-31T20:17:00Z" w:initials="DB">
    <w:p w14:paraId="47A2B424" w14:textId="59F5B16D" w:rsidR="00E43CA6" w:rsidRDefault="00E43CA6">
      <w:pPr>
        <w:pStyle w:val="CommentText"/>
      </w:pPr>
      <w:r>
        <w:rPr>
          <w:rStyle w:val="CommentReference"/>
        </w:rPr>
        <w:annotationRef/>
      </w:r>
      <w:r>
        <w:t>Humans are often considered animals.  Do you mean rodent?</w:t>
      </w:r>
    </w:p>
  </w:comment>
  <w:comment w:id="307" w:author="Dave Bridges" w:date="2018-01-31T20:18:00Z" w:initials="DB">
    <w:p w14:paraId="5A8CEED2" w14:textId="28ABD9AB" w:rsidR="00E43CA6" w:rsidRDefault="00E43CA6">
      <w:pPr>
        <w:pStyle w:val="CommentText"/>
      </w:pPr>
      <w:r>
        <w:rPr>
          <w:rStyle w:val="CommentReference"/>
        </w:rPr>
        <w:annotationRef/>
      </w:r>
      <w:r>
        <w:t>Not sure what you mean here</w:t>
      </w:r>
    </w:p>
  </w:comment>
  <w:comment w:id="312" w:author="Dave Bridges" w:date="2018-01-31T20:18:00Z" w:initials="DB">
    <w:p w14:paraId="6F795252" w14:textId="77112974" w:rsidR="00E43CA6" w:rsidRDefault="00E43CA6">
      <w:pPr>
        <w:pStyle w:val="CommentText"/>
      </w:pPr>
      <w:r>
        <w:rPr>
          <w:rStyle w:val="CommentReference"/>
        </w:rPr>
        <w:annotationRef/>
      </w:r>
      <w:r>
        <w:t xml:space="preserve">This is an important section, but I don’t think </w:t>
      </w:r>
      <w:proofErr w:type="spellStart"/>
      <w:r>
        <w:t>its</w:t>
      </w:r>
      <w:proofErr w:type="spellEnd"/>
      <w:r>
        <w:t xml:space="preserve"> clear why this is important.  It would be good to start by saying we have </w:t>
      </w:r>
      <w:proofErr w:type="spellStart"/>
      <w:r>
        <w:t>learened</w:t>
      </w:r>
      <w:proofErr w:type="spellEnd"/>
      <w:r>
        <w:t xml:space="preserve"> a lot from rodent studies but it is worth considering some differences from humans including…</w:t>
      </w:r>
    </w:p>
  </w:comment>
  <w:comment w:id="325" w:author="Dave Bridges" w:date="2018-01-31T20:19:00Z" w:initials="DB">
    <w:p w14:paraId="5448C525" w14:textId="71F4BD3C" w:rsidR="00E43CA6" w:rsidRDefault="00E43CA6">
      <w:pPr>
        <w:pStyle w:val="CommentText"/>
      </w:pPr>
      <w:r>
        <w:rPr>
          <w:rStyle w:val="CommentReference"/>
        </w:rPr>
        <w:annotationRef/>
      </w:r>
      <w:r>
        <w:t>Volume?</w:t>
      </w:r>
    </w:p>
  </w:comment>
  <w:comment w:id="332" w:author="Microsoft Office User" w:date="2018-01-31T12:54:00Z" w:initials="MOU">
    <w:p w14:paraId="1F84ED6B" w14:textId="2830750A" w:rsidR="00E43CA6" w:rsidRDefault="00E43CA6">
      <w:pPr>
        <w:pStyle w:val="CommentText"/>
      </w:pPr>
      <w:r>
        <w:rPr>
          <w:rStyle w:val="CommentReference"/>
        </w:rPr>
        <w:annotationRef/>
      </w:r>
      <w:r>
        <w:t>Probably a figure here to show human vs mouse placenta</w:t>
      </w:r>
    </w:p>
  </w:comment>
  <w:comment w:id="355" w:author="Dave Bridges" w:date="2018-01-31T20:20:00Z" w:initials="DB">
    <w:p w14:paraId="2601CBAC" w14:textId="4AF5FAA3" w:rsidR="00E43CA6" w:rsidRDefault="00E43CA6">
      <w:pPr>
        <w:pStyle w:val="CommentText"/>
      </w:pPr>
      <w:r>
        <w:rPr>
          <w:rStyle w:val="CommentReference"/>
        </w:rPr>
        <w:annotationRef/>
      </w:r>
      <w:r>
        <w:t>Again I think this would be most clear with a nice image.</w:t>
      </w:r>
    </w:p>
  </w:comment>
  <w:comment w:id="364" w:author="Dave Bridges" w:date="2018-01-31T20:21:00Z" w:initials="DB">
    <w:p w14:paraId="0B12AFDD" w14:textId="638C79AF" w:rsidR="00E43CA6" w:rsidRDefault="00E43CA6">
      <w:pPr>
        <w:pStyle w:val="CommentText"/>
      </w:pPr>
      <w:r>
        <w:rPr>
          <w:rStyle w:val="CommentReference"/>
        </w:rPr>
        <w:annotationRef/>
      </w:r>
      <w:r>
        <w:t>What do you mean by invade here?</w:t>
      </w:r>
    </w:p>
  </w:comment>
  <w:comment w:id="369" w:author="Dave Bridges" w:date="2018-01-31T20:21:00Z" w:initials="DB">
    <w:p w14:paraId="45080909" w14:textId="6515AC74" w:rsidR="00E43CA6" w:rsidRDefault="00E43CA6">
      <w:pPr>
        <w:pStyle w:val="CommentText"/>
      </w:pPr>
      <w:r>
        <w:rPr>
          <w:rStyle w:val="CommentReference"/>
        </w:rPr>
        <w:annotationRef/>
      </w:r>
      <w:r>
        <w:t>Probably need to introduce what these are before this section.</w:t>
      </w:r>
    </w:p>
  </w:comment>
  <w:comment w:id="387" w:author="Dave Bridges" w:date="2018-01-31T20:22:00Z" w:initials="DB">
    <w:p w14:paraId="7D470A1D" w14:textId="50F591E3" w:rsidR="00E43CA6" w:rsidRDefault="00E43CA6">
      <w:pPr>
        <w:pStyle w:val="CommentText"/>
      </w:pPr>
      <w:r>
        <w:rPr>
          <w:rStyle w:val="CommentReference"/>
        </w:rPr>
        <w:annotationRef/>
      </w:r>
      <w:r>
        <w:t>What role?</w:t>
      </w:r>
    </w:p>
  </w:comment>
  <w:comment w:id="403" w:author="Dave Bridges" w:date="2018-01-31T20:22:00Z" w:initials="DB">
    <w:p w14:paraId="11BC3F00" w14:textId="74A15CBB" w:rsidR="00E43CA6" w:rsidRDefault="00E43CA6">
      <w:pPr>
        <w:pStyle w:val="CommentText"/>
      </w:pPr>
      <w:r>
        <w:rPr>
          <w:rStyle w:val="CommentReference"/>
        </w:rPr>
        <w:annotationRef/>
      </w:r>
      <w:r>
        <w:t xml:space="preserve">Only tissues can undergo angiogenesis.  Is </w:t>
      </w:r>
      <w:proofErr w:type="spellStart"/>
      <w:r>
        <w:t>ths</w:t>
      </w:r>
      <w:proofErr w:type="spellEnd"/>
      <w:r>
        <w:t xml:space="preserve"> SCTB a cell type or a tissue?</w:t>
      </w:r>
    </w:p>
  </w:comment>
  <w:comment w:id="445" w:author="Dave Bridges" w:date="2018-01-31T20:23:00Z" w:initials="DB">
    <w:p w14:paraId="7690C3C9" w14:textId="0F87548E" w:rsidR="00E43CA6" w:rsidRDefault="00E43CA6">
      <w:pPr>
        <w:pStyle w:val="CommentText"/>
      </w:pPr>
      <w:r>
        <w:rPr>
          <w:rStyle w:val="CommentReference"/>
        </w:rPr>
        <w:annotationRef/>
      </w:r>
      <w:r>
        <w:t>Why is this relevant?</w:t>
      </w:r>
    </w:p>
  </w:comment>
  <w:comment w:id="449" w:author="Dave Bridges" w:date="2018-01-31T20:24:00Z" w:initials="DB">
    <w:p w14:paraId="18620622" w14:textId="754B362C" w:rsidR="00E43CA6" w:rsidRDefault="00E43CA6">
      <w:pPr>
        <w:pStyle w:val="CommentText"/>
      </w:pPr>
      <w:r>
        <w:rPr>
          <w:rStyle w:val="CommentReference"/>
        </w:rPr>
        <w:annotationRef/>
      </w:r>
      <w:r>
        <w:t xml:space="preserve">This might be more useful to include above when you are discussing </w:t>
      </w:r>
      <w:proofErr w:type="spellStart"/>
      <w:r>
        <w:t>invation</w:t>
      </w:r>
      <w:proofErr w:type="spellEnd"/>
      <w:r>
        <w:t>, or in the section on mouse/human differences.</w:t>
      </w:r>
    </w:p>
  </w:comment>
  <w:comment w:id="477" w:author="Dave Bridges" w:date="2018-01-31T20:24:00Z" w:initials="DB">
    <w:p w14:paraId="3538B040" w14:textId="3A5E41CE" w:rsidR="00E43CA6" w:rsidRDefault="00E43CA6">
      <w:pPr>
        <w:pStyle w:val="CommentText"/>
      </w:pPr>
      <w:r>
        <w:rPr>
          <w:rStyle w:val="CommentReference"/>
        </w:rPr>
        <w:annotationRef/>
      </w:r>
      <w:r>
        <w:t xml:space="preserve">Is there a </w:t>
      </w:r>
      <w:proofErr w:type="spellStart"/>
      <w:r>
        <w:t>mCG</w:t>
      </w:r>
      <w:proofErr w:type="spellEnd"/>
      <w:r>
        <w:t>?</w:t>
      </w:r>
    </w:p>
  </w:comment>
  <w:comment w:id="484" w:author="Dave Bridges" w:date="2018-01-31T20:25:00Z" w:initials="DB">
    <w:p w14:paraId="44FF0691" w14:textId="6438DABD" w:rsidR="00E43CA6" w:rsidRDefault="00E43CA6">
      <w:pPr>
        <w:pStyle w:val="CommentText"/>
      </w:pPr>
      <w:r>
        <w:rPr>
          <w:rStyle w:val="CommentReference"/>
        </w:rPr>
        <w:annotationRef/>
      </w:r>
      <w:r>
        <w:t>What are these?</w:t>
      </w:r>
    </w:p>
  </w:comment>
  <w:comment w:id="561" w:author="Dave Bridges" w:date="2018-01-31T20:27:00Z" w:initials="DB">
    <w:p w14:paraId="40606859" w14:textId="2875530B" w:rsidR="00E43CA6" w:rsidRDefault="00E43CA6">
      <w:pPr>
        <w:pStyle w:val="CommentText"/>
      </w:pPr>
      <w:r>
        <w:rPr>
          <w:rStyle w:val="CommentReference"/>
        </w:rPr>
        <w:annotationRef/>
      </w:r>
      <w:r>
        <w:t>I wonder if this might make more sense before the discussion of mature placental function</w:t>
      </w:r>
    </w:p>
  </w:comment>
  <w:comment w:id="589" w:author="Dave Bridges" w:date="2018-01-31T20:28:00Z" w:initials="DB">
    <w:p w14:paraId="1C936D07" w14:textId="64B8F2AE" w:rsidR="00E43CA6" w:rsidRDefault="00E43CA6">
      <w:pPr>
        <w:pStyle w:val="CommentText"/>
      </w:pPr>
      <w:r>
        <w:rPr>
          <w:rStyle w:val="CommentReference"/>
        </w:rPr>
        <w:annotationRef/>
      </w:r>
      <w:r>
        <w:t>Synonym?</w:t>
      </w:r>
    </w:p>
  </w:comment>
  <w:comment w:id="608" w:author="Dave Bridges" w:date="2018-01-31T20:28:00Z" w:initials="DB">
    <w:p w14:paraId="6066199D" w14:textId="2025B845" w:rsidR="00E43CA6" w:rsidRDefault="00E43CA6">
      <w:pPr>
        <w:pStyle w:val="CommentText"/>
      </w:pPr>
      <w:r>
        <w:rPr>
          <w:rStyle w:val="CommentReference"/>
        </w:rPr>
        <w:annotationRef/>
      </w:r>
      <w:r>
        <w:t>Exactly?  Approximately?</w:t>
      </w:r>
    </w:p>
  </w:comment>
  <w:comment w:id="614" w:author="Dave Bridges" w:date="2018-01-31T20:29:00Z" w:initials="DB">
    <w:p w14:paraId="3E392365" w14:textId="0DB68919" w:rsidR="00E43CA6" w:rsidRDefault="00E43CA6">
      <w:pPr>
        <w:pStyle w:val="CommentText"/>
      </w:pPr>
      <w:r>
        <w:rPr>
          <w:rStyle w:val="CommentReference"/>
        </w:rPr>
        <w:annotationRef/>
      </w:r>
      <w:r>
        <w:t>Ref needed</w:t>
      </w:r>
    </w:p>
  </w:comment>
  <w:comment w:id="630" w:author="Dave Bridges" w:date="2018-01-31T20:29:00Z" w:initials="DB">
    <w:p w14:paraId="1A2E4293" w14:textId="0B224E3B" w:rsidR="00E43CA6" w:rsidRDefault="00E43CA6">
      <w:pPr>
        <w:pStyle w:val="CommentText"/>
      </w:pPr>
      <w:r>
        <w:rPr>
          <w:rStyle w:val="CommentReference"/>
        </w:rPr>
        <w:annotationRef/>
      </w:r>
      <w:r>
        <w:t>I feel like this word is being used too much</w:t>
      </w:r>
    </w:p>
  </w:comment>
  <w:comment w:id="651" w:author="Dave Bridges" w:date="2018-01-31T20:29:00Z" w:initials="DB">
    <w:p w14:paraId="2E6F57D1" w14:textId="7622AD7B" w:rsidR="00E43CA6" w:rsidRDefault="00E43CA6">
      <w:pPr>
        <w:pStyle w:val="CommentText"/>
      </w:pPr>
      <w:r>
        <w:rPr>
          <w:rStyle w:val="CommentReference"/>
        </w:rPr>
        <w:annotationRef/>
      </w:r>
      <w:r>
        <w:t>Bathing used twice in back to back sentences, find a different verb that is a reasonable change</w:t>
      </w:r>
    </w:p>
  </w:comment>
  <w:comment w:id="655" w:author="Dave Bridges" w:date="2018-01-31T20:30:00Z" w:initials="DB">
    <w:p w14:paraId="174A8D21" w14:textId="22676DCC" w:rsidR="00E43CA6" w:rsidRDefault="00E43CA6">
      <w:pPr>
        <w:pStyle w:val="CommentText"/>
      </w:pPr>
      <w:r>
        <w:rPr>
          <w:rStyle w:val="CommentReference"/>
        </w:rPr>
        <w:annotationRef/>
      </w:r>
      <w:r>
        <w:t>Is this the same 12w time point from before?  Or after?</w:t>
      </w:r>
    </w:p>
  </w:comment>
  <w:comment w:id="670" w:author="Dave Bridges" w:date="2018-01-31T20:30:00Z" w:initials="DB">
    <w:p w14:paraId="2B6F0D4F" w14:textId="61A529BF" w:rsidR="00E43CA6" w:rsidRDefault="00E43CA6">
      <w:pPr>
        <w:pStyle w:val="CommentText"/>
      </w:pPr>
      <w:r>
        <w:rPr>
          <w:rStyle w:val="CommentReference"/>
        </w:rPr>
        <w:annotationRef/>
      </w:r>
      <w:r>
        <w:t xml:space="preserve">Make sure you decide which cell types you want to abbreviate, that those abbreviations are canonical, and then use them </w:t>
      </w:r>
      <w:proofErr w:type="spellStart"/>
      <w:r>
        <w:t>througout</w:t>
      </w:r>
      <w:proofErr w:type="spellEnd"/>
    </w:p>
  </w:comment>
  <w:comment w:id="671" w:author="Dave Bridges" w:date="2018-01-31T20:31:00Z" w:initials="DB">
    <w:p w14:paraId="38D8ABBF" w14:textId="37FB9D2C" w:rsidR="00E43CA6" w:rsidRDefault="00E43CA6">
      <w:pPr>
        <w:pStyle w:val="CommentText"/>
      </w:pPr>
      <w:r>
        <w:rPr>
          <w:rStyle w:val="CommentReference"/>
        </w:rPr>
        <w:annotationRef/>
      </w:r>
      <w:r>
        <w:t>Few? Several?  Couple?</w:t>
      </w:r>
    </w:p>
  </w:comment>
  <w:comment w:id="672" w:author="Dave Bridges" w:date="2018-01-31T20:31:00Z" w:initials="DB">
    <w:p w14:paraId="0323D971" w14:textId="26912BFB" w:rsidR="00E43CA6" w:rsidRDefault="00E43CA6">
      <w:pPr>
        <w:pStyle w:val="CommentText"/>
      </w:pPr>
      <w:r>
        <w:rPr>
          <w:rStyle w:val="CommentReference"/>
        </w:rPr>
        <w:annotationRef/>
      </w:r>
      <w:r>
        <w:t>Ref needed</w:t>
      </w:r>
    </w:p>
  </w:comment>
  <w:comment w:id="674" w:author="Dave Bridges" w:date="2018-01-31T20:32:00Z" w:initials="DB">
    <w:p w14:paraId="6549D68C" w14:textId="6FB4F8D3" w:rsidR="00E43CA6" w:rsidRDefault="00E43CA6">
      <w:pPr>
        <w:pStyle w:val="CommentText"/>
      </w:pPr>
      <w:r>
        <w:rPr>
          <w:rStyle w:val="CommentReference"/>
        </w:rPr>
        <w:annotationRef/>
      </w:r>
      <w:r>
        <w:t>Wouldn’t mouse-derived polar trophoblastic cells still be murine.</w:t>
      </w:r>
    </w:p>
  </w:comment>
  <w:comment w:id="679" w:author="Dave Bridges" w:date="2018-01-31T20:34:00Z" w:initials="DB">
    <w:p w14:paraId="2E27699E" w14:textId="5987D80D" w:rsidR="00E43CA6" w:rsidRDefault="00E43CA6">
      <w:pPr>
        <w:pStyle w:val="CommentText"/>
      </w:pPr>
      <w:r>
        <w:rPr>
          <w:rStyle w:val="CommentReference"/>
        </w:rPr>
        <w:annotationRef/>
      </w:r>
      <w:r>
        <w:t>Run on sentence</w:t>
      </w:r>
    </w:p>
  </w:comment>
  <w:comment w:id="680" w:author="Dave Bridges" w:date="2018-02-05T14:15:00Z" w:initials="DB">
    <w:p w14:paraId="03CD3873" w14:textId="2EFD225C" w:rsidR="00E43CA6" w:rsidRDefault="00E43CA6">
      <w:pPr>
        <w:pStyle w:val="CommentText"/>
      </w:pPr>
      <w:r>
        <w:rPr>
          <w:rStyle w:val="CommentReference"/>
        </w:rPr>
        <w:annotationRef/>
      </w:r>
      <w:r>
        <w:t>This is a bit wordy, maybe try to make more succinct</w:t>
      </w:r>
    </w:p>
  </w:comment>
  <w:comment w:id="681" w:author="Dave Bridges" w:date="2018-02-05T17:23:00Z" w:initials="DB">
    <w:p w14:paraId="65F1ABCF" w14:textId="6EC277A8" w:rsidR="00E43CA6" w:rsidRDefault="00E43CA6">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682" w:author="Dave Bridges" w:date="2018-02-05T14:15:00Z" w:initials="DB">
    <w:p w14:paraId="401C01C2" w14:textId="59FB0F28" w:rsidR="00E43CA6" w:rsidRDefault="00E43CA6">
      <w:pPr>
        <w:pStyle w:val="CommentText"/>
      </w:pPr>
      <w:r>
        <w:rPr>
          <w:rStyle w:val="CommentReference"/>
        </w:rPr>
        <w:annotationRef/>
      </w:r>
      <w:r>
        <w:t>Could be shorter, maybe the placenta both signals and responds to maternal signals.</w:t>
      </w:r>
    </w:p>
  </w:comment>
  <w:comment w:id="688" w:author="Dave Bridges" w:date="2018-02-05T14:16:00Z" w:initials="DB">
    <w:p w14:paraId="0F816932" w14:textId="2A6EC7FC" w:rsidR="00E43CA6" w:rsidRDefault="00E43CA6">
      <w:pPr>
        <w:pStyle w:val="CommentText"/>
      </w:pPr>
      <w:r>
        <w:rPr>
          <w:rStyle w:val="CommentReference"/>
        </w:rPr>
        <w:annotationRef/>
      </w:r>
      <w:r>
        <w:t xml:space="preserve">This makes it sound like some haven’t.  </w:t>
      </w:r>
    </w:p>
  </w:comment>
  <w:comment w:id="709" w:author="Dave Bridges" w:date="2018-02-05T14:16:00Z" w:initials="DB">
    <w:p w14:paraId="0B449A2E" w14:textId="7213606B" w:rsidR="00E43CA6" w:rsidRDefault="00E43CA6">
      <w:pPr>
        <w:pStyle w:val="CommentText"/>
      </w:pPr>
      <w:r>
        <w:rPr>
          <w:rStyle w:val="CommentReference"/>
        </w:rPr>
        <w:annotationRef/>
      </w:r>
      <w:r>
        <w:t>List these protein names</w:t>
      </w:r>
    </w:p>
  </w:comment>
  <w:comment w:id="724" w:author="Dave Bridges" w:date="2018-02-05T14:17:00Z" w:initials="DB">
    <w:p w14:paraId="6C66EE8B" w14:textId="03C1054B" w:rsidR="00E43CA6" w:rsidRDefault="00E43CA6">
      <w:pPr>
        <w:pStyle w:val="CommentText"/>
      </w:pPr>
      <w:r>
        <w:rPr>
          <w:rStyle w:val="CommentReference"/>
        </w:rPr>
        <w:annotationRef/>
      </w:r>
      <w:r>
        <w:t>Do you mean at the maternal interface, or are you talking about like, muscle or adipose in the mother</w:t>
      </w:r>
    </w:p>
  </w:comment>
  <w:comment w:id="725" w:author="Dave Bridges" w:date="2018-02-05T14:26:00Z" w:initials="DB">
    <w:p w14:paraId="39247F41" w14:textId="5C502F83" w:rsidR="00E43CA6" w:rsidRDefault="00E43CA6">
      <w:pPr>
        <w:pStyle w:val="CommentText"/>
      </w:pPr>
      <w:r>
        <w:rPr>
          <w:rStyle w:val="CommentReference"/>
        </w:rPr>
        <w:annotationRef/>
      </w:r>
      <w:r>
        <w:t>ref</w:t>
      </w:r>
    </w:p>
  </w:comment>
  <w:comment w:id="726" w:author="Dave Bridges" w:date="2018-02-05T14:17:00Z" w:initials="DB">
    <w:p w14:paraId="2D377936" w14:textId="45D6910B" w:rsidR="00E43CA6" w:rsidRDefault="00E43CA6">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728" w:author="Dave Bridges" w:date="2018-02-05T14:18:00Z" w:initials="DB">
    <w:p w14:paraId="42E9837E" w14:textId="5908D0DC" w:rsidR="00E43CA6" w:rsidRDefault="00E43CA6">
      <w:pPr>
        <w:pStyle w:val="CommentText"/>
      </w:pPr>
      <w:r>
        <w:rPr>
          <w:rStyle w:val="CommentReference"/>
        </w:rPr>
        <w:annotationRef/>
      </w:r>
      <w:r>
        <w:t>I would love to see the reference for this.</w:t>
      </w:r>
    </w:p>
  </w:comment>
  <w:comment w:id="730" w:author="Dave Bridges" w:date="2018-02-05T14:19:00Z" w:initials="DB">
    <w:p w14:paraId="4241680E" w14:textId="0EEF04CC" w:rsidR="00E43CA6" w:rsidRDefault="00E43CA6">
      <w:pPr>
        <w:pStyle w:val="CommentText"/>
      </w:pPr>
      <w:r>
        <w:rPr>
          <w:rStyle w:val="CommentReference"/>
        </w:rPr>
        <w:annotationRef/>
      </w:r>
      <w:r>
        <w:t>ref</w:t>
      </w:r>
    </w:p>
  </w:comment>
  <w:comment w:id="735" w:author="Dave Bridges" w:date="2018-02-05T14:20:00Z" w:initials="DB">
    <w:p w14:paraId="55D4D807" w14:textId="2E07311B" w:rsidR="00E43CA6" w:rsidRDefault="00E43CA6">
      <w:pPr>
        <w:pStyle w:val="CommentText"/>
      </w:pPr>
      <w:r>
        <w:rPr>
          <w:rStyle w:val="CommentReference"/>
        </w:rPr>
        <w:annotationRef/>
      </w:r>
      <w:r>
        <w:t>ref</w:t>
      </w:r>
    </w:p>
  </w:comment>
  <w:comment w:id="737" w:author="Dave Bridges" w:date="2018-02-05T14:27:00Z" w:initials="DB">
    <w:p w14:paraId="3E0E7BA2" w14:textId="7CAB2227" w:rsidR="00E43CA6" w:rsidRDefault="00E43CA6">
      <w:pPr>
        <w:pStyle w:val="CommentText"/>
      </w:pPr>
      <w:r>
        <w:rPr>
          <w:rStyle w:val="CommentReference"/>
        </w:rPr>
        <w:annotationRef/>
      </w:r>
      <w:r>
        <w:t>Start off here by describing what the relevance of differentiation is, before you get into how this is modified</w:t>
      </w:r>
    </w:p>
  </w:comment>
  <w:comment w:id="738" w:author="Dave Bridges" w:date="2018-02-05T14:27:00Z" w:initials="DB">
    <w:p w14:paraId="071600A9" w14:textId="2F753211" w:rsidR="00E43CA6" w:rsidRDefault="00E43CA6">
      <w:pPr>
        <w:pStyle w:val="CommentText"/>
      </w:pPr>
      <w:r>
        <w:rPr>
          <w:rStyle w:val="CommentReference"/>
        </w:rPr>
        <w:annotationRef/>
      </w:r>
      <w:r>
        <w:t>there are four of these, alpha beta delta and gamma.  Which one(s) do you mean?</w:t>
      </w:r>
    </w:p>
  </w:comment>
  <w:comment w:id="739" w:author="Dave Bridges" w:date="2018-02-05T14:28:00Z" w:initials="DB">
    <w:p w14:paraId="4C4A2EC6" w14:textId="4A10A6D0" w:rsidR="00E43CA6" w:rsidRDefault="00E43CA6">
      <w:pPr>
        <w:pStyle w:val="CommentText"/>
      </w:pPr>
      <w:r>
        <w:rPr>
          <w:rStyle w:val="CommentReference"/>
        </w:rPr>
        <w:annotationRef/>
      </w:r>
      <w:r>
        <w:t>Is his not shown?</w:t>
      </w:r>
    </w:p>
  </w:comment>
  <w:comment w:id="740" w:author="Dave Bridges" w:date="2018-02-05T14:28:00Z" w:initials="DB">
    <w:p w14:paraId="7BDC5F16" w14:textId="5180353F" w:rsidR="00E43CA6" w:rsidRDefault="00E43CA6">
      <w:pPr>
        <w:pStyle w:val="CommentText"/>
      </w:pPr>
      <w:r>
        <w:rPr>
          <w:rStyle w:val="CommentReference"/>
        </w:rPr>
        <w:annotationRef/>
      </w:r>
      <w:r>
        <w:t>How so?</w:t>
      </w:r>
    </w:p>
  </w:comment>
  <w:comment w:id="741" w:author="Dave Bridges" w:date="2018-02-05T14:28:00Z" w:initials="DB">
    <w:p w14:paraId="77996849" w14:textId="405F5245" w:rsidR="00E43CA6" w:rsidRDefault="00E43CA6">
      <w:pPr>
        <w:pStyle w:val="CommentText"/>
      </w:pPr>
      <w:r>
        <w:rPr>
          <w:rStyle w:val="CommentReference"/>
        </w:rPr>
        <w:annotationRef/>
      </w:r>
      <w:r>
        <w:t>ref</w:t>
      </w:r>
    </w:p>
  </w:comment>
  <w:comment w:id="742" w:author="Dave Bridges" w:date="2018-02-05T14:28:00Z" w:initials="DB">
    <w:p w14:paraId="23E3F224" w14:textId="28FB6FD3" w:rsidR="00E43CA6" w:rsidRDefault="00E43CA6">
      <w:pPr>
        <w:pStyle w:val="CommentText"/>
      </w:pPr>
      <w:r>
        <w:rPr>
          <w:rStyle w:val="CommentReference"/>
        </w:rPr>
        <w:annotationRef/>
      </w:r>
      <w:r>
        <w:t xml:space="preserve">again either it does or it </w:t>
      </w:r>
      <w:proofErr w:type="spellStart"/>
      <w:r>
        <w:t>dosent</w:t>
      </w:r>
      <w:proofErr w:type="spellEnd"/>
    </w:p>
  </w:comment>
  <w:comment w:id="743" w:author="Dave Bridges" w:date="2018-02-05T14:28:00Z" w:initials="DB">
    <w:p w14:paraId="50FDBA68" w14:textId="0C5249FD" w:rsidR="00E43CA6" w:rsidRDefault="00E43CA6">
      <w:pPr>
        <w:pStyle w:val="CommentText"/>
      </w:pPr>
      <w:r>
        <w:rPr>
          <w:rStyle w:val="CommentReference"/>
        </w:rPr>
        <w:annotationRef/>
      </w:r>
      <w:r>
        <w:t>what would be the relevance of this?</w:t>
      </w:r>
    </w:p>
  </w:comment>
  <w:comment w:id="744" w:author="Microsoft Office User" w:date="2018-01-31T15:49:00Z" w:initials="MOU">
    <w:p w14:paraId="0D4EDA77" w14:textId="6B5B76DE" w:rsidR="00E43CA6" w:rsidRDefault="00E43CA6">
      <w:pPr>
        <w:pStyle w:val="CommentText"/>
      </w:pPr>
      <w:r>
        <w:rPr>
          <w:rStyle w:val="CommentReference"/>
        </w:rPr>
        <w:annotationRef/>
      </w:r>
      <w:r>
        <w:t>Not sure if I understood this new article correctly! Once I have the reference, I will check it with Dave</w:t>
      </w:r>
    </w:p>
  </w:comment>
  <w:comment w:id="745" w:author="Dave Bridges" w:date="2018-02-05T17:23:00Z" w:initials="DB">
    <w:p w14:paraId="708A2266" w14:textId="6098E1A4" w:rsidR="00E43CA6" w:rsidRDefault="00E43CA6">
      <w:pPr>
        <w:pStyle w:val="CommentText"/>
      </w:pPr>
      <w:r>
        <w:rPr>
          <w:rStyle w:val="CommentReference"/>
        </w:rPr>
        <w:annotationRef/>
      </w:r>
      <w:r>
        <w:t>Sure, there is no reference so I have nothing to check now.</w:t>
      </w:r>
    </w:p>
  </w:comment>
  <w:comment w:id="747" w:author="Dave Bridges" w:date="2018-02-05T17:23:00Z" w:initials="DB">
    <w:p w14:paraId="506417C6" w14:textId="77C8E1C4" w:rsidR="00E43CA6" w:rsidRDefault="00E43CA6">
      <w:pPr>
        <w:pStyle w:val="CommentText"/>
      </w:pPr>
      <w:r>
        <w:rPr>
          <w:rStyle w:val="CommentReference"/>
        </w:rPr>
        <w:annotationRef/>
      </w:r>
      <w:r>
        <w:t xml:space="preserve">This might flow better coming after they </w:t>
      </w:r>
      <w:proofErr w:type="spellStart"/>
      <w:r>
        <w:t>hyperinsulinmea</w:t>
      </w:r>
      <w:proofErr w:type="spellEnd"/>
      <w:r>
        <w:t xml:space="preserve"> one.</w:t>
      </w:r>
    </w:p>
  </w:comment>
  <w:comment w:id="748" w:author="Dave Bridges" w:date="2018-02-05T14:29:00Z" w:initials="DB">
    <w:p w14:paraId="33490DB7" w14:textId="579A2F67" w:rsidR="00E43CA6" w:rsidRDefault="00E43CA6">
      <w:pPr>
        <w:pStyle w:val="CommentText"/>
      </w:pPr>
      <w:r>
        <w:rPr>
          <w:rStyle w:val="CommentReference"/>
        </w:rPr>
        <w:annotationRef/>
      </w:r>
      <w:r>
        <w:t>ref</w:t>
      </w:r>
    </w:p>
  </w:comment>
  <w:comment w:id="752" w:author="Dave Bridges" w:date="2018-02-05T14:30:00Z" w:initials="DB">
    <w:p w14:paraId="77869E06" w14:textId="18994BE9" w:rsidR="00E43CA6" w:rsidRDefault="00E43CA6">
      <w:pPr>
        <w:pStyle w:val="CommentText"/>
      </w:pPr>
      <w:r>
        <w:rPr>
          <w:rStyle w:val="CommentReference"/>
        </w:rPr>
        <w:annotationRef/>
      </w:r>
      <w:r>
        <w:t>Has this been demonstrated to result in pulses of nutrient transport?</w:t>
      </w:r>
    </w:p>
  </w:comment>
  <w:comment w:id="753" w:author="Dave Bridges" w:date="2018-02-05T14:30:00Z" w:initials="DB">
    <w:p w14:paraId="4C01D70E" w14:textId="7661CE7E" w:rsidR="00E43CA6" w:rsidRDefault="00E43CA6">
      <w:pPr>
        <w:pStyle w:val="CommentText"/>
      </w:pPr>
      <w:r>
        <w:rPr>
          <w:rStyle w:val="CommentReference"/>
        </w:rPr>
        <w:annotationRef/>
      </w:r>
      <w:r>
        <w:t>What is the functional relevance of this</w:t>
      </w:r>
    </w:p>
  </w:comment>
  <w:comment w:id="754" w:author="Dave Bridges" w:date="2018-02-05T14:31:00Z" w:initials="DB">
    <w:p w14:paraId="213BB162" w14:textId="4D258141" w:rsidR="00E43CA6" w:rsidRDefault="00E43C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755" w:author="Dave Bridges" w:date="2018-02-05T17:33:00Z" w:initials="DB">
    <w:p w14:paraId="4BBDFF41" w14:textId="4BE53D89" w:rsidR="00E43CA6" w:rsidRDefault="00E43CA6">
      <w:pPr>
        <w:pStyle w:val="CommentText"/>
      </w:pPr>
      <w:r>
        <w:rPr>
          <w:rStyle w:val="CommentReference"/>
        </w:rPr>
        <w:annotationRef/>
      </w:r>
      <w:r>
        <w:t xml:space="preserve">Could this be </w:t>
      </w:r>
      <w:proofErr w:type="spellStart"/>
      <w:r>
        <w:t>overlayed</w:t>
      </w:r>
      <w:proofErr w:type="spellEnd"/>
      <w:r>
        <w:t xml:space="preserve"> onto the figure?</w:t>
      </w:r>
    </w:p>
  </w:comment>
  <w:comment w:id="765" w:author="Dave Bridges" w:date="2018-02-05T17:25:00Z" w:initials="DB">
    <w:p w14:paraId="65CEC3BE" w14:textId="22F8E93E" w:rsidR="00E43CA6" w:rsidRDefault="00E43CA6">
      <w:pPr>
        <w:pStyle w:val="CommentText"/>
      </w:pPr>
      <w:r>
        <w:rPr>
          <w:rStyle w:val="CommentReference"/>
        </w:rPr>
        <w:annotationRef/>
      </w:r>
      <w:r>
        <w:t xml:space="preserve">This seems tagged on, </w:t>
      </w:r>
      <w:proofErr w:type="spellStart"/>
      <w:r>
        <w:t>im</w:t>
      </w:r>
      <w:proofErr w:type="spellEnd"/>
      <w:r>
        <w:t xml:space="preserve"> not sure what you mean here.</w:t>
      </w:r>
    </w:p>
  </w:comment>
  <w:comment w:id="771" w:author="Microsoft Office User" w:date="2018-01-31T16:02:00Z" w:initials="MOU">
    <w:p w14:paraId="16C7044E" w14:textId="77777777" w:rsidR="00E43CA6" w:rsidRDefault="00E43CA6"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E43CA6" w:rsidRPr="00005047" w:rsidRDefault="00E43CA6" w:rsidP="00005047">
      <w:r>
        <w:t>This article suggested the 2 theories but I need to check this is what they meant to say exactly with Dave</w:t>
      </w:r>
    </w:p>
    <w:p w14:paraId="1C4B4643" w14:textId="0ED34AFD" w:rsidR="00E43CA6" w:rsidRDefault="00E43CA6">
      <w:pPr>
        <w:pStyle w:val="CommentText"/>
      </w:pPr>
    </w:p>
  </w:comment>
  <w:comment w:id="770" w:author="Dave Bridges" w:date="2018-02-05T17:27:00Z" w:initials="DB">
    <w:p w14:paraId="4EA8FBDC" w14:textId="11D0DF01" w:rsidR="00E43CA6" w:rsidRDefault="00E43CA6">
      <w:pPr>
        <w:pStyle w:val="CommentText"/>
      </w:pPr>
      <w:r>
        <w:rPr>
          <w:rStyle w:val="CommentReference"/>
        </w:rPr>
        <w:annotationRef/>
      </w:r>
      <w:r>
        <w:t xml:space="preserve">This is confusing, </w:t>
      </w:r>
      <w:proofErr w:type="spellStart"/>
      <w:r>
        <w:t>im</w:t>
      </w:r>
      <w:proofErr w:type="spellEnd"/>
      <w:r>
        <w:t xml:space="preserve"> not sure what you are trying to say here.</w:t>
      </w:r>
    </w:p>
  </w:comment>
  <w:comment w:id="772" w:author="Dave Bridges" w:date="2018-02-05T17:27:00Z" w:initials="DB">
    <w:p w14:paraId="1507ED40" w14:textId="3C71686E" w:rsidR="00E43CA6" w:rsidRDefault="00E43CA6">
      <w:pPr>
        <w:pStyle w:val="CommentText"/>
      </w:pPr>
      <w:r>
        <w:rPr>
          <w:rStyle w:val="CommentReference"/>
        </w:rPr>
        <w:annotationRef/>
      </w:r>
      <w:r>
        <w:t>As in there is no gluconeogenesis, or this is the only/primary energy source</w:t>
      </w:r>
    </w:p>
  </w:comment>
  <w:comment w:id="774" w:author="Dave Bridges" w:date="2018-02-05T17:28:00Z" w:initials="DB">
    <w:p w14:paraId="2C49C2D2" w14:textId="06B73CF3" w:rsidR="00E43CA6" w:rsidRDefault="00E43CA6">
      <w:pPr>
        <w:pStyle w:val="CommentText"/>
      </w:pPr>
      <w:r>
        <w:rPr>
          <w:rStyle w:val="CommentReference"/>
        </w:rPr>
        <w:annotationRef/>
      </w:r>
      <w:r>
        <w:t>ref</w:t>
      </w:r>
    </w:p>
  </w:comment>
  <w:comment w:id="775" w:author="Dave Bridges" w:date="2018-02-05T17:29:00Z" w:initials="DB">
    <w:p w14:paraId="3EA9DF7D" w14:textId="4D83A480" w:rsidR="00E43CA6" w:rsidRDefault="00E43CA6">
      <w:pPr>
        <w:pStyle w:val="CommentText"/>
      </w:pPr>
      <w:r>
        <w:rPr>
          <w:rStyle w:val="CommentReference"/>
        </w:rPr>
        <w:annotationRef/>
      </w:r>
      <w:r>
        <w:t xml:space="preserve">If </w:t>
      </w:r>
      <w:proofErr w:type="spellStart"/>
      <w:r>
        <w:t>im</w:t>
      </w:r>
      <w:proofErr w:type="spellEnd"/>
      <w:r>
        <w:t xml:space="preserve"> paraphrasing correctly could this mean “this might indicate increasing control of glucose flux as pregnancy advances”</w:t>
      </w:r>
    </w:p>
  </w:comment>
  <w:comment w:id="777" w:author="Dave Bridges" w:date="2018-02-05T17:30:00Z" w:initials="DB">
    <w:p w14:paraId="331E32BD" w14:textId="3154B1C1" w:rsidR="00E43CA6" w:rsidRDefault="00E43CA6">
      <w:pPr>
        <w:pStyle w:val="CommentText"/>
      </w:pPr>
      <w:r>
        <w:rPr>
          <w:rStyle w:val="CommentReference"/>
        </w:rPr>
        <w:annotationRef/>
      </w:r>
      <w:r>
        <w:t>What proportion</w:t>
      </w:r>
    </w:p>
  </w:comment>
  <w:comment w:id="778" w:author="Microsoft Office User" w:date="2018-01-31T16:05:00Z" w:initials="MOU">
    <w:p w14:paraId="49AD7B1A" w14:textId="280DD07A" w:rsidR="00E43CA6" w:rsidRDefault="00E43CA6">
      <w:pPr>
        <w:pStyle w:val="CommentText"/>
      </w:pPr>
      <w:r>
        <w:rPr>
          <w:rStyle w:val="CommentReference"/>
        </w:rPr>
        <w:annotationRef/>
      </w:r>
      <w:r>
        <w:t>All this paragraph to be checked with Molly – lactate issue needs be addressed whether under hypoxic measures or not.</w:t>
      </w:r>
    </w:p>
  </w:comment>
  <w:comment w:id="779" w:author="Dave Bridges" w:date="2018-02-05T17:30:00Z" w:initials="DB">
    <w:p w14:paraId="1934040B" w14:textId="4E1A31C4" w:rsidR="00E43CA6" w:rsidRDefault="00E43CA6">
      <w:pPr>
        <w:pStyle w:val="CommentText"/>
      </w:pPr>
      <w:r>
        <w:rPr>
          <w:rStyle w:val="CommentReference"/>
        </w:rPr>
        <w:annotationRef/>
      </w:r>
      <w:r>
        <w:t>ref</w:t>
      </w:r>
    </w:p>
  </w:comment>
  <w:comment w:id="783" w:author="Dave Bridges" w:date="2018-02-05T17:31:00Z" w:initials="DB">
    <w:p w14:paraId="1F7E785F" w14:textId="15C6D629" w:rsidR="00E43CA6" w:rsidRDefault="00E43CA6">
      <w:pPr>
        <w:pStyle w:val="CommentText"/>
      </w:pPr>
      <w:r>
        <w:rPr>
          <w:rStyle w:val="CommentReference"/>
        </w:rPr>
        <w:annotationRef/>
      </w:r>
      <w:r>
        <w:t>earlier you talked a lot about A system transporters, where are those here?</w:t>
      </w:r>
    </w:p>
  </w:comment>
  <w:comment w:id="784" w:author="Dave Bridges" w:date="2018-02-05T17:31:00Z" w:initials="DB">
    <w:p w14:paraId="0812A3A3" w14:textId="5F453164" w:rsidR="00E43CA6" w:rsidRDefault="00E43CA6">
      <w:pPr>
        <w:pStyle w:val="CommentText"/>
      </w:pPr>
      <w:r>
        <w:rPr>
          <w:rStyle w:val="CommentReference"/>
        </w:rPr>
        <w:annotationRef/>
      </w:r>
      <w:r>
        <w:t>Does this mean that flux is highest, or it is at maximum capacity?</w:t>
      </w:r>
    </w:p>
  </w:comment>
  <w:comment w:id="785" w:author="Dave Bridges" w:date="2018-02-05T17:31:00Z" w:initials="DB">
    <w:p w14:paraId="7C84C2DC" w14:textId="02797572" w:rsidR="00E43CA6" w:rsidRDefault="00E43CA6">
      <w:pPr>
        <w:pStyle w:val="CommentText"/>
      </w:pPr>
      <w:r>
        <w:rPr>
          <w:rStyle w:val="CommentReference"/>
        </w:rPr>
        <w:annotationRef/>
      </w:r>
      <w:r>
        <w:t>What evidence?</w:t>
      </w:r>
    </w:p>
  </w:comment>
  <w:comment w:id="786" w:author="Dave Bridges" w:date="2018-02-05T17:32:00Z" w:initials="DB">
    <w:p w14:paraId="089B4027" w14:textId="46D2AB21" w:rsidR="00E43CA6" w:rsidRDefault="00E43CA6">
      <w:pPr>
        <w:pStyle w:val="CommentText"/>
      </w:pPr>
      <w:r>
        <w:rPr>
          <w:rStyle w:val="CommentReference"/>
        </w:rPr>
        <w:annotationRef/>
      </w:r>
      <w:proofErr w:type="spellStart"/>
      <w:r>
        <w:t>Im</w:t>
      </w:r>
      <w:proofErr w:type="spellEnd"/>
      <w:r>
        <w:t xml:space="preserve"> not sure I know of any active transport mechanisms of fatty acids.  Not that they don’t exist I just </w:t>
      </w:r>
      <w:proofErr w:type="spellStart"/>
      <w:r>
        <w:t>cant</w:t>
      </w:r>
      <w:proofErr w:type="spellEnd"/>
      <w:r>
        <w:t xml:space="preserve"> think of any.</w:t>
      </w:r>
    </w:p>
  </w:comment>
  <w:comment w:id="787" w:author="Dave Bridges" w:date="2018-02-05T17:33:00Z" w:initials="DB">
    <w:p w14:paraId="68BFD62A" w14:textId="0A5721F2" w:rsidR="00E43CA6" w:rsidRDefault="00E43CA6">
      <w:pPr>
        <w:pStyle w:val="CommentText"/>
      </w:pPr>
      <w:r>
        <w:rPr>
          <w:rStyle w:val="CommentReference"/>
        </w:rPr>
        <w:annotationRef/>
      </w:r>
      <w:r>
        <w:t>ref</w:t>
      </w:r>
    </w:p>
  </w:comment>
  <w:comment w:id="788" w:author="Dave Bridges" w:date="2018-02-05T17:32:00Z" w:initials="DB">
    <w:p w14:paraId="1AFBE0A4" w14:textId="44C23032" w:rsidR="00E43CA6" w:rsidRDefault="00E43CA6">
      <w:pPr>
        <w:pStyle w:val="CommentText"/>
      </w:pPr>
      <w:r>
        <w:rPr>
          <w:rStyle w:val="CommentReference"/>
        </w:rPr>
        <w:annotationRef/>
      </w:r>
      <w:r>
        <w:t xml:space="preserve">This is a recent review!  </w:t>
      </w:r>
    </w:p>
  </w:comment>
  <w:comment w:id="789" w:author="Microsoft Office User" w:date="2018-01-31T16:10:00Z" w:initials="MOU">
    <w:p w14:paraId="0A0B7FA1" w14:textId="77777777" w:rsidR="00E43CA6" w:rsidRPr="000646B0" w:rsidRDefault="00E43CA6"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E43CA6" w:rsidRPr="000646B0" w:rsidRDefault="00250656" w:rsidP="009B0BAB">
      <w:hyperlink r:id="rId2" w:history="1">
        <w:r w:rsidR="00E43CA6" w:rsidRPr="000646B0">
          <w:rPr>
            <w:rStyle w:val="Hyperlink"/>
          </w:rPr>
          <w:t>https://www.ncbi.nlm.nih.gov/books/NBK3/table/A145/</w:t>
        </w:r>
      </w:hyperlink>
      <w:r w:rsidR="00E43CA6" w:rsidRPr="000646B0">
        <w:t xml:space="preserve">  FOR ABC TRANSPORTERS </w:t>
      </w:r>
    </w:p>
    <w:p w14:paraId="0F9CF42E" w14:textId="77777777" w:rsidR="00E43CA6" w:rsidRPr="000646B0" w:rsidRDefault="00E43CA6" w:rsidP="009B0BAB"/>
    <w:p w14:paraId="13505477" w14:textId="77777777" w:rsidR="00E43CA6" w:rsidRDefault="00E43CA6">
      <w:pPr>
        <w:pStyle w:val="CommentText"/>
      </w:pPr>
      <w:r>
        <w:t xml:space="preserve"> </w:t>
      </w:r>
    </w:p>
    <w:p w14:paraId="56CF851A" w14:textId="1726BD8C" w:rsidR="00E43CA6" w:rsidRDefault="00E43CA6">
      <w:pPr>
        <w:pStyle w:val="CommentText"/>
      </w:pPr>
      <w:r>
        <w:t xml:space="preserve">this review addressed </w:t>
      </w:r>
      <w:proofErr w:type="spellStart"/>
      <w:r>
        <w:t>slc</w:t>
      </w:r>
      <w:proofErr w:type="spellEnd"/>
      <w:r>
        <w:t xml:space="preserve"> and </w:t>
      </w:r>
      <w:proofErr w:type="spellStart"/>
      <w:r>
        <w:t>abc</w:t>
      </w:r>
      <w:proofErr w:type="spellEnd"/>
      <w:r>
        <w:t xml:space="preserve"> transporters on both syncytial membranes so I won’t repeat that but instead will refer people to the article. </w:t>
      </w:r>
    </w:p>
  </w:comment>
  <w:comment w:id="868" w:author="Microsoft Office User" w:date="2018-01-31T16:17:00Z" w:initials="MOU">
    <w:p w14:paraId="1473A47E" w14:textId="7C02B28C" w:rsidR="00E43CA6" w:rsidRDefault="00E43CA6">
      <w:pPr>
        <w:pStyle w:val="CommentText"/>
      </w:pPr>
      <w:r>
        <w:rPr>
          <w:rStyle w:val="CommentReference"/>
        </w:rPr>
        <w:annotationRef/>
      </w:r>
      <w:r>
        <w:t xml:space="preserve">Seriously check this, too with Dave – to be fair I am taking micronutrients now so </w:t>
      </w:r>
      <w:proofErr w:type="spellStart"/>
      <w:r>
        <w:t>Id</w:t>
      </w:r>
      <w:proofErr w:type="spellEnd"/>
      <w:r>
        <w:t xml:space="preserve"> rather double check I understood this lol</w:t>
      </w:r>
    </w:p>
  </w:comment>
  <w:comment w:id="883" w:author="Microsoft Office User" w:date="2018-01-31T16:20:00Z" w:initials="MOU">
    <w:p w14:paraId="2FAB4E2B" w14:textId="404B6229" w:rsidR="00E43CA6" w:rsidRDefault="00E43CA6">
      <w:pPr>
        <w:pStyle w:val="CommentText"/>
      </w:pPr>
      <w:r>
        <w:rPr>
          <w:rStyle w:val="CommentReference"/>
        </w:rPr>
        <w:annotationRef/>
      </w:r>
      <w:r>
        <w:t>Check with Dave</w:t>
      </w:r>
    </w:p>
  </w:comment>
  <w:comment w:id="897" w:author="Microsoft Office User" w:date="2018-01-31T16:31:00Z" w:initials="MOU">
    <w:p w14:paraId="3DE5E1AD" w14:textId="742BCB2E" w:rsidR="00E43CA6" w:rsidRDefault="00E43CA6">
      <w:pPr>
        <w:pStyle w:val="CommentText"/>
      </w:pPr>
      <w:r>
        <w:rPr>
          <w:rStyle w:val="CommentReference"/>
        </w:rPr>
        <w:annotationRef/>
      </w:r>
      <w:proofErr w:type="spellStart"/>
      <w:r>
        <w:t>Megalin</w:t>
      </w:r>
      <w:proofErr w:type="spellEnd"/>
      <w:r>
        <w:t xml:space="preserve"> ? just check what D knows.</w:t>
      </w:r>
    </w:p>
  </w:comment>
  <w:comment w:id="906" w:author="Dave Bridges" w:date="2018-02-05T17:37:00Z" w:initials="DB">
    <w:p w14:paraId="0929FD55" w14:textId="5C92F80C" w:rsidR="00E43CA6" w:rsidRDefault="00E43CA6">
      <w:pPr>
        <w:pStyle w:val="CommentText"/>
      </w:pPr>
      <w:r>
        <w:rPr>
          <w:rStyle w:val="CommentReference"/>
        </w:rPr>
        <w:annotationRef/>
      </w:r>
      <w:r>
        <w:t>Is this part of system A?</w:t>
      </w:r>
    </w:p>
  </w:comment>
  <w:comment w:id="926" w:author="Microsoft Office User" w:date="2018-01-31T16:15:00Z" w:initials="MOU">
    <w:p w14:paraId="12769828" w14:textId="77777777" w:rsidR="00E43CA6" w:rsidRDefault="00E43CA6" w:rsidP="003568EE">
      <w:pPr>
        <w:pStyle w:val="CommentText"/>
      </w:pPr>
      <w:r>
        <w:rPr>
          <w:rStyle w:val="CommentReference"/>
        </w:rPr>
        <w:annotationRef/>
      </w:r>
      <w:r>
        <w:t>New study check if this is what they meant with Dave</w:t>
      </w:r>
    </w:p>
  </w:comment>
  <w:comment w:id="944" w:author="Microsoft Office User" w:date="2018-01-31T16:24:00Z" w:initials="MOU">
    <w:p w14:paraId="51C54CAB" w14:textId="191B2D57" w:rsidR="00E43CA6" w:rsidRPr="000646B0" w:rsidRDefault="00E43CA6"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E43CA6" w:rsidRDefault="00E43CA6">
      <w:pPr>
        <w:pStyle w:val="CommentText"/>
      </w:pPr>
    </w:p>
  </w:comment>
  <w:comment w:id="983" w:author="Microsoft Office User" w:date="2018-01-31T16:25:00Z" w:initials="MOU">
    <w:p w14:paraId="60541B8F" w14:textId="18EBB537" w:rsidR="00E43CA6" w:rsidRDefault="00E43CA6">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proofErr w:type="spellStart"/>
      <w:r>
        <w:rPr>
          <w:rFonts w:ascii="Times New Roman" w:hAnsi="Times New Roman" w:cs="Times New Roman"/>
        </w:rPr>
        <w:t>didnt</w:t>
      </w:r>
      <w:proofErr w:type="spellEnd"/>
      <w:r>
        <w:rPr>
          <w:rFonts w:ascii="Times New Roman" w:hAnsi="Times New Roman" w:cs="Times New Roman"/>
        </w:rPr>
        <w:t xml:space="preserve"> find any but need to check again with D</w:t>
      </w:r>
    </w:p>
  </w:comment>
  <w:comment w:id="986" w:author="Dave Bridges" w:date="2018-02-07T19:04:00Z" w:initials="DB">
    <w:p w14:paraId="7514C059" w14:textId="2E5944FC" w:rsidR="00E43CA6" w:rsidRDefault="00E43CA6">
      <w:pPr>
        <w:pStyle w:val="CommentText"/>
      </w:pPr>
      <w:r>
        <w:rPr>
          <w:rStyle w:val="CommentReference"/>
        </w:rPr>
        <w:annotationRef/>
      </w:r>
      <w:r>
        <w:t>Can the pancreas convert glucose to NEAA in appreciable amounts?</w:t>
      </w:r>
    </w:p>
  </w:comment>
  <w:comment w:id="993" w:author="Dave Bridges" w:date="2018-02-07T18:59:00Z" w:initials="DB">
    <w:p w14:paraId="3D527B8F" w14:textId="6E0CE8A7" w:rsidR="00E43CA6" w:rsidRDefault="00E43CA6">
      <w:pPr>
        <w:pStyle w:val="CommentText"/>
      </w:pPr>
      <w:r>
        <w:rPr>
          <w:rStyle w:val="CommentReference"/>
        </w:rPr>
        <w:annotationRef/>
      </w:r>
      <w:r>
        <w:t>Was this measured?</w:t>
      </w:r>
    </w:p>
  </w:comment>
  <w:comment w:id="994" w:author="Dave Bridges" w:date="2018-02-07T19:01:00Z" w:initials="DB">
    <w:p w14:paraId="0046516C" w14:textId="53F5E2A6" w:rsidR="00E43CA6" w:rsidRDefault="00E43CA6">
      <w:pPr>
        <w:pStyle w:val="CommentText"/>
      </w:pPr>
      <w:r>
        <w:rPr>
          <w:rStyle w:val="CommentReference"/>
        </w:rPr>
        <w:annotationRef/>
      </w:r>
      <w:r>
        <w:t>Which amino acids</w:t>
      </w:r>
    </w:p>
  </w:comment>
  <w:comment w:id="995" w:author="Dave Bridges" w:date="2018-02-07T19:02:00Z" w:initials="DB">
    <w:p w14:paraId="1B04DB1D" w14:textId="256C9E3A" w:rsidR="00E43CA6" w:rsidRDefault="00E43CA6">
      <w:pPr>
        <w:pStyle w:val="CommentText"/>
      </w:pPr>
      <w:r>
        <w:rPr>
          <w:rStyle w:val="CommentReference"/>
        </w:rPr>
        <w:annotationRef/>
      </w:r>
      <w:r>
        <w:t>Activity or transcript levels</w:t>
      </w:r>
    </w:p>
  </w:comment>
  <w:comment w:id="996" w:author="Dave Bridges" w:date="2018-02-07T19:02:00Z" w:initials="DB">
    <w:p w14:paraId="52FED14A" w14:textId="7B17CE31" w:rsidR="00E43CA6" w:rsidRDefault="00E43CA6">
      <w:pPr>
        <w:pStyle w:val="CommentText"/>
      </w:pPr>
      <w:r>
        <w:rPr>
          <w:rStyle w:val="CommentReference"/>
        </w:rPr>
        <w:annotationRef/>
      </w:r>
      <w:r>
        <w:t>Same point, only should be able to say activity if its measured biochemically</w:t>
      </w:r>
    </w:p>
  </w:comment>
  <w:comment w:id="997" w:author="Dave Bridges" w:date="2018-02-07T19:02:00Z" w:initials="DB">
    <w:p w14:paraId="5B4E1DD1" w14:textId="0A85F026" w:rsidR="00E43CA6" w:rsidRDefault="00E43CA6">
      <w:pPr>
        <w:pStyle w:val="CommentText"/>
      </w:pPr>
      <w:r>
        <w:rPr>
          <w:rStyle w:val="CommentReference"/>
        </w:rPr>
        <w:annotationRef/>
      </w:r>
      <w:r>
        <w:t>ref</w:t>
      </w:r>
    </w:p>
  </w:comment>
  <w:comment w:id="999" w:author="Dave Bridges" w:date="2018-02-07T19:03:00Z" w:initials="DB">
    <w:p w14:paraId="404BE2CE" w14:textId="1728C420" w:rsidR="00E43CA6" w:rsidRDefault="00E43CA6">
      <w:pPr>
        <w:pStyle w:val="CommentText"/>
      </w:pPr>
      <w:r>
        <w:rPr>
          <w:rStyle w:val="CommentReference"/>
        </w:rPr>
        <w:annotationRef/>
      </w:r>
      <w:r>
        <w:t>part of what we have to do here is to make sense of this.</w:t>
      </w:r>
    </w:p>
  </w:comment>
  <w:comment w:id="1000" w:author="Dave Bridges" w:date="2018-02-07T19:03:00Z" w:initials="DB">
    <w:p w14:paraId="11F8BFFE" w14:textId="1E81CFFC" w:rsidR="00E43CA6" w:rsidRDefault="00E43CA6">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1002" w:author="Dave Bridges" w:date="2018-02-07T19:05:00Z" w:initials="DB">
    <w:p w14:paraId="181EFDAF" w14:textId="6842D917" w:rsidR="00E43CA6" w:rsidRDefault="00E43CA6">
      <w:pPr>
        <w:pStyle w:val="CommentText"/>
      </w:pPr>
      <w:r>
        <w:rPr>
          <w:rStyle w:val="CommentReference"/>
        </w:rPr>
        <w:annotationRef/>
      </w:r>
      <w:r>
        <w:t>Placentas in general, or specific cell types?</w:t>
      </w:r>
    </w:p>
  </w:comment>
  <w:comment w:id="1003" w:author="Dave Bridges" w:date="2018-02-07T19:05:00Z" w:initials="DB">
    <w:p w14:paraId="678F26AA" w14:textId="0119B927" w:rsidR="00E43CA6" w:rsidRDefault="00E43CA6">
      <w:pPr>
        <w:pStyle w:val="CommentText"/>
      </w:pPr>
      <w:r>
        <w:rPr>
          <w:rStyle w:val="CommentReference"/>
        </w:rPr>
        <w:annotationRef/>
      </w:r>
      <w:r>
        <w:t>This is several thoughts that probably need to be isolated.</w:t>
      </w:r>
    </w:p>
  </w:comment>
  <w:comment w:id="1005" w:author="Dave Bridges" w:date="2018-02-07T19:06:00Z" w:initials="DB">
    <w:p w14:paraId="79604E79" w14:textId="2BDE1770" w:rsidR="00E43CA6" w:rsidRDefault="00E43CA6">
      <w:pPr>
        <w:pStyle w:val="CommentText"/>
      </w:pPr>
      <w:r>
        <w:rPr>
          <w:rStyle w:val="CommentReference"/>
        </w:rPr>
        <w:annotationRef/>
      </w:r>
      <w:r>
        <w:t>This is why direct measurements of the rates is important here.  More transporters could also allow for buffering rather than flow.</w:t>
      </w:r>
    </w:p>
  </w:comment>
  <w:comment w:id="1006" w:author="Dave Bridges" w:date="2018-02-07T19:06:00Z" w:initials="DB">
    <w:p w14:paraId="0235E973" w14:textId="47676C2D" w:rsidR="00E43CA6" w:rsidRDefault="00E43CA6">
      <w:pPr>
        <w:pStyle w:val="CommentText"/>
      </w:pPr>
      <w:r>
        <w:rPr>
          <w:rStyle w:val="CommentReference"/>
        </w:rPr>
        <w:annotationRef/>
      </w:r>
      <w:r>
        <w:t>Try not to use words like recent, emerging, etc.  You want your writing to be timeless, not only relevant to some recent study.</w:t>
      </w:r>
    </w:p>
  </w:comment>
  <w:comment w:id="1007" w:author="Microsoft Office User" w:date="2018-01-31T16:39:00Z" w:initials="MOU">
    <w:p w14:paraId="4642EA29" w14:textId="36FE6147" w:rsidR="00E43CA6" w:rsidRDefault="00E43CA6">
      <w:pPr>
        <w:pStyle w:val="CommentText"/>
      </w:pPr>
      <w:r>
        <w:rPr>
          <w:rStyle w:val="CommentReference"/>
        </w:rPr>
        <w:annotationRef/>
      </w:r>
      <w:r>
        <w:t xml:space="preserve">Has there been a study where they showed an increase in FA </w:t>
      </w:r>
      <w:proofErr w:type="spellStart"/>
      <w:r>
        <w:t>trasnporters</w:t>
      </w:r>
      <w:proofErr w:type="spellEnd"/>
      <w:r>
        <w:t xml:space="preserve">? Or cholesterol? </w:t>
      </w:r>
      <w:proofErr w:type="spellStart"/>
      <w:r>
        <w:t>Cant</w:t>
      </w:r>
      <w:proofErr w:type="spellEnd"/>
      <w:r>
        <w:t xml:space="preserve"> remember any, but will check again! – D help please</w:t>
      </w:r>
    </w:p>
  </w:comment>
  <w:comment w:id="1009" w:author="Dave Bridges" w:date="2018-02-07T19:08:00Z" w:initials="DB">
    <w:p w14:paraId="1F0C845E" w14:textId="63D11A0D" w:rsidR="00E43CA6" w:rsidRDefault="00E43CA6">
      <w:pPr>
        <w:pStyle w:val="CommentText"/>
      </w:pPr>
      <w:r>
        <w:rPr>
          <w:rStyle w:val="CommentReference"/>
        </w:rPr>
        <w:annotationRef/>
      </w:r>
      <w:r>
        <w:t>Needs specific examples.  These are important things to know, as they could confound the apparent effects of obesity.</w:t>
      </w:r>
    </w:p>
  </w:comment>
  <w:comment w:id="1010" w:author="Dave Bridges" w:date="2018-02-07T19:07:00Z" w:initials="DB">
    <w:p w14:paraId="2E39C8CA" w14:textId="66C7EE44" w:rsidR="00E43CA6" w:rsidRDefault="00E43CA6">
      <w:pPr>
        <w:pStyle w:val="CommentText"/>
      </w:pPr>
      <w:r>
        <w:rPr>
          <w:rStyle w:val="CommentReference"/>
        </w:rPr>
        <w:annotationRef/>
      </w:r>
      <w:r>
        <w:t>Do you mean will upregulate transport of limiting micronutrients?</w:t>
      </w:r>
    </w:p>
  </w:comment>
  <w:comment w:id="1015" w:author="Microsoft Office User" w:date="2018-01-31T16:41:00Z" w:initials="MOU">
    <w:p w14:paraId="38E63F2F" w14:textId="0F3552AC" w:rsidR="00E43CA6" w:rsidRDefault="00E43CA6">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016" w:author="Dave Bridges" w:date="2018-02-07T19:09:00Z" w:initials="DB">
    <w:p w14:paraId="4E8A8F83" w14:textId="6D12F4AB" w:rsidR="00E43CA6" w:rsidRDefault="00E43CA6">
      <w:pPr>
        <w:pStyle w:val="CommentText"/>
      </w:pPr>
      <w:r>
        <w:rPr>
          <w:rStyle w:val="CommentReference"/>
        </w:rPr>
        <w:annotationRef/>
      </w:r>
      <w:r>
        <w:rPr>
          <w:rStyle w:val="CommentReference"/>
        </w:rPr>
        <w:t>ref</w:t>
      </w:r>
    </w:p>
  </w:comment>
  <w:comment w:id="1017" w:author="Dave Bridges" w:date="2018-02-07T19:09:00Z" w:initials="DB">
    <w:p w14:paraId="3CBCC9D3" w14:textId="1C291746" w:rsidR="00E43CA6" w:rsidRDefault="00E43CA6">
      <w:pPr>
        <w:pStyle w:val="CommentText"/>
      </w:pPr>
      <w:r>
        <w:rPr>
          <w:rStyle w:val="CommentReference"/>
        </w:rPr>
        <w:annotationRef/>
      </w:r>
      <w:r>
        <w:t>into where?</w:t>
      </w:r>
    </w:p>
  </w:comment>
  <w:comment w:id="1018" w:author="Microsoft Office User" w:date="2018-01-31T16:43:00Z" w:initials="MOU">
    <w:p w14:paraId="03E70B8D" w14:textId="10208D34" w:rsidR="00E43CA6" w:rsidRDefault="00E43CA6">
      <w:pPr>
        <w:pStyle w:val="CommentText"/>
      </w:pPr>
      <w:r>
        <w:rPr>
          <w:rStyle w:val="CommentReference"/>
        </w:rPr>
        <w:annotationRef/>
      </w:r>
      <w:r>
        <w:t>I did mention adiponectin earlier in the same sense, but couldn’t think of what else to add here.</w:t>
      </w:r>
    </w:p>
  </w:comment>
  <w:comment w:id="1019" w:author="Dave Bridges" w:date="2018-02-07T19:09:00Z" w:initials="DB">
    <w:p w14:paraId="23121C1F" w14:textId="0C770AFE" w:rsidR="00E43CA6" w:rsidRDefault="00E43CA6">
      <w:pPr>
        <w:pStyle w:val="CommentText"/>
      </w:pPr>
      <w:r>
        <w:rPr>
          <w:rStyle w:val="CommentReference"/>
        </w:rPr>
        <w:annotationRef/>
      </w:r>
      <w:r>
        <w:t xml:space="preserve">What is the association between maternal adiponectin and fetal outcomes (obesity, risk of diabetes, </w:t>
      </w:r>
      <w:proofErr w:type="spellStart"/>
      <w:r>
        <w:t>etc</w:t>
      </w:r>
      <w:proofErr w:type="spellEnd"/>
      <w:r>
        <w:t>).  Is this secondary to, or dependent on the obesity?</w:t>
      </w:r>
    </w:p>
  </w:comment>
  <w:comment w:id="1020" w:author="Dave Bridges" w:date="2018-02-07T19:10:00Z" w:initials="DB">
    <w:p w14:paraId="4DED600E" w14:textId="36B0C0EF" w:rsidR="00E43CA6" w:rsidRDefault="00E43CA6">
      <w:pPr>
        <w:pStyle w:val="CommentText"/>
      </w:pPr>
      <w:r>
        <w:rPr>
          <w:rStyle w:val="CommentReference"/>
        </w:rPr>
        <w:annotationRef/>
      </w:r>
      <w:r>
        <w:t xml:space="preserve">Is there any studies on </w:t>
      </w:r>
      <w:proofErr w:type="spellStart"/>
      <w:r>
        <w:t>PPARa</w:t>
      </w:r>
      <w:proofErr w:type="spellEnd"/>
      <w:r>
        <w:t xml:space="preserve"> and placental function?</w:t>
      </w:r>
    </w:p>
  </w:comment>
  <w:comment w:id="1021" w:author="Microsoft Office User" w:date="2018-01-31T16:45:00Z" w:initials="MOU">
    <w:p w14:paraId="4B03CB67" w14:textId="45A01B1C" w:rsidR="00E43CA6" w:rsidRDefault="00E43CA6">
      <w:pPr>
        <w:pStyle w:val="CommentText"/>
      </w:pPr>
      <w:r>
        <w:rPr>
          <w:rStyle w:val="CommentReference"/>
        </w:rPr>
        <w:annotationRef/>
      </w:r>
      <w:r>
        <w:t xml:space="preserve">Same </w:t>
      </w:r>
      <w:proofErr w:type="spellStart"/>
      <w:r>
        <w:t>mTORC</w:t>
      </w:r>
      <w:proofErr w:type="spellEnd"/>
      <w:r>
        <w:t xml:space="preserve"> comment</w:t>
      </w:r>
    </w:p>
  </w:comment>
  <w:comment w:id="1022" w:author="Dave Bridges" w:date="2018-02-07T19:10:00Z" w:initials="DB">
    <w:p w14:paraId="35E668F1" w14:textId="225D898B" w:rsidR="00E43CA6" w:rsidRDefault="00E43CA6">
      <w:pPr>
        <w:pStyle w:val="CommentText"/>
      </w:pPr>
      <w:r>
        <w:rPr>
          <w:rStyle w:val="CommentReference"/>
        </w:rPr>
        <w:annotationRef/>
      </w:r>
      <w:r>
        <w:t>What evidence?</w:t>
      </w:r>
    </w:p>
  </w:comment>
  <w:comment w:id="1027" w:author="Dave Bridges" w:date="2018-02-07T19:11:00Z" w:initials="DB">
    <w:p w14:paraId="175457D7" w14:textId="264EBFE1" w:rsidR="00E43CA6" w:rsidRDefault="00E43CA6">
      <w:pPr>
        <w:pStyle w:val="CommentText"/>
      </w:pPr>
      <w:r>
        <w:rPr>
          <w:rStyle w:val="CommentReference"/>
        </w:rPr>
        <w:annotationRef/>
      </w:r>
      <w:r>
        <w:t>What does this mean?</w:t>
      </w:r>
    </w:p>
  </w:comment>
  <w:comment w:id="1029" w:author="Dave Bridges" w:date="2018-02-07T19:11:00Z" w:initials="DB">
    <w:p w14:paraId="1A037F1E" w14:textId="66D05CC4" w:rsidR="00E43CA6" w:rsidRDefault="00E43CA6">
      <w:pPr>
        <w:pStyle w:val="CommentText"/>
      </w:pPr>
      <w:r>
        <w:rPr>
          <w:rStyle w:val="CommentReference"/>
        </w:rPr>
        <w:annotationRef/>
      </w:r>
      <w:r>
        <w:t>Hopefully they had some proposed mechanism in this study.</w:t>
      </w:r>
    </w:p>
  </w:comment>
  <w:comment w:id="1030" w:author="Dave Bridges" w:date="2018-02-07T19:12:00Z" w:initials="DB">
    <w:p w14:paraId="6283B334" w14:textId="18DA3A2A" w:rsidR="00E43CA6" w:rsidRDefault="00E43CA6">
      <w:pPr>
        <w:pStyle w:val="CommentText"/>
      </w:pPr>
      <w:r>
        <w:rPr>
          <w:rStyle w:val="CommentReference"/>
        </w:rPr>
        <w:annotationRef/>
      </w:r>
      <w:r>
        <w:t>Activation?</w:t>
      </w:r>
    </w:p>
  </w:comment>
  <w:comment w:id="1031" w:author="Dave Bridges" w:date="2018-02-07T19:12:00Z" w:initials="DB">
    <w:p w14:paraId="06F60D4A" w14:textId="1CDB7D5C" w:rsidR="00E43CA6" w:rsidRDefault="00E43CA6">
      <w:pPr>
        <w:pStyle w:val="CommentText"/>
      </w:pPr>
      <w:r>
        <w:rPr>
          <w:rStyle w:val="CommentReference"/>
        </w:rPr>
        <w:annotationRef/>
      </w:r>
      <w:r>
        <w:t>Activation?</w:t>
      </w:r>
    </w:p>
  </w:comment>
  <w:comment w:id="1033" w:author="Dave Bridges" w:date="2018-02-07T19:12:00Z" w:initials="DB">
    <w:p w14:paraId="7366A7D8" w14:textId="4C01FFAB" w:rsidR="00E43CA6" w:rsidRDefault="00E43CA6">
      <w:pPr>
        <w:pStyle w:val="CommentText"/>
      </w:pPr>
      <w:r>
        <w:rPr>
          <w:rStyle w:val="CommentReference"/>
        </w:rPr>
        <w:annotationRef/>
      </w:r>
      <w:r>
        <w:t>What is this?</w:t>
      </w:r>
    </w:p>
  </w:comment>
  <w:comment w:id="1034" w:author="Microsoft Office User" w:date="2018-01-31T16:48:00Z" w:initials="MOU">
    <w:p w14:paraId="58F7DA53" w14:textId="6BA8BB3D" w:rsidR="00E43CA6" w:rsidRDefault="00E43CA6">
      <w:pPr>
        <w:pStyle w:val="CommentText"/>
      </w:pPr>
      <w:r>
        <w:rPr>
          <w:rStyle w:val="CommentReference"/>
        </w:rPr>
        <w:annotationRef/>
      </w:r>
      <w:r>
        <w:t xml:space="preserve">Honestly idk if they have tried this on humans – need to check. </w:t>
      </w:r>
    </w:p>
  </w:comment>
  <w:comment w:id="1062" w:author="Dave Bridges" w:date="2018-02-07T19:13:00Z" w:initials="DB">
    <w:p w14:paraId="3D5C70C1" w14:textId="2D500C85" w:rsidR="00E43CA6" w:rsidRDefault="00E43CA6">
      <w:pPr>
        <w:pStyle w:val="CommentText"/>
      </w:pPr>
      <w:r>
        <w:rPr>
          <w:rStyle w:val="CommentReference"/>
        </w:rPr>
        <w:annotationRef/>
      </w:r>
      <w:r>
        <w:t>All of them, or was this anatomically specific?</w:t>
      </w:r>
    </w:p>
  </w:comment>
  <w:comment w:id="1083" w:author="Dave Bridges" w:date="2018-02-07T19:13:00Z" w:initials="DB">
    <w:p w14:paraId="72FD2221" w14:textId="423D79A8" w:rsidR="00E43CA6" w:rsidRDefault="00E43CA6">
      <w:pPr>
        <w:pStyle w:val="CommentText"/>
      </w:pPr>
      <w:r>
        <w:rPr>
          <w:rStyle w:val="CommentReference"/>
        </w:rPr>
        <w:annotationRef/>
      </w:r>
      <w:r>
        <w:t xml:space="preserve">Might be worth mentioning the role of mTORC1 and </w:t>
      </w:r>
      <w:proofErr w:type="spellStart"/>
      <w:r>
        <w:t>PPARa</w:t>
      </w:r>
      <w:proofErr w:type="spellEnd"/>
      <w:r>
        <w:t>/d in mediating exercise dependent responses?</w:t>
      </w:r>
    </w:p>
  </w:comment>
  <w:comment w:id="1095" w:author="Dave Bridges" w:date="2018-02-07T19:14:00Z" w:initials="DB">
    <w:p w14:paraId="5F9D71FD" w14:textId="1238F346" w:rsidR="00E43CA6" w:rsidRDefault="00E43CA6">
      <w:pPr>
        <w:pStyle w:val="CommentText"/>
      </w:pPr>
      <w:r>
        <w:rPr>
          <w:rStyle w:val="CommentReference"/>
        </w:rPr>
        <w:annotationRef/>
      </w:r>
      <w:r>
        <w:t xml:space="preserve">This is worded a little confusingly.  I think you are trying to say that </w:t>
      </w:r>
      <w:proofErr w:type="spellStart"/>
      <w:r>
        <w:t>its</w:t>
      </w:r>
      <w:proofErr w:type="spellEnd"/>
      <w:r>
        <w:t xml:space="preserve"> important to note that the effects of obesity (which I forget, but may not be super clearly defined above) can me modified, but it sounds like you are implicating some mechanisms too.</w:t>
      </w:r>
    </w:p>
  </w:comment>
  <w:comment w:id="1099" w:author="Dave Bridges" w:date="2018-02-07T19:15:00Z" w:initials="DB">
    <w:p w14:paraId="0C0D631E" w14:textId="3E17D111" w:rsidR="00E43CA6" w:rsidRDefault="00E43CA6">
      <w:pPr>
        <w:pStyle w:val="CommentText"/>
      </w:pPr>
      <w:r>
        <w:rPr>
          <w:rStyle w:val="CommentReference"/>
        </w:rPr>
        <w:annotationRef/>
      </w:r>
      <w:r>
        <w:t>Such as…</w:t>
      </w:r>
    </w:p>
  </w:comment>
  <w:comment w:id="1100" w:author="Dave Bridges" w:date="2018-02-07T19:16:00Z" w:initials="DB">
    <w:p w14:paraId="2AC69508" w14:textId="7EC29690" w:rsidR="00E43CA6" w:rsidRDefault="00E43CA6">
      <w:pPr>
        <w:pStyle w:val="CommentText"/>
      </w:pPr>
      <w:r>
        <w:rPr>
          <w:rStyle w:val="CommentReference"/>
        </w:rPr>
        <w:annotationRef/>
      </w:r>
      <w:r>
        <w:t>Are they?  Always?</w:t>
      </w:r>
    </w:p>
  </w:comment>
  <w:comment w:id="1101" w:author="Dave Bridges" w:date="2018-02-07T19:16:00Z" w:initials="DB">
    <w:p w14:paraId="0A1717C3" w14:textId="25C5E4EE" w:rsidR="00E43CA6" w:rsidRDefault="00E43CA6">
      <w:pPr>
        <w:pStyle w:val="CommentText"/>
      </w:pPr>
      <w:r>
        <w:rPr>
          <w:rStyle w:val="CommentReference"/>
        </w:rPr>
        <w:annotationRef/>
      </w:r>
      <w:r>
        <w:t xml:space="preserve">And consideration of the </w:t>
      </w:r>
      <w:proofErr w:type="spellStart"/>
      <w:r>
        <w:t>intraplacental</w:t>
      </w:r>
      <w:proofErr w:type="spellEnd"/>
      <w:r>
        <w:t xml:space="preserve"> metabolism.</w:t>
      </w:r>
    </w:p>
  </w:comment>
  <w:comment w:id="1106" w:author="Dave Bridges" w:date="2018-02-07T19:17:00Z" w:initials="DB">
    <w:p w14:paraId="09D88788" w14:textId="2B1599A6" w:rsidR="00E43CA6" w:rsidRDefault="00E43CA6">
      <w:pPr>
        <w:pStyle w:val="CommentText"/>
      </w:pPr>
      <w:r>
        <w:rPr>
          <w:rStyle w:val="CommentReference"/>
        </w:rPr>
        <w:annotationRef/>
      </w:r>
      <w:r>
        <w:t>Why is this relevant?</w:t>
      </w:r>
    </w:p>
  </w:comment>
  <w:comment w:id="1109" w:author="Dave Bridges" w:date="2018-02-07T19:18:00Z" w:initials="DB">
    <w:p w14:paraId="4A794A22" w14:textId="0A0E9F3F" w:rsidR="00E43CA6" w:rsidRDefault="00E43CA6">
      <w:pPr>
        <w:pStyle w:val="CommentText"/>
      </w:pPr>
      <w:r>
        <w:rPr>
          <w:rStyle w:val="CommentReference"/>
        </w:rPr>
        <w:annotationRef/>
      </w:r>
      <w:r>
        <w:t>Developmentally?  Metabolically?</w:t>
      </w:r>
    </w:p>
  </w:comment>
  <w:comment w:id="1110" w:author="Dave Bridges" w:date="2018-02-07T19:18:00Z" w:initials="DB">
    <w:p w14:paraId="6DFFD96C" w14:textId="13497642" w:rsidR="00E43CA6" w:rsidRDefault="00E43CA6">
      <w:pPr>
        <w:pStyle w:val="CommentText"/>
      </w:pPr>
      <w:r>
        <w:rPr>
          <w:rStyle w:val="CommentReference"/>
        </w:rPr>
        <w:annotationRef/>
      </w:r>
      <w:r>
        <w:t>This would fit better in the earlier endocrine section</w:t>
      </w:r>
    </w:p>
  </w:comment>
  <w:comment w:id="1111" w:author="Dave Bridges" w:date="2018-02-07T19:18:00Z" w:initials="DB">
    <w:p w14:paraId="044A7A7A" w14:textId="6EFB1FA0" w:rsidR="00E43CA6" w:rsidRDefault="00E43CA6">
      <w:pPr>
        <w:pStyle w:val="CommentText"/>
      </w:pPr>
      <w:r>
        <w:rPr>
          <w:rStyle w:val="CommentReference"/>
        </w:rPr>
        <w:annotationRef/>
      </w:r>
      <w:r>
        <w:t>This seems like a good finishing position, probably put the mechanism paragraph before this.</w:t>
      </w:r>
    </w:p>
  </w:comment>
  <w:comment w:id="1116" w:author="Dave Bridges" w:date="2018-02-07T19:19:00Z" w:initials="DB">
    <w:p w14:paraId="24B12DF9" w14:textId="7B26DEA6" w:rsidR="00E43CA6" w:rsidRDefault="00E43CA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1FC72" w14:textId="77777777" w:rsidR="00250656" w:rsidRDefault="00250656" w:rsidP="00EB23A7">
      <w:r>
        <w:separator/>
      </w:r>
    </w:p>
  </w:endnote>
  <w:endnote w:type="continuationSeparator" w:id="0">
    <w:p w14:paraId="530CE515" w14:textId="77777777" w:rsidR="00250656" w:rsidRDefault="00250656"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E45C" w14:textId="77777777" w:rsidR="00250656" w:rsidRDefault="00250656" w:rsidP="00EB23A7">
      <w:r>
        <w:separator/>
      </w:r>
    </w:p>
  </w:footnote>
  <w:footnote w:type="continuationSeparator" w:id="0">
    <w:p w14:paraId="4A253409" w14:textId="77777777" w:rsidR="00250656" w:rsidRDefault="00250656"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4058"/>
    <w:rsid w:val="00005047"/>
    <w:rsid w:val="00010006"/>
    <w:rsid w:val="0001575B"/>
    <w:rsid w:val="00016081"/>
    <w:rsid w:val="0003005E"/>
    <w:rsid w:val="00030E71"/>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06AB"/>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0656"/>
    <w:rsid w:val="00252207"/>
    <w:rsid w:val="00254CF5"/>
    <w:rsid w:val="0026269E"/>
    <w:rsid w:val="00263BF5"/>
    <w:rsid w:val="002659FA"/>
    <w:rsid w:val="00266BFB"/>
    <w:rsid w:val="00272C70"/>
    <w:rsid w:val="00275026"/>
    <w:rsid w:val="00275911"/>
    <w:rsid w:val="00276386"/>
    <w:rsid w:val="00283AEF"/>
    <w:rsid w:val="00286362"/>
    <w:rsid w:val="002902DE"/>
    <w:rsid w:val="00290D05"/>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3790"/>
    <w:rsid w:val="004253CF"/>
    <w:rsid w:val="0043424B"/>
    <w:rsid w:val="00436DCE"/>
    <w:rsid w:val="00437431"/>
    <w:rsid w:val="004441EF"/>
    <w:rsid w:val="00452089"/>
    <w:rsid w:val="0045426D"/>
    <w:rsid w:val="0047010D"/>
    <w:rsid w:val="00470B03"/>
    <w:rsid w:val="00472ADD"/>
    <w:rsid w:val="004742A9"/>
    <w:rsid w:val="00476149"/>
    <w:rsid w:val="00476175"/>
    <w:rsid w:val="00480549"/>
    <w:rsid w:val="00487A79"/>
    <w:rsid w:val="00490123"/>
    <w:rsid w:val="00492602"/>
    <w:rsid w:val="004949A7"/>
    <w:rsid w:val="0049541F"/>
    <w:rsid w:val="004A146E"/>
    <w:rsid w:val="004A1E3C"/>
    <w:rsid w:val="004A1E58"/>
    <w:rsid w:val="004A58DC"/>
    <w:rsid w:val="004A67A6"/>
    <w:rsid w:val="004A6E2D"/>
    <w:rsid w:val="004B6721"/>
    <w:rsid w:val="004C0025"/>
    <w:rsid w:val="004C6784"/>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3680F"/>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271C5"/>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3106"/>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C7C85"/>
    <w:rsid w:val="00BD3E18"/>
    <w:rsid w:val="00BD46F3"/>
    <w:rsid w:val="00BD5C1B"/>
    <w:rsid w:val="00BD7B50"/>
    <w:rsid w:val="00BE48D5"/>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B402B"/>
    <w:rsid w:val="00CC33E7"/>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 w:type="paragraph" w:styleId="Header">
    <w:name w:val="header"/>
    <w:basedOn w:val="Normal"/>
    <w:link w:val="HeaderChar"/>
    <w:uiPriority w:val="99"/>
    <w:unhideWhenUsed/>
    <w:rsid w:val="00A271C5"/>
    <w:pPr>
      <w:tabs>
        <w:tab w:val="center" w:pos="4680"/>
        <w:tab w:val="right" w:pos="9360"/>
      </w:tabs>
    </w:pPr>
  </w:style>
  <w:style w:type="character" w:customStyle="1" w:styleId="HeaderChar">
    <w:name w:val="Header Char"/>
    <w:basedOn w:val="DefaultParagraphFont"/>
    <w:link w:val="Header"/>
    <w:uiPriority w:val="99"/>
    <w:rsid w:val="00A271C5"/>
    <w:rPr>
      <w:rFonts w:ascii="Times New Roman" w:eastAsia="Times New Roman" w:hAnsi="Times New Roman" w:cs="Times New Roman"/>
    </w:rPr>
  </w:style>
  <w:style w:type="paragraph" w:styleId="Footer">
    <w:name w:val="footer"/>
    <w:basedOn w:val="Normal"/>
    <w:link w:val="FooterChar"/>
    <w:uiPriority w:val="99"/>
    <w:unhideWhenUsed/>
    <w:rsid w:val="00A271C5"/>
    <w:pPr>
      <w:tabs>
        <w:tab w:val="center" w:pos="4680"/>
        <w:tab w:val="right" w:pos="9360"/>
      </w:tabs>
    </w:pPr>
  </w:style>
  <w:style w:type="character" w:customStyle="1" w:styleId="FooterChar">
    <w:name w:val="Footer Char"/>
    <w:basedOn w:val="DefaultParagraphFont"/>
    <w:link w:val="Footer"/>
    <w:uiPriority w:val="99"/>
    <w:rsid w:val="00A271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37303467">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349E4B-215A-4A41-B707-645F94A7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14</Pages>
  <Words>27595</Words>
  <Characters>157297</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472</cp:revision>
  <cp:lastPrinted>2018-01-28T18:21:00Z</cp:lastPrinted>
  <dcterms:created xsi:type="dcterms:W3CDTF">2017-12-19T14:59:00Z</dcterms:created>
  <dcterms:modified xsi:type="dcterms:W3CDTF">2018-03-07T20:04:00Z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