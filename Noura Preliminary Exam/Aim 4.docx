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b w:val="0"/>
          <w:bCs w:val="0"/>
          <w:color w:val="auto"/>
          <w:sz w:val="24"/>
          <w:szCs w:val="24"/>
        </w:rPr>
        <w:id w:val="1568532283"/>
        <w:docPartObj>
          <w:docPartGallery w:val="Table of Contents"/>
          <w:docPartUnique/>
        </w:docPartObj>
      </w:sdtPr>
      <w:sdtEndPr>
        <w:rPr>
          <w:noProof/>
        </w:rPr>
      </w:sdtEndPr>
      <w:sdtContent>
        <w:p w14:paraId="0741EE62" w14:textId="77777777" w:rsidR="00BC3D25" w:rsidRPr="00A6706A" w:rsidRDefault="00BC3D25">
          <w:pPr>
            <w:pStyle w:val="TOCHeading"/>
            <w:rPr>
              <w:rFonts w:asciiTheme="minorHAnsi" w:hAnsiTheme="minorHAnsi" w:cstheme="minorHAnsi"/>
            </w:rPr>
          </w:pPr>
          <w:r w:rsidRPr="00A6706A">
            <w:rPr>
              <w:rFonts w:asciiTheme="minorHAnsi" w:hAnsiTheme="minorHAnsi" w:cstheme="minorHAnsi"/>
            </w:rPr>
            <w:t>Table of Contents</w:t>
          </w:r>
        </w:p>
        <w:p w14:paraId="3C2BC7CF" w14:textId="508E2386" w:rsidR="008C5EFB" w:rsidRDefault="00BC3D25">
          <w:pPr>
            <w:pStyle w:val="TOC1"/>
            <w:tabs>
              <w:tab w:val="right" w:leader="dot" w:pos="9350"/>
            </w:tabs>
            <w:rPr>
              <w:rFonts w:eastAsiaTheme="minorEastAsia"/>
              <w:b w:val="0"/>
              <w:bCs w:val="0"/>
              <w:i w:val="0"/>
              <w:iCs w:val="0"/>
              <w:noProof/>
            </w:rPr>
          </w:pPr>
          <w:r w:rsidRPr="00A6706A">
            <w:rPr>
              <w:rFonts w:cstheme="minorHAnsi"/>
              <w:b w:val="0"/>
              <w:bCs w:val="0"/>
            </w:rPr>
            <w:fldChar w:fldCharType="begin"/>
          </w:r>
          <w:r w:rsidRPr="00A6706A">
            <w:rPr>
              <w:rFonts w:cstheme="minorHAnsi"/>
            </w:rPr>
            <w:instrText xml:space="preserve"> TOC \o "1-3" \h \z \u </w:instrText>
          </w:r>
          <w:r w:rsidRPr="00A6706A">
            <w:rPr>
              <w:rFonts w:cstheme="minorHAnsi"/>
              <w:b w:val="0"/>
              <w:bCs w:val="0"/>
            </w:rPr>
            <w:fldChar w:fldCharType="separate"/>
          </w:r>
          <w:hyperlink w:anchor="_Toc16242670" w:history="1">
            <w:r w:rsidR="008C5EFB" w:rsidRPr="002A699D">
              <w:rPr>
                <w:rStyle w:val="Hyperlink"/>
                <w:rFonts w:cstheme="minorHAnsi"/>
                <w:noProof/>
              </w:rPr>
              <w:t>Specific Aim 4</w:t>
            </w:r>
            <w:r w:rsidR="008C5EFB">
              <w:rPr>
                <w:noProof/>
                <w:webHidden/>
              </w:rPr>
              <w:tab/>
            </w:r>
            <w:r w:rsidR="008C5EFB">
              <w:rPr>
                <w:noProof/>
                <w:webHidden/>
              </w:rPr>
              <w:fldChar w:fldCharType="begin"/>
            </w:r>
            <w:r w:rsidR="008C5EFB">
              <w:rPr>
                <w:noProof/>
                <w:webHidden/>
              </w:rPr>
              <w:instrText xml:space="preserve"> PAGEREF _Toc16242670 \h </w:instrText>
            </w:r>
            <w:r w:rsidR="008C5EFB">
              <w:rPr>
                <w:noProof/>
                <w:webHidden/>
              </w:rPr>
            </w:r>
            <w:r w:rsidR="008C5EFB">
              <w:rPr>
                <w:noProof/>
                <w:webHidden/>
              </w:rPr>
              <w:fldChar w:fldCharType="separate"/>
            </w:r>
            <w:r w:rsidR="008C5EFB">
              <w:rPr>
                <w:noProof/>
                <w:webHidden/>
              </w:rPr>
              <w:t>2</w:t>
            </w:r>
            <w:r w:rsidR="008C5EFB">
              <w:rPr>
                <w:noProof/>
                <w:webHidden/>
              </w:rPr>
              <w:fldChar w:fldCharType="end"/>
            </w:r>
          </w:hyperlink>
        </w:p>
        <w:p w14:paraId="769D2A69" w14:textId="64946565" w:rsidR="008C5EFB" w:rsidRDefault="00AB0EA4">
          <w:pPr>
            <w:pStyle w:val="TOC1"/>
            <w:tabs>
              <w:tab w:val="right" w:leader="dot" w:pos="9350"/>
            </w:tabs>
            <w:rPr>
              <w:rFonts w:eastAsiaTheme="minorEastAsia"/>
              <w:b w:val="0"/>
              <w:bCs w:val="0"/>
              <w:i w:val="0"/>
              <w:iCs w:val="0"/>
              <w:noProof/>
            </w:rPr>
          </w:pPr>
          <w:hyperlink w:anchor="_Toc16242671" w:history="1">
            <w:r w:rsidR="008C5EFB" w:rsidRPr="002A699D">
              <w:rPr>
                <w:rStyle w:val="Hyperlink"/>
                <w:rFonts w:cstheme="minorHAnsi"/>
                <w:noProof/>
              </w:rPr>
              <w:t>Rationale and Background</w:t>
            </w:r>
            <w:r w:rsidR="008C5EFB">
              <w:rPr>
                <w:noProof/>
                <w:webHidden/>
              </w:rPr>
              <w:tab/>
            </w:r>
            <w:r w:rsidR="008C5EFB">
              <w:rPr>
                <w:noProof/>
                <w:webHidden/>
              </w:rPr>
              <w:fldChar w:fldCharType="begin"/>
            </w:r>
            <w:r w:rsidR="008C5EFB">
              <w:rPr>
                <w:noProof/>
                <w:webHidden/>
              </w:rPr>
              <w:instrText xml:space="preserve"> PAGEREF _Toc16242671 \h </w:instrText>
            </w:r>
            <w:r w:rsidR="008C5EFB">
              <w:rPr>
                <w:noProof/>
                <w:webHidden/>
              </w:rPr>
            </w:r>
            <w:r w:rsidR="008C5EFB">
              <w:rPr>
                <w:noProof/>
                <w:webHidden/>
              </w:rPr>
              <w:fldChar w:fldCharType="separate"/>
            </w:r>
            <w:r w:rsidR="008C5EFB">
              <w:rPr>
                <w:noProof/>
                <w:webHidden/>
              </w:rPr>
              <w:t>2</w:t>
            </w:r>
            <w:r w:rsidR="008C5EFB">
              <w:rPr>
                <w:noProof/>
                <w:webHidden/>
              </w:rPr>
              <w:fldChar w:fldCharType="end"/>
            </w:r>
          </w:hyperlink>
        </w:p>
        <w:p w14:paraId="0670F2A9" w14:textId="445A832B" w:rsidR="008C5EFB" w:rsidRDefault="00AB0EA4">
          <w:pPr>
            <w:pStyle w:val="TOC2"/>
            <w:tabs>
              <w:tab w:val="right" w:leader="dot" w:pos="9350"/>
            </w:tabs>
            <w:rPr>
              <w:rFonts w:eastAsiaTheme="minorEastAsia"/>
              <w:b w:val="0"/>
              <w:bCs w:val="0"/>
              <w:noProof/>
              <w:sz w:val="24"/>
              <w:szCs w:val="24"/>
            </w:rPr>
          </w:pPr>
          <w:hyperlink w:anchor="_Toc16242672" w:history="1">
            <w:r w:rsidR="008C5EFB" w:rsidRPr="002A699D">
              <w:rPr>
                <w:rStyle w:val="Hyperlink"/>
                <w:rFonts w:cstheme="minorHAnsi"/>
                <w:noProof/>
              </w:rPr>
              <w:t>Milk Macronutrient Synthesis</w:t>
            </w:r>
            <w:r w:rsidR="008C5EFB">
              <w:rPr>
                <w:noProof/>
                <w:webHidden/>
              </w:rPr>
              <w:tab/>
            </w:r>
            <w:r w:rsidR="008C5EFB">
              <w:rPr>
                <w:noProof/>
                <w:webHidden/>
              </w:rPr>
              <w:fldChar w:fldCharType="begin"/>
            </w:r>
            <w:r w:rsidR="008C5EFB">
              <w:rPr>
                <w:noProof/>
                <w:webHidden/>
              </w:rPr>
              <w:instrText xml:space="preserve"> PAGEREF _Toc16242672 \h </w:instrText>
            </w:r>
            <w:r w:rsidR="008C5EFB">
              <w:rPr>
                <w:noProof/>
                <w:webHidden/>
              </w:rPr>
            </w:r>
            <w:r w:rsidR="008C5EFB">
              <w:rPr>
                <w:noProof/>
                <w:webHidden/>
              </w:rPr>
              <w:fldChar w:fldCharType="separate"/>
            </w:r>
            <w:r w:rsidR="008C5EFB">
              <w:rPr>
                <w:noProof/>
                <w:webHidden/>
              </w:rPr>
              <w:t>2</w:t>
            </w:r>
            <w:r w:rsidR="008C5EFB">
              <w:rPr>
                <w:noProof/>
                <w:webHidden/>
              </w:rPr>
              <w:fldChar w:fldCharType="end"/>
            </w:r>
          </w:hyperlink>
        </w:p>
        <w:p w14:paraId="361A0241" w14:textId="6F7C921C" w:rsidR="008C5EFB" w:rsidRDefault="00AB0EA4">
          <w:pPr>
            <w:pStyle w:val="TOC2"/>
            <w:tabs>
              <w:tab w:val="right" w:leader="dot" w:pos="9350"/>
            </w:tabs>
            <w:rPr>
              <w:rFonts w:eastAsiaTheme="minorEastAsia"/>
              <w:b w:val="0"/>
              <w:bCs w:val="0"/>
              <w:noProof/>
              <w:sz w:val="24"/>
              <w:szCs w:val="24"/>
            </w:rPr>
          </w:pPr>
          <w:hyperlink w:anchor="_Toc16242673" w:history="1">
            <w:r w:rsidR="008C5EFB" w:rsidRPr="002A699D">
              <w:rPr>
                <w:rStyle w:val="Hyperlink"/>
                <w:rFonts w:cstheme="minorHAnsi"/>
                <w:noProof/>
              </w:rPr>
              <w:t>Mammary Adipocytes and Mammary Function</w:t>
            </w:r>
            <w:r w:rsidR="008C5EFB">
              <w:rPr>
                <w:noProof/>
                <w:webHidden/>
              </w:rPr>
              <w:tab/>
            </w:r>
            <w:r w:rsidR="008C5EFB">
              <w:rPr>
                <w:noProof/>
                <w:webHidden/>
              </w:rPr>
              <w:fldChar w:fldCharType="begin"/>
            </w:r>
            <w:r w:rsidR="008C5EFB">
              <w:rPr>
                <w:noProof/>
                <w:webHidden/>
              </w:rPr>
              <w:instrText xml:space="preserve"> PAGEREF _Toc16242673 \h </w:instrText>
            </w:r>
            <w:r w:rsidR="008C5EFB">
              <w:rPr>
                <w:noProof/>
                <w:webHidden/>
              </w:rPr>
            </w:r>
            <w:r w:rsidR="008C5EFB">
              <w:rPr>
                <w:noProof/>
                <w:webHidden/>
              </w:rPr>
              <w:fldChar w:fldCharType="separate"/>
            </w:r>
            <w:r w:rsidR="008C5EFB">
              <w:rPr>
                <w:noProof/>
                <w:webHidden/>
              </w:rPr>
              <w:t>2</w:t>
            </w:r>
            <w:r w:rsidR="008C5EFB">
              <w:rPr>
                <w:noProof/>
                <w:webHidden/>
              </w:rPr>
              <w:fldChar w:fldCharType="end"/>
            </w:r>
          </w:hyperlink>
        </w:p>
        <w:p w14:paraId="1ED54EAF" w14:textId="68D3E642" w:rsidR="008C5EFB" w:rsidRDefault="00AB0EA4">
          <w:pPr>
            <w:pStyle w:val="TOC2"/>
            <w:tabs>
              <w:tab w:val="right" w:leader="dot" w:pos="9350"/>
            </w:tabs>
            <w:rPr>
              <w:rFonts w:eastAsiaTheme="minorEastAsia"/>
              <w:b w:val="0"/>
              <w:bCs w:val="0"/>
              <w:noProof/>
              <w:sz w:val="24"/>
              <w:szCs w:val="24"/>
            </w:rPr>
          </w:pPr>
          <w:hyperlink w:anchor="_Toc16242674" w:history="1">
            <w:r w:rsidR="008C5EFB" w:rsidRPr="002A699D">
              <w:rPr>
                <w:rStyle w:val="Hyperlink"/>
                <w:rFonts w:cstheme="minorHAnsi"/>
                <w:noProof/>
              </w:rPr>
              <w:t>mTORC1 Activity in Obesity</w:t>
            </w:r>
            <w:r w:rsidR="008C5EFB">
              <w:rPr>
                <w:noProof/>
                <w:webHidden/>
              </w:rPr>
              <w:tab/>
            </w:r>
            <w:r w:rsidR="008C5EFB">
              <w:rPr>
                <w:noProof/>
                <w:webHidden/>
              </w:rPr>
              <w:fldChar w:fldCharType="begin"/>
            </w:r>
            <w:r w:rsidR="008C5EFB">
              <w:rPr>
                <w:noProof/>
                <w:webHidden/>
              </w:rPr>
              <w:instrText xml:space="preserve"> PAGEREF _Toc16242674 \h </w:instrText>
            </w:r>
            <w:r w:rsidR="008C5EFB">
              <w:rPr>
                <w:noProof/>
                <w:webHidden/>
              </w:rPr>
            </w:r>
            <w:r w:rsidR="008C5EFB">
              <w:rPr>
                <w:noProof/>
                <w:webHidden/>
              </w:rPr>
              <w:fldChar w:fldCharType="separate"/>
            </w:r>
            <w:r w:rsidR="008C5EFB">
              <w:rPr>
                <w:noProof/>
                <w:webHidden/>
              </w:rPr>
              <w:t>3</w:t>
            </w:r>
            <w:r w:rsidR="008C5EFB">
              <w:rPr>
                <w:noProof/>
                <w:webHidden/>
              </w:rPr>
              <w:fldChar w:fldCharType="end"/>
            </w:r>
          </w:hyperlink>
        </w:p>
        <w:p w14:paraId="78384598" w14:textId="17D8435A" w:rsidR="008C5EFB" w:rsidRDefault="00AB0EA4">
          <w:pPr>
            <w:pStyle w:val="TOC2"/>
            <w:tabs>
              <w:tab w:val="right" w:leader="dot" w:pos="9350"/>
            </w:tabs>
            <w:rPr>
              <w:rFonts w:eastAsiaTheme="minorEastAsia"/>
              <w:b w:val="0"/>
              <w:bCs w:val="0"/>
              <w:noProof/>
              <w:sz w:val="24"/>
              <w:szCs w:val="24"/>
            </w:rPr>
          </w:pPr>
          <w:hyperlink w:anchor="_Toc16242675" w:history="1">
            <w:r w:rsidR="008C5EFB" w:rsidRPr="002A699D">
              <w:rPr>
                <w:rStyle w:val="Hyperlink"/>
                <w:rFonts w:cstheme="minorHAnsi"/>
                <w:noProof/>
              </w:rPr>
              <w:t>Role of mTORC1 on Mammary Gland Function</w:t>
            </w:r>
            <w:r w:rsidR="008C5EFB">
              <w:rPr>
                <w:noProof/>
                <w:webHidden/>
              </w:rPr>
              <w:tab/>
            </w:r>
            <w:r w:rsidR="008C5EFB">
              <w:rPr>
                <w:noProof/>
                <w:webHidden/>
              </w:rPr>
              <w:fldChar w:fldCharType="begin"/>
            </w:r>
            <w:r w:rsidR="008C5EFB">
              <w:rPr>
                <w:noProof/>
                <w:webHidden/>
              </w:rPr>
              <w:instrText xml:space="preserve"> PAGEREF _Toc16242675 \h </w:instrText>
            </w:r>
            <w:r w:rsidR="008C5EFB">
              <w:rPr>
                <w:noProof/>
                <w:webHidden/>
              </w:rPr>
            </w:r>
            <w:r w:rsidR="008C5EFB">
              <w:rPr>
                <w:noProof/>
                <w:webHidden/>
              </w:rPr>
              <w:fldChar w:fldCharType="separate"/>
            </w:r>
            <w:r w:rsidR="008C5EFB">
              <w:rPr>
                <w:noProof/>
                <w:webHidden/>
              </w:rPr>
              <w:t>3</w:t>
            </w:r>
            <w:r w:rsidR="008C5EFB">
              <w:rPr>
                <w:noProof/>
                <w:webHidden/>
              </w:rPr>
              <w:fldChar w:fldCharType="end"/>
            </w:r>
          </w:hyperlink>
        </w:p>
        <w:p w14:paraId="21D2D700" w14:textId="0224A32A" w:rsidR="008C5EFB" w:rsidRDefault="00AB0EA4">
          <w:pPr>
            <w:pStyle w:val="TOC2"/>
            <w:tabs>
              <w:tab w:val="right" w:leader="dot" w:pos="9350"/>
            </w:tabs>
            <w:rPr>
              <w:rFonts w:eastAsiaTheme="minorEastAsia"/>
              <w:b w:val="0"/>
              <w:bCs w:val="0"/>
              <w:noProof/>
              <w:sz w:val="24"/>
              <w:szCs w:val="24"/>
            </w:rPr>
          </w:pPr>
          <w:hyperlink w:anchor="_Toc16242676" w:history="1">
            <w:r w:rsidR="008C5EFB" w:rsidRPr="002A699D">
              <w:rPr>
                <w:rStyle w:val="Hyperlink"/>
                <w:rFonts w:cstheme="minorHAnsi"/>
                <w:noProof/>
              </w:rPr>
              <w:t>Maternal Obesity and Offspring Health</w:t>
            </w:r>
            <w:r w:rsidR="008C5EFB">
              <w:rPr>
                <w:noProof/>
                <w:webHidden/>
              </w:rPr>
              <w:tab/>
            </w:r>
            <w:r w:rsidR="008C5EFB">
              <w:rPr>
                <w:noProof/>
                <w:webHidden/>
              </w:rPr>
              <w:fldChar w:fldCharType="begin"/>
            </w:r>
            <w:r w:rsidR="008C5EFB">
              <w:rPr>
                <w:noProof/>
                <w:webHidden/>
              </w:rPr>
              <w:instrText xml:space="preserve"> PAGEREF _Toc16242676 \h </w:instrText>
            </w:r>
            <w:r w:rsidR="008C5EFB">
              <w:rPr>
                <w:noProof/>
                <w:webHidden/>
              </w:rPr>
            </w:r>
            <w:r w:rsidR="008C5EFB">
              <w:rPr>
                <w:noProof/>
                <w:webHidden/>
              </w:rPr>
              <w:fldChar w:fldCharType="separate"/>
            </w:r>
            <w:r w:rsidR="008C5EFB">
              <w:rPr>
                <w:noProof/>
                <w:webHidden/>
              </w:rPr>
              <w:t>4</w:t>
            </w:r>
            <w:r w:rsidR="008C5EFB">
              <w:rPr>
                <w:noProof/>
                <w:webHidden/>
              </w:rPr>
              <w:fldChar w:fldCharType="end"/>
            </w:r>
          </w:hyperlink>
        </w:p>
        <w:p w14:paraId="308EDB5D" w14:textId="19148910" w:rsidR="008C5EFB" w:rsidRDefault="00AB0EA4">
          <w:pPr>
            <w:pStyle w:val="TOC2"/>
            <w:tabs>
              <w:tab w:val="right" w:leader="dot" w:pos="9350"/>
            </w:tabs>
            <w:rPr>
              <w:rFonts w:eastAsiaTheme="minorEastAsia"/>
              <w:b w:val="0"/>
              <w:bCs w:val="0"/>
              <w:noProof/>
              <w:sz w:val="24"/>
              <w:szCs w:val="24"/>
            </w:rPr>
          </w:pPr>
          <w:hyperlink w:anchor="_Toc16242677" w:history="1">
            <w:r w:rsidR="008C5EFB" w:rsidRPr="002A699D">
              <w:rPr>
                <w:rStyle w:val="Hyperlink"/>
                <w:rFonts w:cstheme="minorHAnsi"/>
                <w:noProof/>
              </w:rPr>
              <w:t>Obesity and Lactation</w:t>
            </w:r>
            <w:r w:rsidR="008C5EFB">
              <w:rPr>
                <w:noProof/>
                <w:webHidden/>
              </w:rPr>
              <w:tab/>
            </w:r>
            <w:r w:rsidR="008C5EFB">
              <w:rPr>
                <w:noProof/>
                <w:webHidden/>
              </w:rPr>
              <w:fldChar w:fldCharType="begin"/>
            </w:r>
            <w:r w:rsidR="008C5EFB">
              <w:rPr>
                <w:noProof/>
                <w:webHidden/>
              </w:rPr>
              <w:instrText xml:space="preserve"> PAGEREF _Toc16242677 \h </w:instrText>
            </w:r>
            <w:r w:rsidR="008C5EFB">
              <w:rPr>
                <w:noProof/>
                <w:webHidden/>
              </w:rPr>
            </w:r>
            <w:r w:rsidR="008C5EFB">
              <w:rPr>
                <w:noProof/>
                <w:webHidden/>
              </w:rPr>
              <w:fldChar w:fldCharType="separate"/>
            </w:r>
            <w:r w:rsidR="008C5EFB">
              <w:rPr>
                <w:noProof/>
                <w:webHidden/>
              </w:rPr>
              <w:t>4</w:t>
            </w:r>
            <w:r w:rsidR="008C5EFB">
              <w:rPr>
                <w:noProof/>
                <w:webHidden/>
              </w:rPr>
              <w:fldChar w:fldCharType="end"/>
            </w:r>
          </w:hyperlink>
        </w:p>
        <w:p w14:paraId="738259BF" w14:textId="41519892" w:rsidR="008C5EFB" w:rsidRDefault="00AB0EA4">
          <w:pPr>
            <w:pStyle w:val="TOC1"/>
            <w:tabs>
              <w:tab w:val="right" w:leader="dot" w:pos="9350"/>
            </w:tabs>
            <w:rPr>
              <w:rFonts w:eastAsiaTheme="minorEastAsia"/>
              <w:b w:val="0"/>
              <w:bCs w:val="0"/>
              <w:i w:val="0"/>
              <w:iCs w:val="0"/>
              <w:noProof/>
            </w:rPr>
          </w:pPr>
          <w:hyperlink w:anchor="_Toc16242678" w:history="1">
            <w:r w:rsidR="008C5EFB" w:rsidRPr="002A699D">
              <w:rPr>
                <w:rStyle w:val="Hyperlink"/>
                <w:rFonts w:cstheme="minorHAnsi"/>
                <w:noProof/>
              </w:rPr>
              <w:t>Experimental Design</w:t>
            </w:r>
            <w:r w:rsidR="008C5EFB">
              <w:rPr>
                <w:noProof/>
                <w:webHidden/>
              </w:rPr>
              <w:tab/>
            </w:r>
            <w:r w:rsidR="008C5EFB">
              <w:rPr>
                <w:noProof/>
                <w:webHidden/>
              </w:rPr>
              <w:fldChar w:fldCharType="begin"/>
            </w:r>
            <w:r w:rsidR="008C5EFB">
              <w:rPr>
                <w:noProof/>
                <w:webHidden/>
              </w:rPr>
              <w:instrText xml:space="preserve"> PAGEREF _Toc16242678 \h </w:instrText>
            </w:r>
            <w:r w:rsidR="008C5EFB">
              <w:rPr>
                <w:noProof/>
                <w:webHidden/>
              </w:rPr>
            </w:r>
            <w:r w:rsidR="008C5EFB">
              <w:rPr>
                <w:noProof/>
                <w:webHidden/>
              </w:rPr>
              <w:fldChar w:fldCharType="separate"/>
            </w:r>
            <w:r w:rsidR="008C5EFB">
              <w:rPr>
                <w:noProof/>
                <w:webHidden/>
              </w:rPr>
              <w:t>5</w:t>
            </w:r>
            <w:r w:rsidR="008C5EFB">
              <w:rPr>
                <w:noProof/>
                <w:webHidden/>
              </w:rPr>
              <w:fldChar w:fldCharType="end"/>
            </w:r>
          </w:hyperlink>
        </w:p>
        <w:p w14:paraId="6AB9E1DB" w14:textId="10D8CA58" w:rsidR="008C5EFB" w:rsidRDefault="00AB0EA4">
          <w:pPr>
            <w:pStyle w:val="TOC3"/>
            <w:tabs>
              <w:tab w:val="right" w:leader="dot" w:pos="9350"/>
            </w:tabs>
            <w:rPr>
              <w:rFonts w:eastAsiaTheme="minorEastAsia"/>
              <w:noProof/>
              <w:sz w:val="24"/>
              <w:szCs w:val="24"/>
            </w:rPr>
          </w:pPr>
          <w:hyperlink w:anchor="_Toc16242679" w:history="1">
            <w:r w:rsidR="008C5EFB" w:rsidRPr="002A699D">
              <w:rPr>
                <w:rStyle w:val="Hyperlink"/>
                <w:rFonts w:cstheme="minorHAnsi"/>
                <w:noProof/>
              </w:rPr>
              <w:t>Figure 1: Schematic diagram representing TSC1/mTORC1 pathway in KO and WT model</w:t>
            </w:r>
            <w:r w:rsidR="008C5EFB">
              <w:rPr>
                <w:noProof/>
                <w:webHidden/>
              </w:rPr>
              <w:tab/>
            </w:r>
            <w:r w:rsidR="008C5EFB">
              <w:rPr>
                <w:noProof/>
                <w:webHidden/>
              </w:rPr>
              <w:fldChar w:fldCharType="begin"/>
            </w:r>
            <w:r w:rsidR="008C5EFB">
              <w:rPr>
                <w:noProof/>
                <w:webHidden/>
              </w:rPr>
              <w:instrText xml:space="preserve"> PAGEREF _Toc16242679 \h </w:instrText>
            </w:r>
            <w:r w:rsidR="008C5EFB">
              <w:rPr>
                <w:noProof/>
                <w:webHidden/>
              </w:rPr>
            </w:r>
            <w:r w:rsidR="008C5EFB">
              <w:rPr>
                <w:noProof/>
                <w:webHidden/>
              </w:rPr>
              <w:fldChar w:fldCharType="separate"/>
            </w:r>
            <w:r w:rsidR="008C5EFB">
              <w:rPr>
                <w:noProof/>
                <w:webHidden/>
              </w:rPr>
              <w:t>6</w:t>
            </w:r>
            <w:r w:rsidR="008C5EFB">
              <w:rPr>
                <w:noProof/>
                <w:webHidden/>
              </w:rPr>
              <w:fldChar w:fldCharType="end"/>
            </w:r>
          </w:hyperlink>
        </w:p>
        <w:p w14:paraId="781A76EE" w14:textId="29B4FAB2" w:rsidR="008C5EFB" w:rsidRDefault="00AB0EA4">
          <w:pPr>
            <w:pStyle w:val="TOC3"/>
            <w:tabs>
              <w:tab w:val="right" w:leader="dot" w:pos="9350"/>
            </w:tabs>
            <w:rPr>
              <w:rFonts w:eastAsiaTheme="minorEastAsia"/>
              <w:noProof/>
              <w:sz w:val="24"/>
              <w:szCs w:val="24"/>
            </w:rPr>
          </w:pPr>
          <w:hyperlink w:anchor="_Toc16242680" w:history="1">
            <w:r w:rsidR="008C5EFB" w:rsidRPr="002A699D">
              <w:rPr>
                <w:rStyle w:val="Hyperlink"/>
                <w:rFonts w:cstheme="minorHAnsi"/>
                <w:noProof/>
              </w:rPr>
              <w:t>Figure 2: Diagram representing the experimental design and respective timeline</w:t>
            </w:r>
            <w:r w:rsidR="008C5EFB">
              <w:rPr>
                <w:noProof/>
                <w:webHidden/>
              </w:rPr>
              <w:tab/>
            </w:r>
            <w:r w:rsidR="008C5EFB">
              <w:rPr>
                <w:noProof/>
                <w:webHidden/>
              </w:rPr>
              <w:fldChar w:fldCharType="begin"/>
            </w:r>
            <w:r w:rsidR="008C5EFB">
              <w:rPr>
                <w:noProof/>
                <w:webHidden/>
              </w:rPr>
              <w:instrText xml:space="preserve"> PAGEREF _Toc16242680 \h </w:instrText>
            </w:r>
            <w:r w:rsidR="008C5EFB">
              <w:rPr>
                <w:noProof/>
                <w:webHidden/>
              </w:rPr>
            </w:r>
            <w:r w:rsidR="008C5EFB">
              <w:rPr>
                <w:noProof/>
                <w:webHidden/>
              </w:rPr>
              <w:fldChar w:fldCharType="separate"/>
            </w:r>
            <w:r w:rsidR="008C5EFB">
              <w:rPr>
                <w:noProof/>
                <w:webHidden/>
              </w:rPr>
              <w:t>6</w:t>
            </w:r>
            <w:r w:rsidR="008C5EFB">
              <w:rPr>
                <w:noProof/>
                <w:webHidden/>
              </w:rPr>
              <w:fldChar w:fldCharType="end"/>
            </w:r>
          </w:hyperlink>
        </w:p>
        <w:p w14:paraId="2A5189A4" w14:textId="05ABB21D" w:rsidR="008C5EFB" w:rsidRDefault="00AB0EA4">
          <w:pPr>
            <w:pStyle w:val="TOC1"/>
            <w:tabs>
              <w:tab w:val="right" w:leader="dot" w:pos="9350"/>
            </w:tabs>
            <w:rPr>
              <w:rFonts w:eastAsiaTheme="minorEastAsia"/>
              <w:b w:val="0"/>
              <w:bCs w:val="0"/>
              <w:i w:val="0"/>
              <w:iCs w:val="0"/>
              <w:noProof/>
            </w:rPr>
          </w:pPr>
          <w:hyperlink w:anchor="_Toc16242681" w:history="1">
            <w:r w:rsidR="008C5EFB" w:rsidRPr="002A699D">
              <w:rPr>
                <w:rStyle w:val="Hyperlink"/>
                <w:rFonts w:cstheme="minorHAnsi"/>
                <w:noProof/>
              </w:rPr>
              <w:t>Methods</w:t>
            </w:r>
            <w:r w:rsidR="008C5EFB">
              <w:rPr>
                <w:noProof/>
                <w:webHidden/>
              </w:rPr>
              <w:tab/>
            </w:r>
            <w:r w:rsidR="008C5EFB">
              <w:rPr>
                <w:noProof/>
                <w:webHidden/>
              </w:rPr>
              <w:fldChar w:fldCharType="begin"/>
            </w:r>
            <w:r w:rsidR="008C5EFB">
              <w:rPr>
                <w:noProof/>
                <w:webHidden/>
              </w:rPr>
              <w:instrText xml:space="preserve"> PAGEREF _Toc16242681 \h </w:instrText>
            </w:r>
            <w:r w:rsidR="008C5EFB">
              <w:rPr>
                <w:noProof/>
                <w:webHidden/>
              </w:rPr>
            </w:r>
            <w:r w:rsidR="008C5EFB">
              <w:rPr>
                <w:noProof/>
                <w:webHidden/>
              </w:rPr>
              <w:fldChar w:fldCharType="separate"/>
            </w:r>
            <w:r w:rsidR="008C5EFB">
              <w:rPr>
                <w:noProof/>
                <w:webHidden/>
              </w:rPr>
              <w:t>6</w:t>
            </w:r>
            <w:r w:rsidR="008C5EFB">
              <w:rPr>
                <w:noProof/>
                <w:webHidden/>
              </w:rPr>
              <w:fldChar w:fldCharType="end"/>
            </w:r>
          </w:hyperlink>
        </w:p>
        <w:p w14:paraId="151A11C0" w14:textId="39284A10" w:rsidR="008C5EFB" w:rsidRDefault="00AB0EA4">
          <w:pPr>
            <w:pStyle w:val="TOC2"/>
            <w:tabs>
              <w:tab w:val="right" w:leader="dot" w:pos="9350"/>
            </w:tabs>
            <w:rPr>
              <w:rFonts w:eastAsiaTheme="minorEastAsia"/>
              <w:b w:val="0"/>
              <w:bCs w:val="0"/>
              <w:noProof/>
              <w:sz w:val="24"/>
              <w:szCs w:val="24"/>
            </w:rPr>
          </w:pPr>
          <w:hyperlink w:anchor="_Toc16242682" w:history="1">
            <w:r w:rsidR="008C5EFB" w:rsidRPr="002A699D">
              <w:rPr>
                <w:rStyle w:val="Hyperlink"/>
                <w:rFonts w:cstheme="minorHAnsi"/>
                <w:noProof/>
              </w:rPr>
              <w:t>Food Intake</w:t>
            </w:r>
            <w:r w:rsidR="008C5EFB">
              <w:rPr>
                <w:noProof/>
                <w:webHidden/>
              </w:rPr>
              <w:tab/>
            </w:r>
            <w:r w:rsidR="008C5EFB">
              <w:rPr>
                <w:noProof/>
                <w:webHidden/>
              </w:rPr>
              <w:fldChar w:fldCharType="begin"/>
            </w:r>
            <w:r w:rsidR="008C5EFB">
              <w:rPr>
                <w:noProof/>
                <w:webHidden/>
              </w:rPr>
              <w:instrText xml:space="preserve"> PAGEREF _Toc16242682 \h </w:instrText>
            </w:r>
            <w:r w:rsidR="008C5EFB">
              <w:rPr>
                <w:noProof/>
                <w:webHidden/>
              </w:rPr>
            </w:r>
            <w:r w:rsidR="008C5EFB">
              <w:rPr>
                <w:noProof/>
                <w:webHidden/>
              </w:rPr>
              <w:fldChar w:fldCharType="separate"/>
            </w:r>
            <w:r w:rsidR="008C5EFB">
              <w:rPr>
                <w:noProof/>
                <w:webHidden/>
              </w:rPr>
              <w:t>6</w:t>
            </w:r>
            <w:r w:rsidR="008C5EFB">
              <w:rPr>
                <w:noProof/>
                <w:webHidden/>
              </w:rPr>
              <w:fldChar w:fldCharType="end"/>
            </w:r>
          </w:hyperlink>
        </w:p>
        <w:p w14:paraId="2427BCEE" w14:textId="0CF3F03A" w:rsidR="008C5EFB" w:rsidRDefault="00AB0EA4">
          <w:pPr>
            <w:pStyle w:val="TOC2"/>
            <w:tabs>
              <w:tab w:val="right" w:leader="dot" w:pos="9350"/>
            </w:tabs>
            <w:rPr>
              <w:rFonts w:eastAsiaTheme="minorEastAsia"/>
              <w:b w:val="0"/>
              <w:bCs w:val="0"/>
              <w:noProof/>
              <w:sz w:val="24"/>
              <w:szCs w:val="24"/>
            </w:rPr>
          </w:pPr>
          <w:hyperlink w:anchor="_Toc16242683" w:history="1">
            <w:r w:rsidR="008C5EFB" w:rsidRPr="002A699D">
              <w:rPr>
                <w:rStyle w:val="Hyperlink"/>
                <w:rFonts w:cstheme="minorHAnsi"/>
                <w:noProof/>
              </w:rPr>
              <w:t>Body Composition</w:t>
            </w:r>
            <w:r w:rsidR="008C5EFB">
              <w:rPr>
                <w:noProof/>
                <w:webHidden/>
              </w:rPr>
              <w:tab/>
            </w:r>
            <w:r w:rsidR="008C5EFB">
              <w:rPr>
                <w:noProof/>
                <w:webHidden/>
              </w:rPr>
              <w:fldChar w:fldCharType="begin"/>
            </w:r>
            <w:r w:rsidR="008C5EFB">
              <w:rPr>
                <w:noProof/>
                <w:webHidden/>
              </w:rPr>
              <w:instrText xml:space="preserve"> PAGEREF _Toc16242683 \h </w:instrText>
            </w:r>
            <w:r w:rsidR="008C5EFB">
              <w:rPr>
                <w:noProof/>
                <w:webHidden/>
              </w:rPr>
            </w:r>
            <w:r w:rsidR="008C5EFB">
              <w:rPr>
                <w:noProof/>
                <w:webHidden/>
              </w:rPr>
              <w:fldChar w:fldCharType="separate"/>
            </w:r>
            <w:r w:rsidR="008C5EFB">
              <w:rPr>
                <w:noProof/>
                <w:webHidden/>
              </w:rPr>
              <w:t>6</w:t>
            </w:r>
            <w:r w:rsidR="008C5EFB">
              <w:rPr>
                <w:noProof/>
                <w:webHidden/>
              </w:rPr>
              <w:fldChar w:fldCharType="end"/>
            </w:r>
          </w:hyperlink>
        </w:p>
        <w:p w14:paraId="2387C98F" w14:textId="58403A88" w:rsidR="008C5EFB" w:rsidRDefault="00AB0EA4">
          <w:pPr>
            <w:pStyle w:val="TOC2"/>
            <w:tabs>
              <w:tab w:val="right" w:leader="dot" w:pos="9350"/>
            </w:tabs>
            <w:rPr>
              <w:rFonts w:eastAsiaTheme="minorEastAsia"/>
              <w:b w:val="0"/>
              <w:bCs w:val="0"/>
              <w:noProof/>
              <w:sz w:val="24"/>
              <w:szCs w:val="24"/>
            </w:rPr>
          </w:pPr>
          <w:hyperlink w:anchor="_Toc16242684" w:history="1">
            <w:r w:rsidR="008C5EFB" w:rsidRPr="002A699D">
              <w:rPr>
                <w:rStyle w:val="Hyperlink"/>
                <w:rFonts w:cstheme="minorHAnsi"/>
                <w:noProof/>
              </w:rPr>
              <w:t>Sacrifice and Tissue Collection</w:t>
            </w:r>
            <w:r w:rsidR="008C5EFB">
              <w:rPr>
                <w:noProof/>
                <w:webHidden/>
              </w:rPr>
              <w:tab/>
            </w:r>
            <w:r w:rsidR="008C5EFB">
              <w:rPr>
                <w:noProof/>
                <w:webHidden/>
              </w:rPr>
              <w:fldChar w:fldCharType="begin"/>
            </w:r>
            <w:r w:rsidR="008C5EFB">
              <w:rPr>
                <w:noProof/>
                <w:webHidden/>
              </w:rPr>
              <w:instrText xml:space="preserve"> PAGEREF _Toc16242684 \h </w:instrText>
            </w:r>
            <w:r w:rsidR="008C5EFB">
              <w:rPr>
                <w:noProof/>
                <w:webHidden/>
              </w:rPr>
            </w:r>
            <w:r w:rsidR="008C5EFB">
              <w:rPr>
                <w:noProof/>
                <w:webHidden/>
              </w:rPr>
              <w:fldChar w:fldCharType="separate"/>
            </w:r>
            <w:r w:rsidR="008C5EFB">
              <w:rPr>
                <w:noProof/>
                <w:webHidden/>
              </w:rPr>
              <w:t>7</w:t>
            </w:r>
            <w:r w:rsidR="008C5EFB">
              <w:rPr>
                <w:noProof/>
                <w:webHidden/>
              </w:rPr>
              <w:fldChar w:fldCharType="end"/>
            </w:r>
          </w:hyperlink>
        </w:p>
        <w:p w14:paraId="2B4C3749" w14:textId="6E2F5FE0" w:rsidR="008C5EFB" w:rsidRDefault="00AB0EA4">
          <w:pPr>
            <w:pStyle w:val="TOC2"/>
            <w:tabs>
              <w:tab w:val="right" w:leader="dot" w:pos="9350"/>
            </w:tabs>
            <w:rPr>
              <w:rFonts w:eastAsiaTheme="minorEastAsia"/>
              <w:b w:val="0"/>
              <w:bCs w:val="0"/>
              <w:noProof/>
              <w:sz w:val="24"/>
              <w:szCs w:val="24"/>
            </w:rPr>
          </w:pPr>
          <w:hyperlink w:anchor="_Toc16242685" w:history="1">
            <w:r w:rsidR="008C5EFB" w:rsidRPr="002A699D">
              <w:rPr>
                <w:rStyle w:val="Hyperlink"/>
                <w:rFonts w:cstheme="minorHAnsi"/>
                <w:noProof/>
              </w:rPr>
              <w:t>Determining Milk Output Volume</w:t>
            </w:r>
            <w:r w:rsidR="008C5EFB">
              <w:rPr>
                <w:noProof/>
                <w:webHidden/>
              </w:rPr>
              <w:tab/>
            </w:r>
            <w:r w:rsidR="008C5EFB">
              <w:rPr>
                <w:noProof/>
                <w:webHidden/>
              </w:rPr>
              <w:fldChar w:fldCharType="begin"/>
            </w:r>
            <w:r w:rsidR="008C5EFB">
              <w:rPr>
                <w:noProof/>
                <w:webHidden/>
              </w:rPr>
              <w:instrText xml:space="preserve"> PAGEREF _Toc16242685 \h </w:instrText>
            </w:r>
            <w:r w:rsidR="008C5EFB">
              <w:rPr>
                <w:noProof/>
                <w:webHidden/>
              </w:rPr>
            </w:r>
            <w:r w:rsidR="008C5EFB">
              <w:rPr>
                <w:noProof/>
                <w:webHidden/>
              </w:rPr>
              <w:fldChar w:fldCharType="separate"/>
            </w:r>
            <w:r w:rsidR="008C5EFB">
              <w:rPr>
                <w:noProof/>
                <w:webHidden/>
              </w:rPr>
              <w:t>7</w:t>
            </w:r>
            <w:r w:rsidR="008C5EFB">
              <w:rPr>
                <w:noProof/>
                <w:webHidden/>
              </w:rPr>
              <w:fldChar w:fldCharType="end"/>
            </w:r>
          </w:hyperlink>
        </w:p>
        <w:p w14:paraId="25F1B82C" w14:textId="312E4FAA" w:rsidR="008C5EFB" w:rsidRDefault="00AB0EA4">
          <w:pPr>
            <w:pStyle w:val="TOC2"/>
            <w:tabs>
              <w:tab w:val="right" w:leader="dot" w:pos="9350"/>
            </w:tabs>
            <w:rPr>
              <w:rFonts w:eastAsiaTheme="minorEastAsia"/>
              <w:b w:val="0"/>
              <w:bCs w:val="0"/>
              <w:noProof/>
              <w:sz w:val="24"/>
              <w:szCs w:val="24"/>
            </w:rPr>
          </w:pPr>
          <w:hyperlink w:anchor="_Toc16242686" w:history="1">
            <w:r w:rsidR="008C5EFB" w:rsidRPr="002A699D">
              <w:rPr>
                <w:rStyle w:val="Hyperlink"/>
                <w:rFonts w:cstheme="minorHAnsi"/>
                <w:noProof/>
              </w:rPr>
              <w:t>Determining Milk Composition</w:t>
            </w:r>
            <w:r w:rsidR="008C5EFB">
              <w:rPr>
                <w:noProof/>
                <w:webHidden/>
              </w:rPr>
              <w:tab/>
            </w:r>
            <w:r w:rsidR="008C5EFB">
              <w:rPr>
                <w:noProof/>
                <w:webHidden/>
              </w:rPr>
              <w:fldChar w:fldCharType="begin"/>
            </w:r>
            <w:r w:rsidR="008C5EFB">
              <w:rPr>
                <w:noProof/>
                <w:webHidden/>
              </w:rPr>
              <w:instrText xml:space="preserve"> PAGEREF _Toc16242686 \h </w:instrText>
            </w:r>
            <w:r w:rsidR="008C5EFB">
              <w:rPr>
                <w:noProof/>
                <w:webHidden/>
              </w:rPr>
            </w:r>
            <w:r w:rsidR="008C5EFB">
              <w:rPr>
                <w:noProof/>
                <w:webHidden/>
              </w:rPr>
              <w:fldChar w:fldCharType="separate"/>
            </w:r>
            <w:r w:rsidR="008C5EFB">
              <w:rPr>
                <w:noProof/>
                <w:webHidden/>
              </w:rPr>
              <w:t>7</w:t>
            </w:r>
            <w:r w:rsidR="008C5EFB">
              <w:rPr>
                <w:noProof/>
                <w:webHidden/>
              </w:rPr>
              <w:fldChar w:fldCharType="end"/>
            </w:r>
          </w:hyperlink>
        </w:p>
        <w:p w14:paraId="453342DB" w14:textId="1A446086" w:rsidR="008C5EFB" w:rsidRDefault="00AB0EA4">
          <w:pPr>
            <w:pStyle w:val="TOC2"/>
            <w:tabs>
              <w:tab w:val="right" w:leader="dot" w:pos="9350"/>
            </w:tabs>
            <w:rPr>
              <w:rFonts w:eastAsiaTheme="minorEastAsia"/>
              <w:b w:val="0"/>
              <w:bCs w:val="0"/>
              <w:noProof/>
              <w:sz w:val="24"/>
              <w:szCs w:val="24"/>
            </w:rPr>
          </w:pPr>
          <w:hyperlink w:anchor="_Toc16242687" w:history="1">
            <w:r w:rsidR="008C5EFB" w:rsidRPr="002A699D">
              <w:rPr>
                <w:rStyle w:val="Hyperlink"/>
                <w:rFonts w:cstheme="minorHAnsi"/>
                <w:noProof/>
              </w:rPr>
              <w:t>Determining Milk Protein Concentrations</w:t>
            </w:r>
            <w:r w:rsidR="008C5EFB">
              <w:rPr>
                <w:noProof/>
                <w:webHidden/>
              </w:rPr>
              <w:tab/>
            </w:r>
            <w:r w:rsidR="008C5EFB">
              <w:rPr>
                <w:noProof/>
                <w:webHidden/>
              </w:rPr>
              <w:fldChar w:fldCharType="begin"/>
            </w:r>
            <w:r w:rsidR="008C5EFB">
              <w:rPr>
                <w:noProof/>
                <w:webHidden/>
              </w:rPr>
              <w:instrText xml:space="preserve"> PAGEREF _Toc16242687 \h </w:instrText>
            </w:r>
            <w:r w:rsidR="008C5EFB">
              <w:rPr>
                <w:noProof/>
                <w:webHidden/>
              </w:rPr>
            </w:r>
            <w:r w:rsidR="008C5EFB">
              <w:rPr>
                <w:noProof/>
                <w:webHidden/>
              </w:rPr>
              <w:fldChar w:fldCharType="separate"/>
            </w:r>
            <w:r w:rsidR="008C5EFB">
              <w:rPr>
                <w:noProof/>
                <w:webHidden/>
              </w:rPr>
              <w:t>7</w:t>
            </w:r>
            <w:r w:rsidR="008C5EFB">
              <w:rPr>
                <w:noProof/>
                <w:webHidden/>
              </w:rPr>
              <w:fldChar w:fldCharType="end"/>
            </w:r>
          </w:hyperlink>
        </w:p>
        <w:p w14:paraId="5A98A15A" w14:textId="4B44FD1F" w:rsidR="008C5EFB" w:rsidRDefault="00AB0EA4">
          <w:pPr>
            <w:pStyle w:val="TOC2"/>
            <w:tabs>
              <w:tab w:val="right" w:leader="dot" w:pos="9350"/>
            </w:tabs>
            <w:rPr>
              <w:rFonts w:eastAsiaTheme="minorEastAsia"/>
              <w:b w:val="0"/>
              <w:bCs w:val="0"/>
              <w:noProof/>
              <w:sz w:val="24"/>
              <w:szCs w:val="24"/>
            </w:rPr>
          </w:pPr>
          <w:hyperlink w:anchor="_Toc16242688" w:history="1">
            <w:r w:rsidR="008C5EFB" w:rsidRPr="002A699D">
              <w:rPr>
                <w:rStyle w:val="Hyperlink"/>
                <w:rFonts w:cstheme="minorHAnsi"/>
                <w:noProof/>
              </w:rPr>
              <w:t>Determining Milk Fat Content</w:t>
            </w:r>
            <w:r w:rsidR="008C5EFB">
              <w:rPr>
                <w:noProof/>
                <w:webHidden/>
              </w:rPr>
              <w:tab/>
            </w:r>
            <w:r w:rsidR="008C5EFB">
              <w:rPr>
                <w:noProof/>
                <w:webHidden/>
              </w:rPr>
              <w:fldChar w:fldCharType="begin"/>
            </w:r>
            <w:r w:rsidR="008C5EFB">
              <w:rPr>
                <w:noProof/>
                <w:webHidden/>
              </w:rPr>
              <w:instrText xml:space="preserve"> PAGEREF _Toc16242688 \h </w:instrText>
            </w:r>
            <w:r w:rsidR="008C5EFB">
              <w:rPr>
                <w:noProof/>
                <w:webHidden/>
              </w:rPr>
            </w:r>
            <w:r w:rsidR="008C5EFB">
              <w:rPr>
                <w:noProof/>
                <w:webHidden/>
              </w:rPr>
              <w:fldChar w:fldCharType="separate"/>
            </w:r>
            <w:r w:rsidR="008C5EFB">
              <w:rPr>
                <w:noProof/>
                <w:webHidden/>
              </w:rPr>
              <w:t>8</w:t>
            </w:r>
            <w:r w:rsidR="008C5EFB">
              <w:rPr>
                <w:noProof/>
                <w:webHidden/>
              </w:rPr>
              <w:fldChar w:fldCharType="end"/>
            </w:r>
          </w:hyperlink>
        </w:p>
        <w:p w14:paraId="2C72D2B6" w14:textId="38A26831" w:rsidR="008C5EFB" w:rsidRDefault="00AB0EA4">
          <w:pPr>
            <w:pStyle w:val="TOC2"/>
            <w:tabs>
              <w:tab w:val="right" w:leader="dot" w:pos="9350"/>
            </w:tabs>
            <w:rPr>
              <w:rFonts w:eastAsiaTheme="minorEastAsia"/>
              <w:b w:val="0"/>
              <w:bCs w:val="0"/>
              <w:noProof/>
              <w:sz w:val="24"/>
              <w:szCs w:val="24"/>
            </w:rPr>
          </w:pPr>
          <w:hyperlink w:anchor="_Toc16242689" w:history="1">
            <w:r w:rsidR="008C5EFB" w:rsidRPr="002A699D">
              <w:rPr>
                <w:rStyle w:val="Hyperlink"/>
                <w:noProof/>
              </w:rPr>
              <w:t>Real time qPCR</w:t>
            </w:r>
            <w:r w:rsidR="008C5EFB">
              <w:rPr>
                <w:noProof/>
                <w:webHidden/>
              </w:rPr>
              <w:tab/>
            </w:r>
            <w:r w:rsidR="008C5EFB">
              <w:rPr>
                <w:noProof/>
                <w:webHidden/>
              </w:rPr>
              <w:fldChar w:fldCharType="begin"/>
            </w:r>
            <w:r w:rsidR="008C5EFB">
              <w:rPr>
                <w:noProof/>
                <w:webHidden/>
              </w:rPr>
              <w:instrText xml:space="preserve"> PAGEREF _Toc16242689 \h </w:instrText>
            </w:r>
            <w:r w:rsidR="008C5EFB">
              <w:rPr>
                <w:noProof/>
                <w:webHidden/>
              </w:rPr>
            </w:r>
            <w:r w:rsidR="008C5EFB">
              <w:rPr>
                <w:noProof/>
                <w:webHidden/>
              </w:rPr>
              <w:fldChar w:fldCharType="separate"/>
            </w:r>
            <w:r w:rsidR="008C5EFB">
              <w:rPr>
                <w:noProof/>
                <w:webHidden/>
              </w:rPr>
              <w:t>8</w:t>
            </w:r>
            <w:r w:rsidR="008C5EFB">
              <w:rPr>
                <w:noProof/>
                <w:webHidden/>
              </w:rPr>
              <w:fldChar w:fldCharType="end"/>
            </w:r>
          </w:hyperlink>
        </w:p>
        <w:p w14:paraId="4C0A61DD" w14:textId="645AE88F" w:rsidR="008C5EFB" w:rsidRDefault="00AB0EA4">
          <w:pPr>
            <w:pStyle w:val="TOC2"/>
            <w:tabs>
              <w:tab w:val="right" w:leader="dot" w:pos="9350"/>
            </w:tabs>
            <w:rPr>
              <w:rFonts w:eastAsiaTheme="minorEastAsia"/>
              <w:b w:val="0"/>
              <w:bCs w:val="0"/>
              <w:noProof/>
              <w:sz w:val="24"/>
              <w:szCs w:val="24"/>
            </w:rPr>
          </w:pPr>
          <w:hyperlink w:anchor="_Toc16242690" w:history="1">
            <w:r w:rsidR="008C5EFB" w:rsidRPr="002A699D">
              <w:rPr>
                <w:rStyle w:val="Hyperlink"/>
                <w:rFonts w:cstheme="minorHAnsi"/>
                <w:noProof/>
              </w:rPr>
              <w:t>Western Blotting</w:t>
            </w:r>
            <w:r w:rsidR="008C5EFB">
              <w:rPr>
                <w:noProof/>
                <w:webHidden/>
              </w:rPr>
              <w:tab/>
            </w:r>
            <w:r w:rsidR="008C5EFB">
              <w:rPr>
                <w:noProof/>
                <w:webHidden/>
              </w:rPr>
              <w:fldChar w:fldCharType="begin"/>
            </w:r>
            <w:r w:rsidR="008C5EFB">
              <w:rPr>
                <w:noProof/>
                <w:webHidden/>
              </w:rPr>
              <w:instrText xml:space="preserve"> PAGEREF _Toc16242690 \h </w:instrText>
            </w:r>
            <w:r w:rsidR="008C5EFB">
              <w:rPr>
                <w:noProof/>
                <w:webHidden/>
              </w:rPr>
            </w:r>
            <w:r w:rsidR="008C5EFB">
              <w:rPr>
                <w:noProof/>
                <w:webHidden/>
              </w:rPr>
              <w:fldChar w:fldCharType="separate"/>
            </w:r>
            <w:r w:rsidR="008C5EFB">
              <w:rPr>
                <w:noProof/>
                <w:webHidden/>
              </w:rPr>
              <w:t>8</w:t>
            </w:r>
            <w:r w:rsidR="008C5EFB">
              <w:rPr>
                <w:noProof/>
                <w:webHidden/>
              </w:rPr>
              <w:fldChar w:fldCharType="end"/>
            </w:r>
          </w:hyperlink>
        </w:p>
        <w:p w14:paraId="45593BA5" w14:textId="01885F4E" w:rsidR="008C5EFB" w:rsidRDefault="00AB0EA4">
          <w:pPr>
            <w:pStyle w:val="TOC2"/>
            <w:tabs>
              <w:tab w:val="right" w:leader="dot" w:pos="9350"/>
            </w:tabs>
            <w:rPr>
              <w:rFonts w:eastAsiaTheme="minorEastAsia"/>
              <w:b w:val="0"/>
              <w:bCs w:val="0"/>
              <w:noProof/>
              <w:sz w:val="24"/>
              <w:szCs w:val="24"/>
            </w:rPr>
          </w:pPr>
          <w:hyperlink w:anchor="_Toc16242691" w:history="1">
            <w:r w:rsidR="008C5EFB" w:rsidRPr="002A699D">
              <w:rPr>
                <w:rStyle w:val="Hyperlink"/>
                <w:rFonts w:cstheme="minorHAnsi"/>
                <w:noProof/>
              </w:rPr>
              <w:t>Histology</w:t>
            </w:r>
            <w:r w:rsidR="008C5EFB">
              <w:rPr>
                <w:noProof/>
                <w:webHidden/>
              </w:rPr>
              <w:tab/>
            </w:r>
            <w:r w:rsidR="008C5EFB">
              <w:rPr>
                <w:noProof/>
                <w:webHidden/>
              </w:rPr>
              <w:fldChar w:fldCharType="begin"/>
            </w:r>
            <w:r w:rsidR="008C5EFB">
              <w:rPr>
                <w:noProof/>
                <w:webHidden/>
              </w:rPr>
              <w:instrText xml:space="preserve"> PAGEREF _Toc16242691 \h </w:instrText>
            </w:r>
            <w:r w:rsidR="008C5EFB">
              <w:rPr>
                <w:noProof/>
                <w:webHidden/>
              </w:rPr>
            </w:r>
            <w:r w:rsidR="008C5EFB">
              <w:rPr>
                <w:noProof/>
                <w:webHidden/>
              </w:rPr>
              <w:fldChar w:fldCharType="separate"/>
            </w:r>
            <w:r w:rsidR="008C5EFB">
              <w:rPr>
                <w:noProof/>
                <w:webHidden/>
              </w:rPr>
              <w:t>8</w:t>
            </w:r>
            <w:r w:rsidR="008C5EFB">
              <w:rPr>
                <w:noProof/>
                <w:webHidden/>
              </w:rPr>
              <w:fldChar w:fldCharType="end"/>
            </w:r>
          </w:hyperlink>
        </w:p>
        <w:p w14:paraId="0B51F30D" w14:textId="2783352C" w:rsidR="008C5EFB" w:rsidRDefault="00AB0EA4">
          <w:pPr>
            <w:pStyle w:val="TOC1"/>
            <w:tabs>
              <w:tab w:val="right" w:leader="dot" w:pos="9350"/>
            </w:tabs>
            <w:rPr>
              <w:rFonts w:eastAsiaTheme="minorEastAsia"/>
              <w:b w:val="0"/>
              <w:bCs w:val="0"/>
              <w:i w:val="0"/>
              <w:iCs w:val="0"/>
              <w:noProof/>
            </w:rPr>
          </w:pPr>
          <w:hyperlink w:anchor="_Toc16242692" w:history="1">
            <w:r w:rsidR="008C5EFB" w:rsidRPr="002A699D">
              <w:rPr>
                <w:rStyle w:val="Hyperlink"/>
                <w:rFonts w:cstheme="minorHAnsi"/>
                <w:noProof/>
              </w:rPr>
              <w:t>Expected Results</w:t>
            </w:r>
            <w:r w:rsidR="008C5EFB">
              <w:rPr>
                <w:noProof/>
                <w:webHidden/>
              </w:rPr>
              <w:tab/>
            </w:r>
            <w:r w:rsidR="008C5EFB">
              <w:rPr>
                <w:noProof/>
                <w:webHidden/>
              </w:rPr>
              <w:fldChar w:fldCharType="begin"/>
            </w:r>
            <w:r w:rsidR="008C5EFB">
              <w:rPr>
                <w:noProof/>
                <w:webHidden/>
              </w:rPr>
              <w:instrText xml:space="preserve"> PAGEREF _Toc16242692 \h </w:instrText>
            </w:r>
            <w:r w:rsidR="008C5EFB">
              <w:rPr>
                <w:noProof/>
                <w:webHidden/>
              </w:rPr>
            </w:r>
            <w:r w:rsidR="008C5EFB">
              <w:rPr>
                <w:noProof/>
                <w:webHidden/>
              </w:rPr>
              <w:fldChar w:fldCharType="separate"/>
            </w:r>
            <w:r w:rsidR="008C5EFB">
              <w:rPr>
                <w:noProof/>
                <w:webHidden/>
              </w:rPr>
              <w:t>8</w:t>
            </w:r>
            <w:r w:rsidR="008C5EFB">
              <w:rPr>
                <w:noProof/>
                <w:webHidden/>
              </w:rPr>
              <w:fldChar w:fldCharType="end"/>
            </w:r>
          </w:hyperlink>
        </w:p>
        <w:p w14:paraId="61E5DF7C" w14:textId="532F7EE5" w:rsidR="008C5EFB" w:rsidRDefault="00AB0EA4">
          <w:pPr>
            <w:pStyle w:val="TOC2"/>
            <w:tabs>
              <w:tab w:val="right" w:leader="dot" w:pos="9350"/>
            </w:tabs>
            <w:rPr>
              <w:rFonts w:eastAsiaTheme="minorEastAsia"/>
              <w:b w:val="0"/>
              <w:bCs w:val="0"/>
              <w:noProof/>
              <w:sz w:val="24"/>
              <w:szCs w:val="24"/>
            </w:rPr>
          </w:pPr>
          <w:hyperlink w:anchor="_Toc16242693" w:history="1">
            <w:r w:rsidR="008C5EFB" w:rsidRPr="002A699D">
              <w:rPr>
                <w:rStyle w:val="Hyperlink"/>
                <w:rFonts w:cstheme="minorHAnsi"/>
                <w:noProof/>
              </w:rPr>
              <w:t>Aim 4.1: Is mammary gland development altered with maternal adipocyte mTORC1 hyperactivation?</w:t>
            </w:r>
            <w:r w:rsidR="008C5EFB">
              <w:rPr>
                <w:noProof/>
                <w:webHidden/>
              </w:rPr>
              <w:tab/>
            </w:r>
            <w:r w:rsidR="008C5EFB">
              <w:rPr>
                <w:noProof/>
                <w:webHidden/>
              </w:rPr>
              <w:fldChar w:fldCharType="begin"/>
            </w:r>
            <w:r w:rsidR="008C5EFB">
              <w:rPr>
                <w:noProof/>
                <w:webHidden/>
              </w:rPr>
              <w:instrText xml:space="preserve"> PAGEREF _Toc16242693 \h </w:instrText>
            </w:r>
            <w:r w:rsidR="008C5EFB">
              <w:rPr>
                <w:noProof/>
                <w:webHidden/>
              </w:rPr>
            </w:r>
            <w:r w:rsidR="008C5EFB">
              <w:rPr>
                <w:noProof/>
                <w:webHidden/>
              </w:rPr>
              <w:fldChar w:fldCharType="separate"/>
            </w:r>
            <w:r w:rsidR="008C5EFB">
              <w:rPr>
                <w:noProof/>
                <w:webHidden/>
              </w:rPr>
              <w:t>8</w:t>
            </w:r>
            <w:r w:rsidR="008C5EFB">
              <w:rPr>
                <w:noProof/>
                <w:webHidden/>
              </w:rPr>
              <w:fldChar w:fldCharType="end"/>
            </w:r>
          </w:hyperlink>
        </w:p>
        <w:p w14:paraId="4ABB86DE" w14:textId="1F89C3CB" w:rsidR="008C5EFB" w:rsidRDefault="00AB0EA4">
          <w:pPr>
            <w:pStyle w:val="TOC2"/>
            <w:tabs>
              <w:tab w:val="right" w:leader="dot" w:pos="9350"/>
            </w:tabs>
            <w:rPr>
              <w:rFonts w:eastAsiaTheme="minorEastAsia"/>
              <w:b w:val="0"/>
              <w:bCs w:val="0"/>
              <w:noProof/>
              <w:sz w:val="24"/>
              <w:szCs w:val="24"/>
            </w:rPr>
          </w:pPr>
          <w:hyperlink w:anchor="_Toc16242694" w:history="1">
            <w:r w:rsidR="008C5EFB" w:rsidRPr="002A699D">
              <w:rPr>
                <w:rStyle w:val="Hyperlink"/>
                <w:rFonts w:cstheme="minorHAnsi"/>
                <w:noProof/>
              </w:rPr>
              <w:t>Aim 4.2: How does adipocyte mTORC1 hyperactivation affect milk output and composition?</w:t>
            </w:r>
            <w:r w:rsidR="008C5EFB">
              <w:rPr>
                <w:noProof/>
                <w:webHidden/>
              </w:rPr>
              <w:tab/>
            </w:r>
            <w:r w:rsidR="008C5EFB">
              <w:rPr>
                <w:noProof/>
                <w:webHidden/>
              </w:rPr>
              <w:fldChar w:fldCharType="begin"/>
            </w:r>
            <w:r w:rsidR="008C5EFB">
              <w:rPr>
                <w:noProof/>
                <w:webHidden/>
              </w:rPr>
              <w:instrText xml:space="preserve"> PAGEREF _Toc16242694 \h </w:instrText>
            </w:r>
            <w:r w:rsidR="008C5EFB">
              <w:rPr>
                <w:noProof/>
                <w:webHidden/>
              </w:rPr>
            </w:r>
            <w:r w:rsidR="008C5EFB">
              <w:rPr>
                <w:noProof/>
                <w:webHidden/>
              </w:rPr>
              <w:fldChar w:fldCharType="separate"/>
            </w:r>
            <w:r w:rsidR="008C5EFB">
              <w:rPr>
                <w:noProof/>
                <w:webHidden/>
              </w:rPr>
              <w:t>9</w:t>
            </w:r>
            <w:r w:rsidR="008C5EFB">
              <w:rPr>
                <w:noProof/>
                <w:webHidden/>
              </w:rPr>
              <w:fldChar w:fldCharType="end"/>
            </w:r>
          </w:hyperlink>
        </w:p>
        <w:p w14:paraId="1731BEEE" w14:textId="0BECE766" w:rsidR="008C5EFB" w:rsidRDefault="00AB0EA4">
          <w:pPr>
            <w:pStyle w:val="TOC2"/>
            <w:tabs>
              <w:tab w:val="right" w:leader="dot" w:pos="9350"/>
            </w:tabs>
            <w:rPr>
              <w:rFonts w:eastAsiaTheme="minorEastAsia"/>
              <w:b w:val="0"/>
              <w:bCs w:val="0"/>
              <w:noProof/>
              <w:sz w:val="24"/>
              <w:szCs w:val="24"/>
            </w:rPr>
          </w:pPr>
          <w:hyperlink w:anchor="_Toc16242695" w:history="1">
            <w:r w:rsidR="008C5EFB" w:rsidRPr="002A699D">
              <w:rPr>
                <w:rStyle w:val="Hyperlink"/>
                <w:rFonts w:cstheme="minorHAnsi"/>
                <w:noProof/>
              </w:rPr>
              <w:t>Aim 4.3: Is offspring body composition altered with maternal adipocyte mTORC1 hyperactivation?</w:t>
            </w:r>
            <w:r w:rsidR="008C5EFB">
              <w:rPr>
                <w:noProof/>
                <w:webHidden/>
              </w:rPr>
              <w:tab/>
            </w:r>
            <w:r w:rsidR="008C5EFB">
              <w:rPr>
                <w:noProof/>
                <w:webHidden/>
              </w:rPr>
              <w:fldChar w:fldCharType="begin"/>
            </w:r>
            <w:r w:rsidR="008C5EFB">
              <w:rPr>
                <w:noProof/>
                <w:webHidden/>
              </w:rPr>
              <w:instrText xml:space="preserve"> PAGEREF _Toc16242695 \h </w:instrText>
            </w:r>
            <w:r w:rsidR="008C5EFB">
              <w:rPr>
                <w:noProof/>
                <w:webHidden/>
              </w:rPr>
            </w:r>
            <w:r w:rsidR="008C5EFB">
              <w:rPr>
                <w:noProof/>
                <w:webHidden/>
              </w:rPr>
              <w:fldChar w:fldCharType="separate"/>
            </w:r>
            <w:r w:rsidR="008C5EFB">
              <w:rPr>
                <w:noProof/>
                <w:webHidden/>
              </w:rPr>
              <w:t>9</w:t>
            </w:r>
            <w:r w:rsidR="008C5EFB">
              <w:rPr>
                <w:noProof/>
                <w:webHidden/>
              </w:rPr>
              <w:fldChar w:fldCharType="end"/>
            </w:r>
          </w:hyperlink>
        </w:p>
        <w:p w14:paraId="6A76607D" w14:textId="1B512E5F" w:rsidR="008C5EFB" w:rsidRDefault="00AB0EA4">
          <w:pPr>
            <w:pStyle w:val="TOC2"/>
            <w:tabs>
              <w:tab w:val="right" w:leader="dot" w:pos="9350"/>
            </w:tabs>
            <w:rPr>
              <w:rFonts w:eastAsiaTheme="minorEastAsia"/>
              <w:b w:val="0"/>
              <w:bCs w:val="0"/>
              <w:noProof/>
              <w:sz w:val="24"/>
              <w:szCs w:val="24"/>
            </w:rPr>
          </w:pPr>
          <w:hyperlink w:anchor="_Toc16242696" w:history="1">
            <w:r w:rsidR="008C5EFB" w:rsidRPr="002A699D">
              <w:rPr>
                <w:rStyle w:val="Hyperlink"/>
                <w:noProof/>
              </w:rPr>
              <w:t>Aim 4.4: How does adipocyte mTORC1 hyperactivation alter lipogenesis in mammary glands?</w:t>
            </w:r>
            <w:r w:rsidR="008C5EFB">
              <w:rPr>
                <w:noProof/>
                <w:webHidden/>
              </w:rPr>
              <w:tab/>
            </w:r>
            <w:r w:rsidR="008C5EFB">
              <w:rPr>
                <w:noProof/>
                <w:webHidden/>
              </w:rPr>
              <w:fldChar w:fldCharType="begin"/>
            </w:r>
            <w:r w:rsidR="008C5EFB">
              <w:rPr>
                <w:noProof/>
                <w:webHidden/>
              </w:rPr>
              <w:instrText xml:space="preserve"> PAGEREF _Toc16242696 \h </w:instrText>
            </w:r>
            <w:r w:rsidR="008C5EFB">
              <w:rPr>
                <w:noProof/>
                <w:webHidden/>
              </w:rPr>
            </w:r>
            <w:r w:rsidR="008C5EFB">
              <w:rPr>
                <w:noProof/>
                <w:webHidden/>
              </w:rPr>
              <w:fldChar w:fldCharType="separate"/>
            </w:r>
            <w:r w:rsidR="008C5EFB">
              <w:rPr>
                <w:noProof/>
                <w:webHidden/>
              </w:rPr>
              <w:t>9</w:t>
            </w:r>
            <w:r w:rsidR="008C5EFB">
              <w:rPr>
                <w:noProof/>
                <w:webHidden/>
              </w:rPr>
              <w:fldChar w:fldCharType="end"/>
            </w:r>
          </w:hyperlink>
        </w:p>
        <w:p w14:paraId="5A6085CF" w14:textId="7722F779" w:rsidR="008C5EFB" w:rsidRDefault="00AB0EA4">
          <w:pPr>
            <w:pStyle w:val="TOC1"/>
            <w:tabs>
              <w:tab w:val="right" w:leader="dot" w:pos="9350"/>
            </w:tabs>
            <w:rPr>
              <w:rFonts w:eastAsiaTheme="minorEastAsia"/>
              <w:b w:val="0"/>
              <w:bCs w:val="0"/>
              <w:i w:val="0"/>
              <w:iCs w:val="0"/>
              <w:noProof/>
            </w:rPr>
          </w:pPr>
          <w:hyperlink w:anchor="_Toc16242697" w:history="1">
            <w:r w:rsidR="008C5EFB" w:rsidRPr="002A699D">
              <w:rPr>
                <w:rStyle w:val="Hyperlink"/>
                <w:rFonts w:cstheme="minorHAnsi"/>
                <w:noProof/>
              </w:rPr>
              <w:t>Potential Pitfalls and Alternate Approaches (Aims 4.1-4.4)</w:t>
            </w:r>
            <w:r w:rsidR="008C5EFB">
              <w:rPr>
                <w:noProof/>
                <w:webHidden/>
              </w:rPr>
              <w:tab/>
            </w:r>
            <w:r w:rsidR="008C5EFB">
              <w:rPr>
                <w:noProof/>
                <w:webHidden/>
              </w:rPr>
              <w:fldChar w:fldCharType="begin"/>
            </w:r>
            <w:r w:rsidR="008C5EFB">
              <w:rPr>
                <w:noProof/>
                <w:webHidden/>
              </w:rPr>
              <w:instrText xml:space="preserve"> PAGEREF _Toc16242697 \h </w:instrText>
            </w:r>
            <w:r w:rsidR="008C5EFB">
              <w:rPr>
                <w:noProof/>
                <w:webHidden/>
              </w:rPr>
            </w:r>
            <w:r w:rsidR="008C5EFB">
              <w:rPr>
                <w:noProof/>
                <w:webHidden/>
              </w:rPr>
              <w:fldChar w:fldCharType="separate"/>
            </w:r>
            <w:r w:rsidR="008C5EFB">
              <w:rPr>
                <w:noProof/>
                <w:webHidden/>
              </w:rPr>
              <w:t>9</w:t>
            </w:r>
            <w:r w:rsidR="008C5EFB">
              <w:rPr>
                <w:noProof/>
                <w:webHidden/>
              </w:rPr>
              <w:fldChar w:fldCharType="end"/>
            </w:r>
          </w:hyperlink>
        </w:p>
        <w:p w14:paraId="27AA68EF" w14:textId="1DAE20C4" w:rsidR="00BC3D25" w:rsidRPr="00A6706A" w:rsidRDefault="00BC3D25">
          <w:pPr>
            <w:rPr>
              <w:rFonts w:cstheme="minorHAnsi"/>
            </w:rPr>
          </w:pPr>
          <w:r w:rsidRPr="00A6706A">
            <w:rPr>
              <w:rFonts w:cstheme="minorHAnsi"/>
              <w:b/>
              <w:bCs/>
              <w:noProof/>
            </w:rPr>
            <w:fldChar w:fldCharType="end"/>
          </w:r>
        </w:p>
      </w:sdtContent>
    </w:sdt>
    <w:p w14:paraId="4F8866D3" w14:textId="77777777" w:rsidR="00BC3D25" w:rsidRPr="00A6706A" w:rsidRDefault="00BC3D25">
      <w:pPr>
        <w:rPr>
          <w:rFonts w:cstheme="minorHAnsi"/>
        </w:rPr>
      </w:pPr>
      <w:r w:rsidRPr="00A6706A">
        <w:rPr>
          <w:rFonts w:cstheme="minorHAnsi"/>
        </w:rPr>
        <w:br w:type="page"/>
      </w:r>
    </w:p>
    <w:p w14:paraId="3EDD89DD" w14:textId="77777777" w:rsidR="00BC3D25" w:rsidRPr="00A6706A" w:rsidRDefault="00BC3D25" w:rsidP="00BC3D25">
      <w:pPr>
        <w:pStyle w:val="Heading1"/>
        <w:rPr>
          <w:rFonts w:asciiTheme="minorHAnsi" w:hAnsiTheme="minorHAnsi" w:cstheme="minorHAnsi"/>
        </w:rPr>
      </w:pPr>
      <w:bookmarkStart w:id="0" w:name="_Toc16242670"/>
      <w:r w:rsidRPr="00A6706A">
        <w:rPr>
          <w:rFonts w:asciiTheme="minorHAnsi" w:hAnsiTheme="minorHAnsi" w:cstheme="minorHAnsi"/>
        </w:rPr>
        <w:lastRenderedPageBreak/>
        <w:t xml:space="preserve">Specific Aim </w:t>
      </w:r>
      <w:r w:rsidR="006D0145" w:rsidRPr="00A6706A">
        <w:rPr>
          <w:rFonts w:asciiTheme="minorHAnsi" w:hAnsiTheme="minorHAnsi" w:cstheme="minorHAnsi"/>
        </w:rPr>
        <w:t>4</w:t>
      </w:r>
      <w:bookmarkEnd w:id="0"/>
    </w:p>
    <w:p w14:paraId="53FEBBA0" w14:textId="46EF6DF5" w:rsidR="00E41FC0" w:rsidRPr="00A6706A" w:rsidRDefault="00CC1BEE" w:rsidP="00E41FC0">
      <w:pPr>
        <w:rPr>
          <w:rFonts w:cstheme="minorHAnsi"/>
          <w:sz w:val="22"/>
          <w:szCs w:val="22"/>
        </w:rPr>
      </w:pPr>
      <w:r w:rsidRPr="00A6706A">
        <w:rPr>
          <w:rFonts w:cstheme="minorHAnsi"/>
          <w:b/>
          <w:sz w:val="22"/>
          <w:szCs w:val="22"/>
        </w:rPr>
        <w:t>Detect the effects of nutritional stress on lactation.</w:t>
      </w:r>
      <w:r w:rsidR="00E41FC0" w:rsidRPr="00A6706A">
        <w:rPr>
          <w:rFonts w:cstheme="minorHAnsi"/>
          <w:b/>
          <w:sz w:val="22"/>
          <w:szCs w:val="22"/>
        </w:rPr>
        <w:t xml:space="preserve"> </w:t>
      </w:r>
      <w:r w:rsidR="007051C5" w:rsidRPr="00A6706A">
        <w:rPr>
          <w:rFonts w:cstheme="minorHAnsi"/>
          <w:sz w:val="22"/>
          <w:szCs w:val="22"/>
        </w:rPr>
        <w:t xml:space="preserve">Milk composition is important </w:t>
      </w:r>
      <w:r w:rsidR="00DE34A9" w:rsidRPr="00A6706A">
        <w:rPr>
          <w:rFonts w:cstheme="minorHAnsi"/>
          <w:sz w:val="22"/>
          <w:szCs w:val="22"/>
        </w:rPr>
        <w:t xml:space="preserve">to provide essential nutrients </w:t>
      </w:r>
      <w:r w:rsidR="007051C5" w:rsidRPr="00A6706A">
        <w:rPr>
          <w:rFonts w:cstheme="minorHAnsi"/>
          <w:sz w:val="22"/>
          <w:szCs w:val="22"/>
        </w:rPr>
        <w:t xml:space="preserve">for </w:t>
      </w:r>
      <w:r w:rsidR="00F9500B" w:rsidRPr="00A6706A">
        <w:rPr>
          <w:rFonts w:cstheme="minorHAnsi"/>
          <w:sz w:val="22"/>
          <w:szCs w:val="22"/>
        </w:rPr>
        <w:t>optimal offspring growth</w:t>
      </w:r>
      <w:r w:rsidR="00DE34A9" w:rsidRPr="00A6706A">
        <w:rPr>
          <w:rFonts w:cstheme="minorHAnsi"/>
          <w:sz w:val="22"/>
          <w:szCs w:val="22"/>
        </w:rPr>
        <w:t xml:space="preserve"> </w:t>
      </w:r>
      <w:r w:rsidR="00DE34A9" w:rsidRPr="00A6706A">
        <w:rPr>
          <w:rFonts w:cstheme="minorHAnsi"/>
          <w:sz w:val="22"/>
          <w:szCs w:val="22"/>
        </w:rPr>
        <w:fldChar w:fldCharType="begin" w:fldLock="1"/>
      </w:r>
      <w:r w:rsidR="00EA3914" w:rsidRPr="00A6706A">
        <w:rPr>
          <w:rFonts w:cstheme="minorHAnsi"/>
          <w:sz w:val="22"/>
          <w:szCs w:val="22"/>
        </w:rPr>
        <w:instrText>ADDIN CSL_CITATION {"citationItems":[{"id":"ITEM-1","itemData":{"DOI":"10.1097/MCO.0000000000000466","ISSN":"1363-1950","PMID":"29461264","abstract":"PURPOSE OF REVIEW This review highlights relevant studies published between 2015 and 2017 on human milk composition and the association with infant growth. RECENT FINDINGS High-quality studies investigating how human milk composition is related to infant growth are sparse. Recent observational studies show that human milk concentrations of protein, fat, and carbohydrate likely have important influence on infant growth and body composition. Furthermore, some observational studies examining human milk oligosaccharides and hormone concentrations suggest functional relevance to infant growth. For human milk micronutrient concentrations and microbiota content, and other bioactive components in human milk, the association with infant growth is still speculative and needs further investigation. The included studies in this review are all limited in their methodological design and methods but have interesting potential in understanding infant growth. SUMMARY Available evidence on human milk composition in relation to infant growth is sparse. This review summarizes recent publications investigating human milk composition; including micro- and macronutrients, human milk oligosaccharides, hormones and other bioactive components, and the association with infant weight, length, body mass index, and body composition.","author":[{"dropping-particle":"","family":"Eriksen","given":"Kamilla G.","non-dropping-particle":"","parse-names":false,"suffix":""},{"dropping-particle":"","family":"Christensen","given":"Sophie H.","non-dropping-particle":"","parse-names":false,"suffix":""},{"dropping-particle":"V.","family":"Lind","given":"Mads","non-dropping-particle":"","parse-names":false,"suffix":""},{"dropping-particle":"","family":"Michaelsen","given":"Kim F.","non-dropping-particle":"","parse-names":false,"suffix":""}],"container-title":"Current Opinion in Clinical Nutrition and Metabolic Care","id":"ITEM-1","issue":"3","issued":{"date-parts":[["2018","2"]]},"page":"1","title":"Human milk composition and infant growth","type":"article-journal","volume":"21"},"uris":["http://www.mendeley.com/documents/?uuid=c4093b21-7f55-375e-a55d-8dd21c9b474e"]}],"mendeley":{"formattedCitation":"(Eriksen &lt;i&gt;et al.&lt;/i&gt;, 2018)","plainTextFormattedCitation":"(Eriksen et al., 2018)","previouslyFormattedCitation":"(Eriksen &lt;i&gt;et al.&lt;/i&gt;, 2018)"},"properties":{"noteIndex":0},"schema":"https://github.com/citation-style-language/schema/raw/master/csl-citation.json"}</w:instrText>
      </w:r>
      <w:r w:rsidR="00DE34A9" w:rsidRPr="00A6706A">
        <w:rPr>
          <w:rFonts w:cstheme="minorHAnsi"/>
          <w:sz w:val="22"/>
          <w:szCs w:val="22"/>
        </w:rPr>
        <w:fldChar w:fldCharType="separate"/>
      </w:r>
      <w:r w:rsidR="00DE34A9" w:rsidRPr="00A6706A">
        <w:rPr>
          <w:rFonts w:cstheme="minorHAnsi"/>
          <w:noProof/>
          <w:sz w:val="22"/>
          <w:szCs w:val="22"/>
        </w:rPr>
        <w:t xml:space="preserve">(Eriksen </w:t>
      </w:r>
      <w:r w:rsidR="00DE34A9" w:rsidRPr="00A6706A">
        <w:rPr>
          <w:rFonts w:cstheme="minorHAnsi"/>
          <w:i/>
          <w:noProof/>
          <w:sz w:val="22"/>
          <w:szCs w:val="22"/>
        </w:rPr>
        <w:t>et al.</w:t>
      </w:r>
      <w:r w:rsidR="00DE34A9" w:rsidRPr="00A6706A">
        <w:rPr>
          <w:rFonts w:cstheme="minorHAnsi"/>
          <w:noProof/>
          <w:sz w:val="22"/>
          <w:szCs w:val="22"/>
        </w:rPr>
        <w:t>, 2018)</w:t>
      </w:r>
      <w:r w:rsidR="00DE34A9" w:rsidRPr="00A6706A">
        <w:rPr>
          <w:rFonts w:cstheme="minorHAnsi"/>
          <w:sz w:val="22"/>
          <w:szCs w:val="22"/>
        </w:rPr>
        <w:fldChar w:fldCharType="end"/>
      </w:r>
      <w:r w:rsidR="007051C5" w:rsidRPr="00A6706A">
        <w:rPr>
          <w:rFonts w:cstheme="minorHAnsi"/>
          <w:sz w:val="22"/>
          <w:szCs w:val="22"/>
        </w:rPr>
        <w:t>.</w:t>
      </w:r>
      <w:r w:rsidR="00F9500B" w:rsidRPr="00A6706A">
        <w:rPr>
          <w:rFonts w:cstheme="minorHAnsi"/>
          <w:sz w:val="22"/>
          <w:szCs w:val="22"/>
        </w:rPr>
        <w:t xml:space="preserve"> </w:t>
      </w:r>
      <w:r w:rsidR="007051C5" w:rsidRPr="00A6706A">
        <w:rPr>
          <w:rFonts w:cstheme="minorHAnsi"/>
          <w:sz w:val="22"/>
          <w:szCs w:val="22"/>
        </w:rPr>
        <w:t>Given the links between maternal obesity and offspring health, it is plausible that obesity or overnutrition may alter lactation, with important effects for the offspring. The</w:t>
      </w:r>
      <w:r w:rsidR="00C51430" w:rsidRPr="00A6706A">
        <w:rPr>
          <w:rFonts w:cstheme="minorHAnsi"/>
          <w:sz w:val="22"/>
          <w:szCs w:val="22"/>
        </w:rPr>
        <w:t xml:space="preserve"> mechanisms by which </w:t>
      </w:r>
      <w:r w:rsidR="006936E3" w:rsidRPr="00A6706A">
        <w:rPr>
          <w:rFonts w:cstheme="minorHAnsi"/>
          <w:sz w:val="22"/>
          <w:szCs w:val="22"/>
        </w:rPr>
        <w:t xml:space="preserve">some micro and </w:t>
      </w:r>
      <w:r w:rsidR="00C51430" w:rsidRPr="00A6706A">
        <w:rPr>
          <w:rFonts w:cstheme="minorHAnsi"/>
          <w:sz w:val="22"/>
          <w:szCs w:val="22"/>
        </w:rPr>
        <w:t xml:space="preserve">macronutrients are </w:t>
      </w:r>
      <w:r w:rsidR="006936E3" w:rsidRPr="00A6706A">
        <w:rPr>
          <w:rFonts w:cstheme="minorHAnsi"/>
          <w:sz w:val="22"/>
          <w:szCs w:val="22"/>
        </w:rPr>
        <w:t>metabolized, transported,</w:t>
      </w:r>
      <w:r w:rsidR="00C51430" w:rsidRPr="00A6706A">
        <w:rPr>
          <w:rFonts w:cstheme="minorHAnsi"/>
          <w:sz w:val="22"/>
          <w:szCs w:val="22"/>
        </w:rPr>
        <w:t xml:space="preserve"> </w:t>
      </w:r>
      <w:r w:rsidR="006936E3" w:rsidRPr="00A6706A">
        <w:rPr>
          <w:rFonts w:cstheme="minorHAnsi"/>
          <w:sz w:val="22"/>
          <w:szCs w:val="22"/>
        </w:rPr>
        <w:t>and</w:t>
      </w:r>
      <w:r w:rsidR="00C51430" w:rsidRPr="00A6706A">
        <w:rPr>
          <w:rFonts w:cstheme="minorHAnsi"/>
          <w:sz w:val="22"/>
          <w:szCs w:val="22"/>
        </w:rPr>
        <w:t xml:space="preserve"> incorporated into the secreted milk are not </w:t>
      </w:r>
      <w:r w:rsidR="007051C5" w:rsidRPr="00A6706A">
        <w:rPr>
          <w:rFonts w:cstheme="minorHAnsi"/>
          <w:sz w:val="22"/>
          <w:szCs w:val="22"/>
        </w:rPr>
        <w:t>well understood, nor is their regulation by nutrient sensing pathways</w:t>
      </w:r>
      <w:r w:rsidR="00C51430" w:rsidRPr="00A6706A">
        <w:rPr>
          <w:rFonts w:cstheme="minorHAnsi"/>
          <w:sz w:val="22"/>
          <w:szCs w:val="22"/>
        </w:rPr>
        <w:t xml:space="preserve">. </w:t>
      </w:r>
      <w:r w:rsidR="007051C5" w:rsidRPr="00A6706A">
        <w:rPr>
          <w:rFonts w:cstheme="minorHAnsi"/>
          <w:sz w:val="22"/>
          <w:szCs w:val="22"/>
        </w:rPr>
        <w:t>mTORC1 is a critical nutrient sensing pathway in most tissues and is activated under conditions of nutrient excess, including obesity.</w:t>
      </w:r>
      <w:r w:rsidR="00EC43D9" w:rsidRPr="00A6706A">
        <w:rPr>
          <w:rFonts w:cstheme="minorHAnsi"/>
          <w:sz w:val="22"/>
          <w:szCs w:val="22"/>
        </w:rPr>
        <w:t xml:space="preserve"> </w:t>
      </w:r>
      <w:r w:rsidR="007051C5" w:rsidRPr="00A6706A">
        <w:rPr>
          <w:rFonts w:cstheme="minorHAnsi"/>
          <w:sz w:val="22"/>
          <w:szCs w:val="22"/>
        </w:rPr>
        <w:t xml:space="preserve">We will use mTORC1 activation as a model of excessive nutrient signaling in mammary adipocytes. </w:t>
      </w:r>
      <w:r w:rsidR="00C51430" w:rsidRPr="00A6706A">
        <w:rPr>
          <w:rFonts w:cstheme="minorHAnsi"/>
          <w:sz w:val="22"/>
          <w:szCs w:val="22"/>
        </w:rPr>
        <w:t xml:space="preserve">In humans, maternal obesity affects lactation </w:t>
      </w:r>
      <w:r w:rsidR="007051C5" w:rsidRPr="00A6706A">
        <w:rPr>
          <w:rFonts w:cstheme="minorHAnsi"/>
          <w:sz w:val="22"/>
          <w:szCs w:val="22"/>
        </w:rPr>
        <w:t>with</w:t>
      </w:r>
      <w:r w:rsidR="00C51430" w:rsidRPr="00A6706A">
        <w:rPr>
          <w:rFonts w:cstheme="minorHAnsi"/>
          <w:sz w:val="22"/>
          <w:szCs w:val="22"/>
        </w:rPr>
        <w:t xml:space="preserve"> initiation, weaning, and milk composition </w:t>
      </w:r>
      <w:r w:rsidR="007051C5" w:rsidRPr="00A6706A">
        <w:rPr>
          <w:rFonts w:cstheme="minorHAnsi"/>
          <w:sz w:val="22"/>
          <w:szCs w:val="22"/>
        </w:rPr>
        <w:t xml:space="preserve">being </w:t>
      </w:r>
      <w:r w:rsidR="00C51430" w:rsidRPr="00A6706A">
        <w:rPr>
          <w:rFonts w:cstheme="minorHAnsi"/>
          <w:sz w:val="22"/>
          <w:szCs w:val="22"/>
        </w:rPr>
        <w:t>altered</w:t>
      </w:r>
      <w:r w:rsidR="00405105" w:rsidRPr="00A6706A">
        <w:rPr>
          <w:rFonts w:cstheme="minorHAnsi"/>
          <w:sz w:val="22"/>
          <w:szCs w:val="22"/>
        </w:rPr>
        <w:t xml:space="preserve"> </w:t>
      </w:r>
      <w:r w:rsidR="00405105" w:rsidRPr="00A6706A">
        <w:rPr>
          <w:rFonts w:cstheme="minorHAnsi"/>
          <w:sz w:val="22"/>
          <w:szCs w:val="22"/>
        </w:rPr>
        <w:fldChar w:fldCharType="begin" w:fldLock="1"/>
      </w:r>
      <w:r w:rsidR="00597536"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factors.","type":"article-journal","volume":"36"},"uris":["http://www.mendeley.com/documents/?uuid=1cc8afc7-ec03-3e7f-8ea5-4e145f88316d"]},{"id":"ITEM-2","itemData":{"DOI":"10.1038/ejcn.2015.232","ISSN":"0954-3007","abstract":"Maternal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Nutrition","id":"ITEM-2","issue":"4","issued":{"date-parts":[["2016","4","27"]]},"page":"431-436","publisher":"Nature Publishing Group","title":"Maternal pre-pregnancy BMI, gestational weight gain and breastfeeding","type":"article-journal","volume":"70"},"uris":["http://www.mendeley.com/documents/?uuid=01b3dd2e-a3ab-3c71-84aa-9a5ee3d3a8ad"]},{"id":"ITEM-3","itemData":{"ISSN":"1098-4275","PMID":"15121990","abstract":"OBJECTIVE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L","non-dropping-particle":"","parse-names":false,"suffix":""}],"container-title":"Pediatrics","id":"ITEM-3","issue":"5","issued":{"date-parts":[["2004","5"]]},"page":"e465-71","title":"Prepregnant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 Panagos &lt;i&gt;et al.&lt;/i&gt;, 2016; Castillo &lt;i&gt;et al.&lt;/i&gt;, 2016)","plainTextFormattedCitation":"(Rasmussen &amp; Kjolhede, 2004; Panagos et al., 2016; Castillo et al., 2016)","previouslyFormattedCitation":"(Rasmussen &amp; Kjolhede, 2004; Panagos &lt;i&gt;et al.&lt;/i&gt;, 2016; Castillo &lt;i&gt;et al.&lt;/i&gt;, 2016)"},"properties":{"noteIndex":0},"schema":"https://github.com/citation-style-language/schema/raw/master/csl-citation.json"}</w:instrText>
      </w:r>
      <w:r w:rsidR="00405105" w:rsidRPr="00A6706A">
        <w:rPr>
          <w:rFonts w:cstheme="minorHAnsi"/>
          <w:sz w:val="22"/>
          <w:szCs w:val="22"/>
        </w:rPr>
        <w:fldChar w:fldCharType="separate"/>
      </w:r>
      <w:r w:rsidR="00405105" w:rsidRPr="00A6706A">
        <w:rPr>
          <w:rFonts w:cstheme="minorHAnsi"/>
          <w:noProof/>
          <w:sz w:val="22"/>
          <w:szCs w:val="22"/>
        </w:rPr>
        <w:t xml:space="preserve">(Rasmussen &amp; Kjolhede, 2004; Panagos </w:t>
      </w:r>
      <w:r w:rsidR="00405105" w:rsidRPr="00A6706A">
        <w:rPr>
          <w:rFonts w:cstheme="minorHAnsi"/>
          <w:i/>
          <w:noProof/>
          <w:sz w:val="22"/>
          <w:szCs w:val="22"/>
        </w:rPr>
        <w:t>et al.</w:t>
      </w:r>
      <w:r w:rsidR="00405105" w:rsidRPr="00A6706A">
        <w:rPr>
          <w:rFonts w:cstheme="minorHAnsi"/>
          <w:noProof/>
          <w:sz w:val="22"/>
          <w:szCs w:val="22"/>
        </w:rPr>
        <w:t xml:space="preserve">, 2016; Castillo </w:t>
      </w:r>
      <w:r w:rsidR="00405105" w:rsidRPr="00A6706A">
        <w:rPr>
          <w:rFonts w:cstheme="minorHAnsi"/>
          <w:i/>
          <w:noProof/>
          <w:sz w:val="22"/>
          <w:szCs w:val="22"/>
        </w:rPr>
        <w:t>et al.</w:t>
      </w:r>
      <w:r w:rsidR="00405105" w:rsidRPr="00A6706A">
        <w:rPr>
          <w:rFonts w:cstheme="minorHAnsi"/>
          <w:noProof/>
          <w:sz w:val="22"/>
          <w:szCs w:val="22"/>
        </w:rPr>
        <w:t>, 2016)</w:t>
      </w:r>
      <w:r w:rsidR="00405105" w:rsidRPr="00A6706A">
        <w:rPr>
          <w:rFonts w:cstheme="minorHAnsi"/>
          <w:sz w:val="22"/>
          <w:szCs w:val="22"/>
        </w:rPr>
        <w:fldChar w:fldCharType="end"/>
      </w:r>
      <w:r w:rsidR="00E41FC0" w:rsidRPr="00A6706A">
        <w:rPr>
          <w:rFonts w:cstheme="minorHAnsi"/>
          <w:sz w:val="22"/>
          <w:szCs w:val="22"/>
        </w:rPr>
        <w:t>.</w:t>
      </w:r>
      <w:r w:rsidR="00C51430" w:rsidRPr="00A6706A">
        <w:rPr>
          <w:rFonts w:cstheme="minorHAnsi"/>
          <w:sz w:val="22"/>
          <w:szCs w:val="22"/>
        </w:rPr>
        <w:t xml:space="preserve"> </w:t>
      </w:r>
      <w:r w:rsidR="007051C5" w:rsidRPr="00A6706A">
        <w:rPr>
          <w:rFonts w:cstheme="minorHAnsi"/>
          <w:sz w:val="22"/>
          <w:szCs w:val="22"/>
          <w:u w:val="single"/>
        </w:rPr>
        <w:t>I will test the</w:t>
      </w:r>
      <w:r w:rsidR="00E41FC0" w:rsidRPr="00A6706A">
        <w:rPr>
          <w:rFonts w:cstheme="minorHAnsi"/>
          <w:sz w:val="22"/>
          <w:szCs w:val="22"/>
          <w:u w:val="single"/>
        </w:rPr>
        <w:t xml:space="preserve"> hypothesis that maternal </w:t>
      </w:r>
      <w:r w:rsidR="00825944" w:rsidRPr="00A6706A">
        <w:rPr>
          <w:rFonts w:cstheme="minorHAnsi"/>
          <w:sz w:val="22"/>
          <w:szCs w:val="22"/>
          <w:u w:val="single"/>
        </w:rPr>
        <w:t xml:space="preserve">adipocyte mTORC1 hyperactivation </w:t>
      </w:r>
      <w:r w:rsidR="007051C5" w:rsidRPr="00A6706A">
        <w:rPr>
          <w:rFonts w:cstheme="minorHAnsi"/>
          <w:sz w:val="22"/>
          <w:szCs w:val="22"/>
          <w:u w:val="single"/>
        </w:rPr>
        <w:t>(</w:t>
      </w:r>
      <w:r w:rsidR="00C51430" w:rsidRPr="00A6706A">
        <w:rPr>
          <w:rFonts w:cstheme="minorHAnsi"/>
          <w:sz w:val="22"/>
          <w:szCs w:val="22"/>
          <w:u w:val="single"/>
        </w:rPr>
        <w:t>as a model of obesity</w:t>
      </w:r>
      <w:r w:rsidR="007051C5" w:rsidRPr="00A6706A">
        <w:rPr>
          <w:rFonts w:cstheme="minorHAnsi"/>
          <w:sz w:val="22"/>
          <w:szCs w:val="22"/>
          <w:u w:val="single"/>
        </w:rPr>
        <w:t>)</w:t>
      </w:r>
      <w:r w:rsidR="00C51430" w:rsidRPr="00A6706A">
        <w:rPr>
          <w:rFonts w:cstheme="minorHAnsi"/>
          <w:sz w:val="22"/>
          <w:szCs w:val="22"/>
          <w:u w:val="single"/>
        </w:rPr>
        <w:t xml:space="preserve"> </w:t>
      </w:r>
      <w:r w:rsidR="00825944" w:rsidRPr="00A6706A">
        <w:rPr>
          <w:rFonts w:cstheme="minorHAnsi"/>
          <w:sz w:val="22"/>
          <w:szCs w:val="22"/>
          <w:u w:val="single"/>
        </w:rPr>
        <w:t xml:space="preserve">will enhance </w:t>
      </w:r>
      <w:r w:rsidR="00E41FC0" w:rsidRPr="00A6706A">
        <w:rPr>
          <w:rFonts w:cstheme="minorHAnsi"/>
          <w:sz w:val="22"/>
          <w:szCs w:val="22"/>
          <w:u w:val="single"/>
        </w:rPr>
        <w:t xml:space="preserve">mammary gland </w:t>
      </w:r>
      <w:r w:rsidR="00825944" w:rsidRPr="00A6706A">
        <w:rPr>
          <w:rFonts w:cstheme="minorHAnsi"/>
          <w:sz w:val="22"/>
          <w:szCs w:val="22"/>
          <w:u w:val="single"/>
        </w:rPr>
        <w:t>function</w:t>
      </w:r>
      <w:r w:rsidR="00E41FC0" w:rsidRPr="00A6706A">
        <w:rPr>
          <w:rFonts w:cstheme="minorHAnsi"/>
          <w:sz w:val="22"/>
          <w:szCs w:val="22"/>
          <w:u w:val="single"/>
        </w:rPr>
        <w:t xml:space="preserve"> and </w:t>
      </w:r>
      <w:r w:rsidR="00825944" w:rsidRPr="00A6706A">
        <w:rPr>
          <w:rFonts w:cstheme="minorHAnsi"/>
          <w:sz w:val="22"/>
          <w:szCs w:val="22"/>
          <w:u w:val="single"/>
        </w:rPr>
        <w:t>increase</w:t>
      </w:r>
      <w:r w:rsidR="00E41FC0" w:rsidRPr="00A6706A">
        <w:rPr>
          <w:rFonts w:cstheme="minorHAnsi"/>
          <w:sz w:val="22"/>
          <w:szCs w:val="22"/>
          <w:u w:val="single"/>
        </w:rPr>
        <w:t xml:space="preserve"> milk output and milk macronutrient composition ultimately leading to </w:t>
      </w:r>
      <w:r w:rsidR="00825944" w:rsidRPr="00A6706A">
        <w:rPr>
          <w:rFonts w:cstheme="minorHAnsi"/>
          <w:sz w:val="22"/>
          <w:szCs w:val="22"/>
          <w:u w:val="single"/>
        </w:rPr>
        <w:t>increased</w:t>
      </w:r>
      <w:r w:rsidR="00E41FC0" w:rsidRPr="00A6706A">
        <w:rPr>
          <w:rFonts w:cstheme="minorHAnsi"/>
          <w:sz w:val="22"/>
          <w:szCs w:val="22"/>
          <w:u w:val="single"/>
        </w:rPr>
        <w:t xml:space="preserve"> offspring growth prior to weaning</w:t>
      </w:r>
      <w:r w:rsidR="00825944" w:rsidRPr="00A6706A">
        <w:rPr>
          <w:rFonts w:cstheme="minorHAnsi"/>
          <w:sz w:val="22"/>
          <w:szCs w:val="22"/>
          <w:u w:val="single"/>
        </w:rPr>
        <w:t xml:space="preserve">. </w:t>
      </w:r>
      <w:r w:rsidR="00E41FC0" w:rsidRPr="00A6706A">
        <w:rPr>
          <w:rFonts w:cstheme="minorHAnsi"/>
          <w:sz w:val="22"/>
          <w:szCs w:val="22"/>
        </w:rPr>
        <w:t xml:space="preserve">To test this, we will identify how a) </w:t>
      </w:r>
      <w:r w:rsidR="009B5D3C" w:rsidRPr="00A6706A">
        <w:rPr>
          <w:rFonts w:cstheme="minorHAnsi"/>
          <w:sz w:val="22"/>
          <w:szCs w:val="22"/>
        </w:rPr>
        <w:t xml:space="preserve">adipocyte mTORC1 hyperactivation </w:t>
      </w:r>
      <w:r w:rsidR="00E41FC0" w:rsidRPr="00A6706A">
        <w:rPr>
          <w:rFonts w:cstheme="minorHAnsi"/>
          <w:sz w:val="22"/>
          <w:szCs w:val="22"/>
        </w:rPr>
        <w:t xml:space="preserve">affects mammary gland size and development, b) how </w:t>
      </w:r>
      <w:r w:rsidR="009B5D3C" w:rsidRPr="00A6706A">
        <w:rPr>
          <w:rFonts w:cstheme="minorHAnsi"/>
          <w:sz w:val="22"/>
          <w:szCs w:val="22"/>
        </w:rPr>
        <w:t>mTORC1 hyperactivation</w:t>
      </w:r>
      <w:r w:rsidR="00E41FC0" w:rsidRPr="00A6706A">
        <w:rPr>
          <w:rFonts w:cstheme="minorHAnsi"/>
          <w:sz w:val="22"/>
          <w:szCs w:val="22"/>
        </w:rPr>
        <w:t xml:space="preserve"> affects milk output volume and carbohydrate, protein and fat composition, and c) the effect of </w:t>
      </w:r>
      <w:r w:rsidR="009B5D3C" w:rsidRPr="00A6706A">
        <w:rPr>
          <w:rFonts w:cstheme="minorHAnsi"/>
          <w:sz w:val="22"/>
          <w:szCs w:val="22"/>
        </w:rPr>
        <w:t>mTORC1</w:t>
      </w:r>
      <w:r w:rsidR="00E41FC0" w:rsidRPr="00A6706A">
        <w:rPr>
          <w:rFonts w:cstheme="minorHAnsi"/>
          <w:sz w:val="22"/>
          <w:szCs w:val="22"/>
        </w:rPr>
        <w:t xml:space="preserve"> </w:t>
      </w:r>
      <w:r w:rsidR="009B5D3C" w:rsidRPr="00A6706A">
        <w:rPr>
          <w:rFonts w:cstheme="minorHAnsi"/>
          <w:sz w:val="22"/>
          <w:szCs w:val="22"/>
        </w:rPr>
        <w:t>hyperactivation</w:t>
      </w:r>
      <w:r w:rsidR="00E41FC0" w:rsidRPr="00A6706A">
        <w:rPr>
          <w:rFonts w:cstheme="minorHAnsi"/>
          <w:sz w:val="22"/>
          <w:szCs w:val="22"/>
        </w:rPr>
        <w:t xml:space="preserve"> on offspring health via assessing body composition</w:t>
      </w:r>
      <w:r w:rsidR="009B5D3C" w:rsidRPr="00A6706A">
        <w:rPr>
          <w:rFonts w:cstheme="minorHAnsi"/>
          <w:sz w:val="22"/>
          <w:szCs w:val="22"/>
        </w:rPr>
        <w:t>.</w:t>
      </w:r>
    </w:p>
    <w:p w14:paraId="6E70C8E1" w14:textId="620F5D68" w:rsidR="00BC3D25" w:rsidRPr="00A6706A" w:rsidRDefault="00BC3D25" w:rsidP="00BC3D25">
      <w:pPr>
        <w:pStyle w:val="Heading1"/>
        <w:rPr>
          <w:rFonts w:asciiTheme="minorHAnsi" w:hAnsiTheme="minorHAnsi" w:cstheme="minorHAnsi"/>
        </w:rPr>
      </w:pPr>
      <w:bookmarkStart w:id="1" w:name="_Toc16242671"/>
      <w:r w:rsidRPr="00A6706A">
        <w:rPr>
          <w:rFonts w:asciiTheme="minorHAnsi" w:hAnsiTheme="minorHAnsi" w:cstheme="minorHAnsi"/>
        </w:rPr>
        <w:t>Rationale and Background</w:t>
      </w:r>
      <w:bookmarkEnd w:id="1"/>
    </w:p>
    <w:p w14:paraId="6B09FF9D" w14:textId="77777777" w:rsidR="003356AD" w:rsidRPr="00A6706A" w:rsidRDefault="003356AD" w:rsidP="003356AD">
      <w:pPr>
        <w:pStyle w:val="Heading2"/>
        <w:rPr>
          <w:rFonts w:asciiTheme="minorHAnsi" w:hAnsiTheme="minorHAnsi" w:cstheme="minorHAnsi"/>
        </w:rPr>
      </w:pPr>
      <w:bookmarkStart w:id="2" w:name="_Toc16242672"/>
      <w:r w:rsidRPr="00A6706A">
        <w:rPr>
          <w:rFonts w:asciiTheme="minorHAnsi" w:hAnsiTheme="minorHAnsi" w:cstheme="minorHAnsi"/>
        </w:rPr>
        <w:t>Milk Macronutrient Synthesis</w:t>
      </w:r>
      <w:bookmarkEnd w:id="2"/>
    </w:p>
    <w:p w14:paraId="79A01C73" w14:textId="0842D452" w:rsidR="003356AD" w:rsidRPr="00A6706A" w:rsidRDefault="000177FF" w:rsidP="003356AD">
      <w:pPr>
        <w:rPr>
          <w:rFonts w:cstheme="minorHAnsi"/>
          <w:sz w:val="22"/>
          <w:szCs w:val="22"/>
        </w:rPr>
      </w:pPr>
      <w:r w:rsidRPr="00A6706A">
        <w:rPr>
          <w:rFonts w:cstheme="minorHAnsi"/>
          <w:sz w:val="22"/>
          <w:szCs w:val="22"/>
        </w:rPr>
        <w:t>Lactation</w:t>
      </w:r>
      <w:r w:rsidR="00DD35B6" w:rsidRPr="00A6706A">
        <w:rPr>
          <w:rFonts w:cstheme="minorHAnsi"/>
          <w:sz w:val="22"/>
          <w:szCs w:val="22"/>
        </w:rPr>
        <w:t xml:space="preserve"> requires successful milk secretion, a process referred to as lactogenesis. To achieve that, lactogenesis occurs in two stages.</w:t>
      </w:r>
      <w:r w:rsidR="008C0E43" w:rsidRPr="00A6706A">
        <w:rPr>
          <w:rFonts w:cstheme="minorHAnsi"/>
          <w:sz w:val="22"/>
          <w:szCs w:val="22"/>
        </w:rPr>
        <w:t xml:space="preserve"> Lactogenesis I encompass</w:t>
      </w:r>
      <w:r w:rsidR="00DD35B6" w:rsidRPr="00A6706A">
        <w:rPr>
          <w:rFonts w:cstheme="minorHAnsi"/>
          <w:sz w:val="22"/>
          <w:szCs w:val="22"/>
        </w:rPr>
        <w:t>es</w:t>
      </w:r>
      <w:r w:rsidR="008C0E43" w:rsidRPr="00A6706A">
        <w:rPr>
          <w:rFonts w:cstheme="minorHAnsi"/>
          <w:sz w:val="22"/>
          <w:szCs w:val="22"/>
        </w:rPr>
        <w:t xml:space="preserve"> the differentiation of mammary glands and is evident mid-gestation through term in humans</w:t>
      </w:r>
      <w:r w:rsidR="00DD35B6" w:rsidRPr="00A6706A">
        <w:rPr>
          <w:rFonts w:cstheme="minorHAnsi"/>
          <w:sz w:val="22"/>
          <w:szCs w:val="22"/>
        </w:rPr>
        <w:t xml:space="preserve">. </w:t>
      </w:r>
      <w:r w:rsidR="008C0E43" w:rsidRPr="00A6706A">
        <w:rPr>
          <w:rFonts w:cstheme="minorHAnsi"/>
          <w:sz w:val="22"/>
          <w:szCs w:val="22"/>
        </w:rPr>
        <w:t xml:space="preserve">Lactogenesis II, the phase where milk production is initiated occurs prior to delivery in most animals, but in humans, lactogenesis </w:t>
      </w:r>
      <w:r w:rsidR="00DD35B6" w:rsidRPr="00A6706A">
        <w:rPr>
          <w:rFonts w:cstheme="minorHAnsi"/>
          <w:sz w:val="22"/>
          <w:szCs w:val="22"/>
        </w:rPr>
        <w:t xml:space="preserve">II </w:t>
      </w:r>
      <w:r w:rsidR="008C0E43" w:rsidRPr="00A6706A">
        <w:rPr>
          <w:rFonts w:cstheme="minorHAnsi"/>
          <w:sz w:val="22"/>
          <w:szCs w:val="22"/>
        </w:rPr>
        <w:t xml:space="preserve">is initiated post-delivery due to placental removal and a gradual drop in progesterone levels </w:t>
      </w:r>
      <w:r w:rsidR="008C0E43" w:rsidRPr="00A6706A">
        <w:rPr>
          <w:rFonts w:cstheme="minorHAnsi"/>
          <w:sz w:val="22"/>
          <w:szCs w:val="22"/>
        </w:rPr>
        <w:fldChar w:fldCharType="begin" w:fldLock="1"/>
      </w:r>
      <w:r w:rsidR="008C0E43" w:rsidRPr="00A6706A">
        <w:rPr>
          <w:rFonts w:cstheme="minorHAnsi"/>
          <w:sz w:val="22"/>
          <w:szCs w:val="22"/>
        </w:rPr>
        <w:instrText>ADDIN CSL_CITATION {"citationItems":[{"id":"ITEM-1","itemData":{"DOI":"10.3389/fphys.2018.01091","ISSN":"1664-042X","abstract":"During pregnancy, the mother must adapt her body systems to support nutrient and oxygen supply for growth of the baby in utero and during the subsequent lactation. These include changes in the cardiovascular, pulmonary, immune and metabolic systems of the mother. Failure to appropriately adjust maternal physiology to the pregnant state may result in pregnancy complications, including gestational diabetes and abnormal birth weight, which can further lead to a range of medically significant complications for the mother and baby. The placenta, which forms the functional interface separating the maternal and fetal circulations, is important for mediating adaptations in maternal physiology. It secretes a plethora of hormones into the maternal circulation which modulate her physiology and transfers the oxygen and nutrients available to the fetus for growth. Among these placental hormones, the prolactin-growth hormone family, steroids and neuropeptides play critical roles in driving maternal physiological adaptations during pregnancy. This review examines the changes that occur in maternal physiology in response to pregnancy and the significance of placental hormone production in mediating such changes.","author":[{"dropping-particle":"","family":"Napso","given":"Tina","non-dropping-particle":"","parse-names":false,"suffix":""},{"dropping-particle":"","family":"Yong","given":"Hannah E. J.","non-dropping-particle":"","parse-names":false,"suffix":""},{"dropping-particle":"","family":"Lopez-Tello","given":"Jorge","non-dropping-particle":"","parse-names":false,"suffix":""},{"dropping-particle":"","family":"Sferruzzi-Perri","given":"Amanda N.","non-dropping-particle":"","parse-names":false,"suffix":""}],"container-title":"Frontiers in Physiology","id":"ITEM-1","issued":{"date-parts":[["2018","8","17"]]},"page":"1091","publisher":"Frontiers","title":"The Role of Placental Hormones in Mediating Maternal Adaptations to Support Pregnancy and Lactation","type":"article-journal","volume":"9"},"uris":["http://www.mendeley.com/documents/?uuid=7ac8cafa-b96f-3a0c-bab5-4aa141955d74"]},{"id":"ITEM-2","itemData":{"DOI":"10.1186/1477-7827-2-51","ISSN":"1477-7827","PMID":"15236651","abstract":"The prolactin (PRL) and growth hormone (GH) gene families represent species-specific expansions of pregnancy-associated hormones/cytokines. In this review we examine the structure, expression patterns, and biological actions of the pregnancy-specific PRL and GH families.","author":[{"dropping-particle":"","family":"Soares","given":"Michael J","non-dropping-particle":"","parse-names":false,"suffix":""}],"container-title":"Reproductive biology and endocrinology : RB&amp;E","id":"ITEM-2","issued":{"date-parts":[["2004","7","5"]]},"page":"51","publisher":"BioMed Central","title":"The prolactin and growth hormone families: pregnancy-specific hormones/cytokines at the maternal-fetal interface.","type":"article-journal","volume":"2"},"uris":["http://www.mendeley.com/documents/?uuid=37bfaab1-faa7-3600-bed9-9cfa3ad7a88d"]},{"id":"ITEM-3","itemData":{"abstract":"The endocrine system coordinates development of the mammary gland with reproductive development and the demand of the offspring for milk. Three categories of hormones are involved. The levels of the reproductive hormones, estrogen, progesterone, placental lactogen, prolactin, and oxytocin, change during reproductive development or function and act directly on the mammary gland to bring about developmental changes or coordinate milk delivery to the offspring. Metabolic hormones, whose main role is to regulate metabolic responses to nutrient intake or stress, often have direct effects on the mammary gland as well. The important hormones in this regard are growth hormone, corticosteroids, thyroid hormone, and insulin. A third category of hormones has recently been recognized, mammary hormones. It currently includes growth hormone, prolactin, PTHrP, and leptin. Because a full-term pregnancy in early life is associated with a reduction in breast carcinogenesis, an understanding of the mechanisms by which these hormones bring about secretory differentiation may offer clues to the prevention of breast cancer.","author":[{"dropping-particle":"","family":"Neville","given":"Margaret C","non-dropping-particle":"","parse-names":false,"suffix":""},{"dropping-particle":"","family":"Mcfadden","given":"Thomas B","non-dropping-particle":"","parse-names":false,"suffix":""},{"dropping-particle":"","family":"Forsyth","given":"Isabel","non-dropping-particle":"","parse-names":false,"suffix":""}],"container-title":"Journal of Mammary Gland Biology and Neoplasia","id":"ITEM-3","issue":"1","issued":{"date-parts":[["2002"]]},"title":"Hormonal Regulation of Mammary Differentiation and Milk Secretion","type":"report","volume":"7"},"uris":["http://www.mendeley.com/documents/?uuid=65330d57-b0c8-3a55-bf27-b4e4b95e8fdc"]},{"id":"ITEM-4","itemData":{"DOI":"10.1210/er.2007-0017","ISSN":"0163-769X","PMID":"18057139","abstract":"Prolactin (PRL) is a 23-kDa protein hormone that binds to a single-span membrane receptor, a member of the cytokine receptor superfamily, and exerts its action via several interacting signaling pathways. PRL is a multifunctional hormone that affects multiple reproductive and metabolic functions and is also involved in tumorigenicity. In addition to being a classical pituitary hormone, PRL in humans is produced by many tissues throughout the body where it acts as a cytokine. The objective of this review is to compare and contrast multiple aspects of PRL, from structure to regulation, and from physiology to pathology in rats, mice, and humans. At each juncture, questions are raised whether, or to what extent, data from rodents are relevant to PRL homeostasis in humans. Most current knowledge on PRL has been obtained from studies with rats and, more recently, from the use of transgenic mice. Although this information is indispensable for understanding PRL in human health and disease, there is sufficient disparity in the control of the production, distribution, and physiological functions of PRL among these species to warrant careful and judicial extrapolation to humans.","author":[{"dropping-particle":"","family":"Ben-Jonathan","given":"Nira","non-dropping-particle":"","parse-names":false,"suffix":""},{"dropping-particle":"","family":"LaPensee","given":"Christopher R","non-dropping-particle":"","parse-names":false,"suffix":""},{"dropping-particle":"","family":"LaPensee","given":"Elizabeth W","non-dropping-particle":"","parse-names":false,"suffix":""}],"container-title":"Endocrine reviews","id":"ITEM-4","issue":"1","issued":{"date-parts":[["2008","2"]]},"page":"1-41","publisher":"The Endocrine Society","title":"What can we learn from rodents about prolactin in humans?","type":"article-journal","volume":"29"},"uris":["http://www.mendeley.com/documents/?uuid=30a612fe-7243-3176-808e-312c6b9a80e7"]},{"id":"ITEM-5","itemData":{"DOI":"10.1016/S0031-3955(05)70284-4","ISSN":"0031-3955","abstract":"Lactogenesis is the onset of milk secretion and includes all of the changes in the mammary epithelium necessary to go from the undifferentiated mammary gland in early pregnancy to full lactation sometime after parturition. Based on work in ruminants, Hartmann22 and Fleet and colleagues17 divided lactogenesis into two stages. Stage I occurs during pregnancy, when the gland becomes sufficiently differentiated to secrete small quantities of specific milk components, such as casein and lactose. In humans, stage I occurs at approximately midpregnancy and can be detected by the measurement of increased plasma concentrations of lactose and α-lactalbumin.4 After lactogenesis stage I has been achieved the gland is sufficiently differentiated to secrete milk, but secretion is held in check by high circulating plasma concentrations of progesterone27 and, possibly, in some species such as humans, estrogen. The secretion product, often called colostrum, which can be extracted from the breasts of pregnant women,2,30 contains relatively high concentrations of sodium; chloride; and protective substances, such as immunoglobulins and lactoferrin. Casein is not present10,54 and the lactose concentration is low2 at this time. Stage II is the onset of copious milk secretion associated with parturition. In many species, such as cows, goats, and rats, this stage begins before birth of the young, brought about by the sharp decrease in plasma progesterone that also initiates parturition. In humans, the progesterone level does not decrease prepartum but decreases approximately 10-fold during the first 4 days after birth, accompanied by a programmed transformation of the mammary epithelium, which leads to transfer to the infant of 500 to 750 mL/d of milk by day 5 postpartum.10,46 This transformation requires a concerted change in several processes, including changes in the permeability of the paracellular pathway between epithelial cells; changes in the secretion of protective substances, such as immunoglobulins, lactoferrin, and complex carbohydrates; and an increased rate of secretion of all milk components. Lactogenesis stage II can be monitored by changes in milk composition and volume in women and other species in which large milk samples can easily be obtained.47 The terms colostrum and transitional milk, traditionally used to describe the mammary secretion product during the first 4 days postpartum and from days 4 to 10 postpartum, respectively, do not define clear-cut tem…","author":[{"dropping-particle":"","family":"Neville","given":"Margaret C.","non-dropping-particle":"","parse-names":false,"suffix":""},{"dropping-particle":"","family":"Morton","given":"Jane","non-dropping-particle":"","parse-names":false,"suffix":""},{"dropping-particle":"","family":"Umemura","given":"Shinobu","non-dropping-particle":"","parse-names":false,"suffix":""}],"container-title":"Pediatric Clinics of North America","id":"ITEM-5","issue":"1","issued":{"date-parts":[["2001","2","1"]]},"page":"35-52","publisher":"Elsevier","title":"Lactogenesis: The Transition from Pregnancy to Lactation","type":"article-journal","volume":"48"},"uris":["http://www.mendeley.com/documents/?uuid=873aebfd-9371-3c52-aa44-2317e56369f5"]},{"id":"ITEM-6","itemData":{"PMID":"29763156","abstract":"The normal physiology of lactation is a process that begins to take effect well before the initial latch of the newborn infant. It requires the breast to change in composition, size, and shape during each stage of female development. Development includes puberty, pregnancy, and lactation. These stages are influenced by a cascade of physiologic changes that are crucial to successful breastfeeding. This article will review the development of the mammary gland (mammogenesis), the process by which the mammary gland develops the ability to secrete milk (lactogenesis), and the process of milk production (lactation).[1][2][3]","author":[{"dropping-particle":"","family":"Pillay","given":"Jaclyn","non-dropping-particle":"","parse-names":false,"suffix":""},{"dropping-particle":"","family":"Davis","given":"Tammy J.","non-dropping-particle":"","parse-names":false,"suffix":""}],"container-title":"StatPearls","id":"ITEM-6","issued":{"date-parts":[["2019","4","25"]]},"publisher":"StatPearls Publishing","title":"Physiology, Lactation","type":"book"},"uris":["http://www.mendeley.com/documents/?uuid=4e970502-f132-3317-bb4a-2af5e5e74799"]}],"mendeley":{"formattedCitation":"(Neville &lt;i&gt;et al.&lt;/i&gt;, 2001, 2002; Soares, 2004; Ben-Jonathan &lt;i&gt;et al.&lt;/i&gt;, 2008; Napso &lt;i&gt;et al.&lt;/i&gt;, 2018; Pillay &amp; Davis, 2019)","plainTextFormattedCitation":"(Neville et al., 2001, 2002; Soares, 2004; Ben-Jonathan et al., 2008; Napso et al., 2018; Pillay &amp; Davis, 2019)","previouslyFormattedCitation":"(Neville &lt;i&gt;et al.&lt;/i&gt;, 2001, 2002; Soares, 2004; Ben-Jonathan &lt;i&gt;et al.&lt;/i&gt;, 2008; Napso &lt;i&gt;et al.&lt;/i&gt;, 2018; Pillay &amp; Davis, 2019)"},"properties":{"noteIndex":0},"schema":"https://github.com/citation-style-language/schema/raw/master/csl-citation.json"}</w:instrText>
      </w:r>
      <w:r w:rsidR="008C0E43" w:rsidRPr="00A6706A">
        <w:rPr>
          <w:rFonts w:cstheme="minorHAnsi"/>
          <w:sz w:val="22"/>
          <w:szCs w:val="22"/>
        </w:rPr>
        <w:fldChar w:fldCharType="separate"/>
      </w:r>
      <w:r w:rsidR="008C0E43" w:rsidRPr="00A6706A">
        <w:rPr>
          <w:rFonts w:cstheme="minorHAnsi"/>
          <w:noProof/>
          <w:sz w:val="22"/>
          <w:szCs w:val="22"/>
        </w:rPr>
        <w:t xml:space="preserve">(Neville </w:t>
      </w:r>
      <w:r w:rsidR="008C0E43" w:rsidRPr="00A6706A">
        <w:rPr>
          <w:rFonts w:cstheme="minorHAnsi"/>
          <w:i/>
          <w:noProof/>
          <w:sz w:val="22"/>
          <w:szCs w:val="22"/>
        </w:rPr>
        <w:t>et al.</w:t>
      </w:r>
      <w:r w:rsidR="008C0E43" w:rsidRPr="00A6706A">
        <w:rPr>
          <w:rFonts w:cstheme="minorHAnsi"/>
          <w:noProof/>
          <w:sz w:val="22"/>
          <w:szCs w:val="22"/>
        </w:rPr>
        <w:t xml:space="preserve">, 2001, 2002; Soares, 2004; Ben-Jonathan </w:t>
      </w:r>
      <w:r w:rsidR="008C0E43" w:rsidRPr="00A6706A">
        <w:rPr>
          <w:rFonts w:cstheme="minorHAnsi"/>
          <w:i/>
          <w:noProof/>
          <w:sz w:val="22"/>
          <w:szCs w:val="22"/>
        </w:rPr>
        <w:t>et al.</w:t>
      </w:r>
      <w:r w:rsidR="008C0E43" w:rsidRPr="00A6706A">
        <w:rPr>
          <w:rFonts w:cstheme="minorHAnsi"/>
          <w:noProof/>
          <w:sz w:val="22"/>
          <w:szCs w:val="22"/>
        </w:rPr>
        <w:t xml:space="preserve">, 2008; Napso </w:t>
      </w:r>
      <w:r w:rsidR="008C0E43" w:rsidRPr="00A6706A">
        <w:rPr>
          <w:rFonts w:cstheme="minorHAnsi"/>
          <w:i/>
          <w:noProof/>
          <w:sz w:val="22"/>
          <w:szCs w:val="22"/>
        </w:rPr>
        <w:t>et al.</w:t>
      </w:r>
      <w:r w:rsidR="008C0E43" w:rsidRPr="00A6706A">
        <w:rPr>
          <w:rFonts w:cstheme="minorHAnsi"/>
          <w:noProof/>
          <w:sz w:val="22"/>
          <w:szCs w:val="22"/>
        </w:rPr>
        <w:t>, 2018; Pillay &amp; Davis, 2019)</w:t>
      </w:r>
      <w:r w:rsidR="008C0E43" w:rsidRPr="00A6706A">
        <w:rPr>
          <w:rFonts w:cstheme="minorHAnsi"/>
          <w:sz w:val="22"/>
          <w:szCs w:val="22"/>
        </w:rPr>
        <w:fldChar w:fldCharType="end"/>
      </w:r>
      <w:r w:rsidR="008C0E43" w:rsidRPr="00A6706A">
        <w:rPr>
          <w:rFonts w:cstheme="minorHAnsi"/>
          <w:sz w:val="22"/>
          <w:szCs w:val="22"/>
        </w:rPr>
        <w:t xml:space="preserve">. </w:t>
      </w:r>
      <w:r w:rsidR="003356AD" w:rsidRPr="00A6706A">
        <w:rPr>
          <w:rFonts w:cstheme="minorHAnsi"/>
          <w:sz w:val="22"/>
          <w:szCs w:val="22"/>
        </w:rPr>
        <w:t xml:space="preserve">The critical macronutrients in mammalian milk are fat, protein and lactose. Mouse milk showed the highest fat and protein content on PND14 with 12.5% crude protein, 29.8% crude fat, and 1.58% lactose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Highest lactose content of 2.41% was evident on PND18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{"citationItems":[{"id":"ITEM-1","itemData":{"DOI":"10.3168/JDS.2008-1563","ISSN":"0022-0302","abstract":"Analysis in individual mouse milk samples is restricted by small sample volumes and hindered by high fat contents. Miniaturized methods were developed for the analysis of dry matter (DM), crude fat, crude protein (CP), and lactose in individual samples of ≤200μL of fresh or previously frozen mouse milk and used to compare milk from the mouse strain DU6, the largest growth-selected mouse line worldwide, with unselected mice (CON) on lactation d 3, 14, and 18. Individual milk samples were collected by means of a self-constructed milking machine. Aliquots of 10μL of milk were used to measure DM [coefficient of variation (CV) &lt;2.1%], which was subsequently used to analyze nitrogen for calculation of CP (CV 2.7%). Crude fat was determined in 100μL via a miniaturized Röse-Gottlieb method (CV 2.8%). An HPLC protocol was used to analyze lactose in 20μL of diluted whey (CV 5.3%). The miniaturized methods gave similar results compared with conventional approaches. Homogenization was the most important factor affecting milk composition and its reproducibility. Milk storage at −20°C had no effect on composition. Irrespective of the mouse strain, maximum values of 45.5% DM, 29.8% fat, and 12.7% CP were observed at d 14. The greatest lactose contents were found on d 18 (2.41%). Milk lactose concentration at d 3 was lower in DU6 (1.13±0.10%) than CON (1.67±0.18%). The method provides an accurate assessment of mouse milk composition.","author":[{"dropping-particle":"","family":"Görs","given":"S.","non-dropping-particle":"","parse-names":false,"suffix":""},{"dropping-particle":"","family":"Kucia","given":"M.","non-dropping-particle":"","parse-names":false,"suffix":""},{"dropping-particle":"","family":"Langhammer","given":"M.","non-dropping-particle":"","parse-names":false,"suffix":""},{"dropping-particle":"","family":"Junghans","given":"P.","non-dropping-particle":"","parse-names":false,"suffix":""},{"dropping-particle":"","family":"Metges","given":"C.C.","non-dropping-particle":"","parse-names":false,"suffix":""}],"container-title":"Journal of Dairy Science","id":"ITEM-1","issue":"2","issued":{"date-parts":[["2009","2","1"]]},"page":"632-637","publisher":"Elsevier","title":"Technical note: Milk composition in mice—Methodological aspects and effects of mouse strain and lactation day","type":"article-journal","volume":"92"},"uris":["http://www.mendeley.com/documents/?uuid=65d712ad-f8ad-345f-87ee-c25d71558788"]}],"mendeley":{"formattedCitation":"(Görs &lt;i&gt;et al.&lt;/i&gt;, 2009)","plainTextFormattedCitation":"(Görs et al., 2009)","previouslyFormattedCitation":"(Görs &lt;i&gt;et al.&lt;/i&gt;, 2009)"},"properties":{"noteIndex":0},"schema":"https://github.com/citation-style-language/schema/raw/master/csl-citation.json"}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(Görs </w:t>
      </w:r>
      <w:r w:rsidR="003356AD" w:rsidRPr="00A6706A">
        <w:rPr>
          <w:rFonts w:cstheme="minorHAnsi"/>
          <w:i/>
          <w:noProof/>
          <w:sz w:val="22"/>
          <w:szCs w:val="22"/>
        </w:rPr>
        <w:t>et al.</w:t>
      </w:r>
      <w:r w:rsidR="003356AD" w:rsidRPr="00A6706A">
        <w:rPr>
          <w:rFonts w:cstheme="minorHAnsi"/>
          <w:noProof/>
          <w:sz w:val="22"/>
          <w:szCs w:val="22"/>
        </w:rPr>
        <w:t>, 2009)</w:t>
      </w:r>
      <w:r w:rsidR="003356AD" w:rsidRPr="00A6706A">
        <w:rPr>
          <w:rFonts w:cstheme="minorHAnsi"/>
          <w:sz w:val="22"/>
          <w:szCs w:val="22"/>
        </w:rPr>
        <w:fldChar w:fldCharType="end"/>
      </w:r>
      <w:r w:rsidR="003356AD" w:rsidRPr="00A6706A">
        <w:rPr>
          <w:rFonts w:cstheme="minorHAnsi"/>
          <w:sz w:val="22"/>
          <w:szCs w:val="22"/>
        </w:rPr>
        <w:t xml:space="preserve">. Proteins are synthesized in the rough endoplasmic reticulum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Lipids</w:t>
      </w:r>
      <w:r w:rsidR="00743587" w:rsidRPr="00A6706A">
        <w:rPr>
          <w:rFonts w:cstheme="minorHAnsi"/>
          <w:sz w:val="22"/>
          <w:szCs w:val="22"/>
        </w:rPr>
        <w:t>, almost exclusively in the form of triglycerides,</w:t>
      </w:r>
      <w:r w:rsidR="003356AD" w:rsidRPr="00A6706A">
        <w:rPr>
          <w:rFonts w:cstheme="minorHAnsi"/>
          <w:sz w:val="22"/>
          <w:szCs w:val="22"/>
        </w:rPr>
        <w:t xml:space="preserve"> are synthesized in the smooth endoplasmic reticulum by de novo synthesis from available glucose, or they are derived from maternal diet or fatty acids from adipose tissue stores </w:t>
      </w:r>
      <w:r w:rsidR="003356AD" w:rsidRPr="00A6706A">
        <w:rPr>
          <w:rFonts w:cstheme="minorHAnsi"/>
          <w:sz w:val="22"/>
          <w:szCs w:val="22"/>
        </w:rPr>
        <w:fldChar w:fldCharType="begin" w:fldLock="1"/>
      </w:r>
      <w:r w:rsidR="00743587"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growth.","type":"article-journal","volume":"7"},"uris":["http://www.mendeley.com/documents/?uuid=44a8a3e0-bbf6-3d76-a16e-aaf2795df22d"]},{"id":"ITEM-2","itemData":{"DOI":"10.1186/bcr1653","ISSN":"1465-542X","PMID":"17338830","abstract":"The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BCR","id":"ITEM-2","issue":"1","issued":{"date-parts":[["2007"]]},"page":"204","publisher":"BioMed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synthesis!","type":"article-journal","volume":"9"},"uris":["http://www.mendeley.com/documents/?uuid=cde09d51-4a8b-3b76-b2de-f3bfafae2d29"]},{"id":"ITEM-3","itemData":{"DOI":"10.2217/clp.09.15","ISSN":"1758-4299","PMID":"26084294","abstract":"Lipids,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lipidology","id":"ITEM-3","issue":"3","issued":{"date-parts":[["2009"]]},"page":"391-401","publisher":"NIH Public Access","title":"Formation of milk lipids: a molecular perspective.","type":"article-journal","volume":"4"},"uris":["http://www.mendeley.com/documents/?uuid=91ccd0c3-7e30-3fe3-b385-4279352664d8"]}],"mendeley":{"formattedCitation":"(Anderson &lt;i&gt;et al.&lt;/i&gt;, 2007; McManaman, 2009; Rezaei &lt;i&gt;et al.&lt;/i&gt;, 2016)","plainTextFormattedCitation":"(Anderson et al., 2007; McManaman, 2009; Rezaei et al., 2016)","previouslyFormattedCitation":"(Anderson &lt;i&gt;et al.&lt;/i&gt;, 2007; McManaman, 2009; Rezaei &lt;i&gt;et al.&lt;/i&gt;, 2016)"},"properties":{"noteIndex":0},"schema":"https://github.com/citation-style-language/schema/raw/master/csl-citation.json"}</w:instrText>
      </w:r>
      <w:r w:rsidR="003356AD" w:rsidRPr="00A6706A">
        <w:rPr>
          <w:rFonts w:cstheme="minorHAnsi"/>
          <w:sz w:val="22"/>
          <w:szCs w:val="22"/>
        </w:rPr>
        <w:fldChar w:fldCharType="separate"/>
      </w:r>
      <w:r w:rsidR="00743587" w:rsidRPr="00A6706A">
        <w:rPr>
          <w:rFonts w:cstheme="minorHAnsi"/>
          <w:noProof/>
          <w:sz w:val="22"/>
          <w:szCs w:val="22"/>
        </w:rPr>
        <w:t xml:space="preserve">(Anderson </w:t>
      </w:r>
      <w:r w:rsidR="00743587" w:rsidRPr="00A6706A">
        <w:rPr>
          <w:rFonts w:cstheme="minorHAnsi"/>
          <w:i/>
          <w:noProof/>
          <w:sz w:val="22"/>
          <w:szCs w:val="22"/>
        </w:rPr>
        <w:t>et al.</w:t>
      </w:r>
      <w:r w:rsidR="00743587" w:rsidRPr="00A6706A">
        <w:rPr>
          <w:rFonts w:cstheme="minorHAnsi"/>
          <w:noProof/>
          <w:sz w:val="22"/>
          <w:szCs w:val="22"/>
        </w:rPr>
        <w:t xml:space="preserve">, 2007; McManaman, 2009; Rezaei </w:t>
      </w:r>
      <w:r w:rsidR="00743587" w:rsidRPr="00A6706A">
        <w:rPr>
          <w:rFonts w:cstheme="minorHAnsi"/>
          <w:i/>
          <w:noProof/>
          <w:sz w:val="22"/>
          <w:szCs w:val="22"/>
        </w:rPr>
        <w:t>et al.</w:t>
      </w:r>
      <w:r w:rsidR="00743587"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r w:rsidR="00743587" w:rsidRPr="00A6706A">
        <w:rPr>
          <w:rFonts w:cstheme="minorHAnsi"/>
          <w:sz w:val="22"/>
          <w:szCs w:val="22"/>
        </w:rPr>
        <w:t xml:space="preserve">The mechanisms by which lipids are packaged and transported into the milk remain elusive </w:t>
      </w:r>
      <w:r w:rsidR="00743587" w:rsidRPr="00A6706A">
        <w:rPr>
          <w:rFonts w:cstheme="minorHAnsi"/>
          <w:sz w:val="22"/>
          <w:szCs w:val="22"/>
        </w:rPr>
        <w:fldChar w:fldCharType="begin" w:fldLock="1"/>
      </w:r>
      <w:r w:rsidR="00EE7A3B" w:rsidRPr="00A6706A">
        <w:rPr>
          <w:rFonts w:cstheme="minorHAnsi"/>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perspective.","type":"article-journal","volume":"4"},"uris":["http://www.mendeley.com/documents/?uuid=91ccd0c3-7e30-3fe3-b385-4279352664d8"]}],"mendeley":{"formattedCitation":"(McManaman, 2009)","plainTextFormattedCitation":"(McManaman, 2009)","previouslyFormattedCitation":"(McManaman, 2009)"},"properties":{"noteIndex":0},"schema":"https://github.com/citation-style-language/schema/raw/master/csl-citation.json"}</w:instrText>
      </w:r>
      <w:r w:rsidR="00743587" w:rsidRPr="00A6706A">
        <w:rPr>
          <w:rFonts w:cstheme="minorHAnsi"/>
          <w:sz w:val="22"/>
          <w:szCs w:val="22"/>
        </w:rPr>
        <w:fldChar w:fldCharType="separate"/>
      </w:r>
      <w:r w:rsidR="00743587" w:rsidRPr="00A6706A">
        <w:rPr>
          <w:rFonts w:cstheme="minorHAnsi"/>
          <w:noProof/>
          <w:sz w:val="22"/>
          <w:szCs w:val="22"/>
        </w:rPr>
        <w:t>(McManaman, 2009)</w:t>
      </w:r>
      <w:r w:rsidR="00743587" w:rsidRPr="00A6706A">
        <w:rPr>
          <w:rFonts w:cstheme="minorHAnsi"/>
          <w:sz w:val="22"/>
          <w:szCs w:val="22"/>
        </w:rPr>
        <w:fldChar w:fldCharType="end"/>
      </w:r>
      <w:r w:rsidR="00743587" w:rsidRPr="00A6706A">
        <w:rPr>
          <w:rFonts w:cstheme="minorHAnsi"/>
          <w:sz w:val="22"/>
          <w:szCs w:val="22"/>
        </w:rPr>
        <w:t xml:space="preserve">. </w:t>
      </w:r>
      <w:r w:rsidR="003356AD" w:rsidRPr="00A6706A">
        <w:rPr>
          <w:rFonts w:cstheme="minorHAnsi"/>
          <w:sz w:val="22"/>
          <w:szCs w:val="22"/>
        </w:rPr>
        <w:t xml:space="preserve">Lactose is synthesized in the Golgi of the alveolar epithelial cells </w:t>
      </w:r>
      <w:r w:rsidR="003356AD" w:rsidRPr="00A6706A">
        <w:rPr>
          <w:rFonts w:cstheme="minorHAnsi"/>
          <w:sz w:val="22"/>
          <w:szCs w:val="22"/>
        </w:rPr>
        <w:fldChar w:fldCharType="begin" w:fldLock="1"/>
      </w:r>
      <w:r w:rsidR="003356AD" w:rsidRPr="00A6706A">
        <w:rPr>
          <w:rFonts w:cstheme="minorHAnsi"/>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synthesis!","type":"article-journal","volume":"9"},"uris":["http://www.mendeley.com/documents/?uuid=cde09d51-4a8b-3b76-b2de-f3bfafae2d29"]},{"id":"ITEM-2","itemData":{"DOI":"10.1186/s40104-016-0078-8","ISSN":"1674-9782","PMID":"27042295","abstract":"Milk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growth.","type":"article-journal","volume":"7"},"uris":["http://www.mendeley.com/documents/?uuid=44a8a3e0-bbf6-3d76-a16e-aaf2795df22d"]}],"mendeley":{"formattedCitation":"(Anderson &lt;i&gt;et al.&lt;/i&gt;, 2007; Rezaei &lt;i&gt;et al.&lt;/i&gt;, 2016)","plainTextFormattedCitation":"(Anderson et al., 2007; Rezaei et al., 2016)","previouslyFormattedCitation":"(Anderson &lt;i&gt;et al.&lt;/i&gt;, 2007; Rezaei &lt;i&gt;et al.&lt;/i&gt;, 2016)"},"properties":{"noteIndex":0},"schema":"https://github.com/citation-style-language/schema/raw/master/csl-citation.json"}</w:instrText>
      </w:r>
      <w:r w:rsidR="003356AD" w:rsidRPr="00A6706A">
        <w:rPr>
          <w:rFonts w:cstheme="minorHAnsi"/>
          <w:sz w:val="22"/>
          <w:szCs w:val="22"/>
        </w:rPr>
        <w:fldChar w:fldCharType="separate"/>
      </w:r>
      <w:r w:rsidR="003356AD" w:rsidRPr="00A6706A">
        <w:rPr>
          <w:rFonts w:cstheme="minorHAnsi"/>
          <w:noProof/>
          <w:sz w:val="22"/>
          <w:szCs w:val="22"/>
        </w:rPr>
        <w:t xml:space="preserve">(Anderson </w:t>
      </w:r>
      <w:r w:rsidR="003356AD" w:rsidRPr="00A6706A">
        <w:rPr>
          <w:rFonts w:cstheme="minorHAnsi"/>
          <w:i/>
          <w:noProof/>
          <w:sz w:val="22"/>
          <w:szCs w:val="22"/>
        </w:rPr>
        <w:t>et al.</w:t>
      </w:r>
      <w:r w:rsidR="003356AD" w:rsidRPr="00A6706A">
        <w:rPr>
          <w:rFonts w:cstheme="minorHAnsi"/>
          <w:noProof/>
          <w:sz w:val="22"/>
          <w:szCs w:val="22"/>
        </w:rPr>
        <w:t xml:space="preserve">, 2007; Rezaei </w:t>
      </w:r>
      <w:r w:rsidR="003356AD" w:rsidRPr="00A6706A">
        <w:rPr>
          <w:rFonts w:cstheme="minorHAnsi"/>
          <w:i/>
          <w:noProof/>
          <w:sz w:val="22"/>
          <w:szCs w:val="22"/>
        </w:rPr>
        <w:t>et al.</w:t>
      </w:r>
      <w:r w:rsidR="003356AD" w:rsidRPr="00A6706A">
        <w:rPr>
          <w:rFonts w:cstheme="minorHAnsi"/>
          <w:noProof/>
          <w:sz w:val="22"/>
          <w:szCs w:val="22"/>
        </w:rPr>
        <w:t>, 2016)</w:t>
      </w:r>
      <w:r w:rsidR="003356AD" w:rsidRPr="00A6706A">
        <w:rPr>
          <w:rFonts w:cstheme="minorHAnsi"/>
          <w:sz w:val="22"/>
          <w:szCs w:val="22"/>
        </w:rPr>
        <w:fldChar w:fldCharType="end"/>
      </w:r>
      <w:r w:rsidR="003356AD" w:rsidRPr="00A6706A">
        <w:rPr>
          <w:rFonts w:cstheme="minorHAnsi"/>
          <w:sz w:val="22"/>
          <w:szCs w:val="22"/>
        </w:rPr>
        <w:t xml:space="preserve">. </w:t>
      </w:r>
    </w:p>
    <w:p w14:paraId="21C7EEC5" w14:textId="77777777" w:rsidR="00190EBA" w:rsidRPr="00A6706A" w:rsidRDefault="00190EBA" w:rsidP="008E5357">
      <w:pPr>
        <w:pStyle w:val="Heading2"/>
        <w:rPr>
          <w:rFonts w:asciiTheme="minorHAnsi" w:eastAsiaTheme="minorHAnsi" w:hAnsiTheme="minorHAnsi" w:cstheme="minorHAnsi"/>
          <w:color w:val="auto"/>
          <w:sz w:val="24"/>
          <w:szCs w:val="24"/>
        </w:rPr>
      </w:pPr>
    </w:p>
    <w:p w14:paraId="54BF53EC" w14:textId="217FC675" w:rsidR="008E5357" w:rsidRPr="00A6706A" w:rsidRDefault="00190EBA" w:rsidP="008E5357">
      <w:pPr>
        <w:pStyle w:val="Heading2"/>
        <w:rPr>
          <w:rFonts w:asciiTheme="minorHAnsi" w:hAnsiTheme="minorHAnsi" w:cstheme="minorHAnsi"/>
        </w:rPr>
      </w:pPr>
      <w:bookmarkStart w:id="3" w:name="_Toc16242673"/>
      <w:r w:rsidRPr="00A6706A">
        <w:rPr>
          <w:rFonts w:asciiTheme="minorHAnsi" w:hAnsiTheme="minorHAnsi" w:cstheme="minorHAnsi"/>
        </w:rPr>
        <w:t>M</w:t>
      </w:r>
      <w:r w:rsidR="008E5357" w:rsidRPr="00A6706A">
        <w:rPr>
          <w:rFonts w:asciiTheme="minorHAnsi" w:hAnsiTheme="minorHAnsi" w:cstheme="minorHAnsi"/>
        </w:rPr>
        <w:t xml:space="preserve">ammary Adipocytes </w:t>
      </w:r>
      <w:r w:rsidRPr="00A6706A">
        <w:rPr>
          <w:rFonts w:asciiTheme="minorHAnsi" w:hAnsiTheme="minorHAnsi" w:cstheme="minorHAnsi"/>
        </w:rPr>
        <w:t>and Mammary Function</w:t>
      </w:r>
      <w:bookmarkEnd w:id="3"/>
    </w:p>
    <w:p w14:paraId="6D9DAB3E" w14:textId="289FCA0F" w:rsidR="008E5357" w:rsidRPr="00A6706A" w:rsidRDefault="008E5357" w:rsidP="003356AD">
      <w:pPr>
        <w:rPr>
          <w:rFonts w:cstheme="minorHAnsi"/>
          <w:sz w:val="22"/>
          <w:szCs w:val="22"/>
        </w:rPr>
      </w:pPr>
      <w:r w:rsidRPr="00A6706A">
        <w:rPr>
          <w:rFonts w:cstheme="minorHAnsi"/>
          <w:sz w:val="22"/>
          <w:szCs w:val="22"/>
        </w:rPr>
        <w:t>Adipocytes</w:t>
      </w:r>
      <w:r w:rsidR="003904A7" w:rsidRPr="00A6706A">
        <w:rPr>
          <w:rFonts w:cstheme="minorHAnsi"/>
          <w:sz w:val="22"/>
          <w:szCs w:val="22"/>
        </w:rPr>
        <w:t xml:space="preserve"> form a major proportion of the</w:t>
      </w:r>
      <w:r w:rsidRPr="00A6706A">
        <w:rPr>
          <w:rFonts w:cstheme="minorHAnsi"/>
          <w:sz w:val="22"/>
          <w:szCs w:val="22"/>
        </w:rPr>
        <w:t xml:space="preserve"> mammary gland </w:t>
      </w:r>
      <w:r w:rsidR="003904A7" w:rsidRPr="00A6706A">
        <w:rPr>
          <w:rFonts w:cstheme="minorHAnsi"/>
          <w:sz w:val="22"/>
          <w:szCs w:val="22"/>
        </w:rPr>
        <w:t xml:space="preserve">and </w:t>
      </w:r>
      <w:r w:rsidRPr="00A6706A">
        <w:rPr>
          <w:rFonts w:cstheme="minorHAnsi"/>
          <w:sz w:val="22"/>
          <w:szCs w:val="22"/>
        </w:rPr>
        <w:t>are necessary for proper gland development</w:t>
      </w:r>
      <w:r w:rsidR="00697976" w:rsidRPr="00A6706A">
        <w:rPr>
          <w:rFonts w:cstheme="minorHAnsi"/>
          <w:sz w:val="22"/>
          <w:szCs w:val="22"/>
        </w:rPr>
        <w:t xml:space="preserve"> </w:t>
      </w:r>
      <w:r w:rsidR="00EE7A3B" w:rsidRPr="00A6706A">
        <w:rPr>
          <w:rFonts w:cstheme="minorHAnsi"/>
          <w:sz w:val="22"/>
          <w:szCs w:val="22"/>
        </w:rPr>
        <w:t>and proliferation</w:t>
      </w:r>
      <w:r w:rsidR="003904A7" w:rsidRPr="00A6706A">
        <w:rPr>
          <w:rFonts w:cstheme="minorHAnsi"/>
          <w:sz w:val="22"/>
          <w:szCs w:val="22"/>
        </w:rPr>
        <w:t xml:space="preserve"> </w:t>
      </w:r>
      <w:r w:rsidR="007E4BE0" w:rsidRPr="00A6706A">
        <w:rPr>
          <w:rFonts w:cstheme="minorHAnsi"/>
          <w:sz w:val="22"/>
          <w:szCs w:val="22"/>
        </w:rPr>
        <w:fldChar w:fldCharType="begin" w:fldLock="1"/>
      </w:r>
      <w:r w:rsidR="00D47220" w:rsidRPr="00A6706A">
        <w:rPr>
          <w:rFonts w:cstheme="minorHAnsi"/>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Vo1","type":"report","volume":"18"},"uris":["http://www.mendeley.com/documents/?uuid=4c8aa891-179b-3206-adbe-0aed053f2906"]}],"mendeley":{"formattedCitation":"(Machino, 1976; Landskroner-Eiger &lt;i&gt;et al.&lt;/i&gt;, 2010)","plainTextFormattedCitation":"(Machino, 1976; Landskroner-Eiger et al., 2010)","previouslyFormattedCitation":"(Machino, 1976; Landskroner-Eiger &lt;i&gt;et al.&lt;/i&gt;, 2010)"},"properties":{"noteIndex":0},"schema":"https://github.com/citation-style-language/schema/raw/master/csl-citation.json"}</w:instrText>
      </w:r>
      <w:r w:rsidR="007E4BE0" w:rsidRPr="00A6706A">
        <w:rPr>
          <w:rFonts w:cstheme="minorHAnsi"/>
          <w:sz w:val="22"/>
          <w:szCs w:val="22"/>
        </w:rPr>
        <w:fldChar w:fldCharType="separate"/>
      </w:r>
      <w:r w:rsidR="00EE7A3B" w:rsidRPr="00A6706A">
        <w:rPr>
          <w:rFonts w:cstheme="minorHAnsi"/>
          <w:noProof/>
          <w:sz w:val="22"/>
          <w:szCs w:val="22"/>
        </w:rPr>
        <w:t xml:space="preserve">(Machino, 1976; Landskroner-Eiger </w:t>
      </w:r>
      <w:r w:rsidR="00EE7A3B" w:rsidRPr="00A6706A">
        <w:rPr>
          <w:rFonts w:cstheme="minorHAnsi"/>
          <w:i/>
          <w:noProof/>
          <w:sz w:val="22"/>
          <w:szCs w:val="22"/>
        </w:rPr>
        <w:t>et al.</w:t>
      </w:r>
      <w:r w:rsidR="00EE7A3B" w:rsidRPr="00A6706A">
        <w:rPr>
          <w:rFonts w:cstheme="minorHAnsi"/>
          <w:noProof/>
          <w:sz w:val="22"/>
          <w:szCs w:val="22"/>
        </w:rPr>
        <w:t>, 2010)</w:t>
      </w:r>
      <w:r w:rsidR="007E4BE0" w:rsidRPr="00A6706A">
        <w:rPr>
          <w:rFonts w:cstheme="minorHAnsi"/>
          <w:sz w:val="22"/>
          <w:szCs w:val="22"/>
        </w:rPr>
        <w:fldChar w:fldCharType="end"/>
      </w:r>
      <w:r w:rsidRPr="00A6706A">
        <w:rPr>
          <w:rFonts w:cstheme="minorHAnsi"/>
          <w:sz w:val="22"/>
          <w:szCs w:val="22"/>
        </w:rPr>
        <w:t xml:space="preserve">. </w:t>
      </w:r>
      <w:r w:rsidR="00444CEF" w:rsidRPr="00A6706A">
        <w:rPr>
          <w:rFonts w:cstheme="minorHAnsi"/>
          <w:sz w:val="22"/>
          <w:szCs w:val="22"/>
        </w:rPr>
        <w:t xml:space="preserve">At puberty, alveolar ducts expand </w:t>
      </w:r>
      <w:r w:rsidR="00F27DA0" w:rsidRPr="00A6706A">
        <w:rPr>
          <w:rFonts w:cstheme="minorHAnsi"/>
          <w:sz w:val="22"/>
          <w:szCs w:val="22"/>
        </w:rPr>
        <w:t xml:space="preserve">at the expense of the fat pad in the mammary gland </w:t>
      </w:r>
      <w:r w:rsidR="008B6783" w:rsidRPr="00A6706A">
        <w:rPr>
          <w:rFonts w:cstheme="minorHAnsi"/>
          <w:sz w:val="22"/>
          <w:szCs w:val="22"/>
        </w:rPr>
        <w:fldChar w:fldCharType="begin" w:fldLock="1"/>
      </w:r>
      <w:r w:rsidR="007E4BE0" w:rsidRPr="00A6706A">
        <w:rPr>
          <w:rFonts w:cstheme="minorHAnsi"/>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development.","type":"article-journal","volume":"1"},"uris":["http://www.mendeley.com/documents/?uuid=4fa65f29-12f8-3261-a475-31ffe424856f"]},{"id":"ITEM-2","itemData":{"DOI":"10.1007/s10911-010-9187-8","ISSN":"1573-7039","PMID":"20717712","abstract":"The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function.","type":"article-journal","volume":"15"},"uris":["http://www.mendeley.com/documents/?uuid=74776f50-579a-32b7-9bc8-35b679b5b9e4"]}],"mendeley":{"formattedCitation":"(Hovey &amp; Aimo, 2010; Macias &amp; Hinck, 2012)","plainTextFormattedCitation":"(Hovey &amp; Aimo, 2010; Macias &amp; Hinck, 2012)","previouslyFormattedCitation":"(Hovey &amp; Aimo, 2010; Macias &amp; Hinck, 2012)"},"properties":{"noteIndex":0},"schema":"https://github.com/citation-style-language/schema/raw/master/csl-citation.json"}</w:instrText>
      </w:r>
      <w:r w:rsidR="008B6783" w:rsidRPr="00A6706A">
        <w:rPr>
          <w:rFonts w:cstheme="minorHAnsi"/>
          <w:sz w:val="22"/>
          <w:szCs w:val="22"/>
        </w:rPr>
        <w:fldChar w:fldCharType="separate"/>
      </w:r>
      <w:r w:rsidR="001301B1" w:rsidRPr="00A6706A">
        <w:rPr>
          <w:rFonts w:cstheme="minorHAnsi"/>
          <w:noProof/>
          <w:sz w:val="22"/>
          <w:szCs w:val="22"/>
        </w:rPr>
        <w:t>(Hovey &amp; Aimo, 2010; Macias &amp; Hinck, 2012)</w:t>
      </w:r>
      <w:r w:rsidR="008B6783" w:rsidRPr="00A6706A">
        <w:rPr>
          <w:rFonts w:cstheme="minorHAnsi"/>
          <w:sz w:val="22"/>
          <w:szCs w:val="22"/>
        </w:rPr>
        <w:fldChar w:fldCharType="end"/>
      </w:r>
      <w:r w:rsidR="00F27DA0" w:rsidRPr="00A6706A">
        <w:rPr>
          <w:rFonts w:cstheme="minorHAnsi"/>
          <w:sz w:val="22"/>
          <w:szCs w:val="22"/>
        </w:rPr>
        <w:t xml:space="preserve">. </w:t>
      </w:r>
      <w:r w:rsidR="008841B2" w:rsidRPr="00A6706A">
        <w:rPr>
          <w:rFonts w:cstheme="minorHAnsi"/>
          <w:sz w:val="22"/>
          <w:szCs w:val="22"/>
        </w:rPr>
        <w:t xml:space="preserve">A case study of a female with progressive lipodystrophy showed </w:t>
      </w:r>
      <w:r w:rsidR="00695F03" w:rsidRPr="00A6706A">
        <w:rPr>
          <w:rFonts w:cstheme="minorHAnsi"/>
          <w:sz w:val="22"/>
          <w:szCs w:val="22"/>
        </w:rPr>
        <w:t>suboptimal lactation and early</w:t>
      </w:r>
      <w:r w:rsidR="008841B2" w:rsidRPr="00A6706A">
        <w:rPr>
          <w:rFonts w:cstheme="minorHAnsi"/>
          <w:sz w:val="22"/>
          <w:szCs w:val="22"/>
        </w:rPr>
        <w:t xml:space="preserve"> cessation of lactation due t</w:t>
      </w:r>
      <w:r w:rsidR="00695F03" w:rsidRPr="00A6706A">
        <w:rPr>
          <w:rFonts w:cstheme="minorHAnsi"/>
          <w:sz w:val="22"/>
          <w:szCs w:val="22"/>
        </w:rPr>
        <w:t>o</w:t>
      </w:r>
      <w:r w:rsidR="008841B2" w:rsidRPr="00A6706A">
        <w:rPr>
          <w:rFonts w:cstheme="minorHAnsi"/>
          <w:sz w:val="22"/>
          <w:szCs w:val="22"/>
        </w:rPr>
        <w:t xml:space="preserve"> ceased milk production</w:t>
      </w:r>
      <w:r w:rsidR="00695F03" w:rsidRPr="00A6706A">
        <w:rPr>
          <w:rFonts w:cstheme="minorHAnsi"/>
          <w:sz w:val="22"/>
          <w:szCs w:val="22"/>
        </w:rPr>
        <w:t xml:space="preserve"> 3 weeks postpartum</w:t>
      </w:r>
      <w:r w:rsidR="008841B2" w:rsidRPr="00A6706A">
        <w:rPr>
          <w:rFonts w:cstheme="minorHAnsi"/>
          <w:sz w:val="22"/>
          <w:szCs w:val="22"/>
        </w:rPr>
        <w:t xml:space="preserve"> </w:t>
      </w:r>
      <w:r w:rsidR="008841B2" w:rsidRPr="00A6706A">
        <w:rPr>
          <w:rFonts w:cstheme="minorHAnsi"/>
          <w:sz w:val="22"/>
          <w:szCs w:val="22"/>
        </w:rPr>
        <w:fldChar w:fldCharType="begin" w:fldLock="1"/>
      </w:r>
      <w:r w:rsidR="008B6783" w:rsidRPr="00A6706A">
        <w:rPr>
          <w:rFonts w:cstheme="minorHAnsi"/>
          <w:sz w:val="22"/>
          <w:szCs w:val="22"/>
        </w:rPr>
        <w:instrText>ADDIN CSL_CITATION {"citationItems":[{"id":"ITEM-1","itemData":{"DOI":"10.1136/pgmj.34.396.530","ISSN":"0032-5473","PMID":"13591063","author":[{"dropping-particle":"","family":"RUSSELL","given":"J G","non-dropping-particle":"","parse-names":false,"suffix":""}],"container-title":"Postgraduate medical journal","id":"ITEM-1","issue":"396","issued":{"date-parts":[["1958","10"]]},"page":"530 passim","publisher":"BMJ Publishing Group","title":"Lipodystrophy progressiva and pregnancy.","type":"article-journal","volume":"34"},"uris":["http://www.mendeley.com/documents/?uuid=e3be1842-ed3e-3393-affe-a39e9881beaf"]}],"mendeley":{"formattedCitation":"(RUSSELL, 1958)","plainTextFormattedCitation":"(RUSSELL, 1958)","previouslyFormattedCitation":"(RUSSELL, 1958)"},"properties":{"noteIndex":0},"schema":"https://github.com/citation-style-language/schema/raw/master/csl-citation.json"}</w:instrText>
      </w:r>
      <w:r w:rsidR="008841B2" w:rsidRPr="00A6706A">
        <w:rPr>
          <w:rFonts w:cstheme="minorHAnsi"/>
          <w:sz w:val="22"/>
          <w:szCs w:val="22"/>
        </w:rPr>
        <w:fldChar w:fldCharType="separate"/>
      </w:r>
      <w:r w:rsidR="008841B2" w:rsidRPr="00A6706A">
        <w:rPr>
          <w:rFonts w:cstheme="minorHAnsi"/>
          <w:noProof/>
          <w:sz w:val="22"/>
          <w:szCs w:val="22"/>
        </w:rPr>
        <w:t>(RUSSELL, 1958)</w:t>
      </w:r>
      <w:r w:rsidR="008841B2" w:rsidRPr="00A6706A">
        <w:rPr>
          <w:rFonts w:cstheme="minorHAnsi"/>
          <w:sz w:val="22"/>
          <w:szCs w:val="22"/>
        </w:rPr>
        <w:fldChar w:fldCharType="end"/>
      </w:r>
      <w:r w:rsidR="008841B2" w:rsidRPr="00A6706A">
        <w:rPr>
          <w:rFonts w:cstheme="minorHAnsi"/>
          <w:sz w:val="22"/>
          <w:szCs w:val="22"/>
        </w:rPr>
        <w:t xml:space="preserve">. </w:t>
      </w:r>
      <w:r w:rsidR="0000639F" w:rsidRPr="00A6706A">
        <w:rPr>
          <w:rFonts w:cstheme="minorHAnsi"/>
          <w:sz w:val="22"/>
          <w:szCs w:val="22"/>
        </w:rPr>
        <w:t xml:space="preserve">Two </w:t>
      </w:r>
      <w:r w:rsidR="00801B15" w:rsidRPr="00A6706A">
        <w:rPr>
          <w:rFonts w:cstheme="minorHAnsi"/>
          <w:sz w:val="22"/>
          <w:szCs w:val="22"/>
        </w:rPr>
        <w:t xml:space="preserve">females with </w:t>
      </w:r>
      <w:r w:rsidR="00190EBA" w:rsidRPr="00A6706A">
        <w:rPr>
          <w:rFonts w:cstheme="minorHAnsi"/>
          <w:sz w:val="22"/>
          <w:szCs w:val="22"/>
        </w:rPr>
        <w:t>familial lipodystrophy</w:t>
      </w:r>
      <w:r w:rsidR="0000639F" w:rsidRPr="00A6706A">
        <w:rPr>
          <w:rFonts w:cstheme="minorHAnsi"/>
          <w:sz w:val="22"/>
          <w:szCs w:val="22"/>
        </w:rPr>
        <w:t xml:space="preserve"> had reduced </w:t>
      </w:r>
      <w:r w:rsidR="00190EBA" w:rsidRPr="00A6706A">
        <w:rPr>
          <w:rFonts w:cstheme="minorHAnsi"/>
          <w:sz w:val="22"/>
          <w:szCs w:val="22"/>
        </w:rPr>
        <w:t xml:space="preserve">mammary adipocytes despite normal mammary tissue size </w:t>
      </w:r>
      <w:r w:rsidR="00190EBA" w:rsidRPr="00A6706A">
        <w:rPr>
          <w:rFonts w:cstheme="minorHAnsi"/>
          <w:sz w:val="22"/>
          <w:szCs w:val="22"/>
        </w:rPr>
        <w:fldChar w:fldCharType="begin" w:fldLock="1"/>
      </w:r>
      <w:r w:rsidR="008841B2" w:rsidRPr="00A6706A">
        <w:rPr>
          <w:rFonts w:cstheme="minorHAnsi"/>
          <w:sz w:val="22"/>
          <w:szCs w:val="22"/>
        </w:rPr>
        <w:instrText>ADDIN CSL_CITATION {"citationItems":[{"id":"ITEM-1","itemData":{"DOI":"10.1210/jcem.84.1.5383","ISSN":"0021-972X","author":[{"dropping-particle":"","family":"Garg","given":"Abhimanyu","non-dropping-particle":"","parse-names":false,"suffix":""},{"dropping-particle":"","family":"Peshock","given":"Ronald M.","non-dropping-particle":"","parse-names":false,"suffix":""},{"dropping-particle":"","family":"Fleckenstein","given":"James L.","non-dropping-particle":"","parse-names":false,"suffix":""}],"container-title":"The Journal of Clinical Endocrinology &amp; Metabolism","id":"ITEM-1","issue":"1","issued":{"date-parts":[["1999","1","1"]]},"page":"170-174","publisher":"Narnia","title":"Adipose Tissue Distribution Pattern in Patients with Familial Partial Lipodystrophy (Dunnigan Variety) &lt;sup&gt;1&lt;/sup&gt;","type":"article-journal","volume":"84"},"uris":["http://www.mendeley.com/documents/?uuid=7a8fe33a-af13-3c21-93c1-65b807e8eacc"]}],"mendeley":{"formattedCitation":"(Garg &lt;i&gt;et al.&lt;/i&gt;, 1999)","plainTextFormattedCitation":"(Garg et al., 1999)","previouslyFormattedCitation":"(Garg &lt;i&gt;et al.&lt;/i&gt;, 1999)"},"properties":{"noteIndex":0},"schema":"https://github.com/citation-style-language/schema/raw/master/csl-citation.json"}</w:instrText>
      </w:r>
      <w:r w:rsidR="00190EBA" w:rsidRPr="00A6706A">
        <w:rPr>
          <w:rFonts w:cstheme="minorHAnsi"/>
          <w:sz w:val="22"/>
          <w:szCs w:val="22"/>
        </w:rPr>
        <w:fldChar w:fldCharType="separate"/>
      </w:r>
      <w:r w:rsidR="00190EBA" w:rsidRPr="00A6706A">
        <w:rPr>
          <w:rFonts w:cstheme="minorHAnsi"/>
          <w:noProof/>
          <w:sz w:val="22"/>
          <w:szCs w:val="22"/>
        </w:rPr>
        <w:t xml:space="preserve">(Garg </w:t>
      </w:r>
      <w:r w:rsidR="00190EBA" w:rsidRPr="00A6706A">
        <w:rPr>
          <w:rFonts w:cstheme="minorHAnsi"/>
          <w:i/>
          <w:noProof/>
          <w:sz w:val="22"/>
          <w:szCs w:val="22"/>
        </w:rPr>
        <w:t>et al.</w:t>
      </w:r>
      <w:r w:rsidR="00190EBA" w:rsidRPr="00A6706A">
        <w:rPr>
          <w:rFonts w:cstheme="minorHAnsi"/>
          <w:noProof/>
          <w:sz w:val="22"/>
          <w:szCs w:val="22"/>
        </w:rPr>
        <w:t>, 1999)</w:t>
      </w:r>
      <w:r w:rsidR="00190EBA" w:rsidRPr="00A6706A">
        <w:rPr>
          <w:rFonts w:cstheme="minorHAnsi"/>
          <w:sz w:val="22"/>
          <w:szCs w:val="22"/>
        </w:rPr>
        <w:fldChar w:fldCharType="end"/>
      </w:r>
      <w:r w:rsidR="00190EBA" w:rsidRPr="00A6706A">
        <w:rPr>
          <w:rFonts w:cstheme="minorHAnsi"/>
          <w:sz w:val="22"/>
          <w:szCs w:val="22"/>
        </w:rPr>
        <w:t xml:space="preserve">. </w:t>
      </w:r>
      <w:r w:rsidR="001301B1" w:rsidRPr="00A6706A">
        <w:rPr>
          <w:rFonts w:cstheme="minorHAnsi"/>
          <w:sz w:val="22"/>
          <w:szCs w:val="22"/>
        </w:rPr>
        <w:t xml:space="preserve">A mouse model of lipodystrophy </w:t>
      </w:r>
      <w:r w:rsidR="009623AC" w:rsidRPr="00A6706A">
        <w:rPr>
          <w:rFonts w:cstheme="minorHAnsi"/>
          <w:sz w:val="22"/>
          <w:szCs w:val="22"/>
        </w:rPr>
        <w:t>with</w:t>
      </w:r>
      <w:r w:rsidR="003740A8" w:rsidRPr="00A6706A">
        <w:rPr>
          <w:rFonts w:cstheme="minorHAnsi"/>
          <w:sz w:val="22"/>
          <w:szCs w:val="22"/>
        </w:rPr>
        <w:t xml:space="preserve"> underdeveloped fat tissues</w:t>
      </w:r>
      <w:r w:rsidR="00FA08AE" w:rsidRPr="00A6706A">
        <w:rPr>
          <w:rFonts w:cstheme="minorHAnsi"/>
          <w:sz w:val="22"/>
          <w:szCs w:val="22"/>
        </w:rPr>
        <w:t xml:space="preserve"> was developed to determine its effects on mammary gland development </w:t>
      </w:r>
      <w:r w:rsidR="00B33EA5" w:rsidRPr="00A6706A">
        <w:rPr>
          <w:rFonts w:cstheme="minorHAnsi"/>
          <w:sz w:val="22"/>
          <w:szCs w:val="22"/>
        </w:rPr>
        <w:fldChar w:fldCharType="begin" w:fldLock="1"/>
      </w:r>
      <w:r w:rsidR="004C6478"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B33EA5" w:rsidRPr="00A6706A">
        <w:rPr>
          <w:rFonts w:cstheme="minorHAnsi"/>
          <w:sz w:val="22"/>
          <w:szCs w:val="22"/>
        </w:rPr>
        <w:fldChar w:fldCharType="separate"/>
      </w:r>
      <w:r w:rsidR="00B33EA5" w:rsidRPr="00A6706A">
        <w:rPr>
          <w:rFonts w:cstheme="minorHAnsi"/>
          <w:noProof/>
          <w:sz w:val="22"/>
          <w:szCs w:val="22"/>
        </w:rPr>
        <w:t xml:space="preserve">(Li </w:t>
      </w:r>
      <w:r w:rsidR="00B33EA5" w:rsidRPr="00A6706A">
        <w:rPr>
          <w:rFonts w:cstheme="minorHAnsi"/>
          <w:i/>
          <w:noProof/>
          <w:sz w:val="22"/>
          <w:szCs w:val="22"/>
        </w:rPr>
        <w:t>et al.</w:t>
      </w:r>
      <w:r w:rsidR="00B33EA5" w:rsidRPr="00A6706A">
        <w:rPr>
          <w:rFonts w:cstheme="minorHAnsi"/>
          <w:noProof/>
          <w:sz w:val="22"/>
          <w:szCs w:val="22"/>
        </w:rPr>
        <w:t>, 2015)</w:t>
      </w:r>
      <w:r w:rsidR="00B33EA5" w:rsidRPr="00A6706A">
        <w:rPr>
          <w:rFonts w:cstheme="minorHAnsi"/>
          <w:sz w:val="22"/>
          <w:szCs w:val="22"/>
        </w:rPr>
        <w:fldChar w:fldCharType="end"/>
      </w:r>
      <w:r w:rsidR="00FA08AE" w:rsidRPr="00A6706A">
        <w:rPr>
          <w:rFonts w:cstheme="minorHAnsi"/>
          <w:sz w:val="22"/>
          <w:szCs w:val="22"/>
        </w:rPr>
        <w:t xml:space="preserve">. The knockout mice had </w:t>
      </w:r>
      <w:r w:rsidR="00FA08AE" w:rsidRPr="00A6706A">
        <w:rPr>
          <w:rFonts w:cstheme="minorHAnsi"/>
          <w:sz w:val="22"/>
          <w:szCs w:val="22"/>
        </w:rPr>
        <w:lastRenderedPageBreak/>
        <w:t>smaller</w:t>
      </w:r>
      <w:r w:rsidR="001301B1" w:rsidRPr="00A6706A">
        <w:rPr>
          <w:rFonts w:cstheme="minorHAnsi"/>
          <w:sz w:val="22"/>
          <w:szCs w:val="22"/>
        </w:rPr>
        <w:t xml:space="preserve"> mammary adipocytes</w:t>
      </w:r>
      <w:r w:rsidR="003740A8" w:rsidRPr="00A6706A">
        <w:rPr>
          <w:rFonts w:cstheme="minorHAnsi"/>
          <w:sz w:val="22"/>
          <w:szCs w:val="22"/>
        </w:rPr>
        <w:t>,</w:t>
      </w:r>
      <w:r w:rsidR="009623AC" w:rsidRPr="00A6706A">
        <w:rPr>
          <w:rFonts w:cstheme="minorHAnsi"/>
          <w:sz w:val="22"/>
          <w:szCs w:val="22"/>
        </w:rPr>
        <w:t xml:space="preserve"> accelerated ductal growth, and potential sloughing of the ductal epithelial cells into the lume</w:t>
      </w:r>
      <w:r w:rsidR="00FA08AE" w:rsidRPr="00A6706A">
        <w:rPr>
          <w:rFonts w:cstheme="minorHAnsi"/>
          <w:sz w:val="22"/>
          <w:szCs w:val="22"/>
        </w:rPr>
        <w:t>n</w:t>
      </w:r>
      <w:r w:rsidR="009623AC" w:rsidRPr="00A6706A">
        <w:rPr>
          <w:rFonts w:cstheme="minorHAnsi"/>
          <w:sz w:val="22"/>
          <w:szCs w:val="22"/>
        </w:rPr>
        <w:t xml:space="preserve"> indicating suboptimal mammary gland function and growth compared to controls </w:t>
      </w:r>
      <w:r w:rsidR="00E53003" w:rsidRPr="00A6706A">
        <w:rPr>
          <w:rFonts w:cstheme="minorHAnsi"/>
          <w:sz w:val="22"/>
          <w:szCs w:val="22"/>
        </w:rPr>
        <w:fldChar w:fldCharType="begin" w:fldLock="1"/>
      </w:r>
      <w:r w:rsidR="00B33EA5" w:rsidRPr="00A6706A">
        <w:rPr>
          <w:rFonts w:cstheme="minorHAnsi"/>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lipodystrophy","type":"article-journal","volume":"54"},"uris":["http://www.mendeley.com/documents/?uuid=7e296873-4028-381e-9975-39f03b9e10a4"]}],"mendeley":{"formattedCitation":"(Li &lt;i&gt;et al.&lt;/i&gt;, 2015)","plainTextFormattedCitation":"(Li et al., 2015)","previouslyFormattedCitation":"(Li &lt;i&gt;et al.&lt;/i&gt;, 2015)"},"properties":{"noteIndex":0},"schema":"https://github.com/citation-style-language/schema/raw/master/csl-citation.json"}</w:instrText>
      </w:r>
      <w:r w:rsidR="00E53003" w:rsidRPr="00A6706A">
        <w:rPr>
          <w:rFonts w:cstheme="minorHAnsi"/>
          <w:sz w:val="22"/>
          <w:szCs w:val="22"/>
        </w:rPr>
        <w:fldChar w:fldCharType="separate"/>
      </w:r>
      <w:r w:rsidR="00E53003" w:rsidRPr="00A6706A">
        <w:rPr>
          <w:rFonts w:cstheme="minorHAnsi"/>
          <w:noProof/>
          <w:sz w:val="22"/>
          <w:szCs w:val="22"/>
        </w:rPr>
        <w:t xml:space="preserve">(Li </w:t>
      </w:r>
      <w:r w:rsidR="00E53003" w:rsidRPr="00A6706A">
        <w:rPr>
          <w:rFonts w:cstheme="minorHAnsi"/>
          <w:i/>
          <w:noProof/>
          <w:sz w:val="22"/>
          <w:szCs w:val="22"/>
        </w:rPr>
        <w:t>et al.</w:t>
      </w:r>
      <w:r w:rsidR="00E53003" w:rsidRPr="00A6706A">
        <w:rPr>
          <w:rFonts w:cstheme="minorHAnsi"/>
          <w:noProof/>
          <w:sz w:val="22"/>
          <w:szCs w:val="22"/>
        </w:rPr>
        <w:t>, 2015)</w:t>
      </w:r>
      <w:r w:rsidR="00E53003" w:rsidRPr="00A6706A">
        <w:rPr>
          <w:rFonts w:cstheme="minorHAnsi"/>
          <w:sz w:val="22"/>
          <w:szCs w:val="22"/>
        </w:rPr>
        <w:fldChar w:fldCharType="end"/>
      </w:r>
      <w:r w:rsidR="009623AC" w:rsidRPr="00A6706A">
        <w:rPr>
          <w:rFonts w:cstheme="minorHAnsi"/>
          <w:sz w:val="22"/>
          <w:szCs w:val="22"/>
        </w:rPr>
        <w:t>.</w:t>
      </w:r>
      <w:r w:rsidR="001301B1" w:rsidRPr="00A6706A">
        <w:rPr>
          <w:rFonts w:cstheme="minorHAnsi"/>
          <w:sz w:val="22"/>
          <w:szCs w:val="22"/>
        </w:rPr>
        <w:t xml:space="preserve"> </w:t>
      </w:r>
      <w:r w:rsidR="006D5CBC" w:rsidRPr="00A6706A">
        <w:rPr>
          <w:rFonts w:cstheme="minorHAnsi"/>
          <w:sz w:val="22"/>
          <w:szCs w:val="22"/>
        </w:rPr>
        <w:t xml:space="preserve">A </w:t>
      </w:r>
      <w:r w:rsidR="004C6478" w:rsidRPr="00A6706A">
        <w:rPr>
          <w:rFonts w:cstheme="minorHAnsi"/>
          <w:sz w:val="22"/>
          <w:szCs w:val="22"/>
        </w:rPr>
        <w:t xml:space="preserve">PPARy knockout </w:t>
      </w:r>
      <w:r w:rsidR="006D5CBC" w:rsidRPr="00A6706A">
        <w:rPr>
          <w:rFonts w:cstheme="minorHAnsi"/>
          <w:sz w:val="22"/>
          <w:szCs w:val="22"/>
        </w:rPr>
        <w:t xml:space="preserve">mouse model </w:t>
      </w:r>
      <w:r w:rsidR="004C6478" w:rsidRPr="00A6706A">
        <w:rPr>
          <w:rFonts w:cstheme="minorHAnsi"/>
          <w:sz w:val="22"/>
          <w:szCs w:val="22"/>
        </w:rPr>
        <w:t xml:space="preserve">of impaired adipocyte function showed reduced expansion of the ducts at the expense of the fat pad along with prepubertal cessation of ductal growth </w:t>
      </w:r>
      <w:r w:rsidR="004C6478" w:rsidRPr="00A6706A">
        <w:rPr>
          <w:rFonts w:cstheme="minorHAnsi"/>
          <w:sz w:val="22"/>
          <w:szCs w:val="22"/>
        </w:rPr>
        <w:fldChar w:fldCharType="begin" w:fldLock="1"/>
      </w:r>
      <w:r w:rsidR="002C534F" w:rsidRPr="00A6706A">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2013)","previouslyFormattedCitation":"(Wang &lt;i&gt;et al.&lt;/i&gt;, 2013)"},"properties":{"noteIndex":0},"schema":"https://github.com/citation-style-language/schema/raw/master/csl-citation.json"}</w:instrText>
      </w:r>
      <w:r w:rsidR="004C6478" w:rsidRPr="00A6706A">
        <w:rPr>
          <w:rFonts w:cstheme="minorHAnsi"/>
          <w:sz w:val="22"/>
          <w:szCs w:val="22"/>
        </w:rPr>
        <w:fldChar w:fldCharType="separate"/>
      </w:r>
      <w:r w:rsidR="004C6478" w:rsidRPr="00A6706A">
        <w:rPr>
          <w:rFonts w:cstheme="minorHAnsi"/>
          <w:noProof/>
          <w:sz w:val="22"/>
          <w:szCs w:val="22"/>
        </w:rPr>
        <w:t xml:space="preserve">(Wang </w:t>
      </w:r>
      <w:r w:rsidR="004C6478" w:rsidRPr="00A6706A">
        <w:rPr>
          <w:rFonts w:cstheme="minorHAnsi"/>
          <w:i/>
          <w:noProof/>
          <w:sz w:val="22"/>
          <w:szCs w:val="22"/>
        </w:rPr>
        <w:t>et al.</w:t>
      </w:r>
      <w:r w:rsidR="004C6478" w:rsidRPr="00A6706A">
        <w:rPr>
          <w:rFonts w:cstheme="minorHAnsi"/>
          <w:noProof/>
          <w:sz w:val="22"/>
          <w:szCs w:val="22"/>
        </w:rPr>
        <w:t>, 2013)</w:t>
      </w:r>
      <w:r w:rsidR="004C6478" w:rsidRPr="00A6706A">
        <w:rPr>
          <w:rFonts w:cstheme="minorHAnsi"/>
          <w:sz w:val="22"/>
          <w:szCs w:val="22"/>
        </w:rPr>
        <w:fldChar w:fldCharType="end"/>
      </w:r>
      <w:r w:rsidR="004C6478" w:rsidRPr="00A6706A">
        <w:rPr>
          <w:rFonts w:cstheme="minorHAnsi"/>
          <w:sz w:val="22"/>
          <w:szCs w:val="22"/>
        </w:rPr>
        <w:t xml:space="preserve">. </w:t>
      </w:r>
      <w:r w:rsidR="007255E8" w:rsidRPr="00A6706A">
        <w:rPr>
          <w:rFonts w:cstheme="minorHAnsi"/>
          <w:sz w:val="22"/>
          <w:szCs w:val="22"/>
        </w:rPr>
        <w:t xml:space="preserve">During pregnancy and lactation, adipocytes have a unique supportive function. </w:t>
      </w:r>
      <w:r w:rsidRPr="00A6706A">
        <w:rPr>
          <w:rFonts w:cstheme="minorHAnsi"/>
          <w:sz w:val="22"/>
          <w:szCs w:val="22"/>
        </w:rPr>
        <w:t xml:space="preserve">Recently, it has been determined that mammary adipocytes de-differentiate gradually during gestation and almost disappear entirely during lactation allowing more space for milk production by the mammary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Lactation","type":"article-journal","volume":"28"},"uris":["http://www.mendeley.com/documents/?uuid=5f6e8996-a064-32c8-8225-556ed730a78f"]},{"id":"ITEM-2","itemData":{"DOI":"10.1038/s41467-018-05911-0","ISSN":"2041-1723","PMID":"30181538","abstract":"Adipocytes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communications","id":"ITEM-2","issue":"1","issued":{"date-parts":[["2018"]]},"page":"3592","publisher":"Nature Publishing Group","title":"Adipocyte hypertrophy and lipid dynamics underlie mammary gland remodeling after lactation.","type":"article-journal","volume":"9"},"uris":["http://www.mendeley.com/documents/?uuid=ac64989f-61e7-3925-9524-426ff6d7f4ad"]}],"mendeley":{"formattedCitation":"(Wang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(Wang </w:t>
      </w:r>
      <w:r w:rsidRPr="00A6706A">
        <w:rPr>
          <w:rFonts w:cstheme="minorHAnsi"/>
          <w:i/>
          <w:noProof/>
          <w:sz w:val="22"/>
          <w:szCs w:val="22"/>
        </w:rPr>
        <w:t>et al.</w:t>
      </w:r>
      <w:r w:rsidRPr="00A6706A">
        <w:rPr>
          <w:rFonts w:cstheme="minorHAnsi"/>
          <w:noProof/>
          <w:sz w:val="22"/>
          <w:szCs w:val="22"/>
        </w:rPr>
        <w:t xml:space="preserve">, 2018; 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49309D" w:rsidRPr="00A6706A">
        <w:rPr>
          <w:rFonts w:cstheme="minorHAnsi"/>
          <w:sz w:val="22"/>
          <w:szCs w:val="22"/>
        </w:rPr>
        <w:t xml:space="preserve">Adipocytes closest to </w:t>
      </w:r>
      <w:r w:rsidR="00D47220" w:rsidRPr="00A6706A">
        <w:rPr>
          <w:rFonts w:cstheme="minorHAnsi"/>
          <w:sz w:val="22"/>
          <w:szCs w:val="22"/>
        </w:rPr>
        <w:t xml:space="preserve">the mammary epithelial cells de-differentiate quicker than those farther away in the cleared fat pad </w:t>
      </w:r>
      <w:r w:rsidR="00D47220" w:rsidRPr="00A6706A">
        <w:rPr>
          <w:rFonts w:cstheme="minorHAnsi"/>
          <w:sz w:val="22"/>
          <w:szCs w:val="22"/>
        </w:rPr>
        <w:fldChar w:fldCharType="begin" w:fldLock="1"/>
      </w:r>
      <w:r w:rsidR="008C7A61" w:rsidRPr="00A6706A">
        <w:rPr>
          <w:rFonts w:cstheme="minorHAnsi"/>
          <w:sz w:val="22"/>
          <w:szCs w:val="22"/>
        </w:rPr>
        <w:instrText>ADDIN CSL_CITATION {"citationItems":[{"id":"ITEM-1","itemData":{"DOI":"10.1007/s10911-010-9187-8","ISSN":"1573-7039","PMID":"20717712","abstract":"The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neoplasia","id":"ITEM-1","issue":"3","issued":{"date-parts":[["2010","9"]]},"page":"279-90","publisher":"Springer","title":"Diverse and active roles for adipocytes during mammary gland growth and function.","type":"article-journal","volume":"15"},"uris":["http://www.mendeley.com/documents/?uuid=74776f50-579a-32b7-9bc8-35b679b5b9e4"]},{"id":"ITEM-2","itemData":{"DOI":"10.1101/pdb.prot078071","ISSN":"1559-6095","PMID":"26631119","abstract":"Cleared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protocols","id":"ITEM-2","issue":"12","issued":{"date-parts":[["2015","12","2"]]},"page":"pdb.prot078071","publisher":"NIH Public Access","title":"The Cleared Mammary Fat Pad Transplantation Assay for Mammary Epithelial Organogenesis.","type":"article-journal","volume":"2015"},"uris":["http://www.mendeley.com/documents/?uuid=c656a595-a5db-32de-9e35-74e877a7b8f4"]}],"mendeley":{"formattedCitation":"(Hovey &amp; Aimo, 2010; Lawson &lt;i&gt;et al.&lt;/i&gt;, 2015)","plainTextFormattedCitation":"(Hovey &amp; Aimo, 2010; Lawson et al., 2015)","previouslyFormattedCitation":"(Hovey &amp; Aimo, 2010; Lawson &lt;i&gt;et al.&lt;/i&gt;, 2015)"},"properties":{"noteIndex":0},"schema":"https://github.com/citation-style-language/schema/raw/master/csl-citation.json"}</w:instrText>
      </w:r>
      <w:r w:rsidR="00D47220" w:rsidRPr="00A6706A">
        <w:rPr>
          <w:rFonts w:cstheme="minorHAnsi"/>
          <w:sz w:val="22"/>
          <w:szCs w:val="22"/>
        </w:rPr>
        <w:fldChar w:fldCharType="separate"/>
      </w:r>
      <w:r w:rsidR="00D47220" w:rsidRPr="00A6706A">
        <w:rPr>
          <w:rFonts w:cstheme="minorHAnsi"/>
          <w:noProof/>
          <w:sz w:val="22"/>
          <w:szCs w:val="22"/>
        </w:rPr>
        <w:t xml:space="preserve">(Hovey &amp; Aimo, 2010; Lawson </w:t>
      </w:r>
      <w:r w:rsidR="00D47220" w:rsidRPr="00A6706A">
        <w:rPr>
          <w:rFonts w:cstheme="minorHAnsi"/>
          <w:i/>
          <w:noProof/>
          <w:sz w:val="22"/>
          <w:szCs w:val="22"/>
        </w:rPr>
        <w:t>et al.</w:t>
      </w:r>
      <w:r w:rsidR="00D47220" w:rsidRPr="00A6706A">
        <w:rPr>
          <w:rFonts w:cstheme="minorHAnsi"/>
          <w:noProof/>
          <w:sz w:val="22"/>
          <w:szCs w:val="22"/>
        </w:rPr>
        <w:t>, 2015)</w:t>
      </w:r>
      <w:r w:rsidR="00D47220" w:rsidRPr="00A6706A">
        <w:rPr>
          <w:rFonts w:cstheme="minorHAnsi"/>
          <w:sz w:val="22"/>
          <w:szCs w:val="22"/>
        </w:rPr>
        <w:fldChar w:fldCharType="end"/>
      </w:r>
      <w:r w:rsidR="00D47220" w:rsidRPr="00A6706A">
        <w:rPr>
          <w:rFonts w:cstheme="minorHAnsi"/>
          <w:sz w:val="22"/>
          <w:szCs w:val="22"/>
        </w:rPr>
        <w:t xml:space="preserve">. </w:t>
      </w:r>
      <w:r w:rsidR="009B3E66" w:rsidRPr="00A6706A">
        <w:rPr>
          <w:rFonts w:cstheme="minorHAnsi"/>
          <w:sz w:val="22"/>
          <w:szCs w:val="22"/>
        </w:rPr>
        <w:t xml:space="preserve">The alveoli expand at the expense of the fat pad almost entirely covering its area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Development","type":"report","volume":"5"},"uris":["http://www.mendeley.com/documents/?uuid=7cf8ced8-1978-3b8c-b1d7-c3b3ade411e5"]}],"mendeley":{"formattedCitation":"(Richert &lt;i&gt;et al.&lt;/i&gt;, 2000)","plainTextFormattedCitation":"(Richert et al., 2000)","previouslyFormattedCitation":"(Richert &lt;i&gt;et al.&lt;/i&gt;, 2000)"},"properties":{"noteIndex":0},"schema":"https://github.com/citation-style-language/schema/raw/master/csl-citation.json"}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(Richert </w:t>
      </w:r>
      <w:r w:rsidR="009B3E66" w:rsidRPr="00A6706A">
        <w:rPr>
          <w:rFonts w:cstheme="minorHAnsi"/>
          <w:i/>
          <w:noProof/>
          <w:sz w:val="22"/>
          <w:szCs w:val="22"/>
        </w:rPr>
        <w:t>et al.</w:t>
      </w:r>
      <w:r w:rsidR="009B3E66" w:rsidRPr="00A6706A">
        <w:rPr>
          <w:rFonts w:cstheme="minorHAnsi"/>
          <w:noProof/>
          <w:sz w:val="22"/>
          <w:szCs w:val="22"/>
        </w:rPr>
        <w:t>, 2000)</w:t>
      </w:r>
      <w:r w:rsidR="009B3E66" w:rsidRPr="00A6706A">
        <w:rPr>
          <w:rFonts w:cstheme="minorHAnsi"/>
          <w:sz w:val="22"/>
          <w:szCs w:val="22"/>
        </w:rPr>
        <w:fldChar w:fldCharType="end"/>
      </w:r>
      <w:r w:rsidR="009B3E66" w:rsidRPr="00A6706A">
        <w:rPr>
          <w:rFonts w:cstheme="minorHAnsi"/>
          <w:sz w:val="22"/>
          <w:szCs w:val="22"/>
        </w:rPr>
        <w:t>. It is hypothesized that the adipocytes</w:t>
      </w:r>
      <w:r w:rsidR="007B3282" w:rsidRPr="00A6706A">
        <w:rPr>
          <w:rFonts w:cstheme="minorHAnsi"/>
          <w:sz w:val="22"/>
          <w:szCs w:val="22"/>
        </w:rPr>
        <w:t xml:space="preserve"> in the body </w:t>
      </w:r>
      <w:r w:rsidR="009B3E66" w:rsidRPr="00A6706A">
        <w:rPr>
          <w:rFonts w:cstheme="minorHAnsi"/>
          <w:sz w:val="22"/>
          <w:szCs w:val="22"/>
        </w:rPr>
        <w:t xml:space="preserve">mobilize their fat stores and provide for the mammary epithelial milk lipid production, which explains the reduction in size of the adipocytes during lactation </w:t>
      </w:r>
      <w:r w:rsidR="009B3E66" w:rsidRPr="00A6706A">
        <w:rPr>
          <w:rFonts w:cstheme="minorHAnsi"/>
          <w:sz w:val="22"/>
          <w:szCs w:val="22"/>
        </w:rPr>
        <w:fldChar w:fldCharType="begin" w:fldLock="1"/>
      </w:r>
      <w:r w:rsidR="00C4441D" w:rsidRPr="00A6706A">
        <w:rPr>
          <w:rFonts w:cstheme="minorHAnsi"/>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Metabolism","id":"ITEM-1","issue":"9","issued":{"date-parts":[["2018","9","1"]]},"page":"651-666","publisher":"Elsevier Current Trends","title":"Pink Adipocytes","type":"article-journal","volume":"29"},"uris":["http://www.mendeley.com/documents/?uuid=a6deb9d6-5593-37bb-bbbe-b4365634069a"]},{"id":"ITEM-2","itemData":{"author":[{"dropping-particle":"","family":"Richert","given":"Monica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Neoplasia","id":"ITEM-2","issue":"2","issued":{"date-parts":[["2000"]]},"title":"An Atlas of Mouse Mammary Gland Development","type":"report","volume":"5"},"uris":["http://www.mendeley.com/documents/?uuid=7cf8ced8-1978-3b8c-b1d7-c3b3ade411e5"]},{"id":"ITEM-3","itemData":{"DOI":"10.1677/joe.0.1560299","ISSN":"0022-0795","PMID":"9518876","abstract":"&lt;p&gt;Exogenous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Endocrinology","id":"ITEM-3","issue":"2","issued":{"date-parts":[["1998","2","1"]]},"page":"299-305","title":"Effects of food restriction on the responses of the mammary gland and adipose tissue to prolactin and growth hormone in the lactating rat","type":"article-journal","volume":"156"},"uris":["http://www.mendeley.com/documents/?uuid=11222f7a-de6b-3b45-bc7f-f8cdd139aa74"]}],"mendeley":{"formattedCitation":"(Flint &amp; Vernon, 1998; Richert &lt;i&gt;et al.&lt;/i&gt;, 2000; Cinti, 2018)","plainTextFormattedCitation":"(Flint &amp; Vernon, 1998; Richert et al., 2000; Cinti, 2018)","previouslyFormattedCitation":"(Flint &amp; Vernon, 1998; Richert &lt;i&gt;et al.&lt;/i&gt;, 2000; Cinti, 2018)"},"properties":{"noteIndex":0},"schema":"https://github.com/citation-style-language/schema/raw/master/csl-citation.json"}</w:instrText>
      </w:r>
      <w:r w:rsidR="009B3E66" w:rsidRPr="00A6706A">
        <w:rPr>
          <w:rFonts w:cstheme="minorHAnsi"/>
          <w:sz w:val="22"/>
          <w:szCs w:val="22"/>
        </w:rPr>
        <w:fldChar w:fldCharType="separate"/>
      </w:r>
      <w:r w:rsidR="007B3282" w:rsidRPr="00A6706A">
        <w:rPr>
          <w:rFonts w:cstheme="minorHAnsi"/>
          <w:noProof/>
          <w:sz w:val="22"/>
          <w:szCs w:val="22"/>
        </w:rPr>
        <w:t xml:space="preserve">(Flint &amp; Vernon, 1998; Richert </w:t>
      </w:r>
      <w:r w:rsidR="007B3282" w:rsidRPr="00A6706A">
        <w:rPr>
          <w:rFonts w:cstheme="minorHAnsi"/>
          <w:i/>
          <w:noProof/>
          <w:sz w:val="22"/>
          <w:szCs w:val="22"/>
        </w:rPr>
        <w:t>et al.</w:t>
      </w:r>
      <w:r w:rsidR="007B3282" w:rsidRPr="00A6706A">
        <w:rPr>
          <w:rFonts w:cstheme="minorHAnsi"/>
          <w:noProof/>
          <w:sz w:val="22"/>
          <w:szCs w:val="22"/>
        </w:rPr>
        <w:t>, 2000; Cinti, 2018)</w:t>
      </w:r>
      <w:r w:rsidR="009B3E66" w:rsidRPr="00A6706A">
        <w:rPr>
          <w:rFonts w:cstheme="minorHAnsi"/>
          <w:sz w:val="22"/>
          <w:szCs w:val="22"/>
        </w:rPr>
        <w:fldChar w:fldCharType="end"/>
      </w:r>
      <w:r w:rsidR="009B3E66" w:rsidRPr="00A6706A">
        <w:rPr>
          <w:rFonts w:cstheme="minorHAnsi"/>
          <w:sz w:val="22"/>
          <w:szCs w:val="22"/>
        </w:rPr>
        <w:t xml:space="preserve">. The exact fate of adipocytes during the de-differentiation phase of lactation remains unknown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2018)","plainTextFormattedCitation":"(Wang et al., 2018)","previouslyFormattedCitation":"(Wang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 xml:space="preserve">. It is shown that the adipocytes do not transdifferentiate into epithelial cells unlike what was previously shown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{"citationItems":[{"id":"ITEM-1","itemData":{"DOI":"10.1002/stem.1756","ISSN":"10665099","PMID":"24898182","abstract":"The circular, reversible conversion of the mammary gland during pregnancy and involution is a paradigm of physiological tissue plasticity. The two most prominent cell types in mammary gland, adipocytes and epithelial cells, interact in an orchestrated way to coordinate this process. Previously, we showed that this conversion is at least partly achieved by reciprocal transdifferentiation between mammary adipocytes and lobulo-alveolar epithelial cells. Here, we aim to shed more light on the regulators of mammary transdifferentiation. Using immunohistochemistry with cell type-specific lipid droplet-coating markers (Perilipin1 and 2), we show that cells with an intermediate adipoepithelial phenotype exist during and after pregnancy. Nuclei of cells with similar transitional structural characteristics are highly positive for Elf5, a master regulator of alveologenesis. In cultured adipocytes, we could show that transient and stable ectopic expression of Elf5 induces expression of the milk component whey acidic protein, although the general adipocyte phenotype is not affected suggesting that additional pioneering factors are necessary. Furthermore, the lack of transdifferentiation of adipocytes during pregnancy after clearing of the epithelial compartment indicates that transdifferentiation signals must emanate from the epithelial part. To explore candidate genes potentially involved in the transdifferentiation process, we devised a high-throughput gene expression study to compare cleared mammary fat pads with developing, contralateral controls at several time points during pregnancy. Incorporation of bioinformatic predictions of secretory proteins provides new insights into possible paracrine signaling pathways and downstream transdifferentiation factors. We discuss a potential role for osteopontin (secreted phosphoprotein 1 [Spp1]) signaling through integrins to induce adipoepithelial transdifferentiation.","author":[{"dropping-particle":"","family":"Prokesch","given":"A.","non-dropping-particle":"","parse-names":false,"suffix":""},{"dropping-particle":"","family":"Smorlesi","given":"A.","non-dropping-particle":"","parse-names":false,"suffix":""},{"dropping-particle":"","family":"Perugini","given":"J.","non-dropping-particle":"","parse-names":false,"suffix":""},{"dropping-particle":"","family":"Manieri","given":"M.","non-dropping-particle":"","parse-names":false,"suffix":""},{"dropping-particle":"","family":"Ciarmela","given":"P.","non-dropping-particle":"","parse-names":false,"suffix":""},{"dropping-particle":"","family":"Mondini","given":"E.","non-dropping-particle":"","parse-names":false,"suffix":""},{"dropping-particle":"","family":"Trajanoski","given":"Z.","non-dropping-particle":"","parse-names":false,"suffix":""},{"dropping-particle":"","family":"Kristiansen","given":"K.","non-dropping-particle":"","parse-names":false,"suffix":""},{"dropping-particle":"","family":"Giordano","given":"A.","non-dropping-particle":"","parse-names":false,"suffix":""},{"dropping-particle":"","family":"Bogner-Strauss","given":"J.G.","non-dropping-particle":"","parse-names":false,"suffix":""},{"dropping-particle":"","family":"Cinti","given":"Saverio","non-dropping-particle":"","parse-names":false,"suffix":""}],"container-title":"STEM CELLS","id":"ITEM-1","issue":"10","issued":{"date-parts":[["2014","10"]]},"page":"2756-2766","title":"Molecular Aspects of Adipoepithelial Transdifferentiation in Mouse Mammary Gland","type":"article-journal","volume":"32"},"uris":["http://www.mendeley.com/documents/?uuid=6dd95267-5e09-3b82-a2b5-64bc983e0ff4"]},{"id":"ITEM-2","itemData":{"DOI":"10.1073/pnas.0407647101","ISSN":"0027-8424","PMID":"15556998","abstract":"Mammalian breast adipose tissue is replaced by a milk-secreting gland during pregnancy; the reverse process takes place upon interruption of lactation. Morphological and bromodeoxyuridine studies provide indirect evidence that mouse mammary adipocytes transform into secretory epithelial cells during pregnancy and revert to adipocytes after lactation. By using the Cre-loxP recombination system we show that the mammary gland of whey acidic protein (WAP)-Cre/R26R mice, in which secretory epithelial cells express the lacZ gene during pregnancy, contains labeled adipocytes during involution. Conversely, adipocyte P2-Cre/R26R mice, in which adipocytes are labeled before pregnancy, contain labeled secretory epithelial cells during pregnancy. We conclude that reversible adipocyte-to-epithelium and epithelium-to-adipocyte transdifferentiation occurs in the mammary gland of adult mice during pregnancy and lactation.","author":[{"dropping-particle":"","family":"Morroni","given":"Manrico","non-dropping-particle":"","parse-names":false,"suffix":""},{"dropping-particle":"","family":"Giordano","given":"Antonio","non-dropping-particle":"","parse-names":false,"suffix":""},{"dropping-particle":"","family":"Zingaretti","given":"Maria Cristina","non-dropping-particle":"","parse-names":false,"suffix":""},{"dropping-particle":"","family":"Boiani","given":"Romina","non-dropping-particle":"","parse-names":false,"suffix":""},{"dropping-particle":"","family":"Matteis","given":"Rita","non-dropping-particle":"De","parse-names":false,"suffix":""},{"dropping-particle":"","family":"Kahn","given":"Barbara B","non-dropping-particle":"","parse-names":false,"suffix":""},{"dropping-particle":"","family":"Nisoli","given":"Enzo","non-dropping-particle":"","parse-names":false,"suffix":""},{"dropping-particle":"","family":"Tonello","given":"Cristina","non-dropping-particle":"","parse-names":false,"suffix":""},{"dropping-particle":"","family":"Pisoschi","given":"Catalina","non-dropping-particle":"","parse-names":false,"suffix":""},{"dropping-particle":"","family":"Luchetti","given":"Michele M","non-dropping-particle":"","parse-names":false,"suffix":""},{"dropping-particle":"","family":"Marelli","given":"Mariella","non-dropping-particle":"","parse-names":false,"suffix":""},{"dropping-particle":"","family":"Cinti","given":"Saverio","non-dropping-particle":"","parse-names":false,"suffix":""}],"container-title":"Proceedings of the National Academy of Sciences of the United States of America","id":"ITEM-2","issue":"48","issued":{"date-parts":[["2004","11","30"]]},"page":"16801-6","publisher":"National Academy of Sciences","title":"Reversible transdifferentiation of secretory epithelial cells into adipocytes in the mammary gland.","type":"article-journal","volume":"101"},"uris":["http://www.mendeley.com/documents/?uuid=55d678d1-79e9-39ff-bbac-7f2621dfabe2"]}],"mendeley":{"formattedCitation":"(Morroni &lt;i&gt;et al.&lt;/i&gt;, 2004; Prokesch &lt;i&gt;et al.&lt;/i&gt;, 2014)","plainTextFormattedCitation":"(Morroni et al., 2004; Prokesch et al., 2014)","previouslyFormattedCitation":"(Morroni &lt;i&gt;et al.&lt;/i&gt;, 2004; Prokesch &lt;i&gt;et al.&lt;/i&gt;, 2014)"},"properties":{"noteIndex":0},"schema":"https://github.com/citation-style-language/schema/raw/master/csl-citation.json"}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(Morroni </w:t>
      </w:r>
      <w:r w:rsidR="009B3E66" w:rsidRPr="00A6706A">
        <w:rPr>
          <w:rFonts w:cstheme="minorHAnsi"/>
          <w:i/>
          <w:noProof/>
          <w:sz w:val="22"/>
          <w:szCs w:val="22"/>
        </w:rPr>
        <w:t>et al.</w:t>
      </w:r>
      <w:r w:rsidR="009B3E66" w:rsidRPr="00A6706A">
        <w:rPr>
          <w:rFonts w:cstheme="minorHAnsi"/>
          <w:noProof/>
          <w:sz w:val="22"/>
          <w:szCs w:val="22"/>
        </w:rPr>
        <w:t xml:space="preserve">, 2004; Prokesch </w:t>
      </w:r>
      <w:r w:rsidR="009B3E66" w:rsidRPr="00A6706A">
        <w:rPr>
          <w:rFonts w:cstheme="minorHAnsi"/>
          <w:i/>
          <w:noProof/>
          <w:sz w:val="22"/>
          <w:szCs w:val="22"/>
        </w:rPr>
        <w:t>et al.</w:t>
      </w:r>
      <w:r w:rsidR="009B3E66" w:rsidRPr="00A6706A">
        <w:rPr>
          <w:rFonts w:cstheme="minorHAnsi"/>
          <w:noProof/>
          <w:sz w:val="22"/>
          <w:szCs w:val="22"/>
        </w:rPr>
        <w:t>, 2014)</w:t>
      </w:r>
      <w:r w:rsidR="009B3E66" w:rsidRPr="00A6706A">
        <w:rPr>
          <w:rFonts w:cstheme="minorHAnsi"/>
          <w:sz w:val="22"/>
          <w:szCs w:val="22"/>
        </w:rPr>
        <w:fldChar w:fldCharType="end"/>
      </w:r>
      <w:r w:rsidR="009B3E66" w:rsidRPr="00A6706A">
        <w:rPr>
          <w:rFonts w:cstheme="minorHAnsi"/>
          <w:sz w:val="22"/>
          <w:szCs w:val="22"/>
        </w:rPr>
        <w:t xml:space="preserve">, indicating that the adipocytes do not contribute directly to the </w:t>
      </w:r>
      <w:r w:rsidR="001E03C3" w:rsidRPr="00A6706A">
        <w:rPr>
          <w:rFonts w:cstheme="minorHAnsi"/>
          <w:sz w:val="22"/>
          <w:szCs w:val="22"/>
        </w:rPr>
        <w:t xml:space="preserve">milk production </w:t>
      </w:r>
      <w:r w:rsidR="009B3E66" w:rsidRPr="00A6706A">
        <w:rPr>
          <w:rFonts w:cstheme="minorHAnsi"/>
          <w:sz w:val="22"/>
          <w:szCs w:val="22"/>
        </w:rPr>
        <w:t xml:space="preserve">function of the epithelial cells during lactation </w:t>
      </w:r>
      <w:r w:rsidR="009B3E66" w:rsidRPr="00A6706A">
        <w:rPr>
          <w:rFonts w:cstheme="minorHAnsi"/>
          <w:sz w:val="22"/>
          <w:szCs w:val="22"/>
        </w:rPr>
        <w:fldChar w:fldCharType="begin" w:fldLock="1"/>
      </w:r>
      <w:r w:rsidR="009B3E66"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lactation.","type":"article-journal","volume":"9"},"uris":["http://www.mendeley.com/documents/?uuid=ac64989f-61e7-3925-9524-426ff6d7f4ad"]},{"id":"ITEM-2","itemData":{"DOI":"10.1016/j.cmet.2018.05.022","abstract":"Graphical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Metabolism","id":"ITEM-2","issued":{"date-parts":[["2018"]]},"page":"282-288.e3","title":"Reversible De-differentiation of Mature White Adipocytes into Preadipocyte-like Precursors during Lactation","type":"article-journal","volume":"28"},"uris":["http://www.mendeley.com/documents/?uuid=5f6e8996-a064-32c8-8225-556ed730a78f"]}],"mendeley":{"formattedCitation":"(Wang &lt;i&gt;et al.&lt;/i&gt;, 2018; Zwick &lt;i&gt;et al.&lt;/i&gt;, 2018)","plainTextFormattedCitation":"(Wang et al., 2018; Zwick et al., 2018)","previouslyFormattedCitation":"(Wang &lt;i&gt;et al.&lt;/i&gt;, 2018; Zwick &lt;i&gt;et al.&lt;/i&gt;, 2018)"},"properties":{"noteIndex":0},"schema":"https://github.com/citation-style-language/schema/raw/master/csl-citation.json"}</w:instrText>
      </w:r>
      <w:r w:rsidR="009B3E66" w:rsidRPr="00A6706A">
        <w:rPr>
          <w:rFonts w:cstheme="minorHAnsi"/>
          <w:sz w:val="22"/>
          <w:szCs w:val="22"/>
        </w:rPr>
        <w:fldChar w:fldCharType="separate"/>
      </w:r>
      <w:r w:rsidR="009B3E66" w:rsidRPr="00A6706A">
        <w:rPr>
          <w:rFonts w:cstheme="minorHAnsi"/>
          <w:noProof/>
          <w:sz w:val="22"/>
          <w:szCs w:val="22"/>
        </w:rPr>
        <w:t xml:space="preserve">(Wang </w:t>
      </w:r>
      <w:r w:rsidR="009B3E66" w:rsidRPr="00A6706A">
        <w:rPr>
          <w:rFonts w:cstheme="minorHAnsi"/>
          <w:i/>
          <w:noProof/>
          <w:sz w:val="22"/>
          <w:szCs w:val="22"/>
        </w:rPr>
        <w:t>et al.</w:t>
      </w:r>
      <w:r w:rsidR="009B3E66" w:rsidRPr="00A6706A">
        <w:rPr>
          <w:rFonts w:cstheme="minorHAnsi"/>
          <w:noProof/>
          <w:sz w:val="22"/>
          <w:szCs w:val="22"/>
        </w:rPr>
        <w:t xml:space="preserve">, 2018; Zwick </w:t>
      </w:r>
      <w:r w:rsidR="009B3E66" w:rsidRPr="00A6706A">
        <w:rPr>
          <w:rFonts w:cstheme="minorHAnsi"/>
          <w:i/>
          <w:noProof/>
          <w:sz w:val="22"/>
          <w:szCs w:val="22"/>
        </w:rPr>
        <w:t>et al.</w:t>
      </w:r>
      <w:r w:rsidR="009B3E66" w:rsidRPr="00A6706A">
        <w:rPr>
          <w:rFonts w:cstheme="minorHAnsi"/>
          <w:noProof/>
          <w:sz w:val="22"/>
          <w:szCs w:val="22"/>
        </w:rPr>
        <w:t>, 2018)</w:t>
      </w:r>
      <w:r w:rsidR="009B3E66" w:rsidRPr="00A6706A">
        <w:rPr>
          <w:rFonts w:cstheme="minorHAnsi"/>
          <w:sz w:val="22"/>
          <w:szCs w:val="22"/>
        </w:rPr>
        <w:fldChar w:fldCharType="end"/>
      </w:r>
      <w:r w:rsidR="009B3E66" w:rsidRPr="00A6706A">
        <w:rPr>
          <w:rFonts w:cstheme="minorHAnsi"/>
          <w:sz w:val="22"/>
          <w:szCs w:val="22"/>
        </w:rPr>
        <w:t>.</w:t>
      </w:r>
      <w:r w:rsidR="00626E37" w:rsidRPr="00A6706A">
        <w:rPr>
          <w:rFonts w:cstheme="minorHAnsi"/>
          <w:sz w:val="22"/>
          <w:szCs w:val="22"/>
        </w:rPr>
        <w:t xml:space="preserve"> </w:t>
      </w:r>
      <w:r w:rsidRPr="00A6706A">
        <w:rPr>
          <w:rFonts w:cstheme="minorHAnsi"/>
          <w:sz w:val="22"/>
          <w:szCs w:val="22"/>
        </w:rPr>
        <w:t xml:space="preserve">As milk production gradually decreases at weaning, adipocytes later grow rapidly in size by taking up excess milk lipids from the alveolar lumen and alveolar epithelial cells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This is referred to as a “refilling” process for the mammary gland adipocytes and it simultaneously occurs along epithelial cell regression </w:t>
      </w:r>
      <w:r w:rsidRPr="00A6706A">
        <w:rPr>
          <w:rFonts w:cstheme="minorHAnsi"/>
          <w:sz w:val="22"/>
          <w:szCs w:val="22"/>
        </w:rPr>
        <w:fldChar w:fldCharType="begin" w:fldLock="1"/>
      </w:r>
      <w:r w:rsidRPr="00A6706A">
        <w:rPr>
          <w:rFonts w:cstheme="minorHAnsi"/>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lactation.","type":"article-journal","volume":"9"},"uris":["http://www.mendeley.com/documents/?uuid=ac64989f-61e7-3925-9524-426ff6d7f4ad"]}],"mendeley":{"formattedCitation":"(Zwick &lt;i&gt;et al.&lt;/i&gt;, 2018)","plainTextFormattedCitation":"(Zwick et al., 2018)","previouslyFormattedCitation":"(Zwick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(Zwick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The role of the adipocytes and the mechanisms regulating their regression and fate warrant further studies. Our model will focus on mTORC1 activation in differentiated adipocytes</w:t>
      </w:r>
      <w:r w:rsidR="00903B0E" w:rsidRPr="00A6706A">
        <w:rPr>
          <w:rFonts w:cstheme="minorHAnsi"/>
          <w:sz w:val="22"/>
          <w:szCs w:val="22"/>
        </w:rPr>
        <w:t xml:space="preserve"> after a first pregnancy</w:t>
      </w:r>
      <w:r w:rsidRPr="00A6706A">
        <w:rPr>
          <w:rFonts w:cstheme="minorHAnsi"/>
          <w:sz w:val="22"/>
          <w:szCs w:val="22"/>
        </w:rPr>
        <w:t>, not during the process of adipogenesis</w:t>
      </w:r>
      <w:r w:rsidR="00903B0E" w:rsidRPr="00A6706A">
        <w:rPr>
          <w:rFonts w:cstheme="minorHAnsi"/>
          <w:sz w:val="22"/>
          <w:szCs w:val="22"/>
        </w:rPr>
        <w:t>. Little</w:t>
      </w:r>
      <w:r w:rsidRPr="00A6706A">
        <w:rPr>
          <w:rFonts w:cstheme="minorHAnsi"/>
          <w:sz w:val="22"/>
          <w:szCs w:val="22"/>
        </w:rPr>
        <w:t xml:space="preserve"> is known about the role of mTORC1 in macronutrient synthesis in the mammary gland </w:t>
      </w:r>
      <w:r w:rsidRPr="00A6706A">
        <w:rPr>
          <w:rFonts w:cstheme="minorHAnsi"/>
          <w:sz w:val="22"/>
          <w:szCs w:val="22"/>
        </w:rPr>
        <w:fldChar w:fldCharType="begin" w:fldLock="1"/>
      </w:r>
      <w:r w:rsidRPr="00A6706A">
        <w:rPr>
          <w:rFonts w:cstheme="minorHAnsi"/>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growth.","type":"article-journal","volume":"7"},"uris":["http://www.mendeley.com/documents/?uuid=44a8a3e0-bbf6-3d76-a16e-aaf2795df22d"]}],"mendeley":{"formattedCitation":"(Rezaei &lt;i&gt;et al.&lt;/i&gt;, 2016)","plainTextFormattedCitation":"(Rezaei et al., 2016)","previouslyFormattedCitation":"(Rezaei &lt;i&gt;et al.&lt;/i&gt;, 2016)"},"properties":{"noteIndex":0},"schema":"https://github.com/citation-style-language/schema/raw/master/csl-citation.json"}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(Rezaei </w:t>
      </w:r>
      <w:r w:rsidRPr="00A6706A">
        <w:rPr>
          <w:rFonts w:cstheme="minorHAnsi"/>
          <w:i/>
          <w:noProof/>
          <w:sz w:val="22"/>
          <w:szCs w:val="22"/>
        </w:rPr>
        <w:t>et al.</w:t>
      </w:r>
      <w:r w:rsidRPr="00A6706A">
        <w:rPr>
          <w:rFonts w:cstheme="minorHAnsi"/>
          <w:noProof/>
          <w:sz w:val="22"/>
          <w:szCs w:val="22"/>
        </w:rPr>
        <w:t>, 2016)</w:t>
      </w:r>
      <w:r w:rsidRPr="00A6706A">
        <w:rPr>
          <w:rFonts w:cstheme="minorHAnsi"/>
          <w:sz w:val="22"/>
          <w:szCs w:val="22"/>
        </w:rPr>
        <w:fldChar w:fldCharType="end"/>
      </w:r>
      <w:r w:rsidRPr="00A6706A">
        <w:rPr>
          <w:rFonts w:cstheme="minorHAnsi"/>
          <w:sz w:val="22"/>
          <w:szCs w:val="22"/>
        </w:rPr>
        <w:t xml:space="preserve">. </w:t>
      </w:r>
    </w:p>
    <w:p w14:paraId="34AC3E4F" w14:textId="77777777" w:rsidR="00626E37" w:rsidRPr="00A6706A" w:rsidRDefault="00626E37" w:rsidP="003356AD">
      <w:pPr>
        <w:rPr>
          <w:rFonts w:cstheme="minorHAnsi"/>
          <w:sz w:val="22"/>
          <w:szCs w:val="22"/>
        </w:rPr>
      </w:pPr>
    </w:p>
    <w:p w14:paraId="2620C840" w14:textId="2D40851D" w:rsidR="008E5357" w:rsidRPr="00A6706A" w:rsidRDefault="008E5357" w:rsidP="008E5357">
      <w:pPr>
        <w:pStyle w:val="Heading2"/>
        <w:rPr>
          <w:rFonts w:asciiTheme="minorHAnsi" w:hAnsiTheme="minorHAnsi" w:cstheme="minorHAnsi"/>
        </w:rPr>
      </w:pPr>
      <w:bookmarkStart w:id="4" w:name="_Toc16242674"/>
      <w:r w:rsidRPr="00A6706A">
        <w:rPr>
          <w:rFonts w:asciiTheme="minorHAnsi" w:hAnsiTheme="minorHAnsi" w:cstheme="minorHAnsi"/>
        </w:rPr>
        <w:t>mTORC1 Activity in Obesity</w:t>
      </w:r>
      <w:bookmarkEnd w:id="4"/>
    </w:p>
    <w:p w14:paraId="1F3F7B6F" w14:textId="40FF3E6B" w:rsidR="00202A51" w:rsidRPr="00A6706A" w:rsidRDefault="00867B90" w:rsidP="00202A51">
      <w:pPr>
        <w:rPr>
          <w:rFonts w:cstheme="minorHAnsi"/>
          <w:sz w:val="22"/>
          <w:szCs w:val="22"/>
        </w:rPr>
      </w:pPr>
      <w:r w:rsidRPr="00A6706A">
        <w:rPr>
          <w:rFonts w:cstheme="minorHAnsi"/>
          <w:sz w:val="22"/>
          <w:szCs w:val="22"/>
        </w:rPr>
        <w:t>mTORC1 is a main regulator of protein and lipid synthesis</w:t>
      </w:r>
      <w:r w:rsidR="0085563B" w:rsidRPr="00A6706A">
        <w:rPr>
          <w:rFonts w:cstheme="minorHAnsi"/>
          <w:sz w:val="22"/>
          <w:szCs w:val="22"/>
        </w:rPr>
        <w:t xml:space="preserve"> </w:t>
      </w:r>
      <w:r w:rsidR="002741FE" w:rsidRPr="00A6706A">
        <w:rPr>
          <w:rFonts w:cstheme="minorHAnsi"/>
          <w:sz w:val="22"/>
          <w:szCs w:val="22"/>
        </w:rPr>
        <w:fldChar w:fldCharType="begin" w:fldLock="1"/>
      </w:r>
      <w:r w:rsidR="002741FE"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Synthesis","type":"article-journal","volume":"21"},"uris":["http://www.mendeley.com/documents/?uuid=24225e69-d780-36ab-8ed7-61e2a9785f96"]}],"mendeley":{"formattedCitation":"(Wang &amp; Proud, 2006; Cai &lt;i&gt;et al.&lt;/i&gt;, 2016)","plainTextFormattedCitation":"(Wang &amp; Proud, 2006; Cai et al., 2016)","previouslyFormattedCitation":"(Wang &amp; Proud, 2006; Cai &lt;i&gt;et al.&lt;/i&gt;, 2016)"},"properties":{"noteIndex":0},"schema":"https://github.com/citation-style-language/schema/raw/master/csl-citation.json"}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(Wang &amp; Proud, 2006; Cai </w:t>
      </w:r>
      <w:r w:rsidR="002741FE" w:rsidRPr="00A6706A">
        <w:rPr>
          <w:rFonts w:cstheme="minorHAnsi"/>
          <w:i/>
          <w:noProof/>
          <w:sz w:val="22"/>
          <w:szCs w:val="22"/>
        </w:rPr>
        <w:t>et al.</w:t>
      </w:r>
      <w:r w:rsidR="002741FE" w:rsidRPr="00A6706A">
        <w:rPr>
          <w:rFonts w:cstheme="minorHAnsi"/>
          <w:noProof/>
          <w:sz w:val="22"/>
          <w:szCs w:val="22"/>
        </w:rPr>
        <w:t>, 2016)</w:t>
      </w:r>
      <w:r w:rsidR="002741FE" w:rsidRPr="00A6706A">
        <w:rPr>
          <w:rFonts w:cstheme="minorHAnsi"/>
          <w:sz w:val="22"/>
          <w:szCs w:val="22"/>
        </w:rPr>
        <w:fldChar w:fldCharType="end"/>
      </w:r>
      <w:r w:rsidRPr="00A6706A">
        <w:rPr>
          <w:rFonts w:cstheme="minorHAnsi"/>
          <w:sz w:val="22"/>
          <w:szCs w:val="22"/>
        </w:rPr>
        <w:t>.</w:t>
      </w:r>
      <w:r w:rsidR="008D0734" w:rsidRPr="00A6706A">
        <w:rPr>
          <w:rFonts w:cstheme="minorHAnsi"/>
          <w:sz w:val="22"/>
          <w:szCs w:val="22"/>
        </w:rPr>
        <w:t xml:space="preserve"> In the presence of insulin, an anabolic signal, mTORC1 function is upregulated via the Akt pathway </w:t>
      </w:r>
      <w:r w:rsidR="008D0734" w:rsidRPr="00A6706A">
        <w:rPr>
          <w:rFonts w:cstheme="minorHAnsi"/>
          <w:sz w:val="22"/>
          <w:szCs w:val="22"/>
        </w:rPr>
        <w:fldChar w:fldCharType="begin" w:fldLock="1"/>
      </w:r>
      <w:r w:rsidR="006545F9"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8D0734" w:rsidRPr="00A6706A">
        <w:rPr>
          <w:rFonts w:cstheme="minorHAnsi"/>
          <w:sz w:val="22"/>
          <w:szCs w:val="22"/>
        </w:rPr>
        <w:t>.</w:t>
      </w:r>
      <w:r w:rsidR="002741FE" w:rsidRPr="00A6706A">
        <w:rPr>
          <w:rFonts w:cstheme="minorHAnsi"/>
          <w:sz w:val="22"/>
          <w:szCs w:val="22"/>
        </w:rPr>
        <w:t xml:space="preserve"> </w:t>
      </w:r>
      <w:r w:rsidR="004439AD" w:rsidRPr="00A6706A">
        <w:rPr>
          <w:rFonts w:cstheme="minorHAnsi"/>
          <w:sz w:val="22"/>
          <w:szCs w:val="22"/>
        </w:rPr>
        <w:t xml:space="preserve">mTORC1 promotes lipogenesis via SREBP1 and promotes adipogenesis while inhibiting lipolysis </w:t>
      </w:r>
      <w:r w:rsidR="004439AD" w:rsidRPr="00A6706A">
        <w:rPr>
          <w:rFonts w:cstheme="minorHAnsi"/>
          <w:sz w:val="22"/>
          <w:szCs w:val="22"/>
        </w:rPr>
        <w:fldChar w:fldCharType="begin" w:fldLock="1"/>
      </w:r>
      <w:r w:rsidR="00E83C9B" w:rsidRPr="00A6706A">
        <w:rPr>
          <w:rFonts w:cstheme="minorHAnsi"/>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Biology","id":"ITEM-2","issue":"22","issued":{"date-parts":[["2009","12","1"]]},"page":"R1046-R1052","title":"An Emerging Role of mTOR in Lipid Biosynthesis","type":"article-journal","volume":"19"},"uris":["http://www.mendeley.com/documents/?uuid=dd4ef4e2-7002-34d3-b008-b44dff7a354f"]}],"mendeley":{"formattedCitation":"(Laplante &amp; Sabatini, 2009; Cai &lt;i&gt;et al.&lt;/i&gt;, 2016)","plainTextFormattedCitation":"(Laplante &amp; Sabatini, 2009; Cai et al., 2016)","previouslyFormattedCitation":"(Laplante &amp; Sabatini, 2009; Cai &lt;i&gt;et al.&lt;/i&gt;, 2016)"},"properties":{"noteIndex":0},"schema":"https://github.com/citation-style-language/schema/raw/master/csl-citation.json"}</w:instrText>
      </w:r>
      <w:r w:rsidR="004439AD" w:rsidRPr="00A6706A">
        <w:rPr>
          <w:rFonts w:cstheme="minorHAnsi"/>
          <w:sz w:val="22"/>
          <w:szCs w:val="22"/>
        </w:rPr>
        <w:fldChar w:fldCharType="separate"/>
      </w:r>
      <w:r w:rsidR="00836111" w:rsidRPr="00A6706A">
        <w:rPr>
          <w:rFonts w:cstheme="minorHAnsi"/>
          <w:noProof/>
          <w:sz w:val="22"/>
          <w:szCs w:val="22"/>
        </w:rPr>
        <w:t xml:space="preserve">(Laplante &amp; Sabatini, 2009; Cai </w:t>
      </w:r>
      <w:r w:rsidR="00836111" w:rsidRPr="00A6706A">
        <w:rPr>
          <w:rFonts w:cstheme="minorHAnsi"/>
          <w:i/>
          <w:noProof/>
          <w:sz w:val="22"/>
          <w:szCs w:val="22"/>
        </w:rPr>
        <w:t>et al.</w:t>
      </w:r>
      <w:r w:rsidR="00836111" w:rsidRPr="00A6706A">
        <w:rPr>
          <w:rFonts w:cstheme="minorHAnsi"/>
          <w:noProof/>
          <w:sz w:val="22"/>
          <w:szCs w:val="22"/>
        </w:rPr>
        <w:t>, 2016)</w:t>
      </w:r>
      <w:r w:rsidR="004439AD" w:rsidRPr="00A6706A">
        <w:rPr>
          <w:rFonts w:cstheme="minorHAnsi"/>
          <w:sz w:val="22"/>
          <w:szCs w:val="22"/>
        </w:rPr>
        <w:fldChar w:fldCharType="end"/>
      </w:r>
      <w:r w:rsidR="004439AD" w:rsidRPr="00A6706A">
        <w:rPr>
          <w:rFonts w:cstheme="minorHAnsi"/>
          <w:sz w:val="22"/>
          <w:szCs w:val="22"/>
        </w:rPr>
        <w:t xml:space="preserve">. </w:t>
      </w:r>
      <w:r w:rsidR="002741FE" w:rsidRPr="00A6706A">
        <w:rPr>
          <w:rFonts w:cstheme="minorHAnsi"/>
          <w:sz w:val="22"/>
          <w:szCs w:val="22"/>
        </w:rPr>
        <w:t>Obesity</w:t>
      </w:r>
      <w:r w:rsidR="008D0734" w:rsidRPr="00A6706A">
        <w:rPr>
          <w:rFonts w:cstheme="minorHAnsi"/>
          <w:sz w:val="22"/>
          <w:szCs w:val="22"/>
        </w:rPr>
        <w:t xml:space="preserve">, </w:t>
      </w:r>
      <w:r w:rsidR="002741FE" w:rsidRPr="00A6706A">
        <w:rPr>
          <w:rFonts w:cstheme="minorHAnsi"/>
          <w:sz w:val="22"/>
          <w:szCs w:val="22"/>
        </w:rPr>
        <w:t>identified by having excess fat mass, promotes mTORC1 activity</w:t>
      </w:r>
      <w:r w:rsidR="008D0734" w:rsidRPr="00A6706A">
        <w:rPr>
          <w:rFonts w:cstheme="minorHAnsi"/>
          <w:sz w:val="22"/>
          <w:szCs w:val="22"/>
        </w:rPr>
        <w:t xml:space="preserve"> </w:t>
      </w:r>
      <w:r w:rsidR="008D0734" w:rsidRPr="00A6706A">
        <w:rPr>
          <w:rFonts w:cstheme="minorHAnsi"/>
          <w:sz w:val="22"/>
          <w:szCs w:val="22"/>
        </w:rPr>
        <w:fldChar w:fldCharType="begin" w:fldLock="1"/>
      </w:r>
      <w:r w:rsidR="008D0734" w:rsidRPr="00A6706A">
        <w:rPr>
          <w:rFonts w:cstheme="minorHAnsi"/>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disease","type":"article-journal","volume":"35"},"uris":["http://www.mendeley.com/documents/?uuid=15280fc8-f74e-3b2c-b092-e1f5a7b33198"]}],"mendeley":{"formattedCitation":"(Catania &lt;i&gt;et al.&lt;/i&gt;, 2011)","plainTextFormattedCitation":"(Catania et al., 2011)","previouslyFormattedCitation":"(Catania &lt;i&gt;et al.&lt;/i&gt;, 2011)"},"properties":{"noteIndex":0},"schema":"https://github.com/citation-style-language/schema/raw/master/csl-citation.json"}</w:instrText>
      </w:r>
      <w:r w:rsidR="008D0734" w:rsidRPr="00A6706A">
        <w:rPr>
          <w:rFonts w:cstheme="minorHAnsi"/>
          <w:sz w:val="22"/>
          <w:szCs w:val="22"/>
        </w:rPr>
        <w:fldChar w:fldCharType="separate"/>
      </w:r>
      <w:r w:rsidR="008D0734" w:rsidRPr="00A6706A">
        <w:rPr>
          <w:rFonts w:cstheme="minorHAnsi"/>
          <w:noProof/>
          <w:sz w:val="22"/>
          <w:szCs w:val="22"/>
        </w:rPr>
        <w:t xml:space="preserve">(Catania </w:t>
      </w:r>
      <w:r w:rsidR="008D0734" w:rsidRPr="00A6706A">
        <w:rPr>
          <w:rFonts w:cstheme="minorHAnsi"/>
          <w:i/>
          <w:noProof/>
          <w:sz w:val="22"/>
          <w:szCs w:val="22"/>
        </w:rPr>
        <w:t>et al.</w:t>
      </w:r>
      <w:r w:rsidR="008D0734" w:rsidRPr="00A6706A">
        <w:rPr>
          <w:rFonts w:cstheme="minorHAnsi"/>
          <w:noProof/>
          <w:sz w:val="22"/>
          <w:szCs w:val="22"/>
        </w:rPr>
        <w:t>, 2011)</w:t>
      </w:r>
      <w:r w:rsidR="008D0734" w:rsidRPr="00A6706A">
        <w:rPr>
          <w:rFonts w:cstheme="minorHAnsi"/>
          <w:sz w:val="22"/>
          <w:szCs w:val="22"/>
        </w:rPr>
        <w:fldChar w:fldCharType="end"/>
      </w:r>
      <w:r w:rsidR="002741FE" w:rsidRPr="00A6706A">
        <w:rPr>
          <w:rFonts w:cstheme="minorHAnsi"/>
          <w:sz w:val="22"/>
          <w:szCs w:val="22"/>
        </w:rPr>
        <w:t xml:space="preserve">. In obese subjects, </w:t>
      </w:r>
      <w:r w:rsidR="006545F9" w:rsidRPr="00A6706A">
        <w:rPr>
          <w:rFonts w:cstheme="minorHAnsi"/>
          <w:sz w:val="22"/>
          <w:szCs w:val="22"/>
        </w:rPr>
        <w:t xml:space="preserve">gene expression of </w:t>
      </w:r>
      <w:r w:rsidR="002741FE" w:rsidRPr="00A6706A">
        <w:rPr>
          <w:rFonts w:cstheme="minorHAnsi"/>
          <w:sz w:val="22"/>
          <w:szCs w:val="22"/>
        </w:rPr>
        <w:t xml:space="preserve">mTORC1 </w:t>
      </w:r>
      <w:r w:rsidR="006545F9" w:rsidRPr="00A6706A">
        <w:rPr>
          <w:rFonts w:cstheme="minorHAnsi"/>
          <w:sz w:val="22"/>
          <w:szCs w:val="22"/>
        </w:rPr>
        <w:t>and pS6K</w:t>
      </w:r>
      <w:r w:rsidR="002741FE" w:rsidRPr="00A6706A">
        <w:rPr>
          <w:rFonts w:cstheme="minorHAnsi"/>
          <w:sz w:val="22"/>
          <w:szCs w:val="22"/>
        </w:rPr>
        <w:t xml:space="preserve"> </w:t>
      </w:r>
      <w:r w:rsidR="006545F9" w:rsidRPr="00A6706A">
        <w:rPr>
          <w:rFonts w:cstheme="minorHAnsi"/>
          <w:sz w:val="22"/>
          <w:szCs w:val="22"/>
        </w:rPr>
        <w:t>was</w:t>
      </w:r>
      <w:r w:rsidR="002741FE" w:rsidRPr="00A6706A">
        <w:rPr>
          <w:rFonts w:cstheme="minorHAnsi"/>
          <w:sz w:val="22"/>
          <w:szCs w:val="22"/>
        </w:rPr>
        <w:t xml:space="preserve"> upregulated in the visceral fat compartments </w:t>
      </w:r>
      <w:r w:rsidR="002741FE" w:rsidRPr="00A6706A">
        <w:rPr>
          <w:rFonts w:cstheme="minorHAnsi"/>
          <w:sz w:val="22"/>
          <w:szCs w:val="22"/>
        </w:rPr>
        <w:fldChar w:fldCharType="begin" w:fldLock="1"/>
      </w:r>
      <w:r w:rsidR="008D0734" w:rsidRPr="00A6706A">
        <w:rPr>
          <w:rFonts w:cstheme="minorHAnsi"/>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inflammation","type":"article-journal","volume":"52"},"uris":["http://www.mendeley.com/documents/?uuid=b5d12e93-8ce2-365a-a64d-5254e5652bbf"]}],"mendeley":{"formattedCitation":"(Catalán &lt;i&gt;et al.&lt;/i&gt;, 2015)","plainTextFormattedCitation":"(Catalán et al., 2015)","previouslyFormattedCitation":"(Catalán &lt;i&gt;et al.&lt;/i&gt;, 2015)"},"properties":{"noteIndex":0},"schema":"https://github.com/citation-style-language/schema/raw/master/csl-citation.json"}</w:instrText>
      </w:r>
      <w:r w:rsidR="002741FE" w:rsidRPr="00A6706A">
        <w:rPr>
          <w:rFonts w:cstheme="minorHAnsi"/>
          <w:sz w:val="22"/>
          <w:szCs w:val="22"/>
        </w:rPr>
        <w:fldChar w:fldCharType="separate"/>
      </w:r>
      <w:r w:rsidR="002741FE" w:rsidRPr="00A6706A">
        <w:rPr>
          <w:rFonts w:cstheme="minorHAnsi"/>
          <w:noProof/>
          <w:sz w:val="22"/>
          <w:szCs w:val="22"/>
        </w:rPr>
        <w:t xml:space="preserve">(Catalán </w:t>
      </w:r>
      <w:r w:rsidR="002741FE" w:rsidRPr="00A6706A">
        <w:rPr>
          <w:rFonts w:cstheme="minorHAnsi"/>
          <w:i/>
          <w:noProof/>
          <w:sz w:val="22"/>
          <w:szCs w:val="22"/>
        </w:rPr>
        <w:t>et al.</w:t>
      </w:r>
      <w:r w:rsidR="002741FE" w:rsidRPr="00A6706A">
        <w:rPr>
          <w:rFonts w:cstheme="minorHAnsi"/>
          <w:noProof/>
          <w:sz w:val="22"/>
          <w:szCs w:val="22"/>
        </w:rPr>
        <w:t>, 2015)</w:t>
      </w:r>
      <w:r w:rsidR="002741FE" w:rsidRPr="00A6706A">
        <w:rPr>
          <w:rFonts w:cstheme="minorHAnsi"/>
          <w:sz w:val="22"/>
          <w:szCs w:val="22"/>
        </w:rPr>
        <w:fldChar w:fldCharType="end"/>
      </w:r>
      <w:r w:rsidR="00470938" w:rsidRPr="00A6706A">
        <w:rPr>
          <w:rFonts w:cstheme="minorHAnsi"/>
          <w:sz w:val="22"/>
          <w:szCs w:val="22"/>
        </w:rPr>
        <w:t xml:space="preserve">. </w:t>
      </w:r>
      <w:r w:rsidR="006545F9" w:rsidRPr="00A6706A">
        <w:rPr>
          <w:rFonts w:cstheme="minorHAnsi"/>
          <w:sz w:val="22"/>
          <w:szCs w:val="22"/>
        </w:rPr>
        <w:t xml:space="preserve">Mice deficient in S6K are resistant to obesity by which they have higher lipolytic rate and fewer fat mass </w:t>
      </w:r>
      <w:r w:rsidR="006545F9" w:rsidRPr="00A6706A">
        <w:rPr>
          <w:rFonts w:cstheme="minorHAnsi"/>
          <w:sz w:val="22"/>
          <w:szCs w:val="22"/>
        </w:rPr>
        <w:fldChar w:fldCharType="begin" w:fldLock="1"/>
      </w:r>
      <w:r w:rsidR="004439AD" w:rsidRPr="00A6706A">
        <w:rPr>
          <w:rFonts w:cstheme="minorHAnsi"/>
          <w:sz w:val="22"/>
          <w:szCs w:val="22"/>
        </w:rPr>
        <w:instrText>ADDIN CSL_CITATION {"citationItems":[{"id":"ITEM-1","itemData":{"DOI":"10.1038/nature02866","ISSN":"0028-0836","abstract":"Elucidating the signalling mechanisms by which obesity leads to impaired insulin action is critical in the development of therapeutic strategies for the treatment of diabetes1. Recently, mice deficient for S6 Kinase 1 (S6K1), an effector of the mammalian target of rapamycin (mTOR) that acts to integrate nutrient and insulin signals2, were shown to be hypoinsulinaemic, glucose intolerant and have reduced β-cell mass3. However, S6K1-deficient mice maintain normal glucose levels during fasting, suggesting hypersensitivity to insulin3, raising the question of their metabolic fate as a function of age and diet. Here, we report that S6K1-deficient mice are protected against obesity owing to enhanced β-oxidation. However on a high fat diet, levels of glucose and free fatty acids still rise in S6K1-deficient mice, resulting in insulin receptor desensitization. Nevertheless, S6K1-deficient mice remain sensitive to insulin owing to the apparent loss of a negative feedback loop from S6K1 to insulin receptor substrate 1 (IRS1), which blunts S307 and S636/S639 phosphorylation; sites involved in insulin resistance4,5. Moreover, wild-type mice on a high fat diet as well as K/K Ay and ob/ob (also known as Lep/Lep) mice—two genetic models of obesity—have markedly elevated S6K1 activity and, unlike S6K1-deficient mice, increased phosphorylation of IRS1 S307 and S636/S639. Thus under conditions of nutrient satiation S6K1 negatively regulates insulin signalling.","author":[{"dropping-particle":"","family":"Um","given":"Sung Hee","non-dropping-particle":"","parse-names":false,"suffix":""},{"dropping-particle":"","family":"Frigerio","given":"Francesca","non-dropping-particle":"","parse-names":false,"suffix":""},{"dropping-particle":"","family":"Watanabe","given":"Mitsuhiro","non-dropping-particle":"","parse-names":false,"suffix":""},{"dropping-particle":"","family":"Picard","given":"Frédéric","non-dropping-particle":"","parse-names":false,"suffix":""},{"dropping-particle":"","family":"Joaquin","given":"Manel","non-dropping-particle":"","parse-names":false,"suffix":""},{"dropping-particle":"","family":"Sticker","given":"Melanie","non-dropping-particle":"","parse-names":false,"suffix":""},{"dropping-particle":"","family":"Fumagalli","given":"Stefano","non-dropping-particle":"","parse-names":false,"suffix":""},{"dropping-particle":"","family":"Allegrini","given":"Peter R.","non-dropping-particle":"","parse-names":false,"suffix":""},{"dropping-particle":"","family":"Kozma","given":"Sara C.","non-dropping-particle":"","parse-names":false,"suffix":""},{"dropping-particle":"","family":"Auwerx","given":"Johan","non-dropping-particle":"","parse-names":false,"suffix":""},{"dropping-particle":"","family":"Thomas","given":"George","non-dropping-particle":"","parse-names":false,"suffix":""}],"container-title":"Nature","id":"ITEM-1","issue":"7005","issued":{"date-parts":[["2004","9","11"]]},"page":"200-205","publisher":"Nature Publishing Group","title":"Absence of S6K1 protects against age- and diet-induced obesity while enhancing insulin sensitivity","type":"article-journal","volume":"431"},"uris":["http://www.mendeley.com/documents/?uuid=5424a3f9-9774-3dbc-8b83-37666b1bc86c"]},{"id":"ITEM-2","itemData":{"DOI":"10.1016/j.molmed.2007.04.002","ISSN":"1471-4914","PMID":"17452018","abstract":"Recent studies demonstrate that the mammalian target of rapamycin (mTOR) and its effector, S6 kinase 1 (S6K1), lie at the crossroads of a nutrient-hormonal signaling network that is involved in specific pathological responses, including obesity, diabetes and cancer. mTOR exists in two complexes: mTOR Complex1, which is rapamycin-sensitive and phosphorylates S6K1 and initiation factor 4E binding proteins (4E-BPs), and mTOR Complex2, which is rapamycin-insensitive and phosphorylates protein kinase B (PKB, also known as Akt). Both mTOR complexes are stimulated by mitogens, but only mTOR Complex1 is under the control of nutrient and energy inputs. Thus, to orchestrate the control of homeostatic responses, mTOR Complex1 must integrate signals from distinct cues. Here, we review recent findings concerning the regulation and pathophysiology associated with mTOR Complex1 and S6K1.","author":[{"dropping-particle":"","family":"Dann","given":"Stephen G","non-dropping-particle":"","parse-names":false,"suffix":""},{"dropping-particle":"","family":"Selvaraj","given":"Anand","non-dropping-particle":"","parse-names":false,"suffix":""},{"dropping-particle":"","family":"Thomas","given":"George","non-dropping-particle":"","parse-names":false,"suffix":""}],"container-title":"Trends in molecular medicine","id":"ITEM-2","issue":"6","issued":{"date-parts":[["2007","6","1"]]},"page":"252-9","publisher":"Elsevier","title":"mTOR Complex1-S6K1 signaling: at the crossroads of obesity, diabetes and cancer.","type":"article-journal","volume":"13"},"uris":["http://www.mendeley.com/documents/?uuid=80704c5b-a6da-39e7-8b4a-3ca47c63010e"]}],"mendeley":{"formattedCitation":"(Um &lt;i&gt;et al.&lt;/i&gt;, 2004; Dann &lt;i&gt;et al.&lt;/i&gt;, 2007)","plainTextFormattedCitation":"(Um et al., 2004; Dann et al., 2007)","previouslyFormattedCitation":"(Um &lt;i&gt;et al.&lt;/i&gt;, 2004; Dann &lt;i&gt;et al.&lt;/i&gt;, 2007)"},"properties":{"noteIndex":0},"schema":"https://github.com/citation-style-language/schema/raw/master/csl-citation.json"}</w:instrText>
      </w:r>
      <w:r w:rsidR="006545F9" w:rsidRPr="00A6706A">
        <w:rPr>
          <w:rFonts w:cstheme="minorHAnsi"/>
          <w:sz w:val="22"/>
          <w:szCs w:val="22"/>
        </w:rPr>
        <w:fldChar w:fldCharType="separate"/>
      </w:r>
      <w:r w:rsidR="006545F9" w:rsidRPr="00A6706A">
        <w:rPr>
          <w:rFonts w:cstheme="minorHAnsi"/>
          <w:noProof/>
          <w:sz w:val="22"/>
          <w:szCs w:val="22"/>
        </w:rPr>
        <w:t xml:space="preserve">(Um </w:t>
      </w:r>
      <w:r w:rsidR="006545F9" w:rsidRPr="00A6706A">
        <w:rPr>
          <w:rFonts w:cstheme="minorHAnsi"/>
          <w:i/>
          <w:noProof/>
          <w:sz w:val="22"/>
          <w:szCs w:val="22"/>
        </w:rPr>
        <w:t>et al.</w:t>
      </w:r>
      <w:r w:rsidR="006545F9" w:rsidRPr="00A6706A">
        <w:rPr>
          <w:rFonts w:cstheme="minorHAnsi"/>
          <w:noProof/>
          <w:sz w:val="22"/>
          <w:szCs w:val="22"/>
        </w:rPr>
        <w:t xml:space="preserve">, 2004; Dann </w:t>
      </w:r>
      <w:r w:rsidR="006545F9" w:rsidRPr="00A6706A">
        <w:rPr>
          <w:rFonts w:cstheme="minorHAnsi"/>
          <w:i/>
          <w:noProof/>
          <w:sz w:val="22"/>
          <w:szCs w:val="22"/>
        </w:rPr>
        <w:t>et al.</w:t>
      </w:r>
      <w:r w:rsidR="006545F9" w:rsidRPr="00A6706A">
        <w:rPr>
          <w:rFonts w:cstheme="minorHAnsi"/>
          <w:noProof/>
          <w:sz w:val="22"/>
          <w:szCs w:val="22"/>
        </w:rPr>
        <w:t>, 2007)</w:t>
      </w:r>
      <w:r w:rsidR="006545F9" w:rsidRPr="00A6706A">
        <w:rPr>
          <w:rFonts w:cstheme="minorHAnsi"/>
          <w:sz w:val="22"/>
          <w:szCs w:val="22"/>
        </w:rPr>
        <w:fldChar w:fldCharType="end"/>
      </w:r>
      <w:r w:rsidR="004439AD" w:rsidRPr="00A6706A">
        <w:rPr>
          <w:rFonts w:cstheme="minorHAnsi"/>
          <w:sz w:val="22"/>
          <w:szCs w:val="22"/>
        </w:rPr>
        <w:t xml:space="preserve">. This </w:t>
      </w:r>
      <w:r w:rsidR="00324C11" w:rsidRPr="00A6706A">
        <w:rPr>
          <w:rFonts w:cstheme="minorHAnsi"/>
          <w:sz w:val="22"/>
          <w:szCs w:val="22"/>
        </w:rPr>
        <w:t>suggests</w:t>
      </w:r>
      <w:r w:rsidR="004439AD" w:rsidRPr="00A6706A">
        <w:rPr>
          <w:rFonts w:cstheme="minorHAnsi"/>
          <w:sz w:val="22"/>
          <w:szCs w:val="22"/>
        </w:rPr>
        <w:t xml:space="preserve"> the important and active role of mTORC1 in promoting an obese phenotype.</w:t>
      </w:r>
    </w:p>
    <w:p w14:paraId="7AB4E3C2" w14:textId="77777777" w:rsidR="00721122" w:rsidRPr="00A6706A" w:rsidRDefault="00721122" w:rsidP="00721122">
      <w:pPr>
        <w:rPr>
          <w:rFonts w:cstheme="minorHAnsi"/>
        </w:rPr>
      </w:pPr>
    </w:p>
    <w:p w14:paraId="52AF1976" w14:textId="238E498A" w:rsidR="008E5357" w:rsidRPr="00A6706A" w:rsidRDefault="008E5357" w:rsidP="008E5357">
      <w:pPr>
        <w:pStyle w:val="Heading2"/>
        <w:rPr>
          <w:rFonts w:asciiTheme="minorHAnsi" w:hAnsiTheme="minorHAnsi" w:cstheme="minorHAnsi"/>
        </w:rPr>
      </w:pPr>
      <w:bookmarkStart w:id="5" w:name="_Toc16242675"/>
      <w:r w:rsidRPr="00A6706A">
        <w:rPr>
          <w:rFonts w:asciiTheme="minorHAnsi" w:hAnsiTheme="minorHAnsi" w:cstheme="minorHAnsi"/>
        </w:rPr>
        <w:t xml:space="preserve">Role of mTORC1 </w:t>
      </w:r>
      <w:r w:rsidR="00423D46" w:rsidRPr="00A6706A">
        <w:rPr>
          <w:rFonts w:asciiTheme="minorHAnsi" w:hAnsiTheme="minorHAnsi" w:cstheme="minorHAnsi"/>
        </w:rPr>
        <w:t>on</w:t>
      </w:r>
      <w:r w:rsidR="0008658F" w:rsidRPr="00A6706A">
        <w:rPr>
          <w:rFonts w:asciiTheme="minorHAnsi" w:hAnsiTheme="minorHAnsi" w:cstheme="minorHAnsi"/>
        </w:rPr>
        <w:t xml:space="preserve"> Mammary Gland Function</w:t>
      </w:r>
      <w:bookmarkEnd w:id="5"/>
    </w:p>
    <w:p w14:paraId="0CDA19E9" w14:textId="534439ED" w:rsidR="008E5357" w:rsidRPr="00A6706A" w:rsidRDefault="00C854BF" w:rsidP="003356AD">
      <w:pPr>
        <w:rPr>
          <w:rFonts w:cstheme="minorHAnsi"/>
          <w:sz w:val="22"/>
          <w:szCs w:val="22"/>
        </w:rPr>
      </w:pPr>
      <w:r w:rsidRPr="00A6706A">
        <w:rPr>
          <w:rFonts w:cstheme="minorHAnsi"/>
          <w:sz w:val="22"/>
          <w:szCs w:val="22"/>
        </w:rPr>
        <w:t xml:space="preserve">mTORC1 is a nutrient sensor and is crucial for proliferation and growth. </w:t>
      </w:r>
      <w:r w:rsidR="00FF4615" w:rsidRPr="00A6706A">
        <w:rPr>
          <w:rFonts w:cstheme="minorHAnsi"/>
          <w:sz w:val="22"/>
          <w:szCs w:val="22"/>
        </w:rPr>
        <w:t xml:space="preserve">Mice treated with rapamycin </w:t>
      </w:r>
      <w:r w:rsidR="007B531B" w:rsidRPr="00A6706A">
        <w:rPr>
          <w:rFonts w:cstheme="minorHAnsi"/>
          <w:sz w:val="22"/>
          <w:szCs w:val="22"/>
        </w:rPr>
        <w:t>for 12 days starting at gestational day 19 had reduced mammary gland size and reduced epithelial tissue</w:t>
      </w:r>
      <w:r w:rsidR="008C7A61" w:rsidRPr="00A6706A">
        <w:rPr>
          <w:rFonts w:cstheme="minorHAnsi"/>
          <w:sz w:val="22"/>
          <w:szCs w:val="22"/>
        </w:rPr>
        <w:t xml:space="preserve"> </w:t>
      </w:r>
      <w:r w:rsidR="008C7A61" w:rsidRPr="00A6706A">
        <w:rPr>
          <w:rFonts w:cstheme="minorHAnsi"/>
          <w:sz w:val="22"/>
          <w:szCs w:val="22"/>
        </w:rPr>
        <w:fldChar w:fldCharType="begin" w:fldLock="1"/>
      </w:r>
      <w:r w:rsidR="007F20AD"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Furthermore, milk beta-casein protein composition was reduced by half in the rapamycin treated group </w:t>
      </w:r>
      <w:r w:rsidR="008C7A61" w:rsidRPr="00A6706A">
        <w:rPr>
          <w:rFonts w:cstheme="minorHAnsi"/>
          <w:sz w:val="22"/>
          <w:szCs w:val="22"/>
        </w:rPr>
        <w:fldChar w:fldCharType="begin" w:fldLock="1"/>
      </w:r>
      <w:r w:rsidR="008C7A61"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8C7A61" w:rsidRPr="00A6706A">
        <w:rPr>
          <w:rFonts w:cstheme="minorHAnsi"/>
          <w:sz w:val="22"/>
          <w:szCs w:val="22"/>
        </w:rPr>
        <w:fldChar w:fldCharType="separate"/>
      </w:r>
      <w:r w:rsidR="008C7A61" w:rsidRPr="00A6706A">
        <w:rPr>
          <w:rFonts w:cstheme="minorHAnsi"/>
          <w:noProof/>
          <w:sz w:val="22"/>
          <w:szCs w:val="22"/>
        </w:rPr>
        <w:t xml:space="preserve">(Jankiewicz </w:t>
      </w:r>
      <w:r w:rsidR="008C7A61" w:rsidRPr="00A6706A">
        <w:rPr>
          <w:rFonts w:cstheme="minorHAnsi"/>
          <w:i/>
          <w:noProof/>
          <w:sz w:val="22"/>
          <w:szCs w:val="22"/>
        </w:rPr>
        <w:t>et al.</w:t>
      </w:r>
      <w:r w:rsidR="008C7A61" w:rsidRPr="00A6706A">
        <w:rPr>
          <w:rFonts w:cstheme="minorHAnsi"/>
          <w:noProof/>
          <w:sz w:val="22"/>
          <w:szCs w:val="22"/>
        </w:rPr>
        <w:t>, 2006)</w:t>
      </w:r>
      <w:r w:rsidR="008C7A61" w:rsidRPr="00A6706A">
        <w:rPr>
          <w:rFonts w:cstheme="minorHAnsi"/>
          <w:sz w:val="22"/>
          <w:szCs w:val="22"/>
        </w:rPr>
        <w:fldChar w:fldCharType="end"/>
      </w:r>
      <w:r w:rsidR="007B531B" w:rsidRPr="00A6706A">
        <w:rPr>
          <w:rFonts w:cstheme="minorHAnsi"/>
          <w:sz w:val="22"/>
          <w:szCs w:val="22"/>
        </w:rPr>
        <w:t xml:space="preserve">. </w:t>
      </w:r>
      <w:r w:rsidR="00ED4CEB" w:rsidRPr="00A6706A">
        <w:rPr>
          <w:rFonts w:cstheme="minorHAnsi"/>
          <w:sz w:val="22"/>
          <w:szCs w:val="22"/>
        </w:rPr>
        <w:t>This indicates the important role of mTORC1 In mammary gland proliferation and protein synthesis.</w:t>
      </w:r>
      <w:r w:rsidR="00324319" w:rsidRPr="00A6706A">
        <w:rPr>
          <w:rFonts w:cstheme="minorHAnsi"/>
          <w:sz w:val="22"/>
          <w:szCs w:val="22"/>
        </w:rPr>
        <w:t xml:space="preserve"> </w:t>
      </w:r>
      <w:r w:rsidR="007F20AD" w:rsidRPr="00A6706A">
        <w:rPr>
          <w:rFonts w:cstheme="minorHAnsi"/>
          <w:sz w:val="22"/>
          <w:szCs w:val="22"/>
        </w:rPr>
        <w:t xml:space="preserve">In bovine mammary epithelial cells, mTORC1 signaling was upregulated in response to lactogenic stimulus via insulin and prolactin </w:t>
      </w:r>
      <w:r w:rsidR="007F20AD" w:rsidRPr="00A6706A">
        <w:rPr>
          <w:rFonts w:cstheme="minorHAnsi"/>
          <w:sz w:val="22"/>
          <w:szCs w:val="22"/>
        </w:rPr>
        <w:fldChar w:fldCharType="begin" w:fldLock="1"/>
      </w:r>
      <w:r w:rsidR="00324319"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7F20AD" w:rsidRPr="00A6706A">
        <w:rPr>
          <w:rFonts w:cstheme="minorHAnsi"/>
          <w:sz w:val="22"/>
          <w:szCs w:val="22"/>
        </w:rPr>
        <w:t xml:space="preserve">. The mechanisms by which mTORC1 promotes protein synthesis has been linked to downregulation of Menin protein, an inhibitor of AKT activity upstream of mTORC1 </w:t>
      </w:r>
      <w:r w:rsidR="007F20AD" w:rsidRPr="00A6706A">
        <w:rPr>
          <w:rFonts w:cstheme="minorHAnsi"/>
          <w:sz w:val="22"/>
          <w:szCs w:val="22"/>
        </w:rPr>
        <w:fldChar w:fldCharType="begin" w:fldLock="1"/>
      </w:r>
      <w:r w:rsidR="007F20AD" w:rsidRPr="00A6706A">
        <w:rPr>
          <w:rFonts w:cstheme="minorHAnsi"/>
          <w:sz w:val="22"/>
          <w:szCs w:val="22"/>
        </w:rPr>
        <w:instrText>ADDIN CSL_CITATION {"citationItems":[{"id":"ITEM-1","itemData":{"DOI":"10.1038/s41598-017-06054-w","ISSN":"2045-2322","PMID":"28710500","abstract":"The MEN1 gene, which encodes the protein Menin, was investigated for its regulatory role in milk protein synthesis in mammary glands. Menin responds to nutrient and hormone levels via the PI3K/Akt/mTOR pathway. Bovine mammary epithelial cells and tissues were used as experimental models in this study. The results revealed that the milk protein synthesis capacity of mammary epithelial cells could be regulated by MEN1/Menin. The overexpression of Menin caused significant suppression of factors involved in the mTOR pathway, as well as milk protein κ-casein (CSNK). In contrast, a significant increase in these factors and CSNK was observed upon MEN1/Menin knockdown. The repression of MEN1/Menin on the mTOR pathway was also observed in mammary gland tissues. Additionally, MEN1/Menin was found to elicit a negative response on prolactin (PRL) and/or insulin (INS), which caused a similar downstream impact on mTOR pathway factors and milk proteins. Collectively, our data indicate that MEN1/Menin could play a regulatory role in milk protein synthesis through mTOR signaling in the mammary gland by mediating the effects of hormones and nutrient status. The discovery of Menin's role in mammary glands suggests Menin could be potential new target for the improvement of milk performance and adjustment of lactation period of dairy cows.","author":[{"dropping-particle":"","family":"Li","given":"Honghui","non-dropping-particle":"","parse-names":false,"suffix":""},{"dropping-particle":"","family":"Liu","given":"Xue","non-dropping-particle":"","parse-names":false,"suffix":""},{"dropping-particle":"","family":"Wang","given":"Zhonghua","non-dropping-particle":"","parse-names":false,"suffix":""},{"dropping-particle":"","family":"Lin","given":"Xueyan","non-dropping-particle":"","parse-names":false,"suffix":""},{"dropping-particle":"","family":"Yan","given":"Zhengui","non-dropping-particle":"","parse-names":false,"suffix":""},{"dropping-particle":"","family":"Cao","given":"Qiaoqiao","non-dropping-particle":"","parse-names":false,"suffix":""},{"dropping-particle":"","family":"Zhao","given":"Meng","non-dropping-particle":"","parse-names":false,"suffix":""},{"dropping-particle":"","family":"Shi","given":"Kerong","non-dropping-particle":"","parse-names":false,"suffix":""}],"container-title":"Scientific reports","id":"ITEM-1","issue":"1","issued":{"date-parts":[["2017"]]},"page":"5479","publisher":"Nature Publishing Group","title":"MEN1/Menin regulates milk protein synthesis through mTOR signaling in mammary epithelial cells.","type":"article-journal","volume":"7"},"uris":["http://www.mendeley.com/documents/?uuid=1d850e11-14cf-3e3f-aedf-1ff3703dbf35"]}],"mendeley":{"formattedCitation":"(Li &lt;i&gt;et al.&lt;/i&gt;, 2017)","plainTextFormattedCitation":"(Li et al., 2017)","previouslyFormattedCitation":"(Li &lt;i&gt;et al.&lt;/i&gt;, 2017)"},"properties":{"noteIndex":0},"schema":"https://github.com/citation-style-language/schema/raw/master/csl-citation.json"}</w:instrText>
      </w:r>
      <w:r w:rsidR="007F20AD" w:rsidRPr="00A6706A">
        <w:rPr>
          <w:rFonts w:cstheme="minorHAnsi"/>
          <w:sz w:val="22"/>
          <w:szCs w:val="22"/>
        </w:rPr>
        <w:fldChar w:fldCharType="separate"/>
      </w:r>
      <w:r w:rsidR="007F20AD" w:rsidRPr="00A6706A">
        <w:rPr>
          <w:rFonts w:cstheme="minorHAnsi"/>
          <w:noProof/>
          <w:sz w:val="22"/>
          <w:szCs w:val="22"/>
        </w:rPr>
        <w:t xml:space="preserve">(Li </w:t>
      </w:r>
      <w:r w:rsidR="007F20AD" w:rsidRPr="00A6706A">
        <w:rPr>
          <w:rFonts w:cstheme="minorHAnsi"/>
          <w:i/>
          <w:noProof/>
          <w:sz w:val="22"/>
          <w:szCs w:val="22"/>
        </w:rPr>
        <w:t>et al.</w:t>
      </w:r>
      <w:r w:rsidR="007F20AD" w:rsidRPr="00A6706A">
        <w:rPr>
          <w:rFonts w:cstheme="minorHAnsi"/>
          <w:noProof/>
          <w:sz w:val="22"/>
          <w:szCs w:val="22"/>
        </w:rPr>
        <w:t>, 2017)</w:t>
      </w:r>
      <w:r w:rsidR="007F20AD" w:rsidRPr="00A6706A">
        <w:rPr>
          <w:rFonts w:cstheme="minorHAnsi"/>
          <w:sz w:val="22"/>
          <w:szCs w:val="22"/>
        </w:rPr>
        <w:fldChar w:fldCharType="end"/>
      </w:r>
      <w:r w:rsidR="0008658F" w:rsidRPr="00A6706A">
        <w:rPr>
          <w:rFonts w:cstheme="minorHAnsi"/>
          <w:sz w:val="22"/>
          <w:szCs w:val="22"/>
        </w:rPr>
        <w:t>.</w:t>
      </w:r>
      <w:r w:rsidR="00324319" w:rsidRPr="00A6706A">
        <w:rPr>
          <w:rFonts w:cstheme="minorHAnsi"/>
          <w:sz w:val="22"/>
          <w:szCs w:val="22"/>
        </w:rPr>
        <w:t xml:space="preserve"> </w:t>
      </w:r>
      <w:r w:rsidR="00B475FE" w:rsidRPr="00A6706A">
        <w:rPr>
          <w:rFonts w:cstheme="minorHAnsi"/>
          <w:sz w:val="22"/>
          <w:szCs w:val="22"/>
        </w:rPr>
        <w:t xml:space="preserve">Transgenic pregnant mice with activated AKT in the mammary epithelial cells had </w:t>
      </w:r>
      <w:r w:rsidR="00FA4F91" w:rsidRPr="00A6706A">
        <w:rPr>
          <w:rFonts w:cstheme="minorHAnsi"/>
          <w:sz w:val="22"/>
          <w:szCs w:val="22"/>
        </w:rPr>
        <w:t xml:space="preserve">comparable mammary gland development </w:t>
      </w:r>
      <w:r w:rsidR="001B7A35" w:rsidRPr="00A6706A">
        <w:rPr>
          <w:rFonts w:cstheme="minorHAnsi"/>
          <w:sz w:val="22"/>
          <w:szCs w:val="22"/>
        </w:rPr>
        <w:t>during pregnancy, but showed distended alveoli during lactation and a</w:t>
      </w:r>
      <w:r w:rsidR="00FA4F91" w:rsidRPr="00A6706A">
        <w:rPr>
          <w:rFonts w:cstheme="minorHAnsi"/>
          <w:sz w:val="22"/>
          <w:szCs w:val="22"/>
        </w:rPr>
        <w:t xml:space="preserve"> </w:t>
      </w:r>
      <w:r w:rsidR="00244B80" w:rsidRPr="00A6706A">
        <w:rPr>
          <w:rFonts w:cstheme="minorHAnsi"/>
          <w:sz w:val="22"/>
          <w:szCs w:val="22"/>
        </w:rPr>
        <w:t>higher</w:t>
      </w:r>
      <w:r w:rsidR="00B475FE" w:rsidRPr="00A6706A">
        <w:rPr>
          <w:rFonts w:cstheme="minorHAnsi"/>
          <w:sz w:val="22"/>
          <w:szCs w:val="22"/>
        </w:rPr>
        <w:t xml:space="preserve"> lipid </w:t>
      </w:r>
      <w:r w:rsidR="00244B80" w:rsidRPr="00A6706A">
        <w:rPr>
          <w:rFonts w:cstheme="minorHAnsi"/>
          <w:sz w:val="22"/>
          <w:szCs w:val="22"/>
        </w:rPr>
        <w:t xml:space="preserve">droplet composition </w:t>
      </w:r>
      <w:r w:rsidR="00244B80" w:rsidRPr="00A6706A">
        <w:rPr>
          <w:rFonts w:cstheme="minorHAnsi"/>
          <w:sz w:val="22"/>
          <w:szCs w:val="22"/>
        </w:rPr>
        <w:lastRenderedPageBreak/>
        <w:t xml:space="preserve">and </w:t>
      </w:r>
      <w:r w:rsidR="001B7A35" w:rsidRPr="00A6706A">
        <w:rPr>
          <w:rFonts w:cstheme="minorHAnsi"/>
          <w:sz w:val="22"/>
          <w:szCs w:val="22"/>
        </w:rPr>
        <w:t>size</w:t>
      </w:r>
      <w:r w:rsidR="00244B80" w:rsidRPr="00A6706A">
        <w:rPr>
          <w:rFonts w:cstheme="minorHAnsi"/>
          <w:sz w:val="22"/>
          <w:szCs w:val="22"/>
        </w:rPr>
        <w:t xml:space="preserve"> in the mammary epithelial during gestation</w:t>
      </w:r>
      <w:r w:rsidR="00A533DE" w:rsidRPr="00A6706A">
        <w:rPr>
          <w:rFonts w:cstheme="minorHAnsi"/>
          <w:sz w:val="22"/>
          <w:szCs w:val="22"/>
        </w:rPr>
        <w:t xml:space="preserve"> </w:t>
      </w:r>
      <w:r w:rsidR="001B7A35" w:rsidRPr="00A6706A">
        <w:rPr>
          <w:rFonts w:cstheme="minorHAnsi"/>
          <w:sz w:val="22"/>
          <w:szCs w:val="22"/>
        </w:rPr>
        <w:t>and</w:t>
      </w:r>
      <w:r w:rsidR="00A533DE" w:rsidRPr="00A6706A">
        <w:rPr>
          <w:rFonts w:cstheme="minorHAnsi"/>
          <w:sz w:val="22"/>
          <w:szCs w:val="22"/>
        </w:rPr>
        <w:t xml:space="preserve"> lactation</w:t>
      </w:r>
      <w:r w:rsidR="00244B80" w:rsidRPr="00A6706A">
        <w:rPr>
          <w:rFonts w:cstheme="minorHAnsi"/>
          <w:sz w:val="22"/>
          <w:szCs w:val="22"/>
        </w:rPr>
        <w:t xml:space="preserve"> </w:t>
      </w:r>
      <w:r w:rsidR="00324319" w:rsidRPr="00A6706A">
        <w:rPr>
          <w:rFonts w:cstheme="minorHAnsi"/>
          <w:sz w:val="22"/>
          <w:szCs w:val="22"/>
        </w:rPr>
        <w:fldChar w:fldCharType="begin" w:fldLock="1"/>
      </w:r>
      <w:r w:rsidR="00984249"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324319" w:rsidRPr="00A6706A">
        <w:rPr>
          <w:rFonts w:cstheme="minorHAnsi"/>
          <w:sz w:val="22"/>
          <w:szCs w:val="22"/>
        </w:rPr>
        <w:fldChar w:fldCharType="separate"/>
      </w:r>
      <w:r w:rsidR="00324319" w:rsidRPr="00A6706A">
        <w:rPr>
          <w:rFonts w:cstheme="minorHAnsi"/>
          <w:noProof/>
          <w:sz w:val="22"/>
          <w:szCs w:val="22"/>
        </w:rPr>
        <w:t xml:space="preserve">(Schwertfeger </w:t>
      </w:r>
      <w:r w:rsidR="00324319" w:rsidRPr="00A6706A">
        <w:rPr>
          <w:rFonts w:cstheme="minorHAnsi"/>
          <w:i/>
          <w:noProof/>
          <w:sz w:val="22"/>
          <w:szCs w:val="22"/>
        </w:rPr>
        <w:t>et al.</w:t>
      </w:r>
      <w:r w:rsidR="00324319" w:rsidRPr="00A6706A">
        <w:rPr>
          <w:rFonts w:cstheme="minorHAnsi"/>
          <w:noProof/>
          <w:sz w:val="22"/>
          <w:szCs w:val="22"/>
        </w:rPr>
        <w:t>, 2003)</w:t>
      </w:r>
      <w:r w:rsidR="00324319" w:rsidRPr="00A6706A">
        <w:rPr>
          <w:rFonts w:cstheme="minorHAnsi"/>
          <w:sz w:val="22"/>
          <w:szCs w:val="22"/>
        </w:rPr>
        <w:fldChar w:fldCharType="end"/>
      </w:r>
      <w:r w:rsidR="00244B80" w:rsidRPr="00A6706A">
        <w:rPr>
          <w:rFonts w:cstheme="minorHAnsi"/>
          <w:sz w:val="22"/>
          <w:szCs w:val="22"/>
        </w:rPr>
        <w:t>.</w:t>
      </w:r>
      <w:r w:rsidR="007B08A5" w:rsidRPr="00A6706A">
        <w:rPr>
          <w:rFonts w:cstheme="minorHAnsi"/>
          <w:sz w:val="22"/>
          <w:szCs w:val="22"/>
        </w:rPr>
        <w:t xml:space="preserve"> </w:t>
      </w:r>
      <w:r w:rsidR="004359C5" w:rsidRPr="00A6706A">
        <w:rPr>
          <w:rFonts w:cstheme="minorHAnsi"/>
          <w:sz w:val="22"/>
          <w:szCs w:val="22"/>
        </w:rPr>
        <w:t xml:space="preserve">Milk composition from the transgenic mice revealed higher fat </w:t>
      </w:r>
      <w:r w:rsidR="00984249" w:rsidRPr="00A6706A">
        <w:rPr>
          <w:rFonts w:cstheme="minorHAnsi"/>
          <w:sz w:val="22"/>
          <w:szCs w:val="22"/>
        </w:rPr>
        <w:t>percentage</w:t>
      </w:r>
      <w:r w:rsidR="004359C5" w:rsidRPr="00A6706A">
        <w:rPr>
          <w:rFonts w:cstheme="minorHAnsi"/>
          <w:sz w:val="22"/>
          <w:szCs w:val="22"/>
        </w:rPr>
        <w:t xml:space="preserve"> </w:t>
      </w:r>
      <w:r w:rsidR="00984249" w:rsidRPr="00A6706A">
        <w:rPr>
          <w:rFonts w:cstheme="minorHAnsi"/>
          <w:sz w:val="22"/>
          <w:szCs w:val="22"/>
        </w:rPr>
        <w:t xml:space="preserve">and a higher protein concentration compared to controls </w:t>
      </w:r>
      <w:r w:rsidR="00984249" w:rsidRPr="00A6706A">
        <w:rPr>
          <w:rFonts w:cstheme="minorHAnsi"/>
          <w:sz w:val="22"/>
          <w:szCs w:val="22"/>
        </w:rPr>
        <w:fldChar w:fldCharType="begin" w:fldLock="1"/>
      </w:r>
      <w:r w:rsidR="007E0DE6"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984249" w:rsidRPr="00A6706A">
        <w:rPr>
          <w:rFonts w:cstheme="minorHAnsi"/>
          <w:sz w:val="22"/>
          <w:szCs w:val="22"/>
        </w:rPr>
        <w:fldChar w:fldCharType="separate"/>
      </w:r>
      <w:r w:rsidR="00984249" w:rsidRPr="00A6706A">
        <w:rPr>
          <w:rFonts w:cstheme="minorHAnsi"/>
          <w:noProof/>
          <w:sz w:val="22"/>
          <w:szCs w:val="22"/>
        </w:rPr>
        <w:t xml:space="preserve">(Schwertfeger </w:t>
      </w:r>
      <w:r w:rsidR="00984249" w:rsidRPr="00A6706A">
        <w:rPr>
          <w:rFonts w:cstheme="minorHAnsi"/>
          <w:i/>
          <w:noProof/>
          <w:sz w:val="22"/>
          <w:szCs w:val="22"/>
        </w:rPr>
        <w:t>et al.</w:t>
      </w:r>
      <w:r w:rsidR="00984249" w:rsidRPr="00A6706A">
        <w:rPr>
          <w:rFonts w:cstheme="minorHAnsi"/>
          <w:noProof/>
          <w:sz w:val="22"/>
          <w:szCs w:val="22"/>
        </w:rPr>
        <w:t>, 2003)</w:t>
      </w:r>
      <w:r w:rsidR="00984249" w:rsidRPr="00A6706A">
        <w:rPr>
          <w:rFonts w:cstheme="minorHAnsi"/>
          <w:sz w:val="22"/>
          <w:szCs w:val="22"/>
        </w:rPr>
        <w:fldChar w:fldCharType="end"/>
      </w:r>
      <w:r w:rsidR="00984249" w:rsidRPr="00A6706A">
        <w:rPr>
          <w:rFonts w:cstheme="minorHAnsi"/>
          <w:sz w:val="22"/>
          <w:szCs w:val="22"/>
        </w:rPr>
        <w:t>.</w:t>
      </w:r>
      <w:r w:rsidR="00E6318F" w:rsidRPr="00A6706A">
        <w:rPr>
          <w:rFonts w:cstheme="minorHAnsi"/>
          <w:sz w:val="22"/>
          <w:szCs w:val="22"/>
        </w:rPr>
        <w:t xml:space="preserve"> AKT, upstream of mTORC1, may play </w:t>
      </w:r>
      <w:r w:rsidR="007E0DE6" w:rsidRPr="00A6706A">
        <w:rPr>
          <w:rFonts w:cstheme="minorHAnsi"/>
          <w:sz w:val="22"/>
          <w:szCs w:val="22"/>
        </w:rPr>
        <w:t xml:space="preserve">a significant role in regulating mammary gland differentiation and lipid and protein synthesis </w:t>
      </w:r>
      <w:r w:rsidR="007E0DE6" w:rsidRPr="00A6706A">
        <w:rPr>
          <w:rFonts w:cstheme="minorHAnsi"/>
          <w:sz w:val="22"/>
          <w:szCs w:val="22"/>
        </w:rPr>
        <w:fldChar w:fldCharType="begin" w:fldLock="1"/>
      </w:r>
      <w:r w:rsidR="005F6D04"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7E0DE6" w:rsidRPr="00A6706A">
        <w:rPr>
          <w:rFonts w:cstheme="minorHAnsi"/>
          <w:sz w:val="22"/>
          <w:szCs w:val="22"/>
        </w:rPr>
        <w:fldChar w:fldCharType="separate"/>
      </w:r>
      <w:r w:rsidR="007E0DE6" w:rsidRPr="00A6706A">
        <w:rPr>
          <w:rFonts w:cstheme="minorHAnsi"/>
          <w:noProof/>
          <w:sz w:val="22"/>
          <w:szCs w:val="22"/>
        </w:rPr>
        <w:t xml:space="preserve">(Schwertfeger </w:t>
      </w:r>
      <w:r w:rsidR="007E0DE6" w:rsidRPr="00A6706A">
        <w:rPr>
          <w:rFonts w:cstheme="minorHAnsi"/>
          <w:i/>
          <w:noProof/>
          <w:sz w:val="22"/>
          <w:szCs w:val="22"/>
        </w:rPr>
        <w:t>et al.</w:t>
      </w:r>
      <w:r w:rsidR="007E0DE6" w:rsidRPr="00A6706A">
        <w:rPr>
          <w:rFonts w:cstheme="minorHAnsi"/>
          <w:noProof/>
          <w:sz w:val="22"/>
          <w:szCs w:val="22"/>
        </w:rPr>
        <w:t>, 2003)</w:t>
      </w:r>
      <w:r w:rsidR="007E0DE6" w:rsidRPr="00A6706A">
        <w:rPr>
          <w:rFonts w:cstheme="minorHAnsi"/>
          <w:sz w:val="22"/>
          <w:szCs w:val="22"/>
        </w:rPr>
        <w:fldChar w:fldCharType="end"/>
      </w:r>
      <w:r w:rsidR="007E0DE6" w:rsidRPr="00A6706A">
        <w:rPr>
          <w:rFonts w:cstheme="minorHAnsi"/>
          <w:sz w:val="22"/>
          <w:szCs w:val="22"/>
        </w:rPr>
        <w:t>.</w:t>
      </w:r>
      <w:r w:rsidR="00371D21" w:rsidRPr="00A6706A">
        <w:rPr>
          <w:rFonts w:cstheme="minorHAnsi"/>
          <w:sz w:val="22"/>
          <w:szCs w:val="22"/>
        </w:rPr>
        <w:t xml:space="preserve"> Furthermore, Th-</w:t>
      </w:r>
      <w:r w:rsidR="00F625D8" w:rsidRPr="00A6706A">
        <w:rPr>
          <w:rFonts w:cstheme="minorHAnsi"/>
          <w:sz w:val="22"/>
          <w:szCs w:val="22"/>
        </w:rPr>
        <w:t xml:space="preserve">inducing </w:t>
      </w:r>
      <w:r w:rsidR="00371D21" w:rsidRPr="00A6706A">
        <w:rPr>
          <w:rFonts w:cstheme="minorHAnsi"/>
          <w:sz w:val="22"/>
          <w:szCs w:val="22"/>
        </w:rPr>
        <w:t>POK</w:t>
      </w:r>
      <w:r w:rsidR="00CE652B" w:rsidRPr="00A6706A">
        <w:rPr>
          <w:rFonts w:cstheme="minorHAnsi"/>
          <w:sz w:val="22"/>
          <w:szCs w:val="22"/>
        </w:rPr>
        <w:t xml:space="preserve">, </w:t>
      </w:r>
      <w:r w:rsidR="009C5880" w:rsidRPr="00A6706A">
        <w:rPr>
          <w:rFonts w:cstheme="minorHAnsi"/>
          <w:sz w:val="22"/>
          <w:szCs w:val="22"/>
        </w:rPr>
        <w:t>a transcription factor, was found to be correlated with mTORC1 and a potential feed-forward regulator of insulin signaling via IRS1/</w:t>
      </w:r>
      <w:r w:rsidR="00A20D3B" w:rsidRPr="00A6706A">
        <w:rPr>
          <w:rFonts w:cstheme="minorHAnsi"/>
          <w:sz w:val="22"/>
          <w:szCs w:val="22"/>
        </w:rPr>
        <w:t>Akt/</w:t>
      </w:r>
      <w:r w:rsidR="009C5880" w:rsidRPr="00A6706A">
        <w:rPr>
          <w:rFonts w:cstheme="minorHAnsi"/>
          <w:sz w:val="22"/>
          <w:szCs w:val="22"/>
        </w:rPr>
        <w:t xml:space="preserve">mTORC1 pathway in the mammary gland </w:t>
      </w:r>
      <w:r w:rsidR="009C5880" w:rsidRPr="00A6706A">
        <w:rPr>
          <w:rFonts w:cstheme="minorHAnsi"/>
          <w:sz w:val="22"/>
          <w:szCs w:val="22"/>
        </w:rPr>
        <w:fldChar w:fldCharType="begin" w:fldLock="1"/>
      </w:r>
      <w:r w:rsidR="006A76C1"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9C5880" w:rsidRPr="00A6706A">
        <w:rPr>
          <w:rFonts w:cstheme="minorHAnsi"/>
          <w:sz w:val="22"/>
          <w:szCs w:val="22"/>
        </w:rPr>
        <w:fldChar w:fldCharType="separate"/>
      </w:r>
      <w:r w:rsidR="009C5880" w:rsidRPr="00A6706A">
        <w:rPr>
          <w:rFonts w:cstheme="minorHAnsi"/>
          <w:noProof/>
          <w:sz w:val="22"/>
          <w:szCs w:val="22"/>
        </w:rPr>
        <w:t xml:space="preserve">(Zhang </w:t>
      </w:r>
      <w:r w:rsidR="009C5880" w:rsidRPr="00A6706A">
        <w:rPr>
          <w:rFonts w:cstheme="minorHAnsi"/>
          <w:i/>
          <w:noProof/>
          <w:sz w:val="22"/>
          <w:szCs w:val="22"/>
        </w:rPr>
        <w:t>et al.</w:t>
      </w:r>
      <w:r w:rsidR="009C5880" w:rsidRPr="00A6706A">
        <w:rPr>
          <w:rFonts w:cstheme="minorHAnsi"/>
          <w:noProof/>
          <w:sz w:val="22"/>
          <w:szCs w:val="22"/>
        </w:rPr>
        <w:t>, 2018)</w:t>
      </w:r>
      <w:r w:rsidR="009C5880" w:rsidRPr="00A6706A">
        <w:rPr>
          <w:rFonts w:cstheme="minorHAnsi"/>
          <w:sz w:val="22"/>
          <w:szCs w:val="22"/>
        </w:rPr>
        <w:fldChar w:fldCharType="end"/>
      </w:r>
      <w:r w:rsidR="009C5880" w:rsidRPr="00A6706A">
        <w:rPr>
          <w:rFonts w:cstheme="minorHAnsi"/>
          <w:sz w:val="22"/>
          <w:szCs w:val="22"/>
        </w:rPr>
        <w:t xml:space="preserve">. Mice lacking Th-POK had lower pup survival rate that was attributed to lactation. Knockout mice further had reduced milk triglycerides and increased milk non-esterified fatty acids. This was due to </w:t>
      </w:r>
      <w:r w:rsidR="000833D4" w:rsidRPr="00A6706A">
        <w:rPr>
          <w:rFonts w:cstheme="minorHAnsi"/>
          <w:sz w:val="22"/>
          <w:szCs w:val="22"/>
        </w:rPr>
        <w:t xml:space="preserve">large lipid droplet accumulation </w:t>
      </w:r>
      <w:r w:rsidR="00311DF1" w:rsidRPr="00A6706A">
        <w:rPr>
          <w:rFonts w:cstheme="minorHAnsi"/>
          <w:sz w:val="22"/>
          <w:szCs w:val="22"/>
        </w:rPr>
        <w:t xml:space="preserve">in the mammary alveolar cells. </w:t>
      </w:r>
      <w:r w:rsidR="00633331" w:rsidRPr="00A6706A">
        <w:rPr>
          <w:rFonts w:cstheme="minorHAnsi"/>
          <w:sz w:val="22"/>
          <w:szCs w:val="22"/>
        </w:rPr>
        <w:t xml:space="preserve">Th-POK knockout mice </w:t>
      </w:r>
      <w:r w:rsidR="00A20D3B" w:rsidRPr="00A6706A">
        <w:rPr>
          <w:rFonts w:cstheme="minorHAnsi"/>
          <w:sz w:val="22"/>
          <w:szCs w:val="22"/>
        </w:rPr>
        <w:t xml:space="preserve">further showed signs of precocious </w:t>
      </w:r>
      <w:r w:rsidR="005F6D04" w:rsidRPr="00A6706A">
        <w:rPr>
          <w:rFonts w:cstheme="minorHAnsi"/>
          <w:sz w:val="22"/>
          <w:szCs w:val="22"/>
        </w:rPr>
        <w:t xml:space="preserve">mammary epithelial involution </w:t>
      </w:r>
      <w:r w:rsidR="005F6D04" w:rsidRPr="00A6706A">
        <w:rPr>
          <w:rFonts w:cstheme="minorHAnsi"/>
          <w:sz w:val="22"/>
          <w:szCs w:val="22"/>
        </w:rPr>
        <w:fldChar w:fldCharType="begin" w:fldLock="1"/>
      </w:r>
      <w:r w:rsidR="009B3E66"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5F6D04" w:rsidRPr="00A6706A">
        <w:rPr>
          <w:rFonts w:cstheme="minorHAnsi"/>
          <w:sz w:val="22"/>
          <w:szCs w:val="22"/>
        </w:rPr>
        <w:fldChar w:fldCharType="separate"/>
      </w:r>
      <w:r w:rsidR="005F6D04" w:rsidRPr="00A6706A">
        <w:rPr>
          <w:rFonts w:cstheme="minorHAnsi"/>
          <w:noProof/>
          <w:sz w:val="22"/>
          <w:szCs w:val="22"/>
        </w:rPr>
        <w:t xml:space="preserve">(Zhang </w:t>
      </w:r>
      <w:r w:rsidR="005F6D04" w:rsidRPr="00A6706A">
        <w:rPr>
          <w:rFonts w:cstheme="minorHAnsi"/>
          <w:i/>
          <w:noProof/>
          <w:sz w:val="22"/>
          <w:szCs w:val="22"/>
        </w:rPr>
        <w:t>et al.</w:t>
      </w:r>
      <w:r w:rsidR="005F6D04" w:rsidRPr="00A6706A">
        <w:rPr>
          <w:rFonts w:cstheme="minorHAnsi"/>
          <w:noProof/>
          <w:sz w:val="22"/>
          <w:szCs w:val="22"/>
        </w:rPr>
        <w:t>, 2018)</w:t>
      </w:r>
      <w:r w:rsidR="005F6D04" w:rsidRPr="00A6706A">
        <w:rPr>
          <w:rFonts w:cstheme="minorHAnsi"/>
          <w:sz w:val="22"/>
          <w:szCs w:val="22"/>
        </w:rPr>
        <w:fldChar w:fldCharType="end"/>
      </w:r>
      <w:r w:rsidR="00A20D3B" w:rsidRPr="00A6706A">
        <w:rPr>
          <w:rFonts w:cstheme="minorHAnsi"/>
          <w:sz w:val="22"/>
          <w:szCs w:val="22"/>
        </w:rPr>
        <w:t>. This implies the important role of mTORC1 in modulating lipid synthesis in the mammary alveolar cells.</w:t>
      </w:r>
    </w:p>
    <w:p w14:paraId="1E032742" w14:textId="77777777" w:rsidR="009D7E85" w:rsidRPr="00A6706A" w:rsidRDefault="009D7E85" w:rsidP="003356AD">
      <w:pPr>
        <w:rPr>
          <w:rFonts w:cstheme="minorHAnsi"/>
          <w:sz w:val="22"/>
          <w:szCs w:val="22"/>
        </w:rPr>
      </w:pPr>
    </w:p>
    <w:p w14:paraId="77D7652F" w14:textId="77777777" w:rsidR="0094778F" w:rsidRPr="00A6706A" w:rsidRDefault="002A3D65" w:rsidP="0094778F">
      <w:pPr>
        <w:pStyle w:val="Heading2"/>
        <w:rPr>
          <w:rFonts w:asciiTheme="minorHAnsi" w:hAnsiTheme="minorHAnsi" w:cstheme="minorHAnsi"/>
        </w:rPr>
      </w:pPr>
      <w:bookmarkStart w:id="6" w:name="_Toc16242676"/>
      <w:r w:rsidRPr="00A6706A">
        <w:rPr>
          <w:rFonts w:asciiTheme="minorHAnsi" w:hAnsiTheme="minorHAnsi" w:cstheme="minorHAnsi"/>
        </w:rPr>
        <w:t>Maternal</w:t>
      </w:r>
      <w:r w:rsidR="0094778F" w:rsidRPr="00A6706A">
        <w:rPr>
          <w:rFonts w:asciiTheme="minorHAnsi" w:hAnsiTheme="minorHAnsi" w:cstheme="minorHAnsi"/>
        </w:rPr>
        <w:t xml:space="preserve"> Obesity and Offspring Health</w:t>
      </w:r>
      <w:bookmarkEnd w:id="6"/>
    </w:p>
    <w:p w14:paraId="1D51A93F" w14:textId="44711A4B" w:rsidR="0094778F" w:rsidRPr="00A6706A" w:rsidRDefault="0059223E" w:rsidP="00194D32">
      <w:pPr>
        <w:rPr>
          <w:rFonts w:cstheme="minorHAnsi"/>
          <w:sz w:val="22"/>
          <w:szCs w:val="22"/>
        </w:rPr>
      </w:pPr>
      <w:r w:rsidRPr="00A6706A">
        <w:rPr>
          <w:rFonts w:cstheme="minorHAnsi"/>
          <w:sz w:val="22"/>
          <w:szCs w:val="22"/>
        </w:rPr>
        <w:t>Maternal</w:t>
      </w:r>
      <w:r w:rsidR="00194D32" w:rsidRPr="00A6706A">
        <w:rPr>
          <w:rFonts w:cstheme="minorHAnsi"/>
          <w:sz w:val="22"/>
          <w:szCs w:val="22"/>
        </w:rPr>
        <w:t xml:space="preserve"> obesity can influence the offspring health </w:t>
      </w:r>
      <w:r w:rsidRPr="00A6706A">
        <w:rPr>
          <w:rFonts w:cstheme="minorHAnsi"/>
          <w:sz w:val="22"/>
          <w:szCs w:val="22"/>
        </w:rPr>
        <w:t>via pre-gestational, gestational and lactational exposures</w:t>
      </w:r>
      <w:r w:rsidR="00194D32" w:rsidRPr="00A6706A">
        <w:rPr>
          <w:rFonts w:cstheme="minorHAnsi"/>
          <w:sz w:val="22"/>
          <w:szCs w:val="22"/>
        </w:rPr>
        <w:t xml:space="preserve">. Children of mothers with class III obesity are at 2.3 times higher risk of being large for gestational age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Disease.","type":"article-journal","volume":"128"},"uris":["http://www.mendeley.com/documents/?uuid=be77a085-b38d-33f6-bba7-573b3e04b1da"]}],"mendeley":{"formattedCitation":"(Kim &lt;i&gt;et al.&lt;/i&gt;, 2016)","plainTextFormattedCitation":"(Kim et al., 2016)","previouslyFormattedCitation":"(Kim &lt;i&gt;et al.&lt;/i&gt;, 2016)"},"properties":{"noteIndex":0},"schema":"https://github.com/citation-style-language/schema/raw/master/csl-citation.json"}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(Kim </w:t>
      </w:r>
      <w:r w:rsidR="00194D32" w:rsidRPr="00A6706A">
        <w:rPr>
          <w:rFonts w:cstheme="minorHAnsi"/>
          <w:i/>
          <w:noProof/>
          <w:sz w:val="22"/>
          <w:szCs w:val="22"/>
        </w:rPr>
        <w:t>et al.</w:t>
      </w:r>
      <w:r w:rsidR="00194D32" w:rsidRPr="00A6706A">
        <w:rPr>
          <w:rFonts w:cstheme="minorHAnsi"/>
          <w:noProof/>
          <w:sz w:val="22"/>
          <w:szCs w:val="22"/>
        </w:rPr>
        <w:t>, 2016)</w:t>
      </w:r>
      <w:r w:rsidR="00194D32" w:rsidRPr="00A6706A">
        <w:rPr>
          <w:rFonts w:cstheme="minorHAnsi"/>
          <w:sz w:val="22"/>
          <w:szCs w:val="22"/>
        </w:rPr>
        <w:fldChar w:fldCharType="end"/>
      </w:r>
      <w:r w:rsidR="00194D32" w:rsidRPr="00A6706A">
        <w:rPr>
          <w:rFonts w:cstheme="minorHAnsi"/>
          <w:sz w:val="22"/>
          <w:szCs w:val="22"/>
        </w:rPr>
        <w:t>.</w:t>
      </w:r>
      <w:r w:rsidR="00AE54C6" w:rsidRPr="00A6706A">
        <w:rPr>
          <w:rFonts w:cstheme="minorHAnsi"/>
          <w:sz w:val="22"/>
          <w:szCs w:val="22"/>
        </w:rPr>
        <w:t xml:space="preserve"> </w:t>
      </w:r>
      <w:r w:rsidR="00A51877" w:rsidRPr="00A6706A">
        <w:rPr>
          <w:rFonts w:cstheme="minorHAnsi"/>
          <w:sz w:val="22"/>
          <w:szCs w:val="22"/>
        </w:rPr>
        <w:t>Children of overweight or obese mothers had increased weight gain at age 0-4 years and a higher BMI</w:t>
      </w:r>
      <w:r w:rsidR="00B71D14" w:rsidRPr="00A6706A">
        <w:rPr>
          <w:rFonts w:cstheme="minorHAnsi"/>
          <w:sz w:val="22"/>
          <w:szCs w:val="22"/>
        </w:rPr>
        <w:t xml:space="preserve"> z-score</w:t>
      </w:r>
      <w:r w:rsidR="00A51877" w:rsidRPr="00A6706A">
        <w:rPr>
          <w:rFonts w:cstheme="minorHAnsi"/>
          <w:sz w:val="22"/>
          <w:szCs w:val="22"/>
        </w:rPr>
        <w:t xml:space="preserve"> compared to children of lean mothers</w:t>
      </w:r>
      <w:r w:rsidR="006A76C1" w:rsidRPr="00A6706A">
        <w:rPr>
          <w:rFonts w:cstheme="minorHAnsi"/>
          <w:sz w:val="22"/>
          <w:szCs w:val="22"/>
        </w:rPr>
        <w:t xml:space="preserve"> </w:t>
      </w:r>
      <w:r w:rsidR="006A76C1" w:rsidRPr="00A6706A">
        <w:rPr>
          <w:rFonts w:cstheme="minorHAnsi"/>
          <w:sz w:val="22"/>
          <w:szCs w:val="22"/>
        </w:rPr>
        <w:fldChar w:fldCharType="begin" w:fldLock="1"/>
      </w:r>
      <w:r w:rsidR="006A76C1"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6A76C1" w:rsidRPr="00A6706A">
        <w:rPr>
          <w:rFonts w:cstheme="minorHAnsi"/>
          <w:sz w:val="22"/>
          <w:szCs w:val="22"/>
        </w:rPr>
        <w:fldChar w:fldCharType="separate"/>
      </w:r>
      <w:r w:rsidR="006A76C1" w:rsidRPr="00A6706A">
        <w:rPr>
          <w:rFonts w:cstheme="minorHAnsi"/>
          <w:noProof/>
          <w:sz w:val="22"/>
          <w:szCs w:val="22"/>
        </w:rPr>
        <w:t xml:space="preserve">(Hu </w:t>
      </w:r>
      <w:r w:rsidR="006A76C1" w:rsidRPr="00A6706A">
        <w:rPr>
          <w:rFonts w:cstheme="minorHAnsi"/>
          <w:i/>
          <w:noProof/>
          <w:sz w:val="22"/>
          <w:szCs w:val="22"/>
        </w:rPr>
        <w:t>et al.</w:t>
      </w:r>
      <w:r w:rsidR="006A76C1" w:rsidRPr="00A6706A">
        <w:rPr>
          <w:rFonts w:cstheme="minorHAnsi"/>
          <w:noProof/>
          <w:sz w:val="22"/>
          <w:szCs w:val="22"/>
        </w:rPr>
        <w:t>, 2019)</w:t>
      </w:r>
      <w:r w:rsidR="006A76C1" w:rsidRPr="00A6706A">
        <w:rPr>
          <w:rFonts w:cstheme="minorHAnsi"/>
          <w:sz w:val="22"/>
          <w:szCs w:val="22"/>
        </w:rPr>
        <w:fldChar w:fldCharType="end"/>
      </w:r>
      <w:r w:rsidR="00A51877" w:rsidRPr="00A6706A">
        <w:rPr>
          <w:rFonts w:cstheme="minorHAnsi"/>
          <w:sz w:val="22"/>
          <w:szCs w:val="22"/>
        </w:rPr>
        <w:t>.</w:t>
      </w:r>
      <w:r w:rsidR="00262C9F" w:rsidRPr="00A6706A">
        <w:rPr>
          <w:rFonts w:cstheme="minorHAnsi"/>
          <w:sz w:val="22"/>
          <w:szCs w:val="22"/>
        </w:rPr>
        <w:t xml:space="preserve"> Another study found no effect on offspring weight</w:t>
      </w:r>
      <w:r w:rsidR="000C7E83" w:rsidRPr="00A6706A">
        <w:rPr>
          <w:rFonts w:cstheme="minorHAnsi"/>
          <w:sz w:val="22"/>
          <w:szCs w:val="22"/>
        </w:rPr>
        <w:t>.</w:t>
      </w:r>
      <w:r w:rsidR="00262C9F" w:rsidRPr="00A6706A">
        <w:rPr>
          <w:rFonts w:cstheme="minorHAnsi"/>
          <w:sz w:val="22"/>
          <w:szCs w:val="22"/>
        </w:rPr>
        <w:t xml:space="preserve"> </w:t>
      </w:r>
      <w:r w:rsidR="00A51877" w:rsidRPr="00A6706A">
        <w:rPr>
          <w:rFonts w:cstheme="minorHAnsi"/>
          <w:sz w:val="22"/>
          <w:szCs w:val="22"/>
        </w:rPr>
        <w:t xml:space="preserve"> Pre-pregnancy obesity was positively associated with higher weight gain and obesity risk in early childhood</w:t>
      </w:r>
      <w:r w:rsidR="00AC73A6" w:rsidRPr="00A6706A">
        <w:rPr>
          <w:rFonts w:cstheme="minorHAnsi"/>
          <w:sz w:val="22"/>
          <w:szCs w:val="22"/>
        </w:rPr>
        <w:t xml:space="preserve">. This association was unaltered when </w:t>
      </w:r>
      <w:r w:rsidR="008630B1" w:rsidRPr="00A6706A">
        <w:rPr>
          <w:rFonts w:cstheme="minorHAnsi"/>
          <w:sz w:val="22"/>
          <w:szCs w:val="22"/>
        </w:rPr>
        <w:t xml:space="preserve">breastfeeding </w:t>
      </w:r>
      <w:r w:rsidR="00AC73A6" w:rsidRPr="00A6706A">
        <w:rPr>
          <w:rFonts w:cstheme="minorHAnsi"/>
          <w:sz w:val="22"/>
          <w:szCs w:val="22"/>
        </w:rPr>
        <w:t>was accounted for</w:t>
      </w:r>
      <w:r w:rsidR="008630B1" w:rsidRPr="00A6706A">
        <w:rPr>
          <w:rFonts w:cstheme="minorHAnsi"/>
          <w:sz w:val="22"/>
          <w:szCs w:val="22"/>
        </w:rPr>
        <w:t xml:space="preserve"> </w:t>
      </w:r>
      <w:r w:rsidR="008630B1" w:rsidRPr="00A6706A">
        <w:rPr>
          <w:rFonts w:cstheme="minorHAnsi"/>
          <w:sz w:val="22"/>
          <w:szCs w:val="22"/>
        </w:rPr>
        <w:fldChar w:fldCharType="begin" w:fldLock="1"/>
      </w:r>
      <w:r w:rsidR="00BC3999" w:rsidRPr="00A6706A">
        <w:rPr>
          <w:rFonts w:cstheme="minorHAnsi"/>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Study","type":"article-journal"},"uris":["http://www.mendeley.com/documents/?uuid=802049f4-41c1-36f4-9de4-892b4855ea9f"]}],"mendeley":{"formattedCitation":"(Hu &lt;i&gt;et al.&lt;/i&gt;, 2019)","plainTextFormattedCitation":"(Hu et al., 2019)","previouslyFormattedCitation":"(Hu &lt;i&gt;et al.&lt;/i&gt;, 2019)"},"properties":{"noteIndex":0},"schema":"https://github.com/citation-style-language/schema/raw/master/csl-citation.json"}</w:instrText>
      </w:r>
      <w:r w:rsidR="008630B1" w:rsidRPr="00A6706A">
        <w:rPr>
          <w:rFonts w:cstheme="minorHAnsi"/>
          <w:sz w:val="22"/>
          <w:szCs w:val="22"/>
        </w:rPr>
        <w:fldChar w:fldCharType="separate"/>
      </w:r>
      <w:r w:rsidR="008630B1" w:rsidRPr="00A6706A">
        <w:rPr>
          <w:rFonts w:cstheme="minorHAnsi"/>
          <w:noProof/>
          <w:sz w:val="22"/>
          <w:szCs w:val="22"/>
        </w:rPr>
        <w:t xml:space="preserve">(Hu </w:t>
      </w:r>
      <w:r w:rsidR="008630B1" w:rsidRPr="00A6706A">
        <w:rPr>
          <w:rFonts w:cstheme="minorHAnsi"/>
          <w:i/>
          <w:noProof/>
          <w:sz w:val="22"/>
          <w:szCs w:val="22"/>
        </w:rPr>
        <w:t>et al.</w:t>
      </w:r>
      <w:r w:rsidR="008630B1" w:rsidRPr="00A6706A">
        <w:rPr>
          <w:rFonts w:cstheme="minorHAnsi"/>
          <w:noProof/>
          <w:sz w:val="22"/>
          <w:szCs w:val="22"/>
        </w:rPr>
        <w:t>, 2019)</w:t>
      </w:r>
      <w:r w:rsidR="008630B1" w:rsidRPr="00A6706A">
        <w:rPr>
          <w:rFonts w:cstheme="minorHAnsi"/>
          <w:sz w:val="22"/>
          <w:szCs w:val="22"/>
        </w:rPr>
        <w:fldChar w:fldCharType="end"/>
      </w:r>
      <w:r w:rsidR="008630B1" w:rsidRPr="00A6706A">
        <w:rPr>
          <w:rFonts w:cstheme="minorHAnsi"/>
          <w:sz w:val="22"/>
          <w:szCs w:val="22"/>
        </w:rPr>
        <w:t xml:space="preserve">. </w:t>
      </w:r>
      <w:r w:rsidR="009B3564" w:rsidRPr="00A6706A">
        <w:rPr>
          <w:rFonts w:cstheme="minorHAnsi"/>
          <w:sz w:val="22"/>
          <w:szCs w:val="22"/>
        </w:rPr>
        <w:t xml:space="preserve">A systematic review revealed benefits of breastfeeding that were attenuated when accounting for maternal BMI, suggesting </w:t>
      </w:r>
      <w:r w:rsidR="00BC3999" w:rsidRPr="00A6706A">
        <w:rPr>
          <w:rFonts w:cstheme="minorHAnsi"/>
          <w:sz w:val="22"/>
          <w:szCs w:val="22"/>
        </w:rPr>
        <w:t xml:space="preserve">an interplay between maternal weight and benefits of lactation </w:t>
      </w:r>
      <w:r w:rsidR="00BC3999" w:rsidRPr="00A6706A">
        <w:rPr>
          <w:rFonts w:cstheme="minorHAnsi"/>
          <w:sz w:val="22"/>
          <w:szCs w:val="22"/>
        </w:rPr>
        <w:fldChar w:fldCharType="begin" w:fldLock="1"/>
      </w:r>
      <w:r w:rsidR="0098724A"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BC3999" w:rsidRPr="00A6706A">
        <w:rPr>
          <w:rFonts w:cstheme="minorHAnsi"/>
          <w:sz w:val="22"/>
          <w:szCs w:val="22"/>
        </w:rPr>
        <w:fldChar w:fldCharType="separate"/>
      </w:r>
      <w:r w:rsidR="00BC3999" w:rsidRPr="00A6706A">
        <w:rPr>
          <w:rFonts w:cstheme="minorHAnsi"/>
          <w:noProof/>
          <w:sz w:val="22"/>
          <w:szCs w:val="22"/>
        </w:rPr>
        <w:t xml:space="preserve">(Bider-Canfield </w:t>
      </w:r>
      <w:r w:rsidR="00BC3999" w:rsidRPr="00A6706A">
        <w:rPr>
          <w:rFonts w:cstheme="minorHAnsi"/>
          <w:i/>
          <w:noProof/>
          <w:sz w:val="22"/>
          <w:szCs w:val="22"/>
        </w:rPr>
        <w:t>et al.</w:t>
      </w:r>
      <w:r w:rsidR="00BC3999" w:rsidRPr="00A6706A">
        <w:rPr>
          <w:rFonts w:cstheme="minorHAnsi"/>
          <w:noProof/>
          <w:sz w:val="22"/>
          <w:szCs w:val="22"/>
        </w:rPr>
        <w:t>, 2017)</w:t>
      </w:r>
      <w:r w:rsidR="00BC3999" w:rsidRPr="00A6706A">
        <w:rPr>
          <w:rFonts w:cstheme="minorHAnsi"/>
          <w:sz w:val="22"/>
          <w:szCs w:val="22"/>
        </w:rPr>
        <w:fldChar w:fldCharType="end"/>
      </w:r>
      <w:r w:rsidR="00BC3999" w:rsidRPr="00A6706A">
        <w:rPr>
          <w:rFonts w:cstheme="minorHAnsi"/>
          <w:sz w:val="22"/>
          <w:szCs w:val="22"/>
        </w:rPr>
        <w:t xml:space="preserve">. </w:t>
      </w:r>
      <w:r w:rsidR="00F2684B" w:rsidRPr="00A6706A">
        <w:rPr>
          <w:rFonts w:cstheme="minorHAnsi"/>
          <w:sz w:val="22"/>
          <w:szCs w:val="22"/>
        </w:rPr>
        <w:t xml:space="preserve">Furthermore, </w:t>
      </w:r>
      <w:r w:rsidR="0098724A" w:rsidRPr="00A6706A">
        <w:rPr>
          <w:rFonts w:cstheme="minorHAnsi"/>
          <w:sz w:val="22"/>
          <w:szCs w:val="22"/>
        </w:rPr>
        <w:t xml:space="preserve">breastfeeding was positively associated with childhood obesity in mothers who had a higher-than-expected gestational weight gain, suggesting that maternal pre-pregnancy weight and gestational weight gain are the main predictors of childhood obesity risk </w:t>
      </w:r>
      <w:r w:rsidR="0098724A" w:rsidRPr="00A6706A">
        <w:rPr>
          <w:rFonts w:cstheme="minorHAnsi"/>
          <w:sz w:val="22"/>
          <w:szCs w:val="22"/>
        </w:rPr>
        <w:fldChar w:fldCharType="begin" w:fldLock="1"/>
      </w:r>
      <w:r w:rsidR="003836F7"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98724A" w:rsidRPr="00A6706A">
        <w:rPr>
          <w:rFonts w:cstheme="minorHAnsi"/>
          <w:sz w:val="22"/>
          <w:szCs w:val="22"/>
        </w:rPr>
        <w:fldChar w:fldCharType="separate"/>
      </w:r>
      <w:r w:rsidR="0098724A" w:rsidRPr="00A6706A">
        <w:rPr>
          <w:rFonts w:cstheme="minorHAnsi"/>
          <w:noProof/>
          <w:sz w:val="22"/>
          <w:szCs w:val="22"/>
        </w:rPr>
        <w:t xml:space="preserve">(Ohlendorf </w:t>
      </w:r>
      <w:r w:rsidR="0098724A" w:rsidRPr="00A6706A">
        <w:rPr>
          <w:rFonts w:cstheme="minorHAnsi"/>
          <w:i/>
          <w:noProof/>
          <w:sz w:val="22"/>
          <w:szCs w:val="22"/>
        </w:rPr>
        <w:t>et al.</w:t>
      </w:r>
      <w:r w:rsidR="0098724A" w:rsidRPr="00A6706A">
        <w:rPr>
          <w:rFonts w:cstheme="minorHAnsi"/>
          <w:noProof/>
          <w:sz w:val="22"/>
          <w:szCs w:val="22"/>
        </w:rPr>
        <w:t>, 2019)</w:t>
      </w:r>
      <w:r w:rsidR="0098724A" w:rsidRPr="00A6706A">
        <w:rPr>
          <w:rFonts w:cstheme="minorHAnsi"/>
          <w:sz w:val="22"/>
          <w:szCs w:val="22"/>
        </w:rPr>
        <w:fldChar w:fldCharType="end"/>
      </w:r>
      <w:r w:rsidR="0098724A" w:rsidRPr="00A6706A">
        <w:rPr>
          <w:rFonts w:cstheme="minorHAnsi"/>
          <w:sz w:val="22"/>
          <w:szCs w:val="22"/>
        </w:rPr>
        <w:t xml:space="preserve">.This implies the effects of maternal weight on reducing benefits of lactation </w:t>
      </w:r>
      <w:r w:rsidR="003836F7" w:rsidRPr="00A6706A">
        <w:rPr>
          <w:rFonts w:cstheme="minorHAnsi"/>
          <w:sz w:val="22"/>
          <w:szCs w:val="22"/>
        </w:rPr>
        <w:fldChar w:fldCharType="begin" w:fldLock="1"/>
      </w:r>
      <w:r w:rsidR="00F83EDB"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3836F7" w:rsidRPr="00A6706A">
        <w:rPr>
          <w:rFonts w:cstheme="minorHAnsi"/>
          <w:sz w:val="22"/>
          <w:szCs w:val="22"/>
        </w:rPr>
        <w:fldChar w:fldCharType="separate"/>
      </w:r>
      <w:r w:rsidR="003836F7" w:rsidRPr="00A6706A">
        <w:rPr>
          <w:rFonts w:cstheme="minorHAnsi"/>
          <w:noProof/>
          <w:sz w:val="22"/>
          <w:szCs w:val="22"/>
        </w:rPr>
        <w:t xml:space="preserve">(Ohlendorf </w:t>
      </w:r>
      <w:r w:rsidR="003836F7" w:rsidRPr="00A6706A">
        <w:rPr>
          <w:rFonts w:cstheme="minorHAnsi"/>
          <w:i/>
          <w:noProof/>
          <w:sz w:val="22"/>
          <w:szCs w:val="22"/>
        </w:rPr>
        <w:t>et al.</w:t>
      </w:r>
      <w:r w:rsidR="003836F7" w:rsidRPr="00A6706A">
        <w:rPr>
          <w:rFonts w:cstheme="minorHAnsi"/>
          <w:noProof/>
          <w:sz w:val="22"/>
          <w:szCs w:val="22"/>
        </w:rPr>
        <w:t>, 2019)</w:t>
      </w:r>
      <w:r w:rsidR="003836F7" w:rsidRPr="00A6706A">
        <w:rPr>
          <w:rFonts w:cstheme="minorHAnsi"/>
          <w:sz w:val="22"/>
          <w:szCs w:val="22"/>
        </w:rPr>
        <w:fldChar w:fldCharType="end"/>
      </w:r>
      <w:r w:rsidR="0098724A" w:rsidRPr="00A6706A">
        <w:rPr>
          <w:rFonts w:cstheme="minorHAnsi"/>
          <w:sz w:val="22"/>
          <w:szCs w:val="22"/>
        </w:rPr>
        <w:t xml:space="preserve">. </w:t>
      </w:r>
      <w:r w:rsidR="00194D32" w:rsidRPr="00A6706A">
        <w:rPr>
          <w:rFonts w:cstheme="minorHAnsi"/>
          <w:sz w:val="22"/>
          <w:szCs w:val="22"/>
        </w:rPr>
        <w:t>Alarmingly, data collected in the United States show that  more than 50% of pregnant women were either obese or overweight in 2014</w:t>
      </w:r>
      <w:r w:rsidR="00194D32" w:rsidRPr="00A6706A">
        <w:rPr>
          <w:rStyle w:val="FootnoteReference"/>
          <w:rFonts w:cstheme="minorHAnsi"/>
          <w:sz w:val="22"/>
          <w:szCs w:val="22"/>
        </w:rPr>
        <w:footnoteReference w:id="1"/>
      </w:r>
      <w:r w:rsidR="00194D32" w:rsidRPr="00A6706A">
        <w:rPr>
          <w:rFonts w:cstheme="minorHAnsi"/>
          <w:sz w:val="22"/>
          <w:szCs w:val="22"/>
        </w:rPr>
        <w:t xml:space="preserve">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{"citationItems":[{"id":"ITEM-1","itemData":{"abstract":"Objectives—This report describes prepregnancy body mass index (BMI) among women giving birth in 2014 for the 47-state and District of Columbia reporting areas that implemented the 2003 U.S. Standard Certificate of Live Birth by January 1, 2014. Methods—Data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Results—Among women giving birth in 2014, 3.8% were underweight (BMI is less than 18.5), 45.9% were of normal weight (BMI is 18.5–24.9), 25.6% were overweight (BMI is 25.0–29.9),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2014.","author":[{"dropping-particle":"","family":"Branum","given":"Amy M","non-dropping-particle":"","parse-names":false,"suffix":""},{"dropping-particle":"","family":"Kirmeyer","given":"Sharon E","non-dropping-particle":"","parse-names":false,"suffix":""},{"dropping-particle":"","family":"Gregory","given":"Elizabeth C W","non-dropping-particle":"","parse-names":false,"suffix":""}],"id":"ITEM-1","issued":{"date-parts":[["2014"]]},"title":"National Vital Statistics Reports Prepregnancy Body Mass Index by Maternal Characteristics and State: Data From the Birth Certificate, 2014","type":"article-journal"},"uris":["http://www.mendeley.com/documents/?uuid=daa9e96f-0732-31eb-bf5c-5a3baf4f0f24"]}],"mendeley":{"formattedCitation":"(Branum &lt;i&gt;et al.&lt;/i&gt;, 2014)","manualFormatting":"(Branum et al., 2014)","plainTextFormattedCitation":"(Branum et al., 2014)","previouslyFormattedCitation":"(Branum &lt;i&gt;et al.&lt;/i&gt;, 2014)"},"properties":{"noteIndex":0},"schema":"https://github.com/citation-style-language/schema/raw/master/csl-citation.json"}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(Branum </w:t>
      </w:r>
      <w:r w:rsidR="00194D32" w:rsidRPr="00A6706A">
        <w:rPr>
          <w:rFonts w:cstheme="minorHAnsi"/>
          <w:i/>
          <w:noProof/>
          <w:sz w:val="22"/>
          <w:szCs w:val="22"/>
        </w:rPr>
        <w:t>et al.</w:t>
      </w:r>
      <w:r w:rsidR="00194D32" w:rsidRPr="00A6706A">
        <w:rPr>
          <w:rFonts w:cstheme="minorHAnsi"/>
          <w:noProof/>
          <w:sz w:val="22"/>
          <w:szCs w:val="22"/>
        </w:rPr>
        <w:t>, 2014)</w:t>
      </w:r>
      <w:r w:rsidR="00194D32" w:rsidRPr="00A6706A">
        <w:rPr>
          <w:rFonts w:cstheme="minorHAnsi"/>
          <w:sz w:val="22"/>
          <w:szCs w:val="22"/>
        </w:rPr>
        <w:fldChar w:fldCharType="end"/>
      </w:r>
      <w:r w:rsidR="00194D32" w:rsidRPr="00A6706A">
        <w:rPr>
          <w:rFonts w:cstheme="minorHAnsi"/>
          <w:sz w:val="22"/>
          <w:szCs w:val="22"/>
        </w:rPr>
        <w:t xml:space="preserve">. The exact mechanisms by which the offspring health is affected in response to early life exposures remain elusive due to the multiple </w:t>
      </w:r>
      <w:r w:rsidR="00D6074C" w:rsidRPr="00A6706A">
        <w:rPr>
          <w:rFonts w:cstheme="minorHAnsi"/>
          <w:sz w:val="22"/>
          <w:szCs w:val="22"/>
        </w:rPr>
        <w:t>critical developmental windows</w:t>
      </w:r>
      <w:r w:rsidR="00194D32" w:rsidRPr="00A6706A">
        <w:rPr>
          <w:rFonts w:cstheme="minorHAnsi"/>
          <w:sz w:val="22"/>
          <w:szCs w:val="22"/>
        </w:rPr>
        <w:t xml:space="preserve"> that can </w:t>
      </w:r>
      <w:r w:rsidR="00D6074C" w:rsidRPr="00A6706A">
        <w:rPr>
          <w:rFonts w:cstheme="minorHAnsi"/>
          <w:sz w:val="22"/>
          <w:szCs w:val="22"/>
        </w:rPr>
        <w:t>be influenced</w:t>
      </w:r>
      <w:r w:rsidR="00194D32" w:rsidRPr="00A6706A">
        <w:rPr>
          <w:rFonts w:cstheme="minorHAnsi"/>
          <w:sz w:val="22"/>
          <w:szCs w:val="22"/>
        </w:rPr>
        <w:t>.</w:t>
      </w:r>
      <w:r w:rsidR="00B475FE" w:rsidRPr="00A6706A">
        <w:rPr>
          <w:rFonts w:cstheme="minorHAnsi"/>
          <w:sz w:val="22"/>
          <w:szCs w:val="22"/>
        </w:rPr>
        <w:t xml:space="preserve"> </w:t>
      </w:r>
      <w:r w:rsidR="00D6074C" w:rsidRPr="00A6706A">
        <w:rPr>
          <w:rFonts w:cstheme="minorHAnsi"/>
          <w:sz w:val="22"/>
          <w:szCs w:val="22"/>
        </w:rPr>
        <w:t>This aim will focus on the developmental window of lactation</w:t>
      </w:r>
      <w:r w:rsidR="00AD258D" w:rsidRPr="00A6706A">
        <w:rPr>
          <w:rFonts w:cstheme="minorHAnsi"/>
          <w:sz w:val="22"/>
          <w:szCs w:val="22"/>
        </w:rPr>
        <w:t xml:space="preserve"> in maternal obesity</w:t>
      </w:r>
      <w:r w:rsidR="00D6074C" w:rsidRPr="00A6706A">
        <w:rPr>
          <w:rFonts w:cstheme="minorHAnsi"/>
          <w:sz w:val="22"/>
          <w:szCs w:val="22"/>
        </w:rPr>
        <w:t>, as a</w:t>
      </w:r>
      <w:r w:rsidR="00194D32" w:rsidRPr="00A6706A">
        <w:rPr>
          <w:rFonts w:cstheme="minorHAnsi"/>
          <w:sz w:val="22"/>
          <w:szCs w:val="22"/>
        </w:rPr>
        <w:t xml:space="preserve"> lot of evidence points to the importance of lactation on offspring health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{"citationItems":[{"id":"ITEM-1","itemData":{"DOI":"10.1101/cshperspect.a026591","ISSN":"2157-1422","PMID":"26337113","abstract":"Maternal obesity has become a worldwide epidemic. Obesity and a high-fat diet have been shown to have deleterious effects on fetal programming, predisposing offspring to adverse cardiometabolic and neurodevelopmental outcomes. Although large epidemiological studies have shown an association between maternal obesity and adverse outcomes for offspring, the underlying mechanisms remain unclear. Molecular approaches have played a key role in elucidating the mechanistic underpinnings of fetal malprogramming in the setting of maternal obesity. These approaches include, among others, characterization of epigenetic modifications, microRNA expression, the gut microbiome, the transcriptome, and evaluation of specific mRNA expression via quantitative reverse transcription polmerase chain reaction (RT-qPCR) in fetuses and offspring of obese females. This work will review the data from animal models and human fluids/cells regarding the effects of maternal obesity on fetal and offspring neurodevelopment and cardiometabolic outcomes, with a particular focus on molecular approaches.","author":[{"dropping-particle":"","family":"Neri","given":"Caterina","non-dropping-particle":"","parse-names":false,"suffix":""},{"dropping-particle":"","family":"Edlow","given":"Andrea G","non-dropping-particle":"","parse-names":false,"suffix":""}],"container-title":"Cold Spring Harbor perspectives in medicine","id":"ITEM-1","issue":"2","issued":{"date-parts":[["2015","9","3"]]},"page":"a026591","publisher":"Cold Spring Harbor Laboratory Press","title":"Effects of Maternal Obesity on Fetal Programming: Molecular Approaches.","type":"article-journal","volume":"6"},"uris":["http://www.mendeley.com/documents/?uuid=fa41e4a4-871a-3bef-b3a7-400495174c29"]}],"mendeley":{"formattedCitation":"(Neri &amp; Edlow, 2015)","plainTextFormattedCitation":"(Neri &amp; Edlow, 2015)","previouslyFormattedCitation":"(Neri &amp; Edlow, 2015)"},"properties":{"noteIndex":0},"schema":"https://github.com/citation-style-language/schema/raw/master/csl-citation.json"}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(Neri &amp; Edlow, 2015)</w:t>
      </w:r>
      <w:r w:rsidR="00194D32" w:rsidRPr="00A6706A">
        <w:rPr>
          <w:rFonts w:cstheme="minorHAnsi"/>
          <w:sz w:val="22"/>
          <w:szCs w:val="22"/>
        </w:rPr>
        <w:fldChar w:fldCharType="end"/>
      </w:r>
      <w:r w:rsidR="00194D32" w:rsidRPr="00A6706A">
        <w:rPr>
          <w:rFonts w:cstheme="minorHAnsi"/>
          <w:sz w:val="22"/>
          <w:szCs w:val="22"/>
        </w:rPr>
        <w:t xml:space="preserve">. </w:t>
      </w:r>
    </w:p>
    <w:p w14:paraId="68AD22C6" w14:textId="77777777" w:rsidR="00B43785" w:rsidRPr="00A6706A" w:rsidRDefault="00B43785" w:rsidP="00194D32">
      <w:pPr>
        <w:rPr>
          <w:rFonts w:cstheme="minorHAnsi"/>
          <w:sz w:val="22"/>
          <w:szCs w:val="22"/>
        </w:rPr>
      </w:pPr>
    </w:p>
    <w:p w14:paraId="60D6A263" w14:textId="1676736F" w:rsidR="0094778F" w:rsidRPr="00A6706A" w:rsidRDefault="0094778F" w:rsidP="0094778F">
      <w:pPr>
        <w:pStyle w:val="Heading2"/>
        <w:rPr>
          <w:rFonts w:asciiTheme="minorHAnsi" w:hAnsiTheme="minorHAnsi" w:cstheme="minorHAnsi"/>
        </w:rPr>
      </w:pPr>
      <w:bookmarkStart w:id="7" w:name="_Toc16242677"/>
      <w:r w:rsidRPr="00A6706A">
        <w:rPr>
          <w:rFonts w:asciiTheme="minorHAnsi" w:hAnsiTheme="minorHAnsi" w:cstheme="minorHAnsi"/>
        </w:rPr>
        <w:t>Obesity and Lactation</w:t>
      </w:r>
      <w:bookmarkEnd w:id="7"/>
    </w:p>
    <w:p w14:paraId="45203DA2" w14:textId="5CE8007A" w:rsidR="00D01D25" w:rsidRPr="00A6706A" w:rsidRDefault="00DE5CA3" w:rsidP="00194D32">
      <w:pPr>
        <w:rPr>
          <w:rFonts w:cstheme="minorHAnsi"/>
          <w:sz w:val="22"/>
          <w:szCs w:val="22"/>
        </w:rPr>
      </w:pPr>
      <w:r w:rsidRPr="00A6706A">
        <w:rPr>
          <w:rFonts w:cstheme="minorHAnsi"/>
          <w:sz w:val="22"/>
          <w:szCs w:val="22"/>
        </w:rPr>
        <w:t>Maternal o</w:t>
      </w:r>
      <w:r w:rsidR="00194D32" w:rsidRPr="00A6706A">
        <w:rPr>
          <w:rFonts w:cstheme="minorHAnsi"/>
          <w:sz w:val="22"/>
          <w:szCs w:val="22"/>
        </w:rPr>
        <w:t xml:space="preserve">besity </w:t>
      </w:r>
      <w:r w:rsidR="00D6074C" w:rsidRPr="00A6706A">
        <w:rPr>
          <w:rFonts w:cstheme="minorHAnsi"/>
          <w:sz w:val="22"/>
          <w:szCs w:val="22"/>
        </w:rPr>
        <w:t>can i</w:t>
      </w:r>
      <w:r w:rsidR="00194D32" w:rsidRPr="00A6706A">
        <w:rPr>
          <w:rFonts w:cstheme="minorHAnsi"/>
          <w:sz w:val="22"/>
          <w:szCs w:val="22"/>
        </w:rPr>
        <w:t xml:space="preserve">nfluence early postnatal development </w:t>
      </w:r>
      <w:r w:rsidR="00D6074C" w:rsidRPr="00A6706A">
        <w:rPr>
          <w:rFonts w:cstheme="minorHAnsi"/>
          <w:sz w:val="22"/>
          <w:szCs w:val="22"/>
        </w:rPr>
        <w:t xml:space="preserve">through </w:t>
      </w:r>
      <w:r w:rsidR="00194D32" w:rsidRPr="00A6706A">
        <w:rPr>
          <w:rFonts w:cstheme="minorHAnsi"/>
          <w:sz w:val="22"/>
          <w:szCs w:val="22"/>
        </w:rPr>
        <w:t xml:space="preserve">its impact on </w:t>
      </w:r>
      <w:r w:rsidR="00D6074C" w:rsidRPr="00A6706A">
        <w:rPr>
          <w:rFonts w:cstheme="minorHAnsi"/>
          <w:sz w:val="22"/>
          <w:szCs w:val="22"/>
        </w:rPr>
        <w:t>mammary gland function</w:t>
      </w:r>
      <w:r w:rsidR="00194D32" w:rsidRPr="00A6706A">
        <w:rPr>
          <w:rFonts w:cstheme="minorHAnsi"/>
          <w:sz w:val="22"/>
          <w:szCs w:val="22"/>
        </w:rPr>
        <w:t xml:space="preserve">. Maternal weight has been positively correlated with milk protein content and </w:t>
      </w:r>
      <w:r w:rsidR="00AA6F4A" w:rsidRPr="00A6706A">
        <w:rPr>
          <w:rFonts w:cstheme="minorHAnsi"/>
          <w:sz w:val="22"/>
          <w:szCs w:val="22"/>
        </w:rPr>
        <w:t>caloric</w:t>
      </w:r>
      <w:r w:rsidR="00194D32" w:rsidRPr="00A6706A">
        <w:rPr>
          <w:rFonts w:cstheme="minorHAnsi"/>
          <w:sz w:val="22"/>
          <w:szCs w:val="22"/>
        </w:rPr>
        <w:t xml:space="preserve"> value </w:t>
      </w:r>
      <w:r w:rsidR="00AA6F4A" w:rsidRPr="00A6706A">
        <w:rPr>
          <w:rFonts w:cstheme="minorHAnsi"/>
          <w:sz w:val="22"/>
          <w:szCs w:val="22"/>
        </w:rPr>
        <w:t>(k</w:t>
      </w:r>
      <w:r w:rsidR="00D01D25" w:rsidRPr="00A6706A">
        <w:rPr>
          <w:rFonts w:cstheme="minorHAnsi"/>
          <w:sz w:val="22"/>
          <w:szCs w:val="22"/>
        </w:rPr>
        <w:t>ilo</w:t>
      </w:r>
      <w:r w:rsidR="00AA6F4A" w:rsidRPr="00A6706A">
        <w:rPr>
          <w:rFonts w:cstheme="minorHAnsi"/>
          <w:sz w:val="22"/>
          <w:szCs w:val="22"/>
        </w:rPr>
        <w:t>cal</w:t>
      </w:r>
      <w:r w:rsidR="00D01D25" w:rsidRPr="00A6706A">
        <w:rPr>
          <w:rFonts w:cstheme="minorHAnsi"/>
          <w:sz w:val="22"/>
          <w:szCs w:val="22"/>
        </w:rPr>
        <w:t xml:space="preserve">ories from protein, lipids and carbohydrates per </w:t>
      </w:r>
      <w:r w:rsidR="00AA6F4A" w:rsidRPr="00A6706A">
        <w:rPr>
          <w:rFonts w:cstheme="minorHAnsi"/>
          <w:sz w:val="22"/>
          <w:szCs w:val="22"/>
        </w:rPr>
        <w:t xml:space="preserve">100 ml </w:t>
      </w:r>
      <w:r w:rsidR="00D01D25" w:rsidRPr="00A6706A">
        <w:rPr>
          <w:rFonts w:cstheme="minorHAnsi"/>
          <w:sz w:val="22"/>
          <w:szCs w:val="22"/>
        </w:rPr>
        <w:t>milk</w:t>
      </w:r>
      <w:r w:rsidR="00AA6F4A" w:rsidRPr="00A6706A">
        <w:rPr>
          <w:rFonts w:cstheme="minorHAnsi"/>
          <w:sz w:val="22"/>
          <w:szCs w:val="22"/>
        </w:rPr>
        <w:t xml:space="preserve">) </w:t>
      </w:r>
      <w:r w:rsidR="00194D32" w:rsidRPr="00A6706A">
        <w:rPr>
          <w:rFonts w:cstheme="minorHAnsi"/>
          <w:sz w:val="22"/>
          <w:szCs w:val="22"/>
        </w:rPr>
        <w:t xml:space="preserve">on the third month of lactation postpartum </w:t>
      </w:r>
      <w:r w:rsidR="00194D32" w:rsidRPr="00A6706A">
        <w:rPr>
          <w:rFonts w:cstheme="minorHAnsi"/>
          <w:sz w:val="22"/>
          <w:szCs w:val="22"/>
        </w:rPr>
        <w:fldChar w:fldCharType="begin" w:fldLock="1"/>
      </w:r>
      <w:r w:rsidR="00194D3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Composition.","type":"article-journal","volume":"10"},"uris":["http://www.mendeley.com/documents/?uuid=fc1d746a-91cf-37ae-91ee-5c4c028ce52a"]}],"mendeley":{"formattedCitation":"(Bzikowska-Jura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194D32" w:rsidRPr="00A6706A">
        <w:rPr>
          <w:rFonts w:cstheme="minorHAnsi"/>
          <w:sz w:val="22"/>
          <w:szCs w:val="22"/>
        </w:rPr>
        <w:fldChar w:fldCharType="separate"/>
      </w:r>
      <w:r w:rsidR="00194D32" w:rsidRPr="00A6706A">
        <w:rPr>
          <w:rFonts w:cstheme="minorHAnsi"/>
          <w:noProof/>
          <w:sz w:val="22"/>
          <w:szCs w:val="22"/>
        </w:rPr>
        <w:t xml:space="preserve">(Bzikowska-Jura </w:t>
      </w:r>
      <w:r w:rsidR="00194D32" w:rsidRPr="00A6706A">
        <w:rPr>
          <w:rFonts w:cstheme="minorHAnsi"/>
          <w:i/>
          <w:noProof/>
          <w:sz w:val="22"/>
          <w:szCs w:val="22"/>
        </w:rPr>
        <w:t>et al.</w:t>
      </w:r>
      <w:r w:rsidR="00194D32" w:rsidRPr="00A6706A">
        <w:rPr>
          <w:rFonts w:cstheme="minorHAnsi"/>
          <w:noProof/>
          <w:sz w:val="22"/>
          <w:szCs w:val="22"/>
        </w:rPr>
        <w:t>, 2018)</w:t>
      </w:r>
      <w:r w:rsidR="00194D32" w:rsidRPr="00A6706A">
        <w:rPr>
          <w:rFonts w:cstheme="minorHAnsi"/>
          <w:sz w:val="22"/>
          <w:szCs w:val="22"/>
        </w:rPr>
        <w:fldChar w:fldCharType="end"/>
      </w:r>
      <w:r w:rsidR="00194D32" w:rsidRPr="00A6706A">
        <w:rPr>
          <w:rFonts w:cstheme="minorHAnsi"/>
          <w:sz w:val="22"/>
          <w:szCs w:val="22"/>
        </w:rPr>
        <w:t xml:space="preserve">. </w:t>
      </w:r>
      <w:r w:rsidR="00EA3914" w:rsidRPr="00A6706A">
        <w:rPr>
          <w:rFonts w:cstheme="minorHAnsi"/>
          <w:sz w:val="22"/>
          <w:szCs w:val="22"/>
        </w:rPr>
        <w:t xml:space="preserve">Milk fat content was positively correlated with maternal weight at six months postpartum </w:t>
      </w:r>
      <w:r w:rsidR="00EA3914" w:rsidRPr="00A6706A">
        <w:rPr>
          <w:rFonts w:cstheme="minorHAnsi"/>
          <w:sz w:val="22"/>
          <w:szCs w:val="22"/>
        </w:rPr>
        <w:fldChar w:fldCharType="begin" w:fldLock="1"/>
      </w:r>
      <w:r w:rsidR="007B3282" w:rsidRPr="00A6706A">
        <w:rPr>
          <w:rFonts w:cstheme="minorHAnsi"/>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Composition.","type":"article-journal","volume":"10"},"uris":["http://www.mendeley.com/documents/?uuid=af05335c-80ba-3955-86ca-9cd5e9a70209"]}],"mendeley":{"formattedCitation":"(Bzikowska-Jura &lt;i&gt;et al.&lt;/i&gt;, 2018)","plainTextFormattedCitation":"(Bzikowska-Jura et al., 2018)","previouslyFormattedCitation":"(Bzikowska-Jura &lt;i&gt;et al.&lt;/i&gt;, 2018)"},"properties":{"noteIndex":0},"schema":"https://github.com/citation-style-language/schema/raw/master/csl-citation.json"}</w:instrText>
      </w:r>
      <w:r w:rsidR="00EA3914" w:rsidRPr="00A6706A">
        <w:rPr>
          <w:rFonts w:cstheme="minorHAnsi"/>
          <w:sz w:val="22"/>
          <w:szCs w:val="22"/>
        </w:rPr>
        <w:fldChar w:fldCharType="separate"/>
      </w:r>
      <w:r w:rsidR="00EA3914" w:rsidRPr="00A6706A">
        <w:rPr>
          <w:rFonts w:cstheme="minorHAnsi"/>
          <w:noProof/>
          <w:sz w:val="22"/>
          <w:szCs w:val="22"/>
        </w:rPr>
        <w:t xml:space="preserve">(Bzikowska-Jura </w:t>
      </w:r>
      <w:r w:rsidR="00EA3914" w:rsidRPr="00A6706A">
        <w:rPr>
          <w:rFonts w:cstheme="minorHAnsi"/>
          <w:i/>
          <w:noProof/>
          <w:sz w:val="22"/>
          <w:szCs w:val="22"/>
        </w:rPr>
        <w:t>et al.</w:t>
      </w:r>
      <w:r w:rsidR="00EA3914" w:rsidRPr="00A6706A">
        <w:rPr>
          <w:rFonts w:cstheme="minorHAnsi"/>
          <w:noProof/>
          <w:sz w:val="22"/>
          <w:szCs w:val="22"/>
        </w:rPr>
        <w:t>, 2018)</w:t>
      </w:r>
      <w:r w:rsidR="00EA3914" w:rsidRPr="00A6706A">
        <w:rPr>
          <w:rFonts w:cstheme="minorHAnsi"/>
          <w:sz w:val="22"/>
          <w:szCs w:val="22"/>
        </w:rPr>
        <w:fldChar w:fldCharType="end"/>
      </w:r>
      <w:r w:rsidR="00EA3914" w:rsidRPr="00A6706A">
        <w:rPr>
          <w:rFonts w:cstheme="minorHAnsi"/>
          <w:sz w:val="22"/>
          <w:szCs w:val="22"/>
        </w:rPr>
        <w:t>.</w:t>
      </w:r>
      <w:r w:rsidR="00AA6F4A" w:rsidRPr="00A6706A">
        <w:rPr>
          <w:rFonts w:cstheme="minorHAnsi"/>
          <w:sz w:val="22"/>
          <w:szCs w:val="22"/>
        </w:rPr>
        <w:t xml:space="preserve"> </w:t>
      </w:r>
      <w:r w:rsidR="00096688" w:rsidRPr="00A6706A">
        <w:rPr>
          <w:rFonts w:cstheme="minorHAnsi"/>
          <w:sz w:val="22"/>
          <w:szCs w:val="22"/>
        </w:rPr>
        <w:t xml:space="preserve">An altered milk lipid composition was found in milk of obese mothers with a higher omega 6:omega3 ratio </w:t>
      </w:r>
      <w:r w:rsidR="00096688" w:rsidRPr="00A6706A">
        <w:rPr>
          <w:rFonts w:cstheme="minorHAnsi"/>
          <w:sz w:val="22"/>
          <w:szCs w:val="22"/>
        </w:rPr>
        <w:fldChar w:fldCharType="begin" w:fldLock="1"/>
      </w:r>
      <w:r w:rsidR="00774F48" w:rsidRPr="00A6706A">
        <w:rPr>
          <w:rFonts w:cstheme="minorHAnsi"/>
          <w:sz w:val="22"/>
          <w:szCs w:val="22"/>
        </w:rPr>
        <w:instrText>ADDIN CSL_CITATION {"citationItems":[{"id":"ITEM-1","itemData":{"DOI":"10.1038/jp.2015.199","ISSN":"1476-5543","PMID":"26741571","abstract":"OBJECTIVE To determine the impact of maternal obesity on breastmilk composition. STUDY DESIGN Breastmilk and food records from 21 lean and 21 obese women who delivered full-term infants were analyzed at 2 months post-partum. Infant growth and adiposity were measured at birth and 2 months of age. RESULT Breastmilk from obese mothers had higher omega-6 to omega-3 fatty acid ratio and lower concentrations of docosahexaenoic acid, eicosapentaenoic acid, docasapentaenoic acid and lutein compared with lean mothers (P&lt;0.05), which were strongly associated with maternal body mass index. Breastmilk saturated fatty acid and monounsaturated fatty acid concentrations were positively associated with maternal dietary inflammation, as measured by dietary inflammatory index. There were no differences in infant growth measurements. CONCLUSION Breastmilk from obese mothers has a pro-inflammatory fatty acid profile and decreased concentrations of fatty acids and carotenoids that have been shown to have a critical role in early visual and neurodevelopment. Studies are needed to determine the link between these early-life influences and subsequent cardiometabolic and neurodevelopmental outcomes.","author":[{"dropping-particle":"","family":"Panagos","given":"P G","non-dropping-particle":"","parse-names":false,"suffix":""},{"dropping-particle":"","family":"Vishwanathan","given":"R","non-dropping-particle":"","parse-names":false,"suffix":""},{"dropping-particle":"","family":"Penfield-Cyr","given":"A","non-dropping-particle":"","parse-names":false,"suffix":""},{"dropping-particle":"","family":"Matthan","given":"N R","non-dropping-particle":"","parse-names":false,"suffix":""},{"dropping-particle":"","family":"Shivappa","given":"N","non-dropping-particle":"","parse-names":false,"suffix":""},{"dropping-particle":"","family":"Wirth","given":"M D","non-dropping-particle":"","parse-names":false,"suffix":""},{"dropping-particle":"","family":"Hebert","given":"J R","non-dropping-particle":"","parse-names":false,"suffix":""},{"dropping-particle":"","family":"Sen","given":"S","non-dropping-particle":"","parse-names":false,"suffix":""}],"container-title":"Journal of perinatology : official journal of the California Perinatal Association","id":"ITEM-1","issue":"4","issued":{"date-parts":[["2016","4"]]},"page":"284-90","publisher":"NIH Public Access","title":"Breastmilk from obese mothers has pro-inflammatory properties and decreased neuroprotective factors.","type":"article-journal","volume":"36"},"uris":["http://www.mendeley.com/documents/?uuid=1cc8afc7-ec03-3e7f-8ea5-4e145f88316d"]}],"mendeley":{"formattedCitation":"(Panagos &lt;i&gt;et al.&lt;/i&gt;, 2016)","plainTextFormattedCitation":"(Panagos et al., 2016)","previouslyFormattedCitation":"(Panagos &lt;i&gt;et al.&lt;/i&gt;, 2016)"},"properties":{"noteIndex":0},"schema":"https://github.com/citation-style-language/schema/raw/master/csl-citation.json"}</w:instrText>
      </w:r>
      <w:r w:rsidR="00096688" w:rsidRPr="00A6706A">
        <w:rPr>
          <w:rFonts w:cstheme="minorHAnsi"/>
          <w:sz w:val="22"/>
          <w:szCs w:val="22"/>
        </w:rPr>
        <w:fldChar w:fldCharType="separate"/>
      </w:r>
      <w:r w:rsidR="00096688" w:rsidRPr="00A6706A">
        <w:rPr>
          <w:rFonts w:cstheme="minorHAnsi"/>
          <w:noProof/>
          <w:sz w:val="22"/>
          <w:szCs w:val="22"/>
        </w:rPr>
        <w:t xml:space="preserve">(Panagos </w:t>
      </w:r>
      <w:r w:rsidR="00096688" w:rsidRPr="00A6706A">
        <w:rPr>
          <w:rFonts w:cstheme="minorHAnsi"/>
          <w:i/>
          <w:noProof/>
          <w:sz w:val="22"/>
          <w:szCs w:val="22"/>
        </w:rPr>
        <w:t>et al.</w:t>
      </w:r>
      <w:r w:rsidR="00096688" w:rsidRPr="00A6706A">
        <w:rPr>
          <w:rFonts w:cstheme="minorHAnsi"/>
          <w:noProof/>
          <w:sz w:val="22"/>
          <w:szCs w:val="22"/>
        </w:rPr>
        <w:t>, 2016)</w:t>
      </w:r>
      <w:r w:rsidR="00096688" w:rsidRPr="00A6706A">
        <w:rPr>
          <w:rFonts w:cstheme="minorHAnsi"/>
          <w:sz w:val="22"/>
          <w:szCs w:val="22"/>
        </w:rPr>
        <w:fldChar w:fldCharType="end"/>
      </w:r>
      <w:r w:rsidR="00096688" w:rsidRPr="00A6706A">
        <w:rPr>
          <w:rFonts w:cstheme="minorHAnsi"/>
          <w:sz w:val="22"/>
          <w:szCs w:val="22"/>
        </w:rPr>
        <w:t xml:space="preserve">. </w:t>
      </w:r>
      <w:r w:rsidR="00AD077D" w:rsidRPr="00A6706A">
        <w:rPr>
          <w:rFonts w:cstheme="minorHAnsi"/>
          <w:sz w:val="22"/>
          <w:szCs w:val="22"/>
        </w:rPr>
        <w:t xml:space="preserve">Initiation of lactation was also affected by maternal weight, by which pre-pregnancy obesity or overweight reduced </w:t>
      </w:r>
      <w:r w:rsidR="00385B23" w:rsidRPr="00A6706A">
        <w:rPr>
          <w:rFonts w:cstheme="minorHAnsi"/>
          <w:sz w:val="22"/>
          <w:szCs w:val="22"/>
        </w:rPr>
        <w:t xml:space="preserve">the suckling-induced prolactin </w:t>
      </w:r>
      <w:r w:rsidR="007116F3" w:rsidRPr="00A6706A">
        <w:rPr>
          <w:rFonts w:cstheme="minorHAnsi"/>
          <w:sz w:val="22"/>
          <w:szCs w:val="22"/>
        </w:rPr>
        <w:t>secretion</w:t>
      </w:r>
      <w:r w:rsidR="00385B23" w:rsidRPr="00A6706A">
        <w:rPr>
          <w:rFonts w:cstheme="minorHAnsi"/>
          <w:sz w:val="22"/>
          <w:szCs w:val="22"/>
        </w:rPr>
        <w:t xml:space="preserve"> at 48 hours postpartum </w:t>
      </w:r>
      <w:r w:rsidR="00385B23" w:rsidRPr="00A6706A">
        <w:rPr>
          <w:rFonts w:cstheme="minorHAnsi"/>
          <w:sz w:val="22"/>
          <w:szCs w:val="22"/>
        </w:rPr>
        <w:fldChar w:fldCharType="begin" w:fldLock="1"/>
      </w:r>
      <w:r w:rsidR="00096688" w:rsidRPr="00A6706A">
        <w:rPr>
          <w:rFonts w:cstheme="minorHAnsi"/>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postpartum.","type":"article-journal","volume":"113"},"uris":["http://www.mendeley.com/documents/?uuid=1770e689-69c3-3fc5-b1c8-cac95501ad1d"]}],"mendeley":{"formattedCitation":"(Rasmussen &amp; Kjolhede, 2004)","plainTextFormattedCitation":"(Rasmussen &amp; Kjolhede, 2004)","previouslyFormattedCitation":"(Rasmussen &amp; Kjolhede, 2004)"},"properties":{"noteIndex":0},"schema":"https://github.com/citation-style-language/schema/raw/master/csl-citation.json"}</w:instrText>
      </w:r>
      <w:r w:rsidR="00385B23" w:rsidRPr="00A6706A">
        <w:rPr>
          <w:rFonts w:cstheme="minorHAnsi"/>
          <w:sz w:val="22"/>
          <w:szCs w:val="22"/>
        </w:rPr>
        <w:fldChar w:fldCharType="separate"/>
      </w:r>
      <w:r w:rsidR="00385B23" w:rsidRPr="00A6706A">
        <w:rPr>
          <w:rFonts w:cstheme="minorHAnsi"/>
          <w:noProof/>
          <w:sz w:val="22"/>
          <w:szCs w:val="22"/>
        </w:rPr>
        <w:t>(Rasmussen &amp; Kjolhede, 2004)</w:t>
      </w:r>
      <w:r w:rsidR="00385B23" w:rsidRPr="00A6706A">
        <w:rPr>
          <w:rFonts w:cstheme="minorHAnsi"/>
          <w:sz w:val="22"/>
          <w:szCs w:val="22"/>
        </w:rPr>
        <w:fldChar w:fldCharType="end"/>
      </w:r>
      <w:r w:rsidR="00385B23" w:rsidRPr="00A6706A">
        <w:rPr>
          <w:rFonts w:cstheme="minorHAnsi"/>
          <w:sz w:val="22"/>
          <w:szCs w:val="22"/>
        </w:rPr>
        <w:t>.</w:t>
      </w:r>
      <w:r w:rsidR="00946966" w:rsidRPr="00A6706A">
        <w:rPr>
          <w:rFonts w:cstheme="minorHAnsi"/>
          <w:sz w:val="22"/>
          <w:szCs w:val="22"/>
        </w:rPr>
        <w:t xml:space="preserve"> Furthermore, breastfeeding duration for 6 months or more was lower in mothers who were overweight </w:t>
      </w:r>
      <w:r w:rsidR="00946966" w:rsidRPr="00A6706A">
        <w:rPr>
          <w:rFonts w:cstheme="minorHAnsi"/>
          <w:sz w:val="22"/>
          <w:szCs w:val="22"/>
        </w:rPr>
        <w:lastRenderedPageBreak/>
        <w:t xml:space="preserve">or obese </w:t>
      </w:r>
      <w:r w:rsidR="00946966" w:rsidRPr="00A6706A">
        <w:rPr>
          <w:rFonts w:cstheme="minorHAnsi"/>
          <w:sz w:val="22"/>
          <w:szCs w:val="22"/>
        </w:rPr>
        <w:fldChar w:fldCharType="begin" w:fldLock="1"/>
      </w:r>
      <w:r w:rsidR="00946966"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946966" w:rsidRPr="00A6706A">
        <w:rPr>
          <w:rFonts w:cstheme="minorHAnsi"/>
          <w:sz w:val="22"/>
          <w:szCs w:val="22"/>
        </w:rPr>
        <w:fldChar w:fldCharType="separate"/>
      </w:r>
      <w:r w:rsidR="00946966" w:rsidRPr="00A6706A">
        <w:rPr>
          <w:rFonts w:cstheme="minorHAnsi"/>
          <w:noProof/>
          <w:sz w:val="22"/>
          <w:szCs w:val="22"/>
        </w:rPr>
        <w:t xml:space="preserve">(Bider-Canfield </w:t>
      </w:r>
      <w:r w:rsidR="00946966" w:rsidRPr="00A6706A">
        <w:rPr>
          <w:rFonts w:cstheme="minorHAnsi"/>
          <w:i/>
          <w:noProof/>
          <w:sz w:val="22"/>
          <w:szCs w:val="22"/>
        </w:rPr>
        <w:t>et al.</w:t>
      </w:r>
      <w:r w:rsidR="00946966" w:rsidRPr="00A6706A">
        <w:rPr>
          <w:rFonts w:cstheme="minorHAnsi"/>
          <w:noProof/>
          <w:sz w:val="22"/>
          <w:szCs w:val="22"/>
        </w:rPr>
        <w:t>, 2017)</w:t>
      </w:r>
      <w:r w:rsidR="00946966" w:rsidRPr="00A6706A">
        <w:rPr>
          <w:rFonts w:cstheme="minorHAnsi"/>
          <w:sz w:val="22"/>
          <w:szCs w:val="22"/>
        </w:rPr>
        <w:fldChar w:fldCharType="end"/>
      </w:r>
      <w:r w:rsidR="00946966" w:rsidRPr="00A6706A">
        <w:rPr>
          <w:rFonts w:cstheme="minorHAnsi"/>
          <w:sz w:val="22"/>
          <w:szCs w:val="22"/>
        </w:rPr>
        <w:t xml:space="preserve">. The probability of early weaning at 3 months postpartum was highest for infants of </w:t>
      </w:r>
      <w:r w:rsidR="00774F48" w:rsidRPr="00A6706A">
        <w:rPr>
          <w:rFonts w:cstheme="minorHAnsi"/>
          <w:sz w:val="22"/>
          <w:szCs w:val="22"/>
        </w:rPr>
        <w:t xml:space="preserve">obese mothers </w:t>
      </w:r>
      <w:r w:rsidR="00774F48" w:rsidRPr="00A6706A">
        <w:rPr>
          <w:rFonts w:cstheme="minorHAnsi"/>
          <w:sz w:val="22"/>
          <w:szCs w:val="22"/>
        </w:rPr>
        <w:fldChar w:fldCharType="begin" w:fldLock="1"/>
      </w:r>
      <w:r w:rsidR="00405105" w:rsidRPr="00A6706A">
        <w:rPr>
          <w:rFonts w:cstheme="minorHAnsi"/>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breastfeeding","type":"article-journal","volume":"70"},"uris":["http://www.mendeley.com/documents/?uuid=01b3dd2e-a3ab-3c71-84aa-9a5ee3d3a8ad"]}],"mendeley":{"formattedCitation":"(Castillo &lt;i&gt;et al.&lt;/i&gt;, 2016)","plainTextFormattedCitation":"(Castillo et al., 2016)","previouslyFormattedCitation":"(Castillo &lt;i&gt;et al.&lt;/i&gt;, 2016)"},"properties":{"noteIndex":0},"schema":"https://github.com/citation-style-language/schema/raw/master/csl-citation.json"}</w:instrText>
      </w:r>
      <w:r w:rsidR="00774F48" w:rsidRPr="00A6706A">
        <w:rPr>
          <w:rFonts w:cstheme="minorHAnsi"/>
          <w:sz w:val="22"/>
          <w:szCs w:val="22"/>
        </w:rPr>
        <w:fldChar w:fldCharType="separate"/>
      </w:r>
      <w:r w:rsidR="00774F48" w:rsidRPr="00A6706A">
        <w:rPr>
          <w:rFonts w:cstheme="minorHAnsi"/>
          <w:noProof/>
          <w:sz w:val="22"/>
          <w:szCs w:val="22"/>
        </w:rPr>
        <w:t xml:space="preserve">(Castillo </w:t>
      </w:r>
      <w:r w:rsidR="00774F48" w:rsidRPr="00A6706A">
        <w:rPr>
          <w:rFonts w:cstheme="minorHAnsi"/>
          <w:i/>
          <w:noProof/>
          <w:sz w:val="22"/>
          <w:szCs w:val="22"/>
        </w:rPr>
        <w:t>et al.</w:t>
      </w:r>
      <w:r w:rsidR="00774F48" w:rsidRPr="00A6706A">
        <w:rPr>
          <w:rFonts w:cstheme="minorHAnsi"/>
          <w:noProof/>
          <w:sz w:val="22"/>
          <w:szCs w:val="22"/>
        </w:rPr>
        <w:t>, 2016)</w:t>
      </w:r>
      <w:r w:rsidR="00774F48" w:rsidRPr="00A6706A">
        <w:rPr>
          <w:rFonts w:cstheme="minorHAnsi"/>
          <w:sz w:val="22"/>
          <w:szCs w:val="22"/>
        </w:rPr>
        <w:fldChar w:fldCharType="end"/>
      </w:r>
      <w:r w:rsidR="00774F48" w:rsidRPr="00A6706A">
        <w:rPr>
          <w:rFonts w:cstheme="minorHAnsi"/>
          <w:sz w:val="22"/>
          <w:szCs w:val="22"/>
        </w:rPr>
        <w:t>.</w:t>
      </w:r>
    </w:p>
    <w:p w14:paraId="60C656F4" w14:textId="56204B43" w:rsidR="003356AD" w:rsidRPr="00A6706A" w:rsidRDefault="00194D32" w:rsidP="00194D32">
      <w:pPr>
        <w:rPr>
          <w:rFonts w:cstheme="minorHAnsi"/>
          <w:sz w:val="22"/>
          <w:szCs w:val="22"/>
        </w:rPr>
      </w:pPr>
      <w:r w:rsidRPr="00A6706A">
        <w:rPr>
          <w:rFonts w:cstheme="minorHAnsi"/>
          <w:sz w:val="22"/>
          <w:szCs w:val="22"/>
        </w:rPr>
        <w:t>In r</w:t>
      </w:r>
      <w:r w:rsidR="001A5DA3" w:rsidRPr="00A6706A">
        <w:rPr>
          <w:rFonts w:cstheme="minorHAnsi"/>
          <w:sz w:val="22"/>
          <w:szCs w:val="22"/>
        </w:rPr>
        <w:t>ats</w:t>
      </w:r>
      <w:r w:rsidRPr="00A6706A">
        <w:rPr>
          <w:rFonts w:cstheme="minorHAnsi"/>
          <w:sz w:val="22"/>
          <w:szCs w:val="22"/>
        </w:rPr>
        <w:t xml:space="preserve">, </w:t>
      </w:r>
      <w:r w:rsidR="00626CA8" w:rsidRPr="00A6706A">
        <w:rPr>
          <w:rFonts w:cstheme="minorHAnsi"/>
          <w:sz w:val="22"/>
          <w:szCs w:val="22"/>
        </w:rPr>
        <w:t>obesity</w:t>
      </w:r>
      <w:r w:rsidR="001A5DA3" w:rsidRPr="00A6706A">
        <w:rPr>
          <w:rFonts w:cstheme="minorHAnsi"/>
          <w:sz w:val="22"/>
          <w:szCs w:val="22"/>
        </w:rPr>
        <w:t xml:space="preserve"> induced by high-energy diet</w:t>
      </w:r>
      <w:r w:rsidRPr="00A6706A">
        <w:rPr>
          <w:rFonts w:cstheme="minorHAnsi"/>
          <w:sz w:val="22"/>
          <w:szCs w:val="22"/>
        </w:rPr>
        <w:t xml:space="preserve"> </w:t>
      </w:r>
      <w:r w:rsidR="00626CA8" w:rsidRPr="00A6706A">
        <w:rPr>
          <w:rFonts w:cstheme="minorHAnsi"/>
          <w:sz w:val="22"/>
          <w:szCs w:val="22"/>
        </w:rPr>
        <w:t>doubled fat content in milk</w:t>
      </w:r>
      <w:r w:rsidRPr="00A6706A">
        <w:rPr>
          <w:rFonts w:cstheme="minorHAnsi"/>
          <w:sz w:val="22"/>
          <w:szCs w:val="22"/>
        </w:rPr>
        <w:t xml:space="preserve"> </w:t>
      </w:r>
      <w:r w:rsidRPr="00A6706A">
        <w:rPr>
          <w:rFonts w:cstheme="minorHAnsi"/>
          <w:sz w:val="22"/>
          <w:szCs w:val="22"/>
        </w:rPr>
        <w:fldChar w:fldCharType="begin" w:fldLock="1"/>
      </w:r>
      <w:r w:rsidR="00D01D25" w:rsidRPr="00A6706A">
        <w:rPr>
          <w:rFonts w:cstheme="minorHAnsi"/>
          <w:sz w:val="22"/>
          <w:szCs w:val="22"/>
        </w:rPr>
        <w:instrText>ADDIN CSL_CITATION {"citationItems":[{"id":"ITEM-1","itemData":{"ISSN":"0031-9384","PMID":"7079354","abstract":"Lister hooded female rats, fed palatable high energy foods and chow, weighed significantly more than chow-fed control rats before mating. A smaller proportion of the obese rats became pregnant, and they lost more litters in lactation. When litters survived (7 +/- 1 pups), maternal weight changes differed between groups during lactation. The controls gained 6.2 +/- 3.2 g. whereas the obese rats lost variable amounts of weight despite the continued availability of the palatable diet. The rats that were heaviest at mating and parturition and which showed the largest non-fetal weight gains in pregnancy (i.e., the \"large weight loss group\") lost 60.6 +/- 4.8 g, while less obese rats which showed similar non-fetal gains to controls (i.e., the \"small weight loss group\") lost 24.6 3.2 g. Thus the weights of all groups converged and were similar after three weeks of lactation, but diverged again after weaning. During lactation the total energy intakes and amounts of protein consumed by the obese rats were significantly below those of controls, and total fat intake was significantly elevated. Although litter size and pup weights did not differ significantly at birth, pups of obese mothers weighed significantly less than those of controls at weaning. Maternal obesity in lactation appears to influence both body weight regulation and lactational performance.","author":[{"dropping-particle":"","family":"Rolls","given":"B J","non-dropping-particle":"","parse-names":false,"suffix":""},{"dropping-particle":"","family":"Rowe","given":"E A","non-dropping-particle":"","parse-names":false,"suffix":""}],"container-title":"Physiology &amp; behavior","id":"ITEM-1","issue":"3","issued":{"date-parts":[["1982","3"]]},"page":"393-400","title":"Pregnancy and lactation in the obese rat: effects on maternal and pup weights.","type":"article-journal","volume":"28"},"uris":["http://www.mendeley.com/documents/?uuid=f2ff2928-95a6-30d6-8f36-1487dc9dd238"]}],"mendeley":{"formattedCitation":"(Rolls &amp; Rowe, 1982)","plainTextFormattedCitation":"(Rolls &amp; Rowe, 1982)","previouslyFormattedCitation":"(Rolls &amp; Rowe, 1982)"},"properties":{"noteIndex":0},"schema":"https://github.com/citation-style-language/schema/raw/master/csl-citation.json"}</w:instrText>
      </w:r>
      <w:r w:rsidRPr="00A6706A">
        <w:rPr>
          <w:rFonts w:cstheme="minorHAnsi"/>
          <w:sz w:val="22"/>
          <w:szCs w:val="22"/>
        </w:rPr>
        <w:fldChar w:fldCharType="separate"/>
      </w:r>
      <w:r w:rsidR="00C4441D" w:rsidRPr="00A6706A">
        <w:rPr>
          <w:rFonts w:cstheme="minorHAnsi"/>
          <w:noProof/>
          <w:sz w:val="22"/>
          <w:szCs w:val="22"/>
        </w:rPr>
        <w:t>(Rolls &amp; Rowe, 1982)</w:t>
      </w:r>
      <w:r w:rsidRPr="00A6706A">
        <w:rPr>
          <w:rFonts w:cstheme="minorHAnsi"/>
          <w:sz w:val="22"/>
          <w:szCs w:val="22"/>
        </w:rPr>
        <w:fldChar w:fldCharType="end"/>
      </w:r>
      <w:r w:rsidRPr="00A6706A">
        <w:rPr>
          <w:rFonts w:cstheme="minorHAnsi"/>
          <w:sz w:val="22"/>
          <w:szCs w:val="22"/>
        </w:rPr>
        <w:t xml:space="preserve">. </w:t>
      </w:r>
      <w:r w:rsidR="00A85656" w:rsidRPr="00A6706A">
        <w:rPr>
          <w:rFonts w:cstheme="minorHAnsi"/>
          <w:sz w:val="22"/>
          <w:szCs w:val="22"/>
        </w:rPr>
        <w:t xml:space="preserve">Mice fed a high fat diet had </w:t>
      </w:r>
      <w:r w:rsidR="00D01D25" w:rsidRPr="00A6706A">
        <w:rPr>
          <w:rFonts w:cstheme="minorHAnsi"/>
          <w:sz w:val="22"/>
          <w:szCs w:val="22"/>
        </w:rPr>
        <w:t>delayed</w:t>
      </w:r>
      <w:r w:rsidR="00A85656" w:rsidRPr="00A6706A">
        <w:rPr>
          <w:rFonts w:cstheme="minorHAnsi"/>
          <w:sz w:val="22"/>
          <w:szCs w:val="22"/>
        </w:rPr>
        <w:t xml:space="preserve"> lactogenesis </w:t>
      </w:r>
      <w:r w:rsidR="00D01D25" w:rsidRPr="00A6706A">
        <w:rPr>
          <w:rFonts w:cstheme="minorHAnsi"/>
          <w:sz w:val="22"/>
          <w:szCs w:val="22"/>
        </w:rPr>
        <w:t xml:space="preserve">which was evident by reduced litter weight gain on the first day of lactation which later normalized </w:t>
      </w:r>
      <w:r w:rsidR="00D01D25" w:rsidRPr="00A6706A">
        <w:rPr>
          <w:rFonts w:cstheme="minorHAnsi"/>
          <w:sz w:val="22"/>
          <w:szCs w:val="22"/>
        </w:rPr>
        <w:fldChar w:fldCharType="begin" w:fldLock="1"/>
      </w:r>
      <w:r w:rsidR="00D01D25"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The mice further had impaired alveolar development with </w:t>
      </w:r>
      <w:r w:rsidR="0069623A" w:rsidRPr="00A6706A">
        <w:rPr>
          <w:rFonts w:cstheme="minorHAnsi"/>
          <w:sz w:val="22"/>
          <w:szCs w:val="22"/>
        </w:rPr>
        <w:t>abnormal</w:t>
      </w:r>
      <w:r w:rsidR="0090392A" w:rsidRPr="00A6706A">
        <w:rPr>
          <w:rFonts w:cstheme="minorHAnsi"/>
          <w:sz w:val="22"/>
          <w:szCs w:val="22"/>
        </w:rPr>
        <w:t xml:space="preserve"> reduced</w:t>
      </w:r>
      <w:r w:rsidR="00D01D25" w:rsidRPr="00A6706A">
        <w:rPr>
          <w:rFonts w:cstheme="minorHAnsi"/>
          <w:sz w:val="22"/>
          <w:szCs w:val="22"/>
        </w:rPr>
        <w:t xml:space="preserve"> branching at gestational day 14 </w:t>
      </w:r>
      <w:r w:rsidR="00D01D25" w:rsidRPr="00A6706A">
        <w:rPr>
          <w:rFonts w:cstheme="minorHAnsi"/>
          <w:sz w:val="22"/>
          <w:szCs w:val="22"/>
        </w:rPr>
        <w:fldChar w:fldCharType="begin" w:fldLock="1"/>
      </w:r>
      <w:r w:rsidR="0090392A"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D01D25" w:rsidRPr="00A6706A">
        <w:rPr>
          <w:rFonts w:cstheme="minorHAnsi"/>
          <w:sz w:val="22"/>
          <w:szCs w:val="22"/>
        </w:rPr>
        <w:fldChar w:fldCharType="separate"/>
      </w:r>
      <w:r w:rsidR="00D01D25" w:rsidRPr="00A6706A">
        <w:rPr>
          <w:rFonts w:cstheme="minorHAnsi"/>
          <w:noProof/>
          <w:sz w:val="22"/>
          <w:szCs w:val="22"/>
        </w:rPr>
        <w:t xml:space="preserve">(Flint </w:t>
      </w:r>
      <w:r w:rsidR="00D01D25" w:rsidRPr="00A6706A">
        <w:rPr>
          <w:rFonts w:cstheme="minorHAnsi"/>
          <w:i/>
          <w:noProof/>
          <w:sz w:val="22"/>
          <w:szCs w:val="22"/>
        </w:rPr>
        <w:t>et al.</w:t>
      </w:r>
      <w:r w:rsidR="00D01D25" w:rsidRPr="00A6706A">
        <w:rPr>
          <w:rFonts w:cstheme="minorHAnsi"/>
          <w:noProof/>
          <w:sz w:val="22"/>
          <w:szCs w:val="22"/>
        </w:rPr>
        <w:t>, 2005)</w:t>
      </w:r>
      <w:r w:rsidR="00D01D25" w:rsidRPr="00A6706A">
        <w:rPr>
          <w:rFonts w:cstheme="minorHAnsi"/>
          <w:sz w:val="22"/>
          <w:szCs w:val="22"/>
        </w:rPr>
        <w:fldChar w:fldCharType="end"/>
      </w:r>
      <w:r w:rsidR="00D01D25" w:rsidRPr="00A6706A">
        <w:rPr>
          <w:rFonts w:cstheme="minorHAnsi"/>
          <w:sz w:val="22"/>
          <w:szCs w:val="22"/>
        </w:rPr>
        <w:t xml:space="preserve">. </w:t>
      </w:r>
    </w:p>
    <w:p w14:paraId="4A91A5A1" w14:textId="77777777" w:rsidR="00BC3D25" w:rsidRPr="00A6706A" w:rsidRDefault="00BC3D25" w:rsidP="00BC3D25">
      <w:pPr>
        <w:pStyle w:val="Heading1"/>
        <w:rPr>
          <w:rFonts w:asciiTheme="minorHAnsi" w:hAnsiTheme="minorHAnsi" w:cstheme="minorHAnsi"/>
        </w:rPr>
      </w:pPr>
      <w:bookmarkStart w:id="8" w:name="_Toc16242678"/>
      <w:r w:rsidRPr="00A6706A">
        <w:rPr>
          <w:rFonts w:asciiTheme="minorHAnsi" w:hAnsiTheme="minorHAnsi" w:cstheme="minorHAnsi"/>
        </w:rPr>
        <w:t>Experimental Design</w:t>
      </w:r>
      <w:bookmarkEnd w:id="8"/>
    </w:p>
    <w:p w14:paraId="508BEE19" w14:textId="074C98B9" w:rsidR="00CC1BEE" w:rsidRPr="00A6706A" w:rsidRDefault="00C178EE" w:rsidP="00CC1BEE">
      <w:pPr>
        <w:rPr>
          <w:rFonts w:cstheme="minorHAnsi"/>
          <w:sz w:val="22"/>
          <w:szCs w:val="22"/>
        </w:rPr>
      </w:pPr>
      <w:r w:rsidRPr="00A6706A">
        <w:rPr>
          <w:rFonts w:cstheme="minorHAnsi"/>
          <w:sz w:val="22"/>
          <w:szCs w:val="22"/>
        </w:rPr>
        <w:t xml:space="preserve">TSC1 </w:t>
      </w:r>
      <w:r w:rsidR="00C034F2" w:rsidRPr="00A6706A">
        <w:rPr>
          <w:rFonts w:cstheme="minorHAnsi"/>
          <w:sz w:val="22"/>
          <w:szCs w:val="22"/>
        </w:rPr>
        <w:t>is a negative regulator of mTORC1</w:t>
      </w:r>
      <w:r w:rsidRPr="00A6706A">
        <w:rPr>
          <w:rFonts w:cstheme="minorHAnsi"/>
          <w:sz w:val="22"/>
          <w:szCs w:val="22"/>
        </w:rPr>
        <w:t xml:space="preserve"> as shown in </w:t>
      </w:r>
      <w:r w:rsidRPr="00A6706A">
        <w:rPr>
          <w:rFonts w:cstheme="minorHAnsi"/>
          <w:i/>
          <w:sz w:val="22"/>
          <w:szCs w:val="22"/>
        </w:rPr>
        <w:t>Figure 1</w:t>
      </w:r>
      <w:r w:rsidRPr="00A6706A">
        <w:rPr>
          <w:rFonts w:cstheme="minorHAnsi"/>
          <w:sz w:val="22"/>
          <w:szCs w:val="22"/>
        </w:rPr>
        <w:t xml:space="preserve"> </w:t>
      </w:r>
      <w:r w:rsidR="00F343AA" w:rsidRPr="00A6706A">
        <w:rPr>
          <w:rFonts w:cstheme="minorHAnsi"/>
          <w:sz w:val="22"/>
          <w:szCs w:val="22"/>
        </w:rPr>
        <w:fldChar w:fldCharType="begin" w:fldLock="1"/>
      </w:r>
      <w:r w:rsidR="008648AD" w:rsidRPr="00A6706A">
        <w:rPr>
          <w:rFonts w:cstheme="minorHAnsi"/>
          <w:sz w:val="22"/>
          <w:szCs w:val="22"/>
        </w:rPr>
        <w:instrText>ADDIN CSL_CITATION {"citationItems":[{"id":"ITEM-1","itemData":{"ISSN":"1097-2765","PMID":"12820960","abstract":"Tumor suppressor genes evolved as negative effectors of mitogen and nutrient signaling pathways, such that mutations in these genes can lead to pathological states of growth. Tuberous sclerosis (TSC) is a potentially devastating disease associated with mutations in two tumor suppressor genes, TSC1 and 2, that function as a complex to suppress signaling in the mTOR/S6K/4E-BP pathway. However, the inhibitory target of TSC1/2 and the mechanism by which it acts are unknown. Here we provide evidence that TSC1/2 is a GAP for the small GTPase Rheb and that insulin-mediated Rheb activation is PI3K dependent. Moreover, Rheb overexpression induces S6K1 phosphorylation and inhibits PKB phosphorylation, as do loss-of-function mutations in TSC1/2, but contrary to earlier reports Rheb has no effect on MAPK phosphorylation. Finally, coexpression of a human TSC2 cDNA harboring a disease-associated point mutation in the GAP domain, failed to stimulate Rheb GTPase activity or block Rheb activation of S6K1.","author":[{"dropping-particle":"","family":"Garami","given":"Attila","non-dropping-particle":"","parse-names":false,"suffix":""},{"dropping-particle":"","family":"Zwartkruis","given":"Fried J T","non-dropping-particle":"","parse-names":false,"suffix":""},{"dropping-particle":"","family":"Nobukuni","given":"Takahiro","non-dropping-particle":"","parse-names":false,"suffix":""},{"dropping-particle":"","family":"Joaquin","given":"Manel","non-dropping-particle":"","parse-names":false,"suffix":""},{"dropping-particle":"","family":"Roccio","given":"Marta","non-dropping-particle":"","parse-names":false,"suffix":""},{"dropping-particle":"","family":"Stocker","given":"Hugo","non-dropping-particle":"","parse-names":false,"suffix":""},{"dropping-particle":"","family":"Kozma","given":"Sara C","non-dropping-particle":"","parse-names":false,"suffix":""},{"dropping-particle":"","family":"Hafen","given":"Ernst","non-dropping-particle":"","parse-names":false,"suffix":""},{"dropping-particle":"","family":"Bos","given":"Johannes L","non-dropping-particle":"","parse-names":false,"suffix":""},{"dropping-particle":"","family":"Thomas","given":"George","non-dropping-particle":"","parse-names":false,"suffix":""}],"container-title":"Molecular cell","id":"ITEM-1","issue":"6","issued":{"date-parts":[["2003","6"]]},"page":"1457-66","title":"Insulin activation of Rheb, a mediator of mTOR/S6K/4E-BP signaling, is inhibited by TSC1 and 2.","type":"article-journal","volume":"11"},"uris":["http://www.mendeley.com/documents/?uuid=17859f69-6b76-399a-8748-de5f64a617a4"]},{"id":"ITEM-2","itemData":{"DOI":"10.1172/JCI17222","ISSN":"0021-9738","PMID":"14561707","abstract":"Tuberous sclerosis (TSC) is a familial tumor syndrome due to mutations in TSC1 or TSC2, in which progression to malignancy is rare. Primary Tsc2(-/-) murine embryo fibroblast cultures display early senescence with overexpression of p21CIP1/WAF1 that is rescued by loss of TP53. Tsc2(-/-)TP53(-/-) cells, as well as tumors from Tsc2(+/-) mice, display an mTOR-activation signature with constitutive activation of S6K, which is reverted by treatment with rapamycin. Rapamycin also reverts a growth advantage of Tsc2(-/-)TP53(-/-) cells. Tsc1/Tsc2 does not bind directly to mTOR, however, nor does it directly influence mTOR kinase activity or cellular phosphatase activity. There is a marked reduction in Akt activation in Tsc2(-/-)TP53(-/-) and Tsc1(-/-) cells in response to serum and PDGF, along with a reduction in cell ruffling. PDGFRalpha and PDGFRbeta expression is markedly reduced in both the cell lines and Tsc mouse renal cystadenomas, and ectopic expression of PDGFRbeta in Tsc2-null cells restores Akt phosphorylation in response to serum, PDGF, EGF, and insulin. This activation of mTOR along with downregulation of PDGFR PI3K-Akt signaling in cells lacking Tsc1 or Tsc2 may explain why these genes are rarely involved in human cancer. This is in contrast to PTEN, which is a negative upstream regulator of this pathway.","author":[{"dropping-particle":"","family":"Zhang","given":"Hongbing","non-dropping-particle":"","parse-names":false,"suffix":""},{"dropping-particle":"","family":"Cicchetti","given":"Gregor","non-dropping-particle":"","parse-names":false,"suffix":""},{"dropping-particle":"","family":"Onda","given":"Hiroaki","non-dropping-particle":"","parse-names":false,"suffix":""},{"dropping-particle":"","family":"Koon","given":"Henry B","non-dropping-particle":"","parse-names":false,"suffix":""},{"dropping-particle":"","family":"Asrican","given":"Kirsten","non-dropping-particle":"","parse-names":false,"suffix":""},{"dropping-particle":"","family":"Bajraszewski","given":"Natalia","non-dropping-particle":"","parse-names":false,"suffix":""},{"dropping-particle":"","family":"Vazquez","given":"Francisca","non-dropping-particle":"","parse-names":false,"suffix":""},{"dropping-particle":"","family":"Carpenter","given":"Christopher L","non-dropping-particle":"","parse-names":false,"suffix":""},{"dropping-particle":"","family":"Kwiatkowski","given":"David J","non-dropping-particle":"","parse-names":false,"suffix":""}],"container-title":"The Journal of clinical investigation","id":"ITEM-2","issue":"8","issued":{"date-parts":[["2003","10"]]},"page":"1223-33","publisher":"American Society for Clinical Investigation","title":"Loss of Tsc1/Tsc2 activates mTOR and disrupts PI3K-Akt signaling through downregulation of PDGFR.","type":"article-journal","volume":"112"},"uris":["http://www.mendeley.com/documents/?uuid=881efa57-fb6c-3ff7-ae6b-d4567152f425"]},{"id":"ITEM-3","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Genetics","id":"ITEM-3","issue":"5","issued":{"date-parts":[["2002","3","1"]]},"page":"525-534","publisher":"Narnia","title":"A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cells","type":"article-journal","volume":"11"},"uris":["http://www.mendeley.com/documents/?uuid=e7f5b6f1-f0d1-37f4-a319-2cca1a598854"]},{"id":"ITEM-4","itemData":{"DOI":"10.1083/jcb.200403069","ISSN":"0021-9525","PMID":"15249583","abstract":"Insulin-like growth factors elicit many responses through activation of phosphoinositide 3-OH kinase (PI3K). The tuberous sclerosis complex (TSC1-2) suppresses cell growth by negatively regulating a protein kinase, p70S6K (S6K1), which generally requires PI3K signals for its activation. Here, we show that TSC1-2 is required for insulin signaling to PI3K. TSC1-2 maintains insulin signaling to PI3K by restraining the activity of S6K, which when activated inactivates insulin receptor substrate (IRS) function, via repression of IRS-1 gene expression and via direct phosphorylation of IRS-1. Our results argue that the low malignant potential of tumors arising from TSC1-2 dysfunction may be explained by the failure of TSC mutant cells to activate PI3K and its downstream effectors.","author":[{"dropping-particle":"","family":"Harrington","given":"Laura S","non-dropping-particle":"","parse-names":false,"suffix":""},{"dropping-particle":"","family":"Findlay","given":"Greg M","non-dropping-particle":"","parse-names":false,"suffix":""},{"dropping-particle":"","family":"Gray","given":"Alex","non-dropping-particle":"","parse-names":false,"suffix":""},{"dropping-particle":"","family":"Tolkacheva","given":"Tatiana","non-dropping-particle":"","parse-names":false,"suffix":""},{"dropping-particle":"","family":"Wigfield","given":"Simon","non-dropping-particle":"","parse-names":false,"suffix":""},{"dropping-particle":"","family":"Rebholz","given":"Heike","non-dropping-particle":"","parse-names":false,"suffix":""},{"dropping-particle":"","family":"Barnett","given":"Jill","non-dropping-particle":"","parse-names":false,"suffix":""},{"dropping-particle":"","family":"Leslie","given":"Nick R","non-dropping-particle":"","parse-names":false,"suffix":""},{"dropping-particle":"","family":"Cheng","given":"Susan","non-dropping-particle":"","parse-names":false,"suffix":""},{"dropping-particle":"","family":"Shepherd","given":"Peter R","non-dropping-particle":"","parse-names":false,"suffix":""},{"dropping-particle":"","family":"Gout","given":"Ivan","non-dropping-particle":"","parse-names":false,"suffix":""},{"dropping-particle":"","family":"Downes","given":"C Peter","non-dropping-particle":"","parse-names":false,"suffix":""},{"dropping-particle":"","family":"Lamb","given":"Richard F","non-dropping-particle":"","parse-names":false,"suffix":""}],"container-title":"The Journal of cell biology","id":"ITEM-4","issue":"2","issued":{"date-parts":[["2004","7","19"]]},"page":"213-23","publisher":"The Rockefeller University Press","title":"The TSC1-2 tumor suppressor controls insulin-PI3K signaling via regulation of IRS proteins.","type":"article-journal","volume":"166"},"uris":["http://www.mendeley.com/documents/?uuid=50927c51-6299-36e3-a3f4-492fd5c3371d"]}],"mendeley":{"formattedCitation":"(Kwiatkowski &lt;i&gt;et al.&lt;/i&gt;, 2002; Garami &lt;i&gt;et al.&lt;/i&gt;, 2003; Zhang &lt;i&gt;et al.&lt;/i&gt;, 2003; Harrington &lt;i&gt;et al.&lt;/i&gt;, 2004)","plainTextFormattedCitation":"(Kwiatkowski et al., 2002; Garami et al., 2003; Zhang et al., 2003; Harrington et al., 2004)","previouslyFormattedCitation":"(Kwiatkowski &lt;i&gt;et al.&lt;/i&gt;, 2002; Garami &lt;i&gt;et al.&lt;/i&gt;, 2003; Zhang &lt;i&gt;et al.&lt;/i&gt;, 2003; Harrington &lt;i&gt;et al.&lt;/i&gt;, 2004)"},"properties":{"noteIndex":0},"schema":"https://github.com/citation-style-language/schema/raw/master/csl-citation.json"}</w:instrText>
      </w:r>
      <w:r w:rsidR="00F343AA" w:rsidRPr="00A6706A">
        <w:rPr>
          <w:rFonts w:cstheme="minorHAnsi"/>
          <w:sz w:val="22"/>
          <w:szCs w:val="22"/>
        </w:rPr>
        <w:fldChar w:fldCharType="separate"/>
      </w:r>
      <w:r w:rsidR="00F343AA" w:rsidRPr="00A6706A">
        <w:rPr>
          <w:rFonts w:cstheme="minorHAnsi"/>
          <w:noProof/>
          <w:sz w:val="22"/>
          <w:szCs w:val="22"/>
        </w:rPr>
        <w:t xml:space="preserve">(Kwiatkowski </w:t>
      </w:r>
      <w:r w:rsidR="00F343AA" w:rsidRPr="00A6706A">
        <w:rPr>
          <w:rFonts w:cstheme="minorHAnsi"/>
          <w:i/>
          <w:noProof/>
          <w:sz w:val="22"/>
          <w:szCs w:val="22"/>
        </w:rPr>
        <w:t>et al.</w:t>
      </w:r>
      <w:r w:rsidR="00F343AA" w:rsidRPr="00A6706A">
        <w:rPr>
          <w:rFonts w:cstheme="minorHAnsi"/>
          <w:noProof/>
          <w:sz w:val="22"/>
          <w:szCs w:val="22"/>
        </w:rPr>
        <w:t xml:space="preserve">, 2002; Garami </w:t>
      </w:r>
      <w:r w:rsidR="00F343AA" w:rsidRPr="00A6706A">
        <w:rPr>
          <w:rFonts w:cstheme="minorHAnsi"/>
          <w:i/>
          <w:noProof/>
          <w:sz w:val="22"/>
          <w:szCs w:val="22"/>
        </w:rPr>
        <w:t>et al.</w:t>
      </w:r>
      <w:r w:rsidR="00F343AA" w:rsidRPr="00A6706A">
        <w:rPr>
          <w:rFonts w:cstheme="minorHAnsi"/>
          <w:noProof/>
          <w:sz w:val="22"/>
          <w:szCs w:val="22"/>
        </w:rPr>
        <w:t xml:space="preserve">, 2003; Zhang </w:t>
      </w:r>
      <w:r w:rsidR="00F343AA" w:rsidRPr="00A6706A">
        <w:rPr>
          <w:rFonts w:cstheme="minorHAnsi"/>
          <w:i/>
          <w:noProof/>
          <w:sz w:val="22"/>
          <w:szCs w:val="22"/>
        </w:rPr>
        <w:t>et al.</w:t>
      </w:r>
      <w:r w:rsidR="00F343AA" w:rsidRPr="00A6706A">
        <w:rPr>
          <w:rFonts w:cstheme="minorHAnsi"/>
          <w:noProof/>
          <w:sz w:val="22"/>
          <w:szCs w:val="22"/>
        </w:rPr>
        <w:t xml:space="preserve">, 2003; Harrington </w:t>
      </w:r>
      <w:r w:rsidR="00F343AA" w:rsidRPr="00A6706A">
        <w:rPr>
          <w:rFonts w:cstheme="minorHAnsi"/>
          <w:i/>
          <w:noProof/>
          <w:sz w:val="22"/>
          <w:szCs w:val="22"/>
        </w:rPr>
        <w:t>et al.</w:t>
      </w:r>
      <w:r w:rsidR="00F343AA" w:rsidRPr="00A6706A">
        <w:rPr>
          <w:rFonts w:cstheme="minorHAnsi"/>
          <w:noProof/>
          <w:sz w:val="22"/>
          <w:szCs w:val="22"/>
        </w:rPr>
        <w:t>, 2004)</w:t>
      </w:r>
      <w:r w:rsidR="00F343AA" w:rsidRPr="00A6706A">
        <w:rPr>
          <w:rFonts w:cstheme="minorHAnsi"/>
          <w:sz w:val="22"/>
          <w:szCs w:val="22"/>
        </w:rPr>
        <w:fldChar w:fldCharType="end"/>
      </w:r>
      <w:r w:rsidR="00C034F2" w:rsidRPr="00A6706A">
        <w:rPr>
          <w:rFonts w:cstheme="minorHAnsi"/>
          <w:sz w:val="22"/>
          <w:szCs w:val="22"/>
        </w:rPr>
        <w:t>,</w:t>
      </w:r>
      <w:r w:rsidR="00A7209A" w:rsidRPr="00A6706A">
        <w:rPr>
          <w:rFonts w:cstheme="minorHAnsi"/>
          <w:sz w:val="22"/>
          <w:szCs w:val="22"/>
        </w:rPr>
        <w:t xml:space="preserve"> a</w:t>
      </w:r>
      <w:r w:rsidR="00C034F2" w:rsidRPr="00A6706A">
        <w:rPr>
          <w:rFonts w:cstheme="minorHAnsi"/>
          <w:sz w:val="22"/>
          <w:szCs w:val="22"/>
        </w:rPr>
        <w:t xml:space="preserve">nd when it is deleted </w:t>
      </w:r>
      <w:r w:rsidR="00A7209A" w:rsidRPr="00A6706A">
        <w:rPr>
          <w:rFonts w:cstheme="minorHAnsi"/>
          <w:sz w:val="22"/>
          <w:szCs w:val="22"/>
        </w:rPr>
        <w:t>mTORC1 is hyperactivated</w:t>
      </w:r>
      <w:r w:rsidRPr="00A6706A">
        <w:rPr>
          <w:rFonts w:cstheme="minorHAnsi"/>
          <w:sz w:val="22"/>
          <w:szCs w:val="22"/>
        </w:rPr>
        <w:t>.</w:t>
      </w:r>
      <w:r w:rsidR="00A7209A" w:rsidRPr="00A6706A">
        <w:rPr>
          <w:rFonts w:cstheme="minorHAnsi"/>
          <w:sz w:val="22"/>
          <w:szCs w:val="22"/>
        </w:rPr>
        <w:t xml:space="preserve"> </w:t>
      </w:r>
      <w:r w:rsidR="00CC1BEE" w:rsidRPr="00A6706A">
        <w:rPr>
          <w:rFonts w:cstheme="minorHAnsi"/>
          <w:sz w:val="22"/>
          <w:szCs w:val="22"/>
        </w:rPr>
        <w:t xml:space="preserve">To assess the effects of </w:t>
      </w:r>
      <w:r w:rsidR="00931363" w:rsidRPr="00A6706A">
        <w:rPr>
          <w:rFonts w:cstheme="minorHAnsi"/>
          <w:sz w:val="22"/>
          <w:szCs w:val="22"/>
        </w:rPr>
        <w:t xml:space="preserve">maternal mTORC1 adipocyte hyperactivation </w:t>
      </w:r>
      <w:r w:rsidR="00CC1BEE" w:rsidRPr="00A6706A">
        <w:rPr>
          <w:rFonts w:cstheme="minorHAnsi"/>
          <w:sz w:val="22"/>
          <w:szCs w:val="22"/>
        </w:rPr>
        <w:t xml:space="preserve">on milk </w:t>
      </w:r>
      <w:r w:rsidR="00931363" w:rsidRPr="00A6706A">
        <w:rPr>
          <w:rFonts w:cstheme="minorHAnsi"/>
          <w:sz w:val="22"/>
          <w:szCs w:val="22"/>
        </w:rPr>
        <w:t xml:space="preserve">production and offspring health, </w:t>
      </w:r>
      <w:r w:rsidR="00CC1BEE" w:rsidRPr="00A6706A">
        <w:rPr>
          <w:rFonts w:cstheme="minorHAnsi"/>
          <w:sz w:val="22"/>
          <w:szCs w:val="22"/>
        </w:rPr>
        <w:t xml:space="preserve">we will </w:t>
      </w:r>
      <w:r w:rsidR="00712350" w:rsidRPr="00A6706A">
        <w:rPr>
          <w:rFonts w:cstheme="minorHAnsi"/>
          <w:sz w:val="22"/>
          <w:szCs w:val="22"/>
        </w:rPr>
        <w:t xml:space="preserve">use twelve </w:t>
      </w:r>
      <w:r w:rsidR="00931363" w:rsidRPr="00A6706A">
        <w:rPr>
          <w:rFonts w:cstheme="minorHAnsi"/>
          <w:sz w:val="22"/>
          <w:szCs w:val="22"/>
        </w:rPr>
        <w:t>6-8</w:t>
      </w:r>
      <w:r w:rsidR="00CC1BEE" w:rsidRPr="00A6706A">
        <w:rPr>
          <w:rFonts w:cstheme="minorHAnsi"/>
          <w:sz w:val="22"/>
          <w:szCs w:val="22"/>
        </w:rPr>
        <w:t xml:space="preserve">-week old virgin </w:t>
      </w:r>
      <w:r w:rsidR="00931363" w:rsidRPr="00A6706A">
        <w:rPr>
          <w:rFonts w:cstheme="minorHAnsi"/>
          <w:sz w:val="22"/>
          <w:szCs w:val="22"/>
        </w:rPr>
        <w:t>floxed-adipo</w:t>
      </w:r>
      <w:r w:rsidR="00C034F2" w:rsidRPr="00A6706A">
        <w:rPr>
          <w:rFonts w:cstheme="minorHAnsi"/>
          <w:sz w:val="22"/>
          <w:szCs w:val="22"/>
        </w:rPr>
        <w:t xml:space="preserve">cyte </w:t>
      </w:r>
      <w:r w:rsidR="00C034F2" w:rsidRPr="00A6706A">
        <w:rPr>
          <w:rFonts w:cstheme="minorHAnsi"/>
          <w:i/>
          <w:sz w:val="22"/>
          <w:szCs w:val="22"/>
        </w:rPr>
        <w:t>Tsc1</w:t>
      </w:r>
      <w:r w:rsidR="00931363" w:rsidRPr="00A6706A">
        <w:rPr>
          <w:rFonts w:cstheme="minorHAnsi"/>
          <w:sz w:val="22"/>
          <w:szCs w:val="22"/>
        </w:rPr>
        <w:t xml:space="preserve"> wildtype (WT) and knockout</w:t>
      </w:r>
      <w:r w:rsidR="00CC1BEE" w:rsidRPr="00A6706A">
        <w:rPr>
          <w:rFonts w:cstheme="minorHAnsi"/>
          <w:sz w:val="22"/>
          <w:szCs w:val="22"/>
        </w:rPr>
        <w:t xml:space="preserve"> </w:t>
      </w:r>
      <w:r w:rsidR="00931363" w:rsidRPr="00A6706A">
        <w:rPr>
          <w:rFonts w:cstheme="minorHAnsi"/>
          <w:sz w:val="22"/>
          <w:szCs w:val="22"/>
        </w:rPr>
        <w:t>(KO)</w:t>
      </w:r>
      <w:r w:rsidR="004408C3">
        <w:rPr>
          <w:rFonts w:cstheme="minorHAnsi"/>
          <w:sz w:val="22"/>
          <w:szCs w:val="22"/>
        </w:rPr>
        <w:t xml:space="preserve"> </w:t>
      </w:r>
      <w:r w:rsidR="00CC1BEE" w:rsidRPr="00A6706A">
        <w:rPr>
          <w:rFonts w:cstheme="minorHAnsi"/>
          <w:sz w:val="22"/>
          <w:szCs w:val="22"/>
        </w:rPr>
        <w:t xml:space="preserve">female and male mice </w:t>
      </w:r>
      <w:r w:rsidR="00931363" w:rsidRPr="00A6706A">
        <w:rPr>
          <w:rFonts w:cstheme="minorHAnsi"/>
          <w:sz w:val="22"/>
          <w:szCs w:val="22"/>
        </w:rPr>
        <w:t>bred in our facility</w:t>
      </w:r>
      <w:r w:rsidR="00712350" w:rsidRPr="00A6706A">
        <w:rPr>
          <w:rFonts w:cstheme="minorHAnsi"/>
          <w:sz w:val="22"/>
          <w:szCs w:val="22"/>
        </w:rPr>
        <w:t xml:space="preserve"> (n=</w:t>
      </w:r>
      <w:r w:rsidR="00C8765E" w:rsidRPr="00A6706A">
        <w:rPr>
          <w:rFonts w:cstheme="minorHAnsi"/>
          <w:sz w:val="22"/>
          <w:szCs w:val="22"/>
        </w:rPr>
        <w:t>6WT and 6KO dams)</w:t>
      </w:r>
      <w:r w:rsidR="00CC1BEE" w:rsidRPr="00A6706A">
        <w:rPr>
          <w:rFonts w:cstheme="minorHAnsi"/>
          <w:sz w:val="22"/>
          <w:szCs w:val="22"/>
        </w:rPr>
        <w:t>.</w:t>
      </w:r>
      <w:r w:rsidR="005E4045" w:rsidRPr="00A6706A">
        <w:rPr>
          <w:rFonts w:cstheme="minorHAnsi"/>
          <w:sz w:val="22"/>
          <w:szCs w:val="22"/>
        </w:rPr>
        <w:t xml:space="preserve"> To hyperactivate mTORC1, we used the Cre-loxP recombination </w:t>
      </w:r>
      <w:r w:rsidR="00286F44" w:rsidRPr="00A6706A">
        <w:rPr>
          <w:rFonts w:cstheme="minorHAnsi"/>
          <w:sz w:val="22"/>
          <w:szCs w:val="22"/>
        </w:rPr>
        <w:t>technology</w:t>
      </w:r>
      <w:r w:rsidR="005E4045" w:rsidRPr="00A6706A">
        <w:rPr>
          <w:rFonts w:cstheme="minorHAnsi"/>
          <w:sz w:val="22"/>
          <w:szCs w:val="22"/>
        </w:rPr>
        <w:t>.</w:t>
      </w:r>
      <w:r w:rsidR="00164DF5" w:rsidRPr="00A6706A">
        <w:rPr>
          <w:rFonts w:cstheme="minorHAnsi"/>
          <w:sz w:val="22"/>
          <w:szCs w:val="22"/>
        </w:rPr>
        <w:t xml:space="preserve"> </w:t>
      </w:r>
      <w:r w:rsidR="005E4045" w:rsidRPr="00A6706A">
        <w:rPr>
          <w:rFonts w:cstheme="minorHAnsi"/>
          <w:i/>
          <w:sz w:val="22"/>
          <w:szCs w:val="22"/>
        </w:rPr>
        <w:t xml:space="preserve">Tsc1 </w:t>
      </w:r>
      <w:r w:rsidR="005E4045" w:rsidRPr="00A6706A">
        <w:rPr>
          <w:rFonts w:cstheme="minorHAnsi"/>
          <w:sz w:val="22"/>
          <w:szCs w:val="22"/>
          <w:vertAlign w:val="superscript"/>
        </w:rPr>
        <w:t xml:space="preserve">fl/fl  </w:t>
      </w:r>
      <w:r w:rsidR="005E4045" w:rsidRPr="00A6706A">
        <w:rPr>
          <w:rFonts w:cstheme="minorHAnsi"/>
          <w:sz w:val="22"/>
          <w:szCs w:val="22"/>
        </w:rPr>
        <w:t xml:space="preserve">mice </w:t>
      </w:r>
      <w:r w:rsidR="00286F44" w:rsidRPr="00A6706A">
        <w:rPr>
          <w:rFonts w:cstheme="minorHAnsi"/>
          <w:sz w:val="22"/>
          <w:szCs w:val="22"/>
        </w:rPr>
        <w:t xml:space="preserve">with flanked </w:t>
      </w:r>
      <w:r w:rsidR="00976351">
        <w:rPr>
          <w:rFonts w:cstheme="minorHAnsi"/>
          <w:i/>
          <w:sz w:val="22"/>
          <w:szCs w:val="22"/>
        </w:rPr>
        <w:t>Tsc1</w:t>
      </w:r>
      <w:r w:rsidR="00976351" w:rsidRPr="00A6706A">
        <w:rPr>
          <w:rFonts w:cstheme="minorHAnsi"/>
          <w:sz w:val="22"/>
          <w:szCs w:val="22"/>
        </w:rPr>
        <w:t xml:space="preserve"> </w:t>
      </w:r>
      <w:r w:rsidR="00286F44" w:rsidRPr="00A6706A">
        <w:rPr>
          <w:rFonts w:cstheme="minorHAnsi"/>
          <w:sz w:val="22"/>
          <w:szCs w:val="22"/>
        </w:rPr>
        <w:t xml:space="preserve">gene exons 17 and 18 </w:t>
      </w:r>
      <w:r w:rsidR="005E4045" w:rsidRPr="00A6706A">
        <w:rPr>
          <w:rFonts w:cstheme="minorHAnsi"/>
          <w:sz w:val="22"/>
          <w:szCs w:val="22"/>
        </w:rPr>
        <w:t xml:space="preserve">were crossed with </w:t>
      </w:r>
      <w:r w:rsidR="005E4045" w:rsidRPr="004408C3">
        <w:rPr>
          <w:rFonts w:cstheme="minorHAnsi"/>
          <w:i/>
          <w:sz w:val="22"/>
          <w:szCs w:val="22"/>
        </w:rPr>
        <w:t>Adipoq</w:t>
      </w:r>
      <w:r w:rsidR="005E4045" w:rsidRPr="00A6706A">
        <w:rPr>
          <w:rFonts w:cstheme="minorHAnsi"/>
          <w:sz w:val="22"/>
          <w:szCs w:val="22"/>
        </w:rPr>
        <w:t xml:space="preserve">-Cre mice expressing the </w:t>
      </w:r>
      <w:r w:rsidR="00E83C9B" w:rsidRPr="00A6706A">
        <w:rPr>
          <w:rFonts w:cstheme="minorHAnsi"/>
          <w:sz w:val="22"/>
          <w:szCs w:val="22"/>
        </w:rPr>
        <w:t xml:space="preserve">adipocyte-specific constitutive </w:t>
      </w:r>
      <w:r w:rsidR="005E4045" w:rsidRPr="00A6706A">
        <w:rPr>
          <w:rFonts w:cstheme="minorHAnsi"/>
          <w:sz w:val="22"/>
          <w:szCs w:val="22"/>
        </w:rPr>
        <w:t xml:space="preserve">Cre recombinase controlled by </w:t>
      </w:r>
      <w:r w:rsidR="00271258" w:rsidRPr="00A6706A">
        <w:rPr>
          <w:rFonts w:cstheme="minorHAnsi"/>
          <w:sz w:val="22"/>
          <w:szCs w:val="22"/>
        </w:rPr>
        <w:t xml:space="preserve">adiponectin gene </w:t>
      </w:r>
      <w:r w:rsidR="005E4045" w:rsidRPr="00A6706A">
        <w:rPr>
          <w:rFonts w:cstheme="minorHAnsi"/>
          <w:sz w:val="22"/>
          <w:szCs w:val="22"/>
        </w:rPr>
        <w:t xml:space="preserve">promoter. The parental strains for this experiment will be male </w:t>
      </w:r>
      <w:r w:rsidR="00286F44" w:rsidRPr="00A6706A">
        <w:rPr>
          <w:rFonts w:cstheme="minorHAnsi"/>
          <w:i/>
          <w:sz w:val="22"/>
          <w:szCs w:val="22"/>
        </w:rPr>
        <w:t xml:space="preserve">Tsc1 </w:t>
      </w:r>
      <w:r w:rsidR="00286F44" w:rsidRPr="00A6706A">
        <w:rPr>
          <w:rFonts w:cstheme="minorHAnsi"/>
          <w:sz w:val="22"/>
          <w:szCs w:val="22"/>
          <w:vertAlign w:val="superscript"/>
        </w:rPr>
        <w:t xml:space="preserve">fl/fl </w:t>
      </w:r>
      <w:r w:rsidR="005E4045" w:rsidRPr="00A6706A">
        <w:rPr>
          <w:rFonts w:cstheme="minorHAnsi"/>
          <w:sz w:val="22"/>
          <w:szCs w:val="22"/>
        </w:rPr>
        <w:t xml:space="preserve">;Tg/+ or </w:t>
      </w:r>
      <w:r w:rsidR="00286F44" w:rsidRPr="00A6706A">
        <w:rPr>
          <w:rFonts w:cstheme="minorHAnsi"/>
          <w:i/>
          <w:sz w:val="22"/>
          <w:szCs w:val="22"/>
        </w:rPr>
        <w:t xml:space="preserve">Tsc1 </w:t>
      </w:r>
      <w:r w:rsidR="00286F44" w:rsidRPr="00A6706A">
        <w:rPr>
          <w:rFonts w:cstheme="minorHAnsi"/>
          <w:sz w:val="22"/>
          <w:szCs w:val="22"/>
          <w:vertAlign w:val="superscript"/>
        </w:rPr>
        <w:t xml:space="preserve">fl/fl </w:t>
      </w:r>
      <w:r w:rsidR="005E4045" w:rsidRPr="00A6706A">
        <w:rPr>
          <w:rFonts w:cstheme="minorHAnsi"/>
          <w:sz w:val="22"/>
          <w:szCs w:val="22"/>
        </w:rPr>
        <w:t xml:space="preserve">;+/+ crossed with female </w:t>
      </w:r>
      <w:r w:rsidR="00286F44" w:rsidRPr="00A6706A">
        <w:rPr>
          <w:rFonts w:cstheme="minorHAnsi"/>
          <w:i/>
          <w:sz w:val="22"/>
          <w:szCs w:val="22"/>
        </w:rPr>
        <w:t xml:space="preserve">Tsc1 </w:t>
      </w:r>
      <w:r w:rsidR="00286F44" w:rsidRPr="00A6706A">
        <w:rPr>
          <w:rFonts w:cstheme="minorHAnsi"/>
          <w:sz w:val="22"/>
          <w:szCs w:val="22"/>
          <w:vertAlign w:val="superscript"/>
        </w:rPr>
        <w:t xml:space="preserve">fl/fl </w:t>
      </w:r>
      <w:r w:rsidR="005E4045" w:rsidRPr="00A6706A">
        <w:rPr>
          <w:rFonts w:cstheme="minorHAnsi"/>
          <w:sz w:val="22"/>
          <w:szCs w:val="22"/>
        </w:rPr>
        <w:t xml:space="preserve">;+/+ or </w:t>
      </w:r>
      <w:r w:rsidR="00286F44" w:rsidRPr="00A6706A">
        <w:rPr>
          <w:rFonts w:cstheme="minorHAnsi"/>
          <w:i/>
          <w:sz w:val="22"/>
          <w:szCs w:val="22"/>
        </w:rPr>
        <w:t xml:space="preserve">Tsc1 </w:t>
      </w:r>
      <w:r w:rsidR="00286F44" w:rsidRPr="00A6706A">
        <w:rPr>
          <w:rFonts w:cstheme="minorHAnsi"/>
          <w:sz w:val="22"/>
          <w:szCs w:val="22"/>
          <w:vertAlign w:val="superscript"/>
        </w:rPr>
        <w:t xml:space="preserve">fl/fl </w:t>
      </w:r>
      <w:r w:rsidR="005E4045" w:rsidRPr="00A6706A">
        <w:rPr>
          <w:rFonts w:cstheme="minorHAnsi"/>
          <w:sz w:val="22"/>
          <w:szCs w:val="22"/>
        </w:rPr>
        <w:t xml:space="preserve">;Tg/+, respectively. The offspring </w:t>
      </w:r>
      <w:r w:rsidR="00964A10" w:rsidRPr="00A6706A">
        <w:rPr>
          <w:rFonts w:cstheme="minorHAnsi"/>
          <w:sz w:val="22"/>
          <w:szCs w:val="22"/>
        </w:rPr>
        <w:t xml:space="preserve">will be a combination of knockout (fl/fl;Tg/+) and phenotypically wild-type (fl/fl;+/+) at an expected ratio of 1:1. </w:t>
      </w:r>
      <w:r w:rsidR="00C034F2" w:rsidRPr="00A261E5">
        <w:rPr>
          <w:rFonts w:cstheme="minorHAnsi"/>
          <w:sz w:val="22"/>
          <w:szCs w:val="22"/>
        </w:rPr>
        <w:t xml:space="preserve">The knockout of the floxed alleles are driven by Adiponectin-Cre </w:t>
      </w:r>
      <w:r w:rsidR="00E83C9B" w:rsidRPr="00A261E5">
        <w:rPr>
          <w:rFonts w:cstheme="minorHAnsi"/>
          <w:sz w:val="22"/>
          <w:szCs w:val="22"/>
        </w:rPr>
        <w:fldChar w:fldCharType="begin" w:fldLock="1"/>
      </w:r>
      <w:r w:rsidR="00865931" w:rsidRPr="00A261E5">
        <w:rPr>
          <w:rFonts w:cstheme="minorHAnsi"/>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cells","type":"article-journal","volume":"11"},"uris":["http://www.mendeley.com/documents/?uuid=e7f5b6f1-f0d1-37f4-a319-2cca1a598854"]},{"id":"ITEM-2","itemData":{"DOI":"10.1016/j.cmet.2007.11.002","ISSN":"15504131","PMID":"18177728","abstract":"We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Adipogenesis","type":"article-journal","volume":"7"},"uris":["http://www.mendeley.com/documents/?uuid=2da86aef-845d-3dd9-8f5d-3b87307e4465"]}],"mendeley":{"formattedCitation":"(Kwiatkowski &lt;i&gt;et al.&lt;/i&gt;, 2002; Eguchi &lt;i&gt;et al.&lt;/i&gt;, 2008)","plainTextFormattedCitation":"(Kwiatkowski et al., 2002; Eguchi et al., 2008)","previouslyFormattedCitation":"(Kwiatkowski &lt;i&gt;et al.&lt;/i&gt;, 2002; Eguchi &lt;i&gt;et al.&lt;/i&gt;, 2008)"},"properties":{"noteIndex":0},"schema":"https://github.com/citation-style-language/schema/raw/master/csl-citation.json"}</w:instrText>
      </w:r>
      <w:r w:rsidR="00E83C9B" w:rsidRPr="00A261E5">
        <w:rPr>
          <w:rFonts w:cstheme="minorHAnsi"/>
          <w:sz w:val="22"/>
          <w:szCs w:val="22"/>
        </w:rPr>
        <w:fldChar w:fldCharType="separate"/>
      </w:r>
      <w:r w:rsidR="00E83C9B" w:rsidRPr="00A261E5">
        <w:rPr>
          <w:rFonts w:cstheme="minorHAnsi"/>
          <w:noProof/>
          <w:sz w:val="22"/>
          <w:szCs w:val="22"/>
        </w:rPr>
        <w:t xml:space="preserve">(Kwiatkowski </w:t>
      </w:r>
      <w:r w:rsidR="00E83C9B" w:rsidRPr="00A261E5">
        <w:rPr>
          <w:rFonts w:cstheme="minorHAnsi"/>
          <w:i/>
          <w:noProof/>
          <w:sz w:val="22"/>
          <w:szCs w:val="22"/>
        </w:rPr>
        <w:t>et al.</w:t>
      </w:r>
      <w:r w:rsidR="00E83C9B" w:rsidRPr="00A261E5">
        <w:rPr>
          <w:rFonts w:cstheme="minorHAnsi"/>
          <w:noProof/>
          <w:sz w:val="22"/>
          <w:szCs w:val="22"/>
        </w:rPr>
        <w:t xml:space="preserve">, 2002; Eguchi </w:t>
      </w:r>
      <w:r w:rsidR="00E83C9B" w:rsidRPr="00A261E5">
        <w:rPr>
          <w:rFonts w:cstheme="minorHAnsi"/>
          <w:i/>
          <w:noProof/>
          <w:sz w:val="22"/>
          <w:szCs w:val="22"/>
        </w:rPr>
        <w:t>et al.</w:t>
      </w:r>
      <w:r w:rsidR="00E83C9B" w:rsidRPr="00A261E5">
        <w:rPr>
          <w:rFonts w:cstheme="minorHAnsi"/>
          <w:noProof/>
          <w:sz w:val="22"/>
          <w:szCs w:val="22"/>
        </w:rPr>
        <w:t>, 2008)</w:t>
      </w:r>
      <w:r w:rsidR="00E83C9B" w:rsidRPr="00A261E5">
        <w:rPr>
          <w:rFonts w:cstheme="minorHAnsi"/>
          <w:sz w:val="22"/>
          <w:szCs w:val="22"/>
        </w:rPr>
        <w:fldChar w:fldCharType="end"/>
      </w:r>
      <w:r w:rsidR="00C034F2" w:rsidRPr="00A261E5">
        <w:rPr>
          <w:rFonts w:cstheme="minorHAnsi"/>
          <w:sz w:val="22"/>
          <w:szCs w:val="22"/>
        </w:rPr>
        <w:t>, which is expressed in all adipocyte lineages (brown, white and ma</w:t>
      </w:r>
      <w:r w:rsidR="004408C3" w:rsidRPr="00A261E5">
        <w:rPr>
          <w:rFonts w:cstheme="minorHAnsi"/>
          <w:sz w:val="22"/>
          <w:szCs w:val="22"/>
        </w:rPr>
        <w:t xml:space="preserve">mmary adipocytes as shown in Wang et al. </w:t>
      </w:r>
      <w:r w:rsidR="00A261E5" w:rsidRPr="00A261E5">
        <w:rPr>
          <w:rFonts w:cstheme="minorHAnsi"/>
          <w:sz w:val="22"/>
          <w:szCs w:val="22"/>
        </w:rPr>
        <w:fldChar w:fldCharType="begin" w:fldLock="1"/>
      </w:r>
      <w:r w:rsidR="00A261E5" w:rsidRPr="00A261E5">
        <w:rPr>
          <w:rFonts w:cstheme="minorHAnsi"/>
          <w:sz w:val="22"/>
          <w:szCs w:val="22"/>
        </w:rPr>
        <w:instrText>ADDIN CSL_CITATION {"citationItems":[{"id":"ITEM-1","itemData":{"DOI":"10.1073/pnas.1314863110","ISSN":"1091-6490","PMID":"24167256","abstract":"Adipose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America","id":"ITEM-1","issue":"46","issued":{"date-parts":[["2013","11","12"]]},"page":"18656-61","publisher":"National Academy of Sciences","title":"Lipoatrophy and severe metabolic disturbance in mice with fat-specific deletion of PPARγ.","type":"article-journal","volume":"110"},"uris":["http://www.mendeley.com/documents/?uuid=9114a102-66c0-3fe1-9865-f965e6d89b1b"]}],"mendeley":{"formattedCitation":"(Wang &lt;i&gt;et al.&lt;/i&gt;, 2013)","plainTextFormattedCitation":"(Wang et al., 2013)"},"properties":{"noteIndex":0},"schema":"https://github.com/citation-style-language/schema/raw/master/csl-citation.json"}</w:instrText>
      </w:r>
      <w:r w:rsidR="00A261E5" w:rsidRPr="00A261E5">
        <w:rPr>
          <w:rFonts w:cstheme="minorHAnsi"/>
          <w:sz w:val="22"/>
          <w:szCs w:val="22"/>
        </w:rPr>
        <w:fldChar w:fldCharType="separate"/>
      </w:r>
      <w:r w:rsidR="00A261E5" w:rsidRPr="00A261E5">
        <w:rPr>
          <w:rFonts w:cstheme="minorHAnsi"/>
          <w:noProof/>
          <w:sz w:val="22"/>
          <w:szCs w:val="22"/>
        </w:rPr>
        <w:t xml:space="preserve">(Wang </w:t>
      </w:r>
      <w:r w:rsidR="00A261E5" w:rsidRPr="00A261E5">
        <w:rPr>
          <w:rFonts w:cstheme="minorHAnsi"/>
          <w:i/>
          <w:noProof/>
          <w:sz w:val="22"/>
          <w:szCs w:val="22"/>
        </w:rPr>
        <w:t>et al.</w:t>
      </w:r>
      <w:r w:rsidR="00A261E5" w:rsidRPr="00A261E5">
        <w:rPr>
          <w:rFonts w:cstheme="minorHAnsi"/>
          <w:noProof/>
          <w:sz w:val="22"/>
          <w:szCs w:val="22"/>
        </w:rPr>
        <w:t>, 2013)</w:t>
      </w:r>
      <w:r w:rsidR="00A261E5" w:rsidRPr="00A261E5">
        <w:rPr>
          <w:rFonts w:cstheme="minorHAnsi"/>
          <w:sz w:val="22"/>
          <w:szCs w:val="22"/>
        </w:rPr>
        <w:fldChar w:fldCharType="end"/>
      </w:r>
      <w:r w:rsidR="00C034F2" w:rsidRPr="00A261E5">
        <w:rPr>
          <w:rFonts w:cstheme="minorHAnsi"/>
          <w:sz w:val="22"/>
          <w:szCs w:val="22"/>
        </w:rPr>
        <w:t xml:space="preserve">.  </w:t>
      </w:r>
      <w:r w:rsidR="00B652C5" w:rsidRPr="00A261E5">
        <w:rPr>
          <w:rFonts w:cstheme="minorHAnsi"/>
          <w:sz w:val="22"/>
          <w:szCs w:val="22"/>
        </w:rPr>
        <w:t>As such one limitation of this approach is that all adipocytes are affected, not just mammary adipocytes (for which there is no known specific Cre driver).</w:t>
      </w:r>
      <w:r w:rsidR="00B652C5" w:rsidRPr="00A6706A">
        <w:rPr>
          <w:rFonts w:cstheme="minorHAnsi"/>
          <w:sz w:val="22"/>
          <w:szCs w:val="22"/>
        </w:rPr>
        <w:t xml:space="preserve"> </w:t>
      </w:r>
      <w:r w:rsidR="00931363" w:rsidRPr="00A6706A">
        <w:rPr>
          <w:rFonts w:cstheme="minorHAnsi"/>
          <w:sz w:val="22"/>
          <w:szCs w:val="22"/>
        </w:rPr>
        <w:t>KO females will be crossed WT males and vice-versa</w:t>
      </w:r>
      <w:r w:rsidR="00B652C5" w:rsidRPr="00A6706A">
        <w:rPr>
          <w:rFonts w:cstheme="minorHAnsi"/>
          <w:sz w:val="22"/>
          <w:szCs w:val="22"/>
        </w:rPr>
        <w:t xml:space="preserve"> to ensure that pups are a combination of wild-type and knockout adipocyte </w:t>
      </w:r>
      <w:r w:rsidR="00B652C5" w:rsidRPr="00A6706A">
        <w:rPr>
          <w:rFonts w:cstheme="minorHAnsi"/>
          <w:i/>
          <w:sz w:val="22"/>
          <w:szCs w:val="22"/>
        </w:rPr>
        <w:t>Tsc1</w:t>
      </w:r>
      <w:r w:rsidR="00B652C5" w:rsidRPr="00A6706A">
        <w:rPr>
          <w:rFonts w:cstheme="minorHAnsi"/>
          <w:sz w:val="22"/>
          <w:szCs w:val="22"/>
        </w:rPr>
        <w:t xml:space="preserve"> knockout mice</w:t>
      </w:r>
      <w:r w:rsidR="00931363" w:rsidRPr="00A6706A">
        <w:rPr>
          <w:rFonts w:cstheme="minorHAnsi"/>
          <w:sz w:val="22"/>
          <w:szCs w:val="22"/>
        </w:rPr>
        <w:t xml:space="preserve">. </w:t>
      </w:r>
      <w:r w:rsidR="00CC1BEE" w:rsidRPr="00A6706A">
        <w:rPr>
          <w:rFonts w:cstheme="minorHAnsi"/>
          <w:sz w:val="22"/>
          <w:szCs w:val="22"/>
        </w:rPr>
        <w:t xml:space="preserve">Mice will be given </w:t>
      </w:r>
      <w:r w:rsidR="00931363" w:rsidRPr="00A6706A">
        <w:rPr>
          <w:rFonts w:cstheme="minorHAnsi"/>
          <w:i/>
          <w:sz w:val="22"/>
          <w:szCs w:val="22"/>
        </w:rPr>
        <w:t xml:space="preserve">ad libitum </w:t>
      </w:r>
      <w:r w:rsidR="00CC1BEE" w:rsidRPr="00A6706A">
        <w:rPr>
          <w:rFonts w:cstheme="minorHAnsi"/>
          <w:sz w:val="22"/>
          <w:szCs w:val="22"/>
        </w:rPr>
        <w:t>access to normal chow diet and water. Male breeders will be removed from the cage after 1</w:t>
      </w:r>
      <w:r w:rsidR="00931363" w:rsidRPr="00A6706A">
        <w:rPr>
          <w:rFonts w:cstheme="minorHAnsi"/>
          <w:sz w:val="22"/>
          <w:szCs w:val="22"/>
        </w:rPr>
        <w:t>6</w:t>
      </w:r>
      <w:r w:rsidR="00CC1BEE" w:rsidRPr="00A6706A">
        <w:rPr>
          <w:rFonts w:cstheme="minorHAnsi"/>
          <w:sz w:val="22"/>
          <w:szCs w:val="22"/>
        </w:rPr>
        <w:t xml:space="preserve"> days of mating to avoid the occurrence of a second pregnancy, which may bias our results due to changes in the hormonal milieu.</w:t>
      </w:r>
      <w:r w:rsidR="00CC1BEE" w:rsidRPr="00A6706A">
        <w:rPr>
          <w:rFonts w:cstheme="minorHAnsi"/>
          <w:b/>
          <w:sz w:val="22"/>
          <w:szCs w:val="22"/>
        </w:rPr>
        <w:t xml:space="preserve"> </w:t>
      </w:r>
      <w:r w:rsidR="00CC1BEE" w:rsidRPr="00A6706A">
        <w:rPr>
          <w:rFonts w:cstheme="minorHAnsi"/>
          <w:sz w:val="22"/>
          <w:szCs w:val="22"/>
        </w:rPr>
        <w:t xml:space="preserve">In all groups, the dams will undergo body mass assessment three times weekly throughout the experiment and immediately postpartum using magnetic resonance to assess body composition. We will measure dam food intake </w:t>
      </w:r>
      <w:r w:rsidR="00931363" w:rsidRPr="00A6706A">
        <w:rPr>
          <w:rFonts w:cstheme="minorHAnsi"/>
          <w:sz w:val="22"/>
          <w:szCs w:val="22"/>
        </w:rPr>
        <w:t>3 times a week</w:t>
      </w:r>
      <w:r w:rsidR="00CC1BEE" w:rsidRPr="00A6706A">
        <w:rPr>
          <w:rFonts w:cstheme="minorHAnsi"/>
          <w:sz w:val="22"/>
          <w:szCs w:val="22"/>
        </w:rPr>
        <w:t xml:space="preserve">. We will check for litters on a daily basis after 2.5 weeks of mating. The number of pups born will be recorded to determine maternal fertility and pup viability. After delivery (PND0.5), the dams will </w:t>
      </w:r>
      <w:r w:rsidR="00931363" w:rsidRPr="00A6706A">
        <w:rPr>
          <w:rFonts w:cstheme="minorHAnsi"/>
          <w:sz w:val="22"/>
          <w:szCs w:val="22"/>
        </w:rPr>
        <w:t xml:space="preserve">continue to have </w:t>
      </w:r>
      <w:r w:rsidR="00931363" w:rsidRPr="00A6706A">
        <w:rPr>
          <w:rFonts w:cstheme="minorHAnsi"/>
          <w:i/>
          <w:sz w:val="22"/>
          <w:szCs w:val="22"/>
        </w:rPr>
        <w:t xml:space="preserve">ad libitum </w:t>
      </w:r>
      <w:r w:rsidR="00931363" w:rsidRPr="00A6706A">
        <w:rPr>
          <w:rFonts w:cstheme="minorHAnsi"/>
          <w:sz w:val="22"/>
          <w:szCs w:val="22"/>
        </w:rPr>
        <w:t>access to food and water.</w:t>
      </w:r>
      <w:r w:rsidR="00CC1BEE" w:rsidRPr="00A6706A">
        <w:rPr>
          <w:rFonts w:cstheme="minorHAnsi"/>
          <w:sz w:val="22"/>
          <w:szCs w:val="22"/>
        </w:rPr>
        <w:t xml:space="preserve"> </w:t>
      </w:r>
      <w:r w:rsidR="00BB076F" w:rsidRPr="00A6706A">
        <w:rPr>
          <w:rFonts w:cstheme="minorHAnsi"/>
          <w:sz w:val="22"/>
          <w:szCs w:val="22"/>
        </w:rPr>
        <w:t xml:space="preserve">Milk volume will be determined on PND10. </w:t>
      </w:r>
      <w:r w:rsidR="00931363" w:rsidRPr="00A6706A">
        <w:rPr>
          <w:rFonts w:cstheme="minorHAnsi"/>
          <w:sz w:val="22"/>
          <w:szCs w:val="22"/>
        </w:rPr>
        <w:t xml:space="preserve">On </w:t>
      </w:r>
      <w:r w:rsidR="00CC1BEE" w:rsidRPr="00A6706A">
        <w:rPr>
          <w:rFonts w:cstheme="minorHAnsi"/>
          <w:sz w:val="22"/>
          <w:szCs w:val="22"/>
        </w:rPr>
        <w:t>PND16.5,</w:t>
      </w:r>
      <w:r w:rsidR="00931363" w:rsidRPr="00A6706A">
        <w:rPr>
          <w:rFonts w:cstheme="minorHAnsi"/>
          <w:sz w:val="22"/>
          <w:szCs w:val="22"/>
        </w:rPr>
        <w:t xml:space="preserve"> </w:t>
      </w:r>
      <w:r w:rsidR="00CC1BEE" w:rsidRPr="00A6706A">
        <w:rPr>
          <w:rFonts w:cstheme="minorHAnsi"/>
          <w:sz w:val="22"/>
          <w:szCs w:val="22"/>
        </w:rPr>
        <w:t xml:space="preserve">the dams and the pups will be sacrificed and maternal mammary glands will be weighed and collected for cryosectioning and molecular studies. </w:t>
      </w:r>
    </w:p>
    <w:p w14:paraId="54811D53" w14:textId="36F3F2D3" w:rsidR="003F0882" w:rsidRPr="00A6706A" w:rsidRDefault="00CC1BEE" w:rsidP="00CC1BEE">
      <w:pPr>
        <w:rPr>
          <w:rFonts w:cstheme="minorHAnsi"/>
          <w:sz w:val="22"/>
          <w:szCs w:val="22"/>
        </w:rPr>
      </w:pPr>
      <w:r w:rsidRPr="00A6706A">
        <w:rPr>
          <w:rFonts w:cstheme="minorHAnsi"/>
          <w:sz w:val="22"/>
          <w:szCs w:val="22"/>
        </w:rPr>
        <w:t>Pups will be sexed then culled to four animals (2 females and 2 males, if possible) per litter at PND2.5. The offspring will be weighed at PND0.5, PND7.5, 14.5, 16.5</w:t>
      </w:r>
      <w:r w:rsidR="00BB076F" w:rsidRPr="00A6706A">
        <w:rPr>
          <w:rFonts w:cstheme="minorHAnsi"/>
          <w:sz w:val="22"/>
          <w:szCs w:val="22"/>
        </w:rPr>
        <w:t>. The pups will</w:t>
      </w:r>
      <w:r w:rsidRPr="00A6706A">
        <w:rPr>
          <w:rFonts w:cstheme="minorHAnsi"/>
          <w:sz w:val="22"/>
          <w:szCs w:val="22"/>
        </w:rPr>
        <w:t xml:space="preserve"> undergo body composition analysis by echoMRI </w:t>
      </w:r>
      <w:r w:rsidR="00BB076F" w:rsidRPr="00A6706A">
        <w:rPr>
          <w:rFonts w:cstheme="minorHAnsi"/>
          <w:sz w:val="22"/>
          <w:szCs w:val="22"/>
        </w:rPr>
        <w:t>at PND16.5 prior to sacrifice</w:t>
      </w:r>
      <w:r w:rsidRPr="00A6706A">
        <w:rPr>
          <w:rFonts w:cstheme="minorHAnsi"/>
          <w:sz w:val="22"/>
          <w:szCs w:val="22"/>
        </w:rPr>
        <w:t xml:space="preserve">. </w:t>
      </w:r>
    </w:p>
    <w:p w14:paraId="47B760B1" w14:textId="5EEE5827" w:rsidR="00720B25" w:rsidRPr="00A6706A" w:rsidRDefault="00720B25" w:rsidP="00DF5C12">
      <w:pPr>
        <w:pStyle w:val="Heading3"/>
        <w:rPr>
          <w:rFonts w:asciiTheme="minorHAnsi" w:hAnsiTheme="minorHAnsi" w:cstheme="minorHAnsi"/>
        </w:rPr>
      </w:pPr>
      <w:bookmarkStart w:id="9" w:name="_Toc16242679"/>
      <w:r w:rsidRPr="00A6706A">
        <w:rPr>
          <w:rFonts w:asciiTheme="minorHAnsi" w:hAnsiTheme="minorHAnsi" w:cstheme="minorHAnsi"/>
        </w:rPr>
        <w:lastRenderedPageBreak/>
        <w:t xml:space="preserve">Figure 1: Schematic </w:t>
      </w:r>
      <w:r w:rsidR="001B5ECD" w:rsidRPr="00A6706A">
        <w:rPr>
          <w:rFonts w:asciiTheme="minorHAnsi" w:hAnsiTheme="minorHAnsi" w:cstheme="minorHAnsi"/>
        </w:rPr>
        <w:t>d</w:t>
      </w:r>
      <w:r w:rsidRPr="00A6706A">
        <w:rPr>
          <w:rFonts w:asciiTheme="minorHAnsi" w:hAnsiTheme="minorHAnsi" w:cstheme="minorHAnsi"/>
        </w:rPr>
        <w:t xml:space="preserve">iagram </w:t>
      </w:r>
      <w:r w:rsidR="001B5ECD" w:rsidRPr="00A6706A">
        <w:rPr>
          <w:rFonts w:asciiTheme="minorHAnsi" w:hAnsiTheme="minorHAnsi" w:cstheme="minorHAnsi"/>
        </w:rPr>
        <w:t>represen</w:t>
      </w:r>
      <w:r w:rsidRPr="00A6706A">
        <w:rPr>
          <w:rFonts w:asciiTheme="minorHAnsi" w:hAnsiTheme="minorHAnsi" w:cstheme="minorHAnsi"/>
        </w:rPr>
        <w:t xml:space="preserve">ting </w:t>
      </w:r>
      <w:r w:rsidR="009B3021" w:rsidRPr="00A6706A">
        <w:rPr>
          <w:rFonts w:asciiTheme="minorHAnsi" w:hAnsiTheme="minorHAnsi" w:cstheme="minorHAnsi"/>
        </w:rPr>
        <w:t>TSC1</w:t>
      </w:r>
      <w:r w:rsidR="001B5ECD" w:rsidRPr="00A6706A">
        <w:rPr>
          <w:rFonts w:asciiTheme="minorHAnsi" w:hAnsiTheme="minorHAnsi" w:cstheme="minorHAnsi"/>
        </w:rPr>
        <w:t>/</w:t>
      </w:r>
      <w:r w:rsidR="009B3021" w:rsidRPr="00A6706A">
        <w:rPr>
          <w:rFonts w:asciiTheme="minorHAnsi" w:hAnsiTheme="minorHAnsi" w:cstheme="minorHAnsi"/>
        </w:rPr>
        <w:t>mTORC1</w:t>
      </w:r>
      <w:r w:rsidR="001B5ECD" w:rsidRPr="00A6706A">
        <w:rPr>
          <w:rFonts w:asciiTheme="minorHAnsi" w:hAnsiTheme="minorHAnsi" w:cstheme="minorHAnsi"/>
        </w:rPr>
        <w:t xml:space="preserve"> pathway in KO and WT</w:t>
      </w:r>
      <w:r w:rsidR="009B3021" w:rsidRPr="00A6706A">
        <w:rPr>
          <w:rFonts w:asciiTheme="minorHAnsi" w:hAnsiTheme="minorHAnsi" w:cstheme="minorHAnsi"/>
        </w:rPr>
        <w:t xml:space="preserve"> </w:t>
      </w:r>
      <w:r w:rsidR="001B5ECD" w:rsidRPr="00A6706A">
        <w:rPr>
          <w:rFonts w:asciiTheme="minorHAnsi" w:hAnsiTheme="minorHAnsi" w:cstheme="minorHAnsi"/>
        </w:rPr>
        <w:t>m</w:t>
      </w:r>
      <w:r w:rsidR="009B3021" w:rsidRPr="00A6706A">
        <w:rPr>
          <w:rFonts w:asciiTheme="minorHAnsi" w:hAnsiTheme="minorHAnsi" w:cstheme="minorHAnsi"/>
        </w:rPr>
        <w:t>odel</w:t>
      </w:r>
      <w:bookmarkEnd w:id="9"/>
      <w:r w:rsidR="009B3021" w:rsidRPr="00A6706A">
        <w:rPr>
          <w:rFonts w:asciiTheme="minorHAnsi" w:hAnsiTheme="minorHAnsi" w:cstheme="minorHAnsi"/>
        </w:rPr>
        <w:t xml:space="preserve"> </w:t>
      </w:r>
    </w:p>
    <w:p w14:paraId="5AB9BD4E" w14:textId="3DAF959C" w:rsidR="009B3021" w:rsidRDefault="00A261E5" w:rsidP="009B3021">
      <w:r>
        <w:rPr>
          <w:noProof/>
        </w:rPr>
        <w:drawing>
          <wp:inline distT="0" distB="0" distL="0" distR="0" wp14:anchorId="5F784497" wp14:editId="679AD818">
            <wp:extent cx="4670323" cy="29116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SC1 KO model .ai"/>
                    <pic:cNvPicPr/>
                  </pic:nvPicPr>
                  <pic:blipFill rotWithShape="1">
                    <a:blip r:embed="rId7">
                      <a:extLst>
                        <a:ext uri="{28A0092B-C50C-407E-A947-70E740481C1C}">
                          <a14:useLocalDpi xmlns:a14="http://schemas.microsoft.com/office/drawing/2010/main" val="0"/>
                        </a:ext>
                      </a:extLst>
                    </a:blip>
                    <a:srcRect l="17042" t="14124" r="21919" b="18185"/>
                    <a:stretch/>
                  </pic:blipFill>
                  <pic:spPr bwMode="auto">
                    <a:xfrm>
                      <a:off x="0" y="0"/>
                      <a:ext cx="4694112" cy="2926511"/>
                    </a:xfrm>
                    <a:prstGeom prst="rect">
                      <a:avLst/>
                    </a:prstGeom>
                    <a:ln>
                      <a:noFill/>
                    </a:ln>
                    <a:extLst>
                      <a:ext uri="{53640926-AAD7-44D8-BBD7-CCE9431645EC}">
                        <a14:shadowObscured xmlns:a14="http://schemas.microsoft.com/office/drawing/2010/main"/>
                      </a:ext>
                    </a:extLst>
                  </pic:spPr>
                </pic:pic>
              </a:graphicData>
            </a:graphic>
          </wp:inline>
        </w:drawing>
      </w:r>
    </w:p>
    <w:p w14:paraId="140B44BC" w14:textId="77777777" w:rsidR="00A261E5" w:rsidRPr="00A6706A" w:rsidRDefault="00A261E5" w:rsidP="009B3021"/>
    <w:p w14:paraId="35C51636" w14:textId="21CE4D74" w:rsidR="00DB4087" w:rsidRPr="00A6706A" w:rsidRDefault="00DB4087" w:rsidP="00DB4087">
      <w:pPr>
        <w:pStyle w:val="Heading3"/>
        <w:rPr>
          <w:rFonts w:asciiTheme="minorHAnsi" w:hAnsiTheme="minorHAnsi" w:cstheme="minorHAnsi"/>
        </w:rPr>
      </w:pPr>
      <w:bookmarkStart w:id="10" w:name="_Toc16242680"/>
      <w:r w:rsidRPr="00A6706A">
        <w:rPr>
          <w:rFonts w:asciiTheme="minorHAnsi" w:hAnsiTheme="minorHAnsi" w:cstheme="minorHAnsi"/>
        </w:rPr>
        <w:t>Figure 2: Diagram representing the experimental design and respective timeline</w:t>
      </w:r>
      <w:bookmarkEnd w:id="10"/>
    </w:p>
    <w:p w14:paraId="027E18D0" w14:textId="629DA567" w:rsidR="00A4701D" w:rsidRPr="00A6706A" w:rsidRDefault="00900140" w:rsidP="00A4701D">
      <w:r w:rsidRPr="00A6706A">
        <w:rPr>
          <w:noProof/>
        </w:rPr>
        <w:drawing>
          <wp:inline distT="0" distB="0" distL="0" distR="0" wp14:anchorId="54DF52E8" wp14:editId="5113F8DE">
            <wp:extent cx="5214142" cy="1455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4 Design.pdf"/>
                    <pic:cNvPicPr/>
                  </pic:nvPicPr>
                  <pic:blipFill rotWithShape="1">
                    <a:blip r:embed="rId8">
                      <a:extLst>
                        <a:ext uri="{28A0092B-C50C-407E-A947-70E740481C1C}">
                          <a14:useLocalDpi xmlns:a14="http://schemas.microsoft.com/office/drawing/2010/main" val="0"/>
                        </a:ext>
                      </a:extLst>
                    </a:blip>
                    <a:srcRect r="51508" b="75918"/>
                    <a:stretch/>
                  </pic:blipFill>
                  <pic:spPr bwMode="auto">
                    <a:xfrm>
                      <a:off x="0" y="0"/>
                      <a:ext cx="5229243" cy="1459941"/>
                    </a:xfrm>
                    <a:prstGeom prst="rect">
                      <a:avLst/>
                    </a:prstGeom>
                    <a:ln>
                      <a:noFill/>
                    </a:ln>
                    <a:extLst>
                      <a:ext uri="{53640926-AAD7-44D8-BBD7-CCE9431645EC}">
                        <a14:shadowObscured xmlns:a14="http://schemas.microsoft.com/office/drawing/2010/main"/>
                      </a:ext>
                    </a:extLst>
                  </pic:spPr>
                </pic:pic>
              </a:graphicData>
            </a:graphic>
          </wp:inline>
        </w:drawing>
      </w:r>
    </w:p>
    <w:p w14:paraId="0846A3C9" w14:textId="77777777" w:rsidR="00BC3D25" w:rsidRPr="00A6706A" w:rsidRDefault="00BC3D25" w:rsidP="00BC3D25">
      <w:pPr>
        <w:pStyle w:val="Heading1"/>
        <w:rPr>
          <w:rFonts w:asciiTheme="minorHAnsi" w:hAnsiTheme="minorHAnsi" w:cstheme="minorHAnsi"/>
        </w:rPr>
      </w:pPr>
      <w:bookmarkStart w:id="11" w:name="_Toc16242681"/>
      <w:r w:rsidRPr="00A6706A">
        <w:rPr>
          <w:rFonts w:asciiTheme="minorHAnsi" w:hAnsiTheme="minorHAnsi" w:cstheme="minorHAnsi"/>
        </w:rPr>
        <w:t>Methods</w:t>
      </w:r>
      <w:bookmarkEnd w:id="11"/>
    </w:p>
    <w:p w14:paraId="19060BBF" w14:textId="77777777" w:rsidR="00CC1BEE" w:rsidRPr="00A6706A" w:rsidRDefault="00CC1BEE" w:rsidP="00CC1BEE">
      <w:pPr>
        <w:pStyle w:val="Heading2"/>
        <w:rPr>
          <w:rFonts w:asciiTheme="minorHAnsi" w:hAnsiTheme="minorHAnsi" w:cstheme="minorHAnsi"/>
        </w:rPr>
      </w:pPr>
      <w:bookmarkStart w:id="12" w:name="_Toc13500921"/>
      <w:bookmarkStart w:id="13" w:name="_Toc16242682"/>
      <w:r w:rsidRPr="00A6706A">
        <w:rPr>
          <w:rFonts w:asciiTheme="minorHAnsi" w:hAnsiTheme="minorHAnsi" w:cstheme="minorHAnsi"/>
        </w:rPr>
        <w:t>Food Intake</w:t>
      </w:r>
      <w:bookmarkEnd w:id="12"/>
      <w:bookmarkEnd w:id="13"/>
    </w:p>
    <w:p w14:paraId="17FD5AEE" w14:textId="77777777" w:rsidR="00CC1BEE" w:rsidRPr="00A6706A" w:rsidRDefault="00CC1BEE" w:rsidP="00CC1BEE">
      <w:pPr>
        <w:rPr>
          <w:rFonts w:cstheme="minorHAnsi"/>
          <w:sz w:val="22"/>
          <w:szCs w:val="22"/>
        </w:rPr>
      </w:pPr>
      <w:r w:rsidRPr="00A6706A">
        <w:rPr>
          <w:rFonts w:cstheme="minorHAnsi"/>
          <w:sz w:val="22"/>
          <w:szCs w:val="22"/>
        </w:rPr>
        <w:t xml:space="preserve">Food will be weighed 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6D962D4E" w14:textId="77777777" w:rsidR="00CC1BEE" w:rsidRPr="00A6706A" w:rsidRDefault="00CC1BEE" w:rsidP="00CC1BEE">
      <w:pPr>
        <w:rPr>
          <w:rFonts w:cstheme="minorHAnsi"/>
          <w:sz w:val="22"/>
          <w:szCs w:val="22"/>
        </w:rPr>
      </w:pPr>
      <w:r w:rsidRPr="00A6706A">
        <w:rPr>
          <w:rFonts w:cstheme="minorHAnsi"/>
          <w:sz w:val="22"/>
          <w:szCs w:val="22"/>
        </w:rPr>
        <w:t>If the dam is single housed or with nursing pups:</w:t>
      </w:r>
    </w:p>
    <w:p w14:paraId="3555092A" w14:textId="77777777" w:rsidR="00CC1BEE" w:rsidRPr="00A6706A" w:rsidRDefault="00CC1BEE" w:rsidP="00CC1BEE">
      <w:pPr>
        <w:ind w:left="720"/>
        <w:rPr>
          <w:rFonts w:cstheme="minorHAnsi"/>
          <w:sz w:val="22"/>
          <w:szCs w:val="22"/>
        </w:rPr>
      </w:pPr>
      <w:r w:rsidRPr="00A6706A">
        <w:rPr>
          <w:rFonts w:cstheme="minorHAnsi"/>
          <w:sz w:val="22"/>
          <w:szCs w:val="22"/>
        </w:rPr>
        <w:t xml:space="preserve">(the new added total food weight - the last measurement’s food weight) / # of days between measurements </w:t>
      </w:r>
    </w:p>
    <w:p w14:paraId="1A4D659B" w14:textId="77777777" w:rsidR="00CC1BEE" w:rsidRPr="00A6706A" w:rsidRDefault="00CC1BEE" w:rsidP="00CC1BEE">
      <w:pPr>
        <w:rPr>
          <w:rFonts w:cstheme="minorHAnsi"/>
          <w:sz w:val="22"/>
          <w:szCs w:val="22"/>
        </w:rPr>
      </w:pPr>
      <w:r w:rsidRPr="00A6706A">
        <w:rPr>
          <w:rFonts w:cstheme="minorHAnsi"/>
          <w:sz w:val="22"/>
          <w:szCs w:val="22"/>
        </w:rPr>
        <w:t>If more than one adult mouse is in the cage (when the male is breeding in the same cage), food intake will be calculated as follows:</w:t>
      </w:r>
    </w:p>
    <w:p w14:paraId="263F9A84" w14:textId="77777777" w:rsidR="00CC1BEE" w:rsidRPr="00A6706A" w:rsidRDefault="00CC1BEE" w:rsidP="00CC1BEE">
      <w:pPr>
        <w:ind w:left="720"/>
        <w:rPr>
          <w:rFonts w:cstheme="minorHAnsi"/>
          <w:sz w:val="22"/>
          <w:szCs w:val="22"/>
        </w:rPr>
      </w:pPr>
      <w:r w:rsidRPr="00A6706A">
        <w:rPr>
          <w:rFonts w:cstheme="minorHAnsi"/>
          <w:sz w:val="22"/>
          <w:szCs w:val="22"/>
        </w:rPr>
        <w:t>(the new added total food weight - the last measurement’s food weight) * #of days between measurements / sum of days spent by each mouse in that cage between measurements</w:t>
      </w:r>
    </w:p>
    <w:p w14:paraId="71177E0F" w14:textId="77777777" w:rsidR="00CC1BEE" w:rsidRPr="00A6706A" w:rsidRDefault="00A67149" w:rsidP="00CC1BEE">
      <w:pPr>
        <w:pStyle w:val="Heading2"/>
        <w:rPr>
          <w:rFonts w:asciiTheme="minorHAnsi" w:hAnsiTheme="minorHAnsi" w:cstheme="minorHAnsi"/>
        </w:rPr>
      </w:pPr>
      <w:bookmarkStart w:id="14" w:name="_Toc16242683"/>
      <w:r w:rsidRPr="00A6706A">
        <w:rPr>
          <w:rFonts w:asciiTheme="minorHAnsi" w:hAnsiTheme="minorHAnsi" w:cstheme="minorHAnsi"/>
        </w:rPr>
        <w:t>Body Composition</w:t>
      </w:r>
      <w:bookmarkEnd w:id="14"/>
    </w:p>
    <w:p w14:paraId="2D4C09ED" w14:textId="057BC75A" w:rsidR="00CC1BEE" w:rsidRPr="00A6706A" w:rsidRDefault="00CC1BEE" w:rsidP="00CC1BEE">
      <w:pPr>
        <w:rPr>
          <w:rFonts w:cstheme="minorHAnsi"/>
          <w:sz w:val="22"/>
          <w:szCs w:val="22"/>
        </w:rPr>
      </w:pPr>
      <w:r w:rsidRPr="00A6706A">
        <w:rPr>
          <w:rFonts w:cstheme="minorHAnsi"/>
          <w:sz w:val="22"/>
          <w:szCs w:val="22"/>
        </w:rPr>
        <w:t xml:space="preserve">Mice will be weighed by using dynamic weighing to capture accurate weight using a digital scale. The weight will be recorded along with the mouse ear tag number. The mouse will be gently placed in the </w:t>
      </w:r>
      <w:r w:rsidRPr="00A6706A">
        <w:rPr>
          <w:rFonts w:cstheme="minorHAnsi"/>
          <w:sz w:val="22"/>
          <w:szCs w:val="22"/>
        </w:rPr>
        <w:lastRenderedPageBreak/>
        <w:t xml:space="preserve">MRI tube with the plunger slightly compressing along the mouse body to ensure it cannot move during the measurement. </w:t>
      </w:r>
      <w:r w:rsidR="00A67149" w:rsidRPr="00A6706A">
        <w:rPr>
          <w:rFonts w:cstheme="minorHAnsi"/>
          <w:sz w:val="22"/>
          <w:szCs w:val="22"/>
        </w:rPr>
        <w:t>F</w:t>
      </w:r>
      <w:r w:rsidRPr="00A6706A">
        <w:rPr>
          <w:rFonts w:cstheme="minorHAnsi"/>
          <w:sz w:val="22"/>
          <w:szCs w:val="22"/>
        </w:rPr>
        <w:t>at, lean, free water and total water mass (g) will be recorded for each animal.</w:t>
      </w:r>
    </w:p>
    <w:p w14:paraId="592581F8" w14:textId="77777777" w:rsidR="00CC1BEE" w:rsidRPr="00A6706A" w:rsidRDefault="00CC1BEE" w:rsidP="00CC1BEE">
      <w:pPr>
        <w:pStyle w:val="Heading2"/>
        <w:rPr>
          <w:rFonts w:asciiTheme="minorHAnsi" w:hAnsiTheme="minorHAnsi" w:cstheme="minorHAnsi"/>
        </w:rPr>
      </w:pPr>
      <w:bookmarkStart w:id="15" w:name="_Toc13500923"/>
      <w:bookmarkStart w:id="16" w:name="_Toc16242684"/>
      <w:r w:rsidRPr="00A6706A">
        <w:rPr>
          <w:rFonts w:asciiTheme="minorHAnsi" w:hAnsiTheme="minorHAnsi" w:cstheme="minorHAnsi"/>
        </w:rPr>
        <w:t>Sacrifice and Tissue Collection</w:t>
      </w:r>
      <w:bookmarkEnd w:id="15"/>
      <w:bookmarkEnd w:id="16"/>
    </w:p>
    <w:p w14:paraId="0EF7DBC4" w14:textId="4466B1D2" w:rsidR="00CC1BEE" w:rsidRPr="00A6706A" w:rsidRDefault="00CC1BEE" w:rsidP="00CC1BEE">
      <w:pPr>
        <w:rPr>
          <w:rFonts w:cstheme="minorHAnsi"/>
          <w:sz w:val="22"/>
          <w:szCs w:val="22"/>
        </w:rPr>
      </w:pPr>
      <w:r w:rsidRPr="00A6706A">
        <w:rPr>
          <w:rFonts w:cstheme="minorHAnsi"/>
          <w:sz w:val="22"/>
          <w:szCs w:val="22"/>
        </w:rPr>
        <w:t xml:space="preserve">All animals will be sacrificed using anesthetic gas inhalation (5% isoflurane drop jar). Cervical dislocation will be done as a secondary method to confirm euthanasia. The mice will be pinned on a dissection board in a supine position. </w:t>
      </w:r>
      <w:r w:rsidR="00AD59CA" w:rsidRPr="00A6706A">
        <w:rPr>
          <w:rFonts w:cstheme="minorHAnsi"/>
          <w:sz w:val="22"/>
          <w:szCs w:val="22"/>
        </w:rPr>
        <w:t>We</w:t>
      </w:r>
      <w:r w:rsidRPr="00A6706A">
        <w:rPr>
          <w:rFonts w:cstheme="minorHAnsi"/>
          <w:sz w:val="22"/>
          <w:szCs w:val="22"/>
        </w:rPr>
        <w:t xml:space="preserve"> will dissect </w:t>
      </w:r>
      <w:r w:rsidR="00AD59CA" w:rsidRPr="00A6706A">
        <w:rPr>
          <w:rFonts w:cstheme="minorHAnsi"/>
          <w:sz w:val="22"/>
          <w:szCs w:val="22"/>
        </w:rPr>
        <w:t xml:space="preserve">KO and WT dams </w:t>
      </w:r>
      <w:r w:rsidRPr="00A6706A">
        <w:rPr>
          <w:rFonts w:cstheme="minorHAnsi"/>
          <w:sz w:val="22"/>
          <w:szCs w:val="22"/>
        </w:rPr>
        <w:t xml:space="preserve">by a midline incision of the skin from the rectum to the diaphragm, extract thoracic, abdominal and inguinal mammary glands.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molecular studies. Offspring of dams will be sacrificed </w:t>
      </w:r>
      <w:r w:rsidR="00AD59CA" w:rsidRPr="00A6706A">
        <w:rPr>
          <w:rFonts w:cstheme="minorHAnsi"/>
          <w:sz w:val="22"/>
          <w:szCs w:val="22"/>
        </w:rPr>
        <w:t>without tissue extraction</w:t>
      </w:r>
      <w:r w:rsidRPr="00A6706A">
        <w:rPr>
          <w:rFonts w:cstheme="minorHAnsi"/>
          <w:sz w:val="22"/>
          <w:szCs w:val="22"/>
        </w:rPr>
        <w:t xml:space="preserve">. </w:t>
      </w:r>
    </w:p>
    <w:p w14:paraId="55B6AB6B" w14:textId="77777777" w:rsidR="00CC1BEE" w:rsidRPr="00A6706A" w:rsidRDefault="00CC1BEE" w:rsidP="00CC1BEE">
      <w:pPr>
        <w:pStyle w:val="Heading2"/>
        <w:rPr>
          <w:rFonts w:asciiTheme="minorHAnsi" w:hAnsiTheme="minorHAnsi" w:cstheme="minorHAnsi"/>
        </w:rPr>
      </w:pPr>
      <w:bookmarkStart w:id="17" w:name="_Toc13500924"/>
      <w:bookmarkStart w:id="18" w:name="_Toc16242685"/>
      <w:r w:rsidRPr="00A6706A">
        <w:rPr>
          <w:rFonts w:asciiTheme="minorHAnsi" w:hAnsiTheme="minorHAnsi" w:cstheme="minorHAnsi"/>
        </w:rPr>
        <w:t>Determining Milk Output Volume</w:t>
      </w:r>
      <w:bookmarkEnd w:id="17"/>
      <w:bookmarkEnd w:id="18"/>
    </w:p>
    <w:p w14:paraId="5BDB1112" w14:textId="77777777" w:rsidR="00CC1BEE" w:rsidRPr="00A6706A" w:rsidRDefault="00CC1BEE" w:rsidP="00CC1BEE">
      <w:pPr>
        <w:rPr>
          <w:rFonts w:cstheme="minorHAnsi"/>
          <w:sz w:val="22"/>
          <w:szCs w:val="22"/>
        </w:rPr>
      </w:pPr>
      <w:r w:rsidRPr="00A6706A">
        <w:rPr>
          <w:rFonts w:cstheme="minorHAnsi"/>
          <w:sz w:val="22"/>
          <w:szCs w:val="22"/>
        </w:rPr>
        <w:t xml:space="preserve">At PND10.5, we will determine milk output volume for the </w:t>
      </w:r>
      <w:r w:rsidR="00AD59CA" w:rsidRPr="00A6706A">
        <w:rPr>
          <w:rFonts w:cstheme="minorHAnsi"/>
          <w:sz w:val="22"/>
          <w:szCs w:val="22"/>
        </w:rPr>
        <w:t xml:space="preserve">WT and KO dams. </w:t>
      </w:r>
      <w:r w:rsidRPr="00A6706A">
        <w:rPr>
          <w:rFonts w:cstheme="minorHAnsi"/>
          <w:sz w:val="22"/>
          <w:szCs w:val="22"/>
        </w:rPr>
        <w:t xml:space="preserve">To determine milk volume, we will use the weigh-suckle-weigh technique </w:t>
      </w:r>
      <w:r w:rsidRPr="00A6706A">
        <w:rPr>
          <w:rFonts w:cstheme="minorHAnsi"/>
          <w:sz w:val="22"/>
          <w:szCs w:val="22"/>
        </w:rPr>
        <w:fldChar w:fldCharType="begin" w:fldLock="1"/>
      </w:r>
      <w:r w:rsidRPr="00A6706A">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(Boston </w:t>
      </w:r>
      <w:r w:rsidRPr="00A6706A">
        <w:rPr>
          <w:rFonts w:cstheme="minorHAnsi"/>
          <w:i/>
          <w:noProof/>
          <w:sz w:val="22"/>
          <w:szCs w:val="22"/>
        </w:rPr>
        <w:t>et al.</w:t>
      </w:r>
      <w:r w:rsidRPr="00A6706A">
        <w:rPr>
          <w:rFonts w:cstheme="minorHAnsi"/>
          <w:noProof/>
          <w:sz w:val="22"/>
          <w:szCs w:val="22"/>
        </w:rPr>
        <w:t>, 2001)</w:t>
      </w:r>
      <w:r w:rsidRPr="00A6706A">
        <w:rPr>
          <w:rFonts w:cstheme="minorHAnsi"/>
          <w:sz w:val="22"/>
          <w:szCs w:val="22"/>
        </w:rPr>
        <w:fldChar w:fldCharType="end"/>
      </w:r>
      <w:r w:rsidRPr="00A6706A">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A6706A">
        <w:rPr>
          <w:rFonts w:cstheme="minorHAnsi"/>
          <w:i/>
          <w:sz w:val="22"/>
          <w:szCs w:val="22"/>
        </w:rPr>
        <w:t>ad libitum</w:t>
      </w:r>
      <w:r w:rsidRPr="00A6706A">
        <w:rPr>
          <w:rFonts w:cstheme="minorHAnsi"/>
          <w:sz w:val="22"/>
          <w:szCs w:val="22"/>
        </w:rPr>
        <w:t xml:space="preserve"> access to normal chow diet and water.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 after nursing and after the 2-hour separation. The difference in the dam’s weight after nursing and after the 2-hour separation will help further ascertain the dam’s milk supply.  </w:t>
      </w:r>
    </w:p>
    <w:p w14:paraId="7E2ABA46" w14:textId="77777777" w:rsidR="00CC1BEE" w:rsidRPr="00A6706A" w:rsidRDefault="00CC1BEE" w:rsidP="00CC1BEE">
      <w:pPr>
        <w:pStyle w:val="Heading2"/>
        <w:rPr>
          <w:rFonts w:asciiTheme="minorHAnsi" w:hAnsiTheme="minorHAnsi" w:cstheme="minorHAnsi"/>
        </w:rPr>
      </w:pPr>
      <w:bookmarkStart w:id="19" w:name="_Toc13500925"/>
      <w:bookmarkStart w:id="20" w:name="_Toc16242686"/>
      <w:r w:rsidRPr="00A6706A">
        <w:rPr>
          <w:rFonts w:asciiTheme="minorHAnsi" w:hAnsiTheme="minorHAnsi" w:cstheme="minorHAnsi"/>
        </w:rPr>
        <w:t>Determining Milk Composition</w:t>
      </w:r>
      <w:bookmarkEnd w:id="19"/>
      <w:bookmarkEnd w:id="20"/>
    </w:p>
    <w:p w14:paraId="48390E5C" w14:textId="77777777" w:rsidR="00CC1BEE" w:rsidRPr="00A6706A" w:rsidRDefault="00CC1BEE" w:rsidP="00CC1BEE">
      <w:pPr>
        <w:rPr>
          <w:rFonts w:cstheme="minorHAnsi"/>
          <w:sz w:val="22"/>
          <w:szCs w:val="22"/>
        </w:rPr>
      </w:pPr>
      <w:r w:rsidRPr="00A6706A">
        <w:rPr>
          <w:rFonts w:cstheme="minorHAnsi"/>
          <w:sz w:val="22"/>
          <w:szCs w:val="22"/>
        </w:rPr>
        <w:t>On PND16.5, we will collect milk samples (~0.5ml) from the nursing dams. Briefly, we will separate the dam and pups for 2 hours. The pups will be weighed and will undergo body composition assessment using echoMRI. Afterwards, the pups will be sacrificed using isoflurane and a secondary measure of cervical dislocation.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w:t>
      </w:r>
      <w:r w:rsidR="00A67149" w:rsidRPr="00A6706A">
        <w:rPr>
          <w:rFonts w:cstheme="minorHAnsi"/>
          <w:sz w:val="22"/>
          <w:szCs w:val="22"/>
        </w:rPr>
        <w:t xml:space="preserve"> SDS-PAGE</w:t>
      </w:r>
      <w:r w:rsidRPr="00A6706A">
        <w:rPr>
          <w:rFonts w:cstheme="minorHAnsi"/>
          <w:sz w:val="22"/>
          <w:szCs w:val="22"/>
        </w:rPr>
        <w:t xml:space="preserve"> gels and diluted milk samples</w:t>
      </w:r>
      <w:r w:rsidR="00A67149" w:rsidRPr="00A6706A">
        <w:rPr>
          <w:rFonts w:cstheme="minorHAnsi"/>
          <w:sz w:val="22"/>
          <w:szCs w:val="22"/>
        </w:rPr>
        <w:t>.</w:t>
      </w:r>
      <w:r w:rsidRPr="00A6706A">
        <w:rPr>
          <w:rFonts w:cstheme="minorHAnsi"/>
          <w:sz w:val="22"/>
          <w:szCs w:val="22"/>
        </w:rPr>
        <w:t xml:space="preserve"> </w:t>
      </w:r>
    </w:p>
    <w:p w14:paraId="4FE8ADDF" w14:textId="77777777" w:rsidR="00CC1BEE" w:rsidRPr="00A6706A" w:rsidRDefault="00CC1BEE" w:rsidP="00CC1BEE">
      <w:pPr>
        <w:pStyle w:val="Heading2"/>
        <w:rPr>
          <w:rFonts w:asciiTheme="minorHAnsi" w:hAnsiTheme="minorHAnsi" w:cstheme="minorHAnsi"/>
          <w:highlight w:val="red"/>
        </w:rPr>
      </w:pPr>
      <w:bookmarkStart w:id="21" w:name="_Toc13500926"/>
      <w:bookmarkStart w:id="22" w:name="_Toc16242687"/>
      <w:r w:rsidRPr="00A6706A">
        <w:rPr>
          <w:rFonts w:asciiTheme="minorHAnsi" w:hAnsiTheme="minorHAnsi" w:cstheme="minorHAnsi"/>
        </w:rPr>
        <w:t>Determining Milk Protein</w:t>
      </w:r>
      <w:bookmarkEnd w:id="21"/>
      <w:r w:rsidR="00A67149" w:rsidRPr="00A6706A">
        <w:rPr>
          <w:rFonts w:asciiTheme="minorHAnsi" w:hAnsiTheme="minorHAnsi" w:cstheme="minorHAnsi"/>
        </w:rPr>
        <w:t xml:space="preserve"> Concentrations</w:t>
      </w:r>
      <w:bookmarkEnd w:id="22"/>
    </w:p>
    <w:p w14:paraId="2C6324AC" w14:textId="40B914C5"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protein content. Milk will be diluted to a factor of 4 (1:3 in PBS+EDTA). Skim</w:t>
      </w:r>
      <w:r w:rsidR="00A67149" w:rsidRPr="00A6706A">
        <w:rPr>
          <w:rFonts w:cstheme="minorHAnsi"/>
          <w:sz w:val="22"/>
          <w:szCs w:val="22"/>
        </w:rPr>
        <w:t>med</w:t>
      </w:r>
      <w:r w:rsidRPr="00A6706A">
        <w:rPr>
          <w:rFonts w:cstheme="minorHAnsi"/>
          <w:sz w:val="22"/>
          <w:szCs w:val="22"/>
        </w:rPr>
        <w:t xml:space="preserve"> milk will be collected after centrifuging. Samples will be heated to ~95C and loading cocktail will be added onto the plastic plate with the gel along with a ladder. </w:t>
      </w:r>
      <w:r w:rsidR="00A67149" w:rsidRPr="00A6706A">
        <w:rPr>
          <w:rFonts w:cstheme="minorHAnsi"/>
          <w:sz w:val="22"/>
          <w:szCs w:val="22"/>
        </w:rPr>
        <w:t xml:space="preserve">Gels will be stained by </w:t>
      </w:r>
      <w:r w:rsidR="00E92238" w:rsidRPr="00A6706A">
        <w:rPr>
          <w:rFonts w:cstheme="minorHAnsi"/>
          <w:sz w:val="22"/>
          <w:szCs w:val="22"/>
        </w:rPr>
        <w:t>Coomassie</w:t>
      </w:r>
      <w:r w:rsidRPr="00A6706A">
        <w:rPr>
          <w:rFonts w:cstheme="minorHAnsi"/>
          <w:sz w:val="22"/>
          <w:szCs w:val="22"/>
        </w:rPr>
        <w:t xml:space="preserve"> </w:t>
      </w:r>
      <w:r w:rsidR="00A67149" w:rsidRPr="00A6706A">
        <w:rPr>
          <w:rFonts w:cstheme="minorHAnsi"/>
          <w:sz w:val="22"/>
          <w:szCs w:val="22"/>
        </w:rPr>
        <w:t xml:space="preserve">blue and quantified by </w:t>
      </w:r>
      <w:r w:rsidR="001370D8" w:rsidRPr="00A6706A">
        <w:rPr>
          <w:rFonts w:cstheme="minorHAnsi"/>
          <w:sz w:val="22"/>
          <w:szCs w:val="22"/>
        </w:rPr>
        <w:t>near-infra-red imaging.</w:t>
      </w:r>
      <w:r w:rsidRPr="00A6706A">
        <w:rPr>
          <w:rFonts w:cstheme="minorHAnsi"/>
          <w:sz w:val="22"/>
          <w:szCs w:val="22"/>
        </w:rPr>
        <w:t xml:space="preserve"> Imaging will be done using </w:t>
      </w:r>
      <w:r w:rsidR="000C7E83" w:rsidRPr="00A6706A">
        <w:rPr>
          <w:rFonts w:cstheme="minorHAnsi"/>
          <w:sz w:val="22"/>
          <w:szCs w:val="22"/>
        </w:rPr>
        <w:t xml:space="preserve">LiCOR </w:t>
      </w:r>
      <w:r w:rsidR="001370D8" w:rsidRPr="00A6706A">
        <w:rPr>
          <w:rFonts w:cstheme="minorHAnsi"/>
          <w:sz w:val="22"/>
          <w:szCs w:val="22"/>
        </w:rPr>
        <w:t xml:space="preserve">Odyssey </w:t>
      </w:r>
      <w:r w:rsidRPr="00A6706A">
        <w:rPr>
          <w:rFonts w:cstheme="minorHAnsi"/>
          <w:sz w:val="22"/>
          <w:szCs w:val="22"/>
        </w:rPr>
        <w:t xml:space="preserve">to determine protein </w:t>
      </w:r>
      <w:r w:rsidR="001370D8" w:rsidRPr="00A6706A">
        <w:rPr>
          <w:rFonts w:cstheme="minorHAnsi"/>
          <w:sz w:val="22"/>
          <w:szCs w:val="22"/>
        </w:rPr>
        <w:t xml:space="preserve">levels of </w:t>
      </w:r>
      <w:r w:rsidRPr="00A6706A">
        <w:rPr>
          <w:rFonts w:cstheme="minorHAnsi"/>
          <w:sz w:val="22"/>
          <w:szCs w:val="22"/>
        </w:rPr>
        <w:t>whey acidic protein, alpha casein, beta casein, lactose, and serum albumin</w:t>
      </w:r>
      <w:r w:rsidR="001370D8" w:rsidRPr="00A6706A">
        <w:rPr>
          <w:rFonts w:cstheme="minorHAnsi"/>
          <w:sz w:val="22"/>
          <w:szCs w:val="22"/>
        </w:rPr>
        <w:t xml:space="preserve"> that will be identified based on known molecular weights</w:t>
      </w:r>
      <w:r w:rsidRPr="00A6706A">
        <w:rPr>
          <w:rFonts w:cstheme="minorHAnsi"/>
          <w:sz w:val="22"/>
          <w:szCs w:val="22"/>
        </w:rPr>
        <w:t xml:space="preserve">. </w:t>
      </w:r>
    </w:p>
    <w:p w14:paraId="72829A19" w14:textId="77777777" w:rsidR="00CC1BEE" w:rsidRPr="00A6706A" w:rsidRDefault="00CC1BEE" w:rsidP="00CC1BEE">
      <w:pPr>
        <w:pStyle w:val="Heading2"/>
        <w:rPr>
          <w:rFonts w:asciiTheme="minorHAnsi" w:hAnsiTheme="minorHAnsi" w:cstheme="minorHAnsi"/>
        </w:rPr>
      </w:pPr>
      <w:bookmarkStart w:id="23" w:name="_Toc13500927"/>
      <w:bookmarkStart w:id="24" w:name="_Toc16242688"/>
      <w:r w:rsidRPr="00A6706A">
        <w:rPr>
          <w:rFonts w:asciiTheme="minorHAnsi" w:hAnsiTheme="minorHAnsi" w:cstheme="minorHAnsi"/>
        </w:rPr>
        <w:lastRenderedPageBreak/>
        <w:t>Determining Milk Fat Content</w:t>
      </w:r>
      <w:bookmarkEnd w:id="23"/>
      <w:bookmarkEnd w:id="24"/>
    </w:p>
    <w:p w14:paraId="175E9317" w14:textId="25A55F34" w:rsidR="00CC1BEE" w:rsidRPr="00A6706A" w:rsidRDefault="00CC1BEE" w:rsidP="00CC1BEE">
      <w:pPr>
        <w:rPr>
          <w:rFonts w:cstheme="minorHAnsi"/>
          <w:sz w:val="22"/>
          <w:szCs w:val="22"/>
        </w:rPr>
      </w:pPr>
      <w:r w:rsidRPr="00A6706A">
        <w:rPr>
          <w:rFonts w:cstheme="minorHAnsi"/>
          <w:sz w:val="22"/>
          <w:szCs w:val="22"/>
        </w:rPr>
        <w:t xml:space="preserve">Milk samples collected from </w:t>
      </w:r>
      <w:r w:rsidR="00AD59CA" w:rsidRPr="00A6706A">
        <w:rPr>
          <w:rFonts w:cstheme="minorHAnsi"/>
          <w:sz w:val="22"/>
          <w:szCs w:val="22"/>
        </w:rPr>
        <w:t>WT and KO dams</w:t>
      </w:r>
      <w:r w:rsidRPr="00A6706A">
        <w:rPr>
          <w:rFonts w:cstheme="minorHAnsi"/>
          <w:sz w:val="22"/>
          <w:szCs w:val="22"/>
        </w:rPr>
        <w:t xml:space="preserve"> will be assessed for fat content by the creamatocrit method using a hematocrit centrifuge. Briefly, samples will be diluted to a factor of 3 (1:2 in PBS) into well-sealed capillary tubes. The tubes will be placed in CritSpin mini-creamatocrit spinner. Samples will be centrifuged for 8 cycles of 120 seconds. The capillary will form layers of white fat and non-fat milk. The distance of the fat layer will be measured in millimeters (mm) accurately. The total volume of milk (fat + non-fat milk) will be measured in mm. Percentage of fat will be determined </w:t>
      </w:r>
      <w:r w:rsidR="001370D8" w:rsidRPr="00A6706A">
        <w:rPr>
          <w:rFonts w:cstheme="minorHAnsi"/>
          <w:sz w:val="22"/>
          <w:szCs w:val="22"/>
        </w:rPr>
        <w:t>with respect to the total volume.</w:t>
      </w:r>
    </w:p>
    <w:p w14:paraId="544214C6" w14:textId="210F4066" w:rsidR="001D071A" w:rsidRPr="00A6706A" w:rsidRDefault="001D071A" w:rsidP="001D071A">
      <w:pPr>
        <w:pStyle w:val="Heading2"/>
        <w:rPr>
          <w:rFonts w:asciiTheme="minorHAnsi" w:hAnsiTheme="minorHAnsi"/>
        </w:rPr>
      </w:pPr>
      <w:bookmarkStart w:id="25" w:name="_Toc16242689"/>
      <w:r w:rsidRPr="00A6706A">
        <w:rPr>
          <w:rFonts w:asciiTheme="minorHAnsi" w:hAnsiTheme="minorHAnsi"/>
        </w:rPr>
        <w:t xml:space="preserve">Real time </w:t>
      </w:r>
      <w:r w:rsidR="00840FD2" w:rsidRPr="00A6706A">
        <w:rPr>
          <w:rFonts w:asciiTheme="minorHAnsi" w:hAnsiTheme="minorHAnsi"/>
        </w:rPr>
        <w:t>qP</w:t>
      </w:r>
      <w:r w:rsidRPr="00A6706A">
        <w:rPr>
          <w:rFonts w:asciiTheme="minorHAnsi" w:hAnsiTheme="minorHAnsi"/>
        </w:rPr>
        <w:t>CR</w:t>
      </w:r>
      <w:bookmarkEnd w:id="25"/>
    </w:p>
    <w:p w14:paraId="7BA757FE" w14:textId="554F0368" w:rsidR="001D071A" w:rsidRPr="00010C35" w:rsidRDefault="001D071A" w:rsidP="001D071A">
      <w:pPr>
        <w:rPr>
          <w:sz w:val="22"/>
        </w:rPr>
      </w:pPr>
      <w:r w:rsidRPr="00010C35">
        <w:rPr>
          <w:sz w:val="22"/>
        </w:rPr>
        <w:t xml:space="preserve">Using the lower mammary gland tissues collected from the dams, we will assess RNA expression of lipogenic genes. RNA samples will be prepared from the mouse tissues using the PureLink RNA Mini Kit. Briefly, tissues will be cut to ~50mg samples that will be homogenized and treated to collect the RNA. The RNA will be quantified using a nanodrop. Later, first strand cDNA will be synthesized from the purified RNA samples using High Capacity cDNA Reverse Transcription Kit. The cDNA samples will be diluted and added to the clear 384 well plate in triplicates. A Primer/SYBR Green mix will be prepared for each primer. Briefly, we will use </w:t>
      </w:r>
      <w:r w:rsidR="00840FD2" w:rsidRPr="00010C35">
        <w:rPr>
          <w:sz w:val="22"/>
        </w:rPr>
        <w:t xml:space="preserve">sequence-specific </w:t>
      </w:r>
      <w:r w:rsidRPr="00010C35">
        <w:rPr>
          <w:sz w:val="22"/>
        </w:rPr>
        <w:t xml:space="preserve">primers </w:t>
      </w:r>
      <w:r w:rsidR="00840FD2" w:rsidRPr="00010C35">
        <w:rPr>
          <w:sz w:val="22"/>
        </w:rPr>
        <w:t xml:space="preserve">to amplify the genes </w:t>
      </w:r>
      <w:r w:rsidRPr="00010C35">
        <w:rPr>
          <w:sz w:val="22"/>
        </w:rPr>
        <w:t>ACC</w:t>
      </w:r>
      <w:r w:rsidR="00DD6EE1" w:rsidRPr="00010C35">
        <w:rPr>
          <w:sz w:val="22"/>
        </w:rPr>
        <w:t>1</w:t>
      </w:r>
      <w:r w:rsidRPr="00010C35">
        <w:rPr>
          <w:sz w:val="22"/>
        </w:rPr>
        <w:t>,</w:t>
      </w:r>
      <w:r w:rsidR="00DD6EE1" w:rsidRPr="00010C35">
        <w:rPr>
          <w:sz w:val="22"/>
        </w:rPr>
        <w:t xml:space="preserve"> SREBP1c,</w:t>
      </w:r>
      <w:r w:rsidRPr="00010C35">
        <w:rPr>
          <w:sz w:val="22"/>
        </w:rPr>
        <w:t xml:space="preserve"> ACLY</w:t>
      </w:r>
      <w:r w:rsidR="007953B8" w:rsidRPr="00010C35">
        <w:rPr>
          <w:sz w:val="22"/>
        </w:rPr>
        <w:t>,</w:t>
      </w:r>
      <w:r w:rsidRPr="00010C35">
        <w:rPr>
          <w:sz w:val="22"/>
        </w:rPr>
        <w:t xml:space="preserve"> FAS</w:t>
      </w:r>
      <w:r w:rsidR="00840FD2" w:rsidRPr="00010C35">
        <w:rPr>
          <w:sz w:val="22"/>
        </w:rPr>
        <w:t>N</w:t>
      </w:r>
      <w:r w:rsidR="007953B8" w:rsidRPr="00010C35">
        <w:rPr>
          <w:sz w:val="22"/>
        </w:rPr>
        <w:t xml:space="preserve">, </w:t>
      </w:r>
      <w:r w:rsidR="00840FD2" w:rsidRPr="00010C35">
        <w:rPr>
          <w:sz w:val="22"/>
        </w:rPr>
        <w:t xml:space="preserve">using primer pairs (forward and reverse). This will allow us </w:t>
      </w:r>
      <w:r w:rsidRPr="00010C35">
        <w:rPr>
          <w:sz w:val="22"/>
        </w:rPr>
        <w:t>to assess lipogenic activity of the mammary glands of KO and WT</w:t>
      </w:r>
      <w:r w:rsidR="00010C35">
        <w:rPr>
          <w:sz w:val="22"/>
        </w:rPr>
        <w:t>.</w:t>
      </w:r>
    </w:p>
    <w:p w14:paraId="223DA350" w14:textId="77777777" w:rsidR="00CC1BEE" w:rsidRPr="00A6706A" w:rsidRDefault="00CC1BEE" w:rsidP="00CC1BEE">
      <w:pPr>
        <w:pStyle w:val="Heading2"/>
        <w:rPr>
          <w:rFonts w:asciiTheme="minorHAnsi" w:hAnsiTheme="minorHAnsi" w:cstheme="minorHAnsi"/>
        </w:rPr>
      </w:pPr>
      <w:bookmarkStart w:id="26" w:name="_Toc13500929"/>
      <w:bookmarkStart w:id="27" w:name="_Toc16242690"/>
      <w:r w:rsidRPr="00A6706A">
        <w:rPr>
          <w:rFonts w:asciiTheme="minorHAnsi" w:hAnsiTheme="minorHAnsi" w:cstheme="minorHAnsi"/>
        </w:rPr>
        <w:t>Western Blotting</w:t>
      </w:r>
      <w:bookmarkEnd w:id="26"/>
      <w:bookmarkEnd w:id="27"/>
    </w:p>
    <w:p w14:paraId="31AEF241" w14:textId="2333FA83" w:rsidR="00CC1BEE" w:rsidRPr="00A6706A" w:rsidRDefault="00CC1BEE" w:rsidP="00CC1BEE">
      <w:pPr>
        <w:rPr>
          <w:rFonts w:cstheme="minorHAnsi"/>
          <w:sz w:val="22"/>
          <w:szCs w:val="22"/>
        </w:rPr>
      </w:pPr>
      <w:r w:rsidRPr="00A6706A">
        <w:rPr>
          <w:rFonts w:cstheme="minorHAnsi"/>
          <w:sz w:val="22"/>
          <w:szCs w:val="22"/>
        </w:rPr>
        <w:t xml:space="preserve">Using the </w:t>
      </w:r>
      <w:r w:rsidR="00AD59CA" w:rsidRPr="00A6706A">
        <w:rPr>
          <w:rFonts w:cstheme="minorHAnsi"/>
          <w:sz w:val="22"/>
          <w:szCs w:val="22"/>
        </w:rPr>
        <w:t xml:space="preserve">lower mammary gland </w:t>
      </w:r>
      <w:r w:rsidRPr="00A6706A">
        <w:rPr>
          <w:rFonts w:cstheme="minorHAnsi"/>
          <w:sz w:val="22"/>
          <w:szCs w:val="22"/>
        </w:rPr>
        <w:t xml:space="preserve">tissues collected from </w:t>
      </w:r>
      <w:r w:rsidR="00AD59CA" w:rsidRPr="00A6706A">
        <w:rPr>
          <w:rFonts w:cstheme="minorHAnsi"/>
          <w:sz w:val="22"/>
          <w:szCs w:val="22"/>
        </w:rPr>
        <w:t>the dams</w:t>
      </w:r>
      <w:r w:rsidRPr="00A6706A">
        <w:rPr>
          <w:rFonts w:cstheme="minorHAnsi"/>
          <w:sz w:val="22"/>
          <w:szCs w:val="22"/>
        </w:rPr>
        <w:t xml:space="preserve">, </w:t>
      </w:r>
      <w:r w:rsidR="00AD59CA" w:rsidRPr="00A6706A">
        <w:rPr>
          <w:rFonts w:cstheme="minorHAnsi"/>
          <w:sz w:val="22"/>
          <w:szCs w:val="22"/>
        </w:rPr>
        <w:t xml:space="preserve">we </w:t>
      </w:r>
      <w:r w:rsidRPr="00A6706A">
        <w:rPr>
          <w:rFonts w:cstheme="minorHAnsi"/>
          <w:sz w:val="22"/>
          <w:szCs w:val="22"/>
        </w:rPr>
        <w:t xml:space="preserve">will </w:t>
      </w:r>
      <w:r w:rsidR="00AD59CA" w:rsidRPr="00A6706A">
        <w:rPr>
          <w:rFonts w:cstheme="minorHAnsi"/>
          <w:sz w:val="22"/>
          <w:szCs w:val="22"/>
        </w:rPr>
        <w:t>assess</w:t>
      </w:r>
      <w:r w:rsidRPr="00A6706A">
        <w:rPr>
          <w:rFonts w:cstheme="minorHAnsi"/>
          <w:sz w:val="22"/>
          <w:szCs w:val="22"/>
        </w:rPr>
        <w:t xml:space="preserve"> </w:t>
      </w:r>
      <w:r w:rsidR="00E92238" w:rsidRPr="00A6706A">
        <w:rPr>
          <w:rFonts w:cstheme="minorHAnsi"/>
          <w:sz w:val="22"/>
          <w:szCs w:val="22"/>
        </w:rPr>
        <w:t xml:space="preserve">TSC1/2 protein levels and </w:t>
      </w:r>
      <w:r w:rsidRPr="00A6706A">
        <w:rPr>
          <w:rFonts w:cstheme="minorHAnsi"/>
          <w:sz w:val="22"/>
          <w:szCs w:val="22"/>
        </w:rPr>
        <w:t>mTORC1 activity</w:t>
      </w:r>
      <w:r w:rsidR="00AD59CA" w:rsidRPr="00A6706A">
        <w:rPr>
          <w:rFonts w:cstheme="minorHAnsi"/>
          <w:sz w:val="22"/>
          <w:szCs w:val="22"/>
        </w:rPr>
        <w:t xml:space="preserve"> to confirm </w:t>
      </w:r>
      <w:r w:rsidR="00E92238" w:rsidRPr="00A6706A">
        <w:rPr>
          <w:rFonts w:cstheme="minorHAnsi"/>
          <w:sz w:val="22"/>
          <w:szCs w:val="22"/>
        </w:rPr>
        <w:t>knockout</w:t>
      </w:r>
      <w:r w:rsidR="00A261E5">
        <w:rPr>
          <w:rFonts w:cstheme="minorHAnsi"/>
          <w:sz w:val="22"/>
          <w:szCs w:val="22"/>
        </w:rPr>
        <w:t xml:space="preserve"> in mammary glands</w:t>
      </w:r>
      <w:r w:rsidRPr="00A6706A">
        <w:rPr>
          <w:rFonts w:cstheme="minorHAnsi"/>
          <w:sz w:val="22"/>
          <w:szCs w:val="22"/>
        </w:rPr>
        <w:t xml:space="preserve">. Briefly, a portion of the sample will be boiled and loaded into different wells with a ladder control. Proteins will transfer to </w:t>
      </w:r>
      <w:r w:rsidR="001370D8" w:rsidRPr="00A6706A">
        <w:rPr>
          <w:rFonts w:cstheme="minorHAnsi"/>
          <w:sz w:val="22"/>
          <w:szCs w:val="22"/>
        </w:rPr>
        <w:t xml:space="preserve">nitrocellulose </w:t>
      </w:r>
      <w:r w:rsidRPr="00A6706A">
        <w:rPr>
          <w:rFonts w:cstheme="minorHAnsi"/>
          <w:sz w:val="22"/>
          <w:szCs w:val="22"/>
        </w:rPr>
        <w:t xml:space="preserve">overnight. The matrix will be stained for total protein using </w:t>
      </w:r>
      <w:r w:rsidR="001370D8" w:rsidRPr="00A6706A">
        <w:rPr>
          <w:rFonts w:cstheme="minorHAnsi"/>
          <w:sz w:val="22"/>
          <w:szCs w:val="22"/>
        </w:rPr>
        <w:t>R</w:t>
      </w:r>
      <w:r w:rsidRPr="00A6706A">
        <w:rPr>
          <w:rFonts w:cstheme="minorHAnsi"/>
          <w:sz w:val="22"/>
          <w:szCs w:val="22"/>
        </w:rPr>
        <w:t xml:space="preserve">evert total protein and scanned by </w:t>
      </w:r>
      <w:r w:rsidR="00106181" w:rsidRPr="00A6706A">
        <w:rPr>
          <w:rFonts w:cstheme="minorHAnsi"/>
          <w:sz w:val="22"/>
          <w:szCs w:val="22"/>
        </w:rPr>
        <w:t xml:space="preserve">LiCOR </w:t>
      </w:r>
      <w:r w:rsidRPr="00A6706A">
        <w:rPr>
          <w:rFonts w:cstheme="minorHAnsi"/>
          <w:sz w:val="22"/>
          <w:szCs w:val="22"/>
        </w:rPr>
        <w:t>to normalize against total protein. Samples will be incubated with the primary then the secondary antibodies. Briefly,</w:t>
      </w:r>
      <w:r w:rsidRPr="00A6706A">
        <w:rPr>
          <w:rFonts w:cstheme="minorHAnsi"/>
          <w:color w:val="000000"/>
          <w:sz w:val="22"/>
          <w:szCs w:val="22"/>
          <w:shd w:val="clear" w:color="auto" w:fill="FFFFFF"/>
        </w:rPr>
        <w:t xml:space="preserve"> antibodies against </w:t>
      </w:r>
      <w:r w:rsidR="00E92238" w:rsidRPr="00A6706A">
        <w:rPr>
          <w:rFonts w:cstheme="minorHAnsi"/>
          <w:color w:val="000000"/>
          <w:sz w:val="22"/>
          <w:szCs w:val="22"/>
          <w:shd w:val="clear" w:color="auto" w:fill="FFFFFF"/>
        </w:rPr>
        <w:t xml:space="preserve">TSC1/2, </w:t>
      </w:r>
      <w:r w:rsidR="001370D8" w:rsidRPr="00A6706A">
        <w:rPr>
          <w:rFonts w:cstheme="minorHAnsi"/>
          <w:color w:val="000000"/>
          <w:sz w:val="22"/>
          <w:szCs w:val="22"/>
          <w:shd w:val="clear" w:color="auto" w:fill="FFFFFF"/>
        </w:rPr>
        <w:t xml:space="preserve">total and phosphorylated </w:t>
      </w:r>
      <w:r w:rsidRPr="00A6706A">
        <w:rPr>
          <w:rFonts w:cstheme="minorHAnsi"/>
          <w:sz w:val="22"/>
          <w:szCs w:val="22"/>
        </w:rPr>
        <w:t>mTORC</w:t>
      </w:r>
      <w:r w:rsidR="001370D8" w:rsidRPr="00A6706A">
        <w:rPr>
          <w:rFonts w:cstheme="minorHAnsi"/>
          <w:sz w:val="22"/>
          <w:szCs w:val="22"/>
        </w:rPr>
        <w:t>1 targets (S6K, 4EBP1, S6) and regulators (Akt, IRS) will be used.</w:t>
      </w:r>
    </w:p>
    <w:p w14:paraId="1F907850" w14:textId="77777777" w:rsidR="00CC1BEE" w:rsidRPr="00A6706A" w:rsidRDefault="00CC1BEE" w:rsidP="00CC1BEE">
      <w:pPr>
        <w:pStyle w:val="Heading2"/>
        <w:rPr>
          <w:rFonts w:asciiTheme="minorHAnsi" w:hAnsiTheme="minorHAnsi" w:cstheme="minorHAnsi"/>
        </w:rPr>
      </w:pPr>
      <w:bookmarkStart w:id="28" w:name="_Toc13500930"/>
      <w:bookmarkStart w:id="29" w:name="_Toc16242691"/>
      <w:r w:rsidRPr="00A6706A">
        <w:rPr>
          <w:rFonts w:asciiTheme="minorHAnsi" w:hAnsiTheme="minorHAnsi" w:cstheme="minorHAnsi"/>
        </w:rPr>
        <w:t>Histology</w:t>
      </w:r>
      <w:bookmarkEnd w:id="28"/>
      <w:bookmarkEnd w:id="29"/>
    </w:p>
    <w:p w14:paraId="04646098" w14:textId="6F3C6935" w:rsidR="00CC1BEE" w:rsidRPr="00A6706A" w:rsidRDefault="00CC1BEE" w:rsidP="00CC1BEE">
      <w:pPr>
        <w:rPr>
          <w:rFonts w:cstheme="minorHAnsi"/>
          <w:sz w:val="22"/>
          <w:szCs w:val="22"/>
        </w:rPr>
      </w:pPr>
      <w:r w:rsidRPr="00A6706A">
        <w:rPr>
          <w:rFonts w:cstheme="minorHAnsi"/>
          <w:sz w:val="22"/>
          <w:szCs w:val="22"/>
        </w:rPr>
        <w:t xml:space="preserve">Mammary glands collected from </w:t>
      </w:r>
      <w:r w:rsidR="00AD59CA" w:rsidRPr="00A6706A">
        <w:rPr>
          <w:rFonts w:cstheme="minorHAnsi"/>
          <w:sz w:val="22"/>
          <w:szCs w:val="22"/>
        </w:rPr>
        <w:t>WT and KO dams will</w:t>
      </w:r>
      <w:r w:rsidRPr="00A6706A">
        <w:rPr>
          <w:rFonts w:cstheme="minorHAnsi"/>
          <w:sz w:val="22"/>
          <w:szCs w:val="22"/>
        </w:rPr>
        <w:t xml:space="preserve"> be embedded in paraffin</w:t>
      </w:r>
      <w:r w:rsidR="00890F9C" w:rsidRPr="00A6706A">
        <w:rPr>
          <w:rFonts w:cstheme="minorHAnsi"/>
          <w:sz w:val="22"/>
          <w:szCs w:val="22"/>
        </w:rPr>
        <w:t xml:space="preserve"> and stained at the Rogel Cancer Center’s Tissue and Molecular Pathology</w:t>
      </w:r>
      <w:r w:rsidRPr="00A6706A">
        <w:rPr>
          <w:rFonts w:cstheme="minorHAnsi"/>
          <w:sz w:val="22"/>
          <w:szCs w:val="22"/>
        </w:rPr>
        <w:t xml:space="preserve">. Slides will be </w:t>
      </w:r>
      <w:r w:rsidR="00890F9C" w:rsidRPr="00A6706A">
        <w:rPr>
          <w:rFonts w:cstheme="minorHAnsi"/>
          <w:sz w:val="22"/>
          <w:szCs w:val="22"/>
        </w:rPr>
        <w:t xml:space="preserve">blindly </w:t>
      </w:r>
      <w:r w:rsidRPr="00A6706A">
        <w:rPr>
          <w:rFonts w:cstheme="minorHAnsi"/>
          <w:sz w:val="22"/>
          <w:szCs w:val="22"/>
        </w:rPr>
        <w:t xml:space="preserve">assessed for </w:t>
      </w:r>
      <w:r w:rsidR="00323D85" w:rsidRPr="00A6706A">
        <w:rPr>
          <w:rFonts w:cstheme="minorHAnsi"/>
          <w:sz w:val="22"/>
          <w:szCs w:val="22"/>
        </w:rPr>
        <w:t>alveolar</w:t>
      </w:r>
      <w:r w:rsidR="002C549B" w:rsidRPr="00A6706A">
        <w:rPr>
          <w:rFonts w:cstheme="minorHAnsi"/>
          <w:sz w:val="22"/>
          <w:szCs w:val="22"/>
        </w:rPr>
        <w:t xml:space="preserve"> count </w:t>
      </w:r>
      <w:r w:rsidR="00323D85" w:rsidRPr="00A6706A">
        <w:rPr>
          <w:rFonts w:cstheme="minorHAnsi"/>
          <w:sz w:val="22"/>
          <w:szCs w:val="22"/>
        </w:rPr>
        <w:t xml:space="preserve">and adipocyte </w:t>
      </w:r>
      <w:r w:rsidRPr="00A6706A">
        <w:rPr>
          <w:rFonts w:cstheme="minorHAnsi"/>
          <w:sz w:val="22"/>
          <w:szCs w:val="22"/>
        </w:rPr>
        <w:t xml:space="preserve">size. </w:t>
      </w:r>
    </w:p>
    <w:p w14:paraId="19DA5E4B" w14:textId="77777777" w:rsidR="00BC3D25" w:rsidRPr="00A6706A" w:rsidRDefault="00BC3D25" w:rsidP="00BC3D25">
      <w:pPr>
        <w:pStyle w:val="Heading1"/>
        <w:rPr>
          <w:rFonts w:asciiTheme="minorHAnsi" w:hAnsiTheme="minorHAnsi" w:cstheme="minorHAnsi"/>
        </w:rPr>
      </w:pPr>
      <w:bookmarkStart w:id="30" w:name="_Toc16242692"/>
      <w:r w:rsidRPr="00A6706A">
        <w:rPr>
          <w:rFonts w:asciiTheme="minorHAnsi" w:hAnsiTheme="minorHAnsi" w:cstheme="minorHAnsi"/>
        </w:rPr>
        <w:t>Expected Results</w:t>
      </w:r>
      <w:bookmarkEnd w:id="30"/>
    </w:p>
    <w:p w14:paraId="5EE36AC3" w14:textId="77777777" w:rsidR="00BD4855" w:rsidRPr="00A6706A" w:rsidRDefault="00BC3D25" w:rsidP="00BD4855">
      <w:pPr>
        <w:pStyle w:val="Heading2"/>
        <w:rPr>
          <w:rFonts w:asciiTheme="minorHAnsi" w:hAnsiTheme="minorHAnsi" w:cstheme="minorHAnsi"/>
          <w:i/>
        </w:rPr>
      </w:pPr>
      <w:bookmarkStart w:id="31" w:name="_Toc16242693"/>
      <w:r w:rsidRPr="00A6706A">
        <w:rPr>
          <w:rFonts w:asciiTheme="minorHAnsi" w:hAnsiTheme="minorHAnsi" w:cstheme="minorHAnsi"/>
        </w:rPr>
        <w:t>Aim 4.1</w:t>
      </w:r>
      <w:r w:rsidR="00BD4855" w:rsidRPr="00A6706A">
        <w:rPr>
          <w:rFonts w:asciiTheme="minorHAnsi" w:hAnsiTheme="minorHAnsi" w:cstheme="minorHAnsi"/>
        </w:rPr>
        <w:t xml:space="preserve">: </w:t>
      </w:r>
      <w:r w:rsidR="000C45FA" w:rsidRPr="00A6706A">
        <w:rPr>
          <w:rFonts w:asciiTheme="minorHAnsi" w:hAnsiTheme="minorHAnsi" w:cstheme="minorHAnsi"/>
        </w:rPr>
        <w:t>Is mammary gland development altered with maternal adipocyte mTORC1 hyperactivation?</w:t>
      </w:r>
      <w:bookmarkEnd w:id="31"/>
      <w:r w:rsidR="00086325" w:rsidRPr="00A6706A">
        <w:rPr>
          <w:rFonts w:asciiTheme="minorHAnsi" w:hAnsiTheme="minorHAnsi" w:cstheme="minorHAnsi"/>
          <w:i/>
        </w:rPr>
        <w:t xml:space="preserve"> </w:t>
      </w:r>
    </w:p>
    <w:p w14:paraId="293D0763" w14:textId="3A82B89E" w:rsidR="000C45FA" w:rsidRPr="00A6706A" w:rsidRDefault="008D2F4A" w:rsidP="00BD4855">
      <w:pPr>
        <w:rPr>
          <w:rFonts w:cstheme="minorHAnsi"/>
          <w:sz w:val="22"/>
          <w:szCs w:val="22"/>
        </w:rPr>
      </w:pPr>
      <w:r w:rsidRPr="00A6706A">
        <w:rPr>
          <w:rFonts w:cstheme="minorHAnsi"/>
          <w:sz w:val="22"/>
          <w:szCs w:val="22"/>
        </w:rPr>
        <w:t xml:space="preserve">Since it is evident that mTORC1 is crucial for proper mammary gland development and function during lactation, I suggest that our model of hyperactivation will reduce mammary gland size in KO dams. </w:t>
      </w:r>
      <w:r w:rsidR="001B7A35" w:rsidRPr="00A6706A">
        <w:rPr>
          <w:rFonts w:cstheme="minorHAnsi"/>
          <w:sz w:val="22"/>
          <w:szCs w:val="22"/>
        </w:rPr>
        <w:t>Akt overexpression in mammary glands caused no change in mammary gland size</w:t>
      </w:r>
      <w:r w:rsidR="00525928" w:rsidRPr="00A6706A">
        <w:rPr>
          <w:rFonts w:cstheme="minorHAnsi"/>
          <w:sz w:val="22"/>
          <w:szCs w:val="22"/>
        </w:rPr>
        <w:t xml:space="preserve"> during gestation but enlarged alveoli during lactation</w:t>
      </w:r>
      <w:r w:rsidR="001B7A35" w:rsidRPr="00A6706A">
        <w:rPr>
          <w:rFonts w:cstheme="minorHAnsi"/>
          <w:sz w:val="22"/>
          <w:szCs w:val="22"/>
        </w:rPr>
        <w:t xml:space="preserve"> </w:t>
      </w:r>
      <w:r w:rsidR="001B7A35" w:rsidRPr="00A6706A">
        <w:rPr>
          <w:rFonts w:cstheme="minorHAnsi"/>
          <w:sz w:val="22"/>
          <w:szCs w:val="22"/>
        </w:rPr>
        <w:fldChar w:fldCharType="begin" w:fldLock="1"/>
      </w:r>
      <w:r w:rsidR="0028241F"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001B7A35" w:rsidRPr="00A6706A">
        <w:rPr>
          <w:rFonts w:cstheme="minorHAnsi"/>
          <w:sz w:val="22"/>
          <w:szCs w:val="22"/>
        </w:rPr>
        <w:fldChar w:fldCharType="separate"/>
      </w:r>
      <w:r w:rsidR="001B7A35" w:rsidRPr="00A6706A">
        <w:rPr>
          <w:rFonts w:cstheme="minorHAnsi"/>
          <w:noProof/>
          <w:sz w:val="22"/>
          <w:szCs w:val="22"/>
        </w:rPr>
        <w:t xml:space="preserve">(Schwertfeger </w:t>
      </w:r>
      <w:r w:rsidR="001B7A35" w:rsidRPr="00A6706A">
        <w:rPr>
          <w:rFonts w:cstheme="minorHAnsi"/>
          <w:i/>
          <w:noProof/>
          <w:sz w:val="22"/>
          <w:szCs w:val="22"/>
        </w:rPr>
        <w:t>et al.</w:t>
      </w:r>
      <w:r w:rsidR="001B7A35" w:rsidRPr="00A6706A">
        <w:rPr>
          <w:rFonts w:cstheme="minorHAnsi"/>
          <w:noProof/>
          <w:sz w:val="22"/>
          <w:szCs w:val="22"/>
        </w:rPr>
        <w:t>, 2003)</w:t>
      </w:r>
      <w:r w:rsidR="001B7A35" w:rsidRPr="00A6706A">
        <w:rPr>
          <w:rFonts w:cstheme="minorHAnsi"/>
          <w:sz w:val="22"/>
          <w:szCs w:val="22"/>
        </w:rPr>
        <w:fldChar w:fldCharType="end"/>
      </w:r>
      <w:r w:rsidR="001B7A35" w:rsidRPr="00A6706A">
        <w:rPr>
          <w:rFonts w:cstheme="minorHAnsi"/>
          <w:sz w:val="22"/>
          <w:szCs w:val="22"/>
        </w:rPr>
        <w:t xml:space="preserve">. </w:t>
      </w:r>
      <w:r w:rsidR="0028241F" w:rsidRPr="00A6706A">
        <w:rPr>
          <w:rFonts w:cstheme="minorHAnsi"/>
          <w:sz w:val="22"/>
          <w:szCs w:val="22"/>
        </w:rPr>
        <w:t xml:space="preserve">In overweight or obese mothers, lactation duration was shorter than that of lean mothers </w:t>
      </w:r>
      <w:r w:rsidR="0028241F" w:rsidRPr="00A6706A">
        <w:rPr>
          <w:rFonts w:cstheme="minorHAnsi"/>
          <w:sz w:val="22"/>
          <w:szCs w:val="22"/>
        </w:rPr>
        <w:fldChar w:fldCharType="begin" w:fldLock="1"/>
      </w:r>
      <w:r w:rsidR="00EF629B" w:rsidRPr="00A6706A">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years","type":"article-journal","volume":"12"},"uris":["http://www.mendeley.com/documents/?uuid=75bc6930-fc94-37cd-b997-71803f0e0715"]}],"mendeley":{"formattedCitation":"(Bider-Canfield &lt;i&gt;et al.&lt;/i&gt;, 2017)","plainTextFormattedCitation":"(Bider-Canfield et al., 2017)","previouslyFormattedCitation":"(Bider-Canfield &lt;i&gt;et al.&lt;/i&gt;, 2017)"},"properties":{"noteIndex":0},"schema":"https://github.com/citation-style-language/schema/raw/master/csl-citation.json"}</w:instrText>
      </w:r>
      <w:r w:rsidR="0028241F" w:rsidRPr="00A6706A">
        <w:rPr>
          <w:rFonts w:cstheme="minorHAnsi"/>
          <w:sz w:val="22"/>
          <w:szCs w:val="22"/>
        </w:rPr>
        <w:fldChar w:fldCharType="separate"/>
      </w:r>
      <w:r w:rsidR="0028241F" w:rsidRPr="00A6706A">
        <w:rPr>
          <w:rFonts w:cstheme="minorHAnsi"/>
          <w:noProof/>
          <w:sz w:val="22"/>
          <w:szCs w:val="22"/>
        </w:rPr>
        <w:t xml:space="preserve">(Bider-Canfield </w:t>
      </w:r>
      <w:r w:rsidR="0028241F" w:rsidRPr="00A6706A">
        <w:rPr>
          <w:rFonts w:cstheme="minorHAnsi"/>
          <w:i/>
          <w:noProof/>
          <w:sz w:val="22"/>
          <w:szCs w:val="22"/>
        </w:rPr>
        <w:t>et al.</w:t>
      </w:r>
      <w:r w:rsidR="0028241F" w:rsidRPr="00A6706A">
        <w:rPr>
          <w:rFonts w:cstheme="minorHAnsi"/>
          <w:noProof/>
          <w:sz w:val="22"/>
          <w:szCs w:val="22"/>
        </w:rPr>
        <w:t>, 2017)</w:t>
      </w:r>
      <w:r w:rsidR="0028241F" w:rsidRPr="00A6706A">
        <w:rPr>
          <w:rFonts w:cstheme="minorHAnsi"/>
          <w:sz w:val="22"/>
          <w:szCs w:val="22"/>
        </w:rPr>
        <w:fldChar w:fldCharType="end"/>
      </w:r>
      <w:r w:rsidR="0028241F" w:rsidRPr="00A6706A">
        <w:rPr>
          <w:rFonts w:cstheme="minorHAnsi"/>
          <w:sz w:val="22"/>
          <w:szCs w:val="22"/>
        </w:rPr>
        <w:t xml:space="preserve">, which may indicate reduced lactational capacity. </w:t>
      </w:r>
      <w:r w:rsidR="00626CA8" w:rsidRPr="00A6706A">
        <w:rPr>
          <w:rFonts w:cstheme="minorHAnsi"/>
          <w:sz w:val="22"/>
          <w:szCs w:val="22"/>
        </w:rPr>
        <w:t>Mammary alveolar development was decreased in rodent models of obesity</w:t>
      </w:r>
      <w:r w:rsidR="00597536" w:rsidRPr="00A6706A">
        <w:rPr>
          <w:rFonts w:cstheme="minorHAnsi"/>
          <w:sz w:val="22"/>
          <w:szCs w:val="22"/>
        </w:rPr>
        <w:t xml:space="preserve"> </w:t>
      </w:r>
      <w:r w:rsidR="00597536" w:rsidRPr="00A6706A">
        <w:rPr>
          <w:rFonts w:cstheme="minorHAnsi"/>
          <w:sz w:val="22"/>
          <w:szCs w:val="22"/>
        </w:rPr>
        <w:fldChar w:fldCharType="begin" w:fldLock="1"/>
      </w:r>
      <w:r w:rsidR="00836111" w:rsidRPr="00A6706A">
        <w:rPr>
          <w:rFonts w:cstheme="minorHAnsi"/>
          <w:sz w:val="22"/>
          <w:szCs w:val="22"/>
        </w:rPr>
        <w:instrText>ADDIN CSL_CITATION {"citationItems":[{"id":"ITEM-1","itemData":{"DOI":"10.1152/ajpendo.00433.2004","ISSN":"0193-1849","PMID":"15671082","abstract":"We have developed a mouse model of diet-induced obesity that shows numerous abnormalities relating to mammary gland function. Animals ate approximately 40% more calories when offered a high-fat diet and gained weight at three times the rate of controls. They exhibited reduced conception rates, increased peripartum pup mortality, and impaired lactogenesis. The impairment of lactogenesis involved lipid accumulation in the secretory epithelial cells indicative of an absence of copius milk secretion. Expression of mRNAs for beta-casein, whey acid protein, and alpha-lactalbumin were all decreased immediately postpartum but recovered as lactation was established over 2-3 days. Expression of acetyl-CoA carboxylase (ACC)-alpha mRNA was also decreased at parturition as was the total enzyme activity, although there was a compensatory increase in the proportion in the active state. By day 10 of lactation, the proportion of ACC in the active state was also decreased in obese animals, indicative of suppression of de novo fatty acid synthesis resulting from the supply of preformed fatty acids in the diet. Although obese animals consumed more calories in the nonpregnant and early pregnant states, they showed a marked depression in fat intake around day 9 of pregnancy before food intake recovered in later pregnancy. Food intake increased dramatically in both lean and obese animals during lactation although total calories consumed were identical in both groups. Thus, despite access to high-energy diets, the obese animals mobilized even more adipose tissue during lactation than their lean counterparts. Obese animals also exhibited marked abnormalities in alveolar development of the mammary gland, which may partially explain the delay in differentiation evident during lactogenesis.","author":[{"dropping-particle":"","family":"Flint","given":"David J.","non-dropping-particle":"","parse-names":false,"suffix":""},{"dropping-particle":"","family":"Travers","given":"Maureen T.","non-dropping-particle":"","parse-names":false,"suffix":""},{"dropping-particle":"","family":"Barber","given":"Michael C.","non-dropping-particle":"","parse-names":false,"suffix":""},{"dropping-particle":"","family":"Binart","given":"Nadine","non-dropping-particle":"","parse-names":false,"suffix":""},{"dropping-particle":"","family":"Kelly","given":"Paul A.","non-dropping-particle":"","parse-names":false,"suffix":""}],"container-title":"American Journal of Physiology-Endocrinology and Metabolism","id":"ITEM-1","issue":"6","issued":{"date-parts":[["2005","6"]]},"page":"E1179-E1187","title":"Diet-induced obesity impairs mammary development and lactogenesis in murine mammary gland","type":"article-journal","volume":"288"},"uris":["http://www.mendeley.com/documents/?uuid=a1851812-f054-3311-b081-94b9cb7e0c44"]}],"mendeley":{"formattedCitation":"(Flint &lt;i&gt;et al.&lt;/i&gt;, 2005)","plainTextFormattedCitation":"(Flint et al., 2005)","previouslyFormattedCitation":"(Flint &lt;i&gt;et al.&lt;/i&gt;, 2005)"},"properties":{"noteIndex":0},"schema":"https://github.com/citation-style-language/schema/raw/master/csl-citation.json"}</w:instrText>
      </w:r>
      <w:r w:rsidR="00597536" w:rsidRPr="00A6706A">
        <w:rPr>
          <w:rFonts w:cstheme="minorHAnsi"/>
          <w:sz w:val="22"/>
          <w:szCs w:val="22"/>
        </w:rPr>
        <w:fldChar w:fldCharType="separate"/>
      </w:r>
      <w:r w:rsidR="00597536" w:rsidRPr="00A6706A">
        <w:rPr>
          <w:rFonts w:cstheme="minorHAnsi"/>
          <w:noProof/>
          <w:sz w:val="22"/>
          <w:szCs w:val="22"/>
        </w:rPr>
        <w:t xml:space="preserve">(Flint </w:t>
      </w:r>
      <w:r w:rsidR="00597536" w:rsidRPr="00A6706A">
        <w:rPr>
          <w:rFonts w:cstheme="minorHAnsi"/>
          <w:i/>
          <w:noProof/>
          <w:sz w:val="22"/>
          <w:szCs w:val="22"/>
        </w:rPr>
        <w:t>et al.</w:t>
      </w:r>
      <w:r w:rsidR="00597536" w:rsidRPr="00A6706A">
        <w:rPr>
          <w:rFonts w:cstheme="minorHAnsi"/>
          <w:noProof/>
          <w:sz w:val="22"/>
          <w:szCs w:val="22"/>
        </w:rPr>
        <w:t>, 2005)</w:t>
      </w:r>
      <w:r w:rsidR="00597536" w:rsidRPr="00A6706A">
        <w:rPr>
          <w:rFonts w:cstheme="minorHAnsi"/>
          <w:sz w:val="22"/>
          <w:szCs w:val="22"/>
        </w:rPr>
        <w:fldChar w:fldCharType="end"/>
      </w:r>
      <w:r w:rsidR="00597536" w:rsidRPr="00A6706A">
        <w:rPr>
          <w:rFonts w:cstheme="minorHAnsi"/>
          <w:sz w:val="22"/>
          <w:szCs w:val="22"/>
        </w:rPr>
        <w:t>.</w:t>
      </w:r>
      <w:r w:rsidRPr="00A6706A">
        <w:rPr>
          <w:rFonts w:cstheme="minorHAnsi"/>
          <w:sz w:val="22"/>
          <w:szCs w:val="22"/>
        </w:rPr>
        <w:t xml:space="preserve"> Hence, I predict</w:t>
      </w:r>
      <w:r w:rsidR="00597536" w:rsidRPr="00A6706A">
        <w:rPr>
          <w:rFonts w:cstheme="minorHAnsi"/>
          <w:sz w:val="22"/>
          <w:szCs w:val="22"/>
        </w:rPr>
        <w:t xml:space="preserve"> </w:t>
      </w:r>
      <w:r w:rsidRPr="00A6706A">
        <w:rPr>
          <w:rFonts w:cstheme="minorHAnsi"/>
          <w:sz w:val="22"/>
          <w:szCs w:val="22"/>
        </w:rPr>
        <w:t>h</w:t>
      </w:r>
      <w:r w:rsidR="0028241F" w:rsidRPr="00A6706A">
        <w:rPr>
          <w:rFonts w:cstheme="minorHAnsi"/>
          <w:sz w:val="22"/>
          <w:szCs w:val="22"/>
        </w:rPr>
        <w:t>istological examination to reveal bigger alveolar cells</w:t>
      </w:r>
      <w:r w:rsidR="00AF340B" w:rsidRPr="00A6706A">
        <w:rPr>
          <w:rFonts w:cstheme="minorHAnsi"/>
          <w:sz w:val="22"/>
          <w:szCs w:val="22"/>
        </w:rPr>
        <w:t xml:space="preserve"> and reduced lipid size</w:t>
      </w:r>
      <w:r w:rsidR="0028241F" w:rsidRPr="00A6706A">
        <w:rPr>
          <w:rFonts w:cstheme="minorHAnsi"/>
          <w:sz w:val="22"/>
          <w:szCs w:val="22"/>
        </w:rPr>
        <w:t xml:space="preserve"> indicating </w:t>
      </w:r>
      <w:r w:rsidR="00323D85" w:rsidRPr="00A6706A">
        <w:rPr>
          <w:rFonts w:cstheme="minorHAnsi"/>
          <w:sz w:val="22"/>
          <w:szCs w:val="22"/>
        </w:rPr>
        <w:t xml:space="preserve">a hyperactive glandular function </w:t>
      </w:r>
      <w:r w:rsidR="00AF340B" w:rsidRPr="00A6706A">
        <w:rPr>
          <w:rFonts w:cstheme="minorHAnsi"/>
          <w:sz w:val="22"/>
          <w:szCs w:val="22"/>
        </w:rPr>
        <w:t xml:space="preserve">and mammary adipocytes </w:t>
      </w:r>
      <w:r w:rsidR="00323D85" w:rsidRPr="00A6706A">
        <w:rPr>
          <w:rFonts w:cstheme="minorHAnsi"/>
          <w:sz w:val="22"/>
          <w:szCs w:val="22"/>
        </w:rPr>
        <w:t xml:space="preserve">due to mTORC1 hyperactivation. </w:t>
      </w:r>
      <w:r w:rsidR="0028241F" w:rsidRPr="00A6706A">
        <w:rPr>
          <w:rFonts w:cstheme="minorHAnsi"/>
          <w:sz w:val="22"/>
          <w:szCs w:val="22"/>
        </w:rPr>
        <w:t xml:space="preserve">   </w:t>
      </w:r>
    </w:p>
    <w:p w14:paraId="685B64C6" w14:textId="77777777" w:rsidR="00BD4855" w:rsidRPr="00A6706A" w:rsidRDefault="00BC3D25" w:rsidP="00BD4855">
      <w:pPr>
        <w:pStyle w:val="Heading2"/>
        <w:rPr>
          <w:rFonts w:asciiTheme="minorHAnsi" w:hAnsiTheme="minorHAnsi" w:cstheme="minorHAnsi"/>
        </w:rPr>
      </w:pPr>
      <w:bookmarkStart w:id="32" w:name="_Toc16242694"/>
      <w:r w:rsidRPr="00A6706A">
        <w:rPr>
          <w:rFonts w:asciiTheme="minorHAnsi" w:hAnsiTheme="minorHAnsi" w:cstheme="minorHAnsi"/>
        </w:rPr>
        <w:lastRenderedPageBreak/>
        <w:t>Aim 4.2</w:t>
      </w:r>
      <w:r w:rsidR="00BD4855" w:rsidRPr="00A6706A">
        <w:rPr>
          <w:rFonts w:asciiTheme="minorHAnsi" w:hAnsiTheme="minorHAnsi" w:cstheme="minorHAnsi"/>
        </w:rPr>
        <w:t xml:space="preserve">: </w:t>
      </w:r>
      <w:r w:rsidR="000C45FA" w:rsidRPr="00A6706A">
        <w:rPr>
          <w:rFonts w:asciiTheme="minorHAnsi" w:hAnsiTheme="minorHAnsi" w:cstheme="minorHAnsi"/>
        </w:rPr>
        <w:t>How does adipocyte mTORC1 hyperactivation affect milk output and composition?</w:t>
      </w:r>
      <w:bookmarkEnd w:id="32"/>
      <w:r w:rsidR="00086325" w:rsidRPr="00A6706A">
        <w:rPr>
          <w:rFonts w:asciiTheme="minorHAnsi" w:hAnsiTheme="minorHAnsi" w:cstheme="minorHAnsi"/>
          <w:i/>
        </w:rPr>
        <w:t xml:space="preserve"> </w:t>
      </w:r>
    </w:p>
    <w:p w14:paraId="77F91730" w14:textId="1BF95A03" w:rsidR="005711FB" w:rsidRDefault="0061100D" w:rsidP="005711FB">
      <w:pPr>
        <w:rPr>
          <w:rFonts w:cstheme="minorHAnsi"/>
          <w:sz w:val="22"/>
          <w:szCs w:val="22"/>
        </w:rPr>
      </w:pPr>
      <w:r w:rsidRPr="00A6706A">
        <w:rPr>
          <w:rFonts w:cstheme="minorHAnsi"/>
          <w:sz w:val="22"/>
          <w:szCs w:val="22"/>
        </w:rPr>
        <w:t xml:space="preserve">Rapamycin </w:t>
      </w:r>
      <w:r w:rsidR="00F83EDB" w:rsidRPr="00A6706A">
        <w:rPr>
          <w:rFonts w:cstheme="minorHAnsi"/>
          <w:sz w:val="22"/>
          <w:szCs w:val="22"/>
        </w:rPr>
        <w:t xml:space="preserve">treatment </w:t>
      </w:r>
      <w:r w:rsidR="00CE7D20" w:rsidRPr="00A6706A">
        <w:rPr>
          <w:rFonts w:cstheme="minorHAnsi"/>
          <w:sz w:val="22"/>
          <w:szCs w:val="22"/>
        </w:rPr>
        <w:t xml:space="preserve">for 12 days starting at day 19 of gestation caused reduced mammary gland size and reduced protein composition in the milk, suggesting the important role of mTORC1 in milk composition </w:t>
      </w:r>
      <w:r w:rsidR="00CE7D20" w:rsidRPr="00A6706A">
        <w:rPr>
          <w:rFonts w:cstheme="minorHAnsi"/>
          <w:sz w:val="22"/>
          <w:szCs w:val="22"/>
        </w:rPr>
        <w:fldChar w:fldCharType="begin" w:fldLock="1"/>
      </w:r>
      <w:r w:rsidRPr="00A6706A">
        <w:rPr>
          <w:rFonts w:cstheme="minorHAnsi"/>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Id2","type":"article-journal","volume":"20"},"uris":["http://www.mendeley.com/documents/?uuid=58321479-cc78-3bf2-a7d8-dc31deb0d9d1"]}],"mendeley":{"formattedCitation":"(Jankiewicz &lt;i&gt;et al.&lt;/i&gt;, 2006)","plainTextFormattedCitation":"(Jankiewicz et al., 2006)","previouslyFormattedCitation":"(Jankiewicz &lt;i&gt;et al.&lt;/i&gt;, 2006)"},"properties":{"noteIndex":0},"schema":"https://github.com/citation-style-language/schema/raw/master/csl-citation.json"}</w:instrText>
      </w:r>
      <w:r w:rsidR="00CE7D20" w:rsidRPr="00A6706A">
        <w:rPr>
          <w:rFonts w:cstheme="minorHAnsi"/>
          <w:sz w:val="22"/>
          <w:szCs w:val="22"/>
        </w:rPr>
        <w:fldChar w:fldCharType="separate"/>
      </w:r>
      <w:r w:rsidR="00CE7D20" w:rsidRPr="00A6706A">
        <w:rPr>
          <w:rFonts w:cstheme="minorHAnsi"/>
          <w:noProof/>
          <w:sz w:val="22"/>
          <w:szCs w:val="22"/>
        </w:rPr>
        <w:t xml:space="preserve">(Jankiewicz </w:t>
      </w:r>
      <w:r w:rsidR="00CE7D20" w:rsidRPr="00A6706A">
        <w:rPr>
          <w:rFonts w:cstheme="minorHAnsi"/>
          <w:i/>
          <w:noProof/>
          <w:sz w:val="22"/>
          <w:szCs w:val="22"/>
        </w:rPr>
        <w:t>et al.</w:t>
      </w:r>
      <w:r w:rsidR="00CE7D20" w:rsidRPr="00A6706A">
        <w:rPr>
          <w:rFonts w:cstheme="minorHAnsi"/>
          <w:noProof/>
          <w:sz w:val="22"/>
          <w:szCs w:val="22"/>
        </w:rPr>
        <w:t>, 2006)</w:t>
      </w:r>
      <w:r w:rsidR="00CE7D20" w:rsidRPr="00A6706A">
        <w:rPr>
          <w:rFonts w:cstheme="minorHAnsi"/>
          <w:sz w:val="22"/>
          <w:szCs w:val="22"/>
        </w:rPr>
        <w:fldChar w:fldCharType="end"/>
      </w:r>
      <w:r w:rsidR="00CE7D20" w:rsidRPr="00A6706A">
        <w:rPr>
          <w:rFonts w:cstheme="minorHAnsi"/>
          <w:sz w:val="22"/>
          <w:szCs w:val="22"/>
        </w:rPr>
        <w:t>.</w:t>
      </w:r>
      <w:r w:rsidRPr="00A6706A">
        <w:rPr>
          <w:rFonts w:cstheme="minorHAnsi"/>
          <w:sz w:val="22"/>
          <w:szCs w:val="22"/>
        </w:rPr>
        <w:t xml:space="preserve"> Additionally, Akt overexpression in the mammary gland caused an increase in milk lipid and protein composition </w:t>
      </w:r>
      <w:r w:rsidRPr="00A6706A">
        <w:rPr>
          <w:rFonts w:cstheme="minorHAnsi"/>
          <w:sz w:val="22"/>
          <w:szCs w:val="22"/>
        </w:rPr>
        <w:fldChar w:fldCharType="begin" w:fldLock="1"/>
      </w:r>
      <w:r w:rsidR="001B7A35" w:rsidRPr="00A6706A">
        <w:rPr>
          <w:rFonts w:cstheme="minorHAnsi"/>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lactation.","type":"article-journal","volume":"44"},"uris":["http://www.mendeley.com/documents/?uuid=d0f23f7b-0aa6-3b55-8c69-ecc3373392b8"]}],"mendeley":{"formattedCitation":"(Schwertfeger &lt;i&gt;et al.&lt;/i&gt;, 2003)","plainTextFormattedCitation":"(Schwertfeger et al., 2003)","previouslyFormattedCitation":"(Schwertfeger &lt;i&gt;et al.&lt;/i&gt;, 2003)"},"properties":{"noteIndex":0},"schema":"https://github.com/citation-style-language/schema/raw/master/csl-citation.json"}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(Schwertfeger </w:t>
      </w:r>
      <w:r w:rsidRPr="00A6706A">
        <w:rPr>
          <w:rFonts w:cstheme="minorHAnsi"/>
          <w:i/>
          <w:noProof/>
          <w:sz w:val="22"/>
          <w:szCs w:val="22"/>
        </w:rPr>
        <w:t>et al.</w:t>
      </w:r>
      <w:r w:rsidRPr="00A6706A">
        <w:rPr>
          <w:rFonts w:cstheme="minorHAnsi"/>
          <w:noProof/>
          <w:sz w:val="22"/>
          <w:szCs w:val="22"/>
        </w:rPr>
        <w:t>, 2003)</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 xml:space="preserve">Given the important role of mTORC1 in lipid and protein composition of milk, I expect total protein and lipid percentages in milk from KO dams to be increased compared to WT dams. </w:t>
      </w:r>
      <w:r w:rsidRPr="00A6706A">
        <w:rPr>
          <w:rFonts w:cstheme="minorHAnsi"/>
          <w:sz w:val="22"/>
          <w:szCs w:val="22"/>
        </w:rPr>
        <w:t xml:space="preserve">Th-POK is suggested to work via the mTORC1/SREBP1 pathway, and its deletion showed reduced milk triglyceride composition </w:t>
      </w:r>
      <w:r w:rsidRPr="00A6706A">
        <w:rPr>
          <w:rFonts w:cstheme="minorHAnsi"/>
          <w:sz w:val="22"/>
          <w:szCs w:val="22"/>
        </w:rPr>
        <w:fldChar w:fldCharType="begin" w:fldLock="1"/>
      </w:r>
      <w:r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Pr="00A6706A">
        <w:rPr>
          <w:rFonts w:cstheme="minorHAnsi"/>
          <w:sz w:val="22"/>
          <w:szCs w:val="22"/>
        </w:rPr>
        <w:fldChar w:fldCharType="separate"/>
      </w:r>
      <w:r w:rsidRPr="00A6706A">
        <w:rPr>
          <w:rFonts w:cstheme="minorHAnsi"/>
          <w:noProof/>
          <w:sz w:val="22"/>
          <w:szCs w:val="22"/>
        </w:rPr>
        <w:t xml:space="preserve">(Zhang </w:t>
      </w:r>
      <w:r w:rsidRPr="00A6706A">
        <w:rPr>
          <w:rFonts w:cstheme="minorHAnsi"/>
          <w:i/>
          <w:noProof/>
          <w:sz w:val="22"/>
          <w:szCs w:val="22"/>
        </w:rPr>
        <w:t>et al.</w:t>
      </w:r>
      <w:r w:rsidRPr="00A6706A">
        <w:rPr>
          <w:rFonts w:cstheme="minorHAnsi"/>
          <w:noProof/>
          <w:sz w:val="22"/>
          <w:szCs w:val="22"/>
        </w:rPr>
        <w:t>, 2018)</w:t>
      </w:r>
      <w:r w:rsidRPr="00A6706A">
        <w:rPr>
          <w:rFonts w:cstheme="minorHAnsi"/>
          <w:sz w:val="22"/>
          <w:szCs w:val="22"/>
        </w:rPr>
        <w:fldChar w:fldCharType="end"/>
      </w:r>
      <w:r w:rsidRPr="00A6706A">
        <w:rPr>
          <w:rFonts w:cstheme="minorHAnsi"/>
          <w:sz w:val="22"/>
          <w:szCs w:val="22"/>
        </w:rPr>
        <w:t xml:space="preserve">. </w:t>
      </w:r>
      <w:r w:rsidR="000C0282" w:rsidRPr="00A6706A">
        <w:rPr>
          <w:rFonts w:cstheme="minorHAnsi"/>
          <w:sz w:val="22"/>
          <w:szCs w:val="22"/>
        </w:rPr>
        <w:t>Furthermore,</w:t>
      </w:r>
      <w:r w:rsidRPr="00A6706A">
        <w:rPr>
          <w:rFonts w:cstheme="minorHAnsi"/>
          <w:sz w:val="22"/>
          <w:szCs w:val="22"/>
        </w:rPr>
        <w:t xml:space="preserve"> since</w:t>
      </w:r>
      <w:r w:rsidR="000C0282" w:rsidRPr="00A6706A">
        <w:rPr>
          <w:rFonts w:cstheme="minorHAnsi"/>
          <w:sz w:val="22"/>
          <w:szCs w:val="22"/>
        </w:rPr>
        <w:t xml:space="preserve"> Th-POK knockout caused reduced milk volume, I expect mTORC1 hyperactivation to act in the opposite manner and to increase milk volume from KO dams. This will be demonstrated by an increased pup gained weight after nursing at PND10.</w:t>
      </w:r>
    </w:p>
    <w:p w14:paraId="47FEEE5F" w14:textId="77777777" w:rsidR="00AB1828" w:rsidRPr="00A6706A" w:rsidRDefault="00AB1828" w:rsidP="005711FB">
      <w:pPr>
        <w:rPr>
          <w:rFonts w:cstheme="minorHAnsi"/>
          <w:sz w:val="22"/>
          <w:szCs w:val="22"/>
        </w:rPr>
      </w:pPr>
    </w:p>
    <w:p w14:paraId="26348B0B" w14:textId="2DD63DDF" w:rsidR="000C45FA" w:rsidRPr="00A6706A" w:rsidRDefault="00BC3D25" w:rsidP="00BD4855">
      <w:pPr>
        <w:pStyle w:val="Heading2"/>
        <w:rPr>
          <w:rFonts w:asciiTheme="minorHAnsi" w:hAnsiTheme="minorHAnsi" w:cstheme="minorHAnsi"/>
        </w:rPr>
      </w:pPr>
      <w:bookmarkStart w:id="33" w:name="_Toc16242695"/>
      <w:r w:rsidRPr="00A6706A">
        <w:rPr>
          <w:rFonts w:asciiTheme="minorHAnsi" w:hAnsiTheme="minorHAnsi" w:cstheme="minorHAnsi"/>
        </w:rPr>
        <w:t>Aim 4.</w:t>
      </w:r>
      <w:r w:rsidR="002C3265" w:rsidRPr="00A6706A">
        <w:rPr>
          <w:rFonts w:asciiTheme="minorHAnsi" w:hAnsiTheme="minorHAnsi" w:cstheme="minorHAnsi"/>
        </w:rPr>
        <w:t>3:</w:t>
      </w:r>
      <w:r w:rsidR="00BD4855" w:rsidRPr="00A6706A">
        <w:rPr>
          <w:rFonts w:asciiTheme="minorHAnsi" w:hAnsiTheme="minorHAnsi" w:cstheme="minorHAnsi"/>
        </w:rPr>
        <w:t xml:space="preserve"> </w:t>
      </w:r>
      <w:r w:rsidR="000C45FA" w:rsidRPr="00A6706A">
        <w:rPr>
          <w:rFonts w:asciiTheme="minorHAnsi" w:hAnsiTheme="minorHAnsi" w:cstheme="minorHAnsi"/>
        </w:rPr>
        <w:t xml:space="preserve">Is offspring </w:t>
      </w:r>
      <w:r w:rsidR="0007153C" w:rsidRPr="00A6706A">
        <w:rPr>
          <w:rFonts w:asciiTheme="minorHAnsi" w:hAnsiTheme="minorHAnsi" w:cstheme="minorHAnsi"/>
        </w:rPr>
        <w:t>body composition</w:t>
      </w:r>
      <w:r w:rsidR="000C45FA" w:rsidRPr="00A6706A">
        <w:rPr>
          <w:rFonts w:asciiTheme="minorHAnsi" w:hAnsiTheme="minorHAnsi" w:cstheme="minorHAnsi"/>
        </w:rPr>
        <w:t xml:space="preserve"> altered with maternal adipocyte mTORC1 hyperactivation?</w:t>
      </w:r>
      <w:bookmarkEnd w:id="33"/>
    </w:p>
    <w:p w14:paraId="586CCC83" w14:textId="629AE96F" w:rsidR="00086325" w:rsidRDefault="00036AB4" w:rsidP="000C45FA">
      <w:pPr>
        <w:rPr>
          <w:rFonts w:cstheme="minorHAnsi"/>
          <w:sz w:val="22"/>
          <w:szCs w:val="22"/>
        </w:rPr>
      </w:pPr>
      <w:r w:rsidRPr="00A6706A">
        <w:rPr>
          <w:rFonts w:cstheme="minorHAnsi"/>
          <w:sz w:val="22"/>
          <w:szCs w:val="22"/>
        </w:rPr>
        <w:t xml:space="preserve">As I predict that milk lipid and protein composition along with milk output volume will be increased in KO dams (Expected Results from </w:t>
      </w:r>
      <w:r w:rsidRPr="00A6706A">
        <w:rPr>
          <w:rFonts w:cstheme="minorHAnsi"/>
          <w:i/>
          <w:sz w:val="22"/>
          <w:szCs w:val="22"/>
        </w:rPr>
        <w:t>Aim 4.</w:t>
      </w:r>
      <w:r w:rsidR="002C3265" w:rsidRPr="00A6706A">
        <w:rPr>
          <w:rFonts w:cstheme="minorHAnsi"/>
          <w:i/>
          <w:sz w:val="22"/>
          <w:szCs w:val="22"/>
        </w:rPr>
        <w:t>2</w:t>
      </w:r>
      <w:r w:rsidR="002C3265" w:rsidRPr="00A6706A">
        <w:rPr>
          <w:rFonts w:cstheme="minorHAnsi"/>
          <w:sz w:val="22"/>
          <w:szCs w:val="22"/>
        </w:rPr>
        <w:t>)</w:t>
      </w:r>
      <w:r w:rsidRPr="00A6706A">
        <w:rPr>
          <w:rFonts w:cstheme="minorHAnsi"/>
          <w:sz w:val="22"/>
          <w:szCs w:val="22"/>
        </w:rPr>
        <w:t>, then I hypothesize that mTORC1 hyperactivation will increase weights of pups at PND 0.5, 7.5, 14.5 and 16.5 with higher fat body composition at PND16.5 for pups of KO dams. This data is supported as o</w:t>
      </w:r>
      <w:r w:rsidR="00086325" w:rsidRPr="00A6706A">
        <w:rPr>
          <w:rFonts w:cstheme="minorHAnsi"/>
          <w:sz w:val="22"/>
          <w:szCs w:val="22"/>
        </w:rPr>
        <w:t>ffspring w</w:t>
      </w:r>
      <w:r w:rsidR="00EF629B" w:rsidRPr="00A6706A">
        <w:rPr>
          <w:rFonts w:cstheme="minorHAnsi"/>
          <w:sz w:val="22"/>
          <w:szCs w:val="22"/>
        </w:rPr>
        <w:t>eigh</w:t>
      </w:r>
      <w:r w:rsidR="00086325" w:rsidRPr="00A6706A">
        <w:rPr>
          <w:rFonts w:cstheme="minorHAnsi"/>
          <w:sz w:val="22"/>
          <w:szCs w:val="22"/>
        </w:rPr>
        <w:t>t was reduced with Th-</w:t>
      </w:r>
      <w:r w:rsidR="00EF629B" w:rsidRPr="00A6706A">
        <w:rPr>
          <w:rFonts w:cstheme="minorHAnsi"/>
          <w:sz w:val="22"/>
          <w:szCs w:val="22"/>
        </w:rPr>
        <w:t>POK</w:t>
      </w:r>
      <w:r w:rsidR="00086325" w:rsidRPr="00A6706A">
        <w:rPr>
          <w:rFonts w:cstheme="minorHAnsi"/>
          <w:sz w:val="22"/>
          <w:szCs w:val="22"/>
        </w:rPr>
        <w:t xml:space="preserve"> KO</w:t>
      </w:r>
      <w:r w:rsidR="00EF629B" w:rsidRPr="00A6706A">
        <w:rPr>
          <w:rFonts w:cstheme="minorHAnsi"/>
          <w:sz w:val="22"/>
          <w:szCs w:val="22"/>
        </w:rPr>
        <w:t xml:space="preserve"> at birth and during lactation </w:t>
      </w:r>
      <w:r w:rsidR="00EF629B" w:rsidRPr="00A6706A">
        <w:rPr>
          <w:rFonts w:cstheme="minorHAnsi"/>
          <w:sz w:val="22"/>
          <w:szCs w:val="22"/>
        </w:rPr>
        <w:fldChar w:fldCharType="begin" w:fldLock="1"/>
      </w:r>
      <w:r w:rsidR="00EF629B" w:rsidRPr="00A6706A">
        <w:rPr>
          <w:rFonts w:cstheme="minorHAnsi"/>
          <w:sz w:val="22"/>
          <w:szCs w:val="22"/>
        </w:rPr>
        <w:instrText>ADDIN CSL_CITATION {"citationItems":[{"id":"ITEM-1","itemData":{"DOI":"10.1371/journal.pgen.1007211","ISBN":"1111111111","abstract":"The Th-inducing POK (Th-POK, also known as ZBTB7B or cKrox) transcription factor is a key regulator of lineage commitment of immature T cell precursors. It is yet unclear the physiological functions of Th-POK besides helper T cell differentiation. Here we show that","author":[{"dropping-particle":"","family":"Zhang","given":"Rui","non-dropping-particle":"","parse-names":false,"suffix":""},{"dropping-particle":"","family":"Ma","given":"Huimin","non-dropping-particle":"","parse-names":false,"suffix":""},{"dropping-particle":"","family":"Gao","given":"Yuan","non-dropping-particle":"","parse-names":false,"suffix":""},{"dropping-particle":"","family":"Wu","given":"Yanjun","non-dropping-particle":"","parse-names":false,"suffix":""},{"dropping-particle":"","family":"Qiao","given":"Yuemei","non-dropping-particle":"","parse-names":false,"suffix":""},{"dropping-particle":"","family":"Geng","given":"Ajun","non-dropping-particle":"","parse-names":false,"suffix":""},{"dropping-particle":"","family":"Cai","given":"Cheguo","non-dropping-particle":"","parse-names":false,"suffix":""},{"dropping-particle":"","family":"Han","given":"Yingying","non-dropping-particle":"","parse-names":false,"suffix":""},{"dropping-particle":"","family":"Arial Zeng","given":"Yi","non-dropping-particle":"","parse-names":false,"suffix":""},{"dropping-particle":"","family":"Liu","given":"Xiaolong","non-dropping-particle":"","parse-names":false,"suffix":""},{"dropping-particle":"","family":"Ge","given":"Gaoxiang","non-dropping-particle":"","parse-names":false,"suffix":""}],"id":"ITEM-1","issued":{"date-parts":[["2018"]]},"title":"Th-POK regulates mammary gland lactation through mTOR-SREBP pathway","type":"article-journal"},"uris":["http://www.mendeley.com/documents/?uuid=606d30f5-cde5-33e2-aa6a-956356f76bb5"]}],"mendeley":{"formattedCitation":"(Zhang &lt;i&gt;et al.&lt;/i&gt;, 2018)","plainTextFormattedCitation":"(Zhang et al., 2018)","previouslyFormattedCitation":"(Zhang &lt;i&gt;et al.&lt;/i&gt;, 2018)"},"properties":{"noteIndex":0},"schema":"https://github.com/citation-style-language/schema/raw/master/csl-citation.json"}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(Zhang </w:t>
      </w:r>
      <w:r w:rsidR="00EF629B" w:rsidRPr="00A6706A">
        <w:rPr>
          <w:rFonts w:cstheme="minorHAnsi"/>
          <w:i/>
          <w:noProof/>
          <w:sz w:val="22"/>
          <w:szCs w:val="22"/>
        </w:rPr>
        <w:t>et al.</w:t>
      </w:r>
      <w:r w:rsidR="00EF629B" w:rsidRPr="00A6706A">
        <w:rPr>
          <w:rFonts w:cstheme="minorHAnsi"/>
          <w:noProof/>
          <w:sz w:val="22"/>
          <w:szCs w:val="22"/>
        </w:rPr>
        <w:t>, 2018)</w:t>
      </w:r>
      <w:r w:rsidR="00EF629B" w:rsidRPr="00A6706A">
        <w:rPr>
          <w:rFonts w:cstheme="minorHAnsi"/>
          <w:sz w:val="22"/>
          <w:szCs w:val="22"/>
        </w:rPr>
        <w:fldChar w:fldCharType="end"/>
      </w:r>
      <w:r w:rsidR="00EF629B" w:rsidRPr="00A6706A">
        <w:rPr>
          <w:rFonts w:cstheme="minorHAnsi"/>
          <w:sz w:val="22"/>
          <w:szCs w:val="22"/>
        </w:rPr>
        <w:t>. In hum</w:t>
      </w:r>
      <w:r w:rsidR="00E95530" w:rsidRPr="00A6706A">
        <w:rPr>
          <w:rFonts w:cstheme="minorHAnsi"/>
          <w:sz w:val="22"/>
          <w:szCs w:val="22"/>
        </w:rPr>
        <w:t>a</w:t>
      </w:r>
      <w:r w:rsidR="00113D25" w:rsidRPr="00A6706A">
        <w:rPr>
          <w:rFonts w:cstheme="minorHAnsi"/>
          <w:sz w:val="22"/>
          <w:szCs w:val="22"/>
        </w:rPr>
        <w:t>ns</w:t>
      </w:r>
      <w:r w:rsidR="00EF629B" w:rsidRPr="00A6706A">
        <w:rPr>
          <w:rFonts w:cstheme="minorHAnsi"/>
          <w:sz w:val="22"/>
          <w:szCs w:val="22"/>
        </w:rPr>
        <w:t xml:space="preserve">, </w:t>
      </w:r>
      <w:r w:rsidR="00113D25" w:rsidRPr="00A6706A">
        <w:rPr>
          <w:rFonts w:cstheme="minorHAnsi"/>
          <w:sz w:val="22"/>
          <w:szCs w:val="22"/>
        </w:rPr>
        <w:t xml:space="preserve">newborns of obese mothers were at higher risk of being heavier at birth </w:t>
      </w:r>
      <w:r w:rsidRPr="00A6706A">
        <w:rPr>
          <w:rFonts w:cstheme="minorHAnsi"/>
          <w:sz w:val="22"/>
          <w:szCs w:val="22"/>
        </w:rPr>
        <w:t>and had higher growth trajectories</w:t>
      </w:r>
      <w:r w:rsidR="00865931" w:rsidRPr="00A6706A">
        <w:rPr>
          <w:rFonts w:cstheme="minorHAnsi"/>
          <w:sz w:val="22"/>
          <w:szCs w:val="22"/>
        </w:rPr>
        <w:t xml:space="preserve"> </w:t>
      </w:r>
      <w:r w:rsidR="00EF629B" w:rsidRPr="00A6706A">
        <w:rPr>
          <w:rFonts w:cstheme="minorHAnsi"/>
          <w:sz w:val="22"/>
          <w:szCs w:val="22"/>
        </w:rPr>
        <w:fldChar w:fldCharType="begin" w:fldLock="1"/>
      </w:r>
      <w:r w:rsidR="00A261E5">
        <w:rPr>
          <w:rFonts w:cstheme="minorHAnsi"/>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years","type":"article-journal","volume":"12"},"uris":["http://www.mendeley.com/documents/?uuid=75bc6930-fc94-37cd-b997-71803f0e0715"]},{"id":"ITEM-2","itemData":{"DOI":"10.1038/s41366-019-0326-z","abstract":"Background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Obesity","id":"ITEM-2","issued":{"date-parts":[["2019"]]},"title":"Maternal metabolic factors during pregnancy predict early childhood growth trajectories and obesity risk: the CANDLE Study","type":"article-journal"},"uris":["http://www.mendeley.com/documents/?uuid=802049f4-41c1-36f4-9de4-892b4855ea9f"]},{"id":"ITEM-3","itemData":{"DOI":"10.1097/AOG.0000000000001465","ISSN":"1873-233X","PMID":"27275800","abstract":"OBJECTIVE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gynecology","id":"ITEM-3","issue":"1","issued":{"date-parts":[["2016"]]},"page":"104-12","publisher":"NIH Public Access","title":"Obstetric and Neonatal Risks Among Obese Women Without Chronic Disease.","type":"article-journal","volume":"128"},"uris":["http://www.mendeley.com/documents/?uuid=be77a085-b38d-33f6-bba7-573b3e04b1da"]}],"mendeley":{"formattedCitation":"(Kim &lt;i&gt;et al.&lt;/i&gt;, 2016; Bider-Canfield &lt;i&gt;et al.&lt;/i&gt;, 2017; Hu &lt;i&gt;et al.&lt;/i&gt;, 2019)","plainTextFormattedCitation":"(Kim et al., 2016; Bider-Canfield et al., 2017; Hu et al., 2019)","previouslyFormattedCitation":"(Kim &lt;i&gt;et al.&lt;/i&gt;, 2016; Bider-Canfield &lt;i&gt;et al.&lt;/i&gt;, 2017; Hu &lt;i&gt;et al.&lt;/i&gt;, 2019)"},"properties":{"noteIndex":0},"schema":"https://github.com/citation-style-language/schema/raw/master/csl-citation.json"}</w:instrText>
      </w:r>
      <w:r w:rsidR="00EF629B" w:rsidRPr="00A6706A">
        <w:rPr>
          <w:rFonts w:cstheme="minorHAnsi"/>
          <w:sz w:val="22"/>
          <w:szCs w:val="22"/>
        </w:rPr>
        <w:fldChar w:fldCharType="separate"/>
      </w:r>
      <w:r w:rsidR="00865931" w:rsidRPr="00A6706A">
        <w:rPr>
          <w:rFonts w:cstheme="minorHAnsi"/>
          <w:noProof/>
          <w:sz w:val="22"/>
          <w:szCs w:val="22"/>
        </w:rPr>
        <w:t xml:space="preserve">(Kim </w:t>
      </w:r>
      <w:r w:rsidR="00865931" w:rsidRPr="00A6706A">
        <w:rPr>
          <w:rFonts w:cstheme="minorHAnsi"/>
          <w:i/>
          <w:noProof/>
          <w:sz w:val="22"/>
          <w:szCs w:val="22"/>
        </w:rPr>
        <w:t>et al.</w:t>
      </w:r>
      <w:r w:rsidR="00865931" w:rsidRPr="00A6706A">
        <w:rPr>
          <w:rFonts w:cstheme="minorHAnsi"/>
          <w:noProof/>
          <w:sz w:val="22"/>
          <w:szCs w:val="22"/>
        </w:rPr>
        <w:t xml:space="preserve">, 2016; Bider-Canfield </w:t>
      </w:r>
      <w:r w:rsidR="00865931" w:rsidRPr="00A6706A">
        <w:rPr>
          <w:rFonts w:cstheme="minorHAnsi"/>
          <w:i/>
          <w:noProof/>
          <w:sz w:val="22"/>
          <w:szCs w:val="22"/>
        </w:rPr>
        <w:t>et al.</w:t>
      </w:r>
      <w:r w:rsidR="00865931" w:rsidRPr="00A6706A">
        <w:rPr>
          <w:rFonts w:cstheme="minorHAnsi"/>
          <w:noProof/>
          <w:sz w:val="22"/>
          <w:szCs w:val="22"/>
        </w:rPr>
        <w:t xml:space="preserve">, 2017; Hu </w:t>
      </w:r>
      <w:r w:rsidR="00865931" w:rsidRPr="00A6706A">
        <w:rPr>
          <w:rFonts w:cstheme="minorHAnsi"/>
          <w:i/>
          <w:noProof/>
          <w:sz w:val="22"/>
          <w:szCs w:val="22"/>
        </w:rPr>
        <w:t>et al.</w:t>
      </w:r>
      <w:r w:rsidR="00865931" w:rsidRPr="00A6706A">
        <w:rPr>
          <w:rFonts w:cstheme="minorHAnsi"/>
          <w:noProof/>
          <w:sz w:val="22"/>
          <w:szCs w:val="22"/>
        </w:rPr>
        <w:t>, 2019)</w:t>
      </w:r>
      <w:r w:rsidR="00EF629B" w:rsidRPr="00A6706A">
        <w:rPr>
          <w:rFonts w:cstheme="minorHAnsi"/>
          <w:sz w:val="22"/>
          <w:szCs w:val="22"/>
        </w:rPr>
        <w:fldChar w:fldCharType="end"/>
      </w:r>
      <w:r w:rsidR="00113D25" w:rsidRPr="00A6706A">
        <w:rPr>
          <w:rFonts w:cstheme="minorHAnsi"/>
          <w:sz w:val="22"/>
          <w:szCs w:val="22"/>
        </w:rPr>
        <w:t>.</w:t>
      </w:r>
      <w:r w:rsidR="00BE226C" w:rsidRPr="00A6706A">
        <w:rPr>
          <w:rFonts w:cstheme="minorHAnsi"/>
          <w:sz w:val="22"/>
          <w:szCs w:val="22"/>
        </w:rPr>
        <w:t xml:space="preserve"> </w:t>
      </w:r>
      <w:r w:rsidR="00EF629B" w:rsidRPr="00A6706A">
        <w:rPr>
          <w:rFonts w:cstheme="minorHAnsi"/>
          <w:sz w:val="22"/>
          <w:szCs w:val="22"/>
        </w:rPr>
        <w:t xml:space="preserve">Interestingly, breastfeeding was associated with higher weight gain in children of mothers who had excess weight gain during pregnancy, indicating a potential interplay between maternal weight and lactation </w:t>
      </w:r>
      <w:r w:rsidR="00EF629B" w:rsidRPr="00A6706A">
        <w:rPr>
          <w:rFonts w:cstheme="minorHAnsi"/>
          <w:sz w:val="22"/>
          <w:szCs w:val="22"/>
        </w:rPr>
        <w:fldChar w:fldCharType="begin" w:fldLock="1"/>
      </w:r>
      <w:r w:rsidR="00BE226C" w:rsidRPr="00A6706A">
        <w:rPr>
          <w:rFonts w:cstheme="minorHAnsi"/>
          <w:sz w:val="22"/>
          <w:szCs w:val="22"/>
        </w:rPr>
        <w:instrText>ADDIN CSL_CITATION {"citationItems":[{"id":"ITEM-1","itemData":{"DOI":"10.1016/J.YPMED.2018.11.001","ISSN":"0091-7435","abstract":"Early childhood obesity is a persistent health concern with more frequent and significant impact on low-income families. Maternal weight factors impact offspring weight status, but evidence on whether breastfeeding protects against this impact is mixed. This analysis examined a model to predict early childhood obesity risk, simultaneously accounting for maternal pre-pregnancy body mass index (BMI), gestational weight gain, and breastfeeding. The team analyzed 27,016 unique maternal-child dyadic records collected via the Supplemental Nutrition Program for Wisconsin Women, Infants, and Children (WIC) between 2009 and 2011. Generalized Linear Modeling, specifically logistic regression, was used to predict a child's risk of obesity given the mother's pre-pregnancy BMI, gestational weight gain, and duration of breastfeeding. For each 1 kg/m2 increase in pre-pregnancy BMI, there was a 4.5% increase in risk of obesity compared to children with mothers of normal BMI. Children whose mothers had excessive gestational weight gain were 50% more likely to have obesity compared to those whose mothers had ideal weight gain. For each week of additional breastfeeding, there was a 1.9% increased risk of obesity. The risk models did not differ by race. In this model, accounting for pre-pregnancy weight, gestational weight gain, and breastfeeding among a diverse, low-income sample, women with pre-pregnancy overweight and obesity or who had excessive gestational weight gain had the highest risk of early childhood obesity. While breastfeeding is healthy for many reasons, providers should focus on maternal weight-related behaviors when counseling mothers about how to avoid risk of early childhood obesity.","author":[{"dropping-particle":"","family":"Ohlendorf","given":"Jennifer M.","non-dropping-particle":"","parse-names":false,"suffix":""},{"dropping-particle":"","family":"Robinson","given":"Karen","non-dropping-particle":"","parse-names":false,"suffix":""},{"dropping-particle":"","family":"Garnier-Villarreal","given":"Mauricio","non-dropping-particle":"","parse-names":false,"suffix":""}],"container-title":"Preventive Medicine","id":"ITEM-1","issued":{"date-parts":[["2019","1","1"]]},"page":"210-215","publisher":"Academic Press","title":"The impact of maternal BMI, gestational weight gain, and breastfeeding on early childhood weight: Analysis of a statewide WIC dataset","type":"article-journal","volume":"118"},"uris":["http://www.mendeley.com/documents/?uuid=4af7856f-0783-3eb3-9744-ea388748dd3c"]}],"mendeley":{"formattedCitation":"(Ohlendorf &lt;i&gt;et al.&lt;/i&gt;, 2019)","plainTextFormattedCitation":"(Ohlendorf et al., 2019)","previouslyFormattedCitation":"(Ohlendorf &lt;i&gt;et al.&lt;/i&gt;, 2019)"},"properties":{"noteIndex":0},"schema":"https://github.com/citation-style-language/schema/raw/master/csl-citation.json"}</w:instrText>
      </w:r>
      <w:r w:rsidR="00EF629B" w:rsidRPr="00A6706A">
        <w:rPr>
          <w:rFonts w:cstheme="minorHAnsi"/>
          <w:sz w:val="22"/>
          <w:szCs w:val="22"/>
        </w:rPr>
        <w:fldChar w:fldCharType="separate"/>
      </w:r>
      <w:r w:rsidR="00EF629B" w:rsidRPr="00A6706A">
        <w:rPr>
          <w:rFonts w:cstheme="minorHAnsi"/>
          <w:noProof/>
          <w:sz w:val="22"/>
          <w:szCs w:val="22"/>
        </w:rPr>
        <w:t xml:space="preserve">(Ohlendorf </w:t>
      </w:r>
      <w:r w:rsidR="00EF629B" w:rsidRPr="00A6706A">
        <w:rPr>
          <w:rFonts w:cstheme="minorHAnsi"/>
          <w:i/>
          <w:noProof/>
          <w:sz w:val="22"/>
          <w:szCs w:val="22"/>
        </w:rPr>
        <w:t>et al.</w:t>
      </w:r>
      <w:r w:rsidR="00EF629B" w:rsidRPr="00A6706A">
        <w:rPr>
          <w:rFonts w:cstheme="minorHAnsi"/>
          <w:noProof/>
          <w:sz w:val="22"/>
          <w:szCs w:val="22"/>
        </w:rPr>
        <w:t>, 2019)</w:t>
      </w:r>
      <w:r w:rsidR="00EF629B" w:rsidRPr="00A6706A">
        <w:rPr>
          <w:rFonts w:cstheme="minorHAnsi"/>
          <w:sz w:val="22"/>
          <w:szCs w:val="22"/>
        </w:rPr>
        <w:fldChar w:fldCharType="end"/>
      </w:r>
      <w:r w:rsidR="00EF629B" w:rsidRPr="00A6706A">
        <w:rPr>
          <w:rFonts w:cstheme="minorHAnsi"/>
          <w:sz w:val="22"/>
          <w:szCs w:val="22"/>
        </w:rPr>
        <w:t>.</w:t>
      </w:r>
      <w:r w:rsidR="002C3265" w:rsidRPr="00A6706A">
        <w:rPr>
          <w:rFonts w:cstheme="minorHAnsi"/>
          <w:sz w:val="22"/>
          <w:szCs w:val="22"/>
        </w:rPr>
        <w:t xml:space="preserve"> </w:t>
      </w:r>
    </w:p>
    <w:p w14:paraId="6BFA4474" w14:textId="77777777" w:rsidR="00AB1828" w:rsidRPr="00A6706A" w:rsidRDefault="00AB1828" w:rsidP="000C45FA">
      <w:pPr>
        <w:rPr>
          <w:rFonts w:cstheme="minorHAnsi"/>
          <w:sz w:val="22"/>
          <w:szCs w:val="22"/>
        </w:rPr>
      </w:pPr>
    </w:p>
    <w:p w14:paraId="1FFB04DA" w14:textId="544E018B" w:rsidR="002C3265" w:rsidRPr="00A6706A" w:rsidRDefault="002C3265" w:rsidP="002C3265">
      <w:pPr>
        <w:pStyle w:val="Heading2"/>
        <w:rPr>
          <w:rFonts w:asciiTheme="minorHAnsi" w:hAnsiTheme="minorHAnsi"/>
        </w:rPr>
      </w:pPr>
      <w:bookmarkStart w:id="34" w:name="_Toc16242696"/>
      <w:r w:rsidRPr="00A6706A">
        <w:rPr>
          <w:rFonts w:asciiTheme="minorHAnsi" w:hAnsiTheme="minorHAnsi"/>
        </w:rPr>
        <w:t>Aim</w:t>
      </w:r>
      <w:r w:rsidR="003E0862">
        <w:rPr>
          <w:rFonts w:asciiTheme="minorHAnsi" w:hAnsiTheme="minorHAnsi"/>
        </w:rPr>
        <w:t xml:space="preserve"> </w:t>
      </w:r>
      <w:r w:rsidRPr="00A6706A">
        <w:rPr>
          <w:rFonts w:asciiTheme="minorHAnsi" w:hAnsiTheme="minorHAnsi"/>
        </w:rPr>
        <w:t>4.</w:t>
      </w:r>
      <w:r w:rsidR="00A6706A" w:rsidRPr="00A6706A">
        <w:rPr>
          <w:rFonts w:asciiTheme="minorHAnsi" w:hAnsiTheme="minorHAnsi"/>
        </w:rPr>
        <w:t>4</w:t>
      </w:r>
      <w:r w:rsidRPr="00A6706A">
        <w:rPr>
          <w:rFonts w:asciiTheme="minorHAnsi" w:hAnsiTheme="minorHAnsi"/>
        </w:rPr>
        <w:t>: How does adipocyte mTORC1 hyperactivation alter lipogenesis in mammary glands?</w:t>
      </w:r>
      <w:bookmarkEnd w:id="34"/>
    </w:p>
    <w:p w14:paraId="048C9349" w14:textId="43BE1CEA" w:rsidR="002C3265" w:rsidRPr="00A6706A" w:rsidRDefault="002C3265" w:rsidP="000C45FA">
      <w:pPr>
        <w:rPr>
          <w:rFonts w:cstheme="minorHAnsi"/>
          <w:sz w:val="22"/>
          <w:szCs w:val="22"/>
        </w:rPr>
      </w:pPr>
      <w:r w:rsidRPr="00A6706A">
        <w:rPr>
          <w:sz w:val="22"/>
          <w:szCs w:val="22"/>
        </w:rPr>
        <w:t xml:space="preserve">Since mammary gland development is expected to be reduced along with reduced mammary adipocyte size (Expected Results from </w:t>
      </w:r>
      <w:r w:rsidRPr="00A6706A">
        <w:rPr>
          <w:i/>
          <w:sz w:val="22"/>
          <w:szCs w:val="22"/>
        </w:rPr>
        <w:t>Aim 4.1</w:t>
      </w:r>
      <w:r w:rsidRPr="00A6706A">
        <w:rPr>
          <w:sz w:val="22"/>
          <w:szCs w:val="22"/>
        </w:rPr>
        <w:t xml:space="preserve">), and since offspring weight is expected to be higher in KO dams (Expected Results from </w:t>
      </w:r>
      <w:r w:rsidRPr="00A6706A">
        <w:rPr>
          <w:i/>
          <w:sz w:val="22"/>
          <w:szCs w:val="22"/>
        </w:rPr>
        <w:t>Aim 4.3</w:t>
      </w:r>
      <w:r w:rsidRPr="00A6706A">
        <w:rPr>
          <w:sz w:val="22"/>
          <w:szCs w:val="22"/>
        </w:rPr>
        <w:t xml:space="preserve">), I hypothesize that mammary gland lipogenic activity will be increased thus contributing to the increased milk fat percentage (Expected Results from </w:t>
      </w:r>
      <w:r w:rsidRPr="00A6706A">
        <w:rPr>
          <w:i/>
          <w:sz w:val="22"/>
          <w:szCs w:val="22"/>
        </w:rPr>
        <w:t>Aim 4.2</w:t>
      </w:r>
      <w:r w:rsidRPr="00A6706A">
        <w:rPr>
          <w:sz w:val="22"/>
          <w:szCs w:val="22"/>
        </w:rPr>
        <w:t xml:space="preserve">). I expect RNA expression of ACC1, </w:t>
      </w:r>
      <w:r w:rsidR="001D5689" w:rsidRPr="00A6706A">
        <w:rPr>
          <w:sz w:val="22"/>
          <w:szCs w:val="22"/>
        </w:rPr>
        <w:t>SREBP1c, ACLY and FASN to be increased in mammary glands of KO dams. This will explain the offspring phenotype and the altered mammary gland size and altered milk composition.</w:t>
      </w:r>
      <w:r w:rsidR="00A6706A">
        <w:rPr>
          <w:sz w:val="22"/>
          <w:szCs w:val="22"/>
        </w:rPr>
        <w:t xml:space="preserve"> </w:t>
      </w:r>
    </w:p>
    <w:p w14:paraId="48C6F851" w14:textId="022CD3CC" w:rsidR="00E41FC0" w:rsidRPr="00A6706A" w:rsidRDefault="00E41FC0" w:rsidP="00E41FC0">
      <w:pPr>
        <w:pStyle w:val="Heading1"/>
        <w:rPr>
          <w:rFonts w:asciiTheme="minorHAnsi" w:hAnsiTheme="minorHAnsi" w:cstheme="minorHAnsi"/>
        </w:rPr>
      </w:pPr>
      <w:bookmarkStart w:id="35" w:name="_Toc16242697"/>
      <w:r w:rsidRPr="00A6706A">
        <w:rPr>
          <w:rFonts w:asciiTheme="minorHAnsi" w:hAnsiTheme="minorHAnsi" w:cstheme="minorHAnsi"/>
        </w:rPr>
        <w:t>Potential Pitfalls and Alternate Approaches (Aims 4.1-4.</w:t>
      </w:r>
      <w:r w:rsidR="00BA2A96">
        <w:rPr>
          <w:rFonts w:asciiTheme="minorHAnsi" w:hAnsiTheme="minorHAnsi" w:cstheme="minorHAnsi"/>
        </w:rPr>
        <w:t>4</w:t>
      </w:r>
      <w:r w:rsidRPr="00A6706A">
        <w:rPr>
          <w:rFonts w:asciiTheme="minorHAnsi" w:hAnsiTheme="minorHAnsi" w:cstheme="minorHAnsi"/>
        </w:rPr>
        <w:t>)</w:t>
      </w:r>
      <w:bookmarkEnd w:id="35"/>
    </w:p>
    <w:p w14:paraId="222E4FBF" w14:textId="3556D08C" w:rsidR="005711FB" w:rsidRPr="00A6706A" w:rsidRDefault="00BB076F">
      <w:pPr>
        <w:rPr>
          <w:rFonts w:cstheme="minorHAnsi"/>
          <w:sz w:val="22"/>
          <w:szCs w:val="22"/>
        </w:rPr>
      </w:pPr>
      <w:r w:rsidRPr="00A6706A">
        <w:rPr>
          <w:rFonts w:cstheme="minorHAnsi"/>
          <w:sz w:val="22"/>
          <w:szCs w:val="22"/>
        </w:rPr>
        <w:t xml:space="preserve">It is possible that the dams may cannibalize the litters. In that case, virgin mice will be bred again for consistency. It is also likely, since this is the first parity, that mammary gland development may not be fully mature yet. In this case, milk collection yield may be low at PND16.5. If that is the case, we may consider repeating the experiment again </w:t>
      </w:r>
      <w:r w:rsidR="00AD59CA" w:rsidRPr="00A6706A">
        <w:rPr>
          <w:rFonts w:cstheme="minorHAnsi"/>
          <w:sz w:val="22"/>
          <w:szCs w:val="22"/>
        </w:rPr>
        <w:t xml:space="preserve">and </w:t>
      </w:r>
      <w:r w:rsidRPr="00A6706A">
        <w:rPr>
          <w:rFonts w:cstheme="minorHAnsi"/>
          <w:sz w:val="22"/>
          <w:szCs w:val="22"/>
        </w:rPr>
        <w:t>collect</w:t>
      </w:r>
      <w:r w:rsidR="00AD59CA" w:rsidRPr="00A6706A">
        <w:rPr>
          <w:rFonts w:cstheme="minorHAnsi"/>
          <w:sz w:val="22"/>
          <w:szCs w:val="22"/>
        </w:rPr>
        <w:t>ing</w:t>
      </w:r>
      <w:r w:rsidRPr="00A6706A">
        <w:rPr>
          <w:rFonts w:cstheme="minorHAnsi"/>
          <w:sz w:val="22"/>
          <w:szCs w:val="22"/>
        </w:rPr>
        <w:t xml:space="preserve"> milk </w:t>
      </w:r>
      <w:r w:rsidR="00C525E0" w:rsidRPr="00A6706A">
        <w:rPr>
          <w:rFonts w:cstheme="minorHAnsi"/>
          <w:sz w:val="22"/>
          <w:szCs w:val="22"/>
        </w:rPr>
        <w:t>after a second parit</w:t>
      </w:r>
      <w:r w:rsidR="00AD59CA" w:rsidRPr="00A6706A">
        <w:rPr>
          <w:rFonts w:cstheme="minorHAnsi"/>
          <w:sz w:val="22"/>
          <w:szCs w:val="22"/>
        </w:rPr>
        <w:t>y to allow further mammary gland development.</w:t>
      </w:r>
      <w:r w:rsidR="00F83EDB" w:rsidRPr="00A6706A">
        <w:rPr>
          <w:rFonts w:cstheme="minorHAnsi"/>
          <w:sz w:val="22"/>
          <w:szCs w:val="22"/>
        </w:rPr>
        <w:t xml:space="preserve"> It is also possible that our model which only targets mammary adipocytes, may not cause an altered offspring phenotype which is often seen in maternal obesity. In that case, we will repeat this experiment using </w:t>
      </w:r>
      <w:r w:rsidR="00E966EF" w:rsidRPr="00A6706A">
        <w:rPr>
          <w:rFonts w:cstheme="minorHAnsi"/>
          <w:sz w:val="22"/>
          <w:szCs w:val="22"/>
        </w:rPr>
        <w:t xml:space="preserve">virgin </w:t>
      </w:r>
      <w:r w:rsidR="00F83EDB" w:rsidRPr="00A6706A">
        <w:rPr>
          <w:rFonts w:cstheme="minorHAnsi"/>
          <w:sz w:val="22"/>
          <w:szCs w:val="22"/>
        </w:rPr>
        <w:t>C57B</w:t>
      </w:r>
      <w:r w:rsidR="000C7E83" w:rsidRPr="00A6706A">
        <w:rPr>
          <w:rFonts w:cstheme="minorHAnsi"/>
          <w:sz w:val="22"/>
          <w:szCs w:val="22"/>
        </w:rPr>
        <w:t>L</w:t>
      </w:r>
      <w:ins w:id="36" w:author="Dave Bridges" w:date="2019-07-31T10:55:00Z">
        <w:r w:rsidR="007E350B">
          <w:rPr>
            <w:rFonts w:cstheme="minorHAnsi"/>
            <w:sz w:val="22"/>
            <w:szCs w:val="22"/>
          </w:rPr>
          <w:t>/</w:t>
        </w:r>
      </w:ins>
      <w:r w:rsidR="00F83EDB" w:rsidRPr="00A6706A">
        <w:rPr>
          <w:rFonts w:cstheme="minorHAnsi"/>
          <w:sz w:val="22"/>
          <w:szCs w:val="22"/>
        </w:rPr>
        <w:t xml:space="preserve">6J mice that will be </w:t>
      </w:r>
      <w:r w:rsidR="001577A3" w:rsidRPr="00A6706A">
        <w:rPr>
          <w:rFonts w:cstheme="minorHAnsi"/>
          <w:sz w:val="22"/>
          <w:szCs w:val="22"/>
        </w:rPr>
        <w:t>placed on a high fat diet</w:t>
      </w:r>
      <w:r w:rsidR="00FA52F1" w:rsidRPr="00A6706A">
        <w:rPr>
          <w:rFonts w:cstheme="minorHAnsi"/>
          <w:sz w:val="22"/>
          <w:szCs w:val="22"/>
        </w:rPr>
        <w:t xml:space="preserve"> to establish obesity then they will be mated </w:t>
      </w:r>
      <w:r w:rsidR="0042711D" w:rsidRPr="00A6706A">
        <w:rPr>
          <w:rFonts w:cstheme="minorHAnsi"/>
          <w:sz w:val="22"/>
          <w:szCs w:val="22"/>
        </w:rPr>
        <w:t>with lean males and will be maintained on a high fat diet</w:t>
      </w:r>
      <w:r w:rsidR="005759C1" w:rsidRPr="00A6706A">
        <w:rPr>
          <w:rFonts w:cstheme="minorHAnsi"/>
          <w:sz w:val="22"/>
          <w:szCs w:val="22"/>
        </w:rPr>
        <w:t xml:space="preserve"> during pregnancy and lactation</w:t>
      </w:r>
      <w:r w:rsidR="001577A3" w:rsidRPr="00A6706A">
        <w:rPr>
          <w:rFonts w:cstheme="minorHAnsi"/>
          <w:sz w:val="22"/>
          <w:szCs w:val="22"/>
        </w:rPr>
        <w:t>. We will then determine maternal, offspring and milk characteristics and compare that to our model</w:t>
      </w:r>
      <w:r w:rsidR="00D74136" w:rsidRPr="00A6706A">
        <w:rPr>
          <w:rFonts w:cstheme="minorHAnsi"/>
          <w:sz w:val="22"/>
          <w:szCs w:val="22"/>
        </w:rPr>
        <w:t xml:space="preserve"> to verify if obesity causes hyperactivation of mTORC1 in mammary adipocytes. </w:t>
      </w:r>
    </w:p>
    <w:bookmarkStart w:id="37" w:name="_GoBack"/>
    <w:p w14:paraId="1B274F27" w14:textId="2D62BD22" w:rsidR="00A261E5" w:rsidRPr="000100CC" w:rsidRDefault="00717CB0" w:rsidP="00A261E5">
      <w:pPr>
        <w:widowControl w:val="0"/>
        <w:autoSpaceDE w:val="0"/>
        <w:autoSpaceDN w:val="0"/>
        <w:adjustRightInd w:val="0"/>
        <w:ind w:left="480" w:hanging="480"/>
        <w:rPr>
          <w:rFonts w:cstheme="minorHAnsi"/>
          <w:noProof/>
        </w:rPr>
      </w:pPr>
      <w:r w:rsidRPr="000100CC">
        <w:rPr>
          <w:rFonts w:cstheme="minorHAnsi"/>
        </w:rPr>
        <w:lastRenderedPageBreak/>
        <w:fldChar w:fldCharType="begin" w:fldLock="1"/>
      </w:r>
      <w:r w:rsidRPr="000100CC">
        <w:rPr>
          <w:rFonts w:cstheme="minorHAnsi"/>
        </w:rPr>
        <w:instrText xml:space="preserve">ADDIN Mendeley Bibliography CSL_BIBLIOGRAPHY </w:instrText>
      </w:r>
      <w:r w:rsidRPr="000100CC">
        <w:rPr>
          <w:rFonts w:cstheme="minorHAnsi"/>
        </w:rPr>
        <w:fldChar w:fldCharType="separate"/>
      </w:r>
      <w:r w:rsidR="00A261E5" w:rsidRPr="000100CC">
        <w:rPr>
          <w:rFonts w:cstheme="minorHAnsi"/>
          <w:noProof/>
        </w:rPr>
        <w:t xml:space="preserve">Anderson SM, Rudolph MC, McManaman JL &amp; Neville MC (2007). Key stages in mammary gland development. Secretory activation in the mammary gland: it’s not just about milk protein synthesis! </w:t>
      </w:r>
      <w:r w:rsidR="00A261E5" w:rsidRPr="000100CC">
        <w:rPr>
          <w:rFonts w:cstheme="minorHAnsi"/>
          <w:i/>
          <w:iCs/>
          <w:noProof/>
        </w:rPr>
        <w:t>Breast Cancer Res</w:t>
      </w:r>
      <w:r w:rsidR="00A261E5" w:rsidRPr="000100CC">
        <w:rPr>
          <w:rFonts w:cstheme="minorHAnsi"/>
          <w:noProof/>
        </w:rPr>
        <w:t xml:space="preserve"> </w:t>
      </w:r>
      <w:r w:rsidR="00A261E5" w:rsidRPr="000100CC">
        <w:rPr>
          <w:rFonts w:cstheme="minorHAnsi"/>
          <w:b/>
          <w:bCs/>
          <w:noProof/>
        </w:rPr>
        <w:t>9,</w:t>
      </w:r>
      <w:r w:rsidR="00A261E5" w:rsidRPr="000100CC">
        <w:rPr>
          <w:rFonts w:cstheme="minorHAnsi"/>
          <w:noProof/>
        </w:rPr>
        <w:t xml:space="preserve"> 204.</w:t>
      </w:r>
    </w:p>
    <w:p w14:paraId="4E14411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Ben-Jonathan N, LaPensee CR &amp; LaPensee EW (2008). What can we learn from rodents about prolactin in humans? </w:t>
      </w:r>
      <w:r w:rsidRPr="000100CC">
        <w:rPr>
          <w:rFonts w:cstheme="minorHAnsi"/>
          <w:i/>
          <w:iCs/>
          <w:noProof/>
        </w:rPr>
        <w:t>Endocr Rev</w:t>
      </w:r>
      <w:r w:rsidRPr="000100CC">
        <w:rPr>
          <w:rFonts w:cstheme="minorHAnsi"/>
          <w:noProof/>
        </w:rPr>
        <w:t xml:space="preserve"> </w:t>
      </w:r>
      <w:r w:rsidRPr="000100CC">
        <w:rPr>
          <w:rFonts w:cstheme="minorHAnsi"/>
          <w:b/>
          <w:bCs/>
          <w:noProof/>
        </w:rPr>
        <w:t>29,</w:t>
      </w:r>
      <w:r w:rsidRPr="000100CC">
        <w:rPr>
          <w:rFonts w:cstheme="minorHAnsi"/>
          <w:noProof/>
        </w:rPr>
        <w:t xml:space="preserve"> 1–41.</w:t>
      </w:r>
    </w:p>
    <w:p w14:paraId="7A12ED58"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Bider-Canfield Z, Martinez MP, Wang X, Yu W, Bautista MP, Brookey J, Page KA, Buchanan TA &amp; Xiang AH (2017). Maternal obesity, gestational diabetes, breastfeeding and childhood overweight at age 2 years. </w:t>
      </w:r>
      <w:r w:rsidRPr="000100CC">
        <w:rPr>
          <w:rFonts w:cstheme="minorHAnsi"/>
          <w:i/>
          <w:iCs/>
          <w:noProof/>
        </w:rPr>
        <w:t>Pediatr Obes</w:t>
      </w:r>
      <w:r w:rsidRPr="000100CC">
        <w:rPr>
          <w:rFonts w:cstheme="minorHAnsi"/>
          <w:noProof/>
        </w:rPr>
        <w:t xml:space="preserve"> </w:t>
      </w:r>
      <w:r w:rsidRPr="000100CC">
        <w:rPr>
          <w:rFonts w:cstheme="minorHAnsi"/>
          <w:b/>
          <w:bCs/>
          <w:noProof/>
        </w:rPr>
        <w:t>12,</w:t>
      </w:r>
      <w:r w:rsidRPr="000100CC">
        <w:rPr>
          <w:rFonts w:cstheme="minorHAnsi"/>
          <w:noProof/>
        </w:rPr>
        <w:t xml:space="preserve"> 171–178.</w:t>
      </w:r>
    </w:p>
    <w:p w14:paraId="432833D1"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Boston WS, Bleck GT, Conroy JC, Wheeler MB &amp; Miller DJ (2001). </w:t>
      </w:r>
      <w:r w:rsidRPr="000100CC">
        <w:rPr>
          <w:rFonts w:cstheme="minorHAnsi"/>
          <w:i/>
          <w:iCs/>
          <w:noProof/>
        </w:rPr>
        <w:t>Short Communication: Effects of Increased Expression of α-Lactalbumin In Transgenic Mice on Milk Yield and Pup Growth</w:t>
      </w:r>
      <w:r w:rsidRPr="000100CC">
        <w:rPr>
          <w:rFonts w:cstheme="minorHAnsi"/>
          <w:noProof/>
        </w:rPr>
        <w:t>. American Dairy Science Association. Available at: https://www.journalofdairyscience.org/article/S0022-0302(01)74516-X/pdf [Accessed June 19, 2019].</w:t>
      </w:r>
    </w:p>
    <w:p w14:paraId="7858B3A9"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7DF15952"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Bzikowska-Jura A, Czerwonogrodzka-Senczyna A, Olędzka G, Szostak-Węgierek D, Weker H &amp; Wesołowska A (2018). Maternal Nutrition and Body Composition During Breastfeeding: Association with Human Milk Composition. </w:t>
      </w:r>
      <w:r w:rsidRPr="000100CC">
        <w:rPr>
          <w:rFonts w:cstheme="minorHAnsi"/>
          <w:i/>
          <w:iCs/>
          <w:noProof/>
        </w:rPr>
        <w:t>Nutrients</w:t>
      </w:r>
      <w:r w:rsidRPr="000100CC">
        <w:rPr>
          <w:rFonts w:cstheme="minorHAnsi"/>
          <w:noProof/>
        </w:rPr>
        <w:t>; DOI: 10.3390/nu10101379.</w:t>
      </w:r>
    </w:p>
    <w:p w14:paraId="2EFC939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Cai H, Dong LQ &amp; Liu F (2016). Recent Advances in Adipose mTOR Signaling and Function: Therapeutic Prospects. </w:t>
      </w:r>
      <w:r w:rsidRPr="000100CC">
        <w:rPr>
          <w:rFonts w:cstheme="minorHAnsi"/>
          <w:i/>
          <w:iCs/>
          <w:noProof/>
        </w:rPr>
        <w:t>Trends Pharmacol Sci</w:t>
      </w:r>
      <w:r w:rsidRPr="000100CC">
        <w:rPr>
          <w:rFonts w:cstheme="minorHAnsi"/>
          <w:noProof/>
        </w:rPr>
        <w:t xml:space="preserve"> </w:t>
      </w:r>
      <w:r w:rsidRPr="000100CC">
        <w:rPr>
          <w:rFonts w:cstheme="minorHAnsi"/>
          <w:b/>
          <w:bCs/>
          <w:noProof/>
        </w:rPr>
        <w:t>37,</w:t>
      </w:r>
      <w:r w:rsidRPr="000100CC">
        <w:rPr>
          <w:rFonts w:cstheme="minorHAnsi"/>
          <w:noProof/>
        </w:rPr>
        <w:t xml:space="preserve"> 303–317.</w:t>
      </w:r>
    </w:p>
    <w:p w14:paraId="2AB75BA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Castillo H, Santos IS &amp; Matijasevich A (2016). Maternal pre-pregnancy BMI, gestational weight gain and breastfeeding. </w:t>
      </w:r>
      <w:r w:rsidRPr="000100CC">
        <w:rPr>
          <w:rFonts w:cstheme="minorHAnsi"/>
          <w:i/>
          <w:iCs/>
          <w:noProof/>
        </w:rPr>
        <w:t>Eur J Clin Nutr</w:t>
      </w:r>
      <w:r w:rsidRPr="000100CC">
        <w:rPr>
          <w:rFonts w:cstheme="minorHAnsi"/>
          <w:noProof/>
        </w:rPr>
        <w:t xml:space="preserve"> </w:t>
      </w:r>
      <w:r w:rsidRPr="000100CC">
        <w:rPr>
          <w:rFonts w:cstheme="minorHAnsi"/>
          <w:b/>
          <w:bCs/>
          <w:noProof/>
        </w:rPr>
        <w:t>70,</w:t>
      </w:r>
      <w:r w:rsidRPr="000100CC">
        <w:rPr>
          <w:rFonts w:cstheme="minorHAnsi"/>
          <w:noProof/>
        </w:rPr>
        <w:t xml:space="preserve"> 431–436.</w:t>
      </w:r>
    </w:p>
    <w:p w14:paraId="5744E8C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Catalán V, Gómez-Ambrosi J, Rodríguez A, Ramírez B, Andrada P, Rotellar F, Valentí V, Moncada R, Martí P, Silva C, Salvador J &amp; Frühbeck G (2015). Expression of S6K1 in human visceral adipose tissue is upregulated in obesity and related to insulin resistance and inflammation. </w:t>
      </w:r>
      <w:r w:rsidRPr="000100CC">
        <w:rPr>
          <w:rFonts w:cstheme="minorHAnsi"/>
          <w:i/>
          <w:iCs/>
          <w:noProof/>
        </w:rPr>
        <w:t>Acta Diabetol</w:t>
      </w:r>
      <w:r w:rsidRPr="000100CC">
        <w:rPr>
          <w:rFonts w:cstheme="minorHAnsi"/>
          <w:noProof/>
        </w:rPr>
        <w:t xml:space="preserve"> </w:t>
      </w:r>
      <w:r w:rsidRPr="000100CC">
        <w:rPr>
          <w:rFonts w:cstheme="minorHAnsi"/>
          <w:b/>
          <w:bCs/>
          <w:noProof/>
        </w:rPr>
        <w:t>52,</w:t>
      </w:r>
      <w:r w:rsidRPr="000100CC">
        <w:rPr>
          <w:rFonts w:cstheme="minorHAnsi"/>
          <w:noProof/>
        </w:rPr>
        <w:t xml:space="preserve"> 257–266.</w:t>
      </w:r>
    </w:p>
    <w:p w14:paraId="09A391A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Catania C, Binder E &amp; Cota D (2011). mTORC1 signaling in energy balance and metabolic disease. </w:t>
      </w:r>
      <w:r w:rsidRPr="000100CC">
        <w:rPr>
          <w:rFonts w:cstheme="minorHAnsi"/>
          <w:i/>
          <w:iCs/>
          <w:noProof/>
        </w:rPr>
        <w:t>Int J Obes</w:t>
      </w:r>
      <w:r w:rsidRPr="000100CC">
        <w:rPr>
          <w:rFonts w:cstheme="minorHAnsi"/>
          <w:noProof/>
        </w:rPr>
        <w:t xml:space="preserve"> </w:t>
      </w:r>
      <w:r w:rsidRPr="000100CC">
        <w:rPr>
          <w:rFonts w:cstheme="minorHAnsi"/>
          <w:b/>
          <w:bCs/>
          <w:noProof/>
        </w:rPr>
        <w:t>35,</w:t>
      </w:r>
      <w:r w:rsidRPr="000100CC">
        <w:rPr>
          <w:rFonts w:cstheme="minorHAnsi"/>
          <w:noProof/>
        </w:rPr>
        <w:t xml:space="preserve"> 751–761.</w:t>
      </w:r>
    </w:p>
    <w:p w14:paraId="6316BE2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Cinti S (2018). Pink Adipocytes. </w:t>
      </w:r>
      <w:r w:rsidRPr="000100CC">
        <w:rPr>
          <w:rFonts w:cstheme="minorHAnsi"/>
          <w:i/>
          <w:iCs/>
          <w:noProof/>
        </w:rPr>
        <w:t>Trends Endocrinol Metab</w:t>
      </w:r>
      <w:r w:rsidRPr="000100CC">
        <w:rPr>
          <w:rFonts w:cstheme="minorHAnsi"/>
          <w:noProof/>
        </w:rPr>
        <w:t xml:space="preserve"> </w:t>
      </w:r>
      <w:r w:rsidRPr="000100CC">
        <w:rPr>
          <w:rFonts w:cstheme="minorHAnsi"/>
          <w:b/>
          <w:bCs/>
          <w:noProof/>
        </w:rPr>
        <w:t>29,</w:t>
      </w:r>
      <w:r w:rsidRPr="000100CC">
        <w:rPr>
          <w:rFonts w:cstheme="minorHAnsi"/>
          <w:noProof/>
        </w:rPr>
        <w:t xml:space="preserve"> 651–666.</w:t>
      </w:r>
    </w:p>
    <w:p w14:paraId="7A8ACBB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Dann SG, Selvaraj A &amp; Thomas G (2007). mTOR Complex1-S6K1 signaling: at the crossroads of obesity, diabetes and cancer. </w:t>
      </w:r>
      <w:r w:rsidRPr="000100CC">
        <w:rPr>
          <w:rFonts w:cstheme="minorHAnsi"/>
          <w:i/>
          <w:iCs/>
          <w:noProof/>
        </w:rPr>
        <w:t>Trends Mol Med</w:t>
      </w:r>
      <w:r w:rsidRPr="000100CC">
        <w:rPr>
          <w:rFonts w:cstheme="minorHAnsi"/>
          <w:noProof/>
        </w:rPr>
        <w:t xml:space="preserve"> </w:t>
      </w:r>
      <w:r w:rsidRPr="000100CC">
        <w:rPr>
          <w:rFonts w:cstheme="minorHAnsi"/>
          <w:b/>
          <w:bCs/>
          <w:noProof/>
        </w:rPr>
        <w:t>13,</w:t>
      </w:r>
      <w:r w:rsidRPr="000100CC">
        <w:rPr>
          <w:rFonts w:cstheme="minorHAnsi"/>
          <w:noProof/>
        </w:rPr>
        <w:t xml:space="preserve"> 252–259.</w:t>
      </w:r>
    </w:p>
    <w:p w14:paraId="39B71A7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Eguchi J, Yan Q-W, Schones DE, Kamal M, Hsu C-H, Zhang MQ, Crawford GE &amp; Rosen ED (2008). Interferon Regulatory Factors Are Transcriptional Regulators of Adipogenesis. </w:t>
      </w:r>
      <w:r w:rsidRPr="000100CC">
        <w:rPr>
          <w:rFonts w:cstheme="minorHAnsi"/>
          <w:i/>
          <w:iCs/>
          <w:noProof/>
        </w:rPr>
        <w:t>Cell Metab</w:t>
      </w:r>
      <w:r w:rsidRPr="000100CC">
        <w:rPr>
          <w:rFonts w:cstheme="minorHAnsi"/>
          <w:noProof/>
        </w:rPr>
        <w:t xml:space="preserve"> </w:t>
      </w:r>
      <w:r w:rsidRPr="000100CC">
        <w:rPr>
          <w:rFonts w:cstheme="minorHAnsi"/>
          <w:b/>
          <w:bCs/>
          <w:noProof/>
        </w:rPr>
        <w:t>7,</w:t>
      </w:r>
      <w:r w:rsidRPr="000100CC">
        <w:rPr>
          <w:rFonts w:cstheme="minorHAnsi"/>
          <w:noProof/>
        </w:rPr>
        <w:t xml:space="preserve"> 86–94.</w:t>
      </w:r>
    </w:p>
    <w:p w14:paraId="407FAE3C"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Eriksen KG, Christensen SH, Lind M V. &amp; Michaelsen KF (2018). Human milk composition and infant growth. </w:t>
      </w:r>
      <w:r w:rsidRPr="000100CC">
        <w:rPr>
          <w:rFonts w:cstheme="minorHAnsi"/>
          <w:i/>
          <w:iCs/>
          <w:noProof/>
        </w:rPr>
        <w:t>Curr Opin Clin Nutr Metab Care</w:t>
      </w:r>
      <w:r w:rsidRPr="000100CC">
        <w:rPr>
          <w:rFonts w:cstheme="minorHAnsi"/>
          <w:noProof/>
        </w:rPr>
        <w:t xml:space="preserve"> </w:t>
      </w:r>
      <w:r w:rsidRPr="000100CC">
        <w:rPr>
          <w:rFonts w:cstheme="minorHAnsi"/>
          <w:b/>
          <w:bCs/>
          <w:noProof/>
        </w:rPr>
        <w:t>21,</w:t>
      </w:r>
      <w:r w:rsidRPr="000100CC">
        <w:rPr>
          <w:rFonts w:cstheme="minorHAnsi"/>
          <w:noProof/>
        </w:rPr>
        <w:t xml:space="preserve"> 1.</w:t>
      </w:r>
    </w:p>
    <w:p w14:paraId="7D4C0D8F"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Flint D &amp; Vernon R (1998). Effects of food restriction on the responses of the mammary gland and adipose tissue to prolactin and growth hormone in the lactating rat. </w:t>
      </w:r>
      <w:r w:rsidRPr="000100CC">
        <w:rPr>
          <w:rFonts w:cstheme="minorHAnsi"/>
          <w:i/>
          <w:iCs/>
          <w:noProof/>
        </w:rPr>
        <w:t>J Endocrinol</w:t>
      </w:r>
      <w:r w:rsidRPr="000100CC">
        <w:rPr>
          <w:rFonts w:cstheme="minorHAnsi"/>
          <w:noProof/>
        </w:rPr>
        <w:t xml:space="preserve"> </w:t>
      </w:r>
      <w:r w:rsidRPr="000100CC">
        <w:rPr>
          <w:rFonts w:cstheme="minorHAnsi"/>
          <w:b/>
          <w:bCs/>
          <w:noProof/>
        </w:rPr>
        <w:t>156,</w:t>
      </w:r>
      <w:r w:rsidRPr="000100CC">
        <w:rPr>
          <w:rFonts w:cstheme="minorHAnsi"/>
          <w:noProof/>
        </w:rPr>
        <w:t xml:space="preserve"> 299–305.</w:t>
      </w:r>
    </w:p>
    <w:p w14:paraId="69B1180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Flint DJ, Travers MT, Barber MC, Binart N &amp; Kelly PA (2005). Diet-induced obesity impairs mammary development and lactogenesis in murine mammary gland. </w:t>
      </w:r>
      <w:r w:rsidRPr="000100CC">
        <w:rPr>
          <w:rFonts w:cstheme="minorHAnsi"/>
          <w:i/>
          <w:iCs/>
          <w:noProof/>
        </w:rPr>
        <w:t>Am J Physiol Metab</w:t>
      </w:r>
      <w:r w:rsidRPr="000100CC">
        <w:rPr>
          <w:rFonts w:cstheme="minorHAnsi"/>
          <w:noProof/>
        </w:rPr>
        <w:t xml:space="preserve"> </w:t>
      </w:r>
      <w:r w:rsidRPr="000100CC">
        <w:rPr>
          <w:rFonts w:cstheme="minorHAnsi"/>
          <w:b/>
          <w:bCs/>
          <w:noProof/>
        </w:rPr>
        <w:t>288,</w:t>
      </w:r>
      <w:r w:rsidRPr="000100CC">
        <w:rPr>
          <w:rFonts w:cstheme="minorHAnsi"/>
          <w:noProof/>
        </w:rPr>
        <w:t xml:space="preserve"> E1179–E1187.</w:t>
      </w:r>
    </w:p>
    <w:p w14:paraId="49F32F0A"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lastRenderedPageBreak/>
        <w:t xml:space="preserve">Garami A, Zwartkruis FJT, Nobukuni T, Joaquin M, Roccio M, Stocker H, Kozma SC, Hafen E, Bos JL &amp; Thomas G (2003). Insulin activation of Rheb, a mediator of mTOR/S6K/4E-BP signaling, is inhibited by TSC1 and 2. </w:t>
      </w:r>
      <w:r w:rsidRPr="000100CC">
        <w:rPr>
          <w:rFonts w:cstheme="minorHAnsi"/>
          <w:i/>
          <w:iCs/>
          <w:noProof/>
        </w:rPr>
        <w:t>Mol Cell</w:t>
      </w:r>
      <w:r w:rsidRPr="000100CC">
        <w:rPr>
          <w:rFonts w:cstheme="minorHAnsi"/>
          <w:noProof/>
        </w:rPr>
        <w:t xml:space="preserve"> </w:t>
      </w:r>
      <w:r w:rsidRPr="000100CC">
        <w:rPr>
          <w:rFonts w:cstheme="minorHAnsi"/>
          <w:b/>
          <w:bCs/>
          <w:noProof/>
        </w:rPr>
        <w:t>11,</w:t>
      </w:r>
      <w:r w:rsidRPr="000100CC">
        <w:rPr>
          <w:rFonts w:cstheme="minorHAnsi"/>
          <w:noProof/>
        </w:rPr>
        <w:t xml:space="preserve"> 1457–1466.</w:t>
      </w:r>
    </w:p>
    <w:p w14:paraId="1160677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Garg A, Peshock RM &amp; Fleckenstein JL (1999). Adipose Tissue Distribution Pattern in Patients with Familial Partial Lipodystrophy (Dunnigan Variety) </w:t>
      </w:r>
      <w:r w:rsidRPr="000100CC">
        <w:rPr>
          <w:rFonts w:cstheme="minorHAnsi"/>
          <w:noProof/>
          <w:vertAlign w:val="superscript"/>
        </w:rPr>
        <w:t>1</w:t>
      </w:r>
      <w:r w:rsidRPr="000100CC">
        <w:rPr>
          <w:rFonts w:cstheme="minorHAnsi"/>
          <w:noProof/>
        </w:rPr>
        <w:t xml:space="preserve">. </w:t>
      </w:r>
      <w:r w:rsidRPr="000100CC">
        <w:rPr>
          <w:rFonts w:cstheme="minorHAnsi"/>
          <w:i/>
          <w:iCs/>
          <w:noProof/>
        </w:rPr>
        <w:t>J Clin Endocrinol Metab</w:t>
      </w:r>
      <w:r w:rsidRPr="000100CC">
        <w:rPr>
          <w:rFonts w:cstheme="minorHAnsi"/>
          <w:noProof/>
        </w:rPr>
        <w:t xml:space="preserve"> </w:t>
      </w:r>
      <w:r w:rsidRPr="000100CC">
        <w:rPr>
          <w:rFonts w:cstheme="minorHAnsi"/>
          <w:b/>
          <w:bCs/>
          <w:noProof/>
        </w:rPr>
        <w:t>84,</w:t>
      </w:r>
      <w:r w:rsidRPr="000100CC">
        <w:rPr>
          <w:rFonts w:cstheme="minorHAnsi"/>
          <w:noProof/>
        </w:rPr>
        <w:t xml:space="preserve"> 170–174.</w:t>
      </w:r>
    </w:p>
    <w:p w14:paraId="3A6D984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Görs S, Kucia M, Langhammer M, Junghans P &amp; Metges CC (2009). Technical note: Milk composition in mice—Methodological aspects and effects of mouse strain and lactation day. </w:t>
      </w:r>
      <w:r w:rsidRPr="000100CC">
        <w:rPr>
          <w:rFonts w:cstheme="minorHAnsi"/>
          <w:i/>
          <w:iCs/>
          <w:noProof/>
        </w:rPr>
        <w:t>J Dairy Sci</w:t>
      </w:r>
      <w:r w:rsidRPr="000100CC">
        <w:rPr>
          <w:rFonts w:cstheme="minorHAnsi"/>
          <w:noProof/>
        </w:rPr>
        <w:t xml:space="preserve"> </w:t>
      </w:r>
      <w:r w:rsidRPr="000100CC">
        <w:rPr>
          <w:rFonts w:cstheme="minorHAnsi"/>
          <w:b/>
          <w:bCs/>
          <w:noProof/>
        </w:rPr>
        <w:t>92,</w:t>
      </w:r>
      <w:r w:rsidRPr="000100CC">
        <w:rPr>
          <w:rFonts w:cstheme="minorHAnsi"/>
          <w:noProof/>
        </w:rPr>
        <w:t xml:space="preserve"> 632–637.</w:t>
      </w:r>
    </w:p>
    <w:p w14:paraId="1978563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Harrington LS, Findlay GM, Gray A, Tolkacheva T, Wigfield S, Rebholz H, Barnett J, Leslie NR, Cheng S, Shepherd PR, Gout I, Downes CP &amp; Lamb RF (2004). The TSC1-2 tumor suppressor controls insulin-PI3K signaling via regulation of IRS proteins. </w:t>
      </w:r>
      <w:r w:rsidRPr="000100CC">
        <w:rPr>
          <w:rFonts w:cstheme="minorHAnsi"/>
          <w:i/>
          <w:iCs/>
          <w:noProof/>
        </w:rPr>
        <w:t>J Cell Biol</w:t>
      </w:r>
      <w:r w:rsidRPr="000100CC">
        <w:rPr>
          <w:rFonts w:cstheme="minorHAnsi"/>
          <w:noProof/>
        </w:rPr>
        <w:t xml:space="preserve"> </w:t>
      </w:r>
      <w:r w:rsidRPr="000100CC">
        <w:rPr>
          <w:rFonts w:cstheme="minorHAnsi"/>
          <w:b/>
          <w:bCs/>
          <w:noProof/>
        </w:rPr>
        <w:t>166,</w:t>
      </w:r>
      <w:r w:rsidRPr="000100CC">
        <w:rPr>
          <w:rFonts w:cstheme="minorHAnsi"/>
          <w:noProof/>
        </w:rPr>
        <w:t xml:space="preserve"> 213–223.</w:t>
      </w:r>
    </w:p>
    <w:p w14:paraId="388FE461"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Hovey RC &amp; Aimo L (2010). Diverse and active roles for adipocytes during mammary gland growth and function. </w:t>
      </w:r>
      <w:r w:rsidRPr="000100CC">
        <w:rPr>
          <w:rFonts w:cstheme="minorHAnsi"/>
          <w:i/>
          <w:iCs/>
          <w:noProof/>
        </w:rPr>
        <w:t>J Mammary Gland Biol Neoplasia</w:t>
      </w:r>
      <w:r w:rsidRPr="000100CC">
        <w:rPr>
          <w:rFonts w:cstheme="minorHAnsi"/>
          <w:noProof/>
        </w:rPr>
        <w:t xml:space="preserve"> </w:t>
      </w:r>
      <w:r w:rsidRPr="000100CC">
        <w:rPr>
          <w:rFonts w:cstheme="minorHAnsi"/>
          <w:b/>
          <w:bCs/>
          <w:noProof/>
        </w:rPr>
        <w:t>15,</w:t>
      </w:r>
      <w:r w:rsidRPr="000100CC">
        <w:rPr>
          <w:rFonts w:cstheme="minorHAnsi"/>
          <w:noProof/>
        </w:rPr>
        <w:t xml:space="preserve"> 279–290.</w:t>
      </w:r>
    </w:p>
    <w:p w14:paraId="03392EC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Hu Z, Tylavsky FA, Han JC, Kocak M, Fowke JH, Davis RL, Lewinn K, Bush NR &amp; Zhao • Qi (2019). Maternal metabolic factors during pregnancy predict early childhood growth trajectories and obesity risk: the CANDLE Study. </w:t>
      </w:r>
      <w:r w:rsidRPr="000100CC">
        <w:rPr>
          <w:rFonts w:cstheme="minorHAnsi"/>
          <w:i/>
          <w:iCs/>
          <w:noProof/>
        </w:rPr>
        <w:t>Int J Obes</w:t>
      </w:r>
      <w:r w:rsidRPr="000100CC">
        <w:rPr>
          <w:rFonts w:cstheme="minorHAnsi"/>
          <w:noProof/>
        </w:rPr>
        <w:t>; DOI: 10.1038/s41366-019-0326-z.</w:t>
      </w:r>
    </w:p>
    <w:p w14:paraId="43C3BA4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Jankiewicz M, Groner B &amp; Desrivières S (2006). Mammalian Target of Rapamycin Regulates the Growth of Mammary Epithelial Cells through the Inhibitor of Deoxyribonucleic Acid Binding Id1 and Their Functional Differentiation through Id2. </w:t>
      </w:r>
      <w:r w:rsidRPr="000100CC">
        <w:rPr>
          <w:rFonts w:cstheme="minorHAnsi"/>
          <w:i/>
          <w:iCs/>
          <w:noProof/>
        </w:rPr>
        <w:t>Mol Endocrinol</w:t>
      </w:r>
      <w:r w:rsidRPr="000100CC">
        <w:rPr>
          <w:rFonts w:cstheme="minorHAnsi"/>
          <w:noProof/>
        </w:rPr>
        <w:t xml:space="preserve"> </w:t>
      </w:r>
      <w:r w:rsidRPr="000100CC">
        <w:rPr>
          <w:rFonts w:cstheme="minorHAnsi"/>
          <w:b/>
          <w:bCs/>
          <w:noProof/>
        </w:rPr>
        <w:t>20,</w:t>
      </w:r>
      <w:r w:rsidRPr="000100CC">
        <w:rPr>
          <w:rFonts w:cstheme="minorHAnsi"/>
          <w:noProof/>
        </w:rPr>
        <w:t xml:space="preserve"> 2369–2381.</w:t>
      </w:r>
    </w:p>
    <w:p w14:paraId="46CEA5B7"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Kim SS, Zhu Y, Grantz KL, Hinkle SN, Chen Z, Wallace ME, Smarr MM, Epps NM &amp; Mendola P (2016). Obstetric and Neonatal Risks Among Obese Women Without Chronic Disease. </w:t>
      </w:r>
      <w:r w:rsidRPr="000100CC">
        <w:rPr>
          <w:rFonts w:cstheme="minorHAnsi"/>
          <w:i/>
          <w:iCs/>
          <w:noProof/>
        </w:rPr>
        <w:t>Obstet Gynecol</w:t>
      </w:r>
      <w:r w:rsidRPr="000100CC">
        <w:rPr>
          <w:rFonts w:cstheme="minorHAnsi"/>
          <w:noProof/>
        </w:rPr>
        <w:t xml:space="preserve"> </w:t>
      </w:r>
      <w:r w:rsidRPr="000100CC">
        <w:rPr>
          <w:rFonts w:cstheme="minorHAnsi"/>
          <w:b/>
          <w:bCs/>
          <w:noProof/>
        </w:rPr>
        <w:t>128,</w:t>
      </w:r>
      <w:r w:rsidRPr="000100CC">
        <w:rPr>
          <w:rFonts w:cstheme="minorHAnsi"/>
          <w:noProof/>
        </w:rPr>
        <w:t xml:space="preserve"> 104–112.</w:t>
      </w:r>
    </w:p>
    <w:p w14:paraId="00B83F7E"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Kwiatkowski DJ, Zhang H, Bandura JL, Heiberger KM, Glogauer M, el-Hashemite N &amp; Onda H (2002). A mouse model of TSC1 reveals sex-dependent lethality from liver hemangiomas, and up-regulation of p70S6 kinase activity in Tsc1 null cells. </w:t>
      </w:r>
      <w:r w:rsidRPr="000100CC">
        <w:rPr>
          <w:rFonts w:cstheme="minorHAnsi"/>
          <w:i/>
          <w:iCs/>
          <w:noProof/>
        </w:rPr>
        <w:t>Hum Mol Genet</w:t>
      </w:r>
      <w:r w:rsidRPr="000100CC">
        <w:rPr>
          <w:rFonts w:cstheme="minorHAnsi"/>
          <w:noProof/>
        </w:rPr>
        <w:t xml:space="preserve"> </w:t>
      </w:r>
      <w:r w:rsidRPr="000100CC">
        <w:rPr>
          <w:rFonts w:cstheme="minorHAnsi"/>
          <w:b/>
          <w:bCs/>
          <w:noProof/>
        </w:rPr>
        <w:t>11,</w:t>
      </w:r>
      <w:r w:rsidRPr="000100CC">
        <w:rPr>
          <w:rFonts w:cstheme="minorHAnsi"/>
          <w:noProof/>
        </w:rPr>
        <w:t xml:space="preserve"> 525–534.</w:t>
      </w:r>
    </w:p>
    <w:p w14:paraId="3768685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Landskroner-Eiger S, Park J, Israel D, Pollard JW &amp; Scherer PE (2010). Morphogenesis of the developing mammary gland: stage-dependent impact of adipocytes. </w:t>
      </w:r>
      <w:r w:rsidRPr="000100CC">
        <w:rPr>
          <w:rFonts w:cstheme="minorHAnsi"/>
          <w:i/>
          <w:iCs/>
          <w:noProof/>
        </w:rPr>
        <w:t>Dev Biol</w:t>
      </w:r>
      <w:r w:rsidRPr="000100CC">
        <w:rPr>
          <w:rFonts w:cstheme="minorHAnsi"/>
          <w:noProof/>
        </w:rPr>
        <w:t xml:space="preserve"> </w:t>
      </w:r>
      <w:r w:rsidRPr="000100CC">
        <w:rPr>
          <w:rFonts w:cstheme="minorHAnsi"/>
          <w:b/>
          <w:bCs/>
          <w:noProof/>
        </w:rPr>
        <w:t>344,</w:t>
      </w:r>
      <w:r w:rsidRPr="000100CC">
        <w:rPr>
          <w:rFonts w:cstheme="minorHAnsi"/>
          <w:noProof/>
        </w:rPr>
        <w:t xml:space="preserve"> 968–978.</w:t>
      </w:r>
    </w:p>
    <w:p w14:paraId="3B789C57"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Laplante M &amp; Sabatini DM (2009). An Emerging Role of mTOR in Lipid Biosynthesis. </w:t>
      </w:r>
      <w:r w:rsidRPr="000100CC">
        <w:rPr>
          <w:rFonts w:cstheme="minorHAnsi"/>
          <w:i/>
          <w:iCs/>
          <w:noProof/>
        </w:rPr>
        <w:t>Curr Biol</w:t>
      </w:r>
      <w:r w:rsidRPr="000100CC">
        <w:rPr>
          <w:rFonts w:cstheme="minorHAnsi"/>
          <w:noProof/>
        </w:rPr>
        <w:t xml:space="preserve"> </w:t>
      </w:r>
      <w:r w:rsidRPr="000100CC">
        <w:rPr>
          <w:rFonts w:cstheme="minorHAnsi"/>
          <w:b/>
          <w:bCs/>
          <w:noProof/>
        </w:rPr>
        <w:t>19,</w:t>
      </w:r>
      <w:r w:rsidRPr="000100CC">
        <w:rPr>
          <w:rFonts w:cstheme="minorHAnsi"/>
          <w:noProof/>
        </w:rPr>
        <w:t xml:space="preserve"> R1046–R1052.</w:t>
      </w:r>
    </w:p>
    <w:p w14:paraId="1D1291C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Lawson DA, Werb Z, Zong Y &amp; Goldstein AS (2015). The Cleared Mammary Fat Pad Transplantation Assay for Mammary Epithelial Organogenesis. </w:t>
      </w:r>
      <w:r w:rsidRPr="000100CC">
        <w:rPr>
          <w:rFonts w:cstheme="minorHAnsi"/>
          <w:i/>
          <w:iCs/>
          <w:noProof/>
        </w:rPr>
        <w:t>Cold Spring Harb Protoc</w:t>
      </w:r>
      <w:r w:rsidRPr="000100CC">
        <w:rPr>
          <w:rFonts w:cstheme="minorHAnsi"/>
          <w:noProof/>
        </w:rPr>
        <w:t xml:space="preserve"> </w:t>
      </w:r>
      <w:r w:rsidRPr="000100CC">
        <w:rPr>
          <w:rFonts w:cstheme="minorHAnsi"/>
          <w:b/>
          <w:bCs/>
          <w:noProof/>
        </w:rPr>
        <w:t>2015,</w:t>
      </w:r>
      <w:r w:rsidRPr="000100CC">
        <w:rPr>
          <w:rFonts w:cstheme="minorHAnsi"/>
          <w:noProof/>
        </w:rPr>
        <w:t xml:space="preserve"> pdb.prot078071.</w:t>
      </w:r>
    </w:p>
    <w:p w14:paraId="6C6EF61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Li H, Liu X, Wang Z, Lin X, Yan Z, Cao Q, Zhao M &amp; Shi K (2017). MEN1/Menin regulates milk protein synthesis through mTOR signaling in mammary epithelial cells. </w:t>
      </w:r>
      <w:r w:rsidRPr="000100CC">
        <w:rPr>
          <w:rFonts w:cstheme="minorHAnsi"/>
          <w:i/>
          <w:iCs/>
          <w:noProof/>
        </w:rPr>
        <w:t>Sci Rep</w:t>
      </w:r>
      <w:r w:rsidRPr="000100CC">
        <w:rPr>
          <w:rFonts w:cstheme="minorHAnsi"/>
          <w:noProof/>
        </w:rPr>
        <w:t xml:space="preserve"> </w:t>
      </w:r>
      <w:r w:rsidRPr="000100CC">
        <w:rPr>
          <w:rFonts w:cstheme="minorHAnsi"/>
          <w:b/>
          <w:bCs/>
          <w:noProof/>
        </w:rPr>
        <w:t>7,</w:t>
      </w:r>
      <w:r w:rsidRPr="000100CC">
        <w:rPr>
          <w:rFonts w:cstheme="minorHAnsi"/>
          <w:noProof/>
        </w:rPr>
        <w:t xml:space="preserve"> 5479.</w:t>
      </w:r>
    </w:p>
    <w:p w14:paraId="77E329F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Li R, Zowalaty AE El, Chen W, Dudley EA &amp; Ye X (2015). Segregated responses of mammary gland development and vaginal opening to prepubertal genistein exposure in Bscl2−/− female mice with lipodystrophy. </w:t>
      </w:r>
      <w:r w:rsidRPr="000100CC">
        <w:rPr>
          <w:rFonts w:cstheme="minorHAnsi"/>
          <w:i/>
          <w:iCs/>
          <w:noProof/>
        </w:rPr>
        <w:t>Reprod Toxicol</w:t>
      </w:r>
      <w:r w:rsidRPr="000100CC">
        <w:rPr>
          <w:rFonts w:cstheme="minorHAnsi"/>
          <w:noProof/>
        </w:rPr>
        <w:t xml:space="preserve"> </w:t>
      </w:r>
      <w:r w:rsidRPr="000100CC">
        <w:rPr>
          <w:rFonts w:cstheme="minorHAnsi"/>
          <w:b/>
          <w:bCs/>
          <w:noProof/>
        </w:rPr>
        <w:t>54,</w:t>
      </w:r>
      <w:r w:rsidRPr="000100CC">
        <w:rPr>
          <w:rFonts w:cstheme="minorHAnsi"/>
          <w:noProof/>
        </w:rPr>
        <w:t xml:space="preserve"> 76.</w:t>
      </w:r>
    </w:p>
    <w:p w14:paraId="60CECF1C"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Machino M (1976). </w:t>
      </w:r>
      <w:r w:rsidRPr="000100CC">
        <w:rPr>
          <w:rFonts w:cstheme="minorHAnsi"/>
          <w:i/>
          <w:iCs/>
          <w:noProof/>
        </w:rPr>
        <w:t>Growth and Differentiation, Vo1</w:t>
      </w:r>
      <w:r w:rsidRPr="000100CC">
        <w:rPr>
          <w:rFonts w:cstheme="minorHAnsi"/>
          <w:noProof/>
        </w:rPr>
        <w:t>. Available at: https://onlinelibrary.wiley.com/doi/pdf/10.1111/j.1440-169X.1976.00079.x [Accessed July 17, 2019].</w:t>
      </w:r>
    </w:p>
    <w:p w14:paraId="78EC5D47"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Macias H &amp; Hinck L (2012). Mammary gland development. </w:t>
      </w:r>
      <w:r w:rsidRPr="000100CC">
        <w:rPr>
          <w:rFonts w:cstheme="minorHAnsi"/>
          <w:i/>
          <w:iCs/>
          <w:noProof/>
        </w:rPr>
        <w:t>Wiley Interdiscip Rev Dev Biol</w:t>
      </w:r>
      <w:r w:rsidRPr="000100CC">
        <w:rPr>
          <w:rFonts w:cstheme="minorHAnsi"/>
          <w:noProof/>
        </w:rPr>
        <w:t xml:space="preserve"> </w:t>
      </w:r>
      <w:r w:rsidRPr="000100CC">
        <w:rPr>
          <w:rFonts w:cstheme="minorHAnsi"/>
          <w:b/>
          <w:bCs/>
          <w:noProof/>
        </w:rPr>
        <w:t>1,</w:t>
      </w:r>
      <w:r w:rsidRPr="000100CC">
        <w:rPr>
          <w:rFonts w:cstheme="minorHAnsi"/>
          <w:noProof/>
        </w:rPr>
        <w:t xml:space="preserve"> </w:t>
      </w:r>
      <w:r w:rsidRPr="000100CC">
        <w:rPr>
          <w:rFonts w:cstheme="minorHAnsi"/>
          <w:noProof/>
        </w:rPr>
        <w:lastRenderedPageBreak/>
        <w:t>533–557.</w:t>
      </w:r>
    </w:p>
    <w:p w14:paraId="1EC3738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McManaman JL (2009). Formation of milk lipids: a molecular perspective. </w:t>
      </w:r>
      <w:r w:rsidRPr="000100CC">
        <w:rPr>
          <w:rFonts w:cstheme="minorHAnsi"/>
          <w:i/>
          <w:iCs/>
          <w:noProof/>
        </w:rPr>
        <w:t>Clin Lipidol</w:t>
      </w:r>
      <w:r w:rsidRPr="000100CC">
        <w:rPr>
          <w:rFonts w:cstheme="minorHAnsi"/>
          <w:noProof/>
        </w:rPr>
        <w:t xml:space="preserve"> </w:t>
      </w:r>
      <w:r w:rsidRPr="000100CC">
        <w:rPr>
          <w:rFonts w:cstheme="minorHAnsi"/>
          <w:b/>
          <w:bCs/>
          <w:noProof/>
        </w:rPr>
        <w:t>4,</w:t>
      </w:r>
      <w:r w:rsidRPr="000100CC">
        <w:rPr>
          <w:rFonts w:cstheme="minorHAnsi"/>
          <w:noProof/>
        </w:rPr>
        <w:t xml:space="preserve"> 391–401.</w:t>
      </w:r>
    </w:p>
    <w:p w14:paraId="4B33593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Morroni M, Giordano A, Zingaretti MC, Boiani R, De Matteis R, Kahn BB, Nisoli E, Tonello C, Pisoschi C, Luchetti MM, Marelli M &amp; Cinti S (2004). Reversible transdifferentiation of secretory epithelial cells into adipocytes in the mammary gland. </w:t>
      </w:r>
      <w:r w:rsidRPr="000100CC">
        <w:rPr>
          <w:rFonts w:cstheme="minorHAnsi"/>
          <w:i/>
          <w:iCs/>
          <w:noProof/>
        </w:rPr>
        <w:t>Proc Natl Acad Sci U S A</w:t>
      </w:r>
      <w:r w:rsidRPr="000100CC">
        <w:rPr>
          <w:rFonts w:cstheme="minorHAnsi"/>
          <w:noProof/>
        </w:rPr>
        <w:t xml:space="preserve"> </w:t>
      </w:r>
      <w:r w:rsidRPr="000100CC">
        <w:rPr>
          <w:rFonts w:cstheme="minorHAnsi"/>
          <w:b/>
          <w:bCs/>
          <w:noProof/>
        </w:rPr>
        <w:t>101,</w:t>
      </w:r>
      <w:r w:rsidRPr="000100CC">
        <w:rPr>
          <w:rFonts w:cstheme="minorHAnsi"/>
          <w:noProof/>
        </w:rPr>
        <w:t xml:space="preserve"> 16801–16806.</w:t>
      </w:r>
    </w:p>
    <w:p w14:paraId="0BF22052"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Napso T, Yong HEJ, Lopez-Tello J &amp; Sferruzzi-Perri AN (2018). The Role of Placental Hormones in Mediating Maternal Adaptations to Support Pregnancy and Lactation. </w:t>
      </w:r>
      <w:r w:rsidRPr="000100CC">
        <w:rPr>
          <w:rFonts w:cstheme="minorHAnsi"/>
          <w:i/>
          <w:iCs/>
          <w:noProof/>
        </w:rPr>
        <w:t>Front Physiol</w:t>
      </w:r>
      <w:r w:rsidRPr="000100CC">
        <w:rPr>
          <w:rFonts w:cstheme="minorHAnsi"/>
          <w:noProof/>
        </w:rPr>
        <w:t xml:space="preserve"> </w:t>
      </w:r>
      <w:r w:rsidRPr="000100CC">
        <w:rPr>
          <w:rFonts w:cstheme="minorHAnsi"/>
          <w:b/>
          <w:bCs/>
          <w:noProof/>
        </w:rPr>
        <w:t>9,</w:t>
      </w:r>
      <w:r w:rsidRPr="000100CC">
        <w:rPr>
          <w:rFonts w:cstheme="minorHAnsi"/>
          <w:noProof/>
        </w:rPr>
        <w:t xml:space="preserve"> 1091.</w:t>
      </w:r>
    </w:p>
    <w:p w14:paraId="62CEAA00"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Neri C &amp; Edlow AG (2015). Effects of Maternal Obesity on Fetal Programming: Molecular Approaches. </w:t>
      </w:r>
      <w:r w:rsidRPr="000100CC">
        <w:rPr>
          <w:rFonts w:cstheme="minorHAnsi"/>
          <w:i/>
          <w:iCs/>
          <w:noProof/>
        </w:rPr>
        <w:t>Cold Spring Harb Perspect Med</w:t>
      </w:r>
      <w:r w:rsidRPr="000100CC">
        <w:rPr>
          <w:rFonts w:cstheme="minorHAnsi"/>
          <w:noProof/>
        </w:rPr>
        <w:t xml:space="preserve"> </w:t>
      </w:r>
      <w:r w:rsidRPr="000100CC">
        <w:rPr>
          <w:rFonts w:cstheme="minorHAnsi"/>
          <w:b/>
          <w:bCs/>
          <w:noProof/>
        </w:rPr>
        <w:t>6,</w:t>
      </w:r>
      <w:r w:rsidRPr="000100CC">
        <w:rPr>
          <w:rFonts w:cstheme="minorHAnsi"/>
          <w:noProof/>
        </w:rPr>
        <w:t xml:space="preserve"> a026591.</w:t>
      </w:r>
    </w:p>
    <w:p w14:paraId="2D5CB564"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Neville MC, Mcfadden TB &amp; Forsyth I (2002). </w:t>
      </w:r>
      <w:r w:rsidRPr="000100CC">
        <w:rPr>
          <w:rFonts w:cstheme="minorHAnsi"/>
          <w:i/>
          <w:iCs/>
          <w:noProof/>
        </w:rPr>
        <w:t>Hormonal Regulation of Mammary Differentiation and Milk Secretion</w:t>
      </w:r>
      <w:r w:rsidRPr="000100CC">
        <w:rPr>
          <w:rFonts w:cstheme="minorHAnsi"/>
          <w:noProof/>
        </w:rPr>
        <w:t>. Available at: https://link.springer.com/content/pdf/10.1023%2FA%3A1015770423167.pdf [Accessed May 24, 2019].</w:t>
      </w:r>
    </w:p>
    <w:p w14:paraId="58A78CA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Neville MC, Morton J &amp; Umemura S (2001). Lactogenesis: The Transition from Pregnancy to Lactation. </w:t>
      </w:r>
      <w:r w:rsidRPr="000100CC">
        <w:rPr>
          <w:rFonts w:cstheme="minorHAnsi"/>
          <w:i/>
          <w:iCs/>
          <w:noProof/>
        </w:rPr>
        <w:t>Pediatr Clin North Am</w:t>
      </w:r>
      <w:r w:rsidRPr="000100CC">
        <w:rPr>
          <w:rFonts w:cstheme="minorHAnsi"/>
          <w:noProof/>
        </w:rPr>
        <w:t xml:space="preserve"> </w:t>
      </w:r>
      <w:r w:rsidRPr="000100CC">
        <w:rPr>
          <w:rFonts w:cstheme="minorHAnsi"/>
          <w:b/>
          <w:bCs/>
          <w:noProof/>
        </w:rPr>
        <w:t>48,</w:t>
      </w:r>
      <w:r w:rsidRPr="000100CC">
        <w:rPr>
          <w:rFonts w:cstheme="minorHAnsi"/>
          <w:noProof/>
        </w:rPr>
        <w:t xml:space="preserve"> 35–52.</w:t>
      </w:r>
    </w:p>
    <w:p w14:paraId="2ECCB066"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Ohlendorf JM, Robinson K &amp; Garnier-Villarreal M (2019). The impact of maternal BMI, gestational weight gain, and breastfeeding on early childhood weight: Analysis of a statewide WIC dataset. </w:t>
      </w:r>
      <w:r w:rsidRPr="000100CC">
        <w:rPr>
          <w:rFonts w:cstheme="minorHAnsi"/>
          <w:i/>
          <w:iCs/>
          <w:noProof/>
        </w:rPr>
        <w:t>Prev Med (Baltim)</w:t>
      </w:r>
      <w:r w:rsidRPr="000100CC">
        <w:rPr>
          <w:rFonts w:cstheme="minorHAnsi"/>
          <w:noProof/>
        </w:rPr>
        <w:t xml:space="preserve"> </w:t>
      </w:r>
      <w:r w:rsidRPr="000100CC">
        <w:rPr>
          <w:rFonts w:cstheme="minorHAnsi"/>
          <w:b/>
          <w:bCs/>
          <w:noProof/>
        </w:rPr>
        <w:t>118,</w:t>
      </w:r>
      <w:r w:rsidRPr="000100CC">
        <w:rPr>
          <w:rFonts w:cstheme="minorHAnsi"/>
          <w:noProof/>
        </w:rPr>
        <w:t xml:space="preserve"> 210–215.</w:t>
      </w:r>
    </w:p>
    <w:p w14:paraId="7D9813F0"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Panagos PG, Vishwanathan R, Penfield-Cyr A, Matthan NR, Shivappa N, Wirth MD, Hebert JR &amp; Sen S (2016). Breastmilk from obese mothers has pro-inflammatory properties and decreased neuroprotective factors. </w:t>
      </w:r>
      <w:r w:rsidRPr="000100CC">
        <w:rPr>
          <w:rFonts w:cstheme="minorHAnsi"/>
          <w:i/>
          <w:iCs/>
          <w:noProof/>
        </w:rPr>
        <w:t>J Perinatol</w:t>
      </w:r>
      <w:r w:rsidRPr="000100CC">
        <w:rPr>
          <w:rFonts w:cstheme="minorHAnsi"/>
          <w:noProof/>
        </w:rPr>
        <w:t xml:space="preserve"> </w:t>
      </w:r>
      <w:r w:rsidRPr="000100CC">
        <w:rPr>
          <w:rFonts w:cstheme="minorHAnsi"/>
          <w:b/>
          <w:bCs/>
          <w:noProof/>
        </w:rPr>
        <w:t>36,</w:t>
      </w:r>
      <w:r w:rsidRPr="000100CC">
        <w:rPr>
          <w:rFonts w:cstheme="minorHAnsi"/>
          <w:noProof/>
        </w:rPr>
        <w:t xml:space="preserve"> 284–290.</w:t>
      </w:r>
    </w:p>
    <w:p w14:paraId="4E41EB0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Pillay J &amp; Davis TJ (2019). </w:t>
      </w:r>
      <w:r w:rsidRPr="000100CC">
        <w:rPr>
          <w:rFonts w:cstheme="minorHAnsi"/>
          <w:i/>
          <w:iCs/>
          <w:noProof/>
        </w:rPr>
        <w:t>Physiology, Lactation</w:t>
      </w:r>
      <w:r w:rsidRPr="000100CC">
        <w:rPr>
          <w:rFonts w:cstheme="minorHAnsi"/>
          <w:noProof/>
        </w:rPr>
        <w:t>. StatPearls Publishing. Available at: http://www.ncbi.nlm.nih.gov/pubmed/29763156 [Accessed May 24, 2019].</w:t>
      </w:r>
    </w:p>
    <w:p w14:paraId="51E33E25"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Prokesch A, Smorlesi A, Perugini J, Manieri M, Ciarmela P, Mondini E, Trajanoski Z, Kristiansen K, Giordano A, Bogner-Strauss JG &amp; Cinti S (2014). Molecular Aspects of Adipoepithelial Transdifferentiation in Mouse Mammary Gland. </w:t>
      </w:r>
      <w:r w:rsidRPr="000100CC">
        <w:rPr>
          <w:rFonts w:cstheme="minorHAnsi"/>
          <w:i/>
          <w:iCs/>
          <w:noProof/>
        </w:rPr>
        <w:t>Stem Cells</w:t>
      </w:r>
      <w:r w:rsidRPr="000100CC">
        <w:rPr>
          <w:rFonts w:cstheme="minorHAnsi"/>
          <w:noProof/>
        </w:rPr>
        <w:t xml:space="preserve"> </w:t>
      </w:r>
      <w:r w:rsidRPr="000100CC">
        <w:rPr>
          <w:rFonts w:cstheme="minorHAnsi"/>
          <w:b/>
          <w:bCs/>
          <w:noProof/>
        </w:rPr>
        <w:t>32,</w:t>
      </w:r>
      <w:r w:rsidRPr="000100CC">
        <w:rPr>
          <w:rFonts w:cstheme="minorHAnsi"/>
          <w:noProof/>
        </w:rPr>
        <w:t xml:space="preserve"> 2756–2766.</w:t>
      </w:r>
    </w:p>
    <w:p w14:paraId="15D3E4EA"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Rasmussen KM &amp; Kjolhede CL (2004). Prepregnant overweight and obesity diminish the prolactin response to suckling in the first week postpartum. </w:t>
      </w:r>
      <w:r w:rsidRPr="000100CC">
        <w:rPr>
          <w:rFonts w:cstheme="minorHAnsi"/>
          <w:i/>
          <w:iCs/>
          <w:noProof/>
        </w:rPr>
        <w:t>Pediatrics</w:t>
      </w:r>
      <w:r w:rsidRPr="000100CC">
        <w:rPr>
          <w:rFonts w:cstheme="minorHAnsi"/>
          <w:noProof/>
        </w:rPr>
        <w:t xml:space="preserve"> </w:t>
      </w:r>
      <w:r w:rsidRPr="000100CC">
        <w:rPr>
          <w:rFonts w:cstheme="minorHAnsi"/>
          <w:b/>
          <w:bCs/>
          <w:noProof/>
        </w:rPr>
        <w:t>113,</w:t>
      </w:r>
      <w:r w:rsidRPr="000100CC">
        <w:rPr>
          <w:rFonts w:cstheme="minorHAnsi"/>
          <w:noProof/>
        </w:rPr>
        <w:t xml:space="preserve"> e465-71.</w:t>
      </w:r>
    </w:p>
    <w:p w14:paraId="7D01A5D1"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Rezaei R, Wu Z, Hou Y, Bazer FW &amp; Wu G (2016). Amino acids and mammary gland development: nutritional implications for milk production and neonatal growth. </w:t>
      </w:r>
      <w:r w:rsidRPr="000100CC">
        <w:rPr>
          <w:rFonts w:cstheme="minorHAnsi"/>
          <w:i/>
          <w:iCs/>
          <w:noProof/>
        </w:rPr>
        <w:t>J Anim Sci Biotechnol</w:t>
      </w:r>
      <w:r w:rsidRPr="000100CC">
        <w:rPr>
          <w:rFonts w:cstheme="minorHAnsi"/>
          <w:noProof/>
        </w:rPr>
        <w:t xml:space="preserve"> </w:t>
      </w:r>
      <w:r w:rsidRPr="000100CC">
        <w:rPr>
          <w:rFonts w:cstheme="minorHAnsi"/>
          <w:b/>
          <w:bCs/>
          <w:noProof/>
        </w:rPr>
        <w:t>7,</w:t>
      </w:r>
      <w:r w:rsidRPr="000100CC">
        <w:rPr>
          <w:rFonts w:cstheme="minorHAnsi"/>
          <w:noProof/>
        </w:rPr>
        <w:t xml:space="preserve"> 20.</w:t>
      </w:r>
    </w:p>
    <w:p w14:paraId="434347B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Richert MM, Schwertfeger KL, Ryder JW &amp; Anderson SM (2000). </w:t>
      </w:r>
      <w:r w:rsidRPr="000100CC">
        <w:rPr>
          <w:rFonts w:cstheme="minorHAnsi"/>
          <w:i/>
          <w:iCs/>
          <w:noProof/>
        </w:rPr>
        <w:t>An Atlas of Mouse Mammary Gland Development</w:t>
      </w:r>
      <w:r w:rsidRPr="000100CC">
        <w:rPr>
          <w:rFonts w:cstheme="minorHAnsi"/>
          <w:noProof/>
        </w:rPr>
        <w:t>. Available at: https://link.springer.com/content/pdf/10.1023%2FA%3A1026499523505.pdf [Accessed July 19, 2019].</w:t>
      </w:r>
    </w:p>
    <w:p w14:paraId="072272C6"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Rolls BJ &amp; Rowe EA (1982). Pregnancy and lactation in the obese rat: effects on maternal and pup weights. </w:t>
      </w:r>
      <w:r w:rsidRPr="000100CC">
        <w:rPr>
          <w:rFonts w:cstheme="minorHAnsi"/>
          <w:i/>
          <w:iCs/>
          <w:noProof/>
        </w:rPr>
        <w:t>Physiol Behav</w:t>
      </w:r>
      <w:r w:rsidRPr="000100CC">
        <w:rPr>
          <w:rFonts w:cstheme="minorHAnsi"/>
          <w:noProof/>
        </w:rPr>
        <w:t xml:space="preserve"> </w:t>
      </w:r>
      <w:r w:rsidRPr="000100CC">
        <w:rPr>
          <w:rFonts w:cstheme="minorHAnsi"/>
          <w:b/>
          <w:bCs/>
          <w:noProof/>
        </w:rPr>
        <w:t>28,</w:t>
      </w:r>
      <w:r w:rsidRPr="000100CC">
        <w:rPr>
          <w:rFonts w:cstheme="minorHAnsi"/>
          <w:noProof/>
        </w:rPr>
        <w:t xml:space="preserve"> 393–400.</w:t>
      </w:r>
    </w:p>
    <w:p w14:paraId="4F99DA1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RUSSELL JG (1958). Lipodystrophy progressiva and pregnancy. </w:t>
      </w:r>
      <w:r w:rsidRPr="000100CC">
        <w:rPr>
          <w:rFonts w:cstheme="minorHAnsi"/>
          <w:i/>
          <w:iCs/>
          <w:noProof/>
        </w:rPr>
        <w:t>Postgrad Med J</w:t>
      </w:r>
      <w:r w:rsidRPr="000100CC">
        <w:rPr>
          <w:rFonts w:cstheme="minorHAnsi"/>
          <w:noProof/>
        </w:rPr>
        <w:t xml:space="preserve"> </w:t>
      </w:r>
      <w:r w:rsidRPr="000100CC">
        <w:rPr>
          <w:rFonts w:cstheme="minorHAnsi"/>
          <w:b/>
          <w:bCs/>
          <w:noProof/>
        </w:rPr>
        <w:t>34,</w:t>
      </w:r>
      <w:r w:rsidRPr="000100CC">
        <w:rPr>
          <w:rFonts w:cstheme="minorHAnsi"/>
          <w:noProof/>
        </w:rPr>
        <w:t xml:space="preserve"> 530 passim.</w:t>
      </w:r>
    </w:p>
    <w:p w14:paraId="5C516F9D"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Schwertfeger KL, McManaman JL, Palmer CA, Neville MC &amp; Anderson SM (2003). Expression of constitutively activated Akt in the mammary gland leads to excess lipid synthesis during pregnancy and lactation. </w:t>
      </w:r>
      <w:r w:rsidRPr="000100CC">
        <w:rPr>
          <w:rFonts w:cstheme="minorHAnsi"/>
          <w:i/>
          <w:iCs/>
          <w:noProof/>
        </w:rPr>
        <w:t>J Lipid Res</w:t>
      </w:r>
      <w:r w:rsidRPr="000100CC">
        <w:rPr>
          <w:rFonts w:cstheme="minorHAnsi"/>
          <w:noProof/>
        </w:rPr>
        <w:t xml:space="preserve"> </w:t>
      </w:r>
      <w:r w:rsidRPr="000100CC">
        <w:rPr>
          <w:rFonts w:cstheme="minorHAnsi"/>
          <w:b/>
          <w:bCs/>
          <w:noProof/>
        </w:rPr>
        <w:t>44,</w:t>
      </w:r>
      <w:r w:rsidRPr="000100CC">
        <w:rPr>
          <w:rFonts w:cstheme="minorHAnsi"/>
          <w:noProof/>
        </w:rPr>
        <w:t xml:space="preserve"> 1100–1112.</w:t>
      </w:r>
    </w:p>
    <w:p w14:paraId="3B33B526"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lastRenderedPageBreak/>
        <w:t xml:space="preserve">Soares MJ (2004). The prolactin and growth hormone families: pregnancy-specific hormones/cytokines at the maternal-fetal interface. </w:t>
      </w:r>
      <w:r w:rsidRPr="000100CC">
        <w:rPr>
          <w:rFonts w:cstheme="minorHAnsi"/>
          <w:i/>
          <w:iCs/>
          <w:noProof/>
        </w:rPr>
        <w:t>Reprod Biol Endocrinol</w:t>
      </w:r>
      <w:r w:rsidRPr="000100CC">
        <w:rPr>
          <w:rFonts w:cstheme="minorHAnsi"/>
          <w:noProof/>
        </w:rPr>
        <w:t xml:space="preserve"> </w:t>
      </w:r>
      <w:r w:rsidRPr="000100CC">
        <w:rPr>
          <w:rFonts w:cstheme="minorHAnsi"/>
          <w:b/>
          <w:bCs/>
          <w:noProof/>
        </w:rPr>
        <w:t>2,</w:t>
      </w:r>
      <w:r w:rsidRPr="000100CC">
        <w:rPr>
          <w:rFonts w:cstheme="minorHAnsi"/>
          <w:noProof/>
        </w:rPr>
        <w:t xml:space="preserve"> 51.</w:t>
      </w:r>
    </w:p>
    <w:p w14:paraId="49B947D9"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Um SH, Frigerio F, Watanabe M, Picard F, Joaquin M, Sticker M, Fumagalli S, Allegrini PR, Kozma SC, Auwerx J &amp; Thomas G (2004). Absence of S6K1 protects against age- and diet-induced obesity while enhancing insulin sensitivity. </w:t>
      </w:r>
      <w:r w:rsidRPr="000100CC">
        <w:rPr>
          <w:rFonts w:cstheme="minorHAnsi"/>
          <w:i/>
          <w:iCs/>
          <w:noProof/>
        </w:rPr>
        <w:t>Nature</w:t>
      </w:r>
      <w:r w:rsidRPr="000100CC">
        <w:rPr>
          <w:rFonts w:cstheme="minorHAnsi"/>
          <w:noProof/>
        </w:rPr>
        <w:t xml:space="preserve"> </w:t>
      </w:r>
      <w:r w:rsidRPr="000100CC">
        <w:rPr>
          <w:rFonts w:cstheme="minorHAnsi"/>
          <w:b/>
          <w:bCs/>
          <w:noProof/>
        </w:rPr>
        <w:t>431,</w:t>
      </w:r>
      <w:r w:rsidRPr="000100CC">
        <w:rPr>
          <w:rFonts w:cstheme="minorHAnsi"/>
          <w:noProof/>
        </w:rPr>
        <w:t xml:space="preserve"> 200–205.</w:t>
      </w:r>
    </w:p>
    <w:p w14:paraId="64062FE3"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Wang F, Mullican SE, DiSpirito JR, Peed LC &amp; Lazar MA (2013). Lipoatrophy and severe metabolic disturbance in mice with fat-specific deletion of PPARγ. </w:t>
      </w:r>
      <w:r w:rsidRPr="000100CC">
        <w:rPr>
          <w:rFonts w:cstheme="minorHAnsi"/>
          <w:i/>
          <w:iCs/>
          <w:noProof/>
        </w:rPr>
        <w:t>Proc Natl Acad Sci U S A</w:t>
      </w:r>
      <w:r w:rsidRPr="000100CC">
        <w:rPr>
          <w:rFonts w:cstheme="minorHAnsi"/>
          <w:noProof/>
        </w:rPr>
        <w:t xml:space="preserve"> </w:t>
      </w:r>
      <w:r w:rsidRPr="000100CC">
        <w:rPr>
          <w:rFonts w:cstheme="minorHAnsi"/>
          <w:b/>
          <w:bCs/>
          <w:noProof/>
        </w:rPr>
        <w:t>110,</w:t>
      </w:r>
      <w:r w:rsidRPr="000100CC">
        <w:rPr>
          <w:rFonts w:cstheme="minorHAnsi"/>
          <w:noProof/>
        </w:rPr>
        <w:t xml:space="preserve"> 18656–18661.</w:t>
      </w:r>
    </w:p>
    <w:p w14:paraId="5C68126C"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Wang QA, Song A, Gupta RK, Deplancke B &amp; Scherer PE (2018). Reversible De-differentiation of Mature White Adipocytes into Preadipocyte-like Precursors during Lactation. </w:t>
      </w:r>
      <w:r w:rsidRPr="000100CC">
        <w:rPr>
          <w:rFonts w:cstheme="minorHAnsi"/>
          <w:i/>
          <w:iCs/>
          <w:noProof/>
        </w:rPr>
        <w:t>Cell Metab</w:t>
      </w:r>
      <w:r w:rsidRPr="000100CC">
        <w:rPr>
          <w:rFonts w:cstheme="minorHAnsi"/>
          <w:noProof/>
        </w:rPr>
        <w:t xml:space="preserve"> </w:t>
      </w:r>
      <w:r w:rsidRPr="000100CC">
        <w:rPr>
          <w:rFonts w:cstheme="minorHAnsi"/>
          <w:b/>
          <w:bCs/>
          <w:noProof/>
        </w:rPr>
        <w:t>28,</w:t>
      </w:r>
      <w:r w:rsidRPr="000100CC">
        <w:rPr>
          <w:rFonts w:cstheme="minorHAnsi"/>
          <w:noProof/>
        </w:rPr>
        <w:t xml:space="preserve"> 282-288.e3.</w:t>
      </w:r>
    </w:p>
    <w:p w14:paraId="1F9795D9"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Wang X &amp; Proud CG (2006). The mTOR Pathway in the Control of Protein Synthesis. </w:t>
      </w:r>
      <w:r w:rsidRPr="000100CC">
        <w:rPr>
          <w:rFonts w:cstheme="minorHAnsi"/>
          <w:i/>
          <w:iCs/>
          <w:noProof/>
        </w:rPr>
        <w:t>Physiology</w:t>
      </w:r>
      <w:r w:rsidRPr="000100CC">
        <w:rPr>
          <w:rFonts w:cstheme="minorHAnsi"/>
          <w:noProof/>
        </w:rPr>
        <w:t xml:space="preserve"> </w:t>
      </w:r>
      <w:r w:rsidRPr="000100CC">
        <w:rPr>
          <w:rFonts w:cstheme="minorHAnsi"/>
          <w:b/>
          <w:bCs/>
          <w:noProof/>
        </w:rPr>
        <w:t>21,</w:t>
      </w:r>
      <w:r w:rsidRPr="000100CC">
        <w:rPr>
          <w:rFonts w:cstheme="minorHAnsi"/>
          <w:noProof/>
        </w:rPr>
        <w:t xml:space="preserve"> 362–369.</w:t>
      </w:r>
    </w:p>
    <w:p w14:paraId="155C6CCB"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Zhang H, Cicchetti G, Onda H, Koon HB, Asrican K, Bajraszewski N, Vazquez F, Carpenter CL &amp; Kwiatkowski DJ (2003). Loss of Tsc1/Tsc2 activates mTOR and disrupts PI3K-Akt signaling through downregulation of PDGFR. </w:t>
      </w:r>
      <w:r w:rsidRPr="000100CC">
        <w:rPr>
          <w:rFonts w:cstheme="minorHAnsi"/>
          <w:i/>
          <w:iCs/>
          <w:noProof/>
        </w:rPr>
        <w:t>J Clin Invest</w:t>
      </w:r>
      <w:r w:rsidRPr="000100CC">
        <w:rPr>
          <w:rFonts w:cstheme="minorHAnsi"/>
          <w:noProof/>
        </w:rPr>
        <w:t xml:space="preserve"> </w:t>
      </w:r>
      <w:r w:rsidRPr="000100CC">
        <w:rPr>
          <w:rFonts w:cstheme="minorHAnsi"/>
          <w:b/>
          <w:bCs/>
          <w:noProof/>
        </w:rPr>
        <w:t>112,</w:t>
      </w:r>
      <w:r w:rsidRPr="000100CC">
        <w:rPr>
          <w:rFonts w:cstheme="minorHAnsi"/>
          <w:noProof/>
        </w:rPr>
        <w:t xml:space="preserve"> 1223–1233.</w:t>
      </w:r>
    </w:p>
    <w:p w14:paraId="15C65BC0"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Zhang R, Ma H, Gao Y, Wu Y, Qiao Y, Geng A, Cai C, Han Y, Arial Zeng Y, Liu X &amp; Ge G (2018). Th-POK regulates mammary gland lactation through mTOR-SREBP pathway. ; DOI: 10.1371/journal.pgen.1007211.</w:t>
      </w:r>
    </w:p>
    <w:p w14:paraId="75BA8A78" w14:textId="77777777" w:rsidR="00A261E5" w:rsidRPr="000100CC" w:rsidRDefault="00A261E5" w:rsidP="00A261E5">
      <w:pPr>
        <w:widowControl w:val="0"/>
        <w:autoSpaceDE w:val="0"/>
        <w:autoSpaceDN w:val="0"/>
        <w:adjustRightInd w:val="0"/>
        <w:ind w:left="480" w:hanging="480"/>
        <w:rPr>
          <w:rFonts w:cstheme="minorHAnsi"/>
          <w:noProof/>
        </w:rPr>
      </w:pPr>
      <w:r w:rsidRPr="000100CC">
        <w:rPr>
          <w:rFonts w:cstheme="minorHAnsi"/>
          <w:noProof/>
        </w:rPr>
        <w:t xml:space="preserve">Zwick RK, Rudolph MC, Shook BA, Holtrup B, Roth E, Lei V, Van Keymeulen A, Seewaldt V, Kwei S, Wysolmerski J, Rodeheffer MS &amp; Horsley V (2018). Adipocyte hypertrophy and lipid dynamics underlie mammary gland remodeling after lactation. </w:t>
      </w:r>
      <w:r w:rsidRPr="000100CC">
        <w:rPr>
          <w:rFonts w:cstheme="minorHAnsi"/>
          <w:i/>
          <w:iCs/>
          <w:noProof/>
        </w:rPr>
        <w:t>Nat Commun</w:t>
      </w:r>
      <w:r w:rsidRPr="000100CC">
        <w:rPr>
          <w:rFonts w:cstheme="minorHAnsi"/>
          <w:noProof/>
        </w:rPr>
        <w:t xml:space="preserve"> </w:t>
      </w:r>
      <w:r w:rsidRPr="000100CC">
        <w:rPr>
          <w:rFonts w:cstheme="minorHAnsi"/>
          <w:b/>
          <w:bCs/>
          <w:noProof/>
        </w:rPr>
        <w:t>9,</w:t>
      </w:r>
      <w:r w:rsidRPr="000100CC">
        <w:rPr>
          <w:rFonts w:cstheme="minorHAnsi"/>
          <w:noProof/>
        </w:rPr>
        <w:t xml:space="preserve"> 3592.</w:t>
      </w:r>
    </w:p>
    <w:p w14:paraId="533B91D2" w14:textId="08FD343D" w:rsidR="00E41FC0" w:rsidRPr="000100CC" w:rsidRDefault="00717CB0" w:rsidP="00A261E5">
      <w:pPr>
        <w:widowControl w:val="0"/>
        <w:autoSpaceDE w:val="0"/>
        <w:autoSpaceDN w:val="0"/>
        <w:adjustRightInd w:val="0"/>
        <w:ind w:left="480" w:hanging="480"/>
        <w:rPr>
          <w:rFonts w:cstheme="minorHAnsi"/>
        </w:rPr>
      </w:pPr>
      <w:r w:rsidRPr="000100CC">
        <w:rPr>
          <w:rFonts w:cstheme="minorHAnsi"/>
        </w:rPr>
        <w:fldChar w:fldCharType="end"/>
      </w:r>
      <w:bookmarkEnd w:id="37"/>
    </w:p>
    <w:sectPr w:rsidR="00E41FC0" w:rsidRPr="000100CC" w:rsidSect="002121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A8BBF" w14:textId="77777777" w:rsidR="00AB0EA4" w:rsidRDefault="00AB0EA4" w:rsidP="00194D32">
      <w:r>
        <w:separator/>
      </w:r>
    </w:p>
  </w:endnote>
  <w:endnote w:type="continuationSeparator" w:id="0">
    <w:p w14:paraId="791EFC6D" w14:textId="77777777" w:rsidR="00AB0EA4" w:rsidRDefault="00AB0EA4" w:rsidP="00194D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AAE57" w14:textId="77777777" w:rsidR="00AB0EA4" w:rsidRDefault="00AB0EA4" w:rsidP="00194D32">
      <w:r>
        <w:separator/>
      </w:r>
    </w:p>
  </w:footnote>
  <w:footnote w:type="continuationSeparator" w:id="0">
    <w:p w14:paraId="78C1A722" w14:textId="77777777" w:rsidR="00AB0EA4" w:rsidRDefault="00AB0EA4" w:rsidP="00194D32">
      <w:r>
        <w:continuationSeparator/>
      </w:r>
    </w:p>
  </w:footnote>
  <w:footnote w:id="1">
    <w:p w14:paraId="0DF6921B" w14:textId="77777777" w:rsidR="002C3265" w:rsidRPr="002F21E9" w:rsidRDefault="002C3265" w:rsidP="00194D32">
      <w:pPr>
        <w:pStyle w:val="FootnoteText"/>
        <w:rPr>
          <w:b/>
        </w:rPr>
      </w:pPr>
      <w:r w:rsidRPr="00086325">
        <w:rPr>
          <w:rStyle w:val="FootnoteReference"/>
          <w:rFonts w:eastAsiaTheme="majorEastAsia"/>
        </w:rPr>
        <w:footnoteRef/>
      </w:r>
      <w:r>
        <w:t xml:space="preserve"> </w:t>
      </w:r>
      <w:r w:rsidRPr="002F21E9">
        <w:t xml:space="preserve">The prevalence of obesity in the United States has been estimated at 39.8% for adults in 2015-2016. Data obtained from National Health and Nutrition Examination Survey, National Center for Health Statistics, December 2017 </w:t>
      </w:r>
      <w:hyperlink r:id="rId1" w:history="1">
        <w:r w:rsidRPr="00583A59">
          <w:rPr>
            <w:rStyle w:val="Hyperlink"/>
          </w:rPr>
          <w:t>https://www.cdc.gov/nchs/data/factsheets/factsheet_nhanes.pdf</w:t>
        </w:r>
      </w:hyperlink>
      <w:r>
        <w:t xml:space="preserve"> </w:t>
      </w:r>
    </w:p>
    <w:p w14:paraId="474FBF52" w14:textId="77777777" w:rsidR="002C3265" w:rsidRDefault="002C3265" w:rsidP="00194D32">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25"/>
    <w:rsid w:val="000015E1"/>
    <w:rsid w:val="00005537"/>
    <w:rsid w:val="0000639F"/>
    <w:rsid w:val="000100CC"/>
    <w:rsid w:val="00010C35"/>
    <w:rsid w:val="000167E6"/>
    <w:rsid w:val="000177FF"/>
    <w:rsid w:val="00036AB4"/>
    <w:rsid w:val="00040149"/>
    <w:rsid w:val="00061FA5"/>
    <w:rsid w:val="0007153C"/>
    <w:rsid w:val="000833D4"/>
    <w:rsid w:val="00086325"/>
    <w:rsid w:val="0008658F"/>
    <w:rsid w:val="000904EA"/>
    <w:rsid w:val="00090B41"/>
    <w:rsid w:val="00096688"/>
    <w:rsid w:val="000A716F"/>
    <w:rsid w:val="000B541C"/>
    <w:rsid w:val="000C0282"/>
    <w:rsid w:val="000C45FA"/>
    <w:rsid w:val="000C7E83"/>
    <w:rsid w:val="000F386C"/>
    <w:rsid w:val="00106181"/>
    <w:rsid w:val="001118E2"/>
    <w:rsid w:val="00113D25"/>
    <w:rsid w:val="001301B1"/>
    <w:rsid w:val="00135762"/>
    <w:rsid w:val="001370D8"/>
    <w:rsid w:val="00145AC3"/>
    <w:rsid w:val="0015549C"/>
    <w:rsid w:val="001577A3"/>
    <w:rsid w:val="00164DF5"/>
    <w:rsid w:val="001871EE"/>
    <w:rsid w:val="00190EBA"/>
    <w:rsid w:val="00194D32"/>
    <w:rsid w:val="001978A4"/>
    <w:rsid w:val="001A5DA3"/>
    <w:rsid w:val="001B5ECD"/>
    <w:rsid w:val="001B7A35"/>
    <w:rsid w:val="001D071A"/>
    <w:rsid w:val="001D5689"/>
    <w:rsid w:val="001E03C3"/>
    <w:rsid w:val="001E5A3F"/>
    <w:rsid w:val="00202A51"/>
    <w:rsid w:val="00212190"/>
    <w:rsid w:val="00244B80"/>
    <w:rsid w:val="00262C9F"/>
    <w:rsid w:val="00271258"/>
    <w:rsid w:val="002741FE"/>
    <w:rsid w:val="00275911"/>
    <w:rsid w:val="00277AFD"/>
    <w:rsid w:val="0028241F"/>
    <w:rsid w:val="0028360A"/>
    <w:rsid w:val="00286F44"/>
    <w:rsid w:val="002A06FF"/>
    <w:rsid w:val="002A3D65"/>
    <w:rsid w:val="002B79C7"/>
    <w:rsid w:val="002C3265"/>
    <w:rsid w:val="002C534F"/>
    <w:rsid w:val="002C549B"/>
    <w:rsid w:val="002C7E83"/>
    <w:rsid w:val="002F1A3E"/>
    <w:rsid w:val="00311DF1"/>
    <w:rsid w:val="00323D85"/>
    <w:rsid w:val="00324319"/>
    <w:rsid w:val="00324C11"/>
    <w:rsid w:val="003356AD"/>
    <w:rsid w:val="003541AC"/>
    <w:rsid w:val="003567CF"/>
    <w:rsid w:val="00361971"/>
    <w:rsid w:val="00371D21"/>
    <w:rsid w:val="003740A8"/>
    <w:rsid w:val="00376323"/>
    <w:rsid w:val="00376438"/>
    <w:rsid w:val="00382A4D"/>
    <w:rsid w:val="003836F7"/>
    <w:rsid w:val="00385B23"/>
    <w:rsid w:val="003904A7"/>
    <w:rsid w:val="00392E54"/>
    <w:rsid w:val="00395B5D"/>
    <w:rsid w:val="00397597"/>
    <w:rsid w:val="003A390D"/>
    <w:rsid w:val="003B0586"/>
    <w:rsid w:val="003B164B"/>
    <w:rsid w:val="003B4594"/>
    <w:rsid w:val="003D3240"/>
    <w:rsid w:val="003E0862"/>
    <w:rsid w:val="003E4CF4"/>
    <w:rsid w:val="003F0882"/>
    <w:rsid w:val="00405105"/>
    <w:rsid w:val="00423D46"/>
    <w:rsid w:val="00426384"/>
    <w:rsid w:val="0042711D"/>
    <w:rsid w:val="004359C5"/>
    <w:rsid w:val="004408C3"/>
    <w:rsid w:val="004439AD"/>
    <w:rsid w:val="00444177"/>
    <w:rsid w:val="00444CEF"/>
    <w:rsid w:val="00470938"/>
    <w:rsid w:val="00484C7C"/>
    <w:rsid w:val="00491F75"/>
    <w:rsid w:val="0049309D"/>
    <w:rsid w:val="004C6478"/>
    <w:rsid w:val="004E6516"/>
    <w:rsid w:val="004F40A3"/>
    <w:rsid w:val="004F5E35"/>
    <w:rsid w:val="00500F57"/>
    <w:rsid w:val="00505915"/>
    <w:rsid w:val="0050719B"/>
    <w:rsid w:val="00525928"/>
    <w:rsid w:val="005272BF"/>
    <w:rsid w:val="00543177"/>
    <w:rsid w:val="00550253"/>
    <w:rsid w:val="00554575"/>
    <w:rsid w:val="0055651D"/>
    <w:rsid w:val="00556BBF"/>
    <w:rsid w:val="005600DE"/>
    <w:rsid w:val="00570B87"/>
    <w:rsid w:val="005711FB"/>
    <w:rsid w:val="005729EF"/>
    <w:rsid w:val="0057394D"/>
    <w:rsid w:val="005757B4"/>
    <w:rsid w:val="005759C1"/>
    <w:rsid w:val="0058142A"/>
    <w:rsid w:val="0059185D"/>
    <w:rsid w:val="0059223E"/>
    <w:rsid w:val="00597536"/>
    <w:rsid w:val="005E4045"/>
    <w:rsid w:val="005F1B23"/>
    <w:rsid w:val="005F6D04"/>
    <w:rsid w:val="005F7CF3"/>
    <w:rsid w:val="0061100D"/>
    <w:rsid w:val="0061787B"/>
    <w:rsid w:val="00626CA8"/>
    <w:rsid w:val="00626E37"/>
    <w:rsid w:val="00633331"/>
    <w:rsid w:val="0063539C"/>
    <w:rsid w:val="00647AE1"/>
    <w:rsid w:val="006545F9"/>
    <w:rsid w:val="006652F3"/>
    <w:rsid w:val="00673CF0"/>
    <w:rsid w:val="006936E3"/>
    <w:rsid w:val="00695F03"/>
    <w:rsid w:val="0069623A"/>
    <w:rsid w:val="00697976"/>
    <w:rsid w:val="006A76C1"/>
    <w:rsid w:val="006A7E1F"/>
    <w:rsid w:val="006B1E65"/>
    <w:rsid w:val="006B3618"/>
    <w:rsid w:val="006B36AA"/>
    <w:rsid w:val="006B7152"/>
    <w:rsid w:val="006D0145"/>
    <w:rsid w:val="006D0461"/>
    <w:rsid w:val="006D5CBC"/>
    <w:rsid w:val="006E3E3F"/>
    <w:rsid w:val="00704C87"/>
    <w:rsid w:val="007051C5"/>
    <w:rsid w:val="007116F3"/>
    <w:rsid w:val="00712350"/>
    <w:rsid w:val="00717CB0"/>
    <w:rsid w:val="00720003"/>
    <w:rsid w:val="00720B25"/>
    <w:rsid w:val="00721122"/>
    <w:rsid w:val="0072183B"/>
    <w:rsid w:val="007255E8"/>
    <w:rsid w:val="00743587"/>
    <w:rsid w:val="007471D6"/>
    <w:rsid w:val="007640DC"/>
    <w:rsid w:val="00774F48"/>
    <w:rsid w:val="0077760E"/>
    <w:rsid w:val="00793054"/>
    <w:rsid w:val="007953B8"/>
    <w:rsid w:val="007A2D72"/>
    <w:rsid w:val="007B08A5"/>
    <w:rsid w:val="007B2EE3"/>
    <w:rsid w:val="007B3048"/>
    <w:rsid w:val="007B3282"/>
    <w:rsid w:val="007B531B"/>
    <w:rsid w:val="007C1DA0"/>
    <w:rsid w:val="007E0C92"/>
    <w:rsid w:val="007E0DE6"/>
    <w:rsid w:val="007E23E7"/>
    <w:rsid w:val="007E350B"/>
    <w:rsid w:val="007E4BE0"/>
    <w:rsid w:val="007F20AD"/>
    <w:rsid w:val="00801B15"/>
    <w:rsid w:val="00814543"/>
    <w:rsid w:val="00825944"/>
    <w:rsid w:val="008303BA"/>
    <w:rsid w:val="00836111"/>
    <w:rsid w:val="00840FD2"/>
    <w:rsid w:val="00842E00"/>
    <w:rsid w:val="0085563B"/>
    <w:rsid w:val="00855811"/>
    <w:rsid w:val="008617FF"/>
    <w:rsid w:val="008630B1"/>
    <w:rsid w:val="00863BFB"/>
    <w:rsid w:val="008648AD"/>
    <w:rsid w:val="00865931"/>
    <w:rsid w:val="00867B90"/>
    <w:rsid w:val="00876713"/>
    <w:rsid w:val="008841B2"/>
    <w:rsid w:val="00886F15"/>
    <w:rsid w:val="00890F9C"/>
    <w:rsid w:val="00891B41"/>
    <w:rsid w:val="008B6443"/>
    <w:rsid w:val="008B6783"/>
    <w:rsid w:val="008C0E43"/>
    <w:rsid w:val="008C5EFB"/>
    <w:rsid w:val="008C7A61"/>
    <w:rsid w:val="008D0734"/>
    <w:rsid w:val="008D2F4A"/>
    <w:rsid w:val="008E5357"/>
    <w:rsid w:val="00900140"/>
    <w:rsid w:val="0090392A"/>
    <w:rsid w:val="00903B0E"/>
    <w:rsid w:val="00917DEF"/>
    <w:rsid w:val="0092517D"/>
    <w:rsid w:val="00931363"/>
    <w:rsid w:val="009434EE"/>
    <w:rsid w:val="00945893"/>
    <w:rsid w:val="00946966"/>
    <w:rsid w:val="0094778F"/>
    <w:rsid w:val="009577E8"/>
    <w:rsid w:val="009623AC"/>
    <w:rsid w:val="00964A10"/>
    <w:rsid w:val="00976351"/>
    <w:rsid w:val="00984249"/>
    <w:rsid w:val="0098724A"/>
    <w:rsid w:val="009B3021"/>
    <w:rsid w:val="009B3564"/>
    <w:rsid w:val="009B3E66"/>
    <w:rsid w:val="009B5D3C"/>
    <w:rsid w:val="009C5880"/>
    <w:rsid w:val="009D207E"/>
    <w:rsid w:val="009D5EAC"/>
    <w:rsid w:val="009D7E85"/>
    <w:rsid w:val="009F2551"/>
    <w:rsid w:val="009F7677"/>
    <w:rsid w:val="00A03266"/>
    <w:rsid w:val="00A044AA"/>
    <w:rsid w:val="00A0496E"/>
    <w:rsid w:val="00A20D3B"/>
    <w:rsid w:val="00A261E5"/>
    <w:rsid w:val="00A46DB2"/>
    <w:rsid w:val="00A4701D"/>
    <w:rsid w:val="00A51877"/>
    <w:rsid w:val="00A533DE"/>
    <w:rsid w:val="00A54440"/>
    <w:rsid w:val="00A6042D"/>
    <w:rsid w:val="00A6530C"/>
    <w:rsid w:val="00A6706A"/>
    <w:rsid w:val="00A67149"/>
    <w:rsid w:val="00A7209A"/>
    <w:rsid w:val="00A765CC"/>
    <w:rsid w:val="00A85656"/>
    <w:rsid w:val="00A90658"/>
    <w:rsid w:val="00A91BB4"/>
    <w:rsid w:val="00AA1E10"/>
    <w:rsid w:val="00AA37EE"/>
    <w:rsid w:val="00AA590D"/>
    <w:rsid w:val="00AA6F4A"/>
    <w:rsid w:val="00AB0EA4"/>
    <w:rsid w:val="00AB1828"/>
    <w:rsid w:val="00AC5F0F"/>
    <w:rsid w:val="00AC73A6"/>
    <w:rsid w:val="00AD077D"/>
    <w:rsid w:val="00AD258D"/>
    <w:rsid w:val="00AD59CA"/>
    <w:rsid w:val="00AE54C6"/>
    <w:rsid w:val="00AE6EC3"/>
    <w:rsid w:val="00AF2C71"/>
    <w:rsid w:val="00AF340B"/>
    <w:rsid w:val="00AF520D"/>
    <w:rsid w:val="00AF5308"/>
    <w:rsid w:val="00B277FB"/>
    <w:rsid w:val="00B3112B"/>
    <w:rsid w:val="00B33EA5"/>
    <w:rsid w:val="00B414C9"/>
    <w:rsid w:val="00B43785"/>
    <w:rsid w:val="00B43A28"/>
    <w:rsid w:val="00B4523D"/>
    <w:rsid w:val="00B475FE"/>
    <w:rsid w:val="00B60556"/>
    <w:rsid w:val="00B60C23"/>
    <w:rsid w:val="00B652C5"/>
    <w:rsid w:val="00B677F8"/>
    <w:rsid w:val="00B71D14"/>
    <w:rsid w:val="00B76567"/>
    <w:rsid w:val="00B76E7D"/>
    <w:rsid w:val="00B8200B"/>
    <w:rsid w:val="00BA2A96"/>
    <w:rsid w:val="00BB076F"/>
    <w:rsid w:val="00BC3999"/>
    <w:rsid w:val="00BC3D25"/>
    <w:rsid w:val="00BC66AF"/>
    <w:rsid w:val="00BD07E8"/>
    <w:rsid w:val="00BD4855"/>
    <w:rsid w:val="00BE226C"/>
    <w:rsid w:val="00BF50E1"/>
    <w:rsid w:val="00C034F2"/>
    <w:rsid w:val="00C178EE"/>
    <w:rsid w:val="00C42587"/>
    <w:rsid w:val="00C4441D"/>
    <w:rsid w:val="00C51430"/>
    <w:rsid w:val="00C525E0"/>
    <w:rsid w:val="00C72595"/>
    <w:rsid w:val="00C75081"/>
    <w:rsid w:val="00C817E9"/>
    <w:rsid w:val="00C848F2"/>
    <w:rsid w:val="00C854BF"/>
    <w:rsid w:val="00C8598D"/>
    <w:rsid w:val="00C8765E"/>
    <w:rsid w:val="00CC1BEE"/>
    <w:rsid w:val="00CD01D5"/>
    <w:rsid w:val="00CE652B"/>
    <w:rsid w:val="00CE7D20"/>
    <w:rsid w:val="00D01640"/>
    <w:rsid w:val="00D01D25"/>
    <w:rsid w:val="00D032D4"/>
    <w:rsid w:val="00D33A5B"/>
    <w:rsid w:val="00D35266"/>
    <w:rsid w:val="00D47220"/>
    <w:rsid w:val="00D6074C"/>
    <w:rsid w:val="00D60886"/>
    <w:rsid w:val="00D64381"/>
    <w:rsid w:val="00D74136"/>
    <w:rsid w:val="00D804AE"/>
    <w:rsid w:val="00D96737"/>
    <w:rsid w:val="00DB4087"/>
    <w:rsid w:val="00DB49BD"/>
    <w:rsid w:val="00DD35B6"/>
    <w:rsid w:val="00DD6EE1"/>
    <w:rsid w:val="00DE14E6"/>
    <w:rsid w:val="00DE34A9"/>
    <w:rsid w:val="00DE5CA3"/>
    <w:rsid w:val="00DF5C12"/>
    <w:rsid w:val="00DF5E2A"/>
    <w:rsid w:val="00E22B9D"/>
    <w:rsid w:val="00E32F46"/>
    <w:rsid w:val="00E41FC0"/>
    <w:rsid w:val="00E454BE"/>
    <w:rsid w:val="00E53003"/>
    <w:rsid w:val="00E60226"/>
    <w:rsid w:val="00E6318F"/>
    <w:rsid w:val="00E83ADC"/>
    <w:rsid w:val="00E83C9B"/>
    <w:rsid w:val="00E8436E"/>
    <w:rsid w:val="00E92238"/>
    <w:rsid w:val="00E93E64"/>
    <w:rsid w:val="00E95530"/>
    <w:rsid w:val="00E966EF"/>
    <w:rsid w:val="00EA3914"/>
    <w:rsid w:val="00EC43D9"/>
    <w:rsid w:val="00ED4CEB"/>
    <w:rsid w:val="00EE7A3B"/>
    <w:rsid w:val="00EF629B"/>
    <w:rsid w:val="00F047CB"/>
    <w:rsid w:val="00F07F35"/>
    <w:rsid w:val="00F2684B"/>
    <w:rsid w:val="00F27DA0"/>
    <w:rsid w:val="00F343AA"/>
    <w:rsid w:val="00F359FE"/>
    <w:rsid w:val="00F465E3"/>
    <w:rsid w:val="00F5010A"/>
    <w:rsid w:val="00F54BC1"/>
    <w:rsid w:val="00F625D8"/>
    <w:rsid w:val="00F809C4"/>
    <w:rsid w:val="00F83EDB"/>
    <w:rsid w:val="00F90205"/>
    <w:rsid w:val="00F9306A"/>
    <w:rsid w:val="00F93C54"/>
    <w:rsid w:val="00F9500B"/>
    <w:rsid w:val="00F97A70"/>
    <w:rsid w:val="00FA08AE"/>
    <w:rsid w:val="00FA1145"/>
    <w:rsid w:val="00FA1390"/>
    <w:rsid w:val="00FA1EEA"/>
    <w:rsid w:val="00FA4F91"/>
    <w:rsid w:val="00FA52F1"/>
    <w:rsid w:val="00FC1DF8"/>
    <w:rsid w:val="00FC666E"/>
    <w:rsid w:val="00FE72F6"/>
    <w:rsid w:val="00FF2C69"/>
    <w:rsid w:val="00FF4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2870F"/>
  <w15:chartTrackingRefBased/>
  <w15:docId w15:val="{9EEA6376-218C-8F45-87E4-A67B752C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D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3D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B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D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C3D25"/>
    <w:pPr>
      <w:spacing w:before="480" w:line="276" w:lineRule="auto"/>
      <w:outlineLvl w:val="9"/>
    </w:pPr>
    <w:rPr>
      <w:b/>
      <w:bCs/>
      <w:sz w:val="28"/>
      <w:szCs w:val="28"/>
    </w:rPr>
  </w:style>
  <w:style w:type="paragraph" w:styleId="TOC1">
    <w:name w:val="toc 1"/>
    <w:basedOn w:val="Normal"/>
    <w:next w:val="Normal"/>
    <w:autoRedefine/>
    <w:uiPriority w:val="39"/>
    <w:unhideWhenUsed/>
    <w:rsid w:val="00BC3D25"/>
    <w:pPr>
      <w:spacing w:before="120"/>
    </w:pPr>
    <w:rPr>
      <w:b/>
      <w:bCs/>
      <w:i/>
      <w:iCs/>
    </w:rPr>
  </w:style>
  <w:style w:type="paragraph" w:styleId="TOC2">
    <w:name w:val="toc 2"/>
    <w:basedOn w:val="Normal"/>
    <w:next w:val="Normal"/>
    <w:autoRedefine/>
    <w:uiPriority w:val="39"/>
    <w:unhideWhenUsed/>
    <w:rsid w:val="00BC3D25"/>
    <w:pPr>
      <w:spacing w:before="120"/>
      <w:ind w:left="240"/>
    </w:pPr>
    <w:rPr>
      <w:b/>
      <w:bCs/>
      <w:sz w:val="22"/>
      <w:szCs w:val="22"/>
    </w:rPr>
  </w:style>
  <w:style w:type="paragraph" w:styleId="TOC3">
    <w:name w:val="toc 3"/>
    <w:basedOn w:val="Normal"/>
    <w:next w:val="Normal"/>
    <w:autoRedefine/>
    <w:uiPriority w:val="39"/>
    <w:unhideWhenUsed/>
    <w:rsid w:val="00BC3D25"/>
    <w:pPr>
      <w:ind w:left="480"/>
    </w:pPr>
    <w:rPr>
      <w:sz w:val="20"/>
      <w:szCs w:val="20"/>
    </w:rPr>
  </w:style>
  <w:style w:type="paragraph" w:styleId="TOC4">
    <w:name w:val="toc 4"/>
    <w:basedOn w:val="Normal"/>
    <w:next w:val="Normal"/>
    <w:autoRedefine/>
    <w:uiPriority w:val="39"/>
    <w:semiHidden/>
    <w:unhideWhenUsed/>
    <w:rsid w:val="00BC3D25"/>
    <w:pPr>
      <w:ind w:left="720"/>
    </w:pPr>
    <w:rPr>
      <w:sz w:val="20"/>
      <w:szCs w:val="20"/>
    </w:rPr>
  </w:style>
  <w:style w:type="paragraph" w:styleId="TOC5">
    <w:name w:val="toc 5"/>
    <w:basedOn w:val="Normal"/>
    <w:next w:val="Normal"/>
    <w:autoRedefine/>
    <w:uiPriority w:val="39"/>
    <w:semiHidden/>
    <w:unhideWhenUsed/>
    <w:rsid w:val="00BC3D25"/>
    <w:pPr>
      <w:ind w:left="960"/>
    </w:pPr>
    <w:rPr>
      <w:sz w:val="20"/>
      <w:szCs w:val="20"/>
    </w:rPr>
  </w:style>
  <w:style w:type="paragraph" w:styleId="TOC6">
    <w:name w:val="toc 6"/>
    <w:basedOn w:val="Normal"/>
    <w:next w:val="Normal"/>
    <w:autoRedefine/>
    <w:uiPriority w:val="39"/>
    <w:semiHidden/>
    <w:unhideWhenUsed/>
    <w:rsid w:val="00BC3D25"/>
    <w:pPr>
      <w:ind w:left="1200"/>
    </w:pPr>
    <w:rPr>
      <w:sz w:val="20"/>
      <w:szCs w:val="20"/>
    </w:rPr>
  </w:style>
  <w:style w:type="paragraph" w:styleId="TOC7">
    <w:name w:val="toc 7"/>
    <w:basedOn w:val="Normal"/>
    <w:next w:val="Normal"/>
    <w:autoRedefine/>
    <w:uiPriority w:val="39"/>
    <w:semiHidden/>
    <w:unhideWhenUsed/>
    <w:rsid w:val="00BC3D25"/>
    <w:pPr>
      <w:ind w:left="1440"/>
    </w:pPr>
    <w:rPr>
      <w:sz w:val="20"/>
      <w:szCs w:val="20"/>
    </w:rPr>
  </w:style>
  <w:style w:type="paragraph" w:styleId="TOC8">
    <w:name w:val="toc 8"/>
    <w:basedOn w:val="Normal"/>
    <w:next w:val="Normal"/>
    <w:autoRedefine/>
    <w:uiPriority w:val="39"/>
    <w:semiHidden/>
    <w:unhideWhenUsed/>
    <w:rsid w:val="00BC3D25"/>
    <w:pPr>
      <w:ind w:left="1680"/>
    </w:pPr>
    <w:rPr>
      <w:sz w:val="20"/>
      <w:szCs w:val="20"/>
    </w:rPr>
  </w:style>
  <w:style w:type="paragraph" w:styleId="TOC9">
    <w:name w:val="toc 9"/>
    <w:basedOn w:val="Normal"/>
    <w:next w:val="Normal"/>
    <w:autoRedefine/>
    <w:uiPriority w:val="39"/>
    <w:semiHidden/>
    <w:unhideWhenUsed/>
    <w:rsid w:val="00BC3D25"/>
    <w:pPr>
      <w:ind w:left="1920"/>
    </w:pPr>
    <w:rPr>
      <w:sz w:val="20"/>
      <w:szCs w:val="20"/>
    </w:rPr>
  </w:style>
  <w:style w:type="character" w:customStyle="1" w:styleId="Heading2Char">
    <w:name w:val="Heading 2 Char"/>
    <w:basedOn w:val="DefaultParagraphFont"/>
    <w:link w:val="Heading2"/>
    <w:uiPriority w:val="9"/>
    <w:rsid w:val="00BC3D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41FC0"/>
    <w:rPr>
      <w:color w:val="0563C1" w:themeColor="hyperlink"/>
      <w:u w:val="single"/>
    </w:rPr>
  </w:style>
  <w:style w:type="character" w:styleId="CommentReference">
    <w:name w:val="annotation reference"/>
    <w:basedOn w:val="DefaultParagraphFont"/>
    <w:uiPriority w:val="99"/>
    <w:semiHidden/>
    <w:unhideWhenUsed/>
    <w:rsid w:val="00CC1BEE"/>
    <w:rPr>
      <w:sz w:val="16"/>
      <w:szCs w:val="16"/>
    </w:rPr>
  </w:style>
  <w:style w:type="paragraph" w:styleId="CommentText">
    <w:name w:val="annotation text"/>
    <w:basedOn w:val="Normal"/>
    <w:link w:val="CommentTextChar"/>
    <w:uiPriority w:val="99"/>
    <w:semiHidden/>
    <w:unhideWhenUsed/>
    <w:rsid w:val="00CC1BEE"/>
    <w:rPr>
      <w:sz w:val="20"/>
      <w:szCs w:val="20"/>
    </w:rPr>
  </w:style>
  <w:style w:type="character" w:customStyle="1" w:styleId="CommentTextChar">
    <w:name w:val="Comment Text Char"/>
    <w:basedOn w:val="DefaultParagraphFont"/>
    <w:link w:val="CommentText"/>
    <w:uiPriority w:val="99"/>
    <w:semiHidden/>
    <w:rsid w:val="00CC1BEE"/>
    <w:rPr>
      <w:sz w:val="20"/>
      <w:szCs w:val="20"/>
    </w:rPr>
  </w:style>
  <w:style w:type="paragraph" w:styleId="BalloonText">
    <w:name w:val="Balloon Text"/>
    <w:basedOn w:val="Normal"/>
    <w:link w:val="BalloonTextChar"/>
    <w:uiPriority w:val="99"/>
    <w:semiHidden/>
    <w:unhideWhenUsed/>
    <w:rsid w:val="00CC1BE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C1BEE"/>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194D32"/>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194D3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94D32"/>
    <w:rPr>
      <w:vertAlign w:val="superscript"/>
    </w:rPr>
  </w:style>
  <w:style w:type="paragraph" w:styleId="EndnoteText">
    <w:name w:val="endnote text"/>
    <w:basedOn w:val="Normal"/>
    <w:link w:val="EndnoteTextChar"/>
    <w:uiPriority w:val="99"/>
    <w:semiHidden/>
    <w:unhideWhenUsed/>
    <w:rsid w:val="00AA1E10"/>
    <w:rPr>
      <w:sz w:val="20"/>
      <w:szCs w:val="20"/>
    </w:rPr>
  </w:style>
  <w:style w:type="character" w:customStyle="1" w:styleId="EndnoteTextChar">
    <w:name w:val="Endnote Text Char"/>
    <w:basedOn w:val="DefaultParagraphFont"/>
    <w:link w:val="EndnoteText"/>
    <w:uiPriority w:val="99"/>
    <w:semiHidden/>
    <w:rsid w:val="00AA1E10"/>
    <w:rPr>
      <w:sz w:val="20"/>
      <w:szCs w:val="20"/>
    </w:rPr>
  </w:style>
  <w:style w:type="character" w:styleId="EndnoteReference">
    <w:name w:val="endnote reference"/>
    <w:basedOn w:val="DefaultParagraphFont"/>
    <w:uiPriority w:val="99"/>
    <w:semiHidden/>
    <w:unhideWhenUsed/>
    <w:rsid w:val="00AA1E10"/>
    <w:rPr>
      <w:vertAlign w:val="superscript"/>
    </w:rPr>
  </w:style>
  <w:style w:type="paragraph" w:styleId="CommentSubject">
    <w:name w:val="annotation subject"/>
    <w:basedOn w:val="CommentText"/>
    <w:next w:val="CommentText"/>
    <w:link w:val="CommentSubjectChar"/>
    <w:uiPriority w:val="99"/>
    <w:semiHidden/>
    <w:unhideWhenUsed/>
    <w:rsid w:val="007051C5"/>
    <w:rPr>
      <w:b/>
      <w:bCs/>
    </w:rPr>
  </w:style>
  <w:style w:type="character" w:customStyle="1" w:styleId="CommentSubjectChar">
    <w:name w:val="Comment Subject Char"/>
    <w:basedOn w:val="CommentTextChar"/>
    <w:link w:val="CommentSubject"/>
    <w:uiPriority w:val="99"/>
    <w:semiHidden/>
    <w:rsid w:val="007051C5"/>
    <w:rPr>
      <w:b/>
      <w:bCs/>
      <w:sz w:val="20"/>
      <w:szCs w:val="20"/>
    </w:rPr>
  </w:style>
  <w:style w:type="paragraph" w:styleId="Revision">
    <w:name w:val="Revision"/>
    <w:hidden/>
    <w:uiPriority w:val="99"/>
    <w:semiHidden/>
    <w:rsid w:val="007255E8"/>
  </w:style>
  <w:style w:type="character" w:styleId="FollowedHyperlink">
    <w:name w:val="FollowedHyperlink"/>
    <w:basedOn w:val="DefaultParagraphFont"/>
    <w:uiPriority w:val="99"/>
    <w:semiHidden/>
    <w:unhideWhenUsed/>
    <w:rsid w:val="006B1E65"/>
    <w:rPr>
      <w:color w:val="954F72" w:themeColor="followedHyperlink"/>
      <w:u w:val="single"/>
    </w:rPr>
  </w:style>
  <w:style w:type="character" w:customStyle="1" w:styleId="Heading3Char">
    <w:name w:val="Heading 3 Char"/>
    <w:basedOn w:val="DefaultParagraphFont"/>
    <w:link w:val="Heading3"/>
    <w:uiPriority w:val="9"/>
    <w:rsid w:val="00720B2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5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cdc.gov/nchs/data/factsheets/factsheet_nha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1BAF-A113-BA44-B39A-42E5C9BF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13</Pages>
  <Words>42979</Words>
  <Characters>244981</Characters>
  <Application>Microsoft Office Word</Application>
  <DocSecurity>0</DocSecurity>
  <Lines>2041</Lines>
  <Paragraphs>574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Noura El Habbal</cp:lastModifiedBy>
  <cp:revision>322</cp:revision>
  <dcterms:created xsi:type="dcterms:W3CDTF">2019-07-10T19:09:00Z</dcterms:created>
  <dcterms:modified xsi:type="dcterms:W3CDTF">2019-08-15T10:07:00Z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