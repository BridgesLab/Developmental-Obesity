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1ADB049C" w14:textId="70818FD9" w:rsidR="00A737DE"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65519" w:history="1">
            <w:r w:rsidR="00A737DE" w:rsidRPr="00F17BCA">
              <w:rPr>
                <w:rStyle w:val="Hyperlink"/>
                <w:rFonts w:eastAsiaTheme="majorEastAsia" w:cstheme="minorHAnsi"/>
                <w:noProof/>
              </w:rPr>
              <w:t>Specific Aim 1</w:t>
            </w:r>
            <w:r w:rsidR="00A737DE">
              <w:rPr>
                <w:noProof/>
                <w:webHidden/>
              </w:rPr>
              <w:tab/>
            </w:r>
            <w:r w:rsidR="00A737DE">
              <w:rPr>
                <w:noProof/>
                <w:webHidden/>
              </w:rPr>
              <w:fldChar w:fldCharType="begin"/>
            </w:r>
            <w:r w:rsidR="00A737DE">
              <w:rPr>
                <w:noProof/>
                <w:webHidden/>
              </w:rPr>
              <w:instrText xml:space="preserve"> PAGEREF _Toc15465519 \h </w:instrText>
            </w:r>
            <w:r w:rsidR="00A737DE">
              <w:rPr>
                <w:noProof/>
                <w:webHidden/>
              </w:rPr>
            </w:r>
            <w:r w:rsidR="00A737DE">
              <w:rPr>
                <w:noProof/>
                <w:webHidden/>
              </w:rPr>
              <w:fldChar w:fldCharType="separate"/>
            </w:r>
            <w:r w:rsidR="00A737DE">
              <w:rPr>
                <w:noProof/>
                <w:webHidden/>
              </w:rPr>
              <w:t>3</w:t>
            </w:r>
            <w:r w:rsidR="00A737DE">
              <w:rPr>
                <w:noProof/>
                <w:webHidden/>
              </w:rPr>
              <w:fldChar w:fldCharType="end"/>
            </w:r>
          </w:hyperlink>
        </w:p>
        <w:p w14:paraId="5F4C8A05" w14:textId="33D94D9A" w:rsidR="00A737DE" w:rsidRDefault="00A737DE">
          <w:pPr>
            <w:pStyle w:val="TOC1"/>
            <w:tabs>
              <w:tab w:val="right" w:leader="dot" w:pos="9350"/>
            </w:tabs>
            <w:rPr>
              <w:rFonts w:eastAsiaTheme="minorEastAsia" w:cstheme="minorBidi"/>
              <w:b w:val="0"/>
              <w:bCs w:val="0"/>
              <w:i w:val="0"/>
              <w:iCs w:val="0"/>
              <w:noProof/>
            </w:rPr>
          </w:pPr>
          <w:hyperlink w:anchor="_Toc15465520" w:history="1">
            <w:r w:rsidRPr="00F17BCA">
              <w:rPr>
                <w:rStyle w:val="Hyperlink"/>
                <w:rFonts w:eastAsiaTheme="majorEastAsia" w:cstheme="minorHAnsi"/>
                <w:noProof/>
              </w:rPr>
              <w:t>Rationale and Background</w:t>
            </w:r>
            <w:r>
              <w:rPr>
                <w:noProof/>
                <w:webHidden/>
              </w:rPr>
              <w:tab/>
            </w:r>
            <w:r>
              <w:rPr>
                <w:noProof/>
                <w:webHidden/>
              </w:rPr>
              <w:fldChar w:fldCharType="begin"/>
            </w:r>
            <w:r>
              <w:rPr>
                <w:noProof/>
                <w:webHidden/>
              </w:rPr>
              <w:instrText xml:space="preserve"> PAGEREF _Toc15465520 \h </w:instrText>
            </w:r>
            <w:r>
              <w:rPr>
                <w:noProof/>
                <w:webHidden/>
              </w:rPr>
            </w:r>
            <w:r>
              <w:rPr>
                <w:noProof/>
                <w:webHidden/>
              </w:rPr>
              <w:fldChar w:fldCharType="separate"/>
            </w:r>
            <w:r>
              <w:rPr>
                <w:noProof/>
                <w:webHidden/>
              </w:rPr>
              <w:t>3</w:t>
            </w:r>
            <w:r>
              <w:rPr>
                <w:noProof/>
                <w:webHidden/>
              </w:rPr>
              <w:fldChar w:fldCharType="end"/>
            </w:r>
          </w:hyperlink>
        </w:p>
        <w:p w14:paraId="1657C83F" w14:textId="6381490A" w:rsidR="00A737DE" w:rsidRDefault="00A737DE">
          <w:pPr>
            <w:pStyle w:val="TOC2"/>
            <w:tabs>
              <w:tab w:val="right" w:leader="dot" w:pos="9350"/>
            </w:tabs>
            <w:rPr>
              <w:rFonts w:eastAsiaTheme="minorEastAsia" w:cstheme="minorBidi"/>
              <w:b w:val="0"/>
              <w:bCs w:val="0"/>
              <w:noProof/>
              <w:sz w:val="24"/>
              <w:szCs w:val="24"/>
            </w:rPr>
          </w:pPr>
          <w:hyperlink w:anchor="_Toc15465521" w:history="1">
            <w:r w:rsidRPr="00F17BCA">
              <w:rPr>
                <w:rStyle w:val="Hyperlink"/>
                <w:rFonts w:eastAsiaTheme="majorEastAsia" w:cstheme="minorHAnsi"/>
                <w:noProof/>
              </w:rPr>
              <w:t>Murine Placental Development and Physiology</w:t>
            </w:r>
            <w:r>
              <w:rPr>
                <w:noProof/>
                <w:webHidden/>
              </w:rPr>
              <w:tab/>
            </w:r>
            <w:r>
              <w:rPr>
                <w:noProof/>
                <w:webHidden/>
              </w:rPr>
              <w:fldChar w:fldCharType="begin"/>
            </w:r>
            <w:r>
              <w:rPr>
                <w:noProof/>
                <w:webHidden/>
              </w:rPr>
              <w:instrText xml:space="preserve"> PAGEREF _Toc15465521 \h </w:instrText>
            </w:r>
            <w:r>
              <w:rPr>
                <w:noProof/>
                <w:webHidden/>
              </w:rPr>
            </w:r>
            <w:r>
              <w:rPr>
                <w:noProof/>
                <w:webHidden/>
              </w:rPr>
              <w:fldChar w:fldCharType="separate"/>
            </w:r>
            <w:r>
              <w:rPr>
                <w:noProof/>
                <w:webHidden/>
              </w:rPr>
              <w:t>3</w:t>
            </w:r>
            <w:r>
              <w:rPr>
                <w:noProof/>
                <w:webHidden/>
              </w:rPr>
              <w:fldChar w:fldCharType="end"/>
            </w:r>
          </w:hyperlink>
        </w:p>
        <w:p w14:paraId="40A9D7FA" w14:textId="5BDBB0D0" w:rsidR="00A737DE" w:rsidRDefault="00A737DE">
          <w:pPr>
            <w:pStyle w:val="TOC2"/>
            <w:tabs>
              <w:tab w:val="right" w:leader="dot" w:pos="9350"/>
            </w:tabs>
            <w:rPr>
              <w:rFonts w:eastAsiaTheme="minorEastAsia" w:cstheme="minorBidi"/>
              <w:b w:val="0"/>
              <w:bCs w:val="0"/>
              <w:noProof/>
              <w:sz w:val="24"/>
              <w:szCs w:val="24"/>
            </w:rPr>
          </w:pPr>
          <w:hyperlink w:anchor="_Toc15465522" w:history="1">
            <w:r w:rsidRPr="00F17BCA">
              <w:rPr>
                <w:rStyle w:val="Hyperlink"/>
                <w:rFonts w:eastAsiaTheme="majorEastAsia" w:cstheme="minorHAnsi"/>
                <w:noProof/>
              </w:rPr>
              <w:t>Cortisol/Corticosterone Levels in Pregnancy</w:t>
            </w:r>
            <w:r>
              <w:rPr>
                <w:noProof/>
                <w:webHidden/>
              </w:rPr>
              <w:tab/>
            </w:r>
            <w:r>
              <w:rPr>
                <w:noProof/>
                <w:webHidden/>
              </w:rPr>
              <w:fldChar w:fldCharType="begin"/>
            </w:r>
            <w:r>
              <w:rPr>
                <w:noProof/>
                <w:webHidden/>
              </w:rPr>
              <w:instrText xml:space="preserve"> PAGEREF _Toc15465522 \h </w:instrText>
            </w:r>
            <w:r>
              <w:rPr>
                <w:noProof/>
                <w:webHidden/>
              </w:rPr>
            </w:r>
            <w:r>
              <w:rPr>
                <w:noProof/>
                <w:webHidden/>
              </w:rPr>
              <w:fldChar w:fldCharType="separate"/>
            </w:r>
            <w:r>
              <w:rPr>
                <w:noProof/>
                <w:webHidden/>
              </w:rPr>
              <w:t>3</w:t>
            </w:r>
            <w:r>
              <w:rPr>
                <w:noProof/>
                <w:webHidden/>
              </w:rPr>
              <w:fldChar w:fldCharType="end"/>
            </w:r>
          </w:hyperlink>
        </w:p>
        <w:p w14:paraId="4ECF6969" w14:textId="69F20992" w:rsidR="00A737DE" w:rsidRDefault="00A737DE">
          <w:pPr>
            <w:pStyle w:val="TOC2"/>
            <w:tabs>
              <w:tab w:val="right" w:leader="dot" w:pos="9350"/>
            </w:tabs>
            <w:rPr>
              <w:rFonts w:eastAsiaTheme="minorEastAsia" w:cstheme="minorBidi"/>
              <w:b w:val="0"/>
              <w:bCs w:val="0"/>
              <w:noProof/>
              <w:sz w:val="24"/>
              <w:szCs w:val="24"/>
            </w:rPr>
          </w:pPr>
          <w:hyperlink w:anchor="_Toc15465523" w:history="1">
            <w:r w:rsidRPr="00F17BCA">
              <w:rPr>
                <w:rStyle w:val="Hyperlink"/>
                <w:rFonts w:eastAsiaTheme="majorEastAsia" w:cstheme="minorHAnsi"/>
                <w:noProof/>
              </w:rPr>
              <w:t>Placental HSD11B2 Activity</w:t>
            </w:r>
            <w:r>
              <w:rPr>
                <w:noProof/>
                <w:webHidden/>
              </w:rPr>
              <w:tab/>
            </w:r>
            <w:r>
              <w:rPr>
                <w:noProof/>
                <w:webHidden/>
              </w:rPr>
              <w:fldChar w:fldCharType="begin"/>
            </w:r>
            <w:r>
              <w:rPr>
                <w:noProof/>
                <w:webHidden/>
              </w:rPr>
              <w:instrText xml:space="preserve"> PAGEREF _Toc15465523 \h </w:instrText>
            </w:r>
            <w:r>
              <w:rPr>
                <w:noProof/>
                <w:webHidden/>
              </w:rPr>
            </w:r>
            <w:r>
              <w:rPr>
                <w:noProof/>
                <w:webHidden/>
              </w:rPr>
              <w:fldChar w:fldCharType="separate"/>
            </w:r>
            <w:r>
              <w:rPr>
                <w:noProof/>
                <w:webHidden/>
              </w:rPr>
              <w:t>4</w:t>
            </w:r>
            <w:r>
              <w:rPr>
                <w:noProof/>
                <w:webHidden/>
              </w:rPr>
              <w:fldChar w:fldCharType="end"/>
            </w:r>
          </w:hyperlink>
        </w:p>
        <w:p w14:paraId="060BC7F3" w14:textId="2130F9F4" w:rsidR="00A737DE" w:rsidRDefault="00A737DE">
          <w:pPr>
            <w:pStyle w:val="TOC2"/>
            <w:tabs>
              <w:tab w:val="right" w:leader="dot" w:pos="9350"/>
            </w:tabs>
            <w:rPr>
              <w:rFonts w:eastAsiaTheme="minorEastAsia" w:cstheme="minorBidi"/>
              <w:b w:val="0"/>
              <w:bCs w:val="0"/>
              <w:noProof/>
              <w:sz w:val="24"/>
              <w:szCs w:val="24"/>
            </w:rPr>
          </w:pPr>
          <w:hyperlink w:anchor="_Toc15465524" w:history="1">
            <w:r w:rsidRPr="00F17BCA">
              <w:rPr>
                <w:rStyle w:val="Hyperlink"/>
                <w:rFonts w:eastAsiaTheme="majorEastAsia" w:cstheme="minorHAnsi"/>
                <w:noProof/>
              </w:rPr>
              <w:t>Fetal HPA Axis Development</w:t>
            </w:r>
            <w:r>
              <w:rPr>
                <w:noProof/>
                <w:webHidden/>
              </w:rPr>
              <w:tab/>
            </w:r>
            <w:r>
              <w:rPr>
                <w:noProof/>
                <w:webHidden/>
              </w:rPr>
              <w:fldChar w:fldCharType="begin"/>
            </w:r>
            <w:r>
              <w:rPr>
                <w:noProof/>
                <w:webHidden/>
              </w:rPr>
              <w:instrText xml:space="preserve"> PAGEREF _Toc15465524 \h </w:instrText>
            </w:r>
            <w:r>
              <w:rPr>
                <w:noProof/>
                <w:webHidden/>
              </w:rPr>
            </w:r>
            <w:r>
              <w:rPr>
                <w:noProof/>
                <w:webHidden/>
              </w:rPr>
              <w:fldChar w:fldCharType="separate"/>
            </w:r>
            <w:r>
              <w:rPr>
                <w:noProof/>
                <w:webHidden/>
              </w:rPr>
              <w:t>4</w:t>
            </w:r>
            <w:r>
              <w:rPr>
                <w:noProof/>
                <w:webHidden/>
              </w:rPr>
              <w:fldChar w:fldCharType="end"/>
            </w:r>
          </w:hyperlink>
        </w:p>
        <w:p w14:paraId="0D0270D9" w14:textId="297BE198" w:rsidR="00A737DE" w:rsidRDefault="00A737DE">
          <w:pPr>
            <w:pStyle w:val="TOC2"/>
            <w:tabs>
              <w:tab w:val="right" w:leader="dot" w:pos="9350"/>
            </w:tabs>
            <w:rPr>
              <w:rFonts w:eastAsiaTheme="minorEastAsia" w:cstheme="minorBidi"/>
              <w:b w:val="0"/>
              <w:bCs w:val="0"/>
              <w:noProof/>
              <w:sz w:val="24"/>
              <w:szCs w:val="24"/>
            </w:rPr>
          </w:pPr>
          <w:hyperlink w:anchor="_Toc15465525" w:history="1">
            <w:r w:rsidRPr="00F17BCA">
              <w:rPr>
                <w:rStyle w:val="Hyperlink"/>
                <w:rFonts w:eastAsiaTheme="majorEastAsia" w:cstheme="minorHAnsi"/>
                <w:noProof/>
              </w:rPr>
              <w:t>Glucocorticoid Treatments in Pregnancy</w:t>
            </w:r>
            <w:r>
              <w:rPr>
                <w:noProof/>
                <w:webHidden/>
              </w:rPr>
              <w:tab/>
            </w:r>
            <w:r>
              <w:rPr>
                <w:noProof/>
                <w:webHidden/>
              </w:rPr>
              <w:fldChar w:fldCharType="begin"/>
            </w:r>
            <w:r>
              <w:rPr>
                <w:noProof/>
                <w:webHidden/>
              </w:rPr>
              <w:instrText xml:space="preserve"> PAGEREF _Toc15465525 \h </w:instrText>
            </w:r>
            <w:r>
              <w:rPr>
                <w:noProof/>
                <w:webHidden/>
              </w:rPr>
            </w:r>
            <w:r>
              <w:rPr>
                <w:noProof/>
                <w:webHidden/>
              </w:rPr>
              <w:fldChar w:fldCharType="separate"/>
            </w:r>
            <w:r>
              <w:rPr>
                <w:noProof/>
                <w:webHidden/>
              </w:rPr>
              <w:t>5</w:t>
            </w:r>
            <w:r>
              <w:rPr>
                <w:noProof/>
                <w:webHidden/>
              </w:rPr>
              <w:fldChar w:fldCharType="end"/>
            </w:r>
          </w:hyperlink>
        </w:p>
        <w:p w14:paraId="31AFF7D2" w14:textId="19067F6C" w:rsidR="00A737DE" w:rsidRDefault="00A737DE">
          <w:pPr>
            <w:pStyle w:val="TOC2"/>
            <w:tabs>
              <w:tab w:val="right" w:leader="dot" w:pos="9350"/>
            </w:tabs>
            <w:rPr>
              <w:rFonts w:eastAsiaTheme="minorEastAsia" w:cstheme="minorBidi"/>
              <w:b w:val="0"/>
              <w:bCs w:val="0"/>
              <w:noProof/>
              <w:sz w:val="24"/>
              <w:szCs w:val="24"/>
            </w:rPr>
          </w:pPr>
          <w:hyperlink w:anchor="_Toc15465526" w:history="1">
            <w:r w:rsidRPr="00F17BCA">
              <w:rPr>
                <w:rStyle w:val="Hyperlink"/>
                <w:rFonts w:eastAsiaTheme="majorEastAsia" w:cstheme="minorHAnsi"/>
                <w:noProof/>
              </w:rPr>
              <w:t>Effects of Glucocorticoid Exposure on Placenta and Fetus</w:t>
            </w:r>
            <w:r>
              <w:rPr>
                <w:noProof/>
                <w:webHidden/>
              </w:rPr>
              <w:tab/>
            </w:r>
            <w:r>
              <w:rPr>
                <w:noProof/>
                <w:webHidden/>
              </w:rPr>
              <w:fldChar w:fldCharType="begin"/>
            </w:r>
            <w:r>
              <w:rPr>
                <w:noProof/>
                <w:webHidden/>
              </w:rPr>
              <w:instrText xml:space="preserve"> PAGEREF _Toc15465526 \h </w:instrText>
            </w:r>
            <w:r>
              <w:rPr>
                <w:noProof/>
                <w:webHidden/>
              </w:rPr>
            </w:r>
            <w:r>
              <w:rPr>
                <w:noProof/>
                <w:webHidden/>
              </w:rPr>
              <w:fldChar w:fldCharType="separate"/>
            </w:r>
            <w:r>
              <w:rPr>
                <w:noProof/>
                <w:webHidden/>
              </w:rPr>
              <w:t>5</w:t>
            </w:r>
            <w:r>
              <w:rPr>
                <w:noProof/>
                <w:webHidden/>
              </w:rPr>
              <w:fldChar w:fldCharType="end"/>
            </w:r>
          </w:hyperlink>
        </w:p>
        <w:p w14:paraId="46C2F59A" w14:textId="65DB5BE7" w:rsidR="00A737DE" w:rsidRDefault="00A737DE">
          <w:pPr>
            <w:pStyle w:val="TOC3"/>
            <w:tabs>
              <w:tab w:val="right" w:leader="dot" w:pos="9350"/>
            </w:tabs>
            <w:rPr>
              <w:rFonts w:eastAsiaTheme="minorEastAsia" w:cstheme="minorBidi"/>
              <w:noProof/>
              <w:sz w:val="24"/>
              <w:szCs w:val="24"/>
            </w:rPr>
          </w:pPr>
          <w:hyperlink w:anchor="_Toc15465527" w:history="1">
            <w:r w:rsidRPr="00F17BCA">
              <w:rPr>
                <w:rStyle w:val="Hyperlink"/>
                <w:rFonts w:eastAsiaTheme="majorEastAsia"/>
                <w:noProof/>
              </w:rPr>
              <w:t>Fetal and Placental Development</w:t>
            </w:r>
            <w:r>
              <w:rPr>
                <w:noProof/>
                <w:webHidden/>
              </w:rPr>
              <w:tab/>
            </w:r>
            <w:r>
              <w:rPr>
                <w:noProof/>
                <w:webHidden/>
              </w:rPr>
              <w:fldChar w:fldCharType="begin"/>
            </w:r>
            <w:r>
              <w:rPr>
                <w:noProof/>
                <w:webHidden/>
              </w:rPr>
              <w:instrText xml:space="preserve"> PAGEREF _Toc15465527 \h </w:instrText>
            </w:r>
            <w:r>
              <w:rPr>
                <w:noProof/>
                <w:webHidden/>
              </w:rPr>
            </w:r>
            <w:r>
              <w:rPr>
                <w:noProof/>
                <w:webHidden/>
              </w:rPr>
              <w:fldChar w:fldCharType="separate"/>
            </w:r>
            <w:r>
              <w:rPr>
                <w:noProof/>
                <w:webHidden/>
              </w:rPr>
              <w:t>5</w:t>
            </w:r>
            <w:r>
              <w:rPr>
                <w:noProof/>
                <w:webHidden/>
              </w:rPr>
              <w:fldChar w:fldCharType="end"/>
            </w:r>
          </w:hyperlink>
        </w:p>
        <w:p w14:paraId="4054E545" w14:textId="5662C785" w:rsidR="00A737DE" w:rsidRDefault="00A737DE">
          <w:pPr>
            <w:pStyle w:val="TOC3"/>
            <w:tabs>
              <w:tab w:val="right" w:leader="dot" w:pos="9350"/>
            </w:tabs>
            <w:rPr>
              <w:rFonts w:eastAsiaTheme="minorEastAsia" w:cstheme="minorBidi"/>
              <w:noProof/>
              <w:sz w:val="24"/>
              <w:szCs w:val="24"/>
            </w:rPr>
          </w:pPr>
          <w:hyperlink w:anchor="_Toc15465528" w:history="1">
            <w:r w:rsidRPr="00F17BCA">
              <w:rPr>
                <w:rStyle w:val="Hyperlink"/>
                <w:rFonts w:eastAsiaTheme="majorEastAsia"/>
                <w:noProof/>
              </w:rPr>
              <w:t>Placental Protein Expression</w:t>
            </w:r>
            <w:r>
              <w:rPr>
                <w:noProof/>
                <w:webHidden/>
              </w:rPr>
              <w:tab/>
            </w:r>
            <w:r>
              <w:rPr>
                <w:noProof/>
                <w:webHidden/>
              </w:rPr>
              <w:fldChar w:fldCharType="begin"/>
            </w:r>
            <w:r>
              <w:rPr>
                <w:noProof/>
                <w:webHidden/>
              </w:rPr>
              <w:instrText xml:space="preserve"> PAGEREF _Toc15465528 \h </w:instrText>
            </w:r>
            <w:r>
              <w:rPr>
                <w:noProof/>
                <w:webHidden/>
              </w:rPr>
            </w:r>
            <w:r>
              <w:rPr>
                <w:noProof/>
                <w:webHidden/>
              </w:rPr>
              <w:fldChar w:fldCharType="separate"/>
            </w:r>
            <w:r>
              <w:rPr>
                <w:noProof/>
                <w:webHidden/>
              </w:rPr>
              <w:t>5</w:t>
            </w:r>
            <w:r>
              <w:rPr>
                <w:noProof/>
                <w:webHidden/>
              </w:rPr>
              <w:fldChar w:fldCharType="end"/>
            </w:r>
          </w:hyperlink>
        </w:p>
        <w:p w14:paraId="13EC571E" w14:textId="5BC2710A" w:rsidR="00A737DE" w:rsidRDefault="00A737DE">
          <w:pPr>
            <w:pStyle w:val="TOC3"/>
            <w:tabs>
              <w:tab w:val="right" w:leader="dot" w:pos="9350"/>
            </w:tabs>
            <w:rPr>
              <w:rFonts w:eastAsiaTheme="minorEastAsia" w:cstheme="minorBidi"/>
              <w:noProof/>
              <w:sz w:val="24"/>
              <w:szCs w:val="24"/>
            </w:rPr>
          </w:pPr>
          <w:hyperlink w:anchor="_Toc15465529" w:history="1">
            <w:r w:rsidRPr="00F17BCA">
              <w:rPr>
                <w:rStyle w:val="Hyperlink"/>
                <w:rFonts w:eastAsiaTheme="majorEastAsia"/>
                <w:noProof/>
              </w:rPr>
              <w:t>Placental Glucose and Amino Acid Transporters</w:t>
            </w:r>
            <w:r>
              <w:rPr>
                <w:noProof/>
                <w:webHidden/>
              </w:rPr>
              <w:tab/>
            </w:r>
            <w:r>
              <w:rPr>
                <w:noProof/>
                <w:webHidden/>
              </w:rPr>
              <w:fldChar w:fldCharType="begin"/>
            </w:r>
            <w:r>
              <w:rPr>
                <w:noProof/>
                <w:webHidden/>
              </w:rPr>
              <w:instrText xml:space="preserve"> PAGEREF _Toc15465529 \h </w:instrText>
            </w:r>
            <w:r>
              <w:rPr>
                <w:noProof/>
                <w:webHidden/>
              </w:rPr>
            </w:r>
            <w:r>
              <w:rPr>
                <w:noProof/>
                <w:webHidden/>
              </w:rPr>
              <w:fldChar w:fldCharType="separate"/>
            </w:r>
            <w:r>
              <w:rPr>
                <w:noProof/>
                <w:webHidden/>
              </w:rPr>
              <w:t>6</w:t>
            </w:r>
            <w:r>
              <w:rPr>
                <w:noProof/>
                <w:webHidden/>
              </w:rPr>
              <w:fldChar w:fldCharType="end"/>
            </w:r>
          </w:hyperlink>
        </w:p>
        <w:p w14:paraId="6CD6E593" w14:textId="395EC0BE" w:rsidR="00A737DE" w:rsidRDefault="00A737DE">
          <w:pPr>
            <w:pStyle w:val="TOC2"/>
            <w:tabs>
              <w:tab w:val="right" w:leader="dot" w:pos="9350"/>
            </w:tabs>
            <w:rPr>
              <w:rFonts w:eastAsiaTheme="minorEastAsia" w:cstheme="minorBidi"/>
              <w:b w:val="0"/>
              <w:bCs w:val="0"/>
              <w:noProof/>
              <w:sz w:val="24"/>
              <w:szCs w:val="24"/>
            </w:rPr>
          </w:pPr>
          <w:hyperlink w:anchor="_Toc15465530" w:history="1">
            <w:r w:rsidRPr="00F17BCA">
              <w:rPr>
                <w:rStyle w:val="Hyperlink"/>
                <w:rFonts w:eastAsiaTheme="majorEastAsia" w:cstheme="minorHAnsi"/>
                <w:noProof/>
                <w:highlight w:val="green"/>
              </w:rPr>
              <w:t>Effect of In Utero Glucocorticoid Exposure on Offspring</w:t>
            </w:r>
            <w:r>
              <w:rPr>
                <w:noProof/>
                <w:webHidden/>
              </w:rPr>
              <w:tab/>
            </w:r>
            <w:r>
              <w:rPr>
                <w:noProof/>
                <w:webHidden/>
              </w:rPr>
              <w:fldChar w:fldCharType="begin"/>
            </w:r>
            <w:r>
              <w:rPr>
                <w:noProof/>
                <w:webHidden/>
              </w:rPr>
              <w:instrText xml:space="preserve"> PAGEREF _Toc15465530 \h </w:instrText>
            </w:r>
            <w:r>
              <w:rPr>
                <w:noProof/>
                <w:webHidden/>
              </w:rPr>
            </w:r>
            <w:r>
              <w:rPr>
                <w:noProof/>
                <w:webHidden/>
              </w:rPr>
              <w:fldChar w:fldCharType="separate"/>
            </w:r>
            <w:r>
              <w:rPr>
                <w:noProof/>
                <w:webHidden/>
              </w:rPr>
              <w:t>6</w:t>
            </w:r>
            <w:r>
              <w:rPr>
                <w:noProof/>
                <w:webHidden/>
              </w:rPr>
              <w:fldChar w:fldCharType="end"/>
            </w:r>
          </w:hyperlink>
        </w:p>
        <w:p w14:paraId="0B3223C7" w14:textId="634B4588" w:rsidR="00A737DE" w:rsidRDefault="00A737DE">
          <w:pPr>
            <w:pStyle w:val="TOC1"/>
            <w:tabs>
              <w:tab w:val="right" w:leader="dot" w:pos="9350"/>
            </w:tabs>
            <w:rPr>
              <w:rFonts w:eastAsiaTheme="minorEastAsia" w:cstheme="minorBidi"/>
              <w:b w:val="0"/>
              <w:bCs w:val="0"/>
              <w:i w:val="0"/>
              <w:iCs w:val="0"/>
              <w:noProof/>
            </w:rPr>
          </w:pPr>
          <w:hyperlink w:anchor="_Toc15465531" w:history="1">
            <w:r w:rsidRPr="00F17BCA">
              <w:rPr>
                <w:rStyle w:val="Hyperlink"/>
                <w:rFonts w:eastAsiaTheme="majorEastAsia" w:cstheme="minorHAnsi"/>
                <w:noProof/>
              </w:rPr>
              <w:t>Experimental Design</w:t>
            </w:r>
            <w:r>
              <w:rPr>
                <w:noProof/>
                <w:webHidden/>
              </w:rPr>
              <w:tab/>
            </w:r>
            <w:r>
              <w:rPr>
                <w:noProof/>
                <w:webHidden/>
              </w:rPr>
              <w:fldChar w:fldCharType="begin"/>
            </w:r>
            <w:r>
              <w:rPr>
                <w:noProof/>
                <w:webHidden/>
              </w:rPr>
              <w:instrText xml:space="preserve"> PAGEREF _Toc15465531 \h </w:instrText>
            </w:r>
            <w:r>
              <w:rPr>
                <w:noProof/>
                <w:webHidden/>
              </w:rPr>
            </w:r>
            <w:r>
              <w:rPr>
                <w:noProof/>
                <w:webHidden/>
              </w:rPr>
              <w:fldChar w:fldCharType="separate"/>
            </w:r>
            <w:r>
              <w:rPr>
                <w:noProof/>
                <w:webHidden/>
              </w:rPr>
              <w:t>7</w:t>
            </w:r>
            <w:r>
              <w:rPr>
                <w:noProof/>
                <w:webHidden/>
              </w:rPr>
              <w:fldChar w:fldCharType="end"/>
            </w:r>
          </w:hyperlink>
        </w:p>
        <w:p w14:paraId="1D934803" w14:textId="4FC2BC58" w:rsidR="00A737DE" w:rsidRDefault="00A737DE">
          <w:pPr>
            <w:pStyle w:val="TOC3"/>
            <w:tabs>
              <w:tab w:val="right" w:leader="dot" w:pos="9350"/>
            </w:tabs>
            <w:rPr>
              <w:rFonts w:eastAsiaTheme="minorEastAsia" w:cstheme="minorBidi"/>
              <w:noProof/>
              <w:sz w:val="24"/>
              <w:szCs w:val="24"/>
            </w:rPr>
          </w:pPr>
          <w:hyperlink w:anchor="_Toc15465532" w:history="1">
            <w:r w:rsidRPr="00F17BCA">
              <w:rPr>
                <w:rStyle w:val="Hyperlink"/>
                <w:rFonts w:eastAsiaTheme="majorEastAsia" w:cstheme="minorHAnsi"/>
                <w:noProof/>
              </w:rPr>
              <w:t>Figure 1: Diagram representing the experimental design and respective timeline</w:t>
            </w:r>
            <w:r>
              <w:rPr>
                <w:noProof/>
                <w:webHidden/>
              </w:rPr>
              <w:tab/>
            </w:r>
            <w:r>
              <w:rPr>
                <w:noProof/>
                <w:webHidden/>
              </w:rPr>
              <w:fldChar w:fldCharType="begin"/>
            </w:r>
            <w:r>
              <w:rPr>
                <w:noProof/>
                <w:webHidden/>
              </w:rPr>
              <w:instrText xml:space="preserve"> PAGEREF _Toc15465532 \h </w:instrText>
            </w:r>
            <w:r>
              <w:rPr>
                <w:noProof/>
                <w:webHidden/>
              </w:rPr>
            </w:r>
            <w:r>
              <w:rPr>
                <w:noProof/>
                <w:webHidden/>
              </w:rPr>
              <w:fldChar w:fldCharType="separate"/>
            </w:r>
            <w:r>
              <w:rPr>
                <w:noProof/>
                <w:webHidden/>
              </w:rPr>
              <w:t>8</w:t>
            </w:r>
            <w:r>
              <w:rPr>
                <w:noProof/>
                <w:webHidden/>
              </w:rPr>
              <w:fldChar w:fldCharType="end"/>
            </w:r>
          </w:hyperlink>
        </w:p>
        <w:p w14:paraId="363E4FD7" w14:textId="1C02651D" w:rsidR="00A737DE" w:rsidRDefault="00A737DE">
          <w:pPr>
            <w:pStyle w:val="TOC1"/>
            <w:tabs>
              <w:tab w:val="right" w:leader="dot" w:pos="9350"/>
            </w:tabs>
            <w:rPr>
              <w:rFonts w:eastAsiaTheme="minorEastAsia" w:cstheme="minorBidi"/>
              <w:b w:val="0"/>
              <w:bCs w:val="0"/>
              <w:i w:val="0"/>
              <w:iCs w:val="0"/>
              <w:noProof/>
            </w:rPr>
          </w:pPr>
          <w:hyperlink w:anchor="_Toc15465533" w:history="1">
            <w:r w:rsidRPr="00F17BCA">
              <w:rPr>
                <w:rStyle w:val="Hyperlink"/>
                <w:rFonts w:eastAsiaTheme="majorEastAsia" w:cstheme="minorHAnsi"/>
                <w:noProof/>
              </w:rPr>
              <w:t>Methods</w:t>
            </w:r>
            <w:r>
              <w:rPr>
                <w:noProof/>
                <w:webHidden/>
              </w:rPr>
              <w:tab/>
            </w:r>
            <w:r>
              <w:rPr>
                <w:noProof/>
                <w:webHidden/>
              </w:rPr>
              <w:fldChar w:fldCharType="begin"/>
            </w:r>
            <w:r>
              <w:rPr>
                <w:noProof/>
                <w:webHidden/>
              </w:rPr>
              <w:instrText xml:space="preserve"> PAGEREF _Toc15465533 \h </w:instrText>
            </w:r>
            <w:r>
              <w:rPr>
                <w:noProof/>
                <w:webHidden/>
              </w:rPr>
            </w:r>
            <w:r>
              <w:rPr>
                <w:noProof/>
                <w:webHidden/>
              </w:rPr>
              <w:fldChar w:fldCharType="separate"/>
            </w:r>
            <w:r>
              <w:rPr>
                <w:noProof/>
                <w:webHidden/>
              </w:rPr>
              <w:t>9</w:t>
            </w:r>
            <w:r>
              <w:rPr>
                <w:noProof/>
                <w:webHidden/>
              </w:rPr>
              <w:fldChar w:fldCharType="end"/>
            </w:r>
          </w:hyperlink>
        </w:p>
        <w:p w14:paraId="0F89C027" w14:textId="1DEA057C" w:rsidR="00A737DE" w:rsidRDefault="00A737DE">
          <w:pPr>
            <w:pStyle w:val="TOC2"/>
            <w:tabs>
              <w:tab w:val="right" w:leader="dot" w:pos="9350"/>
            </w:tabs>
            <w:rPr>
              <w:rFonts w:eastAsiaTheme="minorEastAsia" w:cstheme="minorBidi"/>
              <w:b w:val="0"/>
              <w:bCs w:val="0"/>
              <w:noProof/>
              <w:sz w:val="24"/>
              <w:szCs w:val="24"/>
            </w:rPr>
          </w:pPr>
          <w:hyperlink w:anchor="_Toc15465534" w:history="1">
            <w:r w:rsidRPr="00F17BCA">
              <w:rPr>
                <w:rStyle w:val="Hyperlink"/>
                <w:rFonts w:eastAsiaTheme="majorEastAsia" w:cstheme="minorHAnsi"/>
                <w:noProof/>
              </w:rPr>
              <w:t>Dexamethasone Exposure</w:t>
            </w:r>
            <w:r>
              <w:rPr>
                <w:noProof/>
                <w:webHidden/>
              </w:rPr>
              <w:tab/>
            </w:r>
            <w:r>
              <w:rPr>
                <w:noProof/>
                <w:webHidden/>
              </w:rPr>
              <w:fldChar w:fldCharType="begin"/>
            </w:r>
            <w:r>
              <w:rPr>
                <w:noProof/>
                <w:webHidden/>
              </w:rPr>
              <w:instrText xml:space="preserve"> PAGEREF _Toc15465534 \h </w:instrText>
            </w:r>
            <w:r>
              <w:rPr>
                <w:noProof/>
                <w:webHidden/>
              </w:rPr>
            </w:r>
            <w:r>
              <w:rPr>
                <w:noProof/>
                <w:webHidden/>
              </w:rPr>
              <w:fldChar w:fldCharType="separate"/>
            </w:r>
            <w:r>
              <w:rPr>
                <w:noProof/>
                <w:webHidden/>
              </w:rPr>
              <w:t>9</w:t>
            </w:r>
            <w:r>
              <w:rPr>
                <w:noProof/>
                <w:webHidden/>
              </w:rPr>
              <w:fldChar w:fldCharType="end"/>
            </w:r>
          </w:hyperlink>
        </w:p>
        <w:p w14:paraId="329D51DD" w14:textId="3FF57E55" w:rsidR="00A737DE" w:rsidRDefault="00A737DE">
          <w:pPr>
            <w:pStyle w:val="TOC2"/>
            <w:tabs>
              <w:tab w:val="right" w:leader="dot" w:pos="9350"/>
            </w:tabs>
            <w:rPr>
              <w:rFonts w:eastAsiaTheme="minorEastAsia" w:cstheme="minorBidi"/>
              <w:b w:val="0"/>
              <w:bCs w:val="0"/>
              <w:noProof/>
              <w:sz w:val="24"/>
              <w:szCs w:val="24"/>
            </w:rPr>
          </w:pPr>
          <w:hyperlink w:anchor="_Toc15465535" w:history="1">
            <w:r w:rsidRPr="00F17BCA">
              <w:rPr>
                <w:rStyle w:val="Hyperlink"/>
                <w:rFonts w:eastAsiaTheme="majorEastAsia" w:cstheme="minorHAnsi"/>
                <w:noProof/>
              </w:rPr>
              <w:t>Food Intake</w:t>
            </w:r>
            <w:r>
              <w:rPr>
                <w:noProof/>
                <w:webHidden/>
              </w:rPr>
              <w:tab/>
            </w:r>
            <w:r>
              <w:rPr>
                <w:noProof/>
                <w:webHidden/>
              </w:rPr>
              <w:fldChar w:fldCharType="begin"/>
            </w:r>
            <w:r>
              <w:rPr>
                <w:noProof/>
                <w:webHidden/>
              </w:rPr>
              <w:instrText xml:space="preserve"> PAGEREF _Toc15465535 \h </w:instrText>
            </w:r>
            <w:r>
              <w:rPr>
                <w:noProof/>
                <w:webHidden/>
              </w:rPr>
            </w:r>
            <w:r>
              <w:rPr>
                <w:noProof/>
                <w:webHidden/>
              </w:rPr>
              <w:fldChar w:fldCharType="separate"/>
            </w:r>
            <w:r>
              <w:rPr>
                <w:noProof/>
                <w:webHidden/>
              </w:rPr>
              <w:t>9</w:t>
            </w:r>
            <w:r>
              <w:rPr>
                <w:noProof/>
                <w:webHidden/>
              </w:rPr>
              <w:fldChar w:fldCharType="end"/>
            </w:r>
          </w:hyperlink>
        </w:p>
        <w:p w14:paraId="585A5FE1" w14:textId="2FA95971" w:rsidR="00A737DE" w:rsidRDefault="00A737DE">
          <w:pPr>
            <w:pStyle w:val="TOC2"/>
            <w:tabs>
              <w:tab w:val="right" w:leader="dot" w:pos="9350"/>
            </w:tabs>
            <w:rPr>
              <w:rFonts w:eastAsiaTheme="minorEastAsia" w:cstheme="minorBidi"/>
              <w:b w:val="0"/>
              <w:bCs w:val="0"/>
              <w:noProof/>
              <w:sz w:val="24"/>
              <w:szCs w:val="24"/>
            </w:rPr>
          </w:pPr>
          <w:hyperlink w:anchor="_Toc15465536" w:history="1">
            <w:r w:rsidRPr="00F17BCA">
              <w:rPr>
                <w:rStyle w:val="Hyperlink"/>
                <w:rFonts w:eastAsiaTheme="majorEastAsia" w:cstheme="minorHAnsi"/>
                <w:noProof/>
              </w:rPr>
              <w:t>Body Composition</w:t>
            </w:r>
            <w:r>
              <w:rPr>
                <w:noProof/>
                <w:webHidden/>
              </w:rPr>
              <w:tab/>
            </w:r>
            <w:r>
              <w:rPr>
                <w:noProof/>
                <w:webHidden/>
              </w:rPr>
              <w:fldChar w:fldCharType="begin"/>
            </w:r>
            <w:r>
              <w:rPr>
                <w:noProof/>
                <w:webHidden/>
              </w:rPr>
              <w:instrText xml:space="preserve"> PAGEREF _Toc15465536 \h </w:instrText>
            </w:r>
            <w:r>
              <w:rPr>
                <w:noProof/>
                <w:webHidden/>
              </w:rPr>
            </w:r>
            <w:r>
              <w:rPr>
                <w:noProof/>
                <w:webHidden/>
              </w:rPr>
              <w:fldChar w:fldCharType="separate"/>
            </w:r>
            <w:r>
              <w:rPr>
                <w:noProof/>
                <w:webHidden/>
              </w:rPr>
              <w:t>9</w:t>
            </w:r>
            <w:r>
              <w:rPr>
                <w:noProof/>
                <w:webHidden/>
              </w:rPr>
              <w:fldChar w:fldCharType="end"/>
            </w:r>
          </w:hyperlink>
        </w:p>
        <w:p w14:paraId="1E1D175A" w14:textId="684F4BB7" w:rsidR="00A737DE" w:rsidRDefault="00A737DE">
          <w:pPr>
            <w:pStyle w:val="TOC2"/>
            <w:tabs>
              <w:tab w:val="right" w:leader="dot" w:pos="9350"/>
            </w:tabs>
            <w:rPr>
              <w:rFonts w:eastAsiaTheme="minorEastAsia" w:cstheme="minorBidi"/>
              <w:b w:val="0"/>
              <w:bCs w:val="0"/>
              <w:noProof/>
              <w:sz w:val="24"/>
              <w:szCs w:val="24"/>
            </w:rPr>
          </w:pPr>
          <w:hyperlink w:anchor="_Toc15465537" w:history="1">
            <w:r w:rsidRPr="00F17BCA">
              <w:rPr>
                <w:rStyle w:val="Hyperlink"/>
                <w:rFonts w:eastAsiaTheme="majorEastAsia" w:cstheme="minorHAnsi"/>
                <w:noProof/>
              </w:rPr>
              <w:t>Sacrifice and Tissue and Blood Collection</w:t>
            </w:r>
            <w:r>
              <w:rPr>
                <w:noProof/>
                <w:webHidden/>
              </w:rPr>
              <w:tab/>
            </w:r>
            <w:r>
              <w:rPr>
                <w:noProof/>
                <w:webHidden/>
              </w:rPr>
              <w:fldChar w:fldCharType="begin"/>
            </w:r>
            <w:r>
              <w:rPr>
                <w:noProof/>
                <w:webHidden/>
              </w:rPr>
              <w:instrText xml:space="preserve"> PAGEREF _Toc15465537 \h </w:instrText>
            </w:r>
            <w:r>
              <w:rPr>
                <w:noProof/>
                <w:webHidden/>
              </w:rPr>
            </w:r>
            <w:r>
              <w:rPr>
                <w:noProof/>
                <w:webHidden/>
              </w:rPr>
              <w:fldChar w:fldCharType="separate"/>
            </w:r>
            <w:r>
              <w:rPr>
                <w:noProof/>
                <w:webHidden/>
              </w:rPr>
              <w:t>9</w:t>
            </w:r>
            <w:r>
              <w:rPr>
                <w:noProof/>
                <w:webHidden/>
              </w:rPr>
              <w:fldChar w:fldCharType="end"/>
            </w:r>
          </w:hyperlink>
        </w:p>
        <w:p w14:paraId="5D159EA7" w14:textId="5E4DD81C" w:rsidR="00A737DE" w:rsidRDefault="00A737DE">
          <w:pPr>
            <w:pStyle w:val="TOC2"/>
            <w:tabs>
              <w:tab w:val="right" w:leader="dot" w:pos="9350"/>
            </w:tabs>
            <w:rPr>
              <w:rFonts w:eastAsiaTheme="minorEastAsia" w:cstheme="minorBidi"/>
              <w:b w:val="0"/>
              <w:bCs w:val="0"/>
              <w:noProof/>
              <w:sz w:val="24"/>
              <w:szCs w:val="24"/>
            </w:rPr>
          </w:pPr>
          <w:hyperlink w:anchor="_Toc15465538" w:history="1">
            <w:r w:rsidRPr="00F17BCA">
              <w:rPr>
                <w:rStyle w:val="Hyperlink"/>
                <w:rFonts w:eastAsiaTheme="majorEastAsia" w:cstheme="minorHAnsi"/>
                <w:noProof/>
              </w:rPr>
              <w:t>Real time qPCR</w:t>
            </w:r>
            <w:r>
              <w:rPr>
                <w:noProof/>
                <w:webHidden/>
              </w:rPr>
              <w:tab/>
            </w:r>
            <w:r>
              <w:rPr>
                <w:noProof/>
                <w:webHidden/>
              </w:rPr>
              <w:fldChar w:fldCharType="begin"/>
            </w:r>
            <w:r>
              <w:rPr>
                <w:noProof/>
                <w:webHidden/>
              </w:rPr>
              <w:instrText xml:space="preserve"> PAGEREF _Toc15465538 \h </w:instrText>
            </w:r>
            <w:r>
              <w:rPr>
                <w:noProof/>
                <w:webHidden/>
              </w:rPr>
            </w:r>
            <w:r>
              <w:rPr>
                <w:noProof/>
                <w:webHidden/>
              </w:rPr>
              <w:fldChar w:fldCharType="separate"/>
            </w:r>
            <w:r>
              <w:rPr>
                <w:noProof/>
                <w:webHidden/>
              </w:rPr>
              <w:t>10</w:t>
            </w:r>
            <w:r>
              <w:rPr>
                <w:noProof/>
                <w:webHidden/>
              </w:rPr>
              <w:fldChar w:fldCharType="end"/>
            </w:r>
          </w:hyperlink>
        </w:p>
        <w:p w14:paraId="21744709" w14:textId="7A39E95F" w:rsidR="00A737DE" w:rsidRDefault="00A737DE">
          <w:pPr>
            <w:pStyle w:val="TOC2"/>
            <w:tabs>
              <w:tab w:val="right" w:leader="dot" w:pos="9350"/>
            </w:tabs>
            <w:rPr>
              <w:rFonts w:eastAsiaTheme="minorEastAsia" w:cstheme="minorBidi"/>
              <w:b w:val="0"/>
              <w:bCs w:val="0"/>
              <w:noProof/>
              <w:sz w:val="24"/>
              <w:szCs w:val="24"/>
            </w:rPr>
          </w:pPr>
          <w:hyperlink w:anchor="_Toc15465539" w:history="1">
            <w:r w:rsidRPr="00F17BCA">
              <w:rPr>
                <w:rStyle w:val="Hyperlink"/>
                <w:rFonts w:eastAsiaTheme="majorEastAsia" w:cstheme="minorHAnsi"/>
                <w:noProof/>
              </w:rPr>
              <w:t>Western Blotting</w:t>
            </w:r>
            <w:r>
              <w:rPr>
                <w:noProof/>
                <w:webHidden/>
              </w:rPr>
              <w:tab/>
            </w:r>
            <w:r>
              <w:rPr>
                <w:noProof/>
                <w:webHidden/>
              </w:rPr>
              <w:fldChar w:fldCharType="begin"/>
            </w:r>
            <w:r>
              <w:rPr>
                <w:noProof/>
                <w:webHidden/>
              </w:rPr>
              <w:instrText xml:space="preserve"> PAGEREF _Toc15465539 \h </w:instrText>
            </w:r>
            <w:r>
              <w:rPr>
                <w:noProof/>
                <w:webHidden/>
              </w:rPr>
            </w:r>
            <w:r>
              <w:rPr>
                <w:noProof/>
                <w:webHidden/>
              </w:rPr>
              <w:fldChar w:fldCharType="separate"/>
            </w:r>
            <w:r>
              <w:rPr>
                <w:noProof/>
                <w:webHidden/>
              </w:rPr>
              <w:t>10</w:t>
            </w:r>
            <w:r>
              <w:rPr>
                <w:noProof/>
                <w:webHidden/>
              </w:rPr>
              <w:fldChar w:fldCharType="end"/>
            </w:r>
          </w:hyperlink>
        </w:p>
        <w:p w14:paraId="04D5D9FF" w14:textId="330B81C0" w:rsidR="00A737DE" w:rsidRDefault="00A737DE">
          <w:pPr>
            <w:pStyle w:val="TOC2"/>
            <w:tabs>
              <w:tab w:val="right" w:leader="dot" w:pos="9350"/>
            </w:tabs>
            <w:rPr>
              <w:rFonts w:eastAsiaTheme="minorEastAsia" w:cstheme="minorBidi"/>
              <w:b w:val="0"/>
              <w:bCs w:val="0"/>
              <w:noProof/>
              <w:sz w:val="24"/>
              <w:szCs w:val="24"/>
            </w:rPr>
          </w:pPr>
          <w:hyperlink w:anchor="_Toc15465540" w:history="1">
            <w:r w:rsidRPr="00F17BCA">
              <w:rPr>
                <w:rStyle w:val="Hyperlink"/>
                <w:rFonts w:eastAsiaTheme="majorEastAsia" w:cstheme="minorHAnsi"/>
                <w:noProof/>
              </w:rPr>
              <w:t>Histology</w:t>
            </w:r>
            <w:r>
              <w:rPr>
                <w:noProof/>
                <w:webHidden/>
              </w:rPr>
              <w:tab/>
            </w:r>
            <w:r>
              <w:rPr>
                <w:noProof/>
                <w:webHidden/>
              </w:rPr>
              <w:fldChar w:fldCharType="begin"/>
            </w:r>
            <w:r>
              <w:rPr>
                <w:noProof/>
                <w:webHidden/>
              </w:rPr>
              <w:instrText xml:space="preserve"> PAGEREF _Toc15465540 \h </w:instrText>
            </w:r>
            <w:r>
              <w:rPr>
                <w:noProof/>
                <w:webHidden/>
              </w:rPr>
            </w:r>
            <w:r>
              <w:rPr>
                <w:noProof/>
                <w:webHidden/>
              </w:rPr>
              <w:fldChar w:fldCharType="separate"/>
            </w:r>
            <w:r>
              <w:rPr>
                <w:noProof/>
                <w:webHidden/>
              </w:rPr>
              <w:t>10</w:t>
            </w:r>
            <w:r>
              <w:rPr>
                <w:noProof/>
                <w:webHidden/>
              </w:rPr>
              <w:fldChar w:fldCharType="end"/>
            </w:r>
          </w:hyperlink>
        </w:p>
        <w:p w14:paraId="1B18C82E" w14:textId="34734875" w:rsidR="00A737DE" w:rsidRDefault="00A737DE">
          <w:pPr>
            <w:pStyle w:val="TOC1"/>
            <w:tabs>
              <w:tab w:val="right" w:leader="dot" w:pos="9350"/>
            </w:tabs>
            <w:rPr>
              <w:rFonts w:eastAsiaTheme="minorEastAsia" w:cstheme="minorBidi"/>
              <w:b w:val="0"/>
              <w:bCs w:val="0"/>
              <w:i w:val="0"/>
              <w:iCs w:val="0"/>
              <w:noProof/>
            </w:rPr>
          </w:pPr>
          <w:hyperlink w:anchor="_Toc15465541" w:history="1">
            <w:r w:rsidRPr="00F17BCA">
              <w:rPr>
                <w:rStyle w:val="Hyperlink"/>
                <w:rFonts w:eastAsiaTheme="majorEastAsia" w:cstheme="minorHAnsi"/>
                <w:noProof/>
                <w:highlight w:val="red"/>
              </w:rPr>
              <w:t>Expected Results</w:t>
            </w:r>
            <w:r>
              <w:rPr>
                <w:noProof/>
                <w:webHidden/>
              </w:rPr>
              <w:tab/>
            </w:r>
            <w:r>
              <w:rPr>
                <w:noProof/>
                <w:webHidden/>
              </w:rPr>
              <w:fldChar w:fldCharType="begin"/>
            </w:r>
            <w:r>
              <w:rPr>
                <w:noProof/>
                <w:webHidden/>
              </w:rPr>
              <w:instrText xml:space="preserve"> PAGEREF _Toc15465541 \h </w:instrText>
            </w:r>
            <w:r>
              <w:rPr>
                <w:noProof/>
                <w:webHidden/>
              </w:rPr>
            </w:r>
            <w:r>
              <w:rPr>
                <w:noProof/>
                <w:webHidden/>
              </w:rPr>
              <w:fldChar w:fldCharType="separate"/>
            </w:r>
            <w:r>
              <w:rPr>
                <w:noProof/>
                <w:webHidden/>
              </w:rPr>
              <w:t>11</w:t>
            </w:r>
            <w:r>
              <w:rPr>
                <w:noProof/>
                <w:webHidden/>
              </w:rPr>
              <w:fldChar w:fldCharType="end"/>
            </w:r>
          </w:hyperlink>
        </w:p>
        <w:p w14:paraId="20C45D90" w14:textId="2ECF1B81" w:rsidR="00A737DE" w:rsidRDefault="00A737DE">
          <w:pPr>
            <w:pStyle w:val="TOC2"/>
            <w:tabs>
              <w:tab w:val="right" w:leader="dot" w:pos="9350"/>
            </w:tabs>
            <w:rPr>
              <w:rFonts w:eastAsiaTheme="minorEastAsia" w:cstheme="minorBidi"/>
              <w:b w:val="0"/>
              <w:bCs w:val="0"/>
              <w:noProof/>
              <w:sz w:val="24"/>
              <w:szCs w:val="24"/>
            </w:rPr>
          </w:pPr>
          <w:hyperlink w:anchor="_Toc15465542" w:history="1">
            <w:r w:rsidRPr="00F17BCA">
              <w:rPr>
                <w:rStyle w:val="Hyperlink"/>
                <w:rFonts w:eastAsiaTheme="majorEastAsia" w:cstheme="minorHAnsi"/>
                <w:noProof/>
                <w:highlight w:val="red"/>
              </w:rPr>
              <w:t>Aim 1.1: How does maternal GC exposure affect placental, fetal IUGR, and offspring survival?</w:t>
            </w:r>
            <w:r>
              <w:rPr>
                <w:noProof/>
                <w:webHidden/>
              </w:rPr>
              <w:tab/>
            </w:r>
            <w:r>
              <w:rPr>
                <w:noProof/>
                <w:webHidden/>
              </w:rPr>
              <w:fldChar w:fldCharType="begin"/>
            </w:r>
            <w:r>
              <w:rPr>
                <w:noProof/>
                <w:webHidden/>
              </w:rPr>
              <w:instrText xml:space="preserve"> PAGEREF _Toc15465542 \h </w:instrText>
            </w:r>
            <w:r>
              <w:rPr>
                <w:noProof/>
                <w:webHidden/>
              </w:rPr>
            </w:r>
            <w:r>
              <w:rPr>
                <w:noProof/>
                <w:webHidden/>
              </w:rPr>
              <w:fldChar w:fldCharType="separate"/>
            </w:r>
            <w:r>
              <w:rPr>
                <w:noProof/>
                <w:webHidden/>
              </w:rPr>
              <w:t>11</w:t>
            </w:r>
            <w:r>
              <w:rPr>
                <w:noProof/>
                <w:webHidden/>
              </w:rPr>
              <w:fldChar w:fldCharType="end"/>
            </w:r>
          </w:hyperlink>
        </w:p>
        <w:p w14:paraId="2846106A" w14:textId="7580B1C5" w:rsidR="00A737DE" w:rsidRDefault="00A737DE">
          <w:pPr>
            <w:pStyle w:val="TOC2"/>
            <w:tabs>
              <w:tab w:val="right" w:leader="dot" w:pos="9350"/>
            </w:tabs>
            <w:rPr>
              <w:rFonts w:eastAsiaTheme="minorEastAsia" w:cstheme="minorBidi"/>
              <w:b w:val="0"/>
              <w:bCs w:val="0"/>
              <w:noProof/>
              <w:sz w:val="24"/>
              <w:szCs w:val="24"/>
            </w:rPr>
          </w:pPr>
          <w:hyperlink w:anchor="_Toc15465543" w:history="1">
            <w:r w:rsidRPr="00F17BCA">
              <w:rPr>
                <w:rStyle w:val="Hyperlink"/>
                <w:rFonts w:eastAsiaTheme="majorEastAsia" w:cstheme="minorHAnsi"/>
                <w:noProof/>
                <w:highlight w:val="red"/>
              </w:rPr>
              <w:t>Aim 1.2: How does maternal GC exposure affect placental endocrine function (specific hormones: lactogen,IGF2 , GDF15…) look at qPCR mRNA expression – will not use ELISA yet since ELISA is expensive and we may not see a difference in qPCR/mRNA expression initially</w:t>
            </w:r>
            <w:r>
              <w:rPr>
                <w:noProof/>
                <w:webHidden/>
              </w:rPr>
              <w:tab/>
            </w:r>
            <w:r>
              <w:rPr>
                <w:noProof/>
                <w:webHidden/>
              </w:rPr>
              <w:fldChar w:fldCharType="begin"/>
            </w:r>
            <w:r>
              <w:rPr>
                <w:noProof/>
                <w:webHidden/>
              </w:rPr>
              <w:instrText xml:space="preserve"> PAGEREF _Toc15465543 \h </w:instrText>
            </w:r>
            <w:r>
              <w:rPr>
                <w:noProof/>
                <w:webHidden/>
              </w:rPr>
            </w:r>
            <w:r>
              <w:rPr>
                <w:noProof/>
                <w:webHidden/>
              </w:rPr>
              <w:fldChar w:fldCharType="separate"/>
            </w:r>
            <w:r>
              <w:rPr>
                <w:noProof/>
                <w:webHidden/>
              </w:rPr>
              <w:t>11</w:t>
            </w:r>
            <w:r>
              <w:rPr>
                <w:noProof/>
                <w:webHidden/>
              </w:rPr>
              <w:fldChar w:fldCharType="end"/>
            </w:r>
          </w:hyperlink>
        </w:p>
        <w:p w14:paraId="22F087B4" w14:textId="47A39017" w:rsidR="00A737DE" w:rsidRDefault="00A737DE">
          <w:pPr>
            <w:pStyle w:val="TOC2"/>
            <w:tabs>
              <w:tab w:val="right" w:leader="dot" w:pos="9350"/>
            </w:tabs>
            <w:rPr>
              <w:rFonts w:eastAsiaTheme="minorEastAsia" w:cstheme="minorBidi"/>
              <w:b w:val="0"/>
              <w:bCs w:val="0"/>
              <w:noProof/>
              <w:sz w:val="24"/>
              <w:szCs w:val="24"/>
            </w:rPr>
          </w:pPr>
          <w:hyperlink w:anchor="_Toc15465544" w:history="1">
            <w:r w:rsidRPr="00F17BCA">
              <w:rPr>
                <w:rStyle w:val="Hyperlink"/>
                <w:rFonts w:eastAsiaTheme="majorEastAsia" w:cstheme="minorHAnsi"/>
                <w:noProof/>
                <w:highlight w:val="red"/>
              </w:rPr>
              <w:t>Aim 1.3: Is placental mTORC1 signaling altered after maternal GC exposure?  Western blot for 4EBP, S6, PS6, AKT</w:t>
            </w:r>
            <w:r>
              <w:rPr>
                <w:noProof/>
                <w:webHidden/>
              </w:rPr>
              <w:tab/>
            </w:r>
            <w:r>
              <w:rPr>
                <w:noProof/>
                <w:webHidden/>
              </w:rPr>
              <w:fldChar w:fldCharType="begin"/>
            </w:r>
            <w:r>
              <w:rPr>
                <w:noProof/>
                <w:webHidden/>
              </w:rPr>
              <w:instrText xml:space="preserve"> PAGEREF _Toc15465544 \h </w:instrText>
            </w:r>
            <w:r>
              <w:rPr>
                <w:noProof/>
                <w:webHidden/>
              </w:rPr>
            </w:r>
            <w:r>
              <w:rPr>
                <w:noProof/>
                <w:webHidden/>
              </w:rPr>
              <w:fldChar w:fldCharType="separate"/>
            </w:r>
            <w:r>
              <w:rPr>
                <w:noProof/>
                <w:webHidden/>
              </w:rPr>
              <w:t>11</w:t>
            </w:r>
            <w:r>
              <w:rPr>
                <w:noProof/>
                <w:webHidden/>
              </w:rPr>
              <w:fldChar w:fldCharType="end"/>
            </w:r>
          </w:hyperlink>
        </w:p>
        <w:p w14:paraId="0092CC07" w14:textId="3037A261" w:rsidR="00A737DE" w:rsidRDefault="00A737DE">
          <w:pPr>
            <w:pStyle w:val="TOC2"/>
            <w:tabs>
              <w:tab w:val="right" w:leader="dot" w:pos="9350"/>
            </w:tabs>
            <w:rPr>
              <w:rFonts w:eastAsiaTheme="minorEastAsia" w:cstheme="minorBidi"/>
              <w:b w:val="0"/>
              <w:bCs w:val="0"/>
              <w:noProof/>
              <w:sz w:val="24"/>
              <w:szCs w:val="24"/>
            </w:rPr>
          </w:pPr>
          <w:hyperlink w:anchor="_Toc15465545" w:history="1">
            <w:r w:rsidRPr="00F17BCA">
              <w:rPr>
                <w:rStyle w:val="Hyperlink"/>
                <w:rFonts w:eastAsiaTheme="majorEastAsia" w:cstheme="minorHAnsi"/>
                <w:noProof/>
                <w:highlight w:val="red"/>
              </w:rPr>
              <w:t>Aim 1.4: How does maternal GC exposure affect the expression of placental nutrient transporters? </w:t>
            </w:r>
            <w:r>
              <w:rPr>
                <w:noProof/>
                <w:webHidden/>
              </w:rPr>
              <w:tab/>
            </w:r>
            <w:r>
              <w:rPr>
                <w:noProof/>
                <w:webHidden/>
              </w:rPr>
              <w:fldChar w:fldCharType="begin"/>
            </w:r>
            <w:r>
              <w:rPr>
                <w:noProof/>
                <w:webHidden/>
              </w:rPr>
              <w:instrText xml:space="preserve"> PAGEREF _Toc15465545 \h </w:instrText>
            </w:r>
            <w:r>
              <w:rPr>
                <w:noProof/>
                <w:webHidden/>
              </w:rPr>
            </w:r>
            <w:r>
              <w:rPr>
                <w:noProof/>
                <w:webHidden/>
              </w:rPr>
              <w:fldChar w:fldCharType="separate"/>
            </w:r>
            <w:r>
              <w:rPr>
                <w:noProof/>
                <w:webHidden/>
              </w:rPr>
              <w:t>11</w:t>
            </w:r>
            <w:r>
              <w:rPr>
                <w:noProof/>
                <w:webHidden/>
              </w:rPr>
              <w:fldChar w:fldCharType="end"/>
            </w:r>
          </w:hyperlink>
        </w:p>
        <w:p w14:paraId="1AA9CE89" w14:textId="36371363" w:rsidR="00A737DE" w:rsidRDefault="00A737DE">
          <w:pPr>
            <w:pStyle w:val="TOC2"/>
            <w:tabs>
              <w:tab w:val="right" w:leader="dot" w:pos="9350"/>
            </w:tabs>
            <w:rPr>
              <w:rFonts w:eastAsiaTheme="minorEastAsia" w:cstheme="minorBidi"/>
              <w:b w:val="0"/>
              <w:bCs w:val="0"/>
              <w:noProof/>
              <w:sz w:val="24"/>
              <w:szCs w:val="24"/>
            </w:rPr>
          </w:pPr>
          <w:hyperlink w:anchor="_Toc15465546" w:history="1">
            <w:r w:rsidRPr="00F17BCA">
              <w:rPr>
                <w:rStyle w:val="Hyperlink"/>
                <w:rFonts w:eastAsiaTheme="majorEastAsia" w:cstheme="minorHAnsi"/>
                <w:noProof/>
                <w:highlight w:val="red"/>
              </w:rPr>
              <w:t>Aim 1.5: Is offspring metabolic health survival, wt, mri, if they survive after Dex exposure during gestation only (no 1 week preconception)</w:t>
            </w:r>
            <w:r>
              <w:rPr>
                <w:noProof/>
                <w:webHidden/>
              </w:rPr>
              <w:tab/>
            </w:r>
            <w:r>
              <w:rPr>
                <w:noProof/>
                <w:webHidden/>
              </w:rPr>
              <w:fldChar w:fldCharType="begin"/>
            </w:r>
            <w:r>
              <w:rPr>
                <w:noProof/>
                <w:webHidden/>
              </w:rPr>
              <w:instrText xml:space="preserve"> PAGEREF _Toc15465546 \h </w:instrText>
            </w:r>
            <w:r>
              <w:rPr>
                <w:noProof/>
                <w:webHidden/>
              </w:rPr>
            </w:r>
            <w:r>
              <w:rPr>
                <w:noProof/>
                <w:webHidden/>
              </w:rPr>
              <w:fldChar w:fldCharType="separate"/>
            </w:r>
            <w:r>
              <w:rPr>
                <w:noProof/>
                <w:webHidden/>
              </w:rPr>
              <w:t>11</w:t>
            </w:r>
            <w:r>
              <w:rPr>
                <w:noProof/>
                <w:webHidden/>
              </w:rPr>
              <w:fldChar w:fldCharType="end"/>
            </w:r>
          </w:hyperlink>
        </w:p>
        <w:p w14:paraId="7F6514C4" w14:textId="6099F0A5" w:rsidR="00A737DE" w:rsidRDefault="00A737DE">
          <w:pPr>
            <w:pStyle w:val="TOC2"/>
            <w:tabs>
              <w:tab w:val="right" w:leader="dot" w:pos="9350"/>
            </w:tabs>
            <w:rPr>
              <w:rFonts w:eastAsiaTheme="minorEastAsia" w:cstheme="minorBidi"/>
              <w:b w:val="0"/>
              <w:bCs w:val="0"/>
              <w:noProof/>
              <w:sz w:val="24"/>
              <w:szCs w:val="24"/>
            </w:rPr>
          </w:pPr>
          <w:hyperlink w:anchor="_Toc15465547" w:history="1">
            <w:r w:rsidRPr="00F17BCA">
              <w:rPr>
                <w:rStyle w:val="Hyperlink"/>
                <w:rFonts w:eastAsiaTheme="majorEastAsia" w:cstheme="minorHAnsi"/>
                <w:noProof/>
                <w:highlight w:val="red"/>
              </w:rPr>
              <w:t>Aim 1.6: Does a placental GR-KO model rescue the placental and fetal effects of GC exposure?</w:t>
            </w:r>
            <w:r>
              <w:rPr>
                <w:noProof/>
                <w:webHidden/>
              </w:rPr>
              <w:tab/>
            </w:r>
            <w:r>
              <w:rPr>
                <w:noProof/>
                <w:webHidden/>
              </w:rPr>
              <w:fldChar w:fldCharType="begin"/>
            </w:r>
            <w:r>
              <w:rPr>
                <w:noProof/>
                <w:webHidden/>
              </w:rPr>
              <w:instrText xml:space="preserve"> PAGEREF _Toc15465547 \h </w:instrText>
            </w:r>
            <w:r>
              <w:rPr>
                <w:noProof/>
                <w:webHidden/>
              </w:rPr>
            </w:r>
            <w:r>
              <w:rPr>
                <w:noProof/>
                <w:webHidden/>
              </w:rPr>
              <w:fldChar w:fldCharType="separate"/>
            </w:r>
            <w:r>
              <w:rPr>
                <w:noProof/>
                <w:webHidden/>
              </w:rPr>
              <w:t>11</w:t>
            </w:r>
            <w:r>
              <w:rPr>
                <w:noProof/>
                <w:webHidden/>
              </w:rPr>
              <w:fldChar w:fldCharType="end"/>
            </w:r>
          </w:hyperlink>
        </w:p>
        <w:p w14:paraId="63DA94FB" w14:textId="79572791" w:rsidR="00A737DE" w:rsidRDefault="00A737DE">
          <w:pPr>
            <w:pStyle w:val="TOC1"/>
            <w:tabs>
              <w:tab w:val="right" w:leader="dot" w:pos="9350"/>
            </w:tabs>
            <w:rPr>
              <w:rFonts w:eastAsiaTheme="minorEastAsia" w:cstheme="minorBidi"/>
              <w:b w:val="0"/>
              <w:bCs w:val="0"/>
              <w:i w:val="0"/>
              <w:iCs w:val="0"/>
              <w:noProof/>
            </w:rPr>
          </w:pPr>
          <w:hyperlink w:anchor="_Toc15465548" w:history="1">
            <w:r w:rsidRPr="00F17BCA">
              <w:rPr>
                <w:rStyle w:val="Hyperlink"/>
                <w:rFonts w:eastAsiaTheme="majorEastAsia" w:cstheme="minorHAnsi"/>
                <w:noProof/>
                <w:highlight w:val="red"/>
              </w:rPr>
              <w:t>Potential Pitfalls and alternate Approaches (Aims 1.1-1.6)</w:t>
            </w:r>
            <w:r>
              <w:rPr>
                <w:noProof/>
                <w:webHidden/>
              </w:rPr>
              <w:tab/>
            </w:r>
            <w:r>
              <w:rPr>
                <w:noProof/>
                <w:webHidden/>
              </w:rPr>
              <w:fldChar w:fldCharType="begin"/>
            </w:r>
            <w:r>
              <w:rPr>
                <w:noProof/>
                <w:webHidden/>
              </w:rPr>
              <w:instrText xml:space="preserve"> PAGEREF _Toc15465548 \h </w:instrText>
            </w:r>
            <w:r>
              <w:rPr>
                <w:noProof/>
                <w:webHidden/>
              </w:rPr>
            </w:r>
            <w:r>
              <w:rPr>
                <w:noProof/>
                <w:webHidden/>
              </w:rPr>
              <w:fldChar w:fldCharType="separate"/>
            </w:r>
            <w:r>
              <w:rPr>
                <w:noProof/>
                <w:webHidden/>
              </w:rPr>
              <w:t>12</w:t>
            </w:r>
            <w:r>
              <w:rPr>
                <w:noProof/>
                <w:webHidden/>
              </w:rPr>
              <w:fldChar w:fldCharType="end"/>
            </w:r>
          </w:hyperlink>
        </w:p>
        <w:p w14:paraId="7904E675" w14:textId="55723EAB"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1" w:name="_Toc15461855"/>
      <w:bookmarkStart w:id="2" w:name="_Toc15465519"/>
      <w:r w:rsidRPr="00CB2081">
        <w:rPr>
          <w:rFonts w:asciiTheme="minorHAnsi" w:hAnsiTheme="minorHAnsi" w:cstheme="minorHAnsi"/>
        </w:rPr>
        <w:lastRenderedPageBreak/>
        <w:t>Specific Aim 1</w:t>
      </w:r>
      <w:bookmarkEnd w:id="1"/>
      <w:bookmarkEnd w:id="2"/>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605C156E"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del w:id="3" w:author="Dave Bridges" w:date="2019-07-31T10:56:00Z">
        <w:r w:rsidRPr="00CB2081" w:rsidDel="00F0338B">
          <w:rPr>
            <w:rFonts w:asciiTheme="minorHAnsi" w:hAnsiTheme="minorHAnsi" w:cstheme="minorHAnsi"/>
            <w:sz w:val="22"/>
            <w:szCs w:val="22"/>
            <w:u w:val="single"/>
          </w:rPr>
          <w:delText xml:space="preserve"> </w:delText>
        </w:r>
      </w:del>
      <w:r w:rsidRPr="00CB2081">
        <w:rPr>
          <w:rFonts w:asciiTheme="minorHAnsi" w:hAnsiTheme="minorHAnsi" w:cstheme="minorHAnsi"/>
          <w:sz w:val="22"/>
          <w:szCs w:val="22"/>
          <w:u w:val="single"/>
        </w:rPr>
        <w:t xml:space="preserve">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4" w:name="_Toc15461856"/>
      <w:bookmarkStart w:id="5" w:name="_Toc15465520"/>
      <w:r w:rsidRPr="00CB2081">
        <w:rPr>
          <w:rFonts w:asciiTheme="minorHAnsi" w:hAnsiTheme="minorHAnsi" w:cstheme="minorHAnsi"/>
        </w:rPr>
        <w:t>Rationale and Background</w:t>
      </w:r>
      <w:bookmarkEnd w:id="4"/>
      <w:bookmarkEnd w:id="5"/>
    </w:p>
    <w:p w14:paraId="694455CA" w14:textId="4401B589" w:rsidR="00CC26DA" w:rsidRPr="00CB2081" w:rsidRDefault="003D5038" w:rsidP="00CC26DA">
      <w:pPr>
        <w:pStyle w:val="Heading2"/>
        <w:rPr>
          <w:rFonts w:asciiTheme="minorHAnsi" w:hAnsiTheme="minorHAnsi" w:cstheme="minorHAnsi"/>
        </w:rPr>
      </w:pPr>
      <w:bookmarkStart w:id="6" w:name="_Toc15461857"/>
      <w:bookmarkStart w:id="7" w:name="_Toc15465521"/>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6"/>
      <w:bookmarkEnd w:id="7"/>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w:t>
      </w:r>
      <w:commentRangeStart w:id="8"/>
      <w:r w:rsidRPr="00CB2081">
        <w:rPr>
          <w:rFonts w:asciiTheme="minorHAnsi" w:hAnsiTheme="minorHAnsi" w:cstheme="minorHAnsi"/>
          <w:sz w:val="22"/>
          <w:szCs w:val="22"/>
        </w:rPr>
        <w:t xml:space="preserve">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midgestation </w:t>
      </w:r>
      <w:commentRangeEnd w:id="8"/>
      <w:r w:rsidR="00F0338B">
        <w:rPr>
          <w:rStyle w:val="CommentReference"/>
          <w:rFonts w:asciiTheme="minorHAnsi" w:eastAsiaTheme="minorHAnsi" w:hAnsiTheme="minorHAnsi" w:cstheme="minorBidi"/>
        </w:rPr>
        <w:commentReference w:id="8"/>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9" w:name="_Toc15461858"/>
      <w:bookmarkStart w:id="10" w:name="_Toc15465522"/>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9"/>
      <w:bookmarkEnd w:id="10"/>
    </w:p>
    <w:p w14:paraId="54AE345D" w14:textId="6226E54F"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Start w:id="11"/>
      <w:r w:rsidRPr="00CB2081">
        <w:rPr>
          <w:rFonts w:asciiTheme="minorHAnsi" w:hAnsiTheme="minorHAnsi" w:cstheme="minorHAnsi"/>
          <w:sz w:val="22"/>
          <w:szCs w:val="22"/>
        </w:rPr>
        <w:t xml:space="preserve">Mean cortisol levels increase 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End w:id="11"/>
      <w:r w:rsidR="00F0338B">
        <w:rPr>
          <w:rStyle w:val="CommentReference"/>
          <w:rFonts w:asciiTheme="minorHAnsi" w:eastAsiaTheme="minorHAnsi" w:hAnsiTheme="minorHAnsi" w:cstheme="minorBidi"/>
        </w:rPr>
        <w:commentReference w:id="11"/>
      </w:r>
      <w:r w:rsidRPr="00CB2081">
        <w:rPr>
          <w:rFonts w:asciiTheme="minorHAnsi" w:hAnsiTheme="minorHAnsi" w:cstheme="minorHAnsi"/>
          <w:sz w:val="22"/>
          <w:szCs w:val="22"/>
        </w:rPr>
        <w:t xml:space="preserve">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t xml:space="preserve">corticotropin-releasing </w:t>
      </w:r>
      <w:r w:rsidR="00903CAE" w:rsidRPr="00CB2081">
        <w:rPr>
          <w:rFonts w:asciiTheme="minorHAnsi" w:hAnsiTheme="minorHAnsi" w:cstheme="minorHAnsi"/>
          <w:sz w:val="22"/>
          <w:szCs w:val="22"/>
        </w:rPr>
        <w:lastRenderedPageBreak/>
        <w:t>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ins w:id="12" w:author="Dave Bridges" w:date="2019-07-31T10:57:00Z">
        <w:r w:rsidR="00F0338B">
          <w:rPr>
            <w:rFonts w:asciiTheme="minorHAnsi" w:hAnsiTheme="minorHAnsi" w:cstheme="minorHAnsi"/>
            <w:sz w:val="22"/>
            <w:szCs w:val="22"/>
          </w:rPr>
          <w:t xml:space="preserve"> </w:t>
        </w:r>
      </w:ins>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7D779430" w:rsidR="007C3BBD" w:rsidRPr="00CB2081" w:rsidRDefault="000A215B" w:rsidP="007C3BBD">
      <w:pPr>
        <w:rPr>
          <w:rFonts w:asciiTheme="minorHAnsi" w:hAnsiTheme="minorHAnsi" w:cstheme="minorHAnsi"/>
          <w:sz w:val="22"/>
          <w:szCs w:val="22"/>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w:t>
      </w:r>
      <w:del w:id="13" w:author="Dave Bridges" w:date="2019-07-31T10:57:00Z">
        <w:r w:rsidR="008D18BC" w:rsidRPr="00CB2081" w:rsidDel="00F0338B">
          <w:rPr>
            <w:rFonts w:asciiTheme="minorHAnsi" w:hAnsiTheme="minorHAnsi" w:cstheme="minorHAnsi"/>
            <w:sz w:val="22"/>
            <w:szCs w:val="22"/>
          </w:rPr>
          <w:delText xml:space="preserve">albeit </w:delText>
        </w:r>
      </w:del>
      <w:ins w:id="14" w:author="Dave Bridges" w:date="2019-07-31T10:57:00Z">
        <w:r w:rsidR="00F0338B">
          <w:rPr>
            <w:rFonts w:asciiTheme="minorHAnsi" w:hAnsiTheme="minorHAnsi" w:cstheme="minorHAnsi"/>
            <w:sz w:val="22"/>
            <w:szCs w:val="22"/>
          </w:rPr>
          <w:t>although there are still</w:t>
        </w:r>
        <w:r w:rsidR="00F0338B" w:rsidRPr="00CB2081">
          <w:rPr>
            <w:rFonts w:asciiTheme="minorHAnsi" w:hAnsiTheme="minorHAnsi" w:cstheme="minorHAnsi"/>
            <w:sz w:val="22"/>
            <w:szCs w:val="22"/>
          </w:rPr>
          <w:t xml:space="preserve"> </w:t>
        </w:r>
      </w:ins>
      <w:r w:rsidR="008D18BC" w:rsidRPr="00CB2081">
        <w:rPr>
          <w:rFonts w:asciiTheme="minorHAnsi" w:hAnsiTheme="minorHAnsi" w:cstheme="minorHAnsi"/>
          <w:sz w:val="22"/>
          <w:szCs w:val="22"/>
        </w:rPr>
        <w:t>increases</w:t>
      </w:r>
      <w:del w:id="15" w:author="Dave Bridges" w:date="2019-07-31T10:57:00Z">
        <w:r w:rsidR="008D18BC" w:rsidRPr="00CB2081" w:rsidDel="00F0338B">
          <w:rPr>
            <w:rFonts w:asciiTheme="minorHAnsi" w:hAnsiTheme="minorHAnsi" w:cstheme="minorHAnsi"/>
            <w:sz w:val="22"/>
            <w:szCs w:val="22"/>
          </w:rPr>
          <w:delText xml:space="preserve"> with pregnancy</w:delText>
        </w:r>
      </w:del>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w:t>
      </w:r>
      <w:del w:id="16" w:author="Dave Bridges" w:date="2019-07-31T10:58:00Z">
        <w:r w:rsidR="007C1A9F" w:rsidRPr="00CB2081" w:rsidDel="00F0338B">
          <w:rPr>
            <w:rFonts w:asciiTheme="minorHAnsi" w:hAnsiTheme="minorHAnsi" w:cstheme="minorHAnsi"/>
            <w:sz w:val="22"/>
            <w:szCs w:val="22"/>
          </w:rPr>
          <w:delText xml:space="preserve">These findings suggest that the </w:delText>
        </w:r>
      </w:del>
      <w:ins w:id="17" w:author="Dave Bridges" w:date="2019-07-31T10:58:00Z">
        <w:r w:rsidR="00F0338B">
          <w:rPr>
            <w:rFonts w:asciiTheme="minorHAnsi" w:hAnsiTheme="minorHAnsi" w:cstheme="minorHAnsi"/>
            <w:sz w:val="22"/>
            <w:szCs w:val="22"/>
          </w:rPr>
          <w:t xml:space="preserve">The </w:t>
        </w:r>
      </w:ins>
      <w:r w:rsidR="007C1A9F" w:rsidRPr="00CB2081">
        <w:rPr>
          <w:rFonts w:asciiTheme="minorHAnsi" w:hAnsiTheme="minorHAnsi" w:cstheme="minorHAnsi"/>
          <w:sz w:val="22"/>
          <w:szCs w:val="22"/>
        </w:rPr>
        <w:t xml:space="preserve">decrease in plasma corticosterone is concordant with </w:t>
      </w:r>
      <w:commentRangeStart w:id="18"/>
      <w:r w:rsidR="007C1A9F" w:rsidRPr="00CB2081">
        <w:rPr>
          <w:rFonts w:asciiTheme="minorHAnsi" w:hAnsiTheme="minorHAnsi" w:cstheme="minorHAnsi"/>
          <w:sz w:val="22"/>
          <w:szCs w:val="22"/>
        </w:rPr>
        <w:t xml:space="preserve">reduced activity of placental </w:t>
      </w:r>
      <w:ins w:id="19" w:author="Dave Bridges" w:date="2019-07-31T10:58:00Z">
        <w:r w:rsidR="00F0338B" w:rsidRPr="00CB2081">
          <w:rPr>
            <w:rFonts w:asciiTheme="minorHAnsi" w:hAnsiTheme="minorHAnsi" w:cstheme="minorHAnsi"/>
            <w:sz w:val="22"/>
            <w:szCs w:val="22"/>
          </w:rPr>
          <w:t xml:space="preserve">hydroxysteroid 11-beta dehydrogenase </w:t>
        </w:r>
        <w:r w:rsidR="00F0338B">
          <w:rPr>
            <w:rFonts w:asciiTheme="minorHAnsi" w:hAnsiTheme="minorHAnsi" w:cstheme="minorHAnsi"/>
            <w:sz w:val="22"/>
            <w:szCs w:val="22"/>
          </w:rPr>
          <w:t xml:space="preserve"> (</w:t>
        </w:r>
      </w:ins>
      <w:r w:rsidR="007C1A9F" w:rsidRPr="00CB2081">
        <w:rPr>
          <w:rFonts w:asciiTheme="minorHAnsi" w:hAnsiTheme="minorHAnsi" w:cstheme="minorHAnsi"/>
          <w:sz w:val="22"/>
          <w:szCs w:val="22"/>
        </w:rPr>
        <w:t>HSD11B2</w:t>
      </w:r>
      <w:del w:id="20" w:author="Dave Bridges" w:date="2019-07-31T11:38:00Z">
        <w:r w:rsidR="00445077" w:rsidRPr="00CB2081">
          <w:rPr>
            <w:rFonts w:asciiTheme="minorHAnsi" w:hAnsiTheme="minorHAnsi" w:cstheme="minorHAnsi"/>
            <w:sz w:val="22"/>
            <w:szCs w:val="22"/>
          </w:rPr>
          <w:delText xml:space="preserve"> </w:delText>
        </w:r>
      </w:del>
      <w:ins w:id="21" w:author="Dave Bridges" w:date="2019-07-31T10:58:00Z">
        <w:r w:rsidR="00F0338B">
          <w:rPr>
            <w:rFonts w:asciiTheme="minorHAnsi" w:hAnsiTheme="minorHAnsi" w:cstheme="minorHAnsi"/>
            <w:sz w:val="22"/>
            <w:szCs w:val="22"/>
          </w:rPr>
          <w:t>;</w:t>
        </w:r>
      </w:ins>
      <w:ins w:id="22" w:author="Dave Bridges" w:date="2019-07-31T11:38:00Z">
        <w:r w:rsidR="00445077" w:rsidRPr="00CB2081">
          <w:rPr>
            <w:rFonts w:asciiTheme="minorHAnsi" w:hAnsiTheme="minorHAnsi" w:cstheme="minorHAnsi"/>
            <w:sz w:val="22"/>
            <w:szCs w:val="22"/>
          </w:rPr>
          <w:t xml:space="preserve"> </w:t>
        </w:r>
        <w:commentRangeEnd w:id="18"/>
        <w:r w:rsidR="00F0338B">
          <w:rPr>
            <w:rStyle w:val="CommentReference"/>
            <w:rFonts w:asciiTheme="minorHAnsi" w:eastAsiaTheme="minorHAnsi" w:hAnsiTheme="minorHAnsi" w:cstheme="minorBidi"/>
          </w:rPr>
          <w:commentReference w:id="18"/>
        </w:r>
      </w:ins>
      <w:del w:id="23" w:author="Dave Bridges" w:date="2019-07-31T10:58:00Z">
        <w:r w:rsidR="00445077" w:rsidRPr="00CB2081" w:rsidDel="00F0338B">
          <w:rPr>
            <w:rFonts w:asciiTheme="minorHAnsi" w:hAnsiTheme="minorHAnsi" w:cstheme="minorHAnsi"/>
            <w:sz w:val="22"/>
            <w:szCs w:val="22"/>
          </w:rPr>
          <w:delText>(</w:delText>
        </w:r>
      </w:del>
      <w:r w:rsidR="00445077" w:rsidRPr="00CB2081">
        <w:rPr>
          <w:rFonts w:asciiTheme="minorHAnsi" w:hAnsiTheme="minorHAnsi" w:cstheme="minorHAnsi"/>
          <w:sz w:val="22"/>
          <w:szCs w:val="22"/>
        </w:rPr>
        <w:t xml:space="preserve">discussed </w:t>
      </w:r>
      <w:r w:rsidR="008D18BC" w:rsidRPr="00CB2081">
        <w:rPr>
          <w:rFonts w:asciiTheme="minorHAnsi" w:hAnsiTheme="minorHAnsi" w:cstheme="minorHAnsi"/>
          <w:sz w:val="22"/>
          <w:szCs w:val="22"/>
        </w:rPr>
        <w:t xml:space="preserve">in section </w:t>
      </w:r>
      <w:r w:rsidR="00445077" w:rsidRPr="00CB2081">
        <w:rPr>
          <w:rFonts w:asciiTheme="minorHAnsi" w:hAnsiTheme="minorHAnsi" w:cstheme="minorHAnsi"/>
          <w:sz w:val="22"/>
          <w:szCs w:val="22"/>
        </w:rPr>
        <w:t>below)</w:t>
      </w:r>
      <w:r w:rsidR="007C1A9F" w:rsidRPr="00CB2081">
        <w:rPr>
          <w:rFonts w:asciiTheme="minorHAnsi" w:hAnsiTheme="minorHAnsi" w:cstheme="minorHAnsi"/>
          <w:sz w:val="22"/>
          <w:szCs w:val="22"/>
        </w:rPr>
        <w:t xml:space="preserve">, thus allowing more passage of corticosterone to the fetus. </w:t>
      </w:r>
      <w:r w:rsidR="007C3BBD" w:rsidRPr="00CB2081">
        <w:rPr>
          <w:rFonts w:asciiTheme="minorHAnsi" w:hAnsiTheme="minorHAnsi" w:cstheme="minorHAnsi"/>
          <w:sz w:val="22"/>
          <w:szCs w:val="22"/>
        </w:rPr>
        <w:t xml:space="preserve">Despite the natural increase in maternal circulating cortisol levels, the placenta is efficient at inactivating cortisol by </w:t>
      </w:r>
      <w:del w:id="24" w:author="Dave Bridges" w:date="2019-07-31T10:58:00Z">
        <w:r w:rsidR="007C3BBD" w:rsidRPr="00CB2081" w:rsidDel="00F0338B">
          <w:rPr>
            <w:rFonts w:asciiTheme="minorHAnsi" w:hAnsiTheme="minorHAnsi" w:cstheme="minorHAnsi"/>
            <w:sz w:val="22"/>
            <w:szCs w:val="22"/>
          </w:rPr>
          <w:delText xml:space="preserve">hydroxysteroid 11-beta dehydrogenase </w:delText>
        </w:r>
      </w:del>
      <w:ins w:id="25" w:author="Dave Bridges" w:date="2019-07-31T10:59:00Z">
        <w:r w:rsidR="00F0338B" w:rsidRPr="00CB2081">
          <w:rPr>
            <w:rFonts w:asciiTheme="minorHAnsi" w:hAnsiTheme="minorHAnsi" w:cstheme="minorHAnsi"/>
            <w:sz w:val="22"/>
            <w:szCs w:val="22"/>
          </w:rPr>
          <w:t>HSD11B2</w:t>
        </w:r>
        <w:r w:rsidR="00F0338B">
          <w:rPr>
            <w:rFonts w:asciiTheme="minorHAnsi" w:hAnsiTheme="minorHAnsi" w:cstheme="minorHAnsi"/>
            <w:sz w:val="22"/>
            <w:szCs w:val="22"/>
          </w:rPr>
          <w:t xml:space="preserve"> </w:t>
        </w:r>
      </w:ins>
      <w:del w:id="26" w:author="Dave Bridges" w:date="2019-07-31T10:59:00Z">
        <w:r w:rsidR="007C3BBD" w:rsidRPr="00CB2081" w:rsidDel="00F0338B">
          <w:rPr>
            <w:rFonts w:asciiTheme="minorHAnsi" w:hAnsiTheme="minorHAnsi" w:cstheme="minorHAnsi"/>
            <w:sz w:val="22"/>
            <w:szCs w:val="22"/>
          </w:rPr>
          <w:delText xml:space="preserve">2 (Hsd11B2) </w:delText>
        </w:r>
      </w:del>
      <w:r w:rsidR="007C3BBD" w:rsidRPr="00CB2081">
        <w:rPr>
          <w:rFonts w:asciiTheme="minorHAnsi" w:hAnsiTheme="minorHAnsi" w:cstheme="minorHAnsi"/>
          <w:sz w:val="22"/>
          <w:szCs w:val="22"/>
        </w:rPr>
        <w:t xml:space="preserve">activity allowing only 10-20% of maternal cortisol to cross to the fetus </w:t>
      </w:r>
      <w:r w:rsidR="007C3BBD" w:rsidRPr="00CB2081">
        <w:rPr>
          <w:rFonts w:asciiTheme="minorHAnsi" w:hAnsiTheme="minorHAnsi" w:cstheme="minorHAnsi"/>
          <w:sz w:val="22"/>
          <w:szCs w:val="22"/>
        </w:rPr>
        <w:fldChar w:fldCharType="begin" w:fldLock="1"/>
      </w:r>
      <w:r w:rsidR="007C3BBD"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B2081">
        <w:rPr>
          <w:rFonts w:asciiTheme="minorHAnsi" w:hAnsiTheme="minorHAnsi" w:cstheme="minorHAnsi"/>
          <w:sz w:val="22"/>
          <w:szCs w:val="22"/>
        </w:rPr>
        <w:fldChar w:fldCharType="separate"/>
      </w:r>
      <w:r w:rsidR="007C3BBD" w:rsidRPr="00CB2081">
        <w:rPr>
          <w:rFonts w:asciiTheme="minorHAnsi" w:hAnsiTheme="minorHAnsi" w:cstheme="minorHAnsi"/>
          <w:noProof/>
          <w:sz w:val="22"/>
          <w:szCs w:val="22"/>
        </w:rPr>
        <w:t xml:space="preserve">(Gitau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xml:space="preserve">, 1998; Ellman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2008)</w:t>
      </w:r>
      <w:r w:rsidR="007C3BBD" w:rsidRPr="00CB2081">
        <w:rPr>
          <w:rFonts w:asciiTheme="minorHAnsi" w:hAnsiTheme="minorHAnsi" w:cstheme="minorHAnsi"/>
          <w:sz w:val="22"/>
          <w:szCs w:val="22"/>
        </w:rPr>
        <w:fldChar w:fldCharType="end"/>
      </w:r>
      <w:r w:rsidR="007C3BBD" w:rsidRPr="00CB2081">
        <w:rPr>
          <w:rFonts w:asciiTheme="minorHAnsi" w:hAnsiTheme="minorHAnsi" w:cstheme="minorHAnsi"/>
          <w:sz w:val="22"/>
          <w:szCs w:val="22"/>
        </w:rPr>
        <w:t>.</w:t>
      </w:r>
    </w:p>
    <w:p w14:paraId="3D39B748" w14:textId="77777777" w:rsidR="00C77FF6" w:rsidRPr="00CB2081" w:rsidRDefault="00C77FF6" w:rsidP="007C3BBD">
      <w:pPr>
        <w:rPr>
          <w:rFonts w:asciiTheme="minorHAnsi" w:hAnsiTheme="minorHAnsi" w:cstheme="minorHAnsi"/>
          <w:sz w:val="22"/>
          <w:szCs w:val="22"/>
        </w:rPr>
      </w:pPr>
    </w:p>
    <w:p w14:paraId="2EA0C86C" w14:textId="48A83F05" w:rsidR="00E72433" w:rsidRPr="00CB2081" w:rsidRDefault="00E72433" w:rsidP="00E72433">
      <w:pPr>
        <w:pStyle w:val="Heading2"/>
        <w:rPr>
          <w:rFonts w:asciiTheme="minorHAnsi" w:hAnsiTheme="minorHAnsi" w:cstheme="minorHAnsi"/>
        </w:rPr>
      </w:pPr>
      <w:bookmarkStart w:id="27" w:name="_Toc15461859"/>
      <w:bookmarkStart w:id="28" w:name="_Toc15465523"/>
      <w:commentRangeStart w:id="29"/>
      <w:r w:rsidRPr="00CB2081">
        <w:rPr>
          <w:rFonts w:asciiTheme="minorHAnsi" w:hAnsiTheme="minorHAnsi" w:cstheme="minorHAnsi"/>
        </w:rPr>
        <w:t>Placental HSD11B2 Activity</w:t>
      </w:r>
      <w:bookmarkEnd w:id="27"/>
      <w:bookmarkEnd w:id="28"/>
    </w:p>
    <w:p w14:paraId="47F0F6CB" w14:textId="682BB962" w:rsidR="00F85F1B" w:rsidRPr="00CB2081" w:rsidRDefault="00455F2F" w:rsidP="00E72433">
      <w:pPr>
        <w:rPr>
          <w:rFonts w:asciiTheme="minorHAnsi" w:hAnsiTheme="minorHAnsi" w:cstheme="minorHAnsi"/>
          <w:sz w:val="22"/>
          <w:szCs w:val="22"/>
        </w:rPr>
      </w:pPr>
      <w:r w:rsidRPr="00CB2081">
        <w:rPr>
          <w:rFonts w:asciiTheme="minorHAnsi" w:hAnsiTheme="minorHAnsi" w:cstheme="minorHAnsi"/>
          <w:sz w:val="22"/>
          <w:szCs w:val="22"/>
        </w:rPr>
        <w:t>The two genes in the placenta modulating the flux of the stress hormone to the fetus are HSD11B2</w:t>
      </w:r>
      <w:r w:rsidR="00CC0C45" w:rsidRPr="00CB2081">
        <w:rPr>
          <w:rFonts w:asciiTheme="minorHAnsi" w:hAnsiTheme="minorHAnsi" w:cstheme="minorHAnsi"/>
          <w:sz w:val="22"/>
          <w:szCs w:val="22"/>
        </w:rPr>
        <w:t xml:space="preserve"> </w:t>
      </w:r>
      <w:r w:rsidR="00CC0C45" w:rsidRPr="00CB2081">
        <w:rPr>
          <w:rFonts w:asciiTheme="minorHAnsi" w:hAnsiTheme="minorHAnsi" w:cstheme="minorHAnsi"/>
          <w:sz w:val="22"/>
          <w:szCs w:val="22"/>
        </w:rPr>
        <w:fldChar w:fldCharType="begin" w:fldLock="1"/>
      </w:r>
      <w:r w:rsidR="000B4308" w:rsidRPr="00CB2081">
        <w:rPr>
          <w:rFonts w:asciiTheme="minorHAnsi" w:hAnsiTheme="minorHAnsi" w:cstheme="minorHAnsi"/>
          <w:sz w:val="22"/>
          <w:szCs w:val="22"/>
        </w:rPr>
        <w:instrText>ADDIN CSL_CITATION {"citationItems":[{"id":"ITEM-1","itemData":{"ISSN":"0300-0664","PMID":"9135697","abstract":"OBJECTIVE Placental 11 beta-hydroxysteroid dehydrogenase (11 beta-HSD), which converts active cortisol to inactive cortisone, has been proposed to be the mechanism guarding the fetus from the growth retarding effects of maternal glucocorticoids; however, other placental enzymes have also been implicated. Placental 11 beta-HSD is unstable in vitro, and enzyme activity thus detected may not be relevant to the proposed barrier role. We have therefore examined placental glucocorticoid metabolism in dually perfused freshly isolated intact human placentas. DESIGN Placentas were obtained from randomly selected normal term deliveries. The maternal circuit was perfused with physiological concentration of cortisol, the fetal effluent collected and steroid metabolites separated and quantified using silica columns (Sep-pak Plus) and HPLC. RESULTS Most of the maternally administered cortisol was metabolized to cortisone, and no conversion of cortisone to cortisol was detected. Cortisone was the only product of cortisol metabolism. Inhibition of 11 beta-HSD with glycyrrhetinic acid allowed cortisol to gain direct access to the fetal circulation. CONCLUSION We conclude that human placental 11 beta-HSD plays a crucial role in controlling glucocorticoid access to the fetus. Other enzymes are not significant contributors at physiologically relevant cortisol concentrations.","author":[{"dropping-particle":"","family":"Benediktsson","given":"R","non-dropping-particle":"","parse-names":false,"suffix":""},{"dropping-particle":"","family":"Calder","given":"A A","non-dropping-particle":"","parse-names":false,"suffix":""},{"dropping-particle":"","family":"Edwards","given":"C R","non-dropping-particle":"","parse-names":false,"suffix":""},{"dropping-particle":"","family":"Seckl","given":"J R","non-dropping-particle":"","parse-names":false,"suffix":""}],"container-title":"Clinical endocrinology","id":"ITEM-1","issue":"2","issued":{"date-parts":[["1997","2"]]},"page":"161-6","title":"Placental 11 beta-hydroxysteroid dehydrogenase: a key regulator of fetal glucocorticoid exposure.","type":"article-journal","volume":"46"},"uris":["http://www.mendeley.com/documents/?uuid=654850f5-5205-3930-a5c6-5473753eaeeb"]}],"mendeley":{"formattedCitation":"(Benediktsson &lt;i&gt;et al.&lt;/i&gt;, 1997)","plainTextFormattedCitation":"(Benediktsson et al., 1997)","previouslyFormattedCitation":"(Benediktsson &lt;i&gt;et al.&lt;/i&gt;, 1997)"},"properties":{"noteIndex":0},"schema":"https://github.com/citation-style-language/schema/raw/master/csl-citation.json"}</w:instrText>
      </w:r>
      <w:r w:rsidR="00CC0C45" w:rsidRPr="00CB2081">
        <w:rPr>
          <w:rFonts w:asciiTheme="minorHAnsi" w:hAnsiTheme="minorHAnsi" w:cstheme="minorHAnsi"/>
          <w:sz w:val="22"/>
          <w:szCs w:val="22"/>
        </w:rPr>
        <w:fldChar w:fldCharType="separate"/>
      </w:r>
      <w:r w:rsidR="00CC0C45" w:rsidRPr="00CB2081">
        <w:rPr>
          <w:rFonts w:asciiTheme="minorHAnsi" w:hAnsiTheme="minorHAnsi" w:cstheme="minorHAnsi"/>
          <w:noProof/>
          <w:sz w:val="22"/>
          <w:szCs w:val="22"/>
        </w:rPr>
        <w:t xml:space="preserve">(Benediktsson </w:t>
      </w:r>
      <w:r w:rsidR="00CC0C45" w:rsidRPr="00CB2081">
        <w:rPr>
          <w:rFonts w:asciiTheme="minorHAnsi" w:hAnsiTheme="minorHAnsi" w:cstheme="minorHAnsi"/>
          <w:i/>
          <w:noProof/>
          <w:sz w:val="22"/>
          <w:szCs w:val="22"/>
        </w:rPr>
        <w:t>et al.</w:t>
      </w:r>
      <w:r w:rsidR="00CC0C45" w:rsidRPr="00CB2081">
        <w:rPr>
          <w:rFonts w:asciiTheme="minorHAnsi" w:hAnsiTheme="minorHAnsi" w:cstheme="minorHAnsi"/>
          <w:noProof/>
          <w:sz w:val="22"/>
          <w:szCs w:val="22"/>
        </w:rPr>
        <w:t>, 1997)</w:t>
      </w:r>
      <w:r w:rsidR="00CC0C45"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HSD11B1 </w:t>
      </w:r>
      <w:r w:rsidRPr="00CB2081">
        <w:rPr>
          <w:rFonts w:asciiTheme="minorHAnsi" w:hAnsiTheme="minorHAnsi" w:cstheme="minorHAnsi"/>
          <w:sz w:val="22"/>
          <w:szCs w:val="22"/>
        </w:rPr>
        <w:fldChar w:fldCharType="begin" w:fldLock="1"/>
      </w:r>
      <w:r w:rsidR="00AF2FD3"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(Chapman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F85F1B" w:rsidRPr="00CB2081">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 xml:space="preserve">. HSD11B1 is a gene responsible for activating cortisone and 11-dehydrocorticosterone to active form cortisol or corticosterone in humans and mice, respectively </w:t>
      </w:r>
      <w:r w:rsidR="00F85F1B" w:rsidRPr="00CB2081">
        <w:rPr>
          <w:rFonts w:asciiTheme="minorHAnsi" w:hAnsiTheme="minorHAnsi" w:cstheme="minorHAnsi"/>
          <w:sz w:val="22"/>
          <w:szCs w:val="22"/>
        </w:rPr>
        <w:fldChar w:fldCharType="begin" w:fldLock="1"/>
      </w:r>
      <w:r w:rsidR="00F85F1B"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w:t>
      </w:r>
    </w:p>
    <w:p w14:paraId="00FDE924" w14:textId="50EE13EC" w:rsidR="00874782"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activity allowing only 10-20% of maternal cortisol to cross to the fetus </w:t>
      </w:r>
      <w:r w:rsidR="00AB210B" w:rsidRPr="00CB2081">
        <w:rPr>
          <w:rFonts w:asciiTheme="minorHAnsi" w:hAnsiTheme="minorHAnsi" w:cstheme="minorHAnsi"/>
          <w:sz w:val="22"/>
          <w:szCs w:val="22"/>
        </w:rPr>
        <w:t xml:space="preserve">in humans and mice </w:t>
      </w:r>
      <w:r w:rsidRPr="00CB2081">
        <w:rPr>
          <w:rFonts w:asciiTheme="minorHAnsi" w:hAnsiTheme="minorHAnsi" w:cstheme="minorHAnsi"/>
          <w:sz w:val="22"/>
          <w:szCs w:val="22"/>
        </w:rPr>
        <w:fldChar w:fldCharType="begin" w:fldLock="1"/>
      </w:r>
      <w:r w:rsidR="00CC0C45"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2013)","previouslyFormattedCitation":"(Montano &lt;i&gt;et al.&lt;/i&gt;, 1993; Gitau &lt;i&gt;et al.&lt;/i&gt;, 1998; Ellman &lt;i&gt;et al.&lt;/i&gt;, 2008;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AF2FD3" w:rsidRPr="00CB2081">
        <w:rPr>
          <w:rFonts w:asciiTheme="minorHAnsi" w:hAnsiTheme="minorHAnsi" w:cstheme="minorHAnsi"/>
          <w:noProof/>
          <w:sz w:val="22"/>
          <w:szCs w:val="22"/>
        </w:rPr>
        <w:t xml:space="preserve">(Montano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1993; Gitau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1998; Ellman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2008; Duthie &amp; Reynolds, 2013)</w:t>
      </w:r>
      <w:r w:rsidRPr="00CB2081">
        <w:rPr>
          <w:rFonts w:asciiTheme="minorHAnsi" w:hAnsiTheme="minorHAnsi" w:cstheme="minorHAnsi"/>
          <w:sz w:val="22"/>
          <w:szCs w:val="22"/>
        </w:rPr>
        <w:fldChar w:fldCharType="end"/>
      </w:r>
      <w:r w:rsidR="009D3E01" w:rsidRPr="00CB2081">
        <w:rPr>
          <w:rFonts w:asciiTheme="minorHAnsi" w:hAnsiTheme="minorHAnsi" w:cstheme="minorHAnsi"/>
          <w:sz w:val="22"/>
          <w:szCs w:val="22"/>
        </w:rPr>
        <w:t xml:space="preserve">. </w:t>
      </w:r>
      <w:r w:rsidR="00AB210B" w:rsidRPr="00CB2081">
        <w:rPr>
          <w:rFonts w:asciiTheme="minorHAnsi" w:hAnsiTheme="minorHAnsi" w:cstheme="minorHAnsi"/>
          <w:sz w:val="22"/>
          <w:szCs w:val="22"/>
        </w:rPr>
        <w:t>In humans, e</w:t>
      </w:r>
      <w:r w:rsidR="00152AE4" w:rsidRPr="00CB2081">
        <w:rPr>
          <w:rFonts w:asciiTheme="minorHAnsi" w:hAnsiTheme="minorHAnsi" w:cstheme="minorHAnsi"/>
          <w:sz w:val="22"/>
          <w:szCs w:val="22"/>
        </w:rPr>
        <w:t xml:space="preserve">xcessive levels of </w:t>
      </w:r>
      <w:r w:rsidR="009A15CF" w:rsidRPr="00CB2081">
        <w:rPr>
          <w:rFonts w:asciiTheme="minorHAnsi" w:hAnsiTheme="minorHAnsi" w:cstheme="minorHAnsi"/>
          <w:sz w:val="22"/>
          <w:szCs w:val="22"/>
        </w:rPr>
        <w:t xml:space="preserve">cortisol can reach the fetus bypassing placental inactivation </w:t>
      </w:r>
      <w:r w:rsidR="009A15CF" w:rsidRPr="00CB2081">
        <w:rPr>
          <w:rFonts w:asciiTheme="minorHAnsi" w:hAnsiTheme="minorHAnsi" w:cstheme="minorHAnsi"/>
          <w:sz w:val="22"/>
          <w:szCs w:val="22"/>
        </w:rPr>
        <w:fldChar w:fldCharType="begin" w:fldLock="1"/>
      </w:r>
      <w:r w:rsidR="002275CE"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B2081">
        <w:rPr>
          <w:rFonts w:asciiTheme="minorHAnsi" w:hAnsiTheme="minorHAnsi" w:cstheme="minorHAnsi"/>
          <w:sz w:val="22"/>
          <w:szCs w:val="22"/>
        </w:rPr>
        <w:fldChar w:fldCharType="separate"/>
      </w:r>
      <w:r w:rsidR="009A15CF" w:rsidRPr="00CB2081">
        <w:rPr>
          <w:rFonts w:asciiTheme="minorHAnsi" w:hAnsiTheme="minorHAnsi" w:cstheme="minorHAnsi"/>
          <w:noProof/>
          <w:sz w:val="22"/>
          <w:szCs w:val="22"/>
        </w:rPr>
        <w:t>(Duthie &amp; Reynolds, 2013)</w:t>
      </w:r>
      <w:r w:rsidR="009A15CF" w:rsidRPr="00CB2081">
        <w:rPr>
          <w:rFonts w:asciiTheme="minorHAnsi" w:hAnsiTheme="minorHAnsi" w:cstheme="minorHAnsi"/>
          <w:sz w:val="22"/>
          <w:szCs w:val="22"/>
        </w:rPr>
        <w:fldChar w:fldCharType="end"/>
      </w:r>
      <w:r w:rsidR="009A15CF" w:rsidRPr="00CB2081">
        <w:rPr>
          <w:rFonts w:asciiTheme="minorHAnsi" w:hAnsiTheme="minorHAnsi" w:cstheme="minorHAnsi"/>
          <w:sz w:val="22"/>
          <w:szCs w:val="22"/>
        </w:rPr>
        <w:t xml:space="preserve">. </w:t>
      </w:r>
      <w:r w:rsidR="00FA4829" w:rsidRPr="00CB2081">
        <w:rPr>
          <w:rFonts w:asciiTheme="minorHAnsi" w:hAnsiTheme="minorHAnsi" w:cstheme="minorHAnsi"/>
          <w:sz w:val="22"/>
          <w:szCs w:val="22"/>
        </w:rPr>
        <w:t xml:space="preserve">Placental HSD11B2 activity in </w:t>
      </w:r>
      <w:r w:rsidR="00F5248A" w:rsidRPr="00CB2081">
        <w:rPr>
          <w:rFonts w:asciiTheme="minorHAnsi" w:hAnsiTheme="minorHAnsi" w:cstheme="minorHAnsi"/>
          <w:sz w:val="22"/>
          <w:szCs w:val="22"/>
        </w:rPr>
        <w:t>human p</w:t>
      </w:r>
      <w:r w:rsidR="00215E10" w:rsidRPr="00CB2081">
        <w:rPr>
          <w:rFonts w:asciiTheme="minorHAnsi" w:hAnsiTheme="minorHAnsi" w:cstheme="minorHAnsi"/>
          <w:sz w:val="22"/>
          <w:szCs w:val="22"/>
        </w:rPr>
        <w:t>la</w:t>
      </w:r>
      <w:r w:rsidR="00F5248A" w:rsidRPr="00CB2081">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sidRPr="00CB2081">
        <w:rPr>
          <w:rFonts w:asciiTheme="minorHAnsi" w:hAnsiTheme="minorHAnsi" w:cstheme="minorHAnsi"/>
          <w:sz w:val="22"/>
          <w:szCs w:val="22"/>
        </w:rPr>
        <w:t xml:space="preserve">last few weeks of the </w:t>
      </w:r>
      <w:r w:rsidR="00F5248A" w:rsidRPr="00CB2081">
        <w:rPr>
          <w:rFonts w:asciiTheme="minorHAnsi" w:hAnsiTheme="minorHAnsi" w:cstheme="minorHAnsi"/>
          <w:sz w:val="22"/>
          <w:szCs w:val="22"/>
        </w:rPr>
        <w:t>third trimester to allow more cortisol to pass through the placenta to the fetus</w:t>
      </w:r>
      <w:r w:rsidR="00D72273" w:rsidRPr="00CB2081">
        <w:rPr>
          <w:rFonts w:asciiTheme="minorHAnsi" w:hAnsiTheme="minorHAnsi" w:cstheme="minorHAnsi"/>
          <w:sz w:val="22"/>
          <w:szCs w:val="22"/>
        </w:rPr>
        <w:t xml:space="preserve"> </w:t>
      </w:r>
      <w:r w:rsidR="00994CB0" w:rsidRPr="00CB2081">
        <w:rPr>
          <w:rFonts w:asciiTheme="minorHAnsi" w:hAnsiTheme="minorHAnsi" w:cstheme="minorHAnsi"/>
          <w:sz w:val="22"/>
          <w:szCs w:val="22"/>
        </w:rPr>
        <w:fldChar w:fldCharType="begin" w:fldLock="1"/>
      </w:r>
      <w:r w:rsidR="00994CB0"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 Davis &amp; Sandman, 2010)</w:t>
      </w:r>
      <w:r w:rsidR="00994CB0" w:rsidRPr="00CB2081">
        <w:rPr>
          <w:rFonts w:asciiTheme="minorHAnsi" w:hAnsiTheme="minorHAnsi" w:cstheme="minorHAnsi"/>
          <w:sz w:val="22"/>
          <w:szCs w:val="22"/>
        </w:rPr>
        <w:fldChar w:fldCharType="end"/>
      </w:r>
      <w:r w:rsidR="00F5248A" w:rsidRPr="00CB2081">
        <w:rPr>
          <w:rFonts w:asciiTheme="minorHAnsi" w:hAnsiTheme="minorHAnsi" w:cstheme="minorHAnsi"/>
          <w:sz w:val="22"/>
          <w:szCs w:val="22"/>
        </w:rPr>
        <w:t xml:space="preserve">. This ensures that the fetus receives adequate cortisol levels to </w:t>
      </w:r>
      <w:r w:rsidR="00994CB0" w:rsidRPr="00CB2081">
        <w:rPr>
          <w:rFonts w:asciiTheme="minorHAnsi" w:hAnsiTheme="minorHAnsi" w:cstheme="minorHAnsi"/>
          <w:sz w:val="22"/>
          <w:szCs w:val="22"/>
        </w:rPr>
        <w:t xml:space="preserve">promote lung maturation and ensure preparation for the stressful period of delivery </w:t>
      </w:r>
      <w:r w:rsidR="00994CB0" w:rsidRPr="00CB2081">
        <w:rPr>
          <w:rFonts w:asciiTheme="minorHAnsi" w:hAnsiTheme="minorHAnsi" w:cstheme="minorHAnsi"/>
          <w:sz w:val="22"/>
          <w:szCs w:val="22"/>
        </w:rPr>
        <w:fldChar w:fldCharType="begin" w:fldLock="1"/>
      </w:r>
      <w:r w:rsidR="007C1A9F"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w:t>
      </w:r>
      <w:r w:rsidR="00994CB0" w:rsidRPr="00CB2081">
        <w:rPr>
          <w:rFonts w:asciiTheme="minorHAnsi" w:hAnsiTheme="minorHAnsi" w:cstheme="minorHAnsi"/>
          <w:sz w:val="22"/>
          <w:szCs w:val="22"/>
        </w:rPr>
        <w:fldChar w:fldCharType="end"/>
      </w:r>
      <w:r w:rsidR="003A0538" w:rsidRPr="00CB2081">
        <w:rPr>
          <w:rFonts w:asciiTheme="minorHAnsi" w:hAnsiTheme="minorHAnsi" w:cstheme="minorHAnsi"/>
          <w:sz w:val="22"/>
          <w:szCs w:val="22"/>
        </w:rPr>
        <w:t>.</w:t>
      </w:r>
    </w:p>
    <w:p w14:paraId="2C45AA0A" w14:textId="691F30DB" w:rsidR="00E72433"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 xml:space="preserve">In mice, </w:t>
      </w:r>
      <w:r w:rsidR="00445077" w:rsidRPr="00CB2081">
        <w:rPr>
          <w:rFonts w:asciiTheme="minorHAnsi" w:hAnsiTheme="minorHAnsi" w:cstheme="minorHAnsi"/>
          <w:sz w:val="22"/>
          <w:szCs w:val="22"/>
        </w:rPr>
        <w:t xml:space="preserve">placental HSD11B2 </w:t>
      </w:r>
      <w:r w:rsidR="002021BB" w:rsidRPr="00CB2081">
        <w:rPr>
          <w:rFonts w:asciiTheme="minorHAnsi" w:hAnsiTheme="minorHAnsi" w:cstheme="minorHAnsi"/>
          <w:sz w:val="22"/>
          <w:szCs w:val="22"/>
        </w:rPr>
        <w:t xml:space="preserve">seems controversial. Mouse HSD11B2 </w:t>
      </w:r>
      <w:r w:rsidR="00445077" w:rsidRPr="00CB2081">
        <w:rPr>
          <w:rFonts w:asciiTheme="minorHAnsi" w:hAnsiTheme="minorHAnsi" w:cstheme="minorHAnsi"/>
          <w:sz w:val="22"/>
          <w:szCs w:val="22"/>
        </w:rPr>
        <w:t xml:space="preserve">gene was highly expressed in the labyrinthine zone at E14.5 then decreased by E16.5 thus allowing a higher corticosterone flux to the fetus later in gestation and near term </w:t>
      </w:r>
      <w:r w:rsidR="00445077" w:rsidRPr="00CB2081">
        <w:rPr>
          <w:rFonts w:asciiTheme="minorHAnsi" w:hAnsiTheme="minorHAnsi" w:cstheme="minorHAnsi"/>
          <w:sz w:val="22"/>
          <w:szCs w:val="22"/>
        </w:rPr>
        <w:fldChar w:fldCharType="begin" w:fldLock="1"/>
      </w:r>
      <w:r w:rsidR="00445077"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B2081">
        <w:rPr>
          <w:rFonts w:asciiTheme="minorHAnsi" w:hAnsiTheme="minorHAnsi" w:cstheme="minorHAnsi"/>
          <w:sz w:val="22"/>
          <w:szCs w:val="22"/>
        </w:rPr>
        <w:fldChar w:fldCharType="separate"/>
      </w:r>
      <w:r w:rsidR="00445077" w:rsidRPr="00CB2081">
        <w:rPr>
          <w:rFonts w:asciiTheme="minorHAnsi" w:hAnsiTheme="minorHAnsi" w:cstheme="minorHAnsi"/>
          <w:noProof/>
          <w:sz w:val="22"/>
          <w:szCs w:val="22"/>
        </w:rPr>
        <w:t xml:space="preserve">(Brown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xml:space="preserve">, 1996; Malassine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2003)</w:t>
      </w:r>
      <w:r w:rsidR="00445077" w:rsidRPr="00CB2081">
        <w:rPr>
          <w:rFonts w:asciiTheme="minorHAnsi" w:hAnsiTheme="minorHAnsi" w:cstheme="minorHAnsi"/>
          <w:sz w:val="22"/>
          <w:szCs w:val="22"/>
        </w:rPr>
        <w:fldChar w:fldCharType="end"/>
      </w:r>
      <w:r w:rsidR="00445077" w:rsidRPr="00CB2081">
        <w:rPr>
          <w:rFonts w:asciiTheme="minorHAnsi" w:hAnsiTheme="minorHAnsi" w:cstheme="minorHAnsi"/>
          <w:sz w:val="22"/>
          <w:szCs w:val="22"/>
        </w:rPr>
        <w:t>.</w:t>
      </w:r>
      <w:r w:rsidR="00874782" w:rsidRPr="00CB2081">
        <w:rPr>
          <w:rFonts w:asciiTheme="minorHAnsi" w:hAnsiTheme="minorHAnsi" w:cstheme="minorHAnsi"/>
          <w:sz w:val="22"/>
          <w:szCs w:val="22"/>
        </w:rPr>
        <w:t xml:space="preserve"> </w:t>
      </w:r>
      <w:r w:rsidR="00BD7345" w:rsidRPr="00CB2081">
        <w:rPr>
          <w:rFonts w:asciiTheme="minorHAnsi" w:hAnsiTheme="minorHAnsi" w:cstheme="minorHAnsi"/>
          <w:sz w:val="22"/>
          <w:szCs w:val="22"/>
        </w:rPr>
        <w:t xml:space="preserve">Supporting this finding, </w:t>
      </w:r>
      <w:r w:rsidR="006D434D" w:rsidRPr="00CB2081">
        <w:rPr>
          <w:rFonts w:asciiTheme="minorHAnsi" w:hAnsiTheme="minorHAnsi" w:cstheme="minorHAnsi"/>
          <w:sz w:val="22"/>
          <w:szCs w:val="22"/>
        </w:rPr>
        <w:t xml:space="preserve">placental HSD11B2 levels were increasing gradually in unstressed mouse placenta until E13.5, then decreased until E15.5 </w:t>
      </w:r>
      <w:r w:rsidR="006D434D"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Conversely, HSD11B1</w:t>
      </w:r>
      <w:r w:rsidR="00CF13B7" w:rsidRPr="00CB2081">
        <w:rPr>
          <w:rFonts w:asciiTheme="minorHAnsi" w:hAnsiTheme="minorHAnsi" w:cstheme="minorHAnsi"/>
          <w:sz w:val="22"/>
          <w:szCs w:val="22"/>
        </w:rPr>
        <w:t xml:space="preserve">, gene responsible for activating </w:t>
      </w:r>
      <w:r w:rsidR="009D3E01" w:rsidRPr="00CB2081">
        <w:rPr>
          <w:rFonts w:asciiTheme="minorHAnsi" w:hAnsiTheme="minorHAnsi" w:cstheme="minorHAnsi"/>
          <w:sz w:val="22"/>
          <w:szCs w:val="22"/>
        </w:rPr>
        <w:t xml:space="preserve">11-dehydrocorticosterone to its active form corticosterone, </w:t>
      </w:r>
      <w:r w:rsidR="006D434D" w:rsidRPr="00CB2081">
        <w:rPr>
          <w:rFonts w:asciiTheme="minorHAnsi" w:hAnsiTheme="minorHAnsi" w:cstheme="minorHAnsi"/>
          <w:sz w:val="22"/>
          <w:szCs w:val="22"/>
        </w:rPr>
        <w:t xml:space="preserve">expression increased from E13.5 until the end of gestation thus allowing more active corticosterone to be delivered to the fetus </w:t>
      </w:r>
      <w:r w:rsidR="006D434D" w:rsidRPr="00CB2081">
        <w:rPr>
          <w:rFonts w:asciiTheme="minorHAnsi" w:hAnsiTheme="minorHAnsi" w:cstheme="minorHAnsi"/>
          <w:sz w:val="22"/>
          <w:szCs w:val="22"/>
        </w:rPr>
        <w:fldChar w:fldCharType="begin" w:fldLock="1"/>
      </w:r>
      <w:r w:rsidR="009D3E01"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xml:space="preserve">. </w:t>
      </w:r>
      <w:r w:rsidR="00874782" w:rsidRPr="00CB2081">
        <w:rPr>
          <w:rFonts w:asciiTheme="minorHAnsi" w:hAnsiTheme="minorHAnsi" w:cstheme="minorHAnsi"/>
          <w:sz w:val="22"/>
          <w:szCs w:val="22"/>
        </w:rPr>
        <w:t xml:space="preserve">Another study showed unaltered placental HSD11B2 </w:t>
      </w:r>
      <w:r w:rsidR="0050490C" w:rsidRPr="00CB2081">
        <w:rPr>
          <w:rFonts w:asciiTheme="minorHAnsi" w:hAnsiTheme="minorHAnsi" w:cstheme="minorHAnsi"/>
          <w:sz w:val="22"/>
          <w:szCs w:val="22"/>
        </w:rPr>
        <w:t xml:space="preserve">and HSD11B1 </w:t>
      </w:r>
      <w:r w:rsidR="00874782" w:rsidRPr="00CB2081">
        <w:rPr>
          <w:rFonts w:asciiTheme="minorHAnsi" w:hAnsiTheme="minorHAnsi" w:cstheme="minorHAnsi"/>
          <w:sz w:val="22"/>
          <w:szCs w:val="22"/>
        </w:rPr>
        <w:t xml:space="preserve">expression in unstressed </w:t>
      </w:r>
      <w:r w:rsidR="008643D8" w:rsidRPr="00CB2081">
        <w:rPr>
          <w:rFonts w:asciiTheme="minorHAnsi" w:hAnsiTheme="minorHAnsi" w:cstheme="minorHAnsi"/>
          <w:sz w:val="22"/>
          <w:szCs w:val="22"/>
        </w:rPr>
        <w:t xml:space="preserve">pregnant </w:t>
      </w:r>
      <w:r w:rsidR="00874782" w:rsidRPr="00CB2081">
        <w:rPr>
          <w:rFonts w:asciiTheme="minorHAnsi" w:hAnsiTheme="minorHAnsi" w:cstheme="minorHAnsi"/>
          <w:sz w:val="22"/>
          <w:szCs w:val="22"/>
        </w:rPr>
        <w:t xml:space="preserve">mice at E16 and E19 </w:t>
      </w:r>
      <w:r w:rsidR="00874782"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sidRPr="00CB2081">
        <w:rPr>
          <w:rFonts w:asciiTheme="minorHAnsi" w:hAnsiTheme="minorHAnsi" w:cstheme="minorHAnsi"/>
          <w:sz w:val="22"/>
          <w:szCs w:val="22"/>
        </w:rPr>
        <w:fldChar w:fldCharType="separate"/>
      </w:r>
      <w:r w:rsidR="00874782" w:rsidRPr="00CB2081">
        <w:rPr>
          <w:rFonts w:asciiTheme="minorHAnsi" w:hAnsiTheme="minorHAnsi" w:cstheme="minorHAnsi"/>
          <w:noProof/>
          <w:sz w:val="22"/>
          <w:szCs w:val="22"/>
        </w:rPr>
        <w:t xml:space="preserve">(Vaughan </w:t>
      </w:r>
      <w:r w:rsidR="00874782" w:rsidRPr="00CB2081">
        <w:rPr>
          <w:rFonts w:asciiTheme="minorHAnsi" w:hAnsiTheme="minorHAnsi" w:cstheme="minorHAnsi"/>
          <w:i/>
          <w:noProof/>
          <w:sz w:val="22"/>
          <w:szCs w:val="22"/>
        </w:rPr>
        <w:t>et al.</w:t>
      </w:r>
      <w:r w:rsidR="00874782" w:rsidRPr="00CB2081">
        <w:rPr>
          <w:rFonts w:asciiTheme="minorHAnsi" w:hAnsiTheme="minorHAnsi" w:cstheme="minorHAnsi"/>
          <w:noProof/>
          <w:sz w:val="22"/>
          <w:szCs w:val="22"/>
        </w:rPr>
        <w:t>, 2012)</w:t>
      </w:r>
      <w:r w:rsidR="00874782" w:rsidRPr="00CB2081">
        <w:rPr>
          <w:rFonts w:asciiTheme="minorHAnsi" w:hAnsiTheme="minorHAnsi" w:cstheme="minorHAnsi"/>
          <w:sz w:val="22"/>
          <w:szCs w:val="22"/>
        </w:rPr>
        <w:fldChar w:fldCharType="end"/>
      </w:r>
      <w:r w:rsidR="00874782" w:rsidRPr="00CB2081">
        <w:rPr>
          <w:rFonts w:asciiTheme="minorHAnsi" w:hAnsiTheme="minorHAnsi" w:cstheme="minorHAnsi"/>
          <w:sz w:val="22"/>
          <w:szCs w:val="22"/>
        </w:rPr>
        <w:t>.</w:t>
      </w:r>
      <w:r w:rsidR="009D3E01" w:rsidRPr="00CB2081">
        <w:rPr>
          <w:rFonts w:asciiTheme="minorHAnsi" w:hAnsiTheme="minorHAnsi" w:cstheme="minorHAnsi"/>
          <w:sz w:val="22"/>
          <w:szCs w:val="22"/>
        </w:rPr>
        <w:t xml:space="preserve"> </w:t>
      </w:r>
      <w:commentRangeEnd w:id="29"/>
      <w:r w:rsidR="001C4BEB">
        <w:rPr>
          <w:rStyle w:val="CommentReference"/>
          <w:rFonts w:asciiTheme="minorHAnsi" w:eastAsiaTheme="minorHAnsi" w:hAnsiTheme="minorHAnsi" w:cstheme="minorBidi"/>
        </w:rPr>
        <w:commentReference w:id="29"/>
      </w:r>
    </w:p>
    <w:p w14:paraId="58BDAB0C" w14:textId="77777777" w:rsidR="00CC26DA" w:rsidRPr="00CB2081" w:rsidRDefault="00CC26DA" w:rsidP="007C3BBD">
      <w:pPr>
        <w:rPr>
          <w:rFonts w:asciiTheme="minorHAnsi" w:hAnsiTheme="minorHAnsi" w:cstheme="minorHAnsi"/>
          <w:sz w:val="22"/>
          <w:szCs w:val="22"/>
          <w:highlight w:val="cyan"/>
        </w:rPr>
      </w:pPr>
    </w:p>
    <w:p w14:paraId="1336B0E6" w14:textId="77777777" w:rsidR="007C3BBD" w:rsidRPr="00CB2081" w:rsidRDefault="007C3BBD" w:rsidP="007C3BBD">
      <w:pPr>
        <w:pStyle w:val="Heading2"/>
        <w:rPr>
          <w:rFonts w:asciiTheme="minorHAnsi" w:hAnsiTheme="minorHAnsi" w:cstheme="minorHAnsi"/>
        </w:rPr>
      </w:pPr>
      <w:bookmarkStart w:id="30" w:name="_Toc15461860"/>
      <w:bookmarkStart w:id="31" w:name="_Toc15465524"/>
      <w:r w:rsidRPr="00CB2081">
        <w:rPr>
          <w:rFonts w:asciiTheme="minorHAnsi" w:hAnsiTheme="minorHAnsi" w:cstheme="minorHAnsi"/>
        </w:rPr>
        <w:t>Fetal HPA Axis Development</w:t>
      </w:r>
      <w:bookmarkEnd w:id="30"/>
      <w:bookmarkEnd w:id="31"/>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w:t>
      </w:r>
      <w:r w:rsidRPr="00CB2081">
        <w:rPr>
          <w:rFonts w:asciiTheme="minorHAnsi" w:hAnsiTheme="minorHAnsi" w:cstheme="minorHAnsi"/>
          <w:sz w:val="22"/>
          <w:szCs w:val="22"/>
        </w:rPr>
        <w:lastRenderedPageBreak/>
        <w:t xml:space="preserve">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32" w:name="_Toc15461861"/>
      <w:bookmarkStart w:id="33" w:name="_Toc15465525"/>
      <w:r w:rsidRPr="00CB2081">
        <w:rPr>
          <w:rFonts w:asciiTheme="minorHAnsi" w:hAnsiTheme="minorHAnsi" w:cstheme="minorHAnsi"/>
        </w:rPr>
        <w:t>Glucocorticoid Treatments in Pregnancy</w:t>
      </w:r>
      <w:bookmarkEnd w:id="32"/>
      <w:bookmarkEnd w:id="33"/>
    </w:p>
    <w:p w14:paraId="06733F7F" w14:textId="006F265B"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ins w:id="34" w:author="Dave Bridges" w:date="2019-07-31T11:00:00Z">
        <w:r w:rsidR="001C4BEB" w:rsidRPr="00CB2081">
          <w:rPr>
            <w:rFonts w:asciiTheme="minorHAnsi" w:hAnsiTheme="minorHAnsi" w:cstheme="minorHAnsi"/>
            <w:sz w:val="22"/>
            <w:szCs w:val="22"/>
          </w:rPr>
          <w:t>HSD11B2</w:t>
        </w:r>
      </w:ins>
      <w:del w:id="35" w:author="Dave Bridges" w:date="2019-07-31T11:00:00Z">
        <w:r w:rsidRPr="00CB2081" w:rsidDel="001C4BEB">
          <w:rPr>
            <w:rFonts w:asciiTheme="minorHAnsi" w:hAnsiTheme="minorHAnsi" w:cstheme="minorHAnsi"/>
            <w:sz w:val="22"/>
            <w:szCs w:val="22"/>
          </w:rPr>
          <w:delText xml:space="preserve">Hsd11B2 </w:delText>
        </w:r>
      </w:del>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(Cuffe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36" w:name="_Toc15461862"/>
      <w:bookmarkStart w:id="37" w:name="_Toc15465526"/>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36"/>
      <w:bookmarkEnd w:id="37"/>
    </w:p>
    <w:p w14:paraId="7AAF395A" w14:textId="300834E1" w:rsidR="00B6171C" w:rsidRPr="00CB2081" w:rsidRDefault="00B6171C" w:rsidP="00B6171C">
      <w:pPr>
        <w:pStyle w:val="Heading3"/>
        <w:rPr>
          <w:rFonts w:asciiTheme="minorHAnsi" w:hAnsiTheme="minorHAnsi"/>
        </w:rPr>
      </w:pPr>
      <w:bookmarkStart w:id="38" w:name="_Toc15461863"/>
      <w:bookmarkStart w:id="39" w:name="_Toc15465527"/>
      <w:r w:rsidRPr="00CB2081">
        <w:rPr>
          <w:rFonts w:asciiTheme="minorHAnsi" w:hAnsiTheme="minorHAnsi"/>
        </w:rPr>
        <w:t>Fetal and Placental Development</w:t>
      </w:r>
      <w:bookmarkEnd w:id="38"/>
      <w:bookmarkEnd w:id="39"/>
    </w:p>
    <w:p w14:paraId="45B530A3" w14:textId="1C383093"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Mice exposed to a sound stressor on E10.5, E12.5, and E14.5 showed reduced fetal body weight and</w:t>
      </w:r>
      <w:ins w:id="40" w:author="Dave Bridges" w:date="2019-07-31T11:38:00Z">
        <w:r w:rsidR="00B6171C" w:rsidRPr="00CB2081">
          <w:rPr>
            <w:rFonts w:asciiTheme="minorHAnsi" w:hAnsiTheme="minorHAnsi"/>
            <w:sz w:val="22"/>
            <w:szCs w:val="22"/>
          </w:rPr>
          <w:t xml:space="preserve"> </w:t>
        </w:r>
      </w:ins>
      <w:ins w:id="41" w:author="Dave Bridges" w:date="2019-07-31T11:00:00Z">
        <w:r w:rsidR="001C4BEB">
          <w:rPr>
            <w:rFonts w:asciiTheme="minorHAnsi" w:hAnsiTheme="minorHAnsi"/>
            <w:sz w:val="22"/>
            <w:szCs w:val="22"/>
          </w:rPr>
          <w:t xml:space="preserve">had </w:t>
        </w:r>
      </w:ins>
      <w:r w:rsidR="00B6171C" w:rsidRPr="00CB2081">
        <w:rPr>
          <w:rFonts w:asciiTheme="minorHAnsi" w:hAnsiTheme="minorHAnsi"/>
          <w:sz w:val="22"/>
          <w:szCs w:val="22"/>
        </w:rPr>
        <w:t xml:space="preserve">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42" w:name="_Toc15461864"/>
      <w:bookmarkStart w:id="43" w:name="_Toc15465528"/>
      <w:r w:rsidRPr="00CB2081">
        <w:rPr>
          <w:rFonts w:asciiTheme="minorHAnsi" w:hAnsiTheme="minorHAnsi"/>
        </w:rPr>
        <w:t xml:space="preserve">Placental </w:t>
      </w:r>
      <w:r w:rsidR="007012A2" w:rsidRPr="00CB2081">
        <w:rPr>
          <w:rFonts w:asciiTheme="minorHAnsi" w:hAnsiTheme="minorHAnsi"/>
        </w:rPr>
        <w:t>Protein Expression</w:t>
      </w:r>
      <w:bookmarkEnd w:id="42"/>
      <w:bookmarkEnd w:id="43"/>
    </w:p>
    <w:p w14:paraId="18CCF7E8" w14:textId="605E2DCE" w:rsidR="007221B7" w:rsidRDefault="00B6171C" w:rsidP="007012A2">
      <w:pPr>
        <w:rPr>
          <w:ins w:id="44" w:author="Microsoft Office User" w:date="2019-07-31T11:38:00Z"/>
          <w:rFonts w:asciiTheme="minorHAnsi" w:hAnsiTheme="minorHAnsi" w:cstheme="minorHAnsi"/>
          <w:sz w:val="22"/>
          <w:szCs w:val="22"/>
        </w:rPr>
      </w:pPr>
      <w:r w:rsidRPr="00CB2081">
        <w:rPr>
          <w:rFonts w:asciiTheme="minorHAnsi" w:hAnsiTheme="minorHAnsi"/>
          <w:sz w:val="22"/>
          <w:szCs w:val="22"/>
        </w:rPr>
        <w:t>Pregnant rats treated with dexamethasone at E13 until E20 had reduced</w:t>
      </w:r>
      <w:ins w:id="45" w:author="Dave Bridges" w:date="2019-07-31T11:01:00Z">
        <w:r w:rsidR="001C4BEB">
          <w:rPr>
            <w:rFonts w:asciiTheme="minorHAnsi" w:hAnsiTheme="minorHAnsi"/>
            <w:sz w:val="22"/>
            <w:szCs w:val="22"/>
          </w:rPr>
          <w:t xml:space="preserve"> </w:t>
        </w:r>
      </w:ins>
      <w:del w:id="46" w:author="Dave Bridges" w:date="2019-07-31T11:01:00Z">
        <w:r w:rsidRPr="001C4BEB" w:rsidDel="001C4BEB">
          <w:rPr>
            <w:rFonts w:asciiTheme="minorHAnsi" w:hAnsiTheme="minorHAnsi"/>
            <w:i/>
            <w:sz w:val="22"/>
            <w:szCs w:val="22"/>
            <w:rPrChange w:id="47" w:author="Dave Bridges" w:date="2019-07-31T11:01:00Z">
              <w:rPr>
                <w:rFonts w:asciiTheme="minorHAnsi" w:hAnsiTheme="minorHAnsi"/>
                <w:sz w:val="22"/>
                <w:szCs w:val="22"/>
              </w:rPr>
            </w:rPrChange>
          </w:rPr>
          <w:delText xml:space="preserve"> IGFII</w:delText>
        </w:r>
      </w:del>
      <w:ins w:id="48" w:author="Dave Bridges" w:date="2019-07-31T11:01:00Z">
        <w:r w:rsidR="001C4BEB" w:rsidRPr="001C4BEB">
          <w:rPr>
            <w:rFonts w:asciiTheme="minorHAnsi" w:hAnsiTheme="minorHAnsi"/>
            <w:i/>
            <w:sz w:val="22"/>
            <w:szCs w:val="22"/>
            <w:rPrChange w:id="49" w:author="Dave Bridges" w:date="2019-07-31T11:01:00Z">
              <w:rPr>
                <w:rFonts w:asciiTheme="minorHAnsi" w:hAnsiTheme="minorHAnsi"/>
                <w:sz w:val="22"/>
                <w:szCs w:val="22"/>
              </w:rPr>
            </w:rPrChange>
          </w:rPr>
          <w:t>Igf2</w:t>
        </w:r>
      </w:ins>
      <w:ins w:id="50" w:author="Dave Bridges" w:date="2019-07-31T11:38:00Z">
        <w:r w:rsidRPr="00CB2081">
          <w:rPr>
            <w:rFonts w:asciiTheme="minorHAnsi" w:hAnsiTheme="minorHAnsi"/>
            <w:sz w:val="22"/>
            <w:szCs w:val="22"/>
          </w:rPr>
          <w:t xml:space="preserve"> </w:t>
        </w:r>
      </w:ins>
      <w:r w:rsidRPr="00CB2081">
        <w:rPr>
          <w:rFonts w:asciiTheme="minorHAnsi" w:hAnsiTheme="minorHAnsi"/>
          <w:sz w:val="22"/>
          <w:szCs w:val="22"/>
        </w:rPr>
        <w:t xml:space="preserve">gene expression </w:t>
      </w:r>
      <w:ins w:id="51" w:author="Microsoft Office User" w:date="2019-07-31T11:38:00Z">
        <w:r w:rsidR="00DF7199">
          <w:rPr>
            <w:rFonts w:asciiTheme="minorHAnsi" w:hAnsiTheme="minorHAnsi"/>
            <w:sz w:val="22"/>
            <w:szCs w:val="22"/>
          </w:rPr>
          <w:t xml:space="preserve">of IGFII, a growth factor that modulates placental </w:t>
        </w:r>
      </w:ins>
      <w:r w:rsidRPr="00CB2081">
        <w:rPr>
          <w:rFonts w:asciiTheme="minorHAnsi" w:hAnsiTheme="minorHAnsi"/>
          <w:sz w:val="22"/>
          <w:szCs w:val="22"/>
        </w:rPr>
        <w:t xml:space="preserve">and </w:t>
      </w:r>
      <w:ins w:id="52" w:author="Microsoft Office User" w:date="2019-07-31T11:38:00Z">
        <w:r w:rsidR="00DF7199">
          <w:rPr>
            <w:rFonts w:asciiTheme="minorHAnsi" w:hAnsiTheme="minorHAnsi"/>
            <w:sz w:val="22"/>
            <w:szCs w:val="22"/>
          </w:rPr>
          <w:t xml:space="preserve">fetal growth </w:t>
        </w:r>
        <w:r w:rsidR="00DF7199">
          <w:rPr>
            <w:rFonts w:asciiTheme="minorHAnsi" w:hAnsiTheme="minorHAnsi"/>
            <w:sz w:val="22"/>
            <w:szCs w:val="22"/>
          </w:rPr>
          <w:fldChar w:fldCharType="begin" w:fldLock="1"/>
        </w:r>
        <w:r w:rsidR="007221B7">
          <w:rPr>
            <w:rFonts w:asciiTheme="minorHAnsi" w:hAnsi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00DF7199">
          <w:rPr>
            <w:rFonts w:asciiTheme="minorHAnsi" w:hAnsiTheme="minorHAnsi"/>
            <w:sz w:val="22"/>
            <w:szCs w:val="22"/>
          </w:rPr>
          <w:fldChar w:fldCharType="separate"/>
        </w:r>
        <w:r w:rsidR="00DF7199" w:rsidRPr="00DF7199">
          <w:rPr>
            <w:rFonts w:asciiTheme="minorHAnsi" w:hAnsiTheme="minorHAnsi"/>
            <w:noProof/>
            <w:sz w:val="22"/>
            <w:szCs w:val="22"/>
          </w:rPr>
          <w:t xml:space="preserve">(Constância </w:t>
        </w:r>
        <w:r w:rsidR="00DF7199" w:rsidRPr="00DF7199">
          <w:rPr>
            <w:rFonts w:asciiTheme="minorHAnsi" w:hAnsiTheme="minorHAnsi"/>
            <w:i/>
            <w:noProof/>
            <w:sz w:val="22"/>
            <w:szCs w:val="22"/>
          </w:rPr>
          <w:t>et al.</w:t>
        </w:r>
        <w:r w:rsidR="00DF7199" w:rsidRPr="00DF7199">
          <w:rPr>
            <w:rFonts w:asciiTheme="minorHAnsi" w:hAnsiTheme="minorHAnsi"/>
            <w:noProof/>
            <w:sz w:val="22"/>
            <w:szCs w:val="22"/>
          </w:rPr>
          <w:t>, 2002)</w:t>
        </w:r>
        <w:r w:rsidR="00DF7199">
          <w:rPr>
            <w:rFonts w:asciiTheme="minorHAnsi" w:hAnsiTheme="minorHAnsi"/>
            <w:sz w:val="22"/>
            <w:szCs w:val="22"/>
          </w:rPr>
          <w:fldChar w:fldCharType="end"/>
        </w:r>
        <w:r w:rsidR="00DF7199">
          <w:rPr>
            <w:rFonts w:asciiTheme="minorHAnsi" w:hAnsiTheme="minorHAnsi"/>
            <w:sz w:val="22"/>
            <w:szCs w:val="22"/>
          </w:rPr>
          <w:t>,</w:t>
        </w:r>
        <w:r w:rsidRPr="00CB2081">
          <w:rPr>
            <w:rFonts w:asciiTheme="minorHAnsi" w:hAnsiTheme="minorHAnsi"/>
            <w:sz w:val="22"/>
            <w:szCs w:val="22"/>
          </w:rPr>
          <w:t xml:space="preserve"> and reduced</w:t>
        </w:r>
      </w:ins>
      <w:del w:id="53" w:author="Microsoft Office User" w:date="2019-07-31T11:38:00Z">
        <w:r w:rsidRPr="00CB2081">
          <w:rPr>
            <w:rFonts w:asciiTheme="minorHAnsi" w:hAnsiTheme="minorHAnsi"/>
            <w:sz w:val="22"/>
            <w:szCs w:val="22"/>
          </w:rPr>
          <w:delText>reduced active AKT</w:delText>
        </w:r>
      </w:del>
      <w:r w:rsidRPr="00CB2081">
        <w:rPr>
          <w:rFonts w:asciiTheme="minorHAnsi" w:hAnsiTheme="minorHAnsi"/>
          <w:sz w:val="22"/>
          <w:szCs w:val="22"/>
        </w:rPr>
        <w:t xml:space="preserve"> expression </w:t>
      </w:r>
      <w:ins w:id="54" w:author="Microsoft Office User" w:date="2019-07-31T11:38:00Z">
        <w:r w:rsidR="00DF7199">
          <w:rPr>
            <w:rFonts w:asciiTheme="minorHAnsi" w:hAnsiTheme="minorHAnsi"/>
            <w:sz w:val="22"/>
            <w:szCs w:val="22"/>
          </w:rPr>
          <w:t xml:space="preserve">of the </w:t>
        </w:r>
        <w:r w:rsidRPr="00CB2081">
          <w:rPr>
            <w:rFonts w:asciiTheme="minorHAnsi" w:hAnsiTheme="minorHAnsi"/>
            <w:sz w:val="22"/>
            <w:szCs w:val="22"/>
          </w:rPr>
          <w:t>active</w:t>
        </w:r>
        <w:r w:rsidR="00DF7199">
          <w:rPr>
            <w:rFonts w:asciiTheme="minorHAnsi" w:hAnsiTheme="minorHAnsi"/>
            <w:sz w:val="22"/>
            <w:szCs w:val="22"/>
          </w:rPr>
          <w:t xml:space="preserve"> form of AKT, upstream positive mTORC1 regulator,</w:t>
        </w:r>
        <w:r w:rsidRPr="00CB2081">
          <w:rPr>
            <w:rFonts w:asciiTheme="minorHAnsi" w:hAnsiTheme="minorHAnsi"/>
            <w:sz w:val="22"/>
            <w:szCs w:val="22"/>
          </w:rPr>
          <w:t xml:space="preserve"> </w:t>
        </w:r>
      </w:ins>
      <w:r w:rsidRPr="00CB2081">
        <w:rPr>
          <w:rFonts w:asciiTheme="minorHAnsi" w:hAnsiTheme="minorHAnsi"/>
          <w:sz w:val="22"/>
          <w:szCs w:val="22"/>
        </w:rPr>
        <w:t xml:space="preserve">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ins w:id="55" w:author="Microsoft Office User" w:date="2019-07-31T11:38:00Z">
        <w:r w:rsidR="007221B7">
          <w:rPr>
            <w:rFonts w:asciiTheme="minorHAnsi" w:hAnsiTheme="minorHAnsi"/>
            <w:sz w:val="22"/>
            <w:szCs w:val="22"/>
          </w:rPr>
          <w:t>Conversely, p</w:t>
        </w:r>
        <w:r w:rsidRPr="00CB2081">
          <w:rPr>
            <w:rFonts w:asciiTheme="minorHAnsi" w:hAnsiTheme="minorHAnsi"/>
            <w:sz w:val="22"/>
            <w:szCs w:val="22"/>
          </w:rPr>
          <w:t>regnant</w:t>
        </w:r>
      </w:ins>
      <w:del w:id="56" w:author="Microsoft Office User" w:date="2019-07-31T11:38:00Z">
        <w:r w:rsidRPr="00CB2081">
          <w:rPr>
            <w:rFonts w:asciiTheme="minorHAnsi" w:hAnsiTheme="minorHAnsi"/>
            <w:sz w:val="22"/>
            <w:szCs w:val="22"/>
          </w:rPr>
          <w:delText>Pregnant</w:delText>
        </w:r>
      </w:del>
      <w:r w:rsidRPr="00CB2081">
        <w:rPr>
          <w:rFonts w:asciiTheme="minorHAnsi" w:hAnsiTheme="minorHAnsi"/>
          <w:sz w:val="22"/>
          <w:szCs w:val="22"/>
        </w:rPr>
        <w:t xml:space="preserve">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p>
    <w:p w14:paraId="394C314F" w14:textId="16777FE8" w:rsidR="007012A2" w:rsidRPr="00CB2081" w:rsidRDefault="009D5281" w:rsidP="007012A2">
      <w:pPr>
        <w:rPr>
          <w:rFonts w:asciiTheme="minorHAnsi" w:hAnsiTheme="minorHAnsi"/>
          <w:sz w:val="22"/>
          <w:szCs w:val="22"/>
        </w:rPr>
      </w:pPr>
      <w:r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Pr="00CB2081">
        <w:rPr>
          <w:rFonts w:asciiTheme="minorHAnsi" w:hAnsiTheme="minorHAnsi"/>
          <w:sz w:val="22"/>
          <w:szCs w:val="22"/>
        </w:rPr>
        <w:t xml:space="preserve">fetal signals </w:t>
      </w:r>
      <w:r w:rsidR="00941EEE">
        <w:rPr>
          <w:rFonts w:asciiTheme="minorHAnsi" w:hAnsiTheme="minorHAnsi"/>
          <w:sz w:val="22"/>
          <w:szCs w:val="22"/>
        </w:rPr>
        <w:t>to ensure</w:t>
      </w:r>
      <w:r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Pr="00CB2081">
        <w:rPr>
          <w:rFonts w:asciiTheme="minorHAnsi" w:hAnsiTheme="minorHAnsi"/>
          <w:sz w:val="22"/>
          <w:szCs w:val="22"/>
        </w:rPr>
        <w:t xml:space="preserve">through the placenta </w:t>
      </w:r>
      <w:r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Pr="00CB2081">
        <w:rPr>
          <w:rFonts w:asciiTheme="minorHAnsi" w:hAnsiTheme="minorHAnsi"/>
          <w:sz w:val="22"/>
          <w:szCs w:val="22"/>
        </w:rPr>
        <w:fldChar w:fldCharType="end"/>
      </w:r>
      <w:r w:rsidRPr="00CB2081">
        <w:rPr>
          <w:rFonts w:asciiTheme="minorHAnsi" w:hAnsiTheme="minorHAnsi"/>
          <w:sz w:val="22"/>
          <w:szCs w:val="22"/>
        </w:rPr>
        <w:t>.</w:t>
      </w:r>
      <w:r w:rsidR="00131252" w:rsidRPr="00CB2081">
        <w:rPr>
          <w:rFonts w:asciiTheme="minorHAnsi" w:hAnsiTheme="minorHAnsi"/>
          <w:sz w:val="22"/>
          <w:szCs w:val="22"/>
        </w:rPr>
        <w:t xml:space="preserve"> Fewer studies have assessed the relationship between maternal glucocorticoid exposure and placental mTORC1 activity in rodents or humans, but its </w:t>
      </w:r>
      <w:r w:rsidR="00131252" w:rsidRPr="00CB2081">
        <w:rPr>
          <w:rFonts w:asciiTheme="minorHAnsi" w:hAnsiTheme="minorHAnsi"/>
          <w:sz w:val="22"/>
          <w:szCs w:val="22"/>
        </w:rPr>
        <w:lastRenderedPageBreak/>
        <w:t xml:space="preserve">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w:t>
      </w:r>
      <w:ins w:id="57" w:author="Microsoft Office User" w:date="2019-07-31T11:38:00Z">
        <w:r w:rsidR="007221B7">
          <w:rPr>
            <w:rFonts w:asciiTheme="minorHAnsi" w:hAnsiTheme="minorHAnsi"/>
            <w:sz w:val="22"/>
            <w:szCs w:val="22"/>
          </w:rPr>
          <w:t>Mice exposed to corticosterone at E14-E19 had reduced mTORC1 activity at E19 evident by the reduced p</w:t>
        </w:r>
        <w:r w:rsidR="004F26BE">
          <w:rPr>
            <w:rFonts w:asciiTheme="minorHAnsi" w:hAnsiTheme="minorHAnsi"/>
            <w:sz w:val="22"/>
            <w:szCs w:val="22"/>
          </w:rPr>
          <w:t>4</w:t>
        </w:r>
        <w:r w:rsidR="007221B7">
          <w:rPr>
            <w:rFonts w:asciiTheme="minorHAnsi" w:hAnsiTheme="minorHAnsi"/>
            <w:sz w:val="22"/>
            <w:szCs w:val="22"/>
          </w:rPr>
          <w:t>E-BP1 and pS6K</w:t>
        </w:r>
      </w:ins>
      <w:del w:id="58" w:author="Microsoft Office User" w:date="2019-07-31T11:38:00Z">
        <w:r w:rsidR="00131252" w:rsidRPr="00CB2081">
          <w:rPr>
            <w:rFonts w:asciiTheme="minorHAnsi" w:hAnsiTheme="minorHAnsi"/>
            <w:sz w:val="22"/>
            <w:szCs w:val="22"/>
          </w:rPr>
          <w:delText>DEPTOR, an upstream inhibitory regulator of mTORC1, showed increased</w:delText>
        </w:r>
      </w:del>
      <w:r w:rsidR="00131252" w:rsidRPr="00CB2081">
        <w:rPr>
          <w:rFonts w:asciiTheme="minorHAnsi" w:hAnsiTheme="minorHAnsi"/>
          <w:sz w:val="22"/>
          <w:szCs w:val="22"/>
        </w:rPr>
        <w:t xml:space="preserve"> expression</w:t>
      </w:r>
      <w:ins w:id="59" w:author="Microsoft Office User" w:date="2019-07-31T11:38:00Z">
        <w:r w:rsidR="007221B7">
          <w:rPr>
            <w:rFonts w:asciiTheme="minorHAnsi" w:hAnsiTheme="minorHAnsi"/>
            <w:sz w:val="22"/>
            <w:szCs w:val="22"/>
          </w:rPr>
          <w:t>, downstream targets of mTORC1</w:t>
        </w:r>
        <w:r w:rsidR="004950F5">
          <w:rPr>
            <w:rFonts w:asciiTheme="minorHAnsi" w:hAnsiTheme="minorHAnsi"/>
            <w:sz w:val="22"/>
            <w:szCs w:val="22"/>
          </w:rPr>
          <w:t xml:space="preserve">, and increased REDD1 expression which is an inhibitor of mTORC1 signaling </w:t>
        </w:r>
        <w:r w:rsidR="007221B7">
          <w:rPr>
            <w:rFonts w:asciiTheme="minorHAnsi" w:hAnsiTheme="minorHAnsi"/>
            <w:sz w:val="22"/>
            <w:szCs w:val="22"/>
          </w:rPr>
          <w:t xml:space="preserve"> </w:t>
        </w:r>
        <w:r w:rsidR="007221B7">
          <w:rPr>
            <w:rFonts w:asciiTheme="minorHAnsi" w:hAnsiTheme="minorHAnsi"/>
            <w:sz w:val="22"/>
            <w:szCs w:val="22"/>
          </w:rPr>
          <w:fldChar w:fldCharType="begin" w:fldLock="1"/>
        </w:r>
        <w:r w:rsidR="00691D51">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Pr>
            <w:rFonts w:asciiTheme="minorHAnsi" w:hAnsiTheme="minorHAnsi"/>
            <w:sz w:val="22"/>
            <w:szCs w:val="22"/>
          </w:rPr>
          <w:fldChar w:fldCharType="separate"/>
        </w:r>
        <w:r w:rsidR="007221B7" w:rsidRPr="007221B7">
          <w:rPr>
            <w:rFonts w:asciiTheme="minorHAnsi" w:hAnsiTheme="minorHAnsi"/>
            <w:noProof/>
            <w:sz w:val="22"/>
            <w:szCs w:val="22"/>
          </w:rPr>
          <w:t xml:space="preserve">(Vaughan </w:t>
        </w:r>
        <w:r w:rsidR="007221B7" w:rsidRPr="007221B7">
          <w:rPr>
            <w:rFonts w:asciiTheme="minorHAnsi" w:hAnsiTheme="minorHAnsi"/>
            <w:i/>
            <w:noProof/>
            <w:sz w:val="22"/>
            <w:szCs w:val="22"/>
          </w:rPr>
          <w:t>et al.</w:t>
        </w:r>
        <w:r w:rsidR="007221B7" w:rsidRPr="007221B7">
          <w:rPr>
            <w:rFonts w:asciiTheme="minorHAnsi" w:hAnsiTheme="minorHAnsi"/>
            <w:noProof/>
            <w:sz w:val="22"/>
            <w:szCs w:val="22"/>
          </w:rPr>
          <w:t>, 2015)</w:t>
        </w:r>
        <w:r w:rsidR="007221B7">
          <w:rPr>
            <w:rFonts w:asciiTheme="minorHAnsi" w:hAnsiTheme="minorHAnsi"/>
            <w:sz w:val="22"/>
            <w:szCs w:val="22"/>
          </w:rPr>
          <w:fldChar w:fldCharType="end"/>
        </w:r>
        <w:r w:rsidR="007221B7">
          <w:rPr>
            <w:rFonts w:asciiTheme="minorHAnsi" w:hAnsiTheme="minorHAnsi"/>
            <w:sz w:val="22"/>
            <w:szCs w:val="22"/>
          </w:rPr>
          <w:t xml:space="preserve">. </w:t>
        </w:r>
        <w:r w:rsidR="004F26BE">
          <w:rPr>
            <w:rFonts w:asciiTheme="minorHAnsi" w:hAnsiTheme="minorHAnsi"/>
            <w:sz w:val="22"/>
            <w:szCs w:val="22"/>
          </w:rPr>
          <w:t xml:space="preserve">Mice exposed to corticosterone at E11-E16 had reduced </w:t>
        </w:r>
        <w:proofErr w:type="spellStart"/>
        <w:r w:rsidR="004F26BE">
          <w:rPr>
            <w:rFonts w:asciiTheme="minorHAnsi" w:hAnsiTheme="minorHAnsi"/>
            <w:sz w:val="22"/>
            <w:szCs w:val="22"/>
          </w:rPr>
          <w:t>pAKT</w:t>
        </w:r>
        <w:proofErr w:type="spellEnd"/>
        <w:r w:rsidR="004F26BE">
          <w:rPr>
            <w:rFonts w:asciiTheme="minorHAnsi" w:hAnsiTheme="minorHAnsi"/>
            <w:sz w:val="22"/>
            <w:szCs w:val="22"/>
          </w:rPr>
          <w:t xml:space="preserve"> levels</w:t>
        </w:r>
        <w:r w:rsidR="00065AAA">
          <w:rPr>
            <w:rFonts w:asciiTheme="minorHAnsi" w:hAnsiTheme="minorHAnsi"/>
            <w:sz w:val="22"/>
            <w:szCs w:val="22"/>
          </w:rPr>
          <w:t xml:space="preserve"> but unchanged total AKT levels</w:t>
        </w:r>
        <w:r w:rsidR="00E1684F">
          <w:rPr>
            <w:rFonts w:asciiTheme="minorHAnsi" w:hAnsiTheme="minorHAnsi"/>
            <w:sz w:val="22"/>
            <w:szCs w:val="22"/>
          </w:rPr>
          <w:t xml:space="preserve"> and unchanged REDD1 expression</w:t>
        </w:r>
      </w:ins>
      <w:del w:id="60" w:author="Microsoft Office User" w:date="2019-07-31T11:38:00Z">
        <w:r w:rsidR="00131252" w:rsidRPr="00CB2081">
          <w:rPr>
            <w:rFonts w:asciiTheme="minorHAnsi" w:hAnsiTheme="minorHAnsi"/>
            <w:sz w:val="22"/>
            <w:szCs w:val="22"/>
          </w:rPr>
          <w:delText xml:space="preserve"> in placentas of stressed mothers</w:delText>
        </w:r>
      </w:del>
      <w:r w:rsidR="00131252" w:rsidRPr="00CB2081">
        <w:rPr>
          <w:rFonts w:asciiTheme="minorHAnsi" w:hAnsiTheme="minorHAnsi"/>
          <w:sz w:val="22"/>
          <w:szCs w:val="22"/>
        </w:rPr>
        <w:t xml:space="preserve">, suggesting </w:t>
      </w:r>
      <w:ins w:id="61" w:author="Microsoft Office User" w:date="2019-07-31T11:38:00Z">
        <w:r w:rsidR="00065AAA">
          <w:rPr>
            <w:rFonts w:asciiTheme="minorHAnsi" w:hAnsiTheme="minorHAnsi"/>
            <w:sz w:val="22"/>
            <w:szCs w:val="22"/>
          </w:rPr>
          <w:t>a minimal effect on mTORC1 function</w:t>
        </w:r>
        <w:r w:rsidR="00691D51">
          <w:rPr>
            <w:rFonts w:asciiTheme="minorHAnsi" w:hAnsiTheme="minorHAnsi"/>
            <w:sz w:val="22"/>
            <w:szCs w:val="22"/>
          </w:rPr>
          <w:t xml:space="preserve"> at E16 </w:t>
        </w:r>
        <w:r w:rsidR="00691D51">
          <w:rPr>
            <w:rFonts w:asciiTheme="minorHAnsi" w:hAnsiTheme="minorHAnsi"/>
            <w:sz w:val="22"/>
            <w:szCs w:val="22"/>
          </w:rPr>
          <w:fldChar w:fldCharType="begin" w:fldLock="1"/>
        </w:r>
        <w:r w:rsidR="006A0BAE">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Pr>
            <w:rFonts w:asciiTheme="minorHAnsi" w:hAnsiTheme="minorHAnsi"/>
            <w:sz w:val="22"/>
            <w:szCs w:val="22"/>
          </w:rPr>
          <w:fldChar w:fldCharType="separate"/>
        </w:r>
        <w:r w:rsidR="00691D51" w:rsidRPr="00691D51">
          <w:rPr>
            <w:rFonts w:asciiTheme="minorHAnsi" w:hAnsiTheme="minorHAnsi"/>
            <w:noProof/>
            <w:sz w:val="22"/>
            <w:szCs w:val="22"/>
          </w:rPr>
          <w:t xml:space="preserve">(Vaughan </w:t>
        </w:r>
        <w:r w:rsidR="00691D51" w:rsidRPr="00691D51">
          <w:rPr>
            <w:rFonts w:asciiTheme="minorHAnsi" w:hAnsiTheme="minorHAnsi"/>
            <w:i/>
            <w:noProof/>
            <w:sz w:val="22"/>
            <w:szCs w:val="22"/>
          </w:rPr>
          <w:t>et al.</w:t>
        </w:r>
        <w:r w:rsidR="00691D51" w:rsidRPr="00691D51">
          <w:rPr>
            <w:rFonts w:asciiTheme="minorHAnsi" w:hAnsiTheme="minorHAnsi"/>
            <w:noProof/>
            <w:sz w:val="22"/>
            <w:szCs w:val="22"/>
          </w:rPr>
          <w:t>, 2015)</w:t>
        </w:r>
        <w:r w:rsidR="00691D51">
          <w:rPr>
            <w:rFonts w:asciiTheme="minorHAnsi" w:hAnsiTheme="minorHAnsi"/>
            <w:sz w:val="22"/>
            <w:szCs w:val="22"/>
          </w:rPr>
          <w:fldChar w:fldCharType="end"/>
        </w:r>
        <w:r w:rsidR="00691D51">
          <w:rPr>
            <w:rFonts w:asciiTheme="minorHAnsi" w:hAnsiTheme="minorHAnsi"/>
            <w:sz w:val="22"/>
            <w:szCs w:val="22"/>
          </w:rPr>
          <w:t>.</w:t>
        </w:r>
      </w:ins>
      <w:del w:id="62" w:author="Microsoft Office User" w:date="2019-07-31T11:38:00Z">
        <w:r w:rsidR="00131252" w:rsidRPr="00CB2081">
          <w:rPr>
            <w:rFonts w:asciiTheme="minorHAnsi" w:hAnsiTheme="minorHAnsi"/>
            <w:sz w:val="22"/>
            <w:szCs w:val="22"/>
          </w:rPr>
          <w:delText xml:space="preserve">reduced mTORC1 activity concordant with the reduced placental weight </w:delText>
        </w:r>
        <w:r w:rsidR="00131252" w:rsidRPr="00CB2081">
          <w:rPr>
            <w:rFonts w:asciiTheme="minorHAnsi" w:hAnsiTheme="minorHAnsi"/>
            <w:sz w:val="22"/>
            <w:szCs w:val="22"/>
          </w:rPr>
          <w:fldChar w:fldCharType="begin" w:fldLock="1"/>
        </w:r>
        <w:r w:rsidR="0047519D" w:rsidRPr="00CB2081">
          <w:rPr>
            <w:rFonts w:asciiTheme="minorHAnsi" w:hAnsiTheme="minorHAnsi"/>
            <w:sz w:val="22"/>
            <w:szCs w:val="22"/>
          </w:rPr>
          <w:delInstrText>ADDIN CSL_CITATION {"citationItems":[{"id":"ITEM-1","itemData":{"DOI":"10.1042/CS20110378","ISSN":"1470-8736","PMID":"21992080","abstract":"DEPTOR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1979)","id":"ITEM-1","issue":"7","issued":{"date-parts":[["2012","4"]]},"page":"349-59","publisher":"Portland Press Ltd","title":"Placental DEPTOR as a stress sensor during pregnancy.","type":"article-journal","volume":"122"},"uris":["http://www.mendeley.com/documents/?uuid=30e258d9-529d-3c26-ab9a-7621d9c18e1a"]}],"mendeley":{"formattedCitation":"(Mparmpakas &lt;i&gt;et al.&lt;/i&gt;, 2012)","plainTextFormattedCitation":"(Mparmpakas et al., 2012)","previouslyFormattedCitation":"(Mparmpakas &lt;i&gt;et al.&lt;/i&gt;, 2012)"},"properties":{"noteIndex":0},"schema":"https://github.com/citation-style-language/schema/raw/master/csl-citation.json"}</w:del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delText xml:space="preserve">(Mparmpakas </w:delText>
        </w:r>
        <w:r w:rsidR="00131252" w:rsidRPr="00CB2081">
          <w:rPr>
            <w:rFonts w:asciiTheme="minorHAnsi" w:hAnsiTheme="minorHAnsi"/>
            <w:i/>
            <w:noProof/>
            <w:sz w:val="22"/>
            <w:szCs w:val="22"/>
          </w:rPr>
          <w:delText>et al.</w:delText>
        </w:r>
        <w:r w:rsidR="00131252" w:rsidRPr="00CB2081">
          <w:rPr>
            <w:rFonts w:asciiTheme="minorHAnsi" w:hAnsiTheme="minorHAnsi"/>
            <w:noProof/>
            <w:sz w:val="22"/>
            <w:szCs w:val="22"/>
          </w:rPr>
          <w:delText>, 2012)</w:delText>
        </w:r>
        <w:r w:rsidR="00131252" w:rsidRPr="00CB2081">
          <w:rPr>
            <w:rFonts w:asciiTheme="minorHAnsi" w:hAnsiTheme="minorHAnsi"/>
            <w:sz w:val="22"/>
            <w:szCs w:val="22"/>
          </w:rPr>
          <w:fldChar w:fldCharType="end"/>
        </w:r>
        <w:r w:rsidR="00131252" w:rsidRPr="00CB2081">
          <w:rPr>
            <w:rFonts w:asciiTheme="minorHAnsi" w:hAnsiTheme="minorHAnsi"/>
            <w:sz w:val="22"/>
            <w:szCs w:val="22"/>
          </w:rPr>
          <w:delText>.</w:delText>
        </w:r>
      </w:del>
      <w:r w:rsidR="007E54B6">
        <w:rPr>
          <w:rFonts w:asciiTheme="minorHAnsi" w:hAnsiTheme="minorHAnsi"/>
          <w:sz w:val="22"/>
          <w:szCs w:val="22"/>
        </w:rPr>
        <w:t xml:space="preserve"> Additionally, dexamethasone exposure reduces rat placental amino acid transport, suggesting a negative effect of dexamethasone on the nutrient sensing pathway of mTORC1 </w:t>
      </w:r>
      <w:ins w:id="63" w:author="Microsoft Office User" w:date="2019-07-31T11:38:00Z">
        <w:r w:rsidR="007E54B6">
          <w:rPr>
            <w:rFonts w:asciiTheme="minorHAnsi" w:hAnsiTheme="minorHAnsi"/>
            <w:sz w:val="22"/>
            <w:szCs w:val="22"/>
          </w:rPr>
          <w:fldChar w:fldCharType="begin" w:fldLock="1"/>
        </w:r>
        <w:r w:rsidR="00DF7199">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2013)","previouslyFormattedCitation":"(Audette &lt;i&gt;et al.&lt;/i&gt;,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r w:rsidR="00B553C8">
          <w:rPr>
            <w:rFonts w:asciiTheme="minorHAnsi" w:hAnsiTheme="minorHAnsi"/>
            <w:sz w:val="22"/>
            <w:szCs w:val="22"/>
          </w:rPr>
          <w:t>.</w:t>
        </w:r>
      </w:ins>
      <w:del w:id="64" w:author="Microsoft Office User" w:date="2019-07-31T11:38:00Z">
        <w:r w:rsidR="007E54B6">
          <w:rPr>
            <w:rFonts w:asciiTheme="minorHAnsi" w:hAnsiTheme="minorHAnsi"/>
            <w:sz w:val="22"/>
            <w:szCs w:val="22"/>
          </w:rPr>
          <w:fldChar w:fldCharType="begin" w:fldLock="1"/>
        </w:r>
        <w:r w:rsidR="007E54B6">
          <w:rPr>
            <w:rFonts w:asciiTheme="minorHAnsi" w:hAnsiTheme="minorHAnsi"/>
            <w:sz w:val="22"/>
            <w:szCs w:val="22"/>
          </w:rPr>
          <w:del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2013)"},"properties":{"noteIndex":0},"schema":"https://github.com/citation-style-language/schema/raw/master/csl-citation.json"}</w:del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delText xml:space="preserve">(Audette </w:delText>
        </w:r>
        <w:r w:rsidR="007E54B6" w:rsidRPr="007E54B6">
          <w:rPr>
            <w:rFonts w:asciiTheme="minorHAnsi" w:hAnsiTheme="minorHAnsi"/>
            <w:i/>
            <w:noProof/>
            <w:sz w:val="22"/>
            <w:szCs w:val="22"/>
          </w:rPr>
          <w:delText>et al.</w:delText>
        </w:r>
        <w:r w:rsidR="007E54B6" w:rsidRPr="007E54B6">
          <w:rPr>
            <w:rFonts w:asciiTheme="minorHAnsi" w:hAnsiTheme="minorHAnsi"/>
            <w:noProof/>
            <w:sz w:val="22"/>
            <w:szCs w:val="22"/>
          </w:rPr>
          <w:delText>, 2011; Jansson &amp; Powell, 2013)</w:delText>
        </w:r>
        <w:r w:rsidR="007E54B6">
          <w:rPr>
            <w:rFonts w:asciiTheme="minorHAnsi" w:hAnsiTheme="minorHAnsi"/>
            <w:sz w:val="22"/>
            <w:szCs w:val="22"/>
          </w:rPr>
          <w:fldChar w:fldCharType="end"/>
        </w:r>
      </w:del>
    </w:p>
    <w:p w14:paraId="6574FAA3" w14:textId="6C85FC41"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w:t>
      </w:r>
      <w:del w:id="65" w:author="Dave Bridges" w:date="2019-07-31T11:38:00Z">
        <w:r w:rsidR="00285123" w:rsidRPr="00CB2081">
          <w:rPr>
            <w:rFonts w:asciiTheme="minorHAnsi" w:hAnsiTheme="minorHAnsi"/>
            <w:sz w:val="22"/>
            <w:szCs w:val="22"/>
          </w:rPr>
          <w:delText>exposure.</w:delText>
        </w:r>
      </w:del>
      <w:ins w:id="66" w:author="Dave Bridges" w:date="2019-07-31T11:01:00Z">
        <w:r w:rsidR="001C4BEB">
          <w:rPr>
            <w:rFonts w:asciiTheme="minorHAnsi" w:hAnsiTheme="minorHAnsi"/>
            <w:sz w:val="22"/>
            <w:szCs w:val="22"/>
          </w:rPr>
          <w:t xml:space="preserve">or </w:t>
        </w:r>
      </w:ins>
      <w:ins w:id="67" w:author="Dave Bridges" w:date="2019-07-31T11:02:00Z">
        <w:r w:rsidR="001C4BEB">
          <w:rPr>
            <w:rFonts w:asciiTheme="minorHAnsi" w:hAnsiTheme="minorHAnsi"/>
            <w:sz w:val="22"/>
            <w:szCs w:val="22"/>
          </w:rPr>
          <w:t xml:space="preserve">psychological </w:t>
        </w:r>
      </w:ins>
      <w:ins w:id="68" w:author="Dave Bridges" w:date="2019-07-31T11:01:00Z">
        <w:r w:rsidR="001C4BEB">
          <w:rPr>
            <w:rFonts w:asciiTheme="minorHAnsi" w:hAnsiTheme="minorHAnsi"/>
            <w:sz w:val="22"/>
            <w:szCs w:val="22"/>
          </w:rPr>
          <w:t xml:space="preserve">stress </w:t>
        </w:r>
      </w:ins>
      <w:ins w:id="69" w:author="Dave Bridges" w:date="2019-07-31T11:38:00Z">
        <w:r w:rsidR="00285123" w:rsidRPr="00CB2081">
          <w:rPr>
            <w:rFonts w:asciiTheme="minorHAnsi" w:hAnsiTheme="minorHAnsi"/>
            <w:sz w:val="22"/>
            <w:szCs w:val="22"/>
          </w:rPr>
          <w:t>exposure</w:t>
        </w:r>
      </w:ins>
      <w:ins w:id="70" w:author="Dave Bridges" w:date="2019-07-31T11:01:00Z">
        <w:r w:rsidR="001C4BEB">
          <w:rPr>
            <w:rFonts w:asciiTheme="minorHAnsi" w:hAnsiTheme="minorHAnsi"/>
            <w:sz w:val="22"/>
            <w:szCs w:val="22"/>
          </w:rPr>
          <w:t>s</w:t>
        </w:r>
      </w:ins>
      <w:ins w:id="71" w:author="Dave Bridges" w:date="2019-07-31T11:38:00Z">
        <w:r w:rsidR="00285123" w:rsidRPr="00CB2081">
          <w:rPr>
            <w:rFonts w:asciiTheme="minorHAnsi" w:hAnsiTheme="minorHAnsi"/>
            <w:sz w:val="22"/>
            <w:szCs w:val="22"/>
          </w:rPr>
          <w:t>.</w:t>
        </w:r>
      </w:ins>
      <w:r w:rsidR="00285123" w:rsidRPr="00CB2081">
        <w:rPr>
          <w:rFonts w:asciiTheme="minorHAnsi" w:hAnsiTheme="minorHAnsi"/>
          <w:sz w:val="22"/>
          <w:szCs w:val="22"/>
        </w:rPr>
        <w:t xml:space="preserv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39EB584C" w14:textId="0587E217" w:rsidR="009E16BE" w:rsidRDefault="006A0BAE" w:rsidP="00B6171C">
      <w:pPr>
        <w:rPr>
          <w:ins w:id="72" w:author="Microsoft Office User" w:date="2019-07-31T11:38:00Z"/>
          <w:rFonts w:asciiTheme="minorHAnsi" w:hAnsiTheme="minorHAnsi"/>
          <w:sz w:val="22"/>
          <w:szCs w:val="22"/>
        </w:rPr>
      </w:pPr>
      <w:ins w:id="73" w:author="Microsoft Office User" w:date="2019-07-31T11:38:00Z">
        <w:r>
          <w:rPr>
            <w:rFonts w:asciiTheme="minorHAnsi" w:hAnsiTheme="minorHAnsi"/>
            <w:sz w:val="22"/>
            <w:szCs w:val="22"/>
          </w:rPr>
          <w:t>Placental glucocorticoid receptor (</w:t>
        </w:r>
        <w:r w:rsidRPr="006A0BAE">
          <w:rPr>
            <w:rFonts w:asciiTheme="minorHAnsi" w:hAnsiTheme="minorHAnsi"/>
            <w:i/>
            <w:sz w:val="22"/>
            <w:szCs w:val="22"/>
          </w:rPr>
          <w:t>Nr3c1</w:t>
        </w:r>
        <w:r>
          <w:rPr>
            <w:rFonts w:asciiTheme="minorHAnsi" w:hAnsiTheme="minorHAnsi"/>
            <w:sz w:val="22"/>
            <w:szCs w:val="22"/>
          </w:rPr>
          <w:t>) was unchanged with corticosterone exposure in mice at E11-E16 or at E1</w:t>
        </w:r>
        <w:r w:rsidR="00F66F9E">
          <w:rPr>
            <w:rFonts w:asciiTheme="minorHAnsi" w:hAnsiTheme="minorHAnsi"/>
            <w:sz w:val="22"/>
            <w:szCs w:val="22"/>
          </w:rPr>
          <w:t>4</w:t>
        </w:r>
        <w:r>
          <w:rPr>
            <w:rFonts w:asciiTheme="minorHAnsi" w:hAnsiTheme="minorHAnsi"/>
            <w:sz w:val="22"/>
            <w:szCs w:val="22"/>
          </w:rPr>
          <w:t xml:space="preserve">-E19 </w:t>
        </w:r>
        <w:r>
          <w:rPr>
            <w:rFonts w:asciiTheme="minorHAnsi" w:hAnsiTheme="minorHAnsi"/>
            <w:sz w:val="22"/>
            <w:szCs w:val="22"/>
          </w:rPr>
          <w:fldChar w:fldCharType="begin" w:fldLock="1"/>
        </w:r>
        <w:r w:rsidR="009E16BE">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mice","type":"article-journal","volume":"593"},"uris":["http://www.mendeley.com/documents/?uuid=8986b854-54b3-3c36-9545-65f295d45fe2"]},{"id":"ITEM-2","itemData":{"DOI":"10.1113/jphysiol.2012.239426","ISSN":"1469-7793","PMID":"22930269","abstract":"Stresses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physiology","id":"ITEM-2","issue":"21","issued":{"date-parts":[["2012","11","1"]]},"page":"5529-40","publisher":"Wiley-Blackwell","title":"Maternal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 2015)","plainTextFormattedCitation":"(Vaughan et al., 2012, 2015)","previouslyFormattedCitation":"(Vaughan &lt;i&gt;et al.&lt;/i&gt;, 2012, 2015)"},"properties":{"noteIndex":0},"schema":"https://github.com/citation-style-language/schema/raw/master/csl-citation.json"}</w:instrText>
        </w:r>
        <w:r>
          <w:rPr>
            <w:rFonts w:asciiTheme="minorHAnsi" w:hAnsiTheme="minorHAnsi"/>
            <w:sz w:val="22"/>
            <w:szCs w:val="22"/>
          </w:rPr>
          <w:fldChar w:fldCharType="separate"/>
        </w:r>
        <w:r w:rsidR="00AF4654" w:rsidRPr="00AF4654">
          <w:rPr>
            <w:rFonts w:asciiTheme="minorHAnsi" w:hAnsiTheme="minorHAnsi"/>
            <w:noProof/>
            <w:sz w:val="22"/>
            <w:szCs w:val="22"/>
          </w:rPr>
          <w:t xml:space="preserve">(Vaughan </w:t>
        </w:r>
        <w:r w:rsidR="00AF4654" w:rsidRPr="00AF4654">
          <w:rPr>
            <w:rFonts w:asciiTheme="minorHAnsi" w:hAnsiTheme="minorHAnsi"/>
            <w:i/>
            <w:noProof/>
            <w:sz w:val="22"/>
            <w:szCs w:val="22"/>
          </w:rPr>
          <w:t>et al.</w:t>
        </w:r>
        <w:r w:rsidR="00AF4654" w:rsidRPr="00AF4654">
          <w:rPr>
            <w:rFonts w:asciiTheme="minorHAnsi" w:hAnsiTheme="minorHAnsi"/>
            <w:noProof/>
            <w:sz w:val="22"/>
            <w:szCs w:val="22"/>
          </w:rPr>
          <w:t>, 2012, 2015)</w:t>
        </w:r>
        <w:r>
          <w:rPr>
            <w:rFonts w:asciiTheme="minorHAnsi" w:hAnsiTheme="minorHAnsi"/>
            <w:sz w:val="22"/>
            <w:szCs w:val="22"/>
          </w:rPr>
          <w:fldChar w:fldCharType="end"/>
        </w:r>
        <w:r>
          <w:rPr>
            <w:rFonts w:asciiTheme="minorHAnsi" w:hAnsiTheme="minorHAnsi"/>
            <w:sz w:val="22"/>
            <w:szCs w:val="22"/>
          </w:rPr>
          <w:t xml:space="preserve">. </w:t>
        </w:r>
        <w:r w:rsidR="009E16BE">
          <w:rPr>
            <w:rFonts w:asciiTheme="minorHAnsi" w:hAnsiTheme="minorHAnsi"/>
            <w:sz w:val="22"/>
            <w:szCs w:val="22"/>
          </w:rPr>
          <w:t xml:space="preserve">However, mice treated with corticosterone at E12.5-E15, </w:t>
        </w:r>
        <w:r w:rsidR="009E16BE" w:rsidRPr="009E16BE">
          <w:rPr>
            <w:rFonts w:asciiTheme="minorHAnsi" w:hAnsiTheme="minorHAnsi"/>
            <w:i/>
            <w:sz w:val="22"/>
            <w:szCs w:val="22"/>
          </w:rPr>
          <w:t>Nr3c1</w:t>
        </w:r>
        <w:r w:rsidR="009E16BE">
          <w:rPr>
            <w:rFonts w:asciiTheme="minorHAnsi" w:hAnsiTheme="minorHAnsi"/>
            <w:sz w:val="22"/>
            <w:szCs w:val="22"/>
          </w:rPr>
          <w:t xml:space="preserve"> placental expression increased at E14.5 in male placentas </w:t>
        </w:r>
        <w:r w:rsidR="009E16BE">
          <w:rPr>
            <w:rFonts w:asciiTheme="minorHAnsi" w:hAnsiTheme="minorHAnsi"/>
            <w:sz w:val="22"/>
            <w:szCs w:val="22"/>
          </w:rPr>
          <w:fldChar w:fldCharType="begin" w:fldLock="1"/>
        </w:r>
        <w:r w:rsidR="009E16BE">
          <w:rPr>
            <w:rFonts w:asciiTheme="minorHAnsi" w:hAnsiTheme="minorHAnsi"/>
            <w:sz w:val="22"/>
            <w:szCs w:val="22"/>
          </w:rPr>
          <w:instrText>ADDIN CSL_CITATION {"citationItems":[{"id":"ITEM-1","itemData":{"DOI":"10.1210/en.2012-1479","ISSN":"0013-7227","author":[{"dropping-particle":"","family":"Cuffe","given":"J. S. M.","non-dropping-particle":"","parse-names":false,"suffix":""},{"dropping-particle":"","family":"O'Sullivan","given":"L.","non-dropping-particle":"","parse-names":false,"suffix":""},{"dropping-particle":"","family":"Simmons","given":"D. G.","non-dropping-particle":"","parse-names":false,"suffix":""},{"dropping-particle":"","family":"Anderson","given":"S. T.","non-dropping-particle":"","parse-names":false,"suffix":""},{"dropping-particle":"","family":"Moritz","given":"K. M.","non-dropping-particle":"","parse-names":false,"suffix":""}],"container-title":"Endocrinology","id":"ITEM-1","issue":"11","issued":{"date-parts":[["2012","11","1"]]},"page":"5500-5511","publisher":"Narnia","title":"Maternal Corticosterone Exposure in the Mouse Has Sex-Specific Effects on Placental Growth and mRNA Expression","type":"article-journal","volume":"153"},"uris":["http://www.mendeley.com/documents/?uuid=51485e5a-4983-3e4f-995d-16b015412f2e"]}],"mendeley":{"formattedCitation":"(Cuffe &lt;i&gt;et al.&lt;/i&gt;, 2012)","plainTextFormattedCitation":"(Cuffe et al., 2012)","previouslyFormattedCitation":"(Cuffe &lt;i&gt;et al.&lt;/i&gt;, 2012)"},"properties":{"noteIndex":0},"schema":"https://github.com/citation-style-language/schema/raw/master/csl-citation.json"}</w:instrText>
        </w:r>
        <w:r w:rsidR="009E16BE">
          <w:rPr>
            <w:rFonts w:asciiTheme="minorHAnsi" w:hAnsiTheme="minorHAnsi"/>
            <w:sz w:val="22"/>
            <w:szCs w:val="22"/>
          </w:rPr>
          <w:fldChar w:fldCharType="separate"/>
        </w:r>
        <w:r w:rsidR="009E16BE" w:rsidRPr="009E16BE">
          <w:rPr>
            <w:rFonts w:asciiTheme="minorHAnsi" w:hAnsiTheme="minorHAnsi"/>
            <w:noProof/>
            <w:sz w:val="22"/>
            <w:szCs w:val="22"/>
          </w:rPr>
          <w:t xml:space="preserve">(Cuffe </w:t>
        </w:r>
        <w:r w:rsidR="009E16BE" w:rsidRPr="009E16BE">
          <w:rPr>
            <w:rFonts w:asciiTheme="minorHAnsi" w:hAnsiTheme="minorHAnsi"/>
            <w:i/>
            <w:noProof/>
            <w:sz w:val="22"/>
            <w:szCs w:val="22"/>
          </w:rPr>
          <w:t>et al.</w:t>
        </w:r>
        <w:r w:rsidR="009E16BE" w:rsidRPr="009E16BE">
          <w:rPr>
            <w:rFonts w:asciiTheme="minorHAnsi" w:hAnsiTheme="minorHAnsi"/>
            <w:noProof/>
            <w:sz w:val="22"/>
            <w:szCs w:val="22"/>
          </w:rPr>
          <w:t>, 2012)</w:t>
        </w:r>
        <w:r w:rsidR="009E16BE">
          <w:rPr>
            <w:rFonts w:asciiTheme="minorHAnsi" w:hAnsiTheme="minorHAnsi"/>
            <w:sz w:val="22"/>
            <w:szCs w:val="22"/>
          </w:rPr>
          <w:fldChar w:fldCharType="end"/>
        </w:r>
        <w:r w:rsidR="009E16BE">
          <w:rPr>
            <w:rFonts w:asciiTheme="minorHAnsi" w:hAnsiTheme="minorHAnsi"/>
            <w:sz w:val="22"/>
            <w:szCs w:val="22"/>
          </w:rPr>
          <w:t xml:space="preserve">. Placentas collected at E17.5, after the exposure also showed a male-specific placental increase in </w:t>
        </w:r>
        <w:r w:rsidR="009E16BE" w:rsidRPr="009E16BE">
          <w:rPr>
            <w:rFonts w:asciiTheme="minorHAnsi" w:hAnsiTheme="minorHAnsi"/>
            <w:i/>
            <w:sz w:val="22"/>
            <w:szCs w:val="22"/>
          </w:rPr>
          <w:t>Nr3c1</w:t>
        </w:r>
        <w:r w:rsidR="009E16BE">
          <w:rPr>
            <w:rFonts w:asciiTheme="minorHAnsi" w:hAnsiTheme="minorHAnsi"/>
            <w:sz w:val="22"/>
            <w:szCs w:val="22"/>
          </w:rPr>
          <w:t xml:space="preserve"> expression </w:t>
        </w:r>
        <w:r w:rsidR="009E16BE">
          <w:rPr>
            <w:rFonts w:asciiTheme="minorHAnsi" w:hAnsiTheme="minorHAnsi"/>
            <w:sz w:val="22"/>
            <w:szCs w:val="22"/>
          </w:rPr>
          <w:fldChar w:fldCharType="begin" w:fldLock="1"/>
        </w:r>
        <w:r w:rsidR="00731F54">
          <w:rPr>
            <w:rFonts w:asciiTheme="minorHAnsi" w:hAnsiTheme="minorHAnsi"/>
            <w:sz w:val="22"/>
            <w:szCs w:val="22"/>
          </w:rPr>
          <w:instrText>ADDIN CSL_CITATION {"citationItems":[{"id":"ITEM-1","itemData":{"DOI":"10.1210/en.2012-1479","ISSN":"0013-7227","author":[{"dropping-particle":"","family":"Cuffe","given":"J. S. M.","non-dropping-particle":"","parse-names":false,"suffix":""},{"dropping-particle":"","family":"O'Sullivan","given":"L.","non-dropping-particle":"","parse-names":false,"suffix":""},{"dropping-particle":"","family":"Simmons","given":"D. G.","non-dropping-particle":"","parse-names":false,"suffix":""},{"dropping-particle":"","family":"Anderson","given":"S. T.","non-dropping-particle":"","parse-names":false,"suffix":""},{"dropping-particle":"","family":"Moritz","given":"K. M.","non-dropping-particle":"","parse-names":false,"suffix":""}],"container-title":"Endocrinology","id":"ITEM-1","issue":"11","issued":{"date-parts":[["2012","11","1"]]},"page":"5500-5511","publisher":"Narnia","title":"Maternal Corticosterone Exposure in the Mouse Has Sex-Specific Effects on Placental Growth and mRNA Expression","type":"article-journal","volume":"153"},"uris":["http://www.mendeley.com/documents/?uuid=51485e5a-4983-3e4f-995d-16b015412f2e"]}],"mendeley":{"formattedCitation":"(Cuffe &lt;i&gt;et al.&lt;/i&gt;, 2012)","plainTextFormattedCitation":"(Cuffe et al., 2012)","previouslyFormattedCitation":"(Cuffe &lt;i&gt;et al.&lt;/i&gt;, 2012)"},"properties":{"noteIndex":0},"schema":"https://github.com/citation-style-language/schema/raw/master/csl-citation.json"}</w:instrText>
        </w:r>
        <w:r w:rsidR="009E16BE">
          <w:rPr>
            <w:rFonts w:asciiTheme="minorHAnsi" w:hAnsiTheme="minorHAnsi"/>
            <w:sz w:val="22"/>
            <w:szCs w:val="22"/>
          </w:rPr>
          <w:fldChar w:fldCharType="separate"/>
        </w:r>
        <w:r w:rsidR="009E16BE" w:rsidRPr="009E16BE">
          <w:rPr>
            <w:rFonts w:asciiTheme="minorHAnsi" w:hAnsiTheme="minorHAnsi"/>
            <w:noProof/>
            <w:sz w:val="22"/>
            <w:szCs w:val="22"/>
          </w:rPr>
          <w:t xml:space="preserve">(Cuffe </w:t>
        </w:r>
        <w:r w:rsidR="009E16BE" w:rsidRPr="009E16BE">
          <w:rPr>
            <w:rFonts w:asciiTheme="minorHAnsi" w:hAnsiTheme="minorHAnsi"/>
            <w:i/>
            <w:noProof/>
            <w:sz w:val="22"/>
            <w:szCs w:val="22"/>
          </w:rPr>
          <w:t>et al.</w:t>
        </w:r>
        <w:r w:rsidR="009E16BE" w:rsidRPr="009E16BE">
          <w:rPr>
            <w:rFonts w:asciiTheme="minorHAnsi" w:hAnsiTheme="minorHAnsi"/>
            <w:noProof/>
            <w:sz w:val="22"/>
            <w:szCs w:val="22"/>
          </w:rPr>
          <w:t>, 2012)</w:t>
        </w:r>
        <w:r w:rsidR="009E16BE">
          <w:rPr>
            <w:rFonts w:asciiTheme="minorHAnsi" w:hAnsiTheme="minorHAnsi"/>
            <w:sz w:val="22"/>
            <w:szCs w:val="22"/>
          </w:rPr>
          <w:fldChar w:fldCharType="end"/>
        </w:r>
        <w:r w:rsidR="009E16BE">
          <w:rPr>
            <w:rFonts w:asciiTheme="minorHAnsi" w:hAnsiTheme="minorHAnsi"/>
            <w:sz w:val="22"/>
            <w:szCs w:val="22"/>
          </w:rPr>
          <w:t>.</w:t>
        </w:r>
      </w:ins>
    </w:p>
    <w:p w14:paraId="5B2D03EA" w14:textId="62A3775A" w:rsidR="0053551E" w:rsidRPr="00DE68A0" w:rsidRDefault="0053551E" w:rsidP="00B6171C">
      <w:pPr>
        <w:rPr>
          <w:ins w:id="74" w:author="Dave Bridges" w:date="2019-07-31T11:38:00Z"/>
          <w:rFonts w:asciiTheme="minorHAnsi" w:hAnsiTheme="minorHAnsi"/>
          <w:sz w:val="22"/>
          <w:szCs w:val="22"/>
        </w:rPr>
      </w:pPr>
      <w:commentRangeStart w:id="75"/>
      <w:ins w:id="76" w:author="Dave Bridges" w:date="2019-07-31T11:38:00Z">
        <w:r w:rsidRPr="008D0338">
          <w:rPr>
            <w:rFonts w:asciiTheme="minorHAnsi" w:hAnsiTheme="minorHAnsi"/>
            <w:sz w:val="22"/>
            <w:szCs w:val="22"/>
            <w:highlight w:val="red"/>
          </w:rPr>
          <w:t xml:space="preserve">Glucocorticoid receptor unchanged with stress in </w:t>
        </w:r>
        <w:proofErr w:type="spellStart"/>
        <w:r w:rsidRPr="008D0338">
          <w:rPr>
            <w:rFonts w:asciiTheme="minorHAnsi" w:hAnsiTheme="minorHAnsi"/>
            <w:sz w:val="22"/>
            <w:szCs w:val="22"/>
            <w:highlight w:val="red"/>
          </w:rPr>
          <w:t>vaughan</w:t>
        </w:r>
        <w:proofErr w:type="spellEnd"/>
        <w:r w:rsidRPr="008D0338">
          <w:rPr>
            <w:rFonts w:asciiTheme="minorHAnsi" w:hAnsiTheme="minorHAnsi"/>
            <w:sz w:val="22"/>
            <w:szCs w:val="22"/>
            <w:highlight w:val="red"/>
          </w:rPr>
          <w:t xml:space="preserve"> paper, GR changed </w:t>
        </w:r>
        <w:r w:rsidR="008D0338" w:rsidRPr="008D0338">
          <w:rPr>
            <w:rFonts w:asciiTheme="minorHAnsi" w:hAnsiTheme="minorHAnsi"/>
            <w:sz w:val="22"/>
            <w:szCs w:val="22"/>
            <w:highlight w:val="red"/>
          </w:rPr>
          <w:t>and increased in stressed animals especially female placentas.</w:t>
        </w:r>
        <w:commentRangeEnd w:id="75"/>
        <w:r w:rsidR="001C4BEB">
          <w:rPr>
            <w:rStyle w:val="CommentReference"/>
            <w:rFonts w:asciiTheme="minorHAnsi" w:eastAsiaTheme="minorHAnsi" w:hAnsiTheme="minorHAnsi" w:cstheme="minorBidi"/>
          </w:rPr>
          <w:commentReference w:id="75"/>
        </w:r>
      </w:ins>
    </w:p>
    <w:p w14:paraId="321DAF50" w14:textId="77777777" w:rsidR="00794D81" w:rsidRDefault="00794D81" w:rsidP="00B6171C">
      <w:pPr>
        <w:pStyle w:val="Heading3"/>
        <w:rPr>
          <w:ins w:id="77" w:author="Dave Bridges" w:date="2019-07-31T11:03:00Z"/>
          <w:rFonts w:asciiTheme="minorHAnsi" w:hAnsiTheme="minorHAnsi"/>
        </w:rPr>
      </w:pPr>
    </w:p>
    <w:p w14:paraId="2419E8D7" w14:textId="3D56483A" w:rsidR="00B6171C" w:rsidRPr="00CB2081" w:rsidRDefault="00B6171C" w:rsidP="00B6171C">
      <w:pPr>
        <w:pStyle w:val="Heading3"/>
        <w:rPr>
          <w:rFonts w:asciiTheme="minorHAnsi" w:hAnsiTheme="minorHAnsi"/>
        </w:rPr>
      </w:pPr>
      <w:bookmarkStart w:id="78" w:name="_Toc15461865"/>
      <w:bookmarkStart w:id="79" w:name="_Toc15465529"/>
      <w:r w:rsidRPr="00CB2081">
        <w:rPr>
          <w:rFonts w:asciiTheme="minorHAnsi" w:hAnsiTheme="minorHAnsi"/>
        </w:rPr>
        <w:t xml:space="preserve">Placental Glucose </w:t>
      </w:r>
      <w:ins w:id="80" w:author="Dave Bridges" w:date="2019-07-31T11:03:00Z">
        <w:r w:rsidR="00794D81">
          <w:rPr>
            <w:rFonts w:asciiTheme="minorHAnsi" w:hAnsiTheme="minorHAnsi"/>
          </w:rPr>
          <w:t xml:space="preserve">and Amino Acid </w:t>
        </w:r>
      </w:ins>
      <w:r w:rsidRPr="00CB2081">
        <w:rPr>
          <w:rFonts w:asciiTheme="minorHAnsi" w:hAnsiTheme="minorHAnsi"/>
        </w:rPr>
        <w:t>Transport</w:t>
      </w:r>
      <w:r w:rsidR="00813B0F" w:rsidRPr="00CB2081">
        <w:rPr>
          <w:rFonts w:asciiTheme="minorHAnsi" w:hAnsiTheme="minorHAnsi"/>
        </w:rPr>
        <w:t>ers</w:t>
      </w:r>
      <w:bookmarkEnd w:id="78"/>
      <w:bookmarkEnd w:id="79"/>
    </w:p>
    <w:p w14:paraId="4CA2AD19" w14:textId="339384B1" w:rsidR="0009009F" w:rsidRPr="00CB2081" w:rsidDel="00794D81" w:rsidRDefault="00731F54" w:rsidP="00E06E30">
      <w:pPr>
        <w:rPr>
          <w:del w:id="81" w:author="Dave Bridges" w:date="2019-07-31T11:03:00Z"/>
          <w:rFonts w:asciiTheme="minorHAnsi" w:hAnsiTheme="minorHAnsi" w:cstheme="minorHAnsi"/>
          <w:sz w:val="22"/>
          <w:szCs w:val="22"/>
        </w:rPr>
      </w:pPr>
      <w:ins w:id="82" w:author="Microsoft Office User" w:date="2019-07-31T11:38:00Z">
        <w:r>
          <w:rPr>
            <w:rFonts w:asciiTheme="minorHAnsi" w:hAnsiTheme="minorHAnsi" w:cstheme="minorHAnsi"/>
            <w:sz w:val="22"/>
            <w:szCs w:val="22"/>
          </w:rPr>
          <w:t xml:space="preserve">Mice exposed to corticosterone at E11-E16 had increased placental GLUT1 and GLUT2 expression at E16, while mice exposed at E16-E19 showed reduced fetal radioactive glucose acquisition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2015)"},"properties":{"noteIndex":0},"schema":"https://github.com/citation-style-language/schema/raw/master/csl-citation.json"}</w:instrText>
        </w:r>
        <w:r>
          <w:rPr>
            <w:rFonts w:asciiTheme="minorHAnsi" w:hAnsiTheme="minorHAnsi" w:cstheme="minorHAnsi"/>
            <w:sz w:val="22"/>
            <w:szCs w:val="22"/>
          </w:rPr>
          <w:fldChar w:fldCharType="separate"/>
        </w:r>
        <w:r w:rsidRPr="00731F54">
          <w:rPr>
            <w:rFonts w:asciiTheme="minorHAnsi" w:hAnsiTheme="minorHAnsi" w:cstheme="minorHAnsi"/>
            <w:noProof/>
            <w:sz w:val="22"/>
            <w:szCs w:val="22"/>
          </w:rPr>
          <w:t xml:space="preserve">(Vaughan </w:t>
        </w:r>
        <w:r w:rsidRPr="00731F54">
          <w:rPr>
            <w:rFonts w:asciiTheme="minorHAnsi" w:hAnsiTheme="minorHAnsi" w:cstheme="minorHAnsi"/>
            <w:i/>
            <w:noProof/>
            <w:sz w:val="22"/>
            <w:szCs w:val="22"/>
          </w:rPr>
          <w:t>et al.</w:t>
        </w:r>
        <w:r w:rsidRPr="00731F54">
          <w:rPr>
            <w:rFonts w:asciiTheme="minorHAnsi" w:hAnsiTheme="minorHAnsi" w:cstheme="minorHAnsi"/>
            <w:noProof/>
            <w:sz w:val="22"/>
            <w:szCs w:val="22"/>
          </w:rPr>
          <w:t>, 2015)</w:t>
        </w:r>
        <w:r>
          <w:rPr>
            <w:rFonts w:asciiTheme="minorHAnsi" w:hAnsiTheme="minorHAnsi" w:cstheme="minorHAnsi"/>
            <w:sz w:val="22"/>
            <w:szCs w:val="22"/>
          </w:rPr>
          <w:fldChar w:fldCharType="end"/>
        </w:r>
        <w:r>
          <w:rPr>
            <w:rFonts w:asciiTheme="minorHAnsi" w:hAnsiTheme="minorHAnsi" w:cstheme="minorHAnsi"/>
            <w:sz w:val="22"/>
            <w:szCs w:val="22"/>
          </w:rPr>
          <w:t xml:space="preserve">. </w:t>
        </w:r>
      </w:ins>
      <w:commentRangeStart w:id="83"/>
      <w:r w:rsidR="0009009F" w:rsidRPr="00CB2081">
        <w:rPr>
          <w:rFonts w:asciiTheme="minorHAnsi" w:hAnsiTheme="minorHAnsi" w:cstheme="minorHAnsi"/>
          <w:sz w:val="22"/>
          <w:szCs w:val="22"/>
        </w:rPr>
        <w:t>Triamcinolone</w:t>
      </w:r>
      <w:commentRangeEnd w:id="83"/>
      <w:r w:rsidR="00794D81">
        <w:rPr>
          <w:rStyle w:val="CommentReference"/>
          <w:rFonts w:asciiTheme="minorHAnsi" w:eastAsiaTheme="minorHAnsi" w:hAnsiTheme="minorHAnsi" w:cstheme="minorBidi"/>
        </w:rPr>
        <w:commentReference w:id="83"/>
      </w:r>
      <w:r w:rsidR="0009009F" w:rsidRPr="00CB2081">
        <w:rPr>
          <w:rFonts w:asciiTheme="minorHAnsi" w:hAnsiTheme="minorHAnsi" w:cstheme="minorHAnsi"/>
          <w:sz w:val="22"/>
          <w:szCs w:val="22"/>
        </w:rPr>
        <w:t xml:space="preserve"> exposure in pregnant rats at E16 reduced placental glucose transport via decreasing GLUT1 expression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0009009F"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0009009F"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(Braun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2013)</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w:t>
      </w:r>
      <w:ins w:id="84" w:author="Dave Bridges" w:date="2019-07-31T11:03:00Z">
        <w:r w:rsidR="00794D81">
          <w:rPr>
            <w:rFonts w:asciiTheme="minorHAnsi" w:hAnsiTheme="minorHAnsi"/>
          </w:rPr>
          <w:t xml:space="preserve">  </w:t>
        </w:r>
      </w:ins>
    </w:p>
    <w:p w14:paraId="590278FC" w14:textId="7939A700" w:rsidR="00351F06" w:rsidRPr="00CB2081" w:rsidDel="00794D81" w:rsidRDefault="00351F06" w:rsidP="00351F06">
      <w:pPr>
        <w:pStyle w:val="Heading3"/>
        <w:rPr>
          <w:del w:id="85" w:author="Dave Bridges" w:date="2019-07-31T11:03:00Z"/>
          <w:rFonts w:asciiTheme="minorHAnsi" w:hAnsiTheme="minorHAnsi"/>
        </w:rPr>
      </w:pPr>
      <w:bookmarkStart w:id="86" w:name="_Toc15461866"/>
      <w:del w:id="87" w:author="Dave Bridges" w:date="2019-07-31T11:03:00Z">
        <w:r w:rsidRPr="00CB2081" w:rsidDel="00794D81">
          <w:rPr>
            <w:rFonts w:asciiTheme="minorHAnsi" w:hAnsiTheme="minorHAnsi"/>
          </w:rPr>
          <w:delText>Placental Amino Acid Transporters</w:delText>
        </w:r>
        <w:bookmarkEnd w:id="86"/>
      </w:del>
    </w:p>
    <w:p w14:paraId="229939EF" w14:textId="050598FC" w:rsidR="00E06E30" w:rsidDel="00794D81" w:rsidRDefault="00C54C4F" w:rsidP="007C3BBD">
      <w:pPr>
        <w:rPr>
          <w:del w:id="88" w:author="Dave Bridges" w:date="2019-07-31T11:03:00Z"/>
          <w:rFonts w:asciiTheme="minorHAnsi" w:hAnsiTheme="minorHAnsi" w:cstheme="minorHAnsi"/>
          <w:sz w:val="22"/>
          <w:szCs w:val="22"/>
        </w:rPr>
      </w:pPr>
      <w:r w:rsidRPr="00CB2081">
        <w:rPr>
          <w:rFonts w:asciiTheme="minorHAnsi" w:hAnsiTheme="minorHAnsi" w:cstheme="minorHAnsi"/>
          <w:sz w:val="22"/>
          <w:szCs w:val="22"/>
        </w:rPr>
        <w:t xml:space="preserve">Midgestation administration of dexamethasone in mice at E13.5 and E14.5 caused reduced placental System </w:t>
      </w:r>
      <w:proofErr w:type="spellStart"/>
      <w:r w:rsidRPr="00CB2081">
        <w:rPr>
          <w:rFonts w:asciiTheme="minorHAnsi" w:hAnsiTheme="minorHAnsi" w:cstheme="minorHAnsi"/>
          <w:sz w:val="22"/>
          <w:szCs w:val="22"/>
        </w:rPr>
        <w:t>A</w:t>
      </w:r>
      <w:proofErr w:type="spellEnd"/>
      <w:r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(Audette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p>
    <w:p w14:paraId="42CAA55B" w14:textId="5D5CEC8F" w:rsidR="0053551E" w:rsidRDefault="0053551E" w:rsidP="007C3BBD">
      <w:pPr>
        <w:rPr>
          <w:rFonts w:asciiTheme="minorHAnsi" w:hAnsiTheme="minorHAnsi" w:cstheme="minorHAnsi"/>
          <w:sz w:val="22"/>
          <w:szCs w:val="22"/>
        </w:rPr>
      </w:pPr>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89" w:name="_Toc15461867"/>
      <w:bookmarkStart w:id="90" w:name="_Toc15465530"/>
      <w:r w:rsidRPr="00F61013">
        <w:rPr>
          <w:rFonts w:asciiTheme="minorHAnsi" w:hAnsiTheme="minorHAnsi" w:cstheme="minorHAnsi"/>
          <w:highlight w:val="green"/>
        </w:rPr>
        <w:t>Effect of In Utero Glucocorticoid Exposure on Offspring</w:t>
      </w:r>
      <w:bookmarkEnd w:id="89"/>
      <w:bookmarkEnd w:id="90"/>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Women with higher corticotropin-releasing hormone at midgestation, were 7.5 fold</w:t>
      </w:r>
      <w:del w:id="91" w:author="Dave Bridges" w:date="2019-07-31T11:03:00Z">
        <w:r w:rsidR="004B3606" w:rsidRPr="00F61013" w:rsidDel="00794D81">
          <w:rPr>
            <w:rFonts w:asciiTheme="minorHAnsi" w:hAnsiTheme="minorHAnsi" w:cstheme="minorHAnsi"/>
            <w:sz w:val="22"/>
            <w:szCs w:val="22"/>
            <w:highlight w:val="green"/>
          </w:rPr>
          <w:delText>s</w:delText>
        </w:r>
      </w:del>
      <w:r w:rsidR="004B3606" w:rsidRPr="00F61013">
        <w:rPr>
          <w:rFonts w:asciiTheme="minorHAnsi" w:hAnsiTheme="minorHAnsi" w:cstheme="minorHAnsi"/>
          <w:sz w:val="22"/>
          <w:szCs w:val="22"/>
          <w:highlight w:val="green"/>
        </w:rPr>
        <w:t xml:space="preserve">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w:t>
      </w:r>
      <w:commentRangeStart w:id="92"/>
      <w:r w:rsidR="007C3BBD" w:rsidRPr="00F61013">
        <w:rPr>
          <w:rFonts w:asciiTheme="minorHAnsi" w:hAnsiTheme="minorHAnsi" w:cstheme="minorHAnsi"/>
          <w:sz w:val="22"/>
          <w:szCs w:val="22"/>
          <w:highlight w:val="green"/>
        </w:rPr>
        <w:t xml:space="preserve">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commentRangeEnd w:id="92"/>
      <w:del w:id="93" w:author="Dave Bridges" w:date="2019-07-31T11:38:00Z">
        <w:r w:rsidR="007C3BBD" w:rsidRPr="00F61013">
          <w:rPr>
            <w:rFonts w:asciiTheme="minorHAnsi" w:hAnsiTheme="minorHAnsi" w:cstheme="minorHAnsi"/>
            <w:sz w:val="22"/>
            <w:szCs w:val="22"/>
            <w:highlight w:val="green"/>
          </w:rPr>
          <w:delText>.</w:delText>
        </w:r>
      </w:del>
      <w:ins w:id="94" w:author="Dave Bridges" w:date="2019-07-31T11:38:00Z">
        <w:r w:rsidR="00794D81">
          <w:rPr>
            <w:rStyle w:val="CommentReference"/>
            <w:rFonts w:asciiTheme="minorHAnsi" w:eastAsiaTheme="minorHAnsi" w:hAnsiTheme="minorHAnsi" w:cstheme="minorBidi"/>
          </w:rPr>
          <w:commentReference w:id="92"/>
        </w:r>
        <w:r w:rsidR="007C3BBD" w:rsidRPr="00F61013">
          <w:rPr>
            <w:rFonts w:asciiTheme="minorHAnsi" w:hAnsiTheme="minorHAnsi" w:cstheme="minorHAnsi"/>
            <w:sz w:val="22"/>
            <w:szCs w:val="22"/>
            <w:highlight w:val="green"/>
          </w:rPr>
          <w:t>.</w:t>
        </w:r>
      </w:ins>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commentRangeStart w:id="95"/>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lastRenderedPageBreak/>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commentRangeEnd w:id="95"/>
      <w:r w:rsidR="00794D81">
        <w:rPr>
          <w:rStyle w:val="CommentReference"/>
          <w:rFonts w:asciiTheme="minorHAnsi" w:eastAsiaTheme="minorHAnsi" w:hAnsiTheme="minorHAnsi" w:cstheme="minorBidi"/>
        </w:rPr>
        <w:commentReference w:id="95"/>
      </w:r>
    </w:p>
    <w:p w14:paraId="69CE92BE" w14:textId="09E2BB7D" w:rsidR="00E102B4" w:rsidRPr="00CB2081" w:rsidRDefault="00E102B4" w:rsidP="00E102B4">
      <w:pPr>
        <w:pStyle w:val="Heading1"/>
        <w:rPr>
          <w:rFonts w:asciiTheme="minorHAnsi" w:hAnsiTheme="minorHAnsi" w:cstheme="minorHAnsi"/>
        </w:rPr>
      </w:pPr>
      <w:bookmarkStart w:id="96" w:name="_Toc15461868"/>
      <w:bookmarkStart w:id="97" w:name="_Toc15465531"/>
      <w:r w:rsidRPr="008D0338">
        <w:rPr>
          <w:rFonts w:asciiTheme="minorHAnsi" w:hAnsiTheme="minorHAnsi" w:cstheme="minorHAnsi"/>
        </w:rPr>
        <w:t>Experimental Design</w:t>
      </w:r>
      <w:bookmarkEnd w:id="96"/>
      <w:bookmarkEnd w:id="97"/>
    </w:p>
    <w:p w14:paraId="7BE33B4A" w14:textId="4C6C0A6C"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 xml:space="preserve">the </w:t>
      </w:r>
      <w:commentRangeStart w:id="98"/>
      <w:r w:rsidR="002523E6" w:rsidRPr="00CB2081">
        <w:rPr>
          <w:rFonts w:asciiTheme="minorHAnsi" w:hAnsiTheme="minorHAnsi" w:cstheme="minorHAnsi"/>
          <w:sz w:val="22"/>
          <w:szCs w:val="22"/>
        </w:rPr>
        <w:t>following</w:t>
      </w:r>
      <w:r w:rsidR="00DD4A40" w:rsidRPr="00CB2081">
        <w:rPr>
          <w:rFonts w:asciiTheme="minorHAnsi" w:hAnsiTheme="minorHAnsi" w:cstheme="minorHAnsi"/>
          <w:sz w:val="22"/>
          <w:szCs w:val="22"/>
        </w:rPr>
        <w:t xml:space="preserve"> groups</w:t>
      </w:r>
      <w:commentRangeEnd w:id="98"/>
      <w:r w:rsidR="002523E6" w:rsidRPr="00CB2081">
        <w:rPr>
          <w:rStyle w:val="CommentReference"/>
          <w:rFonts w:asciiTheme="minorHAnsi" w:eastAsiaTheme="minorHAnsi" w:hAnsiTheme="minorHAnsi" w:cstheme="minorHAnsi"/>
        </w:rPr>
        <w:commentReference w:id="98"/>
      </w:r>
      <w:del w:id="99" w:author="Dave Bridges" w:date="2019-07-31T11:38:00Z">
        <w:r w:rsidR="00DD4A40" w:rsidRPr="00CB2081">
          <w:rPr>
            <w:rFonts w:asciiTheme="minorHAnsi" w:hAnsiTheme="minorHAnsi" w:cstheme="minorHAnsi"/>
            <w:sz w:val="22"/>
            <w:szCs w:val="22"/>
          </w:rPr>
          <w:delText xml:space="preserve">: </w:delText>
        </w:r>
      </w:del>
      <w:ins w:id="100" w:author="Dave Bridges" w:date="2019-07-31T11:07:00Z">
        <w:r w:rsidR="0098316E">
          <w:rPr>
            <w:rFonts w:asciiTheme="minorHAnsi" w:hAnsiTheme="minorHAnsi" w:cstheme="minorHAnsi"/>
            <w:sz w:val="22"/>
            <w:szCs w:val="22"/>
          </w:rPr>
          <w:t>, to assess placental morphology (at E14.5) and effects on offspring (at delivery)</w:t>
        </w:r>
      </w:ins>
      <w:ins w:id="101" w:author="Dave Bridges" w:date="2019-07-31T11:08:00Z">
        <w:r w:rsidR="0098316E">
          <w:rPr>
            <w:rFonts w:asciiTheme="minorHAnsi" w:hAnsiTheme="minorHAnsi" w:cstheme="minorHAnsi"/>
            <w:sz w:val="22"/>
            <w:szCs w:val="22"/>
          </w:rPr>
          <w:t>.  Pending these results other groups may be evaluated as well</w:t>
        </w:r>
      </w:ins>
      <w:ins w:id="102" w:author="Dave Bridges" w:date="2019-07-31T11:38:00Z">
        <w:r w:rsidR="00DD4A40" w:rsidRPr="00CB2081">
          <w:rPr>
            <w:rFonts w:asciiTheme="minorHAnsi" w:hAnsiTheme="minorHAnsi" w:cstheme="minorHAnsi"/>
            <w:sz w:val="22"/>
            <w:szCs w:val="22"/>
          </w:rPr>
          <w:t xml:space="preserve">: </w:t>
        </w:r>
      </w:ins>
    </w:p>
    <w:p w14:paraId="25F4854D" w14:textId="406E5FB3" w:rsidR="00F82970" w:rsidRPr="00CB2081" w:rsidRDefault="00F82970" w:rsidP="00CF481B">
      <w:pPr>
        <w:rPr>
          <w:rFonts w:asciiTheme="minorHAnsi" w:hAnsiTheme="minorHAnsi" w:cstheme="minorHAnsi"/>
          <w:sz w:val="22"/>
          <w:szCs w:val="22"/>
        </w:rPr>
      </w:pPr>
      <w:commentRangeStart w:id="103"/>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commentRangeEnd w:id="103"/>
      <w:r w:rsidR="0098316E">
        <w:rPr>
          <w:rStyle w:val="CommentReference"/>
          <w:rFonts w:asciiTheme="minorHAnsi" w:eastAsiaTheme="minorHAnsi" w:hAnsiTheme="minorHAnsi" w:cstheme="minorBidi"/>
        </w:rPr>
        <w:commentReference w:id="103"/>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2533760D" w14:textId="74783A2C" w:rsidR="00AE1BA5" w:rsidRPr="00CB2081" w:rsidDel="0098316E" w:rsidRDefault="00AE1BA5" w:rsidP="00F82970">
      <w:pPr>
        <w:pStyle w:val="ListParagraph"/>
        <w:numPr>
          <w:ilvl w:val="0"/>
          <w:numId w:val="1"/>
        </w:numPr>
        <w:rPr>
          <w:del w:id="104" w:author="Dave Bridges" w:date="2019-07-31T11:06:00Z"/>
          <w:rFonts w:asciiTheme="minorHAnsi" w:hAnsiTheme="minorHAnsi" w:cstheme="minorHAnsi"/>
          <w:sz w:val="22"/>
          <w:szCs w:val="22"/>
        </w:rPr>
      </w:pPr>
      <w:del w:id="105" w:author="Dave Bridges" w:date="2019-07-31T11:06:00Z">
        <w:r w:rsidRPr="00CB2081" w:rsidDel="0098316E">
          <w:rPr>
            <w:rFonts w:asciiTheme="minorHAnsi" w:hAnsiTheme="minorHAnsi" w:cstheme="minorHAnsi"/>
            <w:sz w:val="22"/>
            <w:szCs w:val="22"/>
          </w:rPr>
          <w:delText>Water</w:delText>
        </w:r>
        <w:r w:rsidRPr="00CB2081" w:rsidDel="0098316E">
          <w:rPr>
            <w:rFonts w:asciiTheme="minorHAnsi" w:hAnsiTheme="minorHAnsi" w:cstheme="minorHAnsi"/>
            <w:i/>
            <w:sz w:val="22"/>
            <w:szCs w:val="22"/>
          </w:rPr>
          <w:delText>E-1-17.5</w:delText>
        </w:r>
        <w:r w:rsidRPr="00CB2081" w:rsidDel="0098316E">
          <w:rPr>
            <w:rFonts w:asciiTheme="minorHAnsi" w:hAnsiTheme="minorHAnsi" w:cstheme="minorHAnsi"/>
            <w:sz w:val="22"/>
            <w:szCs w:val="22"/>
          </w:rPr>
          <w:delText>: control group on water one week prior to conception and until late gestation at embryonic day 1</w:delText>
        </w:r>
        <w:r w:rsidR="00830BD8" w:rsidRPr="00CB2081" w:rsidDel="0098316E">
          <w:rPr>
            <w:rFonts w:asciiTheme="minorHAnsi" w:hAnsiTheme="minorHAnsi" w:cstheme="minorHAnsi"/>
            <w:sz w:val="22"/>
            <w:szCs w:val="22"/>
          </w:rPr>
          <w:delText>7</w:delText>
        </w:r>
        <w:r w:rsidRPr="00CB2081" w:rsidDel="0098316E">
          <w:rPr>
            <w:rFonts w:asciiTheme="minorHAnsi" w:hAnsiTheme="minorHAnsi" w:cstheme="minorHAnsi"/>
            <w:sz w:val="22"/>
            <w:szCs w:val="22"/>
          </w:rPr>
          <w:delText>.5</w:delText>
        </w:r>
      </w:del>
    </w:p>
    <w:p w14:paraId="4244870C" w14:textId="240E2C75" w:rsidR="00AE1BA5" w:rsidRPr="00CB2081" w:rsidDel="0098316E" w:rsidRDefault="00AE1BA5" w:rsidP="00F82970">
      <w:pPr>
        <w:pStyle w:val="ListParagraph"/>
        <w:numPr>
          <w:ilvl w:val="0"/>
          <w:numId w:val="1"/>
        </w:numPr>
        <w:rPr>
          <w:del w:id="106" w:author="Dave Bridges" w:date="2019-07-31T11:07:00Z"/>
          <w:rFonts w:asciiTheme="minorHAnsi" w:hAnsiTheme="minorHAnsi" w:cstheme="minorHAnsi"/>
          <w:sz w:val="22"/>
          <w:szCs w:val="22"/>
        </w:rPr>
      </w:pPr>
      <w:del w:id="107" w:author="Dave Bridges" w:date="2019-07-31T11:07:00Z">
        <w:r w:rsidRPr="00CB2081" w:rsidDel="0098316E">
          <w:rPr>
            <w:rFonts w:asciiTheme="minorHAnsi" w:hAnsiTheme="minorHAnsi" w:cstheme="minorHAnsi"/>
            <w:sz w:val="22"/>
            <w:szCs w:val="22"/>
          </w:rPr>
          <w:delText>Dex</w:delText>
        </w:r>
        <w:r w:rsidRPr="00CB2081" w:rsidDel="0098316E">
          <w:rPr>
            <w:rFonts w:asciiTheme="minorHAnsi" w:hAnsiTheme="minorHAnsi" w:cstheme="minorHAnsi"/>
            <w:i/>
            <w:sz w:val="22"/>
            <w:szCs w:val="22"/>
          </w:rPr>
          <w:delText>E-1-17.5</w:delText>
        </w:r>
        <w:r w:rsidRPr="00CB2081" w:rsidDel="0098316E">
          <w:rPr>
            <w:rFonts w:asciiTheme="minorHAnsi" w:hAnsiTheme="minorHAnsi" w:cstheme="minorHAnsi"/>
            <w:sz w:val="22"/>
            <w:szCs w:val="22"/>
          </w:rPr>
          <w:delText>: experimental group exposed to Dexamethasone in drinking water a week prior to conception and until late gestation at embryonic day 17.5</w:delText>
        </w:r>
      </w:del>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E5501B" w14:textId="6D55F673" w:rsidR="00830BD8" w:rsidRPr="00CB2081" w:rsidDel="0098316E" w:rsidRDefault="00830BD8" w:rsidP="00F82970">
      <w:pPr>
        <w:pStyle w:val="ListParagraph"/>
        <w:numPr>
          <w:ilvl w:val="0"/>
          <w:numId w:val="2"/>
        </w:numPr>
        <w:rPr>
          <w:del w:id="108" w:author="Dave Bridges" w:date="2019-07-31T11:08:00Z"/>
          <w:rFonts w:asciiTheme="minorHAnsi" w:hAnsiTheme="minorHAnsi" w:cstheme="minorHAnsi"/>
          <w:sz w:val="22"/>
          <w:szCs w:val="22"/>
        </w:rPr>
      </w:pPr>
      <w:del w:id="109" w:author="Dave Bridges" w:date="2019-07-31T11:08:00Z">
        <w:r w:rsidRPr="00CB2081" w:rsidDel="0098316E">
          <w:rPr>
            <w:rFonts w:asciiTheme="minorHAnsi" w:hAnsiTheme="minorHAnsi" w:cstheme="minorHAnsi"/>
            <w:sz w:val="22"/>
            <w:szCs w:val="22"/>
          </w:rPr>
          <w:delText>Water</w:delText>
        </w:r>
        <w:r w:rsidRPr="00CB2081" w:rsidDel="0098316E">
          <w:rPr>
            <w:rFonts w:asciiTheme="minorHAnsi" w:hAnsiTheme="minorHAnsi" w:cstheme="minorHAnsi"/>
            <w:i/>
            <w:sz w:val="22"/>
            <w:szCs w:val="22"/>
          </w:rPr>
          <w:delText>E0.5-17.5</w:delText>
        </w:r>
        <w:r w:rsidRPr="00CB2081" w:rsidDel="0098316E">
          <w:rPr>
            <w:rFonts w:asciiTheme="minorHAnsi" w:hAnsiTheme="minorHAnsi" w:cstheme="minorHAnsi"/>
            <w:sz w:val="22"/>
            <w:szCs w:val="22"/>
          </w:rPr>
          <w:delText xml:space="preserve">control group on water </w:delText>
        </w:r>
        <w:r w:rsidR="00BA430F" w:rsidRPr="00CB2081" w:rsidDel="0098316E">
          <w:rPr>
            <w:rFonts w:asciiTheme="minorHAnsi" w:hAnsiTheme="minorHAnsi" w:cstheme="minorHAnsi"/>
            <w:sz w:val="22"/>
            <w:szCs w:val="22"/>
          </w:rPr>
          <w:delText>starting at</w:delText>
        </w:r>
        <w:r w:rsidRPr="00CB2081" w:rsidDel="0098316E">
          <w:rPr>
            <w:rFonts w:asciiTheme="minorHAnsi" w:hAnsiTheme="minorHAnsi" w:cstheme="minorHAnsi"/>
            <w:sz w:val="22"/>
            <w:szCs w:val="22"/>
          </w:rPr>
          <w:delText xml:space="preserve"> conception and until late gestation at embryonic day 17.5</w:delText>
        </w:r>
      </w:del>
    </w:p>
    <w:p w14:paraId="0C3EEF48" w14:textId="407A6751" w:rsidR="00830BD8" w:rsidRPr="00CB2081" w:rsidDel="0098316E" w:rsidRDefault="00830BD8" w:rsidP="00F82970">
      <w:pPr>
        <w:pStyle w:val="ListParagraph"/>
        <w:numPr>
          <w:ilvl w:val="0"/>
          <w:numId w:val="2"/>
        </w:numPr>
        <w:rPr>
          <w:del w:id="110" w:author="Dave Bridges" w:date="2019-07-31T11:08:00Z"/>
          <w:rFonts w:asciiTheme="minorHAnsi" w:hAnsiTheme="minorHAnsi" w:cstheme="minorHAnsi"/>
          <w:sz w:val="22"/>
          <w:szCs w:val="22"/>
        </w:rPr>
      </w:pPr>
      <w:del w:id="111" w:author="Dave Bridges" w:date="2019-07-31T11:08:00Z">
        <w:r w:rsidRPr="00CB2081" w:rsidDel="0098316E">
          <w:rPr>
            <w:rFonts w:asciiTheme="minorHAnsi" w:hAnsiTheme="minorHAnsi" w:cstheme="minorHAnsi"/>
            <w:sz w:val="22"/>
            <w:szCs w:val="22"/>
          </w:rPr>
          <w:delText>Dex</w:delText>
        </w:r>
        <w:r w:rsidRPr="00CB2081" w:rsidDel="0098316E">
          <w:rPr>
            <w:rFonts w:asciiTheme="minorHAnsi" w:hAnsiTheme="minorHAnsi" w:cstheme="minorHAnsi"/>
            <w:i/>
            <w:sz w:val="22"/>
            <w:szCs w:val="22"/>
          </w:rPr>
          <w:delText>E0.5-17.5</w:delText>
        </w:r>
        <w:r w:rsidRPr="00CB2081" w:rsidDel="0098316E">
          <w:rPr>
            <w:rFonts w:asciiTheme="minorHAnsi" w:hAnsiTheme="minorHAnsi" w:cstheme="minorHAnsi"/>
            <w:sz w:val="22"/>
            <w:szCs w:val="22"/>
          </w:rPr>
          <w:delText xml:space="preserve">: experimental group exposed to Dexamethasone in drinking water </w:delText>
        </w:r>
        <w:r w:rsidR="00BA430F" w:rsidRPr="00CB2081" w:rsidDel="0098316E">
          <w:rPr>
            <w:rFonts w:asciiTheme="minorHAnsi" w:hAnsiTheme="minorHAnsi" w:cstheme="minorHAnsi"/>
            <w:sz w:val="22"/>
            <w:szCs w:val="22"/>
          </w:rPr>
          <w:delText xml:space="preserve">starting at </w:delText>
        </w:r>
        <w:r w:rsidRPr="00CB2081" w:rsidDel="0098316E">
          <w:rPr>
            <w:rFonts w:asciiTheme="minorHAnsi" w:hAnsiTheme="minorHAnsi" w:cstheme="minorHAnsi"/>
            <w:sz w:val="22"/>
            <w:szCs w:val="22"/>
          </w:rPr>
          <w:delText>conception and until late gestation at embryonic day 17.5</w:delText>
        </w:r>
      </w:del>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680EEE72" w14:textId="6ECDA504" w:rsidR="001C47B0" w:rsidRPr="008D0338" w:rsidDel="0098316E" w:rsidRDefault="001C47B0" w:rsidP="00CF481B">
      <w:pPr>
        <w:rPr>
          <w:del w:id="112" w:author="Dave Bridges" w:date="2019-07-31T11:10:00Z"/>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ins w:id="113" w:author="Dave Bridges" w:date="2019-07-31T11:10:00Z">
        <w:r w:rsidR="0098316E">
          <w:rPr>
            <w:rFonts w:asciiTheme="minorHAnsi" w:hAnsiTheme="minorHAnsi" w:cstheme="minorHAnsi"/>
            <w:sz w:val="22"/>
            <w:szCs w:val="22"/>
          </w:rPr>
          <w:t xml:space="preserve"> </w:t>
        </w:r>
      </w:ins>
    </w:p>
    <w:p w14:paraId="590BA57F" w14:textId="7CEB97CC" w:rsidR="00DD4A40" w:rsidRPr="008D0338" w:rsidDel="0098316E" w:rsidRDefault="000A7C24" w:rsidP="00CF481B">
      <w:pPr>
        <w:rPr>
          <w:del w:id="114" w:author="Dave Bridges" w:date="2019-07-31T11:08:00Z"/>
          <w:rFonts w:asciiTheme="minorHAnsi" w:hAnsiTheme="minorHAnsi" w:cstheme="minorHAnsi"/>
          <w:sz w:val="22"/>
          <w:szCs w:val="22"/>
        </w:rPr>
      </w:pPr>
      <w:r w:rsidRPr="008D0338">
        <w:rPr>
          <w:rFonts w:asciiTheme="minorHAnsi" w:hAnsiTheme="minorHAnsi" w:cstheme="minorHAnsi"/>
          <w:sz w:val="22"/>
          <w:szCs w:val="22"/>
        </w:rPr>
        <w:t xml:space="preserve">For groups of Cohort A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001C47B0"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ins w:id="115" w:author="Dave Bridges" w:date="2019-07-31T11:08:00Z">
        <w:r w:rsidR="0098316E">
          <w:rPr>
            <w:rFonts w:asciiTheme="minorHAnsi" w:hAnsiTheme="minorHAnsi" w:cstheme="minorHAnsi"/>
            <w:sz w:val="22"/>
            <w:szCs w:val="22"/>
          </w:rPr>
          <w:t xml:space="preserve">  </w:t>
        </w:r>
      </w:ins>
    </w:p>
    <w:p w14:paraId="2171A391" w14:textId="4BF56A38" w:rsidR="00B52D6D" w:rsidRPr="008D0338" w:rsidRDefault="00B52D6D"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B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15B228A3" w14:textId="77777777" w:rsidR="0098316E" w:rsidRDefault="0098316E" w:rsidP="00CF481B">
      <w:pPr>
        <w:rPr>
          <w:ins w:id="116" w:author="Dave Bridges" w:date="2019-07-31T11:09:00Z"/>
          <w:rFonts w:asciiTheme="minorHAnsi" w:hAnsiTheme="minorHAnsi" w:cstheme="minorHAnsi"/>
          <w:sz w:val="22"/>
          <w:szCs w:val="22"/>
        </w:rPr>
      </w:pPr>
    </w:p>
    <w:p w14:paraId="20F8BC4A" w14:textId="64791F49" w:rsidR="00896055" w:rsidRPr="008D0338" w:rsidDel="0098316E" w:rsidRDefault="00896055" w:rsidP="00CF481B">
      <w:pPr>
        <w:rPr>
          <w:del w:id="117" w:author="Dave Bridges" w:date="2019-07-31T11:09:00Z"/>
          <w:rFonts w:asciiTheme="minorHAnsi" w:hAnsiTheme="minorHAnsi" w:cstheme="minorHAnsi"/>
          <w:sz w:val="22"/>
          <w:szCs w:val="22"/>
        </w:rPr>
      </w:pPr>
      <w:r w:rsidRPr="008D0338">
        <w:rPr>
          <w:rFonts w:asciiTheme="minorHAnsi" w:hAnsiTheme="minorHAnsi" w:cstheme="minorHAnsi"/>
          <w:sz w:val="22"/>
          <w:szCs w:val="22"/>
        </w:rPr>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t>
      </w:r>
      <w:commentRangeStart w:id="118"/>
      <w:r w:rsidRPr="008D0338">
        <w:rPr>
          <w:rFonts w:asciiTheme="minorHAnsi" w:hAnsiTheme="minorHAnsi" w:cstheme="minorHAnsi"/>
          <w:sz w:val="22"/>
          <w:szCs w:val="22"/>
        </w:rPr>
        <w:t>water</w:t>
      </w:r>
      <w:commentRangeEnd w:id="118"/>
      <w:r w:rsidR="0098316E">
        <w:rPr>
          <w:rStyle w:val="CommentReference"/>
          <w:rFonts w:asciiTheme="minorHAnsi" w:eastAsiaTheme="minorHAnsi" w:hAnsiTheme="minorHAnsi" w:cstheme="minorBidi"/>
        </w:rPr>
        <w:commentReference w:id="118"/>
      </w:r>
      <w:r w:rsidRPr="008D0338">
        <w:rPr>
          <w:rFonts w:asciiTheme="minorHAnsi" w:hAnsiTheme="minorHAnsi" w:cstheme="minorHAnsi"/>
          <w:sz w:val="22"/>
          <w:szCs w:val="22"/>
        </w:rPr>
        <w:t xml:space="preserve"> during lactation.</w:t>
      </w:r>
      <w:ins w:id="119" w:author="Dave Bridges" w:date="2019-07-31T11:09:00Z">
        <w:r w:rsidR="0098316E">
          <w:rPr>
            <w:rFonts w:asciiTheme="minorHAnsi" w:hAnsiTheme="minorHAnsi" w:cstheme="minorHAnsi"/>
            <w:sz w:val="22"/>
            <w:szCs w:val="22"/>
          </w:rPr>
          <w:t xml:space="preserve"> </w:t>
        </w:r>
      </w:ins>
    </w:p>
    <w:p w14:paraId="268918F9" w14:textId="123FCA56" w:rsidR="009F62B1" w:rsidRPr="008D0338" w:rsidDel="0098316E" w:rsidRDefault="009F62B1" w:rsidP="00CF481B">
      <w:pPr>
        <w:rPr>
          <w:del w:id="120" w:author="Dave Bridges" w:date="2019-07-31T11:09:00Z"/>
          <w:rFonts w:asciiTheme="minorHAnsi" w:hAnsiTheme="minorHAnsi" w:cstheme="minorHAnsi"/>
          <w:sz w:val="22"/>
          <w:szCs w:val="22"/>
        </w:rPr>
      </w:pPr>
      <w:r w:rsidRPr="008D0338">
        <w:rPr>
          <w:rFonts w:asciiTheme="minorHAnsi" w:hAnsiTheme="minorHAnsi" w:cstheme="minorHAnsi"/>
          <w:sz w:val="22"/>
          <w:szCs w:val="22"/>
        </w:rPr>
        <w:t>Males will be removed from the cage after a copulatory plug is detected to minimize male exposure to treatment and to better detect potential miscarriages.</w:t>
      </w:r>
      <w:ins w:id="121" w:author="Dave Bridges" w:date="2019-07-31T11:09:00Z">
        <w:r w:rsidR="0098316E">
          <w:rPr>
            <w:rFonts w:asciiTheme="minorHAnsi" w:hAnsiTheme="minorHAnsi" w:cstheme="minorHAnsi"/>
            <w:sz w:val="22"/>
            <w:szCs w:val="22"/>
          </w:rPr>
          <w:t xml:space="preserve"> </w:t>
        </w:r>
      </w:ins>
    </w:p>
    <w:p w14:paraId="5C0EB838" w14:textId="01E2D995" w:rsidR="00540511" w:rsidRPr="008D0338" w:rsidRDefault="00CF481B" w:rsidP="00CF481B">
      <w:pPr>
        <w:rPr>
          <w:rFonts w:asciiTheme="minorHAnsi" w:hAnsiTheme="minorHAnsi" w:cstheme="minorHAnsi"/>
          <w:sz w:val="22"/>
          <w:szCs w:val="22"/>
        </w:rPr>
      </w:pPr>
      <w:r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w:t>
      </w:r>
      <w:del w:id="122" w:author="Dave Bridges" w:date="2019-07-31T11:09:00Z">
        <w:r w:rsidR="00540511" w:rsidRPr="008D0338" w:rsidDel="0098316E">
          <w:rPr>
            <w:rFonts w:asciiTheme="minorHAnsi" w:hAnsiTheme="minorHAnsi" w:cstheme="minorHAnsi"/>
            <w:sz w:val="22"/>
            <w:szCs w:val="22"/>
          </w:rPr>
          <w:delText xml:space="preserve"> and E17.5</w:delText>
        </w:r>
      </w:del>
      <w:r w:rsidR="00540511" w:rsidRPr="008D0338">
        <w:rPr>
          <w:rFonts w:asciiTheme="minorHAnsi" w:hAnsiTheme="minorHAnsi" w:cstheme="minorHAnsi"/>
          <w:sz w:val="22"/>
          <w:szCs w:val="22"/>
        </w:rPr>
        <w:t>),</w:t>
      </w:r>
      <w:r w:rsidR="00EA6DC1" w:rsidRPr="008D0338">
        <w:rPr>
          <w:rFonts w:asciiTheme="minorHAnsi" w:hAnsiTheme="minorHAnsi" w:cstheme="minorHAnsi"/>
          <w:sz w:val="22"/>
          <w:szCs w:val="22"/>
        </w:rPr>
        <w:t xml:space="preserve"> placental and fetal extractions will occur midgestation at E14.</w:t>
      </w:r>
      <w:commentRangeStart w:id="123"/>
      <w:r w:rsidR="00EA6DC1" w:rsidRPr="008D0338">
        <w:rPr>
          <w:rFonts w:asciiTheme="minorHAnsi" w:hAnsiTheme="minorHAnsi" w:cstheme="minorHAnsi"/>
          <w:sz w:val="22"/>
          <w:szCs w:val="22"/>
        </w:rPr>
        <w:t>5</w:t>
      </w:r>
      <w:commentRangeEnd w:id="123"/>
      <w:r w:rsidR="0098316E">
        <w:rPr>
          <w:rStyle w:val="CommentReference"/>
          <w:rFonts w:asciiTheme="minorHAnsi" w:eastAsiaTheme="minorHAnsi" w:hAnsiTheme="minorHAnsi" w:cstheme="minorBidi"/>
        </w:rPr>
        <w:commentReference w:id="123"/>
      </w:r>
      <w:del w:id="124" w:author="Dave Bridges" w:date="2019-07-31T11:09:00Z">
        <w:r w:rsidR="00EA6DC1" w:rsidRPr="008D0338" w:rsidDel="0098316E">
          <w:rPr>
            <w:rFonts w:asciiTheme="minorHAnsi" w:hAnsiTheme="minorHAnsi" w:cstheme="minorHAnsi"/>
            <w:sz w:val="22"/>
            <w:szCs w:val="22"/>
          </w:rPr>
          <w:delText xml:space="preserve"> or late gestation at E17.5</w:delText>
        </w:r>
      </w:del>
      <w:r w:rsidR="00EA6DC1" w:rsidRPr="008D0338">
        <w:rPr>
          <w:rFonts w:asciiTheme="minorHAnsi" w:hAnsiTheme="minorHAnsi" w:cstheme="minorHAnsi"/>
          <w:sz w:val="22"/>
          <w:szCs w:val="22"/>
        </w:rPr>
        <w:t>. Briefly, t</w:t>
      </w:r>
      <w:r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xml:space="preserve">. </w:t>
      </w:r>
      <w:r w:rsidR="00EA6DC1" w:rsidRPr="008D0338">
        <w:rPr>
          <w:rFonts w:asciiTheme="minorHAnsi" w:hAnsiTheme="minorHAnsi" w:cstheme="minorHAnsi"/>
          <w:sz w:val="22"/>
          <w:szCs w:val="22"/>
        </w:rPr>
        <w:lastRenderedPageBreak/>
        <w:t>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9FD3750" w14:textId="77777777" w:rsidR="0098316E" w:rsidRDefault="0098316E" w:rsidP="00CF481B">
      <w:pPr>
        <w:rPr>
          <w:ins w:id="125" w:author="Dave Bridges" w:date="2019-07-31T11:09:00Z"/>
          <w:rFonts w:asciiTheme="minorHAnsi" w:hAnsiTheme="minorHAnsi" w:cstheme="minorHAnsi"/>
          <w:sz w:val="22"/>
          <w:szCs w:val="22"/>
        </w:rPr>
      </w:pPr>
    </w:p>
    <w:p w14:paraId="4EADC05B" w14:textId="68637144"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5223597B" w:rsidR="004C0C53" w:rsidRPr="00CB2081" w:rsidRDefault="00BE04F9" w:rsidP="00CF481B">
      <w:pPr>
        <w:rPr>
          <w:rFonts w:asciiTheme="minorHAnsi" w:hAnsiTheme="minorHAnsi" w:cstheme="minorHAnsi"/>
          <w:sz w:val="22"/>
          <w:szCs w:val="22"/>
          <w:highlight w:val="yellow"/>
        </w:rPr>
      </w:pPr>
      <w:commentRangeStart w:id="126"/>
      <w:r w:rsidRPr="00CB2081">
        <w:rPr>
          <w:rFonts w:asciiTheme="minorHAnsi" w:hAnsiTheme="minorHAnsi" w:cstheme="minorHAnsi"/>
          <w:sz w:val="22"/>
          <w:szCs w:val="22"/>
          <w:highlight w:val="yellow"/>
        </w:rPr>
        <w:t xml:space="preserve">To determine if the effects of </w:t>
      </w:r>
      <w:ins w:id="127" w:author="Dave Bridges" w:date="2019-07-31T11:10:00Z">
        <w:r w:rsidR="00950D22">
          <w:rPr>
            <w:rFonts w:asciiTheme="minorHAnsi" w:hAnsiTheme="minorHAnsi" w:cstheme="minorHAnsi"/>
            <w:sz w:val="22"/>
            <w:szCs w:val="22"/>
            <w:highlight w:val="yellow"/>
          </w:rPr>
          <w:t>d</w:t>
        </w:r>
      </w:ins>
      <w:del w:id="128" w:author="Dave Bridges" w:date="2019-07-31T11:10:00Z">
        <w:r w:rsidRPr="00CB2081" w:rsidDel="00950D22">
          <w:rPr>
            <w:rFonts w:asciiTheme="minorHAnsi" w:hAnsiTheme="minorHAnsi" w:cstheme="minorHAnsi"/>
            <w:sz w:val="22"/>
            <w:szCs w:val="22"/>
            <w:highlight w:val="yellow"/>
          </w:rPr>
          <w:delText>D</w:delText>
        </w:r>
      </w:del>
      <w:r w:rsidRPr="00CB2081">
        <w:rPr>
          <w:rFonts w:asciiTheme="minorHAnsi" w:hAnsiTheme="minorHAnsi" w:cstheme="minorHAnsi"/>
          <w:sz w:val="22"/>
          <w:szCs w:val="22"/>
          <w:highlight w:val="yellow"/>
        </w:rPr>
        <w:t>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To isolate placental from fetal and maternal glucocorticoid signaling, our knockout model will ablate GR conditionally in the placenta</w:t>
      </w:r>
      <w:del w:id="129" w:author="Dave Bridges" w:date="2019-07-31T11:38:00Z">
        <w:r w:rsidR="003E115F" w:rsidRPr="00CB2081">
          <w:rPr>
            <w:rFonts w:asciiTheme="minorHAnsi" w:hAnsiTheme="minorHAnsi" w:cstheme="minorHAnsi"/>
            <w:sz w:val="22"/>
            <w:szCs w:val="22"/>
            <w:highlight w:val="yellow"/>
          </w:rPr>
          <w:delText>.</w:delText>
        </w:r>
      </w:del>
      <w:ins w:id="130" w:author="Dave Bridges" w:date="2019-07-31T11:10:00Z">
        <w:r w:rsidR="00950D22">
          <w:rPr>
            <w:rFonts w:asciiTheme="minorHAnsi" w:hAnsiTheme="minorHAnsi" w:cstheme="minorHAnsi"/>
            <w:sz w:val="22"/>
            <w:szCs w:val="22"/>
            <w:highlight w:val="yellow"/>
          </w:rPr>
          <w:t>, to my knowledge the first time such a model has been generated</w:t>
        </w:r>
      </w:ins>
      <w:ins w:id="131" w:author="Dave Bridges" w:date="2019-07-31T11:38:00Z">
        <w:r w:rsidR="003E115F" w:rsidRPr="00CB2081">
          <w:rPr>
            <w:rFonts w:asciiTheme="minorHAnsi" w:hAnsiTheme="minorHAnsi" w:cstheme="minorHAnsi"/>
            <w:sz w:val="22"/>
            <w:szCs w:val="22"/>
            <w:highlight w:val="yellow"/>
          </w:rPr>
          <w:t>.</w:t>
        </w:r>
      </w:ins>
      <w:r w:rsidR="003E115F" w:rsidRPr="00CB2081">
        <w:rPr>
          <w:rFonts w:asciiTheme="minorHAnsi" w:hAnsiTheme="minorHAnsi" w:cstheme="minorHAnsi"/>
          <w:sz w:val="22"/>
          <w:szCs w:val="22"/>
          <w:highlight w:val="yellow"/>
        </w:rPr>
        <w:t xml:space="preserve">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w:t>
      </w:r>
      <w:del w:id="132" w:author="Dave Bridges" w:date="2019-07-31T11:38:00Z">
        <w:r w:rsidR="004C4FDC" w:rsidRPr="00CB2081">
          <w:rPr>
            <w:rFonts w:asciiTheme="minorHAnsi" w:hAnsiTheme="minorHAnsi" w:cstheme="minorHAnsi"/>
            <w:sz w:val="22"/>
            <w:szCs w:val="22"/>
            <w:highlight w:val="yellow"/>
          </w:rPr>
          <w:delText>Female mice with</w:delText>
        </w:r>
      </w:del>
      <w:ins w:id="133" w:author="Dave Bridges" w:date="2019-07-31T11:11:00Z">
        <w:r w:rsidR="00950D22">
          <w:rPr>
            <w:rFonts w:asciiTheme="minorHAnsi" w:hAnsiTheme="minorHAnsi" w:cstheme="minorHAnsi"/>
            <w:sz w:val="22"/>
            <w:szCs w:val="22"/>
            <w:highlight w:val="yellow"/>
          </w:rPr>
          <w:t>We will le</w:t>
        </w:r>
      </w:ins>
      <w:ins w:id="134" w:author="Dave Bridges" w:date="2019-07-31T11:12:00Z">
        <w:r w:rsidR="00950D22">
          <w:rPr>
            <w:rFonts w:asciiTheme="minorHAnsi" w:hAnsiTheme="minorHAnsi" w:cstheme="minorHAnsi"/>
            <w:sz w:val="22"/>
            <w:szCs w:val="22"/>
            <w:highlight w:val="yellow"/>
          </w:rPr>
          <w:t xml:space="preserve">verage the fact that placental tissue is primarily fetal derived, so the genotype of the offspring will dictate the genotype of most of the placenta.  First, </w:t>
        </w:r>
      </w:ins>
      <w:del w:id="135" w:author="Dave Bridges" w:date="2019-07-31T11:12:00Z">
        <w:r w:rsidR="004C4FDC" w:rsidRPr="00CB2081" w:rsidDel="00950D22">
          <w:rPr>
            <w:rFonts w:asciiTheme="minorHAnsi" w:hAnsiTheme="minorHAnsi" w:cstheme="minorHAnsi"/>
            <w:sz w:val="22"/>
            <w:szCs w:val="22"/>
            <w:highlight w:val="yellow"/>
          </w:rPr>
          <w:delText>F</w:delText>
        </w:r>
      </w:del>
      <w:ins w:id="136" w:author="Dave Bridges" w:date="2019-07-31T11:12:00Z">
        <w:r w:rsidR="00950D22">
          <w:rPr>
            <w:rFonts w:asciiTheme="minorHAnsi" w:hAnsiTheme="minorHAnsi" w:cstheme="minorHAnsi"/>
            <w:sz w:val="22"/>
            <w:szCs w:val="22"/>
            <w:highlight w:val="yellow"/>
          </w:rPr>
          <w:t>f</w:t>
        </w:r>
      </w:ins>
      <w:ins w:id="137" w:author="Dave Bridges" w:date="2019-07-31T11:38:00Z">
        <w:r w:rsidR="004C4FDC" w:rsidRPr="00CB2081">
          <w:rPr>
            <w:rFonts w:asciiTheme="minorHAnsi" w:hAnsiTheme="minorHAnsi" w:cstheme="minorHAnsi"/>
            <w:sz w:val="22"/>
            <w:szCs w:val="22"/>
            <w:highlight w:val="yellow"/>
          </w:rPr>
          <w:t>emale mice with</w:t>
        </w:r>
      </w:ins>
      <w:ins w:id="138" w:author="Dave Bridges" w:date="2019-07-31T11:12:00Z">
        <w:r w:rsidR="00950D22">
          <w:rPr>
            <w:rFonts w:asciiTheme="minorHAnsi" w:hAnsiTheme="minorHAnsi" w:cstheme="minorHAnsi"/>
            <w:sz w:val="22"/>
            <w:szCs w:val="22"/>
            <w:highlight w:val="yellow"/>
          </w:rPr>
          <w:t xml:space="preserve"> </w:t>
        </w:r>
        <w:proofErr w:type="spellStart"/>
        <w:r w:rsidR="00950D22">
          <w:rPr>
            <w:rFonts w:asciiTheme="minorHAnsi" w:hAnsiTheme="minorHAnsi" w:cstheme="minorHAnsi"/>
            <w:sz w:val="22"/>
            <w:szCs w:val="22"/>
            <w:highlight w:val="yellow"/>
          </w:rPr>
          <w:t>homozygously</w:t>
        </w:r>
      </w:ins>
      <w:proofErr w:type="spellEnd"/>
      <w:r w:rsidR="004C4FDC" w:rsidRPr="00CB2081">
        <w:rPr>
          <w:rFonts w:asciiTheme="minorHAnsi" w:hAnsiTheme="minorHAnsi" w:cstheme="minorHAnsi"/>
          <w:sz w:val="22"/>
          <w:szCs w:val="22"/>
          <w:highlight w:val="yellow"/>
        </w:rPr>
        <w:t xml:space="preserve">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del w:id="139" w:author="Dave Bridges" w:date="2019-07-31T11:13:00Z">
        <w:r w:rsidR="00957E86" w:rsidRPr="00CB2081" w:rsidDel="00950D22">
          <w:rPr>
            <w:rFonts w:asciiTheme="minorHAnsi" w:hAnsiTheme="minorHAnsi" w:cstheme="minorHAnsi"/>
            <w:i/>
            <w:sz w:val="22"/>
            <w:szCs w:val="22"/>
            <w:highlight w:val="yellow"/>
          </w:rPr>
          <w:delText xml:space="preserve"> </w:delText>
        </w:r>
        <w:r w:rsidR="00957E86" w:rsidRPr="00CB2081" w:rsidDel="00950D22">
          <w:rPr>
            <w:rFonts w:asciiTheme="minorHAnsi" w:hAnsiTheme="minorHAnsi" w:cstheme="minorHAnsi"/>
            <w:sz w:val="22"/>
            <w:szCs w:val="22"/>
            <w:highlight w:val="yellow"/>
          </w:rPr>
          <w:delText>to avoid ablation of GR in female tissue</w:delText>
        </w:r>
      </w:del>
      <w:r w:rsidR="00957E86" w:rsidRPr="00CB2081">
        <w:rPr>
          <w:rFonts w:asciiTheme="minorHAnsi" w:hAnsiTheme="minorHAnsi" w:cstheme="minorHAnsi"/>
          <w:sz w:val="22"/>
          <w:szCs w:val="22"/>
          <w:highlight w:val="yellow"/>
        </w:rPr>
        <w:t>.</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del w:id="140" w:author="Dave Bridges" w:date="2019-07-31T11:13:00Z">
        <w:r w:rsidR="00957E86" w:rsidRPr="00CB2081" w:rsidDel="00950D22">
          <w:rPr>
            <w:rFonts w:asciiTheme="minorHAnsi" w:hAnsiTheme="minorHAnsi" w:cstheme="minorHAnsi"/>
            <w:i/>
            <w:sz w:val="22"/>
            <w:szCs w:val="22"/>
            <w:highlight w:val="yellow"/>
          </w:rPr>
          <w:delText xml:space="preserve">Tsc1 </w:delText>
        </w:r>
      </w:del>
      <w:ins w:id="141" w:author="Dave Bridges" w:date="2019-07-31T11:13: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w:t>
      </w:r>
      <w:del w:id="142" w:author="Dave Bridges" w:date="2019-07-31T11:11:00Z">
        <w:r w:rsidR="00957E86" w:rsidRPr="00CB2081" w:rsidDel="00950D22">
          <w:rPr>
            <w:rFonts w:asciiTheme="minorHAnsi" w:hAnsiTheme="minorHAnsi" w:cstheme="minorHAnsi"/>
            <w:i/>
            <w:sz w:val="22"/>
            <w:szCs w:val="22"/>
            <w:highlight w:val="yellow"/>
          </w:rPr>
          <w:delText xml:space="preserve"> </w:delText>
        </w:r>
      </w:del>
      <w:r w:rsidR="00957E86" w:rsidRPr="00950D22">
        <w:rPr>
          <w:rFonts w:asciiTheme="minorHAnsi" w:hAnsiTheme="minorHAnsi"/>
          <w:sz w:val="22"/>
          <w:highlight w:val="yellow"/>
          <w:rPrChange w:id="143" w:author="Dave Bridges" w:date="2019-07-31T11:38:00Z">
            <w:rPr>
              <w:rFonts w:asciiTheme="minorHAnsi" w:hAnsiTheme="minorHAnsi"/>
              <w:i/>
              <w:sz w:val="22"/>
              <w:highlight w:val="yellow"/>
            </w:rPr>
          </w:rPrChange>
        </w:rPr>
        <w:t>crossed</w:t>
      </w:r>
      <w:r w:rsidR="00957E86" w:rsidRPr="00CB2081">
        <w:rPr>
          <w:rFonts w:asciiTheme="minorHAnsi" w:hAnsiTheme="minorHAnsi" w:cstheme="minorHAnsi"/>
          <w:i/>
          <w:sz w:val="22"/>
          <w:szCs w:val="22"/>
          <w:highlight w:val="yellow"/>
        </w:rPr>
        <w:t xml:space="preserve"> with </w:t>
      </w:r>
      <w:r w:rsidR="00957E86" w:rsidRPr="00CB2081">
        <w:rPr>
          <w:rFonts w:asciiTheme="minorHAnsi" w:hAnsiTheme="minorHAnsi" w:cstheme="minorHAnsi"/>
          <w:sz w:val="22"/>
          <w:szCs w:val="22"/>
          <w:highlight w:val="yellow"/>
        </w:rPr>
        <w:t xml:space="preserve">female </w:t>
      </w:r>
      <w:del w:id="144" w:author="Dave Bridges" w:date="2019-07-31T11:13:00Z">
        <w:r w:rsidR="00957E86" w:rsidRPr="00CB2081" w:rsidDel="00950D22">
          <w:rPr>
            <w:rFonts w:asciiTheme="minorHAnsi" w:hAnsiTheme="minorHAnsi" w:cstheme="minorHAnsi"/>
            <w:i/>
            <w:sz w:val="22"/>
            <w:szCs w:val="22"/>
            <w:highlight w:val="yellow"/>
          </w:rPr>
          <w:delText xml:space="preserve">Tsc1 </w:delText>
        </w:r>
      </w:del>
      <w:ins w:id="145" w:author="Dave Bridges" w:date="2019-07-31T11:13: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del w:id="146" w:author="Dave Bridges" w:date="2019-07-31T11:11:00Z">
        <w:r w:rsidR="00D50CF0" w:rsidRPr="00CB2081" w:rsidDel="00950D22">
          <w:rPr>
            <w:rFonts w:asciiTheme="minorHAnsi" w:hAnsiTheme="minorHAnsi" w:cstheme="minorHAnsi"/>
            <w:i/>
            <w:sz w:val="22"/>
            <w:szCs w:val="22"/>
            <w:highlight w:val="yellow"/>
          </w:rPr>
          <w:delText xml:space="preserve"> </w:delText>
        </w:r>
      </w:del>
      <w:r w:rsidR="00D50CF0" w:rsidRPr="00CB2081">
        <w:rPr>
          <w:rFonts w:asciiTheme="minorHAnsi" w:hAnsiTheme="minorHAnsi" w:cstheme="minorHAnsi"/>
          <w:sz w:val="22"/>
          <w:szCs w:val="22"/>
          <w:highlight w:val="yellow"/>
        </w:rPr>
        <w:t>, conditionally heterozygous</w:t>
      </w:r>
      <w:r w:rsidR="00D50CF0" w:rsidRPr="00CB2081">
        <w:rPr>
          <w:rFonts w:asciiTheme="minorHAnsi" w:hAnsiTheme="minorHAnsi" w:cstheme="minorHAnsi"/>
          <w:i/>
          <w:sz w:val="22"/>
          <w:szCs w:val="22"/>
          <w:highlight w:val="yellow"/>
        </w:rPr>
        <w:t xml:space="preserve"> </w:t>
      </w:r>
      <w:del w:id="147" w:author="Dave Bridges" w:date="2019-07-31T11:14:00Z">
        <w:r w:rsidR="00D50CF0" w:rsidRPr="00CB2081" w:rsidDel="00950D22">
          <w:rPr>
            <w:rFonts w:asciiTheme="minorHAnsi" w:hAnsiTheme="minorHAnsi" w:cstheme="minorHAnsi"/>
            <w:i/>
            <w:sz w:val="22"/>
            <w:szCs w:val="22"/>
            <w:highlight w:val="yellow"/>
          </w:rPr>
          <w:delText xml:space="preserve">Tsc1 </w:delText>
        </w:r>
      </w:del>
      <w:ins w:id="148" w:author="Dave Bridges" w:date="2019-07-31T11:14: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del w:id="149" w:author="Dave Bridges" w:date="2019-07-31T11:11:00Z">
        <w:r w:rsidR="00D50CF0" w:rsidRPr="00CB2081" w:rsidDel="00950D22">
          <w:rPr>
            <w:rFonts w:asciiTheme="minorHAnsi" w:hAnsiTheme="minorHAnsi" w:cstheme="minorHAnsi"/>
            <w:i/>
            <w:sz w:val="22"/>
            <w:szCs w:val="22"/>
            <w:highlight w:val="yellow"/>
          </w:rPr>
          <w:delText xml:space="preserve"> </w:delText>
        </w:r>
      </w:del>
      <w:r w:rsidR="00D50CF0" w:rsidRPr="00CB2081">
        <w:rPr>
          <w:rFonts w:asciiTheme="minorHAnsi" w:hAnsiTheme="minorHAnsi" w:cstheme="minorHAnsi"/>
          <w:sz w:val="22"/>
          <w:szCs w:val="22"/>
          <w:highlight w:val="yellow"/>
        </w:rPr>
        <w:t xml:space="preserve">, </w:t>
      </w:r>
      <w:del w:id="150" w:author="Dave Bridges" w:date="2019-07-31T11:11:00Z">
        <w:r w:rsidR="00D50CF0" w:rsidRPr="00CB2081" w:rsidDel="00950D22">
          <w:rPr>
            <w:rFonts w:asciiTheme="minorHAnsi" w:hAnsiTheme="minorHAnsi" w:cstheme="minorHAnsi"/>
            <w:sz w:val="22"/>
            <w:szCs w:val="22"/>
            <w:highlight w:val="yellow"/>
          </w:rPr>
          <w:delText xml:space="preserve">or </w:delText>
        </w:r>
      </w:del>
      <w:ins w:id="151" w:author="Dave Bridges" w:date="2019-07-31T11:11:00Z">
        <w:r w:rsidR="00950D22">
          <w:rPr>
            <w:rFonts w:asciiTheme="minorHAnsi" w:hAnsiTheme="minorHAnsi" w:cstheme="minorHAnsi"/>
            <w:sz w:val="22"/>
            <w:szCs w:val="22"/>
            <w:highlight w:val="yellow"/>
          </w:rPr>
          <w:t>and</w:t>
        </w:r>
        <w:r w:rsidR="00950D22" w:rsidRPr="00CB2081">
          <w:rPr>
            <w:rFonts w:asciiTheme="minorHAnsi" w:hAnsiTheme="minorHAnsi" w:cstheme="minorHAnsi"/>
            <w:sz w:val="22"/>
            <w:szCs w:val="22"/>
            <w:highlight w:val="yellow"/>
          </w:rPr>
          <w:t xml:space="preserve"> </w:t>
        </w:r>
      </w:ins>
      <w:r w:rsidR="00D50CF0" w:rsidRPr="00CB2081">
        <w:rPr>
          <w:rFonts w:asciiTheme="minorHAnsi" w:hAnsiTheme="minorHAnsi" w:cstheme="minorHAnsi"/>
          <w:sz w:val="22"/>
          <w:szCs w:val="22"/>
          <w:highlight w:val="yellow"/>
        </w:rPr>
        <w:t xml:space="preserve">wild-type </w:t>
      </w:r>
      <w:del w:id="152" w:author="Dave Bridges" w:date="2019-07-31T11:14:00Z">
        <w:r w:rsidR="00D50CF0" w:rsidRPr="00CB2081" w:rsidDel="00950D22">
          <w:rPr>
            <w:rFonts w:asciiTheme="minorHAnsi" w:hAnsiTheme="minorHAnsi" w:cstheme="minorHAnsi"/>
            <w:i/>
            <w:sz w:val="22"/>
            <w:szCs w:val="22"/>
            <w:highlight w:val="yellow"/>
          </w:rPr>
          <w:delText xml:space="preserve">Tsc1 </w:delText>
        </w:r>
      </w:del>
      <w:ins w:id="153" w:author="Dave Bridges" w:date="2019-07-31T11:14:00Z">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ins>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commentRangeEnd w:id="126"/>
      <w:r w:rsidR="00950D22">
        <w:rPr>
          <w:rStyle w:val="CommentReference"/>
          <w:rFonts w:asciiTheme="minorHAnsi" w:eastAsiaTheme="minorHAnsi" w:hAnsiTheme="minorHAnsi" w:cstheme="minorBidi"/>
        </w:rPr>
        <w:commentReference w:id="126"/>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154" w:name="_Toc14983226"/>
      <w:bookmarkStart w:id="155" w:name="_Toc15461869"/>
      <w:bookmarkStart w:id="156" w:name="_Toc15465532"/>
      <w:r w:rsidRPr="00CB2081">
        <w:rPr>
          <w:rFonts w:asciiTheme="minorHAnsi" w:hAnsiTheme="minorHAnsi" w:cstheme="minorHAnsi"/>
        </w:rPr>
        <w:t>Figure 1: Diagram representing the experimental design and respective timeline</w:t>
      </w:r>
      <w:bookmarkEnd w:id="154"/>
      <w:bookmarkEnd w:id="155"/>
      <w:bookmarkEnd w:id="156"/>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commentRangeStart w:id="157"/>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 xml:space="preserve">et </w:t>
      </w:r>
      <w:r w:rsidRPr="00CB2081">
        <w:rPr>
          <w:rFonts w:asciiTheme="minorHAnsi" w:hAnsiTheme="minorHAnsi" w:cstheme="minorHAnsi"/>
          <w:i/>
          <w:noProof/>
          <w:sz w:val="22"/>
          <w:szCs w:val="22"/>
          <w:highlight w:val="yellow"/>
        </w:rPr>
        <w:lastRenderedPageBreak/>
        <w:t>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commentRangeEnd w:id="157"/>
      <w:r w:rsidR="00950D22">
        <w:rPr>
          <w:rStyle w:val="CommentReference"/>
          <w:rFonts w:asciiTheme="minorHAnsi" w:eastAsiaTheme="minorHAnsi" w:hAnsiTheme="minorHAnsi" w:cstheme="minorBidi"/>
        </w:rPr>
        <w:commentReference w:id="157"/>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158" w:name="_Toc15461870"/>
      <w:bookmarkStart w:id="159" w:name="_Toc15465533"/>
      <w:r w:rsidRPr="00331700">
        <w:rPr>
          <w:rFonts w:asciiTheme="minorHAnsi" w:hAnsiTheme="minorHAnsi" w:cstheme="minorHAnsi"/>
        </w:rPr>
        <w:t>Methods</w:t>
      </w:r>
      <w:bookmarkEnd w:id="158"/>
      <w:bookmarkEnd w:id="159"/>
    </w:p>
    <w:p w14:paraId="242E18B6" w14:textId="77777777" w:rsidR="00E102B4" w:rsidRPr="00331700" w:rsidRDefault="00E102B4" w:rsidP="00E102B4">
      <w:pPr>
        <w:pStyle w:val="Heading2"/>
        <w:rPr>
          <w:rFonts w:asciiTheme="minorHAnsi" w:hAnsiTheme="minorHAnsi" w:cstheme="minorHAnsi"/>
        </w:rPr>
      </w:pPr>
      <w:bookmarkStart w:id="160" w:name="_Toc14032693"/>
      <w:bookmarkStart w:id="161" w:name="_Toc15461871"/>
      <w:bookmarkStart w:id="162" w:name="_Toc15465534"/>
      <w:r w:rsidRPr="00331700">
        <w:rPr>
          <w:rFonts w:asciiTheme="minorHAnsi" w:hAnsiTheme="minorHAnsi" w:cstheme="minorHAnsi"/>
        </w:rPr>
        <w:t>Dexamethasone Exposure</w:t>
      </w:r>
      <w:bookmarkEnd w:id="160"/>
      <w:bookmarkEnd w:id="161"/>
      <w:bookmarkEnd w:id="162"/>
    </w:p>
    <w:p w14:paraId="1776B68A" w14:textId="1C1E5E56"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w:t>
      </w:r>
      <w:del w:id="163" w:author="Dave Bridges" w:date="2019-07-31T11:14:00Z">
        <w:r w:rsidRPr="00331700" w:rsidDel="00950D22">
          <w:rPr>
            <w:rFonts w:asciiTheme="minorHAnsi" w:hAnsiTheme="minorHAnsi" w:cstheme="minorHAnsi"/>
            <w:sz w:val="22"/>
            <w:szCs w:val="22"/>
          </w:rPr>
          <w:delText xml:space="preserve">nursing </w:delText>
        </w:r>
      </w:del>
      <w:ins w:id="164" w:author="Dave Bridges" w:date="2019-07-31T11:14:00Z">
        <w:r w:rsidR="00950D22">
          <w:rPr>
            <w:rFonts w:asciiTheme="minorHAnsi" w:hAnsiTheme="minorHAnsi" w:cstheme="minorHAnsi"/>
            <w:sz w:val="22"/>
            <w:szCs w:val="22"/>
          </w:rPr>
          <w:t>pregnant</w:t>
        </w:r>
        <w:r w:rsidR="00950D22" w:rsidRPr="00331700">
          <w:rPr>
            <w:rFonts w:asciiTheme="minorHAnsi" w:hAnsiTheme="minorHAnsi" w:cstheme="minorHAnsi"/>
            <w:sz w:val="22"/>
            <w:szCs w:val="22"/>
          </w:rPr>
          <w:t xml:space="preserve"> </w:t>
        </w:r>
      </w:ins>
      <w:r w:rsidRPr="00331700">
        <w:rPr>
          <w:rFonts w:asciiTheme="minorHAnsi" w:hAnsiTheme="minorHAnsi" w:cstheme="minorHAnsi"/>
          <w:sz w:val="22"/>
          <w:szCs w:val="22"/>
        </w:rPr>
        <w:t>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165" w:name="_Toc14032694"/>
      <w:bookmarkStart w:id="166" w:name="_Toc15461872"/>
      <w:bookmarkStart w:id="167" w:name="_Toc15465535"/>
      <w:r w:rsidRPr="00331700">
        <w:rPr>
          <w:rFonts w:asciiTheme="minorHAnsi" w:hAnsiTheme="minorHAnsi" w:cstheme="minorHAnsi"/>
        </w:rPr>
        <w:t>Food Intake</w:t>
      </w:r>
      <w:bookmarkEnd w:id="165"/>
      <w:bookmarkEnd w:id="166"/>
      <w:bookmarkEnd w:id="167"/>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168" w:name="_Toc14032695"/>
      <w:bookmarkStart w:id="169" w:name="_Toc15461873"/>
      <w:bookmarkStart w:id="170" w:name="_Toc15465536"/>
      <w:r w:rsidRPr="00331700">
        <w:rPr>
          <w:rFonts w:asciiTheme="minorHAnsi" w:hAnsiTheme="minorHAnsi" w:cstheme="minorHAnsi"/>
        </w:rPr>
        <w:t>Body Composition</w:t>
      </w:r>
      <w:bookmarkEnd w:id="168"/>
      <w:bookmarkEnd w:id="169"/>
      <w:bookmarkEnd w:id="170"/>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171" w:name="_Toc14032696"/>
      <w:bookmarkStart w:id="172" w:name="_Toc15461874"/>
      <w:bookmarkStart w:id="173" w:name="_Toc15465537"/>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171"/>
      <w:bookmarkEnd w:id="172"/>
      <w:bookmarkEnd w:id="173"/>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lastRenderedPageBreak/>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174" w:name="_Toc14983237"/>
      <w:bookmarkStart w:id="175" w:name="_Toc14032702"/>
      <w:bookmarkStart w:id="176" w:name="_Toc15461875"/>
      <w:bookmarkStart w:id="177" w:name="_Toc15465538"/>
      <w:r w:rsidRPr="00331700">
        <w:rPr>
          <w:rFonts w:asciiTheme="minorHAnsi" w:hAnsiTheme="minorHAnsi" w:cstheme="minorHAnsi"/>
        </w:rPr>
        <w:t>Real time qPCR</w:t>
      </w:r>
      <w:bookmarkEnd w:id="174"/>
      <w:bookmarkEnd w:id="176"/>
      <w:bookmarkEnd w:id="177"/>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178"/>
      <w:r w:rsidRPr="00CB2081">
        <w:rPr>
          <w:rFonts w:asciiTheme="minorHAnsi" w:hAnsiTheme="minorHAnsi" w:cstheme="minorHAnsi"/>
          <w:sz w:val="22"/>
          <w:szCs w:val="22"/>
        </w:rPr>
        <w:t>will</w:t>
      </w:r>
      <w:commentRangeEnd w:id="178"/>
      <w:r w:rsidR="00903DB0" w:rsidRPr="00CB2081">
        <w:rPr>
          <w:rStyle w:val="CommentReference"/>
          <w:rFonts w:asciiTheme="minorHAnsi" w:eastAsiaTheme="minorHAnsi" w:hAnsiTheme="minorHAnsi" w:cstheme="minorHAnsi"/>
        </w:rPr>
        <w:commentReference w:id="178"/>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77777777" w:rsidR="00874782" w:rsidRPr="00CB2081" w:rsidRDefault="00874782" w:rsidP="00874FFF">
      <w:pPr>
        <w:rPr>
          <w:rFonts w:asciiTheme="minorHAnsi" w:hAnsiTheme="minorHAnsi" w:cstheme="minorHAnsi"/>
          <w:sz w:val="22"/>
          <w:szCs w:val="22"/>
        </w:rPr>
      </w:pPr>
    </w:p>
    <w:p w14:paraId="67171699" w14:textId="77777777" w:rsidR="00E102B4" w:rsidRPr="00331700" w:rsidRDefault="00E102B4" w:rsidP="00E102B4">
      <w:pPr>
        <w:pStyle w:val="Heading2"/>
        <w:rPr>
          <w:rFonts w:asciiTheme="minorHAnsi" w:hAnsiTheme="minorHAnsi" w:cstheme="minorHAnsi"/>
        </w:rPr>
      </w:pPr>
      <w:bookmarkStart w:id="179" w:name="_Toc15461876"/>
      <w:bookmarkStart w:id="180" w:name="_Toc15465539"/>
      <w:r w:rsidRPr="00331700">
        <w:rPr>
          <w:rFonts w:asciiTheme="minorHAnsi" w:hAnsiTheme="minorHAnsi" w:cstheme="minorHAnsi"/>
        </w:rPr>
        <w:t>Western Blotting</w:t>
      </w:r>
      <w:bookmarkEnd w:id="175"/>
      <w:bookmarkEnd w:id="179"/>
      <w:bookmarkEnd w:id="180"/>
    </w:p>
    <w:p w14:paraId="7BCAE0FE" w14:textId="62823050" w:rsidR="00E102B4" w:rsidRPr="00331700" w:rsidRDefault="00E102B4" w:rsidP="00E102B4">
      <w:pPr>
        <w:rPr>
          <w:rFonts w:asciiTheme="minorHAnsi" w:hAnsiTheme="minorHAnsi" w:cstheme="minorHAnsi"/>
          <w:sz w:val="22"/>
          <w:szCs w:val="22"/>
        </w:rPr>
      </w:pPr>
      <w:commentRangeStart w:id="181"/>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commentRangeEnd w:id="181"/>
      <w:r w:rsidR="0043008A">
        <w:rPr>
          <w:rStyle w:val="CommentReference"/>
          <w:rFonts w:asciiTheme="minorHAnsi" w:eastAsiaTheme="minorHAnsi" w:hAnsiTheme="minorHAnsi" w:cstheme="minorBidi"/>
        </w:rPr>
        <w:commentReference w:id="181"/>
      </w:r>
    </w:p>
    <w:p w14:paraId="31266251" w14:textId="77777777" w:rsidR="00E102B4" w:rsidRPr="00331700" w:rsidRDefault="00E102B4" w:rsidP="00E102B4">
      <w:pPr>
        <w:pStyle w:val="Heading2"/>
        <w:rPr>
          <w:rFonts w:asciiTheme="minorHAnsi" w:hAnsiTheme="minorHAnsi" w:cstheme="minorHAnsi"/>
        </w:rPr>
      </w:pPr>
      <w:bookmarkStart w:id="182" w:name="_Toc14032703"/>
      <w:bookmarkStart w:id="183" w:name="_Toc15461877"/>
      <w:bookmarkStart w:id="184" w:name="_Toc15465540"/>
      <w:r w:rsidRPr="00331700">
        <w:rPr>
          <w:rFonts w:asciiTheme="minorHAnsi" w:hAnsiTheme="minorHAnsi" w:cstheme="minorHAnsi"/>
        </w:rPr>
        <w:t>Histology</w:t>
      </w:r>
      <w:bookmarkEnd w:id="182"/>
      <w:bookmarkEnd w:id="183"/>
      <w:bookmarkEnd w:id="184"/>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185" w:name="_Toc15461878"/>
      <w:bookmarkStart w:id="186" w:name="_Toc15465541"/>
      <w:r w:rsidRPr="00F61013">
        <w:rPr>
          <w:rFonts w:asciiTheme="minorHAnsi" w:hAnsiTheme="minorHAnsi" w:cstheme="minorHAnsi"/>
          <w:highlight w:val="red"/>
        </w:rPr>
        <w:lastRenderedPageBreak/>
        <w:t>Expected Results</w:t>
      </w:r>
      <w:bookmarkEnd w:id="185"/>
      <w:bookmarkEnd w:id="186"/>
    </w:p>
    <w:p w14:paraId="1610D7F8" w14:textId="77777777" w:rsidR="00512B6C" w:rsidRPr="00F61013" w:rsidRDefault="00512B6C" w:rsidP="00A31148">
      <w:pPr>
        <w:pStyle w:val="Heading2"/>
        <w:rPr>
          <w:rFonts w:asciiTheme="minorHAnsi" w:hAnsiTheme="minorHAnsi" w:cstheme="minorHAnsi"/>
          <w:sz w:val="18"/>
          <w:szCs w:val="18"/>
          <w:highlight w:val="red"/>
        </w:rPr>
      </w:pPr>
      <w:bookmarkStart w:id="187" w:name="_Toc15461879"/>
      <w:bookmarkStart w:id="188" w:name="_Toc15465542"/>
      <w:r w:rsidRPr="00F61013">
        <w:rPr>
          <w:rFonts w:asciiTheme="minorHAnsi" w:hAnsiTheme="minorHAnsi" w:cstheme="minorHAnsi"/>
          <w:b/>
          <w:bCs/>
          <w:highlight w:val="red"/>
        </w:rPr>
        <w:t>Aim 1.1: </w:t>
      </w:r>
      <w:r w:rsidRPr="00F61013">
        <w:rPr>
          <w:rFonts w:asciiTheme="minorHAnsi" w:hAnsiTheme="minorHAnsi" w:cstheme="minorHAnsi"/>
          <w:highlight w:val="red"/>
        </w:rPr>
        <w:t>How does maternal GC exposure affect placental, fetal IUGR, and offspring survival?</w:t>
      </w:r>
      <w:bookmarkEnd w:id="187"/>
      <w:bookmarkEnd w:id="188"/>
    </w:p>
    <w:p w14:paraId="1F39F75F" w14:textId="09D61D97" w:rsidR="00512B6C" w:rsidRPr="00F61013" w:rsidRDefault="00512B6C" w:rsidP="00A31148">
      <w:pPr>
        <w:pStyle w:val="Heading2"/>
        <w:rPr>
          <w:rFonts w:asciiTheme="minorHAnsi" w:hAnsiTheme="minorHAnsi" w:cstheme="minorHAnsi"/>
          <w:highlight w:val="red"/>
        </w:rPr>
      </w:pPr>
      <w:bookmarkStart w:id="189" w:name="_Toc15461880"/>
      <w:bookmarkStart w:id="190" w:name="_Toc15465543"/>
      <w:r w:rsidRPr="00F61013">
        <w:rPr>
          <w:rFonts w:asciiTheme="minorHAnsi" w:hAnsiTheme="minorHAnsi" w:cstheme="minorHAnsi"/>
          <w:b/>
          <w:bCs/>
          <w:highlight w:val="red"/>
        </w:rPr>
        <w:t>Aim 1.2:</w:t>
      </w:r>
      <w:r w:rsidRPr="00F61013">
        <w:rPr>
          <w:rFonts w:asciiTheme="minorHAnsi" w:hAnsiTheme="minorHAnsi" w:cstheme="minorHAnsi"/>
          <w:highlight w:val="red"/>
        </w:rPr>
        <w:t> How does maternal GC exposure affect placental endocrine function (specific hormones: lactogen,IGF2 , GDF15…) look at qPCR mRNA expression – will not use ELISA yet since ELISA is expensive and we may not see a difference in qPCR/mRNA expression initially</w:t>
      </w:r>
      <w:bookmarkEnd w:id="189"/>
      <w:bookmarkEnd w:id="190"/>
    </w:p>
    <w:p w14:paraId="7639CE0B" w14:textId="16506B0F" w:rsidR="00F96253" w:rsidRPr="00F61013" w:rsidRDefault="00BC5354" w:rsidP="00F96253">
      <w:pPr>
        <w:rPr>
          <w:rFonts w:asciiTheme="minorHAnsi" w:hAnsiTheme="minorHAnsi"/>
          <w:sz w:val="22"/>
          <w:szCs w:val="22"/>
          <w:highlight w:val="red"/>
        </w:rPr>
      </w:pPr>
      <w:r w:rsidRPr="00F61013">
        <w:rPr>
          <w:rFonts w:asciiTheme="minorHAnsi" w:hAnsiTheme="minorHAnsi"/>
          <w:sz w:val="22"/>
          <w:szCs w:val="22"/>
          <w:highlight w:val="red"/>
        </w:rPr>
        <w:t>Maternal GDF15 levels were lower in mothers who had intrauterine growth restriction</w:t>
      </w:r>
    </w:p>
    <w:p w14:paraId="29573B19" w14:textId="12830214" w:rsidR="00CF481B" w:rsidRPr="00F61013" w:rsidRDefault="00CF481B" w:rsidP="00CF481B">
      <w:pPr>
        <w:rPr>
          <w:rFonts w:asciiTheme="minorHAnsi" w:hAnsiTheme="minorHAnsi" w:cstheme="minorHAnsi"/>
          <w:highlight w:val="red"/>
        </w:rPr>
      </w:pPr>
      <w:r w:rsidRPr="00F61013">
        <w:rPr>
          <w:rFonts w:asciiTheme="minorHAnsi" w:hAnsiTheme="minorHAnsi" w:cstheme="minorHAnsi"/>
          <w:sz w:val="22"/>
          <w:szCs w:val="22"/>
          <w:highlight w:val="red"/>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F61013" w:rsidRDefault="00512B6C" w:rsidP="00A31148">
      <w:pPr>
        <w:pStyle w:val="Heading2"/>
        <w:rPr>
          <w:rFonts w:asciiTheme="minorHAnsi" w:hAnsiTheme="minorHAnsi" w:cstheme="minorHAnsi"/>
          <w:sz w:val="18"/>
          <w:szCs w:val="18"/>
          <w:highlight w:val="red"/>
        </w:rPr>
      </w:pPr>
      <w:bookmarkStart w:id="191" w:name="_Toc15461881"/>
      <w:bookmarkStart w:id="192" w:name="_Toc15465544"/>
      <w:r w:rsidRPr="00F61013">
        <w:rPr>
          <w:rFonts w:asciiTheme="minorHAnsi" w:hAnsiTheme="minorHAnsi" w:cstheme="minorHAnsi"/>
          <w:b/>
          <w:bCs/>
          <w:highlight w:val="red"/>
        </w:rPr>
        <w:t>Aim 1.3:</w:t>
      </w:r>
      <w:r w:rsidRPr="00F61013">
        <w:rPr>
          <w:rFonts w:asciiTheme="minorHAnsi" w:hAnsiTheme="minorHAnsi" w:cstheme="minorHAnsi"/>
          <w:highlight w:val="red"/>
        </w:rPr>
        <w:t> Is placental mTORC1 signaling altered after maternal GC exposure?  Western blot for 4EBP, S6, PS6, AKT</w:t>
      </w:r>
      <w:bookmarkEnd w:id="191"/>
      <w:bookmarkEnd w:id="192"/>
    </w:p>
    <w:p w14:paraId="1163E342" w14:textId="79E7F721" w:rsidR="00512B6C" w:rsidRPr="00F61013" w:rsidRDefault="00512B6C" w:rsidP="00A31148">
      <w:pPr>
        <w:pStyle w:val="Heading2"/>
        <w:rPr>
          <w:rFonts w:asciiTheme="minorHAnsi" w:hAnsiTheme="minorHAnsi" w:cstheme="minorHAnsi"/>
          <w:highlight w:val="red"/>
        </w:rPr>
      </w:pPr>
      <w:bookmarkStart w:id="193" w:name="_Toc15461882"/>
      <w:bookmarkStart w:id="194" w:name="_Toc15465545"/>
      <w:r w:rsidRPr="00F61013">
        <w:rPr>
          <w:rFonts w:asciiTheme="minorHAnsi" w:hAnsiTheme="minorHAnsi" w:cstheme="minorHAnsi"/>
          <w:b/>
          <w:bCs/>
          <w:highlight w:val="red"/>
        </w:rPr>
        <w:t>Aim 1.4:</w:t>
      </w:r>
      <w:r w:rsidRPr="00F61013">
        <w:rPr>
          <w:rFonts w:asciiTheme="minorHAnsi" w:hAnsiTheme="minorHAnsi" w:cstheme="minorHAnsi"/>
          <w:highlight w:val="red"/>
        </w:rPr>
        <w:t xml:space="preserve"> How does maternal </w:t>
      </w:r>
      <w:del w:id="195" w:author="Dave Bridges" w:date="2019-07-31T11:15:00Z">
        <w:r w:rsidRPr="00F61013" w:rsidDel="0095325E">
          <w:rPr>
            <w:rFonts w:asciiTheme="minorHAnsi" w:hAnsiTheme="minorHAnsi" w:cstheme="minorHAnsi"/>
            <w:highlight w:val="red"/>
          </w:rPr>
          <w:delText xml:space="preserve">time-dependent </w:delText>
        </w:r>
      </w:del>
      <w:r w:rsidRPr="00F61013">
        <w:rPr>
          <w:rFonts w:asciiTheme="minorHAnsi" w:hAnsiTheme="minorHAnsi" w:cstheme="minorHAnsi"/>
          <w:highlight w:val="red"/>
        </w:rPr>
        <w:t>GC exposure affect the expression of placental nutrient transporters? </w:t>
      </w:r>
      <w:del w:id="196" w:author="Dave Bridges" w:date="2019-07-31T11:15:00Z">
        <w:r w:rsidRPr="00F61013" w:rsidDel="0095325E">
          <w:rPr>
            <w:rFonts w:asciiTheme="minorHAnsi" w:hAnsiTheme="minorHAnsi" w:cstheme="minorHAnsi"/>
            <w:highlight w:val="red"/>
          </w:rPr>
          <w:delText>qPCR of transporters, not flux until we see a change in nutrient transporters</w:delText>
        </w:r>
      </w:del>
      <w:bookmarkEnd w:id="193"/>
      <w:bookmarkEnd w:id="194"/>
    </w:p>
    <w:p w14:paraId="39C7D54B" w14:textId="7A8FCC51"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The experiments conducted in this aim will examine the effect of </w:t>
      </w:r>
      <w:del w:id="197" w:author="Dave Bridges" w:date="2019-07-31T11:16:00Z">
        <w:r w:rsidRPr="00F61013" w:rsidDel="0095325E">
          <w:rPr>
            <w:rFonts w:asciiTheme="minorHAnsi" w:hAnsiTheme="minorHAnsi" w:cstheme="minorHAnsi"/>
            <w:sz w:val="22"/>
            <w:szCs w:val="22"/>
            <w:highlight w:val="red"/>
          </w:rPr>
          <w:delText>timed corticosteroid</w:delText>
        </w:r>
      </w:del>
      <w:ins w:id="198" w:author="Dave Bridges" w:date="2019-07-31T11:16:00Z">
        <w:r w:rsidR="0095325E">
          <w:rPr>
            <w:rFonts w:asciiTheme="minorHAnsi" w:hAnsiTheme="minorHAnsi" w:cstheme="minorHAnsi"/>
            <w:sz w:val="22"/>
            <w:szCs w:val="22"/>
            <w:highlight w:val="red"/>
          </w:rPr>
          <w:t>dexamethasone</w:t>
        </w:r>
      </w:ins>
      <w:r w:rsidRPr="00F61013">
        <w:rPr>
          <w:rFonts w:asciiTheme="minorHAnsi" w:hAnsiTheme="minorHAnsi" w:cstheme="minorHAnsi"/>
          <w:sz w:val="22"/>
          <w:szCs w:val="22"/>
          <w:highlight w:val="red"/>
        </w:rPr>
        <w:t xml:space="preserve"> treatment on placental transport and transporters. We predict that placental glucose transporters (see Table 1) will have increased expression </w:t>
      </w:r>
      <w:r w:rsidRPr="00F61013">
        <w:rPr>
          <w:rFonts w:asciiTheme="minorHAnsi" w:hAnsiTheme="minorHAnsi" w:cstheme="minorHAnsi"/>
          <w:sz w:val="22"/>
          <w:szCs w:val="22"/>
          <w:highlight w:val="red"/>
        </w:rPr>
        <w:fldChar w:fldCharType="begin" w:fldLock="1"/>
      </w:r>
      <w:r w:rsidRPr="00F61013">
        <w:rPr>
          <w:rFonts w:asciiTheme="minorHAnsi" w:hAnsiTheme="minorHAnsi" w:cstheme="minorHAnsi"/>
          <w:sz w:val="22"/>
          <w:szCs w:val="22"/>
          <w:highlight w:val="red"/>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F61013">
        <w:rPr>
          <w:rFonts w:asciiTheme="minorHAnsi" w:hAnsiTheme="minorHAnsi" w:cstheme="minorHAnsi"/>
          <w:sz w:val="22"/>
          <w:szCs w:val="22"/>
          <w:highlight w:val="red"/>
        </w:rPr>
        <w:fldChar w:fldCharType="separate"/>
      </w:r>
      <w:r w:rsidRPr="00F61013">
        <w:rPr>
          <w:rFonts w:asciiTheme="minorHAnsi" w:hAnsiTheme="minorHAnsi" w:cstheme="minorHAnsi"/>
          <w:noProof/>
          <w:sz w:val="22"/>
          <w:szCs w:val="22"/>
          <w:highlight w:val="red"/>
        </w:rPr>
        <w:t xml:space="preserve">(Kipmen-Korgun </w:t>
      </w:r>
      <w:r w:rsidRPr="00F61013">
        <w:rPr>
          <w:rFonts w:asciiTheme="minorHAnsi" w:hAnsiTheme="minorHAnsi" w:cstheme="minorHAnsi"/>
          <w:i/>
          <w:noProof/>
          <w:sz w:val="22"/>
          <w:szCs w:val="22"/>
          <w:highlight w:val="red"/>
        </w:rPr>
        <w:t>et al.</w:t>
      </w:r>
      <w:r w:rsidRPr="00F61013">
        <w:rPr>
          <w:rFonts w:asciiTheme="minorHAnsi" w:hAnsiTheme="minorHAnsi" w:cstheme="minorHAnsi"/>
          <w:noProof/>
          <w:sz w:val="22"/>
          <w:szCs w:val="22"/>
          <w:highlight w:val="red"/>
        </w:rPr>
        <w:t>, 2012)</w:t>
      </w:r>
      <w:r w:rsidRPr="00F61013">
        <w:rPr>
          <w:rFonts w:asciiTheme="minorHAnsi" w:hAnsiTheme="minorHAnsi" w:cstheme="minorHAnsi"/>
          <w:sz w:val="22"/>
          <w:szCs w:val="22"/>
          <w:highlight w:val="red"/>
        </w:rPr>
        <w:fldChar w:fldCharType="end"/>
      </w:r>
      <w:r w:rsidRPr="00F61013">
        <w:rPr>
          <w:rFonts w:asciiTheme="minorHAnsi" w:hAnsiTheme="minorHAnsi" w:cstheme="minorHAnsi"/>
          <w:sz w:val="22"/>
          <w:szCs w:val="22"/>
          <w:highlight w:val="red"/>
        </w:rPr>
        <w:t xml:space="preserve"> </w:t>
      </w:r>
      <w:del w:id="199" w:author="Dave Bridges" w:date="2019-07-31T11:16:00Z">
        <w:r w:rsidRPr="00F61013" w:rsidDel="0095325E">
          <w:rPr>
            <w:rFonts w:asciiTheme="minorHAnsi" w:hAnsiTheme="minorHAnsi" w:cstheme="minorHAnsi"/>
            <w:sz w:val="22"/>
            <w:szCs w:val="22"/>
            <w:highlight w:val="red"/>
          </w:rPr>
          <w:delText xml:space="preserve">and </w:delText>
        </w:r>
      </w:del>
      <w:ins w:id="200" w:author="Dave Bridges" w:date="2019-07-31T11:16:00Z">
        <w:r w:rsidR="0095325E">
          <w:rPr>
            <w:rFonts w:asciiTheme="minorHAnsi" w:hAnsiTheme="minorHAnsi" w:cstheme="minorHAnsi"/>
            <w:sz w:val="22"/>
            <w:szCs w:val="22"/>
            <w:highlight w:val="red"/>
          </w:rPr>
          <w:t>suggesting that</w:t>
        </w:r>
        <w:r w:rsidR="0095325E" w:rsidRPr="00F61013">
          <w:rPr>
            <w:rFonts w:asciiTheme="minorHAnsi" w:hAnsiTheme="minorHAnsi" w:cstheme="minorHAnsi"/>
            <w:sz w:val="22"/>
            <w:szCs w:val="22"/>
            <w:highlight w:val="red"/>
          </w:rPr>
          <w:t xml:space="preserve"> </w:t>
        </w:r>
      </w:ins>
      <w:r w:rsidRPr="00F61013">
        <w:rPr>
          <w:rFonts w:asciiTheme="minorHAnsi" w:hAnsiTheme="minorHAnsi" w:cstheme="minorHAnsi"/>
          <w:sz w:val="22"/>
          <w:szCs w:val="22"/>
          <w:highlight w:val="red"/>
        </w:rPr>
        <w:t xml:space="preserve">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F61013" w:rsidRDefault="005734B8" w:rsidP="005734B8">
      <w:pPr>
        <w:rPr>
          <w:rFonts w:asciiTheme="minorHAnsi" w:hAnsiTheme="minorHAnsi" w:cstheme="minorHAnsi"/>
          <w:highlight w:val="red"/>
        </w:rPr>
      </w:pPr>
    </w:p>
    <w:p w14:paraId="40122335" w14:textId="77777777" w:rsidR="00512B6C" w:rsidRPr="00F61013" w:rsidRDefault="00512B6C" w:rsidP="00A31148">
      <w:pPr>
        <w:pStyle w:val="Heading2"/>
        <w:rPr>
          <w:rFonts w:asciiTheme="minorHAnsi" w:hAnsiTheme="minorHAnsi" w:cstheme="minorHAnsi"/>
          <w:sz w:val="18"/>
          <w:szCs w:val="18"/>
          <w:highlight w:val="red"/>
        </w:rPr>
      </w:pPr>
      <w:bookmarkStart w:id="201" w:name="_Toc15461883"/>
      <w:bookmarkStart w:id="202" w:name="_Toc15465546"/>
      <w:r w:rsidRPr="00F61013">
        <w:rPr>
          <w:rFonts w:asciiTheme="minorHAnsi" w:hAnsiTheme="minorHAnsi" w:cstheme="minorHAnsi"/>
          <w:b/>
          <w:bCs/>
          <w:highlight w:val="red"/>
        </w:rPr>
        <w:t>Aim 1.5:</w:t>
      </w:r>
      <w:r w:rsidRPr="00F61013">
        <w:rPr>
          <w:rFonts w:asciiTheme="minorHAnsi" w:hAnsiTheme="minorHAnsi" w:cstheme="minorHAnsi"/>
          <w:highlight w:val="red"/>
        </w:rPr>
        <w:t> Is offspring metabolic health survival, </w:t>
      </w:r>
      <w:proofErr w:type="spellStart"/>
      <w:r w:rsidRPr="00F61013">
        <w:rPr>
          <w:rFonts w:asciiTheme="minorHAnsi" w:hAnsiTheme="minorHAnsi" w:cstheme="minorHAnsi"/>
          <w:highlight w:val="red"/>
        </w:rPr>
        <w:t>wt</w:t>
      </w:r>
      <w:proofErr w:type="spellEnd"/>
      <w:r w:rsidRPr="00F61013">
        <w:rPr>
          <w:rFonts w:asciiTheme="minorHAnsi" w:hAnsiTheme="minorHAnsi" w:cstheme="minorHAnsi"/>
          <w:highlight w:val="red"/>
        </w:rPr>
        <w:t>, </w:t>
      </w:r>
      <w:proofErr w:type="spellStart"/>
      <w:r w:rsidRPr="00F61013">
        <w:rPr>
          <w:rFonts w:asciiTheme="minorHAnsi" w:hAnsiTheme="minorHAnsi" w:cstheme="minorHAnsi"/>
          <w:highlight w:val="red"/>
        </w:rPr>
        <w:t>mri</w:t>
      </w:r>
      <w:proofErr w:type="spellEnd"/>
      <w:r w:rsidRPr="00F61013">
        <w:rPr>
          <w:rFonts w:asciiTheme="minorHAnsi" w:hAnsiTheme="minorHAnsi" w:cstheme="minorHAnsi"/>
          <w:highlight w:val="red"/>
        </w:rPr>
        <w:t>, if they survive after </w:t>
      </w:r>
      <w:proofErr w:type="spellStart"/>
      <w:r w:rsidRPr="00F61013">
        <w:rPr>
          <w:rFonts w:asciiTheme="minorHAnsi" w:hAnsiTheme="minorHAnsi" w:cstheme="minorHAnsi"/>
          <w:highlight w:val="red"/>
        </w:rPr>
        <w:t>Dex</w:t>
      </w:r>
      <w:proofErr w:type="spellEnd"/>
      <w:r w:rsidRPr="00F61013">
        <w:rPr>
          <w:rFonts w:asciiTheme="minorHAnsi" w:hAnsiTheme="minorHAnsi" w:cstheme="minorHAnsi"/>
          <w:highlight w:val="red"/>
        </w:rPr>
        <w:t> exposure during gestation only (no 1 week preconception)</w:t>
      </w:r>
      <w:bookmarkEnd w:id="201"/>
      <w:bookmarkEnd w:id="202"/>
    </w:p>
    <w:p w14:paraId="12DD85FE" w14:textId="77777777" w:rsidR="00512B6C" w:rsidRPr="00F61013" w:rsidRDefault="00512B6C" w:rsidP="00A31148">
      <w:pPr>
        <w:pStyle w:val="Heading2"/>
        <w:rPr>
          <w:rFonts w:asciiTheme="minorHAnsi" w:hAnsiTheme="minorHAnsi" w:cstheme="minorHAnsi"/>
          <w:sz w:val="18"/>
          <w:szCs w:val="18"/>
          <w:highlight w:val="red"/>
        </w:rPr>
      </w:pPr>
      <w:bookmarkStart w:id="203" w:name="_Toc15461884"/>
      <w:bookmarkStart w:id="204" w:name="_Toc15465547"/>
      <w:r w:rsidRPr="00F61013">
        <w:rPr>
          <w:rFonts w:asciiTheme="minorHAnsi" w:hAnsiTheme="minorHAnsi" w:cstheme="minorHAnsi"/>
          <w:b/>
          <w:bCs/>
          <w:highlight w:val="red"/>
        </w:rPr>
        <w:t>Aim 1.6: </w:t>
      </w:r>
      <w:r w:rsidRPr="00F61013">
        <w:rPr>
          <w:rFonts w:asciiTheme="minorHAnsi" w:hAnsiTheme="minorHAnsi" w:cstheme="minorHAnsi"/>
          <w:highlight w:val="red"/>
        </w:rPr>
        <w:t>Does a placental GR-KO model rescue the placental and fetal effects of GC exposure?</w:t>
      </w:r>
      <w:bookmarkEnd w:id="203"/>
      <w:bookmarkEnd w:id="204"/>
    </w:p>
    <w:p w14:paraId="576A1DAA" w14:textId="10D61DCB" w:rsidR="00512B6C" w:rsidRPr="00F61013" w:rsidRDefault="0095325E" w:rsidP="006D6946">
      <w:pPr>
        <w:rPr>
          <w:rFonts w:asciiTheme="minorHAnsi" w:hAnsiTheme="minorHAnsi" w:cstheme="minorHAnsi"/>
          <w:highlight w:val="red"/>
        </w:rPr>
      </w:pPr>
      <w:ins w:id="205" w:author="Dave Bridges" w:date="2019-07-31T11:16:00Z">
        <w:r>
          <w:rPr>
            <w:rFonts w:asciiTheme="minorHAnsi" w:hAnsiTheme="minorHAnsi" w:cstheme="minorHAnsi"/>
            <w:highlight w:val="red"/>
          </w:rPr>
          <w:t xml:space="preserve">Based on the results of Aims 1.1-1.5 we will have identified critical glucocorticoid-induced changes in </w:t>
        </w:r>
      </w:ins>
      <w:ins w:id="206" w:author="Dave Bridges" w:date="2019-07-31T11:17:00Z">
        <w:r>
          <w:rPr>
            <w:rFonts w:asciiTheme="minorHAnsi" w:hAnsiTheme="minorHAnsi" w:cstheme="minorHAnsi"/>
            <w:highlight w:val="red"/>
          </w:rPr>
          <w:t xml:space="preserve">placental gene expression, signaling , placental and fetal size and offspring health.  Those models however do not separate effects of dexamethasone on the mother from those on the placenta.  To separate these we will use placental GR knockouts and repeat these studies.  We expect that </w:t>
        </w:r>
      </w:ins>
      <w:ins w:id="207" w:author="Dave Bridges" w:date="2019-07-31T11:18:00Z">
        <w:r>
          <w:rPr>
            <w:rFonts w:asciiTheme="minorHAnsi" w:hAnsiTheme="minorHAnsi" w:cstheme="minorHAnsi"/>
            <w:highlight w:val="red"/>
          </w:rPr>
          <w:t>placental-derived glucocorticoid actions will be blocked by GR knockout in the placenta, but maternal glucocorticoid actions will be retained.</w:t>
        </w:r>
        <w:r w:rsidR="0043008A">
          <w:rPr>
            <w:rFonts w:asciiTheme="minorHAnsi" w:hAnsiTheme="minorHAnsi" w:cstheme="minorHAnsi"/>
            <w:highlight w:val="red"/>
          </w:rPr>
          <w:t xml:space="preserve">  </w:t>
        </w:r>
      </w:ins>
    </w:p>
    <w:p w14:paraId="1D00EC09" w14:textId="77777777" w:rsidR="006D6946" w:rsidRPr="00F61013" w:rsidRDefault="006D6946" w:rsidP="00962BE4">
      <w:pPr>
        <w:rPr>
          <w:rFonts w:asciiTheme="minorHAnsi" w:hAnsiTheme="minorHAnsi" w:cstheme="minorHAnsi"/>
          <w:sz w:val="22"/>
          <w:szCs w:val="22"/>
          <w:highlight w:val="red"/>
        </w:rPr>
      </w:pPr>
    </w:p>
    <w:p w14:paraId="38A88300" w14:textId="52571FE1" w:rsidR="00962BE4" w:rsidRPr="00F61013" w:rsidRDefault="002F77A2" w:rsidP="002F77A2">
      <w:pPr>
        <w:pStyle w:val="Heading1"/>
        <w:rPr>
          <w:rFonts w:asciiTheme="minorHAnsi" w:hAnsiTheme="minorHAnsi" w:cstheme="minorHAnsi"/>
          <w:highlight w:val="red"/>
        </w:rPr>
      </w:pPr>
      <w:bookmarkStart w:id="208" w:name="_Toc15461885"/>
      <w:bookmarkStart w:id="209" w:name="_Toc15465548"/>
      <w:r w:rsidRPr="00F61013">
        <w:rPr>
          <w:rFonts w:asciiTheme="minorHAnsi" w:hAnsiTheme="minorHAnsi" w:cstheme="minorHAnsi"/>
          <w:highlight w:val="red"/>
        </w:rPr>
        <w:lastRenderedPageBreak/>
        <w:t>Potential Pitfalls and alternate Approaches (Aims 1.1-1.6)</w:t>
      </w:r>
      <w:bookmarkEnd w:id="208"/>
      <w:bookmarkEnd w:id="209"/>
    </w:p>
    <w:p w14:paraId="736EEB0E" w14:textId="32B8C62A" w:rsidR="00BB203B" w:rsidRPr="00F61013" w:rsidRDefault="00BB203B"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It is possible that mice in groups E-1Water or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will not conceive immediately at mating thus causing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exposure to be more than a week. We will have to eliminate all dams that will be exposed to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t>
      </w:r>
      <w:proofErr w:type="spellStart"/>
      <w:r w:rsidRPr="00F61013">
        <w:rPr>
          <w:rFonts w:asciiTheme="minorHAnsi" w:hAnsiTheme="minorHAnsi" w:cstheme="minorHAnsi"/>
          <w:sz w:val="22"/>
          <w:szCs w:val="22"/>
          <w:highlight w:val="red"/>
        </w:rPr>
        <w:t>fro</w:t>
      </w:r>
      <w:proofErr w:type="spellEnd"/>
      <w:r w:rsidRPr="00F61013">
        <w:rPr>
          <w:rFonts w:asciiTheme="minorHAnsi" w:hAnsiTheme="minorHAnsi" w:cstheme="minorHAnsi"/>
          <w:sz w:val="22"/>
          <w:szCs w:val="22"/>
          <w:highlight w:val="red"/>
        </w:rPr>
        <w:t xml:space="preserve"> more than a week and the half prior to conception, thus we may need more mice ordered. </w:t>
      </w:r>
      <w:r w:rsidR="0049434D" w:rsidRPr="00F61013">
        <w:rPr>
          <w:rFonts w:asciiTheme="minorHAnsi" w:hAnsiTheme="minorHAnsi" w:cstheme="minorHAnsi"/>
          <w:sz w:val="22"/>
          <w:szCs w:val="22"/>
          <w:highlight w:val="red"/>
        </w:rPr>
        <w:t xml:space="preserve">It is also possible for both groups that the mice may have spontaneous abortions and resorptions due to induced stress. Thus we will need to try this experiment with more mice. </w:t>
      </w:r>
    </w:p>
    <w:p w14:paraId="7596F6D9" w14:textId="4D6A93C8" w:rsidR="0049434D" w:rsidRPr="00F61013" w:rsidRDefault="0049434D"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If both treatments prove to reduce </w:t>
      </w:r>
    </w:p>
    <w:p w14:paraId="7574F564" w14:textId="48F386E3"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Approaches: </w:t>
      </w:r>
      <w:r w:rsidRPr="00F61013">
        <w:rPr>
          <w:rFonts w:asciiTheme="minorHAnsi" w:hAnsiTheme="minorHAnsi" w:cstheme="minorHAnsi"/>
          <w:sz w:val="22"/>
          <w:szCs w:val="22"/>
          <w:highlight w:val="red"/>
        </w:rPr>
        <w:t>It might be that we are unable to</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determine </w:t>
      </w:r>
      <w:r w:rsidRPr="00F61013">
        <w:rPr>
          <w:rFonts w:asciiTheme="minorHAnsi" w:hAnsiTheme="minorHAnsi" w:cstheme="minorHAnsi"/>
          <w:i/>
          <w:sz w:val="22"/>
          <w:szCs w:val="22"/>
          <w:highlight w:val="red"/>
        </w:rPr>
        <w:t xml:space="preserve">in vitro </w:t>
      </w:r>
      <w:r w:rsidRPr="00F61013">
        <w:rPr>
          <w:rFonts w:asciiTheme="minorHAnsi" w:hAnsiTheme="minorHAnsi" w:cstheme="minorHAnsi"/>
          <w:sz w:val="22"/>
          <w:szCs w:val="22"/>
          <w:highlight w:val="red"/>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w:t>
      </w:r>
      <w:proofErr w:type="spellStart"/>
      <w:r w:rsidRPr="00F61013">
        <w:rPr>
          <w:rFonts w:asciiTheme="minorHAnsi" w:hAnsiTheme="minorHAnsi" w:cstheme="minorHAnsi"/>
          <w:b/>
          <w:sz w:val="22"/>
          <w:szCs w:val="22"/>
          <w:highlight w:val="red"/>
        </w:rPr>
        <w:t>Approaches</w:t>
      </w:r>
      <w:r w:rsidR="007E262F" w:rsidRPr="00F61013">
        <w:rPr>
          <w:rFonts w:asciiTheme="minorHAnsi" w:hAnsiTheme="minorHAnsi" w:cstheme="minorHAnsi"/>
          <w:b/>
          <w:sz w:val="22"/>
          <w:szCs w:val="22"/>
          <w:highlight w:val="red"/>
        </w:rPr>
        <w:t>:</w:t>
      </w:r>
      <w:r w:rsidRPr="00F61013">
        <w:rPr>
          <w:rFonts w:asciiTheme="minorHAnsi" w:hAnsiTheme="minorHAnsi" w:cstheme="minorHAnsi"/>
          <w:sz w:val="22"/>
          <w:szCs w:val="22"/>
          <w:highlight w:val="red"/>
        </w:rPr>
        <w:t>If</w:t>
      </w:r>
      <w:proofErr w:type="spellEnd"/>
      <w:r w:rsidRPr="00F61013">
        <w:rPr>
          <w:rFonts w:asciiTheme="minorHAnsi" w:hAnsiTheme="minorHAnsi" w:cstheme="minorHAnsi"/>
          <w:sz w:val="22"/>
          <w:szCs w:val="22"/>
          <w:highlight w:val="red"/>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F61013">
        <w:rPr>
          <w:rFonts w:asciiTheme="minorHAnsi" w:hAnsiTheme="minorHAnsi" w:cstheme="minorHAnsi"/>
          <w:sz w:val="22"/>
          <w:szCs w:val="22"/>
          <w:highlight w:val="red"/>
        </w:rPr>
        <w:t>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5719B1DC" w14:textId="28D13A99" w:rsidR="007E54B6" w:rsidRPr="007E54B6" w:rsidRDefault="00A4084D" w:rsidP="007E54B6">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E54B6" w:rsidRPr="007E54B6">
        <w:rPr>
          <w:rFonts w:ascii="Calibri" w:hAnsi="Calibri"/>
          <w:noProof/>
        </w:rPr>
        <w:t xml:space="preserve">Ain R, Canham LN &amp; Soares MJ (2005). Dexamethasone-induced intrauterine growth restriction impacts the placental prolactin family, insulin-like growth factor-II and the Akt signaling pathway. </w:t>
      </w:r>
      <w:r w:rsidR="007E54B6" w:rsidRPr="007E54B6">
        <w:rPr>
          <w:rFonts w:ascii="Calibri" w:hAnsi="Calibri"/>
          <w:i/>
          <w:iCs/>
          <w:noProof/>
        </w:rPr>
        <w:t>J Endocrinol</w:t>
      </w:r>
      <w:r w:rsidR="007E54B6" w:rsidRPr="007E54B6">
        <w:rPr>
          <w:rFonts w:ascii="Calibri" w:hAnsi="Calibri"/>
          <w:noProof/>
        </w:rPr>
        <w:t xml:space="preserve"> </w:t>
      </w:r>
      <w:r w:rsidR="007E54B6" w:rsidRPr="007E54B6">
        <w:rPr>
          <w:rFonts w:ascii="Calibri" w:hAnsi="Calibri"/>
          <w:b/>
          <w:bCs/>
          <w:noProof/>
        </w:rPr>
        <w:t>185,</w:t>
      </w:r>
      <w:r w:rsidR="007E54B6" w:rsidRPr="007E54B6">
        <w:rPr>
          <w:rFonts w:ascii="Calibri" w:hAnsi="Calibri"/>
          <w:noProof/>
        </w:rPr>
        <w:t xml:space="preserve"> 253–263.</w:t>
      </w:r>
    </w:p>
    <w:p w14:paraId="0FC929B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Andrade SE, Gurwitz JH, Davis RL, Chan KA, Finkelstein JA, Fortman K, Mcphillips H, Raebel MA, Roblin D, Smith DH, Yood MU, Morse AN &amp; Platt R (2004). Prescription drug use in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191,</w:t>
      </w:r>
      <w:r w:rsidRPr="007E54B6">
        <w:rPr>
          <w:rFonts w:ascii="Calibri" w:hAnsi="Calibri"/>
          <w:noProof/>
        </w:rPr>
        <w:t xml:space="preserve"> 398–407.</w:t>
      </w:r>
    </w:p>
    <w:p w14:paraId="33519D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D190F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Austin MP &amp; Leader L (2000). Maternal stress and obstetric and infant outcomes: epidemiological findings and neuroendocrine mechanisms. </w:t>
      </w:r>
      <w:r w:rsidRPr="007E54B6">
        <w:rPr>
          <w:rFonts w:ascii="Calibri" w:hAnsi="Calibri"/>
          <w:i/>
          <w:iCs/>
          <w:noProof/>
        </w:rPr>
        <w:t>Aust N Z J Obstet Gynaecol</w:t>
      </w:r>
      <w:r w:rsidRPr="007E54B6">
        <w:rPr>
          <w:rFonts w:ascii="Calibri" w:hAnsi="Calibri"/>
          <w:noProof/>
        </w:rPr>
        <w:t xml:space="preserve"> </w:t>
      </w:r>
      <w:r w:rsidRPr="007E54B6">
        <w:rPr>
          <w:rFonts w:ascii="Calibri" w:hAnsi="Calibri"/>
          <w:b/>
          <w:bCs/>
          <w:noProof/>
        </w:rPr>
        <w:t>40,</w:t>
      </w:r>
      <w:r w:rsidRPr="007E54B6">
        <w:rPr>
          <w:rFonts w:ascii="Calibri" w:hAnsi="Calibri"/>
          <w:noProof/>
        </w:rPr>
        <w:t xml:space="preserve"> 331–337.</w:t>
      </w:r>
    </w:p>
    <w:p w14:paraId="2561EB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Baisden B, Sonne S, Joshi RM, Ganapathy V &amp; Shekhawat PS (2007). Antenatal dexamethasone treatment leads to changes in gene expression in a murine late placenta.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28,</w:t>
      </w:r>
      <w:r w:rsidRPr="007E54B6">
        <w:rPr>
          <w:rFonts w:ascii="Calibri" w:hAnsi="Calibri"/>
          <w:noProof/>
        </w:rPr>
        <w:t xml:space="preserve"> 1082–1090.</w:t>
      </w:r>
    </w:p>
    <w:p w14:paraId="3881B4C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Bandoli G, Palmsten K, Forbess Smith CJ &amp; Chambers CD (2017). A Review of Systemic Corticosteroid Use in Pregnancy and the Risk of Select Pregnancy and Birth Outcomes. </w:t>
      </w:r>
      <w:r w:rsidRPr="007E54B6">
        <w:rPr>
          <w:rFonts w:ascii="Calibri" w:hAnsi="Calibri"/>
          <w:i/>
          <w:iCs/>
          <w:noProof/>
        </w:rPr>
        <w:t>Rheum Dis Clin North Am</w:t>
      </w:r>
      <w:r w:rsidRPr="007E54B6">
        <w:rPr>
          <w:rFonts w:ascii="Calibri" w:hAnsi="Calibri"/>
          <w:noProof/>
        </w:rPr>
        <w:t xml:space="preserve"> </w:t>
      </w:r>
      <w:r w:rsidRPr="007E54B6">
        <w:rPr>
          <w:rFonts w:ascii="Calibri" w:hAnsi="Calibri"/>
          <w:b/>
          <w:bCs/>
          <w:noProof/>
        </w:rPr>
        <w:t>43,</w:t>
      </w:r>
      <w:r w:rsidRPr="007E54B6">
        <w:rPr>
          <w:rFonts w:ascii="Calibri" w:hAnsi="Calibri"/>
          <w:noProof/>
        </w:rPr>
        <w:t xml:space="preserve"> 489–502.</w:t>
      </w:r>
    </w:p>
    <w:p w14:paraId="6300CBD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Barker DJP (2007). The origins of the developmental origins theory. </w:t>
      </w:r>
      <w:r w:rsidRPr="007E54B6">
        <w:rPr>
          <w:rFonts w:ascii="Calibri" w:hAnsi="Calibri"/>
          <w:i/>
          <w:iCs/>
          <w:noProof/>
        </w:rPr>
        <w:t>J Intern Med</w:t>
      </w:r>
      <w:r w:rsidRPr="007E54B6">
        <w:rPr>
          <w:rFonts w:ascii="Calibri" w:hAnsi="Calibri"/>
          <w:noProof/>
        </w:rPr>
        <w:t xml:space="preserve"> </w:t>
      </w:r>
      <w:r w:rsidRPr="007E54B6">
        <w:rPr>
          <w:rFonts w:ascii="Calibri" w:hAnsi="Calibri"/>
          <w:b/>
          <w:bCs/>
          <w:noProof/>
        </w:rPr>
        <w:t>261,</w:t>
      </w:r>
      <w:r w:rsidRPr="007E54B6">
        <w:rPr>
          <w:rFonts w:ascii="Calibri" w:hAnsi="Calibri"/>
          <w:noProof/>
        </w:rPr>
        <w:t xml:space="preserve"> 412–417.</w:t>
      </w:r>
    </w:p>
    <w:p w14:paraId="309A0FD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Barlow SM, Morrison PJ &amp; Sullivan FM (1973). Plasma corticosterone levels during pregnancy in the mouse. </w:t>
      </w:r>
      <w:r w:rsidRPr="007E54B6">
        <w:rPr>
          <w:rFonts w:ascii="Calibri" w:hAnsi="Calibri"/>
          <w:i/>
          <w:iCs/>
          <w:noProof/>
        </w:rPr>
        <w:t>Br J Pharmacol</w:t>
      </w:r>
      <w:r w:rsidRPr="007E54B6">
        <w:rPr>
          <w:rFonts w:ascii="Calibri" w:hAnsi="Calibri"/>
          <w:noProof/>
        </w:rPr>
        <w:t xml:space="preserve"> </w:t>
      </w:r>
      <w:r w:rsidRPr="007E54B6">
        <w:rPr>
          <w:rFonts w:ascii="Calibri" w:hAnsi="Calibri"/>
          <w:b/>
          <w:bCs/>
          <w:noProof/>
        </w:rPr>
        <w:t>48,</w:t>
      </w:r>
      <w:r w:rsidRPr="007E54B6">
        <w:rPr>
          <w:rFonts w:ascii="Calibri" w:hAnsi="Calibri"/>
          <w:noProof/>
        </w:rPr>
        <w:t xml:space="preserve"> 346P.</w:t>
      </w:r>
    </w:p>
    <w:p w14:paraId="215E7F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Bayliss RIS, Browne JCM, Round B &amp; Steinbeck AW (1955). PLASMA-17-HYDROXYCORTICOSTEROIDS IN PREGNANCY.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265,</w:t>
      </w:r>
      <w:r w:rsidRPr="007E54B6">
        <w:rPr>
          <w:rFonts w:ascii="Calibri" w:hAnsi="Calibri"/>
          <w:noProof/>
        </w:rPr>
        <w:t xml:space="preserve"> 62–64.</w:t>
      </w:r>
    </w:p>
    <w:p w14:paraId="4141B38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Benediktsson R, Calder AA, Edwards CR &amp; Seckl JR (1997). Placental 11 beta-hydroxysteroid dehydrogenase: a key regulator of fetal glucocorticoid exposure. </w:t>
      </w:r>
      <w:r w:rsidRPr="007E54B6">
        <w:rPr>
          <w:rFonts w:ascii="Calibri" w:hAnsi="Calibri"/>
          <w:i/>
          <w:iCs/>
          <w:noProof/>
        </w:rPr>
        <w:t>Clin Endocrinol (Oxf)</w:t>
      </w:r>
      <w:r w:rsidRPr="007E54B6">
        <w:rPr>
          <w:rFonts w:ascii="Calibri" w:hAnsi="Calibri"/>
          <w:noProof/>
        </w:rPr>
        <w:t xml:space="preserve"> </w:t>
      </w:r>
      <w:r w:rsidRPr="007E54B6">
        <w:rPr>
          <w:rFonts w:ascii="Calibri" w:hAnsi="Calibri"/>
          <w:b/>
          <w:bCs/>
          <w:noProof/>
        </w:rPr>
        <w:t>46,</w:t>
      </w:r>
      <w:r w:rsidRPr="007E54B6">
        <w:rPr>
          <w:rFonts w:ascii="Calibri" w:hAnsi="Calibri"/>
          <w:noProof/>
        </w:rPr>
        <w:t xml:space="preserve"> 161–166.</w:t>
      </w:r>
    </w:p>
    <w:p w14:paraId="1091BF4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Braun T, Challis JR, Newnham JP &amp; Sloboda DM (2013). Early-Life Glucocorticoid Exposure: The Hypothalamic-Pituitary-Adrenal Axis, Placental Function, and Long-term Disease Risk.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34,</w:t>
      </w:r>
      <w:r w:rsidRPr="007E54B6">
        <w:rPr>
          <w:rFonts w:ascii="Calibri" w:hAnsi="Calibri"/>
          <w:noProof/>
        </w:rPr>
        <w:t xml:space="preserve"> 885–916.</w:t>
      </w:r>
    </w:p>
    <w:p w14:paraId="4264C4B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Brett K, Ferraro Z, Yockell-Lelievre J, Gruslin A &amp; Adamo K (2014). Maternal–Fetal Nutrient Transport in Pregnancy Pathologies: The Role of the Placenta. </w:t>
      </w:r>
      <w:r w:rsidRPr="007E54B6">
        <w:rPr>
          <w:rFonts w:ascii="Calibri" w:hAnsi="Calibri"/>
          <w:i/>
          <w:iCs/>
          <w:noProof/>
        </w:rPr>
        <w:t>Int J Mol Sci</w:t>
      </w:r>
      <w:r w:rsidRPr="007E54B6">
        <w:rPr>
          <w:rFonts w:ascii="Calibri" w:hAnsi="Calibri"/>
          <w:noProof/>
        </w:rPr>
        <w:t xml:space="preserve"> </w:t>
      </w:r>
      <w:r w:rsidRPr="007E54B6">
        <w:rPr>
          <w:rFonts w:ascii="Calibri" w:hAnsi="Calibri"/>
          <w:b/>
          <w:bCs/>
          <w:noProof/>
        </w:rPr>
        <w:t>15,</w:t>
      </w:r>
      <w:r w:rsidRPr="007E54B6">
        <w:rPr>
          <w:rFonts w:ascii="Calibri" w:hAnsi="Calibri"/>
          <w:noProof/>
        </w:rPr>
        <w:t xml:space="preserve"> 16153–16185.</w:t>
      </w:r>
    </w:p>
    <w:p w14:paraId="2EDB6ED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137,</w:t>
      </w:r>
      <w:r w:rsidRPr="007E54B6">
        <w:rPr>
          <w:rFonts w:ascii="Calibri" w:hAnsi="Calibri"/>
          <w:noProof/>
        </w:rPr>
        <w:t xml:space="preserve"> 794–797.</w:t>
      </w:r>
    </w:p>
    <w:p w14:paraId="3338A14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E54B6">
        <w:rPr>
          <w:rFonts w:ascii="Calibri" w:hAnsi="Calibri"/>
          <w:i/>
          <w:iCs/>
          <w:noProof/>
        </w:rPr>
        <w:t>Proc Natl Acad Sci U S A</w:t>
      </w:r>
      <w:r w:rsidRPr="007E54B6">
        <w:rPr>
          <w:rFonts w:ascii="Calibri" w:hAnsi="Calibri"/>
          <w:noProof/>
        </w:rPr>
        <w:t xml:space="preserve"> </w:t>
      </w:r>
      <w:r w:rsidRPr="007E54B6">
        <w:rPr>
          <w:rFonts w:ascii="Calibri" w:hAnsi="Calibri"/>
          <w:b/>
          <w:bCs/>
          <w:noProof/>
        </w:rPr>
        <w:t>109,</w:t>
      </w:r>
      <w:r w:rsidRPr="007E54B6">
        <w:rPr>
          <w:rFonts w:ascii="Calibri" w:hAnsi="Calibri"/>
          <w:noProof/>
        </w:rPr>
        <w:t xml:space="preserve"> E1312-9.</w:t>
      </w:r>
    </w:p>
    <w:p w14:paraId="1E8ED7F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Carr BR, Parker CR, Madden JD, MacDonald PC &amp; Porter JC (1981). Maternal plasma adrenocorticotropin and cortisol relationships throughout human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139,</w:t>
      </w:r>
      <w:r w:rsidRPr="007E54B6">
        <w:rPr>
          <w:rFonts w:ascii="Calibri" w:hAnsi="Calibri"/>
          <w:noProof/>
        </w:rPr>
        <w:t xml:space="preserve"> 416–422.</w:t>
      </w:r>
    </w:p>
    <w:p w14:paraId="6900C0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Chapman K, Holmes M &amp; Seckl J (2013). 11β-hydroxysteroid dehydrogenases: intracellular gate-keepers of tissue glucocorticoid action. </w:t>
      </w:r>
      <w:r w:rsidRPr="007E54B6">
        <w:rPr>
          <w:rFonts w:ascii="Calibri" w:hAnsi="Calibri"/>
          <w:i/>
          <w:iCs/>
          <w:noProof/>
        </w:rPr>
        <w:t>Physiol Rev</w:t>
      </w:r>
      <w:r w:rsidRPr="007E54B6">
        <w:rPr>
          <w:rFonts w:ascii="Calibri" w:hAnsi="Calibri"/>
          <w:noProof/>
        </w:rPr>
        <w:t xml:space="preserve"> </w:t>
      </w:r>
      <w:r w:rsidRPr="007E54B6">
        <w:rPr>
          <w:rFonts w:ascii="Calibri" w:hAnsi="Calibri"/>
          <w:b/>
          <w:bCs/>
          <w:noProof/>
        </w:rPr>
        <w:t>93,</w:t>
      </w:r>
      <w:r w:rsidRPr="007E54B6">
        <w:rPr>
          <w:rFonts w:ascii="Calibri" w:hAnsi="Calibri"/>
          <w:noProof/>
        </w:rPr>
        <w:t xml:space="preserve"> 1139–1206.</w:t>
      </w:r>
    </w:p>
    <w:p w14:paraId="5CD9722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E54B6">
        <w:rPr>
          <w:rFonts w:ascii="Calibri" w:hAnsi="Calibri"/>
          <w:i/>
          <w:iCs/>
          <w:noProof/>
        </w:rPr>
        <w:t>Cytokine</w:t>
      </w:r>
      <w:r w:rsidRPr="007E54B6">
        <w:rPr>
          <w:rFonts w:ascii="Calibri" w:hAnsi="Calibri"/>
          <w:noProof/>
        </w:rPr>
        <w:t xml:space="preserve"> </w:t>
      </w:r>
      <w:r w:rsidRPr="007E54B6">
        <w:rPr>
          <w:rFonts w:ascii="Calibri" w:hAnsi="Calibri"/>
          <w:b/>
          <w:bCs/>
          <w:noProof/>
        </w:rPr>
        <w:t>83,</w:t>
      </w:r>
      <w:r w:rsidRPr="007E54B6">
        <w:rPr>
          <w:rFonts w:ascii="Calibri" w:hAnsi="Calibri"/>
          <w:noProof/>
        </w:rPr>
        <w:t xml:space="preserve"> 226–230.</w:t>
      </w:r>
    </w:p>
    <w:p w14:paraId="1CFE6E3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Cuffe JSM, Dickinson H, Simmons DG &amp; Moritz KM (2011). Sex specific changes in placental growth and MAPK following short term maternal dexamethasone exposure in the mouse.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32,</w:t>
      </w:r>
      <w:r w:rsidRPr="007E54B6">
        <w:rPr>
          <w:rFonts w:ascii="Calibri" w:hAnsi="Calibri"/>
          <w:noProof/>
        </w:rPr>
        <w:t xml:space="preserve"> 981–989.</w:t>
      </w:r>
    </w:p>
    <w:p w14:paraId="67D7C29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Davis EP &amp; Sandman CA (2010). The timing of prenatal exposure to maternal cortisol and psychosocial stress is associated with human infant cognitive development. </w:t>
      </w:r>
      <w:r w:rsidRPr="007E54B6">
        <w:rPr>
          <w:rFonts w:ascii="Calibri" w:hAnsi="Calibri"/>
          <w:i/>
          <w:iCs/>
          <w:noProof/>
        </w:rPr>
        <w:t>Child Dev</w:t>
      </w:r>
      <w:r w:rsidRPr="007E54B6">
        <w:rPr>
          <w:rFonts w:ascii="Calibri" w:hAnsi="Calibri"/>
          <w:noProof/>
        </w:rPr>
        <w:t xml:space="preserve"> </w:t>
      </w:r>
      <w:r w:rsidRPr="007E54B6">
        <w:rPr>
          <w:rFonts w:ascii="Calibri" w:hAnsi="Calibri"/>
          <w:b/>
          <w:bCs/>
          <w:noProof/>
        </w:rPr>
        <w:t>81,</w:t>
      </w:r>
      <w:r w:rsidRPr="007E54B6">
        <w:rPr>
          <w:rFonts w:ascii="Calibri" w:hAnsi="Calibri"/>
          <w:noProof/>
        </w:rPr>
        <w:t xml:space="preserve"> 131–148.</w:t>
      </w:r>
    </w:p>
    <w:p w14:paraId="5B522A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E54B6">
        <w:rPr>
          <w:rFonts w:ascii="Calibri" w:hAnsi="Calibri"/>
          <w:i/>
          <w:iCs/>
          <w:noProof/>
        </w:rPr>
        <w:t>Pediatrics</w:t>
      </w:r>
      <w:r w:rsidRPr="007E54B6">
        <w:rPr>
          <w:rFonts w:ascii="Calibri" w:hAnsi="Calibri"/>
          <w:noProof/>
        </w:rPr>
        <w:t xml:space="preserve"> </w:t>
      </w:r>
      <w:r w:rsidRPr="007E54B6">
        <w:rPr>
          <w:rFonts w:ascii="Calibri" w:hAnsi="Calibri"/>
          <w:b/>
          <w:bCs/>
          <w:noProof/>
        </w:rPr>
        <w:t>106,</w:t>
      </w:r>
      <w:r w:rsidRPr="007E54B6">
        <w:rPr>
          <w:rFonts w:ascii="Calibri" w:hAnsi="Calibri"/>
          <w:noProof/>
        </w:rPr>
        <w:t xml:space="preserve"> E2.</w:t>
      </w:r>
    </w:p>
    <w:p w14:paraId="7A448AE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Duthie L &amp; Reynolds RM (2013). Changes in the maternal hypothalamic-pituitary-adrenal axis in pregnancy and postpartum: influences on maternal and fetal outcomes. </w:t>
      </w:r>
      <w:r w:rsidRPr="007E54B6">
        <w:rPr>
          <w:rFonts w:ascii="Calibri" w:hAnsi="Calibri"/>
          <w:i/>
          <w:iCs/>
          <w:noProof/>
        </w:rPr>
        <w:t>Neuroendocrinology</w:t>
      </w:r>
      <w:r w:rsidRPr="007E54B6">
        <w:rPr>
          <w:rFonts w:ascii="Calibri" w:hAnsi="Calibri"/>
          <w:noProof/>
        </w:rPr>
        <w:t xml:space="preserve"> </w:t>
      </w:r>
      <w:r w:rsidRPr="007E54B6">
        <w:rPr>
          <w:rFonts w:ascii="Calibri" w:hAnsi="Calibri"/>
          <w:b/>
          <w:bCs/>
          <w:noProof/>
        </w:rPr>
        <w:t>98,</w:t>
      </w:r>
      <w:r w:rsidRPr="007E54B6">
        <w:rPr>
          <w:rFonts w:ascii="Calibri" w:hAnsi="Calibri"/>
          <w:noProof/>
        </w:rPr>
        <w:t xml:space="preserve"> 106–115.</w:t>
      </w:r>
    </w:p>
    <w:p w14:paraId="329289F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Ellman LM, Schetter CD, Hobel CJ, Chicz-Demet A, Glynn LM &amp; Sandman CA (2008). Timing of fetal exposure to stress hormones: effects on newborn physical and neuromuscular maturation. </w:t>
      </w:r>
      <w:r w:rsidRPr="007E54B6">
        <w:rPr>
          <w:rFonts w:ascii="Calibri" w:hAnsi="Calibri"/>
          <w:i/>
          <w:iCs/>
          <w:noProof/>
        </w:rPr>
        <w:t>Dev Psychobiol</w:t>
      </w:r>
      <w:r w:rsidRPr="007E54B6">
        <w:rPr>
          <w:rFonts w:ascii="Calibri" w:hAnsi="Calibri"/>
          <w:noProof/>
        </w:rPr>
        <w:t xml:space="preserve"> </w:t>
      </w:r>
      <w:r w:rsidRPr="007E54B6">
        <w:rPr>
          <w:rFonts w:ascii="Calibri" w:hAnsi="Calibri"/>
          <w:b/>
          <w:bCs/>
          <w:noProof/>
        </w:rPr>
        <w:t>50,</w:t>
      </w:r>
      <w:r w:rsidRPr="007E54B6">
        <w:rPr>
          <w:rFonts w:ascii="Calibri" w:hAnsi="Calibri"/>
          <w:noProof/>
        </w:rPr>
        <w:t xml:space="preserve"> 232–241.</w:t>
      </w:r>
    </w:p>
    <w:p w14:paraId="3AC41A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Entringer S, Buss C, Rasmussen JM, Lindsay K, Gillen DL, Cooper DM &amp; Wadhwa PD (2016). Maternal cortisol during pregnancy and infant adiposity: a prospective investigation.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102,</w:t>
      </w:r>
      <w:r w:rsidRPr="007E54B6">
        <w:rPr>
          <w:rFonts w:ascii="Calibri" w:hAnsi="Calibri"/>
          <w:noProof/>
        </w:rPr>
        <w:t xml:space="preserve"> jc.2016-3025.</w:t>
      </w:r>
    </w:p>
    <w:p w14:paraId="103D7D8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Georgiades P, Ferguson-Smith AC &amp; Burton GJ (2002). Comparative Developmental Anatomy of the Murine and Human Definitive Placentae.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23,</w:t>
      </w:r>
      <w:r w:rsidRPr="007E54B6">
        <w:rPr>
          <w:rFonts w:ascii="Calibri" w:hAnsi="Calibri"/>
          <w:noProof/>
        </w:rPr>
        <w:t xml:space="preserve"> 3–19.</w:t>
      </w:r>
    </w:p>
    <w:p w14:paraId="2205A05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Gitau R, Cameron A, Fisk NM &amp; Glover V (1998). Fetal exposure to maternal cortisol.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352,</w:t>
      </w:r>
      <w:r w:rsidRPr="007E54B6">
        <w:rPr>
          <w:rFonts w:ascii="Calibri" w:hAnsi="Calibri"/>
          <w:noProof/>
        </w:rPr>
        <w:t xml:space="preserve"> 707–708.</w:t>
      </w:r>
    </w:p>
    <w:p w14:paraId="4CE55D4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Hahn T, Barth S, Graf R, Engelmann M, Beslagic D, Reul JMHM, Holsboer F, Dohr G &amp; Desoye G (1999). Placental Glucose Transporter Expression Is Regulated by Glucocorticoids </w:t>
      </w:r>
      <w:r w:rsidRPr="007E54B6">
        <w:rPr>
          <w:rFonts w:ascii="Calibri" w:hAnsi="Calibri"/>
          <w:noProof/>
          <w:vertAlign w:val="superscript"/>
        </w:rPr>
        <w:t>1</w:t>
      </w:r>
      <w:r w:rsidRPr="007E54B6">
        <w:rPr>
          <w:rFonts w:ascii="Calibri" w:hAnsi="Calibri"/>
          <w:noProof/>
        </w:rPr>
        <w:t xml:space="preserve">.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84,</w:t>
      </w:r>
      <w:r w:rsidRPr="007E54B6">
        <w:rPr>
          <w:rFonts w:ascii="Calibri" w:hAnsi="Calibri"/>
          <w:noProof/>
        </w:rPr>
        <w:t xml:space="preserve"> 1445–1452.</w:t>
      </w:r>
    </w:p>
    <w:p w14:paraId="1638830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Hviid A &amp; Mølgaard-Nielsen D (2011). Corticosteroid use during pregnancy and risk of orofacial clefts. </w:t>
      </w:r>
      <w:r w:rsidRPr="007E54B6">
        <w:rPr>
          <w:rFonts w:ascii="Calibri" w:hAnsi="Calibri"/>
          <w:i/>
          <w:iCs/>
          <w:noProof/>
        </w:rPr>
        <w:t>CMAJ</w:t>
      </w:r>
      <w:r w:rsidRPr="007E54B6">
        <w:rPr>
          <w:rFonts w:ascii="Calibri" w:hAnsi="Calibri"/>
          <w:noProof/>
        </w:rPr>
        <w:t xml:space="preserve"> </w:t>
      </w:r>
      <w:r w:rsidRPr="007E54B6">
        <w:rPr>
          <w:rFonts w:ascii="Calibri" w:hAnsi="Calibri"/>
          <w:b/>
          <w:bCs/>
          <w:noProof/>
        </w:rPr>
        <w:t>183,</w:t>
      </w:r>
      <w:r w:rsidRPr="007E54B6">
        <w:rPr>
          <w:rFonts w:ascii="Calibri" w:hAnsi="Calibri"/>
          <w:noProof/>
        </w:rPr>
        <w:t xml:space="preserve"> 796–804.</w:t>
      </w:r>
    </w:p>
    <w:p w14:paraId="11075E4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Inder WJ, Prickett TCR, Ellis MJ, Hull L, Reid R, Benny PS, Livesey JH &amp; Donald RA (2001). The Utility of Plasma CRH as a Predictor of Preterm Delivery.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86,</w:t>
      </w:r>
      <w:r w:rsidRPr="007E54B6">
        <w:rPr>
          <w:rFonts w:ascii="Calibri" w:hAnsi="Calibri"/>
          <w:noProof/>
        </w:rPr>
        <w:t xml:space="preserve"> 5706–5710.</w:t>
      </w:r>
    </w:p>
    <w:p w14:paraId="62B8FFF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Jafari Z, Mehla J, Afrashteh N, Kolb BE &amp; Mohajerani MH (2017). Corticosterone response to gestational stress and postpartum memory function in mice ed. Pawluski J. </w:t>
      </w:r>
      <w:r w:rsidRPr="007E54B6">
        <w:rPr>
          <w:rFonts w:ascii="Calibri" w:hAnsi="Calibri"/>
          <w:i/>
          <w:iCs/>
          <w:noProof/>
        </w:rPr>
        <w:t>PLoS One</w:t>
      </w:r>
      <w:r w:rsidRPr="007E54B6">
        <w:rPr>
          <w:rFonts w:ascii="Calibri" w:hAnsi="Calibri"/>
          <w:noProof/>
        </w:rPr>
        <w:t xml:space="preserve"> </w:t>
      </w:r>
      <w:r w:rsidRPr="007E54B6">
        <w:rPr>
          <w:rFonts w:ascii="Calibri" w:hAnsi="Calibri"/>
          <w:b/>
          <w:bCs/>
          <w:noProof/>
        </w:rPr>
        <w:t>12,</w:t>
      </w:r>
      <w:r w:rsidRPr="007E54B6">
        <w:rPr>
          <w:rFonts w:ascii="Calibri" w:hAnsi="Calibri"/>
          <w:noProof/>
        </w:rPr>
        <w:t xml:space="preserve"> e0180306.</w:t>
      </w:r>
    </w:p>
    <w:p w14:paraId="6E3FB03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Jansson T &amp; Powell TL (2013). Role of placental nutrient sensing in developmental programming. </w:t>
      </w:r>
      <w:r w:rsidRPr="007E54B6">
        <w:rPr>
          <w:rFonts w:ascii="Calibri" w:hAnsi="Calibri"/>
          <w:i/>
          <w:iCs/>
          <w:noProof/>
        </w:rPr>
        <w:t>Clin Obstet Gynecol</w:t>
      </w:r>
      <w:r w:rsidRPr="007E54B6">
        <w:rPr>
          <w:rFonts w:ascii="Calibri" w:hAnsi="Calibri"/>
          <w:noProof/>
        </w:rPr>
        <w:t xml:space="preserve"> </w:t>
      </w:r>
      <w:r w:rsidRPr="007E54B6">
        <w:rPr>
          <w:rFonts w:ascii="Calibri" w:hAnsi="Calibri"/>
          <w:b/>
          <w:bCs/>
          <w:noProof/>
        </w:rPr>
        <w:t>56,</w:t>
      </w:r>
      <w:r w:rsidRPr="007E54B6">
        <w:rPr>
          <w:rFonts w:ascii="Calibri" w:hAnsi="Calibri"/>
          <w:noProof/>
        </w:rPr>
        <w:t xml:space="preserve"> 591–601.</w:t>
      </w:r>
    </w:p>
    <w:p w14:paraId="1C573A5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Jung C, Ho JT, Torpy DJ, Rogers A, Doogue M, Lewis JG, Czajko RJ &amp; Inder WJ (2011). A Longitudinal Study of Plasma and Urinary Cortisol in Pregnancy and Postpartum.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96,</w:t>
      </w:r>
      <w:r w:rsidRPr="007E54B6">
        <w:rPr>
          <w:rFonts w:ascii="Calibri" w:hAnsi="Calibri"/>
          <w:noProof/>
        </w:rPr>
        <w:t xml:space="preserve"> 1533–1540.</w:t>
      </w:r>
    </w:p>
    <w:p w14:paraId="5966F7A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Kemp MW, Newnham JP, Challis JG, Jobe AH &amp; Stock SJ (2015). The clinical use of corticosteroids in pregnancy.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22,</w:t>
      </w:r>
      <w:r w:rsidRPr="007E54B6">
        <w:rPr>
          <w:rFonts w:ascii="Calibri" w:hAnsi="Calibri"/>
          <w:noProof/>
        </w:rPr>
        <w:t xml:space="preserve"> dmv047.</w:t>
      </w:r>
    </w:p>
    <w:p w14:paraId="5E376A6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Kipmen-Korgun D, Ozmen A, Unek G, Simsek M, Demir R &amp; Korgun ET (2012). Triamcinolone up-</w:t>
      </w:r>
      <w:r w:rsidRPr="007E54B6">
        <w:rPr>
          <w:rFonts w:ascii="Calibri" w:hAnsi="Calibri"/>
          <w:noProof/>
        </w:rPr>
        <w:lastRenderedPageBreak/>
        <w:t xml:space="preserve">regulates GLUT 1 and GLUT 3 expression in cultured human placental endothelial cells. </w:t>
      </w:r>
      <w:r w:rsidRPr="007E54B6">
        <w:rPr>
          <w:rFonts w:ascii="Calibri" w:hAnsi="Calibri"/>
          <w:i/>
          <w:iCs/>
          <w:noProof/>
        </w:rPr>
        <w:t>Cell Biochem Funct</w:t>
      </w:r>
      <w:r w:rsidRPr="007E54B6">
        <w:rPr>
          <w:rFonts w:ascii="Calibri" w:hAnsi="Calibri"/>
          <w:noProof/>
        </w:rPr>
        <w:t xml:space="preserve"> </w:t>
      </w:r>
      <w:r w:rsidRPr="007E54B6">
        <w:rPr>
          <w:rFonts w:ascii="Calibri" w:hAnsi="Calibri"/>
          <w:b/>
          <w:bCs/>
          <w:noProof/>
        </w:rPr>
        <w:t>30,</w:t>
      </w:r>
      <w:r w:rsidRPr="007E54B6">
        <w:rPr>
          <w:rFonts w:ascii="Calibri" w:hAnsi="Calibri"/>
          <w:noProof/>
        </w:rPr>
        <w:t xml:space="preserve"> 47–53.</w:t>
      </w:r>
    </w:p>
    <w:p w14:paraId="0EFAD09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 L, Wu X, Guan H, Mao B, Wang H, Yuan X, Chu Y, Sun J &amp; Ge R-S (2015). Zearalenone Inhibits Rat and Human 11 </w:t>
      </w:r>
      <w:r w:rsidRPr="007E54B6">
        <w:rPr>
          <w:rFonts w:ascii="Calibri" w:hAnsi="Calibri"/>
          <w:i/>
          <w:iCs/>
          <w:noProof/>
        </w:rPr>
        <w:t>β</w:t>
      </w:r>
      <w:r w:rsidRPr="007E54B6">
        <w:rPr>
          <w:rFonts w:ascii="Calibri" w:hAnsi="Calibri"/>
          <w:noProof/>
        </w:rPr>
        <w:t xml:space="preserve"> -Hydroxysteroid Dehydrogenase Type 2. </w:t>
      </w:r>
      <w:r w:rsidRPr="007E54B6">
        <w:rPr>
          <w:rFonts w:ascii="Calibri" w:hAnsi="Calibri"/>
          <w:i/>
          <w:iCs/>
          <w:noProof/>
        </w:rPr>
        <w:t>Biomed Res Int</w:t>
      </w:r>
      <w:r w:rsidRPr="007E54B6">
        <w:rPr>
          <w:rFonts w:ascii="Calibri" w:hAnsi="Calibri"/>
          <w:noProof/>
        </w:rPr>
        <w:t xml:space="preserve"> </w:t>
      </w:r>
      <w:r w:rsidRPr="007E54B6">
        <w:rPr>
          <w:rFonts w:ascii="Calibri" w:hAnsi="Calibri"/>
          <w:b/>
          <w:bCs/>
          <w:noProof/>
        </w:rPr>
        <w:t>2015,</w:t>
      </w:r>
      <w:r w:rsidRPr="007E54B6">
        <w:rPr>
          <w:rFonts w:ascii="Calibri" w:hAnsi="Calibri"/>
          <w:noProof/>
        </w:rPr>
        <w:t xml:space="preserve"> 1–7.</w:t>
      </w:r>
    </w:p>
    <w:p w14:paraId="4721B18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Lindsay JR &amp; Nieman LK (2005). The Hypothalamic-Pituitary-Adrenal Axis in Pregnancy: Challenges in Disease Detection and Treatment.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775–799.</w:t>
      </w:r>
    </w:p>
    <w:p w14:paraId="72A5A05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Lunghi L, Pavan B, Biondi C, Paolillo R, Valerio A, Vesce F &amp; Patella A (2010). Use of Glucocorticoids in Pregnancy. </w:t>
      </w:r>
      <w:r w:rsidRPr="007E54B6">
        <w:rPr>
          <w:rFonts w:ascii="Calibri" w:hAnsi="Calibri"/>
          <w:i/>
          <w:iCs/>
          <w:noProof/>
        </w:rPr>
        <w:t>Curr Pharm Des</w:t>
      </w:r>
      <w:r w:rsidRPr="007E54B6">
        <w:rPr>
          <w:rFonts w:ascii="Calibri" w:hAnsi="Calibri"/>
          <w:noProof/>
        </w:rPr>
        <w:t xml:space="preserve"> </w:t>
      </w:r>
      <w:r w:rsidRPr="007E54B6">
        <w:rPr>
          <w:rFonts w:ascii="Calibri" w:hAnsi="Calibri"/>
          <w:b/>
          <w:bCs/>
          <w:noProof/>
        </w:rPr>
        <w:t>16,</w:t>
      </w:r>
      <w:r w:rsidRPr="007E54B6">
        <w:rPr>
          <w:rFonts w:ascii="Calibri" w:hAnsi="Calibri"/>
          <w:noProof/>
        </w:rPr>
        <w:t xml:space="preserve"> 3616–3637.</w:t>
      </w:r>
    </w:p>
    <w:p w14:paraId="5704872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Malassine A, Frendo J-L &amp; Evain-Brion D (2003). A comparison of placental development and endocrine functions between the human and mouse model.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531–539.</w:t>
      </w:r>
    </w:p>
    <w:p w14:paraId="63C134A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95,</w:t>
      </w:r>
      <w:r w:rsidRPr="007E54B6">
        <w:rPr>
          <w:rFonts w:ascii="Calibri" w:hAnsi="Calibri"/>
          <w:noProof/>
        </w:rPr>
        <w:t xml:space="preserve"> 2433–2442.</w:t>
      </w:r>
    </w:p>
    <w:p w14:paraId="060D32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Moisiadis VG &amp; Matthews SG (2014). Glucocorticoids and fetal programming part 1: outcomes. </w:t>
      </w:r>
      <w:r w:rsidRPr="007E54B6">
        <w:rPr>
          <w:rFonts w:ascii="Calibri" w:hAnsi="Calibri"/>
          <w:i/>
          <w:iCs/>
          <w:noProof/>
        </w:rPr>
        <w:t>Nat Rev Endocrinol</w:t>
      </w:r>
      <w:r w:rsidRPr="007E54B6">
        <w:rPr>
          <w:rFonts w:ascii="Calibri" w:hAnsi="Calibri"/>
          <w:noProof/>
        </w:rPr>
        <w:t xml:space="preserve"> </w:t>
      </w:r>
      <w:r w:rsidRPr="007E54B6">
        <w:rPr>
          <w:rFonts w:ascii="Calibri" w:hAnsi="Calibri"/>
          <w:b/>
          <w:bCs/>
          <w:noProof/>
        </w:rPr>
        <w:t>10,</w:t>
      </w:r>
      <w:r w:rsidRPr="007E54B6">
        <w:rPr>
          <w:rFonts w:ascii="Calibri" w:hAnsi="Calibri"/>
          <w:noProof/>
        </w:rPr>
        <w:t xml:space="preserve"> 391–402.</w:t>
      </w:r>
    </w:p>
    <w:p w14:paraId="43619C7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E54B6">
        <w:rPr>
          <w:rFonts w:ascii="Calibri" w:hAnsi="Calibri"/>
          <w:i/>
          <w:iCs/>
          <w:noProof/>
        </w:rPr>
        <w:t>Reproduction</w:t>
      </w:r>
      <w:r w:rsidRPr="007E54B6">
        <w:rPr>
          <w:rFonts w:ascii="Calibri" w:hAnsi="Calibri"/>
          <w:noProof/>
        </w:rPr>
        <w:t xml:space="preserve"> </w:t>
      </w:r>
      <w:r w:rsidRPr="007E54B6">
        <w:rPr>
          <w:rFonts w:ascii="Calibri" w:hAnsi="Calibri"/>
          <w:b/>
          <w:bCs/>
          <w:noProof/>
        </w:rPr>
        <w:t>99,</w:t>
      </w:r>
      <w:r w:rsidRPr="007E54B6">
        <w:rPr>
          <w:rFonts w:ascii="Calibri" w:hAnsi="Calibri"/>
          <w:noProof/>
        </w:rPr>
        <w:t xml:space="preserve"> 283–290.</w:t>
      </w:r>
    </w:p>
    <w:p w14:paraId="12BB4B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Mparmpakas D, Zachariades E, Goumenou A, Gidron Y &amp; Karteris E (2012). Placental DEPTOR as a stress sensor during pregnancy. </w:t>
      </w:r>
      <w:r w:rsidRPr="007E54B6">
        <w:rPr>
          <w:rFonts w:ascii="Calibri" w:hAnsi="Calibri"/>
          <w:i/>
          <w:iCs/>
          <w:noProof/>
        </w:rPr>
        <w:t>Clin Sci (Lond)</w:t>
      </w:r>
      <w:r w:rsidRPr="007E54B6">
        <w:rPr>
          <w:rFonts w:ascii="Calibri" w:hAnsi="Calibri"/>
          <w:noProof/>
        </w:rPr>
        <w:t xml:space="preserve"> </w:t>
      </w:r>
      <w:r w:rsidRPr="007E54B6">
        <w:rPr>
          <w:rFonts w:ascii="Calibri" w:hAnsi="Calibri"/>
          <w:b/>
          <w:bCs/>
          <w:noProof/>
        </w:rPr>
        <w:t>122,</w:t>
      </w:r>
      <w:r w:rsidRPr="007E54B6">
        <w:rPr>
          <w:rFonts w:ascii="Calibri" w:hAnsi="Calibri"/>
          <w:noProof/>
        </w:rPr>
        <w:t xml:space="preserve"> 349–359.</w:t>
      </w:r>
    </w:p>
    <w:p w14:paraId="365047C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Napso T, Yong HEJ, Lopez-Tello J &amp; Sferruzzi-Perri AN (2018). The Role of Placental Hormones in Mediating Maternal Adaptations to Support Pregnancy and Lactation. </w:t>
      </w:r>
      <w:r w:rsidRPr="007E54B6">
        <w:rPr>
          <w:rFonts w:ascii="Calibri" w:hAnsi="Calibri"/>
          <w:i/>
          <w:iCs/>
          <w:noProof/>
        </w:rPr>
        <w:t>Front Physiol</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1091.</w:t>
      </w:r>
    </w:p>
    <w:p w14:paraId="40DDBE2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Ng PC (2000). The fetal and neonatal hypothalamic-pituitary-adrenal axis. </w:t>
      </w:r>
      <w:r w:rsidRPr="007E54B6">
        <w:rPr>
          <w:rFonts w:ascii="Calibri" w:hAnsi="Calibri"/>
          <w:i/>
          <w:iCs/>
          <w:noProof/>
        </w:rPr>
        <w:t>Arch Dis Child Fetal Neonatal Ed</w:t>
      </w:r>
      <w:r w:rsidRPr="007E54B6">
        <w:rPr>
          <w:rFonts w:ascii="Calibri" w:hAnsi="Calibri"/>
          <w:noProof/>
        </w:rPr>
        <w:t xml:space="preserve"> </w:t>
      </w:r>
      <w:r w:rsidRPr="007E54B6">
        <w:rPr>
          <w:rFonts w:ascii="Calibri" w:hAnsi="Calibri"/>
          <w:b/>
          <w:bCs/>
          <w:noProof/>
        </w:rPr>
        <w:t>82,</w:t>
      </w:r>
      <w:r w:rsidRPr="007E54B6">
        <w:rPr>
          <w:rFonts w:ascii="Calibri" w:hAnsi="Calibri"/>
          <w:noProof/>
        </w:rPr>
        <w:t xml:space="preserve"> F250-4.</w:t>
      </w:r>
    </w:p>
    <w:p w14:paraId="15D4045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E54B6">
        <w:rPr>
          <w:rFonts w:ascii="Calibri" w:hAnsi="Calibri"/>
          <w:i/>
          <w:iCs/>
          <w:noProof/>
        </w:rPr>
        <w:t>Wellcome open Res</w:t>
      </w:r>
      <w:r w:rsidRPr="007E54B6">
        <w:rPr>
          <w:rFonts w:ascii="Calibri" w:hAnsi="Calibri"/>
          <w:noProof/>
        </w:rPr>
        <w:t xml:space="preserve"> </w:t>
      </w:r>
      <w:r w:rsidRPr="007E54B6">
        <w:rPr>
          <w:rFonts w:ascii="Calibri" w:hAnsi="Calibri"/>
          <w:b/>
          <w:bCs/>
          <w:noProof/>
        </w:rPr>
        <w:t>3,</w:t>
      </w:r>
      <w:r w:rsidRPr="007E54B6">
        <w:rPr>
          <w:rFonts w:ascii="Calibri" w:hAnsi="Calibri"/>
          <w:noProof/>
        </w:rPr>
        <w:t xml:space="preserve"> 123.</w:t>
      </w:r>
    </w:p>
    <w:p w14:paraId="01B6EC8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Reynolds RM (2013). Glucocorticoid excess and the developmental origins of disease: Two decades of testing the hypothesis – 2012 Curt Richter Award Winner. </w:t>
      </w:r>
      <w:r w:rsidRPr="007E54B6">
        <w:rPr>
          <w:rFonts w:ascii="Calibri" w:hAnsi="Calibri"/>
          <w:i/>
          <w:iCs/>
          <w:noProof/>
        </w:rPr>
        <w:t>Psychoneuroendocrinology</w:t>
      </w:r>
      <w:r w:rsidRPr="007E54B6">
        <w:rPr>
          <w:rFonts w:ascii="Calibri" w:hAnsi="Calibri"/>
          <w:noProof/>
        </w:rPr>
        <w:t xml:space="preserve"> </w:t>
      </w:r>
      <w:r w:rsidRPr="007E54B6">
        <w:rPr>
          <w:rFonts w:ascii="Calibri" w:hAnsi="Calibri"/>
          <w:b/>
          <w:bCs/>
          <w:noProof/>
        </w:rPr>
        <w:t>38,</w:t>
      </w:r>
      <w:r w:rsidRPr="007E54B6">
        <w:rPr>
          <w:rFonts w:ascii="Calibri" w:hAnsi="Calibri"/>
          <w:noProof/>
        </w:rPr>
        <w:t xml:space="preserve"> 1–11.</w:t>
      </w:r>
    </w:p>
    <w:p w14:paraId="619C9A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582,</w:t>
      </w:r>
      <w:r w:rsidRPr="007E54B6">
        <w:rPr>
          <w:rFonts w:ascii="Calibri" w:hAnsi="Calibri"/>
          <w:noProof/>
        </w:rPr>
        <w:t xml:space="preserve"> 449–459.</w:t>
      </w:r>
    </w:p>
    <w:p w14:paraId="4FE51D6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Schmidt M, Enthoven L, van der Mark M, Levine S, de Kloet ER &amp; Oitzl MS (2003). The postnatal development of the hypothalamic–pituitary–adrenal axis in the mouse. </w:t>
      </w:r>
      <w:r w:rsidRPr="007E54B6">
        <w:rPr>
          <w:rFonts w:ascii="Calibri" w:hAnsi="Calibri"/>
          <w:i/>
          <w:iCs/>
          <w:noProof/>
        </w:rPr>
        <w:t>Int J Dev Neurosci</w:t>
      </w:r>
      <w:r w:rsidRPr="007E54B6">
        <w:rPr>
          <w:rFonts w:ascii="Calibri" w:hAnsi="Calibri"/>
          <w:noProof/>
        </w:rPr>
        <w:t xml:space="preserve"> </w:t>
      </w:r>
      <w:r w:rsidRPr="007E54B6">
        <w:rPr>
          <w:rFonts w:ascii="Calibri" w:hAnsi="Calibri"/>
          <w:b/>
          <w:bCs/>
          <w:noProof/>
        </w:rPr>
        <w:t>21,</w:t>
      </w:r>
      <w:r w:rsidRPr="007E54B6">
        <w:rPr>
          <w:rFonts w:ascii="Calibri" w:hAnsi="Calibri"/>
          <w:noProof/>
        </w:rPr>
        <w:t xml:space="preserve"> 125–132.</w:t>
      </w:r>
    </w:p>
    <w:p w14:paraId="23A6067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Singh RR, Cuffe JS &amp; Moritz KM (2012). Short- and long-term effects of exposure to natural and synthetic glucocorticoids during development. </w:t>
      </w:r>
      <w:r w:rsidRPr="007E54B6">
        <w:rPr>
          <w:rFonts w:ascii="Calibri" w:hAnsi="Calibri"/>
          <w:i/>
          <w:iCs/>
          <w:noProof/>
        </w:rPr>
        <w:t>Clin Exp Pharmacol Physiol</w:t>
      </w:r>
      <w:r w:rsidRPr="007E54B6">
        <w:rPr>
          <w:rFonts w:ascii="Calibri" w:hAnsi="Calibri"/>
          <w:noProof/>
        </w:rPr>
        <w:t xml:space="preserve"> </w:t>
      </w:r>
      <w:r w:rsidRPr="007E54B6">
        <w:rPr>
          <w:rFonts w:ascii="Calibri" w:hAnsi="Calibri"/>
          <w:b/>
          <w:bCs/>
          <w:noProof/>
        </w:rPr>
        <w:t>39,</w:t>
      </w:r>
      <w:r w:rsidRPr="007E54B6">
        <w:rPr>
          <w:rFonts w:ascii="Calibri" w:hAnsi="Calibri"/>
          <w:noProof/>
        </w:rPr>
        <w:t xml:space="preserve"> 979–989.</w:t>
      </w:r>
    </w:p>
    <w:p w14:paraId="3353858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E54B6">
        <w:rPr>
          <w:rFonts w:ascii="Calibri" w:hAnsi="Calibri"/>
          <w:i/>
          <w:iCs/>
          <w:noProof/>
        </w:rPr>
        <w:t xml:space="preserve">Hypertens </w:t>
      </w:r>
      <w:r w:rsidRPr="007E54B6">
        <w:rPr>
          <w:rFonts w:ascii="Calibri" w:hAnsi="Calibri"/>
          <w:i/>
          <w:iCs/>
          <w:noProof/>
        </w:rPr>
        <w:lastRenderedPageBreak/>
        <w:t>(Dallas, Tex  1979)</w:t>
      </w:r>
      <w:r w:rsidRPr="007E54B6">
        <w:rPr>
          <w:rFonts w:ascii="Calibri" w:hAnsi="Calibri"/>
          <w:noProof/>
        </w:rPr>
        <w:t xml:space="preserve"> </w:t>
      </w:r>
      <w:r w:rsidRPr="007E54B6">
        <w:rPr>
          <w:rFonts w:ascii="Calibri" w:hAnsi="Calibri"/>
          <w:b/>
          <w:bCs/>
          <w:noProof/>
        </w:rPr>
        <w:t>54,</w:t>
      </w:r>
      <w:r w:rsidRPr="007E54B6">
        <w:rPr>
          <w:rFonts w:ascii="Calibri" w:hAnsi="Calibri"/>
          <w:noProof/>
        </w:rPr>
        <w:t xml:space="preserve"> 106–112.</w:t>
      </w:r>
    </w:p>
    <w:p w14:paraId="2635AA7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Tong S, Marjono B, Brown DA, Mulvey S, Breit SN, Manuelpillai U &amp; Wallace EM (2004). Serum concentrations of macrophage inhibitory cytokine 1 (MIC 1) as a predictor of miscarriage.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363,</w:t>
      </w:r>
      <w:r w:rsidRPr="007E54B6">
        <w:rPr>
          <w:rFonts w:ascii="Calibri" w:hAnsi="Calibri"/>
          <w:noProof/>
        </w:rPr>
        <w:t xml:space="preserve"> 129–130.</w:t>
      </w:r>
    </w:p>
    <w:p w14:paraId="73DA443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Vaughan OR, Sferruzzi-Perri AN &amp; Fowden AL (2012). Maternal corticosterone regulates nutrient allocation to fetal growth in mice.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590,</w:t>
      </w:r>
      <w:r w:rsidRPr="007E54B6">
        <w:rPr>
          <w:rFonts w:ascii="Calibri" w:hAnsi="Calibri"/>
          <w:noProof/>
        </w:rPr>
        <w:t xml:space="preserve"> 5529–5540.</w:t>
      </w:r>
    </w:p>
    <w:p w14:paraId="1777E4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207,</w:t>
      </w:r>
      <w:r w:rsidRPr="007E54B6">
        <w:rPr>
          <w:rFonts w:ascii="Calibri" w:hAnsi="Calibri"/>
          <w:noProof/>
        </w:rPr>
        <w:t xml:space="preserve"> 446–454.</w:t>
      </w:r>
    </w:p>
    <w:p w14:paraId="6D903D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Wen HY, Abbasi S, Kellems RE &amp; Xia Y (2005). mTOR: A placental growth signaling sensor.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S63–S69.</w:t>
      </w:r>
    </w:p>
    <w:p w14:paraId="51A35C5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E54B6">
        <w:rPr>
          <w:rFonts w:ascii="Calibri" w:hAnsi="Calibri"/>
          <w:i/>
          <w:iCs/>
          <w:noProof/>
        </w:rPr>
        <w:t>Am J Physiol Metab</w:t>
      </w:r>
      <w:r w:rsidRPr="007E54B6">
        <w:rPr>
          <w:rFonts w:ascii="Calibri" w:hAnsi="Calibri"/>
          <w:noProof/>
        </w:rPr>
        <w:t xml:space="preserve"> </w:t>
      </w:r>
      <w:r w:rsidRPr="007E54B6">
        <w:rPr>
          <w:rFonts w:ascii="Calibri" w:hAnsi="Calibri"/>
          <w:b/>
          <w:bCs/>
          <w:noProof/>
        </w:rPr>
        <w:t>317,</w:t>
      </w:r>
      <w:r w:rsidRPr="007E54B6">
        <w:rPr>
          <w:rFonts w:ascii="Calibri" w:hAnsi="Calibri"/>
          <w:noProof/>
        </w:rPr>
        <w:t xml:space="preserve"> E109–E120.</w:t>
      </w:r>
    </w:p>
    <w:p w14:paraId="031A9A6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Woods L, Perez-Garcia V &amp; Hemberger M (2018). Regulation of Placental Development and Its Impact on Fetal Growth-New Insights From Mouse Models. </w:t>
      </w:r>
      <w:r w:rsidRPr="007E54B6">
        <w:rPr>
          <w:rFonts w:ascii="Calibri" w:hAnsi="Calibri"/>
          <w:i/>
          <w:iCs/>
          <w:noProof/>
        </w:rPr>
        <w:t>Front Endocrinol (Lausanne)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570.</w:t>
      </w:r>
    </w:p>
    <w:p w14:paraId="2EA118C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157,</w:t>
      </w:r>
      <w:r w:rsidRPr="007E54B6">
        <w:rPr>
          <w:rFonts w:ascii="Calibri" w:hAnsi="Calibri"/>
          <w:noProof/>
        </w:rPr>
        <w:t xml:space="preserve"> 3529–3539.</w:t>
      </w:r>
    </w:p>
    <w:p w14:paraId="50F1DE49" w14:textId="0CCA98D7" w:rsidR="00A4084D" w:rsidRPr="00CB2081" w:rsidRDefault="00A4084D" w:rsidP="007E54B6">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ave Bridges" w:date="2019-07-31T10:56:00Z" w:initials="DB">
    <w:p w14:paraId="32EF0054" w14:textId="6CA5846B" w:rsidR="00F0338B" w:rsidRDefault="00F0338B">
      <w:pPr>
        <w:pStyle w:val="CommentText"/>
      </w:pPr>
      <w:r>
        <w:rPr>
          <w:rStyle w:val="CommentReference"/>
        </w:rPr>
        <w:annotationRef/>
      </w:r>
      <w:r>
        <w:t>Needs diagram</w:t>
      </w:r>
    </w:p>
  </w:comment>
  <w:comment w:id="11" w:author="Dave Bridges" w:date="2019-07-31T10:56:00Z" w:initials="DB">
    <w:p w14:paraId="24D5F210" w14:textId="52C1715D" w:rsidR="00F0338B" w:rsidRDefault="00F0338B">
      <w:pPr>
        <w:pStyle w:val="CommentText"/>
      </w:pPr>
      <w:r>
        <w:rPr>
          <w:rStyle w:val="CommentReference"/>
        </w:rPr>
        <w:annotationRef/>
      </w:r>
      <w:r>
        <w:t>In humans?</w:t>
      </w:r>
    </w:p>
  </w:comment>
  <w:comment w:id="18" w:author="Dave Bridges" w:date="2019-07-31T10:58:00Z" w:initials="DB">
    <w:p w14:paraId="1E84748B" w14:textId="1CE4001A" w:rsidR="00F0338B" w:rsidRDefault="00F0338B">
      <w:pPr>
        <w:pStyle w:val="CommentText"/>
      </w:pPr>
      <w:r>
        <w:rPr>
          <w:rStyle w:val="CommentReference"/>
        </w:rPr>
        <w:annotationRef/>
      </w:r>
      <w:r>
        <w:t xml:space="preserve">This is the wrong direction, reduced HSD2 should increase </w:t>
      </w:r>
      <w:proofErr w:type="spellStart"/>
      <w:r>
        <w:t>cort</w:t>
      </w:r>
      <w:proofErr w:type="spellEnd"/>
      <w:r>
        <w:t xml:space="preserve"> not decrease it.</w:t>
      </w:r>
    </w:p>
  </w:comment>
  <w:comment w:id="29" w:author="Dave Bridges" w:date="2019-07-31T10:59:00Z" w:initials="DB">
    <w:p w14:paraId="3CB0427B" w14:textId="088153E3" w:rsidR="001C4BEB" w:rsidRDefault="001C4BEB">
      <w:pPr>
        <w:pStyle w:val="CommentText"/>
      </w:pPr>
      <w:r>
        <w:rPr>
          <w:rStyle w:val="CommentReference"/>
        </w:rPr>
        <w:annotationRef/>
      </w:r>
      <w:r>
        <w:t xml:space="preserve">Not convinced that this is </w:t>
      </w:r>
      <w:proofErr w:type="spellStart"/>
      <w:r>
        <w:t>neessary</w:t>
      </w:r>
      <w:proofErr w:type="spellEnd"/>
    </w:p>
  </w:comment>
  <w:comment w:id="75" w:author="Dave Bridges" w:date="2019-07-31T11:02:00Z" w:initials="DB">
    <w:p w14:paraId="6B2B36DB" w14:textId="7B082B46" w:rsidR="001C4BEB" w:rsidRDefault="001C4BEB">
      <w:pPr>
        <w:pStyle w:val="CommentText"/>
      </w:pPr>
      <w:r>
        <w:rPr>
          <w:rStyle w:val="CommentReference"/>
        </w:rPr>
        <w:annotationRef/>
      </w:r>
      <w:r>
        <w:t>I doubt receptor expression changes, unless dramatic are important here.</w:t>
      </w:r>
    </w:p>
  </w:comment>
  <w:comment w:id="83" w:author="Dave Bridges" w:date="2019-07-31T11:03:00Z" w:initials="DB">
    <w:p w14:paraId="37DB6C86" w14:textId="5BB7F16A" w:rsidR="00794D81" w:rsidRDefault="00794D81">
      <w:pPr>
        <w:pStyle w:val="CommentText"/>
      </w:pPr>
      <w:r>
        <w:rPr>
          <w:rStyle w:val="CommentReference"/>
        </w:rPr>
        <w:annotationRef/>
      </w:r>
      <w:r>
        <w:t>Say something about why transporter expression is important</w:t>
      </w:r>
    </w:p>
  </w:comment>
  <w:comment w:id="92" w:author="Dave Bridges" w:date="2019-07-31T11:04:00Z" w:initials="DB">
    <w:p w14:paraId="3AB568D1" w14:textId="40404F8C" w:rsidR="00794D81" w:rsidRDefault="00794D81">
      <w:pPr>
        <w:pStyle w:val="CommentText"/>
      </w:pPr>
      <w:r>
        <w:rPr>
          <w:rStyle w:val="CommentReference"/>
        </w:rPr>
        <w:annotationRef/>
      </w:r>
      <w:r>
        <w:t xml:space="preserve">Can these sentences be combined.  </w:t>
      </w:r>
      <w:proofErr w:type="spellStart"/>
      <w:r>
        <w:t>Its</w:t>
      </w:r>
      <w:proofErr w:type="spellEnd"/>
      <w:r>
        <w:t xml:space="preserve"> not clear to me what is conflicting.</w:t>
      </w:r>
    </w:p>
  </w:comment>
  <w:comment w:id="95" w:author="Dave Bridges" w:date="2019-07-31T11:04:00Z" w:initials="DB">
    <w:p w14:paraId="7E3878EF" w14:textId="7DFEC15A" w:rsidR="00794D81" w:rsidRDefault="00794D81">
      <w:pPr>
        <w:pStyle w:val="CommentText"/>
      </w:pPr>
      <w:r>
        <w:rPr>
          <w:rStyle w:val="CommentReference"/>
        </w:rPr>
        <w:annotationRef/>
      </w:r>
      <w:r>
        <w:t>Add to section talking about adiposity et al a few sentences above.</w:t>
      </w:r>
    </w:p>
  </w:comment>
  <w:comment w:id="98" w:author="Microsoft Office User" w:date="2019-07-26T11:09:00Z" w:initials="MOU">
    <w:p w14:paraId="4525EFAA" w14:textId="73F69BD3" w:rsidR="00F0338B" w:rsidRDefault="00F0338B">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56C4F259" w14:textId="5C92348B" w:rsidR="00F0338B" w:rsidRDefault="00F0338B">
      <w:pPr>
        <w:pStyle w:val="CommentText"/>
      </w:pPr>
    </w:p>
    <w:p w14:paraId="6FF6AE22" w14:textId="393DD52D" w:rsidR="00F0338B" w:rsidRDefault="00F0338B">
      <w:pPr>
        <w:pStyle w:val="CommentText"/>
      </w:pPr>
      <w:r>
        <w:t xml:space="preserve">Use </w:t>
      </w:r>
      <w:proofErr w:type="spellStart"/>
      <w:r>
        <w:t>Wieczorek’s</w:t>
      </w:r>
      <w:proofErr w:type="spellEnd"/>
      <w:r>
        <w:t xml:space="preserve"> paper for the breeding scheme! </w:t>
      </w:r>
    </w:p>
    <w:p w14:paraId="446FBAD5" w14:textId="77777777" w:rsidR="00F0338B" w:rsidRDefault="00F0338B">
      <w:pPr>
        <w:pStyle w:val="CommentText"/>
      </w:pPr>
    </w:p>
    <w:p w14:paraId="766E3555" w14:textId="7C95255F" w:rsidR="00F0338B" w:rsidRDefault="00F0338B">
      <w:pPr>
        <w:pStyle w:val="CommentText"/>
      </w:pPr>
    </w:p>
  </w:comment>
  <w:comment w:id="103" w:author="Dave Bridges" w:date="2019-07-31T11:05:00Z" w:initials="DB">
    <w:p w14:paraId="7FB4340F" w14:textId="714F5551" w:rsidR="0098316E" w:rsidRDefault="0098316E">
      <w:pPr>
        <w:pStyle w:val="CommentText"/>
      </w:pPr>
      <w:r>
        <w:rPr>
          <w:rStyle w:val="CommentReference"/>
        </w:rPr>
        <w:annotationRef/>
      </w:r>
      <w:r>
        <w:t>Needs diagram</w:t>
      </w:r>
    </w:p>
  </w:comment>
  <w:comment w:id="118" w:author="Dave Bridges" w:date="2019-07-31T11:08:00Z" w:initials="DB">
    <w:p w14:paraId="752B65D1" w14:textId="343104E0" w:rsidR="0098316E" w:rsidRDefault="0098316E">
      <w:pPr>
        <w:pStyle w:val="CommentText"/>
      </w:pPr>
      <w:r>
        <w:rPr>
          <w:rStyle w:val="CommentReference"/>
        </w:rPr>
        <w:annotationRef/>
      </w:r>
      <w:r>
        <w:t xml:space="preserve">Normal or </w:t>
      </w:r>
      <w:proofErr w:type="spellStart"/>
      <w:r>
        <w:t>dex</w:t>
      </w:r>
      <w:proofErr w:type="spellEnd"/>
      <w:r>
        <w:t xml:space="preserve"> treated?</w:t>
      </w:r>
    </w:p>
  </w:comment>
  <w:comment w:id="123" w:author="Dave Bridges" w:date="2019-07-31T11:09:00Z" w:initials="DB">
    <w:p w14:paraId="76C1E8F7" w14:textId="68B7A5E0" w:rsidR="0098316E" w:rsidRDefault="0098316E">
      <w:pPr>
        <w:pStyle w:val="CommentText"/>
      </w:pPr>
      <w:r>
        <w:rPr>
          <w:rStyle w:val="CommentReference"/>
        </w:rPr>
        <w:annotationRef/>
      </w:r>
      <w:r>
        <w:t>Write a justification for why midgestation is good.</w:t>
      </w:r>
    </w:p>
  </w:comment>
  <w:comment w:id="126" w:author="Dave Bridges" w:date="2019-07-31T11:13:00Z" w:initials="DB">
    <w:p w14:paraId="69FEC75C" w14:textId="0D04E53F" w:rsidR="00950D22" w:rsidRDefault="00950D22">
      <w:pPr>
        <w:pStyle w:val="CommentText"/>
      </w:pPr>
      <w:r>
        <w:rPr>
          <w:rStyle w:val="CommentReference"/>
        </w:rPr>
        <w:annotationRef/>
      </w:r>
      <w:r>
        <w:t>Confusing we need to discuss</w:t>
      </w:r>
    </w:p>
  </w:comment>
  <w:comment w:id="157" w:author="Dave Bridges" w:date="2019-07-31T11:14:00Z" w:initials="DB">
    <w:p w14:paraId="312C93EF" w14:textId="12BEE2C0" w:rsidR="00950D22" w:rsidRDefault="00950D22">
      <w:pPr>
        <w:pStyle w:val="CommentText"/>
      </w:pPr>
      <w:r>
        <w:rPr>
          <w:rStyle w:val="CommentReference"/>
        </w:rPr>
        <w:annotationRef/>
      </w:r>
      <w:r>
        <w:t>Not sure this is useful.</w:t>
      </w:r>
    </w:p>
  </w:comment>
  <w:comment w:id="178" w:author="Microsoft Office User" w:date="2019-07-26T14:37:00Z" w:initials="MOU">
    <w:p w14:paraId="4B1AF9B1" w14:textId="7F2118D4" w:rsidR="00F0338B" w:rsidRDefault="00F0338B">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181" w:author="Dave Bridges" w:date="2019-07-31T11:18:00Z" w:initials="DB">
    <w:p w14:paraId="0141B3EA" w14:textId="5F49CBE0" w:rsidR="0043008A" w:rsidRDefault="0043008A">
      <w:pPr>
        <w:pStyle w:val="CommentText"/>
      </w:pPr>
      <w:r>
        <w:rPr>
          <w:rStyle w:val="CommentReference"/>
        </w:rPr>
        <w:annotationRef/>
      </w:r>
      <w:r>
        <w:t>Validation of GR ablation either by western blotting or histology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24D5F210" w15:done="0"/>
  <w15:commentEx w15:paraId="1E84748B" w15:done="0"/>
  <w15:commentEx w15:paraId="3CB0427B" w15:done="0"/>
  <w15:commentEx w15:paraId="6B2B36DB" w15:done="0"/>
  <w15:commentEx w15:paraId="37DB6C86" w15:done="0"/>
  <w15:commentEx w15:paraId="3AB568D1" w15:done="0"/>
  <w15:commentEx w15:paraId="7E3878EF" w15:done="0"/>
  <w15:commentEx w15:paraId="766E3555" w15:done="0"/>
  <w15:commentEx w15:paraId="7FB4340F" w15:done="0"/>
  <w15:commentEx w15:paraId="752B65D1" w15:done="0"/>
  <w15:commentEx w15:paraId="76C1E8F7" w15:done="0"/>
  <w15:commentEx w15:paraId="69FEC75C" w15:done="0"/>
  <w15:commentEx w15:paraId="312C93EF" w15:done="0"/>
  <w15:commentEx w15:paraId="4B1AF9B1" w15:done="0"/>
  <w15:commentEx w15:paraId="0141B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24D5F210" w16cid:durableId="20EBF276"/>
  <w16cid:commentId w16cid:paraId="1E84748B" w16cid:durableId="20EBF2C5"/>
  <w16cid:commentId w16cid:paraId="3CB0427B" w16cid:durableId="20EBF31B"/>
  <w16cid:commentId w16cid:paraId="6B2B36DB" w16cid:durableId="20EBF3C0"/>
  <w16cid:commentId w16cid:paraId="37DB6C86" w16cid:durableId="20EBF403"/>
  <w16cid:commentId w16cid:paraId="3AB568D1" w16cid:durableId="20EBF433"/>
  <w16cid:commentId w16cid:paraId="7E3878EF" w16cid:durableId="20EBF44C"/>
  <w16cid:commentId w16cid:paraId="766E3555" w16cid:durableId="20E55DE3"/>
  <w16cid:commentId w16cid:paraId="7FB4340F" w16cid:durableId="20EBF48D"/>
  <w16cid:commentId w16cid:paraId="752B65D1" w16cid:durableId="20EBF546"/>
  <w16cid:commentId w16cid:paraId="76C1E8F7" w16cid:durableId="20EBF56A"/>
  <w16cid:commentId w16cid:paraId="69FEC75C" w16cid:durableId="20EBF672"/>
  <w16cid:commentId w16cid:paraId="312C93EF" w16cid:durableId="20EBF6A5"/>
  <w16cid:commentId w16cid:paraId="4B1AF9B1" w16cid:durableId="20E58E90"/>
  <w16cid:commentId w16cid:paraId="0141B3EA" w16cid:durableId="20EBF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55F7C" w14:textId="77777777" w:rsidR="00022112" w:rsidRDefault="00022112" w:rsidP="00CA5244">
      <w:r>
        <w:separator/>
      </w:r>
    </w:p>
  </w:endnote>
  <w:endnote w:type="continuationSeparator" w:id="0">
    <w:p w14:paraId="2878D51D" w14:textId="77777777" w:rsidR="00022112" w:rsidRDefault="00022112" w:rsidP="00CA5244">
      <w:r>
        <w:continuationSeparator/>
      </w:r>
    </w:p>
  </w:endnote>
  <w:endnote w:type="continuationNotice" w:id="1">
    <w:p w14:paraId="6473A0B8" w14:textId="77777777" w:rsidR="00022112" w:rsidRDefault="00022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0F303E" w:rsidRDefault="000F303E">
    <w:pPr>
      <w:pStyle w:val="FooterChar"/>
      <w:pPrChange w:id="212"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0F303E" w:rsidRDefault="000F303E">
    <w:pPr>
      <w:pStyle w:val="FooterChar"/>
      <w:pPrChange w:id="213"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0F303E" w:rsidRDefault="000F303E">
    <w:pPr>
      <w:pStyle w:val="FooterChar"/>
      <w:pPrChange w:id="215"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04230" w14:textId="77777777" w:rsidR="00022112" w:rsidRDefault="00022112" w:rsidP="00CA5244">
      <w:r>
        <w:separator/>
      </w:r>
    </w:p>
  </w:footnote>
  <w:footnote w:type="continuationSeparator" w:id="0">
    <w:p w14:paraId="2777FAE2" w14:textId="77777777" w:rsidR="00022112" w:rsidRDefault="00022112" w:rsidP="00CA5244">
      <w:r>
        <w:continuationSeparator/>
      </w:r>
    </w:p>
  </w:footnote>
  <w:footnote w:type="continuationNotice" w:id="1">
    <w:p w14:paraId="7FE24230" w14:textId="77777777" w:rsidR="00022112" w:rsidRDefault="00022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0F303E" w:rsidRDefault="000F303E">
    <w:pPr>
      <w:pStyle w:val="HeaderChar"/>
      <w:pPrChange w:id="210"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0F303E" w:rsidRDefault="000F303E">
    <w:pPr>
      <w:pStyle w:val="HeaderChar"/>
      <w:pPrChange w:id="211"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0F303E" w:rsidRDefault="000F303E">
    <w:pPr>
      <w:pStyle w:val="HeaderChar"/>
      <w:pPrChange w:id="214"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22112"/>
    <w:rsid w:val="00035107"/>
    <w:rsid w:val="00063DB1"/>
    <w:rsid w:val="00065AAA"/>
    <w:rsid w:val="0009009F"/>
    <w:rsid w:val="000936EC"/>
    <w:rsid w:val="000A215B"/>
    <w:rsid w:val="000A7C24"/>
    <w:rsid w:val="000B4308"/>
    <w:rsid w:val="000B47C7"/>
    <w:rsid w:val="000D09D4"/>
    <w:rsid w:val="000D65B8"/>
    <w:rsid w:val="000E4575"/>
    <w:rsid w:val="000E7CFE"/>
    <w:rsid w:val="000F303E"/>
    <w:rsid w:val="00112314"/>
    <w:rsid w:val="00121382"/>
    <w:rsid w:val="00131252"/>
    <w:rsid w:val="001359C9"/>
    <w:rsid w:val="00144737"/>
    <w:rsid w:val="00152AE4"/>
    <w:rsid w:val="00156ED2"/>
    <w:rsid w:val="001605D8"/>
    <w:rsid w:val="00183DD1"/>
    <w:rsid w:val="001906A8"/>
    <w:rsid w:val="001A4A84"/>
    <w:rsid w:val="001C47B0"/>
    <w:rsid w:val="001C4BEB"/>
    <w:rsid w:val="001D2F2A"/>
    <w:rsid w:val="002021BB"/>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008A"/>
    <w:rsid w:val="00433F14"/>
    <w:rsid w:val="00441F6B"/>
    <w:rsid w:val="00445077"/>
    <w:rsid w:val="0045213A"/>
    <w:rsid w:val="00455F2F"/>
    <w:rsid w:val="00462D5E"/>
    <w:rsid w:val="004637E8"/>
    <w:rsid w:val="0047519D"/>
    <w:rsid w:val="0049434D"/>
    <w:rsid w:val="004950F5"/>
    <w:rsid w:val="004A0DD1"/>
    <w:rsid w:val="004A3355"/>
    <w:rsid w:val="004B22DB"/>
    <w:rsid w:val="004B3606"/>
    <w:rsid w:val="004B57AA"/>
    <w:rsid w:val="004C0C53"/>
    <w:rsid w:val="004C1962"/>
    <w:rsid w:val="004C4FDC"/>
    <w:rsid w:val="004D5552"/>
    <w:rsid w:val="004F26BE"/>
    <w:rsid w:val="004F6DD3"/>
    <w:rsid w:val="00500401"/>
    <w:rsid w:val="0050490C"/>
    <w:rsid w:val="00504E92"/>
    <w:rsid w:val="00506A0D"/>
    <w:rsid w:val="00512B6C"/>
    <w:rsid w:val="0053551E"/>
    <w:rsid w:val="00540511"/>
    <w:rsid w:val="0055253F"/>
    <w:rsid w:val="00553024"/>
    <w:rsid w:val="0055569B"/>
    <w:rsid w:val="00556E02"/>
    <w:rsid w:val="00557B6E"/>
    <w:rsid w:val="005649D4"/>
    <w:rsid w:val="005734B8"/>
    <w:rsid w:val="00574659"/>
    <w:rsid w:val="00581DC3"/>
    <w:rsid w:val="00590B20"/>
    <w:rsid w:val="00592033"/>
    <w:rsid w:val="005A3466"/>
    <w:rsid w:val="005A366F"/>
    <w:rsid w:val="005D3530"/>
    <w:rsid w:val="005E46A7"/>
    <w:rsid w:val="005F737E"/>
    <w:rsid w:val="0060605F"/>
    <w:rsid w:val="006067C6"/>
    <w:rsid w:val="006514C8"/>
    <w:rsid w:val="00655647"/>
    <w:rsid w:val="0066001B"/>
    <w:rsid w:val="006620F2"/>
    <w:rsid w:val="00663EB6"/>
    <w:rsid w:val="0067636B"/>
    <w:rsid w:val="00680CC1"/>
    <w:rsid w:val="00684AC2"/>
    <w:rsid w:val="00691D51"/>
    <w:rsid w:val="006A0BAE"/>
    <w:rsid w:val="006B3852"/>
    <w:rsid w:val="006D36C9"/>
    <w:rsid w:val="006D434D"/>
    <w:rsid w:val="006D6946"/>
    <w:rsid w:val="006E6060"/>
    <w:rsid w:val="006F0507"/>
    <w:rsid w:val="006F2ECB"/>
    <w:rsid w:val="006F4981"/>
    <w:rsid w:val="007012A2"/>
    <w:rsid w:val="00704C87"/>
    <w:rsid w:val="00705D84"/>
    <w:rsid w:val="00711AFD"/>
    <w:rsid w:val="007221B7"/>
    <w:rsid w:val="00726C60"/>
    <w:rsid w:val="00731F54"/>
    <w:rsid w:val="00737410"/>
    <w:rsid w:val="007519CA"/>
    <w:rsid w:val="00761A50"/>
    <w:rsid w:val="00763564"/>
    <w:rsid w:val="00775E11"/>
    <w:rsid w:val="007878E9"/>
    <w:rsid w:val="00787B51"/>
    <w:rsid w:val="00793054"/>
    <w:rsid w:val="00794D81"/>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19CD"/>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0D22"/>
    <w:rsid w:val="0095325E"/>
    <w:rsid w:val="009569E0"/>
    <w:rsid w:val="00957E86"/>
    <w:rsid w:val="009628ED"/>
    <w:rsid w:val="00962BE4"/>
    <w:rsid w:val="00972B17"/>
    <w:rsid w:val="00974D32"/>
    <w:rsid w:val="00977176"/>
    <w:rsid w:val="0098316E"/>
    <w:rsid w:val="0099140B"/>
    <w:rsid w:val="00994CB0"/>
    <w:rsid w:val="00996D5E"/>
    <w:rsid w:val="009A07F5"/>
    <w:rsid w:val="009A15CF"/>
    <w:rsid w:val="009A6586"/>
    <w:rsid w:val="009B0BF5"/>
    <w:rsid w:val="009B475B"/>
    <w:rsid w:val="009D3E01"/>
    <w:rsid w:val="009D5281"/>
    <w:rsid w:val="009D6B4D"/>
    <w:rsid w:val="009E16BE"/>
    <w:rsid w:val="009E2ED7"/>
    <w:rsid w:val="009F62B1"/>
    <w:rsid w:val="00A071EF"/>
    <w:rsid w:val="00A11439"/>
    <w:rsid w:val="00A20FFF"/>
    <w:rsid w:val="00A22CAC"/>
    <w:rsid w:val="00A273CD"/>
    <w:rsid w:val="00A31148"/>
    <w:rsid w:val="00A4084D"/>
    <w:rsid w:val="00A41D71"/>
    <w:rsid w:val="00A47E76"/>
    <w:rsid w:val="00A54965"/>
    <w:rsid w:val="00A737DE"/>
    <w:rsid w:val="00A93D12"/>
    <w:rsid w:val="00A957AC"/>
    <w:rsid w:val="00AB210B"/>
    <w:rsid w:val="00AC60EC"/>
    <w:rsid w:val="00AD47D6"/>
    <w:rsid w:val="00AD7CBD"/>
    <w:rsid w:val="00AE1BA5"/>
    <w:rsid w:val="00AE2C68"/>
    <w:rsid w:val="00AF28D8"/>
    <w:rsid w:val="00AF2FD3"/>
    <w:rsid w:val="00AF4654"/>
    <w:rsid w:val="00B23BE8"/>
    <w:rsid w:val="00B260E7"/>
    <w:rsid w:val="00B3692A"/>
    <w:rsid w:val="00B425F3"/>
    <w:rsid w:val="00B4635F"/>
    <w:rsid w:val="00B52D6D"/>
    <w:rsid w:val="00B553C8"/>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2081"/>
    <w:rsid w:val="00CB7394"/>
    <w:rsid w:val="00CC0C45"/>
    <w:rsid w:val="00CC26DA"/>
    <w:rsid w:val="00CD61D0"/>
    <w:rsid w:val="00CD6BC6"/>
    <w:rsid w:val="00CE1EB9"/>
    <w:rsid w:val="00CF13B7"/>
    <w:rsid w:val="00CF481B"/>
    <w:rsid w:val="00D049ED"/>
    <w:rsid w:val="00D32F5D"/>
    <w:rsid w:val="00D35E42"/>
    <w:rsid w:val="00D50CF0"/>
    <w:rsid w:val="00D6367F"/>
    <w:rsid w:val="00D6572C"/>
    <w:rsid w:val="00D72273"/>
    <w:rsid w:val="00D8176C"/>
    <w:rsid w:val="00D817FF"/>
    <w:rsid w:val="00DA282D"/>
    <w:rsid w:val="00DB39D9"/>
    <w:rsid w:val="00DB76A4"/>
    <w:rsid w:val="00DD4A40"/>
    <w:rsid w:val="00DE38CD"/>
    <w:rsid w:val="00DE68A0"/>
    <w:rsid w:val="00DF7199"/>
    <w:rsid w:val="00E06E30"/>
    <w:rsid w:val="00E102B4"/>
    <w:rsid w:val="00E1684F"/>
    <w:rsid w:val="00E267D3"/>
    <w:rsid w:val="00E267D6"/>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E2775"/>
    <w:rsid w:val="00EE3C49"/>
    <w:rsid w:val="00EF17CE"/>
    <w:rsid w:val="00F00060"/>
    <w:rsid w:val="00F0338B"/>
    <w:rsid w:val="00F04518"/>
    <w:rsid w:val="00F0675C"/>
    <w:rsid w:val="00F279DC"/>
    <w:rsid w:val="00F45F8E"/>
    <w:rsid w:val="00F5248A"/>
    <w:rsid w:val="00F52E26"/>
    <w:rsid w:val="00F61013"/>
    <w:rsid w:val="00F66F9E"/>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B0655-E47B-4544-8D45-D8812C758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16</Pages>
  <Words>50006</Words>
  <Characters>285039</Characters>
  <Application>Microsoft Office Word</Application>
  <DocSecurity>0</DocSecurity>
  <Lines>2375</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2019-07-23T17:01:00Z</dcterms:created>
  <dcterms:modified xsi:type="dcterms:W3CDTF">2019-07-31T15:39:00Z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