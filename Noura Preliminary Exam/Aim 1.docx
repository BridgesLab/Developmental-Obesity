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C4859" w14:textId="77777777" w:rsidR="00211149" w:rsidRDefault="00211149" w:rsidP="00962BE4">
      <w:pPr>
        <w:rPr>
          <w:sz w:val="22"/>
          <w:szCs w:val="22"/>
        </w:rPr>
      </w:pPr>
    </w:p>
    <w:p w14:paraId="469046A3" w14:textId="77777777" w:rsidR="005A3466" w:rsidRDefault="005A3466" w:rsidP="00962BE4">
      <w:pPr>
        <w:rPr>
          <w:sz w:val="22"/>
          <w:szCs w:val="22"/>
        </w:rPr>
      </w:pPr>
      <w:r>
        <w:rPr>
          <w:sz w:val="22"/>
          <w:szCs w:val="22"/>
        </w:rPr>
        <w:t xml:space="preserve">Mouse studies: </w:t>
      </w:r>
    </w:p>
    <w:p w14:paraId="27F2BFEC" w14:textId="77777777" w:rsidR="00211149" w:rsidRDefault="000936EC" w:rsidP="00962BE4">
      <w:pPr>
        <w:rPr>
          <w:sz w:val="22"/>
          <w:szCs w:val="22"/>
        </w:rPr>
      </w:pPr>
      <w:r>
        <w:rPr>
          <w:sz w:val="22"/>
          <w:szCs w:val="22"/>
        </w:rPr>
        <w:t xml:space="preserve">Using a minipump on embryonic day 12.5,pregnant dams were given dexamethasone </w:t>
      </w:r>
      <w:r w:rsidR="00B4635F">
        <w:rPr>
          <w:sz w:val="22"/>
          <w:szCs w:val="22"/>
        </w:rPr>
        <w:t>(</w:t>
      </w:r>
      <w:proofErr w:type="spellStart"/>
      <w:r w:rsidR="00B4635F">
        <w:rPr>
          <w:sz w:val="22"/>
          <w:szCs w:val="22"/>
        </w:rPr>
        <w:t>dex</w:t>
      </w:r>
      <w:proofErr w:type="spellEnd"/>
      <w:r w:rsidR="00B4635F">
        <w:rPr>
          <w:sz w:val="22"/>
          <w:szCs w:val="22"/>
        </w:rPr>
        <w:t xml:space="preserve">) </w:t>
      </w:r>
      <w:r>
        <w:rPr>
          <w:sz w:val="22"/>
          <w:szCs w:val="22"/>
        </w:rPr>
        <w:t>at a rate of 1ul/</w:t>
      </w:r>
      <w:proofErr w:type="spellStart"/>
      <w:r>
        <w:rPr>
          <w:sz w:val="22"/>
          <w:szCs w:val="22"/>
        </w:rPr>
        <w:t>hr</w:t>
      </w:r>
      <w:proofErr w:type="spellEnd"/>
      <w:r>
        <w:rPr>
          <w:sz w:val="22"/>
          <w:szCs w:val="22"/>
        </w:rPr>
        <w:t xml:space="preserve"> for </w:t>
      </w:r>
      <w:r w:rsidR="00590B20">
        <w:rPr>
          <w:sz w:val="22"/>
          <w:szCs w:val="22"/>
        </w:rPr>
        <w:t>48 or 60 hours</w:t>
      </w:r>
      <w:r>
        <w:rPr>
          <w:sz w:val="22"/>
          <w:szCs w:val="22"/>
        </w:rPr>
        <w:t xml:space="preserve"> prior to sacrifice</w:t>
      </w:r>
      <w:r w:rsidR="00590B20">
        <w:rPr>
          <w:sz w:val="22"/>
          <w:szCs w:val="22"/>
        </w:rPr>
        <w:t xml:space="preserve"> at E14.5 or E17.5, respectively</w:t>
      </w:r>
      <w:r>
        <w:rPr>
          <w:sz w:val="22"/>
          <w:szCs w:val="22"/>
        </w:rPr>
        <w:t>.</w:t>
      </w:r>
      <w:r w:rsidR="00590B20">
        <w:rPr>
          <w:sz w:val="22"/>
          <w:szCs w:val="22"/>
        </w:rPr>
        <w:t xml:space="preserve"> At E14.5, fetal weights were smaller</w:t>
      </w:r>
      <w:r w:rsidR="00B4635F">
        <w:rPr>
          <w:sz w:val="22"/>
          <w:szCs w:val="22"/>
        </w:rPr>
        <w:t xml:space="preserve"> for male and female </w:t>
      </w:r>
      <w:proofErr w:type="spellStart"/>
      <w:r w:rsidR="00B4635F">
        <w:rPr>
          <w:sz w:val="22"/>
          <w:szCs w:val="22"/>
        </w:rPr>
        <w:t>dex</w:t>
      </w:r>
      <w:proofErr w:type="spellEnd"/>
      <w:r w:rsidR="00B4635F">
        <w:rPr>
          <w:sz w:val="22"/>
          <w:szCs w:val="22"/>
        </w:rPr>
        <w:t xml:space="preserve">-exposed pups. Placental weight was smaller at E14.5 for </w:t>
      </w:r>
      <w:proofErr w:type="spellStart"/>
      <w:r w:rsidR="00B4635F">
        <w:rPr>
          <w:sz w:val="22"/>
          <w:szCs w:val="22"/>
        </w:rPr>
        <w:t>dex</w:t>
      </w:r>
      <w:proofErr w:type="spellEnd"/>
      <w:r w:rsidR="00B4635F">
        <w:rPr>
          <w:sz w:val="22"/>
          <w:szCs w:val="22"/>
        </w:rPr>
        <w:t>-exposed females only</w:t>
      </w:r>
      <w:r w:rsidR="00590B20">
        <w:rPr>
          <w:sz w:val="22"/>
          <w:szCs w:val="22"/>
        </w:rPr>
        <w:t xml:space="preserve">. At E17.5, no differences were noted in fetal or placental weight. </w:t>
      </w:r>
      <w:r w:rsidR="00B4635F">
        <w:rPr>
          <w:sz w:val="22"/>
          <w:szCs w:val="22"/>
        </w:rPr>
        <w:t xml:space="preserve">HSD11b2 gene expression was higher in female placentas exposed to </w:t>
      </w:r>
      <w:proofErr w:type="spellStart"/>
      <w:r w:rsidR="00B4635F">
        <w:rPr>
          <w:sz w:val="22"/>
          <w:szCs w:val="22"/>
        </w:rPr>
        <w:t>dex</w:t>
      </w:r>
      <w:proofErr w:type="spellEnd"/>
      <w:r w:rsidR="00B4635F">
        <w:rPr>
          <w:sz w:val="22"/>
          <w:szCs w:val="22"/>
        </w:rPr>
        <w:t xml:space="preserve"> at E14.5, and protein expression was increased in female placentas at E17.5. </w:t>
      </w:r>
      <w:r w:rsidR="003F517F">
        <w:rPr>
          <w:sz w:val="22"/>
          <w:szCs w:val="22"/>
        </w:rPr>
        <w:t xml:space="preserve">Placental </w:t>
      </w:r>
      <w:proofErr w:type="spellStart"/>
      <w:r w:rsidR="003F517F">
        <w:rPr>
          <w:sz w:val="22"/>
          <w:szCs w:val="22"/>
        </w:rPr>
        <w:t>v</w:t>
      </w:r>
      <w:r w:rsidR="00BE3DB0">
        <w:rPr>
          <w:sz w:val="22"/>
          <w:szCs w:val="22"/>
        </w:rPr>
        <w:t>asculogenesis</w:t>
      </w:r>
      <w:proofErr w:type="spellEnd"/>
      <w:r w:rsidR="003F517F">
        <w:rPr>
          <w:sz w:val="22"/>
          <w:szCs w:val="22"/>
        </w:rPr>
        <w:t xml:space="preserve"> was </w:t>
      </w:r>
      <w:r w:rsidR="00BF066D">
        <w:rPr>
          <w:sz w:val="22"/>
          <w:szCs w:val="22"/>
        </w:rPr>
        <w:t>measured by</w:t>
      </w:r>
      <w:r w:rsidR="003F517F">
        <w:rPr>
          <w:sz w:val="22"/>
          <w:szCs w:val="22"/>
        </w:rPr>
        <w:t xml:space="preserve"> </w:t>
      </w:r>
      <w:r w:rsidR="00BE3DB0">
        <w:rPr>
          <w:sz w:val="22"/>
          <w:szCs w:val="22"/>
        </w:rPr>
        <w:t>genes</w:t>
      </w:r>
      <w:r w:rsidR="003F517F">
        <w:rPr>
          <w:sz w:val="22"/>
          <w:szCs w:val="22"/>
        </w:rPr>
        <w:t xml:space="preserve"> of the vascular endothelial growth factor family</w:t>
      </w:r>
      <w:r w:rsidR="00D32F5D">
        <w:rPr>
          <w:sz w:val="22"/>
          <w:szCs w:val="22"/>
        </w:rPr>
        <w:t xml:space="preserve"> (VEGFA) receptors</w:t>
      </w:r>
      <w:r w:rsidR="003F517F">
        <w:rPr>
          <w:sz w:val="22"/>
          <w:szCs w:val="22"/>
        </w:rPr>
        <w:t>: VEGFR</w:t>
      </w:r>
      <w:r w:rsidR="00D32F5D">
        <w:rPr>
          <w:sz w:val="22"/>
          <w:szCs w:val="22"/>
        </w:rPr>
        <w:t>1</w:t>
      </w:r>
      <w:r w:rsidR="003F517F">
        <w:rPr>
          <w:sz w:val="22"/>
          <w:szCs w:val="22"/>
        </w:rPr>
        <w:t xml:space="preserve"> (Flt1) and V</w:t>
      </w:r>
      <w:r w:rsidR="00D32F5D">
        <w:rPr>
          <w:sz w:val="22"/>
          <w:szCs w:val="22"/>
        </w:rPr>
        <w:t>EGFR2</w:t>
      </w:r>
      <w:r w:rsidR="003F517F">
        <w:rPr>
          <w:sz w:val="22"/>
          <w:szCs w:val="22"/>
        </w:rPr>
        <w:t xml:space="preserve"> (</w:t>
      </w:r>
      <w:proofErr w:type="spellStart"/>
      <w:r w:rsidR="003F517F">
        <w:rPr>
          <w:sz w:val="22"/>
          <w:szCs w:val="22"/>
        </w:rPr>
        <w:t>Kdr</w:t>
      </w:r>
      <w:proofErr w:type="spellEnd"/>
      <w:r w:rsidR="003F517F">
        <w:rPr>
          <w:sz w:val="22"/>
          <w:szCs w:val="22"/>
        </w:rPr>
        <w:t>)</w:t>
      </w:r>
      <w:r w:rsidR="00D32F5D">
        <w:rPr>
          <w:sz w:val="22"/>
          <w:szCs w:val="22"/>
        </w:rPr>
        <w:t xml:space="preserve">. </w:t>
      </w:r>
      <w:r w:rsidR="003F517F">
        <w:rPr>
          <w:sz w:val="22"/>
          <w:szCs w:val="22"/>
        </w:rPr>
        <w:t xml:space="preserve">Female placentas showed increased </w:t>
      </w:r>
      <w:r w:rsidR="00D32F5D">
        <w:rPr>
          <w:sz w:val="22"/>
          <w:szCs w:val="22"/>
        </w:rPr>
        <w:t xml:space="preserve">gene expression of </w:t>
      </w:r>
      <w:proofErr w:type="spellStart"/>
      <w:r w:rsidR="00D32F5D">
        <w:rPr>
          <w:sz w:val="22"/>
          <w:szCs w:val="22"/>
        </w:rPr>
        <w:t>Vegfa</w:t>
      </w:r>
      <w:proofErr w:type="spellEnd"/>
      <w:r w:rsidR="00D32F5D">
        <w:rPr>
          <w:sz w:val="22"/>
          <w:szCs w:val="22"/>
        </w:rPr>
        <w:t xml:space="preserve"> </w:t>
      </w:r>
      <w:r w:rsidR="003F517F">
        <w:rPr>
          <w:sz w:val="22"/>
          <w:szCs w:val="22"/>
        </w:rPr>
        <w:t>at E14.5</w:t>
      </w:r>
      <w:r w:rsidR="00F854CB">
        <w:rPr>
          <w:sz w:val="22"/>
          <w:szCs w:val="22"/>
        </w:rPr>
        <w:t xml:space="preserve"> while protein expression as unchanged,</w:t>
      </w:r>
      <w:r w:rsidR="003F517F">
        <w:rPr>
          <w:sz w:val="22"/>
          <w:szCs w:val="22"/>
        </w:rPr>
        <w:t xml:space="preserve"> </w:t>
      </w:r>
      <w:r w:rsidR="00D32F5D">
        <w:rPr>
          <w:sz w:val="22"/>
          <w:szCs w:val="22"/>
        </w:rPr>
        <w:t>and reduced placental growth factor (</w:t>
      </w:r>
      <w:proofErr w:type="spellStart"/>
      <w:r w:rsidR="00D32F5D">
        <w:rPr>
          <w:sz w:val="22"/>
          <w:szCs w:val="22"/>
        </w:rPr>
        <w:t>Pgf</w:t>
      </w:r>
      <w:proofErr w:type="spellEnd"/>
      <w:r w:rsidR="00D32F5D">
        <w:rPr>
          <w:sz w:val="22"/>
          <w:szCs w:val="22"/>
        </w:rPr>
        <w:t xml:space="preserve">) expression at E17.5 after </w:t>
      </w:r>
      <w:proofErr w:type="spellStart"/>
      <w:r w:rsidR="00D32F5D">
        <w:rPr>
          <w:sz w:val="22"/>
          <w:szCs w:val="22"/>
        </w:rPr>
        <w:t>dex</w:t>
      </w:r>
      <w:proofErr w:type="spellEnd"/>
      <w:r w:rsidR="00D32F5D">
        <w:rPr>
          <w:sz w:val="22"/>
          <w:szCs w:val="22"/>
        </w:rPr>
        <w:t xml:space="preserve"> exposure. </w:t>
      </w:r>
      <w:proofErr w:type="spellStart"/>
      <w:r w:rsidR="003F517F">
        <w:rPr>
          <w:sz w:val="22"/>
          <w:szCs w:val="22"/>
        </w:rPr>
        <w:t>Kdr</w:t>
      </w:r>
      <w:proofErr w:type="spellEnd"/>
      <w:r w:rsidR="003F517F">
        <w:rPr>
          <w:sz w:val="22"/>
          <w:szCs w:val="22"/>
        </w:rPr>
        <w:t xml:space="preserve"> </w:t>
      </w:r>
      <w:r w:rsidR="00D32F5D">
        <w:rPr>
          <w:sz w:val="22"/>
          <w:szCs w:val="22"/>
        </w:rPr>
        <w:t xml:space="preserve">expression </w:t>
      </w:r>
      <w:r w:rsidR="003F517F">
        <w:rPr>
          <w:sz w:val="22"/>
          <w:szCs w:val="22"/>
        </w:rPr>
        <w:t xml:space="preserve">was </w:t>
      </w:r>
      <w:r w:rsidR="00D32F5D">
        <w:rPr>
          <w:sz w:val="22"/>
          <w:szCs w:val="22"/>
        </w:rPr>
        <w:t>significantly</w:t>
      </w:r>
      <w:r w:rsidR="003F517F">
        <w:rPr>
          <w:sz w:val="22"/>
          <w:szCs w:val="22"/>
        </w:rPr>
        <w:t xml:space="preserve"> lower in male placentas</w:t>
      </w:r>
      <w:r w:rsidR="00D32F5D">
        <w:rPr>
          <w:sz w:val="22"/>
          <w:szCs w:val="22"/>
        </w:rPr>
        <w:t xml:space="preserve"> at E14.5</w:t>
      </w:r>
      <w:r w:rsidR="003F517F">
        <w:rPr>
          <w:sz w:val="22"/>
          <w:szCs w:val="22"/>
        </w:rPr>
        <w:t>.</w:t>
      </w:r>
      <w:r w:rsidR="00B4635F">
        <w:rPr>
          <w:sz w:val="22"/>
          <w:szCs w:val="22"/>
        </w:rPr>
        <w:t xml:space="preserve"> </w:t>
      </w:r>
    </w:p>
    <w:p w14:paraId="26B97902" w14:textId="77777777" w:rsidR="00F854CB" w:rsidRDefault="00F854CB" w:rsidP="00962BE4">
      <w:pPr>
        <w:rPr>
          <w:sz w:val="22"/>
          <w:szCs w:val="22"/>
        </w:rPr>
      </w:pPr>
      <w:r>
        <w:rPr>
          <w:sz w:val="22"/>
          <w:szCs w:val="22"/>
        </w:rPr>
        <w:t>In females, Igf2 gene expression as higher in female placentas regardless of treatment at E14.5.MAPK1 protein expression was reduced in female placentas at E14.5 but gene expression was not changed. Selected glucose (GLUT1 and GLUT3) and amino acid (SNAT1,2 and 4) transporters were unaltered as an effect of treatment or sex.</w:t>
      </w:r>
    </w:p>
    <w:p w14:paraId="34640503" w14:textId="77777777" w:rsidR="003F517F" w:rsidRDefault="003F517F" w:rsidP="00962BE4">
      <w:pPr>
        <w:rPr>
          <w:sz w:val="22"/>
          <w:szCs w:val="22"/>
        </w:rPr>
      </w:pPr>
    </w:p>
    <w:p w14:paraId="7C212245" w14:textId="77777777" w:rsidR="003F517F" w:rsidRDefault="003F517F" w:rsidP="00962BE4">
      <w:pPr>
        <w:rPr>
          <w:sz w:val="22"/>
          <w:szCs w:val="22"/>
        </w:rPr>
      </w:pPr>
    </w:p>
    <w:p w14:paraId="1E2CBDA2" w14:textId="77777777" w:rsidR="00ED546C" w:rsidRDefault="00ED546C" w:rsidP="00ED546C">
      <w:r>
        <w:rPr>
          <w:sz w:val="22"/>
          <w:szCs w:val="22"/>
        </w:rPr>
        <w:t xml:space="preserve">Effects of </w:t>
      </w:r>
      <w:proofErr w:type="spellStart"/>
      <w:r>
        <w:rPr>
          <w:sz w:val="22"/>
          <w:szCs w:val="22"/>
        </w:rPr>
        <w:t>Dex</w:t>
      </w:r>
      <w:proofErr w:type="spellEnd"/>
      <w:r>
        <w:rPr>
          <w:sz w:val="22"/>
          <w:szCs w:val="22"/>
        </w:rPr>
        <w:t xml:space="preserve"> on mouse </w:t>
      </w:r>
      <w:hyperlink r:id="rId7" w:history="1">
        <w:r>
          <w:rPr>
            <w:rStyle w:val="Hyperlink"/>
          </w:rPr>
          <w:t>https://www.ncbi.nlm.nih.gov/pmc/articles/PMC3723833/</w:t>
        </w:r>
      </w:hyperlink>
    </w:p>
    <w:p w14:paraId="3573C067" w14:textId="77777777" w:rsidR="00BF4121" w:rsidRDefault="00BF4121" w:rsidP="00962BE4">
      <w:pPr>
        <w:rPr>
          <w:sz w:val="22"/>
          <w:szCs w:val="22"/>
        </w:rPr>
      </w:pPr>
    </w:p>
    <w:p w14:paraId="34A8ED03" w14:textId="77777777" w:rsidR="00BF4121" w:rsidRDefault="00F71035" w:rsidP="00BF4121">
      <w:hyperlink r:id="rId8" w:history="1">
        <w:r w:rsidR="00BF4121">
          <w:rPr>
            <w:rStyle w:val="Hyperlink"/>
          </w:rPr>
          <w:t>https://academic.oup.com/edrv/article/18/3/378/2530781</w:t>
        </w:r>
      </w:hyperlink>
    </w:p>
    <w:p w14:paraId="4F994B67" w14:textId="77777777" w:rsidR="00BF4121" w:rsidRDefault="00BF4121" w:rsidP="00962BE4">
      <w:pPr>
        <w:rPr>
          <w:sz w:val="22"/>
          <w:szCs w:val="22"/>
        </w:rPr>
      </w:pPr>
      <w:r>
        <w:rPr>
          <w:sz w:val="22"/>
          <w:szCs w:val="22"/>
        </w:rPr>
        <w:t xml:space="preserve">review with </w:t>
      </w:r>
      <w:r w:rsidRPr="00ED546C">
        <w:rPr>
          <w:b/>
          <w:sz w:val="22"/>
          <w:szCs w:val="22"/>
        </w:rPr>
        <w:t>figure</w:t>
      </w:r>
      <w:r>
        <w:rPr>
          <w:sz w:val="22"/>
          <w:szCs w:val="22"/>
        </w:rPr>
        <w:t xml:space="preserve"> on placental hormone activity on fetus and mother</w:t>
      </w:r>
    </w:p>
    <w:p w14:paraId="46EE9AEA" w14:textId="77777777" w:rsidR="00ED546C" w:rsidRDefault="00ED546C" w:rsidP="00962BE4">
      <w:pPr>
        <w:rPr>
          <w:sz w:val="22"/>
          <w:szCs w:val="22"/>
        </w:rPr>
      </w:pPr>
    </w:p>
    <w:p w14:paraId="4AB9DD72" w14:textId="77777777" w:rsidR="00ED546C" w:rsidRDefault="00ED546C" w:rsidP="00ED546C">
      <w:r>
        <w:rPr>
          <w:sz w:val="22"/>
          <w:szCs w:val="22"/>
        </w:rPr>
        <w:t xml:space="preserve">Glucose and AA transport with </w:t>
      </w:r>
      <w:proofErr w:type="spellStart"/>
      <w:r>
        <w:rPr>
          <w:sz w:val="22"/>
          <w:szCs w:val="22"/>
        </w:rPr>
        <w:t>dex</w:t>
      </w:r>
      <w:proofErr w:type="spellEnd"/>
      <w:r>
        <w:rPr>
          <w:sz w:val="22"/>
          <w:szCs w:val="22"/>
        </w:rPr>
        <w:t xml:space="preserve"> exposure in mice </w:t>
      </w:r>
      <w:hyperlink r:id="rId9" w:history="1">
        <w:r>
          <w:rPr>
            <w:rStyle w:val="Hyperlink"/>
          </w:rPr>
          <w:t>https://academic.oup.com/edrv/article/34/6/885/2354710</w:t>
        </w:r>
      </w:hyperlink>
    </w:p>
    <w:p w14:paraId="57714178" w14:textId="77777777" w:rsidR="00ED546C" w:rsidRDefault="00ED546C" w:rsidP="00962BE4">
      <w:pPr>
        <w:rPr>
          <w:sz w:val="22"/>
          <w:szCs w:val="22"/>
        </w:rPr>
      </w:pPr>
    </w:p>
    <w:p w14:paraId="2EE97761" w14:textId="77777777" w:rsidR="006D6946" w:rsidRDefault="006D6946" w:rsidP="00962BE4">
      <w:pPr>
        <w:rPr>
          <w:sz w:val="22"/>
          <w:szCs w:val="22"/>
        </w:rPr>
      </w:pPr>
    </w:p>
    <w:p w14:paraId="4D959576" w14:textId="77777777" w:rsidR="006D6946" w:rsidRPr="00ED546C" w:rsidRDefault="00BF4121" w:rsidP="00ED546C">
      <w:r>
        <w:rPr>
          <w:color w:val="2A2A2A"/>
        </w:rPr>
        <w:t xml:space="preserve">Link with </w:t>
      </w:r>
      <w:proofErr w:type="spellStart"/>
      <w:r>
        <w:rPr>
          <w:color w:val="2A2A2A"/>
        </w:rPr>
        <w:t>mTORC</w:t>
      </w:r>
      <w:proofErr w:type="spellEnd"/>
      <w:r>
        <w:rPr>
          <w:color w:val="2A2A2A"/>
        </w:rPr>
        <w:t xml:space="preserve">! </w:t>
      </w:r>
      <w:hyperlink r:id="rId10" w:history="1">
        <w:r w:rsidR="00ED546C">
          <w:rPr>
            <w:rStyle w:val="Hyperlink"/>
          </w:rPr>
          <w:t>https://academic.oup.com/edrv/article/34/6/885/2354710</w:t>
        </w:r>
      </w:hyperlink>
      <w:r w:rsidR="00ED546C">
        <w:t xml:space="preserve">  </w:t>
      </w:r>
      <w:r>
        <w:rPr>
          <w:color w:val="2A2A2A"/>
        </w:rPr>
        <w:t xml:space="preserve">Obesity increases </w:t>
      </w:r>
      <w:proofErr w:type="spellStart"/>
      <w:r>
        <w:rPr>
          <w:color w:val="2A2A2A"/>
        </w:rPr>
        <w:t>mTORC</w:t>
      </w:r>
      <w:proofErr w:type="spellEnd"/>
      <w:r>
        <w:rPr>
          <w:color w:val="2A2A2A"/>
        </w:rPr>
        <w:t xml:space="preserve"> activity but GC decrease it. </w:t>
      </w:r>
      <w:r w:rsidR="006D6946">
        <w:rPr>
          <w:color w:val="2A2A2A"/>
        </w:rPr>
        <w:t xml:space="preserve">“A connection between the mTOR pathway and glucocorticoid signaling has been established in cell lines (355), but the effect of glucocorticoids on placental mTOR signaling is not known. Elevated endogenous levels of glucocorticoid in the rat have been shown to suppress mTOR signaling in skeletal muscle (356). A recent study on human term placentas in women with self-reported high levels of environment-related stressful conditions during pregnancy showed a significant downregulation of </w:t>
      </w:r>
      <w:proofErr w:type="spellStart"/>
      <w:r w:rsidR="006D6946">
        <w:rPr>
          <w:color w:val="2A2A2A"/>
        </w:rPr>
        <w:t>Dishevelled</w:t>
      </w:r>
      <w:proofErr w:type="spellEnd"/>
      <w:r w:rsidR="006D6946">
        <w:rPr>
          <w:color w:val="2A2A2A"/>
        </w:rPr>
        <w:t xml:space="preserve">, Egl-10, and </w:t>
      </w:r>
      <w:proofErr w:type="spellStart"/>
      <w:r w:rsidR="006D6946">
        <w:rPr>
          <w:color w:val="2A2A2A"/>
        </w:rPr>
        <w:t>Pleckstrin</w:t>
      </w:r>
      <w:proofErr w:type="spellEnd"/>
      <w:r w:rsidR="006D6946">
        <w:rPr>
          <w:color w:val="2A2A2A"/>
        </w:rPr>
        <w:t xml:space="preserve"> domain-domain-containing and mTOR-interacting protein (DEPTOR) as a modulator of mTOR signaling (357). There are currently no data regarding antenatal glucocorticoid exposure and placental mTOR signaling. Given the importance of antenatal administration of synthetic glucocorticoids in the management of preterm delivery, it is essential that future studies interrogate these pathways.”</w:t>
      </w:r>
    </w:p>
    <w:p w14:paraId="7E93A5CE" w14:textId="77777777" w:rsidR="006D6946" w:rsidRDefault="006D6946" w:rsidP="006D6946"/>
    <w:p w14:paraId="014CDD28" w14:textId="77777777" w:rsidR="00512B6C" w:rsidRDefault="00512B6C" w:rsidP="006D6946"/>
    <w:p w14:paraId="7CCCEAD2" w14:textId="77777777" w:rsidR="00512B6C" w:rsidRPr="00512B6C" w:rsidRDefault="00512B6C" w:rsidP="00512B6C">
      <w:pPr>
        <w:spacing w:line="216" w:lineRule="atLeast"/>
        <w:rPr>
          <w:rFonts w:ascii="-webkit-standard" w:hAnsi="-webkit-standard"/>
          <w:color w:val="000000"/>
          <w:sz w:val="18"/>
          <w:szCs w:val="18"/>
        </w:rPr>
      </w:pPr>
      <w:r w:rsidRPr="00512B6C">
        <w:rPr>
          <w:rFonts w:ascii="-webkit-standard" w:hAnsi="-webkit-standard"/>
          <w:b/>
          <w:bCs/>
          <w:color w:val="000000"/>
          <w:sz w:val="17"/>
          <w:szCs w:val="17"/>
        </w:rPr>
        <w:t>Specific Aim 1: Determine the effects of maternal psychological stress on placental function. </w:t>
      </w:r>
    </w:p>
    <w:p w14:paraId="5C596955" w14:textId="77777777" w:rsidR="00512B6C" w:rsidRDefault="00512B6C" w:rsidP="00512B6C">
      <w:pPr>
        <w:spacing w:line="216" w:lineRule="atLeast"/>
        <w:rPr>
          <w:rFonts w:ascii="-webkit-standard" w:hAnsi="-webkit-standard"/>
          <w:color w:val="000000"/>
          <w:sz w:val="17"/>
          <w:szCs w:val="17"/>
        </w:rPr>
      </w:pPr>
      <w:r w:rsidRPr="00512B6C">
        <w:rPr>
          <w:rFonts w:ascii="-webkit-standard" w:hAnsi="-webkit-standard"/>
          <w:color w:val="000000"/>
          <w:sz w:val="17"/>
          <w:szCs w:val="17"/>
        </w:rPr>
        <w:t>We will expose pregnant dams to the synthetic glucocorticoid dexamethasone and then collect pre-term placentae in order to evaluate nutrient transport and endocrine function.  In separate cohorts we will monitor how gestational dexamethasone exposure affects offspring metabolic health.</w:t>
      </w:r>
    </w:p>
    <w:p w14:paraId="6D2ACE99" w14:textId="77777777" w:rsidR="00E102B4" w:rsidRDefault="00E102B4" w:rsidP="00E102B4">
      <w:pPr>
        <w:pStyle w:val="Heading1"/>
      </w:pPr>
      <w:r w:rsidRPr="00A804BA">
        <w:t xml:space="preserve">Specific Aim </w:t>
      </w:r>
      <w:r>
        <w:t>1</w:t>
      </w:r>
    </w:p>
    <w:p w14:paraId="1E44B2EE" w14:textId="77777777" w:rsidR="00E102B4" w:rsidRPr="00EC704C" w:rsidRDefault="00E102B4" w:rsidP="00E102B4">
      <w:pPr>
        <w:rPr>
          <w:sz w:val="22"/>
          <w:szCs w:val="22"/>
        </w:rPr>
      </w:pPr>
      <w:r w:rsidRPr="004A515E">
        <w:rPr>
          <w:b/>
          <w:sz w:val="22"/>
          <w:szCs w:val="22"/>
        </w:rPr>
        <w:t>Determining the effects of chronic stress on placental</w:t>
      </w:r>
      <w:r>
        <w:rPr>
          <w:sz w:val="22"/>
          <w:szCs w:val="22"/>
        </w:rPr>
        <w:t xml:space="preserve"> </w:t>
      </w:r>
      <w:r w:rsidRPr="00782F0F">
        <w:rPr>
          <w:b/>
          <w:sz w:val="22"/>
          <w:szCs w:val="22"/>
        </w:rPr>
        <w:t>transport</w:t>
      </w:r>
      <w:r>
        <w:rPr>
          <w:b/>
          <w:sz w:val="22"/>
          <w:szCs w:val="22"/>
        </w:rPr>
        <w:t xml:space="preserve"> of nutrients and endocrine function</w:t>
      </w:r>
      <w:r w:rsidRPr="00782F0F">
        <w:rPr>
          <w:b/>
          <w:sz w:val="22"/>
          <w:szCs w:val="22"/>
        </w:rPr>
        <w:t>.</w:t>
      </w:r>
      <w:r>
        <w:rPr>
          <w:b/>
          <w:sz w:val="22"/>
          <w:szCs w:val="22"/>
        </w:rPr>
        <w:t xml:space="preserve"> </w:t>
      </w:r>
      <w:r w:rsidRPr="00A8037D">
        <w:rPr>
          <w:sz w:val="22"/>
          <w:szCs w:val="22"/>
        </w:rPr>
        <w:t xml:space="preserve">The mechanisms by which maternal corticosteroids influence fetal health and placental function remain </w:t>
      </w:r>
      <w:r w:rsidRPr="00A8037D">
        <w:rPr>
          <w:sz w:val="22"/>
          <w:szCs w:val="22"/>
        </w:rPr>
        <w:lastRenderedPageBreak/>
        <w:t>understudied</w:t>
      </w:r>
      <w:r>
        <w:rPr>
          <w:sz w:val="22"/>
          <w:szCs w:val="22"/>
        </w:rPr>
        <w:t xml:space="preserve"> with conflicting results as reviewed by Kemp et al. </w:t>
      </w:r>
      <w:r>
        <w:rPr>
          <w:sz w:val="22"/>
          <w:szCs w:val="22"/>
        </w:rPr>
        <w:fldChar w:fldCharType="begin" w:fldLock="1"/>
      </w:r>
      <w:r>
        <w:rPr>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Pr>
          <w:sz w:val="22"/>
          <w:szCs w:val="22"/>
        </w:rPr>
        <w:fldChar w:fldCharType="separate"/>
      </w:r>
      <w:r w:rsidRPr="00BF34B5">
        <w:rPr>
          <w:noProof/>
          <w:sz w:val="22"/>
          <w:szCs w:val="22"/>
        </w:rPr>
        <w:t xml:space="preserve">(Kemp </w:t>
      </w:r>
      <w:r w:rsidRPr="00BF34B5">
        <w:rPr>
          <w:i/>
          <w:noProof/>
          <w:sz w:val="22"/>
          <w:szCs w:val="22"/>
        </w:rPr>
        <w:t>et al.</w:t>
      </w:r>
      <w:r w:rsidRPr="00BF34B5">
        <w:rPr>
          <w:noProof/>
          <w:sz w:val="22"/>
          <w:szCs w:val="22"/>
        </w:rPr>
        <w:t>, 2015)</w:t>
      </w:r>
      <w:r>
        <w:rPr>
          <w:sz w:val="22"/>
          <w:szCs w:val="22"/>
        </w:rPr>
        <w:fldChar w:fldCharType="end"/>
      </w:r>
      <w:r>
        <w:rPr>
          <w:sz w:val="22"/>
          <w:szCs w:val="22"/>
        </w:rPr>
        <w:t xml:space="preserve">. Some side effects like reduced birthweight, offspring </w:t>
      </w:r>
      <w:r w:rsidRPr="00B30D4A">
        <w:rPr>
          <w:sz w:val="22"/>
          <w:szCs w:val="22"/>
        </w:rPr>
        <w:t xml:space="preserve">hypertension and altered HPA axis remain controversial </w:t>
      </w:r>
      <w:r w:rsidRPr="00B30D4A">
        <w:rPr>
          <w:sz w:val="22"/>
          <w:szCs w:val="22"/>
        </w:rPr>
        <w:fldChar w:fldCharType="begin" w:fldLock="1"/>
      </w:r>
      <w:r>
        <w:rPr>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outcomes","type":"article-journal","volume":"10"},"uris":["http://www.mendeley.com/documents/?uuid=f1a1d9b4-9ea4-3352-8eae-b21ce05893c2"]},{"id":"ITEM-2","itemData":{"DOI":"10.1016/j.psyneuen.2012.08.012","ISSN":"03064530","PMID":"22998948","abstract":"Low birthweight, a marker of an adverse in utero environment, is associated with cardiometabolic disease and brain disorders in adulthood. The adaptive changes made by the fetus in response to the intra-uterine environment result in permanent changes in physiology, structure and metabolism, a phenomenon termed early life programming. One of the key hypotheses to explain programming, namely over exposure of the developing fetus to glucocorticoids, was proposed nearly two decades ago, following the observation that the fetus was protected from high glucocorticoid levels in the mother by the actions of the placental barrier enzyme, 11β-hydroxysteroid dehydrogenase, which converts active glucocorticoids into inactive products. Numerous mechanistic studies in animal models have been carried out to test this hypothesis using manipulations to increase maternal glucocorticoids. Overall, these have resulted in offspring of lower birthweight, with an activated hypothalamic-pituitary-adrenal (HPA) axis and an adverse metabolic profile and behavioural phenotype in adulthood. Altered glucocorticoid activity or action is a good candidate mechanism in humans to link low birthweight with cardiometabolic and brain disorders. We have carried out detailed studies in men and women showing that high levels of endogenous glucocorticoids, or treatment with exogenous glucocorticoids, is associated with an adverse metabolic profile, increased cardiovascular disease and altered mood and cognitive decline. Our laboratory carried out the first translational studies in humans to test the glucocorticoid hypothesis, firstly demonstrating in studies of adult men and women, that low birthweight was associated with high fasting cortisol levels. We went on to dissect the mechanisms underlying the high fasting cortisol, demonstrating activation of the HPA axis, with increased cortisol responses to stimulation with exogenous adrenocorticotrophin hormone, lack of habituation to the stress of venepuncture, and increased cortisol responses to psychosocial stress. We have developed new dynamic tests to dissect the mechanisms regulating HPA axis central negative feedback sensitivity in humans, and demonstrated that this may be altered in obesity, one component of the metabolic syndrome. There are now studies in humans demonstrating that high circulating levels of maternal cortisol during pregnancy correlate negatively with birthweight, suggesting that excess glucocorticoids can by-pass the plac…","author":[{"dropping-particle":"","family":"Reynolds","given":"Rebecca M.","non-dropping-particle":"","parse-names":false,"suffix":""}],"container-title":"Psychoneuroendocrinology","id":"ITEM-2","issue":"1","issued":{"date-parts":[["2013","1"]]},"page":"1-11","title":"Glucocorticoid excess and the developmental origins of disease: Two decades of testing the hypothesis – 2012 Curt Richter Award Winner","type":"article-journal","volume":"38"},"uris":["http://www.mendeley.com/documents/?uuid=49e1f536-5142-37ae-9fd2-aaab03944e4f"]}],"mendeley":{"formattedCitation":"(Reynolds, 2013; Moisiadis &amp; Matthews, 2014&lt;i&gt;b&lt;/i&gt;)","plainTextFormattedCitation":"(Reynolds, 2013; Moisiadis &amp; Matthews, 2014b)","previouslyFormattedCitation":"(Reynolds, 2013; Moisiadis &amp; Matthews, 2014&lt;i&gt;b&lt;/i&gt;)"},"properties":{"noteIndex":0},"schema":"https://github.com/citation-style-language/schema/raw/master/csl-citation.json"}</w:instrText>
      </w:r>
      <w:r w:rsidRPr="00B30D4A">
        <w:rPr>
          <w:sz w:val="22"/>
          <w:szCs w:val="22"/>
        </w:rPr>
        <w:fldChar w:fldCharType="separate"/>
      </w:r>
      <w:r w:rsidRPr="00322C5B">
        <w:rPr>
          <w:noProof/>
          <w:sz w:val="22"/>
          <w:szCs w:val="22"/>
        </w:rPr>
        <w:t>(Reynolds, 2013; Moisiadis &amp; Matthews, 2014</w:t>
      </w:r>
      <w:r w:rsidRPr="00322C5B">
        <w:rPr>
          <w:i/>
          <w:noProof/>
          <w:sz w:val="22"/>
          <w:szCs w:val="22"/>
        </w:rPr>
        <w:t>b</w:t>
      </w:r>
      <w:r w:rsidRPr="00322C5B">
        <w:rPr>
          <w:noProof/>
          <w:sz w:val="22"/>
          <w:szCs w:val="22"/>
        </w:rPr>
        <w:t>)</w:t>
      </w:r>
      <w:r w:rsidRPr="00B30D4A">
        <w:rPr>
          <w:sz w:val="22"/>
          <w:szCs w:val="22"/>
        </w:rPr>
        <w:fldChar w:fldCharType="end"/>
      </w:r>
      <w:r w:rsidRPr="00B30D4A">
        <w:rPr>
          <w:sz w:val="22"/>
          <w:szCs w:val="22"/>
        </w:rPr>
        <w:t>.</w:t>
      </w:r>
      <w:r>
        <w:rPr>
          <w:sz w:val="22"/>
          <w:szCs w:val="22"/>
        </w:rPr>
        <w:t xml:space="preserve"> </w:t>
      </w:r>
      <w:r w:rsidRPr="00A8037D">
        <w:rPr>
          <w:sz w:val="22"/>
          <w:szCs w:val="22"/>
        </w:rPr>
        <w:t>Corticosteroids</w:t>
      </w:r>
      <w:r>
        <w:rPr>
          <w:b/>
          <w:sz w:val="22"/>
          <w:szCs w:val="22"/>
        </w:rPr>
        <w:t xml:space="preserve"> </w:t>
      </w:r>
      <w:r w:rsidRPr="00677797">
        <w:rPr>
          <w:sz w:val="22"/>
          <w:szCs w:val="22"/>
        </w:rPr>
        <w:t xml:space="preserve">in </w:t>
      </w:r>
      <w:r>
        <w:rPr>
          <w:sz w:val="22"/>
          <w:szCs w:val="22"/>
        </w:rPr>
        <w:t xml:space="preserve">pregnant </w:t>
      </w:r>
      <w:r w:rsidRPr="00677797">
        <w:rPr>
          <w:sz w:val="22"/>
          <w:szCs w:val="22"/>
        </w:rPr>
        <w:t>murine models have not been thoroughly</w:t>
      </w:r>
      <w:r>
        <w:rPr>
          <w:sz w:val="22"/>
          <w:szCs w:val="22"/>
        </w:rPr>
        <w:t xml:space="preserve"> examined in context of placental function. </w:t>
      </w:r>
      <w:r w:rsidRPr="00EC704C">
        <w:rPr>
          <w:sz w:val="22"/>
          <w:szCs w:val="22"/>
          <w:u w:val="single"/>
        </w:rPr>
        <w:t>Our hypothesis is that corticosteroid treatments prior to pregnancy</w:t>
      </w:r>
      <w:r>
        <w:rPr>
          <w:sz w:val="22"/>
          <w:szCs w:val="22"/>
          <w:u w:val="single"/>
        </w:rPr>
        <w:t xml:space="preserve"> and/or throughout conception</w:t>
      </w:r>
      <w:r w:rsidRPr="00EC704C">
        <w:rPr>
          <w:sz w:val="22"/>
          <w:szCs w:val="22"/>
          <w:u w:val="single"/>
        </w:rPr>
        <w:t xml:space="preserve"> </w:t>
      </w:r>
      <w:r>
        <w:rPr>
          <w:sz w:val="22"/>
          <w:szCs w:val="22"/>
          <w:u w:val="single"/>
        </w:rPr>
        <w:t>cause altered placental transport and hormonal function in a time-dependent manner by which a longer and earlier exposure has more prominent side effects on the placenta and fetus.</w:t>
      </w:r>
      <w:r>
        <w:rPr>
          <w:sz w:val="22"/>
          <w:szCs w:val="22"/>
        </w:rPr>
        <w:t xml:space="preserve"> </w:t>
      </w:r>
      <w:r w:rsidRPr="009D19C8">
        <w:rPr>
          <w:sz w:val="22"/>
          <w:szCs w:val="22"/>
          <w:highlight w:val="yellow"/>
        </w:rPr>
        <w:t>To test this hypothesis, we will explore the a) mechanisms by which corticosteroid treatment affects placental nutrient transport to the fetal compartment and b) placental growth hormone secretions in light of excess maternal cortisol.</w:t>
      </w:r>
      <w:r>
        <w:rPr>
          <w:sz w:val="22"/>
          <w:szCs w:val="22"/>
        </w:rPr>
        <w:t xml:space="preserve"> </w:t>
      </w:r>
    </w:p>
    <w:p w14:paraId="4C9104F0" w14:textId="1C2A32D8" w:rsidR="00E102B4" w:rsidRDefault="00E102B4" w:rsidP="00E102B4">
      <w:pPr>
        <w:pStyle w:val="Heading1"/>
      </w:pPr>
      <w:r w:rsidRPr="0068573C">
        <w:t>Rational</w:t>
      </w:r>
      <w:r>
        <w:t>e and Background</w:t>
      </w:r>
    </w:p>
    <w:p w14:paraId="3F6ECA13" w14:textId="77777777" w:rsidR="007C3BBD" w:rsidRDefault="007C3BBD" w:rsidP="007C3BBD">
      <w:pPr>
        <w:pStyle w:val="Heading2"/>
      </w:pPr>
      <w:r>
        <w:t>Cortisol Levels in Pregnancy</w:t>
      </w:r>
    </w:p>
    <w:p w14:paraId="184B1378" w14:textId="77777777" w:rsidR="007C3BBD" w:rsidRDefault="007C3BBD" w:rsidP="007C3BBD">
      <w:pPr>
        <w:rPr>
          <w:sz w:val="22"/>
          <w:szCs w:val="22"/>
        </w:rPr>
      </w:pPr>
      <w:r>
        <w:rPr>
          <w:sz w:val="22"/>
          <w:szCs w:val="22"/>
        </w:rPr>
        <w:t xml:space="preserve">During pregnancy, mean cortisol rises gradually as pregnancy progresses </w:t>
      </w:r>
      <w:r>
        <w:rPr>
          <w:sz w:val="22"/>
          <w:szCs w:val="22"/>
        </w:rPr>
        <w:fldChar w:fldCharType="begin" w:fldLock="1"/>
      </w:r>
      <w:r>
        <w:rPr>
          <w:sz w:val="22"/>
          <w:szCs w:val="22"/>
        </w:rPr>
        <w:instrText>ADDIN CSL_CITATION {"citationItems":[{"id":"ITEM-1","itemData":{"DOI":"10.1016/S0140-6736(55)90002-7","ISSN":"0140-6736","author":[{"dropping-particle":"","family":"Bayliss","given":"R.I.S.","non-dropping-particle":"","parse-names":false,"suffix":""},{"dropping-particle":"","family":"Browne","given":"J.C.McC.","non-dropping-particle":"","parse-names":false,"suffix":""},{"dropping-particle":"","family":"Round","given":"BrendaP.","non-dropping-particle":"","parse-names":false,"suffix":""},{"dropping-particle":"","family":"Steinbeck","given":"A.W.","non-dropping-particle":"","parse-names":false,"suffix":""}],"container-title":"The Lancet","id":"ITEM-1","issue":"6854","issued":{"date-parts":[["1955","1","8"]]},"page":"62-64","publisher":"Elsevier","title":"PLASMA-17-HYDROXYCORTICOSTEROIDS IN PREGNANCY","type":"article-journal","volume":"265"},"uris":["http://www.mendeley.com/documents/?uuid=abbbf86d-4259-3165-bfbe-9ecfbe33a0c6"]},{"id":"ITEM-2","itemData":{"DOI":"10.1016/0002-9378(81)90318-5","ISSN":"0002-9378","abstract":"Adrenocorticotropin (ACTH) and cortisol in plasma were measured weekly from early in gestation through delivery in five women whose pregnancies were normal. During the twelfth week of pregnancy, the concentration of ACTH in plasma of blood samples obtained between 0800 and 0900 hours was 23 ± 4.6 pg/ml (mean and SEM) and rose progressively to 59 ± 16 pg/ml at 37 weeks. The levels of ACTH in plasma were significantly lower throughout pregnancy than those found in nonpregnant women. During labor and delivery, ACTH levels rose strikingly to values of 301 ± 137 pg/ml. As pregnancy advanced, the concentration of cortisol in plasma increased progressively from 149 ± 34 ng/ml (mean and SEM) at 12 weeks to 352 ± 90 ng/ml at 26 weeks' gestation but changed minimally thereafter until labor commenced, during which values of 706 ± 148 ng/ml were achieved. ACTH and cortisol secretory patterns over a 24-hour period were also investigated in one subject during each trimester of pregnancy. Diurnal variations were observed that were qualitatively similar to those seen in nonpregnant women. From the results of these studies, we conclude that ACTH levels are suppressed in plasma of normal pregnant women but are higher in late pregnancy than in early pregnancy. The rise in plasma ACTH concentrations, as pregnancy advances, in spite of increasing levels of plasma cortisol, estrogen, and progesterone, is suggestive of the possibility that a source of ACTH exists that is not subject to negative feedback control, that the clearance of free cortisol increases as pregnancy advances, or that there is an alteration in the metabolism of the ACTH precursor protein produced by the pituitary and/or placenta.","author":[{"dropping-particle":"","family":"Carr","given":"Bruce R.","non-dropping-particle":"","parse-names":false,"suffix":""},{"dropping-particle":"","family":"Parker","given":"C. Richard","non-dropping-particle":"","parse-names":false,"suffix":""},{"dropping-particle":"","family":"Madden","given":"James D.","non-dropping-particle":"","parse-names":false,"suffix":""},{"dropping-particle":"","family":"MacDonald","given":"Paul C.","non-dropping-particle":"","parse-names":false,"suffix":""},{"dropping-particle":"","family":"Porter","given":"John C.","non-dropping-particle":"","parse-names":false,"suffix":""}],"container-title":"American Journal of Obstetrics and Gynecology","id":"ITEM-2","issue":"4","issued":{"date-parts":[["1981","2","15"]]},"page":"416-422","publisher":"Mosby","title":"Maternal plasma adrenocorticotropin and cortisol relationships throughout human pregnancy","type":"article-journal","volume":"139"},"uris":["http://www.mendeley.com/documents/?uuid=0b37f7f7-408a-3dc7-814c-604c24e9ca34"]}],"mendeley":{"formattedCitation":"(Bayliss &lt;i&gt;et al.&lt;/i&gt;, 1955; Carr &lt;i&gt;et al.&lt;/i&gt;, 1981)","manualFormatting":"(Carr et al., 1981)","plainTextFormattedCitation":"(Bayliss et al., 1955; Carr et al., 1981)","previouslyFormattedCitation":"(Bayliss &lt;i&gt;et al.&lt;/i&gt;, 1955; Carr &lt;i&gt;et al.&lt;/i&gt;, 1981)"},"properties":{"noteIndex":0},"schema":"https://github.com/citation-style-language/schema/raw/master/csl-citation.json"}</w:instrText>
      </w:r>
      <w:r>
        <w:rPr>
          <w:sz w:val="22"/>
          <w:szCs w:val="22"/>
        </w:rPr>
        <w:fldChar w:fldCharType="separate"/>
      </w:r>
      <w:r w:rsidRPr="00CA5244">
        <w:rPr>
          <w:noProof/>
          <w:sz w:val="22"/>
          <w:szCs w:val="22"/>
        </w:rPr>
        <w:t xml:space="preserve">(Carr </w:t>
      </w:r>
      <w:r w:rsidRPr="00CA5244">
        <w:rPr>
          <w:i/>
          <w:noProof/>
          <w:sz w:val="22"/>
          <w:szCs w:val="22"/>
        </w:rPr>
        <w:t>et al.</w:t>
      </w:r>
      <w:r w:rsidRPr="00CA5244">
        <w:rPr>
          <w:noProof/>
          <w:sz w:val="22"/>
          <w:szCs w:val="22"/>
        </w:rPr>
        <w:t>, 1981)</w:t>
      </w:r>
      <w:r>
        <w:rPr>
          <w:sz w:val="22"/>
          <w:szCs w:val="22"/>
        </w:rPr>
        <w:fldChar w:fldCharType="end"/>
      </w:r>
      <w:r>
        <w:rPr>
          <w:sz w:val="22"/>
          <w:szCs w:val="22"/>
        </w:rPr>
        <w:t xml:space="preserve">. Mean cortisol levels increase during the first, second and third trimester by 1.6, 2.4 and 2.9 folds, respectively </w:t>
      </w:r>
      <w:r>
        <w:rPr>
          <w:sz w:val="22"/>
          <w:szCs w:val="22"/>
        </w:rPr>
        <w:fldChar w:fldCharType="begin" w:fldLock="1"/>
      </w:r>
      <w:r>
        <w:rPr>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Pr>
          <w:sz w:val="22"/>
          <w:szCs w:val="22"/>
        </w:rPr>
        <w:fldChar w:fldCharType="separate"/>
      </w:r>
      <w:r w:rsidRPr="00A242CD">
        <w:rPr>
          <w:noProof/>
          <w:sz w:val="22"/>
          <w:szCs w:val="22"/>
        </w:rPr>
        <w:t xml:space="preserve">(Jung </w:t>
      </w:r>
      <w:r w:rsidRPr="00A242CD">
        <w:rPr>
          <w:i/>
          <w:noProof/>
          <w:sz w:val="22"/>
          <w:szCs w:val="22"/>
        </w:rPr>
        <w:t>et al.</w:t>
      </w:r>
      <w:r w:rsidRPr="00A242CD">
        <w:rPr>
          <w:noProof/>
          <w:sz w:val="22"/>
          <w:szCs w:val="22"/>
        </w:rPr>
        <w:t>, 2011)</w:t>
      </w:r>
      <w:r>
        <w:rPr>
          <w:sz w:val="22"/>
          <w:szCs w:val="22"/>
        </w:rPr>
        <w:fldChar w:fldCharType="end"/>
      </w:r>
      <w:r>
        <w:rPr>
          <w:sz w:val="22"/>
          <w:szCs w:val="22"/>
        </w:rPr>
        <w:t xml:space="preserve">. The increased cortisol levels may be explained by placental secretions of estrogen stimulating maternal cortisol production and mitigating maternal negative feedback </w:t>
      </w:r>
      <w:r>
        <w:rPr>
          <w:sz w:val="22"/>
          <w:szCs w:val="22"/>
        </w:rPr>
        <w:fldChar w:fldCharType="begin" w:fldLock="1"/>
      </w:r>
      <w:r>
        <w:rPr>
          <w:sz w:val="22"/>
          <w:szCs w:val="22"/>
        </w:rPr>
        <w:instrText>ADDIN CSL_CITATION {"citationItems":[{"id":"ITEM-1","itemData":{"DOI":"10.1210/er.2004-0025","ISSN":"0163-769X","author":[{"dropping-particle":"","family":"Lindsay","given":"John R.","non-dropping-particle":"","parse-names":false,"suffix":""},{"dropping-particle":"","family":"Nieman","given":"Lynnette K.","non-dropping-particle":"","parse-names":false,"suffix":""}],"container-title":"Endocrine Reviews","id":"ITEM-1","issue":"6","issued":{"date-parts":[["2005","10","1"]]},"page":"775-799","publisher":"Narnia","title":"The Hypothalamic-Pituitary-Adrenal Axis in Pregnancy: Challenges in Disease Detection and Treatment","type":"article-journal","volume":"26"},"uris":["http://www.mendeley.com/documents/?uuid=0413b0ef-ce22-31f0-b84e-3fbe824d331b"]}],"mendeley":{"formattedCitation":"(Lindsay &amp; Nieman, 2005)","plainTextFormattedCitation":"(Lindsay &amp; Nieman, 2005)","previouslyFormattedCitation":"(Lindsay &amp; Nieman, 2005)"},"properties":{"noteIndex":0},"schema":"https://github.com/citation-style-language/schema/raw/master/csl-citation.json"}</w:instrText>
      </w:r>
      <w:r>
        <w:rPr>
          <w:sz w:val="22"/>
          <w:szCs w:val="22"/>
        </w:rPr>
        <w:fldChar w:fldCharType="separate"/>
      </w:r>
      <w:r w:rsidRPr="001D2F2A">
        <w:rPr>
          <w:noProof/>
          <w:sz w:val="22"/>
          <w:szCs w:val="22"/>
        </w:rPr>
        <w:t>(Lindsay &amp; Nieman, 2005)</w:t>
      </w:r>
      <w:r>
        <w:rPr>
          <w:sz w:val="22"/>
          <w:szCs w:val="22"/>
        </w:rPr>
        <w:fldChar w:fldCharType="end"/>
      </w:r>
      <w:r>
        <w:rPr>
          <w:sz w:val="22"/>
          <w:szCs w:val="22"/>
        </w:rPr>
        <w:t xml:space="preserve"> and/or by placental production of free cortisol into the maternal circulation </w:t>
      </w:r>
      <w:r>
        <w:rPr>
          <w:sz w:val="22"/>
          <w:szCs w:val="22"/>
        </w:rPr>
        <w:fldChar w:fldCharType="begin" w:fldLock="1"/>
      </w:r>
      <w:r>
        <w:rPr>
          <w:sz w:val="22"/>
          <w:szCs w:val="22"/>
        </w:rPr>
        <w: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Postpartum","type":"article-journal","volume":"96"},"uris":["http://www.mendeley.com/documents/?uuid=1c59c968-f229-3530-86a2-f1b057797e34"]}],"mendeley":{"formattedCitation":"(Jung &lt;i&gt;et al.&lt;/i&gt;, 2011)","plainTextFormattedCitation":"(Jung et al., 2011)","previouslyFormattedCitation":"(Jung &lt;i&gt;et al.&lt;/i&gt;, 2011)"},"properties":{"noteIndex":0},"schema":"https://github.com/citation-style-language/schema/raw/master/csl-citation.json"}</w:instrText>
      </w:r>
      <w:r>
        <w:rPr>
          <w:sz w:val="22"/>
          <w:szCs w:val="22"/>
        </w:rPr>
        <w:fldChar w:fldCharType="separate"/>
      </w:r>
      <w:r w:rsidRPr="001C20BD">
        <w:rPr>
          <w:noProof/>
          <w:sz w:val="22"/>
          <w:szCs w:val="22"/>
        </w:rPr>
        <w:t xml:space="preserve">(Jung </w:t>
      </w:r>
      <w:r w:rsidRPr="001C20BD">
        <w:rPr>
          <w:i/>
          <w:noProof/>
          <w:sz w:val="22"/>
          <w:szCs w:val="22"/>
        </w:rPr>
        <w:t>et al.</w:t>
      </w:r>
      <w:r w:rsidRPr="001C20BD">
        <w:rPr>
          <w:noProof/>
          <w:sz w:val="22"/>
          <w:szCs w:val="22"/>
        </w:rPr>
        <w:t>, 2011)</w:t>
      </w:r>
      <w:r>
        <w:rPr>
          <w:sz w:val="22"/>
          <w:szCs w:val="22"/>
        </w:rPr>
        <w:fldChar w:fldCharType="end"/>
      </w:r>
      <w:r>
        <w:rPr>
          <w:sz w:val="22"/>
          <w:szCs w:val="22"/>
        </w:rPr>
        <w:t xml:space="preserve">. Despite the natural increase in maternal circulating cortisol levels, the placenta is efficient at inactivating cortisol by hydroxysteroid 11-beta dehydrogenase 2 (Hsd11B2) activity allowing only 10-20% of maternal cortisol to cross to the fetus </w:t>
      </w:r>
      <w:r>
        <w:rPr>
          <w:sz w:val="22"/>
          <w:szCs w:val="22"/>
        </w:rPr>
        <w:fldChar w:fldCharType="begin" w:fldLock="1"/>
      </w:r>
      <w:r>
        <w:rPr>
          <w:sz w:val="22"/>
          <w:szCs w:val="22"/>
        </w:rPr>
        <w:instrText>ADDIN CSL_CITATION {"citationItems":[{"id":"ITEM-1","itemData":{"DOI":"10.1002/dev.20293","ISSN":"1098-2302","PMID":"18335490","abstract":"The purpose of the study was to determine the specific periods during pregnancy in which human fetal exposure to stress hormones affects newborn physical and neuromuscular maturation. Blood was collected from 158 women at 15, 19, 25, and 31 weeks' gestation. Levels of placental corticotropin-releasing hormone (CRH) and maternal cortisol were determined from plasma. Newborns were evaluated with the New Ballard Maturation Score. Results indicated that increases in maternal cortisol at 15, 19, and 25 weeks and increases in placental CRH at 31 weeks were significantly associated with decreases in infant maturation among males (even after controlling for length of gestation). Results also suggested that increases in maternal cortisol at 31 weeks were associated with increases in infant maturation among females, although these results were not significant after controlling for length of gestation. Findings suggest that stress hormones have effects on human fetal neurodevelopment that are independent of birth outcome.","author":[{"dropping-particle":"","family":"Ellman","given":"Lauren M","non-dropping-particle":"","parse-names":false,"suffix":""},{"dropping-particle":"","family":"Schetter","given":"Christine Dunkel","non-dropping-particle":"","parse-names":false,"suffix":""},{"dropping-particle":"","family":"Hobel","given":"Calvin J","non-dropping-particle":"","parse-names":false,"suffix":""},{"dropping-particle":"","family":"Chicz-Demet","given":"Aleksandra","non-dropping-particle":"","parse-names":false,"suffix":""},{"dropping-particle":"","family":"Glynn","given":"Laura M","non-dropping-particle":"","parse-names":false,"suffix":""},{"dropping-particle":"","family":"Sandman","given":"Curt A","non-dropping-particle":"","parse-names":false,"suffix":""}],"container-title":"Developmental psychobiology","id":"ITEM-1","issue":"3","issued":{"date-parts":[["2008","4"]]},"page":"232-41","publisher":"NIH Public Access","title":"Timing of fetal exposure to stress hormones: effects on newborn physical and neuromuscular maturation.","type":"article-journal","volume":"50"},"uris":["http://www.mendeley.com/documents/?uuid=93bdc750-5dd3-3459-85a3-df0c9a516992"]},{"id":"ITEM-2","itemData":{"DOI":"10.1016/S0140-6736(05)60824-0","ISSN":"0140-6736","author":[{"dropping-particle":"","family":"Gitau","given":"Rachel","non-dropping-particle":"","parse-names":false,"suffix":""},{"dropping-particle":"","family":"Cameron","given":"Alan","non-dropping-particle":"","parse-names":false,"suffix":""},{"dropping-particle":"","family":"Fisk","given":"Nicholas M","non-dropping-particle":"","parse-names":false,"suffix":""},{"dropping-particle":"","family":"Glover","given":"Vivette","non-dropping-particle":"","parse-names":false,"suffix":""}],"container-title":"The Lancet","id":"ITEM-2","issue":"9129","issued":{"date-parts":[["1998","8","29"]]},"page":"707-708","publisher":"Elsevier","title":"Fetal exposure to maternal cortisol","type":"article-journal","volume":"352"},"uris":["http://www.mendeley.com/documents/?uuid=3abe768c-87aa-320f-866b-58db1cc293e7"]}],"mendeley":{"formattedCitation":"(Gitau &lt;i&gt;et al.&lt;/i&gt;, 1998; Ellman &lt;i&gt;et al.&lt;/i&gt;, 2008)","plainTextFormattedCitation":"(Gitau et al., 1998; Ellman et al., 2008)","previouslyFormattedCitation":"(Gitau &lt;i&gt;et al.&lt;/i&gt;, 1998; Ellman &lt;i&gt;et al.&lt;/i&gt;, 2008)"},"properties":{"noteIndex":0},"schema":"https://github.com/citation-style-language/schema/raw/master/csl-citation.json"}</w:instrText>
      </w:r>
      <w:r>
        <w:rPr>
          <w:sz w:val="22"/>
          <w:szCs w:val="22"/>
        </w:rPr>
        <w:fldChar w:fldCharType="separate"/>
      </w:r>
      <w:r w:rsidRPr="00B74C13">
        <w:rPr>
          <w:noProof/>
          <w:sz w:val="22"/>
          <w:szCs w:val="22"/>
        </w:rPr>
        <w:t xml:space="preserve">(Gitau </w:t>
      </w:r>
      <w:r w:rsidRPr="00B74C13">
        <w:rPr>
          <w:i/>
          <w:noProof/>
          <w:sz w:val="22"/>
          <w:szCs w:val="22"/>
        </w:rPr>
        <w:t>et al.</w:t>
      </w:r>
      <w:r w:rsidRPr="00B74C13">
        <w:rPr>
          <w:noProof/>
          <w:sz w:val="22"/>
          <w:szCs w:val="22"/>
        </w:rPr>
        <w:t xml:space="preserve">, 1998; Ellman </w:t>
      </w:r>
      <w:r w:rsidRPr="00B74C13">
        <w:rPr>
          <w:i/>
          <w:noProof/>
          <w:sz w:val="22"/>
          <w:szCs w:val="22"/>
        </w:rPr>
        <w:t>et al.</w:t>
      </w:r>
      <w:r w:rsidRPr="00B74C13">
        <w:rPr>
          <w:noProof/>
          <w:sz w:val="22"/>
          <w:szCs w:val="22"/>
        </w:rPr>
        <w:t>, 2008)</w:t>
      </w:r>
      <w:r>
        <w:rPr>
          <w:sz w:val="22"/>
          <w:szCs w:val="22"/>
        </w:rPr>
        <w:fldChar w:fldCharType="end"/>
      </w:r>
      <w:r>
        <w:rPr>
          <w:sz w:val="22"/>
          <w:szCs w:val="22"/>
        </w:rPr>
        <w:t xml:space="preserve">. </w:t>
      </w:r>
    </w:p>
    <w:p w14:paraId="1336B0E6" w14:textId="77777777" w:rsidR="007C3BBD" w:rsidRDefault="007C3BBD" w:rsidP="007C3BBD">
      <w:pPr>
        <w:pStyle w:val="Heading2"/>
      </w:pPr>
      <w:r>
        <w:t>Fetal HPA Axis Development</w:t>
      </w:r>
    </w:p>
    <w:p w14:paraId="342D13EA" w14:textId="77777777" w:rsidR="007C3BBD" w:rsidRDefault="007C3BBD" w:rsidP="007C3BBD">
      <w:pPr>
        <w:rPr>
          <w:sz w:val="22"/>
          <w:szCs w:val="22"/>
        </w:rPr>
      </w:pPr>
      <w:r>
        <w:rPr>
          <w:sz w:val="22"/>
          <w:szCs w:val="22"/>
        </w:rPr>
        <w:t xml:space="preserve">The fetal hypothalamic-pituitary axis activity is detected as early as 8-12 weeks of gestation </w:t>
      </w:r>
      <w:r>
        <w:rPr>
          <w:sz w:val="22"/>
          <w:szCs w:val="22"/>
        </w:rPr>
        <w:fldChar w:fldCharType="begin" w:fldLock="1"/>
      </w:r>
      <w:r>
        <w:rPr>
          <w:sz w:val="22"/>
          <w:szCs w:val="22"/>
        </w:rPr>
        <w:instrText>ADDIN CSL_CITATION {"citationItems":[{"id":"ITEM-1","itemData":{"DOI":"10.1136/FN.82.3.F250","ISSN":"1359-2998","PMID":"10794797","abstract":"The hypothalamus, pituitary, and adrenal glands are dynamic endocrine organs during fetal development.1-3 The adrenal glands, in particular, exhibit remarkable transformation in size, morphology, and function during the prenatal and neonatal periods.2 3 It is now recognised that normal development of the hypothalamic–pituitary–adrenal (HPA) axis is essential for: (1) the regulation of intrauterine homeostasis; and (2) the timely differentiation and maturation of vital organ systems including the lungs, liver, and central nervous system necessary for immediate neonatal survival after birth. In addition, acting together with the placenta, the HPA axis might indirectly control the normal timing of parturition in primates.1-3 The liberal use of exogenous antenatal and postnatal corticosteroids during pregnancy and early neonatal life have also raised concerns about potential adverse effects on the HPA axis and subsequent neurodevelopment.4 Thus, an understanding of the physiology and function of the HPA axis in intrauterine and extrauterine life is important for neonatologists. This article aims to provide an overview on the physiology of the glucocorticoid axis and the effects that exogenous corticosteroids have on this system.\n\nHormone activity in the HPA axis can be detected between eight and 12 weeks of gestation, early in fetal development.1-3Corticotrophin releasing hormone (CRH) is produced from the fetal hypothalamus and the placenta during pregnancy. It is the primary secretagogue controlling pro-opiomelanocortin (POMC) mRNA expression and pituitary corticotroph secretion of adrenocorticotrophin (ACTH).1 3 CRH regulates the growth of pituitary corticotrophs, adrenocortical differentiation, and steroidogenic maturation of the fetal HPA axis.3 It is also a potent vasodilator of the fetoplacental circulation and can potentiate the function of local mediators and hormones, such as prostaglandins and oxytocin, in increasing myometrial contractility during labour.1 The progressive increase in the concentration of CRH in fetal and maternal circulations at late gestation …","author":[{"dropping-particle":"","family":"Ng","given":"P C","non-dropping-particle":"","parse-names":false,"suffix":""}],"container-title":"Archives of disease in childhood. Fetal and neonatal edition","id":"ITEM-1","issue":"3","issued":{"date-parts":[["2000","5","1"]]},"page":"F250-4","publisher":"BMJ Publishing Group","title":"The fetal and neonatal hypothalamic-pituitary-adrenal axis.","type":"article-journal","volume":"82"},"uris":["http://www.mendeley.com/documents/?uuid=d729e21a-7ed5-3dc8-a6b8-341d91acbee8"]}],"mendeley":{"formattedCitation":"(Ng, 2000)","plainTextFormattedCitation":"(Ng, 2000)","previouslyFormattedCitation":"(Ng, 2000)"},"properties":{"noteIndex":0},"schema":"https://github.com/citation-style-language/schema/raw/master/csl-citation.json"}</w:instrText>
      </w:r>
      <w:r>
        <w:rPr>
          <w:sz w:val="22"/>
          <w:szCs w:val="22"/>
        </w:rPr>
        <w:fldChar w:fldCharType="separate"/>
      </w:r>
      <w:r w:rsidRPr="00553024">
        <w:rPr>
          <w:noProof/>
          <w:sz w:val="22"/>
          <w:szCs w:val="22"/>
        </w:rPr>
        <w:t>(Ng, 2000)</w:t>
      </w:r>
      <w:r>
        <w:rPr>
          <w:sz w:val="22"/>
          <w:szCs w:val="22"/>
        </w:rPr>
        <w:fldChar w:fldCharType="end"/>
      </w:r>
      <w:r>
        <w:rPr>
          <w:sz w:val="22"/>
          <w:szCs w:val="22"/>
        </w:rPr>
        <w:t xml:space="preserve"> and is fully developed in the second trimester of pregnancy </w:t>
      </w:r>
      <w:r>
        <w:rPr>
          <w:sz w:val="22"/>
          <w:szCs w:val="22"/>
        </w:rPr>
        <w:fldChar w:fldCharType="begin" w:fldLock="1"/>
      </w:r>
      <w:r>
        <w:rPr>
          <w:sz w:val="22"/>
          <w:szCs w:val="22"/>
        </w:rPr>
        <w:instrText>ADDIN CSL_CITATION {"citationItems":[{"id":"ITEM-1","itemData":{"DOI":"10.1038/nrendo.2014.73","ISSN":"1759-5029","PMID":"24863382","abstract":"Fetal development is a critical period for shaping the lifelong health of an individual. However, the fetus is susceptible to internal and external stimuli that can lead to adverse long-term health consequences. Glucocorticoids are an important developmental switch, driving changes in gene regulation that are necessary for normal growth and maturation. The fetal hypothalamic-pituitary-adrenal (HPA) axis is particularly susceptible to long-term programming by glucocorticoids; these effects can persist throughout the life of an organism. Dysfunction of the HPA axis as a result of fetal programming has been associated with impaired brain growth, altered behaviour and increased susceptibility to chronic disease (such as metabolic and cardiovascular disease). Moreover, the effects of glucocorticoid-mediated programming are evident in subsequent generations, and transmission of these changes can occur through both maternal and paternal lineages.","author":[{"dropping-particle":"","family":"Moisiadis","given":"Vasilis G.","non-dropping-particle":"","parse-names":false,"suffix":""},{"dropping-particle":"","family":"Matthews","given":"Stephen G.","non-dropping-particle":"","parse-names":false,"suffix":""}],"container-title":"Nature Reviews Endocrinology","id":"ITEM-1","issue":"7","issued":{"date-parts":[["2014","7","27"]]},"page":"391-402","title":"Glucocorticoids and fetal programming part 1: outcomes","type":"article-journal","volume":"10"},"uris":["http://www.mendeley.com/documents/?uuid=f1a1d9b4-9ea4-3352-8eae-b21ce05893c2"]}],"mendeley":{"formattedCitation":"(Moisiadis &amp; Matthews, 2014)","plainTextFormattedCitation":"(Moisiadis &amp; Matthews, 2014)","previouslyFormattedCitation":"(Moisiadis &amp; Matthews, 2014)"},"properties":{"noteIndex":0},"schema":"https://github.com/citation-style-language/schema/raw/master/csl-citation.json"}</w:instrText>
      </w:r>
      <w:r>
        <w:rPr>
          <w:sz w:val="22"/>
          <w:szCs w:val="22"/>
        </w:rPr>
        <w:fldChar w:fldCharType="separate"/>
      </w:r>
      <w:r w:rsidRPr="00A20FFF">
        <w:rPr>
          <w:noProof/>
          <w:sz w:val="22"/>
          <w:szCs w:val="22"/>
        </w:rPr>
        <w:t>(Moisiadis &amp; Matthews, 2014)</w:t>
      </w:r>
      <w:r>
        <w:rPr>
          <w:sz w:val="22"/>
          <w:szCs w:val="22"/>
        </w:rPr>
        <w:fldChar w:fldCharType="end"/>
      </w:r>
      <w:r>
        <w:rPr>
          <w:sz w:val="22"/>
          <w:szCs w:val="22"/>
        </w:rPr>
        <w:t xml:space="preserve">. In early pregnancy, fetal cortisol is thought to primarily be attained from maternal cortisol, as the fetus is believed to sufficiently produce cortisol at 22 weeks of gestation </w:t>
      </w:r>
      <w:r>
        <w:rPr>
          <w:sz w:val="22"/>
          <w:szCs w:val="22"/>
        </w:rPr>
        <w:fldChar w:fldCharType="begin" w:fldLock="1"/>
      </w:r>
      <w:r>
        <w:rPr>
          <w:sz w:val="22"/>
          <w:szCs w:val="22"/>
        </w:rPr>
        <w:instrText>ADDIN CSL_CITATION {"citationItems":[{"id":"ITEM-1","itemData":{"DOI":"10.1073/pnas.1201295109","ISSN":"1091-6490","PMID":"22529357","abstract":"Stress-related variation in the intrauterine milieu may impact brain development and emergent function, with long-term implications in terms of susceptibility for affective disorders. Studies in animals suggest limbic regions in the developing brain are particularly sensitive to exposure to the stress hormone cortisol. However, the nature, magnitude, and time course of these effects have not yet been adequately characterized in humans. A prospective, longitudinal study was conducted in 65 normal, healthy mother-child dyads to examine the association of maternal cortisol in early, mid-, and late gestation with subsequent measures at approximately 7 y age of child amygdala and hippocampus volume and affective problems. After accounting for the effects of potential confounding pre- and postnatal factors, higher maternal cortisol levels in earlier but not later gestation was associated with a larger right amygdala volume in girls (a 1 SD increase in cortisol was associated with a 6.4% increase in right amygdala volume), but not in boys. Moreover, higher maternal cortisol levels in early gestation was associated with more affective problems in girls, and this association was mediated, in part, by amygdala volume. No association between maternal cortisol in pregnancy and child hippocampus volume was observed in either sex. The current findings represent, to the best of our knowledge, the first report linking maternal stress hormone levels in human pregnancy with subsequent child amygdala volume and affect. The results underscore the importance of the intrauterine environment and suggest the origins of neuropsychiatric disorders may have their foundations early in life.","author":[{"dropping-particle":"","family":"Buss","given":"Claudia","non-dropping-particle":"","parse-names":false,"suffix":""},{"dropping-particle":"","family":"Davis","given":"Elysia Poggi","non-dropping-particle":"","parse-names":false,"suffix":""},{"dropping-particle":"","family":"Shahbaba","given":"Babak","non-dropping-particle":"","parse-names":false,"suffix":""},{"dropping-particle":"","family":"Pruessner","given":"Jens C","non-dropping-particle":"","parse-names":false,"suffix":""},{"dropping-particle":"","family":"Head","given":"Kevin","non-dropping-particle":"","parse-names":false,"suffix":""},{"dropping-particle":"","family":"Sandman","given":"Curt A","non-dropping-particle":"","parse-names":false,"suffix":""}],"container-title":"Proceedings of the National Academy of Sciences of the United States of America","id":"ITEM-1","issue":"20","issued":{"date-parts":[["2012","5","15"]]},"page":"E1312-9","publisher":"National Academy of Sciences","title":"Maternal cortisol over the course of pregnancy and subsequent child amygdala and hippocampus volumes and affective problems.","type":"article-journal","volume":"109"},"uris":["http://www.mendeley.com/documents/?uuid=2a404959-a8e2-3dc7-825f-a2bfb3867795"]}],"mendeley":{"formattedCitation":"(Buss &lt;i&gt;et al.&lt;/i&gt;, 2012)","plainTextFormattedCitation":"(Buss et al., 2012)","previouslyFormattedCitation":"(Buss &lt;i&gt;et al.&lt;/i&gt;, 2012)"},"properties":{"noteIndex":0},"schema":"https://github.com/citation-style-language/schema/raw/master/csl-citation.json"}</w:instrText>
      </w:r>
      <w:r>
        <w:rPr>
          <w:sz w:val="22"/>
          <w:szCs w:val="22"/>
        </w:rPr>
        <w:fldChar w:fldCharType="separate"/>
      </w:r>
      <w:r w:rsidRPr="00BB59F7">
        <w:rPr>
          <w:noProof/>
          <w:sz w:val="22"/>
          <w:szCs w:val="22"/>
        </w:rPr>
        <w:t xml:space="preserve">(Buss </w:t>
      </w:r>
      <w:r w:rsidRPr="00BB59F7">
        <w:rPr>
          <w:i/>
          <w:noProof/>
          <w:sz w:val="22"/>
          <w:szCs w:val="22"/>
        </w:rPr>
        <w:t>et al.</w:t>
      </w:r>
      <w:r w:rsidRPr="00BB59F7">
        <w:rPr>
          <w:noProof/>
          <w:sz w:val="22"/>
          <w:szCs w:val="22"/>
        </w:rPr>
        <w:t>, 2012)</w:t>
      </w:r>
      <w:r>
        <w:rPr>
          <w:sz w:val="22"/>
          <w:szCs w:val="22"/>
        </w:rPr>
        <w:fldChar w:fldCharType="end"/>
      </w:r>
      <w:r>
        <w:rPr>
          <w:sz w:val="22"/>
          <w:szCs w:val="22"/>
        </w:rPr>
        <w:t xml:space="preserve">. Given the critical developmental window by which fetal organs and HPA axis are developing, it is possible that increased maternal cortisol levels in early pregnancy compared to late pregnancy may have more deleterious effects on fetal development </w:t>
      </w:r>
      <w:r>
        <w:rPr>
          <w:sz w:val="22"/>
          <w:szCs w:val="22"/>
        </w:rPr>
        <w:fldChar w:fldCharType="begin" w:fldLock="1"/>
      </w:r>
      <w:r>
        <w:rPr>
          <w:sz w:val="22"/>
          <w:szCs w:val="22"/>
        </w:rPr>
        <w:instrText>ADDIN CSL_CITATION {"citationItems":[{"id":"ITEM-1","itemData":{"DOI":"10.1210/er.2013-1012","ISSN":"0163-769X","author":[{"dropping-particle":"","family":"Braun","given":"Thorsten","non-dropping-particle":"","parse-names":false,"suffix":""},{"dropping-particle":"","family":"Challis","given":"John R.","non-dropping-particle":"","parse-names":false,"suffix":""},{"dropping-particle":"","family":"Newnham","given":"John. P.","non-dropping-particle":"","parse-names":false,"suffix":""},{"dropping-particle":"","family":"Sloboda","given":"Deborah M.","non-dropping-particle":"","parse-names":false,"suffix":""}],"container-title":"Endocrine Reviews","id":"ITEM-1","issue":"6","issued":{"date-parts":[["2013","12","1"]]},"page":"885-916","publisher":"Narnia","title":"Early-Life Glucocorticoid Exposure: The Hypothalamic-Pituitary-Adrenal Axis, Placental Function, and Long-term Disease Risk","type":"article-journal","volume":"34"},"uris":["http://www.mendeley.com/documents/?uuid=d1ba4f6a-5f7a-378b-b66e-15e35e75c440"]},{"id":"ITEM-2","itemData":{"DOI":"10.1111/j.1365-2796.2007.01809.x","ISSN":"0954-6820","author":[{"dropping-particle":"","family":"Barker","given":"D. J. P.","non-dropping-particle":"","parse-names":false,"suffix":""}],"container-title":"Journal of Internal Medicine","id":"ITEM-2","issue":"5","issued":{"date-parts":[["2007","5","1"]]},"page":"412-417","publisher":"John Wiley &amp; Sons, Ltd (10.1111)","title":"The origins of the developmental origins theory","type":"article-journal","volume":"261"},"uris":["http://www.mendeley.com/documents/?uuid=52e37407-33c2-3306-99fe-1d3f81613cf4"]}],"mendeley":{"formattedCitation":"(Barker, 2007; Braun &lt;i&gt;et al.&lt;/i&gt;, 2013)","plainTextFormattedCitation":"(Barker, 2007; Braun et al., 2013)","previouslyFormattedCitation":"(Barker, 2007; Braun &lt;i&gt;et al.&lt;/i&gt;, 2013)"},"properties":{"noteIndex":0},"schema":"https://github.com/citation-style-language/schema/raw/master/csl-citation.json"}</w:instrText>
      </w:r>
      <w:r>
        <w:rPr>
          <w:sz w:val="22"/>
          <w:szCs w:val="22"/>
        </w:rPr>
        <w:fldChar w:fldCharType="separate"/>
      </w:r>
      <w:r w:rsidRPr="00F52E26">
        <w:rPr>
          <w:noProof/>
          <w:sz w:val="22"/>
          <w:szCs w:val="22"/>
        </w:rPr>
        <w:t xml:space="preserve">(Barker, 2007; Braun </w:t>
      </w:r>
      <w:r w:rsidRPr="00F52E26">
        <w:rPr>
          <w:i/>
          <w:noProof/>
          <w:sz w:val="22"/>
          <w:szCs w:val="22"/>
        </w:rPr>
        <w:t>et al.</w:t>
      </w:r>
      <w:r w:rsidRPr="00F52E26">
        <w:rPr>
          <w:noProof/>
          <w:sz w:val="22"/>
          <w:szCs w:val="22"/>
        </w:rPr>
        <w:t>, 2013)</w:t>
      </w:r>
      <w:r>
        <w:rPr>
          <w:sz w:val="22"/>
          <w:szCs w:val="22"/>
        </w:rPr>
        <w:fldChar w:fldCharType="end"/>
      </w:r>
      <w:r>
        <w:rPr>
          <w:sz w:val="22"/>
          <w:szCs w:val="22"/>
        </w:rPr>
        <w:t xml:space="preserve">. In mice, the HPA develops postnatal in two phases. On postnatal day (PND) 1 through 12, the mouse HPA is considered hypo-responsive, and after PND 12 the HPA system matures </w:t>
      </w:r>
      <w:r>
        <w:rPr>
          <w:sz w:val="22"/>
          <w:szCs w:val="22"/>
        </w:rPr>
        <w:fldChar w:fldCharType="begin" w:fldLock="1"/>
      </w:r>
      <w:r>
        <w:rPr>
          <w:sz w:val="22"/>
          <w:szCs w:val="22"/>
        </w:rPr>
        <w:instrText>ADDIN CSL_CITATION {"citationItems":[{"id":"ITEM-1","itemData":{"DOI":"10.1016/S0736-5748(03)00030-3","ISSN":"0736-5748","abstract":"The main characteristic of the postnatal development of the stress system in the rat is the so-called stress hypo-responsive period (SHRP). Lasting from postnatal day (pnd) 4 to pnd 14, this period is characterized by very low basal corticosterone levels and an inability of mild stressors to induce an enhanced ACTH and corticosterone release. During the last years, the mouse has become a generally used animal in stress research, also due to the wide availability of genetically modified mouse strains. However, very few data are available on the ontogeny of the stress system in the mouse. This study therefore describes the postnatal ontogeny of peripheral and central aspects of the hypothalamic–pituitary–adrenal (HPA) axis in the mouse. We measured ACTH and corticosterone in blood and CRH, urocortin 3 (UCN3), mineralocorticoid receptor (MR) and glucocorticoid receptor (GR) transcripts in the brain at postnatal days 1, 2, 4, 6, 9, 12, 14 and 16. Our results show that we can subdivide the postnatal development of the HPA axis in the mouse in two phases. The first phase corresponds to the SHRP in the rat and lasts from right after birth (pnd 1) until pnd 12. Basal corticosterone levels were low and novelty exposure did not enhance corticosterone or ACTH levels. This period is further characterized by a high expression of CRH in the paraventricular nucleus (PVN) of the hypothalamus. Expression levels of GR in the hippocampus and UCN3 in the perifornical area are low at birth but increase significantly during the SHRP, both reaching the highest expression level at pnd 12. In the second phase, the mice have developed past the SHRP and were now exhibiting enhanced corticosterone basal levels and a response of ACTH and corticosterone to mild novelty stress. CRH expression was decreased significantly, while expression of UCN3 and GR remained high, with a small decrease at pnd 16. The expression of MR in the hippocampus was very dynamic throughout the postnatal development of the HPA axis and changed in a time and subregion specific manner. These results demonstrate for the first time the correlation between the postnatal endocrine development of the mouse and gene expression changes of central regulators of HPA axis function.","author":[{"dropping-particle":"","family":"Schmidt","given":"M.","non-dropping-particle":"","parse-names":false,"suffix":""},{"dropping-particle":"","family":"Enthoven","given":"L.","non-dropping-particle":"","parse-names":false,"suffix":""},{"dropping-particle":"","family":"Mark","given":"M.","non-dropping-particle":"van der","parse-names":false,"suffix":""},{"dropping-particle":"","family":"Levine","given":"S.","non-dropping-particle":"","parse-names":false,"suffix":""},{"dropping-particle":"","family":"Kloet","given":"E.R.","non-dropping-particle":"de","parse-names":false,"suffix":""},{"dropping-particle":"","family":"Oitzl","given":"M.S.","non-dropping-particle":"","parse-names":false,"suffix":""}],"container-title":"International Journal of Developmental Neuroscience","id":"ITEM-1","issue":"3","issued":{"date-parts":[["2003","5","1"]]},"page":"125-132","publisher":"Pergamon","title":"The postnatal development of the hypothalamic–pituitary–adrenal axis in the mouse","type":"article-journal","volume":"21"},"uris":["http://www.mendeley.com/documents/?uuid=97e5720a-2e90-3d83-8f74-c8e7e8c773c9"]}],"mendeley":{"formattedCitation":"(Schmidt &lt;i&gt;et al.&lt;/i&gt;, 2003)","plainTextFormattedCitation":"(Schmidt et al., 2003)","previouslyFormattedCitation":"(Schmidt &lt;i&gt;et al.&lt;/i&gt;, 2003)"},"properties":{"noteIndex":0},"schema":"https://github.com/citation-style-language/schema/raw/master/csl-citation.json"}</w:instrText>
      </w:r>
      <w:r>
        <w:rPr>
          <w:sz w:val="22"/>
          <w:szCs w:val="22"/>
        </w:rPr>
        <w:fldChar w:fldCharType="separate"/>
      </w:r>
      <w:r w:rsidRPr="009B475B">
        <w:rPr>
          <w:noProof/>
          <w:sz w:val="22"/>
          <w:szCs w:val="22"/>
        </w:rPr>
        <w:t xml:space="preserve">(Schmidt </w:t>
      </w:r>
      <w:r w:rsidRPr="009B475B">
        <w:rPr>
          <w:i/>
          <w:noProof/>
          <w:sz w:val="22"/>
          <w:szCs w:val="22"/>
        </w:rPr>
        <w:t>et al.</w:t>
      </w:r>
      <w:r w:rsidRPr="009B475B">
        <w:rPr>
          <w:noProof/>
          <w:sz w:val="22"/>
          <w:szCs w:val="22"/>
        </w:rPr>
        <w:t>, 2003)</w:t>
      </w:r>
      <w:r>
        <w:rPr>
          <w:sz w:val="22"/>
          <w:szCs w:val="22"/>
        </w:rPr>
        <w:fldChar w:fldCharType="end"/>
      </w:r>
      <w:r>
        <w:rPr>
          <w:sz w:val="22"/>
          <w:szCs w:val="22"/>
        </w:rPr>
        <w:t>.</w:t>
      </w:r>
    </w:p>
    <w:p w14:paraId="4061BFDD" w14:textId="77777777" w:rsidR="007C3BBD" w:rsidRDefault="007C3BBD" w:rsidP="007C3BBD">
      <w:pPr>
        <w:rPr>
          <w:sz w:val="22"/>
          <w:szCs w:val="22"/>
        </w:rPr>
      </w:pPr>
    </w:p>
    <w:p w14:paraId="010A628C" w14:textId="77777777" w:rsidR="007C3BBD" w:rsidRDefault="007C3BBD" w:rsidP="007C3BBD">
      <w:pPr>
        <w:pStyle w:val="Heading2"/>
      </w:pPr>
      <w:r>
        <w:t>Glucocorticoid Treatments in Pregnancy</w:t>
      </w:r>
    </w:p>
    <w:p w14:paraId="06733F7F" w14:textId="5FDBD80E" w:rsidR="007C3BBD" w:rsidRDefault="007C3BBD" w:rsidP="007C3BBD">
      <w:pPr>
        <w:rPr>
          <w:sz w:val="22"/>
          <w:szCs w:val="22"/>
        </w:rPr>
      </w:pPr>
      <w:r>
        <w:rPr>
          <w:sz w:val="22"/>
          <w:szCs w:val="22"/>
        </w:rPr>
        <w:t xml:space="preserve">In addition to the naturally increasing cortisol levels in pregnancy, glucocorticoid treatments are further prescribed during pregnancy for multiple reasons. </w:t>
      </w:r>
      <w:r w:rsidR="00E06E30" w:rsidRPr="00A8037D">
        <w:rPr>
          <w:sz w:val="22"/>
          <w:szCs w:val="22"/>
        </w:rPr>
        <w:t>A single course of synthetic corticosteroid treatment</w:t>
      </w:r>
      <w:r w:rsidR="00E06E30">
        <w:rPr>
          <w:sz w:val="22"/>
          <w:szCs w:val="22"/>
        </w:rPr>
        <w:t xml:space="preserve"> </w:t>
      </w:r>
      <w:r w:rsidR="00E06E30" w:rsidRPr="00A8037D">
        <w:rPr>
          <w:sz w:val="22"/>
          <w:szCs w:val="22"/>
        </w:rPr>
        <w:t>is prescribed to women who are at risk of delivering premature babies</w:t>
      </w:r>
      <w:r w:rsidR="00E06E30">
        <w:rPr>
          <w:sz w:val="22"/>
          <w:szCs w:val="22"/>
        </w:rPr>
        <w:t>. The treatment is proven to increase offspring chances of survival post-</w:t>
      </w:r>
      <w:r w:rsidR="00E06E30" w:rsidRPr="00140E7E">
        <w:rPr>
          <w:sz w:val="22"/>
          <w:szCs w:val="22"/>
        </w:rPr>
        <w:t xml:space="preserve">delivery </w:t>
      </w:r>
      <w:r w:rsidR="00E06E30">
        <w:rPr>
          <w:sz w:val="22"/>
          <w:szCs w:val="22"/>
        </w:rPr>
        <w:fldChar w:fldCharType="begin" w:fldLock="1"/>
      </w:r>
      <w:r w:rsidR="00E06E30">
        <w:rPr>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placenta.","type":"article-journal","volume":"28"},"uris":["http://www.mendeley.com/documents/?uuid=c739894f-5030-3da3-bb89-b97c8824f0ef"]},{"id":"ITEM-2","itemData":{"ISSN":"1098-4275","PMID":"10878171","abstract":"OBJECTIVE To determine whether exposure to antenatal corticosteroid therapy was associated with adverse effects on growth, sensorineural outcome, or lung function of children of birth weight &lt;1501 g at 14 years of age. DESIGN Cohort study. SETTING The Royal Women's Hospital, Melbourne, Australia. SUBJECTS One hundred fifty-four consecutive survivors born from October 1, 1980 to March 31, 1982. INTERVENTIONS The mothers of 78 survivors (51%) had been given corticosteroids antenatally to accelerate fetal lung maturation. Treatment with antenatal corticosteroids was nonrandom. No mother received &gt;1 course of corticosteroids. OUTCOME MEASURES The children were assessed at 14 years of age, corrected for prematurity. All assessors were unaware of the exposure of the child to antenatal corticosteroids. The assessments included measurements of growth and neurological, cognitive, and lung function. Growth measurements were converted into z scores (standard deviation) for the appropriate age and gender. RESULTS Of the 154 survivors, 130 (84%) were assessed at 14 years of age. Overall, the children exposed to antenatal corticosteroids were significantly taller (height z score; mean difference:.39; 95% confidence interval:.001-. 79) and had better cognitive functioning (Wechsler Intelligence Scale for Children-Third Edition Full Scale; IQ mean difference: 6. 2; 95% confidence interval:.8-11.6) than those not exposed to corticosteroids. There were no other differences in sensorineural outcomes between the groups. Lung function was not significantly different between the groups. No conclusions were altered by adjustment for confounding variables. CONCLUSIONS Exposure to 1 course of antenatal corticosteroid therapy was associated with some clinically and statistically improved outcomes at 14 years of age in children of birth weight &lt;1501 g, with no obvious adverse effects on growth or on sensorineural, cognitive, or lung function. corticosteroids, growth, cognitive, IQ, lung function, adolescence.","author":[{"dropping-particle":"","family":"Doyle","given":"L W","non-dropping-particle":"","parse-names":false,"suffix":""},{"dropping-particle":"","family":"Ford","given":"G W","non-dropping-particle":"","parse-names":false,"suffix":""},{"dropping-particle":"","family":"Rickards","given":"A L","non-dropping-particle":"","parse-names":false,"suffix":""},{"dropping-particle":"","family":"Kelly","given":"E A","non-dropping-particle":"","parse-names":false,"suffix":""},{"dropping-particle":"","family":"Davis","given":"N M","non-dropping-particle":"","parse-names":false,"suffix":""},{"dropping-particle":"","family":"Callanan","given":"C","non-dropping-particle":"","parse-names":false,"suffix":""},{"dropping-particle":"","family":"Olinsky","given":"A","non-dropping-particle":"","parse-names":false,"suffix":""}],"container-title":"Pediatrics","id":"ITEM-2","issue":"1","issued":{"date-parts":[["2000","7"]]},"page":"E2","title":"Antenatal corticosteroids and outcome at 14 years of age in children with birth weight less than 1501 grams.","type":"article-journal","volume":"106"},"uris":["http://www.mendeley.com/documents/?uuid=9139ec15-f1a3-3569-9cc7-6b8703cb2e81"]}],"mendeley":{"formattedCitation":"(Doyle &lt;i&gt;et al.&lt;/i&gt;, 2000; Baisden &lt;i&gt;et al.&lt;/i&gt;, 2007)","plainTextFormattedCitation":"(Doyle et al., 2000; Baisden et al., 2007)","previouslyFormattedCitation":"(Doyle &lt;i&gt;et al.&lt;/i&gt;, 2000; Baisden &lt;i&gt;et al.&lt;/i&gt;, 2007)"},"properties":{"noteIndex":0},"schema":"https://github.com/citation-style-language/schema/raw/master/csl-citation.json"}</w:instrText>
      </w:r>
      <w:r w:rsidR="00E06E30">
        <w:rPr>
          <w:sz w:val="22"/>
          <w:szCs w:val="22"/>
        </w:rPr>
        <w:fldChar w:fldCharType="separate"/>
      </w:r>
      <w:r w:rsidR="00E06E30" w:rsidRPr="00140E7E">
        <w:rPr>
          <w:noProof/>
          <w:sz w:val="22"/>
          <w:szCs w:val="22"/>
        </w:rPr>
        <w:t xml:space="preserve">(Doyle </w:t>
      </w:r>
      <w:r w:rsidR="00E06E30" w:rsidRPr="00140E7E">
        <w:rPr>
          <w:i/>
          <w:noProof/>
          <w:sz w:val="22"/>
          <w:szCs w:val="22"/>
        </w:rPr>
        <w:t>et al.</w:t>
      </w:r>
      <w:r w:rsidR="00E06E30" w:rsidRPr="00140E7E">
        <w:rPr>
          <w:noProof/>
          <w:sz w:val="22"/>
          <w:szCs w:val="22"/>
        </w:rPr>
        <w:t xml:space="preserve">, 2000; Baisden </w:t>
      </w:r>
      <w:r w:rsidR="00E06E30" w:rsidRPr="00140E7E">
        <w:rPr>
          <w:i/>
          <w:noProof/>
          <w:sz w:val="22"/>
          <w:szCs w:val="22"/>
        </w:rPr>
        <w:t>et al.</w:t>
      </w:r>
      <w:r w:rsidR="00E06E30" w:rsidRPr="00140E7E">
        <w:rPr>
          <w:noProof/>
          <w:sz w:val="22"/>
          <w:szCs w:val="22"/>
        </w:rPr>
        <w:t>, 2007)</w:t>
      </w:r>
      <w:r w:rsidR="00E06E30">
        <w:rPr>
          <w:sz w:val="22"/>
          <w:szCs w:val="22"/>
        </w:rPr>
        <w:fldChar w:fldCharType="end"/>
      </w:r>
      <w:r w:rsidR="00E06E30" w:rsidRPr="00A8037D">
        <w:rPr>
          <w:sz w:val="22"/>
          <w:szCs w:val="22"/>
        </w:rPr>
        <w:t xml:space="preserve">. </w:t>
      </w:r>
      <w:r>
        <w:rPr>
          <w:sz w:val="22"/>
          <w:szCs w:val="22"/>
        </w:rPr>
        <w:t xml:space="preserve">Glucocorticoid treatments are prescribed as they enhance fetal growth, specifically fetal lung maturation to prevent respiratory distress syndrome (RDS), and aid in overall embryogenesis to prevent perinatal death due to hemorrhages, heart failure and other underlying causes associated with preterm birth </w:t>
      </w:r>
      <w:r>
        <w:rPr>
          <w:sz w:val="22"/>
          <w:szCs w:val="22"/>
        </w:rPr>
        <w:fldChar w:fldCharType="begin" w:fldLock="1"/>
      </w:r>
      <w:r>
        <w:rPr>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10.2174/138161210793797898","ISSN":"13816128","author":[{"dropping-particle":"","family":"Lunghi","given":"L.","non-dropping-particle":"","parse-names":false,"suffix":""},{"dropping-particle":"","family":"Pavan","given":"B.","non-dropping-particle":"","parse-names":false,"suffix":""},{"dropping-particle":"","family":"Biondi","given":"C.","non-dropping-particle":"","parse-names":false,"suffix":""},{"dropping-particle":"","family":"Paolillo","given":"R.","non-dropping-particle":"","parse-names":false,"suffix":""},{"dropping-particle":"","family":"Valerio","given":"A.","non-dropping-particle":"","parse-names":false,"suffix":""},{"dropping-particle":"","family":"Vesce","given":"F.","non-dropping-particle":"","parse-names":false,"suffix":""},{"dropping-particle":"","family":"Patella","given":"A.","non-dropping-particle":"","parse-names":false,"suffix":""}],"container-title":"Current Pharmaceutical Design","id":"ITEM-2","issue":"32","issued":{"date-parts":[["2010","11","1"]]},"page":"3616-3637","title":"Use of Glucocorticoids in Pregnancy","type":"article-journal","volume":"16"},"uris":["http://www.mendeley.com/documents/?uuid=dca89187-cae3-3ab6-b594-b71bbf13ad50"]}],"mendeley":{"formattedCitation":"(Lunghi &lt;i&gt;et al.&lt;/i&gt;, 2010; Singh &lt;i&gt;et al.&lt;/i&gt;, 2012)","plainTextFormattedCitation":"(Lunghi et al., 2010; Singh et al., 2012)","previouslyFormattedCitation":"(Lunghi &lt;i&gt;et al.&lt;/i&gt;, 2010; Singh &lt;i&gt;et al.&lt;/i&gt;, 2012)"},"properties":{"noteIndex":0},"schema":"https://github.com/citation-style-language/schema/raw/master/csl-citation.json"}</w:instrText>
      </w:r>
      <w:r>
        <w:rPr>
          <w:sz w:val="22"/>
          <w:szCs w:val="22"/>
        </w:rPr>
        <w:fldChar w:fldCharType="separate"/>
      </w:r>
      <w:r w:rsidRPr="00341FEA">
        <w:rPr>
          <w:noProof/>
          <w:sz w:val="22"/>
          <w:szCs w:val="22"/>
        </w:rPr>
        <w:t xml:space="preserve">(Lunghi </w:t>
      </w:r>
      <w:r w:rsidRPr="00341FEA">
        <w:rPr>
          <w:i/>
          <w:noProof/>
          <w:sz w:val="22"/>
          <w:szCs w:val="22"/>
        </w:rPr>
        <w:t>et al.</w:t>
      </w:r>
      <w:r w:rsidRPr="00341FEA">
        <w:rPr>
          <w:noProof/>
          <w:sz w:val="22"/>
          <w:szCs w:val="22"/>
        </w:rPr>
        <w:t xml:space="preserve">, 2010; Singh </w:t>
      </w:r>
      <w:r w:rsidRPr="00341FEA">
        <w:rPr>
          <w:i/>
          <w:noProof/>
          <w:sz w:val="22"/>
          <w:szCs w:val="22"/>
        </w:rPr>
        <w:t>et al.</w:t>
      </w:r>
      <w:r w:rsidRPr="00341FEA">
        <w:rPr>
          <w:noProof/>
          <w:sz w:val="22"/>
          <w:szCs w:val="22"/>
        </w:rPr>
        <w:t>, 2012)</w:t>
      </w:r>
      <w:r>
        <w:rPr>
          <w:sz w:val="22"/>
          <w:szCs w:val="22"/>
        </w:rPr>
        <w:fldChar w:fldCharType="end"/>
      </w:r>
      <w:r>
        <w:rPr>
          <w:sz w:val="22"/>
          <w:szCs w:val="22"/>
        </w:rPr>
        <w:t xml:space="preserve">. Specifically, betamethasone, dexamethasone, prednisolone, corticosteroids, or cortisol are prescribed to women who have acute asthma or asthma, hyperemesis gravidarum, depression, stress, or are at risk of delivering preterm babies </w:t>
      </w:r>
      <w:r>
        <w:rPr>
          <w:sz w:val="22"/>
          <w:szCs w:val="22"/>
        </w:rPr>
        <w:fldChar w:fldCharType="begin" w:fldLock="1"/>
      </w:r>
      <w:r>
        <w:rPr>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Pr>
          <w:sz w:val="22"/>
          <w:szCs w:val="22"/>
        </w:rPr>
        <w:fldChar w:fldCharType="separate"/>
      </w:r>
      <w:r w:rsidRPr="00341FEA">
        <w:rPr>
          <w:noProof/>
          <w:sz w:val="22"/>
          <w:szCs w:val="22"/>
        </w:rPr>
        <w:t xml:space="preserve">(Singh </w:t>
      </w:r>
      <w:r w:rsidRPr="00341FEA">
        <w:rPr>
          <w:i/>
          <w:noProof/>
          <w:sz w:val="22"/>
          <w:szCs w:val="22"/>
        </w:rPr>
        <w:t>et al.</w:t>
      </w:r>
      <w:r w:rsidRPr="00341FEA">
        <w:rPr>
          <w:noProof/>
          <w:sz w:val="22"/>
          <w:szCs w:val="22"/>
        </w:rPr>
        <w:t>, 2012)</w:t>
      </w:r>
      <w:r>
        <w:rPr>
          <w:sz w:val="22"/>
          <w:szCs w:val="22"/>
        </w:rPr>
        <w:fldChar w:fldCharType="end"/>
      </w:r>
      <w:r>
        <w:rPr>
          <w:sz w:val="22"/>
          <w:szCs w:val="22"/>
        </w:rPr>
        <w:t xml:space="preserve">. </w:t>
      </w:r>
      <w:r w:rsidRPr="00D817FF">
        <w:rPr>
          <w:sz w:val="22"/>
          <w:szCs w:val="22"/>
        </w:rPr>
        <w:t>The use of corticosteroids is widespread.</w:t>
      </w:r>
      <w:r>
        <w:rPr>
          <w:sz w:val="22"/>
          <w:szCs w:val="22"/>
        </w:rPr>
        <w:t xml:space="preserve"> </w:t>
      </w:r>
      <w:r w:rsidRPr="00D817FF">
        <w:rPr>
          <w:sz w:val="22"/>
          <w:szCs w:val="22"/>
        </w:rPr>
        <w:t xml:space="preserve">In a Danish cohort </w:t>
      </w:r>
      <w:r>
        <w:rPr>
          <w:sz w:val="22"/>
          <w:szCs w:val="22"/>
        </w:rPr>
        <w:t>study encompassing all births in Denmark from 1996-2008</w:t>
      </w:r>
      <w:r w:rsidRPr="00D817FF">
        <w:rPr>
          <w:sz w:val="22"/>
          <w:szCs w:val="22"/>
        </w:rPr>
        <w:t xml:space="preserve">, </w:t>
      </w:r>
      <w:r>
        <w:rPr>
          <w:sz w:val="22"/>
          <w:szCs w:val="22"/>
        </w:rPr>
        <w:t xml:space="preserve">about 20% of women reported </w:t>
      </w:r>
      <w:r w:rsidRPr="00D817FF">
        <w:rPr>
          <w:sz w:val="22"/>
          <w:szCs w:val="22"/>
        </w:rPr>
        <w:t xml:space="preserve">use of corticosteroids </w:t>
      </w:r>
      <w:r>
        <w:rPr>
          <w:sz w:val="22"/>
          <w:szCs w:val="22"/>
        </w:rPr>
        <w:t xml:space="preserve">from </w:t>
      </w:r>
      <w:r w:rsidRPr="00D817FF">
        <w:rPr>
          <w:sz w:val="22"/>
          <w:szCs w:val="22"/>
        </w:rPr>
        <w:t xml:space="preserve">4 weeks prior to </w:t>
      </w:r>
      <w:r>
        <w:rPr>
          <w:sz w:val="22"/>
          <w:szCs w:val="22"/>
        </w:rPr>
        <w:t xml:space="preserve">delivery until delivery </w:t>
      </w:r>
      <w:r>
        <w:rPr>
          <w:sz w:val="22"/>
          <w:szCs w:val="22"/>
        </w:rPr>
        <w:fldChar w:fldCharType="begin" w:fldLock="1"/>
      </w:r>
      <w:r>
        <w:rPr>
          <w:sz w:val="22"/>
          <w:szCs w:val="22"/>
        </w:rPr>
        <w:instrText>ADDIN CSL_CITATION {"citationItems":[{"id":"ITEM-1","itemData":{"DOI":"10.1503/cmaj.101063","ISSN":"1488-2329","PMID":"21482652","abstract":"BACKGROUND The association between the risk of orofacial clefts in infants and the use of corticosteroids during pregnancy is unclear from the available evidence. We conducted a nationwide cohort study of all live births in Denmark over a 12-year period. METHODS We collected data on all live births in Denmark from Jan. 1, 1996, to Sept. 30, 2008. We included live births for which information was available from nationwide health registries on the use of corticosteroids during pregnancy, the diagnosis of an orofacial cleft and possible confounders. RESULTS There were 832,636 live births during the study period. Exposure to corticosteroids during the first trimester occurred in 51,973 of the pregnancies. A total of 1232 isolated orofacial clefts (i.e., cleft lip, cleft palate, or cleft lip and cleft palate) were diagnosed within the first year of life, including 84 instances in which the infant had been exposed to corticosteroids during the first trimester of pregnancy. We did not identify any statistically significant increased risk of orofacial clefts associated with the use of corticosteroids: cleft lip with or without cleft palate, prevalence odds ratio (OR) 1.05 (95% confidence interval [CI] 0.80-1.38]; cleft palate alone, prevalence OR 1.23 (95% CI 0.83-1.82). Odds ratios for risk of orofacial clefts by method of delivery (i.e., oral, inhalant, nasal spray, or dermatologic and other topicals) were consistent with the overall results of the study and did not display significant heterogeneity, although the OR for cleft lip with or without cleft palate associated with the use of dermatologic corticosteroids was 1.45 (95% CI 1.03-2.05). INTERPRETATION Our results add to the safety information on a class of drugs commonly used during pregnancy. Our study did not show an increased risk of orofacial clefts with the use of corticosteroids during pregnancy. Indepth investigation of the pattern of association between orofacial clefts and the use of dermatologic corticosteroids during pregnancy indicated that this result did not signify a causal connection and likely arose from multiple statistical comparisons.","author":[{"dropping-particle":"","family":"Hviid","given":"Anders","non-dropping-particle":"","parse-names":false,"suffix":""},{"dropping-particle":"","family":"Mølgaard-Nielsen","given":"Ditte","non-dropping-particle":"","parse-names":false,"suffix":""}],"container-title":"CMAJ : Canadian Medical Association journal = journal de l'Association medicale canadienne","id":"ITEM-1","issue":"7","issued":{"date-parts":[["2011","4","19"]]},"page":"796-804","publisher":"Canadian Medical Association","title":"Corticosteroid use during pregnancy and risk of orofacial clefts.","type":"article-journal","volume":"183"},"uris":["http://www.mendeley.com/documents/?uuid=aec25b4d-3beb-3495-a505-3c13b8ba656f"]}],"mendeley":{"formattedCitation":"(Hviid &amp; Mølgaard-Nielsen, 2011)","plainTextFormattedCitation":"(Hviid &amp; Mølgaard-Nielsen, 2011)","previouslyFormattedCitation":"(Hviid &amp; Mølgaard-Nielsen, 2011)"},"properties":{"noteIndex":0},"schema":"https://github.com/citation-style-language/schema/raw/master/csl-citation.json"}</w:instrText>
      </w:r>
      <w:r>
        <w:rPr>
          <w:sz w:val="22"/>
          <w:szCs w:val="22"/>
        </w:rPr>
        <w:fldChar w:fldCharType="separate"/>
      </w:r>
      <w:r w:rsidRPr="00D817FF">
        <w:rPr>
          <w:noProof/>
          <w:sz w:val="22"/>
          <w:szCs w:val="22"/>
        </w:rPr>
        <w:t>(Hviid &amp; Mølgaard-Nielsen, 2011)</w:t>
      </w:r>
      <w:r>
        <w:rPr>
          <w:sz w:val="22"/>
          <w:szCs w:val="22"/>
        </w:rPr>
        <w:fldChar w:fldCharType="end"/>
      </w:r>
      <w:r>
        <w:rPr>
          <w:sz w:val="22"/>
          <w:szCs w:val="22"/>
        </w:rPr>
        <w:t xml:space="preserve">. In an American cohort study including 152,531 pregnancies between 1996-2000, 3.5% of pregnant women who had a documented diagnosis associated with preterm birth used corticosteroids, while 1.7% of pregnant women who did not have a documented diagnosis used corticosteroid </w:t>
      </w:r>
      <w:r>
        <w:rPr>
          <w:sz w:val="22"/>
          <w:szCs w:val="22"/>
        </w:rPr>
        <w:fldChar w:fldCharType="begin" w:fldLock="1"/>
      </w:r>
      <w:r>
        <w:rPr>
          <w:sz w:val="22"/>
          <w:szCs w:val="22"/>
        </w:rPr>
        <w:instrText>ADDIN CSL_CITATION {"citationItems":[{"id":"ITEM-1","itemData":{"DOI":"10.1016/j.ajog.2004.04.025","abstract":"Objective: The purpose of this study was to provide information on the prevalence of the use of prescription drugs among pregnant women in the United States. Study design: A retrospective study was conducted with the use of the automated databases of 8 health maintenance organizations that are involved in the Health Maintenance Research Network Center for Education and Research on Therapeutics. Women who delivered of an infant in a hospital from January 1, 1996, through December 31, 2000, were identified. Prescription drug use according to therapeutic class and the United States Food and Drug Administration risk classification system was evaluated, with the assumption of a gestational duration of 270 days, with three 90-day trimesters of pregnancy, and with a 90-day period before pregnancy. Nonprescrip-tion drug use was not assessed. Results: During the period 1996 through 2000, 152,531 deliveries were identified that met the criteria for study. For 98,182 deliveries (64%), a drug other than a vitamin or mineral supplement was prescribed in the 270 days before delivery: 3595 women (2.4%) received a drug from category A; 76,292 women (50.0%) received a drug from category B; 57,604 women (37.8%) received a drug from category C; 7333 women (4.8%) received a drug from category D, and 6976 women (4.6%) received a drug from category X of the United States Food and Drug Administration risk classification system. Overall, 5157 women (3.4%) received a category D drug, and 1653 women KEY WORD Prescription drug","author":[{"dropping-particle":"","family":"Andrade","given":"Susan E","non-dropping-particle":"","parse-names":false,"suffix":""},{"dropping-particle":"","family":"Gurwitz","given":"Jerry H","non-dropping-particle":"","parse-names":false,"suffix":""},{"dropping-particle":"","family":"Davis","given":"Robert L","non-dropping-particle":"","parse-names":false,"suffix":""},{"dropping-particle":"","family":"Chan","given":"K Arnold","non-dropping-particle":"","parse-names":false,"suffix":""},{"dropping-particle":"","family":"Finkelstein","given":"Jonathan A","non-dropping-particle":"","parse-names":false,"suffix":""},{"dropping-particle":"","family":"Fortman","given":"Kris","non-dropping-particle":"","parse-names":false,"suffix":""},{"dropping-particle":"","family":"Mcphillips","given":"Heather","non-dropping-particle":"","parse-names":false,"suffix":""},{"dropping-particle":"","family":"Raebel","given":"Marsha A","non-dropping-particle":"","parse-names":false,"suffix":""},{"dropping-particle":"","family":"Roblin","given":"Douglas","non-dropping-particle":"","parse-names":false,"suffix":""},{"dropping-particle":"","family":"Smith","given":"David H","non-dropping-particle":"","parse-names":false,"suffix":""},{"dropping-particle":"","family":"Yood","given":"Marianne Ulcickas","non-dropping-particle":"","parse-names":false,"suffix":""},{"dropping-particle":"","family":"Morse","given":"Abraham N","non-dropping-particle":"","parse-names":false,"suffix":""},{"dropping-particle":"","family":"Platt","given":"Richard","non-dropping-particle":"","parse-names":false,"suffix":""}],"container-title":"American Journal of Obstetrics and Gynecology","id":"ITEM-1","issued":{"date-parts":[["2004"]]},"page":"398-407","title":"Prescription drug use in pregnancy","type":"article-journal","volume":"191"},"uris":["http://www.mendeley.com/documents/?uuid=cc7f898c-7db3-3651-bf46-6fecdd966306"]}],"mendeley":{"formattedCitation":"(Andrade &lt;i&gt;et al.&lt;/i&gt;, 2004)","plainTextFormattedCitation":"(Andrade et al., 2004)","previouslyFormattedCitation":"(Andrade &lt;i&gt;et al.&lt;/i&gt;, 2004)"},"properties":{"noteIndex":0},"schema":"https://github.com/citation-style-language/schema/raw/master/csl-citation.json"}</w:instrText>
      </w:r>
      <w:r>
        <w:rPr>
          <w:sz w:val="22"/>
          <w:szCs w:val="22"/>
        </w:rPr>
        <w:fldChar w:fldCharType="separate"/>
      </w:r>
      <w:r w:rsidRPr="00610BE0">
        <w:rPr>
          <w:noProof/>
          <w:sz w:val="22"/>
          <w:szCs w:val="22"/>
        </w:rPr>
        <w:t xml:space="preserve">(Andrade </w:t>
      </w:r>
      <w:r w:rsidRPr="00610BE0">
        <w:rPr>
          <w:i/>
          <w:noProof/>
          <w:sz w:val="22"/>
          <w:szCs w:val="22"/>
        </w:rPr>
        <w:t>et al.</w:t>
      </w:r>
      <w:r w:rsidRPr="00610BE0">
        <w:rPr>
          <w:noProof/>
          <w:sz w:val="22"/>
          <w:szCs w:val="22"/>
        </w:rPr>
        <w:t>, 2004)</w:t>
      </w:r>
      <w:r>
        <w:rPr>
          <w:sz w:val="22"/>
          <w:szCs w:val="22"/>
        </w:rPr>
        <w:fldChar w:fldCharType="end"/>
      </w:r>
      <w:r>
        <w:rPr>
          <w:sz w:val="22"/>
          <w:szCs w:val="22"/>
        </w:rPr>
        <w:t xml:space="preserve">. Despite the placenta’s function to protect the fetus from excess maternal corticosteroid, synthetic </w:t>
      </w:r>
      <w:r>
        <w:rPr>
          <w:sz w:val="22"/>
          <w:szCs w:val="22"/>
        </w:rPr>
        <w:lastRenderedPageBreak/>
        <w:t xml:space="preserve">corticosteroids used in preterm treatments can readily cross the placenta bypassing inactivation by Hsd11B2 </w:t>
      </w:r>
      <w:r>
        <w:rPr>
          <w:sz w:val="22"/>
          <w:szCs w:val="22"/>
        </w:rPr>
        <w:fldChar w:fldCharType="begin" w:fldLock="1"/>
      </w:r>
      <w:r>
        <w:rPr>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Pr>
          <w:sz w:val="22"/>
          <w:szCs w:val="22"/>
        </w:rPr>
        <w:fldChar w:fldCharType="separate"/>
      </w:r>
      <w:r w:rsidRPr="00341FEA">
        <w:rPr>
          <w:noProof/>
          <w:sz w:val="22"/>
          <w:szCs w:val="22"/>
        </w:rPr>
        <w:t xml:space="preserve">(Cuffe </w:t>
      </w:r>
      <w:r w:rsidRPr="00341FEA">
        <w:rPr>
          <w:i/>
          <w:noProof/>
          <w:sz w:val="22"/>
          <w:szCs w:val="22"/>
        </w:rPr>
        <w:t>et al.</w:t>
      </w:r>
      <w:r w:rsidRPr="00341FEA">
        <w:rPr>
          <w:noProof/>
          <w:sz w:val="22"/>
          <w:szCs w:val="22"/>
        </w:rPr>
        <w:t xml:space="preserve">, 2011; Singh </w:t>
      </w:r>
      <w:r w:rsidRPr="00341FEA">
        <w:rPr>
          <w:i/>
          <w:noProof/>
          <w:sz w:val="22"/>
          <w:szCs w:val="22"/>
        </w:rPr>
        <w:t>et al.</w:t>
      </w:r>
      <w:r w:rsidRPr="00341FEA">
        <w:rPr>
          <w:noProof/>
          <w:sz w:val="22"/>
          <w:szCs w:val="22"/>
        </w:rPr>
        <w:t>, 2012)</w:t>
      </w:r>
      <w:r>
        <w:rPr>
          <w:sz w:val="22"/>
          <w:szCs w:val="22"/>
        </w:rPr>
        <w:fldChar w:fldCharType="end"/>
      </w:r>
      <w:r>
        <w:rPr>
          <w:sz w:val="22"/>
          <w:szCs w:val="22"/>
        </w:rPr>
        <w:t>.</w:t>
      </w:r>
    </w:p>
    <w:p w14:paraId="0A65AA65" w14:textId="37A17B70" w:rsidR="00E06E30" w:rsidRPr="00E06E30" w:rsidRDefault="00E06E30" w:rsidP="00E06E30">
      <w:pPr>
        <w:pStyle w:val="Heading2"/>
      </w:pPr>
      <w:r>
        <w:t>Effect of In Utero Glucocorticoid Exposure on Placental Function</w:t>
      </w:r>
    </w:p>
    <w:p w14:paraId="57E6D496" w14:textId="49094FCE" w:rsidR="00E06E30" w:rsidRDefault="00E06E30" w:rsidP="00E06E30">
      <w:pPr>
        <w:rPr>
          <w:sz w:val="22"/>
          <w:szCs w:val="22"/>
        </w:rPr>
      </w:pPr>
      <w:r>
        <w:rPr>
          <w:sz w:val="22"/>
          <w:szCs w:val="22"/>
        </w:rPr>
        <w:t xml:space="preserve">Multiple doses of dexamethasone treatment reduced placental and fetal weights </w:t>
      </w:r>
      <w:r>
        <w:rPr>
          <w:sz w:val="22"/>
          <w:szCs w:val="22"/>
        </w:rPr>
        <w:fldChar w:fldCharType="begin" w:fldLock="1"/>
      </w:r>
      <w:r>
        <w:rPr>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Pr>
          <w:sz w:val="22"/>
          <w:szCs w:val="22"/>
        </w:rPr>
        <w:fldChar w:fldCharType="separate"/>
      </w:r>
      <w:r w:rsidRPr="00A2607D">
        <w:rPr>
          <w:noProof/>
          <w:sz w:val="22"/>
          <w:szCs w:val="22"/>
        </w:rPr>
        <w:t xml:space="preserve">(Hahn </w:t>
      </w:r>
      <w:r w:rsidRPr="00A2607D">
        <w:rPr>
          <w:i/>
          <w:noProof/>
          <w:sz w:val="22"/>
          <w:szCs w:val="22"/>
        </w:rPr>
        <w:t>et al.</w:t>
      </w:r>
      <w:r w:rsidRPr="00A2607D">
        <w:rPr>
          <w:noProof/>
          <w:sz w:val="22"/>
          <w:szCs w:val="22"/>
        </w:rPr>
        <w:t xml:space="preserve">, 1999; Baisden </w:t>
      </w:r>
      <w:r w:rsidRPr="00A2607D">
        <w:rPr>
          <w:i/>
          <w:noProof/>
          <w:sz w:val="22"/>
          <w:szCs w:val="22"/>
        </w:rPr>
        <w:t>et al.</w:t>
      </w:r>
      <w:r w:rsidRPr="00A2607D">
        <w:rPr>
          <w:noProof/>
          <w:sz w:val="22"/>
          <w:szCs w:val="22"/>
        </w:rPr>
        <w:t>, 2007)</w:t>
      </w:r>
      <w:r>
        <w:rPr>
          <w:sz w:val="22"/>
          <w:szCs w:val="22"/>
        </w:rPr>
        <w:fldChar w:fldCharType="end"/>
      </w:r>
      <w:r>
        <w:rPr>
          <w:sz w:val="22"/>
          <w:szCs w:val="22"/>
        </w:rPr>
        <w:t xml:space="preserve"> and increased trophoblast apoptosis thus impairing placental growth </w:t>
      </w:r>
      <w:r>
        <w:rPr>
          <w:sz w:val="22"/>
          <w:szCs w:val="22"/>
        </w:rPr>
        <w:fldChar w:fldCharType="begin" w:fldLock="1"/>
      </w:r>
      <w:r>
        <w:rPr>
          <w:sz w:val="22"/>
          <w:szCs w:val="22"/>
        </w:rPr>
        <w:instrText>ADDIN CSL_CITATION {"citationItems":[{"id":"ITEM-1","itemData":{"DOI":"10.1016/j.placenta.2007.04.002","ISSN":"0143-4004","PMID":"17559929","abstract":"Antenatal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S","non-dropping-particle":"","parse-names":false,"suffix":""}],"container-title":"Placenta","id":"ITEM-1","issue":"10","issued":{"date-parts":[["2007","10"]]},"page":"1082-90","publisher":"NIH Public Access","title":"Antenatal dexamethasone treatment leads to changes in gene expression in a murine late placenta.","type":"article-journal","volume":"28"},"uris":["http://www.mendeley.com/documents/?uuid=c739894f-5030-3da3-bb89-b97c8824f0ef"]},{"id":"ITEM-2","itemData":{"DOI":"10.1677/JOE-07-0289","ISSN":"0022-0795","PMID":"17911392","abstract":"Glucocorticoids play a fundamental role in the endocrinology of pregnancy but excess glucocorticoids in utero may lead to abnormalities of fetal growth. Protection against fetal exposure to cortisol is provided by the enzyme 11beta-hydroxysteroid dehydrogenase 2 (11beta-HSD2) located in the human placental trophoblast. By contrast, relatively little is known concerning the function of glucocorticoid-activating 11beta-HSD1, which is strongly expressed within human maternal decidua. To address this we have assessed: i) changes in decidual 11beta-HSD1 expression across gestation and ii) the functional role of glucocorticoids in decidua. Human decidua was collected from women undergoing surgical termination of pregnancy in first (n = 32) and second (n = 10) trimesters, and elective caesarean sections in the third trimester (n = 9). Analysis of mRNA for 11beta-HSD1 by real-time RT-PCR showed increased expression in second (9.3-fold, P &lt; 0.01) and third (210-fold, P &lt; 0.001) trimesters. Studies using primary cultures of decidual cells also revealed higher levels of cortisol generation in the third trimester. Changes in decidual 11beta-HSD1 with gestation were paralleled by increased expression of the apoptosis markers caspase-3 and annexin-V, particularly in cluster designation (CD)10(-VE) non-stromal cells (20-fold in third trimester relative to first trimester). Apoptosis was also readily induced in primary cultures of third trimester decidual cells when treated with cortisol, cortisone, or dexamethasone (all 100 nM for 24 h). The effect of cortisone but not cortisol or dexamethasone was blocked by an 11beta-HSD inhibitor confirming the functional significance of endogenous cortisol generation. These data show that autocrine metabolism of glucocorticoids is an important facet of the feto-placental unit in late gestation and we propose that a possible effect of this is to stimulate programmed cell death in human decidua.","author":[{"dropping-particle":"","family":"Chan","given":"J.","non-dropping-particle":"","parse-names":false,"suffix":""},{"dropping-particle":"","family":"Rabbitt","given":"E. H","non-dropping-particle":"","parse-names":false,"suffix":""},{"dropping-particle":"","family":"Innes","given":"B. A","non-dropping-particle":"","parse-names":false,"suffix":""},{"dropping-particle":"","family":"Bulmer","given":"J. N","non-dropping-particle":"","parse-names":false,"suffix":""},{"dropping-particle":"","family":"Stewart","given":"P. M","non-dropping-particle":"","parse-names":false,"suffix":""},{"dropping-particle":"","family":"Kilby","given":"M. D","non-dropping-particle":"","parse-names":false,"suffix":""},{"dropping-particle":"","family":"Hewison","given":"M.","non-dropping-particle":"","parse-names":false,"suffix":""}],"container-title":"Journal of Endocrinology","id":"ITEM-2","issue":"1","issued":{"date-parts":[["2007","10","1"]]},"page":"7-15","title":"Glucocorticoid-induced apoptosis in human decidua: a novel role for 11 -hydroxysteroid dehydrogenase in late gestation","type":"article-journal","volume":"195"},"uris":["http://www.mendeley.com/documents/?uuid=aed8b7be-aace-381d-9f88-c762cfc2cdf9"]}],"mendeley":{"formattedCitation":"(Baisden &lt;i&gt;et al.&lt;/i&gt;, 2007; Chan &lt;i&gt;et al.&lt;/i&gt;, 2007)","plainTextFormattedCitation":"(Baisden et al., 2007; Chan et al., 2007)","previouslyFormattedCitation":"(Baisden &lt;i&gt;et al.&lt;/i&gt;, 2007; Chan &lt;i&gt;et al.&lt;/i&gt;, 2007)"},"properties":{"noteIndex":0},"schema":"https://github.com/citation-style-language/schema/raw/master/csl-citation.json"}</w:instrText>
      </w:r>
      <w:r>
        <w:rPr>
          <w:sz w:val="22"/>
          <w:szCs w:val="22"/>
        </w:rPr>
        <w:fldChar w:fldCharType="separate"/>
      </w:r>
      <w:r w:rsidRPr="00335FB0">
        <w:rPr>
          <w:noProof/>
          <w:sz w:val="22"/>
          <w:szCs w:val="22"/>
        </w:rPr>
        <w:t xml:space="preserve">(Baisden </w:t>
      </w:r>
      <w:r w:rsidRPr="00335FB0">
        <w:rPr>
          <w:i/>
          <w:noProof/>
          <w:sz w:val="22"/>
          <w:szCs w:val="22"/>
        </w:rPr>
        <w:t>et al.</w:t>
      </w:r>
      <w:r w:rsidRPr="00335FB0">
        <w:rPr>
          <w:noProof/>
          <w:sz w:val="22"/>
          <w:szCs w:val="22"/>
        </w:rPr>
        <w:t xml:space="preserve">, 2007; Chan </w:t>
      </w:r>
      <w:r w:rsidRPr="00335FB0">
        <w:rPr>
          <w:i/>
          <w:noProof/>
          <w:sz w:val="22"/>
          <w:szCs w:val="22"/>
        </w:rPr>
        <w:t>et al.</w:t>
      </w:r>
      <w:r w:rsidRPr="00335FB0">
        <w:rPr>
          <w:noProof/>
          <w:sz w:val="22"/>
          <w:szCs w:val="22"/>
        </w:rPr>
        <w:t>, 2007)</w:t>
      </w:r>
      <w:r>
        <w:rPr>
          <w:sz w:val="22"/>
          <w:szCs w:val="22"/>
        </w:rPr>
        <w:fldChar w:fldCharType="end"/>
      </w:r>
      <w:r>
        <w:rPr>
          <w:sz w:val="22"/>
          <w:szCs w:val="22"/>
        </w:rPr>
        <w:t>.</w:t>
      </w:r>
    </w:p>
    <w:p w14:paraId="05475CB1" w14:textId="4BD4DD80" w:rsidR="00E06E30" w:rsidRDefault="00E06E30" w:rsidP="00E06E30">
      <w:pPr>
        <w:rPr>
          <w:sz w:val="22"/>
          <w:szCs w:val="22"/>
        </w:rPr>
      </w:pPr>
      <w:r>
        <w:rPr>
          <w:sz w:val="22"/>
          <w:szCs w:val="22"/>
        </w:rPr>
        <w:t xml:space="preserve">Triamcinolone (TA) glucocorticoid treatments showed an increase in GLUT3 and GLUT1 mRNA expression in human placental endothelial cells (HPEC) suggesting that glucose flux to the fetus may be increased </w:t>
      </w:r>
      <w:r>
        <w:rPr>
          <w:sz w:val="22"/>
          <w:szCs w:val="22"/>
        </w:rPr>
        <w:fldChar w:fldCharType="begin" w:fldLock="1"/>
      </w:r>
      <w:r>
        <w:rPr>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Pr>
          <w:sz w:val="22"/>
          <w:szCs w:val="22"/>
        </w:rPr>
        <w:fldChar w:fldCharType="separate"/>
      </w:r>
      <w:r w:rsidRPr="00144CE8">
        <w:rPr>
          <w:noProof/>
          <w:sz w:val="22"/>
          <w:szCs w:val="22"/>
        </w:rPr>
        <w:t xml:space="preserve">(Kipmen-Korgun </w:t>
      </w:r>
      <w:r w:rsidRPr="00144CE8">
        <w:rPr>
          <w:i/>
          <w:noProof/>
          <w:sz w:val="22"/>
          <w:szCs w:val="22"/>
        </w:rPr>
        <w:t>et al.</w:t>
      </w:r>
      <w:r w:rsidRPr="00144CE8">
        <w:rPr>
          <w:noProof/>
          <w:sz w:val="22"/>
          <w:szCs w:val="22"/>
        </w:rPr>
        <w:t>, 2012)</w:t>
      </w:r>
      <w:r>
        <w:rPr>
          <w:sz w:val="22"/>
          <w:szCs w:val="22"/>
        </w:rPr>
        <w:fldChar w:fldCharType="end"/>
      </w:r>
      <w:r>
        <w:rPr>
          <w:sz w:val="22"/>
          <w:szCs w:val="22"/>
        </w:rPr>
        <w:t>.</w:t>
      </w:r>
    </w:p>
    <w:p w14:paraId="4B23292F" w14:textId="77777777" w:rsidR="00E06E30" w:rsidRDefault="00E06E30" w:rsidP="00E06E30">
      <w:pPr>
        <w:rPr>
          <w:sz w:val="22"/>
          <w:szCs w:val="22"/>
        </w:rPr>
      </w:pPr>
      <w:r w:rsidRPr="001A69DF">
        <w:rPr>
          <w:sz w:val="22"/>
          <w:szCs w:val="22"/>
        </w:rPr>
        <w:t xml:space="preserve">Furthermore, despite the placenta’s role </w:t>
      </w:r>
      <w:r>
        <w:rPr>
          <w:sz w:val="22"/>
          <w:szCs w:val="22"/>
        </w:rPr>
        <w:t>in</w:t>
      </w:r>
      <w:r w:rsidRPr="001A69DF">
        <w:rPr>
          <w:sz w:val="22"/>
          <w:szCs w:val="22"/>
        </w:rPr>
        <w:t xml:space="preserve"> inactivat</w:t>
      </w:r>
      <w:r>
        <w:rPr>
          <w:sz w:val="22"/>
          <w:szCs w:val="22"/>
        </w:rPr>
        <w:t>ing</w:t>
      </w:r>
      <w:r w:rsidRPr="001A69DF">
        <w:rPr>
          <w:sz w:val="22"/>
          <w:szCs w:val="22"/>
        </w:rPr>
        <w:t xml:space="preserve"> maternal </w:t>
      </w:r>
      <w:r>
        <w:rPr>
          <w:sz w:val="22"/>
          <w:szCs w:val="22"/>
        </w:rPr>
        <w:t xml:space="preserve">free </w:t>
      </w:r>
      <w:r w:rsidRPr="001A69DF">
        <w:rPr>
          <w:sz w:val="22"/>
          <w:szCs w:val="22"/>
        </w:rPr>
        <w:t>cortisol into cortisone, administering high doses of glucocorticoids overwhelms the placental HSD11</w:t>
      </w:r>
      <w:r>
        <w:rPr>
          <w:sz w:val="22"/>
          <w:szCs w:val="22"/>
        </w:rPr>
        <w:t>B</w:t>
      </w:r>
      <w:r w:rsidRPr="001A69DF">
        <w:rPr>
          <w:sz w:val="22"/>
          <w:szCs w:val="22"/>
        </w:rPr>
        <w:t xml:space="preserve">2 system in addition to the fact that synthetic cortisol readily passes to the fetus bypassing this enzymatic activity </w:t>
      </w:r>
      <w:r>
        <w:rPr>
          <w:sz w:val="22"/>
          <w:szCs w:val="22"/>
        </w:rPr>
        <w:fldChar w:fldCharType="begin" w:fldLock="1"/>
      </w:r>
      <w:r>
        <w:rPr>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development","type":"article-journal","volume":"39"},"uris":["http://www.mendeley.com/documents/?uuid=13be8ca7-7ed8-3c26-9960-1a7d1c18fe88"]},{"id":"ITEM-2","itemData":{"DOI":"10.1016/J.PLACENTA.2011.09.009","ISSN":"0143-4004","abstract":"OBJECTIVES\nMaternal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-2","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 Singh &lt;i&gt;et al.&lt;/i&gt;, 2012)","plainTextFormattedCitation":"(Cuffe et al., 2011; Singh et al., 2012)","previouslyFormattedCitation":"(Cuffe &lt;i&gt;et al.&lt;/i&gt;, 2011; Singh &lt;i&gt;et al.&lt;/i&gt;, 2012)"},"properties":{"noteIndex":0},"schema":"https://github.com/citation-style-language/schema/raw/master/csl-citation.json"}</w:instrText>
      </w:r>
      <w:r>
        <w:rPr>
          <w:sz w:val="22"/>
          <w:szCs w:val="22"/>
        </w:rPr>
        <w:fldChar w:fldCharType="separate"/>
      </w:r>
      <w:r w:rsidRPr="001A69DF">
        <w:rPr>
          <w:noProof/>
          <w:sz w:val="22"/>
          <w:szCs w:val="22"/>
        </w:rPr>
        <w:t xml:space="preserve">(Cuffe </w:t>
      </w:r>
      <w:r w:rsidRPr="001A69DF">
        <w:rPr>
          <w:i/>
          <w:noProof/>
          <w:sz w:val="22"/>
          <w:szCs w:val="22"/>
        </w:rPr>
        <w:t>et al.</w:t>
      </w:r>
      <w:r w:rsidRPr="001A69DF">
        <w:rPr>
          <w:noProof/>
          <w:sz w:val="22"/>
          <w:szCs w:val="22"/>
        </w:rPr>
        <w:t xml:space="preserve">, 2011; Singh </w:t>
      </w:r>
      <w:r w:rsidRPr="001A69DF">
        <w:rPr>
          <w:i/>
          <w:noProof/>
          <w:sz w:val="22"/>
          <w:szCs w:val="22"/>
        </w:rPr>
        <w:t>et al.</w:t>
      </w:r>
      <w:r w:rsidRPr="001A69DF">
        <w:rPr>
          <w:noProof/>
          <w:sz w:val="22"/>
          <w:szCs w:val="22"/>
        </w:rPr>
        <w:t>, 2012)</w:t>
      </w:r>
      <w:r>
        <w:rPr>
          <w:sz w:val="22"/>
          <w:szCs w:val="22"/>
        </w:rPr>
        <w:fldChar w:fldCharType="end"/>
      </w:r>
      <w:r>
        <w:rPr>
          <w:sz w:val="22"/>
          <w:szCs w:val="22"/>
        </w:rPr>
        <w:t>. Nutrient transport across the placenta and placental hormone secretions are understudied with glucocorticoid treatments.</w:t>
      </w:r>
      <w:r w:rsidRPr="00702508">
        <w:rPr>
          <w:sz w:val="22"/>
          <w:szCs w:val="22"/>
        </w:rPr>
        <w:t xml:space="preserve"> </w:t>
      </w:r>
    </w:p>
    <w:p w14:paraId="404250D1" w14:textId="77777777" w:rsidR="00E06E30" w:rsidRDefault="00E06E30" w:rsidP="00E06E30">
      <w:pPr>
        <w:rPr>
          <w:sz w:val="22"/>
          <w:szCs w:val="22"/>
        </w:rPr>
      </w:pPr>
    </w:p>
    <w:p w14:paraId="6B504B81" w14:textId="5624ABFC" w:rsidR="00E06E30" w:rsidRDefault="00E06E30" w:rsidP="00E06E30">
      <w:pPr>
        <w:rPr>
          <w:sz w:val="22"/>
          <w:szCs w:val="22"/>
        </w:rPr>
      </w:pPr>
      <w:r w:rsidRPr="00E06E30">
        <w:rPr>
          <w:sz w:val="22"/>
          <w:szCs w:val="22"/>
          <w:highlight w:val="yellow"/>
        </w:rPr>
        <w:t>Mouse studies:</w:t>
      </w:r>
      <w:r>
        <w:rPr>
          <w:sz w:val="22"/>
          <w:szCs w:val="22"/>
        </w:rPr>
        <w:t xml:space="preserve"> </w:t>
      </w:r>
    </w:p>
    <w:p w14:paraId="026D9139" w14:textId="77777777" w:rsidR="00E06E30" w:rsidRDefault="00E06E30" w:rsidP="00E06E30">
      <w:pPr>
        <w:rPr>
          <w:sz w:val="22"/>
          <w:szCs w:val="22"/>
        </w:rPr>
      </w:pPr>
      <w:r>
        <w:rPr>
          <w:sz w:val="22"/>
          <w:szCs w:val="22"/>
        </w:rPr>
        <w:t>Using a minipump on embryonic day 12.5,pregnant dams were given dexamethasone (</w:t>
      </w:r>
      <w:proofErr w:type="spellStart"/>
      <w:r>
        <w:rPr>
          <w:sz w:val="22"/>
          <w:szCs w:val="22"/>
        </w:rPr>
        <w:t>dex</w:t>
      </w:r>
      <w:proofErr w:type="spellEnd"/>
      <w:r>
        <w:rPr>
          <w:sz w:val="22"/>
          <w:szCs w:val="22"/>
        </w:rPr>
        <w:t>) at a rate of 1ul/</w:t>
      </w:r>
      <w:proofErr w:type="spellStart"/>
      <w:r>
        <w:rPr>
          <w:sz w:val="22"/>
          <w:szCs w:val="22"/>
        </w:rPr>
        <w:t>hr</w:t>
      </w:r>
      <w:proofErr w:type="spellEnd"/>
      <w:r>
        <w:rPr>
          <w:sz w:val="22"/>
          <w:szCs w:val="22"/>
        </w:rPr>
        <w:t xml:space="preserve"> for 48 or 60 hours prior to sacrifice at E14.5 or E17.5, respectively. At E14.5, fetal weights were smaller for male and female </w:t>
      </w:r>
      <w:proofErr w:type="spellStart"/>
      <w:r>
        <w:rPr>
          <w:sz w:val="22"/>
          <w:szCs w:val="22"/>
        </w:rPr>
        <w:t>dex</w:t>
      </w:r>
      <w:proofErr w:type="spellEnd"/>
      <w:r>
        <w:rPr>
          <w:sz w:val="22"/>
          <w:szCs w:val="22"/>
        </w:rPr>
        <w:t xml:space="preserve">-exposed pups. Placental weight was smaller at E14.5 for </w:t>
      </w:r>
      <w:proofErr w:type="spellStart"/>
      <w:r>
        <w:rPr>
          <w:sz w:val="22"/>
          <w:szCs w:val="22"/>
        </w:rPr>
        <w:t>dex</w:t>
      </w:r>
      <w:proofErr w:type="spellEnd"/>
      <w:r>
        <w:rPr>
          <w:sz w:val="22"/>
          <w:szCs w:val="22"/>
        </w:rPr>
        <w:t xml:space="preserve">-exposed females only. At E17.5, no differences were noted in fetal or placental weight. HSD11b2 gene expression was higher in female placentas exposed to </w:t>
      </w:r>
      <w:proofErr w:type="spellStart"/>
      <w:r>
        <w:rPr>
          <w:sz w:val="22"/>
          <w:szCs w:val="22"/>
        </w:rPr>
        <w:t>dex</w:t>
      </w:r>
      <w:proofErr w:type="spellEnd"/>
      <w:r>
        <w:rPr>
          <w:sz w:val="22"/>
          <w:szCs w:val="22"/>
        </w:rPr>
        <w:t xml:space="preserve"> at E14.5, and protein expression was increased in female placentas at E17.5. Placental </w:t>
      </w:r>
      <w:proofErr w:type="spellStart"/>
      <w:r>
        <w:rPr>
          <w:sz w:val="22"/>
          <w:szCs w:val="22"/>
        </w:rPr>
        <w:t>vasculogenesis</w:t>
      </w:r>
      <w:proofErr w:type="spellEnd"/>
      <w:r>
        <w:rPr>
          <w:sz w:val="22"/>
          <w:szCs w:val="22"/>
        </w:rPr>
        <w:t xml:space="preserve"> was measured by genes of the vascular endothelial growth factor family (VEGFA) receptors: VEGFR1 (Flt1) and VEGFR2 (</w:t>
      </w:r>
      <w:proofErr w:type="spellStart"/>
      <w:r>
        <w:rPr>
          <w:sz w:val="22"/>
          <w:szCs w:val="22"/>
        </w:rPr>
        <w:t>Kdr</w:t>
      </w:r>
      <w:proofErr w:type="spellEnd"/>
      <w:r>
        <w:rPr>
          <w:sz w:val="22"/>
          <w:szCs w:val="22"/>
        </w:rPr>
        <w:t xml:space="preserve">). Female placentas showed increased gene expression of </w:t>
      </w:r>
      <w:proofErr w:type="spellStart"/>
      <w:r>
        <w:rPr>
          <w:sz w:val="22"/>
          <w:szCs w:val="22"/>
        </w:rPr>
        <w:t>Vegfa</w:t>
      </w:r>
      <w:proofErr w:type="spellEnd"/>
      <w:r>
        <w:rPr>
          <w:sz w:val="22"/>
          <w:szCs w:val="22"/>
        </w:rPr>
        <w:t xml:space="preserve"> at E14.5 while protein expression as unchanged, and reduced placental growth factor (</w:t>
      </w:r>
      <w:proofErr w:type="spellStart"/>
      <w:r>
        <w:rPr>
          <w:sz w:val="22"/>
          <w:szCs w:val="22"/>
        </w:rPr>
        <w:t>Pgf</w:t>
      </w:r>
      <w:proofErr w:type="spellEnd"/>
      <w:r>
        <w:rPr>
          <w:sz w:val="22"/>
          <w:szCs w:val="22"/>
        </w:rPr>
        <w:t xml:space="preserve">) expression at E17.5 after </w:t>
      </w:r>
      <w:proofErr w:type="spellStart"/>
      <w:r>
        <w:rPr>
          <w:sz w:val="22"/>
          <w:szCs w:val="22"/>
        </w:rPr>
        <w:t>dex</w:t>
      </w:r>
      <w:proofErr w:type="spellEnd"/>
      <w:r>
        <w:rPr>
          <w:sz w:val="22"/>
          <w:szCs w:val="22"/>
        </w:rPr>
        <w:t xml:space="preserve"> exposure. </w:t>
      </w:r>
      <w:proofErr w:type="spellStart"/>
      <w:r>
        <w:rPr>
          <w:sz w:val="22"/>
          <w:szCs w:val="22"/>
        </w:rPr>
        <w:t>Kdr</w:t>
      </w:r>
      <w:proofErr w:type="spellEnd"/>
      <w:r>
        <w:rPr>
          <w:sz w:val="22"/>
          <w:szCs w:val="22"/>
        </w:rPr>
        <w:t xml:space="preserve"> expression was significantly lower in male placentas at E14.5. </w:t>
      </w:r>
    </w:p>
    <w:p w14:paraId="4068E6D6" w14:textId="46421E72" w:rsidR="00E06E30" w:rsidRDefault="00E06E30" w:rsidP="00E06E30">
      <w:pPr>
        <w:rPr>
          <w:sz w:val="22"/>
          <w:szCs w:val="22"/>
        </w:rPr>
      </w:pPr>
      <w:r>
        <w:rPr>
          <w:sz w:val="22"/>
          <w:szCs w:val="22"/>
        </w:rPr>
        <w:t>In females, Igf2 gene expression as higher in female placentas regardless of treatment at E14.5.MAPK1 protein expression was reduced in female placentas at E14.5 but gene expression was not changed. Selected glucose (GLUT1 and GLUT3) and amino acid (SNAT1,2 and 4) transporters were unaltered as an effect of treatment or sex.</w:t>
      </w:r>
    </w:p>
    <w:p w14:paraId="7196C7C3" w14:textId="77777777" w:rsidR="00E06E30" w:rsidRDefault="00E06E30" w:rsidP="00E06E30">
      <w:pPr>
        <w:rPr>
          <w:sz w:val="22"/>
          <w:szCs w:val="22"/>
        </w:rPr>
      </w:pPr>
    </w:p>
    <w:p w14:paraId="229939EF" w14:textId="77777777" w:rsidR="00E06E30" w:rsidRDefault="00E06E30" w:rsidP="007C3BBD">
      <w:pPr>
        <w:rPr>
          <w:sz w:val="22"/>
          <w:szCs w:val="22"/>
        </w:rPr>
      </w:pPr>
    </w:p>
    <w:p w14:paraId="0E57AC2E" w14:textId="77777777" w:rsidR="007C3BBD" w:rsidRDefault="007C3BBD" w:rsidP="007C3BBD">
      <w:pPr>
        <w:pStyle w:val="Heading2"/>
      </w:pPr>
      <w:r>
        <w:t>Effect of In Utero Glucocorticoid Exposure on Offspring</w:t>
      </w:r>
    </w:p>
    <w:p w14:paraId="6A195B40" w14:textId="5112F71A" w:rsidR="00E102B4" w:rsidRPr="00512B6C" w:rsidRDefault="00E06E30" w:rsidP="0066001B">
      <w:pPr>
        <w:rPr>
          <w:sz w:val="22"/>
          <w:szCs w:val="22"/>
        </w:rPr>
      </w:pPr>
      <w:r>
        <w:rPr>
          <w:sz w:val="22"/>
          <w:szCs w:val="22"/>
        </w:rPr>
        <w:t xml:space="preserve">Limited studies have investigated the effect of antenatal glucocorticoid treatment on fetal hypothalamic-pituitary-adrenal axis showing potential blunted offspring HPA activity </w:t>
      </w:r>
      <w:r>
        <w:rPr>
          <w:sz w:val="22"/>
          <w:szCs w:val="22"/>
        </w:rPr>
        <w:fldChar w:fldCharType="begin" w:fldLock="1"/>
      </w:r>
      <w:r>
        <w:rPr>
          <w:sz w:val="22"/>
          <w:szCs w:val="22"/>
        </w:rPr>
        <w:instrText>ADDIN CSL_CITATION {"citationItems":[{"id":"ITEM-1","itemData":{"DOI":"10.1016/j.ajog.2012.06.012","ISSN":"1097-6868","PMID":"22840973","abstract":"The hypothalamic-pituitary-adrenocortical (HPA) axis is a major neuroendocrine pathway that modulates the stress response. The glucocorticoid, cortisol, is the principal end product of the HPA axis in humans and plays a fundamental role in maintaining homeostasis and in fetal maturation and development. Antenatal administration of synthetic glucocorticoids (GCs) accelerates fetal lung maturation and has significantly decreased neonatal mortality and morbidity in infants born before 34 weeks of gestation. Exposure to excess levels of endogenous GCs and exogenous GCs (betamethasone and dexamethasone) has been shown to alter the normal development trajectory. The development and regulation of the fetal HPA axis is discussed and the experimental animal evidence presented suggests long-term adverse consequences of altered HPA function. The clinical data in infants exposed to GCs also suggest altered HPA axis function over the short term. The longer-term consequences of antenatal GC exposure on HPA axis function and subtler neurodevelopmental outcomes including adaptation to stress, cognition, behavior, and the cardiovascular and immune responses are poorly understood. Emerging clinical strategies and interventions may help in the selection of mothers at risk for preterm delivery who would benefit from existing or future formulations of antenatal GCs with a reduction in the associated risk to the fetus and newborn. Detailed longitudinal long-term follow-up of those infants exposed to synthetic GCs are needed.","author":[{"dropping-particle":"","family":"Waffarn","given":"Feizal","non-dropping-particle":"","parse-names":false,"suffix":""},{"dropping-particle":"","family":"Davis","given":"Elysia Poggi","non-dropping-particle":"","parse-names":false,"suffix":""}],"container-title":"American journal of obstetrics and gynecology","id":"ITEM-1","issue":"6","issued":{"date-parts":[["2012","12"]]},"page":"446-54","publisher":"NIH Public Access","title":"Effects of antenatal corticosteroids on the hypothalamic-pituitary-adrenocortical axis of the fetus and newborn: experimental findings and clinical considerations.","type":"article-journal","volume":"207"},"uris":["http://www.mendeley.com/documents/?uuid=27361c58-7b19-338b-b9f3-3b72599dffac"]}],"mendeley":{"formattedCitation":"(Waffarn &amp; Davis, 2012)","plainTextFormattedCitation":"(Waffarn &amp; Davis, 2012)","previouslyFormattedCitation":"(Waffarn &amp; Davis, 2012)"},"properties":{"noteIndex":0},"schema":"https://github.com/citation-style-language/schema/raw/master/csl-citation.json"}</w:instrText>
      </w:r>
      <w:r>
        <w:rPr>
          <w:sz w:val="22"/>
          <w:szCs w:val="22"/>
        </w:rPr>
        <w:fldChar w:fldCharType="separate"/>
      </w:r>
      <w:r w:rsidRPr="00F223CF">
        <w:rPr>
          <w:noProof/>
          <w:sz w:val="22"/>
          <w:szCs w:val="22"/>
        </w:rPr>
        <w:t>(Waffarn &amp; Davis, 2012)</w:t>
      </w:r>
      <w:r>
        <w:rPr>
          <w:sz w:val="22"/>
          <w:szCs w:val="22"/>
        </w:rPr>
        <w:fldChar w:fldCharType="end"/>
      </w:r>
      <w:r>
        <w:rPr>
          <w:sz w:val="22"/>
          <w:szCs w:val="22"/>
        </w:rPr>
        <w:t xml:space="preserve">. </w:t>
      </w:r>
      <w:r w:rsidR="007C3BBD">
        <w:rPr>
          <w:sz w:val="22"/>
          <w:szCs w:val="22"/>
        </w:rPr>
        <w:t xml:space="preserve">Despite popular use of corticosteroids, offspring side effects have been understudied and largely unknown. Some studies have shown increased blood pressure in children, increased risk of preeclampsia, impaired mental development in infants, increased infant cortisol, reduced fetal weight, and other symptoms associated with timing, dosage and type of corticosteroid treatment during pregnancy </w:t>
      </w:r>
      <w:r w:rsidR="007C3BBD">
        <w:rPr>
          <w:sz w:val="22"/>
          <w:szCs w:val="22"/>
        </w:rPr>
        <w:fldChar w:fldCharType="begin" w:fldLock="1"/>
      </w:r>
      <w:r w:rsidR="007C3BBD">
        <w:rPr>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007C3BBD">
        <w:rPr>
          <w:sz w:val="22"/>
          <w:szCs w:val="22"/>
        </w:rPr>
        <w:fldChar w:fldCharType="separate"/>
      </w:r>
      <w:r w:rsidR="007C3BBD" w:rsidRPr="00341FEA">
        <w:rPr>
          <w:noProof/>
          <w:sz w:val="22"/>
          <w:szCs w:val="22"/>
        </w:rPr>
        <w:t xml:space="preserve">(Singh </w:t>
      </w:r>
      <w:r w:rsidR="007C3BBD" w:rsidRPr="00341FEA">
        <w:rPr>
          <w:i/>
          <w:noProof/>
          <w:sz w:val="22"/>
          <w:szCs w:val="22"/>
        </w:rPr>
        <w:t>et al.</w:t>
      </w:r>
      <w:r w:rsidR="007C3BBD" w:rsidRPr="00341FEA">
        <w:rPr>
          <w:noProof/>
          <w:sz w:val="22"/>
          <w:szCs w:val="22"/>
        </w:rPr>
        <w:t>, 2012)</w:t>
      </w:r>
      <w:r w:rsidR="007C3BBD">
        <w:rPr>
          <w:sz w:val="22"/>
          <w:szCs w:val="22"/>
        </w:rPr>
        <w:fldChar w:fldCharType="end"/>
      </w:r>
      <w:r w:rsidR="007C3BBD">
        <w:rPr>
          <w:sz w:val="22"/>
          <w:szCs w:val="22"/>
        </w:rPr>
        <w:t xml:space="preserve">. The effects of corticosteroid use further manifest in childhood where maternal third trimester cortisol levels were shown to influence childhood adiposity </w:t>
      </w:r>
      <w:r w:rsidR="007C3BBD">
        <w:rPr>
          <w:sz w:val="22"/>
          <w:szCs w:val="22"/>
        </w:rPr>
        <w:fldChar w:fldCharType="begin" w:fldLock="1"/>
      </w:r>
      <w:r w:rsidR="007C3BBD">
        <w:rPr>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007C3BBD">
        <w:rPr>
          <w:sz w:val="22"/>
          <w:szCs w:val="22"/>
        </w:rPr>
        <w:fldChar w:fldCharType="separate"/>
      </w:r>
      <w:r w:rsidR="007C3BBD" w:rsidRPr="00A20FFF">
        <w:rPr>
          <w:noProof/>
          <w:sz w:val="22"/>
          <w:szCs w:val="22"/>
        </w:rPr>
        <w:t xml:space="preserve">(Entringer </w:t>
      </w:r>
      <w:r w:rsidR="007C3BBD" w:rsidRPr="00A20FFF">
        <w:rPr>
          <w:i/>
          <w:noProof/>
          <w:sz w:val="22"/>
          <w:szCs w:val="22"/>
        </w:rPr>
        <w:t>et al.</w:t>
      </w:r>
      <w:r w:rsidR="007C3BBD" w:rsidRPr="00A20FFF">
        <w:rPr>
          <w:noProof/>
          <w:sz w:val="22"/>
          <w:szCs w:val="22"/>
        </w:rPr>
        <w:t>, 2016)</w:t>
      </w:r>
      <w:r w:rsidR="007C3BBD">
        <w:rPr>
          <w:sz w:val="22"/>
          <w:szCs w:val="22"/>
        </w:rPr>
        <w:fldChar w:fldCharType="end"/>
      </w:r>
      <w:r w:rsidR="007C3BBD">
        <w:rPr>
          <w:sz w:val="22"/>
          <w:szCs w:val="22"/>
        </w:rPr>
        <w:t>.</w:t>
      </w:r>
      <w:r w:rsidR="007C3BBD" w:rsidRPr="00EA2731">
        <w:rPr>
          <w:sz w:val="22"/>
          <w:szCs w:val="22"/>
        </w:rPr>
        <w:t xml:space="preserve"> </w:t>
      </w:r>
      <w:r w:rsidR="007C3BBD">
        <w:rPr>
          <w:sz w:val="22"/>
          <w:szCs w:val="22"/>
        </w:rPr>
        <w:t xml:space="preserve">In mice, studies have shown reduced placental weights after a short period preterm exposure to dexamethasone and potential fetal growth restriction </w:t>
      </w:r>
      <w:r w:rsidR="007C3BBD">
        <w:rPr>
          <w:sz w:val="22"/>
          <w:szCs w:val="22"/>
        </w:rPr>
        <w:fldChar w:fldCharType="begin" w:fldLock="1"/>
      </w:r>
      <w:r w:rsidR="007C3BBD">
        <w:rPr>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007C3BBD">
        <w:rPr>
          <w:sz w:val="22"/>
          <w:szCs w:val="22"/>
        </w:rPr>
        <w:fldChar w:fldCharType="separate"/>
      </w:r>
      <w:r w:rsidR="007C3BBD" w:rsidRPr="00EA2731">
        <w:rPr>
          <w:noProof/>
          <w:sz w:val="22"/>
          <w:szCs w:val="22"/>
        </w:rPr>
        <w:t xml:space="preserve">(Cuffe </w:t>
      </w:r>
      <w:r w:rsidR="007C3BBD" w:rsidRPr="00EA2731">
        <w:rPr>
          <w:i/>
          <w:noProof/>
          <w:sz w:val="22"/>
          <w:szCs w:val="22"/>
        </w:rPr>
        <w:t>et al.</w:t>
      </w:r>
      <w:r w:rsidR="007C3BBD" w:rsidRPr="00EA2731">
        <w:rPr>
          <w:noProof/>
          <w:sz w:val="22"/>
          <w:szCs w:val="22"/>
        </w:rPr>
        <w:t>, 2011)</w:t>
      </w:r>
      <w:r w:rsidR="007C3BBD">
        <w:rPr>
          <w:sz w:val="22"/>
          <w:szCs w:val="22"/>
        </w:rPr>
        <w:fldChar w:fldCharType="end"/>
      </w:r>
      <w:r w:rsidR="007C3BBD">
        <w:rPr>
          <w:sz w:val="22"/>
          <w:szCs w:val="22"/>
        </w:rPr>
        <w:t xml:space="preserve">. </w:t>
      </w:r>
      <w:r w:rsidR="007C3BBD" w:rsidRPr="00A8037D">
        <w:rPr>
          <w:sz w:val="22"/>
          <w:szCs w:val="22"/>
        </w:rPr>
        <w:t>The mechanisms by which maternal corticosteroids influence fetal health and placental function remain understudied</w:t>
      </w:r>
      <w:r w:rsidR="007C3BBD">
        <w:rPr>
          <w:sz w:val="22"/>
          <w:szCs w:val="22"/>
        </w:rPr>
        <w:t xml:space="preserve"> with conflicting results </w:t>
      </w:r>
      <w:r w:rsidR="007C3BBD">
        <w:rPr>
          <w:sz w:val="22"/>
          <w:szCs w:val="22"/>
        </w:rPr>
        <w:fldChar w:fldCharType="begin" w:fldLock="1"/>
      </w:r>
      <w:r w:rsidR="007C3BBD">
        <w:rPr>
          <w:sz w:val="22"/>
          <w:szCs w:val="22"/>
        </w:rPr>
        <w:instrText>ADDIN CSL_CITATION {"citationItems":[{"id":"ITEM-1","itemData":{"DOI":"10.1093/humupd/dmv047","ISSN":"1355-4786","PMID":"26590298","abstract":"BACKGROUND The use of antenatal steroid therapy is common in pregnancy. In early pregnancy, steroids may be used in women for the treatment of recurrent miscarriage or fetal abnormalities such as congenital adrenal hyperplasia. In mid-late pregnancy, the antenatal administration of corticosteroids to expectant mothers in anticipation of preterm birth is one of the most important advances in perinatal medicine; antenatal corticosteroids are now standard care for pregnancies at risk of premature delivery in high- and middle-income countries. The widespread uptake of this therapy is due to a compelling body of evidence demonstrating improved neonatal outcomes following antenatal corticosteroid exposure, stemming most notably from corticosteroid-driven maturation of fetal pulmonary function. As we approach the 50th anniversary of landmark work in this area by Liggins and Howie, it is apparent that much remains to be understood with regards to how we might best apply antenatal corticosteroid therapy to improve pregnancy outcomes at both early and mid to late gestation. METHODS Drawing on advances in laboratory science, pre-clinical and clinical studies, we performed a narrative review of the scientific literature to provide a timely update on the benefits, risks and uncertainties regarding antenatal corticosteroid use in pregnancy. Three, well-established therapeutic uses of antenatal steroids, namely recurrent miscarriage, congenital adrenal hyperplasia and preterm birth, were selected to frame the review. RESULTS Even the most well-established antenatal steroid therapies lack the comprehensive pharmacokinetic and dose-response data necessary to optimize dosing regimens. New insights into complex, tissue-specific corticosteroid signalling by genomic-dependent and independent mechanisms have not been used to inform corticosteroid treatment strategies. There is growing evidence that some fetal corticosteroid treatments are either ineffective, or may result in adverse outcomes, in addition to lasting epigenetic changes in a variety of homeostatic mechanisms. Nowhere is the need to better understand the intricacies of corticosteroid therapy better conveyed than in the findings of Althabe and colleagues who recently reported an increase in overall neonatal mortality and maternal morbidity in association with antenatal corticosteroid administration in low-resource settings. CONCLUSIONS New research to clarify the benefits and potential risks of antenatal corticos…","author":[{"dropping-particle":"","family":"Kemp","given":"M.W.","non-dropping-particle":"","parse-names":false,"suffix":""},{"dropping-particle":"","family":"Newnham","given":"J.P.","non-dropping-particle":"","parse-names":false,"suffix":""},{"dropping-particle":"","family":"Challis","given":"J.G.","non-dropping-particle":"","parse-names":false,"suffix":""},{"dropping-particle":"","family":"Jobe","given":"A.H.","non-dropping-particle":"","parse-names":false,"suffix":""},{"dropping-particle":"","family":"Stock","given":"S.J.","non-dropping-particle":"","parse-names":false,"suffix":""}],"container-title":"Human Reproduction Update","id":"ITEM-1","issue":"2","issued":{"date-parts":[["2015","11","20"]]},"page":"dmv047","title":"The clinical use of corticosteroids in pregnancy","type":"article-journal","volume":"22"},"uris":["http://www.mendeley.com/documents/?uuid=61b3b36c-db14-3896-ba99-b04f1d829225"]}],"mendeley":{"formattedCitation":"(Kemp &lt;i&gt;et al.&lt;/i&gt;, 2015)","plainTextFormattedCitation":"(Kemp et al., 2015)","previouslyFormattedCitation":"(Kemp &lt;i&gt;et al.&lt;/i&gt;, 2015)"},"properties":{"noteIndex":0},"schema":"https://github.com/citation-style-language/schema/raw/master/csl-citation.json"}</w:instrText>
      </w:r>
      <w:r w:rsidR="007C3BBD">
        <w:rPr>
          <w:sz w:val="22"/>
          <w:szCs w:val="22"/>
        </w:rPr>
        <w:fldChar w:fldCharType="separate"/>
      </w:r>
      <w:r w:rsidR="007C3BBD" w:rsidRPr="00BF34B5">
        <w:rPr>
          <w:noProof/>
          <w:sz w:val="22"/>
          <w:szCs w:val="22"/>
        </w:rPr>
        <w:t xml:space="preserve">(Kemp </w:t>
      </w:r>
      <w:r w:rsidR="007C3BBD" w:rsidRPr="00BF34B5">
        <w:rPr>
          <w:i/>
          <w:noProof/>
          <w:sz w:val="22"/>
          <w:szCs w:val="22"/>
        </w:rPr>
        <w:t>et al.</w:t>
      </w:r>
      <w:r w:rsidR="007C3BBD" w:rsidRPr="00BF34B5">
        <w:rPr>
          <w:noProof/>
          <w:sz w:val="22"/>
          <w:szCs w:val="22"/>
        </w:rPr>
        <w:t>, 2015)</w:t>
      </w:r>
      <w:r w:rsidR="007C3BBD">
        <w:rPr>
          <w:sz w:val="22"/>
          <w:szCs w:val="22"/>
        </w:rPr>
        <w:fldChar w:fldCharType="end"/>
      </w:r>
      <w:r w:rsidR="007C3BBD">
        <w:rPr>
          <w:sz w:val="22"/>
          <w:szCs w:val="22"/>
        </w:rPr>
        <w:t xml:space="preserve">. The effects of prenatal glucocorticoid exposure remain controversial, and the exact mechanisms by which they are manifested remain poorly understood </w:t>
      </w:r>
      <w:r w:rsidR="007C3BBD">
        <w:rPr>
          <w:sz w:val="22"/>
          <w:szCs w:val="22"/>
        </w:rPr>
        <w:fldChar w:fldCharType="begin" w:fldLock="1"/>
      </w:r>
      <w:r w:rsidR="007C3BBD">
        <w:rPr>
          <w:sz w:val="22"/>
          <w:szCs w:val="22"/>
        </w:rPr>
        <w:instrText>ADDIN CSL_CITATION {"citationItems":[{"id":"ITEM-1","itemData":{"DOI":"10.1016/j.rdc.2017.04.013","ISSN":"1558-3163","PMID":"28711148","abstract":"The evidence to date regarding corticosteroid exposure in pregnancy and select pregnancy and birth outcomes is limited and inconsistent. The authors provide a narrative review of published literature summarizing the findings for oral clefts, preterm birth, birth weight, preeclampsia, and gestational diabetes mellitus. Whenever possible, the results are limited to oral or systemic administration with a further focus on use in autoimmune disease. Although previous studies of corticosteroid exposure in pregnancy reported an increased risk of oral clefts in the offspring, more recent studies have not replicated these findings.","author":[{"dropping-particle":"","family":"Bandoli","given":"Gretchen","non-dropping-particle":"","parse-names":false,"suffix":""},{"dropping-particle":"","family":"Palmsten","given":"Kristin","non-dropping-particle":"","parse-names":false,"suffix":""},{"dropping-particle":"","family":"Forbess Smith","given":"Chelsey J","non-dropping-particle":"","parse-names":false,"suffix":""},{"dropping-particle":"","family":"Chambers","given":"Christina D","non-dropping-particle":"","parse-names":false,"suffix":""}],"container-title":"Rheumatic diseases clinics of North America","id":"ITEM-1","issue":"3","issued":{"date-parts":[["2017"]]},"page":"489-502","publisher":"NIH Public Access","title":"A Review of Systemic Corticosteroid Use in Pregnancy and the Risk of Select Pregnancy and Birth Outcomes.","type":"article-journal","volume":"43"},"uris":["http://www.mendeley.com/documents/?uuid=f18fa4e6-9fe4-30dc-9424-bdd774788147"]}],"mendeley":{"formattedCitation":"(Bandoli &lt;i&gt;et al.&lt;/i&gt;, 2017)","plainTextFormattedCitation":"(Bandoli et al., 2017)","previouslyFormattedCitation":"(Bandoli &lt;i&gt;et al.&lt;/i&gt;, 2017)"},"properties":{"noteIndex":0},"schema":"https://github.com/citation-style-language/schema/raw/master/csl-citation.json"}</w:instrText>
      </w:r>
      <w:r w:rsidR="007C3BBD">
        <w:rPr>
          <w:sz w:val="22"/>
          <w:szCs w:val="22"/>
        </w:rPr>
        <w:fldChar w:fldCharType="separate"/>
      </w:r>
      <w:r w:rsidR="007C3BBD" w:rsidRPr="00F42BC1">
        <w:rPr>
          <w:noProof/>
          <w:sz w:val="22"/>
          <w:szCs w:val="22"/>
        </w:rPr>
        <w:t xml:space="preserve">(Bandoli </w:t>
      </w:r>
      <w:r w:rsidR="007C3BBD" w:rsidRPr="00F42BC1">
        <w:rPr>
          <w:i/>
          <w:noProof/>
          <w:sz w:val="22"/>
          <w:szCs w:val="22"/>
        </w:rPr>
        <w:t>et al.</w:t>
      </w:r>
      <w:r w:rsidR="007C3BBD" w:rsidRPr="00F42BC1">
        <w:rPr>
          <w:noProof/>
          <w:sz w:val="22"/>
          <w:szCs w:val="22"/>
        </w:rPr>
        <w:t>, 2017)</w:t>
      </w:r>
      <w:r w:rsidR="007C3BBD">
        <w:rPr>
          <w:sz w:val="22"/>
          <w:szCs w:val="22"/>
        </w:rPr>
        <w:fldChar w:fldCharType="end"/>
      </w:r>
      <w:r w:rsidR="007C3BBD">
        <w:rPr>
          <w:sz w:val="22"/>
          <w:szCs w:val="22"/>
        </w:rPr>
        <w:t xml:space="preserve">. </w:t>
      </w:r>
    </w:p>
    <w:p w14:paraId="69CE92BE" w14:textId="09E2BB7D" w:rsidR="00E102B4" w:rsidRDefault="00E102B4" w:rsidP="00E102B4">
      <w:pPr>
        <w:pStyle w:val="Heading1"/>
      </w:pPr>
      <w:r>
        <w:lastRenderedPageBreak/>
        <w:t>Experimental Design</w:t>
      </w:r>
    </w:p>
    <w:p w14:paraId="4EADC05B" w14:textId="0432348F" w:rsidR="00CF481B" w:rsidRPr="00357888" w:rsidRDefault="00CF481B" w:rsidP="00CF481B">
      <w:pPr>
        <w:rPr>
          <w:sz w:val="22"/>
          <w:szCs w:val="22"/>
        </w:rPr>
      </w:pPr>
      <w:r w:rsidRPr="000D3EE8">
        <w:rPr>
          <w:sz w:val="22"/>
          <w:szCs w:val="22"/>
        </w:rPr>
        <w:t xml:space="preserve">To determine how corticosteroid exposure affects placental function, we will have </w:t>
      </w:r>
      <w:r>
        <w:rPr>
          <w:sz w:val="22"/>
          <w:szCs w:val="22"/>
        </w:rPr>
        <w:t>50 12 week-old</w:t>
      </w:r>
      <w:r w:rsidRPr="000D3EE8">
        <w:rPr>
          <w:sz w:val="22"/>
          <w:szCs w:val="22"/>
        </w:rPr>
        <w:t xml:space="preserve"> </w:t>
      </w:r>
      <w:r>
        <w:rPr>
          <w:sz w:val="22"/>
          <w:szCs w:val="22"/>
        </w:rPr>
        <w:t xml:space="preserve">C57BL/6 </w:t>
      </w:r>
      <w:r w:rsidRPr="000D3EE8">
        <w:rPr>
          <w:sz w:val="22"/>
          <w:szCs w:val="22"/>
        </w:rPr>
        <w:t>virgin mice on regular chow diet exposed to water (control group) or 1mg/kg/day dexamethasone in their drinking water</w:t>
      </w:r>
      <w:r>
        <w:rPr>
          <w:sz w:val="22"/>
          <w:szCs w:val="22"/>
        </w:rPr>
        <w:t xml:space="preserve"> (treatment group). We are interested in the time-dependent effects of dexamethasone on placental function and therefore we will conduct the exposure at various time points. To assess pre-conception effects on placental development, a group of mice will be exposed to dexamethasone a week prior to timed-mating and throughout gestation and lactation. To assess dexamethasone exposure during pregnancy, we will h</w:t>
      </w:r>
      <w:bookmarkStart w:id="0" w:name="_GoBack"/>
      <w:bookmarkEnd w:id="0"/>
      <w:r>
        <w:rPr>
          <w:sz w:val="22"/>
          <w:szCs w:val="22"/>
        </w:rPr>
        <w:t xml:space="preserve">ave early, mid and late exposure groups with dexamethasone introduced at E5.5, at E12.5, and at E17.5, respectively. Dams will undergo MRI weekly to monitor weight trends throughout pregnancy. Water and food intake will be recorded weekly. The dams from each group will be euthanized and the placentas and fetuses will be extracted as hitherto mentioned. Briefly, litter size will be accounted for as we predict fetal viability to differ per treatment arm. Maternal and fetal blood collection will be required to determine respective cortisol levels using cortisol ELISA kit </w:t>
      </w:r>
      <w:r>
        <w:rPr>
          <w:sz w:val="22"/>
          <w:szCs w:val="22"/>
        </w:rPr>
        <w:fldChar w:fldCharType="begin" w:fldLock="1"/>
      </w:r>
      <w:r>
        <w:rPr>
          <w:sz w:val="22"/>
          <w:szCs w:val="22"/>
        </w:rPr>
        <w:instrText>ADDIN CSL_CITATION {"citationItems":[{"id":"ITEM-1","itemData":{"DOI":"10.1371/journal.pone.0117503","ISSN":"1932-6203","PMID":"25699675","abstract":"Although plasma corticosterone is considered the main glucocorticoid involved in regulation of stress responses in rodents, the presence of plasma cortisol and whether its level can be used as an indicator for rodent activation of stress remain to be determined. In this study, effects of estrous cycle stage, circadian rhythm, and acute and chronic (repeated or unpredictable) stressors of various severities on dynamics and correlation of serum cortisol and corticosterone were examined in mice. A strong (r = 0.6-0.85) correlation between serum cortisol and corticosterone was observed throughout the estrous cycle, all day long, and during acute or repeated restraints, chronic unpredictable stress and acute forced swimming or heat stress. Both hormones increased to the highest level on day 1 of repeated-restraint or unpredictable stresses, but after that, whereas the concentration of cortisol did not change, that of corticosterone showed different dynamics. Thus, whereas corticosterone declined dramatically during repeated restraints, it remained at the high level during unpredictable stress. During forced swimming or heat stress, whereas cortisol increased to the highest level within 3 min., corticosterone did not reach maximum until 40 min. of stress. Analysis with HPLC and HPLC-MS further confirmed the presence of cortisol in mouse serum. Taken together, results (i) confirmed the presence of cortisol in mouse serum and (ii) suggested that mouse serum cortisol and corticosterone are closely correlated in dynamics under different physiological or stressful conditions, but, whereas corticosterone was a more adaptation-related biomarker than cortisol during chronic stress, cortisol was a quicker responder than corticosterone during severe acute stress.","author":[{"dropping-particle":"","family":"Gong","given":"Shuai","non-dropping-particle":"","parse-names":false,"suffix":""},{"dropping-particle":"","family":"Miao","given":"Yi-Long","non-dropping-particle":"","parse-names":false,"suffix":""},{"dropping-particle":"","family":"Jiao","given":"Guang-Zhong","non-dropping-particle":"","parse-names":false,"suffix":""},{"dropping-particle":"","family":"Sun","given":"Ming-Ju","non-dropping-particle":"","parse-names":false,"suffix":""},{"dropping-particle":"","family":"Li","given":"Hong","non-dropping-particle":"","parse-names":false,"suffix":""},{"dropping-particle":"","family":"Lin","given":"Juan","non-dropping-particle":"","parse-names":false,"suffix":""},{"dropping-particle":"","family":"Luo","given":"Ming-Jiu","non-dropping-particle":"","parse-names":false,"suffix":""},{"dropping-particle":"","family":"Tan","given":"Jing-He","non-dropping-particle":"","parse-names":false,"suffix":""}],"container-title":"PloS one","id":"ITEM-1","issue":"2","issued":{"date-parts":[["2015"]]},"page":"e0117503","publisher":"Public Library of Science","title":"Dynamics and correlation of serum cortisol and corticosterone under different physiological or stressful conditions in mice.","type":"article-journal","volume":"10"},"uris":["http://www.mendeley.com/documents/?uuid=b957ef1a-b506-3452-92c1-da93676e1863"]}],"mendeley":{"formattedCitation":"(Gong &lt;i&gt;et al.&lt;/i&gt;, 2015)","plainTextFormattedCitation":"(Gong et al., 2015)","previouslyFormattedCitation":"(Gong &lt;i&gt;et al.&lt;/i&gt;, 2015)"},"properties":{"noteIndex":0},"schema":"https://github.com/citation-style-language/schema/raw/master/csl-citation.json"}</w:instrText>
      </w:r>
      <w:r>
        <w:rPr>
          <w:sz w:val="22"/>
          <w:szCs w:val="22"/>
        </w:rPr>
        <w:fldChar w:fldCharType="separate"/>
      </w:r>
      <w:r w:rsidRPr="00241C33">
        <w:rPr>
          <w:noProof/>
          <w:sz w:val="22"/>
          <w:szCs w:val="22"/>
        </w:rPr>
        <w:t xml:space="preserve">(Gong </w:t>
      </w:r>
      <w:r w:rsidRPr="00241C33">
        <w:rPr>
          <w:i/>
          <w:noProof/>
          <w:sz w:val="22"/>
          <w:szCs w:val="22"/>
        </w:rPr>
        <w:t>et al.</w:t>
      </w:r>
      <w:r w:rsidRPr="00241C33">
        <w:rPr>
          <w:noProof/>
          <w:sz w:val="22"/>
          <w:szCs w:val="22"/>
        </w:rPr>
        <w:t>, 2015)</w:t>
      </w:r>
      <w:r>
        <w:rPr>
          <w:sz w:val="22"/>
          <w:szCs w:val="22"/>
        </w:rPr>
        <w:fldChar w:fldCharType="end"/>
      </w:r>
      <w:r>
        <w:rPr>
          <w:sz w:val="22"/>
          <w:szCs w:val="22"/>
        </w:rPr>
        <w:t xml:space="preserve">. Placental mRNA transporter expression will be performed along with H&amp;E staining and morphological analysis. </w:t>
      </w:r>
      <w:r>
        <w:rPr>
          <w:i/>
          <w:sz w:val="22"/>
          <w:szCs w:val="22"/>
        </w:rPr>
        <w:t xml:space="preserve">In situ </w:t>
      </w:r>
      <w:r>
        <w:rPr>
          <w:sz w:val="22"/>
          <w:szCs w:val="22"/>
        </w:rPr>
        <w:t xml:space="preserve">hybridization to localize HSD11B2 mRNA in the placenta will be conducted as per Thompson et al. </w:t>
      </w:r>
      <w:r>
        <w:rPr>
          <w:sz w:val="22"/>
          <w:szCs w:val="22"/>
        </w:rPr>
        <w:fldChar w:fldCharType="begin" w:fldLock="1"/>
      </w:r>
      <w:r>
        <w:rPr>
          <w:sz w:val="22"/>
          <w:szCs w:val="22"/>
        </w:rPr>
        <w:instrText>ADDIN CSL_CITATION {"citationItems":[{"id":"ITEM-1","itemData":{"DOI":"10.1095/biolreprod.102.005488","ISSN":"0006-3363","author":[{"dropping-particle":"","family":"Thompson","given":"A.","non-dropping-particle":"","parse-names":false,"suffix":""},{"dropping-particle":"","family":"Han","given":"V.K.M.","non-dropping-particle":"","parse-names":false,"suffix":""},{"dropping-particle":"","family":"Yang","given":"K.","non-dropping-particle":"","parse-names":false,"suffix":""}],"container-title":"Biology of Reproduction","id":"ITEM-1","issue":"6","issued":{"date-parts":[["2002","12","1"]]},"page":"1708-1718","publisher":"Oxford University Press","title":"Spatial and Temporal Patterns of Expression of 11β-Hydroxysteroid Dehydrogenase Types 1 and 2 Messenger RNA and Glucocorticoid Receptor Protein in the Murine Placenta and Uterus During Late Pregnancy1","type":"article-journal","volume":"67"},"uris":["http://www.mendeley.com/documents/?uuid=7f86e81a-3410-30d7-8f9e-1092e9892bb2"]}],"mendeley":{"formattedCitation":"(Thompson &lt;i&gt;et al.&lt;/i&gt;, 2002)","plainTextFormattedCitation":"(Thompson et al., 2002)","previouslyFormattedCitation":"(Thompson &lt;i&gt;et al.&lt;/i&gt;, 2002)"},"properties":{"noteIndex":0},"schema":"https://github.com/citation-style-language/schema/raw/master/csl-citation.json"}</w:instrText>
      </w:r>
      <w:r>
        <w:rPr>
          <w:sz w:val="22"/>
          <w:szCs w:val="22"/>
        </w:rPr>
        <w:fldChar w:fldCharType="separate"/>
      </w:r>
      <w:r w:rsidRPr="00283286">
        <w:rPr>
          <w:noProof/>
          <w:sz w:val="22"/>
          <w:szCs w:val="22"/>
        </w:rPr>
        <w:t xml:space="preserve">(Thompson </w:t>
      </w:r>
      <w:r w:rsidRPr="00283286">
        <w:rPr>
          <w:i/>
          <w:noProof/>
          <w:sz w:val="22"/>
          <w:szCs w:val="22"/>
        </w:rPr>
        <w:t>et al.</w:t>
      </w:r>
      <w:r w:rsidRPr="00283286">
        <w:rPr>
          <w:noProof/>
          <w:sz w:val="22"/>
          <w:szCs w:val="22"/>
        </w:rPr>
        <w:t>, 2002)</w:t>
      </w:r>
      <w:r>
        <w:rPr>
          <w:sz w:val="22"/>
          <w:szCs w:val="22"/>
        </w:rPr>
        <w:fldChar w:fldCharType="end"/>
      </w:r>
      <w:r>
        <w:rPr>
          <w:sz w:val="22"/>
          <w:szCs w:val="22"/>
        </w:rPr>
        <w:t xml:space="preserve">. </w:t>
      </w:r>
      <w:r w:rsidRPr="002812A2">
        <w:rPr>
          <w:i/>
          <w:sz w:val="22"/>
          <w:szCs w:val="22"/>
        </w:rPr>
        <w:t>In vitro</w:t>
      </w:r>
      <w:r>
        <w:rPr>
          <w:sz w:val="22"/>
          <w:szCs w:val="22"/>
        </w:rPr>
        <w:t xml:space="preserve"> nutrient uptake will be performed in </w:t>
      </w:r>
      <w:proofErr w:type="spellStart"/>
      <w:r>
        <w:rPr>
          <w:sz w:val="22"/>
          <w:szCs w:val="22"/>
        </w:rPr>
        <w:t>BeWo</w:t>
      </w:r>
      <w:proofErr w:type="spellEnd"/>
      <w:r>
        <w:rPr>
          <w:sz w:val="22"/>
          <w:szCs w:val="22"/>
        </w:rPr>
        <w:t xml:space="preserve"> and HUVEC cells as mentioned earlier using uptake assays and the cells will be treated with cortisol (0.01 to 1000uM) and dexamethasone (0.001 to 100uM) as conducted by </w:t>
      </w:r>
      <w:proofErr w:type="spellStart"/>
      <w:r>
        <w:rPr>
          <w:sz w:val="22"/>
          <w:szCs w:val="22"/>
        </w:rPr>
        <w:t>Topor</w:t>
      </w:r>
      <w:proofErr w:type="spellEnd"/>
      <w:r>
        <w:rPr>
          <w:sz w:val="22"/>
          <w:szCs w:val="22"/>
        </w:rPr>
        <w:t xml:space="preserve"> et al. for 8, 24, 48 and 72 hours </w:t>
      </w:r>
      <w:r>
        <w:rPr>
          <w:sz w:val="22"/>
          <w:szCs w:val="22"/>
        </w:rPr>
        <w:fldChar w:fldCharType="begin" w:fldLock="1"/>
      </w:r>
      <w:r>
        <w:rPr>
          <w:sz w:val="22"/>
          <w:szCs w:val="22"/>
        </w:rPr>
        <w:instrText>ADDIN CSL_CITATION {"citationItems":[{"id":"ITEM-1","itemData":{"DOI":"10.1210/jc.2010-0692","ISSN":"1945-7197","PMID":"20943790","abstract":"CONTEXT Initiating factors leading to production of adrenal androgens are poorly defined. Cortisol is present in high concentrations within the adrenal gland, and its production rises with growth during childhood. OBJECTIVE Our aim was to characterize the effect of cortisol and other glucocorticoids on androgen secretion from a human adrenocortical cell line and from nonadrenal cells transfected with CYP17A1 or HSD3B2. DESIGN/SETTING This study was performed in cultured cells, at an academic medical center. METHODS The effects of cortisol upon steroid production in human adrenal NCI-H295R cells were measured by immunoassay, tandem mass spectrometry, and thin-layer chromatography. The effects of cortisol upon the activities of 17, 20 lyase and 3βHSD2 were measured in NCI-H295R cells and in transfected COS-7 cells. RESULTS Cortisol markedly and rapidly stimulated dehydroepiandrosterone (DHEA) in a dose-dependent manner at cortisol concentrations ≥50 μM. Cortisone and 11-deoxycortisol were also potent stimulators of DHEA secretion, whereas prednisolone and dexamethasone were not. Treatment with cortisol did not affect expression of CYP17A1 or HSD3B2 mRNAs. Stimulation of DHEA secretion by cortisol was associated with competitive inhibition of 3βHSD2 activity. CONCLUSIONS Cortisol inhibits 3βHSD2 activity in adrenal cells and in COS-7 cells transfected with HSD3B2. Thus, it is possible that intraadrenal cortisol may participate in the regulation of adrenal DHEA secretion through inhibition of 3βHSD2. We hypothesize that a rise in intraadrenal cortisol during childhood growth may lead to inhibition of 3βHSD2 activity and contribute to the initiation of adrenarche.","author":[{"dropping-particle":"","family":"Topor","given":"Lisa Swartz","non-dropping-particle":"","parse-names":false,"suffix":""},{"dropping-particle":"","family":"Asai","given":"Masato","non-dropping-particle":"","parse-names":false,"suffix":""},{"dropping-particle":"","family":"Dunn","given":"James","non-dropping-particle":"","parse-names":false,"suffix":""},{"dropping-particle":"","family":"Majzoub","given":"Joseph A","non-dropping-particle":"","parse-names":false,"suffix":""}],"container-title":"The Journal of clinical endocrinology and metabolism","id":"ITEM-1","issue":"1","issued":{"date-parts":[["2011","1"]]},"page":"E31-9","publisher":"The Endocrine Society","title":"Cortisol stimulates secretion of dehydroepiandrosterone in human adrenocortical cells through inhibition of 3betaHSD2.","type":"article-journal","volume":"96"},"uris":["http://www.mendeley.com/documents/?uuid=da3fb1ff-9a12-333c-a0b4-a6c2fddc9857"]}],"mendeley":{"formattedCitation":"(Topor &lt;i&gt;et al.&lt;/i&gt;, 2011)","plainTextFormattedCitation":"(Topor et al., 2011)","previouslyFormattedCitation":"(Topor &lt;i&gt;et al.&lt;/i&gt;, 2011)"},"properties":{"noteIndex":0},"schema":"https://github.com/citation-style-language/schema/raw/master/csl-citation.json"}</w:instrText>
      </w:r>
      <w:r>
        <w:rPr>
          <w:sz w:val="22"/>
          <w:szCs w:val="22"/>
        </w:rPr>
        <w:fldChar w:fldCharType="separate"/>
      </w:r>
      <w:r w:rsidRPr="00F46BD9">
        <w:rPr>
          <w:noProof/>
          <w:sz w:val="22"/>
          <w:szCs w:val="22"/>
        </w:rPr>
        <w:t xml:space="preserve">(Topor </w:t>
      </w:r>
      <w:r w:rsidRPr="00F46BD9">
        <w:rPr>
          <w:i/>
          <w:noProof/>
          <w:sz w:val="22"/>
          <w:szCs w:val="22"/>
        </w:rPr>
        <w:t>et al.</w:t>
      </w:r>
      <w:r w:rsidRPr="00F46BD9">
        <w:rPr>
          <w:noProof/>
          <w:sz w:val="22"/>
          <w:szCs w:val="22"/>
        </w:rPr>
        <w:t>, 2011)</w:t>
      </w:r>
      <w:r>
        <w:rPr>
          <w:sz w:val="22"/>
          <w:szCs w:val="22"/>
        </w:rPr>
        <w:fldChar w:fldCharType="end"/>
      </w:r>
      <w:r>
        <w:rPr>
          <w:sz w:val="22"/>
          <w:szCs w:val="22"/>
        </w:rPr>
        <w:t>.</w:t>
      </w:r>
    </w:p>
    <w:p w14:paraId="7AB94D14" w14:textId="77777777" w:rsidR="00CF481B" w:rsidRDefault="00CF481B" w:rsidP="00CF481B">
      <w:pPr>
        <w:rPr>
          <w:b/>
          <w:sz w:val="22"/>
          <w:szCs w:val="22"/>
        </w:rPr>
      </w:pPr>
    </w:p>
    <w:p w14:paraId="31CEF94B" w14:textId="15170368" w:rsidR="00CF481B" w:rsidRPr="001E5AF3" w:rsidRDefault="00CF481B" w:rsidP="00CF481B">
      <w:pPr>
        <w:rPr>
          <w:sz w:val="22"/>
          <w:szCs w:val="22"/>
        </w:rPr>
      </w:pPr>
      <w:r w:rsidRPr="00BE77A0">
        <w:rPr>
          <w:sz w:val="22"/>
          <w:szCs w:val="22"/>
        </w:rPr>
        <w:t>Using the above-mentioned model,</w:t>
      </w:r>
      <w:r>
        <w:rPr>
          <w:b/>
          <w:sz w:val="22"/>
          <w:szCs w:val="22"/>
        </w:rPr>
        <w:t xml:space="preserve"> </w:t>
      </w:r>
      <w:r>
        <w:rPr>
          <w:sz w:val="22"/>
          <w:szCs w:val="22"/>
        </w:rPr>
        <w:t xml:space="preserve">we will measure placental expression of HSD11B2 mRNA using RT-qPCR. Placental cell lines described above will also be used to quantify HSD11B2 expression using western blotting and RT-qPCR to measure mRNA expression. HSD11B2 activity will be measured by determining the conversion of cortisol to cortisone as mentioned by Zhu et al. </w:t>
      </w:r>
      <w:r>
        <w:rPr>
          <w:sz w:val="22"/>
          <w:szCs w:val="22"/>
        </w:rPr>
        <w:fldChar w:fldCharType="begin" w:fldLock="1"/>
      </w:r>
      <w:r>
        <w:rPr>
          <w:sz w:val="22"/>
          <w:szCs w:val="22"/>
        </w:rPr>
        <w:instrText>ADDIN CSL_CITATION {"citationItems":[{"id":"ITEM-1","itemData":{"DOI":"10.1210/en.2016-1286","ISSN":"0013-7227","author":[{"dropping-particle":"","family":"Zhu","given":"Haibin","non-dropping-particle":"","parse-names":false,"suffix":""},{"dropping-particle":"","family":"Zou","given":"Chaochun","non-dropping-particle":"","parse-names":false,"suffix":""},{"dropping-particle":"","family":"Fan","given":"Xueying","non-dropping-particle":"","parse-names":false,"suffix":""},{"dropping-particle":"","family":"Xiong","given":"Wenyi","non-dropping-particle":"","parse-names":false,"suffix":""},{"dropping-particle":"","family":"Tang","given":"Lanfang","non-dropping-particle":"","parse-names":false,"suffix":""},{"dropping-particle":"","family":"Wu","given":"Ximei","non-dropping-particle":"","parse-names":false,"suffix":""},{"dropping-particle":"","family":"Tang","given":"Chao","non-dropping-particle":"","parse-names":false,"suffix":""}],"container-title":"Endocrinology","id":"ITEM-1","issue":"9","issued":{"date-parts":[["2016","9","1"]]},"page":"3529-3539","publisher":"Oxford University Press","title":"Up-regulation of 11β-Hydroxysteroid Dehydrogenase Type 2 Expression by Hedgehog Ligand Contributes to the Conversion of Cortisol Into Cortisone","type":"article-journal","volume":"157"},"uris":["http://www.mendeley.com/documents/?uuid=bcd5fba7-aa69-36f5-8318-e7319af8dc0b"]}],"mendeley":{"formattedCitation":"(Zhu &lt;i&gt;et al.&lt;/i&gt;, 2016)","plainTextFormattedCitation":"(Zhu et al., 2016)","previouslyFormattedCitation":"(Zhu &lt;i&gt;et al.&lt;/i&gt;, 2016)"},"properties":{"noteIndex":0},"schema":"https://github.com/citation-style-language/schema/raw/master/csl-citation.json"}</w:instrText>
      </w:r>
      <w:r>
        <w:rPr>
          <w:sz w:val="22"/>
          <w:szCs w:val="22"/>
        </w:rPr>
        <w:fldChar w:fldCharType="separate"/>
      </w:r>
      <w:r w:rsidRPr="007B27E9">
        <w:rPr>
          <w:noProof/>
          <w:sz w:val="22"/>
          <w:szCs w:val="22"/>
        </w:rPr>
        <w:t xml:space="preserve">(Zhu </w:t>
      </w:r>
      <w:r w:rsidRPr="007B27E9">
        <w:rPr>
          <w:i/>
          <w:noProof/>
          <w:sz w:val="22"/>
          <w:szCs w:val="22"/>
        </w:rPr>
        <w:t>et al.</w:t>
      </w:r>
      <w:r w:rsidRPr="007B27E9">
        <w:rPr>
          <w:noProof/>
          <w:sz w:val="22"/>
          <w:szCs w:val="22"/>
        </w:rPr>
        <w:t>, 2016)</w:t>
      </w:r>
      <w:r>
        <w:rPr>
          <w:sz w:val="22"/>
          <w:szCs w:val="22"/>
        </w:rPr>
        <w:fldChar w:fldCharType="end"/>
      </w:r>
      <w:r>
        <w:rPr>
          <w:sz w:val="22"/>
          <w:szCs w:val="22"/>
        </w:rPr>
        <w:t>. W</w:t>
      </w:r>
      <w:r w:rsidRPr="00C03BAC">
        <w:rPr>
          <w:sz w:val="22"/>
          <w:szCs w:val="22"/>
        </w:rPr>
        <w:t>e will</w:t>
      </w:r>
      <w:r>
        <w:rPr>
          <w:sz w:val="22"/>
          <w:szCs w:val="22"/>
        </w:rPr>
        <w:t xml:space="preserve"> further </w:t>
      </w:r>
      <w:r w:rsidRPr="00C03BAC">
        <w:rPr>
          <w:sz w:val="22"/>
          <w:szCs w:val="22"/>
        </w:rPr>
        <w:t xml:space="preserve"> determine if there is a correlation between maternal, fetal and placental cortisol levels. </w:t>
      </w:r>
      <w:r>
        <w:rPr>
          <w:sz w:val="22"/>
          <w:szCs w:val="22"/>
        </w:rPr>
        <w:t>In normal pregnancies, f</w:t>
      </w:r>
      <w:r w:rsidRPr="00C03BAC">
        <w:rPr>
          <w:sz w:val="22"/>
          <w:szCs w:val="22"/>
        </w:rPr>
        <w:t xml:space="preserve">etal cortisol levels are supposed to be less than the maternal </w:t>
      </w:r>
      <w:r>
        <w:rPr>
          <w:sz w:val="22"/>
          <w:szCs w:val="22"/>
        </w:rPr>
        <w:t xml:space="preserve">serum </w:t>
      </w:r>
      <w:r w:rsidRPr="00C03BAC">
        <w:rPr>
          <w:sz w:val="22"/>
          <w:szCs w:val="22"/>
        </w:rPr>
        <w:t>cortisol</w:t>
      </w:r>
      <w:r>
        <w:rPr>
          <w:sz w:val="22"/>
          <w:szCs w:val="22"/>
        </w:rPr>
        <w:t>,</w:t>
      </w:r>
      <w:r w:rsidRPr="00C03BAC">
        <w:rPr>
          <w:sz w:val="22"/>
          <w:szCs w:val="22"/>
        </w:rPr>
        <w:t xml:space="preserve"> as the placenta efficiently inactivates 80-90% of the maternal cortisol </w:t>
      </w:r>
      <w:r>
        <w:rPr>
          <w:sz w:val="22"/>
          <w:szCs w:val="22"/>
        </w:rPr>
        <w:fldChar w:fldCharType="begin" w:fldLock="1"/>
      </w:r>
      <w:r>
        <w:rPr>
          <w:sz w:val="22"/>
          <w:szCs w:val="22"/>
        </w:rPr>
        <w:instrText>ADDIN CSL_CITATION {"citationItems":[{"id":"ITEM-1","itemData":{"DOI":"10.1159/000354702","ISSN":"1423-0194","PMID":"23969897","abstract":"Overexposure of the developing fetus to glucocorticoids is hypothesised to be one of the key mechanisms linking early life development with later life disease. The maternal hypothalamic-pituitary-adrenal (HPA) axis undergoes dramatic changes during pregnancy and postpartum. Although cortisol levels rise threefold by the third trimester, the fetus is partially protected from high cortisol by activity of the enzyme 11β-hydroxysteroid dehydrogenase type 2 (HSD11B2). Maternal HPA axis activity and activity of HSD11B2 may be modified by maternal stress and disease allowing greater transfer of glucocorticoids from mother to fetus. Here we review emerging data from human studies linking dysregulation of the maternal HPA axis to outcomes in both the mother and her offspring. For the offspring, greater glucocorticoid exposure is associated with lower birth weight and shorter gestation at delivery. In addition, evidence supports longer term consequences for the offspring including re-setting of the HPA axis and susceptibility to neurodevelopmental problems and cardiometabolic disease. For the mother, the changes in the HPA axis, particularly in the postpartum period, may increase vulnerability to mood disturbances. Further understanding of the changes in the HPA axis during pregnancy and the impact of these changes may ultimately allow early identification of those most at risk of future disease.","author":[{"dropping-particle":"","family":"Duthie","given":"Leanne","non-dropping-particle":"","parse-names":false,"suffix":""},{"dropping-particle":"","family":"Reynolds","given":"Rebecca M","non-dropping-particle":"","parse-names":false,"suffix":""}],"container-title":"Neuroendocrinology","id":"ITEM-1","issue":"2","issued":{"date-parts":[["2013"]]},"page":"106-15","publisher":"Karger Publishers","title":"Changes in the maternal hypothalamic-pituitary-adrenal axis in pregnancy and postpartum: influences on maternal and fetal outcomes.","type":"article-journal","volume":"98"},"uris":["http://www.mendeley.com/documents/?uuid=7446d093-09a4-37db-b005-320e67046347"]}],"mendeley":{"formattedCitation":"(Duthie &amp; Reynolds, 2013)","plainTextFormattedCitation":"(Duthie &amp; Reynolds, 2013)","previouslyFormattedCitation":"(Duthie &amp; Reynolds, 2013)"},"properties":{"noteIndex":0},"schema":"https://github.com/citation-style-language/schema/raw/master/csl-citation.json"}</w:instrText>
      </w:r>
      <w:r>
        <w:rPr>
          <w:sz w:val="22"/>
          <w:szCs w:val="22"/>
        </w:rPr>
        <w:fldChar w:fldCharType="separate"/>
      </w:r>
      <w:r w:rsidRPr="00C03BAC">
        <w:rPr>
          <w:noProof/>
          <w:sz w:val="22"/>
          <w:szCs w:val="22"/>
        </w:rPr>
        <w:t>(Duthie &amp; Reynolds, 2013)</w:t>
      </w:r>
      <w:r>
        <w:rPr>
          <w:sz w:val="22"/>
          <w:szCs w:val="22"/>
        </w:rPr>
        <w:fldChar w:fldCharType="end"/>
      </w:r>
      <w:r>
        <w:rPr>
          <w:sz w:val="22"/>
          <w:szCs w:val="22"/>
        </w:rPr>
        <w:t xml:space="preserve">. Increased fetal levels in response to increased maternal cortisol following dexamethasone treatment will highlight the placenta’s failed ability to adequately inactivate the surplus of maternal cortisol and will further corroborate our previous results that may indicate altered placental HSD11B2 function and expression. </w:t>
      </w:r>
      <w:r w:rsidRPr="001E5AF3">
        <w:rPr>
          <w:sz w:val="22"/>
          <w:szCs w:val="22"/>
        </w:rPr>
        <w:t xml:space="preserve">We will further assess the exact flux of maternal cortisol by using radiolabeled corticosterone as per Li et al. </w:t>
      </w:r>
      <w:r w:rsidRPr="001E5AF3">
        <w:rPr>
          <w:sz w:val="22"/>
          <w:szCs w:val="22"/>
        </w:rPr>
        <w:fldChar w:fldCharType="begin" w:fldLock="1"/>
      </w:r>
      <w:r>
        <w:rPr>
          <w:sz w:val="22"/>
          <w:szCs w:val="22"/>
        </w:rPr>
        <w:instrText>ADDIN CSL_CITATION {"citationItems":[{"id":"ITEM-1","itemData":{"DOI":"10.1155/2015/283530","ISSN":"2314-6133","abstract":"&lt;p&gt; Zearalenone is a mycotoxin produced by &lt;italic&gt;Fusarium&lt;/italic&gt; spp. 11 &lt;italic&gt;β&lt;/italic&gt; -Hydroxysteroid dehydrogenases, isoforms 1 (HSD11B1) and 2 (HSD11B2), have been demonstrated to be the regulators of the local level of active glucocorticoid, which has a broad range of physiological actions. In the present study, the potency of zearalenone was tested for the inhibition of HSD11B1 and HSD11B2 in rat and human tissues. Zearalenone showed potent inhibition of HSD11B2 with the half-maximal inhibitory concentration (IC &lt;sub&gt;50&lt;/sub&gt; ) calculated at 49.63 and 32.22  &lt;italic&gt;μ&lt;/italic&gt; M for the rat and human, respectively. Results showed that zearalenone competitively inhibited HSD11B2 when a steroid substrate was used. However, it served as an uncompetitive inhibitory factor when the cofactor NAD &lt;sup&gt;+&lt;/sup&gt; was used. In contrast, the potency of zearalenone to inhibit both rat and human HSD11B1 was diminished, with the concentration of 100  &lt;italic&gt;μ&lt;/italic&gt; M causing almost no inhibitory effect on the isoform. In conclusion, we observed that zearalenone is a selective inhibitor of HSD11B2, implying that this agent may cause excessive glucocorticoid action in local tissues such as kidney and placentas. &lt;/p&gt;","author":[{"dropping-particle":"","family":"Li","given":"Linxi","non-dropping-particle":"","parse-names":false,"suffix":""},{"dropping-particle":"","family":"Wu","given":"Xiaolong","non-dropping-particle":"","parse-names":false,"suffix":""},{"dropping-particle":"","family":"Guan","given":"Hongguo","non-dropping-particle":"","parse-names":false,"suffix":""},{"dropping-particle":"","family":"Mao","given":"Baiping","non-dropping-particle":"","parse-names":false,"suffix":""},{"dropping-particle":"","family":"Wang","given":"Huang","non-dropping-particle":"","parse-names":false,"suffix":""},{"dropping-particle":"","family":"Yuan","given":"Xiaohuan","non-dropping-particle":"","parse-names":false,"suffix":""},{"dropping-particle":"","family":"Chu","given":"Yanhui","non-dropping-particle":"","parse-names":false,"suffix":""},{"dropping-particle":"","family":"Sun","given":"Jianliang","non-dropping-particle":"","parse-names":false,"suffix":""},{"dropping-particle":"","family":"Ge","given":"Ren-Shan","non-dropping-particle":"","parse-names":false,"suffix":""}],"container-title":"BioMed Research International","id":"ITEM-1","issued":{"date-parts":[["2015","12","21"]]},"page":"1-7","publisher":"Hindawi","title":"Zearalenone Inhibits Rat and Human 11 &lt;i&gt;β&lt;/i&gt; -Hydroxysteroid Dehydrogenase Type 2","type":"article-journal","volume":"2015"},"uris":["http://www.mendeley.com/documents/?uuid=71cbea9b-3050-3788-9696-8d9b74d78425"]}],"mendeley":{"formattedCitation":"(Li &lt;i&gt;et al.&lt;/i&gt;, 2015)","plainTextFormattedCitation":"(Li et al., 2015)","previouslyFormattedCitation":"(Li &lt;i&gt;et al.&lt;/i&gt;, 2015)"},"properties":{"noteIndex":0},"schema":"https://github.com/citation-style-language/schema/raw/master/csl-citation.json"}</w:instrText>
      </w:r>
      <w:r w:rsidRPr="001E5AF3">
        <w:rPr>
          <w:sz w:val="22"/>
          <w:szCs w:val="22"/>
        </w:rPr>
        <w:fldChar w:fldCharType="separate"/>
      </w:r>
      <w:r w:rsidRPr="001E5AF3">
        <w:rPr>
          <w:noProof/>
          <w:sz w:val="22"/>
          <w:szCs w:val="22"/>
        </w:rPr>
        <w:t xml:space="preserve">(Li </w:t>
      </w:r>
      <w:r w:rsidRPr="001E5AF3">
        <w:rPr>
          <w:i/>
          <w:noProof/>
          <w:sz w:val="22"/>
          <w:szCs w:val="22"/>
        </w:rPr>
        <w:t>et al.</w:t>
      </w:r>
      <w:r w:rsidRPr="001E5AF3">
        <w:rPr>
          <w:noProof/>
          <w:sz w:val="22"/>
          <w:szCs w:val="22"/>
        </w:rPr>
        <w:t>, 2015)</w:t>
      </w:r>
      <w:r w:rsidRPr="001E5AF3">
        <w:rPr>
          <w:sz w:val="22"/>
          <w:szCs w:val="22"/>
        </w:rPr>
        <w:fldChar w:fldCharType="end"/>
      </w:r>
      <w:r w:rsidRPr="001E5AF3">
        <w:rPr>
          <w:sz w:val="22"/>
          <w:szCs w:val="22"/>
        </w:rPr>
        <w:t xml:space="preserve"> and further quantify placental and fetal expressions </w:t>
      </w:r>
      <w:r>
        <w:rPr>
          <w:sz w:val="22"/>
          <w:szCs w:val="22"/>
        </w:rPr>
        <w:t>using the HSD11B2 assay kit.</w:t>
      </w:r>
    </w:p>
    <w:p w14:paraId="6C3E83FE" w14:textId="77777777" w:rsidR="00CF481B" w:rsidRPr="00FD0783" w:rsidRDefault="00CF481B" w:rsidP="00CF481B">
      <w:pPr>
        <w:rPr>
          <w:b/>
          <w:sz w:val="22"/>
          <w:szCs w:val="22"/>
        </w:rPr>
      </w:pPr>
      <w:r w:rsidRPr="00D96A76">
        <w:rPr>
          <w:b/>
          <w:sz w:val="22"/>
          <w:szCs w:val="22"/>
        </w:rPr>
        <w:t>Aim 2.3: Is placental endocrine function altered with increased maternal cortisol levels?</w:t>
      </w:r>
      <w:r>
        <w:rPr>
          <w:b/>
          <w:sz w:val="22"/>
          <w:szCs w:val="22"/>
        </w:rPr>
        <w:t xml:space="preserve"> </w:t>
      </w:r>
      <w:r w:rsidRPr="00D96A76">
        <w:rPr>
          <w:sz w:val="22"/>
          <w:szCs w:val="22"/>
        </w:rPr>
        <w:t>As previously mentioned</w:t>
      </w:r>
      <w:r>
        <w:rPr>
          <w:sz w:val="22"/>
          <w:szCs w:val="22"/>
        </w:rPr>
        <w:t xml:space="preserve">, multiple doses of dexamethasone treatment reduced placental and fetal weights </w:t>
      </w:r>
      <w:r>
        <w:rPr>
          <w:sz w:val="22"/>
          <w:szCs w:val="22"/>
        </w:rPr>
        <w:fldChar w:fldCharType="begin" w:fldLock="1"/>
      </w:r>
      <w:r>
        <w:rPr>
          <w:sz w:val="22"/>
          <w:szCs w:val="22"/>
        </w:rPr>
        <w:instrText>ADDIN CSL_CITATION {"citationItems":[{"id":"ITEM-1","itemData":{"DOI":"10.1210/jcem.84.4.5607","ISSN":"0021-972X","author":[{"dropping-particle":"","family":"Hahn","given":"T.","non-dropping-particle":"","parse-names":false,"suffix":""},{"dropping-particle":"","family":"Barth","given":"S.","non-dropping-particle":"","parse-names":false,"suffix":""},{"dropping-particle":"","family":"Graf","given":"R.","non-dropping-particle":"","parse-names":false,"suffix":""},{"dropping-particle":"","family":"Engelmann","given":"M.","non-dropping-particle":"","parse-names":false,"suffix":""},{"dropping-particle":"","family":"Beslagic","given":"D.","non-dropping-particle":"","parse-names":false,"suffix":""},{"dropping-particle":"","family":"Reul","given":"J. M. H. M.","non-dropping-particle":"","parse-names":false,"suffix":""},{"dropping-particle":"","family":"Holsboer","given":"F.","non-dropping-particle":"","parse-names":false,"suffix":""},{"dropping-particle":"","family":"Dohr","given":"G.","non-dropping-particle":"","parse-names":false,"suffix":""},{"dropping-particle":"","family":"Desoye","given":"G.","non-dropping-particle":"","parse-names":false,"suffix":""}],"container-title":"The Journal of Clinical Endocrinology &amp; Metabolism","id":"ITEM-1","issue":"4","issued":{"date-parts":[["1999","4","1"]]},"page":"1445-1452","publisher":"Oxford University Press","title":"Placental Glucose Transporter Expression Is Regulated by Glucocorticoids &lt;sup&gt;1&lt;/sup&gt;","type":"article-journal","volume":"84"},"uris":["http://www.mendeley.com/documents/?uuid=1c9b5ecf-098f-30fd-b5d5-0d2d42f8916a"]},{"id":"ITEM-2","itemData":{"DOI":"10.1016/j.placenta.2007.04.002","ISSN":"0143-4004","PMID":"17559929","abstract":"Antenatal steroids like dexamethasone (DEX) are used to augment fetal lung maturity and there is a major concern that they impair fetal growth. If delivery is delayed after using antenatal DEX, placental function and hence fetal growth may be compromised even further. To investigate the effects of DEX on placental function, we treated 9 pregnant C57/BL6 mice with DEX and 9 pregnant mice were injected with saline to serve as controls. Placental gene expression was studied using microarrays in 3 pairs and other 6 pairs were used to confirm microarray results by semi-quantitative RT-PCR, real-time PCR, in situ hybridization, western blot analysis and Oligo ApopTaq assay. DEX-treated placentas were hydropic, friable, pale, and weighed less (80.0+/-15.1mg compared to 85.6.8+/-7.6mg, p=0.05) (n=62 placentas). Fetal weight was significantly reduced after DEX use (940+/-32mg compared to 1162+/-79mg, p=0.001) (n=62 fetuses). There was &gt;99% similarity within and between the three gene chip data sets. DEX led to down-regulation of 1212 genes and up-regulation of 1382 genes. RT-PCR studies showed that DEX caused a decrease in expression of genes involved in cell division such as cyclins A2, B1, D2, cdk 2, cdk 4 and M-phase protein kinase along with growth-promoting genes such as EGF-R, BMP4 and IGFBP3. Oligo ApopTaq assay and western blot studies showed that DEX-treatment increased apoptosis of trophoblast cells. DEX-treatment led to up-regulation of aquaporin 5 and tryptophan hydroxylase genes as confirmed by real-time PCR, and in situ hybridization studies. Thus antenatal DEX treatment led to a reduction in placental and fetal weight, and this effect was associated with a decreased expression of several growth-promoting genes and increased apoptosis of trophoblast cells.","author":[{"dropping-particle":"","family":"Baisden","given":"B","non-dropping-particle":"","parse-names":false,"suffix":""},{"dropping-particle":"","family":"Sonne","given":"S","non-dropping-particle":"","parse-names":false,"suffix":""},{"dropping-particle":"","family":"Joshi","given":"R M","non-dropping-particle":"","parse-names":false,"suffix":""},{"dropping-particle":"","family":"Ganapathy","given":"V","non-dropping-particle":"","parse-names":false,"suffix":""},{"dropping-particle":"","family":"Shekhawat","given":"P S","non-dropping-particle":"","parse-names":false,"suffix":""}],"container-title":"Placenta","id":"ITEM-2","issue":"10","issued":{"date-parts":[["2007","10"]]},"page":"1082-90","publisher":"NIH Public Access","title":"Antenatal dexamethasone treatment leads to changes in gene expression in a murine late placenta.","type":"article-journal","volume":"28"},"uris":["http://www.mendeley.com/documents/?uuid=c739894f-5030-3da3-bb89-b97c8824f0ef"]}],"mendeley":{"formattedCitation":"(Hahn &lt;i&gt;et al.&lt;/i&gt;, 1999; Baisden &lt;i&gt;et al.&lt;/i&gt;, 2007)","plainTextFormattedCitation":"(Hahn et al., 1999; Baisden et al., 2007)","previouslyFormattedCitation":"(Hahn &lt;i&gt;et al.&lt;/i&gt;, 1999; Baisden &lt;i&gt;et al.&lt;/i&gt;, 2007)"},"properties":{"noteIndex":0},"schema":"https://github.com/citation-style-language/schema/raw/master/csl-citation.json"}</w:instrText>
      </w:r>
      <w:r>
        <w:rPr>
          <w:sz w:val="22"/>
          <w:szCs w:val="22"/>
        </w:rPr>
        <w:fldChar w:fldCharType="separate"/>
      </w:r>
      <w:r w:rsidRPr="00A2607D">
        <w:rPr>
          <w:noProof/>
          <w:sz w:val="22"/>
          <w:szCs w:val="22"/>
        </w:rPr>
        <w:t xml:space="preserve">(Hahn </w:t>
      </w:r>
      <w:r w:rsidRPr="00A2607D">
        <w:rPr>
          <w:i/>
          <w:noProof/>
          <w:sz w:val="22"/>
          <w:szCs w:val="22"/>
        </w:rPr>
        <w:t>et al.</w:t>
      </w:r>
      <w:r w:rsidRPr="00A2607D">
        <w:rPr>
          <w:noProof/>
          <w:sz w:val="22"/>
          <w:szCs w:val="22"/>
        </w:rPr>
        <w:t xml:space="preserve">, 1999; Baisden </w:t>
      </w:r>
      <w:r w:rsidRPr="00A2607D">
        <w:rPr>
          <w:i/>
          <w:noProof/>
          <w:sz w:val="22"/>
          <w:szCs w:val="22"/>
        </w:rPr>
        <w:t>et al.</w:t>
      </w:r>
      <w:r w:rsidRPr="00A2607D">
        <w:rPr>
          <w:noProof/>
          <w:sz w:val="22"/>
          <w:szCs w:val="22"/>
        </w:rPr>
        <w:t>, 2007)</w:t>
      </w:r>
      <w:r>
        <w:rPr>
          <w:sz w:val="22"/>
          <w:szCs w:val="22"/>
        </w:rPr>
        <w:fldChar w:fldCharType="end"/>
      </w:r>
      <w:r>
        <w:rPr>
          <w:sz w:val="22"/>
          <w:szCs w:val="22"/>
        </w:rPr>
        <w:t xml:space="preserve">, and small-for-gestational-age babies show reduced PGH levels </w:t>
      </w:r>
      <w:r>
        <w:rPr>
          <w:sz w:val="22"/>
          <w:szCs w:val="22"/>
        </w:rPr>
        <w:fldChar w:fldCharType="begin" w:fldLock="1"/>
      </w:r>
      <w:r>
        <w:rPr>
          <w:sz w:val="22"/>
          <w:szCs w:val="22"/>
        </w:rPr>
        <w:instrText>ADDIN CSL_CITATION {"citationItems":[{"id":"ITEM-1","itemData":{"DOI":"10.1210/jc.2010-0023","ISSN":"1945-7197","PMID":"20233782","abstract":"CONTEXT The human growth hormone/chorionic somatomammotropin (hGH/CSH) locus at 17q22-24, consisting of one pituitary-expressed postnatal (GH1) and four placenta-expressed genes (GH2, CSH1, CSH2, and CSHL1), is implicated in regulation of postnatal and intrauterine growth. A positive correlation has been reported between the offspring's birth weight and serum placental GH (coded by GH2) and placental lactogen (coded by CSH1, CSH2) levels in pregnant women. OBJECTIVE The objective of the study was the investigation of the hypothesis that the mRNA expression profile of placental hGH/CSH genes contributes to the determination of birth weight. DESIGN AND SUBJECTS We developed a sensitive, fluorescent-labeled semiquantitative RT-PCR assay coupled with gene-specific restriction analysis, capable of distinguishing alternative splice-products of individual placental hGH/CSH genes and quantification of their relative expression levels. The detailed profile of alternative transcripts of GH2, CSH1, CSH2, and CSHL1 genes in placenta from uncomplicated term pregnancies of the REPROMETA sample collection was addressed in association with the birth weight of newborns, grouped as appropriate for gestational age (AGA; n = 23), small for gestational age (SGA; n = 15), and large for gestational age (LGA; n = 34). RESULTS The majority of pregnancies with SGA newborn showed down-regulation of the entire hGH/CSH cluster in placenta, whereas in the case of LGA, the expression of CSH1-1, CSH2-1, and CSHL1-4 mRNA transcripts in placenta was significantly increased compared with AGA newborns (P &lt; 0.0001, P = 0.009, P = 0.002, respectively). CONCLUSION The expression profile of placental hGH/CSH genes in placenta is altered in pregnancies accompanied by SGA and LGA compared with AGA newborns, and thus, it may directly affect the circulating fetal and maternal placental GH and placental lactogen levels.","author":[{"dropping-particle":"","family":"Männik","given":"Jaana","non-dropping-particle":"","parse-names":false,"suffix":""},{"dropping-particle":"","family":"Vaas","given":"Pille","non-dropping-particle":"","parse-names":false,"suffix":""},{"dropping-particle":"","family":"Rull","given":"Kristiina","non-dropping-particle":"","parse-names":false,"suffix":""},{"dropping-particle":"","family":"Teesalu","given":"Pille","non-dropping-particle":"","parse-names":false,"suffix":""},{"dropping-particle":"","family":"Rebane","given":"Tiina","non-dropping-particle":"","parse-names":false,"suffix":""},{"dropping-particle":"","family":"Laan","given":"Maris","non-dropping-particle":"","parse-names":false,"suffix":""}],"container-title":"The Journal of clinical endocrinology and metabolism","id":"ITEM-1","issue":"5","issued":{"date-parts":[["2010","5"]]},"page":"2433-42","publisher":"The Endocrine Society","title":"Differential expression profile of growth hormone/chorionic somatomammotropin genes in placenta of small- and large-for-gestational-age newborns.","type":"article-journal","volume":"95"},"uris":["http://www.mendeley.com/documents/?uuid=5ad22f0b-c7da-30b9-9279-0a27c25e8fca"]}],"mendeley":{"formattedCitation":"(Männik &lt;i&gt;et al.&lt;/i&gt;, 2010)","plainTextFormattedCitation":"(Männik et al., 2010)","previouslyFormattedCitation":"(Männik &lt;i&gt;et al.&lt;/i&gt;, 2010)"},"properties":{"noteIndex":0},"schema":"https://github.com/citation-style-language/schema/raw/master/csl-citation.json"}</w:instrText>
      </w:r>
      <w:r>
        <w:rPr>
          <w:sz w:val="22"/>
          <w:szCs w:val="22"/>
        </w:rPr>
        <w:fldChar w:fldCharType="separate"/>
      </w:r>
      <w:r w:rsidRPr="00395AE6">
        <w:rPr>
          <w:noProof/>
          <w:sz w:val="22"/>
          <w:szCs w:val="22"/>
        </w:rPr>
        <w:t xml:space="preserve">(Männik </w:t>
      </w:r>
      <w:r w:rsidRPr="00395AE6">
        <w:rPr>
          <w:i/>
          <w:noProof/>
          <w:sz w:val="22"/>
          <w:szCs w:val="22"/>
        </w:rPr>
        <w:t>et al.</w:t>
      </w:r>
      <w:r w:rsidRPr="00395AE6">
        <w:rPr>
          <w:noProof/>
          <w:sz w:val="22"/>
          <w:szCs w:val="22"/>
        </w:rPr>
        <w:t>, 2010)</w:t>
      </w:r>
      <w:r>
        <w:rPr>
          <w:sz w:val="22"/>
          <w:szCs w:val="22"/>
        </w:rPr>
        <w:fldChar w:fldCharType="end"/>
      </w:r>
      <w:r>
        <w:rPr>
          <w:sz w:val="22"/>
          <w:szCs w:val="22"/>
        </w:rPr>
        <w:t>. As our preliminary data suggests that the pups of dexamethasone-treated dams are inviable, placental growth hormone and fetal GH secretions can be altered in a dose-dependent manner</w:t>
      </w:r>
      <w:r w:rsidRPr="00486632">
        <w:rPr>
          <w:sz w:val="22"/>
          <w:szCs w:val="22"/>
        </w:rPr>
        <w:t>.</w:t>
      </w:r>
      <w:r>
        <w:rPr>
          <w:sz w:val="22"/>
          <w:szCs w:val="22"/>
        </w:rPr>
        <w:t xml:space="preserve"> We will </w:t>
      </w:r>
      <w:r w:rsidRPr="00FD0783">
        <w:rPr>
          <w:sz w:val="22"/>
          <w:szCs w:val="22"/>
        </w:rPr>
        <w:t>conduct the previously mentioned studies in Aim 1.2 but using the cortisol exposure.</w:t>
      </w:r>
    </w:p>
    <w:p w14:paraId="5A3F6FB8" w14:textId="77777777" w:rsidR="00CF481B" w:rsidRPr="00CF481B" w:rsidRDefault="00CF481B" w:rsidP="00CF481B"/>
    <w:p w14:paraId="34E083D3" w14:textId="77777777" w:rsidR="00E102B4" w:rsidRDefault="00E102B4" w:rsidP="00E102B4">
      <w:pPr>
        <w:pStyle w:val="Heading1"/>
      </w:pPr>
      <w:r>
        <w:t>Methods</w:t>
      </w:r>
    </w:p>
    <w:p w14:paraId="242E18B6" w14:textId="77777777" w:rsidR="00E102B4" w:rsidRPr="00130CE4" w:rsidRDefault="00E102B4" w:rsidP="00E102B4">
      <w:pPr>
        <w:pStyle w:val="Heading2"/>
        <w:rPr>
          <w:rFonts w:asciiTheme="minorHAnsi" w:hAnsiTheme="minorHAnsi" w:cstheme="minorHAnsi"/>
        </w:rPr>
      </w:pPr>
      <w:bookmarkStart w:id="1" w:name="_Toc14032693"/>
      <w:r w:rsidRPr="00130CE4">
        <w:rPr>
          <w:rFonts w:asciiTheme="minorHAnsi" w:hAnsiTheme="minorHAnsi" w:cstheme="minorHAnsi"/>
        </w:rPr>
        <w:t>Dexamethasone Exposure</w:t>
      </w:r>
      <w:bookmarkEnd w:id="1"/>
    </w:p>
    <w:p w14:paraId="1776B68A" w14:textId="77777777" w:rsidR="00E102B4" w:rsidRPr="00130CE4" w:rsidRDefault="00E102B4" w:rsidP="00E102B4">
      <w:pPr>
        <w:rPr>
          <w:rFonts w:asciiTheme="minorHAnsi" w:hAnsiTheme="minorHAnsi" w:cstheme="minorHAnsi"/>
          <w:sz w:val="22"/>
          <w:szCs w:val="22"/>
        </w:rPr>
      </w:pPr>
      <w:r w:rsidRPr="00130CE4">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40459D5B" w14:textId="77777777" w:rsidR="00E102B4" w:rsidRPr="00130CE4" w:rsidRDefault="00E102B4" w:rsidP="00E102B4">
      <w:pPr>
        <w:rPr>
          <w:rFonts w:asciiTheme="minorHAnsi" w:hAnsiTheme="minorHAnsi" w:cstheme="minorHAnsi"/>
          <w:sz w:val="22"/>
          <w:szCs w:val="22"/>
        </w:rPr>
      </w:pPr>
      <w:r w:rsidRPr="00130CE4">
        <w:rPr>
          <w:rFonts w:asciiTheme="minorHAnsi" w:hAnsiTheme="minorHAnsi" w:cstheme="minorHAnsi"/>
          <w:sz w:val="22"/>
          <w:szCs w:val="22"/>
        </w:rPr>
        <w:t>If the dam is single housed or with nursing pups:</w:t>
      </w:r>
    </w:p>
    <w:p w14:paraId="49B28200" w14:textId="77777777" w:rsidR="00E102B4" w:rsidRPr="00130CE4" w:rsidRDefault="00E102B4" w:rsidP="00E102B4">
      <w:pPr>
        <w:ind w:left="720"/>
        <w:rPr>
          <w:rFonts w:asciiTheme="minorHAnsi" w:hAnsiTheme="minorHAnsi" w:cstheme="minorHAnsi"/>
          <w:sz w:val="22"/>
          <w:szCs w:val="22"/>
        </w:rPr>
      </w:pPr>
      <w:r w:rsidRPr="00130CE4">
        <w:rPr>
          <w:rFonts w:asciiTheme="minorHAnsi" w:hAnsiTheme="minorHAnsi" w:cstheme="minorHAnsi"/>
          <w:sz w:val="22"/>
          <w:szCs w:val="22"/>
        </w:rPr>
        <w:t xml:space="preserve">(the new added total water/dexamethasone- the last measurement’s water/dexamethasone) / # of days between measurements </w:t>
      </w:r>
    </w:p>
    <w:p w14:paraId="603220F3" w14:textId="77777777" w:rsidR="00E102B4" w:rsidRPr="00130CE4" w:rsidRDefault="00E102B4" w:rsidP="00E102B4">
      <w:pPr>
        <w:rPr>
          <w:rFonts w:asciiTheme="minorHAnsi" w:hAnsiTheme="minorHAnsi" w:cstheme="minorHAnsi"/>
          <w:sz w:val="22"/>
          <w:szCs w:val="22"/>
        </w:rPr>
      </w:pPr>
      <w:r w:rsidRPr="00130CE4">
        <w:rPr>
          <w:rFonts w:asciiTheme="minorHAnsi" w:hAnsiTheme="minorHAnsi" w:cstheme="minorHAnsi"/>
          <w:sz w:val="22"/>
          <w:szCs w:val="22"/>
        </w:rPr>
        <w:t>If more than one adult mouse is in the cage (when the male is breeding in the same cage), food intake will be calculated as follows:</w:t>
      </w:r>
    </w:p>
    <w:p w14:paraId="7E26FA24" w14:textId="77777777" w:rsidR="00E102B4" w:rsidRPr="00130CE4" w:rsidRDefault="00E102B4" w:rsidP="00E102B4">
      <w:pPr>
        <w:ind w:left="720"/>
        <w:rPr>
          <w:rFonts w:asciiTheme="minorHAnsi" w:hAnsiTheme="minorHAnsi" w:cstheme="minorHAnsi"/>
          <w:sz w:val="22"/>
          <w:szCs w:val="22"/>
        </w:rPr>
      </w:pPr>
      <w:r w:rsidRPr="00130CE4">
        <w:rPr>
          <w:rFonts w:asciiTheme="minorHAnsi" w:hAnsiTheme="minorHAnsi" w:cstheme="minorHAnsi"/>
          <w:sz w:val="22"/>
          <w:szCs w:val="22"/>
        </w:rPr>
        <w:lastRenderedPageBreak/>
        <w:t>(the new added total water/dexamethasone - the last measurement’s water/dexamethasone) * #of days between measurements / sum of days spent by each mouse in that cage between measurements</w:t>
      </w:r>
    </w:p>
    <w:p w14:paraId="38573E8D" w14:textId="77777777" w:rsidR="00E102B4" w:rsidRPr="00130CE4" w:rsidRDefault="00E102B4" w:rsidP="00E102B4">
      <w:pPr>
        <w:pStyle w:val="Heading2"/>
        <w:rPr>
          <w:rFonts w:asciiTheme="minorHAnsi" w:hAnsiTheme="minorHAnsi" w:cstheme="minorHAnsi"/>
        </w:rPr>
      </w:pPr>
      <w:bookmarkStart w:id="2" w:name="_Toc14032694"/>
      <w:r w:rsidRPr="00130CE4">
        <w:rPr>
          <w:rFonts w:asciiTheme="minorHAnsi" w:hAnsiTheme="minorHAnsi" w:cstheme="minorHAnsi"/>
        </w:rPr>
        <w:t>Food Intake</w:t>
      </w:r>
      <w:bookmarkEnd w:id="2"/>
    </w:p>
    <w:p w14:paraId="06076A4A" w14:textId="77777777" w:rsidR="00E102B4" w:rsidRPr="00130CE4" w:rsidRDefault="00E102B4" w:rsidP="00E102B4">
      <w:pPr>
        <w:rPr>
          <w:rFonts w:asciiTheme="minorHAnsi" w:hAnsiTheme="minorHAnsi" w:cstheme="minorHAnsi"/>
          <w:sz w:val="22"/>
          <w:szCs w:val="22"/>
        </w:rPr>
      </w:pPr>
      <w:r w:rsidRPr="00130CE4">
        <w:rPr>
          <w:rFonts w:asciiTheme="minorHAnsi" w:hAnsiTheme="minorHAnsi"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5853BCC" w14:textId="77777777" w:rsidR="00E102B4" w:rsidRPr="00130CE4" w:rsidRDefault="00E102B4" w:rsidP="00E102B4">
      <w:pPr>
        <w:rPr>
          <w:rFonts w:asciiTheme="minorHAnsi" w:hAnsiTheme="minorHAnsi" w:cstheme="minorHAnsi"/>
          <w:sz w:val="22"/>
          <w:szCs w:val="22"/>
        </w:rPr>
      </w:pPr>
      <w:r w:rsidRPr="00130CE4">
        <w:rPr>
          <w:rFonts w:asciiTheme="minorHAnsi" w:hAnsiTheme="minorHAnsi" w:cstheme="minorHAnsi"/>
          <w:sz w:val="22"/>
          <w:szCs w:val="22"/>
        </w:rPr>
        <w:t>If the dam is single housed or with nursing pups:</w:t>
      </w:r>
    </w:p>
    <w:p w14:paraId="4353F3AD" w14:textId="77777777" w:rsidR="00E102B4" w:rsidRPr="00130CE4" w:rsidRDefault="00E102B4" w:rsidP="00E102B4">
      <w:pPr>
        <w:ind w:left="720"/>
        <w:rPr>
          <w:rFonts w:asciiTheme="minorHAnsi" w:hAnsiTheme="minorHAnsi" w:cstheme="minorHAnsi"/>
          <w:sz w:val="22"/>
          <w:szCs w:val="22"/>
        </w:rPr>
      </w:pPr>
      <w:r w:rsidRPr="00130CE4">
        <w:rPr>
          <w:rFonts w:asciiTheme="minorHAnsi" w:hAnsiTheme="minorHAnsi" w:cstheme="minorHAnsi"/>
          <w:sz w:val="22"/>
          <w:szCs w:val="22"/>
        </w:rPr>
        <w:t xml:space="preserve">(the new added total food weight - the last measurement’s food weight) / # of days between measurements </w:t>
      </w:r>
    </w:p>
    <w:p w14:paraId="06B80347" w14:textId="77777777" w:rsidR="00E102B4" w:rsidRPr="00130CE4" w:rsidRDefault="00E102B4" w:rsidP="00E102B4">
      <w:pPr>
        <w:rPr>
          <w:rFonts w:asciiTheme="minorHAnsi" w:hAnsiTheme="minorHAnsi" w:cstheme="minorHAnsi"/>
          <w:sz w:val="22"/>
          <w:szCs w:val="22"/>
        </w:rPr>
      </w:pPr>
      <w:r w:rsidRPr="00130CE4">
        <w:rPr>
          <w:rFonts w:asciiTheme="minorHAnsi" w:hAnsiTheme="minorHAnsi" w:cstheme="minorHAnsi"/>
          <w:sz w:val="22"/>
          <w:szCs w:val="22"/>
        </w:rPr>
        <w:t>If more than one adult mouse is in the cage (when the male is breeding in the same cage, or when weaned offspring are housed together), food intake will be calculated as follows:</w:t>
      </w:r>
    </w:p>
    <w:p w14:paraId="5C625C96" w14:textId="77777777" w:rsidR="00E102B4" w:rsidRPr="00130CE4" w:rsidRDefault="00E102B4" w:rsidP="00E102B4">
      <w:pPr>
        <w:ind w:left="720"/>
        <w:rPr>
          <w:rFonts w:asciiTheme="minorHAnsi" w:hAnsiTheme="minorHAnsi" w:cstheme="minorHAnsi"/>
          <w:sz w:val="22"/>
          <w:szCs w:val="22"/>
        </w:rPr>
      </w:pPr>
      <w:r w:rsidRPr="00130CE4">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4486BD42" w14:textId="77777777" w:rsidR="00E102B4" w:rsidRPr="00130CE4" w:rsidRDefault="00E102B4" w:rsidP="00E102B4">
      <w:pPr>
        <w:pStyle w:val="Heading2"/>
        <w:rPr>
          <w:rFonts w:asciiTheme="minorHAnsi" w:hAnsiTheme="minorHAnsi" w:cstheme="minorHAnsi"/>
        </w:rPr>
      </w:pPr>
      <w:bookmarkStart w:id="3" w:name="_Toc14032695"/>
      <w:r w:rsidRPr="00130CE4">
        <w:rPr>
          <w:rFonts w:asciiTheme="minorHAnsi" w:hAnsiTheme="minorHAnsi" w:cstheme="minorHAnsi"/>
        </w:rPr>
        <w:t>Body Composition</w:t>
      </w:r>
      <w:bookmarkEnd w:id="3"/>
    </w:p>
    <w:p w14:paraId="001773DB" w14:textId="77777777" w:rsidR="00E102B4" w:rsidRPr="00130CE4" w:rsidRDefault="00E102B4" w:rsidP="00E102B4">
      <w:pPr>
        <w:rPr>
          <w:rFonts w:asciiTheme="minorHAnsi" w:hAnsiTheme="minorHAnsi" w:cstheme="minorHAnsi"/>
          <w:sz w:val="22"/>
          <w:szCs w:val="22"/>
        </w:rPr>
      </w:pPr>
      <w:r w:rsidRPr="00130CE4">
        <w:rPr>
          <w:rFonts w:asciiTheme="minorHAnsi" w:hAnsiTheme="minorHAnsi" w:cstheme="minorHAnsi"/>
          <w:sz w:val="22"/>
          <w:szCs w:val="22"/>
        </w:rPr>
        <w:t>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Fat, lean, free water and total water mass (g) will be recorded for each animal.</w:t>
      </w:r>
    </w:p>
    <w:p w14:paraId="1EC45B19" w14:textId="77777777" w:rsidR="00E102B4" w:rsidRPr="00130CE4" w:rsidRDefault="00E102B4" w:rsidP="00E102B4">
      <w:pPr>
        <w:pStyle w:val="Heading2"/>
        <w:rPr>
          <w:rFonts w:asciiTheme="minorHAnsi" w:hAnsiTheme="minorHAnsi" w:cstheme="minorHAnsi"/>
        </w:rPr>
      </w:pPr>
      <w:bookmarkStart w:id="4" w:name="_Toc14032696"/>
      <w:r w:rsidRPr="00130CE4">
        <w:rPr>
          <w:rFonts w:asciiTheme="minorHAnsi" w:hAnsiTheme="minorHAnsi" w:cstheme="minorHAnsi"/>
        </w:rPr>
        <w:t>Sacrifice and Tissue Collection</w:t>
      </w:r>
      <w:bookmarkEnd w:id="4"/>
    </w:p>
    <w:p w14:paraId="6DE78CF2" w14:textId="77777777" w:rsidR="00E102B4" w:rsidRPr="00130CE4" w:rsidRDefault="00E102B4" w:rsidP="00E102B4">
      <w:pPr>
        <w:rPr>
          <w:rFonts w:asciiTheme="minorHAnsi" w:hAnsiTheme="minorHAnsi" w:cstheme="minorHAnsi"/>
          <w:sz w:val="22"/>
          <w:szCs w:val="22"/>
        </w:rPr>
      </w:pPr>
      <w:r w:rsidRPr="00130CE4">
        <w:rPr>
          <w:rFonts w:asciiTheme="minorHAnsi" w:hAnsiTheme="minorHAnsi" w:cstheme="minorHAnsi"/>
          <w:sz w:val="22"/>
          <w:szCs w:val="22"/>
        </w:rPr>
        <w:t>All animals will be sacrificed using anesthetic gas inhalation (5% isoflurane drop jar). Cervical dislocation will be done as a secondary method to confirm euthanasia. The mice will be pinned on a dissection board in a supine position. For dams from control and experimental groups PND0.5-16.5, we will dissect the mammary glands 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possible future molecular studies. Offspring of dams from control and experimental groups PND0.5-21.5 will be sacrificed similarly at 6 weeks of age. For the offspring, fat pad collection will be done. Inguinal white adipose tissue (</w:t>
      </w:r>
      <w:proofErr w:type="spellStart"/>
      <w:r w:rsidRPr="00130CE4">
        <w:rPr>
          <w:rFonts w:asciiTheme="minorHAnsi" w:hAnsiTheme="minorHAnsi" w:cstheme="minorHAnsi"/>
          <w:sz w:val="22"/>
          <w:szCs w:val="22"/>
        </w:rPr>
        <w:t>iWAT</w:t>
      </w:r>
      <w:proofErr w:type="spellEnd"/>
      <w:r w:rsidRPr="00130CE4">
        <w:rPr>
          <w:rFonts w:asciiTheme="minorHAnsi" w:hAnsiTheme="minorHAnsi" w:cstheme="minorHAnsi"/>
          <w:sz w:val="22"/>
          <w:szCs w:val="22"/>
        </w:rPr>
        <w:t>) will be collected from the mouse right side first by pulling the peritoneum away from the skin. Inguinal fat will be carefully extracted, weighed then snap frozen in liquid nitrogen for further molecular studies. Right gonadal white fat tissue (</w:t>
      </w:r>
      <w:proofErr w:type="spellStart"/>
      <w:r w:rsidRPr="00130CE4">
        <w:rPr>
          <w:rFonts w:asciiTheme="minorHAnsi" w:hAnsiTheme="minorHAnsi" w:cstheme="minorHAnsi"/>
          <w:sz w:val="22"/>
          <w:szCs w:val="22"/>
        </w:rPr>
        <w:t>gWAT</w:t>
      </w:r>
      <w:proofErr w:type="spellEnd"/>
      <w:r w:rsidRPr="00130CE4">
        <w:rPr>
          <w:rFonts w:asciiTheme="minorHAnsi" w:hAnsiTheme="minorHAnsi" w:cstheme="minorHAnsi"/>
          <w:sz w:val="22"/>
          <w:szCs w:val="22"/>
        </w:rPr>
        <w:t>) will be collected next by scraping the fat along the gonads (ovaries or testis), weighed, and then snap frozen in liquid nitrogen in 2ml tubes. The fat pads will be stored at a temperature of -80C.</w:t>
      </w:r>
    </w:p>
    <w:p w14:paraId="67171699" w14:textId="77777777" w:rsidR="00E102B4" w:rsidRPr="00130CE4" w:rsidRDefault="00E102B4" w:rsidP="00E102B4">
      <w:pPr>
        <w:pStyle w:val="Heading2"/>
        <w:rPr>
          <w:rFonts w:asciiTheme="minorHAnsi" w:hAnsiTheme="minorHAnsi" w:cstheme="minorHAnsi"/>
        </w:rPr>
      </w:pPr>
      <w:bookmarkStart w:id="5" w:name="_Toc14032702"/>
      <w:r w:rsidRPr="00130CE4">
        <w:rPr>
          <w:rFonts w:asciiTheme="minorHAnsi" w:hAnsiTheme="minorHAnsi" w:cstheme="minorHAnsi"/>
        </w:rPr>
        <w:t>Western Blotting</w:t>
      </w:r>
      <w:bookmarkEnd w:id="5"/>
    </w:p>
    <w:p w14:paraId="7BCAE0FE" w14:textId="77777777" w:rsidR="00E102B4" w:rsidRPr="00130CE4" w:rsidRDefault="00E102B4" w:rsidP="00E102B4">
      <w:pPr>
        <w:rPr>
          <w:rFonts w:asciiTheme="minorHAnsi" w:hAnsiTheme="minorHAnsi" w:cstheme="minorHAnsi"/>
          <w:sz w:val="22"/>
          <w:szCs w:val="22"/>
        </w:rPr>
      </w:pPr>
      <w:r w:rsidRPr="00130CE4">
        <w:rPr>
          <w:rFonts w:asciiTheme="minorHAnsi" w:hAnsiTheme="minorHAnsi" w:cstheme="minorHAnsi"/>
          <w:sz w:val="22"/>
          <w:szCs w:val="22"/>
        </w:rPr>
        <w:t xml:space="preserve">Using the fat tissues collected from offspring of groups PND0.5-21.5, </w:t>
      </w:r>
      <w:proofErr w:type="spellStart"/>
      <w:r w:rsidRPr="00130CE4">
        <w:rPr>
          <w:rFonts w:asciiTheme="minorHAnsi" w:hAnsiTheme="minorHAnsi" w:cstheme="minorHAnsi"/>
          <w:sz w:val="22"/>
          <w:szCs w:val="22"/>
        </w:rPr>
        <w:t>gWAT</w:t>
      </w:r>
      <w:proofErr w:type="spellEnd"/>
      <w:r w:rsidRPr="00130CE4">
        <w:rPr>
          <w:rFonts w:asciiTheme="minorHAnsi" w:hAnsiTheme="minorHAnsi" w:cstheme="minorHAnsi"/>
          <w:sz w:val="22"/>
          <w:szCs w:val="22"/>
        </w:rPr>
        <w:t xml:space="preserve"> and </w:t>
      </w:r>
      <w:proofErr w:type="spellStart"/>
      <w:r w:rsidRPr="00130CE4">
        <w:rPr>
          <w:rFonts w:asciiTheme="minorHAnsi" w:hAnsiTheme="minorHAnsi" w:cstheme="minorHAnsi"/>
          <w:sz w:val="22"/>
          <w:szCs w:val="22"/>
        </w:rPr>
        <w:t>iWAT</w:t>
      </w:r>
      <w:proofErr w:type="spellEnd"/>
      <w:r w:rsidRPr="00130CE4">
        <w:rPr>
          <w:rFonts w:asciiTheme="minorHAnsi" w:hAnsiTheme="minorHAnsi" w:cstheme="minorHAnsi"/>
          <w:sz w:val="22"/>
          <w:szCs w:val="22"/>
        </w:rPr>
        <w:t xml:space="preserve"> will be assessed for mTORC1 activity. Briefly, a portion of the sample will be boiled and loaded into different wells with a ladder control. Proteins will transfer to nitrocellulose overnight. The matrix will be stained for total protein using Revert total protein and scanned by </w:t>
      </w:r>
      <w:proofErr w:type="spellStart"/>
      <w:r w:rsidRPr="00130CE4">
        <w:rPr>
          <w:rFonts w:asciiTheme="minorHAnsi" w:hAnsiTheme="minorHAnsi" w:cstheme="minorHAnsi"/>
          <w:sz w:val="22"/>
          <w:szCs w:val="22"/>
        </w:rPr>
        <w:t>LiCor</w:t>
      </w:r>
      <w:proofErr w:type="spellEnd"/>
      <w:r w:rsidRPr="00130CE4">
        <w:rPr>
          <w:rFonts w:asciiTheme="minorHAnsi" w:hAnsiTheme="minorHAnsi" w:cstheme="minorHAnsi"/>
          <w:sz w:val="22"/>
          <w:szCs w:val="22"/>
        </w:rPr>
        <w:t xml:space="preserve"> to normalize against total protein. Samples will be incubated with the primary then the secondary antibodies. Briefly,</w:t>
      </w:r>
      <w:r w:rsidRPr="00130CE4">
        <w:rPr>
          <w:rFonts w:asciiTheme="minorHAnsi" w:hAnsiTheme="minorHAnsi" w:cstheme="minorHAnsi"/>
          <w:color w:val="000000"/>
          <w:sz w:val="22"/>
          <w:szCs w:val="22"/>
          <w:shd w:val="clear" w:color="auto" w:fill="FFFFFF"/>
        </w:rPr>
        <w:t xml:space="preserve"> antibodies against </w:t>
      </w:r>
      <w:r w:rsidRPr="00130CE4">
        <w:rPr>
          <w:rFonts w:asciiTheme="minorHAnsi" w:hAnsiTheme="minorHAnsi" w:cstheme="minorHAnsi"/>
          <w:sz w:val="22"/>
          <w:szCs w:val="22"/>
        </w:rPr>
        <w:t>total and phosphorylated mTORC1 targets (S6K, 4EBP1, S6) and regulators (</w:t>
      </w:r>
      <w:proofErr w:type="spellStart"/>
      <w:r w:rsidRPr="00130CE4">
        <w:rPr>
          <w:rFonts w:asciiTheme="minorHAnsi" w:hAnsiTheme="minorHAnsi" w:cstheme="minorHAnsi"/>
          <w:sz w:val="22"/>
          <w:szCs w:val="22"/>
        </w:rPr>
        <w:t>Akt</w:t>
      </w:r>
      <w:proofErr w:type="spellEnd"/>
      <w:r w:rsidRPr="00130CE4">
        <w:rPr>
          <w:rFonts w:asciiTheme="minorHAnsi" w:hAnsiTheme="minorHAnsi" w:cstheme="minorHAnsi"/>
          <w:sz w:val="22"/>
          <w:szCs w:val="22"/>
        </w:rPr>
        <w:t>, IRS and TSC2) will be used.</w:t>
      </w:r>
    </w:p>
    <w:p w14:paraId="31266251" w14:textId="77777777" w:rsidR="00E102B4" w:rsidRPr="00130CE4" w:rsidRDefault="00E102B4" w:rsidP="00E102B4">
      <w:pPr>
        <w:pStyle w:val="Heading2"/>
        <w:rPr>
          <w:rFonts w:asciiTheme="minorHAnsi" w:hAnsiTheme="minorHAnsi" w:cstheme="minorHAnsi"/>
        </w:rPr>
      </w:pPr>
      <w:bookmarkStart w:id="6" w:name="_Toc14032703"/>
      <w:r w:rsidRPr="00130CE4">
        <w:rPr>
          <w:rFonts w:asciiTheme="minorHAnsi" w:hAnsiTheme="minorHAnsi" w:cstheme="minorHAnsi"/>
        </w:rPr>
        <w:t>Histology</w:t>
      </w:r>
      <w:bookmarkEnd w:id="6"/>
    </w:p>
    <w:p w14:paraId="28968296" w14:textId="77777777" w:rsidR="00E102B4" w:rsidRPr="00130CE4" w:rsidRDefault="00E102B4" w:rsidP="00E102B4">
      <w:pPr>
        <w:rPr>
          <w:rFonts w:asciiTheme="minorHAnsi" w:hAnsiTheme="minorHAnsi" w:cstheme="minorHAnsi"/>
          <w:sz w:val="22"/>
          <w:szCs w:val="22"/>
        </w:rPr>
      </w:pPr>
      <w:r w:rsidRPr="00130CE4">
        <w:rPr>
          <w:rFonts w:asciiTheme="minorHAnsi" w:hAnsiTheme="minorHAnsi" w:cstheme="minorHAnsi"/>
          <w:sz w:val="22"/>
          <w:szCs w:val="22"/>
        </w:rPr>
        <w:t xml:space="preserve">Mammary glands collected from control and experimental groups PND0.5-16.5 will be embedded in paraffin and stained at the </w:t>
      </w:r>
      <w:proofErr w:type="spellStart"/>
      <w:r w:rsidRPr="00130CE4">
        <w:rPr>
          <w:rFonts w:asciiTheme="minorHAnsi" w:hAnsiTheme="minorHAnsi" w:cstheme="minorHAnsi"/>
          <w:sz w:val="22"/>
          <w:szCs w:val="22"/>
        </w:rPr>
        <w:t>Rogel</w:t>
      </w:r>
      <w:proofErr w:type="spellEnd"/>
      <w:r w:rsidRPr="00130CE4">
        <w:rPr>
          <w:rFonts w:asciiTheme="minorHAnsi" w:hAnsiTheme="minorHAnsi" w:cstheme="minorHAnsi"/>
          <w:sz w:val="22"/>
          <w:szCs w:val="22"/>
        </w:rPr>
        <w:t xml:space="preserve"> Cancer Center’s Tissue and Molecular Pathology. Slides will be blindly assessed for branching and for ductal size. To assess branching, we will count the number of </w:t>
      </w:r>
      <w:r w:rsidRPr="00130CE4">
        <w:rPr>
          <w:rFonts w:asciiTheme="minorHAnsi" w:hAnsiTheme="minorHAnsi" w:cstheme="minorHAnsi"/>
          <w:sz w:val="22"/>
          <w:szCs w:val="22"/>
        </w:rPr>
        <w:lastRenderedPageBreak/>
        <w:t xml:space="preserve">ramifications along portions of the main duct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(Plante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The length of the primary duct will also be measured in millimeters to determine the development of the gland. </w:t>
      </w:r>
    </w:p>
    <w:p w14:paraId="2D905B71" w14:textId="77777777" w:rsidR="00A31148" w:rsidRDefault="00A31148" w:rsidP="00A31148">
      <w:pPr>
        <w:pStyle w:val="Heading1"/>
      </w:pPr>
      <w:r>
        <w:t>Expected Results</w:t>
      </w:r>
    </w:p>
    <w:p w14:paraId="1610D7F8" w14:textId="77777777" w:rsidR="00512B6C" w:rsidRPr="00512B6C" w:rsidRDefault="00512B6C" w:rsidP="00A31148">
      <w:pPr>
        <w:pStyle w:val="Heading2"/>
        <w:rPr>
          <w:sz w:val="18"/>
          <w:szCs w:val="18"/>
        </w:rPr>
      </w:pPr>
      <w:r w:rsidRPr="00512B6C">
        <w:rPr>
          <w:b/>
          <w:bCs/>
        </w:rPr>
        <w:t>Aim 1.1: </w:t>
      </w:r>
      <w:r w:rsidRPr="00512B6C">
        <w:t>How does maternal GC exposure affect placental, fetal IUGR, and offspring survival?</w:t>
      </w:r>
    </w:p>
    <w:p w14:paraId="1F39F75F" w14:textId="063B3B1B" w:rsidR="00512B6C" w:rsidRDefault="00512B6C" w:rsidP="00A31148">
      <w:pPr>
        <w:pStyle w:val="Heading2"/>
      </w:pPr>
      <w:r w:rsidRPr="00512B6C">
        <w:rPr>
          <w:b/>
          <w:bCs/>
        </w:rPr>
        <w:t>Aim 1.2:</w:t>
      </w:r>
      <w:r w:rsidRPr="00512B6C">
        <w:t> How does maternal GC exposure affect placental endocrine function (specific hormones: lactogen,IGF2 , GDF15…) look at qPCR mRNA expression – will not use ELISA yet since ELISA is expensive and we may not see a difference in qPCR/mRNA expression initially</w:t>
      </w:r>
    </w:p>
    <w:p w14:paraId="29573B19" w14:textId="12830214" w:rsidR="00CF481B" w:rsidRPr="00CF481B" w:rsidRDefault="00CF481B" w:rsidP="00CF481B">
      <w:r w:rsidRPr="00D44372">
        <w:rPr>
          <w:sz w:val="22"/>
          <w:szCs w:val="22"/>
        </w:rPr>
        <w:t>The experiments</w:t>
      </w:r>
      <w:r>
        <w:rPr>
          <w:sz w:val="22"/>
          <w:szCs w:val="22"/>
        </w:rPr>
        <w:t xml:space="preserve"> conducted above will determine the placental efficiency at inactivating maternal cortisol and will shed light on potential side effects of the treatment dose and timing. </w:t>
      </w:r>
      <w:r w:rsidRPr="00D44372">
        <w:rPr>
          <w:sz w:val="22"/>
          <w:szCs w:val="22"/>
        </w:rPr>
        <w:t>We expect that placental expression of HSD11B2 will be upregulated in</w:t>
      </w:r>
      <w:r>
        <w:rPr>
          <w:sz w:val="22"/>
          <w:szCs w:val="22"/>
        </w:rPr>
        <w:t xml:space="preserve"> a ti</w:t>
      </w:r>
      <w:r w:rsidRPr="00D44372">
        <w:rPr>
          <w:sz w:val="22"/>
          <w:szCs w:val="22"/>
        </w:rPr>
        <w:t xml:space="preserve">me-dependent manner by which an earlier </w:t>
      </w:r>
      <w:r>
        <w:rPr>
          <w:sz w:val="22"/>
          <w:szCs w:val="22"/>
        </w:rPr>
        <w:t xml:space="preserve">and more prolonged dexamethasone </w:t>
      </w:r>
      <w:r w:rsidRPr="00D44372">
        <w:rPr>
          <w:sz w:val="22"/>
          <w:szCs w:val="22"/>
        </w:rPr>
        <w:t xml:space="preserve">exposure will manifest this placental change in gene expression. </w:t>
      </w:r>
      <w:r>
        <w:rPr>
          <w:sz w:val="22"/>
          <w:szCs w:val="22"/>
        </w:rPr>
        <w:t>Despite the increased placental expression of HSD11B2, we expect the placenta to fail to overcompensate for the excess maternal cortisol thus allowing the increased passage of cortisol to the fetus. We expect the fetal cortisol levels to increase and correlate with maternal levels. We expect that fetal weight will be reduced and thus placental growth hormone secretion will be decreased in a corticosteroid dose-dependent manner.</w:t>
      </w:r>
    </w:p>
    <w:p w14:paraId="0DD3CCC9" w14:textId="77777777" w:rsidR="00512B6C" w:rsidRPr="00512B6C" w:rsidRDefault="00512B6C" w:rsidP="00A31148">
      <w:pPr>
        <w:pStyle w:val="Heading2"/>
        <w:rPr>
          <w:sz w:val="18"/>
          <w:szCs w:val="18"/>
        </w:rPr>
      </w:pPr>
      <w:r w:rsidRPr="00512B6C">
        <w:rPr>
          <w:b/>
          <w:bCs/>
        </w:rPr>
        <w:t>Aim 1.3:</w:t>
      </w:r>
      <w:r w:rsidRPr="00512B6C">
        <w:t> Is placental mTORC1 signaling altered after maternal GC exposure?  Western blot for 4EBP, S6, PS6, AKT</w:t>
      </w:r>
    </w:p>
    <w:p w14:paraId="1163E342" w14:textId="08B97CF9" w:rsidR="00512B6C" w:rsidRDefault="00512B6C" w:rsidP="00A31148">
      <w:pPr>
        <w:pStyle w:val="Heading2"/>
      </w:pPr>
      <w:r w:rsidRPr="00512B6C">
        <w:rPr>
          <w:b/>
          <w:bCs/>
        </w:rPr>
        <w:t>Aim 1.4:</w:t>
      </w:r>
      <w:r w:rsidRPr="00512B6C">
        <w:t> How does maternal time-dependent GC exposure affect the expression of placental nutrient transporters? qPCR of transporters, not flux until we see a change in nutrient transporters</w:t>
      </w:r>
    </w:p>
    <w:p w14:paraId="39C7D54B" w14:textId="77777777" w:rsidR="005734B8" w:rsidRPr="00AE553E" w:rsidRDefault="005734B8" w:rsidP="005734B8">
      <w:pPr>
        <w:rPr>
          <w:sz w:val="22"/>
          <w:szCs w:val="22"/>
        </w:rPr>
      </w:pPr>
      <w:r w:rsidRPr="004C6ADC">
        <w:rPr>
          <w:sz w:val="22"/>
          <w:szCs w:val="22"/>
        </w:rPr>
        <w:t xml:space="preserve">The experiments conducted in this aim will examine the effect of timed corticosteroid treatment on </w:t>
      </w:r>
      <w:r>
        <w:rPr>
          <w:sz w:val="22"/>
          <w:szCs w:val="22"/>
        </w:rPr>
        <w:t xml:space="preserve">placental transport and transporters. We predict that placental glucose transporters (see Table 1) will have increased expression </w:t>
      </w:r>
      <w:r>
        <w:rPr>
          <w:sz w:val="22"/>
          <w:szCs w:val="22"/>
        </w:rPr>
        <w:fldChar w:fldCharType="begin" w:fldLock="1"/>
      </w:r>
      <w:r>
        <w:rPr>
          <w:sz w:val="22"/>
          <w:szCs w:val="22"/>
        </w:rPr>
        <w:instrText>ADDIN CSL_CITATION {"citationItems":[{"id":"ITEM-1","itemData":{"DOI":"10.1002/cbf.1817","ISSN":"02636484","author":[{"dropping-particle":"","family":"Kipmen-Korgun","given":"Dijle","non-dropping-particle":"","parse-names":false,"suffix":""},{"dropping-particle":"","family":"Ozmen","given":"Asli","non-dropping-particle":"","parse-names":false,"suffix":""},{"dropping-particle":"","family":"Unek","given":"Gozde","non-dropping-particle":"","parse-names":false,"suffix":""},{"dropping-particle":"","family":"Simsek","given":"Mehmet","non-dropping-particle":"","parse-names":false,"suffix":""},{"dropping-particle":"","family":"Demir","given":"Ramazan","non-dropping-particle":"","parse-names":false,"suffix":""},{"dropping-particle":"","family":"Korgun","given":"Emin Turkay","non-dropping-particle":"","parse-names":false,"suffix":""}],"container-title":"Cell Biochemistry and Function","id":"ITEM-1","issue":"1","issued":{"date-parts":[["2012","1","1"]]},"page":"47-53","publisher":"John Wiley &amp; Sons, Ltd","title":"Triamcinolone up-regulates GLUT 1 and GLUT 3 expression in cultured human placental endothelial cells","type":"article-journal","volume":"30"},"uris":["http://www.mendeley.com/documents/?uuid=b9ba182f-a10e-3e56-915b-e97dc902b250"]}],"mendeley":{"formattedCitation":"(Kipmen-Korgun &lt;i&gt;et al.&lt;/i&gt;, 2012)","plainTextFormattedCitation":"(Kipmen-Korgun et al., 2012)","previouslyFormattedCitation":"(Kipmen-Korgun &lt;i&gt;et al.&lt;/i&gt;, 2012)"},"properties":{"noteIndex":0},"schema":"https://github.com/citation-style-language/schema/raw/master/csl-citation.json"}</w:instrText>
      </w:r>
      <w:r>
        <w:rPr>
          <w:sz w:val="22"/>
          <w:szCs w:val="22"/>
        </w:rPr>
        <w:fldChar w:fldCharType="separate"/>
      </w:r>
      <w:r w:rsidRPr="00702508">
        <w:rPr>
          <w:noProof/>
          <w:sz w:val="22"/>
          <w:szCs w:val="22"/>
        </w:rPr>
        <w:t xml:space="preserve">(Kipmen-Korgun </w:t>
      </w:r>
      <w:r w:rsidRPr="00702508">
        <w:rPr>
          <w:i/>
          <w:noProof/>
          <w:sz w:val="22"/>
          <w:szCs w:val="22"/>
        </w:rPr>
        <w:t>et al.</w:t>
      </w:r>
      <w:r w:rsidRPr="00702508">
        <w:rPr>
          <w:noProof/>
          <w:sz w:val="22"/>
          <w:szCs w:val="22"/>
        </w:rPr>
        <w:t>, 2012)</w:t>
      </w:r>
      <w:r>
        <w:rPr>
          <w:sz w:val="22"/>
          <w:szCs w:val="22"/>
        </w:rPr>
        <w:fldChar w:fldCharType="end"/>
      </w:r>
      <w:r>
        <w:rPr>
          <w:sz w:val="22"/>
          <w:szCs w:val="22"/>
        </w:rPr>
        <w:t xml:space="preserve"> and glucose flux across the placenta to the fetus will be increased . We further expect increased placental lipid transporters and flux but reduced amino acid transporters and flux. </w:t>
      </w:r>
      <w:r w:rsidRPr="00D44372">
        <w:rPr>
          <w:sz w:val="22"/>
          <w:szCs w:val="22"/>
        </w:rPr>
        <w:t xml:space="preserve">We </w:t>
      </w:r>
      <w:r>
        <w:rPr>
          <w:sz w:val="22"/>
          <w:szCs w:val="22"/>
        </w:rPr>
        <w:t>predict</w:t>
      </w:r>
      <w:r w:rsidRPr="00D44372">
        <w:rPr>
          <w:sz w:val="22"/>
          <w:szCs w:val="22"/>
        </w:rPr>
        <w:t xml:space="preserve"> maternal corticosteroid treatment will alter placental glucose, lipid, and amino acid transporters and</w:t>
      </w:r>
      <w:r>
        <w:rPr>
          <w:sz w:val="22"/>
          <w:szCs w:val="22"/>
        </w:rPr>
        <w:t xml:space="preserve"> nutrient</w:t>
      </w:r>
      <w:r w:rsidRPr="00D44372">
        <w:rPr>
          <w:sz w:val="22"/>
          <w:szCs w:val="22"/>
        </w:rPr>
        <w:t xml:space="preserve"> flux and will influence fetal and placental viability in a time-dependent</w:t>
      </w:r>
      <w:r>
        <w:rPr>
          <w:sz w:val="22"/>
          <w:szCs w:val="22"/>
        </w:rPr>
        <w:t xml:space="preserve"> manner</w:t>
      </w:r>
      <w:r w:rsidRPr="00D44372">
        <w:rPr>
          <w:sz w:val="22"/>
          <w:szCs w:val="22"/>
        </w:rPr>
        <w:t>.</w:t>
      </w:r>
      <w:r>
        <w:rPr>
          <w:sz w:val="22"/>
          <w:szCs w:val="22"/>
        </w:rPr>
        <w:t xml:space="preserve"> Earlier exposure at E5.5 and E12.5 will have the most prominent effect on placental transport and may lead to reduced nutrient flux overall, while later exposure at E17.5 will only increase glucose and lipid transporters and flux. </w:t>
      </w:r>
    </w:p>
    <w:p w14:paraId="4EFC2297" w14:textId="77777777" w:rsidR="005734B8" w:rsidRPr="005734B8" w:rsidRDefault="005734B8" w:rsidP="005734B8"/>
    <w:p w14:paraId="40122335" w14:textId="77777777" w:rsidR="00512B6C" w:rsidRPr="00512B6C" w:rsidRDefault="00512B6C" w:rsidP="00A31148">
      <w:pPr>
        <w:pStyle w:val="Heading2"/>
        <w:rPr>
          <w:sz w:val="18"/>
          <w:szCs w:val="18"/>
        </w:rPr>
      </w:pPr>
      <w:r w:rsidRPr="00512B6C">
        <w:rPr>
          <w:b/>
          <w:bCs/>
        </w:rPr>
        <w:t>Aim 1.5:</w:t>
      </w:r>
      <w:r w:rsidRPr="00512B6C">
        <w:t> Is offspring metabolic health survival, </w:t>
      </w:r>
      <w:proofErr w:type="spellStart"/>
      <w:r w:rsidRPr="00512B6C">
        <w:t>wt</w:t>
      </w:r>
      <w:proofErr w:type="spellEnd"/>
      <w:r w:rsidRPr="00512B6C">
        <w:t>, </w:t>
      </w:r>
      <w:proofErr w:type="spellStart"/>
      <w:r w:rsidRPr="00512B6C">
        <w:t>mri</w:t>
      </w:r>
      <w:proofErr w:type="spellEnd"/>
      <w:r w:rsidRPr="00512B6C">
        <w:t>, if they survive after </w:t>
      </w:r>
      <w:proofErr w:type="spellStart"/>
      <w:r w:rsidRPr="00512B6C">
        <w:t>Dex</w:t>
      </w:r>
      <w:proofErr w:type="spellEnd"/>
      <w:r w:rsidRPr="00512B6C">
        <w:t> exposure during gestation only (no 1 week preconception)</w:t>
      </w:r>
    </w:p>
    <w:p w14:paraId="12DD85FE" w14:textId="77777777" w:rsidR="00512B6C" w:rsidRPr="00512B6C" w:rsidRDefault="00512B6C" w:rsidP="00A31148">
      <w:pPr>
        <w:pStyle w:val="Heading2"/>
        <w:rPr>
          <w:sz w:val="18"/>
          <w:szCs w:val="18"/>
        </w:rPr>
      </w:pPr>
      <w:r w:rsidRPr="00512B6C">
        <w:rPr>
          <w:b/>
          <w:bCs/>
        </w:rPr>
        <w:t>Aim 1.6: </w:t>
      </w:r>
      <w:r w:rsidRPr="00512B6C">
        <w:t>Does a placental GR-KO model rescue the placental and fetal effects of GC exposure?</w:t>
      </w:r>
    </w:p>
    <w:p w14:paraId="576A1DAA" w14:textId="77777777" w:rsidR="00512B6C" w:rsidRDefault="00512B6C" w:rsidP="006D6946"/>
    <w:p w14:paraId="1D00EC09" w14:textId="77777777" w:rsidR="006D6946" w:rsidRDefault="006D6946" w:rsidP="00962BE4">
      <w:pPr>
        <w:rPr>
          <w:sz w:val="22"/>
          <w:szCs w:val="22"/>
        </w:rPr>
      </w:pPr>
    </w:p>
    <w:p w14:paraId="38A88300" w14:textId="21BCAD0C" w:rsidR="00962BE4" w:rsidRDefault="002F77A2" w:rsidP="002F77A2">
      <w:pPr>
        <w:pStyle w:val="Heading1"/>
      </w:pPr>
      <w:r>
        <w:t>Potential Pitfalls and alternate Approaches (Aims 1.1-1.6)</w:t>
      </w:r>
    </w:p>
    <w:p w14:paraId="7574F564" w14:textId="48F386E3" w:rsidR="005734B8" w:rsidRPr="00ED4667" w:rsidRDefault="005734B8" w:rsidP="005734B8">
      <w:pPr>
        <w:rPr>
          <w:sz w:val="22"/>
          <w:szCs w:val="22"/>
        </w:rPr>
      </w:pPr>
      <w:r>
        <w:rPr>
          <w:b/>
          <w:sz w:val="22"/>
          <w:szCs w:val="22"/>
        </w:rPr>
        <w:t xml:space="preserve">Potential Pitfalls and Alternate Approaches: </w:t>
      </w:r>
      <w:r w:rsidRPr="00ED4667">
        <w:rPr>
          <w:sz w:val="22"/>
          <w:szCs w:val="22"/>
        </w:rPr>
        <w:t>It might be that we are unable to</w:t>
      </w:r>
      <w:r>
        <w:rPr>
          <w:b/>
          <w:sz w:val="22"/>
          <w:szCs w:val="22"/>
        </w:rPr>
        <w:t xml:space="preserve"> </w:t>
      </w:r>
      <w:r>
        <w:rPr>
          <w:sz w:val="22"/>
          <w:szCs w:val="22"/>
        </w:rPr>
        <w:t xml:space="preserve">determine </w:t>
      </w:r>
      <w:r>
        <w:rPr>
          <w:i/>
          <w:sz w:val="22"/>
          <w:szCs w:val="22"/>
        </w:rPr>
        <w:t xml:space="preserve">in vitro </w:t>
      </w:r>
      <w:r>
        <w:rPr>
          <w:sz w:val="22"/>
          <w:szCs w:val="22"/>
        </w:rPr>
        <w:t xml:space="preserve">uptake since cortisol and dexamethasone treatments may alter placental cell differentiation and function, in which case we will resort to looking at different cell lines that may be less influenced in regards to </w:t>
      </w:r>
      <w:r>
        <w:rPr>
          <w:sz w:val="22"/>
          <w:szCs w:val="22"/>
        </w:rPr>
        <w:lastRenderedPageBreak/>
        <w:t>differentiation by cortisol and dexamethasone. Another potential problem that may arise is fetal resorption with early dexamethasone exposures. Our pilot study has shown that some dams on dexamethasone who were pregnant did not deliver pups which highlights the possibility of fetal death. In this case, we will have to resort to testing later dexamethasone exposures at 1-6 days prior to conception, instead of starting one full week prior to conception, to determine which treatment leads to the highest birth rate and least fetal resorption rate. We may also need to limit our exposure time to better mimic the human one-course treatment of corticosteroids and to ensure the viability of the pups.</w:t>
      </w:r>
    </w:p>
    <w:p w14:paraId="74FF4377" w14:textId="1A930F0F" w:rsidR="005734B8" w:rsidRDefault="005734B8" w:rsidP="005734B8">
      <w:pPr>
        <w:rPr>
          <w:sz w:val="22"/>
          <w:szCs w:val="22"/>
        </w:rPr>
      </w:pPr>
      <w:r>
        <w:rPr>
          <w:b/>
          <w:sz w:val="22"/>
          <w:szCs w:val="22"/>
        </w:rPr>
        <w:t xml:space="preserve">Potential Pitfalls and Alternate </w:t>
      </w:r>
      <w:proofErr w:type="spellStart"/>
      <w:r>
        <w:rPr>
          <w:b/>
          <w:sz w:val="22"/>
          <w:szCs w:val="22"/>
        </w:rPr>
        <w:t>Approaches</w:t>
      </w:r>
      <w:r w:rsidR="007E262F">
        <w:rPr>
          <w:b/>
          <w:sz w:val="22"/>
          <w:szCs w:val="22"/>
        </w:rPr>
        <w:t>:</w:t>
      </w:r>
      <w:r w:rsidRPr="003F22A1">
        <w:rPr>
          <w:sz w:val="22"/>
          <w:szCs w:val="22"/>
        </w:rPr>
        <w:t>If</w:t>
      </w:r>
      <w:proofErr w:type="spellEnd"/>
      <w:r w:rsidRPr="003F22A1">
        <w:rPr>
          <w:sz w:val="22"/>
          <w:szCs w:val="22"/>
        </w:rPr>
        <w:t xml:space="preserve"> our hypothesis is correct and fetal cortisol is upregulated, then the change in fetal and placental weights may be due to the cortisol and not the nutrient acquisition. Using results from Aim 2.1, we need to distinguish the effects of fetal nutrient uptake and fetal cortisol uptake</w:t>
      </w:r>
      <w:r>
        <w:rPr>
          <w:sz w:val="22"/>
          <w:szCs w:val="22"/>
        </w:rPr>
        <w:t xml:space="preserve"> to prevent misinterpreting our findings</w:t>
      </w:r>
      <w:r w:rsidRPr="003F22A1">
        <w:rPr>
          <w:sz w:val="22"/>
          <w:szCs w:val="22"/>
        </w:rPr>
        <w:t>. Although both effects synergistically will yield the final phenotype, we need to be diligent about interpreting our data keeping the full results in mind.</w:t>
      </w:r>
      <w:r>
        <w:rPr>
          <w:b/>
          <w:sz w:val="22"/>
          <w:szCs w:val="22"/>
        </w:rPr>
        <w:t xml:space="preserve"> </w:t>
      </w:r>
      <w:r>
        <w:rPr>
          <w:sz w:val="22"/>
          <w:szCs w:val="22"/>
        </w:rPr>
        <w:t>Corticosteroid treatment may cause perinatal death and thus placental collection to determine placental function may be difficult. If this is the case, we will collect the placentas at an earlier time point prior to E18.5 when perinatal death may have already occurred. Finally, quantification of radiolabeled corticosterone is uncommon, and so we may need to develop our own protocol using the available references.</w:t>
      </w:r>
    </w:p>
    <w:p w14:paraId="1286C87D" w14:textId="77777777" w:rsidR="00CD6BC6" w:rsidRDefault="00CD6BC6" w:rsidP="00CD6BC6">
      <w:pPr>
        <w:rPr>
          <w:sz w:val="22"/>
          <w:szCs w:val="22"/>
        </w:rPr>
      </w:pPr>
      <w:r>
        <w:rPr>
          <w:sz w:val="22"/>
          <w:szCs w:val="22"/>
        </w:rPr>
        <w:t xml:space="preserve">Our preliminary data show that dams on dexamethasone (1 mg/kg/day) one week prior to conception and throughout pregnancy are fertile but their offspring are inviable and die either at postnatal day one or prior to delivery suggesting that the placental transport of nutrient, placental endocrine function, or both were impaired or that the fetuses were small for gestational age and thus inviable. Dams on dexamethasone do not gain as much weight during pregnancy compared to the control dams on water, and they mainly lose lean mass consistent with other studies on chronic dexamethasone treatment, while maintaining a constant fat mass. This further directs our future investigation to determine the underlying mechanisms altering placental function and leading to perinatal fetal death during dexamethasone-treated pregnancy compared to a normal pregnancy. This aim will help determine the effect of  corticosteroids on placental nutrient transport and placental hormone-secreting capacity in a stress-induced environment. </w:t>
      </w:r>
    </w:p>
    <w:p w14:paraId="15059737" w14:textId="77777777" w:rsidR="00CD6BC6" w:rsidRPr="00EB6530" w:rsidRDefault="00CD6BC6" w:rsidP="005734B8">
      <w:pPr>
        <w:rPr>
          <w:sz w:val="22"/>
          <w:szCs w:val="22"/>
        </w:rPr>
      </w:pPr>
    </w:p>
    <w:p w14:paraId="5E476EDD" w14:textId="77777777" w:rsidR="005734B8" w:rsidRPr="005734B8" w:rsidRDefault="005734B8" w:rsidP="005734B8"/>
    <w:p w14:paraId="33B66D52" w14:textId="77777777" w:rsidR="00962BE4" w:rsidRPr="00D817FF" w:rsidRDefault="00962BE4" w:rsidP="0055253F">
      <w:pPr>
        <w:rPr>
          <w:sz w:val="22"/>
          <w:szCs w:val="22"/>
        </w:rPr>
      </w:pPr>
    </w:p>
    <w:p w14:paraId="788C9FDA" w14:textId="77777777" w:rsidR="00704C87" w:rsidRDefault="00704C87"/>
    <w:p w14:paraId="45DD6FD2" w14:textId="77777777" w:rsidR="00A4084D" w:rsidRDefault="00A4084D"/>
    <w:p w14:paraId="5B17AE6B" w14:textId="77777777" w:rsidR="00ED546C" w:rsidRDefault="00ED546C">
      <w:r>
        <w:br w:type="page"/>
      </w:r>
    </w:p>
    <w:p w14:paraId="368B24A0" w14:textId="77777777" w:rsidR="00DA282D" w:rsidRPr="00DA282D" w:rsidRDefault="00A4084D" w:rsidP="00DA282D">
      <w:pPr>
        <w:widowControl w:val="0"/>
        <w:autoSpaceDE w:val="0"/>
        <w:autoSpaceDN w:val="0"/>
        <w:adjustRightInd w:val="0"/>
        <w:ind w:left="480" w:hanging="480"/>
        <w:rPr>
          <w:noProof/>
        </w:rPr>
      </w:pPr>
      <w:r>
        <w:lastRenderedPageBreak/>
        <w:fldChar w:fldCharType="begin" w:fldLock="1"/>
      </w:r>
      <w:r>
        <w:instrText xml:space="preserve">ADDIN Mendeley Bibliography CSL_BIBLIOGRAPHY </w:instrText>
      </w:r>
      <w:r>
        <w:fldChar w:fldCharType="separate"/>
      </w:r>
      <w:r w:rsidR="00DA282D" w:rsidRPr="00DA282D">
        <w:rPr>
          <w:noProof/>
        </w:rPr>
        <w:t xml:space="preserve">Andrade SE, Gurwitz JH, Davis RL, Chan KA, Finkelstein JA, Fortman K, Mcphillips H, Raebel MA, Roblin D, Smith DH, Yood MU, Morse AN &amp; Platt R (2004). Prescription drug use in pregnancy. </w:t>
      </w:r>
      <w:r w:rsidR="00DA282D" w:rsidRPr="00DA282D">
        <w:rPr>
          <w:i/>
          <w:iCs/>
          <w:noProof/>
        </w:rPr>
        <w:t>Am J Obstet Gynecol</w:t>
      </w:r>
      <w:r w:rsidR="00DA282D" w:rsidRPr="00DA282D">
        <w:rPr>
          <w:noProof/>
        </w:rPr>
        <w:t xml:space="preserve"> </w:t>
      </w:r>
      <w:r w:rsidR="00DA282D" w:rsidRPr="00DA282D">
        <w:rPr>
          <w:b/>
          <w:bCs/>
          <w:noProof/>
        </w:rPr>
        <w:t>191,</w:t>
      </w:r>
      <w:r w:rsidR="00DA282D" w:rsidRPr="00DA282D">
        <w:rPr>
          <w:noProof/>
        </w:rPr>
        <w:t xml:space="preserve"> 398–407.</w:t>
      </w:r>
    </w:p>
    <w:p w14:paraId="1308DB3B"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Bandoli G, Palmsten K, Forbess Smith CJ &amp; Chambers CD (2017). A Review of Systemic Corticosteroid Use in Pregnancy and the Risk of Select Pregnancy and Birth Outcomes. </w:t>
      </w:r>
      <w:r w:rsidRPr="00DA282D">
        <w:rPr>
          <w:i/>
          <w:iCs/>
          <w:noProof/>
        </w:rPr>
        <w:t>Rheum Dis Clin North Am</w:t>
      </w:r>
      <w:r w:rsidRPr="00DA282D">
        <w:rPr>
          <w:noProof/>
        </w:rPr>
        <w:t xml:space="preserve"> </w:t>
      </w:r>
      <w:r w:rsidRPr="00DA282D">
        <w:rPr>
          <w:b/>
          <w:bCs/>
          <w:noProof/>
        </w:rPr>
        <w:t>43,</w:t>
      </w:r>
      <w:r w:rsidRPr="00DA282D">
        <w:rPr>
          <w:noProof/>
        </w:rPr>
        <w:t xml:space="preserve"> 489–502.</w:t>
      </w:r>
    </w:p>
    <w:p w14:paraId="55CF1663"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Barker DJP (2007). The origins of the developmental origins theory. </w:t>
      </w:r>
      <w:r w:rsidRPr="00DA282D">
        <w:rPr>
          <w:i/>
          <w:iCs/>
          <w:noProof/>
        </w:rPr>
        <w:t>J Intern Med</w:t>
      </w:r>
      <w:r w:rsidRPr="00DA282D">
        <w:rPr>
          <w:noProof/>
        </w:rPr>
        <w:t xml:space="preserve"> </w:t>
      </w:r>
      <w:r w:rsidRPr="00DA282D">
        <w:rPr>
          <w:b/>
          <w:bCs/>
          <w:noProof/>
        </w:rPr>
        <w:t>261,</w:t>
      </w:r>
      <w:r w:rsidRPr="00DA282D">
        <w:rPr>
          <w:noProof/>
        </w:rPr>
        <w:t xml:space="preserve"> 412–417.</w:t>
      </w:r>
    </w:p>
    <w:p w14:paraId="049AB766"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Bayliss RIS, Browne JCM, Round B &amp; Steinbeck AW (1955). PLASMA-17-HYDROXYCORTICOSTEROIDS IN PREGNANCY. </w:t>
      </w:r>
      <w:r w:rsidRPr="00DA282D">
        <w:rPr>
          <w:i/>
          <w:iCs/>
          <w:noProof/>
        </w:rPr>
        <w:t>Lancet</w:t>
      </w:r>
      <w:r w:rsidRPr="00DA282D">
        <w:rPr>
          <w:noProof/>
        </w:rPr>
        <w:t xml:space="preserve"> </w:t>
      </w:r>
      <w:r w:rsidRPr="00DA282D">
        <w:rPr>
          <w:b/>
          <w:bCs/>
          <w:noProof/>
        </w:rPr>
        <w:t>265,</w:t>
      </w:r>
      <w:r w:rsidRPr="00DA282D">
        <w:rPr>
          <w:noProof/>
        </w:rPr>
        <w:t xml:space="preserve"> 62–64.</w:t>
      </w:r>
    </w:p>
    <w:p w14:paraId="3E7A78F4"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Braun T, Challis JR, Newnham JP &amp; Sloboda DM (2013). Early-Life Glucocorticoid Exposure: The Hypothalamic-Pituitary-Adrenal Axis, Placental Function, and Long-term Disease Risk. </w:t>
      </w:r>
      <w:r w:rsidRPr="00DA282D">
        <w:rPr>
          <w:i/>
          <w:iCs/>
          <w:noProof/>
        </w:rPr>
        <w:t>Endocr Rev</w:t>
      </w:r>
      <w:r w:rsidRPr="00DA282D">
        <w:rPr>
          <w:noProof/>
        </w:rPr>
        <w:t xml:space="preserve"> </w:t>
      </w:r>
      <w:r w:rsidRPr="00DA282D">
        <w:rPr>
          <w:b/>
          <w:bCs/>
          <w:noProof/>
        </w:rPr>
        <w:t>34,</w:t>
      </w:r>
      <w:r w:rsidRPr="00DA282D">
        <w:rPr>
          <w:noProof/>
        </w:rPr>
        <w:t xml:space="preserve"> 885–916.</w:t>
      </w:r>
    </w:p>
    <w:p w14:paraId="7B7F0B9E"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Buss C, Davis EP, Shahbaba B, Pruessner JC, Head K &amp; Sandman CA (2012). Maternal cortisol over the course of pregnancy and subsequent child amygdala and hippocampus volumes and affective problems. </w:t>
      </w:r>
      <w:r w:rsidRPr="00DA282D">
        <w:rPr>
          <w:i/>
          <w:iCs/>
          <w:noProof/>
        </w:rPr>
        <w:t>Proc Natl Acad Sci U S A</w:t>
      </w:r>
      <w:r w:rsidRPr="00DA282D">
        <w:rPr>
          <w:noProof/>
        </w:rPr>
        <w:t xml:space="preserve"> </w:t>
      </w:r>
      <w:r w:rsidRPr="00DA282D">
        <w:rPr>
          <w:b/>
          <w:bCs/>
          <w:noProof/>
        </w:rPr>
        <w:t>109,</w:t>
      </w:r>
      <w:r w:rsidRPr="00DA282D">
        <w:rPr>
          <w:noProof/>
        </w:rPr>
        <w:t xml:space="preserve"> E1312-9.</w:t>
      </w:r>
    </w:p>
    <w:p w14:paraId="53EDAA94"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Carr BR, Parker CR, Madden JD, MacDonald PC &amp; Porter JC (1981). Maternal plasma adrenocorticotropin and cortisol relationships throughout human pregnancy. </w:t>
      </w:r>
      <w:r w:rsidRPr="00DA282D">
        <w:rPr>
          <w:i/>
          <w:iCs/>
          <w:noProof/>
        </w:rPr>
        <w:t>Am J Obstet Gynecol</w:t>
      </w:r>
      <w:r w:rsidRPr="00DA282D">
        <w:rPr>
          <w:noProof/>
        </w:rPr>
        <w:t xml:space="preserve"> </w:t>
      </w:r>
      <w:r w:rsidRPr="00DA282D">
        <w:rPr>
          <w:b/>
          <w:bCs/>
          <w:noProof/>
        </w:rPr>
        <w:t>139,</w:t>
      </w:r>
      <w:r w:rsidRPr="00DA282D">
        <w:rPr>
          <w:noProof/>
        </w:rPr>
        <w:t xml:space="preserve"> 416–422.</w:t>
      </w:r>
    </w:p>
    <w:p w14:paraId="5FB5C51B"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Cuffe JSM, Dickinson H, Simmons DG &amp; Moritz KM (2011). Sex specific changes in placental growth and MAPK following short term maternal dexamethasone exposure in the mouse. </w:t>
      </w:r>
      <w:r w:rsidRPr="00DA282D">
        <w:rPr>
          <w:i/>
          <w:iCs/>
          <w:noProof/>
        </w:rPr>
        <w:t>Placenta</w:t>
      </w:r>
      <w:r w:rsidRPr="00DA282D">
        <w:rPr>
          <w:noProof/>
        </w:rPr>
        <w:t xml:space="preserve"> </w:t>
      </w:r>
      <w:r w:rsidRPr="00DA282D">
        <w:rPr>
          <w:b/>
          <w:bCs/>
          <w:noProof/>
        </w:rPr>
        <w:t>32,</w:t>
      </w:r>
      <w:r w:rsidRPr="00DA282D">
        <w:rPr>
          <w:noProof/>
        </w:rPr>
        <w:t xml:space="preserve"> 981–989.</w:t>
      </w:r>
    </w:p>
    <w:p w14:paraId="5B5798BD"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Ellman LM, Schetter CD, Hobel CJ, Chicz-Demet A, Glynn LM &amp; Sandman CA (2008). Timing of fetal exposure to stress hormones: effects on newborn physical and neuromuscular maturation. </w:t>
      </w:r>
      <w:r w:rsidRPr="00DA282D">
        <w:rPr>
          <w:i/>
          <w:iCs/>
          <w:noProof/>
        </w:rPr>
        <w:t>Dev Psychobiol</w:t>
      </w:r>
      <w:r w:rsidRPr="00DA282D">
        <w:rPr>
          <w:noProof/>
        </w:rPr>
        <w:t xml:space="preserve"> </w:t>
      </w:r>
      <w:r w:rsidRPr="00DA282D">
        <w:rPr>
          <w:b/>
          <w:bCs/>
          <w:noProof/>
        </w:rPr>
        <w:t>50,</w:t>
      </w:r>
      <w:r w:rsidRPr="00DA282D">
        <w:rPr>
          <w:noProof/>
        </w:rPr>
        <w:t xml:space="preserve"> 232–241.</w:t>
      </w:r>
    </w:p>
    <w:p w14:paraId="4A8B7522"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Entringer S, Buss C, Rasmussen JM, Lindsay K, Gillen DL, Cooper DM &amp; Wadhwa PD (2016). Maternal cortisol during pregnancy and infant adiposity: a prospective investigation. </w:t>
      </w:r>
      <w:r w:rsidRPr="00DA282D">
        <w:rPr>
          <w:i/>
          <w:iCs/>
          <w:noProof/>
        </w:rPr>
        <w:t>J Clin Endocrinol Metab</w:t>
      </w:r>
      <w:r w:rsidRPr="00DA282D">
        <w:rPr>
          <w:noProof/>
        </w:rPr>
        <w:t xml:space="preserve"> </w:t>
      </w:r>
      <w:r w:rsidRPr="00DA282D">
        <w:rPr>
          <w:b/>
          <w:bCs/>
          <w:noProof/>
        </w:rPr>
        <w:t>102,</w:t>
      </w:r>
      <w:r w:rsidRPr="00DA282D">
        <w:rPr>
          <w:noProof/>
        </w:rPr>
        <w:t xml:space="preserve"> jc.2016-3025.</w:t>
      </w:r>
    </w:p>
    <w:p w14:paraId="63197776"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Gitau R, Cameron A, Fisk NM &amp; Glover V (1998). Fetal exposure to maternal cortisol. </w:t>
      </w:r>
      <w:r w:rsidRPr="00DA282D">
        <w:rPr>
          <w:i/>
          <w:iCs/>
          <w:noProof/>
        </w:rPr>
        <w:t>Lancet</w:t>
      </w:r>
      <w:r w:rsidRPr="00DA282D">
        <w:rPr>
          <w:noProof/>
        </w:rPr>
        <w:t xml:space="preserve"> </w:t>
      </w:r>
      <w:r w:rsidRPr="00DA282D">
        <w:rPr>
          <w:b/>
          <w:bCs/>
          <w:noProof/>
        </w:rPr>
        <w:t>352,</w:t>
      </w:r>
      <w:r w:rsidRPr="00DA282D">
        <w:rPr>
          <w:noProof/>
        </w:rPr>
        <w:t xml:space="preserve"> 707–708.</w:t>
      </w:r>
    </w:p>
    <w:p w14:paraId="6308C919"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Hviid A &amp; Mølgaard-Nielsen D (2011). Corticosteroid use during pregnancy and risk of orofacial clefts. </w:t>
      </w:r>
      <w:r w:rsidRPr="00DA282D">
        <w:rPr>
          <w:i/>
          <w:iCs/>
          <w:noProof/>
        </w:rPr>
        <w:t>CMAJ</w:t>
      </w:r>
      <w:r w:rsidRPr="00DA282D">
        <w:rPr>
          <w:noProof/>
        </w:rPr>
        <w:t xml:space="preserve"> </w:t>
      </w:r>
      <w:r w:rsidRPr="00DA282D">
        <w:rPr>
          <w:b/>
          <w:bCs/>
          <w:noProof/>
        </w:rPr>
        <w:t>183,</w:t>
      </w:r>
      <w:r w:rsidRPr="00DA282D">
        <w:rPr>
          <w:noProof/>
        </w:rPr>
        <w:t xml:space="preserve"> 796–804.</w:t>
      </w:r>
    </w:p>
    <w:p w14:paraId="6317BF1D"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Jung C, Ho JT, Torpy DJ, Rogers A, Doogue M, Lewis JG, Czajko RJ &amp; Inder WJ (2011). A Longitudinal Study of Plasma and Urinary Cortisol in Pregnancy and Postpartum. </w:t>
      </w:r>
      <w:r w:rsidRPr="00DA282D">
        <w:rPr>
          <w:i/>
          <w:iCs/>
          <w:noProof/>
        </w:rPr>
        <w:t>J Clin Endocrinol Metab</w:t>
      </w:r>
      <w:r w:rsidRPr="00DA282D">
        <w:rPr>
          <w:noProof/>
        </w:rPr>
        <w:t xml:space="preserve"> </w:t>
      </w:r>
      <w:r w:rsidRPr="00DA282D">
        <w:rPr>
          <w:b/>
          <w:bCs/>
          <w:noProof/>
        </w:rPr>
        <w:t>96,</w:t>
      </w:r>
      <w:r w:rsidRPr="00DA282D">
        <w:rPr>
          <w:noProof/>
        </w:rPr>
        <w:t xml:space="preserve"> 1533–1540.</w:t>
      </w:r>
    </w:p>
    <w:p w14:paraId="210B9F1E"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Kemp MW, Newnham JP, Challis JG, Jobe AH &amp; Stock SJ (2015). The clinical use of corticosteroids in pregnancy. </w:t>
      </w:r>
      <w:r w:rsidRPr="00DA282D">
        <w:rPr>
          <w:i/>
          <w:iCs/>
          <w:noProof/>
        </w:rPr>
        <w:t>Hum Reprod Update</w:t>
      </w:r>
      <w:r w:rsidRPr="00DA282D">
        <w:rPr>
          <w:noProof/>
        </w:rPr>
        <w:t xml:space="preserve"> </w:t>
      </w:r>
      <w:r w:rsidRPr="00DA282D">
        <w:rPr>
          <w:b/>
          <w:bCs/>
          <w:noProof/>
        </w:rPr>
        <w:t>22,</w:t>
      </w:r>
      <w:r w:rsidRPr="00DA282D">
        <w:rPr>
          <w:noProof/>
        </w:rPr>
        <w:t xml:space="preserve"> dmv047.</w:t>
      </w:r>
    </w:p>
    <w:p w14:paraId="55E404BC"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Lindsay JR &amp; Nieman LK (2005). The Hypothalamic-Pituitary-Adrenal Axis in Pregnancy: Challenges in Disease Detection and Treatment. </w:t>
      </w:r>
      <w:r w:rsidRPr="00DA282D">
        <w:rPr>
          <w:i/>
          <w:iCs/>
          <w:noProof/>
        </w:rPr>
        <w:t>Endocr Rev</w:t>
      </w:r>
      <w:r w:rsidRPr="00DA282D">
        <w:rPr>
          <w:noProof/>
        </w:rPr>
        <w:t xml:space="preserve"> </w:t>
      </w:r>
      <w:r w:rsidRPr="00DA282D">
        <w:rPr>
          <w:b/>
          <w:bCs/>
          <w:noProof/>
        </w:rPr>
        <w:t>26,</w:t>
      </w:r>
      <w:r w:rsidRPr="00DA282D">
        <w:rPr>
          <w:noProof/>
        </w:rPr>
        <w:t xml:space="preserve"> 775–799.</w:t>
      </w:r>
    </w:p>
    <w:p w14:paraId="27967B09"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Lunghi L, Pavan B, Biondi C, Paolillo R, Valerio A, Vesce F &amp; Patella A (2010). Use of Glucocorticoids in Pregnancy. </w:t>
      </w:r>
      <w:r w:rsidRPr="00DA282D">
        <w:rPr>
          <w:i/>
          <w:iCs/>
          <w:noProof/>
        </w:rPr>
        <w:t>Curr Pharm Des</w:t>
      </w:r>
      <w:r w:rsidRPr="00DA282D">
        <w:rPr>
          <w:noProof/>
        </w:rPr>
        <w:t xml:space="preserve"> </w:t>
      </w:r>
      <w:r w:rsidRPr="00DA282D">
        <w:rPr>
          <w:b/>
          <w:bCs/>
          <w:noProof/>
        </w:rPr>
        <w:t>16,</w:t>
      </w:r>
      <w:r w:rsidRPr="00DA282D">
        <w:rPr>
          <w:noProof/>
        </w:rPr>
        <w:t xml:space="preserve"> 3616–3637.</w:t>
      </w:r>
    </w:p>
    <w:p w14:paraId="52FAE0D5"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Moisiadis VG &amp; Matthews SG (2014). Glucocorticoids and fetal programming part 1: outcomes. </w:t>
      </w:r>
      <w:r w:rsidRPr="00DA282D">
        <w:rPr>
          <w:i/>
          <w:iCs/>
          <w:noProof/>
        </w:rPr>
        <w:t>Nat Rev Endocrinol</w:t>
      </w:r>
      <w:r w:rsidRPr="00DA282D">
        <w:rPr>
          <w:noProof/>
        </w:rPr>
        <w:t xml:space="preserve"> </w:t>
      </w:r>
      <w:r w:rsidRPr="00DA282D">
        <w:rPr>
          <w:b/>
          <w:bCs/>
          <w:noProof/>
        </w:rPr>
        <w:t>10,</w:t>
      </w:r>
      <w:r w:rsidRPr="00DA282D">
        <w:rPr>
          <w:noProof/>
        </w:rPr>
        <w:t xml:space="preserve"> 391–402.</w:t>
      </w:r>
    </w:p>
    <w:p w14:paraId="7D90400A"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Ng PC (2000). The fetal and neonatal hypothalamic-pituitary-adrenal axis. </w:t>
      </w:r>
      <w:r w:rsidRPr="00DA282D">
        <w:rPr>
          <w:i/>
          <w:iCs/>
          <w:noProof/>
        </w:rPr>
        <w:t>Arch Dis Child Fetal Neonatal Ed</w:t>
      </w:r>
      <w:r w:rsidRPr="00DA282D">
        <w:rPr>
          <w:noProof/>
        </w:rPr>
        <w:t xml:space="preserve"> </w:t>
      </w:r>
      <w:r w:rsidRPr="00DA282D">
        <w:rPr>
          <w:b/>
          <w:bCs/>
          <w:noProof/>
        </w:rPr>
        <w:t>82,</w:t>
      </w:r>
      <w:r w:rsidRPr="00DA282D">
        <w:rPr>
          <w:noProof/>
        </w:rPr>
        <w:t xml:space="preserve"> F250-4.</w:t>
      </w:r>
    </w:p>
    <w:p w14:paraId="21F5B8B8"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Schmidt M, Enthoven L, van der Mark M, Levine S, de Kloet ER &amp; Oitzl MS (2003). The postnatal development of the hypothalamic–pituitary–adrenal axis in the mouse. </w:t>
      </w:r>
      <w:r w:rsidRPr="00DA282D">
        <w:rPr>
          <w:i/>
          <w:iCs/>
          <w:noProof/>
        </w:rPr>
        <w:t xml:space="preserve">Int J Dev </w:t>
      </w:r>
      <w:r w:rsidRPr="00DA282D">
        <w:rPr>
          <w:i/>
          <w:iCs/>
          <w:noProof/>
        </w:rPr>
        <w:lastRenderedPageBreak/>
        <w:t>Neurosci</w:t>
      </w:r>
      <w:r w:rsidRPr="00DA282D">
        <w:rPr>
          <w:noProof/>
        </w:rPr>
        <w:t xml:space="preserve"> </w:t>
      </w:r>
      <w:r w:rsidRPr="00DA282D">
        <w:rPr>
          <w:b/>
          <w:bCs/>
          <w:noProof/>
        </w:rPr>
        <w:t>21,</w:t>
      </w:r>
      <w:r w:rsidRPr="00DA282D">
        <w:rPr>
          <w:noProof/>
        </w:rPr>
        <w:t xml:space="preserve"> 125–132.</w:t>
      </w:r>
    </w:p>
    <w:p w14:paraId="6ABC32B3" w14:textId="77777777" w:rsidR="00DA282D" w:rsidRPr="00DA282D" w:rsidRDefault="00DA282D" w:rsidP="00DA282D">
      <w:pPr>
        <w:widowControl w:val="0"/>
        <w:autoSpaceDE w:val="0"/>
        <w:autoSpaceDN w:val="0"/>
        <w:adjustRightInd w:val="0"/>
        <w:ind w:left="480" w:hanging="480"/>
        <w:rPr>
          <w:noProof/>
        </w:rPr>
      </w:pPr>
      <w:r w:rsidRPr="00DA282D">
        <w:rPr>
          <w:noProof/>
        </w:rPr>
        <w:t xml:space="preserve">Singh RR, Cuffe JS &amp; Moritz KM (2012). Short- and long-term effects of exposure to natural and synthetic glucocorticoids during development. </w:t>
      </w:r>
      <w:r w:rsidRPr="00DA282D">
        <w:rPr>
          <w:i/>
          <w:iCs/>
          <w:noProof/>
        </w:rPr>
        <w:t>Clin Exp Pharmacol Physiol</w:t>
      </w:r>
      <w:r w:rsidRPr="00DA282D">
        <w:rPr>
          <w:noProof/>
        </w:rPr>
        <w:t xml:space="preserve"> </w:t>
      </w:r>
      <w:r w:rsidRPr="00DA282D">
        <w:rPr>
          <w:b/>
          <w:bCs/>
          <w:noProof/>
        </w:rPr>
        <w:t>39,</w:t>
      </w:r>
      <w:r w:rsidRPr="00DA282D">
        <w:rPr>
          <w:noProof/>
        </w:rPr>
        <w:t xml:space="preserve"> 979–989.</w:t>
      </w:r>
    </w:p>
    <w:p w14:paraId="50F1DE49" w14:textId="77777777" w:rsidR="00A4084D" w:rsidRDefault="00A4084D" w:rsidP="00DA282D">
      <w:pPr>
        <w:widowControl w:val="0"/>
        <w:autoSpaceDE w:val="0"/>
        <w:autoSpaceDN w:val="0"/>
        <w:adjustRightInd w:val="0"/>
        <w:ind w:left="480" w:hanging="480"/>
      </w:pPr>
      <w:r>
        <w:fldChar w:fldCharType="end"/>
      </w:r>
    </w:p>
    <w:sectPr w:rsidR="00A4084D"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EFC9D" w14:textId="77777777" w:rsidR="00F71035" w:rsidRDefault="00F71035" w:rsidP="00CA5244">
      <w:r>
        <w:separator/>
      </w:r>
    </w:p>
  </w:endnote>
  <w:endnote w:type="continuationSeparator" w:id="0">
    <w:p w14:paraId="63AF12D6" w14:textId="77777777" w:rsidR="00F71035" w:rsidRDefault="00F71035" w:rsidP="00CA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BBF84" w14:textId="77777777" w:rsidR="00F71035" w:rsidRDefault="00F71035" w:rsidP="00CA5244">
      <w:r>
        <w:separator/>
      </w:r>
    </w:p>
  </w:footnote>
  <w:footnote w:type="continuationSeparator" w:id="0">
    <w:p w14:paraId="3EDC3C57" w14:textId="77777777" w:rsidR="00F71035" w:rsidRDefault="00F71035" w:rsidP="00CA52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3F"/>
    <w:rsid w:val="00016991"/>
    <w:rsid w:val="000936EC"/>
    <w:rsid w:val="000B47C7"/>
    <w:rsid w:val="00112314"/>
    <w:rsid w:val="001359C9"/>
    <w:rsid w:val="00144737"/>
    <w:rsid w:val="001D2F2A"/>
    <w:rsid w:val="00211149"/>
    <w:rsid w:val="00212190"/>
    <w:rsid w:val="00275911"/>
    <w:rsid w:val="002E762E"/>
    <w:rsid w:val="002F77A2"/>
    <w:rsid w:val="00332181"/>
    <w:rsid w:val="00341FEA"/>
    <w:rsid w:val="003F517F"/>
    <w:rsid w:val="00405484"/>
    <w:rsid w:val="00423099"/>
    <w:rsid w:val="004A3355"/>
    <w:rsid w:val="00512B6C"/>
    <w:rsid w:val="0055253F"/>
    <w:rsid w:val="00553024"/>
    <w:rsid w:val="005734B8"/>
    <w:rsid w:val="00590B20"/>
    <w:rsid w:val="005A3466"/>
    <w:rsid w:val="005E46A7"/>
    <w:rsid w:val="0066001B"/>
    <w:rsid w:val="006D6946"/>
    <w:rsid w:val="00704C87"/>
    <w:rsid w:val="007519CA"/>
    <w:rsid w:val="00793054"/>
    <w:rsid w:val="007A7C32"/>
    <w:rsid w:val="007C19D2"/>
    <w:rsid w:val="007C3BBD"/>
    <w:rsid w:val="007D58C3"/>
    <w:rsid w:val="007E262F"/>
    <w:rsid w:val="00834709"/>
    <w:rsid w:val="00852A28"/>
    <w:rsid w:val="009628ED"/>
    <w:rsid w:val="00962BE4"/>
    <w:rsid w:val="009A6586"/>
    <w:rsid w:val="009B475B"/>
    <w:rsid w:val="00A20FFF"/>
    <w:rsid w:val="00A31148"/>
    <w:rsid w:val="00A4084D"/>
    <w:rsid w:val="00A54965"/>
    <w:rsid w:val="00A93D12"/>
    <w:rsid w:val="00AD7CBD"/>
    <w:rsid w:val="00AE2C68"/>
    <w:rsid w:val="00B260E7"/>
    <w:rsid w:val="00B4635F"/>
    <w:rsid w:val="00B72827"/>
    <w:rsid w:val="00B74C13"/>
    <w:rsid w:val="00BB59F7"/>
    <w:rsid w:val="00BE3DB0"/>
    <w:rsid w:val="00BE7FF0"/>
    <w:rsid w:val="00BF066D"/>
    <w:rsid w:val="00BF4121"/>
    <w:rsid w:val="00C16FC8"/>
    <w:rsid w:val="00C32CBB"/>
    <w:rsid w:val="00C834A7"/>
    <w:rsid w:val="00CA5244"/>
    <w:rsid w:val="00CD61D0"/>
    <w:rsid w:val="00CD6BC6"/>
    <w:rsid w:val="00CF481B"/>
    <w:rsid w:val="00D32F5D"/>
    <w:rsid w:val="00D817FF"/>
    <w:rsid w:val="00DA282D"/>
    <w:rsid w:val="00E06E30"/>
    <w:rsid w:val="00E102B4"/>
    <w:rsid w:val="00E71DF8"/>
    <w:rsid w:val="00EA2731"/>
    <w:rsid w:val="00ED546C"/>
    <w:rsid w:val="00F52E26"/>
    <w:rsid w:val="00F71035"/>
    <w:rsid w:val="00F8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3D48B"/>
  <w15:chartTrackingRefBased/>
  <w15:docId w15:val="{760086F0-0D89-4E43-91A2-C72955A3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6946"/>
    <w:rPr>
      <w:rFonts w:ascii="Times New Roman" w:eastAsia="Times New Roman" w:hAnsi="Times New Roman" w:cs="Times New Roman"/>
    </w:rPr>
  </w:style>
  <w:style w:type="paragraph" w:styleId="Heading1">
    <w:name w:val="heading 1"/>
    <w:basedOn w:val="Normal"/>
    <w:next w:val="Normal"/>
    <w:link w:val="Heading1Char"/>
    <w:uiPriority w:val="9"/>
    <w:qFormat/>
    <w:rsid w:val="00A311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1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5244"/>
    <w:rPr>
      <w:sz w:val="20"/>
      <w:szCs w:val="20"/>
    </w:rPr>
  </w:style>
  <w:style w:type="character" w:customStyle="1" w:styleId="FootnoteTextChar">
    <w:name w:val="Footnote Text Char"/>
    <w:basedOn w:val="DefaultParagraphFont"/>
    <w:link w:val="FootnoteText"/>
    <w:uiPriority w:val="99"/>
    <w:semiHidden/>
    <w:rsid w:val="00CA524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A5244"/>
    <w:rPr>
      <w:vertAlign w:val="superscript"/>
    </w:rPr>
  </w:style>
  <w:style w:type="paragraph" w:styleId="NormalWeb">
    <w:name w:val="Normal (Web)"/>
    <w:basedOn w:val="Normal"/>
    <w:uiPriority w:val="99"/>
    <w:semiHidden/>
    <w:unhideWhenUsed/>
    <w:rsid w:val="006D6946"/>
    <w:pPr>
      <w:spacing w:before="100" w:beforeAutospacing="1" w:after="100" w:afterAutospacing="1"/>
    </w:pPr>
  </w:style>
  <w:style w:type="character" w:styleId="Hyperlink">
    <w:name w:val="Hyperlink"/>
    <w:basedOn w:val="DefaultParagraphFont"/>
    <w:uiPriority w:val="99"/>
    <w:unhideWhenUsed/>
    <w:rsid w:val="00BF4121"/>
    <w:rPr>
      <w:color w:val="0000FF"/>
      <w:u w:val="single"/>
    </w:rPr>
  </w:style>
  <w:style w:type="character" w:styleId="FollowedHyperlink">
    <w:name w:val="FollowedHyperlink"/>
    <w:basedOn w:val="DefaultParagraphFont"/>
    <w:uiPriority w:val="99"/>
    <w:semiHidden/>
    <w:unhideWhenUsed/>
    <w:rsid w:val="00ED546C"/>
    <w:rPr>
      <w:color w:val="954F72" w:themeColor="followedHyperlink"/>
      <w:u w:val="single"/>
    </w:rPr>
  </w:style>
  <w:style w:type="character" w:customStyle="1" w:styleId="s2">
    <w:name w:val="s2"/>
    <w:basedOn w:val="DefaultParagraphFont"/>
    <w:rsid w:val="00512B6C"/>
  </w:style>
  <w:style w:type="character" w:customStyle="1" w:styleId="apple-converted-space">
    <w:name w:val="apple-converted-space"/>
    <w:basedOn w:val="DefaultParagraphFont"/>
    <w:rsid w:val="00512B6C"/>
  </w:style>
  <w:style w:type="character" w:customStyle="1" w:styleId="s3">
    <w:name w:val="s3"/>
    <w:basedOn w:val="DefaultParagraphFont"/>
    <w:rsid w:val="00512B6C"/>
  </w:style>
  <w:style w:type="character" w:customStyle="1" w:styleId="Heading2Char">
    <w:name w:val="Heading 2 Char"/>
    <w:basedOn w:val="DefaultParagraphFont"/>
    <w:link w:val="Heading2"/>
    <w:uiPriority w:val="9"/>
    <w:rsid w:val="00A3114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1148"/>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102B4"/>
    <w:rPr>
      <w:sz w:val="16"/>
      <w:szCs w:val="16"/>
    </w:rPr>
  </w:style>
  <w:style w:type="paragraph" w:styleId="CommentText">
    <w:name w:val="annotation text"/>
    <w:basedOn w:val="Normal"/>
    <w:link w:val="CommentTextChar"/>
    <w:uiPriority w:val="99"/>
    <w:semiHidden/>
    <w:unhideWhenUsed/>
    <w:rsid w:val="00E102B4"/>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102B4"/>
    <w:rPr>
      <w:sz w:val="20"/>
      <w:szCs w:val="20"/>
    </w:rPr>
  </w:style>
  <w:style w:type="paragraph" w:styleId="BalloonText">
    <w:name w:val="Balloon Text"/>
    <w:basedOn w:val="Normal"/>
    <w:link w:val="BalloonTextChar"/>
    <w:uiPriority w:val="99"/>
    <w:semiHidden/>
    <w:unhideWhenUsed/>
    <w:rsid w:val="00E102B4"/>
    <w:rPr>
      <w:sz w:val="18"/>
      <w:szCs w:val="18"/>
    </w:rPr>
  </w:style>
  <w:style w:type="character" w:customStyle="1" w:styleId="BalloonTextChar">
    <w:name w:val="Balloon Text Char"/>
    <w:basedOn w:val="DefaultParagraphFont"/>
    <w:link w:val="BalloonText"/>
    <w:uiPriority w:val="99"/>
    <w:semiHidden/>
    <w:rsid w:val="00E102B4"/>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04086">
      <w:bodyDiv w:val="1"/>
      <w:marLeft w:val="0"/>
      <w:marRight w:val="0"/>
      <w:marTop w:val="0"/>
      <w:marBottom w:val="0"/>
      <w:divBdr>
        <w:top w:val="none" w:sz="0" w:space="0" w:color="auto"/>
        <w:left w:val="none" w:sz="0" w:space="0" w:color="auto"/>
        <w:bottom w:val="none" w:sz="0" w:space="0" w:color="auto"/>
        <w:right w:val="none" w:sz="0" w:space="0" w:color="auto"/>
      </w:divBdr>
    </w:div>
    <w:div w:id="990868643">
      <w:bodyDiv w:val="1"/>
      <w:marLeft w:val="0"/>
      <w:marRight w:val="0"/>
      <w:marTop w:val="0"/>
      <w:marBottom w:val="0"/>
      <w:divBdr>
        <w:top w:val="none" w:sz="0" w:space="0" w:color="auto"/>
        <w:left w:val="none" w:sz="0" w:space="0" w:color="auto"/>
        <w:bottom w:val="none" w:sz="0" w:space="0" w:color="auto"/>
        <w:right w:val="none" w:sz="0" w:space="0" w:color="auto"/>
      </w:divBdr>
    </w:div>
    <w:div w:id="1410232764">
      <w:bodyDiv w:val="1"/>
      <w:marLeft w:val="0"/>
      <w:marRight w:val="0"/>
      <w:marTop w:val="0"/>
      <w:marBottom w:val="0"/>
      <w:divBdr>
        <w:top w:val="none" w:sz="0" w:space="0" w:color="auto"/>
        <w:left w:val="none" w:sz="0" w:space="0" w:color="auto"/>
        <w:bottom w:val="none" w:sz="0" w:space="0" w:color="auto"/>
        <w:right w:val="none" w:sz="0" w:space="0" w:color="auto"/>
      </w:divBdr>
    </w:div>
    <w:div w:id="2082020741">
      <w:bodyDiv w:val="1"/>
      <w:marLeft w:val="0"/>
      <w:marRight w:val="0"/>
      <w:marTop w:val="0"/>
      <w:marBottom w:val="0"/>
      <w:divBdr>
        <w:top w:val="none" w:sz="0" w:space="0" w:color="auto"/>
        <w:left w:val="none" w:sz="0" w:space="0" w:color="auto"/>
        <w:bottom w:val="none" w:sz="0" w:space="0" w:color="auto"/>
        <w:right w:val="none" w:sz="0" w:space="0" w:color="auto"/>
      </w:divBdr>
    </w:div>
    <w:div w:id="2114200107">
      <w:bodyDiv w:val="1"/>
      <w:marLeft w:val="0"/>
      <w:marRight w:val="0"/>
      <w:marTop w:val="0"/>
      <w:marBottom w:val="0"/>
      <w:divBdr>
        <w:top w:val="none" w:sz="0" w:space="0" w:color="auto"/>
        <w:left w:val="none" w:sz="0" w:space="0" w:color="auto"/>
        <w:bottom w:val="none" w:sz="0" w:space="0" w:color="auto"/>
        <w:right w:val="none" w:sz="0" w:space="0" w:color="auto"/>
      </w:divBdr>
    </w:div>
    <w:div w:id="213131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edrv/article/18/3/378/2530781" TargetMode="External"/><Relationship Id="rId3" Type="http://schemas.openxmlformats.org/officeDocument/2006/relationships/settings" Target="settings.xml"/><Relationship Id="rId7" Type="http://schemas.openxmlformats.org/officeDocument/2006/relationships/hyperlink" Target="https://www.ncbi.nlm.nih.gov/pmc/articles/PMC372383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cademic.oup.com/edrv/article/34/6/885/2354710" TargetMode="External"/><Relationship Id="rId4" Type="http://schemas.openxmlformats.org/officeDocument/2006/relationships/webSettings" Target="webSettings.xml"/><Relationship Id="rId9" Type="http://schemas.openxmlformats.org/officeDocument/2006/relationships/hyperlink" Target="https://academic.oup.com/edrv/article/34/6/885/23547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DE320-6327-C74A-8EA5-E4A9C79D6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22306</Words>
  <Characters>127147</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2019-07-23T17:01:00Z</dcterms:created>
  <dcterms:modified xsi:type="dcterms:W3CDTF">2019-07-24T18:52:00Z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