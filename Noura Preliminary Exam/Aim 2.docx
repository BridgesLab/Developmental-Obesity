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7C6A32" w14:textId="77777777" w:rsidR="00E45296" w:rsidRDefault="00E45296" w:rsidP="00E45296">
      <w:pPr>
        <w:rPr>
          <w:rFonts w:cstheme="minorHAnsi"/>
          <w:sz w:val="22"/>
          <w:szCs w:val="22"/>
        </w:rPr>
      </w:pPr>
      <w:r>
        <w:rPr>
          <w:rFonts w:cstheme="minorHAnsi"/>
          <w:b/>
          <w:sz w:val="22"/>
          <w:szCs w:val="22"/>
        </w:rPr>
        <w:t xml:space="preserve">Specific </w:t>
      </w:r>
      <w:r w:rsidRPr="00A95F63">
        <w:rPr>
          <w:rFonts w:cstheme="minorHAnsi"/>
          <w:b/>
          <w:sz w:val="22"/>
          <w:szCs w:val="22"/>
        </w:rPr>
        <w:t xml:space="preserve">Aim 2: Identify the relationship between </w:t>
      </w:r>
      <w:r>
        <w:rPr>
          <w:rFonts w:cstheme="minorHAnsi"/>
          <w:b/>
          <w:sz w:val="22"/>
          <w:szCs w:val="22"/>
        </w:rPr>
        <w:t xml:space="preserve">time-dependent </w:t>
      </w:r>
      <w:r w:rsidRPr="00A95F63">
        <w:rPr>
          <w:rFonts w:cstheme="minorHAnsi"/>
          <w:b/>
          <w:sz w:val="22"/>
          <w:szCs w:val="22"/>
        </w:rPr>
        <w:t>glucocorticoid exposure and mammary function.</w:t>
      </w:r>
      <w:r>
        <w:rPr>
          <w:rFonts w:cstheme="minorHAnsi"/>
          <w:b/>
          <w:sz w:val="22"/>
          <w:szCs w:val="22"/>
        </w:rPr>
        <w:t xml:space="preserve"> </w:t>
      </w:r>
      <w:r w:rsidRPr="006B75F6">
        <w:rPr>
          <w:rFonts w:cstheme="minorHAnsi"/>
          <w:sz w:val="22"/>
          <w:szCs w:val="22"/>
        </w:rPr>
        <w:t>The specific mechanisms by which glucocorticoid exposure at preconception, during pregnancy</w:t>
      </w:r>
      <w:r>
        <w:rPr>
          <w:rFonts w:cstheme="minorHAnsi"/>
          <w:sz w:val="22"/>
          <w:szCs w:val="22"/>
        </w:rPr>
        <w:t>,</w:t>
      </w:r>
      <w:r w:rsidRPr="006B75F6">
        <w:rPr>
          <w:rFonts w:cstheme="minorHAnsi"/>
          <w:sz w:val="22"/>
          <w:szCs w:val="22"/>
        </w:rPr>
        <w:t xml:space="preserve"> or during lactation affects </w:t>
      </w:r>
      <w:r>
        <w:rPr>
          <w:rFonts w:cstheme="minorHAnsi"/>
          <w:sz w:val="22"/>
          <w:szCs w:val="22"/>
        </w:rPr>
        <w:t>mammary gland function</w:t>
      </w:r>
      <w:r w:rsidRPr="006B75F6">
        <w:rPr>
          <w:rFonts w:cstheme="minorHAnsi"/>
          <w:sz w:val="22"/>
          <w:szCs w:val="22"/>
        </w:rPr>
        <w:t xml:space="preserve"> remain unclear. Available studies have not thoroughly assessed the effect</w:t>
      </w:r>
      <w:r>
        <w:rPr>
          <w:rFonts w:cstheme="minorHAnsi"/>
          <w:sz w:val="22"/>
          <w:szCs w:val="22"/>
        </w:rPr>
        <w:t>s</w:t>
      </w:r>
      <w:r w:rsidRPr="006B75F6">
        <w:rPr>
          <w:rFonts w:cstheme="minorHAnsi"/>
          <w:sz w:val="22"/>
          <w:szCs w:val="22"/>
        </w:rPr>
        <w:t xml:space="preserve"> of</w:t>
      </w:r>
      <w:r>
        <w:rPr>
          <w:rFonts w:cstheme="minorHAnsi"/>
          <w:sz w:val="22"/>
          <w:szCs w:val="22"/>
        </w:rPr>
        <w:t xml:space="preserve"> timed</w:t>
      </w:r>
      <w:r w:rsidRPr="006B75F6">
        <w:rPr>
          <w:rFonts w:cstheme="minorHAnsi"/>
          <w:sz w:val="22"/>
          <w:szCs w:val="22"/>
        </w:rPr>
        <w:t xml:space="preserve"> glucocorticoid</w:t>
      </w:r>
      <w:r>
        <w:rPr>
          <w:rFonts w:cstheme="minorHAnsi"/>
          <w:sz w:val="22"/>
          <w:szCs w:val="22"/>
        </w:rPr>
        <w:t xml:space="preserve"> exposure on the development and function of mammary glands. Many of the studies are further conducted on cow models and much less data is available on rodent models or humans. For humans, there are no contraindications to taking glucocorticoids during lactation or pregnancy for a short period of time as necessary. The evidence regarding potential side effects is lacking and medical consensus states that the treatment benefits outweigh the harms.</w:t>
      </w:r>
      <w:r w:rsidRPr="002C6CC5">
        <w:rPr>
          <w:rFonts w:cstheme="minorHAnsi"/>
          <w:sz w:val="22"/>
          <w:szCs w:val="22"/>
          <w:u w:val="single"/>
        </w:rPr>
        <w:t xml:space="preserve"> Our hypothesis is that maternal glucocorticoid exposure will </w:t>
      </w:r>
      <w:r>
        <w:rPr>
          <w:rFonts w:cstheme="minorHAnsi"/>
          <w:sz w:val="22"/>
          <w:szCs w:val="22"/>
          <w:u w:val="single"/>
        </w:rPr>
        <w:t xml:space="preserve">act in a time-dependent manner </w:t>
      </w:r>
      <w:r w:rsidRPr="002C6CC5">
        <w:rPr>
          <w:rFonts w:cstheme="minorHAnsi"/>
          <w:sz w:val="22"/>
          <w:szCs w:val="22"/>
          <w:u w:val="single"/>
        </w:rPr>
        <w:t>impair</w:t>
      </w:r>
      <w:r>
        <w:rPr>
          <w:rFonts w:cstheme="minorHAnsi"/>
          <w:sz w:val="22"/>
          <w:szCs w:val="22"/>
          <w:u w:val="single"/>
        </w:rPr>
        <w:t>ing</w:t>
      </w:r>
      <w:r w:rsidRPr="002C6CC5">
        <w:rPr>
          <w:rFonts w:cstheme="minorHAnsi"/>
          <w:sz w:val="22"/>
          <w:szCs w:val="22"/>
          <w:u w:val="single"/>
        </w:rPr>
        <w:t xml:space="preserve"> mammary gland development</w:t>
      </w:r>
      <w:r>
        <w:rPr>
          <w:rFonts w:cstheme="minorHAnsi"/>
          <w:sz w:val="22"/>
          <w:szCs w:val="22"/>
          <w:u w:val="single"/>
        </w:rPr>
        <w:t xml:space="preserve"> and</w:t>
      </w:r>
      <w:r w:rsidRPr="002C6CC5">
        <w:rPr>
          <w:rFonts w:cstheme="minorHAnsi"/>
          <w:sz w:val="22"/>
          <w:szCs w:val="22"/>
          <w:u w:val="single"/>
        </w:rPr>
        <w:t xml:space="preserve"> reduc</w:t>
      </w:r>
      <w:r>
        <w:rPr>
          <w:rFonts w:cstheme="minorHAnsi"/>
          <w:sz w:val="22"/>
          <w:szCs w:val="22"/>
          <w:u w:val="single"/>
        </w:rPr>
        <w:t>ing</w:t>
      </w:r>
      <w:r w:rsidRPr="002C6CC5">
        <w:rPr>
          <w:rFonts w:cstheme="minorHAnsi"/>
          <w:sz w:val="22"/>
          <w:szCs w:val="22"/>
          <w:u w:val="single"/>
        </w:rPr>
        <w:t xml:space="preserve"> milk output and</w:t>
      </w:r>
      <w:r>
        <w:rPr>
          <w:rFonts w:cstheme="minorHAnsi"/>
          <w:sz w:val="22"/>
          <w:szCs w:val="22"/>
          <w:u w:val="single"/>
        </w:rPr>
        <w:t xml:space="preserve"> milk</w:t>
      </w:r>
      <w:r w:rsidRPr="002C6CC5">
        <w:rPr>
          <w:rFonts w:cstheme="minorHAnsi"/>
          <w:sz w:val="22"/>
          <w:szCs w:val="22"/>
          <w:u w:val="single"/>
        </w:rPr>
        <w:t xml:space="preserve"> macron</w:t>
      </w:r>
      <w:r>
        <w:rPr>
          <w:rFonts w:cstheme="minorHAnsi"/>
          <w:sz w:val="22"/>
          <w:szCs w:val="22"/>
          <w:u w:val="single"/>
        </w:rPr>
        <w:t>u</w:t>
      </w:r>
      <w:r w:rsidRPr="002C6CC5">
        <w:rPr>
          <w:rFonts w:cstheme="minorHAnsi"/>
          <w:sz w:val="22"/>
          <w:szCs w:val="22"/>
          <w:u w:val="single"/>
        </w:rPr>
        <w:t>trient composition</w:t>
      </w:r>
      <w:r>
        <w:rPr>
          <w:rFonts w:cstheme="minorHAnsi"/>
          <w:sz w:val="22"/>
          <w:szCs w:val="22"/>
          <w:u w:val="single"/>
        </w:rPr>
        <w:t xml:space="preserve"> ultimately leading to reduced offspring weight and impaired metabolic health and fat mass.</w:t>
      </w:r>
      <w:r>
        <w:rPr>
          <w:rFonts w:cstheme="minorHAnsi"/>
          <w:sz w:val="22"/>
          <w:szCs w:val="22"/>
        </w:rPr>
        <w:t xml:space="preserve"> To test this, we will identify how a) timed dexamethasone exposure affects mammary gland size and development, b) how timed dexamethasone exposure affects milk output volume and lactose, protein and fat composition, and c) the effect of the exposure on maternal and offspring health via assessing body composition and insulin tolerance. </w:t>
      </w:r>
    </w:p>
    <w:p w14:paraId="2D02DFED" w14:textId="77777777" w:rsidR="00E45296" w:rsidRDefault="00E45296" w:rsidP="00E45296">
      <w:pPr>
        <w:rPr>
          <w:rFonts w:cstheme="minorHAnsi"/>
          <w:sz w:val="22"/>
          <w:szCs w:val="22"/>
        </w:rPr>
      </w:pPr>
      <w:r>
        <w:rPr>
          <w:rFonts w:cstheme="minorHAnsi"/>
          <w:b/>
          <w:sz w:val="22"/>
          <w:szCs w:val="22"/>
        </w:rPr>
        <w:t>Rationale</w:t>
      </w:r>
      <w:r w:rsidRPr="003833C9">
        <w:rPr>
          <w:rFonts w:cstheme="minorHAnsi"/>
          <w:b/>
          <w:sz w:val="22"/>
          <w:szCs w:val="22"/>
        </w:rPr>
        <w:t>:</w:t>
      </w:r>
      <w:r>
        <w:rPr>
          <w:rFonts w:cstheme="minorHAnsi"/>
          <w:sz w:val="22"/>
          <w:szCs w:val="22"/>
        </w:rPr>
        <w:t xml:space="preserve"> Glucocorticoids are important for proper mammary gland development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690879">
        <w:rPr>
          <w:rFonts w:cstheme="minorHAnsi"/>
          <w:noProof/>
          <w:sz w:val="22"/>
          <w:szCs w:val="22"/>
        </w:rPr>
        <w:t>(Anderson &amp; Turner, 1956)</w:t>
      </w:r>
      <w:r>
        <w:rPr>
          <w:rFonts w:cstheme="minorHAnsi"/>
          <w:sz w:val="22"/>
          <w:szCs w:val="22"/>
        </w:rPr>
        <w:fldChar w:fldCharType="end"/>
      </w:r>
      <w:r>
        <w:rPr>
          <w:rFonts w:cstheme="minorHAnsi"/>
          <w:sz w:val="22"/>
          <w:szCs w:val="22"/>
        </w:rPr>
        <w:t xml:space="preserve">. Primarily, prolactin is the main hormone that promotes the transcriptional activity of STAT5 and mediates mammogenesis- the development of the alveolar duct in preparation for lactation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gland","type":"article-journal","volume":"131"},"uris":["http://www.mendeley.com/documents/?uuid=513a706c-24f4-3fe6-a9d7-93cb88832229"]},{"id":"ITEM-2","itemData":{"DOI":"10.1007/978-3-319-12114-7_12","ISSN":"0065-2598","PMID":"25472543","abstract":"The signal transduction events that orchestrate cellular activities required for angiogenesis remain incompletely understood. We and others recently described that proangiogenic mediators such as fibroblast growth factors can activate members of the signal transducers and activators of transcription (STAT) family. STAT5 activation is necessary and sufficient to induce migration, invasion and tube formation of endothelial cells. STAT5 effects on endothelial cells require the secretion of the prolactin (PRL) family member proliferin-1 (PLF1) in mice and PRL in humans. In human endothelial cells, PRL activates the PRL receptor (PRLR) resulting in MAPK and STAT5 activation, thus closing a positive feedback loop. In vivo, endothelial cell-derived PRL is expected to combine with PRL of tumor cell and pituitary origin to raise the concentration of this polypeptide hormone in the tumor microenvironment. Thus, PRL may stimulate tumor angiogenesis via autocrine, paracrine, and endocrine pathways. The disruption of tumor angiogenesis by interfering with PRL signaling may offer an attractive target for therapeutic intervention.","author":[{"dropping-particle":"","family":"Yang","given":"Xinhai","non-dropping-particle":"","parse-names":false,"suffix":""},{"dropping-particle":"","family":"Friedl","given":"Andreas","non-dropping-particle":"","parse-names":false,"suffix":""}],"container-title":"Advances in experimental medicine and biology","id":"ITEM-2","issued":{"date-parts":[["2015"]]},"page":"265-280","title":"A Positive Feedback Loop Between Prolactin and Stat5 Promotes Angiogenesis","type":"chapter","volume":"846"},"uris":["http://www.mendeley.com/documents/?uuid=3cbb5475-d442-371f-81b5-f4282d8b44d0"]}],"mendeley":{"formattedCitation":"(Feng &lt;i&gt;et al.&lt;/i&gt;, 1995; Yang &amp; Friedl, 2015)","plainTextFormattedCitation":"(Feng et al., 1995; Yang &amp; Friedl, 2015)","previouslyFormattedCitation":"(Feng &lt;i&gt;et al.&lt;/i&gt;, 1995; Yang &amp; Friedl, 2015)"},"properties":{"noteIndex":0},"schema":"https://github.com/citation-style-language/schema/raw/master/csl-citation.json"}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 xml:space="preserve">(Feng </w:t>
      </w:r>
      <w:r w:rsidRPr="000B6B33">
        <w:rPr>
          <w:rFonts w:cstheme="minorHAnsi"/>
          <w:i/>
          <w:noProof/>
          <w:sz w:val="22"/>
          <w:szCs w:val="22"/>
        </w:rPr>
        <w:t>et al.</w:t>
      </w:r>
      <w:r w:rsidRPr="000B6B33">
        <w:rPr>
          <w:rFonts w:cstheme="minorHAnsi"/>
          <w:noProof/>
          <w:sz w:val="22"/>
          <w:szCs w:val="22"/>
        </w:rPr>
        <w:t>, 1995; Yang &amp; Friedl, 2015)</w:t>
      </w:r>
      <w:r>
        <w:rPr>
          <w:rFonts w:cstheme="minorHAnsi"/>
          <w:sz w:val="22"/>
          <w:szCs w:val="22"/>
        </w:rPr>
        <w:fldChar w:fldCharType="end"/>
      </w:r>
      <w:r>
        <w:rPr>
          <w:rFonts w:cstheme="minorHAnsi"/>
          <w:sz w:val="22"/>
          <w:szCs w:val="22"/>
        </w:rPr>
        <w:t xml:space="preserve">. Dexamethasone was found work in collaboration with prolactin to coactivate the prolactin/STAT5 and GC/GR pathways that drive milk production in a synchronized manner </w:t>
      </w:r>
      <w:r>
        <w:rPr>
          <w:rFonts w:cstheme="minorHAnsi"/>
          <w:sz w:val="22"/>
          <w:szCs w:val="22"/>
        </w:rPr>
        <w:fldChar w:fldCharType="begin" w:fldLock="1"/>
      </w:r>
      <w:r>
        <w:rPr>
          <w:rFonts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 xml:space="preserve">(Kobayashi </w:t>
      </w:r>
      <w:r w:rsidRPr="006E5EA6">
        <w:rPr>
          <w:rFonts w:cstheme="minorHAnsi"/>
          <w:i/>
          <w:noProof/>
          <w:sz w:val="22"/>
          <w:szCs w:val="22"/>
        </w:rPr>
        <w:t>et al.</w:t>
      </w:r>
      <w:r w:rsidRPr="006E5EA6">
        <w:rPr>
          <w:rFonts w:cstheme="minorHAnsi"/>
          <w:noProof/>
          <w:sz w:val="22"/>
          <w:szCs w:val="22"/>
        </w:rPr>
        <w:t>, 2016)</w:t>
      </w:r>
      <w:r>
        <w:rPr>
          <w:rFonts w:cstheme="minorHAnsi"/>
          <w:sz w:val="22"/>
          <w:szCs w:val="22"/>
        </w:rPr>
        <w:fldChar w:fldCharType="end"/>
      </w:r>
      <w:r>
        <w:rPr>
          <w:rFonts w:cstheme="minorHAnsi"/>
          <w:sz w:val="22"/>
          <w:szCs w:val="22"/>
        </w:rPr>
        <w:t xml:space="preserve">. Dexamethasone alone was not found to promote milk synthesis </w:t>
      </w:r>
      <w:r>
        <w:rPr>
          <w:rFonts w:cstheme="minorHAnsi"/>
          <w:sz w:val="22"/>
          <w:szCs w:val="22"/>
        </w:rPr>
        <w:fldChar w:fldCharType="begin" w:fldLock="1"/>
      </w:r>
      <w:r>
        <w:rPr>
          <w:rFonts w:cstheme="minorHAnsi"/>
          <w:sz w:val="22"/>
          <w:szCs w:val="22"/>
        </w:rPr>
        <w:instrText>ADDIN CSL_CITATION {"citationItems":[{"id":"ITEM-1","itemData":{"DOI":"10.1016/J.BBAMCR.2016.04.023","ISSN":"0167-4889","abstract":"Alveolar mammary epithelial cells (MECs) in mammary glands are highly specialized cells that produce milk for suckling infants. Alveolar MECs also form less permeable tight junctions (TJs) to prevent the leakage of milk components after parturition. In the formation process of less permeable TJs, MECs show a selective downregulation of Cldn4 and a localization change of Cldn3. To investigate what induces less permeable TJs through these compositional changes in Cldns, we focused on two lactogenesis-related hormones: prolactin (Prl) and glucocorticoids. Prl caused a downregulation of Cldn3 and Cldn4 with the formation of leaky TJs in MECs in vitro. Prl-treated MECs also showed low β-casein expression with the activation of STAT5 signaling. By contrast, dexamethasone (Dex), a glucocorticoid analogue, upregulated Cldn3 and Cldn4, concurrent with the formation of less permeable TJs and the activation of glucocorticoid signaling without the expression of β-casein. Cotreatment with Prl and Dex induced the selective downregulation of Cldn4 and the concentration of Cldn3 in the region of TJs concurrent with less permeable TJ formation and high β-casein expression. The inhibition of Prl secretion by bromocriptine in lactating mice induced the upregulation of Cldn3 and Cldn4 concurrent with the downregulation of milk production. These results indicate that the coactivation of Prl and glucocorticoid signaling induces lactation-specific less permeable TJs concurrent with lactogenesis.","author":[{"dropping-particle":"","family":"Kobayashi","given":"Ken","non-dropping-particle":"","parse-names":false,"suffix":""},{"dropping-particle":"","family":"Tsugami","given":"Yusaku","non-dropping-particle":"","parse-names":false,"suffix":""},{"dropping-particle":"","family":"Matsunaga","given":"Kota","non-dropping-particle":"","parse-names":false,"suffix":""},{"dropping-particle":"","family":"Oyama","given":"Shoko","non-dropping-particle":"","parse-names":false,"suffix":""},{"dropping-particle":"","family":"Kuki","given":"Chinatsu","non-dropping-particle":"","parse-names":false,"suffix":""},{"dropping-particle":"","family":"Kumura","given":"Haruto","non-dropping-particle":"","parse-names":false,"suffix":""}],"container-title":"Biochimica et Biophysica Acta (BBA) - Molecular Cell Research","id":"ITEM-1","issue":"8","issued":{"date-parts":[["2016","8","1"]]},"page":"2006-2016","publisher":"Elsevier","title":"Prolactin and glucocorticoid signaling induces lactation-specific tight junctions concurrent with β-casein expression in mammary epithelial cells","type":"article-journal","volume":"1863"},"uris":["http://www.mendeley.com/documents/?uuid=e9a03755-9d7d-3a56-9255-e43cc78717aa"]}],"mendeley":{"formattedCitation":"(Kobayashi &lt;i&gt;et al.&lt;/i&gt;, 2016)","plainTextFormattedCitation":"(Kobayashi et al., 2016)","previouslyFormattedCitation":"(Kobayashi &lt;i&gt;et al.&lt;/i&gt;, 2016)"},"properties":{"noteIndex":0},"schema":"https://github.com/citation-style-language/schema/raw/master/csl-citation.json"}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 xml:space="preserve">(Kobayashi </w:t>
      </w:r>
      <w:r w:rsidRPr="006E5EA6">
        <w:rPr>
          <w:rFonts w:cstheme="minorHAnsi"/>
          <w:i/>
          <w:noProof/>
          <w:sz w:val="22"/>
          <w:szCs w:val="22"/>
        </w:rPr>
        <w:t>et al.</w:t>
      </w:r>
      <w:r w:rsidRPr="006E5EA6">
        <w:rPr>
          <w:rFonts w:cstheme="minorHAnsi"/>
          <w:noProof/>
          <w:sz w:val="22"/>
          <w:szCs w:val="22"/>
        </w:rPr>
        <w:t>, 2016)</w:t>
      </w:r>
      <w:r>
        <w:rPr>
          <w:rFonts w:cstheme="minorHAnsi"/>
          <w:sz w:val="22"/>
          <w:szCs w:val="22"/>
        </w:rPr>
        <w:fldChar w:fldCharType="end"/>
      </w:r>
      <w:r>
        <w:rPr>
          <w:rFonts w:cstheme="minorHAnsi"/>
          <w:sz w:val="22"/>
          <w:szCs w:val="22"/>
        </w:rPr>
        <w:t xml:space="preserve">. In adrenalectomized rats, mammary gland size was reduced, suggesting the importance of glucocorticoids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6E5EA6">
        <w:rPr>
          <w:rFonts w:cstheme="minorHAnsi"/>
          <w:noProof/>
          <w:sz w:val="22"/>
          <w:szCs w:val="22"/>
        </w:rPr>
        <w:t>(Anderson &amp; Turner, 1956)</w:t>
      </w:r>
      <w:r>
        <w:rPr>
          <w:rFonts w:cstheme="minorHAnsi"/>
          <w:sz w:val="22"/>
          <w:szCs w:val="22"/>
        </w:rPr>
        <w:fldChar w:fldCharType="end"/>
      </w:r>
      <w:r>
        <w:rPr>
          <w:rFonts w:cstheme="minorHAnsi"/>
          <w:sz w:val="22"/>
          <w:szCs w:val="22"/>
        </w:rPr>
        <w:t xml:space="preserve">. Upon injection of prednisone to adrenalectomized-ovariectomized rats, mammary gland development was then normalized to the size in ovariectomized rats </w:t>
      </w:r>
      <w:r>
        <w:rPr>
          <w:rFonts w:cstheme="minorHAnsi"/>
          <w:sz w:val="22"/>
          <w:szCs w:val="22"/>
        </w:rPr>
        <w:fldChar w:fldCharType="begin" w:fldLock="1"/>
      </w:r>
      <w:r>
        <w:rPr>
          <w:rFonts w:cstheme="minorHAnsi"/>
          <w:sz w:val="22"/>
          <w:szCs w:val="22"/>
        </w:rPr>
        <w:instrText>ADDIN CSL_CITATION {"citationItems":[{"id":"ITEM-1","itemData":{"author":[{"dropping-particle":"","family":"Anderson","given":"Ralph R","non-dropping-particle":"","parse-names":false,"suffix":""},{"dropping-particle":"","family":"Turner","given":"C W","non-dropping-particle":"","parse-names":false,"suffix":""}],"container-title":"PROC. SOC. EXP. BIOL. AND MED","id":"ITEM-1","issue":"9","issued":{"date-parts":[["1956"]]},"number-of-pages":"109","title":"Progress in Medical Virology","type":"report","volume":"6"},"uris":["http://www.mendeley.com/documents/?uuid=fdbeed73-78b8-39bc-b0b0-3a10a88e19c9"]}],"mendeley":{"formattedCitation":"(Anderson &amp; Turner, 1956)","plainTextFormattedCitation":"(Anderson &amp; Turner, 1956)","previouslyFormattedCitation":"(Anderson &amp; Turner, 1956)"},"properties":{"noteIndex":0},"schema":"https://github.com/citation-style-language/schema/raw/master/csl-citation.json"}</w:instrText>
      </w:r>
      <w:r>
        <w:rPr>
          <w:rFonts w:cstheme="minorHAnsi"/>
          <w:sz w:val="22"/>
          <w:szCs w:val="22"/>
        </w:rPr>
        <w:fldChar w:fldCharType="separate"/>
      </w:r>
      <w:r w:rsidRPr="000B6B33">
        <w:rPr>
          <w:rFonts w:cstheme="minorHAnsi"/>
          <w:noProof/>
          <w:sz w:val="22"/>
          <w:szCs w:val="22"/>
        </w:rPr>
        <w:t>(Anderson &amp; Turner, 1956)</w:t>
      </w:r>
      <w:r>
        <w:rPr>
          <w:rFonts w:cstheme="minorHAnsi"/>
          <w:sz w:val="22"/>
          <w:szCs w:val="22"/>
        </w:rPr>
        <w:fldChar w:fldCharType="end"/>
      </w:r>
      <w:r>
        <w:rPr>
          <w:rFonts w:cstheme="minorHAnsi"/>
          <w:sz w:val="22"/>
          <w:szCs w:val="22"/>
        </w:rPr>
        <w:t xml:space="preserve">. In </w:t>
      </w:r>
      <w:proofErr w:type="spellStart"/>
      <w:r>
        <w:rPr>
          <w:rFonts w:cstheme="minorHAnsi"/>
          <w:sz w:val="22"/>
          <w:szCs w:val="22"/>
        </w:rPr>
        <w:t>hypophysectomized</w:t>
      </w:r>
      <w:proofErr w:type="spellEnd"/>
      <w:r>
        <w:rPr>
          <w:rFonts w:cstheme="minorHAnsi"/>
          <w:sz w:val="22"/>
          <w:szCs w:val="22"/>
        </w:rPr>
        <w:t xml:space="preserve">-ovariectomized-adrenalectomized mice, cortisol acetate treatment improved mammary gland ductal branching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Treatment with deoxycorticosterone acetate at lower doses improved ductal branching but caused mammary gland regression at higher doses </w:t>
      </w:r>
      <w:r>
        <w:rPr>
          <w:rFonts w:cstheme="minorHAnsi"/>
          <w:sz w:val="22"/>
          <w:szCs w:val="22"/>
        </w:rPr>
        <w:fldChar w:fldCharType="begin" w:fldLock="1"/>
      </w:r>
      <w:r>
        <w:rPr>
          <w:rFonts w:cstheme="minorHAnsi"/>
          <w:sz w:val="22"/>
          <w:szCs w:val="22"/>
        </w:rPr>
        <w:instrText>ADDIN CSL_CITATION {"citationItems":[{"id":"ITEM-1","itemData":{"ISSN":"0027-8874","PMID":"13611531","author":[{"dropping-particle":"","family":"NANDI","given":"S","non-dropping-particle":"","parse-names":false,"suffix":""}],"container-title":"Journal of the National Cancer Institute","id":"ITEM-1","issue":"6","issued":{"date-parts":[["1958","12"]]},"page":"1039-63","title":"Endocrine control of mammarygland development and function in the C3H/ He Crgl mouse.","type":"article-journal","volume":"21"},"uris":["http://www.mendeley.com/documents/?uuid=3f1ca241-e5e7-3ace-8d53-3ea7787a4407"]}],"mendeley":{"formattedCitation":"(NANDI, 1958)","plainTextFormattedCitation":"(NANDI, 1958)","previouslyFormattedCitation":"(NANDI, 1958)"},"properties":{"noteIndex":0},"schema":"https://github.com/citation-style-language/schema/raw/master/csl-citation.json"}</w:instrText>
      </w:r>
      <w:r>
        <w:rPr>
          <w:rFonts w:cstheme="minorHAnsi"/>
          <w:sz w:val="22"/>
          <w:szCs w:val="22"/>
        </w:rPr>
        <w:fldChar w:fldCharType="separate"/>
      </w:r>
      <w:r w:rsidRPr="00B72ADE">
        <w:rPr>
          <w:rFonts w:cstheme="minorHAnsi"/>
          <w:noProof/>
          <w:sz w:val="22"/>
          <w:szCs w:val="22"/>
        </w:rPr>
        <w:t>(NANDI, 1958)</w:t>
      </w:r>
      <w:r>
        <w:rPr>
          <w:rFonts w:cstheme="minorHAnsi"/>
          <w:sz w:val="22"/>
          <w:szCs w:val="22"/>
        </w:rPr>
        <w:fldChar w:fldCharType="end"/>
      </w:r>
      <w:r>
        <w:rPr>
          <w:rFonts w:cstheme="minorHAnsi"/>
          <w:sz w:val="22"/>
          <w:szCs w:val="22"/>
        </w:rPr>
        <w:t xml:space="preserve">. Despite the need of both prolactin and glucocorticoids for normal development of mammary glands, the effects of glucocorticoids on lactation remain conflicting and scarce. Dexamethasone administration in lactating rats after a short and prolonged period of pup separation showed inhibition of suckling-induced prolactin release that later normalized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8B0A3A">
        <w:rPr>
          <w:rFonts w:cstheme="minorHAnsi"/>
          <w:noProof/>
          <w:sz w:val="22"/>
          <w:szCs w:val="22"/>
        </w:rPr>
        <w:t xml:space="preserve">(BARTHA </w:t>
      </w:r>
      <w:r w:rsidRPr="008B0A3A">
        <w:rPr>
          <w:rFonts w:cstheme="minorHAnsi"/>
          <w:i/>
          <w:noProof/>
          <w:sz w:val="22"/>
          <w:szCs w:val="22"/>
        </w:rPr>
        <w:t>et al.</w:t>
      </w:r>
      <w:r w:rsidRPr="008B0A3A">
        <w:rPr>
          <w:rFonts w:cstheme="minorHAnsi"/>
          <w:noProof/>
          <w:sz w:val="22"/>
          <w:szCs w:val="22"/>
        </w:rPr>
        <w:t>, 1991)</w:t>
      </w:r>
      <w:r>
        <w:rPr>
          <w:rFonts w:cstheme="minorHAnsi"/>
          <w:sz w:val="22"/>
          <w:szCs w:val="22"/>
        </w:rPr>
        <w:fldChar w:fldCharType="end"/>
      </w:r>
      <w:r>
        <w:rPr>
          <w:rFonts w:cstheme="minorHAnsi"/>
          <w:sz w:val="22"/>
          <w:szCs w:val="22"/>
        </w:rPr>
        <w:t xml:space="preserve">. This indicates a potential direct inhibitory effect of cortisol on pituitary prolactin production. In concordance with this, adrenalectomized and dexamethasone-treated male rodents had reductions in prolactin levels </w:t>
      </w:r>
      <w:r>
        <w:rPr>
          <w:rFonts w:cstheme="minorHAnsi"/>
          <w:sz w:val="22"/>
          <w:szCs w:val="22"/>
        </w:rPr>
        <w:fldChar w:fldCharType="begin" w:fldLock="1"/>
      </w:r>
      <w:r>
        <w:rPr>
          <w:rFonts w:cstheme="minorHAnsi"/>
          <w:sz w:val="22"/>
          <w:szCs w:val="22"/>
        </w:rPr>
        <w:instrText>ADDIN CSL_CITATION {"citationItems":[{"id":"ITEM-1","itemData":{"DOI":"10.1210/endo-129-2-635","ISSN":"0013-7227","PMID":"1855462","abstract":"The effect of dexamethasone (DEX) treatment (400 and 200 micrograms/kg BW 21 and 2 h before suckling stimulus, respectively) on suckling- and domperidone (DOMP)-induced PRL release was investigated in freely moving, primiparous lactating rats. DEX completely blocked suckling-induced plasma PRL release without affecting DOMP-induced release of the hormone suggesting a central action of DEX. The effect was transient because it could not be detected on the second day of testing. The effect of DEX implanted in three different brain areas on suckling- and DOMP-induced PRL release was also tested. Implants surrounding the hypothalamic paraventricular nuclei and dorsal hippocampus failed to affect PRL release induced by suckling stimulus. Surprisingly, DEX suppressed PRL release induced by suckling stimulus when it was implanted into the medial basal hypothalamus. These findings demonstrate that DEX is a potent inhibitor of the suckling-induced PRL release. They also indicate that the site of action of DEX is not at the anterior pituitary gland or the paraventricular nuclei and hippocampus because DEX treatment and DEX implants had no effect on plasma PRL levels induced by DOMP and suckling stimulus, respectively. Our data suggest that the effect of DEX is mediated through a region of the medial basal hypothalamus. The observed transient block in suckling-induced PRL release may be physiologically relevant during stress in lactating mothers for conserving pituitary stores of the hormone needed for milk production or being able to adapt to a rapid change in osmoregulation.","author":[{"dropping-particle":"","family":"BARTHA","given":"LEVENTE","non-dropping-particle":"","parse-names":false,"suffix":""},{"dropping-particle":"","family":"NAGY","given":"GYÖRGY M.","non-dropping-particle":"","parse-names":false,"suffix":""},{"dropping-particle":"","family":"KIEM","given":"DO T.","non-dropping-particle":"","parse-names":false,"suffix":""},{"dropping-particle":"","family":"FEKETE","given":"MÁRTON I. K.","non-dropping-particle":"","parse-names":false,"suffix":""},{"dropping-particle":"","family":"MAKARA","given":"GÁBOR B.","non-dropping-particle":"","parse-names":false,"suffix":""}],"container-title":"Endocrinology","id":"ITEM-1","issue":"2","issued":{"date-parts":[["1991","8"]]},"page":"635-640","title":"Inhibition of Suckling-Induced Prolactin Release by Dexamethasone","type":"article-journal","volume":"129"},"uris":["http://www.mendeley.com/documents/?uuid=bf1ed8c1-7126-39be-ab59-696493058ab4"]}],"mendeley":{"formattedCitation":"(BARTHA &lt;i&gt;et al.&lt;/i&gt;, 1991)","plainTextFormattedCitation":"(BARTHA et al., 1991)","previouslyFormattedCitation":"(BARTHA &lt;i&gt;et al.&lt;/i&gt;, 1991)"},"properties":{"noteIndex":0},"schema":"https://github.com/citation-style-language/schema/raw/master/csl-citation.json"}</w:instrText>
      </w:r>
      <w:r>
        <w:rPr>
          <w:rFonts w:cstheme="minorHAnsi"/>
          <w:sz w:val="22"/>
          <w:szCs w:val="22"/>
        </w:rPr>
        <w:fldChar w:fldCharType="separate"/>
      </w:r>
      <w:r w:rsidRPr="00E20557">
        <w:rPr>
          <w:rFonts w:cstheme="minorHAnsi"/>
          <w:noProof/>
          <w:sz w:val="22"/>
          <w:szCs w:val="22"/>
        </w:rPr>
        <w:t xml:space="preserve">(BARTHA </w:t>
      </w:r>
      <w:r w:rsidRPr="00E20557">
        <w:rPr>
          <w:rFonts w:cstheme="minorHAnsi"/>
          <w:i/>
          <w:noProof/>
          <w:sz w:val="22"/>
          <w:szCs w:val="22"/>
        </w:rPr>
        <w:t>et al.</w:t>
      </w:r>
      <w:r w:rsidRPr="00E20557">
        <w:rPr>
          <w:rFonts w:cstheme="minorHAnsi"/>
          <w:noProof/>
          <w:sz w:val="22"/>
          <w:szCs w:val="22"/>
        </w:rPr>
        <w:t>, 1991)</w:t>
      </w:r>
      <w:r>
        <w:rPr>
          <w:rFonts w:cstheme="minorHAnsi"/>
          <w:sz w:val="22"/>
          <w:szCs w:val="22"/>
        </w:rPr>
        <w:fldChar w:fldCharType="end"/>
      </w:r>
      <w:r>
        <w:rPr>
          <w:rFonts w:cstheme="minorHAnsi"/>
          <w:sz w:val="22"/>
          <w:szCs w:val="22"/>
        </w:rPr>
        <w:t xml:space="preserve">. As a drop in glucocorticoid level is necessary to promote involution, exogenous glucocorticoid exposure after suckling cessation has been shown to prevent mammary gland involution and was shown to preserve alveolar structure and increase alveolar size in mice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gland","type":"article-journal","volume":"131"},"uris":["http://www.mendeley.com/documents/?uuid=513a706c-24f4-3fe6-a9d7-93cb88832229"]},{"id":"ITEM-2","itemData":{"DOI":"10.1073/PNAS.94.7.3425","ISSN":"0027-8424","PMID":"9096410","abstract":"Programmed cell death (PCD) of mammary alveolar cells during involution commences within hours of the end of suckling. Locally, milk accumulates within alveolar lumens; systemically, levels of lactogenic hormones fall. Four experimental models were used to define the role of local factors as compared with systemic hormones during the first and second stages of involution. In three models, milk release was disrupted in the presence of systemic lactogenic hormones: (i) sealing of the teats, (ii) mammary gland transplants that cannot release milk due to the absence of a teat connection, and (iii) inactivation of the oxytocin gene. The ability of systemic hormones to preserve lobular-alveolar structure without blocking PCD was illustrated using a fourth transgenic model of lactation failure. During the first stage of involution, local signals were sufficient to induce alveolar PCD even in the presence of systemic lactogenic hormones. PCD coincided with bax induction, decreased expression of milk proteins, block of prolactin signal transduction through Stat5a and 5b, and activation of Stat3. The two stages of mammary gland involution are regulated by progressive gain of death signals and loss of survival factors. This study demonstrates that genetic events that occur during the first reversible stage are controlled by local factors. These mammary-derived death signals are dominant over protective effects related to systemic hormone stimulation.","author":[{"dropping-particle":"","family":"Li","given":"Minglin","non-dropping-particle":"","parse-names":false,"suffix":""},{"dropping-particle":"","family":"Liu","given":"Xiuwen","non-dropping-particle":"","parse-names":false,"suffix":""},{"dropping-particle":"","family":"Robinson","given":"Gertraud","non-dropping-particle":"","parse-names":false,"suffix":""},{"dropping-particle":"","family":"Bar-Peled","given":"Ud","non-dropping-particle":"","parse-names":false,"suffix":""},{"dropping-particle":"","family":"Wagner","given":"Kay-Uwe","non-dropping-particle":"","parse-names":false,"suffix":""},{"dropping-particle":"","family":"Young","given":"W. Scott","non-dropping-particle":"","parse-names":false,"suffix":""},{"dropping-particle":"","family":"Hennighausen","given":"Lothar","non-dropping-particle":"","parse-names":false,"suffix":""},{"dropping-particle":"","family":"Furth","given":"Priscilla A.","non-dropping-particle":"","parse-names":false,"suffix":""}],"container-title":"Proceedings of the National Academy of Sciences of the United States of America","id":"ITEM-2","issue":"7","issued":{"date-parts":[["1997","4","1"]]},"page":"3425","publisher":"National Academy of Sciences","title":"Mammary-derived signals activate programmed cell death during the first stage of mammary gland involution","type":"article-journal","volume":"94"},"uris":["http://www.mendeley.com/documents/?uuid=5c50bc0a-9643-37b2-a9eb-e367c32100f0"]}],"mendeley":{"formattedCitation":"(Feng &lt;i&gt;et al.&lt;/i&gt;, 1995; Li &lt;i&gt;et al.&lt;/i&gt;, 1997)","plainTextFormattedCitation":"(Feng et al., 1995; Li et al., 1997)","previouslyFormattedCitation":"(Feng &lt;i&gt;et al.&lt;/i&gt;, 1995; Li &lt;i&gt;et al.&lt;/i&gt;, 1997)"},"properties":{"noteIndex":0},"schema":"https://github.com/citation-style-language/schema/raw/master/csl-citation.json"}</w:instrText>
      </w:r>
      <w:r>
        <w:rPr>
          <w:rFonts w:cstheme="minorHAnsi"/>
          <w:sz w:val="22"/>
          <w:szCs w:val="22"/>
        </w:rPr>
        <w:fldChar w:fldCharType="separate"/>
      </w:r>
      <w:r w:rsidRPr="00DB3821">
        <w:rPr>
          <w:rFonts w:cstheme="minorHAnsi"/>
          <w:noProof/>
          <w:sz w:val="22"/>
          <w:szCs w:val="22"/>
        </w:rPr>
        <w:t xml:space="preserve">(Feng </w:t>
      </w:r>
      <w:r w:rsidRPr="00DB3821">
        <w:rPr>
          <w:rFonts w:cstheme="minorHAnsi"/>
          <w:i/>
          <w:noProof/>
          <w:sz w:val="22"/>
          <w:szCs w:val="22"/>
        </w:rPr>
        <w:t>et al.</w:t>
      </w:r>
      <w:r w:rsidRPr="00DB3821">
        <w:rPr>
          <w:rFonts w:cstheme="minorHAnsi"/>
          <w:noProof/>
          <w:sz w:val="22"/>
          <w:szCs w:val="22"/>
        </w:rPr>
        <w:t xml:space="preserve">, 1995; Li </w:t>
      </w:r>
      <w:r w:rsidRPr="00DB3821">
        <w:rPr>
          <w:rFonts w:cstheme="minorHAnsi"/>
          <w:i/>
          <w:noProof/>
          <w:sz w:val="22"/>
          <w:szCs w:val="22"/>
        </w:rPr>
        <w:t>et al.</w:t>
      </w:r>
      <w:r w:rsidRPr="00DB3821">
        <w:rPr>
          <w:rFonts w:cstheme="minorHAnsi"/>
          <w:noProof/>
          <w:sz w:val="22"/>
          <w:szCs w:val="22"/>
        </w:rPr>
        <w:t>, 1997)</w:t>
      </w:r>
      <w:r>
        <w:rPr>
          <w:rFonts w:cstheme="minorHAnsi"/>
          <w:sz w:val="22"/>
          <w:szCs w:val="22"/>
        </w:rPr>
        <w:fldChar w:fldCharType="end"/>
      </w:r>
      <w:r>
        <w:rPr>
          <w:rFonts w:cstheme="minorHAnsi"/>
          <w:sz w:val="22"/>
          <w:szCs w:val="22"/>
        </w:rPr>
        <w:t xml:space="preserve">. In a case study, a lactating woman who received local corticosteroid injection reported cessation of milk production 30 hours post injection with a spontaneous resumption of lactation within another day </w:t>
      </w:r>
      <w:r>
        <w:rPr>
          <w:rFonts w:cstheme="minorHAnsi"/>
          <w:sz w:val="22"/>
          <w:szCs w:val="22"/>
        </w:rPr>
        <w:fldChar w:fldCharType="begin" w:fldLock="1"/>
      </w:r>
      <w:r>
        <w:rPr>
          <w:rFonts w:cstheme="minorHAnsi"/>
          <w:sz w:val="22"/>
          <w:szCs w:val="22"/>
        </w:rPr>
        <w:instrText>ADDIN CSL_CITATION {"citationItems":[{"id":"ITEM-1","itemData":{"DOI":"10.3109/13814788.2013.805198","ISSN":"1751-1402","abstract":"Introduction : Intra-lesional glucocorticosteroid (GCS) injections are used widely for painful musculoskeletal conditions in general practice. Case : A 26 year old female, was given an intra-lesional injection of 24 mg methyl prednisolone acetate (MPA) with 15 mg lidocaine for treatment of DeQuervain ' s tenosynovitis. She was six weeks postpartum and predominantly breast feeding. Lactation was suppressed at approximately 30 h post injection and this persisted for a period of approximately 36 h before spontaneous resumption of milk production. Lactation returned to normal 90 h after the injection. Discussion: Studies done in lactating animals have shown that injected GCS have led to a reduction of milk production, but there is limited data on these injections in lactating humans. The dose of GCS administered and the site of the GCS injection appear to contribute to this phenomenon. Very large doses of GCS have caused suppression of lactation in humans as opposed to low doses of GCS. Injections of GCS into areas of the body subjected to high activity level like the knee or wrist could lead to greater systemic absorption of GCS than GSC administered to body sites with lower physical activity like the shoulder. Conclusion : Local injection of MPA reversibly suppressed lactation in a young woman for a period of 24-48 h. Doctors using inject-able GCS in lactating women should apprise patients of this possibility. Mothers can take precautions like expressing and storing enough breast milk to cover this period prior to receiving these injections.","author":[{"dropping-particle":"","family":"Babwah","given":"Terence J","non-dropping-particle":"","parse-names":false,"suffix":""},{"dropping-particle":"","family":"Nunes","given":"Paula","non-dropping-particle":"","parse-names":false,"suffix":""},{"dropping-particle":"","family":"Maharaj","given":"Rohan G","non-dropping-particle":"","parse-names":false,"suffix":""}],"id":"ITEM-1","issued":{"date-parts":[["2013"]]},"title":"The European Journal of General Practice An unexpected temporary suppression of lactation after a local corticosteroid injection for tenosynovitis Clinical Lesson An unexpected temporary suppression of lactation after a local corticosteroid injection for tenosynovitis","type":"article-journal"},"uris":["http://www.mendeley.com/documents/?uuid=512ac365-a260-32a5-89b0-55f0f2bfdb9c"]}],"mendeley":{"formattedCitation":"(Babwah &lt;i&gt;et al.&lt;/i&gt;, 2013)","plainTextFormattedCitation":"(Babwah et al., 2013)","previouslyFormattedCitation":"(Babwah &lt;i&gt;et al.&lt;/i&gt;, 2013)"},"properties":{"noteIndex":0},"schema":"https://github.com/citation-style-language/schema/raw/master/csl-citation.json"}</w:instrText>
      </w:r>
      <w:r>
        <w:rPr>
          <w:rFonts w:cstheme="minorHAnsi"/>
          <w:sz w:val="22"/>
          <w:szCs w:val="22"/>
        </w:rPr>
        <w:fldChar w:fldCharType="separate"/>
      </w:r>
      <w:r w:rsidRPr="00861746">
        <w:rPr>
          <w:rFonts w:cstheme="minorHAnsi"/>
          <w:noProof/>
          <w:sz w:val="22"/>
          <w:szCs w:val="22"/>
        </w:rPr>
        <w:t xml:space="preserve">(Babwah </w:t>
      </w:r>
      <w:r w:rsidRPr="00861746">
        <w:rPr>
          <w:rFonts w:cstheme="minorHAnsi"/>
          <w:i/>
          <w:noProof/>
          <w:sz w:val="22"/>
          <w:szCs w:val="22"/>
        </w:rPr>
        <w:t>et al.</w:t>
      </w:r>
      <w:r w:rsidRPr="00861746">
        <w:rPr>
          <w:rFonts w:cstheme="minorHAnsi"/>
          <w:noProof/>
          <w:sz w:val="22"/>
          <w:szCs w:val="22"/>
        </w:rPr>
        <w:t>, 2013)</w:t>
      </w:r>
      <w:r>
        <w:rPr>
          <w:rFonts w:cstheme="minorHAnsi"/>
          <w:sz w:val="22"/>
          <w:szCs w:val="22"/>
        </w:rPr>
        <w:fldChar w:fldCharType="end"/>
      </w:r>
      <w:r>
        <w:rPr>
          <w:rFonts w:cstheme="minorHAnsi"/>
          <w:sz w:val="22"/>
          <w:szCs w:val="22"/>
        </w:rPr>
        <w:t xml:space="preserve">.  Furthermore, in preterm deliveries, maternal betamethasone treatment had a time-dependent effect on milk volume but not composition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56D63">
        <w:rPr>
          <w:rFonts w:cstheme="minorHAnsi"/>
          <w:noProof/>
          <w:sz w:val="22"/>
          <w:szCs w:val="22"/>
        </w:rPr>
        <w:t xml:space="preserve">(Henderson </w:t>
      </w:r>
      <w:r w:rsidRPr="00E56D63">
        <w:rPr>
          <w:rFonts w:cstheme="minorHAnsi"/>
          <w:i/>
          <w:noProof/>
          <w:sz w:val="22"/>
          <w:szCs w:val="22"/>
        </w:rPr>
        <w:t>et al.</w:t>
      </w:r>
      <w:r w:rsidRPr="00E56D63">
        <w:rPr>
          <w:rFonts w:cstheme="minorHAnsi"/>
          <w:noProof/>
          <w:sz w:val="22"/>
          <w:szCs w:val="22"/>
        </w:rPr>
        <w:t>, 2007)</w:t>
      </w:r>
      <w:r>
        <w:rPr>
          <w:rFonts w:cstheme="minorHAnsi"/>
          <w:sz w:val="22"/>
          <w:szCs w:val="22"/>
        </w:rPr>
        <w:fldChar w:fldCharType="end"/>
      </w:r>
      <w:r>
        <w:rPr>
          <w:rFonts w:cstheme="minorHAnsi"/>
          <w:sz w:val="22"/>
          <w:szCs w:val="22"/>
        </w:rPr>
        <w:t xml:space="preserve">. Women who delivered within 0-2 days after the treatment had increased milk volume compared to women who delivered 3-9 days post-treatment. This indicates an immediate postpartum effect of glucocorticoids on mammary gland function. </w:t>
      </w:r>
    </w:p>
    <w:p w14:paraId="62553FD1" w14:textId="77777777" w:rsidR="00E45296" w:rsidRDefault="00E45296" w:rsidP="00E45296">
      <w:pPr>
        <w:rPr>
          <w:rFonts w:cstheme="minorHAnsi"/>
          <w:sz w:val="22"/>
          <w:szCs w:val="22"/>
        </w:rPr>
      </w:pPr>
      <w:r>
        <w:rPr>
          <w:rFonts w:cstheme="minorHAnsi"/>
          <w:sz w:val="22"/>
          <w:szCs w:val="22"/>
        </w:rPr>
        <w:t xml:space="preserve">Glucocorticoids can also have an impact on milk composition. Glucocorticoids reduce protein synthesis by inhibiting mTORC1 </w:t>
      </w:r>
      <w:r>
        <w:rPr>
          <w:rFonts w:cstheme="minorHAnsi"/>
          <w:i/>
          <w:sz w:val="22"/>
          <w:szCs w:val="22"/>
        </w:rPr>
        <w:fldChar w:fldCharType="begin" w:fldLock="1"/>
      </w:r>
      <w:r>
        <w:rPr>
          <w:rFonts w:cstheme="minorHAnsi"/>
          <w:i/>
          <w:sz w:val="22"/>
          <w:szCs w:val="22"/>
        </w:rPr>
        <w:instrText>ADDIN CSL_CITATION {"citationItems":[{"id":"ITEM-1","itemData":{"DOI":"10.1074/jbc.M610023200","ISSN":"0021-9258","PMID":"17074751","abstract":"The mammalian target of rapamycin (mTOR), a critical modulator of cell growth, acts to integrate signals from hormones, nutrients, and growth-promoting stimuli to downstream effector mechanisms involved in the regulation of protein synthesis. Dexamethasone, a synthetic glucocorticoid that represses protein synthesis, acts to inhibit mTOR signaling as assessed by reduced phosphorylation of the downstream targets S6K1 and 4E-BP1. Dexamethasone has also been shown in one study to up-regulate the expression of REDD1 (also referred to RTP801, a novel stress-induced gene linked to repression of mTOR signaling) in lymphoid, but not nonlymphoid, cells. In contrast to the findings of that study, here we demonstrate that REDD1, but not REDD2, mRNA expression is dramatically induced following acute dexamethasone treatment both in rat skeletal muscle in vivo and in L6 myoblasts in culture. In L6 myoblasts, the effect of the drug on mTOR signaling is efficiently blunted in the presence of REDD1 RNA interference oligonucleotides. Moreover, the dexamethasone-induced assembly of the mTOR regulatory complex Tuberin. Hamartin is disrupted in L6 myoblasts following small interfering RNA-mediated repression of REDD1 expression. Finally, overexpression of Rheb, a downstream target of Tuberin function and a positive upstream effector of mTOR, reverses the effect of dexamethasone on phosphorylation of mTOR substrates. Overall, the data support the conclusion that REDD1 functions upstream of Tuberin and Rheb to down-regulate mTOR signaling in response to dexamethasone.","author":[{"dropping-particle":"","family":"Wang","given":"Hongmei","non-dropping-particle":"","parse-names":false,"suffix":""},{"dropping-particle":"","family":"Kubica","given":"Neil","non-dropping-particle":"","parse-names":false,"suffix":""},{"dropping-particle":"","family":"Ellisen","given":"Leif W","non-dropping-particle":"","parse-names":false,"suffix":""},{"dropping-particle":"","family":"Jefferson","given":"Leonard S","non-dropping-particle":"","parse-names":false,"suffix":""},{"dropping-particle":"","family":"Kimball","given":"Scot R","non-dropping-particle":"","parse-names":false,"suffix":""}],"container-title":"The Journal of biological chemistry","id":"ITEM-1","issue":"51","issued":{"date-parts":[["2006","12","22"]]},"page":"39128-34","publisher":"American Society for Biochemistry and Molecular Biology","title":"Dexamethasone represses signaling through the mammalian target of rapamycin in muscle cells by enhancing expression of REDD1.","type":"article-journal","volume":"281"},"uris":["http://www.mendeley.com/documents/?uuid=ff08d52d-a9d1-3dde-91e0-8f768c0a2918"]},{"id":"ITEM-2","itemData":{"DOI":"10.1158/1541-7786.MCR-13-0625","ISSN":"1541-7786","PMID":"24615339","abstract":"UNLABELLED Glucocorticoids induce apoptosis in lymphocytes and are commonly used to treat hematologic malignancies. However, they are also associated with significant adverse effects and their molecular mechanism of action is not fully understood. Glucocorticoid treatment induces expression of the mTORC1 inhibitor Regulated in Development and DNA Damage Response 1 (REDD1), also known as DNA-Damage Inducible Transcript 4 (DDIT4), and mTORC1 inhibition may distinguish glucocorticoid-sensitive from glucocorticoid-resistant acute lymphoblastic leukemia (ALL). Interestingly, REDD1 induction was impaired in glucocorticoid-resistant ALL cells and inhibition of mTORC1 using rapamycin restored glucocorticoid sensitivity. These data suggest that REDD1 may be essential for the response of ALL cells to glucocorticoids. To further investigate the role of REDD1, we evaluated the effects of glucocorticoids on primary thymocytes from wild-type and REDD1-deficient mice. Glucocorticoid-mediated apoptosis was blocked by a glucocorticoid receptor antagonist and by an inhibitor of transcription, which interfered with REDD1 induction and mTORC1 inhibition. However, REDD1 ablation had no effect on glucocorticoid-induced mTORC1 inhibition and apoptosis in thymocytes ex vivo. Overall, these data not only demonstrate the contextual differences of downstream signaling following glucocorticoid treatment but also provide a better mechanistic understanding of the role of REDD1. IMPLICATIONS These molecular findings underlying glucocorticoid action and the role of REDD1 are fundamental for the design of novel, more efficacious, and less toxic analogs. Mol Cancer Res; 12(6); 867-77. ©2014 AACR.","author":[{"dropping-particle":"","family":"Wolff","given":"Nicholas C.","non-dropping-particle":"","parse-names":false,"suffix":""},{"dropping-particle":"","family":"McKay","given":"Renée M.","non-dropping-particle":"","parse-names":false,"suffix":""},{"dropping-particle":"","family":"Brugarolas","given":"James","non-dropping-particle":"","parse-names":false,"suffix":""}],"container-title":"Molecular Cancer Research","id":"ITEM-2","issue":"6","issued":{"date-parts":[["2014","6","1"]]},"page":"867-877","publisher":"American Association for Cancer Research","title":"REDD1/DDIT4-Independent mTORC1 Inhibition and Apoptosis by Glucocorticoids in Thymocytes","type":"article-journal","volume":"12"},"uris":["http://www.mendeley.com/documents/?uuid=f133b0a5-a8f8-35bc-86b4-d11483fa531f"]}],"mendeley":{"formattedCitation":"(Wang &lt;i&gt;et al.&lt;/i&gt;, 2006; Wolff &lt;i&gt;et al.&lt;/i&gt;, 2014)","plainTextFormattedCitation":"(Wang et al., 2006; Wolff et al., 2014)","previouslyFormattedCitation":"(Wang &lt;i&gt;et al.&lt;/i&gt;, 2006; Wolff &lt;i&gt;et al.&lt;/i&gt;, 2014)"},"properties":{"noteIndex":0},"schema":"https://github.com/citation-style-language/schema/raw/master/csl-citation.json"}</w:instrText>
      </w:r>
      <w:r>
        <w:rPr>
          <w:rFonts w:cstheme="minorHAnsi"/>
          <w:i/>
          <w:sz w:val="22"/>
          <w:szCs w:val="22"/>
        </w:rPr>
        <w:fldChar w:fldCharType="separate"/>
      </w:r>
      <w:r w:rsidRPr="00922F19">
        <w:rPr>
          <w:rFonts w:cstheme="minorHAnsi"/>
          <w:noProof/>
          <w:sz w:val="22"/>
          <w:szCs w:val="22"/>
        </w:rPr>
        <w:t xml:space="preserve">(Wang </w:t>
      </w:r>
      <w:r w:rsidRPr="00922F19">
        <w:rPr>
          <w:rFonts w:cstheme="minorHAnsi"/>
          <w:i/>
          <w:noProof/>
          <w:sz w:val="22"/>
          <w:szCs w:val="22"/>
        </w:rPr>
        <w:t>et al.</w:t>
      </w:r>
      <w:r w:rsidRPr="00922F19">
        <w:rPr>
          <w:rFonts w:cstheme="minorHAnsi"/>
          <w:noProof/>
          <w:sz w:val="22"/>
          <w:szCs w:val="22"/>
        </w:rPr>
        <w:t xml:space="preserve">, 2006; Wolff </w:t>
      </w:r>
      <w:r w:rsidRPr="00922F19">
        <w:rPr>
          <w:rFonts w:cstheme="minorHAnsi"/>
          <w:i/>
          <w:noProof/>
          <w:sz w:val="22"/>
          <w:szCs w:val="22"/>
        </w:rPr>
        <w:t>et al.</w:t>
      </w:r>
      <w:r w:rsidRPr="00922F19">
        <w:rPr>
          <w:rFonts w:cstheme="minorHAnsi"/>
          <w:noProof/>
          <w:sz w:val="22"/>
          <w:szCs w:val="22"/>
        </w:rPr>
        <w:t>, 2014)</w:t>
      </w:r>
      <w:r>
        <w:rPr>
          <w:rFonts w:cstheme="minorHAnsi"/>
          <w:i/>
          <w:sz w:val="22"/>
          <w:szCs w:val="22"/>
        </w:rPr>
        <w:fldChar w:fldCharType="end"/>
      </w:r>
      <w:r>
        <w:rPr>
          <w:rFonts w:cstheme="minorHAnsi"/>
          <w:i/>
          <w:sz w:val="22"/>
          <w:szCs w:val="22"/>
        </w:rPr>
        <w:t xml:space="preserve">. </w:t>
      </w:r>
      <w:r>
        <w:rPr>
          <w:rFonts w:cstheme="minorHAnsi"/>
          <w:sz w:val="22"/>
          <w:szCs w:val="22"/>
        </w:rPr>
        <w:t xml:space="preserve">Dexamethasone exposure in cows reduced milk output to its lowest after one day of treatment, then gradually increased afterward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F2135A">
        <w:rPr>
          <w:rFonts w:cstheme="minorHAnsi"/>
          <w:noProof/>
          <w:sz w:val="22"/>
          <w:szCs w:val="22"/>
        </w:rPr>
        <w:t xml:space="preserve">(Shamay </w:t>
      </w:r>
      <w:r w:rsidRPr="00F2135A">
        <w:rPr>
          <w:rFonts w:cstheme="minorHAnsi"/>
          <w:i/>
          <w:noProof/>
          <w:sz w:val="22"/>
          <w:szCs w:val="22"/>
        </w:rPr>
        <w:t>et al.</w:t>
      </w:r>
      <w:r w:rsidRPr="00F2135A">
        <w:rPr>
          <w:rFonts w:cstheme="minorHAnsi"/>
          <w:noProof/>
          <w:sz w:val="22"/>
          <w:szCs w:val="22"/>
        </w:rPr>
        <w:t>, 2000)</w:t>
      </w:r>
      <w:r>
        <w:rPr>
          <w:rFonts w:cstheme="minorHAnsi"/>
          <w:sz w:val="22"/>
          <w:szCs w:val="22"/>
        </w:rPr>
        <w:fldChar w:fldCharType="end"/>
      </w:r>
      <w:r>
        <w:rPr>
          <w:rFonts w:cstheme="minorHAnsi"/>
          <w:sz w:val="22"/>
          <w:szCs w:val="22"/>
        </w:rPr>
        <w:t xml:space="preserve">. Lactose levels in milk were unaltered, while milk protein and fat composition increased reaching a maximum after one day of treatment then gradually decreased to normal with a prolonged reduced </w:t>
      </w:r>
      <w:r>
        <w:rPr>
          <w:rFonts w:cstheme="minorHAnsi"/>
          <w:sz w:val="22"/>
          <w:szCs w:val="22"/>
        </w:rPr>
        <w:lastRenderedPageBreak/>
        <w:t xml:space="preserve">concentration of whey protein </w:t>
      </w:r>
      <w:r>
        <w:rPr>
          <w:rFonts w:cstheme="minorHAnsi"/>
          <w:sz w:val="22"/>
          <w:szCs w:val="22"/>
        </w:rPr>
        <w:fldChar w:fldCharType="begin" w:fldLock="1"/>
      </w:r>
      <w:r>
        <w:rPr>
          <w:rFonts w:cstheme="minorHAnsi"/>
          <w:sz w:val="22"/>
          <w:szCs w:val="22"/>
        </w:rPr>
        <w:instrText>ADDIN CSL_CITATION {"citationItems":[{"id":"ITEM-1","itemData":{"DOI":"10.1051/animres:2000125ï","abstract":"Israel Bruckental, Nissim Silanikove. Effect of dexametha-sone on milk yield and composition in dairy cows. Abstract-Dexamethasone was injected in dairy cows in order to get a better insight into the effects of corticosteroids on milk secretion and composition. A single intramuscular dose of 40 mg dexamethasone caused a 45% reduction in milk yield after 24 h; full recovery took 5 d. The secretion of fat, casein and magnesium was not affected by the treatment. Consequently, the concentration of fat, total protein, total casein, magnesium and phosphorus increased then decreased in direct proportion to the changes in milk yield. The secretion of total protein, calcium and phosphorus decreased as a result of the treatment. The concentration of lactose and the monovalent ions (sodium, potassium, and chlorine) was unaffected, and as a result their secretion decreased and returned to pretreatment level in direct inverse proportion to the changes in milk yield. Whey protein secretion decreased for 48 h and was responsible for the decrease in total protein secretion for 48 h. The most profound effect of dexamethasone is the reduction in the secretion of the osmotic components. milk yield / dairy cows / stress / corticosteroids Résumé-Effet de la dexaméthasone sur la production et la composition du lait chez les vaches laitières. La dexaméthasone a été injectée à des vaches laitières afin de mieux comprendre les effets des corticostéroïdes sur la sécrétion et la composition du lait. Une dose unique intramusculaire de 40 mg de dexaméthasone a réduit de 45 % la production de lait après 24 h ; le retour total à la production antérieure a pris 5 jours. La sécrétion des lipides, des caséines et du magnésium n'a pas été affectée par le traitement. En conséquence, la concentration des lipides, des protéines totales, des caséines totales, du magnésium et du phosphore a augmenté puis a diminué proportionnellement aux changements de production laitière. La sécrétion des protéines totales, du calcium et du phosphore a diminué à la suite du traitement. La concentration du lactose et des ions monovalents (sodium, potassium et chlore) est restée inchangée ; leur sécrétion a diminué et est revenue au niveau initial dans une proportion inverse aux modifications de la production laitière. La sécrétion des protéines du lactoserum a diminué pendant 48 h et a été responsable de la diminution de la sécrétion des protéines totales Ann","author":[{"dropping-particle":"","family":"Shamay","given":"Avi","non-dropping-particle":"","parse-names":false,"suffix":""},{"dropping-particle":"","family":"Shapiro","given":"Fira","non-dropping-particle":"","parse-names":false,"suffix":""},{"dropping-particle":"","family":"Barash","given":"Hanina","non-dropping-particle":"","parse-names":false,"suffix":""},{"dropping-particle":"","family":"Bruckental","given":"Israel","non-dropping-particle":"","parse-names":false,"suffix":""},{"dropping-particle":"","family":"Silanikove","given":"Nissim","non-dropping-particle":"","parse-names":false,"suffix":""},{"dropping-particle":"","family":"Shamay","given":"A","non-dropping-particle":"","parse-names":false,"suffix":""}],"container-title":"INRA/EDP Sciences","id":"ITEM-1","issue":"4","issued":{"date-parts":[["2000"]]},"title":"Effect of dexamethasone on milk yield and composition in dairy cows","type":"article-journal","volume":"49"},"uris":["http://www.mendeley.com/documents/?uuid=82506096-33bb-3591-8494-c313db33ac20"]}],"mendeley":{"formattedCitation":"(Shamay &lt;i&gt;et al.&lt;/i&gt;, 2000)","plainTextFormattedCitation":"(Shamay et al., 2000)","previouslyFormattedCitation":"(Shamay &lt;i&gt;et al.&lt;/i&gt;, 2000)"},"properties":{"noteIndex":0},"schema":"https://github.com/citation-style-language/schema/raw/master/csl-citation.json"}</w:instrText>
      </w:r>
      <w:r>
        <w:rPr>
          <w:rFonts w:cstheme="minorHAnsi"/>
          <w:sz w:val="22"/>
          <w:szCs w:val="22"/>
        </w:rPr>
        <w:fldChar w:fldCharType="separate"/>
      </w:r>
      <w:r w:rsidRPr="00453B57">
        <w:rPr>
          <w:rFonts w:cstheme="minorHAnsi"/>
          <w:noProof/>
          <w:sz w:val="22"/>
          <w:szCs w:val="22"/>
        </w:rPr>
        <w:t xml:space="preserve">(Shamay </w:t>
      </w:r>
      <w:r w:rsidRPr="00453B57">
        <w:rPr>
          <w:rFonts w:cstheme="minorHAnsi"/>
          <w:i/>
          <w:noProof/>
          <w:sz w:val="22"/>
          <w:szCs w:val="22"/>
        </w:rPr>
        <w:t>et al.</w:t>
      </w:r>
      <w:r w:rsidRPr="00453B57">
        <w:rPr>
          <w:rFonts w:cstheme="minorHAnsi"/>
          <w:noProof/>
          <w:sz w:val="22"/>
          <w:szCs w:val="22"/>
        </w:rPr>
        <w:t>, 2000)</w:t>
      </w:r>
      <w:r>
        <w:rPr>
          <w:rFonts w:cstheme="minorHAnsi"/>
          <w:sz w:val="22"/>
          <w:szCs w:val="22"/>
        </w:rPr>
        <w:fldChar w:fldCharType="end"/>
      </w:r>
      <w:r>
        <w:rPr>
          <w:rFonts w:cstheme="minorHAnsi"/>
          <w:sz w:val="22"/>
          <w:szCs w:val="22"/>
        </w:rPr>
        <w:t xml:space="preserve">. Conversely, </w:t>
      </w:r>
      <w:proofErr w:type="spellStart"/>
      <w:r>
        <w:rPr>
          <w:rFonts w:cstheme="minorHAnsi"/>
          <w:sz w:val="22"/>
          <w:szCs w:val="22"/>
        </w:rPr>
        <w:t>adrenocorticotropin</w:t>
      </w:r>
      <w:proofErr w:type="spellEnd"/>
      <w:r>
        <w:rPr>
          <w:rFonts w:cstheme="minorHAnsi"/>
          <w:sz w:val="22"/>
          <w:szCs w:val="22"/>
        </w:rPr>
        <w:t xml:space="preserve"> injection in lactating cows reduced milk yield and protein yield after injection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CC69D6">
        <w:rPr>
          <w:rFonts w:cstheme="minorHAnsi"/>
          <w:noProof/>
          <w:sz w:val="22"/>
          <w:szCs w:val="22"/>
        </w:rPr>
        <w:t>(Varner &amp; Johnson, 1983)</w:t>
      </w:r>
      <w:r>
        <w:rPr>
          <w:rFonts w:cstheme="minorHAnsi"/>
          <w:sz w:val="22"/>
          <w:szCs w:val="22"/>
        </w:rPr>
        <w:fldChar w:fldCharType="end"/>
      </w:r>
      <w:r>
        <w:rPr>
          <w:rFonts w:cstheme="minorHAnsi"/>
          <w:sz w:val="22"/>
          <w:szCs w:val="22"/>
        </w:rPr>
        <w:t xml:space="preserve">. Lactose is thought to be the main regulator of milk output </w:t>
      </w:r>
      <w:r>
        <w:rPr>
          <w:rFonts w:cstheme="minorHAnsi"/>
          <w:sz w:val="22"/>
          <w:szCs w:val="22"/>
        </w:rPr>
        <w:fldChar w:fldCharType="begin" w:fldLock="1"/>
      </w:r>
      <w:r>
        <w:rPr>
          <w:rFonts w:cstheme="minorHAnsi"/>
          <w:sz w:val="22"/>
          <w:szCs w:val="22"/>
        </w:rPr>
        <w:instrText>ADDIN CSL_CITATION {"citationItems":[{"id":"ITEM-1","itemData":{"DOI":"10.3168/JDS.S0022-0302(73)85275-0","ISSN":"0022-0302","abstract":"Tracer doses of glucose uniformly labeled carbon 14 were given to three lactating cows before and after dexamethasone administration. A series of blood samples was collected for 6h for radiochemical assay of glucose. Plasma glucose concentration rose from a mean of 61 mg/l00ml to 107 mg/l00ml. The tracer data were analyzed in terms of a three-compartment model. Compartments 1 and 2 represent the glucose pool while compartment 3 acts to partition the total glucose transport through the pool into net glucose transport (irreversible disposal) and recycling. Mean total glucose transport rates were .90 and .91 g/min before and after dexamethasone. Corresponding recycling flows were .13 and .21 g/min. There were significant changes in rate constants representing flows between compartments 1 and 2; rate from 2 to 1 was decreased, while rate from 1 to 2 was increased. These were associated with an increase in the mean mass of compartment 1 from 31 to 61g. The plasma equivalent space of compartment 1 averaged 13 and 14% before and after dexamethasone; this suggests that compartment 1 represents plasma glucose together with approximately the same amount of extravascular glucose. Thus, changes in rates between 1 and 2 suggest that dexamethasone influences glucose transport across some cell membranes and, perhaps, capillary walls. These kinetic studies indicate that the hyperglycemic effect of dexamethasone in lactating cows is attributable to redistribution of glucose rather than an altered overall production or utilization.","author":[{"dropping-particle":"","family":"Kronfeld","given":"D.S.","non-dropping-particle":"","parse-names":false,"suffix":""},{"dropping-particle":"","family":"Hartmann","given":"P.E.","non-dropping-particle":"","parse-names":false,"suffix":""}],"container-title":"Journal of Dairy Science","id":"ITEM-1","issue":"7","issued":{"date-parts":[["1973","7","1"]]},"page":"903-908","publisher":"Elsevier","title":"Glucose Redistribution in Lactating Cows Given Dexamethasone","type":"article-journal","volume":"56"},"uris":["http://www.mendeley.com/documents/?uuid=60c6756a-2e4d-3ed7-a4e9-62e7fb450abb"]}],"mendeley":{"formattedCitation":"(Kronfeld &amp; Hartmann, 1973)","plainTextFormattedCitation":"(Kronfeld &amp; Hartmann, 1973)","previouslyFormattedCitation":"(Kronfeld &amp; Hartmann, 1973)"},"properties":{"noteIndex":0},"schema":"https://github.com/citation-style-language/schema/raw/master/csl-citation.json"}</w:instrText>
      </w:r>
      <w:r>
        <w:rPr>
          <w:rFonts w:cstheme="minorHAnsi"/>
          <w:sz w:val="22"/>
          <w:szCs w:val="22"/>
        </w:rPr>
        <w:fldChar w:fldCharType="separate"/>
      </w:r>
      <w:r w:rsidRPr="009F6FE7">
        <w:rPr>
          <w:rFonts w:cstheme="minorHAnsi"/>
          <w:noProof/>
          <w:sz w:val="22"/>
          <w:szCs w:val="22"/>
        </w:rPr>
        <w:t>(Kronfeld &amp; Hartmann, 1973)</w:t>
      </w:r>
      <w:r>
        <w:rPr>
          <w:rFonts w:cstheme="minorHAnsi"/>
          <w:sz w:val="22"/>
          <w:szCs w:val="22"/>
        </w:rPr>
        <w:fldChar w:fldCharType="end"/>
      </w:r>
      <w:r>
        <w:rPr>
          <w:rFonts w:cstheme="minorHAnsi"/>
          <w:sz w:val="22"/>
          <w:szCs w:val="22"/>
        </w:rPr>
        <w:t xml:space="preserve">. Hence, the reduced milk macronutrient yield was suggested to be due to mammary gland’s reduced ability to utilize glucose for lactose synthesis after glucocorticoid treatment </w:t>
      </w:r>
      <w:r>
        <w:rPr>
          <w:rFonts w:cstheme="minorHAnsi"/>
          <w:sz w:val="22"/>
          <w:szCs w:val="22"/>
        </w:rPr>
        <w:fldChar w:fldCharType="begin" w:fldLock="1"/>
      </w:r>
      <w:r>
        <w:rPr>
          <w:rFonts w:cstheme="minorHAnsi"/>
          <w:sz w:val="22"/>
          <w:szCs w:val="22"/>
        </w:rPr>
        <w:instrText>ADDIN CSL_CITATION {"citationItems":[{"id":"ITEM-1","itemData":{"DOI":"10.3168/JDS.S0022-0302(83)81814-1","ISSN":"0022-0302","abstract":"Ten lactating Holstein cows were injected intramuscularly with either 200 IU of adrenocorticotropin or saline every 6h for 42h. Blood concentrations of corticosteroids, glucose, sodium, and potassium, and milk yield and constituents were measured before, during, and after the injection period. Mean corticosteroid increased eightfold for adrenocorticotropin 1h after first injection, remained significantly higher than controls during the injection period, and then decreased to preinjection concentrations 13h after last injection. Mean milk yields were similar at 8h after first injection, then decreased for adrenocorticotropin during the injection period. Increases in glucose concentrations accompanied suppression of milk yield for adrenocorticotropin. After injections glucose concentrations returned to preinjection concentrations at 13h after last injection whereas milk yield for adrenocorticotropin remained suppressed for several milkings. Milk protein yields decreased for adrenocorticotropin during and after the injection period. Fat percentage for adrenocorticotropin increased though fat yield was unaffected. Concentrations of somatic cells in milk were unchanged by adrenocorticotropin treatment, but sodium was increased and potassium decreased during injection. Mammary gland function in lactating dairy cows may be affected adversely by exaggerated increases of concentrations of corticosteroids in blood.","author":[{"dropping-particle":"","family":"Varner","given":"M.A.","non-dropping-particle":"","parse-names":false,"suffix":""},{"dropping-particle":"","family":"Johnson","given":"B.H.","non-dropping-particle":"","parse-names":false,"suffix":""}],"container-title":"Journal of Dairy Science","id":"ITEM-1","issue":"3","issued":{"date-parts":[["1983","3","1"]]},"page":"458-465","publisher":"Elsevier","title":"Influence of Adrenocorticotropin upon Milk Production, Milk Constituents, and Endocrine Measures of Dairy Cows","type":"article-journal","volume":"66"},"uris":["http://www.mendeley.com/documents/?uuid=0d2a1c24-641a-3917-9890-954ae4e4f308"]}],"mendeley":{"formattedCitation":"(Varner &amp; Johnson, 1983)","plainTextFormattedCitation":"(Varner &amp; Johnson, 1983)","previouslyFormattedCitation":"(Varner &amp; Johnson, 1983)"},"properties":{"noteIndex":0},"schema":"https://github.com/citation-style-language/schema/raw/master/csl-citation.json"}</w:instrText>
      </w:r>
      <w:r>
        <w:rPr>
          <w:rFonts w:cstheme="minorHAnsi"/>
          <w:sz w:val="22"/>
          <w:szCs w:val="22"/>
        </w:rPr>
        <w:fldChar w:fldCharType="separate"/>
      </w:r>
      <w:r w:rsidRPr="009A18B4">
        <w:rPr>
          <w:rFonts w:cstheme="minorHAnsi"/>
          <w:noProof/>
          <w:sz w:val="22"/>
          <w:szCs w:val="22"/>
        </w:rPr>
        <w:t>(Varner &amp; Johnson, 1983)</w:t>
      </w:r>
      <w:r>
        <w:rPr>
          <w:rFonts w:cstheme="minorHAnsi"/>
          <w:sz w:val="22"/>
          <w:szCs w:val="22"/>
        </w:rPr>
        <w:fldChar w:fldCharType="end"/>
      </w:r>
      <w:r>
        <w:rPr>
          <w:rFonts w:cstheme="minorHAnsi"/>
          <w:sz w:val="22"/>
          <w:szCs w:val="22"/>
        </w:rPr>
        <w:t>.</w:t>
      </w:r>
    </w:p>
    <w:p w14:paraId="7B7E2205" w14:textId="77777777" w:rsidR="00E45296" w:rsidRDefault="00E45296" w:rsidP="00E45296">
      <w:pPr>
        <w:rPr>
          <w:rFonts w:cstheme="minorHAnsi"/>
          <w:sz w:val="22"/>
          <w:szCs w:val="22"/>
        </w:rPr>
      </w:pPr>
      <w:r>
        <w:rPr>
          <w:rFonts w:cstheme="minorHAnsi"/>
          <w:sz w:val="22"/>
          <w:szCs w:val="22"/>
        </w:rPr>
        <w:t xml:space="preserve">During lactation, maternal glucocorticoids can cross to the offspring through milk by passive diffusion due to their lipid-like profile </w:t>
      </w:r>
      <w:r>
        <w:rPr>
          <w:rFonts w:cstheme="minorHAnsi"/>
          <w:sz w:val="22"/>
          <w:szCs w:val="22"/>
        </w:rPr>
        <w:fldChar w:fldCharType="begin" w:fldLock="1"/>
      </w:r>
      <w:r>
        <w:rPr>
          <w:rFonts w:cstheme="minorHAnsi"/>
          <w:sz w:val="22"/>
          <w:szCs w:val="22"/>
        </w:rPr>
        <w:instrText>ADDIN CSL_CITATION {"citationItems":[{"id":"ITEM-1","itemData":{"DOI":"10.1016/J.BEEM.2017.10.001","ISSN":"1521-690X","abstract":"Vertical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Metabolism","id":"ITEM-1","issue":"4","issued":{"date-parts":[["2017","8","1"]]},"page":"397-408","publisher":"Baillière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implications","type":"article-journal","volume":"31"},"uris":["http://www.mendeley.com/documents/?uuid=22e51acb-56a4-3607-a80e-46051ecc8cf0"]}],"mendeley":{"formattedCitation":"(Hollanders &lt;i&gt;et al.&lt;/i&gt;, 2017)","plainTextFormattedCitation":"(Hollanders et al., 2017)","previouslyFormattedCitation":"(Hollanders &lt;i&gt;et al.&lt;/i&gt;, 2017)"},"properties":{"noteIndex":0},"schema":"https://github.com/citation-style-language/schema/raw/master/csl-citation.json"}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(Hollanders </w:t>
      </w:r>
      <w:r w:rsidRPr="00D52A9D">
        <w:rPr>
          <w:rFonts w:cstheme="minorHAnsi"/>
          <w:i/>
          <w:noProof/>
          <w:sz w:val="22"/>
          <w:szCs w:val="22"/>
        </w:rPr>
        <w:t>et al.</w:t>
      </w:r>
      <w:r w:rsidRPr="00D52A9D">
        <w:rPr>
          <w:rFonts w:cstheme="minorHAnsi"/>
          <w:noProof/>
          <w:sz w:val="22"/>
          <w:szCs w:val="22"/>
        </w:rPr>
        <w:t>, 2017)</w:t>
      </w:r>
      <w:r>
        <w:rPr>
          <w:rFonts w:cstheme="minorHAnsi"/>
          <w:sz w:val="22"/>
          <w:szCs w:val="22"/>
        </w:rPr>
        <w:fldChar w:fldCharType="end"/>
      </w:r>
      <w:r>
        <w:rPr>
          <w:rFonts w:cstheme="minorHAnsi"/>
          <w:sz w:val="22"/>
          <w:szCs w:val="22"/>
        </w:rPr>
        <w:t xml:space="preserve">. Cortisone is reportedly higher in milk than cortisol, and this is thought to be due to HSD11B2 activity in the mammary epithelial cells </w:t>
      </w:r>
      <w:r>
        <w:rPr>
          <w:rFonts w:cstheme="minorHAnsi"/>
          <w:sz w:val="22"/>
          <w:szCs w:val="22"/>
        </w:rPr>
        <w:fldChar w:fldCharType="begin" w:fldLock="1"/>
      </w:r>
      <w:r>
        <w:rPr>
          <w:rFonts w:cstheme="minorHAnsi"/>
          <w:sz w:val="22"/>
          <w:szCs w:val="22"/>
        </w:rPr>
        <w:instrText>ADDIN CSL_CITATION {"citationItems":[{"id":"ITEM-1","itemData":{"abstract":"The enzyme lip-hydroxysteroid dehydrogenase type II (11/3HSD2) confers specificity on the renal mineralocorticoid receptor by inacti-vating glucocorticoids. Mutations in this gene give rise to the syndrome of apparent mineralocorticoid excess, a congenital condition characterized by sodium retention, severe hypertension, and often by growth retardation.","author":[{"dropping-particle":"","family":"Smith","given":"Robin E","non-dropping-particle":"","parse-names":false,"suffix":""},{"dropping-particle":"","family":"Maguire","given":"Julie A","non-dropping-particle":"","parse-names":false,"suffix":""},{"dropping-particle":"","family":"Stein-Oakley","given":"Alicia N","non-dropping-particle":"","parse-names":false,"suffix":""},{"dropping-particle":"","family":"Sasano","given":"Hironobu","non-dropping-particle":"","parse-names":false,"suffix":""},{"dropping-particle":"","family":"Takahashi","given":"Ken-Ichi","non-dropping-particle":"","parse-names":false,"suffix":""},{"dropping-particle":"","family":"Fukushima","given":"Kouhei","non-dropping-particle":"","parse-names":false,"suffix":""},{"dropping-particle":"","family":"Krozowski","given":"Zygmunt S","non-dropping-particle":"","parse-names":false,"suffix":""}],"container-title":"Journal of Clinical Endocrinology and Metabolism Copyright","id":"ITEM-1","issue":"9","issued":{"date-parts":[["1996"]]},"title":"Localization of 1 lP-Hydroxysteroid Dehydrogenase Type II in Human Epithelial Tissues","type":"report","volume":"0"},"uris":["http://www.mendeley.com/documents/?uuid=aaff75af-b4f0-3148-bbe4-2ac9fe2b8f3e"]},{"id":"ITEM-2","itemData":{"DOI":"10.1016/J.BEEM.2017.10.001","ISSN":"1521-690X","abstract":"Vertical transmission of glucocorticoids via breast milk might pose a mechanism through which lactating women could prepare their infants for the postnatal environment. The primary source of breast-milk glucocorticoids is probably the systemic circulation. Research from our group showed that milk cortisol and cortisone concentrations follow the diurnal rhythm of maternal hypothalamus–pituitary–adrenal axis activity, with a higher abundance of cortisone compared to cortisol. Measurement of breast-milk glucocorticoid concentrations is challenging due to possible cross-reactivity with progestagens and sex steroids, which are severely elevated during pregnancy and after parturition. This requires precise methods that are not hindered by cross reactivity, such as LC–MS/MS. There are some data suggesting that breast-milk glucocorticoids could promote intestinal maturation, either locally or after absorption into the systemic circulation. Breast-milk glucocorticoids might also have an effect on the intestinal microbiome, although this has not been studied thus far. Findings from studies investigating the systemic effects of breast-milk glucocorticoids are difficult to interpret, since none took the diurnal rhythm of glucocorticoids in breast milk into consideration, and various analytical methods were used. Nevertheless, glucocorticoids in breast milk might offer a novel potential pathway for signal transmission from mothers to their infants.","author":[{"dropping-particle":"","family":"Hollanders","given":"Jonneke J.","non-dropping-particle":"","parse-names":false,"suffix":""},{"dropping-particle":"","family":"Heijboer","given":"Annemieke C.","non-dropping-particle":"","parse-names":false,"suffix":""},{"dropping-particle":"","family":"Voorn","given":"Bibian","non-dropping-particle":"van der","parse-names":false,"suffix":""},{"dropping-particle":"","family":"Rotteveel","given":"Joost","non-dropping-particle":"","parse-names":false,"suffix":""},{"dropping-particle":"","family":"Finken","given":"Martijn J.J.","non-dropping-particle":"","parse-names":false,"suffix":""}],"container-title":"Best Practice &amp; Research Clinical Endocrinology &amp; Metabolism","id":"ITEM-2","issue":"4","issued":{"date-parts":[["2017","8","1"]]},"page":"397-408","publisher":"Baillière Tindall","title":"Nutritional programming by glucocorticoids in breast milk: Targets, mechanisms and possible implications","type":"article-journal","volume":"31"},"uris":["http://www.mendeley.com/documents/?uuid=22e51acb-56a4-3607-a80e-46051ecc8cf0"]}],"mendeley":{"formattedCitation":"(Smith &lt;i&gt;et al.&lt;/i&gt;, 1996; Hollanders &lt;i&gt;et al.&lt;/i&gt;, 2017)","plainTextFormattedCitation":"(Smith et al., 1996; Hollanders et al., 2017)","previouslyFormattedCitation":"(Smith &lt;i&gt;et al.&lt;/i&gt;, 1996; Hollanders &lt;i&gt;et al.&lt;/i&gt;, 2017)"},"properties":{"noteIndex":0},"schema":"https://github.com/citation-style-language/schema/raw/master/csl-citation.json"}</w:instrText>
      </w:r>
      <w:r>
        <w:rPr>
          <w:rFonts w:cstheme="minorHAnsi"/>
          <w:sz w:val="22"/>
          <w:szCs w:val="22"/>
        </w:rPr>
        <w:fldChar w:fldCharType="separate"/>
      </w:r>
      <w:r w:rsidRPr="00DB518D">
        <w:rPr>
          <w:rFonts w:cstheme="minorHAnsi"/>
          <w:noProof/>
          <w:sz w:val="22"/>
          <w:szCs w:val="22"/>
        </w:rPr>
        <w:t xml:space="preserve">(Smith </w:t>
      </w:r>
      <w:r w:rsidRPr="00DB518D">
        <w:rPr>
          <w:rFonts w:cstheme="minorHAnsi"/>
          <w:i/>
          <w:noProof/>
          <w:sz w:val="22"/>
          <w:szCs w:val="22"/>
        </w:rPr>
        <w:t>et al.</w:t>
      </w:r>
      <w:r w:rsidRPr="00DB518D">
        <w:rPr>
          <w:rFonts w:cstheme="minorHAnsi"/>
          <w:noProof/>
          <w:sz w:val="22"/>
          <w:szCs w:val="22"/>
        </w:rPr>
        <w:t xml:space="preserve">, 1996; Hollanders </w:t>
      </w:r>
      <w:r w:rsidRPr="00DB518D">
        <w:rPr>
          <w:rFonts w:cstheme="minorHAnsi"/>
          <w:i/>
          <w:noProof/>
          <w:sz w:val="22"/>
          <w:szCs w:val="22"/>
        </w:rPr>
        <w:t>et al.</w:t>
      </w:r>
      <w:r w:rsidRPr="00DB518D">
        <w:rPr>
          <w:rFonts w:cstheme="minorHAnsi"/>
          <w:noProof/>
          <w:sz w:val="22"/>
          <w:szCs w:val="22"/>
        </w:rPr>
        <w:t>, 2017)</w:t>
      </w:r>
      <w:r>
        <w:rPr>
          <w:rFonts w:cstheme="minorHAnsi"/>
          <w:sz w:val="22"/>
          <w:szCs w:val="22"/>
        </w:rPr>
        <w:fldChar w:fldCharType="end"/>
      </w:r>
      <w:r>
        <w:rPr>
          <w:rFonts w:cstheme="minorHAnsi"/>
          <w:sz w:val="22"/>
          <w:szCs w:val="22"/>
        </w:rPr>
        <w:t xml:space="preserve">. Following the maternal diurnal rhythm, maternal plasma glucocorticoid levels are highest in the early morning at 7am, and milk cortisol concentrations were found to be associated with maternal plasma levels </w:t>
      </w:r>
      <w:r>
        <w:rPr>
          <w:rFonts w:cstheme="minorHAnsi"/>
          <w:sz w:val="22"/>
          <w:szCs w:val="22"/>
        </w:rPr>
        <w:fldChar w:fldCharType="begin" w:fldLock="1"/>
      </w:r>
      <w:r>
        <w:rPr>
          <w:rFonts w:cstheme="minorHAnsi"/>
          <w:sz w:val="22"/>
          <w:szCs w:val="22"/>
        </w:rPr>
        <w:instrText>ADDIN CSL_CITATION {"citationItems":[{"id":"ITEM-1","itemData":{"DOI":"10.1159/000292751","ISSN":"1423-002X","PMID":"1427417","abstract":"In a view of the increased clinical interest in the presence of hormones in human milk, the objective of this study was to evaluate maternal plasma and milk cortisol levels in early puerperium and their relationship in breast-feeding in women who underwent elective cesarean section or who delivered vaginally. During the first 3 days of breast-feeding, plasma and milk cortisol levels declined significantly both in women who underwent elective cesarean section and in women who had spontaneous deliveries. Moreover, the breast-feeding procedure did not affect maternal plasma and milk hormonal levels, since no differences between the cortisol levels measured immediately before and after morning daily breast-feeding were detected. Furthermore, a very high positive correlation (p &lt; 0.001) was found between plasma and milk cortisol concentrations. Therefore, maternal plasma cortisol levels can be considered a very reliable measure to predict the hormonal concentration in breast milk.","author":[{"dropping-particle":"","family":"Patacchioli","given":"Francesca R.","non-dropping-particle":"","parse-names":false,"suffix":""},{"dropping-particle":"","family":"Cigliana","given":"Giovanni","non-dropping-particle":"","parse-names":false,"suffix":""},{"dropping-particle":"","family":"Cilumbriello","given":"Antonietta","non-dropping-particle":"","parse-names":false,"suffix":""},{"dropping-particle":"","family":"Perrone","given":"Giuseppina","non-dropping-particle":"","parse-names":false,"suffix":""},{"dropping-particle":"","family":"Capri","given":"Oriana","non-dropping-particle":"","parse-names":false,"suffix":""},{"dropping-particle":"","family":"Alem&amp;agrave;","given":"Sebastiano","non-dropping-particle":"","parse-names":false,"suffix":""},{"dropping-particle":"","family":"Zichella","given":"Lucio","non-dropping-particle":"","parse-names":false,"suffix":""},{"dropping-particle":"","family":"Angelucci","given":"Luciano","non-dropping-particle":"","parse-names":false,"suffix":""}],"container-title":"Gynecologic and Obstetric Investigation","id":"ITEM-1","issue":"3","issued":{"date-parts":[["1992"]]},"page":"159-163","publisher":"Karger Publishers","title":"Maternal Plasma and Milk Free Cortisol during the First 3 Days of Breast-Feeding following Spontaneous Delivery or Elective Cesarean Section","type":"article-journal","volume":"34"},"uris":["http://www.mendeley.com/documents/?uuid=ac20c52b-c09c-3cc7-a6d6-458b8e2b3c91"]},{"id":"ITEM-2","itemData":{"DOI":"10.3945/jn.116.236349","ISSN":"0022-3166","author":[{"dropping-particle":"","family":"Voorn","given":"Bibian","non-dropping-particle":"van der","parse-names":false,"suffix":""},{"dropping-particle":"","family":"Waard","given":"Marita","non-dropping-particle":"de","parse-names":false,"suffix":""},{"dropping-particle":"","family":"Goudoever","given":"Johannes B","non-dropping-particle":"van","parse-names":false,"suffix":""},{"dropping-particle":"","family":"Rotteveel","given":"Joost","non-dropping-particle":"","parse-names":false,"suffix":""},{"dropping-particle":"","family":"Heijboer","given":"Annemieke C","non-dropping-particle":"","parse-names":false,"suffix":""},{"dropping-particle":"","family":"Finken","given":"Martijn JJ","non-dropping-particle":"","parse-names":false,"suffix":""}],"container-title":"The Journal of Nutrition","id":"ITEM-2","issue":"11","issued":{"date-parts":[["2016","11","1"]]},"page":"2174-2179","publisher":"Narnia","title":"Breast-Milk Cortisol and Cortisone Concentrations Follow the Diurnal Rhythm of Maternal Hypothalamus-Pituitary-Adrenal Axis Activity","type":"article-journal","volume":"146"},"uris":["http://www.mendeley.com/documents/?uuid=cb691bcc-b4d7-34e7-ad56-942f896c7710"]}],"mendeley":{"formattedCitation":"(Patacchioli &lt;i&gt;et al.&lt;/i&gt;, 1992; van der Voorn &lt;i&gt;et al.&lt;/i&gt;, 2016)","plainTextFormattedCitation":"(Patacchioli et al., 1992; van der Voorn et al., 2016)","previouslyFormattedCitation":"(Patacchioli &lt;i&gt;et al.&lt;/i&gt;, 1992; van der Voorn &lt;i&gt;et al.&lt;/i&gt;, 2016)"},"properties":{"noteIndex":0},"schema":"https://github.com/citation-style-language/schema/raw/master/csl-citation.json"}</w:instrText>
      </w:r>
      <w:r>
        <w:rPr>
          <w:rFonts w:cstheme="minorHAnsi"/>
          <w:sz w:val="22"/>
          <w:szCs w:val="22"/>
        </w:rPr>
        <w:fldChar w:fldCharType="separate"/>
      </w:r>
      <w:r w:rsidRPr="00D52A9D">
        <w:rPr>
          <w:rFonts w:cstheme="minorHAnsi"/>
          <w:noProof/>
          <w:sz w:val="22"/>
          <w:szCs w:val="22"/>
        </w:rPr>
        <w:t xml:space="preserve">(Patacchioli </w:t>
      </w:r>
      <w:r w:rsidRPr="00D52A9D">
        <w:rPr>
          <w:rFonts w:cstheme="minorHAnsi"/>
          <w:i/>
          <w:noProof/>
          <w:sz w:val="22"/>
          <w:szCs w:val="22"/>
        </w:rPr>
        <w:t>et al.</w:t>
      </w:r>
      <w:r w:rsidRPr="00D52A9D">
        <w:rPr>
          <w:rFonts w:cstheme="minorHAnsi"/>
          <w:noProof/>
          <w:sz w:val="22"/>
          <w:szCs w:val="22"/>
        </w:rPr>
        <w:t xml:space="preserve">, 1992; van der Voorn </w:t>
      </w:r>
      <w:r w:rsidRPr="00D52A9D">
        <w:rPr>
          <w:rFonts w:cstheme="minorHAnsi"/>
          <w:i/>
          <w:noProof/>
          <w:sz w:val="22"/>
          <w:szCs w:val="22"/>
        </w:rPr>
        <w:t>et al.</w:t>
      </w:r>
      <w:r w:rsidRPr="00D52A9D">
        <w:rPr>
          <w:rFonts w:cstheme="minorHAnsi"/>
          <w:noProof/>
          <w:sz w:val="22"/>
          <w:szCs w:val="22"/>
        </w:rPr>
        <w:t>, 2016)</w:t>
      </w:r>
      <w:r>
        <w:rPr>
          <w:rFonts w:cstheme="minorHAnsi"/>
          <w:sz w:val="22"/>
          <w:szCs w:val="22"/>
        </w:rPr>
        <w:fldChar w:fldCharType="end"/>
      </w:r>
      <w:r>
        <w:rPr>
          <w:rFonts w:cstheme="minorHAnsi"/>
          <w:sz w:val="22"/>
          <w:szCs w:val="22"/>
        </w:rPr>
        <w:t>.</w:t>
      </w:r>
    </w:p>
    <w:p w14:paraId="30EC05A4" w14:textId="77777777" w:rsidR="00E45296" w:rsidRDefault="00E45296" w:rsidP="00E45296">
      <w:pPr>
        <w:rPr>
          <w:rFonts w:cstheme="minorHAnsi"/>
          <w:sz w:val="22"/>
          <w:szCs w:val="22"/>
        </w:rPr>
      </w:pPr>
      <w:r>
        <w:rPr>
          <w:rFonts w:cstheme="minorHAnsi"/>
          <w:sz w:val="22"/>
          <w:szCs w:val="22"/>
        </w:rPr>
        <w:t>Currently, there are no contraindications to using glucocorticoids during lactation for asthma, allergies, irritable bowel syndrome and other symptoms. Nevertheless, lactating women are advised to breastfeed after 4 hours of treatment to minimize transfer of glucocorticoids to the newborn via milk</w:t>
      </w:r>
      <w:r w:rsidRPr="00DC50D9">
        <w:rPr>
          <w:rStyle w:val="FootnoteReference"/>
        </w:rPr>
        <w:footnoteReference w:id="1"/>
      </w:r>
      <w:r>
        <w:rPr>
          <w:rFonts w:cstheme="minorHAnsi"/>
          <w:sz w:val="22"/>
          <w:szCs w:val="22"/>
        </w:rPr>
        <w:t xml:space="preserve">. Evidence regarding the effects of glucocorticoids on mammary gland development in preparation for lactogenesis II and during lactation remains very scarce </w:t>
      </w:r>
      <w:r>
        <w:rPr>
          <w:rFonts w:cstheme="minorHAnsi"/>
          <w:sz w:val="22"/>
          <w:szCs w:val="22"/>
        </w:rPr>
        <w:fldChar w:fldCharType="begin" w:fldLock="1"/>
      </w:r>
      <w:r>
        <w:rPr>
          <w:rFonts w:cstheme="minorHAnsi"/>
          <w:sz w:val="22"/>
          <w:szCs w:val="22"/>
        </w:rPr>
        <w:instrText>ADDIN CSL_CITATION {"citationItems":[{"id":"ITEM-1","itemData":{"PMID":"30000722","abstract":"Cortisone is a normal component of breastmilk that passes from the mother's bloodstream into milk and might have a role in intestinal maturation, the intestinal microbiome, growth, body composition or neurodevelopment, but adequate studies are lacking.[1] Concentrations follow a diurnal rhythm, with the highest concentrations in the morning at about 7:00 am and the lowest concentrations in the late afternoon and evening.[2][3] Cortisone has not been studied in breastmilk after exogenous administration in pharmacologic amounts. Although it is unlikely that dangerous amounts of cortisone would reach the infant, a better studied alternate drug might be preferred. Local injections, such as for tendinitis, would not be expected to cause any adverse effects in breastfed infants, but might occasionally cause temporary loss of milk supply. Cortisone concentrations in breastmilk are not affected by storage for 36 hours at room temperature, during multiple freeze-thaw cycles, nor Holder pasteurization (62.5 degrees C for 30 minutes).[4][5]","container-title":"Drugs and Lactation Database (LactMed)","id":"ITEM-1","issued":{"date-parts":[["2006","10","31"]]},"publisher":"National Library of Medicine (US)","title":"Cortisone","type":"book"},"uris":["http://www.mendeley.com/documents/?uuid=27da1f31-ed48-3f67-b2c8-d16663f3be2c"]}],"mendeley":{"formattedCitation":"(Anon, 2006)","plainTextFormattedCitation":"(Anon, 2006)","previouslyFormattedCitation":"(Anon, 2006)"},"properties":{"noteIndex":0},"schema":"https://github.com/citation-style-language/schema/raw/master/csl-citation.json"}</w:instrText>
      </w:r>
      <w:r>
        <w:rPr>
          <w:rFonts w:cstheme="minorHAnsi"/>
          <w:sz w:val="22"/>
          <w:szCs w:val="22"/>
        </w:rPr>
        <w:fldChar w:fldCharType="separate"/>
      </w:r>
      <w:r w:rsidRPr="00331995">
        <w:rPr>
          <w:rFonts w:cstheme="minorHAnsi"/>
          <w:noProof/>
          <w:sz w:val="22"/>
          <w:szCs w:val="22"/>
        </w:rPr>
        <w:t>(Anon, 2006)</w:t>
      </w:r>
      <w:r>
        <w:rPr>
          <w:rFonts w:cstheme="minorHAnsi"/>
          <w:sz w:val="22"/>
          <w:szCs w:val="22"/>
        </w:rPr>
        <w:fldChar w:fldCharType="end"/>
      </w:r>
      <w:r>
        <w:rPr>
          <w:rFonts w:cstheme="minorHAnsi"/>
          <w:sz w:val="22"/>
          <w:szCs w:val="22"/>
        </w:rPr>
        <w:t>.</w:t>
      </w:r>
    </w:p>
    <w:p w14:paraId="69A126BD" w14:textId="77777777" w:rsidR="00E45296" w:rsidRDefault="00E45296" w:rsidP="00E45296">
      <w:pPr>
        <w:rPr>
          <w:rFonts w:cstheme="minorHAnsi"/>
          <w:sz w:val="22"/>
          <w:szCs w:val="22"/>
        </w:rPr>
      </w:pPr>
      <w:r>
        <w:rPr>
          <w:rFonts w:cstheme="minorHAnsi"/>
          <w:sz w:val="22"/>
          <w:szCs w:val="22"/>
        </w:rPr>
        <w:t xml:space="preserve">It appears that the effects of glucocorticoids may be more essential at low doses during early pregnancy when the alveolar ducts are still developing with a negative effect at high doses. At midgestation, alveolar development seems to be almost complete as their capacity to produce milk seemed intact despite glucocorticoid treatment </w:t>
      </w:r>
      <w:r>
        <w:rPr>
          <w:rFonts w:cstheme="minorHAnsi"/>
          <w:sz w:val="22"/>
          <w:szCs w:val="22"/>
        </w:rPr>
        <w:fldChar w:fldCharType="begin" w:fldLock="1"/>
      </w:r>
      <w:r>
        <w:rPr>
          <w:rFonts w:cstheme="minorHAnsi"/>
          <w:sz w:val="22"/>
          <w:szCs w:val="22"/>
        </w:rPr>
        <w:instrText>ADDIN CSL_CITATION {"citationItems":[{"id":"ITEM-1","itemData":{"DOI":"10.1089/bfm.2008.0136","ISSN":"1556-8253","abstract":"Abstract Background: Antenatal corticosteroids are given to most women at risk of preterm delivery, although many do not eventually deliver preterm. Profound disruptions of lactation have been show...","author":[{"dropping-particle":"","family":"Henderson","given":"Jennifer J.","non-dropping-particle":"","parse-names":false,"suffix":""},{"dropping-particle":"","family":"Newnham","given":"John P.","non-dropping-particle":"","parse-names":false,"suffix":""},{"dropping-particle":"","family":"Simmer","given":"Karen","non-dropping-particle":"","parse-names":false,"suffix":""},{"dropping-particle":"","family":"Hartmann","given":"Peter E.","non-dropping-particle":"","parse-names":false,"suffix":""}],"container-title":"Breastfeeding Medicine","id":"ITEM-1","issue":"4","issued":{"date-parts":[["2009","12","16"]]},"page":"201-206","publisher":" Mary Ann Liebert, Inc.  140 Huguenot Street, 3rd Floor New Rochelle, NY 10801 USA  ","title":"Effects of Antenatal Corticosteroids on Urinary Markers of the Initiation of Lactation in Pregnant Women","type":"article-journal","volume":"4"},"uris":["http://www.mendeley.com/documents/?uuid=47f0b89a-1836-351e-9041-ac6bf911039a"]}],"mendeley":{"formattedCitation":"(Henderson &lt;i&gt;et al.&lt;/i&gt;, 2009)","plainTextFormattedCitation":"(Henderson et al., 2009)","previouslyFormattedCitation":"(Henderson &lt;i&gt;et al.&lt;/i&gt;, 2009)"},"properties":{"noteIndex":0},"schema":"https://github.com/citation-style-language/schema/raw/master/csl-citation.json"}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2009)</w:t>
      </w:r>
      <w:r>
        <w:rPr>
          <w:rFonts w:cstheme="minorHAnsi"/>
          <w:sz w:val="22"/>
          <w:szCs w:val="22"/>
        </w:rPr>
        <w:fldChar w:fldCharType="end"/>
      </w:r>
      <w:r>
        <w:rPr>
          <w:rFonts w:cstheme="minorHAnsi"/>
          <w:sz w:val="22"/>
          <w:szCs w:val="22"/>
        </w:rPr>
        <w:t xml:space="preserve">. Glucocorticoid exposure near preterm delivery had time-dependent effects on lactogenesis II initiation </w:t>
      </w:r>
      <w:r>
        <w:rPr>
          <w:rFonts w:cstheme="minorHAnsi"/>
          <w:sz w:val="22"/>
          <w:szCs w:val="22"/>
        </w:rPr>
        <w:fldChar w:fldCharType="begin" w:fldLock="1"/>
      </w:r>
      <w:r>
        <w:rPr>
          <w:rFonts w:cstheme="minorHAnsi"/>
          <w:sz w:val="22"/>
          <w:szCs w:val="22"/>
        </w:rPr>
        <w:instrText>ADDIN CSL_CITATION {"citationItems":[{"id":"ITEM-1","itemData":{"DOI":"10.1542/peds.2007-1107","abstract":"OBJECTIVE. The onset of copious milk secretion after birth is known as lactogenesis II. The objective of this study was to investigate the effect of preterm birth and antenatal corticosteroids on the timing of lactogenesis II after birth. METHODS. Women who had received antenatal betamethasone treatment and were expressing for a preterm infant whose gestational age was 34 weeks (N 50) were included. On days 1 to 10 postpartum, participants measured the volume of milk expressed in 24-hour periods and collected milk samples. Lactose and citrate levels were analyzed in the milk. RESULTS. The gestational age at delivery was 31 weeks (range: 24.2-33.7). Milk volume was recorded by 46 women on 320 expression days and was positively associated with gestational age. Gestational age modified the effect of interval between beta-methasone administration and delivery on milk volume. At gestational age 28 to 34 weeks, women who delivered 0 to 2 days after betamethasone treatment obtained significantly greater volumes than women who delivered 3 to 9 days after treatment. Milk samples (N 324) were collected by 42 mothers. Mean SD lactose and citrate levels were 156.800 36.217 and 3.458 1.442 mM, respectively. There was a significant positive effect of gestational age on milk lactose levels but not citrate levels. Betamethasone treatment did not alter lactose or citrate levels in milk. CONCLUSIONS. Delivery at extremely preterm gestational ages caused a significant delay in the onset of lactogenesis II. The volume of milk was reduced further when antenatal corticosteroids were administered between 28 and 34 weeks' gestation and delivery occurred 3 to 9 days later. In view of the advantages of mothers' own milk, additional support with lactation is recommended for mothers of preterm infants, particularly those who have been treated with corticosteroids before the delivery. M OTHERS' OWN MILK is the optimum form of nutrition for preterm infants when fortified and has been shown to prevent or reduce a wide range of morbidities that are associated with preterm birth. 1 Despite the advantages of breast milk, fewer mothers of preterm infants initiate lactation and the duration of breastfeeding is shorter compared with mothers of healthy term infants. 2-6 The initiation of copious milk secretion is known as lactogenesis II 7 and is accompanied by increased synthesis by mammary lactocytes of a number of milk components, including lactose and citrate. 8,9 Once lactation is esta…","author":[{"dropping-particle":"","family":"Henderson","given":"Jennifer J","non-dropping-particle":"","parse-names":false,"suffix":""},{"dropping-particle":"","family":"Hartmann","given":"Peter E","non-dropping-particle":"","parse-names":false,"suffix":""},{"dropping-particle":"","family":"Newnham","given":"John P","non-dropping-particle":"","parse-names":false,"suffix":""},{"dropping-particle":"","family":"Simmer","given":"Karen","non-dropping-particle":"","parse-names":false,"suffix":""}],"id":"ITEM-1","issued":{"date-parts":[["2007"]]},"title":"Effect of Preterm Birth and Antenatal Corticosteroid Treatment on Lactogenesis II in Women","type":"article-journal"},"uris":["http://www.mendeley.com/documents/?uuid=e55530d5-e98b-355f-bea3-6103c01073c2"]}],"mendeley":{"formattedCitation":"(Henderson &lt;i&gt;et al.&lt;/i&gt;, 2007)","plainTextFormattedCitation":"(Henderson et al., 2007)","previouslyFormattedCitation":"(Henderson &lt;i&gt;et al.&lt;/i&gt;, 2007)"},"properties":{"noteIndex":0},"schema":"https://github.com/citation-style-language/schema/raw/master/csl-citation.json"}</w:instrText>
      </w:r>
      <w:r>
        <w:rPr>
          <w:rFonts w:cstheme="minorHAnsi"/>
          <w:sz w:val="22"/>
          <w:szCs w:val="22"/>
        </w:rPr>
        <w:fldChar w:fldCharType="separate"/>
      </w:r>
      <w:r w:rsidRPr="00E96296">
        <w:rPr>
          <w:rFonts w:cstheme="minorHAnsi"/>
          <w:noProof/>
          <w:sz w:val="22"/>
          <w:szCs w:val="22"/>
        </w:rPr>
        <w:t xml:space="preserve">(Henderson </w:t>
      </w:r>
      <w:r w:rsidRPr="00E96296">
        <w:rPr>
          <w:rFonts w:cstheme="minorHAnsi"/>
          <w:i/>
          <w:noProof/>
          <w:sz w:val="22"/>
          <w:szCs w:val="22"/>
        </w:rPr>
        <w:t>et al.</w:t>
      </w:r>
      <w:r w:rsidRPr="00E96296">
        <w:rPr>
          <w:rFonts w:cstheme="minorHAnsi"/>
          <w:noProof/>
          <w:sz w:val="22"/>
          <w:szCs w:val="22"/>
        </w:rPr>
        <w:t>, 2007)</w:t>
      </w:r>
      <w:r>
        <w:rPr>
          <w:rFonts w:cstheme="minorHAnsi"/>
          <w:sz w:val="22"/>
          <w:szCs w:val="22"/>
        </w:rPr>
        <w:fldChar w:fldCharType="end"/>
      </w:r>
      <w:r>
        <w:rPr>
          <w:rFonts w:cstheme="minorHAnsi"/>
          <w:sz w:val="22"/>
          <w:szCs w:val="22"/>
        </w:rPr>
        <w:t xml:space="preserve">. Glucocorticoid exposure at weaning seemed to prolong lactogenesis and inhibit mammary gland apoptosis </w:t>
      </w:r>
      <w:r>
        <w:rPr>
          <w:rFonts w:cstheme="minorHAnsi"/>
          <w:sz w:val="22"/>
          <w:szCs w:val="22"/>
        </w:rPr>
        <w:fldChar w:fldCharType="begin" w:fldLock="1"/>
      </w:r>
      <w:r>
        <w:rPr>
          <w:rFonts w:cstheme="minorHAnsi"/>
          <w:sz w:val="22"/>
          <w:szCs w:val="22"/>
        </w:rPr>
        <w:instrText>ADDIN CSL_CITATION {"citationItems":[{"id":"ITEM-1","itemData":{"DOI":"10.1083/jcb.131.4.1095","ISSN":"0021-9525","PMID":"7490285","abstract":"Milk production during lactation is a consequence of the suckling stimulus and the presence of glucocorticoids, prolactin, and insulin. After weaning the glucocorticoid hormone level drops, secretory mammary epithelial cells die by programmed cell death and the gland is prepared for a new pregnancy. We studied the role of steroid hormones and prolactin on the mammary gland structure, milk protein synthesis, and on programmed cell death. Slow-release plastic pellets containing individual hormones were implanted into a single mammary gland at lactation. At the same time the pups were removed and the consequences of the release of hormones were investigated histologically and biochemically. We found a local inhibition of involution in the vicinity of deoxycorticosterone- and progesterone-release pellets while prolactin-release pellets were ineffective. Dexamethasone, a very stable and potent glucocorticoid hormone analogue, inhibited involution and programmed cell death in all the mammary glands. It led to an accumulation of milk in the glands and was accompanied by an induction of protein kinase A, AP-1 DNA binding activity and elevated c-fos, junB, and junD mRNA levels. Several potential target genes of AP-1 such as stromelysin-1, c-jun, and SGP-2 that are induced during normal involution were strongly inhibited in dexamethasone-treated animals. Our results suggest that the cross-talk between steroid hormone receptors and AP-1 previously described in cells in culture leads to an impairment of AP-1 activity and to an inhibition of involution in the mammary gland implying that programmed cell death in the postlactational mammary gland depends on functional AP-1.","author":[{"dropping-particle":"","family":"Feng","given":"Z.","non-dropping-particle":"","parse-names":false,"suffix":""},{"dropping-particle":"","family":"Marti","given":"A","non-dropping-particle":"","parse-names":false,"suffix":""},{"dropping-particle":"","family":"Jehn","given":"B","non-dropping-particle":"","parse-names":false,"suffix":""},{"dropping-particle":"","family":"Altermatt","given":"H J","non-dropping-particle":"","parse-names":false,"suffix":""},{"dropping-particle":"","family":"Chicaiza","given":"G","non-dropping-particle":"","parse-names":false,"suffix":""},{"dropping-particle":"","family":"Jaggi","given":"R","non-dropping-particle":"","parse-names":false,"suffix":""}],"container-title":"The Journal of Cell Biology","id":"ITEM-1","issue":"4","issued":{"date-parts":[["1995","11","1"]]},"page":"1095-1103","title":"Glucocorticoid and progesterone inhibit involution and programmed cell death in the mouse mammary gland","type":"article-journal","volume":"131"},"uris":["http://www.mendeley.com/documents/?uuid=513a706c-24f4-3fe6-a9d7-93cb88832229"]}],"mendeley":{"formattedCitation":"(Feng &lt;i&gt;et al.&lt;/i&gt;, 1995)","plainTextFormattedCitation":"(Feng et al., 1995)","previouslyFormattedCitation":"(Feng &lt;i&gt;et al.&lt;/i&gt;, 1995)"},"properties":{"noteIndex":0},"schema":"https://github.com/citation-style-language/schema/raw/master/csl-citation.json"}</w:instrText>
      </w:r>
      <w:r>
        <w:rPr>
          <w:rFonts w:cstheme="minorHAnsi"/>
          <w:sz w:val="22"/>
          <w:szCs w:val="22"/>
        </w:rPr>
        <w:fldChar w:fldCharType="separate"/>
      </w:r>
      <w:r w:rsidRPr="00A21CC2">
        <w:rPr>
          <w:rFonts w:cstheme="minorHAnsi"/>
          <w:noProof/>
          <w:sz w:val="22"/>
          <w:szCs w:val="22"/>
        </w:rPr>
        <w:t xml:space="preserve">(Feng </w:t>
      </w:r>
      <w:r w:rsidRPr="00A21CC2">
        <w:rPr>
          <w:rFonts w:cstheme="minorHAnsi"/>
          <w:i/>
          <w:noProof/>
          <w:sz w:val="22"/>
          <w:szCs w:val="22"/>
        </w:rPr>
        <w:t>et al.</w:t>
      </w:r>
      <w:r w:rsidRPr="00A21CC2">
        <w:rPr>
          <w:rFonts w:cstheme="minorHAnsi"/>
          <w:noProof/>
          <w:sz w:val="22"/>
          <w:szCs w:val="22"/>
        </w:rPr>
        <w:t>, 1995)</w:t>
      </w:r>
      <w:r>
        <w:rPr>
          <w:rFonts w:cstheme="minorHAnsi"/>
          <w:sz w:val="22"/>
          <w:szCs w:val="22"/>
        </w:rPr>
        <w:fldChar w:fldCharType="end"/>
      </w:r>
      <w:r>
        <w:rPr>
          <w:rFonts w:cstheme="minorHAnsi"/>
          <w:sz w:val="22"/>
          <w:szCs w:val="22"/>
        </w:rPr>
        <w:t xml:space="preserve">. The mechanisms by which glucocorticoids mediate their effect on mammary gland development remain poorly understood. Furthermore, milk output and macronutrient composition after glucocorticoid exposure during pregnancy and/or lactation is insufficient in rodents and humans. </w:t>
      </w:r>
    </w:p>
    <w:p w14:paraId="66580968" w14:textId="77777777" w:rsidR="00E45296" w:rsidRPr="006F4559" w:rsidRDefault="00E45296" w:rsidP="00E45296">
      <w:pPr>
        <w:rPr>
          <w:sz w:val="22"/>
          <w:szCs w:val="22"/>
        </w:rPr>
      </w:pPr>
      <w:r>
        <w:rPr>
          <w:sz w:val="22"/>
          <w:szCs w:val="22"/>
        </w:rPr>
        <w:t xml:space="preserve">Regardless of popular maternal use of corticosteroids, their long-term effects on the offspring remain largely unknown. Children of mothers who used glucocorticoids during pregnancy had an altered stress response and altered neurodevelopment </w:t>
      </w:r>
      <w:r>
        <w:rPr>
          <w:sz w:val="22"/>
          <w:szCs w:val="22"/>
        </w:rPr>
        <w:fldChar w:fldCharType="begin" w:fldLock="1"/>
      </w:r>
      <w:r>
        <w:rPr>
          <w:sz w:val="22"/>
          <w:szCs w:val="22"/>
        </w:rPr>
        <w:instrText>ADDIN CSL_CITATION {"citationItems":[{"id":"ITEM-1","itemData":{"DOI":"10.1186/1471-2393-14-272","ISSN":"1471-2393","PMID":"25123162","abstract":"BACKGROUND The Multiple Courses of Antenatal Corticosteroids for Preterm Birth Study (MACS) showed no benefit in the reduction of major neonatal mortality/morbidity or neurodevelopment at 2 and 5 years of age. Using the data from the randomized controlled trial and its follow-up, the aim of this study was to evaluate the association between gestational ages at birth in children exposed to single versus multiple courses of antenatal corticosteroid (ACS) therapy in utero and outcomes at 5 years of age. METHOD A total of 1719 children, with the breakdown into groupings of &lt;30, 30-36, and ≥ 37 weeks gestation at birth, contributed to the primary outcome: death or survival with a disability in one of the following domains: neuromotor, neurosensory, and neurobehavioral/emotional disability and were included in this analysis. RESULTS Gestational age at birth was strongly associated with the primary outcome, p &lt; 0.001. Overall, the interaction between ACS groups and gestational age at birth was not significant, p = 0.064. Specifically, in the 2 preterm categories, there was no difference in the primary outcome between single vs. multiple ACS therapy. However, for infants born ≥37 weeks gestation, there was a statistically significant increase in the risk of the primary outcome in multiple ACS therapy, 48/213 (22.5%) compared to 38/249 (15.3%) in the single ACS therapy; OR = 1.69 [95% CI: 1.04, 2.77]; p = 0.037. CONCLUSION Preterm birth (&lt;37 weeks gestation) remained the primary factor contributing to an adverse outcome regardless of the number of courses of ACS therapy. Children born ≥ 37 weeks and exposed to multiple ACS therapy may have an increased risk of neurodevelopmental/neurosensory impairment by 5 years of age. To optimize outcomes for infants/children, efforts in reducing the incidence of preterm birth should remain the primary focus in perinatal research. TRIAL REGISTRATION This study has been registered at (identifier NCT00187382).","author":[{"dropping-particle":"","family":"Asztalos","given":"Elizabeth","non-dropping-particle":"","parse-names":false,"suffix":""},{"dropping-particle":"","family":"Willan","given":"Andrew","non-dropping-particle":"","parse-names":false,"suffix":""},{"dropping-particle":"","family":"Murphy","given":"Kellie","non-dropping-particle":"","parse-names":false,"suffix":""},{"dropping-particle":"","family":"Matthews","given":"Stephen","non-dropping-particle":"","parse-names":false,"suffix":""},{"dropping-particle":"","family":"Ohlsson","given":"Arne","non-dropping-particle":"","parse-names":false,"suffix":""},{"dropping-particle":"","family":"Saigal","given":"Saroj","non-dropping-particle":"","parse-names":false,"suffix":""},{"dropping-particle":"","family":"Armson","given":"Anthony","non-dropping-particle":"","parse-names":false,"suffix":""},{"dropping-particle":"","family":"Kelly","given":"Edmond","non-dropping-particle":"","parse-names":false,"suffix":""},{"dropping-particle":"","family":"Delisle","given":"Marie-France","non-dropping-particle":"","parse-names":false,"suffix":""},{"dropping-particle":"","family":"Gafni","given":"Amiram","non-dropping-particle":"","parse-names":false,"suffix":""},{"dropping-particle":"","family":"Lee","given":"Shoo","non-dropping-particle":"","parse-names":false,"suffix":""},{"dropping-particle":"","family":"Sananes","given":"Renee","non-dropping-particle":"","parse-names":false,"suffix":""},{"dropping-particle":"","family":"Rovet","given":"Joanne","non-dropping-particle":"","parse-names":false,"suffix":""},{"dropping-particle":"","family":"Guselle","given":"Patricia","non-dropping-particle":"","parse-names":false,"suffix":""},{"dropping-particle":"","family":"Amankwah","given":"Kofi","non-dropping-particle":"","parse-names":false,"suffix":""},{"dropping-particle":"","family":"MACS-5 Collaborative Group","given":"","non-dropping-particle":"","parse-names":false,"suffix":""}],"container-title":"BMC Pregnancy and Childbirth","id":"ITEM-1","issue":"1","issued":{"date-parts":[["2014","12","13"]]},"page":"272","title":"Association between gestational age at birth, antenatal corticosteroids, and outcomes at 5 years: multiple courses of antenatal corticosteroids for preterm birth study at 5 years of age (MACS-5)","type":"article-journal","volume":"14"},"uris":["http://www.mendeley.com/documents/?uuid=eb889387-800b-384e-a5af-108963ec7531"]},{"id":"ITEM-2","itemData":{"DOI":"10.1210/jc.2012-1970","ISSN":"0021-972X","PMID":"22869608","abstract":"CONTEXT Antenatal glucocorticoid (GC) exposure has been discussed as a potent programming factor of hypothalamus-pituitary-adrenal (HPA) axis activity, producing sustained alterations in cortisol secretion throughout life. So far, the assessment of HPA-axis activity in offspring of mothers treated with synthetic GC has been limited to a time period shortly after birth, with prematurity being an important confound in most prior studies. OBJECTIVE The present study aimed to investigate HPA-axis reactivity of term-born children with antenatal GC exposure in a larger sample, allowing us to further address sex- and drug-specific effects. DESIGN, SETTING, AND PARTICIPANTS This was a cross-sectional study comprised of 209 term-born children between 6 and 11 yr of age. Cortisol secretion patterns in response to a standardized laboratory stressor (Trier Social Stress Test for Children) were assessed in children with antenatal GC exposure (a single course of either dexamethasone or betamethasone) and compared to different control groups. RESULTS We observed significantly increased cortisol reactivity to acute psychosocial stress in 6- to 11-yr-old, term-born children exposed to antenatal synthetic GC treatment compared to controls (F(3.4,345.9)=5.8; P&lt;0.001). This finding appeared to be independent of the specific synthetic GC used and was found to be more pronounced in females. CONCLUSIONS The present study provides the first evidence for long-lasting effects of antenatal synthetic GC exposure on HPA-axis reactivity in term-born children. These findings may bear important implications regarding the vulnerability for stress-related physical and psychiatric disorders, for which dysregulation of the HPA-axis has been discussed as a potential causal factor.","author":[{"dropping-particle":"","family":"Alexander","given":"Nina","non-dropping-particle":"","parse-names":false,"suffix":""},{"dropping-particle":"","family":"Rosenlöcher","given":"Franziska","non-dropping-particle":"","parse-names":false,"suffix":""},{"dropping-particle":"","family":"Stalder","given":"Tobias","non-dropping-particle":"","parse-names":false,"suffix":""},{"dropping-particle":"","family":"Linke","given":"Julia","non-dropping-particle":"","parse-names":false,"suffix":""},{"dropping-particle":"","family":"Distler","given":"Wolfgang","non-dropping-particle":"","parse-names":false,"suffix":""},{"dropping-particle":"","family":"Morgner","given":"Joachim","non-dropping-particle":"","parse-names":false,"suffix":""},{"dropping-particle":"","family":"Kirschbaum","given":"Clemens","non-dropping-particle":"","parse-names":false,"suffix":""}],"container-title":"The Journal of Clinical Endocrinology &amp; Metabolism","id":"ITEM-2","issue":"10","issued":{"date-parts":[["2012","10"]]},"page":"3538-3544","title":"Impact of Antenatal Synthetic Glucocorticoid Exposure on Endocrine Stress Reactivity in Term-Born Children","type":"article-journal","volume":"97"},"uris":["http://www.mendeley.com/documents/?uuid=452599b2-b20d-3d05-ad5f-19a622b4a27d"]}],"mendeley":{"formattedCitation":"(Alexander &lt;i&gt;et al.&lt;/i&gt;, 2012; Asztalos &lt;i&gt;et al.&lt;/i&gt;, 2014)","plainTextFormattedCitation":"(Alexander et al., 2012; Asztalos et al., 2014)","previouslyFormattedCitation":"(Alexander &lt;i&gt;et al.&lt;/i&gt;, 2012; Asztalos &lt;i&gt;et al.&lt;/i&gt;, 2014)"},"properties":{"noteIndex":0},"schema":"https://github.com/citation-style-language/schema/raw/master/csl-citation.json"}</w:instrText>
      </w:r>
      <w:r>
        <w:rPr>
          <w:sz w:val="22"/>
          <w:szCs w:val="22"/>
        </w:rPr>
        <w:fldChar w:fldCharType="separate"/>
      </w:r>
      <w:r w:rsidRPr="00870E20">
        <w:rPr>
          <w:noProof/>
          <w:sz w:val="22"/>
          <w:szCs w:val="22"/>
        </w:rPr>
        <w:t xml:space="preserve">(Alexander </w:t>
      </w:r>
      <w:r w:rsidRPr="00870E20">
        <w:rPr>
          <w:i/>
          <w:noProof/>
          <w:sz w:val="22"/>
          <w:szCs w:val="22"/>
        </w:rPr>
        <w:t>et al.</w:t>
      </w:r>
      <w:r w:rsidRPr="00870E20">
        <w:rPr>
          <w:noProof/>
          <w:sz w:val="22"/>
          <w:szCs w:val="22"/>
        </w:rPr>
        <w:t xml:space="preserve">, 2012; Asztalos </w:t>
      </w:r>
      <w:r w:rsidRPr="00870E20">
        <w:rPr>
          <w:i/>
          <w:noProof/>
          <w:sz w:val="22"/>
          <w:szCs w:val="22"/>
        </w:rPr>
        <w:t>et al.</w:t>
      </w:r>
      <w:r w:rsidRPr="00870E20">
        <w:rPr>
          <w:noProof/>
          <w:sz w:val="22"/>
          <w:szCs w:val="22"/>
        </w:rPr>
        <w:t>, 2014)</w:t>
      </w:r>
      <w:r>
        <w:rPr>
          <w:sz w:val="22"/>
          <w:szCs w:val="22"/>
        </w:rPr>
        <w:fldChar w:fldCharType="end"/>
      </w:r>
      <w:r>
        <w:rPr>
          <w:sz w:val="22"/>
          <w:szCs w:val="22"/>
        </w:rPr>
        <w:t xml:space="preserve">. The effects of corticosteroid use further manifest in childhood where maternal third trimester cortisol levels were shown to influence childhood adiposity </w:t>
      </w:r>
      <w:r>
        <w:rPr>
          <w:sz w:val="22"/>
          <w:szCs w:val="22"/>
        </w:rPr>
        <w:fldChar w:fldCharType="begin" w:fldLock="1"/>
      </w:r>
      <w:r>
        <w:rPr>
          <w:sz w:val="22"/>
          <w:szCs w:val="22"/>
        </w:rPr>
        <w:instrText>ADDIN CSL_CITATION {"citationItems":[{"id":"ITEM-1","itemData":{"DOI":"10.1210/jc.2016-3025","ISSN":"0021-972X","author":[{"dropping-particle":"","family":"Entringer","given":"Sonja","non-dropping-particle":"","parse-names":false,"suffix":""},{"dropping-particle":"","family":"Buss","given":"Claudia","non-dropping-particle":"","parse-names":false,"suffix":""},{"dropping-particle":"","family":"Rasmussen","given":"Jerod M.","non-dropping-particle":"","parse-names":false,"suffix":""},{"dropping-particle":"","family":"Lindsay","given":"Karen","non-dropping-particle":"","parse-names":false,"suffix":""},{"dropping-particle":"","family":"Gillen","given":"Daniel L.","non-dropping-particle":"","parse-names":false,"suffix":""},{"dropping-particle":"","family":"Cooper","given":"Dan M.","non-dropping-particle":"","parse-names":false,"suffix":""},{"dropping-particle":"","family":"Wadhwa","given":"Pathik D.","non-dropping-particle":"","parse-names":false,"suffix":""}],"container-title":"The Journal of Clinical Endocrinology &amp; Metabolism","id":"ITEM-1","issue":"4","issued":{"date-parts":[["2016","12","23"]]},"page":"jc.2016-3025","publisher":"Narnia","title":"Maternal cortisol during pregnancy and infant adiposity: a prospective investigation","type":"article-journal","volume":"102"},"uris":["http://www.mendeley.com/documents/?uuid=ad79c9e2-ac8e-3037-86f0-2b60c250cef2"]}],"mendeley":{"formattedCitation":"(Entringer &lt;i&gt;et al.&lt;/i&gt;, 2016)","plainTextFormattedCitation":"(Entringer et al., 2016)","previouslyFormattedCitation":"(Entringer &lt;i&gt;et al.&lt;/i&gt;, 2016)"},"properties":{"noteIndex":0},"schema":"https://github.com/citation-style-language/schema/raw/master/csl-citation.json"}</w:instrText>
      </w:r>
      <w:r>
        <w:rPr>
          <w:sz w:val="22"/>
          <w:szCs w:val="22"/>
        </w:rPr>
        <w:fldChar w:fldCharType="separate"/>
      </w:r>
      <w:r w:rsidRPr="00A20FFF">
        <w:rPr>
          <w:noProof/>
          <w:sz w:val="22"/>
          <w:szCs w:val="22"/>
        </w:rPr>
        <w:t xml:space="preserve">(Entringer </w:t>
      </w:r>
      <w:r w:rsidRPr="00A20FFF">
        <w:rPr>
          <w:i/>
          <w:noProof/>
          <w:sz w:val="22"/>
          <w:szCs w:val="22"/>
        </w:rPr>
        <w:t>et al.</w:t>
      </w:r>
      <w:r w:rsidRPr="00A20FFF">
        <w:rPr>
          <w:noProof/>
          <w:sz w:val="22"/>
          <w:szCs w:val="22"/>
        </w:rPr>
        <w:t>, 2016)</w:t>
      </w:r>
      <w:r>
        <w:rPr>
          <w:sz w:val="22"/>
          <w:szCs w:val="22"/>
        </w:rPr>
        <w:fldChar w:fldCharType="end"/>
      </w:r>
      <w:r>
        <w:rPr>
          <w:sz w:val="22"/>
          <w:szCs w:val="22"/>
        </w:rPr>
        <w:t>.</w:t>
      </w:r>
      <w:r w:rsidRPr="00EA2731">
        <w:rPr>
          <w:sz w:val="22"/>
          <w:szCs w:val="22"/>
        </w:rPr>
        <w:t xml:space="preserve"> </w:t>
      </w:r>
      <w:r>
        <w:rPr>
          <w:sz w:val="22"/>
          <w:szCs w:val="22"/>
        </w:rPr>
        <w:t xml:space="preserve">Animal studies show that offspring of glucocorticoid-treated mothers are at higher risk for developing adult-onset diseases with hyperinsulinemia, hyperglycemia, increased blood pressure and impaired kidney function </w:t>
      </w:r>
      <w:r>
        <w:rPr>
          <w:sz w:val="22"/>
          <w:szCs w:val="22"/>
        </w:rPr>
        <w:fldChar w:fldCharType="begin" w:fldLock="1"/>
      </w:r>
      <w:r>
        <w:rPr>
          <w:sz w:val="22"/>
          <w:szCs w:val="22"/>
        </w:rPr>
        <w:instrText>ADDIN CSL_CITATION {"citationItems":[{"id":"ITEM-1","itemData":{"DOI":"10.1111/1440-1681.12009","ISSN":"03051870","author":[{"dropping-particle":"","family":"Singh","given":"Reetu R","non-dropping-particle":"","parse-names":false,"suffix":""},{"dropping-particle":"","family":"Cuffe","given":"James SM","non-dropping-particle":"","parse-names":false,"suffix":""},{"dropping-particle":"","family":"Moritz","given":"Karen M","non-dropping-particle":"","parse-names":false,"suffix":""}],"container-title":"Clinical and Experimental Pharmacology and Physiology","id":"ITEM-1","issue":"11","issued":{"date-parts":[["2012","11","1"]]},"page":"979-989","publisher":"Wiley/Blackwell (10.1111)","title":"Short- and long-term effects of exposure to natural and synthetic glucocorticoids during development","type":"article-journal","volume":"39"},"uris":["http://www.mendeley.com/documents/?uuid=13be8ca7-7ed8-3c26-9960-1a7d1c18fe88"]}],"mendeley":{"formattedCitation":"(Singh &lt;i&gt;et al.&lt;/i&gt;, 2012)","plainTextFormattedCitation":"(Singh et al., 2012)","previouslyFormattedCitation":"(Singh &lt;i&gt;et al.&lt;/i&gt;, 2012)"},"properties":{"noteIndex":0},"schema":"https://github.com/citation-style-language/schema/raw/master/csl-citation.json"}</w:instrText>
      </w:r>
      <w:r>
        <w:rPr>
          <w:sz w:val="22"/>
          <w:szCs w:val="22"/>
        </w:rPr>
        <w:fldChar w:fldCharType="separate"/>
      </w:r>
      <w:r w:rsidRPr="00341FEA">
        <w:rPr>
          <w:noProof/>
          <w:sz w:val="22"/>
          <w:szCs w:val="22"/>
        </w:rPr>
        <w:t xml:space="preserve">(Singh </w:t>
      </w:r>
      <w:r w:rsidRPr="00341FEA">
        <w:rPr>
          <w:i/>
          <w:noProof/>
          <w:sz w:val="22"/>
          <w:szCs w:val="22"/>
        </w:rPr>
        <w:t>et al.</w:t>
      </w:r>
      <w:r w:rsidRPr="00341FEA">
        <w:rPr>
          <w:noProof/>
          <w:sz w:val="22"/>
          <w:szCs w:val="22"/>
        </w:rPr>
        <w:t>, 2012)</w:t>
      </w:r>
      <w:r>
        <w:rPr>
          <w:sz w:val="22"/>
          <w:szCs w:val="22"/>
        </w:rPr>
        <w:fldChar w:fldCharType="end"/>
      </w:r>
      <w:r>
        <w:rPr>
          <w:sz w:val="22"/>
          <w:szCs w:val="22"/>
        </w:rPr>
        <w:t xml:space="preserve">. In mice, studies have shown reduced placental weights after a short period preterm exposure to dexamethasone and potential fetal growth restriction </w:t>
      </w:r>
      <w:r>
        <w:rPr>
          <w:sz w:val="22"/>
          <w:szCs w:val="22"/>
        </w:rPr>
        <w:fldChar w:fldCharType="begin" w:fldLock="1"/>
      </w:r>
      <w:r>
        <w:rPr>
          <w:sz w:val="22"/>
          <w:szCs w:val="22"/>
        </w:rPr>
        <w:instrText>ADDIN CSL_CITATION {"citationItems":[{"id":"ITEM-1","itemData":{"DOI":"10.1016/J.PLACENTA.2011.09.009","ISSN":"0143-4004","abstract":"OBJECTIVES\nMaternal glucocorticoid (GC) exposure during pregnancy can alter fetal development and program the onset of disease in adult offspring. The placenta helps protect the fetus from excess GC exposure but is itself susceptible to maternal insults and may be involved in sex dependant regulation of fetal programming. This study aimed to investigate the effects of maternal GC exposure on the developing placenta. \n\nSTUDY DESIGN AND MAIN OUTCOME MEASURES\nPregnant mice were treated with dexamethasone (DEX-1 μg/kg/h) or saline (SAL) for 60 h via minipump beginning at E12.5. Placentas were collected at E14.5 and E17.5 and the expression of growth factors and placental transporters examined by real-time PCR and/or Western blot. Histological analysis was performed to assess for morphological changes. \n\nRESULTS\nAt E14.5, DEX exposed male and female fetuses had a lower weight compared to SAL animals but placental weight was lower in females only. Hsd11b2 and Vegfa gene expression was increased and MAPK1 protein expression decreased in the placentas of females only. At E17.5 placental and fetal body weights were similar and differences in MAPK were no longer present although HSD11B2 protein was elevated in placentas of DEX females. Levels of glucose or amino acid transporters were unaffected. \n\nCONCLUSIONS\nResults suggest sex specific responses to maternal GCs within the placenta. Decreased levels of MAPK protein in placentas of female fetuses suggest alterations in the MAPK pathway may contribute to the lower placental weights in this sex. This may contribute towards sex specific fetal programming of adult disease.","author":[{"dropping-particle":"","family":"Cuffe","given":"J.S.M.","non-dropping-particle":"","parse-names":false,"suffix":""},{"dropping-particle":"","family":"Dickinson","given":"H.","non-dropping-particle":"","parse-names":false,"suffix":""},{"dropping-particle":"","family":"Simmons","given":"D.G.","non-dropping-particle":"","parse-names":false,"suffix":""},{"dropping-particle":"","family":"Moritz","given":"K.M.","non-dropping-particle":"","parse-names":false,"suffix":""}],"container-title":"Placenta","id":"ITEM-1","issue":"12","issued":{"date-parts":[["2011","12","1"]]},"page":"981-989","publisher":"W.B. Saunders","title":"Sex specific changes in placental growth and MAPK following short term maternal dexamethasone exposure in the mouse","type":"article-journal","volume":"32"},"uris":["http://www.mendeley.com/documents/?uuid=8b5b2a99-2b7f-3a71-a5fa-4a60bc190402"]}],"mendeley":{"formattedCitation":"(Cuffe &lt;i&gt;et al.&lt;/i&gt;, 2011)","plainTextFormattedCitation":"(Cuffe et al., 2011)","previouslyFormattedCitation":"(Cuffe &lt;i&gt;et al.&lt;/i&gt;, 2011)"},"properties":{"noteIndex":0},"schema":"https://github.com/citation-style-language/schema/raw/master/csl-citation.json"}</w:instrText>
      </w:r>
      <w:r>
        <w:rPr>
          <w:sz w:val="22"/>
          <w:szCs w:val="22"/>
        </w:rPr>
        <w:fldChar w:fldCharType="separate"/>
      </w:r>
      <w:r w:rsidRPr="00EA2731">
        <w:rPr>
          <w:noProof/>
          <w:sz w:val="22"/>
          <w:szCs w:val="22"/>
        </w:rPr>
        <w:t xml:space="preserve">(Cuffe </w:t>
      </w:r>
      <w:r w:rsidRPr="00EA2731">
        <w:rPr>
          <w:i/>
          <w:noProof/>
          <w:sz w:val="22"/>
          <w:szCs w:val="22"/>
        </w:rPr>
        <w:t>et al.</w:t>
      </w:r>
      <w:r w:rsidRPr="00EA2731">
        <w:rPr>
          <w:noProof/>
          <w:sz w:val="22"/>
          <w:szCs w:val="22"/>
        </w:rPr>
        <w:t>, 2011)</w:t>
      </w:r>
      <w:r>
        <w:rPr>
          <w:sz w:val="22"/>
          <w:szCs w:val="22"/>
        </w:rPr>
        <w:fldChar w:fldCharType="end"/>
      </w:r>
      <w:r>
        <w:rPr>
          <w:sz w:val="22"/>
          <w:szCs w:val="22"/>
        </w:rPr>
        <w:t xml:space="preserve">. In lactating rats, maternal dexamethasone exposure at a dose of 100ug/kg/day showed altered offspring lipid profile at adulthood with increased liver cholesterol, low-density lipoproteins, and triglycerides </w:t>
      </w:r>
      <w:r>
        <w:rPr>
          <w:sz w:val="22"/>
          <w:szCs w:val="22"/>
        </w:rPr>
        <w:fldChar w:fldCharType="begin" w:fldLock="1"/>
      </w:r>
      <w:r>
        <w:rPr>
          <w:sz w:val="22"/>
          <w:szCs w:val="22"/>
        </w:rPr>
        <w:instrText>ADDIN CSL_CITATION {"citationItems":[{"id":"ITEM-1","itemData":{"ISSN":"0794-859X","PMID":"27506178","abstract":"It has been reported in human and animal studies that early exposure to glucocorticoids could retard growth and subsequent development of cardio metabolic diseases. Chronic exposure to glucocorticoids induced oxidative stress. Therefore, the role of oxidative stress in some of the observed metabolic imbalance needs to be elucidated. This study examined the effects of lactational dexamethasone exposure on metabolic imbalance and oxidative stress marker in the liver of male offspring of exposed mother. Twenty lactating dams were divided into 4 groups of 5 animals each. Group 1 was administered 0.02 ml/100gbwt/day normal saline through lactation days 1-21. Group 2, 3, and 4 were administered 100 µg/kgbwt/day dexamethasone for lactation days 1-7, 1-14, and 1-21 respectively. The male offspring were thereafter separated and sacrificed at 12weeks of age for evaluation of lipid profile and oxidative stress marker in the liver. Results from this study indicate that Total Cholesterol (TC), Triglycerides (TAG) and LDL- cholesterol (LDL-C) were significantly  higher in the Dex 1-7, Dex 1-14 and Dex 1-21 groups when compared with the control. HDL-Cholesterol (HDL-C) was significantly reduced in the Dex 1-7, Dex 1-14 and Dex 1-21 groups relative to the control. Basal Fasting Blood Sugar (FBS) was also significantly higher in the Dex 1-14 and Dex 1-21 groups when compared with the control. Liver malondialdehyde was significantly higher in the Dex1-14 and Dex1-21 group compared to the control. However, liver catalase and SOD activity were all significantly lower in Dex 1-7, Dex 1-14 and Dex 1-21 groups relative to control. Liver protein was significantly lower in the Dex1-14 and Dex1-21 treatment groups when compared with the control. Findings from this study suggest that there is possible increase in metabolic imbalance in the offspring of mother exposed to dexamethasone during lactation and these effects may be secondary to increase oxidative stress in the liver.","author":[{"dropping-particle":"","family":"Jeje","given":"S O","non-dropping-particle":"","parse-names":false,"suffix":""},{"dropping-particle":"","family":"Raji","given":"Yinusa","non-dropping-particle":"","parse-names":false,"suffix":""}],"container-title":"Nigerian journal of physiological sciences : official publication of the Physiological Society of Nigeria","id":"ITEM-1","issue":"1-2","issued":{"date-parts":[["2015","12","20"]]},"page":"131-7","title":"Effects of Maternal Dexamethasone Exposure During Lactation on Metabolic Imbalance and Oxidative Stress in the Liver of Male Offsprings of Wistar Rats.","type":"article-journal","volume":"30"},"uris":["http://www.mendeley.com/documents/?uuid=b63bb6d2-9f2c-336c-89ad-346fa61f6086"]}],"mendeley":{"formattedCitation":"(Jeje &amp; Raji, 2015)","plainTextFormattedCitation":"(Jeje &amp; Raji, 2015)","previouslyFormattedCitation":"(Jeje &amp; Raji, 2015)"},"properties":{"noteIndex":0},"schema":"https://github.com/citation-style-language/schema/raw/master/csl-citation.json"}</w:instrText>
      </w:r>
      <w:r>
        <w:rPr>
          <w:sz w:val="22"/>
          <w:szCs w:val="22"/>
        </w:rPr>
        <w:fldChar w:fldCharType="separate"/>
      </w:r>
      <w:r w:rsidRPr="00D55B08">
        <w:rPr>
          <w:noProof/>
          <w:sz w:val="22"/>
          <w:szCs w:val="22"/>
        </w:rPr>
        <w:t>(Jeje &amp; Raji, 2015)</w:t>
      </w:r>
      <w:r>
        <w:rPr>
          <w:sz w:val="22"/>
          <w:szCs w:val="22"/>
        </w:rPr>
        <w:fldChar w:fldCharType="end"/>
      </w:r>
      <w:r>
        <w:rPr>
          <w:sz w:val="22"/>
          <w:szCs w:val="22"/>
        </w:rPr>
        <w:t xml:space="preserve">. Liver high-density lipoprotein levels were reduced. The effect of this exposure on the offspring kidneys at 12 weeks of age, showed signs of necrosis and increased oxidative stress </w:t>
      </w:r>
      <w:r>
        <w:rPr>
          <w:sz w:val="22"/>
          <w:szCs w:val="22"/>
        </w:rPr>
        <w:fldChar w:fldCharType="begin" w:fldLock="1"/>
      </w:r>
      <w:r>
        <w:rPr>
          <w:sz w:val="22"/>
          <w:szCs w:val="22"/>
        </w:rPr>
        <w:instrText>ADDIN CSL_CITATION {"citationItems":[{"id":"ITEM-1","itemData":{"ISSN":"0309-3913","PMID":"29462528","abstract":"BACKGROUND The effects of maternal exposure to glucocorticoids during gestation on various organs in the offspring have been reported in literature. There is paucity of information on the effects of maternal glucocorticoids treatment during lactation on organ functions in the offspring. The present study was designed to investigate the changes in kidney function and oxidative stress biomarkers in offspring of dams treated with dexamethasone during lactation in Wistar rats METHODS: Twenty pregnant rats (180-200g) were divided into 4 groups (n=5). Group I was administered 0.02ml/100g/day of normal saline (subcutaneously, s.c) at lactation days 1-21 (control). Groups 2,3, and 4 were administered 100 μ/kg/day dexamethasone (Dex) (s.c) at lactation days 1-7 (Dexl-7),1-14(Dexl-14), and 1-21(Dexl-21) respectively. Evaluation of serum creatinine, urea and markers of oxidative stress in the kidney and histopathology of the kidney were carried out at 12 weeks of postnatal life. RESULTS Serum creatinine and urea levels were. significantly (p&lt;0.05) higher in the Dexl-7, DexI-14and Dexl-21 when compared with the control. Kidney MDA level was also significantly (p&lt;O.05) increased in the Dexl-7, Dexl-14 and Dexl-2lgroups when compared with the control. Kidney SOD activities, catalase activities and protein in the treatment groups Dexl-7, Dexl-14 and Dexl-21 were all significantly (p&lt;0.05) lower than the control. Histology of the kidney showed mild, moderate and severe tubular necrosis in the Dexl-7, Dexl-14 and Dexl-21 groups respectively. CONCLUSION Results suggest that maternal exposure to dexamethasone during lactation may lead to increase oxidative stress in the kidney and increase renal necrosis.","author":[{"dropping-particle":"","family":"Jeje","given":"S O","non-dropping-particle":"","parse-names":false,"suffix":""},{"dropping-particle":"","family":"Akindele","given":"O O","non-dropping-particle":"","parse-names":false,"suffix":""},{"dropping-particle":"","family":"Ushie","given":"G","non-dropping-particle":"","parse-names":false,"suffix":""},{"dropping-particle":"","family":"Rajil","given":"Y","non-dropping-particle":"","parse-names":false,"suffix":""}],"container-title":"African journal of medicine and medical sciences","id":"ITEM-1","issue":"3","issued":{"date-parts":[["2016","9"]]},"page":"237-242","title":"Changes in kidney function and oxidative stress biomarkers in offspring from dams treated with dexamethasone during lactation in Wistar rats.","type":"article-journal","volume":"45"},"uris":["http://www.mendeley.com/documents/?uuid=854aa971-c22e-3ce4-9cc0-78802ce506a1"]}],"mendeley":{"formattedCitation":"(Jeje &lt;i&gt;et al.&lt;/i&gt;, 2016)","plainTextFormattedCitation":"(Jeje et al., 2016)","previouslyFormattedCitation":"(Jeje &lt;i&gt;et al.&lt;/i&gt;, 2016)"},"properties":{"noteIndex":0},"schema":"https://github.com/citation-style-language/schema/raw/master/csl-citation.json"}</w:instrText>
      </w:r>
      <w:r>
        <w:rPr>
          <w:sz w:val="22"/>
          <w:szCs w:val="22"/>
        </w:rPr>
        <w:fldChar w:fldCharType="separate"/>
      </w:r>
      <w:r w:rsidRPr="00D55B08">
        <w:rPr>
          <w:noProof/>
          <w:sz w:val="22"/>
          <w:szCs w:val="22"/>
        </w:rPr>
        <w:t xml:space="preserve">(Jeje </w:t>
      </w:r>
      <w:r w:rsidRPr="00D55B08">
        <w:rPr>
          <w:i/>
          <w:noProof/>
          <w:sz w:val="22"/>
          <w:szCs w:val="22"/>
        </w:rPr>
        <w:t>et al.</w:t>
      </w:r>
      <w:r w:rsidRPr="00D55B08">
        <w:rPr>
          <w:noProof/>
          <w:sz w:val="22"/>
          <w:szCs w:val="22"/>
        </w:rPr>
        <w:t>, 2016)</w:t>
      </w:r>
      <w:r>
        <w:rPr>
          <w:sz w:val="22"/>
          <w:szCs w:val="22"/>
        </w:rPr>
        <w:fldChar w:fldCharType="end"/>
      </w:r>
      <w:r>
        <w:rPr>
          <w:sz w:val="22"/>
          <w:szCs w:val="22"/>
        </w:rPr>
        <w:t>. There is a paucity of research on t</w:t>
      </w:r>
      <w:r w:rsidRPr="00A8037D">
        <w:rPr>
          <w:sz w:val="22"/>
          <w:szCs w:val="22"/>
        </w:rPr>
        <w:t xml:space="preserve">he mechanisms by which maternal corticosteroids influence </w:t>
      </w:r>
      <w:r w:rsidRPr="00D55B08">
        <w:rPr>
          <w:sz w:val="22"/>
          <w:szCs w:val="22"/>
        </w:rPr>
        <w:t xml:space="preserve">offspring health. </w:t>
      </w:r>
    </w:p>
    <w:p w14:paraId="5A6DD86F" w14:textId="77777777" w:rsidR="00E45296" w:rsidRDefault="00E45296" w:rsidP="00E45296">
      <w:pPr>
        <w:rPr>
          <w:sz w:val="22"/>
          <w:szCs w:val="22"/>
        </w:rPr>
      </w:pPr>
      <w:r w:rsidRPr="00F45CBE">
        <w:rPr>
          <w:b/>
          <w:sz w:val="22"/>
          <w:szCs w:val="22"/>
        </w:rPr>
        <w:lastRenderedPageBreak/>
        <w:t xml:space="preserve">Aim </w:t>
      </w:r>
      <w:r>
        <w:rPr>
          <w:b/>
          <w:sz w:val="22"/>
          <w:szCs w:val="22"/>
        </w:rPr>
        <w:t>2</w:t>
      </w:r>
      <w:r w:rsidRPr="00F45CBE">
        <w:rPr>
          <w:b/>
          <w:sz w:val="22"/>
          <w:szCs w:val="22"/>
        </w:rPr>
        <w:t>.1:</w:t>
      </w:r>
      <w:r w:rsidRPr="00F45CBE">
        <w:rPr>
          <w:sz w:val="22"/>
          <w:szCs w:val="22"/>
        </w:rPr>
        <w:t xml:space="preserve"> Is mammary gland development altered after maternal GC exposure during gestation and/or lactation?</w:t>
      </w:r>
    </w:p>
    <w:p w14:paraId="43150B9E" w14:textId="77777777" w:rsidR="00E45296" w:rsidRDefault="00E45296" w:rsidP="00E45296">
      <w:pPr>
        <w:rPr>
          <w:sz w:val="22"/>
          <w:szCs w:val="22"/>
        </w:rPr>
      </w:pPr>
      <w:r w:rsidRPr="00F45CBE">
        <w:rPr>
          <w:b/>
          <w:sz w:val="22"/>
          <w:szCs w:val="22"/>
        </w:rPr>
        <w:t xml:space="preserve">Aim </w:t>
      </w:r>
      <w:r>
        <w:rPr>
          <w:b/>
          <w:sz w:val="22"/>
          <w:szCs w:val="22"/>
        </w:rPr>
        <w:t>2</w:t>
      </w:r>
      <w:r w:rsidRPr="00F45CBE">
        <w:rPr>
          <w:b/>
          <w:sz w:val="22"/>
          <w:szCs w:val="22"/>
        </w:rPr>
        <w:t>.2:</w:t>
      </w:r>
      <w:r w:rsidRPr="00F45CBE">
        <w:rPr>
          <w:sz w:val="22"/>
          <w:szCs w:val="22"/>
        </w:rPr>
        <w:t xml:space="preserve"> How does maternal time-dependent GC exposure affect milk </w:t>
      </w:r>
      <w:r>
        <w:rPr>
          <w:sz w:val="22"/>
          <w:szCs w:val="22"/>
        </w:rPr>
        <w:t>output and macronutrient composition</w:t>
      </w:r>
      <w:r w:rsidRPr="00F45CBE">
        <w:rPr>
          <w:sz w:val="22"/>
          <w:szCs w:val="22"/>
        </w:rPr>
        <w:t>?</w:t>
      </w:r>
      <w:r>
        <w:rPr>
          <w:sz w:val="22"/>
          <w:szCs w:val="22"/>
        </w:rPr>
        <w:t xml:space="preserve"> </w:t>
      </w:r>
    </w:p>
    <w:p w14:paraId="196B7874" w14:textId="77777777" w:rsidR="00E45296" w:rsidRPr="00F45CBE" w:rsidRDefault="00E45296" w:rsidP="00E45296">
      <w:pPr>
        <w:rPr>
          <w:sz w:val="22"/>
          <w:szCs w:val="22"/>
        </w:rPr>
      </w:pPr>
      <w:r w:rsidRPr="00F45CBE">
        <w:rPr>
          <w:b/>
          <w:sz w:val="22"/>
          <w:szCs w:val="22"/>
        </w:rPr>
        <w:t xml:space="preserve">Aim </w:t>
      </w:r>
      <w:r>
        <w:rPr>
          <w:b/>
          <w:sz w:val="22"/>
          <w:szCs w:val="22"/>
        </w:rPr>
        <w:t>2</w:t>
      </w:r>
      <w:r w:rsidRPr="00F45CBE">
        <w:rPr>
          <w:b/>
          <w:sz w:val="22"/>
          <w:szCs w:val="22"/>
        </w:rPr>
        <w:t>.</w:t>
      </w:r>
      <w:r>
        <w:rPr>
          <w:b/>
          <w:sz w:val="22"/>
          <w:szCs w:val="22"/>
        </w:rPr>
        <w:t>3</w:t>
      </w:r>
      <w:r w:rsidRPr="00F45CBE">
        <w:rPr>
          <w:b/>
          <w:sz w:val="22"/>
          <w:szCs w:val="22"/>
        </w:rPr>
        <w:t>:</w:t>
      </w:r>
      <w:r w:rsidRPr="00F45CBE">
        <w:rPr>
          <w:sz w:val="22"/>
          <w:szCs w:val="22"/>
        </w:rPr>
        <w:t xml:space="preserve"> Is</w:t>
      </w:r>
      <w:r>
        <w:rPr>
          <w:sz w:val="22"/>
          <w:szCs w:val="22"/>
        </w:rPr>
        <w:t xml:space="preserve"> maternal</w:t>
      </w:r>
      <w:r w:rsidRPr="00F45CBE">
        <w:rPr>
          <w:sz w:val="22"/>
          <w:szCs w:val="22"/>
        </w:rPr>
        <w:t xml:space="preserve"> </w:t>
      </w:r>
      <w:r>
        <w:rPr>
          <w:sz w:val="22"/>
          <w:szCs w:val="22"/>
        </w:rPr>
        <w:t xml:space="preserve">and </w:t>
      </w:r>
      <w:r w:rsidRPr="00F45CBE">
        <w:rPr>
          <w:sz w:val="22"/>
          <w:szCs w:val="22"/>
        </w:rPr>
        <w:t>offspring metabolic health altered after maternal GC exposure during gestation and/or lactation?</w:t>
      </w:r>
    </w:p>
    <w:p w14:paraId="71B25F40" w14:textId="77777777" w:rsidR="00CB42D0" w:rsidRDefault="00E45296" w:rsidP="00E45296">
      <w:pPr>
        <w:rPr>
          <w:rFonts w:cstheme="minorHAnsi"/>
          <w:sz w:val="22"/>
          <w:szCs w:val="22"/>
        </w:rPr>
      </w:pPr>
      <w:r w:rsidRPr="00851B15">
        <w:rPr>
          <w:rFonts w:cstheme="minorHAnsi"/>
          <w:b/>
          <w:sz w:val="22"/>
          <w:szCs w:val="22"/>
        </w:rPr>
        <w:t>Methods</w:t>
      </w:r>
      <w:r>
        <w:rPr>
          <w:rFonts w:cstheme="minorHAnsi"/>
          <w:b/>
          <w:sz w:val="22"/>
          <w:szCs w:val="22"/>
        </w:rPr>
        <w:t xml:space="preserve"> (Aims 2.1-2.3)</w:t>
      </w:r>
      <w:r w:rsidRPr="00851B15">
        <w:rPr>
          <w:rFonts w:cstheme="minorHAnsi"/>
          <w:b/>
          <w:sz w:val="22"/>
          <w:szCs w:val="22"/>
        </w:rPr>
        <w:t>:</w:t>
      </w:r>
      <w:r>
        <w:rPr>
          <w:rFonts w:cstheme="minorHAnsi"/>
          <w:sz w:val="22"/>
          <w:szCs w:val="22"/>
        </w:rPr>
        <w:t xml:space="preserve"> </w:t>
      </w:r>
    </w:p>
    <w:p w14:paraId="1E915811" w14:textId="48EC583F" w:rsidR="00CB42D0" w:rsidRDefault="00CB42D0" w:rsidP="00E45296">
      <w:pPr>
        <w:rPr>
          <w:rFonts w:cstheme="minorHAnsi"/>
          <w:sz w:val="22"/>
          <w:szCs w:val="22"/>
        </w:rPr>
      </w:pPr>
    </w:p>
    <w:p w14:paraId="2E023B16" w14:textId="68B1BC0F" w:rsidR="00CB42D0" w:rsidRDefault="00CB42D0" w:rsidP="00CB42D0">
      <w:pPr>
        <w:pStyle w:val="Heading1"/>
      </w:pPr>
      <w:r>
        <w:t>Experimental Design</w:t>
      </w:r>
    </w:p>
    <w:p w14:paraId="4AF8BBA1" w14:textId="62FCFD61" w:rsidR="00E45296" w:rsidRDefault="00E45296" w:rsidP="00E45296">
      <w:pPr>
        <w:rPr>
          <w:rFonts w:cstheme="minorHAnsi"/>
          <w:sz w:val="22"/>
          <w:szCs w:val="22"/>
        </w:rPr>
      </w:pPr>
      <w:r w:rsidRPr="00A52907">
        <w:rPr>
          <w:rFonts w:cstheme="minorHAnsi"/>
          <w:sz w:val="22"/>
          <w:szCs w:val="22"/>
        </w:rPr>
        <w:t>To assess the effects of glucocorticoids on milk production and milk volume, we</w:t>
      </w:r>
      <w:r w:rsidRPr="005F2C2A">
        <w:rPr>
          <w:rFonts w:cstheme="minorHAnsi"/>
          <w:sz w:val="22"/>
          <w:szCs w:val="22"/>
        </w:rPr>
        <w:t xml:space="preserve"> will obtain 8-week old C57B</w:t>
      </w:r>
      <w:r w:rsidR="001E3A31">
        <w:rPr>
          <w:rFonts w:cstheme="minorHAnsi"/>
          <w:sz w:val="22"/>
          <w:szCs w:val="22"/>
        </w:rPr>
        <w:t>L</w:t>
      </w:r>
      <w:r w:rsidRPr="005F2C2A">
        <w:rPr>
          <w:rFonts w:cstheme="minorHAnsi"/>
          <w:sz w:val="22"/>
          <w:szCs w:val="22"/>
        </w:rPr>
        <w:t xml:space="preserve">6/J mice from </w:t>
      </w:r>
      <w:r w:rsidR="00764174">
        <w:rPr>
          <w:rFonts w:cstheme="minorHAnsi"/>
          <w:sz w:val="22"/>
          <w:szCs w:val="22"/>
        </w:rPr>
        <w:t>The Jackson</w:t>
      </w:r>
      <w:r w:rsidRPr="005F2C2A">
        <w:rPr>
          <w:rFonts w:cstheme="minorHAnsi"/>
          <w:sz w:val="22"/>
          <w:szCs w:val="22"/>
        </w:rPr>
        <w:t xml:space="preserve"> </w:t>
      </w:r>
      <w:r w:rsidR="00764174">
        <w:rPr>
          <w:rFonts w:cstheme="minorHAnsi"/>
          <w:sz w:val="22"/>
          <w:szCs w:val="22"/>
        </w:rPr>
        <w:t>Laboratory</w:t>
      </w:r>
      <w:r w:rsidRPr="005F2C2A">
        <w:rPr>
          <w:rFonts w:cstheme="minorHAnsi"/>
          <w:sz w:val="22"/>
          <w:szCs w:val="22"/>
        </w:rPr>
        <w:t xml:space="preserve">. </w:t>
      </w:r>
      <w:r>
        <w:rPr>
          <w:rFonts w:cstheme="minorHAnsi"/>
          <w:sz w:val="22"/>
          <w:szCs w:val="22"/>
        </w:rPr>
        <w:t>M</w:t>
      </w:r>
      <w:r w:rsidRPr="005F2C2A">
        <w:rPr>
          <w:rFonts w:cstheme="minorHAnsi"/>
          <w:sz w:val="22"/>
          <w:szCs w:val="22"/>
        </w:rPr>
        <w:t xml:space="preserve">ice will be given </w:t>
      </w:r>
      <w:r>
        <w:rPr>
          <w:rFonts w:cstheme="minorHAnsi"/>
          <w:sz w:val="22"/>
          <w:szCs w:val="22"/>
        </w:rPr>
        <w:t>two</w:t>
      </w:r>
      <w:r w:rsidRPr="005F2C2A">
        <w:rPr>
          <w:rFonts w:cstheme="minorHAnsi"/>
          <w:sz w:val="22"/>
          <w:szCs w:val="22"/>
        </w:rPr>
        <w:t xml:space="preserve"> week</w:t>
      </w:r>
      <w:r>
        <w:rPr>
          <w:rFonts w:cstheme="minorHAnsi"/>
          <w:sz w:val="22"/>
          <w:szCs w:val="22"/>
        </w:rPr>
        <w:t>s</w:t>
      </w:r>
      <w:r w:rsidRPr="005F2C2A">
        <w:rPr>
          <w:rFonts w:cstheme="minorHAnsi"/>
          <w:sz w:val="22"/>
          <w:szCs w:val="22"/>
        </w:rPr>
        <w:t xml:space="preserve"> to acclimatize</w:t>
      </w:r>
      <w:r>
        <w:rPr>
          <w:rFonts w:cstheme="minorHAnsi"/>
          <w:sz w:val="22"/>
          <w:szCs w:val="22"/>
        </w:rPr>
        <w:t xml:space="preserve"> with </w:t>
      </w:r>
      <w:r>
        <w:rPr>
          <w:rFonts w:cstheme="minorHAnsi"/>
          <w:i/>
          <w:sz w:val="22"/>
          <w:szCs w:val="22"/>
        </w:rPr>
        <w:t xml:space="preserve">ad libitum </w:t>
      </w:r>
      <w:r>
        <w:rPr>
          <w:rFonts w:cstheme="minorHAnsi"/>
          <w:sz w:val="22"/>
          <w:szCs w:val="22"/>
        </w:rPr>
        <w:t xml:space="preserve">access to normal chow diet and water. After acclimatization, the first cohort of dams will be assigned to one group of the following: </w:t>
      </w:r>
      <w:commentRangeStart w:id="0"/>
      <w:r>
        <w:rPr>
          <w:rFonts w:cstheme="minorHAnsi"/>
          <w:sz w:val="22"/>
          <w:szCs w:val="22"/>
        </w:rPr>
        <w:t>control 1, control 2, experimental 1, or experimental 2.</w:t>
      </w:r>
      <w:commentRangeEnd w:id="0"/>
      <w:r w:rsidR="00001761">
        <w:rPr>
          <w:rStyle w:val="CommentReference"/>
        </w:rPr>
        <w:commentReference w:id="0"/>
      </w:r>
      <w:r>
        <w:rPr>
          <w:rFonts w:cstheme="minorHAnsi"/>
          <w:sz w:val="22"/>
          <w:szCs w:val="22"/>
        </w:rPr>
        <w:t xml:space="preserve"> The two control groups will have </w:t>
      </w:r>
      <w:r>
        <w:rPr>
          <w:rFonts w:cstheme="minorHAnsi"/>
          <w:i/>
          <w:sz w:val="22"/>
          <w:szCs w:val="22"/>
        </w:rPr>
        <w:t xml:space="preserve">ad libitum </w:t>
      </w:r>
      <w:r>
        <w:rPr>
          <w:rFonts w:cstheme="minorHAnsi"/>
          <w:sz w:val="22"/>
          <w:szCs w:val="22"/>
        </w:rPr>
        <w:t xml:space="preserve">access to normal chow diet and water. The two experimental groups will have </w:t>
      </w:r>
      <w:r w:rsidRPr="00D00741">
        <w:rPr>
          <w:rFonts w:cstheme="minorHAnsi"/>
          <w:i/>
          <w:sz w:val="22"/>
          <w:szCs w:val="22"/>
        </w:rPr>
        <w:t>ad libitum</w:t>
      </w:r>
      <w:r>
        <w:rPr>
          <w:rFonts w:cstheme="minorHAnsi"/>
          <w:sz w:val="22"/>
          <w:szCs w:val="22"/>
        </w:rPr>
        <w:t xml:space="preserve"> access to normal chow diet with dexamethasone administration in the drinking water at a dose of 1mg/kg/day. After one week of treatment, all groups in this cohort will be mated with age-matched male mice. The dexamethasone exposure will start one week prior to conception and will last all throughout gestation and lactation until postnatal day (PND) 16.5 and 21.5 for </w:t>
      </w:r>
      <w:commentRangeStart w:id="1"/>
      <w:r>
        <w:rPr>
          <w:rFonts w:cstheme="minorHAnsi"/>
          <w:sz w:val="22"/>
          <w:szCs w:val="22"/>
        </w:rPr>
        <w:t xml:space="preserve">experimental groups 1 and 2, respectively. </w:t>
      </w:r>
      <w:commentRangeEnd w:id="1"/>
      <w:r w:rsidR="006268CA">
        <w:rPr>
          <w:rStyle w:val="CommentReference"/>
        </w:rPr>
        <w:commentReference w:id="1"/>
      </w:r>
    </w:p>
    <w:p w14:paraId="799F11C4" w14:textId="66798CC7" w:rsidR="00925DB5" w:rsidRDefault="00925DB5" w:rsidP="00E45296">
      <w:pPr>
        <w:rPr>
          <w:rFonts w:cstheme="minorHAnsi"/>
          <w:sz w:val="22"/>
          <w:szCs w:val="22"/>
        </w:rPr>
      </w:pPr>
    </w:p>
    <w:p w14:paraId="601AA2CE" w14:textId="77777777" w:rsidR="00925DB5" w:rsidRDefault="00925DB5" w:rsidP="00E45296">
      <w:pPr>
        <w:rPr>
          <w:rFonts w:cstheme="minorHAnsi"/>
          <w:sz w:val="22"/>
          <w:szCs w:val="22"/>
        </w:rPr>
      </w:pPr>
    </w:p>
    <w:p w14:paraId="4342DFE3" w14:textId="77777777" w:rsidR="00E45296" w:rsidRDefault="00E45296" w:rsidP="00E45296">
      <w:pPr>
        <w:rPr>
          <w:rFonts w:cstheme="minorHAnsi"/>
          <w:sz w:val="22"/>
          <w:szCs w:val="22"/>
        </w:rPr>
      </w:pPr>
      <w:r>
        <w:rPr>
          <w:rFonts w:cstheme="minorHAnsi"/>
          <w:sz w:val="22"/>
          <w:szCs w:val="22"/>
        </w:rPr>
        <w:t xml:space="preserve"> In a second cohort, mice will be given two weeks to acclimatize. After acclimatization, mice will be simultaneously assigned to one of the following four groups: control 1, control 2, experimental 1, or experimental 2. Dams will then be mated with age-matched males after acclimatization. Both control 1 and control 2 groups in the second cohort will have </w:t>
      </w:r>
      <w:r w:rsidRPr="00D00741">
        <w:rPr>
          <w:rFonts w:cstheme="minorHAnsi"/>
          <w:i/>
          <w:sz w:val="22"/>
          <w:szCs w:val="22"/>
        </w:rPr>
        <w:t>ad libitum</w:t>
      </w:r>
      <w:r>
        <w:rPr>
          <w:rFonts w:cstheme="minorHAnsi"/>
          <w:sz w:val="22"/>
          <w:szCs w:val="22"/>
        </w:rPr>
        <w:t xml:space="preserve"> access to normal chow diet and water throughout gestation. Experimental groups 1 and 2 will be given dexamethasone in the drinking water at a dose of 1mg/kg/day </w:t>
      </w:r>
      <w:commentRangeStart w:id="2"/>
      <w:r>
        <w:rPr>
          <w:rFonts w:cstheme="minorHAnsi"/>
          <w:sz w:val="22"/>
          <w:szCs w:val="22"/>
        </w:rPr>
        <w:t>at the beginning of mating</w:t>
      </w:r>
      <w:commentRangeEnd w:id="2"/>
      <w:r w:rsidR="003F48CD">
        <w:rPr>
          <w:rStyle w:val="CommentReference"/>
        </w:rPr>
        <w:commentReference w:id="2"/>
      </w:r>
      <w:r>
        <w:rPr>
          <w:rFonts w:cstheme="minorHAnsi"/>
          <w:sz w:val="22"/>
          <w:szCs w:val="22"/>
        </w:rPr>
        <w:t xml:space="preserve">. Dexamethasone exposure for experimental groups 1 and 2 will last throughout gestation and lactation until PND16.5 and PND21.5, respectively. </w:t>
      </w:r>
    </w:p>
    <w:p w14:paraId="7793DD7B" w14:textId="159BB34E" w:rsidR="00E45296" w:rsidRDefault="00E45296" w:rsidP="00E45296">
      <w:pPr>
        <w:rPr>
          <w:rFonts w:cstheme="minorHAnsi"/>
          <w:sz w:val="22"/>
          <w:szCs w:val="22"/>
        </w:rPr>
      </w:pPr>
      <w:r>
        <w:rPr>
          <w:rFonts w:cstheme="minorHAnsi"/>
          <w:sz w:val="22"/>
          <w:szCs w:val="22"/>
        </w:rPr>
        <w:t>Male breeders from both cohorts will be removed from the cage after 18 days of mating to avoid the occurrence of a second pregnancy, which may bias our results due to changes in the hormonal milieu.</w:t>
      </w:r>
      <w:r>
        <w:rPr>
          <w:rFonts w:cstheme="minorHAnsi"/>
          <w:b/>
          <w:sz w:val="22"/>
          <w:szCs w:val="22"/>
        </w:rPr>
        <w:t xml:space="preserve"> </w:t>
      </w:r>
      <w:r>
        <w:rPr>
          <w:rFonts w:cstheme="minorHAnsi"/>
          <w:sz w:val="22"/>
          <w:szCs w:val="22"/>
        </w:rPr>
        <w:t xml:space="preserve">In both cohorts, the dams will undergo body mass assessment three times weekly and immediately postpartum using magnetic resonance to assess body composition. We will measure dam food and water intake weekly. We will check for litters on a daily basis after 2.5 weeks of mating. The number of pups born will be recorded to determine maternal fertility and pup viability. The offspring will be weighed at PND0.5, PND7.5, 14.5, 16.5, and at 21.5 depending on their group. </w:t>
      </w:r>
    </w:p>
    <w:p w14:paraId="113A78C0" w14:textId="0B37272F" w:rsidR="003A047B" w:rsidRDefault="003A047B" w:rsidP="00E45296">
      <w:pPr>
        <w:rPr>
          <w:rFonts w:cstheme="minorHAnsi"/>
          <w:b/>
          <w:sz w:val="22"/>
          <w:szCs w:val="22"/>
        </w:rPr>
      </w:pPr>
    </w:p>
    <w:p w14:paraId="241CE997" w14:textId="46543923" w:rsidR="00CB42D0" w:rsidRDefault="00CB42D0" w:rsidP="003A047B">
      <w:pPr>
        <w:pStyle w:val="Heading2"/>
      </w:pPr>
      <w:r>
        <w:t xml:space="preserve">Dexamethasone </w:t>
      </w:r>
      <w:commentRangeStart w:id="3"/>
      <w:r>
        <w:t>Exposure</w:t>
      </w:r>
      <w:commentRangeEnd w:id="3"/>
      <w:r>
        <w:rPr>
          <w:rStyle w:val="CommentReference"/>
          <w:rFonts w:asciiTheme="minorHAnsi" w:eastAsiaTheme="minorHAnsi" w:hAnsiTheme="minorHAnsi" w:cstheme="minorBidi"/>
          <w:color w:val="auto"/>
        </w:rPr>
        <w:commentReference w:id="3"/>
      </w:r>
    </w:p>
    <w:p w14:paraId="2820BB20" w14:textId="0AB77213" w:rsidR="00CB42D0" w:rsidRDefault="00CB42D0" w:rsidP="00CB42D0"/>
    <w:p w14:paraId="3AA00643" w14:textId="77777777" w:rsidR="00CB42D0" w:rsidRPr="00CB42D0" w:rsidRDefault="00CB42D0" w:rsidP="00CB42D0"/>
    <w:p w14:paraId="5DE6E9D9" w14:textId="5CD64B8B" w:rsidR="003A047B" w:rsidRPr="00A5358F" w:rsidRDefault="003A047B" w:rsidP="003A047B">
      <w:pPr>
        <w:pStyle w:val="Heading2"/>
      </w:pPr>
      <w:r>
        <w:t>Determining Milk Production</w:t>
      </w:r>
    </w:p>
    <w:p w14:paraId="7EA4A59A" w14:textId="5CDEBF67" w:rsidR="00E45296" w:rsidRDefault="00E45296" w:rsidP="00E45296">
      <w:pPr>
        <w:rPr>
          <w:rFonts w:cstheme="minorHAnsi"/>
          <w:sz w:val="22"/>
          <w:szCs w:val="22"/>
        </w:rPr>
      </w:pPr>
      <w:r>
        <w:rPr>
          <w:rFonts w:cstheme="minorHAnsi"/>
          <w:sz w:val="22"/>
          <w:szCs w:val="22"/>
        </w:rPr>
        <w:t xml:space="preserve">At PND10.5, we will determine milk output volume for both cohorts. To determine milk volume, we will use the weigh-suckle-weigh technique </w:t>
      </w:r>
      <w:r>
        <w:rPr>
          <w:rFonts w:cstheme="minorHAnsi"/>
          <w:sz w:val="22"/>
          <w:szCs w:val="22"/>
        </w:rPr>
        <w:fldChar w:fldCharType="begin" w:fldLock="1"/>
      </w:r>
      <w:r>
        <w:rPr>
          <w:rFonts w:cstheme="minorHAnsi"/>
          <w:sz w:val="22"/>
          <w:szCs w:val="22"/>
        </w:rPr>
        <w:instrText>ADDIN CSL_CITATION {"citationItems":[{"id":"ITEM-1","itemData":{"DOI":"10.3168/jds.S0022-0302(01)74516-X","abstract":"Lactose synthase (a complex of β1,4-galactosyltrans-ferase and α-lactalbumin) forms lactose in the Golgi complex of mammary epithelial cells. To determine whether α-lactalbumin is a limiting component in this complex, transgenic mice that expressed bovine α-lact-albumin were studied. Transgenic mice produced 0.5 to 1.5 mg/ml of bovine α-lactalbumin in their milk, 5-to 15-fold more α-lactalbumin than in milk of control mice. Transgenic and control mice produced milk with the same concentrations of lactose, cream, and total solids, and showed similar mammary gland growth, morphology, and histology. Milk from transgenic mice had 0.6% less protein than milk from control mice (P &lt; 0.05). The in vitro lactose synthase activity in mam-mary gland homogenates from α-lactalbumin transgenic mice was increased (P &lt; 0.05), demonstrating that bovine α-lactalbumin could interact with mu-rine β 1,4-galactosyltransferase. Pups reared by lactat-ing transgenic mice showed a 4% increase in growth on d 10 of lactation, suggesting that milk production was increased (P = 0.06). Milk volume, estimated using the weigh-suckle-weigh technique, tended to be higher (al-though not significantly) in transgenic mice (P = 0.11). These results suggest that augmenting α-lactalbumin expression in the dam increases the growth of suckling offspring. (Key words: α-lactalbumin, lactose synthase, milk production , transgenic mice) Abbreviation key: α-LA = α-lactalbumin, GT = β 1,4-galactosyltransferase, LS = lactose synthase, UDP = uridine diphosphate. Lactose is synthesized in the Golgi complex by lactose synthase (LS), a heterodimeric complex composed of α-lactalbumin (α-LA) and β 1,4-galactosyltransferase","author":[{"dropping-particle":"","family":"Boston","given":"W S","non-dropping-particle":"","parse-names":false,"suffix":""},{"dropping-particle":"","family":"Bleck","given":"G T","non-dropping-particle":"","parse-names":false,"suffix":""},{"dropping-particle":"","family":"Conroy","given":"J C","non-dropping-particle":"","parse-names":false,"suffix":""},{"dropping-particle":"","family":"Wheeler","given":"M B","non-dropping-particle":"","parse-names":false,"suffix":""},{"dropping-particle":"","family":"Miller","given":"D J","non-dropping-particle":"","parse-names":false,"suffix":""}],"container-title":"Journal of Dairy Science","id":"ITEM-1","issued":{"date-parts":[["2001"]]},"number-of-pages":"620-622","publisher":"American Dairy Science Association","title":"Short Communication: Effects of Increased Expression of α-Lactalbumin In Transgenic Mice on Milk Yield and Pup Growth","type":"report","volume":"84"},"uris":["http://www.mendeley.com/documents/?uuid=8ddb069d-8a81-326c-b013-ab09704732bd"]}],"mendeley":{"formattedCitation":"(Boston &lt;i&gt;et al.&lt;/i&gt;, 2001)","plainTextFormattedCitation":"(Boston et al., 2001)","previouslyFormattedCitation":"(Boston &lt;i&gt;et al.&lt;/i&gt;, 2001)"},"properties":{"noteIndex":0},"schema":"https://github.com/citation-style-language/schema/raw/master/csl-citation.json"}</w:instrText>
      </w:r>
      <w:r>
        <w:rPr>
          <w:rFonts w:cstheme="minorHAnsi"/>
          <w:sz w:val="22"/>
          <w:szCs w:val="22"/>
        </w:rPr>
        <w:fldChar w:fldCharType="separate"/>
      </w:r>
      <w:r w:rsidRPr="0076282F">
        <w:rPr>
          <w:rFonts w:cstheme="minorHAnsi"/>
          <w:noProof/>
          <w:sz w:val="22"/>
          <w:szCs w:val="22"/>
        </w:rPr>
        <w:t xml:space="preserve">(Boston </w:t>
      </w:r>
      <w:r w:rsidRPr="0076282F">
        <w:rPr>
          <w:rFonts w:cstheme="minorHAnsi"/>
          <w:i/>
          <w:noProof/>
          <w:sz w:val="22"/>
          <w:szCs w:val="22"/>
        </w:rPr>
        <w:t>et al.</w:t>
      </w:r>
      <w:r w:rsidRPr="0076282F">
        <w:rPr>
          <w:rFonts w:cstheme="minorHAnsi"/>
          <w:noProof/>
          <w:sz w:val="22"/>
          <w:szCs w:val="22"/>
        </w:rPr>
        <w:t>, 2001)</w:t>
      </w:r>
      <w:r>
        <w:rPr>
          <w:rFonts w:cstheme="minorHAnsi"/>
          <w:sz w:val="22"/>
          <w:szCs w:val="22"/>
        </w:rPr>
        <w:fldChar w:fldCharType="end"/>
      </w:r>
      <w:r>
        <w:rPr>
          <w:rFonts w:cstheme="minorHAnsi"/>
          <w:sz w:val="22"/>
          <w:szCs w:val="22"/>
        </w:rPr>
        <w:t xml:space="preserve">.Briefly,  we will weigh the dam then determine the aggregate weight of the pups. The dam and pups will then be separated for two hours. During the two-hour separation, the pups will be placed in a new cage and will be kept warm using a heating pad. In the meantime, the dam will remain in its initial cage with </w:t>
      </w:r>
      <w:r w:rsidRPr="006A61BB">
        <w:rPr>
          <w:rFonts w:cstheme="minorHAnsi"/>
          <w:i/>
          <w:sz w:val="22"/>
          <w:szCs w:val="22"/>
        </w:rPr>
        <w:t>ad libitum</w:t>
      </w:r>
      <w:r>
        <w:rPr>
          <w:rFonts w:cstheme="minorHAnsi"/>
          <w:sz w:val="22"/>
          <w:szCs w:val="22"/>
        </w:rPr>
        <w:t xml:space="preserve"> access to normal chow diet and water or dexamethasone-water based on its assigned group. After the two-hour </w:t>
      </w:r>
      <w:r>
        <w:rPr>
          <w:rFonts w:cstheme="minorHAnsi"/>
          <w:sz w:val="22"/>
          <w:szCs w:val="22"/>
        </w:rPr>
        <w:lastRenderedPageBreak/>
        <w:t xml:space="preserve">separation period, the dam will be weighed again and the aggregate weight of the pups will be measured. The pups will then be returned to the dam’s cage and will be allowed to nurse for one hour. At the end of the nursing timepoint, the dam will be weighed and the aggregate weight of the pups will be determined. After the one-hour nursing period, milk volume will be determined as the weight change of the dam and the pups.  </w:t>
      </w:r>
    </w:p>
    <w:p w14:paraId="6861ADE7" w14:textId="06596ECF" w:rsidR="003A047B" w:rsidRDefault="003A047B" w:rsidP="00E45296">
      <w:pPr>
        <w:rPr>
          <w:rFonts w:cstheme="minorHAnsi"/>
          <w:sz w:val="22"/>
          <w:szCs w:val="22"/>
        </w:rPr>
      </w:pPr>
    </w:p>
    <w:p w14:paraId="2FFCA04A" w14:textId="2F76143B" w:rsidR="003A047B" w:rsidRDefault="003A047B" w:rsidP="003A047B">
      <w:pPr>
        <w:pStyle w:val="Heading2"/>
      </w:pPr>
      <w:r>
        <w:t>Determining Milk Composition</w:t>
      </w:r>
    </w:p>
    <w:p w14:paraId="0D71F0C5" w14:textId="0794E6AC" w:rsidR="00E45296" w:rsidRDefault="00E45296" w:rsidP="00E45296">
      <w:pPr>
        <w:rPr>
          <w:rFonts w:cstheme="minorHAnsi"/>
          <w:sz w:val="22"/>
          <w:szCs w:val="22"/>
        </w:rPr>
      </w:pPr>
      <w:r>
        <w:rPr>
          <w:rFonts w:cstheme="minorHAnsi"/>
          <w:sz w:val="22"/>
          <w:szCs w:val="22"/>
        </w:rPr>
        <w:t xml:space="preserve">On PND16.5, we will collect milk samples (~0.5ml) from the nursing dams in groups control 1 and experimental 1 from both cohorts. Briefly, we will separate the dam and pups for 2 hours. The pups will be weighed and will undergo body composition assessment using </w:t>
      </w:r>
      <w:proofErr w:type="spellStart"/>
      <w:r>
        <w:rPr>
          <w:rFonts w:cstheme="minorHAnsi"/>
          <w:sz w:val="22"/>
          <w:szCs w:val="22"/>
        </w:rPr>
        <w:t>echoMRI</w:t>
      </w:r>
      <w:proofErr w:type="spellEnd"/>
      <w:r>
        <w:rPr>
          <w:rFonts w:cstheme="minorHAnsi"/>
          <w:sz w:val="22"/>
          <w:szCs w:val="22"/>
        </w:rPr>
        <w:t>. Afterwards, the pups will be sacrificed. We will anesthetize the dam after two hours of separation by intraperitoneal injection of Ketamine (0.1275g/kg body weight). We will then perform an intraperitoneal injection of oxytocin into the forelimb (2U/dam) to induce milk production. The dam’s nipples will be manually squeezed to promote milk letdown, and the milk will be collected into a 1.5 ml tube via suction. After milking is complete, the dam will</w:t>
      </w:r>
      <w:r w:rsidRPr="005E1C52">
        <w:rPr>
          <w:rFonts w:cstheme="minorHAnsi"/>
          <w:sz w:val="22"/>
          <w:szCs w:val="22"/>
        </w:rPr>
        <w:t xml:space="preserve"> immediately </w:t>
      </w:r>
      <w:r>
        <w:rPr>
          <w:rFonts w:cstheme="minorHAnsi"/>
          <w:sz w:val="22"/>
          <w:szCs w:val="22"/>
        </w:rPr>
        <w:t xml:space="preserve">be </w:t>
      </w:r>
      <w:r w:rsidRPr="005E1C52">
        <w:rPr>
          <w:rFonts w:cstheme="minorHAnsi"/>
          <w:sz w:val="22"/>
          <w:szCs w:val="22"/>
        </w:rPr>
        <w:t xml:space="preserve">sacrificed </w:t>
      </w:r>
      <w:r>
        <w:rPr>
          <w:rFonts w:cstheme="minorHAnsi"/>
          <w:sz w:val="22"/>
          <w:szCs w:val="22"/>
        </w:rPr>
        <w:t xml:space="preserve">using isoflurane and a secondary measure of cervical dislocation. We will then dissect the dam by a midline incision of the skin, </w:t>
      </w:r>
      <w:r w:rsidRPr="005E1C52">
        <w:rPr>
          <w:rFonts w:cstheme="minorHAnsi"/>
          <w:sz w:val="22"/>
          <w:szCs w:val="22"/>
        </w:rPr>
        <w:t>extract thoracic,</w:t>
      </w:r>
      <w:r>
        <w:rPr>
          <w:rFonts w:cstheme="minorHAnsi"/>
          <w:sz w:val="22"/>
          <w:szCs w:val="22"/>
        </w:rPr>
        <w:t xml:space="preserve"> </w:t>
      </w:r>
      <w:r w:rsidRPr="005E1C52">
        <w:rPr>
          <w:rFonts w:cstheme="minorHAnsi"/>
          <w:sz w:val="22"/>
          <w:szCs w:val="22"/>
        </w:rPr>
        <w:t>abdominal and inguinal mammary glands</w:t>
      </w:r>
      <w:r>
        <w:rPr>
          <w:rFonts w:cstheme="minorHAnsi"/>
          <w:sz w:val="22"/>
          <w:szCs w:val="22"/>
        </w:rPr>
        <w:t xml:space="preserve">. The lower mammary gland pads will be weighed. A small section of the lower mammary glands will be saved for paraffin embedding for histology while the rest will be snap frozen in liquid nitrogen and cryopreserved </w:t>
      </w:r>
      <w:commentRangeStart w:id="4"/>
      <w:r>
        <w:rPr>
          <w:rFonts w:cstheme="minorHAnsi"/>
          <w:sz w:val="22"/>
          <w:szCs w:val="22"/>
        </w:rPr>
        <w:t xml:space="preserve">to later determine mTORC1 expression as previously discussed via Western blotting. Briefly, we will determine protein expression </w:t>
      </w:r>
      <w:proofErr w:type="gramStart"/>
      <w:r>
        <w:rPr>
          <w:rFonts w:cstheme="minorHAnsi"/>
          <w:sz w:val="22"/>
          <w:szCs w:val="22"/>
        </w:rPr>
        <w:t xml:space="preserve">of  </w:t>
      </w:r>
      <w:proofErr w:type="spellStart"/>
      <w:r>
        <w:rPr>
          <w:rFonts w:cstheme="minorHAnsi"/>
          <w:sz w:val="22"/>
          <w:szCs w:val="22"/>
        </w:rPr>
        <w:t>mTORC</w:t>
      </w:r>
      <w:proofErr w:type="spellEnd"/>
      <w:proofErr w:type="gramEnd"/>
      <w:r>
        <w:rPr>
          <w:rFonts w:cstheme="minorHAnsi"/>
          <w:sz w:val="22"/>
          <w:szCs w:val="22"/>
        </w:rPr>
        <w:t xml:space="preserve">, </w:t>
      </w:r>
      <w:proofErr w:type="spellStart"/>
      <w:r>
        <w:rPr>
          <w:rFonts w:cstheme="minorHAnsi"/>
          <w:sz w:val="22"/>
          <w:szCs w:val="22"/>
        </w:rPr>
        <w:t>phoshph</w:t>
      </w:r>
      <w:proofErr w:type="spellEnd"/>
      <w:r>
        <w:rPr>
          <w:rFonts w:cstheme="minorHAnsi"/>
          <w:sz w:val="22"/>
          <w:szCs w:val="22"/>
        </w:rPr>
        <w:t>-mTOR, S6K, phosphorylated S6K, AKT, phosphorylated AKT, S6, phosphorylated S6, 4E-BP1, and phosphorylated 4E-BP1 using respective protein antibodies</w:t>
      </w:r>
      <w:commentRangeEnd w:id="4"/>
      <w:r w:rsidR="003A047B">
        <w:rPr>
          <w:rStyle w:val="CommentReference"/>
        </w:rPr>
        <w:commentReference w:id="4"/>
      </w:r>
      <w:r>
        <w:rPr>
          <w:rFonts w:cstheme="minorHAnsi"/>
          <w:sz w:val="22"/>
          <w:szCs w:val="22"/>
        </w:rPr>
        <w:t xml:space="preserve">. </w:t>
      </w:r>
      <w:r w:rsidRPr="005E1C52">
        <w:rPr>
          <w:rFonts w:cstheme="minorHAnsi"/>
          <w:sz w:val="22"/>
          <w:szCs w:val="22"/>
        </w:rPr>
        <w:t xml:space="preserve">Milk </w:t>
      </w:r>
      <w:r>
        <w:rPr>
          <w:rFonts w:cstheme="minorHAnsi"/>
          <w:sz w:val="22"/>
          <w:szCs w:val="22"/>
        </w:rPr>
        <w:t xml:space="preserve">protein </w:t>
      </w:r>
      <w:r w:rsidRPr="005E1C52">
        <w:rPr>
          <w:rFonts w:cstheme="minorHAnsi"/>
          <w:sz w:val="22"/>
          <w:szCs w:val="22"/>
        </w:rPr>
        <w:t xml:space="preserve">composition </w:t>
      </w:r>
      <w:r>
        <w:rPr>
          <w:rFonts w:cstheme="minorHAnsi"/>
          <w:sz w:val="22"/>
          <w:szCs w:val="22"/>
        </w:rPr>
        <w:t>will be</w:t>
      </w:r>
      <w:r w:rsidRPr="005E1C52">
        <w:rPr>
          <w:rFonts w:cstheme="minorHAnsi"/>
          <w:sz w:val="22"/>
          <w:szCs w:val="22"/>
        </w:rPr>
        <w:t xml:space="preserve"> analyzed using milk gels </w:t>
      </w:r>
      <w:r>
        <w:rPr>
          <w:rFonts w:cstheme="minorHAnsi"/>
          <w:sz w:val="22"/>
          <w:szCs w:val="22"/>
        </w:rPr>
        <w:t xml:space="preserve">and diluted milk samples (by a factor of 5, 1:4 ratio). We will check for whey acidic protein, alpha casein, beta casein, lactose, serum albumin. Milk fat composition will be analyzed by the </w:t>
      </w:r>
      <w:proofErr w:type="spellStart"/>
      <w:r w:rsidRPr="00E31A61">
        <w:rPr>
          <w:rFonts w:cstheme="minorHAnsi"/>
          <w:sz w:val="22"/>
          <w:szCs w:val="22"/>
        </w:rPr>
        <w:t>creamatocrit</w:t>
      </w:r>
      <w:proofErr w:type="spellEnd"/>
      <w:r w:rsidRPr="00E31A61">
        <w:rPr>
          <w:rFonts w:cstheme="minorHAnsi"/>
          <w:sz w:val="22"/>
          <w:szCs w:val="22"/>
        </w:rPr>
        <w:t xml:space="preserve"> method using a hematocrit centrifuge</w:t>
      </w:r>
      <w:r>
        <w:rPr>
          <w:rFonts w:cstheme="minorHAnsi"/>
          <w:sz w:val="22"/>
          <w:szCs w:val="22"/>
        </w:rPr>
        <w:t>.</w:t>
      </w:r>
    </w:p>
    <w:p w14:paraId="766214C5" w14:textId="10402667" w:rsidR="003A047B" w:rsidRDefault="003A047B" w:rsidP="00E45296">
      <w:pPr>
        <w:rPr>
          <w:rFonts w:cstheme="minorHAnsi"/>
          <w:sz w:val="22"/>
          <w:szCs w:val="22"/>
        </w:rPr>
      </w:pPr>
    </w:p>
    <w:p w14:paraId="080E05F4" w14:textId="73E7F0B5" w:rsidR="003A047B" w:rsidRPr="00E31A61" w:rsidRDefault="003A047B" w:rsidP="003A047B">
      <w:pPr>
        <w:pStyle w:val="Heading2"/>
      </w:pPr>
      <w:r>
        <w:t>Insulin Toler</w:t>
      </w:r>
      <w:r w:rsidR="00A90549">
        <w:t>a</w:t>
      </w:r>
      <w:r>
        <w:t>nce Test</w:t>
      </w:r>
    </w:p>
    <w:p w14:paraId="2A171F75" w14:textId="77777777" w:rsidR="007D131E" w:rsidRDefault="00E45296" w:rsidP="00E45296">
      <w:pPr>
        <w:rPr>
          <w:rFonts w:cstheme="minorHAnsi"/>
          <w:sz w:val="22"/>
          <w:szCs w:val="22"/>
        </w:rPr>
      </w:pPr>
      <w:r>
        <w:rPr>
          <w:rFonts w:cstheme="minorHAnsi"/>
          <w:sz w:val="22"/>
          <w:szCs w:val="22"/>
        </w:rPr>
        <w:t>Dams in groups control 2 and experimental 2 from both cohorts will undergo an insulin tolerance test (ITT) being challenged with 0.75</w:t>
      </w:r>
      <w:r w:rsidR="003A047B">
        <w:rPr>
          <w:rFonts w:cstheme="minorHAnsi"/>
          <w:sz w:val="22"/>
          <w:szCs w:val="22"/>
        </w:rPr>
        <w:t>mU</w:t>
      </w:r>
      <w:r>
        <w:rPr>
          <w:rFonts w:cstheme="minorHAnsi"/>
          <w:sz w:val="22"/>
          <w:szCs w:val="22"/>
        </w:rPr>
        <w:t>/kg</w:t>
      </w:r>
      <w:r w:rsidR="003A047B">
        <w:rPr>
          <w:rFonts w:cstheme="minorHAnsi"/>
          <w:sz w:val="22"/>
          <w:szCs w:val="22"/>
        </w:rPr>
        <w:t xml:space="preserve"> of lean body mass</w:t>
      </w:r>
      <w:r>
        <w:rPr>
          <w:rFonts w:cstheme="minorHAnsi"/>
          <w:sz w:val="22"/>
          <w:szCs w:val="22"/>
        </w:rPr>
        <w:t xml:space="preserve"> insulin after a 6-hour fast with access to water or dexamethasone and with their pups allowed to nurse during the fasting period. The effect of glucocorticoid treatment on dam’s insulin sensitivity will be determined. </w:t>
      </w:r>
      <w:commentRangeStart w:id="5"/>
      <w:r>
        <w:rPr>
          <w:rFonts w:cstheme="minorHAnsi"/>
          <w:sz w:val="22"/>
          <w:szCs w:val="22"/>
        </w:rPr>
        <w:t>After</w:t>
      </w:r>
      <w:commentRangeEnd w:id="5"/>
      <w:r w:rsidR="003A047B">
        <w:rPr>
          <w:rStyle w:val="CommentReference"/>
        </w:rPr>
        <w:commentReference w:id="5"/>
      </w:r>
      <w:r>
        <w:rPr>
          <w:rFonts w:cstheme="minorHAnsi"/>
          <w:sz w:val="22"/>
          <w:szCs w:val="22"/>
        </w:rPr>
        <w:t xml:space="preserve"> the ITT is done, dams will have </w:t>
      </w:r>
      <w:r>
        <w:rPr>
          <w:rFonts w:cstheme="minorHAnsi"/>
          <w:i/>
          <w:sz w:val="22"/>
          <w:szCs w:val="22"/>
        </w:rPr>
        <w:t xml:space="preserve">ad libitum </w:t>
      </w:r>
      <w:r>
        <w:rPr>
          <w:rFonts w:cstheme="minorHAnsi"/>
          <w:sz w:val="22"/>
          <w:szCs w:val="22"/>
        </w:rPr>
        <w:t xml:space="preserve">access to chow again. </w:t>
      </w:r>
    </w:p>
    <w:p w14:paraId="3497CB37" w14:textId="77777777" w:rsidR="007D131E" w:rsidRDefault="007D131E" w:rsidP="00E45296">
      <w:pPr>
        <w:rPr>
          <w:rFonts w:cstheme="minorHAnsi"/>
          <w:sz w:val="22"/>
          <w:szCs w:val="22"/>
        </w:rPr>
      </w:pPr>
    </w:p>
    <w:p w14:paraId="60D7AFCB" w14:textId="319033CF" w:rsidR="007D131E" w:rsidRDefault="007D131E" w:rsidP="007D131E">
      <w:pPr>
        <w:pStyle w:val="Heading2"/>
      </w:pPr>
      <w:commentRangeStart w:id="6"/>
      <w:r>
        <w:t>Evaluation of Offspring Metabolic Health</w:t>
      </w:r>
    </w:p>
    <w:p w14:paraId="672E77BA" w14:textId="583910D2" w:rsidR="00E45296" w:rsidRDefault="00E45296" w:rsidP="00E45296">
      <w:pPr>
        <w:rPr>
          <w:rFonts w:cstheme="minorHAnsi"/>
          <w:sz w:val="22"/>
          <w:szCs w:val="22"/>
        </w:rPr>
      </w:pPr>
      <w:r>
        <w:rPr>
          <w:rFonts w:cstheme="minorHAnsi"/>
          <w:sz w:val="22"/>
          <w:szCs w:val="22"/>
        </w:rPr>
        <w:t xml:space="preserve">The pups will be weighed at PND16.5 and will be remain in their respective cages until weaning at PND21.5. Upon weaning, pups will be weighed and weaned into new cages according to their sex. </w:t>
      </w:r>
      <w:commentRangeStart w:id="7"/>
      <w:r>
        <w:rPr>
          <w:rFonts w:cstheme="minorHAnsi"/>
          <w:sz w:val="22"/>
          <w:szCs w:val="22"/>
        </w:rPr>
        <w:t xml:space="preserve">Pups will have </w:t>
      </w:r>
      <w:r>
        <w:rPr>
          <w:rFonts w:cstheme="minorHAnsi"/>
          <w:i/>
          <w:sz w:val="22"/>
          <w:szCs w:val="22"/>
        </w:rPr>
        <w:t xml:space="preserve">ad libitum </w:t>
      </w:r>
      <w:r>
        <w:rPr>
          <w:rFonts w:cstheme="minorHAnsi"/>
          <w:sz w:val="22"/>
          <w:szCs w:val="22"/>
        </w:rPr>
        <w:t>access to water and normal chow diet at weaning.</w:t>
      </w:r>
      <w:commentRangeEnd w:id="7"/>
      <w:r w:rsidR="00CB42D0">
        <w:rPr>
          <w:rStyle w:val="CommentReference"/>
        </w:rPr>
        <w:commentReference w:id="7"/>
      </w:r>
      <w:r>
        <w:rPr>
          <w:rFonts w:cstheme="minorHAnsi"/>
          <w:sz w:val="22"/>
          <w:szCs w:val="22"/>
        </w:rPr>
        <w:t xml:space="preserve"> Their water and food intake will be reported weekly. Weaned pups will undergo body composition analysis at weaning and 3 times weekly thereafter. At 6 weeks of age, offspring will undergo glucose tolerance test (GTT) to determine metabolic health. Within the same week and at 6 weeks of age, offspring will be sacrificed and their fat pads (</w:t>
      </w:r>
      <w:proofErr w:type="spellStart"/>
      <w:r>
        <w:rPr>
          <w:rFonts w:cstheme="minorHAnsi"/>
          <w:sz w:val="22"/>
          <w:szCs w:val="22"/>
        </w:rPr>
        <w:t>eWAT</w:t>
      </w:r>
      <w:proofErr w:type="spellEnd"/>
      <w:r>
        <w:rPr>
          <w:rFonts w:cstheme="minorHAnsi"/>
          <w:sz w:val="22"/>
          <w:szCs w:val="22"/>
        </w:rPr>
        <w:t xml:space="preserve"> and </w:t>
      </w:r>
      <w:proofErr w:type="spellStart"/>
      <w:r>
        <w:rPr>
          <w:rFonts w:cstheme="minorHAnsi"/>
          <w:sz w:val="22"/>
          <w:szCs w:val="22"/>
        </w:rPr>
        <w:t>iWAT</w:t>
      </w:r>
      <w:proofErr w:type="spellEnd"/>
      <w:r>
        <w:rPr>
          <w:rFonts w:cstheme="minorHAnsi"/>
          <w:sz w:val="22"/>
          <w:szCs w:val="22"/>
        </w:rPr>
        <w:t>) will be collected for molecular studies to assess mTORC1 protein expression via Western blotting as described earlier.</w:t>
      </w:r>
      <w:commentRangeEnd w:id="6"/>
      <w:r w:rsidR="007D131E">
        <w:rPr>
          <w:rStyle w:val="CommentReference"/>
        </w:rPr>
        <w:commentReference w:id="6"/>
      </w:r>
    </w:p>
    <w:p w14:paraId="20473FA8" w14:textId="6861C1B5" w:rsidR="003701CA" w:rsidRDefault="003701CA" w:rsidP="00CB42D0">
      <w:pPr>
        <w:pStyle w:val="Heading1"/>
      </w:pPr>
    </w:p>
    <w:p w14:paraId="09512702" w14:textId="023F75E5" w:rsidR="003701CA" w:rsidRDefault="003701CA" w:rsidP="00CB42D0">
      <w:pPr>
        <w:pStyle w:val="Heading1"/>
      </w:pPr>
      <w:r>
        <w:t>Expected Results</w:t>
      </w:r>
    </w:p>
    <w:p w14:paraId="7CB40351" w14:textId="579A83B8" w:rsidR="00E45296" w:rsidRDefault="00E45296" w:rsidP="00E45296">
      <w:pPr>
        <w:rPr>
          <w:rFonts w:cstheme="minorHAnsi"/>
          <w:sz w:val="22"/>
          <w:szCs w:val="22"/>
        </w:rPr>
      </w:pPr>
      <w:r w:rsidRPr="007E7903">
        <w:rPr>
          <w:rFonts w:cstheme="minorHAnsi"/>
          <w:b/>
          <w:sz w:val="22"/>
          <w:szCs w:val="22"/>
        </w:rPr>
        <w:t>Expected Results (Aims 2.1</w:t>
      </w:r>
      <w:r>
        <w:rPr>
          <w:rFonts w:cstheme="minorHAnsi"/>
          <w:sz w:val="22"/>
          <w:szCs w:val="22"/>
        </w:rPr>
        <w:t xml:space="preserve">): As high doses of glucocorticoids given to adrenalectomized rodents caused mammary gland regression, I hypothesize that dexamethasone will have a time-dependent effect, by which a prolonged exposure starting a week prior to conception (cohort 1) will reduce mammogenesis </w:t>
      </w:r>
      <w:r w:rsidRPr="00B30867">
        <w:rPr>
          <w:rFonts w:cstheme="minorHAnsi"/>
          <w:sz w:val="22"/>
          <w:szCs w:val="22"/>
        </w:rPr>
        <w:t>and alveolar development more so than when introduced at conception (cohort 2). This will be evident</w:t>
      </w:r>
      <w:r>
        <w:rPr>
          <w:rFonts w:cstheme="minorHAnsi"/>
          <w:sz w:val="22"/>
          <w:szCs w:val="22"/>
        </w:rPr>
        <w:t xml:space="preserve"> in the reduced size of the glands and the reduced branching. </w:t>
      </w:r>
    </w:p>
    <w:p w14:paraId="5DBC0628" w14:textId="114514FC" w:rsidR="003701CA" w:rsidRDefault="003701CA" w:rsidP="00E45296">
      <w:pPr>
        <w:rPr>
          <w:rFonts w:cstheme="minorHAnsi"/>
          <w:sz w:val="22"/>
          <w:szCs w:val="22"/>
        </w:rPr>
      </w:pPr>
    </w:p>
    <w:p w14:paraId="2242C2F8" w14:textId="763E5924" w:rsidR="003701CA" w:rsidRDefault="003701CA" w:rsidP="00E45296">
      <w:pPr>
        <w:rPr>
          <w:rFonts w:cstheme="minorHAnsi"/>
          <w:sz w:val="22"/>
          <w:szCs w:val="22"/>
        </w:rPr>
      </w:pPr>
    </w:p>
    <w:p w14:paraId="50EEAAFF" w14:textId="77777777" w:rsidR="003701CA" w:rsidRDefault="003701CA" w:rsidP="00E45296">
      <w:pPr>
        <w:rPr>
          <w:rFonts w:cstheme="minorHAnsi"/>
          <w:sz w:val="22"/>
          <w:szCs w:val="22"/>
        </w:rPr>
      </w:pPr>
    </w:p>
    <w:p w14:paraId="20F03815" w14:textId="6F22C848" w:rsidR="00E45296" w:rsidRDefault="00E45296" w:rsidP="00E45296">
      <w:pPr>
        <w:rPr>
          <w:rFonts w:cstheme="minorHAnsi"/>
          <w:sz w:val="22"/>
          <w:szCs w:val="22"/>
        </w:rPr>
      </w:pPr>
      <w:r w:rsidRPr="007E7903">
        <w:rPr>
          <w:rFonts w:cstheme="minorHAnsi"/>
          <w:b/>
          <w:sz w:val="22"/>
          <w:szCs w:val="22"/>
        </w:rPr>
        <w:t>Expected Results (Aims 2.</w:t>
      </w:r>
      <w:r>
        <w:rPr>
          <w:rFonts w:cstheme="minorHAnsi"/>
          <w:b/>
          <w:sz w:val="22"/>
          <w:szCs w:val="22"/>
        </w:rPr>
        <w:t>2</w:t>
      </w:r>
      <w:r>
        <w:rPr>
          <w:rFonts w:cstheme="minorHAnsi"/>
          <w:sz w:val="22"/>
          <w:szCs w:val="22"/>
        </w:rPr>
        <w:t>): As I expect that mammary gland development will be impaired, this will limit the mammary gland capacity to produce milk. Consistent with findings of reduced milk output after glucocorticoid treatment during lactation, I expect a bigger decrease in milk output volume or the lack of milk production and nursing in cohort 1 than cohort 2.</w:t>
      </w:r>
      <w:r w:rsidRPr="00B30867">
        <w:rPr>
          <w:rFonts w:cstheme="minorHAnsi"/>
          <w:sz w:val="22"/>
          <w:szCs w:val="22"/>
        </w:rPr>
        <w:t xml:space="preserve"> </w:t>
      </w:r>
      <w:r>
        <w:rPr>
          <w:rFonts w:cstheme="minorHAnsi"/>
          <w:sz w:val="22"/>
          <w:szCs w:val="22"/>
        </w:rPr>
        <w:t>Furthermore, I hypothesize that milk composition, if available, will consist of reduced macronutrients (lactose, protein and fat) more so in cohort 1 than cohort 2. This is consistent with the results seen when high doses of glucocorticoids were given during lactation.</w:t>
      </w:r>
    </w:p>
    <w:p w14:paraId="246A7595" w14:textId="232D9FAF" w:rsidR="003701CA" w:rsidRDefault="003701CA" w:rsidP="00E45296">
      <w:pPr>
        <w:rPr>
          <w:rFonts w:cstheme="minorHAnsi"/>
          <w:sz w:val="22"/>
          <w:szCs w:val="22"/>
        </w:rPr>
      </w:pPr>
    </w:p>
    <w:p w14:paraId="2853CC26" w14:textId="77777777" w:rsidR="003701CA" w:rsidRDefault="003701CA" w:rsidP="00E45296">
      <w:pPr>
        <w:rPr>
          <w:rFonts w:cstheme="minorHAnsi"/>
          <w:sz w:val="22"/>
          <w:szCs w:val="22"/>
        </w:rPr>
      </w:pPr>
    </w:p>
    <w:p w14:paraId="3AA448A2" w14:textId="31CBA3E6" w:rsidR="00E45296" w:rsidRDefault="00E45296" w:rsidP="00E45296">
      <w:pPr>
        <w:rPr>
          <w:rFonts w:cstheme="minorHAnsi"/>
          <w:sz w:val="22"/>
          <w:szCs w:val="22"/>
        </w:rPr>
      </w:pPr>
      <w:r w:rsidRPr="007E7903">
        <w:rPr>
          <w:rFonts w:cstheme="minorHAnsi"/>
          <w:b/>
          <w:sz w:val="22"/>
          <w:szCs w:val="22"/>
        </w:rPr>
        <w:t>Expected Results (Aims 2.</w:t>
      </w:r>
      <w:r>
        <w:rPr>
          <w:rFonts w:cstheme="minorHAnsi"/>
          <w:b/>
          <w:sz w:val="22"/>
          <w:szCs w:val="22"/>
        </w:rPr>
        <w:t>3</w:t>
      </w:r>
      <w:r>
        <w:rPr>
          <w:rFonts w:cstheme="minorHAnsi"/>
          <w:sz w:val="22"/>
          <w:szCs w:val="22"/>
        </w:rPr>
        <w:t xml:space="preserve">): As </w:t>
      </w:r>
      <w:commentRangeStart w:id="8"/>
      <w:r>
        <w:rPr>
          <w:rFonts w:cstheme="minorHAnsi"/>
          <w:sz w:val="22"/>
          <w:szCs w:val="22"/>
        </w:rPr>
        <w:t xml:space="preserve">glucocorticoids cause hyperglycemia </w:t>
      </w:r>
      <w:commentRangeEnd w:id="8"/>
      <w:r w:rsidR="000835B2">
        <w:rPr>
          <w:rStyle w:val="CommentReference"/>
        </w:rPr>
        <w:commentReference w:id="8"/>
      </w:r>
      <w:r>
        <w:rPr>
          <w:rFonts w:cstheme="minorHAnsi"/>
          <w:sz w:val="22"/>
          <w:szCs w:val="22"/>
        </w:rPr>
        <w:fldChar w:fldCharType="begin" w:fldLock="1"/>
      </w:r>
      <w:r>
        <w:rPr>
          <w:rFonts w:cstheme="minorHAnsi"/>
          <w:sz w:val="22"/>
          <w:szCs w:val="22"/>
        </w:rPr>
        <w:instrText>ADDIN CSL_CITATION {"citationItems":[{"id":"ITEM-1","itemData":{"DOI":"10.4239/wjd.v6.i8.1073","ISSN":"1948-9358","PMID":"26240704","abstract":"Steroids are drugs that have been used extensively in a variety of conditions. Although widely prescribed for their anti-inflammatory and immunosuppressive properties, glucocorticoids have several side effects, being hyperglycemia one of the most common and representative. In the present review, we discuss the main epidemiologic characteristics associated with steroid use, with emphasis on the identification of high risk populations. Additionally we present the pathophysiology of corticosteroid induced hyperglycemia as well as the pharmacokinetics and pharmacodynamics associated with steroid use. We propose a treatment strategy based on previous reports and the understanding of the mechanism of action of both, the different types of glucocorticoids and the treatment options, in both the ambulatory and the hospital setting. Finally, we present some of the recent scientific advances as well as some options for future use of glucocorticoids.","author":[{"dropping-particle":"","family":"Tamez-Pérez","given":"Héctor Eloy","non-dropping-particle":"","parse-names":false,"suffix":""},{"dropping-particle":"","family":"Quintanilla-Flores","given":"Dania Lizet","non-dropping-particle":"","parse-names":false,"suffix":""},{"dropping-particle":"","family":"Rodríguez-Gutiérrez","given":"René","non-dropping-particle":"","parse-names":false,"suffix":""},{"dropping-particle":"","family":"González-González","given":"José Gerardo","non-dropping-particle":"","parse-names":false,"suffix":""},{"dropping-particle":"","family":"Tamez-Peña","given":"Alejandra Lorena","non-dropping-particle":"","parse-names":false,"suffix":""}],"container-title":"World journal of diabetes","id":"ITEM-1","issue":"8","issued":{"date-parts":[["2015","7","25"]]},"page":"1073-81","publisher":"Baishideng Publishing Group Inc","title":"Steroid hyperglycemia: Prevalence, early detection and therapeutic recommendations: A narrative review.","type":"article-journal","volume":"6"},"uris":["http://www.mendeley.com/documents/?uuid=4375d0c9-98f5-3151-8e58-5c08c2aa32d3"]},{"id":"ITEM-2","itemData":{"DOI":"10.3803/EnM.2017.32.2.180","ISSN":"2093-596X","PMID":"28555464","abstract":"Glucocorticoids are widely used as potent anti-inflammatory and immunosuppressive drugs to treat a wide range of diseases. However, they are also associated with a number of side effects, including new-onset hyperglycemia in patients without a history of diabetes mellitus (DM) or severely uncontrolled hyperglycemia in patients with known DM. Glucocorticoid-induced diabetes mellitus (GIDM) is a common and potentially harmful problem in clinical practice, affecting almost all medical specialties, but is often difficult to detect in clinical settings. However, scientific evidence is lacking regarding the effects of GIDM, as well as strategies for prevention and treatment. Similarly to nonsteroid-related DM, the principles of early detection and risk factor modification apply. Screening for GIDM should be considered in all patients treated with medium to high doses of glucocorticoids. Challenges in the management of GIDM stem from wide fluctuations in postprandial hyperglycemia and the lack of clearly defined treatment protocols. Together with lifestyle measures, hypoglycemic drugs with insulin-sensitizing effects are indicated. However, insulin therapy is often unavoidable, to the point that insulin can be considered the drug of choice. The treatment of GIDM should take into account the degree and pattern of hyperglycemia, as well as the type, dose, and schedule of glucocorticoid used. Moreover, it is essential to instruct the patient and/or the patient's family about how to perform the necessary adjustments. Prospective studies are needed to answer the remaining questions regarding GIDM.","author":[{"dropping-particle":"","family":"Suh","given":"Sunghwan","non-dropping-particle":"","parse-names":false,"suffix":""},{"dropping-particle":"","family":"Park","given":"Mi Kyoung","non-dropping-particle":"","parse-names":false,"suffix":""}],"container-title":"Endocrinology and metabolism (Seoul, Korea)","id":"ITEM-2","issue":"2","issued":{"date-parts":[["2017","6"]]},"page":"180-189","publisher":"Korean Endocrinology Society","title":"Glucocorticoid-Induced Diabetes Mellitus: An Important but Overlooked Problem.","type":"article-journal","volume":"32"},"uris":["http://www.mendeley.com/documents/?uuid=e2af3d19-2541-3bc0-ad6f-b24fc7e46798"]}],"mendeley":{"formattedCitation":"(Tamez-Pérez &lt;i&gt;et al.&lt;/i&gt;, 2015; Suh &amp; Park, 2017)","plainTextFormattedCitation":"(Tamez-Pérez et al., 2015; Suh &amp; Park, 2017)","previouslyFormattedCitation":"(Tamez-Pérez &lt;i&gt;et al.&lt;/i&gt;, 2015; Suh &amp; Park, 2017)"},"properties":{"noteIndex":0},"schema":"https://github.com/citation-style-language/schema/raw/master/csl-citation.json"}</w:instrText>
      </w:r>
      <w:r>
        <w:rPr>
          <w:rFonts w:cstheme="minorHAnsi"/>
          <w:sz w:val="22"/>
          <w:szCs w:val="22"/>
        </w:rPr>
        <w:fldChar w:fldCharType="separate"/>
      </w:r>
      <w:r w:rsidRPr="00B54170">
        <w:rPr>
          <w:rFonts w:cstheme="minorHAnsi"/>
          <w:noProof/>
          <w:sz w:val="22"/>
          <w:szCs w:val="22"/>
        </w:rPr>
        <w:t xml:space="preserve">(Tamez-Pérez </w:t>
      </w:r>
      <w:r w:rsidRPr="00B54170">
        <w:rPr>
          <w:rFonts w:cstheme="minorHAnsi"/>
          <w:i/>
          <w:noProof/>
          <w:sz w:val="22"/>
          <w:szCs w:val="22"/>
        </w:rPr>
        <w:t>et al.</w:t>
      </w:r>
      <w:r w:rsidRPr="00B54170">
        <w:rPr>
          <w:rFonts w:cstheme="minorHAnsi"/>
          <w:noProof/>
          <w:sz w:val="22"/>
          <w:szCs w:val="22"/>
        </w:rPr>
        <w:t>, 2015; Suh &amp; Park, 2017)</w:t>
      </w:r>
      <w:r>
        <w:rPr>
          <w:rFonts w:cstheme="minorHAnsi"/>
          <w:sz w:val="22"/>
          <w:szCs w:val="22"/>
        </w:rPr>
        <w:fldChar w:fldCharType="end"/>
      </w:r>
      <w:r>
        <w:rPr>
          <w:rFonts w:cstheme="minorHAnsi"/>
          <w:sz w:val="22"/>
          <w:szCs w:val="22"/>
        </w:rPr>
        <w:t>, I hypothesize that dams exposed to dexamethasone in both cohorts will be hyperglycemic during the ITT compared to their respective controls. Given the effects of antenatal glucocorticoid exposure on offspring health, I hypothesize that offspring from both cohorts will have reduced weights at birth with cohort 1 having higher reductions than cohort 2. Given the expected reduced milk output and macronutrient composition, I expect offspring weights to</w:t>
      </w:r>
      <w:commentRangeStart w:id="9"/>
      <w:r>
        <w:rPr>
          <w:rFonts w:cstheme="minorHAnsi"/>
          <w:sz w:val="22"/>
          <w:szCs w:val="22"/>
        </w:rPr>
        <w:t xml:space="preserve"> remain lower </w:t>
      </w:r>
      <w:commentRangeEnd w:id="9"/>
      <w:r w:rsidR="00CB42D0">
        <w:rPr>
          <w:rStyle w:val="CommentReference"/>
        </w:rPr>
        <w:commentReference w:id="9"/>
      </w:r>
      <w:r>
        <w:rPr>
          <w:rFonts w:cstheme="minorHAnsi"/>
          <w:sz w:val="22"/>
          <w:szCs w:val="22"/>
        </w:rPr>
        <w:t xml:space="preserve">than their control counterparts. Fat mass in experimental offspring is expected to be higher despite an overall less body weight indicating </w:t>
      </w:r>
      <w:commentRangeStart w:id="10"/>
      <w:r>
        <w:rPr>
          <w:rFonts w:cstheme="minorHAnsi"/>
          <w:sz w:val="22"/>
          <w:szCs w:val="22"/>
        </w:rPr>
        <w:t xml:space="preserve">impaired metabolic health </w:t>
      </w:r>
      <w:commentRangeEnd w:id="10"/>
      <w:r w:rsidR="00CB42D0">
        <w:rPr>
          <w:rStyle w:val="CommentReference"/>
        </w:rPr>
        <w:commentReference w:id="10"/>
      </w:r>
      <w:r>
        <w:rPr>
          <w:rFonts w:cstheme="minorHAnsi"/>
          <w:sz w:val="22"/>
          <w:szCs w:val="22"/>
        </w:rPr>
        <w:t xml:space="preserve">of the offspring. When offspring undergo the GTT at 6 weeks of age, I expect that experimental offspring to be hyperglycemic with impaired </w:t>
      </w:r>
      <w:commentRangeStart w:id="11"/>
      <w:r>
        <w:rPr>
          <w:rFonts w:cstheme="minorHAnsi"/>
          <w:sz w:val="22"/>
          <w:szCs w:val="22"/>
        </w:rPr>
        <w:t>insulin sensitivity</w:t>
      </w:r>
      <w:commentRangeEnd w:id="11"/>
      <w:r w:rsidR="00CB42D0">
        <w:rPr>
          <w:rStyle w:val="CommentReference"/>
        </w:rPr>
        <w:commentReference w:id="11"/>
      </w:r>
      <w:r>
        <w:rPr>
          <w:rFonts w:cstheme="minorHAnsi"/>
          <w:sz w:val="22"/>
          <w:szCs w:val="22"/>
        </w:rPr>
        <w:t xml:space="preserve">. Fat pads collected from these offspring are expected to have higher weights than controls. mTORC1 activity is expected to be higher in experimental offspring, as mTORC1 activity promotes lipogenesis and is increased in obesity, which in our case is reflected in a thin-fat phenotype in the offspring </w:t>
      </w:r>
      <w:r>
        <w:rPr>
          <w:rFonts w:cstheme="minorHAnsi"/>
          <w:sz w:val="22"/>
          <w:szCs w:val="22"/>
        </w:rPr>
        <w:fldChar w:fldCharType="begin" w:fldLock="1"/>
      </w:r>
      <w:r>
        <w:rPr>
          <w:rFonts w:cstheme="minorHAnsi"/>
          <w:sz w:val="22"/>
          <w:szCs w:val="22"/>
        </w:rPr>
        <w:instrText>ADDIN CSL_CITATION {"citationItems":[{"id":"ITEM-1","itemData":{"DOI":"10.1210/en.2004-0921","ISSN":"0013-7227","PMID":"15604215","abstract":"The mammalian target of rapamycin (mTOR) pathway integrates insulin and nutrient signaling in numerous cell types. Recent studies also suggest that this pathway negatively modulates insulin signaling to phosphatidylinositol 3-kinase/Akt in adipose and muscle cells. However, it is still unclear whether activation of the mTOR pathway is increased in obesity and if it could be involved in the promotion of insulin resistance. In this paper we show that basal (fasting state) activation of mTOR and its downstream target S6K1 is markedly elevated in liver and skeletal muscle of obese rats fed a high fat diet compared with chow-fed, lean controls. Time-course studies also revealed that mTOR and S6K1 activation by insulin was accelerated in tissues of obese rats, in association with increased inhibitory phosphorylation of insulin receptor substrate-1 (IRS-1) on Ser636/Ser639 and impaired Akt activation. The relationship between mTOR/S6K1 overactivation and impaired insulin signaling to Akt was also examined in hepatic cells in vitro. Insulin caused a time-dependent activation of mTOR and S6K1 in HepG2 cells. This was associated with increased IRS-1 phosphorylation on Ser636/Ser639. Inhibition of mTOR/S6K1 by rapamycin blunted insulin-induced Ser636/Ser639 phosphorylation of IRS-1, leading to a rapid (approximately 5 min) and persistent increase in IRS-1-associated phosphatidylinositol 3-kinase activity and Akt phosphorylation. These results show that activation of the mTOR pathway is increased in liver and muscle of high fat-fed obese rats. In vitro studies with rapamycin suggest that mTOR/S6K1 overactivation contributes to elevated serine phosphorylation of IRS-1, leading to impaired insulin signaling to Akt in liver and muscle of this dietary model of obesity.","author":[{"dropping-particle":"","family":"Khamzina","given":"Leila","non-dropping-particle":"","parse-names":false,"suffix":""},{"dropping-particle":"","family":"Veilleux","given":"Alain","non-dropping-particle":"","parse-names":false,"suffix":""},{"dropping-particle":"","family":"Bergeron","given":"Sébastien","non-dropping-particle":"","parse-names":false,"suffix":""},{"dropping-particle":"","family":"Marette","given":"André","non-dropping-particle":"","parse-names":false,"suffix":""}],"container-title":"Endocrinology","id":"ITEM-1","issue":"3","issued":{"date-parts":[["2005","3"]]},"page":"1473-1481","title":"Increased Activation of the Mammalian Target of Rapamycin Pathway in Liver and Skeletal Muscle of Obese Rats: Possible Involvement in Obesity-Linked Insulin Resistance","type":"article-journal","volume":"146"},"uris":["http://www.mendeley.com/documents/?uuid=2a7e1cbf-c691-35f1-a441-d29276a9fc1b"]}],"mendeley":{"formattedCitation":"(Khamzina &lt;i&gt;et al.&lt;/i&gt;, 2005)","plainTextFormattedCitation":"(Khamzina et al., 2005)","previouslyFormattedCitation":"(Khamzina &lt;i&gt;et al.&lt;/i&gt;, 2005)"},"properties":{"noteIndex":0},"schema":"https://github.com/citation-style-language/schema/raw/master/csl-citation.json"}</w:instrText>
      </w:r>
      <w:r>
        <w:rPr>
          <w:rFonts w:cstheme="minorHAnsi"/>
          <w:sz w:val="22"/>
          <w:szCs w:val="22"/>
        </w:rPr>
        <w:fldChar w:fldCharType="separate"/>
      </w:r>
      <w:r w:rsidRPr="00166D16">
        <w:rPr>
          <w:rFonts w:cstheme="minorHAnsi"/>
          <w:noProof/>
          <w:sz w:val="22"/>
          <w:szCs w:val="22"/>
        </w:rPr>
        <w:t xml:space="preserve">(Khamzina </w:t>
      </w:r>
      <w:r w:rsidRPr="00166D16">
        <w:rPr>
          <w:rFonts w:cstheme="minorHAnsi"/>
          <w:i/>
          <w:noProof/>
          <w:sz w:val="22"/>
          <w:szCs w:val="22"/>
        </w:rPr>
        <w:t>et al.</w:t>
      </w:r>
      <w:r w:rsidRPr="00166D16">
        <w:rPr>
          <w:rFonts w:cstheme="minorHAnsi"/>
          <w:noProof/>
          <w:sz w:val="22"/>
          <w:szCs w:val="22"/>
        </w:rPr>
        <w:t>, 2005)</w:t>
      </w:r>
      <w:r>
        <w:rPr>
          <w:rFonts w:cstheme="minorHAnsi"/>
          <w:sz w:val="22"/>
          <w:szCs w:val="22"/>
        </w:rPr>
        <w:fldChar w:fldCharType="end"/>
      </w:r>
      <w:r>
        <w:rPr>
          <w:rFonts w:cstheme="minorHAnsi"/>
          <w:sz w:val="22"/>
          <w:szCs w:val="22"/>
        </w:rPr>
        <w:t xml:space="preserve">. </w:t>
      </w:r>
    </w:p>
    <w:p w14:paraId="6C5B7D14" w14:textId="0CDA4FE5" w:rsidR="003701CA" w:rsidRDefault="003701CA" w:rsidP="00E45296">
      <w:pPr>
        <w:rPr>
          <w:rFonts w:cstheme="minorHAnsi"/>
          <w:sz w:val="22"/>
          <w:szCs w:val="22"/>
        </w:rPr>
      </w:pPr>
    </w:p>
    <w:p w14:paraId="2E37BFC3" w14:textId="77777777" w:rsidR="003701CA" w:rsidRDefault="003701CA" w:rsidP="00E45296">
      <w:pPr>
        <w:rPr>
          <w:rFonts w:cstheme="minorHAnsi"/>
          <w:sz w:val="22"/>
          <w:szCs w:val="22"/>
        </w:rPr>
      </w:pPr>
    </w:p>
    <w:p w14:paraId="4B8341DF" w14:textId="77777777" w:rsidR="00E45296" w:rsidRDefault="00E45296" w:rsidP="00E45296">
      <w:pPr>
        <w:rPr>
          <w:rFonts w:cstheme="minorHAnsi"/>
          <w:sz w:val="22"/>
          <w:szCs w:val="22"/>
        </w:rPr>
      </w:pPr>
      <w:r w:rsidRPr="00DE4065">
        <w:rPr>
          <w:rFonts w:cstheme="minorHAnsi"/>
          <w:b/>
          <w:sz w:val="22"/>
          <w:szCs w:val="22"/>
        </w:rPr>
        <w:t>Potential Pitfalls and Alternate Approaches</w:t>
      </w:r>
      <w:r>
        <w:rPr>
          <w:rFonts w:cstheme="minorHAnsi"/>
          <w:b/>
          <w:sz w:val="22"/>
          <w:szCs w:val="22"/>
        </w:rPr>
        <w:t xml:space="preserve"> (Aims 2.1-2.3)</w:t>
      </w:r>
      <w:r w:rsidRPr="00DE4065">
        <w:rPr>
          <w:rFonts w:cstheme="minorHAnsi"/>
          <w:b/>
          <w:sz w:val="22"/>
          <w:szCs w:val="22"/>
        </w:rPr>
        <w:t>:</w:t>
      </w:r>
      <w:r>
        <w:rPr>
          <w:rFonts w:cstheme="minorHAnsi"/>
          <w:sz w:val="22"/>
          <w:szCs w:val="22"/>
        </w:rPr>
        <w:t xml:space="preserve"> It is possible that the dams will give birth to inviable pups and thus will not nurse. In that case, we will have to alter our exposure to determine which developmental window is most critical for viability and lactation. It is also possible that the chronic dexamethasone exposure will abolish mammary gland capacity to produce milk, making it impossible nurse pups and ultimately leading to pup death. In that case, we will alter dexamethasone exposure in new cohorts with treatment windows as follows: one week prior to mating only, one week at mating in the first trimester, one week during the second trimester, and one week during the third trimester. This will allow us to determine more accurately when the effects of dexamethasone are most drastic.</w:t>
      </w:r>
    </w:p>
    <w:p w14:paraId="0582EBBF" w14:textId="77777777" w:rsidR="00E45296" w:rsidRDefault="00E45296">
      <w:pPr>
        <w:rPr>
          <w:rFonts w:cstheme="minorHAnsi"/>
          <w:sz w:val="22"/>
          <w:szCs w:val="22"/>
        </w:rPr>
      </w:pPr>
      <w:r>
        <w:rPr>
          <w:rFonts w:cstheme="minorHAnsi"/>
          <w:sz w:val="22"/>
          <w:szCs w:val="22"/>
        </w:rPr>
        <w:br w:type="page"/>
      </w:r>
    </w:p>
    <w:p w14:paraId="0A9AA8CD" w14:textId="77777777" w:rsidR="00E45296" w:rsidRPr="00E45296" w:rsidRDefault="00E45296" w:rsidP="00E45296">
      <w:pPr>
        <w:widowControl w:val="0"/>
        <w:autoSpaceDE w:val="0"/>
        <w:autoSpaceDN w:val="0"/>
        <w:adjustRightInd w:val="0"/>
        <w:ind w:left="480" w:hanging="480"/>
        <w:rPr>
          <w:rFonts w:ascii="Calibri" w:hAnsi="Calibri" w:cs="Calibri"/>
          <w:noProof/>
        </w:rPr>
      </w:pPr>
      <w:r>
        <w:lastRenderedPageBreak/>
        <w:fldChar w:fldCharType="begin" w:fldLock="1"/>
      </w:r>
      <w:r>
        <w:instrText xml:space="preserve">ADDIN Mendeley Bibliography CSL_BIBLIOGRAPHY </w:instrText>
      </w:r>
      <w:r>
        <w:fldChar w:fldCharType="separate"/>
      </w:r>
      <w:r w:rsidRPr="00E45296">
        <w:rPr>
          <w:rFonts w:ascii="Calibri" w:hAnsi="Calibri" w:cs="Calibri"/>
          <w:noProof/>
        </w:rPr>
        <w:t xml:space="preserve">Alexander N, Rosenlöcher F, Stalder T, Linke J, Distler W, Morgner J &amp; Kirschbaum C (2012). Impact of Antenatal Synthetic Glucocorticoid Exposure on Endocrine Stress Reactivity in Term-Born Children. </w:t>
      </w:r>
      <w:r w:rsidRPr="00E45296">
        <w:rPr>
          <w:rFonts w:ascii="Calibri" w:hAnsi="Calibri" w:cs="Calibri"/>
          <w:i/>
          <w:iCs/>
          <w:noProof/>
        </w:rPr>
        <w:t>J Clin Endocrinol Metab</w:t>
      </w:r>
      <w:r w:rsidRPr="00E45296">
        <w:rPr>
          <w:rFonts w:ascii="Calibri" w:hAnsi="Calibri" w:cs="Calibri"/>
          <w:noProof/>
        </w:rPr>
        <w:t xml:space="preserve"> </w:t>
      </w:r>
      <w:r w:rsidRPr="00E45296">
        <w:rPr>
          <w:rFonts w:ascii="Calibri" w:hAnsi="Calibri" w:cs="Calibri"/>
          <w:b/>
          <w:bCs/>
          <w:noProof/>
        </w:rPr>
        <w:t>97,</w:t>
      </w:r>
      <w:r w:rsidRPr="00E45296">
        <w:rPr>
          <w:rFonts w:ascii="Calibri" w:hAnsi="Calibri" w:cs="Calibri"/>
          <w:noProof/>
        </w:rPr>
        <w:t xml:space="preserve"> 3538–3544.</w:t>
      </w:r>
    </w:p>
    <w:p w14:paraId="6A4A6C9A"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Anderson RR &amp; Turner CW (1956). </w:t>
      </w:r>
      <w:r w:rsidRPr="00E45296">
        <w:rPr>
          <w:rFonts w:ascii="Calibri" w:hAnsi="Calibri" w:cs="Calibri"/>
          <w:i/>
          <w:iCs/>
          <w:noProof/>
        </w:rPr>
        <w:t>Progress in Medical Virology</w:t>
      </w:r>
      <w:r w:rsidRPr="00E45296">
        <w:rPr>
          <w:rFonts w:ascii="Calibri" w:hAnsi="Calibri" w:cs="Calibri"/>
          <w:noProof/>
        </w:rPr>
        <w:t>. Available at: https://journals.sagepub.com/doi/pdf/10.3181/00379727-109-27111 [Accessed June 24, 2019].</w:t>
      </w:r>
    </w:p>
    <w:p w14:paraId="44354FA0"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Anon (2006). </w:t>
      </w:r>
      <w:r w:rsidRPr="00E45296">
        <w:rPr>
          <w:rFonts w:ascii="Calibri" w:hAnsi="Calibri" w:cs="Calibri"/>
          <w:i/>
          <w:iCs/>
          <w:noProof/>
        </w:rPr>
        <w:t>Cortisone</w:t>
      </w:r>
      <w:r w:rsidRPr="00E45296">
        <w:rPr>
          <w:rFonts w:ascii="Calibri" w:hAnsi="Calibri" w:cs="Calibri"/>
          <w:noProof/>
        </w:rPr>
        <w:t>. National Library of Medicine (US). Available at: http://www.ncbi.nlm.nih.gov/pubmed/30000722 [Accessed June 24, 2019].</w:t>
      </w:r>
    </w:p>
    <w:p w14:paraId="4C3C7462"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Asztalos E, Willan A, Murphy K, Matthews S, Ohlsson A, Saigal S, Armson A, Kelly E, Delisle M-F, Gafni A, Lee S, Sananes R, Rovet J, Guselle P, Amankwah K &amp; MACS-5 Collaborative Group (2014). Association between gestational age at birth, antenatal corticosteroids, and outcomes at 5 years: multiple courses of antenatal corticosteroids for preterm birth study at 5 years of age (MACS-5). </w:t>
      </w:r>
      <w:r w:rsidRPr="00E45296">
        <w:rPr>
          <w:rFonts w:ascii="Calibri" w:hAnsi="Calibri" w:cs="Calibri"/>
          <w:i/>
          <w:iCs/>
          <w:noProof/>
        </w:rPr>
        <w:t>BMC Pregnancy Childbirth</w:t>
      </w:r>
      <w:r w:rsidRPr="00E45296">
        <w:rPr>
          <w:rFonts w:ascii="Calibri" w:hAnsi="Calibri" w:cs="Calibri"/>
          <w:noProof/>
        </w:rPr>
        <w:t xml:space="preserve"> </w:t>
      </w:r>
      <w:r w:rsidRPr="00E45296">
        <w:rPr>
          <w:rFonts w:ascii="Calibri" w:hAnsi="Calibri" w:cs="Calibri"/>
          <w:b/>
          <w:bCs/>
          <w:noProof/>
        </w:rPr>
        <w:t>14,</w:t>
      </w:r>
      <w:r w:rsidRPr="00E45296">
        <w:rPr>
          <w:rFonts w:ascii="Calibri" w:hAnsi="Calibri" w:cs="Calibri"/>
          <w:noProof/>
        </w:rPr>
        <w:t xml:space="preserve"> 272.</w:t>
      </w:r>
    </w:p>
    <w:p w14:paraId="4649A37A"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Babwah TJ, Nunes P &amp; Maharaj RG (2013). The European Journal of General Practice An unexpected temporary suppression of lactation after a local corticosteroid injection for tenosynovitis Clinical Lesson An unexpected temporary suppression of lactation after a local corticosteroid injection for tenosynovitis. ; DOI: 10.3109/13814788.2013.805198.</w:t>
      </w:r>
    </w:p>
    <w:p w14:paraId="12114AED"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BARTHA L, NAGY GM, KIEM DT, FEKETE MIK &amp; MAKARA GB (1991). Inhibition of Suckling-Induced Prolactin Release by Dexamethasone. </w:t>
      </w:r>
      <w:r w:rsidRPr="00E45296">
        <w:rPr>
          <w:rFonts w:ascii="Calibri" w:hAnsi="Calibri" w:cs="Calibri"/>
          <w:i/>
          <w:iCs/>
          <w:noProof/>
        </w:rPr>
        <w:t>Endocrinology</w:t>
      </w:r>
      <w:r w:rsidRPr="00E45296">
        <w:rPr>
          <w:rFonts w:ascii="Calibri" w:hAnsi="Calibri" w:cs="Calibri"/>
          <w:noProof/>
        </w:rPr>
        <w:t xml:space="preserve"> </w:t>
      </w:r>
      <w:r w:rsidRPr="00E45296">
        <w:rPr>
          <w:rFonts w:ascii="Calibri" w:hAnsi="Calibri" w:cs="Calibri"/>
          <w:b/>
          <w:bCs/>
          <w:noProof/>
        </w:rPr>
        <w:t>129,</w:t>
      </w:r>
      <w:r w:rsidRPr="00E45296">
        <w:rPr>
          <w:rFonts w:ascii="Calibri" w:hAnsi="Calibri" w:cs="Calibri"/>
          <w:noProof/>
        </w:rPr>
        <w:t xml:space="preserve"> 635–640.</w:t>
      </w:r>
    </w:p>
    <w:p w14:paraId="3C742424"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Boston WS, Bleck GT, Conroy JC, Wheeler MB &amp; Miller DJ (2001). </w:t>
      </w:r>
      <w:r w:rsidRPr="00E45296">
        <w:rPr>
          <w:rFonts w:ascii="Calibri" w:hAnsi="Calibri" w:cs="Calibri"/>
          <w:i/>
          <w:iCs/>
          <w:noProof/>
        </w:rPr>
        <w:t>Short Communication: Effects of Increased Expression of α-Lactalbumin In Transgenic Mice on Milk Yield and Pup Growth</w:t>
      </w:r>
      <w:r w:rsidRPr="00E45296">
        <w:rPr>
          <w:rFonts w:ascii="Calibri" w:hAnsi="Calibri" w:cs="Calibri"/>
          <w:noProof/>
        </w:rPr>
        <w:t>. American Dairy Science Association. Available at: https://www.journalofdairyscience.org/article/S0022-0302(01)74516-X/pdf [Accessed June 19, 2019].</w:t>
      </w:r>
    </w:p>
    <w:p w14:paraId="4E9B3BD7"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Cuffe JSM, Dickinson H, Simmons DG &amp; Moritz KM (2011). Sex specific changes in placental growth and MAPK following short term maternal dexamethasone exposure in the mouse. </w:t>
      </w:r>
      <w:r w:rsidRPr="00E45296">
        <w:rPr>
          <w:rFonts w:ascii="Calibri" w:hAnsi="Calibri" w:cs="Calibri"/>
          <w:i/>
          <w:iCs/>
          <w:noProof/>
        </w:rPr>
        <w:t>Placenta</w:t>
      </w:r>
      <w:r w:rsidRPr="00E45296">
        <w:rPr>
          <w:rFonts w:ascii="Calibri" w:hAnsi="Calibri" w:cs="Calibri"/>
          <w:noProof/>
        </w:rPr>
        <w:t xml:space="preserve"> </w:t>
      </w:r>
      <w:r w:rsidRPr="00E45296">
        <w:rPr>
          <w:rFonts w:ascii="Calibri" w:hAnsi="Calibri" w:cs="Calibri"/>
          <w:b/>
          <w:bCs/>
          <w:noProof/>
        </w:rPr>
        <w:t>32,</w:t>
      </w:r>
      <w:r w:rsidRPr="00E45296">
        <w:rPr>
          <w:rFonts w:ascii="Calibri" w:hAnsi="Calibri" w:cs="Calibri"/>
          <w:noProof/>
        </w:rPr>
        <w:t xml:space="preserve"> 981–989.</w:t>
      </w:r>
    </w:p>
    <w:p w14:paraId="34537AE0"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Entringer S, Buss C, Rasmussen JM, Lindsay K, Gillen DL, Cooper DM &amp; Wadhwa PD (2016). Maternal cortisol during pregnancy and infant adiposity: a prospective investigation. </w:t>
      </w:r>
      <w:r w:rsidRPr="00E45296">
        <w:rPr>
          <w:rFonts w:ascii="Calibri" w:hAnsi="Calibri" w:cs="Calibri"/>
          <w:i/>
          <w:iCs/>
          <w:noProof/>
        </w:rPr>
        <w:t>J Clin Endocrinol Metab</w:t>
      </w:r>
      <w:r w:rsidRPr="00E45296">
        <w:rPr>
          <w:rFonts w:ascii="Calibri" w:hAnsi="Calibri" w:cs="Calibri"/>
          <w:noProof/>
        </w:rPr>
        <w:t xml:space="preserve"> </w:t>
      </w:r>
      <w:r w:rsidRPr="00E45296">
        <w:rPr>
          <w:rFonts w:ascii="Calibri" w:hAnsi="Calibri" w:cs="Calibri"/>
          <w:b/>
          <w:bCs/>
          <w:noProof/>
        </w:rPr>
        <w:t>102,</w:t>
      </w:r>
      <w:r w:rsidRPr="00E45296">
        <w:rPr>
          <w:rFonts w:ascii="Calibri" w:hAnsi="Calibri" w:cs="Calibri"/>
          <w:noProof/>
        </w:rPr>
        <w:t xml:space="preserve"> jc.2016-3025.</w:t>
      </w:r>
    </w:p>
    <w:p w14:paraId="019DC011"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Feng Z, Marti A, Jehn B, Altermatt HJ, Chicaiza G &amp; Jaggi R (1995). Glucocorticoid and progesterone inhibit involution and programmed cell death in the mouse mammary gland. </w:t>
      </w:r>
      <w:r w:rsidRPr="00E45296">
        <w:rPr>
          <w:rFonts w:ascii="Calibri" w:hAnsi="Calibri" w:cs="Calibri"/>
          <w:i/>
          <w:iCs/>
          <w:noProof/>
        </w:rPr>
        <w:t>J Cell Biol</w:t>
      </w:r>
      <w:r w:rsidRPr="00E45296">
        <w:rPr>
          <w:rFonts w:ascii="Calibri" w:hAnsi="Calibri" w:cs="Calibri"/>
          <w:noProof/>
        </w:rPr>
        <w:t xml:space="preserve"> </w:t>
      </w:r>
      <w:r w:rsidRPr="00E45296">
        <w:rPr>
          <w:rFonts w:ascii="Calibri" w:hAnsi="Calibri" w:cs="Calibri"/>
          <w:b/>
          <w:bCs/>
          <w:noProof/>
        </w:rPr>
        <w:t>131,</w:t>
      </w:r>
      <w:r w:rsidRPr="00E45296">
        <w:rPr>
          <w:rFonts w:ascii="Calibri" w:hAnsi="Calibri" w:cs="Calibri"/>
          <w:noProof/>
        </w:rPr>
        <w:t xml:space="preserve"> 1095–1103.</w:t>
      </w:r>
    </w:p>
    <w:p w14:paraId="1BDDF3BE"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Henderson JJ, Hartmann PE, Newnham JP &amp; Simmer K (2007). Effect of Preterm Birth and Antenatal Corticosteroid Treatment on Lactogenesis II in Women. ; DOI: 10.1542/peds.2007-1107.</w:t>
      </w:r>
    </w:p>
    <w:p w14:paraId="2CDC6FE8"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Henderson JJ, Newnham JP, Simmer K &amp; Hartmann PE (2009). Effects of Antenatal Corticosteroids on Urinary Markers of the Initiation of Lactation in Pregnant Women. </w:t>
      </w:r>
      <w:r w:rsidRPr="00E45296">
        <w:rPr>
          <w:rFonts w:ascii="Calibri" w:hAnsi="Calibri" w:cs="Calibri"/>
          <w:i/>
          <w:iCs/>
          <w:noProof/>
        </w:rPr>
        <w:t>Breastfeed Med</w:t>
      </w:r>
      <w:r w:rsidRPr="00E45296">
        <w:rPr>
          <w:rFonts w:ascii="Calibri" w:hAnsi="Calibri" w:cs="Calibri"/>
          <w:noProof/>
        </w:rPr>
        <w:t xml:space="preserve"> </w:t>
      </w:r>
      <w:r w:rsidRPr="00E45296">
        <w:rPr>
          <w:rFonts w:ascii="Calibri" w:hAnsi="Calibri" w:cs="Calibri"/>
          <w:b/>
          <w:bCs/>
          <w:noProof/>
        </w:rPr>
        <w:t>4,</w:t>
      </w:r>
      <w:r w:rsidRPr="00E45296">
        <w:rPr>
          <w:rFonts w:ascii="Calibri" w:hAnsi="Calibri" w:cs="Calibri"/>
          <w:noProof/>
        </w:rPr>
        <w:t xml:space="preserve"> 201–206.</w:t>
      </w:r>
    </w:p>
    <w:p w14:paraId="1FBDD8E2"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Hollanders JJ, Heijboer AC, van der Voorn B, Rotteveel J &amp; Finken MJJ (2017). Nutritional programming by glucocorticoids in breast milk: Targets, mechanisms and possible implications. </w:t>
      </w:r>
      <w:r w:rsidRPr="00E45296">
        <w:rPr>
          <w:rFonts w:ascii="Calibri" w:hAnsi="Calibri" w:cs="Calibri"/>
          <w:i/>
          <w:iCs/>
          <w:noProof/>
        </w:rPr>
        <w:t>Best Pract Res Clin Endocrinol Metab</w:t>
      </w:r>
      <w:r w:rsidRPr="00E45296">
        <w:rPr>
          <w:rFonts w:ascii="Calibri" w:hAnsi="Calibri" w:cs="Calibri"/>
          <w:noProof/>
        </w:rPr>
        <w:t xml:space="preserve"> </w:t>
      </w:r>
      <w:r w:rsidRPr="00E45296">
        <w:rPr>
          <w:rFonts w:ascii="Calibri" w:hAnsi="Calibri" w:cs="Calibri"/>
          <w:b/>
          <w:bCs/>
          <w:noProof/>
        </w:rPr>
        <w:t>31,</w:t>
      </w:r>
      <w:r w:rsidRPr="00E45296">
        <w:rPr>
          <w:rFonts w:ascii="Calibri" w:hAnsi="Calibri" w:cs="Calibri"/>
          <w:noProof/>
        </w:rPr>
        <w:t xml:space="preserve"> 397–408.</w:t>
      </w:r>
    </w:p>
    <w:p w14:paraId="51361DC5"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Jeje SO, Akindele OO, Ushie G &amp; Rajil Y (2016). Changes in kidney function and oxidative stress biomarkers in offspring from dams treated with dexamethasone during lactation in Wistar </w:t>
      </w:r>
      <w:r w:rsidRPr="00E45296">
        <w:rPr>
          <w:rFonts w:ascii="Calibri" w:hAnsi="Calibri" w:cs="Calibri"/>
          <w:noProof/>
        </w:rPr>
        <w:lastRenderedPageBreak/>
        <w:t xml:space="preserve">rats. </w:t>
      </w:r>
      <w:r w:rsidRPr="00E45296">
        <w:rPr>
          <w:rFonts w:ascii="Calibri" w:hAnsi="Calibri" w:cs="Calibri"/>
          <w:i/>
          <w:iCs/>
          <w:noProof/>
        </w:rPr>
        <w:t>Afr J Med Med Sci</w:t>
      </w:r>
      <w:r w:rsidRPr="00E45296">
        <w:rPr>
          <w:rFonts w:ascii="Calibri" w:hAnsi="Calibri" w:cs="Calibri"/>
          <w:noProof/>
        </w:rPr>
        <w:t xml:space="preserve"> </w:t>
      </w:r>
      <w:r w:rsidRPr="00E45296">
        <w:rPr>
          <w:rFonts w:ascii="Calibri" w:hAnsi="Calibri" w:cs="Calibri"/>
          <w:b/>
          <w:bCs/>
          <w:noProof/>
        </w:rPr>
        <w:t>45,</w:t>
      </w:r>
      <w:r w:rsidRPr="00E45296">
        <w:rPr>
          <w:rFonts w:ascii="Calibri" w:hAnsi="Calibri" w:cs="Calibri"/>
          <w:noProof/>
        </w:rPr>
        <w:t xml:space="preserve"> 237–242.</w:t>
      </w:r>
    </w:p>
    <w:p w14:paraId="2420F196"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Jeje SO &amp; Raji Y (2015). Effects of Maternal Dexamethasone Exposure During Lactation on Metabolic Imbalance and Oxidative Stress in the Liver of Male Offsprings of Wistar Rats. </w:t>
      </w:r>
      <w:r w:rsidRPr="00E45296">
        <w:rPr>
          <w:rFonts w:ascii="Calibri" w:hAnsi="Calibri" w:cs="Calibri"/>
          <w:i/>
          <w:iCs/>
          <w:noProof/>
        </w:rPr>
        <w:t>Niger J Physiol Sci</w:t>
      </w:r>
      <w:r w:rsidRPr="00E45296">
        <w:rPr>
          <w:rFonts w:ascii="Calibri" w:hAnsi="Calibri" w:cs="Calibri"/>
          <w:noProof/>
        </w:rPr>
        <w:t xml:space="preserve"> </w:t>
      </w:r>
      <w:r w:rsidRPr="00E45296">
        <w:rPr>
          <w:rFonts w:ascii="Calibri" w:hAnsi="Calibri" w:cs="Calibri"/>
          <w:b/>
          <w:bCs/>
          <w:noProof/>
        </w:rPr>
        <w:t>30,</w:t>
      </w:r>
      <w:r w:rsidRPr="00E45296">
        <w:rPr>
          <w:rFonts w:ascii="Calibri" w:hAnsi="Calibri" w:cs="Calibri"/>
          <w:noProof/>
        </w:rPr>
        <w:t xml:space="preserve"> 131–137.</w:t>
      </w:r>
    </w:p>
    <w:p w14:paraId="1EE0CF93"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Khamzina L, Veilleux A, Bergeron S &amp; Marette A (2005). Increased Activation of the Mammalian Target of Rapamycin Pathway in Liver and Skeletal Muscle of Obese Rats: Possible Involvement in Obesity-Linked Insulin Resistance. </w:t>
      </w:r>
      <w:r w:rsidRPr="00E45296">
        <w:rPr>
          <w:rFonts w:ascii="Calibri" w:hAnsi="Calibri" w:cs="Calibri"/>
          <w:i/>
          <w:iCs/>
          <w:noProof/>
        </w:rPr>
        <w:t>Endocrinology</w:t>
      </w:r>
      <w:r w:rsidRPr="00E45296">
        <w:rPr>
          <w:rFonts w:ascii="Calibri" w:hAnsi="Calibri" w:cs="Calibri"/>
          <w:noProof/>
        </w:rPr>
        <w:t xml:space="preserve"> </w:t>
      </w:r>
      <w:r w:rsidRPr="00E45296">
        <w:rPr>
          <w:rFonts w:ascii="Calibri" w:hAnsi="Calibri" w:cs="Calibri"/>
          <w:b/>
          <w:bCs/>
          <w:noProof/>
        </w:rPr>
        <w:t>146,</w:t>
      </w:r>
      <w:r w:rsidRPr="00E45296">
        <w:rPr>
          <w:rFonts w:ascii="Calibri" w:hAnsi="Calibri" w:cs="Calibri"/>
          <w:noProof/>
        </w:rPr>
        <w:t xml:space="preserve"> 1473–1481.</w:t>
      </w:r>
    </w:p>
    <w:p w14:paraId="31880A34"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Kobayashi K, Tsugami Y, Matsunaga K, Oyama S, Kuki C &amp; Kumura H (2016). Prolactin and glucocorticoid signaling induces lactation-specific tight junctions concurrent with β-casein expression in mammary epithelial cells. </w:t>
      </w:r>
      <w:r w:rsidRPr="00E45296">
        <w:rPr>
          <w:rFonts w:ascii="Calibri" w:hAnsi="Calibri" w:cs="Calibri"/>
          <w:i/>
          <w:iCs/>
          <w:noProof/>
        </w:rPr>
        <w:t>Biochim Biophys Acta - Mol Cell Res</w:t>
      </w:r>
      <w:r w:rsidRPr="00E45296">
        <w:rPr>
          <w:rFonts w:ascii="Calibri" w:hAnsi="Calibri" w:cs="Calibri"/>
          <w:noProof/>
        </w:rPr>
        <w:t xml:space="preserve"> </w:t>
      </w:r>
      <w:r w:rsidRPr="00E45296">
        <w:rPr>
          <w:rFonts w:ascii="Calibri" w:hAnsi="Calibri" w:cs="Calibri"/>
          <w:b/>
          <w:bCs/>
          <w:noProof/>
        </w:rPr>
        <w:t>1863,</w:t>
      </w:r>
      <w:r w:rsidRPr="00E45296">
        <w:rPr>
          <w:rFonts w:ascii="Calibri" w:hAnsi="Calibri" w:cs="Calibri"/>
          <w:noProof/>
        </w:rPr>
        <w:t xml:space="preserve"> 2006–2016.</w:t>
      </w:r>
    </w:p>
    <w:p w14:paraId="4AFC3186"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Kronfeld DS &amp; Hartmann PE (1973). Glucose Redistribution in Lactating Cows Given Dexamethasone. </w:t>
      </w:r>
      <w:r w:rsidRPr="00E45296">
        <w:rPr>
          <w:rFonts w:ascii="Calibri" w:hAnsi="Calibri" w:cs="Calibri"/>
          <w:i/>
          <w:iCs/>
          <w:noProof/>
        </w:rPr>
        <w:t>J Dairy Sci</w:t>
      </w:r>
      <w:r w:rsidRPr="00E45296">
        <w:rPr>
          <w:rFonts w:ascii="Calibri" w:hAnsi="Calibri" w:cs="Calibri"/>
          <w:noProof/>
        </w:rPr>
        <w:t xml:space="preserve"> </w:t>
      </w:r>
      <w:r w:rsidRPr="00E45296">
        <w:rPr>
          <w:rFonts w:ascii="Calibri" w:hAnsi="Calibri" w:cs="Calibri"/>
          <w:b/>
          <w:bCs/>
          <w:noProof/>
        </w:rPr>
        <w:t>56,</w:t>
      </w:r>
      <w:r w:rsidRPr="00E45296">
        <w:rPr>
          <w:rFonts w:ascii="Calibri" w:hAnsi="Calibri" w:cs="Calibri"/>
          <w:noProof/>
        </w:rPr>
        <w:t xml:space="preserve"> 903–908.</w:t>
      </w:r>
    </w:p>
    <w:p w14:paraId="4804CA34"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Li M, Liu X, Robinson G, Bar-Peled U, Wagner K-U, Young WS, Hennighausen L &amp; Furth PA (1997). Mammary-derived signals activate programmed cell death during the first stage of mammary gland involution. </w:t>
      </w:r>
      <w:r w:rsidRPr="00E45296">
        <w:rPr>
          <w:rFonts w:ascii="Calibri" w:hAnsi="Calibri" w:cs="Calibri"/>
          <w:i/>
          <w:iCs/>
          <w:noProof/>
        </w:rPr>
        <w:t>Proc Natl Acad Sci U S A</w:t>
      </w:r>
      <w:r w:rsidRPr="00E45296">
        <w:rPr>
          <w:rFonts w:ascii="Calibri" w:hAnsi="Calibri" w:cs="Calibri"/>
          <w:noProof/>
        </w:rPr>
        <w:t xml:space="preserve"> </w:t>
      </w:r>
      <w:r w:rsidRPr="00E45296">
        <w:rPr>
          <w:rFonts w:ascii="Calibri" w:hAnsi="Calibri" w:cs="Calibri"/>
          <w:b/>
          <w:bCs/>
          <w:noProof/>
        </w:rPr>
        <w:t>94,</w:t>
      </w:r>
      <w:r w:rsidRPr="00E45296">
        <w:rPr>
          <w:rFonts w:ascii="Calibri" w:hAnsi="Calibri" w:cs="Calibri"/>
          <w:noProof/>
        </w:rPr>
        <w:t xml:space="preserve"> 3425.</w:t>
      </w:r>
    </w:p>
    <w:p w14:paraId="7ACE15A3"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NANDI S (1958). Endocrine control of mammarygland development and function in the C3H/ He Crgl mouse. </w:t>
      </w:r>
      <w:r w:rsidRPr="00E45296">
        <w:rPr>
          <w:rFonts w:ascii="Calibri" w:hAnsi="Calibri" w:cs="Calibri"/>
          <w:i/>
          <w:iCs/>
          <w:noProof/>
        </w:rPr>
        <w:t>J Natl Cancer Inst</w:t>
      </w:r>
      <w:r w:rsidRPr="00E45296">
        <w:rPr>
          <w:rFonts w:ascii="Calibri" w:hAnsi="Calibri" w:cs="Calibri"/>
          <w:noProof/>
        </w:rPr>
        <w:t xml:space="preserve"> </w:t>
      </w:r>
      <w:r w:rsidRPr="00E45296">
        <w:rPr>
          <w:rFonts w:ascii="Calibri" w:hAnsi="Calibri" w:cs="Calibri"/>
          <w:b/>
          <w:bCs/>
          <w:noProof/>
        </w:rPr>
        <w:t>21,</w:t>
      </w:r>
      <w:r w:rsidRPr="00E45296">
        <w:rPr>
          <w:rFonts w:ascii="Calibri" w:hAnsi="Calibri" w:cs="Calibri"/>
          <w:noProof/>
        </w:rPr>
        <w:t xml:space="preserve"> 1039–1063.</w:t>
      </w:r>
    </w:p>
    <w:p w14:paraId="4F210BDE"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Patacchioli FR, Cigliana G, Cilumbriello A, Perrone G, Capri O, Alem&amp;agrave; S, Zichella L &amp; Angelucci L (1992). Maternal Plasma and Milk Free Cortisol during the First 3 Days of Breast-Feeding following Spontaneous Delivery or Elective Cesarean Section. </w:t>
      </w:r>
      <w:r w:rsidRPr="00E45296">
        <w:rPr>
          <w:rFonts w:ascii="Calibri" w:hAnsi="Calibri" w:cs="Calibri"/>
          <w:i/>
          <w:iCs/>
          <w:noProof/>
        </w:rPr>
        <w:t>Gynecol Obstet Invest</w:t>
      </w:r>
      <w:r w:rsidRPr="00E45296">
        <w:rPr>
          <w:rFonts w:ascii="Calibri" w:hAnsi="Calibri" w:cs="Calibri"/>
          <w:noProof/>
        </w:rPr>
        <w:t xml:space="preserve"> </w:t>
      </w:r>
      <w:r w:rsidRPr="00E45296">
        <w:rPr>
          <w:rFonts w:ascii="Calibri" w:hAnsi="Calibri" w:cs="Calibri"/>
          <w:b/>
          <w:bCs/>
          <w:noProof/>
        </w:rPr>
        <w:t>34,</w:t>
      </w:r>
      <w:r w:rsidRPr="00E45296">
        <w:rPr>
          <w:rFonts w:ascii="Calibri" w:hAnsi="Calibri" w:cs="Calibri"/>
          <w:noProof/>
        </w:rPr>
        <w:t xml:space="preserve"> 159–163.</w:t>
      </w:r>
    </w:p>
    <w:p w14:paraId="41D13504"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Shamay A, Shapiro F, Barash H, Bruckental I, Silanikove N &amp; Shamay A (2000). Effect of dexamethasone on milk yield and composition in dairy cows. </w:t>
      </w:r>
      <w:r w:rsidRPr="00E45296">
        <w:rPr>
          <w:rFonts w:ascii="Calibri" w:hAnsi="Calibri" w:cs="Calibri"/>
          <w:i/>
          <w:iCs/>
          <w:noProof/>
        </w:rPr>
        <w:t>INRA/EDP Sci</w:t>
      </w:r>
      <w:r w:rsidRPr="00E45296">
        <w:rPr>
          <w:rFonts w:ascii="Calibri" w:hAnsi="Calibri" w:cs="Calibri"/>
          <w:noProof/>
        </w:rPr>
        <w:t>; DOI: 10.1051/animres:2000125ï.</w:t>
      </w:r>
    </w:p>
    <w:p w14:paraId="11EBAD7A"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Singh RR, Cuffe JS &amp; Moritz KM (2012). Short- and long-term effects of exposure to natural and synthetic glucocorticoids during development. </w:t>
      </w:r>
      <w:r w:rsidRPr="00E45296">
        <w:rPr>
          <w:rFonts w:ascii="Calibri" w:hAnsi="Calibri" w:cs="Calibri"/>
          <w:i/>
          <w:iCs/>
          <w:noProof/>
        </w:rPr>
        <w:t>Clin Exp Pharmacol Physiol</w:t>
      </w:r>
      <w:r w:rsidRPr="00E45296">
        <w:rPr>
          <w:rFonts w:ascii="Calibri" w:hAnsi="Calibri" w:cs="Calibri"/>
          <w:noProof/>
        </w:rPr>
        <w:t xml:space="preserve"> </w:t>
      </w:r>
      <w:r w:rsidRPr="00E45296">
        <w:rPr>
          <w:rFonts w:ascii="Calibri" w:hAnsi="Calibri" w:cs="Calibri"/>
          <w:b/>
          <w:bCs/>
          <w:noProof/>
        </w:rPr>
        <w:t>39,</w:t>
      </w:r>
      <w:r w:rsidRPr="00E45296">
        <w:rPr>
          <w:rFonts w:ascii="Calibri" w:hAnsi="Calibri" w:cs="Calibri"/>
          <w:noProof/>
        </w:rPr>
        <w:t xml:space="preserve"> 979–989.</w:t>
      </w:r>
    </w:p>
    <w:p w14:paraId="196ADEB0"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Smith RE, Maguire JA, Stein-Oakley AN, Sasano H, Takahashi K-I, Fukushima K &amp; Krozowski ZS (1996). </w:t>
      </w:r>
      <w:r w:rsidRPr="00E45296">
        <w:rPr>
          <w:rFonts w:ascii="Calibri" w:hAnsi="Calibri" w:cs="Calibri"/>
          <w:i/>
          <w:iCs/>
          <w:noProof/>
        </w:rPr>
        <w:t>Localization of 1 lP-Hydroxysteroid Dehydrogenase Type II in Human Epithelial Tissues</w:t>
      </w:r>
      <w:r w:rsidRPr="00E45296">
        <w:rPr>
          <w:rFonts w:ascii="Calibri" w:hAnsi="Calibri" w:cs="Calibri"/>
          <w:noProof/>
        </w:rPr>
        <w:t>. Available at: https://academic.oup.com/jcem/article-abstract/81/9/3244/2651050 [Accessed June 26, 2019].</w:t>
      </w:r>
    </w:p>
    <w:p w14:paraId="33EDD6B6"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Suh S &amp; Park MK (2017). Glucocorticoid-Induced Diabetes Mellitus: An Important but Overlooked Problem. </w:t>
      </w:r>
      <w:r w:rsidRPr="00E45296">
        <w:rPr>
          <w:rFonts w:ascii="Calibri" w:hAnsi="Calibri" w:cs="Calibri"/>
          <w:i/>
          <w:iCs/>
          <w:noProof/>
        </w:rPr>
        <w:t>Endocrinol Metab (Seoul, Korea)</w:t>
      </w:r>
      <w:r w:rsidRPr="00E45296">
        <w:rPr>
          <w:rFonts w:ascii="Calibri" w:hAnsi="Calibri" w:cs="Calibri"/>
          <w:noProof/>
        </w:rPr>
        <w:t xml:space="preserve"> </w:t>
      </w:r>
      <w:r w:rsidRPr="00E45296">
        <w:rPr>
          <w:rFonts w:ascii="Calibri" w:hAnsi="Calibri" w:cs="Calibri"/>
          <w:b/>
          <w:bCs/>
          <w:noProof/>
        </w:rPr>
        <w:t>32,</w:t>
      </w:r>
      <w:r w:rsidRPr="00E45296">
        <w:rPr>
          <w:rFonts w:ascii="Calibri" w:hAnsi="Calibri" w:cs="Calibri"/>
          <w:noProof/>
        </w:rPr>
        <w:t xml:space="preserve"> 180–189.</w:t>
      </w:r>
    </w:p>
    <w:p w14:paraId="4652D69D"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Tamez-Pérez HE, Quintanilla-Flores DL, Rodríguez-Gutiérrez R, González-González JG &amp; Tamez-Peña AL (2015). Steroid hyperglycemia: Prevalence, early detection and therapeutic recommendations: A narrative review. </w:t>
      </w:r>
      <w:r w:rsidRPr="00E45296">
        <w:rPr>
          <w:rFonts w:ascii="Calibri" w:hAnsi="Calibri" w:cs="Calibri"/>
          <w:i/>
          <w:iCs/>
          <w:noProof/>
        </w:rPr>
        <w:t>World J Diabetes</w:t>
      </w:r>
      <w:r w:rsidRPr="00E45296">
        <w:rPr>
          <w:rFonts w:ascii="Calibri" w:hAnsi="Calibri" w:cs="Calibri"/>
          <w:noProof/>
        </w:rPr>
        <w:t xml:space="preserve"> </w:t>
      </w:r>
      <w:r w:rsidRPr="00E45296">
        <w:rPr>
          <w:rFonts w:ascii="Calibri" w:hAnsi="Calibri" w:cs="Calibri"/>
          <w:b/>
          <w:bCs/>
          <w:noProof/>
        </w:rPr>
        <w:t>6,</w:t>
      </w:r>
      <w:r w:rsidRPr="00E45296">
        <w:rPr>
          <w:rFonts w:ascii="Calibri" w:hAnsi="Calibri" w:cs="Calibri"/>
          <w:noProof/>
        </w:rPr>
        <w:t xml:space="preserve"> 1073–1081.</w:t>
      </w:r>
    </w:p>
    <w:p w14:paraId="73001E59"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Varner MA &amp; Johnson BH (1983). Influence of Adrenocorticotropin upon Milk Production, Milk Constituents, and Endocrine Measures of Dairy Cows. </w:t>
      </w:r>
      <w:r w:rsidRPr="00E45296">
        <w:rPr>
          <w:rFonts w:ascii="Calibri" w:hAnsi="Calibri" w:cs="Calibri"/>
          <w:i/>
          <w:iCs/>
          <w:noProof/>
        </w:rPr>
        <w:t>J Dairy Sci</w:t>
      </w:r>
      <w:r w:rsidRPr="00E45296">
        <w:rPr>
          <w:rFonts w:ascii="Calibri" w:hAnsi="Calibri" w:cs="Calibri"/>
          <w:noProof/>
        </w:rPr>
        <w:t xml:space="preserve"> </w:t>
      </w:r>
      <w:r w:rsidRPr="00E45296">
        <w:rPr>
          <w:rFonts w:ascii="Calibri" w:hAnsi="Calibri" w:cs="Calibri"/>
          <w:b/>
          <w:bCs/>
          <w:noProof/>
        </w:rPr>
        <w:t>66,</w:t>
      </w:r>
      <w:r w:rsidRPr="00E45296">
        <w:rPr>
          <w:rFonts w:ascii="Calibri" w:hAnsi="Calibri" w:cs="Calibri"/>
          <w:noProof/>
        </w:rPr>
        <w:t xml:space="preserve"> 458–465.</w:t>
      </w:r>
    </w:p>
    <w:p w14:paraId="669929F3"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van der Voorn B, de Waard M, van Goudoever JB, Rotteveel J, Heijboer AC &amp; Finken MJ (2016). Breast-Milk Cortisol and Cortisone Concentrations Follow the Diurnal Rhythm of Maternal Hypothalamus-Pituitary-Adrenal Axis Activity. </w:t>
      </w:r>
      <w:r w:rsidRPr="00E45296">
        <w:rPr>
          <w:rFonts w:ascii="Calibri" w:hAnsi="Calibri" w:cs="Calibri"/>
          <w:i/>
          <w:iCs/>
          <w:noProof/>
        </w:rPr>
        <w:t>J Nutr</w:t>
      </w:r>
      <w:r w:rsidRPr="00E45296">
        <w:rPr>
          <w:rFonts w:ascii="Calibri" w:hAnsi="Calibri" w:cs="Calibri"/>
          <w:noProof/>
        </w:rPr>
        <w:t xml:space="preserve"> </w:t>
      </w:r>
      <w:r w:rsidRPr="00E45296">
        <w:rPr>
          <w:rFonts w:ascii="Calibri" w:hAnsi="Calibri" w:cs="Calibri"/>
          <w:b/>
          <w:bCs/>
          <w:noProof/>
        </w:rPr>
        <w:t>146,</w:t>
      </w:r>
      <w:r w:rsidRPr="00E45296">
        <w:rPr>
          <w:rFonts w:ascii="Calibri" w:hAnsi="Calibri" w:cs="Calibri"/>
          <w:noProof/>
        </w:rPr>
        <w:t xml:space="preserve"> 2174–2179.</w:t>
      </w:r>
    </w:p>
    <w:p w14:paraId="1CEB4597"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Wang H, Kubica N, Ellisen LW, Jefferson LS &amp; Kimball SR (2006). Dexamethasone represses signaling through the mammalian target of rapamycin in muscle cells by enhancing expression of REDD1. </w:t>
      </w:r>
      <w:r w:rsidRPr="00E45296">
        <w:rPr>
          <w:rFonts w:ascii="Calibri" w:hAnsi="Calibri" w:cs="Calibri"/>
          <w:i/>
          <w:iCs/>
          <w:noProof/>
        </w:rPr>
        <w:t>J Biol Chem</w:t>
      </w:r>
      <w:r w:rsidRPr="00E45296">
        <w:rPr>
          <w:rFonts w:ascii="Calibri" w:hAnsi="Calibri" w:cs="Calibri"/>
          <w:noProof/>
        </w:rPr>
        <w:t xml:space="preserve"> </w:t>
      </w:r>
      <w:r w:rsidRPr="00E45296">
        <w:rPr>
          <w:rFonts w:ascii="Calibri" w:hAnsi="Calibri" w:cs="Calibri"/>
          <w:b/>
          <w:bCs/>
          <w:noProof/>
        </w:rPr>
        <w:t>281,</w:t>
      </w:r>
      <w:r w:rsidRPr="00E45296">
        <w:rPr>
          <w:rFonts w:ascii="Calibri" w:hAnsi="Calibri" w:cs="Calibri"/>
          <w:noProof/>
        </w:rPr>
        <w:t xml:space="preserve"> 39128–39134.</w:t>
      </w:r>
    </w:p>
    <w:p w14:paraId="08D9846E"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lastRenderedPageBreak/>
        <w:t xml:space="preserve">Wolff NC, McKay RM &amp; Brugarolas J (2014). REDD1/DDIT4-Independent mTORC1 Inhibition and Apoptosis by Glucocorticoids in Thymocytes. </w:t>
      </w:r>
      <w:r w:rsidRPr="00E45296">
        <w:rPr>
          <w:rFonts w:ascii="Calibri" w:hAnsi="Calibri" w:cs="Calibri"/>
          <w:i/>
          <w:iCs/>
          <w:noProof/>
        </w:rPr>
        <w:t>Mol Cancer Res</w:t>
      </w:r>
      <w:r w:rsidRPr="00E45296">
        <w:rPr>
          <w:rFonts w:ascii="Calibri" w:hAnsi="Calibri" w:cs="Calibri"/>
          <w:noProof/>
        </w:rPr>
        <w:t xml:space="preserve"> </w:t>
      </w:r>
      <w:r w:rsidRPr="00E45296">
        <w:rPr>
          <w:rFonts w:ascii="Calibri" w:hAnsi="Calibri" w:cs="Calibri"/>
          <w:b/>
          <w:bCs/>
          <w:noProof/>
        </w:rPr>
        <w:t>12,</w:t>
      </w:r>
      <w:r w:rsidRPr="00E45296">
        <w:rPr>
          <w:rFonts w:ascii="Calibri" w:hAnsi="Calibri" w:cs="Calibri"/>
          <w:noProof/>
        </w:rPr>
        <w:t xml:space="preserve"> 867–877.</w:t>
      </w:r>
    </w:p>
    <w:p w14:paraId="1BBA29E2" w14:textId="77777777" w:rsidR="00E45296" w:rsidRPr="00E45296" w:rsidRDefault="00E45296" w:rsidP="00E45296">
      <w:pPr>
        <w:widowControl w:val="0"/>
        <w:autoSpaceDE w:val="0"/>
        <w:autoSpaceDN w:val="0"/>
        <w:adjustRightInd w:val="0"/>
        <w:ind w:left="480" w:hanging="480"/>
        <w:rPr>
          <w:rFonts w:ascii="Calibri" w:hAnsi="Calibri" w:cs="Calibri"/>
          <w:noProof/>
        </w:rPr>
      </w:pPr>
      <w:r w:rsidRPr="00E45296">
        <w:rPr>
          <w:rFonts w:ascii="Calibri" w:hAnsi="Calibri" w:cs="Calibri"/>
          <w:noProof/>
        </w:rPr>
        <w:t xml:space="preserve">Yang X &amp; Friedl A (2015). A Positive Feedback Loop Between Prolactin and Stat5 Promotes Angiogenesis. In </w:t>
      </w:r>
      <w:r w:rsidRPr="00E45296">
        <w:rPr>
          <w:rFonts w:ascii="Calibri" w:hAnsi="Calibri" w:cs="Calibri"/>
          <w:i/>
          <w:iCs/>
          <w:noProof/>
        </w:rPr>
        <w:t>Advances in experimental medicine and biology</w:t>
      </w:r>
      <w:r w:rsidRPr="00E45296">
        <w:rPr>
          <w:rFonts w:ascii="Calibri" w:hAnsi="Calibri" w:cs="Calibri"/>
          <w:noProof/>
        </w:rPr>
        <w:t>, pp. 265–280. Available at: http://www.ncbi.nlm.nih.gov/pubmed/25472543 [Accessed June 24, 2019].</w:t>
      </w:r>
    </w:p>
    <w:p w14:paraId="4FE5863D" w14:textId="77777777" w:rsidR="00704C87" w:rsidRPr="00E45296" w:rsidRDefault="00E45296" w:rsidP="00E45296">
      <w:r>
        <w:fldChar w:fldCharType="end"/>
      </w:r>
    </w:p>
    <w:sectPr w:rsidR="00704C87" w:rsidRPr="00E45296" w:rsidSect="0021219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9-06-28T12:23:00Z" w:initials="DB">
    <w:p w14:paraId="28E153D5" w14:textId="7DFE39EB" w:rsidR="00001761" w:rsidRDefault="00001761">
      <w:pPr>
        <w:pStyle w:val="CommentText"/>
      </w:pPr>
      <w:r>
        <w:rPr>
          <w:rStyle w:val="CommentReference"/>
        </w:rPr>
        <w:annotationRef/>
      </w:r>
      <w:r>
        <w:t>Diagram needed</w:t>
      </w:r>
      <w:r w:rsidR="006B658D">
        <w:t>, it is not clear to me when or how these cohorts are different</w:t>
      </w:r>
    </w:p>
  </w:comment>
  <w:comment w:id="1" w:author="Dave Bridges" w:date="2019-06-28T12:24:00Z" w:initials="DB">
    <w:p w14:paraId="4FF7B411" w14:textId="08939FD7" w:rsidR="006268CA" w:rsidRDefault="006268CA">
      <w:pPr>
        <w:pStyle w:val="CommentText"/>
      </w:pPr>
      <w:r>
        <w:rPr>
          <w:rStyle w:val="CommentReference"/>
        </w:rPr>
        <w:annotationRef/>
      </w:r>
      <w:r>
        <w:t xml:space="preserve">We know that </w:t>
      </w:r>
      <w:proofErr w:type="spellStart"/>
      <w:r>
        <w:t>dex</w:t>
      </w:r>
      <w:proofErr w:type="spellEnd"/>
      <w:r>
        <w:t xml:space="preserve"> at -1 wont yield pups, so this </w:t>
      </w:r>
      <w:proofErr w:type="spellStart"/>
      <w:r>
        <w:t>wont</w:t>
      </w:r>
      <w:proofErr w:type="spellEnd"/>
      <w:r>
        <w:t xml:space="preserve"> work.</w:t>
      </w:r>
    </w:p>
  </w:comment>
  <w:comment w:id="2" w:author="Dave Bridges" w:date="2019-06-28T12:26:00Z" w:initials="DB">
    <w:p w14:paraId="2B51135E" w14:textId="7211B166" w:rsidR="003F48CD" w:rsidRDefault="003F48CD">
      <w:pPr>
        <w:pStyle w:val="CommentText"/>
      </w:pPr>
      <w:r>
        <w:rPr>
          <w:rStyle w:val="CommentReference"/>
        </w:rPr>
        <w:annotationRef/>
      </w:r>
      <w:r>
        <w:t xml:space="preserve">It makes more sense to me to have one cohort with late gestation, and one </w:t>
      </w:r>
      <w:proofErr w:type="spellStart"/>
      <w:r>
        <w:t>postgestation</w:t>
      </w:r>
      <w:proofErr w:type="spellEnd"/>
    </w:p>
  </w:comment>
  <w:comment w:id="3" w:author="Dave Bridges" w:date="2019-06-28T12:55:00Z" w:initials="DB">
    <w:p w14:paraId="281D1D7F" w14:textId="23A48DC6" w:rsidR="00CB42D0" w:rsidRDefault="00CB42D0">
      <w:pPr>
        <w:pStyle w:val="CommentText"/>
      </w:pPr>
      <w:r>
        <w:rPr>
          <w:rStyle w:val="CommentReference"/>
        </w:rPr>
        <w:annotationRef/>
      </w:r>
      <w:r>
        <w:t>Need to write a method for this</w:t>
      </w:r>
    </w:p>
  </w:comment>
  <w:comment w:id="4" w:author="Dave Bridges" w:date="2019-06-28T12:27:00Z" w:initials="DB">
    <w:p w14:paraId="5FF2D6B3" w14:textId="497AD046" w:rsidR="003A047B" w:rsidRDefault="003A047B">
      <w:pPr>
        <w:pStyle w:val="CommentText"/>
      </w:pPr>
      <w:r>
        <w:rPr>
          <w:rStyle w:val="CommentReference"/>
        </w:rPr>
        <w:annotationRef/>
      </w:r>
      <w:r>
        <w:t>Make this a separate section on Western Blotting</w:t>
      </w:r>
    </w:p>
  </w:comment>
  <w:comment w:id="5" w:author="Dave Bridges" w:date="2019-06-28T12:29:00Z" w:initials="DB">
    <w:p w14:paraId="566ECC54" w14:textId="592C1F6D" w:rsidR="003A047B" w:rsidRDefault="003A047B">
      <w:pPr>
        <w:pStyle w:val="CommentText"/>
      </w:pPr>
      <w:r>
        <w:rPr>
          <w:rStyle w:val="CommentReference"/>
        </w:rPr>
        <w:annotationRef/>
      </w:r>
      <w:r>
        <w:t>The ITT isn’t really described, what about blood collection and the like.</w:t>
      </w:r>
    </w:p>
  </w:comment>
  <w:comment w:id="7" w:author="Dave Bridges" w:date="2019-06-28T12:57:00Z" w:initials="DB">
    <w:p w14:paraId="37B93B66" w14:textId="1A80BB23" w:rsidR="00CB42D0" w:rsidRDefault="00CB42D0">
      <w:pPr>
        <w:pStyle w:val="CommentText"/>
      </w:pPr>
      <w:r>
        <w:rPr>
          <w:rStyle w:val="CommentReference"/>
        </w:rPr>
        <w:annotationRef/>
      </w:r>
      <w:r>
        <w:t>Limiting litters?</w:t>
      </w:r>
    </w:p>
  </w:comment>
  <w:comment w:id="6" w:author="Dave Bridges" w:date="2019-06-28T12:31:00Z" w:initials="DB">
    <w:p w14:paraId="04205E8D" w14:textId="274A14C2" w:rsidR="007D131E" w:rsidRDefault="007D131E">
      <w:pPr>
        <w:pStyle w:val="CommentText"/>
      </w:pPr>
      <w:r>
        <w:rPr>
          <w:rStyle w:val="CommentReference"/>
        </w:rPr>
        <w:annotationRef/>
      </w:r>
      <w:r>
        <w:t>Not really methods, should go above in the experimental design</w:t>
      </w:r>
    </w:p>
  </w:comment>
  <w:comment w:id="8" w:author="Dave Bridges" w:date="2019-06-28T12:22:00Z" w:initials="DB">
    <w:p w14:paraId="5D725E39" w14:textId="77777777" w:rsidR="000835B2" w:rsidRDefault="000835B2">
      <w:pPr>
        <w:pStyle w:val="CommentText"/>
      </w:pPr>
      <w:r>
        <w:rPr>
          <w:rStyle w:val="CommentReference"/>
        </w:rPr>
        <w:annotationRef/>
      </w:r>
      <w:r>
        <w:t>They don’t, your data shows this.</w:t>
      </w:r>
    </w:p>
  </w:comment>
  <w:comment w:id="9" w:author="Dave Bridges" w:date="2019-06-28T12:56:00Z" w:initials="DB">
    <w:p w14:paraId="05886D4F" w14:textId="17413D22" w:rsidR="00CB42D0" w:rsidRDefault="00CB42D0">
      <w:pPr>
        <w:pStyle w:val="CommentText"/>
      </w:pPr>
      <w:r>
        <w:rPr>
          <w:rStyle w:val="CommentReference"/>
        </w:rPr>
        <w:annotationRef/>
      </w:r>
      <w:r>
        <w:t>Through weaning?  After?</w:t>
      </w:r>
    </w:p>
  </w:comment>
  <w:comment w:id="10" w:author="Dave Bridges" w:date="2019-06-28T12:56:00Z" w:initials="DB">
    <w:p w14:paraId="3CD307A3" w14:textId="24785748" w:rsidR="00CB42D0" w:rsidRDefault="00CB42D0">
      <w:pPr>
        <w:pStyle w:val="CommentText"/>
      </w:pPr>
      <w:r>
        <w:rPr>
          <w:rStyle w:val="CommentReference"/>
        </w:rPr>
        <w:annotationRef/>
      </w:r>
      <w:r>
        <w:t>Not sure why LBW is impaired metabolic health</w:t>
      </w:r>
    </w:p>
  </w:comment>
  <w:comment w:id="11" w:author="Dave Bridges" w:date="2019-06-28T12:57:00Z" w:initials="DB">
    <w:p w14:paraId="579800E2" w14:textId="363F4ADC" w:rsidR="00CB42D0" w:rsidRDefault="00CB42D0">
      <w:pPr>
        <w:pStyle w:val="CommentText"/>
      </w:pPr>
      <w:r>
        <w:rPr>
          <w:rStyle w:val="CommentReference"/>
        </w:rPr>
        <w:annotationRef/>
      </w:r>
      <w:r>
        <w:t>Glucose tolerance?</w:t>
      </w:r>
      <w:bookmarkStart w:id="12" w:name="_GoBack"/>
      <w:bookmarkEnd w:id="12"/>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8E153D5" w15:done="0"/>
  <w15:commentEx w15:paraId="4FF7B411" w15:done="0"/>
  <w15:commentEx w15:paraId="2B51135E" w15:done="0"/>
  <w15:commentEx w15:paraId="281D1D7F" w15:done="0"/>
  <w15:commentEx w15:paraId="5FF2D6B3" w15:done="0"/>
  <w15:commentEx w15:paraId="566ECC54" w15:done="0"/>
  <w15:commentEx w15:paraId="37B93B66" w15:done="0"/>
  <w15:commentEx w15:paraId="04205E8D" w15:done="0"/>
  <w15:commentEx w15:paraId="5D725E39" w15:done="0"/>
  <w15:commentEx w15:paraId="05886D4F" w15:done="0"/>
  <w15:commentEx w15:paraId="3CD307A3" w15:done="0"/>
  <w15:commentEx w15:paraId="579800E2"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8E153D5" w16cid:durableId="20C08559"/>
  <w16cid:commentId w16cid:paraId="4FF7B411" w16cid:durableId="20C0859A"/>
  <w16cid:commentId w16cid:paraId="2B51135E" w16cid:durableId="20C085E1"/>
  <w16cid:commentId w16cid:paraId="281D1D7F" w16cid:durableId="20C08CAA"/>
  <w16cid:commentId w16cid:paraId="5FF2D6B3" w16cid:durableId="20C08647"/>
  <w16cid:commentId w16cid:paraId="566ECC54" w16cid:durableId="20C086BC"/>
  <w16cid:commentId w16cid:paraId="37B93B66" w16cid:durableId="20C08D21"/>
  <w16cid:commentId w16cid:paraId="04205E8D" w16cid:durableId="20C08712"/>
  <w16cid:commentId w16cid:paraId="5D725E39" w16cid:durableId="20C084FF"/>
  <w16cid:commentId w16cid:paraId="05886D4F" w16cid:durableId="20C08CF4"/>
  <w16cid:commentId w16cid:paraId="3CD307A3" w16cid:durableId="20C08D08"/>
  <w16cid:commentId w16cid:paraId="579800E2" w16cid:durableId="20C08D3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EE58A1" w14:textId="77777777" w:rsidR="00453E75" w:rsidRDefault="00453E75" w:rsidP="00EF1C4D">
      <w:r>
        <w:separator/>
      </w:r>
    </w:p>
  </w:endnote>
  <w:endnote w:type="continuationSeparator" w:id="0">
    <w:p w14:paraId="772F161F" w14:textId="77777777" w:rsidR="00453E75" w:rsidRDefault="00453E75" w:rsidP="00EF1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E35CF4D" w14:textId="77777777" w:rsidR="00453E75" w:rsidRDefault="00453E75" w:rsidP="00EF1C4D">
      <w:r>
        <w:separator/>
      </w:r>
    </w:p>
  </w:footnote>
  <w:footnote w:type="continuationSeparator" w:id="0">
    <w:p w14:paraId="164ACA09" w14:textId="77777777" w:rsidR="00453E75" w:rsidRDefault="00453E75" w:rsidP="00EF1C4D">
      <w:r>
        <w:continuationSeparator/>
      </w:r>
    </w:p>
  </w:footnote>
  <w:footnote w:id="1">
    <w:p w14:paraId="737488DA" w14:textId="77777777" w:rsidR="00E45296" w:rsidRPr="00D72891" w:rsidRDefault="00E45296" w:rsidP="00E45296">
      <w:pPr>
        <w:rPr>
          <w:rFonts w:eastAsia="Times New Roman" w:cstheme="minorHAnsi"/>
          <w:sz w:val="18"/>
          <w:szCs w:val="18"/>
        </w:rPr>
      </w:pPr>
      <w:r w:rsidRPr="00DC50D9">
        <w:rPr>
          <w:rStyle w:val="FootnoteReference"/>
        </w:rPr>
        <w:footnoteRef/>
      </w:r>
      <w:r>
        <w:t xml:space="preserve"> </w:t>
      </w:r>
      <w:r w:rsidRPr="00D72891">
        <w:rPr>
          <w:rFonts w:cstheme="minorHAnsi"/>
          <w:sz w:val="18"/>
          <w:szCs w:val="18"/>
        </w:rPr>
        <w:t>Specialist Pharmacy Service, Safety in Lactation: Corticosteroids, Published May 20, 2012. Retrieved from:</w:t>
      </w:r>
      <w:hyperlink r:id="rId1" w:history="1">
        <w:r w:rsidRPr="003F2827">
          <w:rPr>
            <w:rStyle w:val="Hyperlink"/>
            <w:rFonts w:eastAsia="Times New Roman" w:cstheme="minorHAnsi"/>
            <w:sz w:val="18"/>
            <w:szCs w:val="18"/>
          </w:rPr>
          <w:t>https://www.sps.nhs.uk/articles/safety-in-lactation-corticosteroids/</w:t>
        </w:r>
      </w:hyperlink>
    </w:p>
    <w:p w14:paraId="58B31292" w14:textId="77777777" w:rsidR="00E45296" w:rsidRPr="00D72891" w:rsidRDefault="00E45296" w:rsidP="00E45296">
      <w:pPr>
        <w:rPr>
          <w:rFonts w:eastAsia="Times New Roman" w:cstheme="minorHAnsi"/>
          <w:sz w:val="18"/>
          <w:szCs w:val="18"/>
        </w:rPr>
      </w:pPr>
      <w:r w:rsidRPr="00D72891">
        <w:rPr>
          <w:rFonts w:eastAsia="Times New Roman" w:cstheme="minorHAnsi"/>
          <w:sz w:val="18"/>
          <w:szCs w:val="18"/>
        </w:rPr>
        <w:t>Mother to Baby, Medications and More During Pregnancy and Breastfeeding, Published October 1, 2018. Retrieved from:</w:t>
      </w:r>
      <w:hyperlink r:id="rId2" w:history="1">
        <w:r w:rsidRPr="003F2827">
          <w:rPr>
            <w:rStyle w:val="Hyperlink"/>
            <w:rFonts w:eastAsia="Times New Roman" w:cstheme="minorHAnsi"/>
            <w:sz w:val="18"/>
            <w:szCs w:val="18"/>
          </w:rPr>
          <w:t>https://mothertobaby.org/fact-sheets/prednisoneprednisolone-pregnancy/</w:t>
        </w:r>
      </w:hyperlink>
    </w:p>
    <w:p w14:paraId="68DC6326" w14:textId="77777777" w:rsidR="00E45296" w:rsidRPr="00D72891" w:rsidRDefault="00E45296" w:rsidP="00E45296">
      <w:pPr>
        <w:rPr>
          <w:rFonts w:eastAsia="Times New Roman" w:cstheme="minorHAnsi"/>
          <w:sz w:val="18"/>
          <w:szCs w:val="18"/>
        </w:rPr>
      </w:pPr>
      <w:r w:rsidRPr="00D72891">
        <w:rPr>
          <w:rFonts w:eastAsia="Times New Roman" w:cstheme="minorHAnsi"/>
          <w:sz w:val="18"/>
          <w:szCs w:val="18"/>
        </w:rPr>
        <w:t>The Breastfeeding Network, Prednisolone and Breastfeeding, Published May 2017. Retrieved from:</w:t>
      </w:r>
      <w:hyperlink r:id="rId3" w:history="1">
        <w:r w:rsidRPr="00D72891">
          <w:rPr>
            <w:rStyle w:val="Hyperlink"/>
            <w:rFonts w:eastAsia="Times New Roman" w:cstheme="minorHAnsi"/>
            <w:sz w:val="18"/>
            <w:szCs w:val="18"/>
          </w:rPr>
          <w:t>https://breastfeedingnetwork.org.uk/wp-content/dibm/prednisolone%20and%20breastfeeding.pdf</w:t>
        </w:r>
      </w:hyperlink>
    </w:p>
    <w:p w14:paraId="69D48929" w14:textId="77777777" w:rsidR="00E45296" w:rsidRDefault="00E45296" w:rsidP="00E45296">
      <w:pPr>
        <w:pStyle w:val="FootnoteText"/>
      </w:pP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2"/>
  <w:doNotDisplayPageBoundarie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A"/>
    <w:rsid w:val="00001761"/>
    <w:rsid w:val="000835B2"/>
    <w:rsid w:val="000A5FC2"/>
    <w:rsid w:val="000B5B46"/>
    <w:rsid w:val="00144DA3"/>
    <w:rsid w:val="001E3A31"/>
    <w:rsid w:val="00205D17"/>
    <w:rsid w:val="00212190"/>
    <w:rsid w:val="00275911"/>
    <w:rsid w:val="0030501D"/>
    <w:rsid w:val="003701CA"/>
    <w:rsid w:val="00397157"/>
    <w:rsid w:val="003A047B"/>
    <w:rsid w:val="003A0525"/>
    <w:rsid w:val="003F48CD"/>
    <w:rsid w:val="00453E75"/>
    <w:rsid w:val="004A6497"/>
    <w:rsid w:val="00583840"/>
    <w:rsid w:val="005B2775"/>
    <w:rsid w:val="005E1C52"/>
    <w:rsid w:val="005F2C2A"/>
    <w:rsid w:val="006268CA"/>
    <w:rsid w:val="006A61BB"/>
    <w:rsid w:val="006B658D"/>
    <w:rsid w:val="00704C87"/>
    <w:rsid w:val="00715FA4"/>
    <w:rsid w:val="0076282F"/>
    <w:rsid w:val="00764174"/>
    <w:rsid w:val="00793054"/>
    <w:rsid w:val="007D131E"/>
    <w:rsid w:val="0080663C"/>
    <w:rsid w:val="00925DB5"/>
    <w:rsid w:val="009416CE"/>
    <w:rsid w:val="00983C98"/>
    <w:rsid w:val="00A52907"/>
    <w:rsid w:val="00A90549"/>
    <w:rsid w:val="00C44E36"/>
    <w:rsid w:val="00C85176"/>
    <w:rsid w:val="00CB42D0"/>
    <w:rsid w:val="00D00741"/>
    <w:rsid w:val="00DA0FA5"/>
    <w:rsid w:val="00DF4E89"/>
    <w:rsid w:val="00DF79B2"/>
    <w:rsid w:val="00E45296"/>
    <w:rsid w:val="00E54BD1"/>
    <w:rsid w:val="00EF1C4D"/>
    <w:rsid w:val="00FB4CB4"/>
    <w:rsid w:val="00FB74B9"/>
    <w:rsid w:val="00FE1D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2F276"/>
  <w15:chartTrackingRefBased/>
  <w15:docId w15:val="{C3779237-84C4-EE46-9497-DDDAAB893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45296"/>
  </w:style>
  <w:style w:type="paragraph" w:styleId="Heading1">
    <w:name w:val="heading 1"/>
    <w:basedOn w:val="Normal"/>
    <w:next w:val="Normal"/>
    <w:link w:val="Heading1Char"/>
    <w:uiPriority w:val="9"/>
    <w:qFormat/>
    <w:rsid w:val="003701C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A047B"/>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EF1C4D"/>
    <w:rPr>
      <w:sz w:val="20"/>
      <w:szCs w:val="20"/>
    </w:rPr>
  </w:style>
  <w:style w:type="character" w:customStyle="1" w:styleId="FootnoteTextChar">
    <w:name w:val="Footnote Text Char"/>
    <w:basedOn w:val="DefaultParagraphFont"/>
    <w:link w:val="FootnoteText"/>
    <w:uiPriority w:val="99"/>
    <w:semiHidden/>
    <w:rsid w:val="00EF1C4D"/>
    <w:rPr>
      <w:sz w:val="20"/>
      <w:szCs w:val="20"/>
    </w:rPr>
  </w:style>
  <w:style w:type="character" w:styleId="FootnoteReference">
    <w:name w:val="footnote reference"/>
    <w:basedOn w:val="DefaultParagraphFont"/>
    <w:uiPriority w:val="99"/>
    <w:semiHidden/>
    <w:unhideWhenUsed/>
    <w:rsid w:val="00EF1C4D"/>
    <w:rPr>
      <w:vertAlign w:val="superscript"/>
    </w:rPr>
  </w:style>
  <w:style w:type="character" w:styleId="Hyperlink">
    <w:name w:val="Hyperlink"/>
    <w:basedOn w:val="DefaultParagraphFont"/>
    <w:uiPriority w:val="99"/>
    <w:unhideWhenUsed/>
    <w:rsid w:val="00EF1C4D"/>
    <w:rPr>
      <w:color w:val="0000FF"/>
      <w:u w:val="single"/>
    </w:rPr>
  </w:style>
  <w:style w:type="character" w:styleId="EndnoteReference">
    <w:name w:val="endnote reference"/>
    <w:basedOn w:val="DefaultParagraphFont"/>
    <w:uiPriority w:val="99"/>
    <w:semiHidden/>
    <w:unhideWhenUsed/>
    <w:rsid w:val="000A5FC2"/>
    <w:rPr>
      <w:vertAlign w:val="superscript"/>
    </w:rPr>
  </w:style>
  <w:style w:type="character" w:styleId="CommentReference">
    <w:name w:val="annotation reference"/>
    <w:basedOn w:val="DefaultParagraphFont"/>
    <w:uiPriority w:val="99"/>
    <w:semiHidden/>
    <w:unhideWhenUsed/>
    <w:rsid w:val="000835B2"/>
    <w:rPr>
      <w:sz w:val="16"/>
      <w:szCs w:val="16"/>
    </w:rPr>
  </w:style>
  <w:style w:type="paragraph" w:styleId="CommentText">
    <w:name w:val="annotation text"/>
    <w:basedOn w:val="Normal"/>
    <w:link w:val="CommentTextChar"/>
    <w:uiPriority w:val="99"/>
    <w:semiHidden/>
    <w:unhideWhenUsed/>
    <w:rsid w:val="000835B2"/>
    <w:rPr>
      <w:sz w:val="20"/>
      <w:szCs w:val="20"/>
    </w:rPr>
  </w:style>
  <w:style w:type="character" w:customStyle="1" w:styleId="CommentTextChar">
    <w:name w:val="Comment Text Char"/>
    <w:basedOn w:val="DefaultParagraphFont"/>
    <w:link w:val="CommentText"/>
    <w:uiPriority w:val="99"/>
    <w:semiHidden/>
    <w:rsid w:val="000835B2"/>
    <w:rPr>
      <w:sz w:val="20"/>
      <w:szCs w:val="20"/>
    </w:rPr>
  </w:style>
  <w:style w:type="paragraph" w:styleId="CommentSubject">
    <w:name w:val="annotation subject"/>
    <w:basedOn w:val="CommentText"/>
    <w:next w:val="CommentText"/>
    <w:link w:val="CommentSubjectChar"/>
    <w:uiPriority w:val="99"/>
    <w:semiHidden/>
    <w:unhideWhenUsed/>
    <w:rsid w:val="000835B2"/>
    <w:rPr>
      <w:b/>
      <w:bCs/>
    </w:rPr>
  </w:style>
  <w:style w:type="character" w:customStyle="1" w:styleId="CommentSubjectChar">
    <w:name w:val="Comment Subject Char"/>
    <w:basedOn w:val="CommentTextChar"/>
    <w:link w:val="CommentSubject"/>
    <w:uiPriority w:val="99"/>
    <w:semiHidden/>
    <w:rsid w:val="000835B2"/>
    <w:rPr>
      <w:b/>
      <w:bCs/>
      <w:sz w:val="20"/>
      <w:szCs w:val="20"/>
    </w:rPr>
  </w:style>
  <w:style w:type="paragraph" w:styleId="BalloonText">
    <w:name w:val="Balloon Text"/>
    <w:basedOn w:val="Normal"/>
    <w:link w:val="BalloonTextChar"/>
    <w:uiPriority w:val="99"/>
    <w:semiHidden/>
    <w:unhideWhenUsed/>
    <w:rsid w:val="000835B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35B2"/>
    <w:rPr>
      <w:rFonts w:ascii="Times New Roman" w:hAnsi="Times New Roman" w:cs="Times New Roman"/>
      <w:sz w:val="18"/>
      <w:szCs w:val="18"/>
    </w:rPr>
  </w:style>
  <w:style w:type="character" w:customStyle="1" w:styleId="Heading2Char">
    <w:name w:val="Heading 2 Char"/>
    <w:basedOn w:val="DefaultParagraphFont"/>
    <w:link w:val="Heading2"/>
    <w:uiPriority w:val="9"/>
    <w:rsid w:val="003A047B"/>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3701C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791486">
      <w:bodyDiv w:val="1"/>
      <w:marLeft w:val="0"/>
      <w:marRight w:val="0"/>
      <w:marTop w:val="0"/>
      <w:marBottom w:val="0"/>
      <w:divBdr>
        <w:top w:val="none" w:sz="0" w:space="0" w:color="auto"/>
        <w:left w:val="none" w:sz="0" w:space="0" w:color="auto"/>
        <w:bottom w:val="none" w:sz="0" w:space="0" w:color="auto"/>
        <w:right w:val="none" w:sz="0" w:space="0" w:color="auto"/>
      </w:divBdr>
    </w:div>
    <w:div w:id="1115636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microsoft.com/office/2016/09/relationships/commentsIds" Target="commentsIds.xml"/></Relationships>
</file>

<file path=word/_rels/footnotes.xml.rels><?xml version="1.0" encoding="UTF-8" standalone="yes"?>
<Relationships xmlns="http://schemas.openxmlformats.org/package/2006/relationships"><Relationship Id="rId3" Type="http://schemas.openxmlformats.org/officeDocument/2006/relationships/hyperlink" Target="https://breastfeedingnetwork.org.uk/wp-content/dibm/prednisolone%20and%20breastfeeding.pdf" TargetMode="External"/><Relationship Id="rId2" Type="http://schemas.openxmlformats.org/officeDocument/2006/relationships/hyperlink" Target="https://mothertobaby.org/fact-sheets/prednisoneprednisolone-pregnancy/" TargetMode="External"/><Relationship Id="rId1" Type="http://schemas.openxmlformats.org/officeDocument/2006/relationships/hyperlink" Target="https://www.sps.nhs.uk/articles/safety-in-lactation-corticosteroi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27FB4C-D409-DC44-951B-24136913EE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8</Pages>
  <Words>20083</Words>
  <Characters>114477</Characters>
  <Application>Microsoft Office Word</Application>
  <DocSecurity>0</DocSecurity>
  <Lines>953</Lines>
  <Paragraphs>268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Dave Bridges</cp:lastModifiedBy>
  <cp:revision>22</cp:revision>
  <dcterms:created xsi:type="dcterms:W3CDTF">2019-06-19T00:52:00Z</dcterms:created>
  <dcterms:modified xsi:type="dcterms:W3CDTF">2019-06-28T16:57:00Z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c33fb8b5-176b-3b1e-b478-660f3fc91271</vt:lpwstr>
  </property>
  <property fmtid="{D5CDD505-2E9C-101B-9397-08002B2CF9AE}" pid="4" name="Mendeley Citation Style_1">
    <vt:lpwstr>http://www.zotero.org/styles/the-journal-of-physiology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http://www.zotero.org/styles/american-sociological-association</vt:lpwstr>
  </property>
  <property fmtid="{D5CDD505-2E9C-101B-9397-08002B2CF9AE}" pid="8" name="Mendeley Recent Style Name 1_1">
    <vt:lpwstr>American Sociological Association</vt:lpwstr>
  </property>
  <property fmtid="{D5CDD505-2E9C-101B-9397-08002B2CF9AE}" pid="9" name="Mendeley Recent Style Id 2_1">
    <vt:lpwstr>http://www.zotero.org/styles/chicago-author-date</vt:lpwstr>
  </property>
  <property fmtid="{D5CDD505-2E9C-101B-9397-08002B2CF9AE}" pid="10" name="Mendeley Recent Style Name 2_1">
    <vt:lpwstr>Chicago Manual of Style 17th edition (author-date)</vt:lpwstr>
  </property>
  <property fmtid="{D5CDD505-2E9C-101B-9397-08002B2CF9AE}" pid="11" name="Mendeley Recent Style Id 3_1">
    <vt:lpwstr>http://www.zotero.org/styles/chicago-note-bibliography</vt:lpwstr>
  </property>
  <property fmtid="{D5CDD505-2E9C-101B-9397-08002B2CF9AE}" pid="12" name="Mendeley Recent Style Name 3_1">
    <vt:lpwstr>Chicago Manual of Style 17th edition (note)</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(deprecated)</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http://www.zotero.org/styles/modern-humanities-research-association</vt:lpwstr>
  </property>
  <property fmtid="{D5CDD505-2E9C-101B-9397-08002B2CF9AE}" pid="18" name="Mendeley Recent Style Name 6_1">
    <vt:lpwstr>Modern Humanities Research Association 3rd edition (note with bibliography)</vt:lpwstr>
  </property>
  <property fmtid="{D5CDD505-2E9C-101B-9397-08002B2CF9AE}" pid="19" name="Mendeley Recent Style Id 7_1">
    <vt:lpwstr>http://www.zotero.org/styles/modern-language-association</vt:lpwstr>
  </property>
  <property fmtid="{D5CDD505-2E9C-101B-9397-08002B2CF9AE}" pid="20" name="Mendeley Recent Style Name 7_1">
    <vt:lpwstr>Modern Language Association 8th edition</vt:lpwstr>
  </property>
  <property fmtid="{D5CDD505-2E9C-101B-9397-08002B2CF9AE}" pid="21" name="Mendeley Recent Style Id 8_1">
    <vt:lpwstr>http://www.zotero.org/styles/nature</vt:lpwstr>
  </property>
  <property fmtid="{D5CDD505-2E9C-101B-9397-08002B2CF9AE}" pid="22" name="Mendeley Recent Style Name 8_1">
    <vt:lpwstr>Nature</vt:lpwstr>
  </property>
  <property fmtid="{D5CDD505-2E9C-101B-9397-08002B2CF9AE}" pid="23" name="Mendeley Recent Style Id 9_1">
    <vt:lpwstr>http://www.zotero.org/styles/the-journal-of-physiology</vt:lpwstr>
  </property>
  <property fmtid="{D5CDD505-2E9C-101B-9397-08002B2CF9AE}" pid="24" name="Mendeley Recent Style Name 9_1">
    <vt:lpwstr>The Journal of Physiology</vt:lpwstr>
  </property>
</Properties>
</file>