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A09AD" w14:textId="27BEB500" w:rsidR="00ED7C8B" w:rsidRPr="00ED7C8B" w:rsidRDefault="00FC4749" w:rsidP="00ED7C8B">
      <w:r>
        <w:t>Uncomplicated carbohydrate transport</w:t>
      </w:r>
    </w:p>
    <w:p w14:paraId="4C41FD3A" w14:textId="064328FA" w:rsidR="00ED7C8B" w:rsidRDefault="00ED7C8B" w:rsidP="00ED7C8B">
      <w:r w:rsidRPr="00ED7C8B">
        <w:t xml:space="preserve">In state of pregnancy, maternal physiology undergoes changes to facilitate constant stream of glucose to the infant; including maternal insulin resistance and increased </w:t>
      </w:r>
      <w:commentRangeStart w:id="0"/>
      <w:r w:rsidRPr="00ED7C8B">
        <w:t>gluconeogenesis</w:t>
      </w:r>
      <w:commentRangeEnd w:id="0"/>
      <w:r w:rsidRPr="00ED7C8B">
        <w:rPr>
          <w:sz w:val="18"/>
          <w:szCs w:val="18"/>
        </w:rPr>
        <w:commentReference w:id="0"/>
      </w:r>
      <w:r w:rsidR="00CF698F">
        <w:t xml:space="preserve"> (Catal</w:t>
      </w:r>
      <w:r w:rsidR="00062482">
        <w:t>ano et al, 1992</w:t>
      </w:r>
      <w:r w:rsidR="00CF698F">
        <w:t>)</w:t>
      </w:r>
      <w:r w:rsidRPr="00ED7C8B">
        <w:t xml:space="preserve">. Glucose is the main substrate for fetal, and placental </w:t>
      </w:r>
      <w:commentRangeStart w:id="1"/>
      <w:r w:rsidRPr="00ED7C8B">
        <w:t>metabolism</w:t>
      </w:r>
      <w:commentRangeEnd w:id="1"/>
      <w:r w:rsidRPr="00ED7C8B">
        <w:rPr>
          <w:sz w:val="18"/>
          <w:szCs w:val="18"/>
        </w:rPr>
        <w:commentReference w:id="1"/>
      </w:r>
      <w:r w:rsidR="00050276">
        <w:t xml:space="preserve"> (</w:t>
      </w:r>
      <w:proofErr w:type="spellStart"/>
      <w:r w:rsidR="00050276">
        <w:t>Leonce</w:t>
      </w:r>
      <w:proofErr w:type="spellEnd"/>
      <w:r w:rsidR="00050276">
        <w:t xml:space="preserve"> et all 2006)</w:t>
      </w:r>
      <w:r w:rsidRPr="00ED7C8B">
        <w:t xml:space="preserve">. </w:t>
      </w:r>
      <w:r w:rsidR="004A55B4">
        <w:t xml:space="preserve">Both </w:t>
      </w:r>
      <w:r w:rsidR="00994786">
        <w:t xml:space="preserve">the </w:t>
      </w:r>
      <w:r w:rsidR="004A55B4">
        <w:t>fetus and placenta create large glucose demand for mothers, with as much as 26% of tracer glucose in animal studies administered residing in fetal or placental tissues (</w:t>
      </w:r>
      <w:proofErr w:type="spellStart"/>
      <w:r w:rsidR="004A55B4">
        <w:t>sawatze</w:t>
      </w:r>
      <w:proofErr w:type="spellEnd"/>
      <w:r w:rsidR="004A55B4">
        <w:t xml:space="preserve"> 2014). </w:t>
      </w:r>
      <w:r w:rsidRPr="00ED7C8B">
        <w:t>The</w:t>
      </w:r>
      <w:r w:rsidR="00D016BE">
        <w:t xml:space="preserve"> </w:t>
      </w:r>
      <w:proofErr w:type="gramStart"/>
      <w:r w:rsidR="00D016BE">
        <w:t>vast</w:t>
      </w:r>
      <w:r w:rsidRPr="00ED7C8B">
        <w:t xml:space="preserve"> majority</w:t>
      </w:r>
      <w:proofErr w:type="gramEnd"/>
      <w:r w:rsidRPr="00ED7C8B">
        <w:t xml:space="preserve"> of glucose supplied to the uteroplacental unit is from maternal circulation (Gallo L.A. et al, 2017). The normal transfer of maternal glucose into the placenta is passive transport through GLUT family transporters</w:t>
      </w:r>
      <w:r w:rsidR="00050276">
        <w:t xml:space="preserve"> (</w:t>
      </w:r>
      <w:proofErr w:type="spellStart"/>
      <w:r w:rsidR="00050276">
        <w:t>Leonce</w:t>
      </w:r>
      <w:proofErr w:type="spellEnd"/>
      <w:r w:rsidR="00050276">
        <w:t xml:space="preserve"> 2006)</w:t>
      </w:r>
      <w:r w:rsidRPr="00ED7C8B">
        <w:t>.</w:t>
      </w:r>
      <w:r w:rsidR="00D016BE">
        <w:t xml:space="preserve"> The most prominent and crucial glucose transporter for gestation is GLUT1.</w:t>
      </w:r>
      <w:r w:rsidRPr="00ED7C8B">
        <w:t xml:space="preserve"> The GLUT1 transporter</w:t>
      </w:r>
      <w:r w:rsidR="00D016BE">
        <w:t xml:space="preserve"> is</w:t>
      </w:r>
      <w:r>
        <w:t xml:space="preserve"> </w:t>
      </w:r>
      <w:r w:rsidRPr="00ED7C8B">
        <w:t>in greater concentration on the maternal face of the placenta, in microvillus structures (</w:t>
      </w:r>
      <w:proofErr w:type="spellStart"/>
      <w:r w:rsidRPr="00ED7C8B">
        <w:t>Laugeu</w:t>
      </w:r>
      <w:proofErr w:type="spellEnd"/>
      <w:r w:rsidRPr="00ED7C8B">
        <w:t xml:space="preserve"> et al 2013)</w:t>
      </w:r>
      <w:r w:rsidR="00D016BE">
        <w:t xml:space="preserve"> than the fetal facing basal membrane</w:t>
      </w:r>
      <w:r w:rsidRPr="00ED7C8B">
        <w:t xml:space="preserve">. </w:t>
      </w:r>
      <w:r w:rsidR="00D016BE">
        <w:t xml:space="preserve">This makes passage of the </w:t>
      </w:r>
      <w:bookmarkStart w:id="2" w:name="_GoBack"/>
      <w:bookmarkEnd w:id="2"/>
      <w:r w:rsidRPr="00ED7C8B">
        <w:t xml:space="preserve">Within the normal physiological range of blood glucose, </w:t>
      </w:r>
      <w:commentRangeStart w:id="3"/>
      <w:r w:rsidRPr="00ED7C8B">
        <w:t xml:space="preserve">there is more </w:t>
      </w:r>
      <w:commentRangeEnd w:id="3"/>
      <w:r w:rsidRPr="00ED7C8B">
        <w:rPr>
          <w:sz w:val="18"/>
          <w:szCs w:val="18"/>
        </w:rPr>
        <w:commentReference w:id="3"/>
      </w:r>
      <w:r w:rsidRPr="00ED7C8B">
        <w:t>GLUT1 on the maternal villous side than on the basal/fetal side (</w:t>
      </w:r>
      <w:proofErr w:type="spellStart"/>
      <w:r w:rsidRPr="00ED7C8B">
        <w:t>laugue</w:t>
      </w:r>
      <w:proofErr w:type="spellEnd"/>
      <w:r w:rsidRPr="00ED7C8B">
        <w:t xml:space="preserve"> e</w:t>
      </w:r>
      <w:r w:rsidR="00213485">
        <w:t>t</w:t>
      </w:r>
      <w:r w:rsidRPr="00ED7C8B">
        <w:t xml:space="preserve"> al 2013)</w:t>
      </w:r>
      <w:r w:rsidR="00DA7DC9">
        <w:t>(Day 2013)</w:t>
      </w:r>
      <w:r w:rsidRPr="00ED7C8B">
        <w:t xml:space="preserve">. </w:t>
      </w:r>
      <w:r w:rsidR="008F6071">
        <w:t xml:space="preserve">The expression of GLUT1 at the basal membrane has been shown to be correlated with birthweight, suggesting that greater expression leads to greater glucose flux to the developing fetus (Acosta, 2015). </w:t>
      </w:r>
      <w:r w:rsidRPr="00ED7C8B">
        <w:t xml:space="preserve">There appears to be greater saturation of GLUT1 transporters early in the pregnancy, with </w:t>
      </w:r>
      <w:r w:rsidR="008F6071">
        <w:t xml:space="preserve">expression </w:t>
      </w:r>
      <w:r w:rsidRPr="00ED7C8B">
        <w:t>stagnating as gestation progresses (Gallo 2017). The expression of GLUT1 in the basal membrane</w:t>
      </w:r>
      <w:r w:rsidR="00010FA3">
        <w:t xml:space="preserve"> </w:t>
      </w:r>
      <w:r w:rsidRPr="00ED7C8B">
        <w:t xml:space="preserve">Because maternal glycemia is higher than that of the fetus, even in normal pregnancy and the transporters are of passive mechanism, it was hypothesized that maternal blood glucose was the only driver in glucose transport out of maternal circulation. </w:t>
      </w:r>
      <w:r w:rsidR="004A55B4">
        <w:t>GLUT1 expression is highest in the placenta (</w:t>
      </w:r>
      <w:proofErr w:type="spellStart"/>
      <w:r w:rsidR="004A55B4">
        <w:t>sawatze</w:t>
      </w:r>
      <w:proofErr w:type="spellEnd"/>
      <w:r w:rsidR="004A55B4">
        <w:t xml:space="preserve"> 2014)</w:t>
      </w:r>
      <w:r w:rsidR="004F0B3B">
        <w:t xml:space="preserve"> and increases as gestation progresses (Ericsson 2005)</w:t>
      </w:r>
      <w:r w:rsidR="004A55B4">
        <w:t xml:space="preserve">. </w:t>
      </w:r>
      <w:r w:rsidRPr="00ED7C8B">
        <w:t xml:space="preserve">There is that fetal and placental needs, as well as fetal insulinemia also play a critical role in driving the transfer of glucose (Gallo 2017). </w:t>
      </w:r>
      <w:r w:rsidR="006D1D6D">
        <w:t xml:space="preserve">GLUT3 is also present in the </w:t>
      </w:r>
      <w:r w:rsidR="00FC4749">
        <w:t xml:space="preserve">microvillus membrane of the </w:t>
      </w:r>
      <w:r w:rsidR="006D1D6D">
        <w:t xml:space="preserve">placenta </w:t>
      </w:r>
      <w:r w:rsidR="00FC4749">
        <w:t>to further transport glucose to the fetus</w:t>
      </w:r>
      <w:r w:rsidR="006D1D6D">
        <w:t xml:space="preserve">. </w:t>
      </w:r>
      <w:r w:rsidR="006655E3">
        <w:t>Over the course of gestation, GLUT3</w:t>
      </w:r>
      <w:r w:rsidR="006D1D6D">
        <w:t xml:space="preserve"> </w:t>
      </w:r>
      <w:r w:rsidR="006655E3">
        <w:t>expression in the placenta decreases</w:t>
      </w:r>
      <w:r w:rsidR="00FC4749">
        <w:t>; with expression in the third trimester just 34 percent of baseline 1</w:t>
      </w:r>
      <w:r w:rsidR="00FC4749" w:rsidRPr="00FC4749">
        <w:rPr>
          <w:vertAlign w:val="superscript"/>
        </w:rPr>
        <w:t>st</w:t>
      </w:r>
      <w:r w:rsidR="00FC4749">
        <w:t xml:space="preserve"> trimester levels (Brown 2011).</w:t>
      </w:r>
      <w:r w:rsidR="006D1D6D">
        <w:t xml:space="preserve"> </w:t>
      </w:r>
      <w:r w:rsidR="00B778C0">
        <w:t>GLUT4 is present in the placenta, so some insulin-dependent transportation of glucose does occur (</w:t>
      </w:r>
      <w:proofErr w:type="spellStart"/>
      <w:r w:rsidR="00B778C0">
        <w:t>laugue</w:t>
      </w:r>
      <w:proofErr w:type="spellEnd"/>
      <w:r w:rsidR="00B778C0">
        <w:t xml:space="preserve"> 2013).</w:t>
      </w:r>
      <w:r w:rsidR="00B778C0">
        <w:rPr>
          <w:sz w:val="18"/>
          <w:szCs w:val="18"/>
        </w:rPr>
        <w:t xml:space="preserve"> </w:t>
      </w:r>
      <w:r w:rsidR="00B778C0">
        <w:t xml:space="preserve">However, insulin-dependent transport of glucose appears crucial in transport at early gestation, and expression of GLUT4 declines as gestation continues </w:t>
      </w:r>
      <w:r w:rsidR="00B778C0" w:rsidRPr="004F0B3B">
        <w:t>(</w:t>
      </w:r>
      <w:r w:rsidR="004F0B3B" w:rsidRPr="004F0B3B">
        <w:t>Ericsson 2005</w:t>
      </w:r>
      <w:r w:rsidR="004F0B3B">
        <w:t xml:space="preserve">). </w:t>
      </w:r>
      <w:r w:rsidR="00050276">
        <w:t xml:space="preserve">Other GLUT transporters, such as GLUT 9 (Acosta 2015) are present in the placenta, largely at the microvillous membrane. GLUT9 expression; however, </w:t>
      </w:r>
      <w:r w:rsidR="00B778C0">
        <w:t>it</w:t>
      </w:r>
      <w:r w:rsidR="00050276">
        <w:t xml:space="preserve"> does not appear to play a major role in glucose flux, as it is not correlated with glucose uptake by the fetus or infant birthweight (Acosta 2015).</w:t>
      </w:r>
      <w:r w:rsidR="006B01A6">
        <w:t xml:space="preserve"> </w:t>
      </w:r>
      <w:r w:rsidR="00050276">
        <w:t xml:space="preserve"> </w:t>
      </w:r>
      <w:r w:rsidR="001F7B81">
        <w:t>In rat glucose tracer studies, it was found that the placenta sequestered more radio-labeled glucose than the fetus, and it nearly reached the level of maternal brain (</w:t>
      </w:r>
      <w:proofErr w:type="spellStart"/>
      <w:r w:rsidR="004A55B4">
        <w:t>sawatze</w:t>
      </w:r>
      <w:proofErr w:type="spellEnd"/>
      <w:r w:rsidR="004A55B4">
        <w:t xml:space="preserve"> 2014), demonstrating a high avidity for glucose, with most being shunted to the fetal unit **</w:t>
      </w:r>
      <w:proofErr w:type="gramStart"/>
      <w:r w:rsidR="004A55B4">
        <w:t>*.Fractional</w:t>
      </w:r>
      <w:proofErr w:type="gramEnd"/>
      <w:r w:rsidR="004A55B4">
        <w:t xml:space="preserve"> uptake of tracer glucose was 2 fold less in fetuses than placenta (</w:t>
      </w:r>
      <w:proofErr w:type="spellStart"/>
      <w:r w:rsidR="004A55B4">
        <w:t>sawatze</w:t>
      </w:r>
      <w:proofErr w:type="spellEnd"/>
      <w:r w:rsidR="004A55B4">
        <w:t xml:space="preserve"> 2014). </w:t>
      </w:r>
      <w:proofErr w:type="gramStart"/>
      <w:r w:rsidR="004A55B4">
        <w:t>The majority of</w:t>
      </w:r>
      <w:proofErr w:type="gramEnd"/>
      <w:r w:rsidR="004A55B4">
        <w:t xml:space="preserve"> the variance in accumulation of glucose was explained by fetal size, not placental size (</w:t>
      </w:r>
      <w:proofErr w:type="spellStart"/>
      <w:r w:rsidR="004A55B4">
        <w:t>sawatze</w:t>
      </w:r>
      <w:proofErr w:type="spellEnd"/>
      <w:r w:rsidR="004A55B4">
        <w:t xml:space="preserve"> 2014). </w:t>
      </w:r>
    </w:p>
    <w:p w14:paraId="04A77340" w14:textId="6396CE36" w:rsidR="001029A1" w:rsidRPr="00ED7C8B" w:rsidRDefault="001029A1" w:rsidP="00ED7C8B">
      <w:r>
        <w:tab/>
        <w:t>Glycogen can be stored in the placenta. The concentration of placental glycogen is greatest early in the pregnancy, with steady decline in glycogen storage until term (Blows 1988</w:t>
      </w:r>
      <w:proofErr w:type="gramStart"/>
      <w:r>
        <w:t>).</w:t>
      </w:r>
      <w:r w:rsidRPr="00ED7C8B">
        <w:t>The</w:t>
      </w:r>
      <w:proofErr w:type="gramEnd"/>
      <w:r w:rsidRPr="00ED7C8B">
        <w:t xml:space="preserve"> normal placenta also holds </w:t>
      </w:r>
      <w:commentRangeStart w:id="4"/>
      <w:r w:rsidRPr="00ED7C8B">
        <w:t xml:space="preserve">an </w:t>
      </w:r>
      <w:commentRangeEnd w:id="4"/>
      <w:r w:rsidRPr="00ED7C8B">
        <w:rPr>
          <w:sz w:val="18"/>
          <w:szCs w:val="18"/>
        </w:rPr>
        <w:commentReference w:id="4"/>
      </w:r>
      <w:r w:rsidRPr="00ED7C8B">
        <w:t xml:space="preserve">isoform of </w:t>
      </w:r>
      <w:commentRangeStart w:id="5"/>
      <w:commentRangeStart w:id="6"/>
      <w:r w:rsidRPr="00ED7C8B">
        <w:t xml:space="preserve">glucose 6 phosphatase, </w:t>
      </w:r>
      <w:commentRangeEnd w:id="5"/>
      <w:r>
        <w:rPr>
          <w:rStyle w:val="CommentReference"/>
        </w:rPr>
        <w:commentReference w:id="5"/>
      </w:r>
      <w:commentRangeEnd w:id="6"/>
      <w:r>
        <w:rPr>
          <w:rStyle w:val="CommentReference"/>
        </w:rPr>
        <w:commentReference w:id="6"/>
      </w:r>
      <w:r w:rsidRPr="00ED7C8B">
        <w:t xml:space="preserve">implying </w:t>
      </w:r>
      <w:r>
        <w:t>ability</w:t>
      </w:r>
      <w:r w:rsidRPr="00ED7C8B">
        <w:t xml:space="preserve"> to dephosphorylate and release </w:t>
      </w:r>
      <w:r>
        <w:t>stored glycogen</w:t>
      </w:r>
      <w:r w:rsidRPr="00ED7C8B">
        <w:t xml:space="preserve"> (</w:t>
      </w:r>
      <w:proofErr w:type="spellStart"/>
      <w:r w:rsidRPr="00ED7C8B">
        <w:t>Laugue</w:t>
      </w:r>
      <w:proofErr w:type="spellEnd"/>
      <w:r w:rsidRPr="00ED7C8B">
        <w:t xml:space="preserve">, 2013). </w:t>
      </w:r>
      <w:r>
        <w:t>Some evidence points to placental glucose release only utilized during starvation or extreme stress in utero (</w:t>
      </w:r>
      <w:proofErr w:type="spellStart"/>
      <w:r>
        <w:t>Leonce</w:t>
      </w:r>
      <w:proofErr w:type="spellEnd"/>
      <w:r>
        <w:t xml:space="preserve"> 2006). There is evidence that the placenta participates in the lactate-alanine cycle (Schaefer 1993). The placenta undergoes this cycling with the fetus, and in turn uses the lactate that is supplied by fetal recycling (Schaefer 1993). </w:t>
      </w:r>
    </w:p>
    <w:p w14:paraId="1A9C6992" w14:textId="77777777" w:rsidR="00ED7C8B" w:rsidRPr="00ED7C8B" w:rsidRDefault="00ED7C8B" w:rsidP="00ED7C8B"/>
    <w:p w14:paraId="7D8AD529" w14:textId="77777777" w:rsidR="00ED7C8B" w:rsidRPr="00ED7C8B" w:rsidRDefault="00ED7C8B" w:rsidP="00ED7C8B">
      <w:commentRangeStart w:id="7"/>
      <w:r w:rsidRPr="00ED7C8B">
        <w:lastRenderedPageBreak/>
        <w:t>Obese gravid state</w:t>
      </w:r>
      <w:commentRangeEnd w:id="7"/>
      <w:r w:rsidRPr="00ED7C8B">
        <w:rPr>
          <w:sz w:val="18"/>
          <w:szCs w:val="18"/>
        </w:rPr>
        <w:commentReference w:id="7"/>
      </w:r>
    </w:p>
    <w:p w14:paraId="43B14B3F" w14:textId="1BAA6388" w:rsidR="00ED7C8B" w:rsidRPr="00ED7C8B" w:rsidRDefault="00213485" w:rsidP="00ED7C8B">
      <w:r>
        <w:t>Pregnancies complicated by maternal obesity can have a myriad of effects in the placenta and its transfer of nutrients to the fetus. Women who are obese often present with greater insulin levels than their normal weight counterparts (SOURCE). There is evidence of increased nutrient sensing i</w:t>
      </w:r>
      <w:r w:rsidR="00ED7C8B" w:rsidRPr="00ED7C8B">
        <w:t xml:space="preserve">n pregnancies of women who have obesity, there is increased insulin </w:t>
      </w:r>
      <w:r w:rsidR="00B778C0">
        <w:t>in maternal circulation</w:t>
      </w:r>
      <w:r w:rsidR="00ED7C8B" w:rsidRPr="00ED7C8B">
        <w:t>. This insulin biding to its receptor activates mTORC1 signaling</w:t>
      </w:r>
      <w:r w:rsidR="00B778C0">
        <w:t xml:space="preserve"> </w:t>
      </w:r>
      <w:r w:rsidR="00ED7C8B" w:rsidRPr="00ED7C8B">
        <w:t>(</w:t>
      </w:r>
      <w:proofErr w:type="spellStart"/>
      <w:r w:rsidR="00ED7C8B" w:rsidRPr="00ED7C8B">
        <w:t>laugue</w:t>
      </w:r>
      <w:proofErr w:type="spellEnd"/>
      <w:r w:rsidR="00ED7C8B" w:rsidRPr="00ED7C8B">
        <w:t xml:space="preserve"> et al 2013). </w:t>
      </w:r>
      <w:r w:rsidR="00B778C0">
        <w:t>Still other studies have found evidence that obese mothers have reductions in placental mTOR expression (Martino 2016)</w:t>
      </w:r>
      <w:r>
        <w:t>, accompanied by no changes in upstream (</w:t>
      </w:r>
      <w:proofErr w:type="spellStart"/>
      <w:r>
        <w:t>akt</w:t>
      </w:r>
      <w:proofErr w:type="spellEnd"/>
      <w:r>
        <w:t xml:space="preserve">) or downstream (S6) expression. The explanation given was that a rise in </w:t>
      </w:r>
      <w:proofErr w:type="spellStart"/>
      <w:r>
        <w:t>mtor</w:t>
      </w:r>
      <w:proofErr w:type="spellEnd"/>
      <w:r>
        <w:t xml:space="preserve"> was only seen when a mother was not only obese, but hyperglycemic (</w:t>
      </w:r>
      <w:proofErr w:type="spellStart"/>
      <w:r>
        <w:t>martino</w:t>
      </w:r>
      <w:proofErr w:type="spellEnd"/>
      <w:r>
        <w:t xml:space="preserve"> 2016). Another group found that </w:t>
      </w:r>
      <w:proofErr w:type="spellStart"/>
      <w:r>
        <w:t>Mtor</w:t>
      </w:r>
      <w:proofErr w:type="spellEnd"/>
      <w:r>
        <w:t xml:space="preserve"> was increased, as well as enhanced IGF1 signaling in a </w:t>
      </w:r>
      <w:r w:rsidR="00F97864">
        <w:t>S</w:t>
      </w:r>
      <w:r>
        <w:t xml:space="preserve">wedish cohort (Jansson 2013 -#41 in the Martino paper). </w:t>
      </w:r>
      <w:r w:rsidR="008F6071">
        <w:t>In pregnancy, there is gathering evidence that fl</w:t>
      </w:r>
      <w:r>
        <w:t>u</w:t>
      </w:r>
      <w:r w:rsidR="008F6071">
        <w:t xml:space="preserve">x of glucose to the fetus is determined by more than maternal glycemia. </w:t>
      </w:r>
      <w:r w:rsidR="00ED7C8B">
        <w:t xml:space="preserve"> </w:t>
      </w:r>
      <w:r w:rsidR="006D1D6D">
        <w:t xml:space="preserve">In a study of obese, non-diabetic mothers delivering at term, it was found that </w:t>
      </w:r>
      <w:r w:rsidR="008F6071">
        <w:t>there was no correlation between fasting maternal glucose concentration and fetal umbilical vein glucose, meaning that determinants of flux of nutrients relies on more than simply maternal glycemia (Acosta et al, 2015).</w:t>
      </w:r>
      <w:r w:rsidR="004A55B4">
        <w:t xml:space="preserve"> </w:t>
      </w:r>
      <w:commentRangeStart w:id="8"/>
      <w:r w:rsidR="004A55B4">
        <w:t>The effects of obesity on placental nutrient transfer of carbohydrate and placental carbohydrate metabolism may rely on gestational weight gain.</w:t>
      </w:r>
      <w:commentRangeEnd w:id="8"/>
      <w:r w:rsidR="004A55B4">
        <w:rPr>
          <w:rStyle w:val="CommentReference"/>
        </w:rPr>
        <w:commentReference w:id="8"/>
      </w:r>
      <w:r>
        <w:t xml:space="preserve"> Oxidative stress was also seen to be greater in the placentas of obese women, with greater expression of SIRT1 and UCP2 than non-obese controls (Martino 2016). Still other studies have found when an increase of expression of </w:t>
      </w:r>
      <w:proofErr w:type="spellStart"/>
      <w:r>
        <w:t>mtor</w:t>
      </w:r>
      <w:proofErr w:type="spellEnd"/>
      <w:r>
        <w:t xml:space="preserve"> is present in the placentas of obese mothers, it is accompanied by </w:t>
      </w:r>
      <w:r w:rsidR="001029A1">
        <w:t>increase of insulin signaling (</w:t>
      </w:r>
      <w:proofErr w:type="spellStart"/>
      <w:r w:rsidR="001029A1">
        <w:t>martino</w:t>
      </w:r>
      <w:proofErr w:type="spellEnd"/>
      <w:r w:rsidR="001029A1">
        <w:t xml:space="preserve"> 2016). </w:t>
      </w:r>
      <w:r w:rsidR="006B01A6">
        <w:t>Much more often, gestational diabetes is studied instead of obesity</w:t>
      </w:r>
      <w:r w:rsidR="00062482">
        <w:t xml:space="preserve">; however, maternal obesity outside of the effects of gestational diabetes or hyperglycemia warrants further research. Especially the use of tracer glucose and flux experiments. </w:t>
      </w:r>
    </w:p>
    <w:p w14:paraId="2637574D" w14:textId="5D40DC51" w:rsidR="0098284F" w:rsidRDefault="00050276">
      <w:pPr>
        <w:rPr>
          <w:u w:val="single"/>
        </w:rPr>
      </w:pPr>
      <w:commentRangeStart w:id="9"/>
      <w:r w:rsidRPr="00050276">
        <w:rPr>
          <w:u w:val="single"/>
        </w:rPr>
        <w:t xml:space="preserve">Other things I found that I bet you included, but have sources for </w:t>
      </w:r>
      <w:commentRangeEnd w:id="9"/>
      <w:r>
        <w:rPr>
          <w:rStyle w:val="CommentReference"/>
        </w:rPr>
        <w:commentReference w:id="9"/>
      </w:r>
    </w:p>
    <w:p w14:paraId="1C50F1CF" w14:textId="079CE768" w:rsidR="001F7B81" w:rsidRPr="00B778C0" w:rsidRDefault="001F7B81" w:rsidP="00B778C0">
      <w:pPr>
        <w:pStyle w:val="ListParagraph"/>
        <w:numPr>
          <w:ilvl w:val="0"/>
          <w:numId w:val="2"/>
        </w:numPr>
        <w:rPr>
          <w:u w:val="single"/>
        </w:rPr>
      </w:pPr>
      <w:r>
        <w:t>Non-diabetic mothers who were obese were more likely to give birth to children of greater birthweight, and had larger placentas (Acosta 2015)</w:t>
      </w:r>
      <w:r w:rsidR="00B778C0">
        <w:t xml:space="preserve"> (Martino 2016)</w:t>
      </w:r>
    </w:p>
    <w:p w14:paraId="29662C2B" w14:textId="7DF0DC21" w:rsidR="00B778C0" w:rsidRPr="00B778C0" w:rsidRDefault="00B778C0" w:rsidP="00B778C0">
      <w:pPr>
        <w:pStyle w:val="ListParagraph"/>
        <w:numPr>
          <w:ilvl w:val="0"/>
          <w:numId w:val="2"/>
        </w:numPr>
        <w:rPr>
          <w:u w:val="single"/>
        </w:rPr>
      </w:pPr>
      <w:r>
        <w:t>Increased immune cell (monocyte) count present in women who are obese (Martino 2016)</w:t>
      </w:r>
    </w:p>
    <w:p w14:paraId="1C39CCA9" w14:textId="169DC26A" w:rsidR="00B778C0" w:rsidRDefault="00B778C0" w:rsidP="00B778C0">
      <w:pPr>
        <w:pStyle w:val="ListParagraph"/>
        <w:numPr>
          <w:ilvl w:val="0"/>
          <w:numId w:val="2"/>
        </w:numPr>
      </w:pPr>
      <w:r w:rsidRPr="00B778C0">
        <w:t>Transfer of nutrients across the basal membrane is thought to be the rate limiting step in nutrient provision (Acosta 2015)</w:t>
      </w:r>
    </w:p>
    <w:p w14:paraId="6650EB65" w14:textId="2EA5F41D" w:rsidR="00FC4749" w:rsidRDefault="00213485" w:rsidP="00FC4749">
      <w:pPr>
        <w:pStyle w:val="ListParagraph"/>
        <w:numPr>
          <w:ilvl w:val="0"/>
          <w:numId w:val="2"/>
        </w:numPr>
      </w:pPr>
      <w:r>
        <w:t>Higher plasma leptin in obese moms (Martino 2016)</w:t>
      </w:r>
      <w:r w:rsidR="00186E09">
        <w:t xml:space="preserve"> This coincides with increased cord blood leptin of their children upon birth</w:t>
      </w:r>
      <w:r w:rsidR="00FC4749">
        <w:t>s</w:t>
      </w:r>
    </w:p>
    <w:p w14:paraId="2F92C01F" w14:textId="740585AD" w:rsidR="00FC4749" w:rsidRPr="00B778C0" w:rsidRDefault="00FC4749" w:rsidP="00FC4749">
      <w:pPr>
        <w:pStyle w:val="ListParagraph"/>
        <w:numPr>
          <w:ilvl w:val="0"/>
          <w:numId w:val="2"/>
        </w:numPr>
      </w:pPr>
      <w:r>
        <w:t>Could we talk about difficulty in assessing flux because of ethical implications, difficulty of tissue access, and majority of flux papers being in vitro models or from primary cultured explants or trophoblast cell lines? Perhaps in the future directions section.</w:t>
      </w:r>
    </w:p>
    <w:sectPr w:rsidR="00FC4749" w:rsidRPr="00B778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8-01-16T08:35:00Z" w:initials="DB">
    <w:p w14:paraId="717164E2" w14:textId="77777777" w:rsidR="00ED7C8B" w:rsidRDefault="00ED7C8B" w:rsidP="00ED7C8B">
      <w:pPr>
        <w:pStyle w:val="CommentText"/>
      </w:pPr>
      <w:r>
        <w:rPr>
          <w:rStyle w:val="CommentReference"/>
        </w:rPr>
        <w:annotationRef/>
      </w:r>
      <w:r>
        <w:t>Needs reference</w:t>
      </w:r>
    </w:p>
  </w:comment>
  <w:comment w:id="1" w:author="Dave Bridges" w:date="2018-01-16T08:35:00Z" w:initials="DB">
    <w:p w14:paraId="26383680" w14:textId="77777777" w:rsidR="00ED7C8B" w:rsidRDefault="00ED7C8B" w:rsidP="00ED7C8B">
      <w:pPr>
        <w:pStyle w:val="CommentText"/>
      </w:pPr>
      <w:r>
        <w:rPr>
          <w:rStyle w:val="CommentReference"/>
        </w:rPr>
        <w:annotationRef/>
      </w:r>
      <w:r>
        <w:t>Needs reference</w:t>
      </w:r>
    </w:p>
  </w:comment>
  <w:comment w:id="3" w:author="Dave Bridges" w:date="2018-01-16T08:36:00Z" w:initials="DB">
    <w:p w14:paraId="558FA4D7" w14:textId="77777777" w:rsidR="00ED7C8B" w:rsidRDefault="00ED7C8B" w:rsidP="00ED7C8B">
      <w:pPr>
        <w:pStyle w:val="CommentText"/>
      </w:pPr>
      <w:r>
        <w:rPr>
          <w:rStyle w:val="CommentReference"/>
        </w:rPr>
        <w:annotationRef/>
      </w:r>
      <w:r>
        <w:t>Does this bias result in transport being limited by fetal side efflux?</w:t>
      </w:r>
    </w:p>
  </w:comment>
  <w:comment w:id="4" w:author="Dave Bridges" w:date="2018-01-16T08:39:00Z" w:initials="DB">
    <w:p w14:paraId="4DC9DC89" w14:textId="77777777" w:rsidR="001029A1" w:rsidRDefault="001029A1" w:rsidP="001029A1">
      <w:pPr>
        <w:pStyle w:val="CommentText"/>
      </w:pPr>
      <w:r>
        <w:rPr>
          <w:rStyle w:val="CommentReference"/>
        </w:rPr>
        <w:annotationRef/>
      </w:r>
      <w:r>
        <w:t>Which isoform</w:t>
      </w:r>
    </w:p>
  </w:comment>
  <w:comment w:id="5" w:author="Molly Carter" w:date="2018-02-11T17:13:00Z" w:initials="MC">
    <w:p w14:paraId="541E5F5E" w14:textId="77777777" w:rsidR="001029A1" w:rsidRDefault="001029A1" w:rsidP="001029A1">
      <w:pPr>
        <w:pStyle w:val="CommentText"/>
      </w:pPr>
      <w:r>
        <w:rPr>
          <w:rStyle w:val="CommentReference"/>
        </w:rPr>
        <w:annotationRef/>
      </w:r>
      <w:r>
        <w:t xml:space="preserve">Was negated by </w:t>
      </w:r>
      <w:proofErr w:type="spellStart"/>
      <w:r>
        <w:t>Leonce</w:t>
      </w:r>
      <w:proofErr w:type="spellEnd"/>
      <w:r>
        <w:t xml:space="preserve"> 2006, did you find any evidence of a definitive answer?</w:t>
      </w:r>
    </w:p>
  </w:comment>
  <w:comment w:id="6" w:author="Molly Carter" w:date="2018-02-11T17:42:00Z" w:initials="MC">
    <w:p w14:paraId="2C3D6CB2" w14:textId="77777777" w:rsidR="001029A1" w:rsidRDefault="001029A1" w:rsidP="001029A1">
      <w:pPr>
        <w:pStyle w:val="CommentText"/>
      </w:pPr>
      <w:r>
        <w:rPr>
          <w:rStyle w:val="CommentReference"/>
        </w:rPr>
        <w:annotationRef/>
      </w:r>
      <w:r>
        <w:t>Looking for a more recent source to definitively say yes or no to its presence.</w:t>
      </w:r>
    </w:p>
  </w:comment>
  <w:comment w:id="7" w:author="Dave Bridges" w:date="2018-01-16T08:43:00Z" w:initials="DB">
    <w:p w14:paraId="131815B8" w14:textId="77777777" w:rsidR="00ED7C8B" w:rsidRDefault="00ED7C8B" w:rsidP="00ED7C8B">
      <w:pPr>
        <w:pStyle w:val="CommentText"/>
      </w:pPr>
      <w:r>
        <w:rPr>
          <w:rStyle w:val="CommentReference"/>
        </w:rPr>
        <w:annotationRef/>
      </w:r>
      <w:r>
        <w:t>For carbohydrates there are two main things we need to write more about.  One is how obesity or GDM alters flux of glucose to the fetus.  The other is whether increased flux into the placenta (and maybe other signals) drives glucose metabolism (for example DNL) which then is exported to the fetus.</w:t>
      </w:r>
    </w:p>
  </w:comment>
  <w:comment w:id="8" w:author="Molly Carter" w:date="2018-02-11T17:36:00Z" w:initials="MC">
    <w:p w14:paraId="1441FAE1" w14:textId="732DE788" w:rsidR="004A55B4" w:rsidRDefault="004A55B4">
      <w:pPr>
        <w:pStyle w:val="CommentText"/>
      </w:pPr>
      <w:r>
        <w:rPr>
          <w:rStyle w:val="CommentReference"/>
        </w:rPr>
        <w:annotationRef/>
      </w:r>
      <w:r>
        <w:t>I read studies where healthier outcomes, and fewer changes in flux/transporter expression come from mothers who are obese and gain either adequate or less than adequate amounts of gestational weight based on the 2009 IOM recommendation. Is this too off topic, or should we further explore this?</w:t>
      </w:r>
    </w:p>
  </w:comment>
  <w:comment w:id="9" w:author="Molly Carter" w:date="2018-02-11T16:58:00Z" w:initials="MC">
    <w:p w14:paraId="048B8720" w14:textId="2484C555" w:rsidR="00050276" w:rsidRDefault="00050276">
      <w:pPr>
        <w:pStyle w:val="CommentText"/>
      </w:pPr>
      <w:r>
        <w:rPr>
          <w:rStyle w:val="CommentReference"/>
        </w:rPr>
        <w:annotationRef/>
      </w:r>
      <w:proofErr w:type="spellStart"/>
      <w:r>
        <w:t>Noura</w:t>
      </w:r>
      <w:proofErr w:type="spellEnd"/>
      <w:r>
        <w:t>, I’m sure your very thorough research has found these things too, but I</w:t>
      </w:r>
      <w:r w:rsidR="00251071">
        <w:t xml:space="preserve"> t</w:t>
      </w:r>
      <w:r>
        <w:t xml:space="preserve">hought I’d list them in case you needed additional references for them. Or on the off chance that I found something novel.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7164E2" w15:done="1"/>
  <w15:commentEx w15:paraId="26383680" w15:done="1"/>
  <w15:commentEx w15:paraId="558FA4D7" w15:done="1"/>
  <w15:commentEx w15:paraId="4DC9DC89" w15:done="0"/>
  <w15:commentEx w15:paraId="541E5F5E" w15:done="0"/>
  <w15:commentEx w15:paraId="2C3D6CB2" w15:paraIdParent="541E5F5E" w15:done="0"/>
  <w15:commentEx w15:paraId="131815B8" w15:done="0"/>
  <w15:commentEx w15:paraId="1441FAE1" w15:done="0"/>
  <w15:commentEx w15:paraId="048B87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7164E2" w16cid:durableId="1E13783A"/>
  <w16cid:commentId w16cid:paraId="26383680" w16cid:durableId="1E13783B"/>
  <w16cid:commentId w16cid:paraId="558FA4D7" w16cid:durableId="1E13783C"/>
  <w16cid:commentId w16cid:paraId="4DC9DC89" w16cid:durableId="1E137841"/>
  <w16cid:commentId w16cid:paraId="541E5F5E" w16cid:durableId="1E2AF854"/>
  <w16cid:commentId w16cid:paraId="2C3D6CB2" w16cid:durableId="1E2AFF19"/>
  <w16cid:commentId w16cid:paraId="131815B8" w16cid:durableId="1E137842"/>
  <w16cid:commentId w16cid:paraId="1441FAE1" w16cid:durableId="1E2AFDB7"/>
  <w16cid:commentId w16cid:paraId="048B8720" w16cid:durableId="1E2AF4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56101"/>
    <w:multiLevelType w:val="hybridMultilevel"/>
    <w:tmpl w:val="486E2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5846A9"/>
    <w:multiLevelType w:val="hybridMultilevel"/>
    <w:tmpl w:val="0A0CD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C8B"/>
    <w:rsid w:val="00010FA3"/>
    <w:rsid w:val="00050276"/>
    <w:rsid w:val="00062482"/>
    <w:rsid w:val="001029A1"/>
    <w:rsid w:val="001353E7"/>
    <w:rsid w:val="00186E09"/>
    <w:rsid w:val="00197003"/>
    <w:rsid w:val="001F7B81"/>
    <w:rsid w:val="00213485"/>
    <w:rsid w:val="00251071"/>
    <w:rsid w:val="00275539"/>
    <w:rsid w:val="002D7AF6"/>
    <w:rsid w:val="003C1BC6"/>
    <w:rsid w:val="00482767"/>
    <w:rsid w:val="004A55B4"/>
    <w:rsid w:val="004F0B3B"/>
    <w:rsid w:val="005D31CE"/>
    <w:rsid w:val="006332F8"/>
    <w:rsid w:val="006655E3"/>
    <w:rsid w:val="006B01A6"/>
    <w:rsid w:val="006D1D6D"/>
    <w:rsid w:val="007D5227"/>
    <w:rsid w:val="00875060"/>
    <w:rsid w:val="008F6071"/>
    <w:rsid w:val="0098284F"/>
    <w:rsid w:val="00994786"/>
    <w:rsid w:val="00A67538"/>
    <w:rsid w:val="00AD035C"/>
    <w:rsid w:val="00B778C0"/>
    <w:rsid w:val="00CA3942"/>
    <w:rsid w:val="00CF698F"/>
    <w:rsid w:val="00D016BE"/>
    <w:rsid w:val="00D8052A"/>
    <w:rsid w:val="00DA7DC9"/>
    <w:rsid w:val="00DB34F2"/>
    <w:rsid w:val="00EB4FD8"/>
    <w:rsid w:val="00ED7C8B"/>
    <w:rsid w:val="00F97864"/>
    <w:rsid w:val="00FC4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CAFE"/>
  <w15:chartTrackingRefBased/>
  <w15:docId w15:val="{104A2DBE-5362-41D3-9F09-23755ECBA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ED7C8B"/>
    <w:pPr>
      <w:spacing w:line="240" w:lineRule="auto"/>
    </w:pPr>
    <w:rPr>
      <w:sz w:val="20"/>
      <w:szCs w:val="20"/>
    </w:rPr>
  </w:style>
  <w:style w:type="character" w:customStyle="1" w:styleId="CommentTextChar">
    <w:name w:val="Comment Text Char"/>
    <w:basedOn w:val="DefaultParagraphFont"/>
    <w:link w:val="CommentText"/>
    <w:uiPriority w:val="99"/>
    <w:semiHidden/>
    <w:rsid w:val="00ED7C8B"/>
    <w:rPr>
      <w:sz w:val="20"/>
      <w:szCs w:val="20"/>
    </w:rPr>
  </w:style>
  <w:style w:type="character" w:styleId="CommentReference">
    <w:name w:val="annotation reference"/>
    <w:basedOn w:val="DefaultParagraphFont"/>
    <w:uiPriority w:val="99"/>
    <w:semiHidden/>
    <w:unhideWhenUsed/>
    <w:rsid w:val="00ED7C8B"/>
    <w:rPr>
      <w:sz w:val="18"/>
      <w:szCs w:val="18"/>
    </w:rPr>
  </w:style>
  <w:style w:type="paragraph" w:styleId="BalloonText">
    <w:name w:val="Balloon Text"/>
    <w:basedOn w:val="Normal"/>
    <w:link w:val="BalloonTextChar"/>
    <w:uiPriority w:val="99"/>
    <w:semiHidden/>
    <w:unhideWhenUsed/>
    <w:rsid w:val="00ED7C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C8B"/>
    <w:rPr>
      <w:rFonts w:ascii="Segoe UI" w:hAnsi="Segoe UI" w:cs="Segoe UI"/>
      <w:sz w:val="18"/>
      <w:szCs w:val="18"/>
    </w:rPr>
  </w:style>
  <w:style w:type="paragraph" w:styleId="ListParagraph">
    <w:name w:val="List Paragraph"/>
    <w:basedOn w:val="Normal"/>
    <w:uiPriority w:val="34"/>
    <w:qFormat/>
    <w:rsid w:val="006D1D6D"/>
    <w:pPr>
      <w:ind w:left="720"/>
      <w:contextualSpacing/>
    </w:pPr>
  </w:style>
  <w:style w:type="paragraph" w:styleId="CommentSubject">
    <w:name w:val="annotation subject"/>
    <w:basedOn w:val="CommentText"/>
    <w:next w:val="CommentText"/>
    <w:link w:val="CommentSubjectChar"/>
    <w:uiPriority w:val="99"/>
    <w:semiHidden/>
    <w:unhideWhenUsed/>
    <w:rsid w:val="00050276"/>
    <w:rPr>
      <w:b/>
      <w:bCs/>
    </w:rPr>
  </w:style>
  <w:style w:type="character" w:customStyle="1" w:styleId="CommentSubjectChar">
    <w:name w:val="Comment Subject Char"/>
    <w:basedOn w:val="CommentTextChar"/>
    <w:link w:val="CommentSubject"/>
    <w:uiPriority w:val="99"/>
    <w:semiHidden/>
    <w:rsid w:val="0005027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1530</TotalTime>
  <Pages>2</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9</cp:revision>
  <dcterms:created xsi:type="dcterms:W3CDTF">2018-02-10T21:26:00Z</dcterms:created>
  <dcterms:modified xsi:type="dcterms:W3CDTF">2018-02-16T18:41:00Z</dcterms:modified>
</cp:coreProperties>
</file>