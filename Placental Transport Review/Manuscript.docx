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C3F05" w14:textId="77777777" w:rsidR="00EB23A7" w:rsidRPr="000646B0" w:rsidRDefault="00EB23A7">
      <w:pPr>
        <w:rPr>
          <w:rFonts w:ascii="Times New Roman" w:hAnsi="Times New Roman" w:cs="Times New Roman"/>
        </w:rPr>
      </w:pPr>
    </w:p>
    <w:p w14:paraId="58D488C6" w14:textId="5E820AA0" w:rsidR="00BC1651" w:rsidRPr="000646B0" w:rsidRDefault="00BC1651" w:rsidP="00EB23A7">
      <w:pPr>
        <w:rPr>
          <w:rFonts w:ascii="Times New Roman" w:hAnsi="Times New Roman" w:cs="Times New Roman"/>
        </w:rPr>
      </w:pPr>
    </w:p>
    <w:p w14:paraId="3DDE77C3" w14:textId="20880E32" w:rsidR="00BC1651" w:rsidRPr="000646B0" w:rsidRDefault="00BC1651" w:rsidP="00EB23A7">
      <w:pPr>
        <w:rPr>
          <w:rFonts w:ascii="Times New Roman" w:hAnsi="Times New Roman" w:cs="Times New Roman"/>
        </w:rPr>
      </w:pPr>
    </w:p>
    <w:p w14:paraId="1AA5534D" w14:textId="77777777" w:rsidR="00BC1651" w:rsidRPr="000646B0" w:rsidRDefault="00BC1651" w:rsidP="00EB23A7">
      <w:pPr>
        <w:rPr>
          <w:rFonts w:ascii="Times New Roman" w:hAnsi="Times New Roman" w:cs="Times New Roman"/>
        </w:rPr>
      </w:pPr>
    </w:p>
    <w:p w14:paraId="756B064A" w14:textId="07993370" w:rsidR="00BC1651" w:rsidRPr="000646B0" w:rsidRDefault="00BC1651" w:rsidP="00AC3DB3">
      <w:pPr>
        <w:pStyle w:val="Heading1"/>
        <w:rPr>
          <w:rFonts w:ascii="Times New Roman" w:hAnsi="Times New Roman" w:cs="Times New Roman"/>
        </w:rPr>
      </w:pPr>
      <w:r w:rsidRPr="000646B0">
        <w:rPr>
          <w:rFonts w:ascii="Times New Roman" w:hAnsi="Times New Roman" w:cs="Times New Roman"/>
        </w:rPr>
        <w:t xml:space="preserve">Introduction </w:t>
      </w:r>
    </w:p>
    <w:p w14:paraId="2BC7C546" w14:textId="77777777" w:rsidR="00C87659" w:rsidRPr="000646B0" w:rsidRDefault="00C87659" w:rsidP="00C87659">
      <w:pPr>
        <w:rPr>
          <w:rFonts w:ascii="Times New Roman" w:hAnsi="Times New Roman" w:cs="Times New Roman"/>
        </w:rPr>
      </w:pPr>
    </w:p>
    <w:p w14:paraId="6E136C43" w14:textId="310BFF53" w:rsidR="00EB5D1D" w:rsidRPr="000646B0" w:rsidRDefault="003F4851" w:rsidP="00AC3DB3">
      <w:pPr>
        <w:pStyle w:val="Heading2"/>
        <w:rPr>
          <w:rFonts w:ascii="Times New Roman" w:hAnsi="Times New Roman" w:cs="Times New Roman"/>
        </w:rPr>
      </w:pPr>
      <w:r w:rsidRPr="000646B0">
        <w:rPr>
          <w:rFonts w:ascii="Times New Roman" w:hAnsi="Times New Roman" w:cs="Times New Roman"/>
        </w:rPr>
        <w:t>Associations between maternal obesity and</w:t>
      </w:r>
      <w:r w:rsidR="00EB5D1D" w:rsidRPr="000646B0">
        <w:rPr>
          <w:rFonts w:ascii="Times New Roman" w:hAnsi="Times New Roman" w:cs="Times New Roman"/>
        </w:rPr>
        <w:t xml:space="preserve"> offspring </w:t>
      </w:r>
      <w:r w:rsidR="009A5479" w:rsidRPr="000646B0">
        <w:rPr>
          <w:rFonts w:ascii="Times New Roman" w:hAnsi="Times New Roman" w:cs="Times New Roman"/>
        </w:rPr>
        <w:t>obesity and metabolic disease</w:t>
      </w:r>
    </w:p>
    <w:p w14:paraId="29E7C73A" w14:textId="77777777" w:rsidR="00C87659" w:rsidRPr="000646B0" w:rsidRDefault="00C87659" w:rsidP="00C87659">
      <w:pPr>
        <w:rPr>
          <w:rFonts w:ascii="Times New Roman" w:hAnsi="Times New Roman" w:cs="Times New Roman"/>
        </w:rPr>
      </w:pPr>
    </w:p>
    <w:p w14:paraId="1E955521" w14:textId="77777777" w:rsidR="00CF3277" w:rsidRPr="000646B0" w:rsidRDefault="00CF3277" w:rsidP="00CF3277">
      <w:pPr>
        <w:widowControl w:val="0"/>
        <w:autoSpaceDE w:val="0"/>
        <w:autoSpaceDN w:val="0"/>
        <w:adjustRightInd w:val="0"/>
        <w:rPr>
          <w:rFonts w:ascii="Times New Roman" w:hAnsi="Times New Roman" w:cs="Times New Roman"/>
        </w:rPr>
      </w:pPr>
      <w:r w:rsidRPr="000646B0">
        <w:rPr>
          <w:rFonts w:ascii="Times New Roman" w:hAnsi="Times New Roman" w:cs="Times New Roman"/>
        </w:rPr>
        <w:t xml:space="preserve">There is a significant increase in adult and childhood obesity in the United States with a   </w:t>
      </w:r>
    </w:p>
    <w:p w14:paraId="61EF98F8" w14:textId="77777777" w:rsidR="00CF3277" w:rsidRPr="000646B0" w:rsidRDefault="00CF3277" w:rsidP="00CF3277">
      <w:pPr>
        <w:widowControl w:val="0"/>
        <w:autoSpaceDE w:val="0"/>
        <w:autoSpaceDN w:val="0"/>
        <w:adjustRightInd w:val="0"/>
        <w:rPr>
          <w:rFonts w:ascii="Times New Roman" w:hAnsi="Times New Roman" w:cs="Times New Roman"/>
        </w:rPr>
      </w:pPr>
      <w:r w:rsidRPr="000646B0">
        <w:rPr>
          <w:rFonts w:ascii="Times New Roman" w:hAnsi="Times New Roman" w:cs="Times New Roman"/>
        </w:rPr>
        <w:t xml:space="preserve">prevalence of over 39.8% and 18.5%, respectively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"10.1001/jama.2016.6458", "ISSN" : "0098-7484", "abstract" : "&lt;h3&gt;Importance&lt;/h3&gt;&lt;p&gt;Between 1980 and 2000, the prevalence of obesity increased significantly among adult men and women in the United States; further significant increases were observed through 2003-2004 for men but not women. Subsequent comparisons of data from 2003-2004 with data through 2011-2012 showed no significant increases for men or women.&lt;/p&gt;&lt;h3&gt;Objective&lt;/h3&gt;&lt;p&gt;To examine obesity prevalence for 2013-2014 and trends over the decade from 2005 through 2014 adjusting for sex, age, race/Hispanic origin, smoking status, and education.&lt;/p&gt;&lt;h3&gt;Design, Setting, and Participants&lt;/h3&gt;&lt;p&gt;Analysis of data obtained from the National Health and Nutrition Examination Survey (NHANES), a cross-sectional, nationally representative health examination survey of the US civilian noninstitutionalized population that includes measured weight and height.&lt;/p&gt;&lt;h3&gt;Exposures&lt;/h3&gt;&lt;p&gt;Survey period.&lt;/p&gt;&lt;h3&gt;Main Outcomes and Measures&lt;/h3&gt;&lt;p&gt;Prevalence of obesity (body mass index \u226530) and class 3 obesity (body mass index \u226540).&lt;/p&gt;&lt;h3&gt;Results&lt;/h3&gt;&lt;p&gt;This report is based on data from 2638 adult men (mean age, 46.8 years) and 2817 women (mean age, 48.4 years) from the most recent 2 years (2013-2014) of NHANES and data from 21\u202f013 participants in previous NHANES surveys from 2005 through 2012. For the years 2013-2014, the overall age-adjusted prevalence of obesity was 37.7% (95% CI, 35.8%-39.7%); among men, it was 35.0% (95% CI, 32.8%-37.3%); and among women, it was 40.4% (95% CI, 37.6%-43.3%). The corresponding prevalence of class 3 obesity overall was 7.7% (95% CI, 6.2%-9.3%); among men, it was 5.5% (95% CI, 4.0%-7.2%); and among women, it was 9.9% (95% CI, 7.5%-12.3%). Analyses of changes over the decade from 2005 through 2014, adjusted for age, race/Hispanic origin, smoking status, and education, showed significant increasing linear trends among women for overall obesity (&lt;i&gt;P&lt;/i&gt;\u2009=\u2009.004) and for class 3 obesity (&lt;i&gt;P&lt;/i&gt;\u2009=\u2009.01) but not among men (&lt;i&gt;P&lt;/i&gt;\u2009=\u2009.30 for overall obesity;&lt;i&gt;P&lt;/i&gt;\u2009=\u2009.14 for class 3 obesity).&lt;/p&gt;&lt;h3&gt;Conclusions and Relevance&lt;/h3&gt;&lt;p&gt;In this nationally representative survey of adults in the United States, the age-adjusted prevalence of obesity in 2013-2014 was 35.0% among men and 40.4% among women. The corresponding values for class 3 obesity were 5.5% for men and 9.9% for women. For women, the prevalence of overall obesity and of class 3 obesity showed significant linear trends for increase between 2005 and 2014; there were no significant trends for m\u2026", "author" : [ { "dropping-particle" : "", "family" : "Flegal", "given" : "Katherine M.", "non-dropping-particle" : "", "parse-names" : false, "suffix" : "" }, { "dropping-particle" : "", "family" : "Kruszon-Moran", "given" : "Deanna",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"container-title" : "JAMA", "id" : "ITEM-1", "issue" : "21", "issued" : { "date-parts" : [ [ "2016", "6", "7" ] ] }, "page" : "2284", "publisher" : "American Medical Association", "title" : "Trends in Obesity Among Adults in the United States, 2005 to 2014", "type" : "article-journal", "volume" : "315" }, "uris" : [ "http://www.mendeley.com/documents/?uuid=208da174-5b9f-35f7-b783-810d457ed949" ] }, { "id" : "ITEM-2", "itemData" : { "author" : [ { "dropping-particle" : "", "family" : "Hales", "given" : "Craig M", "non-dropping-particle" : "", "parse-names" : false, "suffix" : "" }, { "dropping-particle" : "", "family" : "Carroll", "given" : "Margaret D", "non-dropping-particle" : "", "parse-names" : false, "suffix" : "" }, { "dropping-particle" : "", "family" : "Fryar", "given" : "Cheryl D", "non-dropping-particle" : "", "parse-names" : false, "suffix" : "" }, { "dropping-particle" : "", "family" : "Ogden", "given" : "Cynthia L", "non-dropping-particle" : "", "parse-names" : false, "suffix" : "" } ], "id" : "ITEM-2", "issued" : { "date-parts" : [ [ "2015" ] ] }, "title" : "Prevalence of Obesity Among Adults and Youth: United States, 2015\u20132016 Key findings Data from the National Health and Nutrition Examination Survey", "type" : "article-journal" }, "uris" : [ "http://www.mendeley.com/documents/?uuid=86fa87ce-02d7-3cc9-954b-c5b3c7ef1f86" ] } ], "mendeley" : { "formattedCitation" : "(Hales &lt;i&gt;et al.&lt;/i&gt;, 2015; Flegal &lt;i&gt;et al.&lt;/i&gt;, 2016)", "plainTextFormattedCitation" : "(Hales et al., 2015; Flegal et al., 2016)", "previouslyFormattedCitation" : "(Hales &lt;i&gt;et al.&lt;/i&gt;, 2015; Flegal &lt;i&gt;et al.&lt;/i&gt;, 2016)"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(Hales </w:t>
      </w:r>
      <w:r w:rsidRPr="000646B0">
        <w:rPr>
          <w:rFonts w:ascii="Times New Roman" w:hAnsi="Times New Roman" w:cs="Times New Roman"/>
          <w:i/>
          <w:noProof/>
        </w:rPr>
        <w:t>et al.</w:t>
      </w:r>
      <w:r w:rsidRPr="000646B0">
        <w:rPr>
          <w:rFonts w:ascii="Times New Roman" w:hAnsi="Times New Roman" w:cs="Times New Roman"/>
          <w:noProof/>
        </w:rPr>
        <w:t xml:space="preserve">, 2015; Flegal </w:t>
      </w:r>
      <w:r w:rsidRPr="000646B0">
        <w:rPr>
          <w:rFonts w:ascii="Times New Roman" w:hAnsi="Times New Roman" w:cs="Times New Roman"/>
          <w:i/>
          <w:noProof/>
        </w:rPr>
        <w:t>et al.</w:t>
      </w:r>
      <w:r w:rsidRPr="000646B0">
        <w:rPr>
          <w:rFonts w:ascii="Times New Roman" w:hAnsi="Times New Roman" w:cs="Times New Roman"/>
          <w:noProof/>
        </w:rPr>
        <w:t>, 2016)</w:t>
      </w:r>
      <w:r w:rsidRPr="000646B0">
        <w:rPr>
          <w:rFonts w:ascii="Times New Roman" w:hAnsi="Times New Roman" w:cs="Times New Roman"/>
        </w:rPr>
        <w:fldChar w:fldCharType="end"/>
      </w:r>
      <w:r w:rsidRPr="000646B0">
        <w:rPr>
          <w:rFonts w:ascii="Times New Roman" w:hAnsi="Times New Roman" w:cs="Times New Roman"/>
        </w:rPr>
        <w:t xml:space="preserve">. Of concern, pre-pregnancy obesity has been increasing in tandem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"abstract" : "Objectives\u2014This report describes prepregnancy body mass index (BMI) among women giving birth in 2014 for the 47-state and District of Columbia reporting areas that implemented the 2003 U.S. Standard Certificate of Live Birth by January 1, 2014. Methods\u2014Data for 2014 are based on 100% of births to residents of the reporting areas that implemented the 2003 birth certificate revision by January 1, 2014 (96% of all births in 2014). Prepregnancy BMI was derived from the mother's reported height and prepregnancy weight. Results may not be generalizable to the entire United States, because the reporting areas do not represent a random sample of U.S. births. Approximately 4% of records from the revised reporting areas were missing data on maternal height or weight. Results\u2014Among women giving birth in 2014, 3.8% were underweight (BMI is less than 18.5), 45.9% were of normal weight (BMI is 18.5\u201324.9), 25.6% were overweight (BMI is 25.0\u201329.9), and 24.8% were obese (BMI is greater than 29.9) before becoming pregnant. The prevalence of overweight and obesity before pregnancy was lowest among women under age 20, non-Hispanic Asian women, women with at least a college degree, women giving birth for the first time, and women using self-payment for delivery. Women with obesity before pregnancy were more likely to be older (aged 40\u201354), non-Hispanic black or non-Hispanic American Indian and Alaska Native, at least partially college educated, to have had three previous births or more, or using Medicaid for payment of delivery. Prepregnancy obesity prevalence increased in 30 of the 37 reporting areas that adopted the 2003 certificate in 2011 and 2014.", "author" : [ { "dropping-particle" : "", "family" : "Branum", "given" : "Amy M", "non-dropping-particle" : "", "parse-names" : false, "suffix" : "" }, { "dropping-particle" : "", "family" : "Kirmeyer", "given" : "Sharon E", "non-dropping-particle" : "", "parse-names" : false, "suffix" : "" }, { "dropping-particle" : "", "family" : "Gregory", "given" : "Elizabeth C W", "non-dropping-particle" : "", "parse-names" : false, "suffix" : "" } ], "id" : "ITEM-1", "issued" : { "date-parts" : [ [ "2014" ] ] }, "title" : "National Vital Statistics Reports Prepregnancy Body Mass Index by Maternal Characteristics and State: Data From the Birth Certificate, 2014", "type" : "article-journal" }, "uris" : [ "http://www.mendeley.com/documents/?uuid=daa9e96f-0732-31eb-bf5c-5a3baf4f0f24" ] } ], "mendeley" : { "formattedCitation" : "(Branum &lt;i&gt;et al.&lt;/i&gt;, 2014)", "plainTextFormattedCitation" : "(Branum et al., 2014)", "previouslyFormattedCitation" : "(Branum &lt;i&gt;et al.&lt;/i&gt;, 2014)"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(Branum </w:t>
      </w:r>
      <w:r w:rsidRPr="000646B0">
        <w:rPr>
          <w:rFonts w:ascii="Times New Roman" w:hAnsi="Times New Roman" w:cs="Times New Roman"/>
          <w:i/>
          <w:noProof/>
        </w:rPr>
        <w:t>et al.</w:t>
      </w:r>
      <w:r w:rsidRPr="000646B0">
        <w:rPr>
          <w:rFonts w:ascii="Times New Roman" w:hAnsi="Times New Roman" w:cs="Times New Roman"/>
          <w:noProof/>
        </w:rPr>
        <w:t>, 2014)</w:t>
      </w:r>
      <w:r w:rsidRPr="000646B0">
        <w:rPr>
          <w:rFonts w:ascii="Times New Roman" w:hAnsi="Times New Roman" w:cs="Times New Roman"/>
        </w:rPr>
        <w:fldChar w:fldCharType="end"/>
      </w:r>
      <w:r w:rsidRPr="000646B0">
        <w:rPr>
          <w:rFonts w:ascii="Times New Roman" w:hAnsi="Times New Roman" w:cs="Times New Roman"/>
        </w:rPr>
        <w:t xml:space="preserve">. Maternal obesity has a long-term effect on the health of the mother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"10.1038/sj.ijo.0801670", "ISSN" : "0307-0565", "PMID" : "11477502", "abstract" : "OBJECTIVE To examine the maternal and foetal risks of adverse pregnancy outcome in relation to maternal obesity, expressed as body mass index (BMI, kg/m(2)) in a large unselected geographical population. DESIGN Retrospective analysis of data from a validated maternity database system which includes all but one of the maternity units in the North West Thames Region. A comparison of pregnancy outcomes was made on the basis of maternal BMI at booking. SUBJECTS A total of 287,213 completed singleton pregnancies were studied including 176,923 (61.6%) normal weight (BMI 20--24.9), 79 014 (27.5%) moderately obese (BMI 25--29.9) and 31,276 (10.9%) very obese (BMI&gt; or =30) women. MEASUREMENTS Ante-natal complications, intervention in labour, maternal morbidity and neonatal outcome were examined and data presented as raw frequencies and adjusted odds ratios with 99% confidence intervals following logistic regression analysis to account for confounding variables. RESULTS Compared to women with normal BMI, the following outcomes were significantly more common in obese pregnant women (odds ratio (99% confidence interval) for BMI 25--30 and BMI&gt; or =30 respectively): gestational diabetes mellitus (1.68 (1.53--1.84), 3.6 (3.25--3.98)); proteinuric pre-eclampsia (1.44 (1.28--1.62), 2.14 (1.85--2.47)); induction of labour (2.14 (1.85--2.47), 1.70 (1.64--1.76)); delivery by emergency caesarian section (1.30 (1.25--1.34), 1.83 (1.74--1.93)); postpartum haemorrhage (1.16 (1.12--1.21), 1.39 (1.32--1.46)); genital tract infection (1.24 (1.09--1.41), 1.30 (1.07--1.56)); urinary tract infection (1.17 (1.04-1.33), 1.39 (1.18--1.63)); wound infection (1.27 (1.09--1.48), 2.24 (1.91--2.64)); birthweight above the 90th centile (1.57 (1.50--1.64), 2.36 (2.23--2.50)), and intrauterine death (1.10 (0.94--1.28), 1.40 (1.14--1.71)). However, delivery before 32 weeks' gestation (0.73 (0.65--0.82), 0.81 (0.69--0.95)) and breastfeeding at discharge (0.86 (0.84--0.88), 0.58 (0.56--0.60)) were significantly less likely in the overweight groups. In all cases, increasing maternal BMI was associated with increased magnitude of risk. CONCLUSION Maternal obesity carries significant risks for the mother and foetus. The risk increases with the degree of obesity and persists after accounting for other confounding demographic factors. The basis of many of the complications is likely to be related to the altered metabolic state associated with morbid obesity.", "author" : [ { "dropping-particle" : "", "family" : "Sebire", "given" : "NJ", "non-dropping-particle" : "", "parse-names" : false, "suffix" : "" }, { "dropping-particle" : "", "family" : "Jolly", "given" : "M", "non-dropping-particle" : "", "parse-names" : false, "suffix" : "" }, { "dropping-particle" : "", "family" : "Harris", "given" : "JP", "non-dropping-particle" : "", "parse-names" : false, "suffix" : "" }, { "dropping-particle" : "", "family" : "Wadsworth", "given" : "J", "non-dropping-particle" : "", "parse-names" : false, "suffix" : "" }, { "dropping-particle" : "", "family" : "Joffe", "given" : "M", "non-dropping-particle" : "", "parse-names" : false, "suffix" : "" }, { "dropping-particle" : "", "family" : "Beard", "given" : "RW", "non-dropping-particle" : "", "parse-names" : false, "suffix" : "" }, { "dropping-particle" : "", "family" : "Regan", "given" : "L", "non-dropping-particle" : "", "parse-names" : false, "suffix" : "" }, { "dropping-particle" : "", "family" : "Robinson", "given" : "S", "non-dropping-particle" : "", "parse-names" : false, "suffix" : "" } ], "container-title" : "International Journal of Obesity", "id" : "ITEM-1", "issue" : "8", "issued" : { "date-parts" : [ [ "2001", "8", "2" ] ] }, "page" : "1175-1182", "title" : "Maternal obesity and pregnancy outcome: a study of 287\u2005213 pregnancies in London", "type" : "article-journal", "volume" : "25" }, "uris" : [ "http://www.mendeley.com/documents/?uuid=cb3c631a-dc1a-375a-b24f-4d2520679993" ] } ], "mendeley" : { "formattedCitation" : "(Sebire &lt;i&gt;et al.&lt;/i&gt;, 2001)", "plainTextFormattedCitation" : "(Sebire et al., 2001)", "previouslyFormattedCitation" : "(Sebire &lt;i&gt;et al.&lt;/i&gt;, 2001)"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(Sebire </w:t>
      </w:r>
      <w:r w:rsidRPr="000646B0">
        <w:rPr>
          <w:rFonts w:ascii="Times New Roman" w:hAnsi="Times New Roman" w:cs="Times New Roman"/>
          <w:i/>
          <w:noProof/>
        </w:rPr>
        <w:t>et al.</w:t>
      </w:r>
      <w:r w:rsidRPr="000646B0">
        <w:rPr>
          <w:rFonts w:ascii="Times New Roman" w:hAnsi="Times New Roman" w:cs="Times New Roman"/>
          <w:noProof/>
        </w:rPr>
        <w:t>, 2001)</w:t>
      </w:r>
      <w:r w:rsidRPr="000646B0">
        <w:rPr>
          <w:rFonts w:ascii="Times New Roman" w:hAnsi="Times New Roman" w:cs="Times New Roman"/>
        </w:rPr>
        <w:fldChar w:fldCharType="end"/>
      </w:r>
      <w:r w:rsidRPr="000646B0">
        <w:rPr>
          <w:rFonts w:ascii="Times New Roman" w:hAnsi="Times New Roman" w:cs="Times New Roman"/>
        </w:rPr>
        <w:t xml:space="preserve"> and the offspring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"10.1111/cen.12055", "ISSN" : "03000664", "PMID" : "23009645", "abstract" : "The prevalence of maternal obesity has risen dramatically in recent years, with approximately one in five pregnant women in the UK now classed as obese (body mass index \u2265 30 kg/m(2) ) at antenatal booking. Obesity during pregnancy has been hypothesized to exert long-term health effects on the developing child through 'early life programming'. While this phenomenon has been well studied in a maternal undernutrition paradigm, the processes by which the programming effects of maternal obesity are mediated are less well understood. In humans, maternal obesity has been associated with a number of long-term adverse health outcomes in the offspring, including lifelong risk of obesity and metabolic dysregulation with increased insulin resistance, hypertension and dyslipidaemia, as well as behavioural problems and risk of asthma. The complex relationships between the maternal metabolic milieu and the developing foetus, as well as the potential influence of postnatal lifestyle and environment, have complicated efforts to study the programming effects of maternal overnutrition in humans. This review will examine the emerging evidence from human studies linking maternal obesity to adverse offspring outcomes.", "author" : [ { "dropping-particle" : "", "family" : "O'Reilly", "given" : "James R.", "non-dropping-particle" : "", "parse-names" : false, "suffix" : "" }, { "dropping-particle" : "", "family" : "Reynolds", "given" : "Rebecca M.", "non-dropping-particle" : "", "parse-names" : false, "suffix" : "" } ], "container-title" : "Clinical Endocrinology", "id" : "ITEM-1", "issue" : "1", "issued" : { "date-parts" : [ [ "2013", "1" ] ] }, "page" : "9-16", "title" : "The risk of maternal obesity to the long-term health of the offspring", "type" : "article-journal", "volume" : "78" }, "uris" : [ "http://www.mendeley.com/documents/?uuid=47cc935b-08ec-3c3f-8962-bd0b7d888653" ] } ], "mendeley" : { "formattedCitation" : "(O\u2019Reilly &amp; Reynolds, 2013)", "plainTextFormattedCitation" : "(O\u2019Reilly &amp; Reynolds, 2013)", "previouslyFormattedCitation" : "(O\u2019Reilly &amp; Reynolds, 2013)"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(O’Reilly &amp; Reynolds, 2013)</w:t>
      </w:r>
      <w:r w:rsidRPr="000646B0">
        <w:rPr>
          <w:rFonts w:ascii="Times New Roman" w:hAnsi="Times New Roman" w:cs="Times New Roman"/>
        </w:rPr>
        <w:fldChar w:fldCharType="end"/>
      </w:r>
      <w:r w:rsidRPr="000646B0">
        <w:rPr>
          <w:rFonts w:ascii="Times New Roman" w:hAnsi="Times New Roman" w:cs="Times New Roman"/>
        </w:rPr>
        <w:t xml:space="preserve">. Offspring of obese mothers are at a higher risk of developing insulin resistance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"10.1161/HYPERTENSIONAHA.107.101477", "ISSN" : "0194-911X", "PMID" : "18086952", "abstract" : "Maternal obesity is increasingly prevalent and may affect the long-term health of the child. We investigated the effects of maternal diet-induced obesity in mice on offspring metabolic and cardiovascular function. Female C57BL/6J mice were fed either a standard chow (3% fat, 7% sugar) or a palatable obesogenic diet (16% fat, 33% sugar) for 6 weeks before mating and throughout pregnancy and lactation. Offspring of control (OC) and obese dams (OO) were weaned onto standard chow and studied at 3 and 6 months of age. OO were hyperphagic from 4 to 6 weeks of age compared with OC and at 3 months locomotor activity was reduced and adiposity increased (abdominal fat pad mass; P&lt;0.01). OO were heavier than OC at 6 months (body weight, P&lt;0.05). OO abdominal obesity was associated with adipocyte hypertrophy and altered mRNA expression of beta-adrenoceptor 2 and 3, 11 beta HSD-1, and PPAR-gamma 2. OO showed resistance artery endothelial dysfunction at 3 months, and were hypertensive, as assessed by radiotelemetry (nighttime systolic blood pressure at 6 months [mm Hg] mean+/-SEM, male OO, 134+/-1 versus OC, 124+/-2, n=8, P&lt;0.05; female OO, 137+/-2 versus OC, 122+/-4, n=8, P&lt;0.01). OO skeletal muscle mass (tibialis anterior) was significantly reduced (P&lt;0.01) OO fasting insulin was raised at 3 months and by 6 months fasting plasma glucose was elevated. Exposure to the influences of maternal obesity in the developing mouse led to adult offspring adiposity and cardiovascular and metabolic dysfunction. Developmentally programmed hyperphagia, physical inactivity, and altered adipocyte metabolism may play a mechanistic role.", "author" : [ { "dropping-particle" : "", "family" : "Samuelsson", "given" : "A.-M.", "non-dropping-particle" : "", "parse-names" : false, "suffix" : "" }, { "dropping-particle" : "", "family" : "Matthews", "given" : "P. A.", "non-dropping-particle" : "", "parse-names" : false, "suffix" : "" }, { "dropping-particle" : "", "family" : "Argenton", "given" : "M.", "non-dropping-particle" : "", "parse-names" : false, "suffix" : "" }, { "dropping-particle" : "", "family" : "Christie", "given" : "M. R.", "non-dropping-particle" : "", "parse-names" : false, "suffix" : "" }, { "dropping-particle" : "", "family" : "McConnell", "given" : "J. M.", "non-dropping-particle" : "", "parse-names" : false, "suffix" : "" }, { "dropping-particle" : "", "family" : "Jansen", "given" : "E. H.J. M.", "non-dropping-particle" : "", "parse-names" : false, "suffix" : "" }, { "dropping-particle" : "", "family" : "Piersma", "given" : "A. H.", "non-dropping-particle" : "", "parse-names" : false, "suffix" : "" }, { "dropping-particle" : "", "family" : "Ozanne", "given" : "S. E.", "non-dropping-particle" : "", "parse-names" : false, "suffix" : "" }, { "dropping-particle" : "", "family" : "Twinn", "given" : "D. F.", "non-dropping-particle" : "", "parse-names" : false, "suffix" : "" }, { "dropping-particle" : "", "family" : "Remacle", "given" : "C.", "non-dropping-particle" : "", "parse-names" : false, "suffix" : "" }, { "dropping-particle" : "", "family" : "Rowlerson", "given" : "A.", "non-dropping-particle" : "", "parse-names" : false, "suffix" : "" }, { "dropping-particle" : "", "family" : "Poston", "given" : "L.", "non-dropping-particle" : "", "parse-names" : false, "suffix" : "" }, { "dropping-particle" : "", "family" : "Taylor", "given" : "P. D.", "non-dropping-particle" : "", "parse-names" : false, "suffix" : "" } ], "container-title" : "Hypertension", "id" : "ITEM-1", "issue" : "2", "issued" : { "date-parts" : [ [ "2008", "2", "1" ] ] }, "page" : "383-392", "title" : "Diet-Induced Obesity in Female Mice Leads to Offspring Hyperphagia, Adiposity, Hypertension, and Insulin Resistance: A Novel Murine Model of Developmental Programming", "type" : "article-journal", "volume" : "51" }, "uris" : [ "http://www.mendeley.com/documents/?uuid=c694ace5-ed1d-3ce1-954e-50086923aa89" ] }, { "id" : "ITEM-2", "itemData" : { "DOI" : "10.2337/dc08-0432", "ISSN" : "1935-5548", "PMID" : "18535193", "abstract" : "OBJECTIVE The purpose of this study was to clarify the effects of maternal obesity on insulin sensitivity and secretion in offspring. RESEARCH DESIGN AND METHODS Fifty-one offspring of both sexes of obese (Ob group) and 15 offspring of normal-weight (control group) mothers were studied. Plasma glucose, insulin, and C-peptide were measured during an oral glucose tolerance test (OGTT). Insulin sensitivity was calculated using the oral glucose insulin sensitivity index, and insulin secretion and beta-cell glucose sensitivity were computed by a mathematical model. Fasting leptin and adiponectin were also measured. Body composition was assessed by dual-X-ray absorptiometry. RESULTS No birth weight statistical difference was observed in the two groups. Of the Ob group, 69% were obese and 19% were overweight. The Ob group were more insulin resistant than the control group (398.58 +/- 79.32 vs. 513.81 +/- 70.70 ml(-1) x min(-1) x m(-2) in women, P &lt; 0.0001; 416.42 +/- 76.17 vs. 484.242 +/- 45.76 ml(-1) x min(-1) x m(-2) in men, P &lt; 0.05). Insulin secretion after OGTT was higher in Ob group than in control group men (63.94 +/- 21.20 vs. 35.71 +/- 10.02 nmol x m(-2), P &lt; 0.01) but did not differ significantly in women. beta-Cell glucose sensitivity was not statistically different between groups. A multivariate analysis of variance showed that maternal obesity and offspring sex concurred together with BMI and beta-cell glucose sensitivity to determine the differences in insulin sensitivity and secretion observed in offspring. CONCLUSIONS Obese mothers can give birth to normal birth weight babies who later develop obesity and insulin resistance. The maternal genetic/epigenetic transmission shows a clear sexual dimorphism, with male offspring having a higher value of insulin sensitivity (although not statistically significant) associated with significantly higher insulin secretion than female offspring.", "author" : [ { "dropping-particle" : "", "family" : "Mingrone", "given" : "Geltrude", "non-dropping-particle" : "", "parse-names" : false, "suffix" : "" }, { "dropping-particle" : "", "family" : "Manco", "given" : "Melania", "non-dropping-particle" : "", "parse-names" : false, "suffix" : "" }, { "dropping-particle" : "", "family" : "Mora", "given" : "Maria Elena Valera", "non-dropping-particle" : "", "parse-names" : false, "suffix" : "" }, { "dropping-particle" : "", "family" : "Guidone", "given" : "Caterina", "non-dropping-particle" : "", "parse-names" : false, "suffix" : "" }, { "dropping-particle" : "", "family" : "Iaconelli", "given" : "Amerigo", "non-dropping-particle" : "", "parse-names" : false, "suffix" : "" }, { "dropping-particle" : "", "family" : "Gniuli", "given" : "Donatella", "non-dropping-particle" : "", "parse-names" : false, "suffix" : "" }, { "dropping-particle" : "", "family" : "Leccesi", "given" : "Laura", "non-dropping-particle" : "", "parse-names" : false, "suffix" : "" }, { "dropping-particle" : "", "family" : "Chiellini", "given" : "Chiara", "non-dropping-particle" : "", "parse-names" : false, "suffix" : "" }, { "dropping-particle" : "", "family" : "Ghirlanda", "given" : "Giovanni", "non-dropping-particle" : "", "parse-names" : false, "suffix" : "" } ], "container-title" : "Diabetes care", "id" : "ITEM-2", "issue" : "9", "issued" : { "date-parts" : [ [ "2008", "9", "1" ] ] }, "page" : "1872-6", "publisher" : "American Diabetes Association", "title" : "Influence of maternal obesity on insulin sensitivity and secretion in offspring.", "type" : "article-journal", "volume" : "31" }, "uris" : [ "http://www.mendeley.com/documents/?uuid=fd163b5e-59e4-337f-9dfd-e3d53f439159" ] } ], "mendeley" : { "formattedCitation" : "(Samuelsson &lt;i&gt;et al.&lt;/i&gt;, 2008; Mingrone &lt;i&gt;et al.&lt;/i&gt;, 2008)", "plainTextFormattedCitation" : "(Samuelsson et al., 2008; Mingrone et al., 2008)", "previouslyFormattedCitation" : "(Samuelsson &lt;i&gt;et al.&lt;/i&gt;, 2008; Mingrone &lt;i&gt;et al.&lt;/i&gt;, 2008)"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(Samuelsson </w:t>
      </w:r>
      <w:r w:rsidRPr="000646B0">
        <w:rPr>
          <w:rFonts w:ascii="Times New Roman" w:hAnsi="Times New Roman" w:cs="Times New Roman"/>
          <w:i/>
          <w:noProof/>
        </w:rPr>
        <w:t>et al.</w:t>
      </w:r>
      <w:r w:rsidRPr="000646B0">
        <w:rPr>
          <w:rFonts w:ascii="Times New Roman" w:hAnsi="Times New Roman" w:cs="Times New Roman"/>
          <w:noProof/>
        </w:rPr>
        <w:t xml:space="preserve">, 2008; Mingrone </w:t>
      </w:r>
      <w:r w:rsidRPr="000646B0">
        <w:rPr>
          <w:rFonts w:ascii="Times New Roman" w:hAnsi="Times New Roman" w:cs="Times New Roman"/>
          <w:i/>
          <w:noProof/>
        </w:rPr>
        <w:t>et al.</w:t>
      </w:r>
      <w:r w:rsidRPr="000646B0">
        <w:rPr>
          <w:rFonts w:ascii="Times New Roman" w:hAnsi="Times New Roman" w:cs="Times New Roman"/>
          <w:noProof/>
        </w:rPr>
        <w:t>, 2008)</w:t>
      </w:r>
      <w:r w:rsidRPr="000646B0">
        <w:rPr>
          <w:rFonts w:ascii="Times New Roman" w:hAnsi="Times New Roman" w:cs="Times New Roman"/>
        </w:rPr>
        <w:fldChar w:fldCharType="end"/>
      </w:r>
      <w:r w:rsidRPr="000646B0">
        <w:rPr>
          <w:rFonts w:ascii="Times New Roman" w:hAnsi="Times New Roman" w:cs="Times New Roman"/>
        </w:rPr>
        <w:t xml:space="preserve">, which increases their risk of developing diabetes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(Catalano </w:t>
      </w:r>
      <w:r w:rsidRPr="000646B0">
        <w:rPr>
          <w:rFonts w:ascii="Times New Roman" w:hAnsi="Times New Roman" w:cs="Times New Roman"/>
          <w:i/>
          <w:noProof/>
        </w:rPr>
        <w:t>et al.</w:t>
      </w:r>
      <w:r w:rsidRPr="000646B0">
        <w:rPr>
          <w:rFonts w:ascii="Times New Roman" w:hAnsi="Times New Roman" w:cs="Times New Roman"/>
          <w:noProof/>
        </w:rPr>
        <w:t>, 2009)</w:t>
      </w:r>
      <w:r w:rsidRPr="000646B0">
        <w:rPr>
          <w:rFonts w:ascii="Times New Roman" w:hAnsi="Times New Roman" w:cs="Times New Roman"/>
        </w:rPr>
        <w:fldChar w:fldCharType="end"/>
      </w:r>
      <w:r w:rsidRPr="000646B0">
        <w:rPr>
          <w:rFonts w:ascii="Times New Roman" w:hAnsi="Times New Roman" w:cs="Times New Roman"/>
          <w:noProof/>
        </w:rPr>
        <w:t xml:space="preserve">. </w:t>
      </w:r>
      <w:r w:rsidRPr="000646B0">
        <w:rPr>
          <w:rFonts w:ascii="Times New Roman" w:hAnsi="Times New Roman" w:cs="Times New Roman"/>
        </w:rPr>
        <w:t xml:space="preserve">Fetuses of obese mothers have a significantly higher HOMA-IR index compared to fetuses of lean mothers indicating that offspring insulin resistance can develop during gestation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"10.2337/dc08-2077", "ISSN" : "0149-5992", "PMID" : "19460915", "abstract" : "OBJECTIVE Offspring of obese mothers have an increased risk for obesity and diabetes. The purpose of this study was to determine whether fetuses of obese women have increased obesity, insulin resistance, and markers of inflammation, supporting the concept of fetal programming. RESEARCH DESIGN AND METHODS Fifty-three lean and 68 obese women with singleton term pregnancies were evaluated at elective cesarean delivery. Maternal and umbilical cord blood was obtained for measures of insulin resistance and cytokines. Neonatal body composition was estimated using anthropometric measurements within 24 h of delivery. RESULTS The fetuses of obese mothers had greater percent body fat (13.1 +/- 3.4 vs. 11.6 +/- 2.9%, P = 0.02), homeostasis model assessment of insulin resistance (1.51 +/- 0.86 vs. 1.06 +/- 0.70, P = 0.003), cord leptin (14.5 +/- 13.5 vs. 8.2 +/- 4.7 ng/ml, P = 0.001), and interleukin-6 (3.5 +/- 2.3 vs. 2.4 +/- 1.4 pg/ml, P = 0.02) than fetuses of lean women. There was a strong positive correlation between fetal adiposity and insulin resistance (r = 0.32, P = 0.0008) as well as maternal pregravid BMI and fetal insulin resistance (r = 0.31, P = 0.007) even with adjustment for potential confounders. Cord leptin had a significant correlation with fetal insulin resistance (r = 0.30, P = 0.001), but there was no significant correlation between any other umbilical cord cytokines and fetal insulin resistance. CONCLUSIONS These data suggest that maternal obesity creates a significant risk for the next generations with metabolic compromise already apparent at birth. Therefore, if prevention of obesity is the goal rather than treatment, the perinatal period may be an important focus of future research.", "author" : [ { "dropping-particle" : "", "family" : "Catalano", "given" : "P. M.", "non-dropping-particle" : "", "parse-names" : false, "suffix" : "" }, { "dropping-particle" : "", "family" : "Presley", "given" : "L.", "non-dropping-particle" : "", "parse-names" : false, "suffix" : "" }, { "dropping-particle" : "", "family" : "Minium", "given" : "J.", "non-dropping-particle" : "", "parse-names" : false, "suffix" : "" }, { "dropping-particle" : "", "family" : "Hauguel-de Mouzon", "given" : "S.", "non-dropping-particle" : "", "parse-names" : false, "suffix" : "" } ], "container-title" : "Diabetes Care", "id" : "ITEM-1", "issue" : "6", "issued" : { "date-parts" : [ [ "2009", "6", "1" ] ] }, "page" : "1076-1080", "title" : "Fetuses of Obese Mothers Develop Insulin Resistance in Utero", "type" : "article-journal", "volume" : "32" }, "uris" : [ "http://www.mendeley.com/documents/?uuid=269e23af-8ec1-3b6a-b149-a7530bb6aa94" ] } ], "mendeley" : { "formattedCitation" : "(Catalano &lt;i&gt;et al.&lt;/i&gt;, 2009)", "plainTextFormattedCitation" : "(Catalano et al., 2009)", "previouslyFormattedCitation" : "(Catalano &lt;i&gt;et al.&lt;/i&gt;, 2009)"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(Catalano </w:t>
      </w:r>
      <w:r w:rsidRPr="000646B0">
        <w:rPr>
          <w:rFonts w:ascii="Times New Roman" w:hAnsi="Times New Roman" w:cs="Times New Roman"/>
          <w:i/>
          <w:noProof/>
        </w:rPr>
        <w:t>et al.</w:t>
      </w:r>
      <w:r w:rsidRPr="000646B0">
        <w:rPr>
          <w:rFonts w:ascii="Times New Roman" w:hAnsi="Times New Roman" w:cs="Times New Roman"/>
          <w:noProof/>
        </w:rPr>
        <w:t>, 2009)</w:t>
      </w:r>
      <w:r w:rsidRPr="000646B0">
        <w:rPr>
          <w:rFonts w:ascii="Times New Roman" w:hAnsi="Times New Roman" w:cs="Times New Roman"/>
        </w:rPr>
        <w:fldChar w:fldCharType="end"/>
      </w:r>
      <w:r w:rsidRPr="000646B0">
        <w:rPr>
          <w:rFonts w:ascii="Times New Roman" w:hAnsi="Times New Roman" w:cs="Times New Roman"/>
        </w:rPr>
        <w:t xml:space="preserve">. </w:t>
      </w:r>
    </w:p>
    <w:p w14:paraId="3FCC54F6" w14:textId="77777777" w:rsidR="00CF3277" w:rsidRPr="000646B0" w:rsidRDefault="00CF3277" w:rsidP="00CF3277">
      <w:pPr>
        <w:widowControl w:val="0"/>
        <w:autoSpaceDE w:val="0"/>
        <w:autoSpaceDN w:val="0"/>
        <w:adjustRightInd w:val="0"/>
        <w:rPr>
          <w:rFonts w:ascii="Times New Roman" w:hAnsi="Times New Roman" w:cs="Times New Roman"/>
        </w:rPr>
      </w:pPr>
    </w:p>
    <w:p w14:paraId="1CE4264E" w14:textId="77777777" w:rsidR="00CF3277" w:rsidRPr="000646B0" w:rsidRDefault="00CF3277" w:rsidP="00CF3277">
      <w:pPr>
        <w:widowControl w:val="0"/>
        <w:autoSpaceDE w:val="0"/>
        <w:autoSpaceDN w:val="0"/>
        <w:adjustRightInd w:val="0"/>
        <w:rPr>
          <w:rFonts w:ascii="Times New Roman" w:hAnsi="Times New Roman" w:cs="Times New Roman"/>
        </w:rPr>
      </w:pPr>
      <w:r w:rsidRPr="000646B0">
        <w:rPr>
          <w:rFonts w:ascii="Times New Roman" w:hAnsi="Times New Roman" w:cs="Times New Roman"/>
        </w:rPr>
        <w:t xml:space="preserve">The underlying mechanisms by which maternal obesity influences offspring insulin resistance remain unclear. We propose to review the hypothesis that maternal obesity influences the offspring health through altering the maternofetal interface and placental transport capacity. The placenta is highly regulated to ensure adequate growth of the fetus in normal pregnancies </w:t>
      </w:r>
      <w:r w:rsidRPr="000646B0">
        <w:rPr>
          <w:rFonts w:ascii="Times New Roman" w:hAnsi="Times New Roman" w:cs="Times New Roman"/>
        </w:rPr>
        <w:fldChar w:fldCharType="begin" w:fldLock="1"/>
      </w:r>
      <w:r w:rsidRPr="000646B0">
        <w:rPr>
          <w:rFonts w:ascii="Times New Roman" w:hAnsi="Times New Roman" w:cs="Times New Roman"/>
        </w:rPr>
        <w:instrText>ADDIN CSL_CITATION { "citationItems" : [ { "id" : "ITEM-1", "itemData" : { "DOI" : "10.1016/j.thromres.2004.06.038", "ISSN" : "00493848", "PMID" : "15507270", "abstract" : "The placenta is the highly specialised organ of pregnancy that supports the normal growth and development of the fetus. Growth and function of the placenta are precisely regulated and coordinated to ensure the exchange of nutrients and waste products between the maternal and fetal circulatory systems operates at maximal efficiency. The main functional units of the placenta are the chorionic villi within which fetal blood is separated by only three or four cell layers (placental membrane) from maternal blood in the surrounding intervillous space. After implantation, trophoblast cells proliferate and differentiate along two pathways described as villous and extravillous. Non-migratory, villous cytotrophoblast cells fuse to form the multinucleated syncytiotrophoblast, which forms the outer epithelial layer of the chorionic villi. It is at the terminal branches of the chorionic villi that the majority of fetal/maternal exchange occurs. Extravillous trophoblast cells migrate into the decidua and remodel uterine arteries. This facilitates blood flow to the placenta via dilated, compliant vessels, unresponsive to maternal vasomotor control. The placenta acts to provide oxygen and nutrients to the fetus, whilst removing carbon dioxide and other waste products. It metabolises a number of substances and can release metabolic products into maternal and/or fetal circulations. The placenta can help to protect the fetus against certain xenobiotic molecules, infections and maternal diseases. In addition, it releases hormones into both the maternal and fetal circulations to affect pregnancy, metabolism, fetal growth, parturition and other functions. Many placental functional changes occur that accommodate the increasing metabolic demands of the developing fetus throughout gestation.", "author" : [ { "dropping-particle" : "", "family" : "Gude", "given" : "Neil M.", "non-dropping-particle" : "", "parse-names" : false, "suffix" : "" }, { "dropping-particle" : "", "family" : "Roberts", "given" : "Claire T.", "non-dropping-particle" : "", "parse-names" : false, "suffix" : "" }, { "dropping-particle" : "", "family" : "Kalionis", "given" : "Bill", "non-dropping-particle" : "", "parse-names" : false, "suffix" : "" }, { "dropping-particle" : "", "family" : "King", "given" : "Roger G.", "non-dropping-particle" : "", "parse-names" : false, "suffix" : "" } ], "container-title" : "Thrombosis Research", "id" : "ITEM-1", "issue" : "5-6", "issued" : { "date-parts" : [ [ "2004", "1" ] ] }, "page" : "397-407", "title" : "Growth and function of the normal human placenta", "type" : "article-journal", "volume" : "114" }, "uris" : [ "http://www.mendeley.com/documents/?uuid=e233d2a9-8f60-36e5-b238-08fade8f9ce3" ] } ], "mendeley" : { "formattedCitation" : "(Gude &lt;i&gt;et al.&lt;/i&gt;, 2004)", "plainTextFormattedCitation" : "(Gude et al., 2004)", "previouslyFormattedCitation" : "(Gude &lt;i&gt;et al.&lt;/i&gt;, 2004)" }, "properties" : {  }, "schema" : "https://github.com/citation-style-language/schema/raw/master/csl-citation.json" }</w:instrText>
      </w:r>
      <w:r w:rsidRPr="000646B0">
        <w:rPr>
          <w:rFonts w:ascii="Times New Roman" w:hAnsi="Times New Roman" w:cs="Times New Roman"/>
        </w:rPr>
        <w:fldChar w:fldCharType="separate"/>
      </w:r>
      <w:r w:rsidRPr="000646B0">
        <w:rPr>
          <w:rFonts w:ascii="Times New Roman" w:hAnsi="Times New Roman" w:cs="Times New Roman"/>
          <w:noProof/>
        </w:rPr>
        <w:t xml:space="preserve">(Gude </w:t>
      </w:r>
      <w:r w:rsidRPr="000646B0">
        <w:rPr>
          <w:rFonts w:ascii="Times New Roman" w:hAnsi="Times New Roman" w:cs="Times New Roman"/>
          <w:i/>
          <w:noProof/>
        </w:rPr>
        <w:t>et al.</w:t>
      </w:r>
      <w:r w:rsidRPr="000646B0">
        <w:rPr>
          <w:rFonts w:ascii="Times New Roman" w:hAnsi="Times New Roman" w:cs="Times New Roman"/>
          <w:noProof/>
        </w:rPr>
        <w:t>, 2004)</w:t>
      </w:r>
      <w:r w:rsidRPr="000646B0">
        <w:rPr>
          <w:rFonts w:ascii="Times New Roman" w:hAnsi="Times New Roman" w:cs="Times New Roman"/>
        </w:rPr>
        <w:fldChar w:fldCharType="end"/>
      </w:r>
      <w:r w:rsidRPr="000646B0">
        <w:rPr>
          <w:rFonts w:ascii="Times New Roman" w:hAnsi="Times New Roman" w:cs="Times New Roman"/>
        </w:rPr>
        <w:t xml:space="preserve">, but in obesity, placental transport capacity is modified. We will focus on the role of the placenta in modulating altered offspring outcomes, recent findings on placental micro- and macronutrient transport, and the underlying mechanisms and metabolic pathways that result in the impaired placental function. </w:t>
      </w:r>
    </w:p>
    <w:p w14:paraId="779E3601" w14:textId="77777777" w:rsidR="00CF3277" w:rsidRPr="000646B0" w:rsidRDefault="00CF3277" w:rsidP="00CF3277">
      <w:pPr>
        <w:rPr>
          <w:rFonts w:ascii="Times New Roman" w:hAnsi="Times New Roman" w:cs="Times New Roman"/>
        </w:rPr>
      </w:pPr>
    </w:p>
    <w:p w14:paraId="0B8AC2FF" w14:textId="77777777" w:rsidR="00CF3277" w:rsidRPr="000646B0" w:rsidRDefault="00CF3277" w:rsidP="00CF3277">
      <w:pPr>
        <w:rPr>
          <w:rFonts w:ascii="Times New Roman" w:hAnsi="Times New Roman" w:cs="Times New Roman"/>
        </w:rPr>
      </w:pPr>
      <w:r w:rsidRPr="000646B0">
        <w:rPr>
          <w:rFonts w:ascii="Times New Roman" w:hAnsi="Times New Roman" w:cs="Times New Roman"/>
        </w:rPr>
        <w:t xml:space="preserve">The placenta is the rate-limiting step for fetal nutrient acquisition, and hence, fully understanding the placental nutrient transport will help develop future treatments that limit the effects of maternal obesity on the offspring. This review will also help bridge the gap in knowledge between potential mechanisms that alter the placental nutrient transport and the offspring risk of disease. </w:t>
      </w:r>
    </w:p>
    <w:p w14:paraId="65676336" w14:textId="77777777" w:rsidR="00CF3277" w:rsidRPr="000646B0" w:rsidRDefault="00CF3277" w:rsidP="00CF3277">
      <w:pPr>
        <w:rPr>
          <w:rFonts w:ascii="Times New Roman" w:hAnsi="Times New Roman" w:cs="Times New Roman"/>
        </w:rPr>
      </w:pPr>
    </w:p>
    <w:p w14:paraId="43A9FDBB" w14:textId="2F5D4CAD" w:rsidR="00966217" w:rsidRPr="000646B0" w:rsidRDefault="00F70DBB" w:rsidP="00F70DBB">
      <w:pPr>
        <w:rPr>
          <w:rFonts w:ascii="Times New Roman" w:hAnsi="Times New Roman" w:cs="Times New Roman"/>
        </w:rPr>
      </w:pPr>
      <w:r w:rsidRPr="000646B0">
        <w:rPr>
          <w:rFonts w:ascii="Times New Roman" w:hAnsi="Times New Roman" w:cs="Times New Roman"/>
        </w:rPr>
        <w:t>Emerging evidence shows that a disruption in the placental growth or structure not only impacts the fetus, but also the mother. Considering that the placenta is an active organ that responds to endocrine, autocrine and paracrine signals, an alteration to its structure affects the mother through transmitting hormonal signals to the maternal circulation and affects the fetus by altering nutrient and oxygen supply and hormonal signals that may aid in growth.</w:t>
      </w:r>
      <w:r w:rsidR="00653D99" w:rsidRPr="000646B0">
        <w:rPr>
          <w:rFonts w:ascii="Times New Roman" w:hAnsi="Times New Roman" w:cs="Times New Roman"/>
        </w:rPr>
        <w:t xml:space="preserve"> Human chorionic gonadotropin hormone, released by the syncytiotrophoblasts, serves in </w:t>
      </w:r>
      <w:r w:rsidR="00B213B6" w:rsidRPr="000646B0">
        <w:rPr>
          <w:rFonts w:ascii="Times New Roman" w:hAnsi="Times New Roman" w:cs="Times New Roman"/>
        </w:rPr>
        <w:t xml:space="preserve">maintaining the corpus luteum which allows for a constant progesterone </w:t>
      </w:r>
      <w:r w:rsidR="00B35C8F" w:rsidRPr="000646B0">
        <w:rPr>
          <w:rFonts w:ascii="Times New Roman" w:hAnsi="Times New Roman" w:cs="Times New Roman"/>
        </w:rPr>
        <w:t>secretion</w:t>
      </w:r>
      <w:r w:rsidR="00157B1C" w:rsidRPr="000646B0">
        <w:rPr>
          <w:rFonts w:ascii="Times New Roman" w:hAnsi="Times New Roman" w:cs="Times New Roman"/>
        </w:rPr>
        <w:t xml:space="preserve"> till about ten weeks of gestation until the placenta is fully developed to take over the corpus luteum function. </w:t>
      </w:r>
    </w:p>
    <w:p w14:paraId="1B56FA2D" w14:textId="0313097B" w:rsidR="00BC1651" w:rsidRPr="000646B0" w:rsidRDefault="00BD3E18" w:rsidP="00AC3DB3">
      <w:pPr>
        <w:pStyle w:val="Heading1"/>
        <w:rPr>
          <w:rFonts w:ascii="Times New Roman" w:hAnsi="Times New Roman" w:cs="Times New Roman"/>
        </w:rPr>
      </w:pPr>
      <w:r w:rsidRPr="000646B0">
        <w:rPr>
          <w:rFonts w:ascii="Times New Roman" w:hAnsi="Times New Roman" w:cs="Times New Roman"/>
        </w:rPr>
        <w:t>Defining the P</w:t>
      </w:r>
      <w:r w:rsidR="00283AEF" w:rsidRPr="000646B0">
        <w:rPr>
          <w:rFonts w:ascii="Times New Roman" w:hAnsi="Times New Roman" w:cs="Times New Roman"/>
        </w:rPr>
        <w:t>lacenta</w:t>
      </w:r>
    </w:p>
    <w:p w14:paraId="6A26FADB" w14:textId="77777777" w:rsidR="00F61023" w:rsidRPr="000646B0" w:rsidRDefault="00F61023" w:rsidP="00F61023">
      <w:pPr>
        <w:rPr>
          <w:rFonts w:ascii="Times New Roman" w:hAnsi="Times New Roman" w:cs="Times New Roman"/>
        </w:rPr>
      </w:pPr>
    </w:p>
    <w:p w14:paraId="5C7756CA" w14:textId="23C79C6B" w:rsidR="00AE0B05" w:rsidRPr="000646B0" w:rsidRDefault="00283AEF" w:rsidP="00AC3DB3">
      <w:pPr>
        <w:pStyle w:val="Heading2"/>
        <w:rPr>
          <w:rFonts w:ascii="Times New Roman" w:hAnsi="Times New Roman" w:cs="Times New Roman"/>
        </w:rPr>
      </w:pPr>
      <w:r w:rsidRPr="000646B0">
        <w:rPr>
          <w:rFonts w:ascii="Times New Roman" w:hAnsi="Times New Roman" w:cs="Times New Roman"/>
        </w:rPr>
        <w:lastRenderedPageBreak/>
        <w:t>O</w:t>
      </w:r>
      <w:r w:rsidR="002A703D" w:rsidRPr="000646B0">
        <w:rPr>
          <w:rFonts w:ascii="Times New Roman" w:hAnsi="Times New Roman" w:cs="Times New Roman"/>
        </w:rPr>
        <w:t>verall structure and function</w:t>
      </w:r>
      <w:r w:rsidRPr="000646B0">
        <w:rPr>
          <w:rFonts w:ascii="Times New Roman" w:hAnsi="Times New Roman" w:cs="Times New Roman"/>
        </w:rPr>
        <w:t xml:space="preserve"> of the </w:t>
      </w:r>
      <w:r w:rsidR="001E08B4" w:rsidRPr="000646B0">
        <w:rPr>
          <w:rFonts w:ascii="Times New Roman" w:hAnsi="Times New Roman" w:cs="Times New Roman"/>
        </w:rPr>
        <w:t>human and non-human</w:t>
      </w:r>
      <w:r w:rsidR="00187860" w:rsidRPr="000646B0">
        <w:rPr>
          <w:rFonts w:ascii="Times New Roman" w:hAnsi="Times New Roman" w:cs="Times New Roman"/>
        </w:rPr>
        <w:t xml:space="preserve"> </w:t>
      </w:r>
      <w:r w:rsidRPr="000646B0">
        <w:rPr>
          <w:rFonts w:ascii="Times New Roman" w:hAnsi="Times New Roman" w:cs="Times New Roman"/>
        </w:rPr>
        <w:t>placenta</w:t>
      </w:r>
      <w:r w:rsidR="00AE0B05" w:rsidRPr="000646B0">
        <w:rPr>
          <w:rFonts w:ascii="Times New Roman" w:hAnsi="Times New Roman" w:cs="Times New Roman"/>
        </w:rPr>
        <w:t xml:space="preserve"> </w:t>
      </w:r>
    </w:p>
    <w:p w14:paraId="79F484F7" w14:textId="77777777" w:rsidR="003F76DD" w:rsidRPr="000646B0" w:rsidRDefault="003F76DD" w:rsidP="003F76DD">
      <w:pPr>
        <w:rPr>
          <w:rFonts w:ascii="Times New Roman" w:hAnsi="Times New Roman" w:cs="Times New Roman"/>
        </w:rPr>
      </w:pPr>
    </w:p>
    <w:p w14:paraId="4517D838" w14:textId="3CC96FE4" w:rsidR="007B041B" w:rsidRPr="000646B0" w:rsidRDefault="00960C03" w:rsidP="00546D5A">
      <w:pPr>
        <w:ind w:firstLine="720"/>
        <w:rPr>
          <w:rFonts w:ascii="Times New Roman" w:hAnsi="Times New Roman" w:cs="Times New Roman"/>
        </w:rPr>
      </w:pPr>
      <w:r w:rsidRPr="000646B0">
        <w:rPr>
          <w:rFonts w:ascii="Times New Roman" w:hAnsi="Times New Roman" w:cs="Times New Roman"/>
        </w:rPr>
        <w:t xml:space="preserve">The placenta is the first organ that reaches full maturation during pregnancy. </w:t>
      </w:r>
      <w:r w:rsidR="002076A5" w:rsidRPr="000646B0">
        <w:rPr>
          <w:rFonts w:ascii="Times New Roman" w:hAnsi="Times New Roman" w:cs="Times New Roman"/>
        </w:rPr>
        <w:t xml:space="preserve">The human placenta is composed of </w:t>
      </w:r>
      <w:r w:rsidR="001826DB" w:rsidRPr="000646B0">
        <w:rPr>
          <w:rFonts w:ascii="Times New Roman" w:hAnsi="Times New Roman" w:cs="Times New Roman"/>
        </w:rPr>
        <w:t>layers</w:t>
      </w:r>
      <w:r w:rsidR="002076A5" w:rsidRPr="000646B0">
        <w:rPr>
          <w:rFonts w:ascii="Times New Roman" w:hAnsi="Times New Roman" w:cs="Times New Roman"/>
        </w:rPr>
        <w:t xml:space="preserve"> that have various functions in the materno-fetal interface. The human placenta </w:t>
      </w:r>
      <w:r w:rsidR="00AC7932" w:rsidRPr="000646B0">
        <w:rPr>
          <w:rFonts w:ascii="Times New Roman" w:hAnsi="Times New Roman" w:cs="Times New Roman"/>
        </w:rPr>
        <w:t xml:space="preserve">has two membranes, a microvillous membrane (MVM) that </w:t>
      </w:r>
      <w:r w:rsidR="0060560B" w:rsidRPr="000646B0">
        <w:rPr>
          <w:rFonts w:ascii="Times New Roman" w:hAnsi="Times New Roman" w:cs="Times New Roman"/>
        </w:rPr>
        <w:t xml:space="preserve">faces the maternal side </w:t>
      </w:r>
      <w:r w:rsidR="00AC7932" w:rsidRPr="000646B0">
        <w:rPr>
          <w:rFonts w:ascii="Times New Roman" w:hAnsi="Times New Roman" w:cs="Times New Roman"/>
        </w:rPr>
        <w:t>and is in direct contact with the maternal circulation, and a basolateral membrane</w:t>
      </w:r>
      <w:r w:rsidR="001826DB" w:rsidRPr="000646B0">
        <w:rPr>
          <w:rFonts w:ascii="Times New Roman" w:hAnsi="Times New Roman" w:cs="Times New Roman"/>
        </w:rPr>
        <w:t xml:space="preserve"> (BM)</w:t>
      </w:r>
      <w:r w:rsidR="00AC7932" w:rsidRPr="000646B0">
        <w:rPr>
          <w:rFonts w:ascii="Times New Roman" w:hAnsi="Times New Roman" w:cs="Times New Roman"/>
        </w:rPr>
        <w:t xml:space="preserve"> that is on the fetal side and is in direct contact with the fetal endothelium and capillaries w</w:t>
      </w:r>
      <w:r w:rsidR="000E2AB7" w:rsidRPr="000646B0">
        <w:rPr>
          <w:rFonts w:ascii="Times New Roman" w:hAnsi="Times New Roman" w:cs="Times New Roman"/>
        </w:rPr>
        <w:t xml:space="preserve">here the nutrient and gas </w:t>
      </w:r>
      <w:r w:rsidR="0060560B" w:rsidRPr="000646B0">
        <w:rPr>
          <w:rFonts w:ascii="Times New Roman" w:hAnsi="Times New Roman" w:cs="Times New Roman"/>
        </w:rPr>
        <w:t>exchange to</w:t>
      </w:r>
      <w:r w:rsidR="000E2AB7" w:rsidRPr="000646B0">
        <w:rPr>
          <w:rFonts w:ascii="Times New Roman" w:hAnsi="Times New Roman" w:cs="Times New Roman"/>
        </w:rPr>
        <w:t xml:space="preserve"> </w:t>
      </w:r>
      <w:r w:rsidR="0060560B" w:rsidRPr="000646B0">
        <w:rPr>
          <w:rFonts w:ascii="Times New Roman" w:hAnsi="Times New Roman" w:cs="Times New Roman"/>
        </w:rPr>
        <w:t>t</w:t>
      </w:r>
      <w:r w:rsidR="00AC7932" w:rsidRPr="000646B0">
        <w:rPr>
          <w:rFonts w:ascii="Times New Roman" w:hAnsi="Times New Roman" w:cs="Times New Roman"/>
        </w:rPr>
        <w:t>h</w:t>
      </w:r>
      <w:r w:rsidR="0060560B" w:rsidRPr="000646B0">
        <w:rPr>
          <w:rFonts w:ascii="Times New Roman" w:hAnsi="Times New Roman" w:cs="Times New Roman"/>
        </w:rPr>
        <w:t>e</w:t>
      </w:r>
      <w:r w:rsidR="00AC7932" w:rsidRPr="000646B0">
        <w:rPr>
          <w:rFonts w:ascii="Times New Roman" w:hAnsi="Times New Roman" w:cs="Times New Roman"/>
        </w:rPr>
        <w:t xml:space="preserve"> fetus occurs through transporters. Within those layers, various </w:t>
      </w:r>
      <w:r w:rsidR="002076A5" w:rsidRPr="000646B0">
        <w:rPr>
          <w:rFonts w:ascii="Times New Roman" w:hAnsi="Times New Roman" w:cs="Times New Roman"/>
        </w:rPr>
        <w:t>cell types</w:t>
      </w:r>
      <w:r w:rsidR="00AC7932" w:rsidRPr="000646B0">
        <w:rPr>
          <w:rFonts w:ascii="Times New Roman" w:hAnsi="Times New Roman" w:cs="Times New Roman"/>
        </w:rPr>
        <w:t xml:space="preserve"> exist and each has a specific role and maturation speed. Moving from the MVM to the BM, inwards from the maternal membrane to the fetal membrane, the cell types are as follows:</w:t>
      </w:r>
      <w:r w:rsidR="00B72F6D" w:rsidRPr="000646B0">
        <w:rPr>
          <w:rFonts w:ascii="Times New Roman" w:hAnsi="Times New Roman" w:cs="Times New Roman"/>
        </w:rPr>
        <w:t xml:space="preserve"> extravillous </w:t>
      </w:r>
      <w:r w:rsidRPr="000646B0">
        <w:rPr>
          <w:rFonts w:ascii="Times New Roman" w:hAnsi="Times New Roman" w:cs="Times New Roman"/>
        </w:rPr>
        <w:t>cytotrophoblasts</w:t>
      </w:r>
      <w:r w:rsidR="00B72F6D" w:rsidRPr="000646B0">
        <w:rPr>
          <w:rFonts w:ascii="Times New Roman" w:hAnsi="Times New Roman" w:cs="Times New Roman"/>
        </w:rPr>
        <w:t>,</w:t>
      </w:r>
      <w:r w:rsidRPr="000646B0">
        <w:rPr>
          <w:rFonts w:ascii="Times New Roman" w:hAnsi="Times New Roman" w:cs="Times New Roman"/>
        </w:rPr>
        <w:t xml:space="preserve"> syncytiotrophoblasts</w:t>
      </w:r>
      <w:r w:rsidR="002076A5" w:rsidRPr="000646B0">
        <w:rPr>
          <w:rFonts w:ascii="Times New Roman" w:hAnsi="Times New Roman" w:cs="Times New Roman"/>
        </w:rPr>
        <w:t xml:space="preserve">, </w:t>
      </w:r>
      <w:r w:rsidRPr="000646B0">
        <w:rPr>
          <w:rFonts w:ascii="Times New Roman" w:hAnsi="Times New Roman" w:cs="Times New Roman"/>
        </w:rPr>
        <w:t>villous cytotrophoblasts,</w:t>
      </w:r>
      <w:r w:rsidR="00E634C0" w:rsidRPr="000646B0">
        <w:rPr>
          <w:rFonts w:ascii="Times New Roman" w:hAnsi="Times New Roman" w:cs="Times New Roman"/>
        </w:rPr>
        <w:t xml:space="preserve"> </w:t>
      </w:r>
      <w:r w:rsidRPr="000646B0">
        <w:rPr>
          <w:rFonts w:ascii="Times New Roman" w:hAnsi="Times New Roman" w:cs="Times New Roman"/>
        </w:rPr>
        <w:t>cytotrophoblasts</w:t>
      </w:r>
      <w:r w:rsidR="00E634C0" w:rsidRPr="000646B0">
        <w:rPr>
          <w:rFonts w:ascii="Times New Roman" w:hAnsi="Times New Roman" w:cs="Times New Roman"/>
        </w:rPr>
        <w:t xml:space="preserve"> and fetal capillary endothelium</w:t>
      </w:r>
      <w:r w:rsidR="0052479E" w:rsidRPr="000646B0">
        <w:rPr>
          <w:rFonts w:ascii="Times New Roman" w:hAnsi="Times New Roman" w:cs="Times New Roman"/>
        </w:rPr>
        <w:t xml:space="preserve"> (CHECK THE EXACT CELL TYPES SINCE</w:t>
      </w:r>
      <w:r w:rsidR="00CD16D6" w:rsidRPr="000646B0">
        <w:rPr>
          <w:rFonts w:ascii="Times New Roman" w:hAnsi="Times New Roman" w:cs="Times New Roman"/>
        </w:rPr>
        <w:t xml:space="preserve"> YOU WERE GUNN</w:t>
      </w:r>
      <w:r w:rsidR="0052479E" w:rsidRPr="000646B0">
        <w:rPr>
          <w:rFonts w:ascii="Times New Roman" w:hAnsi="Times New Roman" w:cs="Times New Roman"/>
        </w:rPr>
        <w:t xml:space="preserve">A SAY STB </w:t>
      </w:r>
      <w:r w:rsidR="0052479E" w:rsidRPr="000646B0">
        <w:rPr>
          <w:rFonts w:ascii="Times New Roman" w:hAnsi="Times New Roman" w:cs="Times New Roman"/>
        </w:rPr>
        <w:sym w:font="Wingdings" w:char="F0E0"/>
      </w:r>
      <w:r w:rsidR="0052479E" w:rsidRPr="000646B0">
        <w:rPr>
          <w:rFonts w:ascii="Times New Roman" w:hAnsi="Times New Roman" w:cs="Times New Roman"/>
        </w:rPr>
        <w:t xml:space="preserve"> CTB </w:t>
      </w:r>
      <w:r w:rsidR="0052479E" w:rsidRPr="000646B0">
        <w:rPr>
          <w:rFonts w:ascii="Times New Roman" w:hAnsi="Times New Roman" w:cs="Times New Roman"/>
        </w:rPr>
        <w:sym w:font="Wingdings" w:char="F0E0"/>
      </w:r>
      <w:r w:rsidR="00946FE0" w:rsidRPr="000646B0">
        <w:rPr>
          <w:rFonts w:ascii="Times New Roman" w:hAnsi="Times New Roman" w:cs="Times New Roman"/>
        </w:rPr>
        <w:t>ENDOTHELIAL FETAL CELLS)</w:t>
      </w:r>
      <w:r w:rsidR="0052479E" w:rsidRPr="000646B0">
        <w:rPr>
          <w:rFonts w:ascii="Times New Roman" w:hAnsi="Times New Roman" w:cs="Times New Roman"/>
        </w:rPr>
        <w:t xml:space="preserve"> </w:t>
      </w:r>
      <w:r w:rsidRPr="000646B0">
        <w:rPr>
          <w:rFonts w:ascii="Times New Roman" w:hAnsi="Times New Roman" w:cs="Times New Roman"/>
        </w:rPr>
        <w:t xml:space="preserve">. </w:t>
      </w:r>
    </w:p>
    <w:p w14:paraId="4A55FFC2" w14:textId="77777777" w:rsidR="00CF3277" w:rsidRPr="000646B0" w:rsidRDefault="00CF3277" w:rsidP="00546D5A">
      <w:pPr>
        <w:ind w:firstLine="720"/>
        <w:rPr>
          <w:rFonts w:ascii="Times New Roman" w:hAnsi="Times New Roman" w:cs="Times New Roman"/>
        </w:rPr>
      </w:pPr>
    </w:p>
    <w:p w14:paraId="29585DAF" w14:textId="2060CA61" w:rsidR="00E91471" w:rsidRPr="000646B0" w:rsidRDefault="001E08B4" w:rsidP="00546D5A">
      <w:pPr>
        <w:ind w:firstLine="720"/>
        <w:rPr>
          <w:rFonts w:ascii="Times New Roman" w:hAnsi="Times New Roman" w:cs="Times New Roman"/>
        </w:rPr>
      </w:pPr>
      <w:r w:rsidRPr="000646B0">
        <w:rPr>
          <w:rFonts w:ascii="Times New Roman" w:hAnsi="Times New Roman" w:cs="Times New Roman"/>
        </w:rPr>
        <w:t>Non-human</w:t>
      </w:r>
      <w:r w:rsidR="001E2B31" w:rsidRPr="000646B0">
        <w:rPr>
          <w:rFonts w:ascii="Times New Roman" w:hAnsi="Times New Roman" w:cs="Times New Roman"/>
        </w:rPr>
        <w:t xml:space="preserve"> placenta, mainly that of mice, </w:t>
      </w:r>
      <w:r w:rsidR="00AF600D" w:rsidRPr="000646B0">
        <w:rPr>
          <w:rFonts w:ascii="Times New Roman" w:hAnsi="Times New Roman" w:cs="Times New Roman"/>
        </w:rPr>
        <w:t xml:space="preserve">has different </w:t>
      </w:r>
      <w:r w:rsidR="00244B9B" w:rsidRPr="000646B0">
        <w:rPr>
          <w:rFonts w:ascii="Times New Roman" w:hAnsi="Times New Roman" w:cs="Times New Roman"/>
        </w:rPr>
        <w:t xml:space="preserve">cell </w:t>
      </w:r>
      <w:r w:rsidR="0052479E" w:rsidRPr="000646B0">
        <w:rPr>
          <w:rFonts w:ascii="Times New Roman" w:hAnsi="Times New Roman" w:cs="Times New Roman"/>
        </w:rPr>
        <w:t>types</w:t>
      </w:r>
      <w:r w:rsidR="00244B9B" w:rsidRPr="000646B0">
        <w:rPr>
          <w:rFonts w:ascii="Times New Roman" w:hAnsi="Times New Roman" w:cs="Times New Roman"/>
        </w:rPr>
        <w:t xml:space="preserve"> but</w:t>
      </w:r>
      <w:r w:rsidR="00AA6796" w:rsidRPr="000646B0">
        <w:rPr>
          <w:rFonts w:ascii="Times New Roman" w:hAnsi="Times New Roman" w:cs="Times New Roman"/>
        </w:rPr>
        <w:t xml:space="preserve"> possesses the same discoid structure that the human placenta has. Due to </w:t>
      </w:r>
      <w:r w:rsidR="004E6779" w:rsidRPr="000646B0">
        <w:rPr>
          <w:rFonts w:ascii="Times New Roman" w:hAnsi="Times New Roman" w:cs="Times New Roman"/>
        </w:rPr>
        <w:t xml:space="preserve">natural </w:t>
      </w:r>
      <w:r w:rsidR="00AA6796" w:rsidRPr="000646B0">
        <w:rPr>
          <w:rFonts w:ascii="Times New Roman" w:hAnsi="Times New Roman" w:cs="Times New Roman"/>
        </w:rPr>
        <w:t xml:space="preserve">differences </w:t>
      </w:r>
      <w:r w:rsidR="004E6779" w:rsidRPr="000646B0">
        <w:rPr>
          <w:rFonts w:ascii="Times New Roman" w:hAnsi="Times New Roman" w:cs="Times New Roman"/>
        </w:rPr>
        <w:t>between mammalian physiology</w:t>
      </w:r>
      <w:r w:rsidR="00AA6796" w:rsidRPr="000646B0">
        <w:rPr>
          <w:rFonts w:ascii="Times New Roman" w:hAnsi="Times New Roman" w:cs="Times New Roman"/>
        </w:rPr>
        <w:t>, the placental growth and differentiation is expected to be unique to each</w:t>
      </w:r>
      <w:r w:rsidR="004E6779" w:rsidRPr="000646B0">
        <w:rPr>
          <w:rFonts w:ascii="Times New Roman" w:hAnsi="Times New Roman" w:cs="Times New Roman"/>
        </w:rPr>
        <w:t xml:space="preserve"> species</w:t>
      </w:r>
      <w:r w:rsidR="00AA6796" w:rsidRPr="000646B0">
        <w:rPr>
          <w:rFonts w:ascii="Times New Roman" w:hAnsi="Times New Roman" w:cs="Times New Roman"/>
        </w:rPr>
        <w:t xml:space="preserve">. There is a number of differences between the </w:t>
      </w:r>
      <w:r w:rsidR="005C7C0D" w:rsidRPr="000646B0">
        <w:rPr>
          <w:rFonts w:ascii="Times New Roman" w:hAnsi="Times New Roman" w:cs="Times New Roman"/>
        </w:rPr>
        <w:t>human and animal placenta tha</w:t>
      </w:r>
      <w:r w:rsidR="00244B9B" w:rsidRPr="000646B0">
        <w:rPr>
          <w:rFonts w:ascii="Times New Roman" w:hAnsi="Times New Roman" w:cs="Times New Roman"/>
        </w:rPr>
        <w:t>t</w:t>
      </w:r>
      <w:r w:rsidR="005C7C0D" w:rsidRPr="000646B0">
        <w:rPr>
          <w:rFonts w:ascii="Times New Roman" w:hAnsi="Times New Roman" w:cs="Times New Roman"/>
        </w:rPr>
        <w:t xml:space="preserve"> include the difference in gestation age, </w:t>
      </w:r>
      <w:r w:rsidR="00990277" w:rsidRPr="000646B0">
        <w:rPr>
          <w:rFonts w:ascii="Times New Roman" w:hAnsi="Times New Roman" w:cs="Times New Roman"/>
        </w:rPr>
        <w:t xml:space="preserve">litter size, </w:t>
      </w:r>
      <w:r w:rsidR="005C7C0D" w:rsidRPr="000646B0">
        <w:rPr>
          <w:rFonts w:ascii="Times New Roman" w:hAnsi="Times New Roman" w:cs="Times New Roman"/>
        </w:rPr>
        <w:t>maturation of the placenta, function of certain cell types in the placenta, differences in transporter expressions on the placental membranes, differences in</w:t>
      </w:r>
      <w:r w:rsidR="004A6E2D" w:rsidRPr="000646B0">
        <w:rPr>
          <w:rFonts w:ascii="Times New Roman" w:hAnsi="Times New Roman" w:cs="Times New Roman"/>
        </w:rPr>
        <w:t xml:space="preserve"> interhemal layers and histo</w:t>
      </w:r>
      <w:r w:rsidR="00125A67" w:rsidRPr="000646B0">
        <w:rPr>
          <w:rFonts w:ascii="Times New Roman" w:hAnsi="Times New Roman" w:cs="Times New Roman"/>
        </w:rPr>
        <w:t>logical differences.</w:t>
      </w:r>
      <w:r w:rsidR="0052479E" w:rsidRPr="000646B0">
        <w:rPr>
          <w:rFonts w:ascii="Times New Roman" w:hAnsi="Times New Roman" w:cs="Times New Roman"/>
        </w:rPr>
        <w:t xml:space="preserve"> </w:t>
      </w:r>
      <w:r w:rsidR="00C3243F" w:rsidRPr="000646B0">
        <w:rPr>
          <w:rFonts w:ascii="Times New Roman" w:hAnsi="Times New Roman" w:cs="Times New Roman"/>
        </w:rPr>
        <w:t>The m</w:t>
      </w:r>
      <w:r w:rsidR="00926CD1" w:rsidRPr="000646B0">
        <w:rPr>
          <w:rFonts w:ascii="Times New Roman" w:hAnsi="Times New Roman" w:cs="Times New Roman"/>
        </w:rPr>
        <w:t xml:space="preserve">ouse placenta has an inverted yolk sac placenta that is active throughout gestation. The human yolk sac, although evident during </w:t>
      </w:r>
      <w:r w:rsidR="004E6779" w:rsidRPr="000646B0">
        <w:rPr>
          <w:rFonts w:ascii="Times New Roman" w:hAnsi="Times New Roman" w:cs="Times New Roman"/>
        </w:rPr>
        <w:t xml:space="preserve">the first trimester, becomes inactive after the full maturation of the placenta. </w:t>
      </w:r>
      <w:r w:rsidR="00A854A9" w:rsidRPr="000646B0">
        <w:rPr>
          <w:rFonts w:ascii="Times New Roman" w:hAnsi="Times New Roman" w:cs="Times New Roman"/>
        </w:rPr>
        <w:t>Furthermore,</w:t>
      </w:r>
      <w:r w:rsidR="00CF3277" w:rsidRPr="000646B0">
        <w:rPr>
          <w:rFonts w:ascii="Times New Roman" w:hAnsi="Times New Roman" w:cs="Times New Roman"/>
        </w:rPr>
        <w:t xml:space="preserve"> the mouse placenta has more cell types and membranes than the human placenta. Moving inwards from the maternal membrane of the placenta to the fetal membran</w:t>
      </w:r>
      <w:r w:rsidR="00924338" w:rsidRPr="000646B0">
        <w:rPr>
          <w:rFonts w:ascii="Times New Roman" w:hAnsi="Times New Roman" w:cs="Times New Roman"/>
        </w:rPr>
        <w:t xml:space="preserve">e, the mouse placenta has </w:t>
      </w:r>
      <w:r w:rsidR="008D3E19" w:rsidRPr="000646B0">
        <w:rPr>
          <w:rFonts w:ascii="Times New Roman" w:hAnsi="Times New Roman" w:cs="Times New Roman"/>
        </w:rPr>
        <w:t>trophoblast</w:t>
      </w:r>
      <w:r w:rsidR="00924338" w:rsidRPr="000646B0">
        <w:rPr>
          <w:rFonts w:ascii="Times New Roman" w:hAnsi="Times New Roman" w:cs="Times New Roman"/>
        </w:rPr>
        <w:t xml:space="preserve"> giant</w:t>
      </w:r>
      <w:r w:rsidR="00CF3277" w:rsidRPr="000646B0">
        <w:rPr>
          <w:rFonts w:ascii="Times New Roman" w:hAnsi="Times New Roman" w:cs="Times New Roman"/>
        </w:rPr>
        <w:t xml:space="preserve"> cells, </w:t>
      </w:r>
      <w:r w:rsidR="008D3E19" w:rsidRPr="000646B0">
        <w:rPr>
          <w:rFonts w:ascii="Times New Roman" w:hAnsi="Times New Roman" w:cs="Times New Roman"/>
        </w:rPr>
        <w:t xml:space="preserve">spongiotrophoblast cells, </w:t>
      </w:r>
      <w:r w:rsidR="00924338" w:rsidRPr="000646B0">
        <w:rPr>
          <w:rFonts w:ascii="Times New Roman" w:hAnsi="Times New Roman" w:cs="Times New Roman"/>
        </w:rPr>
        <w:t>two sy</w:t>
      </w:r>
      <w:r w:rsidR="001F2B19" w:rsidRPr="000646B0">
        <w:rPr>
          <w:rFonts w:ascii="Times New Roman" w:hAnsi="Times New Roman" w:cs="Times New Roman"/>
        </w:rPr>
        <w:t xml:space="preserve">ncytial trophoblast layers, </w:t>
      </w:r>
      <w:r w:rsidR="00924338" w:rsidRPr="000646B0">
        <w:rPr>
          <w:rFonts w:ascii="Times New Roman" w:hAnsi="Times New Roman" w:cs="Times New Roman"/>
        </w:rPr>
        <w:t>mono</w:t>
      </w:r>
      <w:r w:rsidR="008D3E19" w:rsidRPr="000646B0">
        <w:rPr>
          <w:rFonts w:ascii="Times New Roman" w:hAnsi="Times New Roman" w:cs="Times New Roman"/>
        </w:rPr>
        <w:t>nuclear trophoblast cell</w:t>
      </w:r>
      <w:r w:rsidR="001F2B19" w:rsidRPr="000646B0">
        <w:rPr>
          <w:rFonts w:ascii="Times New Roman" w:hAnsi="Times New Roman" w:cs="Times New Roman"/>
        </w:rPr>
        <w:t>s</w:t>
      </w:r>
      <w:r w:rsidR="008D3E19" w:rsidRPr="000646B0">
        <w:rPr>
          <w:rFonts w:ascii="Times New Roman" w:hAnsi="Times New Roman" w:cs="Times New Roman"/>
        </w:rPr>
        <w:t>, and fetal endothelial cells. As many layers may resemble the human placenta, it is notable that the mouse placenta has an additional membrane due to the two syncytiotrophoblast layers</w:t>
      </w:r>
      <w:r w:rsidR="002F592E" w:rsidRPr="000646B0">
        <w:rPr>
          <w:rFonts w:ascii="Times New Roman" w:hAnsi="Times New Roman" w:cs="Times New Roman"/>
        </w:rPr>
        <w:t xml:space="preserve"> that are linked by gap junctions</w:t>
      </w:r>
      <w:r w:rsidR="008D3E19" w:rsidRPr="000646B0">
        <w:rPr>
          <w:rFonts w:ascii="Times New Roman" w:hAnsi="Times New Roman" w:cs="Times New Roman"/>
        </w:rPr>
        <w:t xml:space="preserve">. </w:t>
      </w:r>
    </w:p>
    <w:p w14:paraId="62E7F8C5" w14:textId="77777777" w:rsidR="006E7B3E" w:rsidRPr="000646B0" w:rsidRDefault="006E7B3E" w:rsidP="00E91471">
      <w:pPr>
        <w:rPr>
          <w:rFonts w:ascii="Times New Roman" w:hAnsi="Times New Roman" w:cs="Times New Roman"/>
          <w:b/>
        </w:rPr>
      </w:pPr>
    </w:p>
    <w:p w14:paraId="771415CD" w14:textId="3D66C79D" w:rsidR="008A4659" w:rsidRPr="000646B0" w:rsidRDefault="00812C4F" w:rsidP="002F592E">
      <w:pPr>
        <w:ind w:firstLine="720"/>
        <w:rPr>
          <w:rFonts w:ascii="Times New Roman" w:hAnsi="Times New Roman" w:cs="Times New Roman"/>
        </w:rPr>
      </w:pPr>
      <w:r w:rsidRPr="000646B0">
        <w:rPr>
          <w:rFonts w:ascii="Times New Roman" w:hAnsi="Times New Roman" w:cs="Times New Roman"/>
        </w:rPr>
        <w:t>The trophoblasts take up the most sp</w:t>
      </w:r>
      <w:r w:rsidR="00F61023" w:rsidRPr="000646B0">
        <w:rPr>
          <w:rFonts w:ascii="Times New Roman" w:hAnsi="Times New Roman" w:cs="Times New Roman"/>
        </w:rPr>
        <w:t xml:space="preserve">ace in the </w:t>
      </w:r>
      <w:r w:rsidR="007E6CBE" w:rsidRPr="000646B0">
        <w:rPr>
          <w:rFonts w:ascii="Times New Roman" w:hAnsi="Times New Roman" w:cs="Times New Roman"/>
        </w:rPr>
        <w:t xml:space="preserve">human and mouse </w:t>
      </w:r>
      <w:r w:rsidR="00F61023" w:rsidRPr="000646B0">
        <w:rPr>
          <w:rFonts w:ascii="Times New Roman" w:hAnsi="Times New Roman" w:cs="Times New Roman"/>
        </w:rPr>
        <w:t>placenta (figure to s</w:t>
      </w:r>
      <w:r w:rsidRPr="000646B0">
        <w:rPr>
          <w:rFonts w:ascii="Times New Roman" w:hAnsi="Times New Roman" w:cs="Times New Roman"/>
        </w:rPr>
        <w:t>how them) and besides having an endocrine function (hCG from sync CHECK IT EXACTLY), they ar</w:t>
      </w:r>
      <w:r w:rsidR="0026269E" w:rsidRPr="000646B0">
        <w:rPr>
          <w:rFonts w:ascii="Times New Roman" w:hAnsi="Times New Roman" w:cs="Times New Roman"/>
        </w:rPr>
        <w:t xml:space="preserve">e the main site of nutrient, </w:t>
      </w:r>
      <w:r w:rsidRPr="000646B0">
        <w:rPr>
          <w:rFonts w:ascii="Times New Roman" w:hAnsi="Times New Roman" w:cs="Times New Roman"/>
        </w:rPr>
        <w:t>gas</w:t>
      </w:r>
      <w:r w:rsidR="0026269E" w:rsidRPr="000646B0">
        <w:rPr>
          <w:rFonts w:ascii="Times New Roman" w:hAnsi="Times New Roman" w:cs="Times New Roman"/>
        </w:rPr>
        <w:t xml:space="preserve"> and waste</w:t>
      </w:r>
      <w:r w:rsidRPr="000646B0">
        <w:rPr>
          <w:rFonts w:ascii="Times New Roman" w:hAnsi="Times New Roman" w:cs="Times New Roman"/>
        </w:rPr>
        <w:t xml:space="preserve"> exchange between</w:t>
      </w:r>
      <w:r w:rsidR="00F61023" w:rsidRPr="000646B0">
        <w:rPr>
          <w:rFonts w:ascii="Times New Roman" w:hAnsi="Times New Roman" w:cs="Times New Roman"/>
        </w:rPr>
        <w:t xml:space="preserve"> t</w:t>
      </w:r>
      <w:r w:rsidRPr="000646B0">
        <w:rPr>
          <w:rFonts w:ascii="Times New Roman" w:hAnsi="Times New Roman" w:cs="Times New Roman"/>
        </w:rPr>
        <w:t xml:space="preserve">he mother and the fetus. </w:t>
      </w:r>
      <w:r w:rsidR="008627FD" w:rsidRPr="000646B0">
        <w:rPr>
          <w:rFonts w:ascii="Times New Roman" w:hAnsi="Times New Roman" w:cs="Times New Roman"/>
        </w:rPr>
        <w:t>The syncytiot</w:t>
      </w:r>
      <w:r w:rsidR="00323D4B" w:rsidRPr="000646B0">
        <w:rPr>
          <w:rFonts w:ascii="Times New Roman" w:hAnsi="Times New Roman" w:cs="Times New Roman"/>
        </w:rPr>
        <w:t>rophoblast and the extravillous</w:t>
      </w:r>
      <w:r w:rsidR="008627FD" w:rsidRPr="000646B0">
        <w:rPr>
          <w:rFonts w:ascii="Times New Roman" w:hAnsi="Times New Roman" w:cs="Times New Roman"/>
        </w:rPr>
        <w:t xml:space="preserve"> cytotrophoblasts </w:t>
      </w:r>
      <w:r w:rsidR="00323D4B" w:rsidRPr="000646B0">
        <w:rPr>
          <w:rFonts w:ascii="Times New Roman" w:hAnsi="Times New Roman" w:cs="Times New Roman"/>
        </w:rPr>
        <w:t xml:space="preserve">(KNOW WHICH TB ARE ACTUALLY IN DIRECT CONTACT OR IS IT THE ENTIRE TB LAYER??) </w:t>
      </w:r>
      <w:r w:rsidR="008627FD" w:rsidRPr="000646B0">
        <w:rPr>
          <w:rFonts w:ascii="Times New Roman" w:hAnsi="Times New Roman" w:cs="Times New Roman"/>
        </w:rPr>
        <w:t xml:space="preserve">are in direct contact with the maternal blood. </w:t>
      </w:r>
      <w:r w:rsidR="00332AED" w:rsidRPr="000646B0">
        <w:rPr>
          <w:rFonts w:ascii="Times New Roman" w:hAnsi="Times New Roman" w:cs="Times New Roman"/>
        </w:rPr>
        <w:t xml:space="preserve">It is worthy to note that the syncytiotrophoblast is the main part of exchange since it is the outermost layer in the placenta. The survival of the </w:t>
      </w:r>
      <w:r w:rsidR="00715149" w:rsidRPr="000646B0">
        <w:rPr>
          <w:rFonts w:ascii="Times New Roman" w:hAnsi="Times New Roman" w:cs="Times New Roman"/>
        </w:rPr>
        <w:t xml:space="preserve">human </w:t>
      </w:r>
      <w:r w:rsidR="00332AED" w:rsidRPr="000646B0">
        <w:rPr>
          <w:rFonts w:ascii="Times New Roman" w:hAnsi="Times New Roman" w:cs="Times New Roman"/>
        </w:rPr>
        <w:t xml:space="preserve">placenta and the fetus heavily rely on the trophoblast ability to </w:t>
      </w:r>
      <w:r w:rsidR="009E40A1" w:rsidRPr="000646B0">
        <w:rPr>
          <w:rFonts w:ascii="Times New Roman" w:hAnsi="Times New Roman" w:cs="Times New Roman"/>
        </w:rPr>
        <w:t>invade t</w:t>
      </w:r>
      <w:r w:rsidR="00885C33" w:rsidRPr="000646B0">
        <w:rPr>
          <w:rFonts w:ascii="Times New Roman" w:hAnsi="Times New Roman" w:cs="Times New Roman"/>
        </w:rPr>
        <w:t>he maternal myometrial spiral arteries. Failure to invade the myometrium jeopardizes the placental ability to successfully exchange nutrients and gases thus risking an early termination of pregnancy or an unhealthy pregnancy. The ability to invade the maternal myometrium occurs during th</w:t>
      </w:r>
      <w:r w:rsidR="0070262A" w:rsidRPr="000646B0">
        <w:rPr>
          <w:rFonts w:ascii="Times New Roman" w:hAnsi="Times New Roman" w:cs="Times New Roman"/>
        </w:rPr>
        <w:t>e first trimester and plays a role in determining pregnancy outcomes</w:t>
      </w:r>
      <w:r w:rsidR="00885C33" w:rsidRPr="000646B0">
        <w:rPr>
          <w:rFonts w:ascii="Times New Roman" w:hAnsi="Times New Roman" w:cs="Times New Roman"/>
        </w:rPr>
        <w:t>. During the rest of the pregnancy, the syncytiotrophoblast undergoes a series of angiogenesis to allow for increased exchange of nutrients and gases coping with the increased fetal needs throughout gestation. The trophoblast is also the outermost layer of the placenta facing the mother so its structural function makes it a barrier that protects the g</w:t>
      </w:r>
      <w:r w:rsidR="003B429F" w:rsidRPr="000646B0">
        <w:rPr>
          <w:rFonts w:ascii="Times New Roman" w:hAnsi="Times New Roman" w:cs="Times New Roman"/>
        </w:rPr>
        <w:t>rowing fetus. Finally, the syncytiotroph</w:t>
      </w:r>
      <w:r w:rsidR="00885C33" w:rsidRPr="000646B0">
        <w:rPr>
          <w:rFonts w:ascii="Times New Roman" w:hAnsi="Times New Roman" w:cs="Times New Roman"/>
        </w:rPr>
        <w:t xml:space="preserve">oblast has an endocrine </w:t>
      </w:r>
      <w:r w:rsidR="00885C33" w:rsidRPr="000646B0">
        <w:rPr>
          <w:rFonts w:ascii="Times New Roman" w:hAnsi="Times New Roman" w:cs="Times New Roman"/>
        </w:rPr>
        <w:lastRenderedPageBreak/>
        <w:t xml:space="preserve">function. </w:t>
      </w:r>
      <w:r w:rsidR="003B429F" w:rsidRPr="000646B0">
        <w:rPr>
          <w:rFonts w:ascii="Times New Roman" w:hAnsi="Times New Roman" w:cs="Times New Roman"/>
        </w:rPr>
        <w:t>The syncytiotrophoblast secretes the human chorionic gonadotropin, estrogens and progesterone, human placental lactogen, human placental growth hormone, insulin-like growth factor, and endothelial growth factor.</w:t>
      </w:r>
      <w:r w:rsidR="00BB5D98" w:rsidRPr="000646B0">
        <w:rPr>
          <w:rFonts w:ascii="Times New Roman" w:hAnsi="Times New Roman" w:cs="Times New Roman"/>
        </w:rPr>
        <w:t xml:space="preserve"> The placental endocrine function is thought to be sex-specific (CHECK IF SO) and thus the placenta has a distinct endocrine function depending on the sex of the embryo. </w:t>
      </w:r>
      <w:r w:rsidR="008A4659" w:rsidRPr="000646B0">
        <w:rPr>
          <w:rFonts w:ascii="Times New Roman" w:hAnsi="Times New Roman" w:cs="Times New Roman"/>
        </w:rPr>
        <w:t xml:space="preserve">In mice, the </w:t>
      </w:r>
      <w:r w:rsidR="00745457" w:rsidRPr="000646B0">
        <w:rPr>
          <w:rFonts w:ascii="Times New Roman" w:hAnsi="Times New Roman" w:cs="Times New Roman"/>
        </w:rPr>
        <w:t xml:space="preserve">placental survival does not depend on the deep trophoblastic invasion of the uterine wall, as the invasion is shallow </w:t>
      </w:r>
      <w:r w:rsidR="003D1F02" w:rsidRPr="000646B0">
        <w:rPr>
          <w:rFonts w:ascii="Times New Roman" w:hAnsi="Times New Roman" w:cs="Times New Roman"/>
        </w:rPr>
        <w:t xml:space="preserve">reaching only the endometrium. </w:t>
      </w:r>
      <w:r w:rsidR="005A416A" w:rsidRPr="000646B0">
        <w:rPr>
          <w:rFonts w:ascii="Times New Roman" w:hAnsi="Times New Roman" w:cs="Times New Roman"/>
        </w:rPr>
        <w:t>Considering that the human chorionic gonadotropin is human specific, other placental endocrine functions vary between humans and mice. Mouse placenta has a unique set of lactogens</w:t>
      </w:r>
      <w:r w:rsidR="007B7936" w:rsidRPr="000646B0">
        <w:rPr>
          <w:rFonts w:ascii="Times New Roman" w:hAnsi="Times New Roman" w:cs="Times New Roman"/>
        </w:rPr>
        <w:t xml:space="preserve"> </w:t>
      </w:r>
      <w:r w:rsidR="005A416A" w:rsidRPr="000646B0">
        <w:rPr>
          <w:rFonts w:ascii="Times New Roman" w:hAnsi="Times New Roman" w:cs="Times New Roman"/>
        </w:rPr>
        <w:t>that do not exist in humans</w:t>
      </w:r>
      <w:r w:rsidR="00320F4E" w:rsidRPr="000646B0">
        <w:rPr>
          <w:rFonts w:ascii="Times New Roman" w:hAnsi="Times New Roman" w:cs="Times New Roman"/>
        </w:rPr>
        <w:t xml:space="preserve">. Furthermore, trophoblastic giant cells in the mouse placenta produce </w:t>
      </w:r>
      <w:r w:rsidR="00A435C0" w:rsidRPr="000646B0">
        <w:rPr>
          <w:rFonts w:ascii="Times New Roman" w:hAnsi="Times New Roman" w:cs="Times New Roman"/>
        </w:rPr>
        <w:t xml:space="preserve">lactogen </w:t>
      </w:r>
      <w:r w:rsidR="008D3826" w:rsidRPr="000646B0">
        <w:rPr>
          <w:rFonts w:ascii="Times New Roman" w:hAnsi="Times New Roman" w:cs="Times New Roman"/>
        </w:rPr>
        <w:t>througho</w:t>
      </w:r>
      <w:r w:rsidR="00A435C0" w:rsidRPr="000646B0">
        <w:rPr>
          <w:rFonts w:ascii="Times New Roman" w:hAnsi="Times New Roman" w:cs="Times New Roman"/>
        </w:rPr>
        <w:t xml:space="preserve">ut gestation. </w:t>
      </w:r>
      <w:r w:rsidR="00CE0908" w:rsidRPr="000646B0">
        <w:rPr>
          <w:rFonts w:ascii="Times New Roman" w:hAnsi="Times New Roman" w:cs="Times New Roman"/>
        </w:rPr>
        <w:t xml:space="preserve">The corpus luteum maintains the production of progesterone throughout the mouse gestational period, whereas in humans, the corpus </w:t>
      </w:r>
      <w:r w:rsidR="008D3826" w:rsidRPr="000646B0">
        <w:rPr>
          <w:rFonts w:ascii="Times New Roman" w:hAnsi="Times New Roman" w:cs="Times New Roman"/>
        </w:rPr>
        <w:t>luteum function is overtaken by the p</w:t>
      </w:r>
      <w:r w:rsidR="00CE0908" w:rsidRPr="000646B0">
        <w:rPr>
          <w:rFonts w:ascii="Times New Roman" w:hAnsi="Times New Roman" w:cs="Times New Roman"/>
        </w:rPr>
        <w:t>l</w:t>
      </w:r>
      <w:r w:rsidR="008D3826" w:rsidRPr="000646B0">
        <w:rPr>
          <w:rFonts w:ascii="Times New Roman" w:hAnsi="Times New Roman" w:cs="Times New Roman"/>
        </w:rPr>
        <w:t>a</w:t>
      </w:r>
      <w:r w:rsidR="00CE0908" w:rsidRPr="000646B0">
        <w:rPr>
          <w:rFonts w:ascii="Times New Roman" w:hAnsi="Times New Roman" w:cs="Times New Roman"/>
        </w:rPr>
        <w:t>centa</w:t>
      </w:r>
      <w:r w:rsidR="008D3826" w:rsidRPr="000646B0">
        <w:rPr>
          <w:rFonts w:ascii="Times New Roman" w:hAnsi="Times New Roman" w:cs="Times New Roman"/>
        </w:rPr>
        <w:t>,</w:t>
      </w:r>
      <w:r w:rsidR="00CE0908" w:rsidRPr="000646B0">
        <w:rPr>
          <w:rFonts w:ascii="Times New Roman" w:hAnsi="Times New Roman" w:cs="Times New Roman"/>
        </w:rPr>
        <w:t xml:space="preserve"> specifically the syncytiotrophoblast. </w:t>
      </w:r>
      <w:r w:rsidR="00642FD0" w:rsidRPr="000646B0">
        <w:rPr>
          <w:rFonts w:ascii="Times New Roman" w:hAnsi="Times New Roman" w:cs="Times New Roman"/>
        </w:rPr>
        <w:t xml:space="preserve">The </w:t>
      </w:r>
      <w:r w:rsidR="008343C1" w:rsidRPr="000646B0">
        <w:rPr>
          <w:rFonts w:ascii="Times New Roman" w:hAnsi="Times New Roman" w:cs="Times New Roman"/>
        </w:rPr>
        <w:t>definitive</w:t>
      </w:r>
      <w:r w:rsidR="00642FD0" w:rsidRPr="000646B0">
        <w:rPr>
          <w:rFonts w:ascii="Times New Roman" w:hAnsi="Times New Roman" w:cs="Times New Roman"/>
        </w:rPr>
        <w:t xml:space="preserve"> structure of the placenta in mice is determines almost halfway through gestation, </w:t>
      </w:r>
      <w:r w:rsidR="00307522" w:rsidRPr="000646B0">
        <w:rPr>
          <w:rFonts w:ascii="Times New Roman" w:hAnsi="Times New Roman" w:cs="Times New Roman"/>
        </w:rPr>
        <w:t>whereas in humans, this is determined ver</w:t>
      </w:r>
      <w:r w:rsidR="0017738A" w:rsidRPr="000646B0">
        <w:rPr>
          <w:rFonts w:ascii="Times New Roman" w:hAnsi="Times New Roman" w:cs="Times New Roman"/>
        </w:rPr>
        <w:t>y early in pregnancy at around three</w:t>
      </w:r>
      <w:r w:rsidR="00307522" w:rsidRPr="000646B0">
        <w:rPr>
          <w:rFonts w:ascii="Times New Roman" w:hAnsi="Times New Roman" w:cs="Times New Roman"/>
        </w:rPr>
        <w:t xml:space="preserve"> weeks of gestation. </w:t>
      </w:r>
    </w:p>
    <w:p w14:paraId="48948503" w14:textId="77777777" w:rsidR="00E91471" w:rsidRPr="000646B0" w:rsidRDefault="00E91471" w:rsidP="00E91471">
      <w:pPr>
        <w:rPr>
          <w:rFonts w:ascii="Times New Roman" w:hAnsi="Times New Roman" w:cs="Times New Roman"/>
        </w:rPr>
      </w:pPr>
    </w:p>
    <w:p w14:paraId="1F36F753" w14:textId="195C1A51" w:rsidR="008A6674" w:rsidRPr="000646B0" w:rsidRDefault="00187860" w:rsidP="00AC3DB3">
      <w:pPr>
        <w:pStyle w:val="Heading2"/>
        <w:rPr>
          <w:rFonts w:ascii="Times New Roman" w:hAnsi="Times New Roman" w:cs="Times New Roman"/>
        </w:rPr>
      </w:pPr>
      <w:r w:rsidRPr="000646B0">
        <w:rPr>
          <w:rFonts w:ascii="Times New Roman" w:hAnsi="Times New Roman" w:cs="Times New Roman"/>
        </w:rPr>
        <w:t>Placental d</w:t>
      </w:r>
      <w:r w:rsidR="008A6674" w:rsidRPr="000646B0">
        <w:rPr>
          <w:rFonts w:ascii="Times New Roman" w:hAnsi="Times New Roman" w:cs="Times New Roman"/>
        </w:rPr>
        <w:t xml:space="preserve">ifferentiation and </w:t>
      </w:r>
      <w:r w:rsidR="009A5479" w:rsidRPr="000646B0">
        <w:rPr>
          <w:rFonts w:ascii="Times New Roman" w:hAnsi="Times New Roman" w:cs="Times New Roman"/>
        </w:rPr>
        <w:t xml:space="preserve">growth </w:t>
      </w:r>
      <w:r w:rsidR="008A6674" w:rsidRPr="000646B0">
        <w:rPr>
          <w:rFonts w:ascii="Times New Roman" w:hAnsi="Times New Roman" w:cs="Times New Roman"/>
        </w:rPr>
        <w:t>processes throughout gestation</w:t>
      </w:r>
    </w:p>
    <w:p w14:paraId="7472905A" w14:textId="77777777" w:rsidR="00F61023" w:rsidRPr="000646B0" w:rsidRDefault="00F61023" w:rsidP="00F61023">
      <w:pPr>
        <w:rPr>
          <w:rFonts w:ascii="Times New Roman" w:hAnsi="Times New Roman" w:cs="Times New Roman"/>
        </w:rPr>
      </w:pPr>
    </w:p>
    <w:p w14:paraId="1D66207E" w14:textId="09C449E8" w:rsidR="00A31E71" w:rsidRPr="000646B0" w:rsidRDefault="00A31E71" w:rsidP="00991DB6">
      <w:pPr>
        <w:ind w:firstLine="720"/>
        <w:rPr>
          <w:rFonts w:ascii="Times New Roman" w:hAnsi="Times New Roman" w:cs="Times New Roman"/>
        </w:rPr>
      </w:pPr>
      <w:r w:rsidRPr="000646B0">
        <w:rPr>
          <w:rFonts w:ascii="Times New Roman" w:hAnsi="Times New Roman" w:cs="Times New Roman"/>
        </w:rPr>
        <w:t xml:space="preserve">In </w:t>
      </w:r>
      <w:r w:rsidR="002C7CF4" w:rsidRPr="000646B0">
        <w:rPr>
          <w:rFonts w:ascii="Times New Roman" w:hAnsi="Times New Roman" w:cs="Times New Roman"/>
        </w:rPr>
        <w:t xml:space="preserve">humans, </w:t>
      </w:r>
      <w:r w:rsidR="00205ECF" w:rsidRPr="000646B0">
        <w:rPr>
          <w:rFonts w:ascii="Times New Roman" w:hAnsi="Times New Roman" w:cs="Times New Roman"/>
        </w:rPr>
        <w:t>after fertilization, the blastocyst</w:t>
      </w:r>
      <w:r w:rsidR="00931677" w:rsidRPr="000646B0">
        <w:rPr>
          <w:rFonts w:ascii="Times New Roman" w:hAnsi="Times New Roman" w:cs="Times New Roman"/>
        </w:rPr>
        <w:t xml:space="preserve"> attaches to the uteri</w:t>
      </w:r>
      <w:r w:rsidR="0082593F" w:rsidRPr="000646B0">
        <w:rPr>
          <w:rFonts w:ascii="Times New Roman" w:hAnsi="Times New Roman" w:cs="Times New Roman"/>
        </w:rPr>
        <w:t>ne wall.</w:t>
      </w:r>
      <w:r w:rsidR="000B1CD1" w:rsidRPr="000646B0">
        <w:rPr>
          <w:rFonts w:ascii="Times New Roman" w:hAnsi="Times New Roman" w:cs="Times New Roman"/>
        </w:rPr>
        <w:t xml:space="preserve"> The </w:t>
      </w:r>
      <w:r w:rsidR="00AF1B5C" w:rsidRPr="000646B0">
        <w:rPr>
          <w:rFonts w:ascii="Times New Roman" w:hAnsi="Times New Roman" w:cs="Times New Roman"/>
        </w:rPr>
        <w:t>trophobl</w:t>
      </w:r>
      <w:r w:rsidR="000B1CD1" w:rsidRPr="000646B0">
        <w:rPr>
          <w:rFonts w:ascii="Times New Roman" w:hAnsi="Times New Roman" w:cs="Times New Roman"/>
        </w:rPr>
        <w:t>asts begin a</w:t>
      </w:r>
      <w:r w:rsidR="008359E8" w:rsidRPr="000646B0">
        <w:rPr>
          <w:rFonts w:ascii="Times New Roman" w:hAnsi="Times New Roman" w:cs="Times New Roman"/>
        </w:rPr>
        <w:t>t</w:t>
      </w:r>
      <w:r w:rsidR="000B1CD1" w:rsidRPr="000646B0">
        <w:rPr>
          <w:rFonts w:ascii="Times New Roman" w:hAnsi="Times New Roman" w:cs="Times New Roman"/>
        </w:rPr>
        <w:t xml:space="preserve"> rapid series of proliferation to produce</w:t>
      </w:r>
      <w:r w:rsidR="003804E6" w:rsidRPr="000646B0">
        <w:rPr>
          <w:rFonts w:ascii="Times New Roman" w:hAnsi="Times New Roman" w:cs="Times New Roman"/>
        </w:rPr>
        <w:t xml:space="preserve"> the syncytiotrophoblast</w:t>
      </w:r>
      <w:r w:rsidR="008359E8" w:rsidRPr="000646B0">
        <w:rPr>
          <w:rFonts w:ascii="Times New Roman" w:hAnsi="Times New Roman" w:cs="Times New Roman"/>
        </w:rPr>
        <w:t xml:space="preserve"> and cytotrophoblast</w:t>
      </w:r>
      <w:r w:rsidR="003804E6" w:rsidRPr="000646B0">
        <w:rPr>
          <w:rFonts w:ascii="Times New Roman" w:hAnsi="Times New Roman" w:cs="Times New Roman"/>
        </w:rPr>
        <w:t xml:space="preserve"> layer</w:t>
      </w:r>
      <w:r w:rsidR="008359E8" w:rsidRPr="000646B0">
        <w:rPr>
          <w:rFonts w:ascii="Times New Roman" w:hAnsi="Times New Roman" w:cs="Times New Roman"/>
        </w:rPr>
        <w:t xml:space="preserve">s. The syncytiotrophoblast </w:t>
      </w:r>
      <w:r w:rsidR="003804E6" w:rsidRPr="000646B0">
        <w:rPr>
          <w:rFonts w:ascii="Times New Roman" w:hAnsi="Times New Roman" w:cs="Times New Roman"/>
        </w:rPr>
        <w:t xml:space="preserve">begins its invasion of </w:t>
      </w:r>
      <w:r w:rsidR="002C7CF4" w:rsidRPr="000646B0">
        <w:rPr>
          <w:rFonts w:ascii="Times New Roman" w:hAnsi="Times New Roman" w:cs="Times New Roman"/>
        </w:rPr>
        <w:t xml:space="preserve">the </w:t>
      </w:r>
      <w:r w:rsidR="003804E6" w:rsidRPr="000646B0">
        <w:rPr>
          <w:rFonts w:ascii="Times New Roman" w:hAnsi="Times New Roman" w:cs="Times New Roman"/>
        </w:rPr>
        <w:t>maternal uterine wall</w:t>
      </w:r>
      <w:r w:rsidR="008359E8" w:rsidRPr="000646B0">
        <w:rPr>
          <w:rFonts w:ascii="Times New Roman" w:hAnsi="Times New Roman" w:cs="Times New Roman"/>
        </w:rPr>
        <w:t xml:space="preserve"> invading</w:t>
      </w:r>
      <w:r w:rsidR="00705532" w:rsidRPr="000646B0">
        <w:rPr>
          <w:rFonts w:ascii="Times New Roman" w:hAnsi="Times New Roman" w:cs="Times New Roman"/>
        </w:rPr>
        <w:t xml:space="preserve"> the endometrium to allow for maternofetal interaction</w:t>
      </w:r>
      <w:r w:rsidR="00D7168F" w:rsidRPr="000646B0">
        <w:rPr>
          <w:rFonts w:ascii="Times New Roman" w:hAnsi="Times New Roman" w:cs="Times New Roman"/>
        </w:rPr>
        <w:t xml:space="preserve"> through spiral arteries</w:t>
      </w:r>
      <w:r w:rsidR="00705532" w:rsidRPr="000646B0">
        <w:rPr>
          <w:rFonts w:ascii="Times New Roman" w:hAnsi="Times New Roman" w:cs="Times New Roman"/>
        </w:rPr>
        <w:t xml:space="preserve">. </w:t>
      </w:r>
      <w:r w:rsidR="008B73C2" w:rsidRPr="000646B0">
        <w:rPr>
          <w:rFonts w:ascii="Times New Roman" w:hAnsi="Times New Roman" w:cs="Times New Roman"/>
        </w:rPr>
        <w:t>(ONE ARTICLE SAID IT IS THE CTB THAT INVADES THE MYOMETRIUM, WHEREAS ANOTHER SAID IT IS THE STB</w:t>
      </w:r>
      <w:r w:rsidR="003F706D" w:rsidRPr="000646B0">
        <w:rPr>
          <w:rFonts w:ascii="Times New Roman" w:hAnsi="Times New Roman" w:cs="Times New Roman"/>
        </w:rPr>
        <w:t xml:space="preserve">.. CHECK IT). </w:t>
      </w:r>
      <w:r w:rsidR="00705532" w:rsidRPr="000646B0">
        <w:rPr>
          <w:rFonts w:ascii="Times New Roman" w:hAnsi="Times New Roman" w:cs="Times New Roman"/>
        </w:rPr>
        <w:t xml:space="preserve">The cytotrophoblasts, located beneath the syncytiotrophoblast, </w:t>
      </w:r>
      <w:r w:rsidR="00660201" w:rsidRPr="000646B0">
        <w:rPr>
          <w:rFonts w:ascii="Times New Roman" w:hAnsi="Times New Roman" w:cs="Times New Roman"/>
        </w:rPr>
        <w:t>push through the syncytiotrophoblast thus forcing it to expand into the endometrial space. Upon the successful expansion of the STB into the decidua, the fetal villi develop enabling the placenta to exchange nutrients, gases and wastes with the maternal circulation. This process of trophoblastic invasion occurs within the first weeks of gestation. Prior t</w:t>
      </w:r>
      <w:r w:rsidR="00B85E2E" w:rsidRPr="000646B0">
        <w:rPr>
          <w:rFonts w:ascii="Times New Roman" w:hAnsi="Times New Roman" w:cs="Times New Roman"/>
        </w:rPr>
        <w:t>o the full maturation of the pla</w:t>
      </w:r>
      <w:r w:rsidR="00660201" w:rsidRPr="000646B0">
        <w:rPr>
          <w:rFonts w:ascii="Times New Roman" w:hAnsi="Times New Roman" w:cs="Times New Roman"/>
        </w:rPr>
        <w:t>centa, the fetus is thought to acquire nutrients through the nutrient endocytotic action of the syncytiotroph</w:t>
      </w:r>
      <w:r w:rsidR="00D7168F" w:rsidRPr="000646B0">
        <w:rPr>
          <w:rFonts w:ascii="Times New Roman" w:hAnsi="Times New Roman" w:cs="Times New Roman"/>
        </w:rPr>
        <w:t>oblast</w:t>
      </w:r>
      <w:r w:rsidR="00660201" w:rsidRPr="000646B0">
        <w:rPr>
          <w:rFonts w:ascii="Times New Roman" w:hAnsi="Times New Roman" w:cs="Times New Roman"/>
        </w:rPr>
        <w:t>.</w:t>
      </w:r>
      <w:r w:rsidR="005C67D2" w:rsidRPr="000646B0">
        <w:rPr>
          <w:rFonts w:ascii="Times New Roman" w:hAnsi="Times New Roman" w:cs="Times New Roman"/>
        </w:rPr>
        <w:t xml:space="preserve"> The cytotrophoblasts</w:t>
      </w:r>
      <w:r w:rsidR="00B85E2E" w:rsidRPr="000646B0">
        <w:rPr>
          <w:rFonts w:ascii="Times New Roman" w:hAnsi="Times New Roman" w:cs="Times New Roman"/>
        </w:rPr>
        <w:t>, that differentiate into syncytiotrophoblast</w:t>
      </w:r>
      <w:r w:rsidR="005C67D2" w:rsidRPr="000646B0">
        <w:rPr>
          <w:rFonts w:ascii="Times New Roman" w:hAnsi="Times New Roman" w:cs="Times New Roman"/>
        </w:rPr>
        <w:t xml:space="preserve"> tend to decrease after the first half of pregnancy. </w:t>
      </w:r>
      <w:r w:rsidR="00991DB6" w:rsidRPr="000646B0">
        <w:rPr>
          <w:rFonts w:ascii="Times New Roman" w:hAnsi="Times New Roman" w:cs="Times New Roman"/>
        </w:rPr>
        <w:t>The endovascular trophoblasts act as a barrier preventing direct maternal blood circulation in the intervillous space until the 12</w:t>
      </w:r>
      <w:r w:rsidR="00991DB6" w:rsidRPr="000646B0">
        <w:rPr>
          <w:rFonts w:ascii="Times New Roman" w:hAnsi="Times New Roman" w:cs="Times New Roman"/>
          <w:vertAlign w:val="superscript"/>
        </w:rPr>
        <w:t>th</w:t>
      </w:r>
      <w:r w:rsidR="00991DB6" w:rsidRPr="000646B0">
        <w:rPr>
          <w:rFonts w:ascii="Times New Roman" w:hAnsi="Times New Roman" w:cs="Times New Roman"/>
        </w:rPr>
        <w:t xml:space="preserve"> week of gestation to protect the developing fetus from the highly oxygenated maternal blood. A failure in the trophoblastic invasion of the myometrium or the spiral artery remodeling can be a leading cause of preeclampsia or gestational complications. </w:t>
      </w:r>
    </w:p>
    <w:p w14:paraId="36762800" w14:textId="77777777" w:rsidR="007A2ACE" w:rsidRPr="000646B0" w:rsidRDefault="007A2ACE" w:rsidP="00991DB6">
      <w:pPr>
        <w:ind w:firstLine="720"/>
        <w:rPr>
          <w:rFonts w:ascii="Times New Roman" w:hAnsi="Times New Roman" w:cs="Times New Roman"/>
        </w:rPr>
      </w:pPr>
    </w:p>
    <w:p w14:paraId="5EB9677F" w14:textId="3F54AE0D" w:rsidR="00991DB6" w:rsidRPr="000646B0" w:rsidRDefault="00991DB6" w:rsidP="00991DB6">
      <w:pPr>
        <w:ind w:firstLine="720"/>
        <w:rPr>
          <w:rFonts w:ascii="Times New Roman" w:hAnsi="Times New Roman" w:cs="Times New Roman"/>
        </w:rPr>
      </w:pPr>
      <w:r w:rsidRPr="000646B0">
        <w:rPr>
          <w:rFonts w:ascii="Times New Roman" w:hAnsi="Times New Roman" w:cs="Times New Roman"/>
        </w:rPr>
        <w:t xml:space="preserve">In mice, </w:t>
      </w:r>
      <w:r w:rsidR="006A239D" w:rsidRPr="000646B0">
        <w:rPr>
          <w:rFonts w:ascii="Times New Roman" w:hAnsi="Times New Roman" w:cs="Times New Roman"/>
        </w:rPr>
        <w:t xml:space="preserve">the trophoblast proliferates and differentiates post-fertilization to give rise to </w:t>
      </w:r>
      <w:r w:rsidR="00B2732B" w:rsidRPr="000646B0">
        <w:rPr>
          <w:rFonts w:ascii="Times New Roman" w:hAnsi="Times New Roman" w:cs="Times New Roman"/>
        </w:rPr>
        <w:t>polar trophoblastic cells and murine trophoblastic cells</w:t>
      </w:r>
      <w:r w:rsidR="007A2ACE" w:rsidRPr="000646B0">
        <w:rPr>
          <w:rFonts w:ascii="Times New Roman" w:hAnsi="Times New Roman" w:cs="Times New Roman"/>
        </w:rPr>
        <w:t xml:space="preserve"> that divide to give rise to the trophoblastic giant cells. </w:t>
      </w:r>
      <w:r w:rsidR="00EA52F5" w:rsidRPr="000646B0">
        <w:rPr>
          <w:rFonts w:ascii="Times New Roman" w:hAnsi="Times New Roman" w:cs="Times New Roman"/>
        </w:rPr>
        <w:t>On the eighth day of gestation, mesoderm cells from the embryo give rise to the yolk sac which allows nutrient exchange between the mother and the fetus throughout gestation.</w:t>
      </w:r>
      <w:r w:rsidR="002B6E61" w:rsidRPr="000646B0">
        <w:rPr>
          <w:rFonts w:ascii="Times New Roman" w:hAnsi="Times New Roman" w:cs="Times New Roman"/>
        </w:rPr>
        <w:t xml:space="preserve"> </w:t>
      </w:r>
      <w:r w:rsidR="001F33D1" w:rsidRPr="000646B0">
        <w:rPr>
          <w:rFonts w:ascii="Times New Roman" w:hAnsi="Times New Roman" w:cs="Times New Roman"/>
        </w:rPr>
        <w:t>Part of the mesoderm invades the trophoblastic layer</w:t>
      </w:r>
      <w:r w:rsidR="004253CF" w:rsidRPr="000646B0">
        <w:rPr>
          <w:rFonts w:ascii="Times New Roman" w:hAnsi="Times New Roman" w:cs="Times New Roman"/>
        </w:rPr>
        <w:t xml:space="preserve"> </w:t>
      </w:r>
      <w:r w:rsidR="001F33D1" w:rsidRPr="000646B0">
        <w:rPr>
          <w:rFonts w:ascii="Times New Roman" w:hAnsi="Times New Roman" w:cs="Times New Roman"/>
        </w:rPr>
        <w:t xml:space="preserve">to establish a labyrinthine layer </w:t>
      </w:r>
      <w:r w:rsidR="004253CF" w:rsidRPr="000646B0">
        <w:rPr>
          <w:rFonts w:ascii="Times New Roman" w:hAnsi="Times New Roman" w:cs="Times New Roman"/>
        </w:rPr>
        <w:t xml:space="preserve">and a network of fetal blood vessels. The labyrinthine zone is </w:t>
      </w:r>
      <w:r w:rsidR="001F33D1" w:rsidRPr="000646B0">
        <w:rPr>
          <w:rFonts w:ascii="Times New Roman" w:hAnsi="Times New Roman" w:cs="Times New Roman"/>
        </w:rPr>
        <w:t>located underneath the maternal decidual zone and the junctional zone that lies betwee</w:t>
      </w:r>
      <w:r w:rsidR="004253CF" w:rsidRPr="000646B0">
        <w:rPr>
          <w:rFonts w:ascii="Times New Roman" w:hAnsi="Times New Roman" w:cs="Times New Roman"/>
        </w:rPr>
        <w:t>n the fetal and maternal sites. Those layers are clearly evident in the mouse placenta at 12.5 days of gestation. The junctional zone contains the trophoblastic gi</w:t>
      </w:r>
      <w:r w:rsidR="007F0954" w:rsidRPr="000646B0">
        <w:rPr>
          <w:rFonts w:ascii="Times New Roman" w:hAnsi="Times New Roman" w:cs="Times New Roman"/>
        </w:rPr>
        <w:t xml:space="preserve">ant cells, spongiotrophoblasts and trophoblastic glycogen cells that invade the decidua at day 13 of gestation. The </w:t>
      </w:r>
      <w:r w:rsidR="00286362" w:rsidRPr="000646B0">
        <w:rPr>
          <w:rFonts w:ascii="Times New Roman" w:hAnsi="Times New Roman" w:cs="Times New Roman"/>
        </w:rPr>
        <w:t xml:space="preserve">labyrinthine zone, developing from the trophoblasts, contains the differentiated trophoblasts: the double syncytiotrophoblast layers </w:t>
      </w:r>
      <w:r w:rsidR="00DE79D9" w:rsidRPr="000646B0">
        <w:rPr>
          <w:rFonts w:ascii="Times New Roman" w:hAnsi="Times New Roman" w:cs="Times New Roman"/>
        </w:rPr>
        <w:t xml:space="preserve">and the cytotrophoblast in </w:t>
      </w:r>
      <w:r w:rsidR="00DE79D9" w:rsidRPr="000646B0">
        <w:rPr>
          <w:rFonts w:ascii="Times New Roman" w:hAnsi="Times New Roman" w:cs="Times New Roman"/>
        </w:rPr>
        <w:lastRenderedPageBreak/>
        <w:t>contact with maternal circulation</w:t>
      </w:r>
      <w:r w:rsidR="003D2719" w:rsidRPr="000646B0">
        <w:rPr>
          <w:rFonts w:ascii="Times New Roman" w:hAnsi="Times New Roman" w:cs="Times New Roman"/>
        </w:rPr>
        <w:t>. Maternal blood</w:t>
      </w:r>
      <w:r w:rsidR="00DE79D9" w:rsidRPr="000646B0">
        <w:rPr>
          <w:rFonts w:ascii="Times New Roman" w:hAnsi="Times New Roman" w:cs="Times New Roman"/>
        </w:rPr>
        <w:t xml:space="preserve"> passes </w:t>
      </w:r>
      <w:r w:rsidR="003D2719" w:rsidRPr="000646B0">
        <w:rPr>
          <w:rFonts w:ascii="Times New Roman" w:hAnsi="Times New Roman" w:cs="Times New Roman"/>
        </w:rPr>
        <w:t xml:space="preserve">from the decidual zone </w:t>
      </w:r>
      <w:r w:rsidR="00DE79D9" w:rsidRPr="000646B0">
        <w:rPr>
          <w:rFonts w:ascii="Times New Roman" w:hAnsi="Times New Roman" w:cs="Times New Roman"/>
        </w:rPr>
        <w:t xml:space="preserve">through the </w:t>
      </w:r>
      <w:r w:rsidR="00683732" w:rsidRPr="000646B0">
        <w:rPr>
          <w:rFonts w:ascii="Times New Roman" w:hAnsi="Times New Roman" w:cs="Times New Roman"/>
        </w:rPr>
        <w:t>spongiotrophobla</w:t>
      </w:r>
      <w:r w:rsidR="00E05C52" w:rsidRPr="000646B0">
        <w:rPr>
          <w:rFonts w:ascii="Times New Roman" w:hAnsi="Times New Roman" w:cs="Times New Roman"/>
        </w:rPr>
        <w:t xml:space="preserve">sts in the </w:t>
      </w:r>
      <w:r w:rsidR="00DE79D9" w:rsidRPr="000646B0">
        <w:rPr>
          <w:rFonts w:ascii="Times New Roman" w:hAnsi="Times New Roman" w:cs="Times New Roman"/>
        </w:rPr>
        <w:t>junctional zone</w:t>
      </w:r>
      <w:r w:rsidR="00E05C52" w:rsidRPr="000646B0">
        <w:rPr>
          <w:rFonts w:ascii="Times New Roman" w:hAnsi="Times New Roman" w:cs="Times New Roman"/>
        </w:rPr>
        <w:t xml:space="preserve"> and into the </w:t>
      </w:r>
      <w:r w:rsidR="003D2719" w:rsidRPr="000646B0">
        <w:rPr>
          <w:rFonts w:ascii="Times New Roman" w:hAnsi="Times New Roman" w:cs="Times New Roman"/>
        </w:rPr>
        <w:t>labyrinth zone to surround the trophoblastic cells and allow for the nutrient, gas and waste exchange. As mentioned earlier, the placental complete structure is e</w:t>
      </w:r>
      <w:r w:rsidR="00683732" w:rsidRPr="000646B0">
        <w:rPr>
          <w:rFonts w:ascii="Times New Roman" w:hAnsi="Times New Roman" w:cs="Times New Roman"/>
        </w:rPr>
        <w:t>stablished late in pregnancy, u</w:t>
      </w:r>
      <w:r w:rsidR="003D2719" w:rsidRPr="000646B0">
        <w:rPr>
          <w:rFonts w:ascii="Times New Roman" w:hAnsi="Times New Roman" w:cs="Times New Roman"/>
        </w:rPr>
        <w:t>nlike the human placental structure that develops in the first three weeks of gestation, and the trophoblast invasion of the uterine wall occurs towards late gestation and is less critical in determining the survival of the fetus in the mouse, unlike the human trophoblastic invasion of the myometrium that dictates fetal supply and occurs very early in pregnancy.</w:t>
      </w:r>
    </w:p>
    <w:p w14:paraId="584F5482" w14:textId="77777777" w:rsidR="00CA38B3" w:rsidRPr="000646B0" w:rsidRDefault="00CA38B3" w:rsidP="006C6470">
      <w:pPr>
        <w:rPr>
          <w:rFonts w:ascii="Times New Roman" w:hAnsi="Times New Roman" w:cs="Times New Roman"/>
        </w:rPr>
      </w:pPr>
    </w:p>
    <w:p w14:paraId="3E72300D" w14:textId="0C9DCBA4" w:rsidR="005731F9" w:rsidRPr="000646B0" w:rsidRDefault="005731F9" w:rsidP="00AC3DB3">
      <w:pPr>
        <w:pStyle w:val="Heading2"/>
        <w:rPr>
          <w:rFonts w:ascii="Times New Roman" w:hAnsi="Times New Roman" w:cs="Times New Roman"/>
        </w:rPr>
      </w:pPr>
      <w:r w:rsidRPr="000646B0">
        <w:rPr>
          <w:rFonts w:ascii="Times New Roman" w:hAnsi="Times New Roman" w:cs="Times New Roman"/>
        </w:rPr>
        <w:t xml:space="preserve">Placental </w:t>
      </w:r>
      <w:r w:rsidR="00350031" w:rsidRPr="000646B0">
        <w:rPr>
          <w:rFonts w:ascii="Times New Roman" w:hAnsi="Times New Roman" w:cs="Times New Roman"/>
        </w:rPr>
        <w:t xml:space="preserve">responses </w:t>
      </w:r>
      <w:r w:rsidRPr="000646B0">
        <w:rPr>
          <w:rFonts w:ascii="Times New Roman" w:hAnsi="Times New Roman" w:cs="Times New Roman"/>
        </w:rPr>
        <w:t>to maternal endocrine</w:t>
      </w:r>
      <w:r w:rsidR="00350031" w:rsidRPr="000646B0">
        <w:rPr>
          <w:rFonts w:ascii="Times New Roman" w:hAnsi="Times New Roman" w:cs="Times New Roman"/>
        </w:rPr>
        <w:t xml:space="preserve"> and nutritional</w:t>
      </w:r>
      <w:r w:rsidRPr="000646B0">
        <w:rPr>
          <w:rFonts w:ascii="Times New Roman" w:hAnsi="Times New Roman" w:cs="Times New Roman"/>
        </w:rPr>
        <w:t xml:space="preserve"> signals </w:t>
      </w:r>
      <w:r w:rsidR="002B4EE9" w:rsidRPr="000646B0">
        <w:rPr>
          <w:rFonts w:ascii="Times New Roman" w:hAnsi="Times New Roman" w:cs="Times New Roman"/>
        </w:rPr>
        <w:t xml:space="preserve">in </w:t>
      </w:r>
      <w:r w:rsidR="00966217" w:rsidRPr="000646B0">
        <w:rPr>
          <w:rFonts w:ascii="Times New Roman" w:hAnsi="Times New Roman" w:cs="Times New Roman"/>
        </w:rPr>
        <w:t>lean and obese mothers</w:t>
      </w:r>
      <w:r w:rsidR="002B4EE9" w:rsidRPr="000646B0">
        <w:rPr>
          <w:rFonts w:ascii="Times New Roman" w:hAnsi="Times New Roman" w:cs="Times New Roman"/>
        </w:rPr>
        <w:t xml:space="preserve"> </w:t>
      </w:r>
    </w:p>
    <w:p w14:paraId="75F9EB5D" w14:textId="77777777" w:rsidR="000C5574" w:rsidRPr="000646B0" w:rsidRDefault="000C5574" w:rsidP="000C5574">
      <w:pPr>
        <w:rPr>
          <w:rFonts w:ascii="Times New Roman" w:hAnsi="Times New Roman" w:cs="Times New Roman"/>
        </w:rPr>
      </w:pPr>
    </w:p>
    <w:p w14:paraId="79EDB52E" w14:textId="0E598D03" w:rsidR="00C87659" w:rsidRPr="000646B0" w:rsidRDefault="00C87659" w:rsidP="00C87659">
      <w:pPr>
        <w:rPr>
          <w:rFonts w:ascii="Times New Roman" w:hAnsi="Times New Roman" w:cs="Times New Roman"/>
        </w:rPr>
      </w:pPr>
      <w:r w:rsidRPr="000646B0">
        <w:rPr>
          <w:rFonts w:ascii="Times New Roman" w:hAnsi="Times New Roman" w:cs="Times New Roman"/>
        </w:rPr>
        <w:t xml:space="preserve">Not only does the placenta </w:t>
      </w:r>
      <w:r w:rsidR="00BB5D98" w:rsidRPr="000646B0">
        <w:rPr>
          <w:rFonts w:ascii="Times New Roman" w:hAnsi="Times New Roman" w:cs="Times New Roman"/>
        </w:rPr>
        <w:t xml:space="preserve">secrete hormones to the maternal circulation to increase the maternal catabolism and ensure the demands of the fetus and its survival are met, but it is additionally affected by </w:t>
      </w:r>
      <w:r w:rsidRPr="000646B0">
        <w:rPr>
          <w:rFonts w:ascii="Times New Roman" w:hAnsi="Times New Roman" w:cs="Times New Roman"/>
        </w:rPr>
        <w:t>maternal signals from the circulation</w:t>
      </w:r>
      <w:r w:rsidR="00BB5D98" w:rsidRPr="000646B0">
        <w:rPr>
          <w:rFonts w:ascii="Times New Roman" w:hAnsi="Times New Roman" w:cs="Times New Roman"/>
        </w:rPr>
        <w:t xml:space="preserve">. </w:t>
      </w:r>
    </w:p>
    <w:p w14:paraId="50C41FC5" w14:textId="65EFEA53" w:rsidR="00203036" w:rsidRPr="000646B0" w:rsidRDefault="00CF4DF3" w:rsidP="00BB5D98">
      <w:pPr>
        <w:rPr>
          <w:rFonts w:ascii="Times New Roman" w:hAnsi="Times New Roman" w:cs="Times New Roman"/>
        </w:rPr>
      </w:pPr>
      <w:r w:rsidRPr="000646B0">
        <w:rPr>
          <w:rFonts w:ascii="Times New Roman" w:hAnsi="Times New Roman" w:cs="Times New Roman"/>
        </w:rPr>
        <w:t xml:space="preserve">Some studies have shown </w:t>
      </w:r>
      <w:r w:rsidR="00F44E5F" w:rsidRPr="000646B0">
        <w:rPr>
          <w:rFonts w:ascii="Times New Roman" w:hAnsi="Times New Roman" w:cs="Times New Roman"/>
        </w:rPr>
        <w:t>that insulin like growth factor-</w:t>
      </w:r>
      <w:r w:rsidRPr="000646B0">
        <w:rPr>
          <w:rFonts w:ascii="Times New Roman" w:hAnsi="Times New Roman" w:cs="Times New Roman"/>
        </w:rPr>
        <w:t xml:space="preserve">1 </w:t>
      </w:r>
      <w:r w:rsidR="00F44E5F" w:rsidRPr="000646B0">
        <w:rPr>
          <w:rFonts w:ascii="Times New Roman" w:hAnsi="Times New Roman" w:cs="Times New Roman"/>
        </w:rPr>
        <w:t xml:space="preserve">stimulates fetal nutrient uptake by the </w:t>
      </w:r>
      <w:r w:rsidR="00183C12" w:rsidRPr="000646B0">
        <w:rPr>
          <w:rFonts w:ascii="Times New Roman" w:hAnsi="Times New Roman" w:cs="Times New Roman"/>
        </w:rPr>
        <w:t>placenta by i</w:t>
      </w:r>
      <w:r w:rsidR="005B7388" w:rsidRPr="000646B0">
        <w:rPr>
          <w:rFonts w:ascii="Times New Roman" w:hAnsi="Times New Roman" w:cs="Times New Roman"/>
        </w:rPr>
        <w:t xml:space="preserve">ncreasing the </w:t>
      </w:r>
      <w:r w:rsidR="006E0EC1" w:rsidRPr="000646B0">
        <w:rPr>
          <w:rFonts w:ascii="Times New Roman" w:hAnsi="Times New Roman" w:cs="Times New Roman"/>
        </w:rPr>
        <w:t>place</w:t>
      </w:r>
      <w:r w:rsidR="00B07249" w:rsidRPr="000646B0">
        <w:rPr>
          <w:rFonts w:ascii="Times New Roman" w:hAnsi="Times New Roman" w:cs="Times New Roman"/>
        </w:rPr>
        <w:t xml:space="preserve">nta glucose transporter, GLUT1 and the placental amino acid transport system, system A. </w:t>
      </w:r>
      <w:r w:rsidR="00EE5BD7" w:rsidRPr="000646B0">
        <w:rPr>
          <w:rFonts w:ascii="Times New Roman" w:hAnsi="Times New Roman" w:cs="Times New Roman"/>
        </w:rPr>
        <w:t xml:space="preserve">Although insulin promotes the uptake of glucose in maternal cells, its activity in the placenta does not mediate glucose transport. </w:t>
      </w:r>
      <w:r w:rsidR="00276386" w:rsidRPr="000646B0">
        <w:rPr>
          <w:rFonts w:ascii="Times New Roman" w:hAnsi="Times New Roman" w:cs="Times New Roman"/>
        </w:rPr>
        <w:t xml:space="preserve">In fact, maternal </w:t>
      </w:r>
      <w:r w:rsidR="00205CC6" w:rsidRPr="000646B0">
        <w:rPr>
          <w:rFonts w:ascii="Times New Roman" w:hAnsi="Times New Roman" w:cs="Times New Roman"/>
        </w:rPr>
        <w:t xml:space="preserve">insulin levels only mediate downstream </w:t>
      </w:r>
      <w:r w:rsidR="00295E37" w:rsidRPr="000646B0">
        <w:rPr>
          <w:rFonts w:ascii="Times New Roman" w:hAnsi="Times New Roman" w:cs="Times New Roman"/>
        </w:rPr>
        <w:t>signaling molecules</w:t>
      </w:r>
      <w:r w:rsidR="00205CC6" w:rsidRPr="000646B0">
        <w:rPr>
          <w:rFonts w:ascii="Times New Roman" w:hAnsi="Times New Roman" w:cs="Times New Roman"/>
        </w:rPr>
        <w:t xml:space="preserve"> of insulin</w:t>
      </w:r>
      <w:r w:rsidR="000E558C" w:rsidRPr="000646B0">
        <w:rPr>
          <w:rFonts w:ascii="Times New Roman" w:hAnsi="Times New Roman" w:cs="Times New Roman"/>
        </w:rPr>
        <w:t xml:space="preserve"> on the placental microvillous membrane</w:t>
      </w:r>
      <w:r w:rsidR="00205CC6" w:rsidRPr="000646B0">
        <w:rPr>
          <w:rFonts w:ascii="Times New Roman" w:hAnsi="Times New Roman" w:cs="Times New Roman"/>
        </w:rPr>
        <w:t xml:space="preserve">. For instance, insulin </w:t>
      </w:r>
      <w:r w:rsidR="00295E37" w:rsidRPr="000646B0">
        <w:rPr>
          <w:rFonts w:ascii="Times New Roman" w:hAnsi="Times New Roman" w:cs="Times New Roman"/>
        </w:rPr>
        <w:t xml:space="preserve">activates mTORC1 on the maternal side of the placenta causing its upregulation. </w:t>
      </w:r>
      <w:r w:rsidR="00E57385" w:rsidRPr="000646B0">
        <w:rPr>
          <w:rFonts w:ascii="Times New Roman" w:hAnsi="Times New Roman" w:cs="Times New Roman"/>
        </w:rPr>
        <w:t>In maternal obesity, the increased circulating maternal levels of insulin increase</w:t>
      </w:r>
      <w:r w:rsidR="00295E37" w:rsidRPr="000646B0">
        <w:rPr>
          <w:rFonts w:ascii="Times New Roman" w:hAnsi="Times New Roman" w:cs="Times New Roman"/>
        </w:rPr>
        <w:t xml:space="preserve"> lipogenesis mediated by mTORC1 signals</w:t>
      </w:r>
      <w:r w:rsidR="00EE5BD7" w:rsidRPr="000646B0">
        <w:rPr>
          <w:rFonts w:ascii="Times New Roman" w:hAnsi="Times New Roman" w:cs="Times New Roman"/>
        </w:rPr>
        <w:t>. This leads to</w:t>
      </w:r>
      <w:r w:rsidR="00295E37" w:rsidRPr="000646B0">
        <w:rPr>
          <w:rFonts w:ascii="Times New Roman" w:hAnsi="Times New Roman" w:cs="Times New Roman"/>
        </w:rPr>
        <w:t xml:space="preserve"> fat deposition on the placental barrier. Maternal insulin does not cross the placenta to the fetus and thus any correlation between the maternal insulin levels and those of the fetus are not due to direct transport of maternal insulin to the fetus through the placenta, but it might be caused by downstream activities of maternal insulin that lead to an increased macronutrient flux to the fetus. The fetus, in turn, responds by increasing insulin secretion and hence, the fetus develops an increased circulating insulin level indirectly associated to the maternal levels.</w:t>
      </w:r>
      <w:r w:rsidR="00C32263" w:rsidRPr="000646B0">
        <w:rPr>
          <w:rFonts w:ascii="Times New Roman" w:hAnsi="Times New Roman" w:cs="Times New Roman"/>
        </w:rPr>
        <w:t xml:space="preserve"> Insulin also stimulates system A </w:t>
      </w:r>
      <w:r w:rsidR="00AD158A" w:rsidRPr="000646B0">
        <w:rPr>
          <w:rFonts w:ascii="Times New Roman" w:hAnsi="Times New Roman" w:cs="Times New Roman"/>
        </w:rPr>
        <w:t xml:space="preserve">activity, which may be altered in events of maternal obesity. </w:t>
      </w:r>
    </w:p>
    <w:p w14:paraId="0D235495" w14:textId="77777777" w:rsidR="004F142F" w:rsidRPr="000646B0" w:rsidRDefault="004F142F" w:rsidP="000C5574">
      <w:pPr>
        <w:rPr>
          <w:rFonts w:ascii="Times New Roman" w:hAnsi="Times New Roman" w:cs="Times New Roman"/>
        </w:rPr>
      </w:pPr>
    </w:p>
    <w:p w14:paraId="1F70925A" w14:textId="3E4D60BF" w:rsidR="004F142F" w:rsidRPr="000646B0" w:rsidRDefault="004F142F" w:rsidP="000C5574">
      <w:pPr>
        <w:rPr>
          <w:rFonts w:ascii="Times New Roman" w:hAnsi="Times New Roman" w:cs="Times New Roman"/>
        </w:rPr>
      </w:pPr>
      <w:r w:rsidRPr="000646B0">
        <w:rPr>
          <w:rFonts w:ascii="Times New Roman" w:hAnsi="Times New Roman" w:cs="Times New Roman"/>
        </w:rPr>
        <w:t>Another signaling mechanism is C</w:t>
      </w:r>
      <w:r w:rsidR="006D49AC" w:rsidRPr="000646B0">
        <w:rPr>
          <w:rFonts w:ascii="Times New Roman" w:hAnsi="Times New Roman" w:cs="Times New Roman"/>
        </w:rPr>
        <w:t>/EBP downstream</w:t>
      </w:r>
      <w:r w:rsidR="00480549" w:rsidRPr="000646B0">
        <w:rPr>
          <w:rFonts w:ascii="Times New Roman" w:hAnsi="Times New Roman" w:cs="Times New Roman"/>
        </w:rPr>
        <w:t xml:space="preserve"> of insulin.</w:t>
      </w:r>
      <w:r w:rsidR="001958B1" w:rsidRPr="000646B0">
        <w:rPr>
          <w:rFonts w:ascii="Times New Roman" w:hAnsi="Times New Roman" w:cs="Times New Roman"/>
        </w:rPr>
        <w:t xml:space="preserve"> </w:t>
      </w:r>
      <w:r w:rsidR="00B32AD5" w:rsidRPr="000646B0">
        <w:rPr>
          <w:rFonts w:ascii="Times New Roman" w:hAnsi="Times New Roman" w:cs="Times New Roman"/>
        </w:rPr>
        <w:t>Syncytiotrophoblasts express C/EBP</w:t>
      </w:r>
      <w:r w:rsidR="0049541F" w:rsidRPr="000646B0">
        <w:rPr>
          <w:rFonts w:ascii="Times New Roman" w:hAnsi="Times New Roman" w:cs="Times New Roman"/>
        </w:rPr>
        <w:t xml:space="preserve"> allowing c</w:t>
      </w:r>
      <w:r w:rsidR="001958B1" w:rsidRPr="000646B0">
        <w:rPr>
          <w:rFonts w:ascii="Times New Roman" w:hAnsi="Times New Roman" w:cs="Times New Roman"/>
        </w:rPr>
        <w:t>yto</w:t>
      </w:r>
      <w:r w:rsidR="0049541F" w:rsidRPr="000646B0">
        <w:rPr>
          <w:rFonts w:ascii="Times New Roman" w:hAnsi="Times New Roman" w:cs="Times New Roman"/>
        </w:rPr>
        <w:t>trophoblasts</w:t>
      </w:r>
      <w:r w:rsidR="001958B1" w:rsidRPr="000646B0">
        <w:rPr>
          <w:rFonts w:ascii="Times New Roman" w:hAnsi="Times New Roman" w:cs="Times New Roman"/>
        </w:rPr>
        <w:t xml:space="preserve"> to differentiate to syncytiotrophoblasts in a normal placenta.</w:t>
      </w:r>
      <w:r w:rsidR="00480549" w:rsidRPr="000646B0">
        <w:rPr>
          <w:rFonts w:ascii="Times New Roman" w:hAnsi="Times New Roman" w:cs="Times New Roman"/>
        </w:rPr>
        <w:t xml:space="preserve"> In obese</w:t>
      </w:r>
      <w:r w:rsidR="0049541F" w:rsidRPr="000646B0">
        <w:rPr>
          <w:rFonts w:ascii="Times New Roman" w:hAnsi="Times New Roman" w:cs="Times New Roman"/>
        </w:rPr>
        <w:t xml:space="preserve"> women,</w:t>
      </w:r>
      <w:r w:rsidR="006D49AC" w:rsidRPr="000646B0">
        <w:rPr>
          <w:rFonts w:ascii="Times New Roman" w:hAnsi="Times New Roman" w:cs="Times New Roman"/>
        </w:rPr>
        <w:t xml:space="preserve"> C</w:t>
      </w:r>
      <w:r w:rsidR="0049541F" w:rsidRPr="000646B0">
        <w:rPr>
          <w:rFonts w:ascii="Times New Roman" w:hAnsi="Times New Roman" w:cs="Times New Roman"/>
        </w:rPr>
        <w:t>/</w:t>
      </w:r>
      <w:r w:rsidR="006D49AC" w:rsidRPr="000646B0">
        <w:rPr>
          <w:rFonts w:ascii="Times New Roman" w:hAnsi="Times New Roman" w:cs="Times New Roman"/>
        </w:rPr>
        <w:t xml:space="preserve">EBP is downregulated and its expression is decreased in syncytiotrophoblasts. </w:t>
      </w:r>
      <w:r w:rsidR="00D651A0" w:rsidRPr="000646B0">
        <w:rPr>
          <w:rFonts w:ascii="Times New Roman" w:hAnsi="Times New Roman" w:cs="Times New Roman"/>
        </w:rPr>
        <w:t>The d</w:t>
      </w:r>
      <w:r w:rsidR="006D49AC" w:rsidRPr="000646B0">
        <w:rPr>
          <w:rFonts w:ascii="Times New Roman" w:hAnsi="Times New Roman" w:cs="Times New Roman"/>
        </w:rPr>
        <w:t>ecreased C/EBP expressi</w:t>
      </w:r>
      <w:r w:rsidR="00D651A0" w:rsidRPr="000646B0">
        <w:rPr>
          <w:rFonts w:ascii="Times New Roman" w:hAnsi="Times New Roman" w:cs="Times New Roman"/>
        </w:rPr>
        <w:t xml:space="preserve">on </w:t>
      </w:r>
      <w:r w:rsidR="006D49AC" w:rsidRPr="000646B0">
        <w:rPr>
          <w:rFonts w:ascii="Times New Roman" w:hAnsi="Times New Roman" w:cs="Times New Roman"/>
        </w:rPr>
        <w:t xml:space="preserve">may </w:t>
      </w:r>
      <w:r w:rsidR="00D651A0" w:rsidRPr="000646B0">
        <w:rPr>
          <w:rFonts w:ascii="Times New Roman" w:hAnsi="Times New Roman" w:cs="Times New Roman"/>
        </w:rPr>
        <w:t>yield a less mature placenta or a placenta with a suboptimal structure due to the decreased syncytiotrophoblast growth. By reducing the cytotrophoblast capacity to differentiate to syncytiotrophoblasts, the placenta of obese women will have less syncytiotrophoblasts compared to that of lean women. This mechanism may not only alter the placental structure, but also its function</w:t>
      </w:r>
      <w:r w:rsidR="006D49AC" w:rsidRPr="000646B0">
        <w:rPr>
          <w:rFonts w:ascii="Times New Roman" w:hAnsi="Times New Roman" w:cs="Times New Roman"/>
        </w:rPr>
        <w:t>.</w:t>
      </w:r>
      <w:r w:rsidR="00D651A0" w:rsidRPr="000646B0">
        <w:rPr>
          <w:rFonts w:ascii="Times New Roman" w:hAnsi="Times New Roman" w:cs="Times New Roman"/>
        </w:rPr>
        <w:t xml:space="preserve"> A decreased endocrine function, due to the decreased syncytiotrophoblast layer, would impair the syncytiotrophoblastic capability to produce hCG. Whether this mechanism may be protective to limit potential fetal overgrowth or if it results in suboptimal growth is not clearly identified. (CHECK ALL THE C/EBP THING).</w:t>
      </w:r>
    </w:p>
    <w:p w14:paraId="4F947D93" w14:textId="77777777" w:rsidR="001958B1" w:rsidRPr="000646B0" w:rsidRDefault="001958B1" w:rsidP="000C5574">
      <w:pPr>
        <w:rPr>
          <w:rFonts w:ascii="Times New Roman" w:hAnsi="Times New Roman" w:cs="Times New Roman"/>
        </w:rPr>
      </w:pPr>
    </w:p>
    <w:p w14:paraId="0096A0B1" w14:textId="39855302" w:rsidR="00A12569" w:rsidRPr="000646B0" w:rsidRDefault="001958B1" w:rsidP="00A12569">
      <w:pPr>
        <w:rPr>
          <w:rFonts w:ascii="Times New Roman" w:hAnsi="Times New Roman" w:cs="Times New Roman"/>
        </w:rPr>
      </w:pPr>
      <w:r w:rsidRPr="000646B0">
        <w:rPr>
          <w:rFonts w:ascii="Times New Roman" w:hAnsi="Times New Roman" w:cs="Times New Roman"/>
        </w:rPr>
        <w:t xml:space="preserve">Leptin in lean women stimulates system A function. In obese women, who may suffer from hyperleptinemia, system A function may be altered. </w:t>
      </w:r>
      <w:r w:rsidR="00A12569" w:rsidRPr="000646B0">
        <w:rPr>
          <w:rFonts w:ascii="Times New Roman" w:hAnsi="Times New Roman" w:cs="Times New Roman"/>
        </w:rPr>
        <w:t xml:space="preserve">In lean women, adiponectin levels are thought to reduce insulin sensitivity in the placenta. This is considered a protective mechanism in </w:t>
      </w:r>
      <w:r w:rsidR="00A12569" w:rsidRPr="000646B0">
        <w:rPr>
          <w:rFonts w:ascii="Times New Roman" w:hAnsi="Times New Roman" w:cs="Times New Roman"/>
        </w:rPr>
        <w:lastRenderedPageBreak/>
        <w:t xml:space="preserve">lean women who encounter hyperglycemic episodes, naturally postprandial. As adiponectin reduces the placental insulin sensitivity, it protects the fetus from the downstream upregulated insulin cascade which may lead to increased fetal nutrient flux. In obese mothers, this mechanism is absent, as obese mothers usually have hypoadiponectemia, which fails to protect the placental transport capacity in times of maternal hyperglycemia. </w:t>
      </w:r>
    </w:p>
    <w:p w14:paraId="448CC1FD" w14:textId="38AD0DF8" w:rsidR="00402F7B" w:rsidRPr="000646B0" w:rsidRDefault="00402F7B" w:rsidP="00A12569">
      <w:pPr>
        <w:rPr>
          <w:rFonts w:ascii="Times New Roman" w:hAnsi="Times New Roman" w:cs="Times New Roman"/>
        </w:rPr>
      </w:pPr>
      <w:r w:rsidRPr="000646B0">
        <w:rPr>
          <w:rFonts w:ascii="Times New Roman" w:hAnsi="Times New Roman" w:cs="Times New Roman"/>
        </w:rPr>
        <w:t xml:space="preserve">Maternal nutritional status affects hormonal regulations and can influence placental function. It remains unclear whether the maternal nutrition milieu is translated to the fetus, but the role of the placenta in determining the nutrient flux, mediated by hormonal signals or passive uptake, is a mediator of this effect. </w:t>
      </w:r>
    </w:p>
    <w:p w14:paraId="6B77BD02" w14:textId="77777777" w:rsidR="00966217" w:rsidRPr="000646B0" w:rsidRDefault="00966217" w:rsidP="00A12569">
      <w:pPr>
        <w:rPr>
          <w:rFonts w:ascii="Times New Roman" w:hAnsi="Times New Roman" w:cs="Times New Roman"/>
        </w:rPr>
      </w:pPr>
    </w:p>
    <w:p w14:paraId="6A1E6262" w14:textId="77777777" w:rsidR="003269FB" w:rsidRPr="000646B0" w:rsidRDefault="00AE0B05" w:rsidP="00AC3DB3">
      <w:pPr>
        <w:pStyle w:val="Heading1"/>
        <w:rPr>
          <w:rFonts w:ascii="Times New Roman" w:hAnsi="Times New Roman" w:cs="Times New Roman"/>
        </w:rPr>
      </w:pPr>
      <w:r w:rsidRPr="000646B0">
        <w:rPr>
          <w:rFonts w:ascii="Times New Roman" w:hAnsi="Times New Roman" w:cs="Times New Roman"/>
        </w:rPr>
        <w:t>Altered placental transport capacity in obesity</w:t>
      </w:r>
    </w:p>
    <w:p w14:paraId="61FDA8B3" w14:textId="77777777" w:rsidR="00402F7B" w:rsidRPr="000646B0" w:rsidRDefault="00402F7B" w:rsidP="00402F7B">
      <w:pPr>
        <w:rPr>
          <w:rFonts w:ascii="Times New Roman" w:hAnsi="Times New Roman" w:cs="Times New Roman"/>
        </w:rPr>
      </w:pPr>
    </w:p>
    <w:p w14:paraId="4FEFD467" w14:textId="5C00D5D2" w:rsidR="003269FB"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Key </w:t>
      </w:r>
      <w:r w:rsidR="003269FB" w:rsidRPr="000646B0">
        <w:rPr>
          <w:rFonts w:ascii="Times New Roman" w:hAnsi="Times New Roman" w:cs="Times New Roman"/>
        </w:rPr>
        <w:t xml:space="preserve">nutrient transporters </w:t>
      </w:r>
      <w:r w:rsidRPr="000646B0">
        <w:rPr>
          <w:rFonts w:ascii="Times New Roman" w:hAnsi="Times New Roman" w:cs="Times New Roman"/>
        </w:rPr>
        <w:t xml:space="preserve">present </w:t>
      </w:r>
      <w:r w:rsidR="003269FB" w:rsidRPr="000646B0">
        <w:rPr>
          <w:rFonts w:ascii="Times New Roman" w:hAnsi="Times New Roman" w:cs="Times New Roman"/>
        </w:rPr>
        <w:t xml:space="preserve">on the placental maternal and fetal membranes </w:t>
      </w:r>
    </w:p>
    <w:p w14:paraId="5B3DD16A" w14:textId="77777777" w:rsidR="00402F7B" w:rsidRPr="000646B0" w:rsidRDefault="00402F7B" w:rsidP="00402F7B">
      <w:pPr>
        <w:rPr>
          <w:rFonts w:ascii="Times New Roman" w:hAnsi="Times New Roman" w:cs="Times New Roman"/>
        </w:rPr>
      </w:pPr>
    </w:p>
    <w:p w14:paraId="6D97A90B" w14:textId="42AA603D" w:rsidR="00402F7B" w:rsidRPr="000646B0" w:rsidRDefault="00552526" w:rsidP="00402F7B">
      <w:pPr>
        <w:rPr>
          <w:rFonts w:ascii="Times New Roman" w:hAnsi="Times New Roman" w:cs="Times New Roman"/>
        </w:rPr>
      </w:pPr>
      <w:r w:rsidRPr="000646B0">
        <w:rPr>
          <w:rFonts w:ascii="Times New Roman" w:hAnsi="Times New Roman" w:cs="Times New Roman"/>
        </w:rPr>
        <w:t>For nutrient</w:t>
      </w:r>
      <w:r w:rsidR="00885C37" w:rsidRPr="000646B0">
        <w:rPr>
          <w:rFonts w:ascii="Times New Roman" w:hAnsi="Times New Roman" w:cs="Times New Roman"/>
        </w:rPr>
        <w:t>s</w:t>
      </w:r>
      <w:r w:rsidRPr="000646B0">
        <w:rPr>
          <w:rFonts w:ascii="Times New Roman" w:hAnsi="Times New Roman" w:cs="Times New Roman"/>
        </w:rPr>
        <w:t xml:space="preserve"> to pass from the maternal circulation to the fet</w:t>
      </w:r>
      <w:r w:rsidR="00831072" w:rsidRPr="000646B0">
        <w:rPr>
          <w:rFonts w:ascii="Times New Roman" w:hAnsi="Times New Roman" w:cs="Times New Roman"/>
        </w:rPr>
        <w:t xml:space="preserve">al circulation, it has to cross the placental barriers. In humans, nutrients need to pass through three membranes, the apical membrane of the syncytiotrophoblast, the basolateral membrane of the syncytiotrophoblast and the fetal endothelial membrane before </w:t>
      </w:r>
      <w:r w:rsidR="00717E89" w:rsidRPr="000646B0">
        <w:rPr>
          <w:rFonts w:ascii="Times New Roman" w:hAnsi="Times New Roman" w:cs="Times New Roman"/>
        </w:rPr>
        <w:t>to</w:t>
      </w:r>
      <w:r w:rsidR="00831072" w:rsidRPr="000646B0">
        <w:rPr>
          <w:rFonts w:ascii="Times New Roman" w:hAnsi="Times New Roman" w:cs="Times New Roman"/>
        </w:rPr>
        <w:t xml:space="preserve"> reach the fetal circulation. </w:t>
      </w:r>
      <w:r w:rsidR="00912ECE" w:rsidRPr="000646B0">
        <w:rPr>
          <w:rFonts w:ascii="Times New Roman" w:hAnsi="Times New Roman" w:cs="Times New Roman"/>
        </w:rPr>
        <w:t xml:space="preserve">The </w:t>
      </w:r>
      <w:r w:rsidR="00D867F1" w:rsidRPr="000646B0">
        <w:rPr>
          <w:rFonts w:ascii="Times New Roman" w:hAnsi="Times New Roman" w:cs="Times New Roman"/>
        </w:rPr>
        <w:t>nutrient flux to the fetus depends on the circulating levels of maternal nutrients, the placental transporter and metabolic capacity, fetal requirements (CHECK IF SO) and proper maternal blood flow through the placenta.</w:t>
      </w:r>
      <w:r w:rsidR="00831072" w:rsidRPr="000646B0">
        <w:rPr>
          <w:rFonts w:ascii="Times New Roman" w:hAnsi="Times New Roman" w:cs="Times New Roman"/>
        </w:rPr>
        <w:t xml:space="preserve"> </w:t>
      </w:r>
      <w:r w:rsidR="00F97356" w:rsidRPr="000646B0">
        <w:rPr>
          <w:rFonts w:ascii="Times New Roman" w:hAnsi="Times New Roman" w:cs="Times New Roman"/>
        </w:rPr>
        <w:t xml:space="preserve">The </w:t>
      </w:r>
      <w:r w:rsidR="00A85C2C" w:rsidRPr="000646B0">
        <w:rPr>
          <w:rFonts w:ascii="Times New Roman" w:hAnsi="Times New Roman" w:cs="Times New Roman"/>
        </w:rPr>
        <w:t>localization of transporters across placental barri</w:t>
      </w:r>
      <w:r w:rsidR="00D867F1" w:rsidRPr="000646B0">
        <w:rPr>
          <w:rFonts w:ascii="Times New Roman" w:hAnsi="Times New Roman" w:cs="Times New Roman"/>
        </w:rPr>
        <w:t xml:space="preserve">ers has been studied for years, and yet there is inconsistent data and undiscovered mechanisms involved in the transport of certain nutrients, especially the impaired mechanisms in light of gestational </w:t>
      </w:r>
      <w:r w:rsidR="00376B22" w:rsidRPr="000646B0">
        <w:rPr>
          <w:rFonts w:ascii="Times New Roman" w:hAnsi="Times New Roman" w:cs="Times New Roman"/>
        </w:rPr>
        <w:t xml:space="preserve">complications. </w:t>
      </w:r>
      <w:r w:rsidR="00574415" w:rsidRPr="000646B0">
        <w:rPr>
          <w:rFonts w:ascii="Times New Roman" w:hAnsi="Times New Roman" w:cs="Times New Roman"/>
        </w:rPr>
        <w:t>Data from this field support two schools of thought regarding the role of the placenta in nutrient transport. One theory suggests that the placenta allows for transport of nutrients in a manner that the fetal milieu reflects the maternal milieu and fetal growth adapts to the available maternal supplies. Hence, any deficiencies in the mother will be</w:t>
      </w:r>
      <w:r w:rsidR="00FE623D" w:rsidRPr="000646B0">
        <w:rPr>
          <w:rFonts w:ascii="Times New Roman" w:hAnsi="Times New Roman" w:cs="Times New Roman"/>
        </w:rPr>
        <w:t xml:space="preserve"> passed on to the</w:t>
      </w:r>
      <w:r w:rsidR="00574415" w:rsidRPr="000646B0">
        <w:rPr>
          <w:rFonts w:ascii="Times New Roman" w:hAnsi="Times New Roman" w:cs="Times New Roman"/>
        </w:rPr>
        <w:t xml:space="preserve"> fetus. On the other hand, </w:t>
      </w:r>
      <w:r w:rsidR="00500592" w:rsidRPr="000646B0">
        <w:rPr>
          <w:rFonts w:ascii="Times New Roman" w:hAnsi="Times New Roman" w:cs="Times New Roman"/>
        </w:rPr>
        <w:t>others believe that the placenta has the capacity to regulate the flux of nutrient</w:t>
      </w:r>
      <w:r w:rsidR="00B65C60" w:rsidRPr="000646B0">
        <w:rPr>
          <w:rFonts w:ascii="Times New Roman" w:hAnsi="Times New Roman" w:cs="Times New Roman"/>
        </w:rPr>
        <w:t>s</w:t>
      </w:r>
      <w:r w:rsidR="00500592" w:rsidRPr="000646B0">
        <w:rPr>
          <w:rFonts w:ascii="Times New Roman" w:hAnsi="Times New Roman" w:cs="Times New Roman"/>
        </w:rPr>
        <w:t xml:space="preserve"> to the fetus by </w:t>
      </w:r>
      <w:r w:rsidR="00B65C60" w:rsidRPr="000646B0">
        <w:rPr>
          <w:rFonts w:ascii="Times New Roman" w:hAnsi="Times New Roman" w:cs="Times New Roman"/>
        </w:rPr>
        <w:t xml:space="preserve">compensating for under or over nutrition </w:t>
      </w:r>
      <w:r w:rsidR="00DA3CE1" w:rsidRPr="000646B0">
        <w:rPr>
          <w:rFonts w:ascii="Times New Roman" w:hAnsi="Times New Roman" w:cs="Times New Roman"/>
        </w:rPr>
        <w:t>as it senses both the available maternal nutrients and manages the flux so that it matches the fetal growth needs. The two theories may sound contradictory but they may also help justify why the fetal outcomes for obesity</w:t>
      </w:r>
      <w:r w:rsidR="00C82739" w:rsidRPr="000646B0">
        <w:rPr>
          <w:rFonts w:ascii="Times New Roman" w:hAnsi="Times New Roman" w:cs="Times New Roman"/>
        </w:rPr>
        <w:t xml:space="preserve"> may be macrosomia or growth restriction</w:t>
      </w:r>
      <w:r w:rsidR="00DA3CE1" w:rsidRPr="000646B0">
        <w:rPr>
          <w:rFonts w:ascii="Times New Roman" w:hAnsi="Times New Roman" w:cs="Times New Roman"/>
        </w:rPr>
        <w:t xml:space="preserve"> supporting that maternal milieu may be reflected in the fetus or that the maternal milieu was overcompensated for by the placenta to yield either outcomes, respectively. </w:t>
      </w:r>
    </w:p>
    <w:p w14:paraId="6929E6B9" w14:textId="77777777" w:rsidR="00C21CA7" w:rsidRPr="000646B0" w:rsidRDefault="00C21CA7" w:rsidP="00402F7B">
      <w:pPr>
        <w:rPr>
          <w:rFonts w:ascii="Times New Roman" w:hAnsi="Times New Roman" w:cs="Times New Roman"/>
        </w:rPr>
      </w:pPr>
    </w:p>
    <w:p w14:paraId="31221B4C" w14:textId="28961D5F" w:rsidR="006C3948" w:rsidRPr="000646B0" w:rsidRDefault="006C3948" w:rsidP="00402F7B">
      <w:pPr>
        <w:rPr>
          <w:rFonts w:ascii="Times New Roman" w:hAnsi="Times New Roman" w:cs="Times New Roman"/>
        </w:rPr>
      </w:pPr>
      <w:r w:rsidRPr="000646B0">
        <w:rPr>
          <w:rFonts w:ascii="Times New Roman" w:hAnsi="Times New Roman" w:cs="Times New Roman"/>
        </w:rPr>
        <w:t xml:space="preserve">Transport of glucose occurs via passive diffusion mediated by glucose transporters. </w:t>
      </w:r>
      <w:r w:rsidR="00C21CA7" w:rsidRPr="000646B0">
        <w:rPr>
          <w:rFonts w:ascii="Times New Roman" w:hAnsi="Times New Roman" w:cs="Times New Roman"/>
        </w:rPr>
        <w:t xml:space="preserve">The fetus relies solely on circulating maternal glucose. </w:t>
      </w:r>
      <w:r w:rsidR="00610FC2" w:rsidRPr="000646B0">
        <w:rPr>
          <w:rFonts w:ascii="Times New Roman" w:hAnsi="Times New Roman" w:cs="Times New Roman"/>
        </w:rPr>
        <w:t>In humans, there has been a few identified GLUT transporters</w:t>
      </w:r>
      <w:r w:rsidRPr="000646B0">
        <w:rPr>
          <w:rFonts w:ascii="Times New Roman" w:hAnsi="Times New Roman" w:cs="Times New Roman"/>
        </w:rPr>
        <w:t xml:space="preserve"> expressed at different periods of gestation. </w:t>
      </w:r>
      <w:r w:rsidR="00390E85" w:rsidRPr="000646B0">
        <w:rPr>
          <w:rFonts w:ascii="Times New Roman" w:hAnsi="Times New Roman" w:cs="Times New Roman"/>
        </w:rPr>
        <w:t xml:space="preserve">GLUT3 is thought to be essential during the early stages of pregnancy, whereas GLUT1 seems to be expressed throughout gestation. The localization of the transporters is unique as GLUT 3 is mainly expressed at the syncytial membranes towards early pregnancy then limited to the fetal endothelial cells during the late periods of pregnancy. GLUT1 is </w:t>
      </w:r>
      <w:r w:rsidR="00F80C40" w:rsidRPr="000646B0">
        <w:rPr>
          <w:rFonts w:ascii="Times New Roman" w:hAnsi="Times New Roman" w:cs="Times New Roman"/>
        </w:rPr>
        <w:t xml:space="preserve">expressed on the syncytial barriers but tends to have an increased expression on the microvillous membrane of the syncytiotrophoblast compared to the basolateral membrane towards late pregnancy. This might indicate that the glucose entering the placenta down the concentration gradient may be used by the placenta or stored, as transporters </w:t>
      </w:r>
      <w:r w:rsidR="00F80C40" w:rsidRPr="000646B0">
        <w:rPr>
          <w:rFonts w:ascii="Times New Roman" w:hAnsi="Times New Roman" w:cs="Times New Roman"/>
        </w:rPr>
        <w:lastRenderedPageBreak/>
        <w:t xml:space="preserve">on the basolateral membrane are limited or that the fetus depends less on glucose towards the late pregnancy stages. </w:t>
      </w:r>
      <w:r w:rsidR="00A1359A" w:rsidRPr="000646B0">
        <w:rPr>
          <w:rFonts w:ascii="Times New Roman" w:hAnsi="Times New Roman" w:cs="Times New Roman"/>
        </w:rPr>
        <w:t xml:space="preserve">There is evidence showing that the placenta transforms the glucose to lactate to be used as a source of energy. (CHECK THIS OR ASK MOLLY) </w:t>
      </w:r>
    </w:p>
    <w:p w14:paraId="70B24350" w14:textId="77777777" w:rsidR="001E6E12" w:rsidRPr="000646B0" w:rsidRDefault="001E6E12" w:rsidP="00402F7B">
      <w:pPr>
        <w:rPr>
          <w:rFonts w:ascii="Times New Roman" w:hAnsi="Times New Roman" w:cs="Times New Roman"/>
        </w:rPr>
      </w:pPr>
    </w:p>
    <w:p w14:paraId="01CD37F2" w14:textId="4EABC0FF" w:rsidR="001E6E12" w:rsidRPr="000646B0" w:rsidRDefault="007745C2" w:rsidP="00402F7B">
      <w:pPr>
        <w:rPr>
          <w:rFonts w:ascii="Times New Roman" w:hAnsi="Times New Roman" w:cs="Times New Roman"/>
        </w:rPr>
      </w:pPr>
      <w:r w:rsidRPr="000646B0">
        <w:rPr>
          <w:rFonts w:ascii="Times New Roman" w:hAnsi="Times New Roman" w:cs="Times New Roman"/>
        </w:rPr>
        <w:t xml:space="preserve">Around </w:t>
      </w:r>
      <w:r w:rsidR="00AD1895" w:rsidRPr="000646B0">
        <w:rPr>
          <w:rFonts w:ascii="Times New Roman" w:hAnsi="Times New Roman" w:cs="Times New Roman"/>
        </w:rPr>
        <w:t>20 tra</w:t>
      </w:r>
      <w:r w:rsidR="00941E00" w:rsidRPr="000646B0">
        <w:rPr>
          <w:rFonts w:ascii="Times New Roman" w:hAnsi="Times New Roman" w:cs="Times New Roman"/>
        </w:rPr>
        <w:t>n</w:t>
      </w:r>
      <w:r w:rsidR="00AD1895" w:rsidRPr="000646B0">
        <w:rPr>
          <w:rFonts w:ascii="Times New Roman" w:hAnsi="Times New Roman" w:cs="Times New Roman"/>
        </w:rPr>
        <w:t>s</w:t>
      </w:r>
      <w:r w:rsidR="00941E00" w:rsidRPr="000646B0">
        <w:rPr>
          <w:rFonts w:ascii="Times New Roman" w:hAnsi="Times New Roman" w:cs="Times New Roman"/>
        </w:rPr>
        <w:t>port systems</w:t>
      </w:r>
      <w:r w:rsidR="00AD1895" w:rsidRPr="000646B0">
        <w:rPr>
          <w:rFonts w:ascii="Times New Roman" w:hAnsi="Times New Roman" w:cs="Times New Roman"/>
        </w:rPr>
        <w:t xml:space="preserve"> of amino acids have been identified. </w:t>
      </w:r>
      <w:r w:rsidR="001E6E12" w:rsidRPr="000646B0">
        <w:rPr>
          <w:rFonts w:ascii="Times New Roman" w:hAnsi="Times New Roman" w:cs="Times New Roman"/>
        </w:rPr>
        <w:t xml:space="preserve">The amino acid concentration is higher in the </w:t>
      </w:r>
      <w:r w:rsidR="0008628B" w:rsidRPr="000646B0">
        <w:rPr>
          <w:rFonts w:ascii="Times New Roman" w:hAnsi="Times New Roman" w:cs="Times New Roman"/>
        </w:rPr>
        <w:t>feta</w:t>
      </w:r>
      <w:r w:rsidR="001E6E12" w:rsidRPr="000646B0">
        <w:rPr>
          <w:rFonts w:ascii="Times New Roman" w:hAnsi="Times New Roman" w:cs="Times New Roman"/>
        </w:rPr>
        <w:t>l compartment than in the maternal circulation and therefore amino acid uptake requires active transport. To allow for this transport, the microvillous membrane has more transporters than the basolateral membrane. In the basolateral membrane, the uptake becomes passive as the placenta hold</w:t>
      </w:r>
      <w:r w:rsidR="00562A8F" w:rsidRPr="000646B0">
        <w:rPr>
          <w:rFonts w:ascii="Times New Roman" w:hAnsi="Times New Roman" w:cs="Times New Roman"/>
        </w:rPr>
        <w:t>s</w:t>
      </w:r>
      <w:r w:rsidR="001E6E12" w:rsidRPr="000646B0">
        <w:rPr>
          <w:rFonts w:ascii="Times New Roman" w:hAnsi="Times New Roman" w:cs="Times New Roman"/>
        </w:rPr>
        <w:t xml:space="preserve"> the higher concentration gradient </w:t>
      </w:r>
      <w:r w:rsidR="00562A8F" w:rsidRPr="000646B0">
        <w:rPr>
          <w:rFonts w:ascii="Times New Roman" w:hAnsi="Times New Roman" w:cs="Times New Roman"/>
        </w:rPr>
        <w:t xml:space="preserve">compared to the fetal concentration. </w:t>
      </w:r>
    </w:p>
    <w:p w14:paraId="54B2BED4" w14:textId="77777777" w:rsidR="00490123" w:rsidRPr="000646B0" w:rsidRDefault="00490123" w:rsidP="00402F7B">
      <w:pPr>
        <w:rPr>
          <w:rFonts w:ascii="Times New Roman" w:hAnsi="Times New Roman" w:cs="Times New Roman"/>
        </w:rPr>
      </w:pPr>
    </w:p>
    <w:p w14:paraId="44B332F1" w14:textId="32D14D52" w:rsidR="00644B32" w:rsidRPr="000646B0" w:rsidRDefault="00644B32" w:rsidP="00402F7B">
      <w:pPr>
        <w:rPr>
          <w:rFonts w:ascii="Times New Roman" w:hAnsi="Times New Roman" w:cs="Times New Roman"/>
        </w:rPr>
      </w:pPr>
      <w:r w:rsidRPr="000646B0">
        <w:rPr>
          <w:rFonts w:ascii="Times New Roman" w:hAnsi="Times New Roman" w:cs="Times New Roman"/>
        </w:rPr>
        <w:t xml:space="preserve">Lipid transport is maximized during </w:t>
      </w:r>
      <w:r w:rsidR="00362F6F" w:rsidRPr="000646B0">
        <w:rPr>
          <w:rFonts w:ascii="Times New Roman" w:hAnsi="Times New Roman" w:cs="Times New Roman"/>
        </w:rPr>
        <w:t xml:space="preserve">the last trimester of gestation with evidence showing that the expression of lipid transporters on the placenta increases during the last three months of gestation. </w:t>
      </w:r>
      <w:r w:rsidR="00F9261E" w:rsidRPr="000646B0">
        <w:rPr>
          <w:rFonts w:ascii="Times New Roman" w:hAnsi="Times New Roman" w:cs="Times New Roman"/>
        </w:rPr>
        <w:t>the fetus</w:t>
      </w:r>
      <w:r w:rsidR="00490123" w:rsidRPr="000646B0">
        <w:rPr>
          <w:rFonts w:ascii="Times New Roman" w:hAnsi="Times New Roman" w:cs="Times New Roman"/>
        </w:rPr>
        <w:t xml:space="preserve"> relies on maternal supply of cholesterol, as the fetal capacity to biosynthesize cholesterol develops in later pregnancy. </w:t>
      </w:r>
      <w:r w:rsidR="00FF0A16" w:rsidRPr="000646B0">
        <w:rPr>
          <w:rFonts w:ascii="Times New Roman" w:hAnsi="Times New Roman" w:cs="Times New Roman"/>
        </w:rPr>
        <w:t>The exact mechanisms by which fatty acids are transported through the placenta remai</w:t>
      </w:r>
      <w:r w:rsidR="00105617" w:rsidRPr="000646B0">
        <w:rPr>
          <w:rFonts w:ascii="Times New Roman" w:hAnsi="Times New Roman" w:cs="Times New Roman"/>
        </w:rPr>
        <w:t>n unclear with evidence supporting passive</w:t>
      </w:r>
      <w:r w:rsidR="00FF0A16" w:rsidRPr="000646B0">
        <w:rPr>
          <w:rFonts w:ascii="Times New Roman" w:hAnsi="Times New Roman" w:cs="Times New Roman"/>
        </w:rPr>
        <w:t xml:space="preserve"> </w:t>
      </w:r>
      <w:r w:rsidR="00C5320C" w:rsidRPr="000646B0">
        <w:rPr>
          <w:rFonts w:ascii="Times New Roman" w:hAnsi="Times New Roman" w:cs="Times New Roman"/>
        </w:rPr>
        <w:t>diffusion and</w:t>
      </w:r>
      <w:r w:rsidR="00105617" w:rsidRPr="000646B0">
        <w:rPr>
          <w:rFonts w:ascii="Times New Roman" w:hAnsi="Times New Roman" w:cs="Times New Roman"/>
        </w:rPr>
        <w:t xml:space="preserve"> protein-</w:t>
      </w:r>
      <w:r w:rsidR="00FF0A16" w:rsidRPr="000646B0">
        <w:rPr>
          <w:rFonts w:ascii="Times New Roman" w:hAnsi="Times New Roman" w:cs="Times New Roman"/>
        </w:rPr>
        <w:t xml:space="preserve">mediated transport. </w:t>
      </w:r>
      <w:r w:rsidR="007D2440" w:rsidRPr="000646B0">
        <w:rPr>
          <w:rFonts w:ascii="Times New Roman" w:hAnsi="Times New Roman" w:cs="Times New Roman"/>
        </w:rPr>
        <w:t xml:space="preserve">The </w:t>
      </w:r>
      <w:r w:rsidR="00364876" w:rsidRPr="000646B0">
        <w:rPr>
          <w:rFonts w:ascii="Times New Roman" w:hAnsi="Times New Roman" w:cs="Times New Roman"/>
        </w:rPr>
        <w:t xml:space="preserve">placenta </w:t>
      </w:r>
      <w:r w:rsidR="00C12647" w:rsidRPr="000646B0">
        <w:rPr>
          <w:rFonts w:ascii="Times New Roman" w:hAnsi="Times New Roman" w:cs="Times New Roman"/>
        </w:rPr>
        <w:t>allows metabolism, transport, and storage of the fatty acids</w:t>
      </w:r>
      <w:r w:rsidR="007D2440" w:rsidRPr="000646B0">
        <w:rPr>
          <w:rFonts w:ascii="Times New Roman" w:hAnsi="Times New Roman" w:cs="Times New Roman"/>
        </w:rPr>
        <w:t xml:space="preserve"> and triglycerides</w:t>
      </w:r>
      <w:r w:rsidR="00C12647" w:rsidRPr="000646B0">
        <w:rPr>
          <w:rFonts w:ascii="Times New Roman" w:hAnsi="Times New Roman" w:cs="Times New Roman"/>
        </w:rPr>
        <w:t xml:space="preserve">. </w:t>
      </w:r>
      <w:r w:rsidR="00613F77" w:rsidRPr="000646B0">
        <w:rPr>
          <w:rFonts w:ascii="Times New Roman" w:hAnsi="Times New Roman" w:cs="Times New Roman"/>
        </w:rPr>
        <w:t>The transporter</w:t>
      </w:r>
      <w:r w:rsidR="007D2440" w:rsidRPr="000646B0">
        <w:rPr>
          <w:rFonts w:ascii="Times New Roman" w:hAnsi="Times New Roman" w:cs="Times New Roman"/>
        </w:rPr>
        <w:t>s FATP and FABP play</w:t>
      </w:r>
      <w:r w:rsidR="00613F77" w:rsidRPr="000646B0">
        <w:rPr>
          <w:rFonts w:ascii="Times New Roman" w:hAnsi="Times New Roman" w:cs="Times New Roman"/>
        </w:rPr>
        <w:t xml:space="preserve"> a major role in the transport of </w:t>
      </w:r>
      <w:r w:rsidR="007D2440" w:rsidRPr="000646B0">
        <w:rPr>
          <w:rFonts w:ascii="Times New Roman" w:hAnsi="Times New Roman" w:cs="Times New Roman"/>
        </w:rPr>
        <w:t xml:space="preserve">free and bound </w:t>
      </w:r>
      <w:r w:rsidR="00613F77" w:rsidRPr="000646B0">
        <w:rPr>
          <w:rFonts w:ascii="Times New Roman" w:hAnsi="Times New Roman" w:cs="Times New Roman"/>
        </w:rPr>
        <w:t xml:space="preserve">fatty acids. Furthermore, </w:t>
      </w:r>
      <w:r w:rsidR="00C5320C" w:rsidRPr="000646B0">
        <w:rPr>
          <w:rFonts w:ascii="Times New Roman" w:hAnsi="Times New Roman" w:cs="Times New Roman"/>
        </w:rPr>
        <w:t xml:space="preserve">the placenta is capable of transporting </w:t>
      </w:r>
      <w:r w:rsidR="007D2440" w:rsidRPr="000646B0">
        <w:rPr>
          <w:rFonts w:ascii="Times New Roman" w:hAnsi="Times New Roman" w:cs="Times New Roman"/>
        </w:rPr>
        <w:t>and metabolizing triglycerides with the activity of</w:t>
      </w:r>
      <w:r w:rsidR="00C5320C" w:rsidRPr="000646B0">
        <w:rPr>
          <w:rFonts w:ascii="Times New Roman" w:hAnsi="Times New Roman" w:cs="Times New Roman"/>
        </w:rPr>
        <w:t xml:space="preserve"> placental lipoprotein lipase and</w:t>
      </w:r>
      <w:r w:rsidR="007D2440" w:rsidRPr="000646B0">
        <w:rPr>
          <w:rFonts w:ascii="Times New Roman" w:hAnsi="Times New Roman" w:cs="Times New Roman"/>
        </w:rPr>
        <w:t xml:space="preserve"> endothelial lipase.</w:t>
      </w:r>
    </w:p>
    <w:p w14:paraId="59ED68FD" w14:textId="77777777" w:rsidR="006C3948" w:rsidRPr="000646B0" w:rsidRDefault="006C3948" w:rsidP="00402F7B">
      <w:pPr>
        <w:rPr>
          <w:rFonts w:ascii="Times New Roman" w:hAnsi="Times New Roman" w:cs="Times New Roman"/>
        </w:rPr>
      </w:pPr>
    </w:p>
    <w:p w14:paraId="3E3E6320" w14:textId="77777777" w:rsidR="00963830" w:rsidRPr="000646B0" w:rsidRDefault="00525960" w:rsidP="00963830">
      <w:pPr>
        <w:rPr>
          <w:rFonts w:ascii="Times New Roman" w:hAnsi="Times New Roman" w:cs="Times New Roman"/>
        </w:rPr>
      </w:pPr>
      <w:r w:rsidRPr="000646B0">
        <w:rPr>
          <w:rFonts w:ascii="Times New Roman" w:hAnsi="Times New Roman" w:cs="Times New Roman"/>
        </w:rPr>
        <w:t>A</w:t>
      </w:r>
      <w:r w:rsidR="00D965B2" w:rsidRPr="000646B0">
        <w:rPr>
          <w:rFonts w:ascii="Times New Roman" w:hAnsi="Times New Roman" w:cs="Times New Roman"/>
        </w:rPr>
        <w:t>ccording to a recent review, localization of fetal transporters across the syncytiotrophoblastic membranes was evaluated.</w:t>
      </w:r>
      <w:r w:rsidR="001E6E12" w:rsidRPr="000646B0">
        <w:rPr>
          <w:rFonts w:ascii="Times New Roman" w:hAnsi="Times New Roman" w:cs="Times New Roman"/>
        </w:rPr>
        <w:t xml:space="preserve"> ABC and SLC transporters differ on both membranes </w:t>
      </w:r>
      <w:r w:rsidR="00C454EC" w:rsidRPr="000646B0">
        <w:rPr>
          <w:rFonts w:ascii="Times New Roman" w:hAnsi="Times New Roman" w:cs="Times New Roman"/>
        </w:rPr>
        <w:t>and</w:t>
      </w:r>
      <w:r w:rsidR="001E6E12" w:rsidRPr="000646B0">
        <w:rPr>
          <w:rFonts w:ascii="Times New Roman" w:hAnsi="Times New Roman" w:cs="Times New Roman"/>
        </w:rPr>
        <w:t xml:space="preserve"> regulate fetal nutrient supply. The transporters </w:t>
      </w:r>
      <w:r w:rsidR="00C454EC" w:rsidRPr="000646B0">
        <w:rPr>
          <w:rFonts w:ascii="Times New Roman" w:hAnsi="Times New Roman" w:cs="Times New Roman"/>
        </w:rPr>
        <w:t xml:space="preserve">also control </w:t>
      </w:r>
      <w:r w:rsidR="001E6E12" w:rsidRPr="000646B0">
        <w:rPr>
          <w:rFonts w:ascii="Times New Roman" w:hAnsi="Times New Roman" w:cs="Times New Roman"/>
        </w:rPr>
        <w:t xml:space="preserve">drug transfer from the maternal circulation to the fetal circulation. </w:t>
      </w:r>
      <w:r w:rsidR="00963830" w:rsidRPr="000646B0">
        <w:rPr>
          <w:rFonts w:ascii="Times New Roman" w:hAnsi="Times New Roman" w:cs="Times New Roman"/>
        </w:rPr>
        <w:t xml:space="preserve"> </w:t>
      </w:r>
      <w:hyperlink r:id="rId8" w:history="1">
        <w:r w:rsidR="00963830" w:rsidRPr="000646B0">
          <w:rPr>
            <w:rStyle w:val="Hyperlink"/>
            <w:rFonts w:ascii="Times New Roman" w:hAnsi="Times New Roman" w:cs="Times New Roman"/>
          </w:rPr>
          <w:t>http://slc.bioparadigms.org/</w:t>
        </w:r>
      </w:hyperlink>
      <w:r w:rsidR="00963830" w:rsidRPr="000646B0">
        <w:rPr>
          <w:rFonts w:ascii="Times New Roman" w:hAnsi="Times New Roman" w:cs="Times New Roman"/>
        </w:rPr>
        <w:t xml:space="preserve">  FOR SLC TRANSPORTERS</w:t>
      </w:r>
    </w:p>
    <w:p w14:paraId="7A6DA561" w14:textId="77777777" w:rsidR="00963830" w:rsidRPr="000646B0" w:rsidRDefault="00D800AE" w:rsidP="00963830">
      <w:pPr>
        <w:rPr>
          <w:rFonts w:ascii="Times New Roman" w:hAnsi="Times New Roman" w:cs="Times New Roman"/>
        </w:rPr>
      </w:pPr>
      <w:hyperlink r:id="rId9" w:history="1">
        <w:r w:rsidR="00963830" w:rsidRPr="000646B0">
          <w:rPr>
            <w:rStyle w:val="Hyperlink"/>
            <w:rFonts w:ascii="Times New Roman" w:hAnsi="Times New Roman" w:cs="Times New Roman"/>
          </w:rPr>
          <w:t>https://www.ncbi.nlm.nih.gov/books/NBK3/table/A145/</w:t>
        </w:r>
      </w:hyperlink>
      <w:r w:rsidR="00963830" w:rsidRPr="000646B0">
        <w:rPr>
          <w:rFonts w:ascii="Times New Roman" w:hAnsi="Times New Roman" w:cs="Times New Roman"/>
        </w:rPr>
        <w:t xml:space="preserve">  FOR ABC TRANSPORTERS </w:t>
      </w:r>
    </w:p>
    <w:p w14:paraId="41E1A57A" w14:textId="176FFCB5" w:rsidR="00C33041" w:rsidRPr="000646B0" w:rsidRDefault="00C33041" w:rsidP="00402F7B">
      <w:pPr>
        <w:rPr>
          <w:rFonts w:ascii="Times New Roman" w:hAnsi="Times New Roman" w:cs="Times New Roman"/>
        </w:rPr>
      </w:pPr>
    </w:p>
    <w:p w14:paraId="526D3045" w14:textId="77777777" w:rsidR="00C33041" w:rsidRPr="000646B0" w:rsidRDefault="00C33041" w:rsidP="00402F7B">
      <w:pPr>
        <w:rPr>
          <w:rFonts w:ascii="Times New Roman" w:hAnsi="Times New Roman" w:cs="Times New Roman"/>
        </w:rPr>
      </w:pPr>
    </w:p>
    <w:p w14:paraId="03E193C5" w14:textId="1A172DB5" w:rsidR="006C3948" w:rsidRPr="000646B0" w:rsidRDefault="006C3948" w:rsidP="00402F7B">
      <w:pPr>
        <w:rPr>
          <w:rFonts w:ascii="Times New Roman" w:hAnsi="Times New Roman" w:cs="Times New Roman"/>
        </w:rPr>
      </w:pPr>
      <w:r w:rsidRPr="000646B0">
        <w:rPr>
          <w:rFonts w:ascii="Times New Roman" w:hAnsi="Times New Roman" w:cs="Times New Roman"/>
        </w:rPr>
        <w:t xml:space="preserve">Choline is necessary during the fetal development to allow for the synthesis of phospholipids. Human data has shown that the transporters for choline are CTL1 and CTL2 localized at syncytial membranes and endothelial fetal membrane throughout gestation. </w:t>
      </w:r>
    </w:p>
    <w:p w14:paraId="40BAB81A" w14:textId="77777777" w:rsidR="00402550" w:rsidRPr="000646B0" w:rsidRDefault="00402550" w:rsidP="00402F7B">
      <w:pPr>
        <w:rPr>
          <w:rFonts w:ascii="Times New Roman" w:hAnsi="Times New Roman" w:cs="Times New Roman"/>
        </w:rPr>
      </w:pPr>
    </w:p>
    <w:p w14:paraId="55526A29" w14:textId="2C5D7AB6" w:rsidR="00402550" w:rsidRPr="000646B0" w:rsidRDefault="00402550" w:rsidP="00402550">
      <w:pPr>
        <w:pStyle w:val="Heading2"/>
        <w:rPr>
          <w:rFonts w:ascii="Times New Roman" w:eastAsiaTheme="minorHAnsi" w:hAnsi="Times New Roman" w:cs="Times New Roman"/>
          <w:color w:val="auto"/>
          <w:sz w:val="24"/>
          <w:szCs w:val="24"/>
        </w:rPr>
      </w:pPr>
      <w:r w:rsidRPr="000646B0">
        <w:rPr>
          <w:rFonts w:ascii="Times New Roman" w:eastAsiaTheme="minorHAnsi" w:hAnsi="Times New Roman" w:cs="Times New Roman"/>
          <w:color w:val="auto"/>
          <w:sz w:val="24"/>
          <w:szCs w:val="24"/>
        </w:rPr>
        <w:t>A recent study showed that 1,25-Dihydroxy vitamin D3 plays an important role in the placental amino acid transport through system A transport by upregulating the mRNA expression of SNAT2 on placental trophoblast cells</w:t>
      </w:r>
      <w:r w:rsidR="002117A7" w:rsidRPr="000646B0">
        <w:rPr>
          <w:rFonts w:ascii="Times New Roman" w:eastAsiaTheme="minorHAnsi" w:hAnsi="Times New Roman" w:cs="Times New Roman"/>
          <w:color w:val="auto"/>
          <w:sz w:val="24"/>
          <w:szCs w:val="24"/>
        </w:rPr>
        <w:t>. The underlying mechanisms are thought to be transcriptional but are not yet well understood</w:t>
      </w:r>
      <w:r w:rsidRPr="000646B0">
        <w:rPr>
          <w:rFonts w:ascii="Times New Roman" w:eastAsiaTheme="minorHAnsi" w:hAnsi="Times New Roman" w:cs="Times New Roman"/>
          <w:color w:val="auto"/>
          <w:sz w:val="24"/>
          <w:szCs w:val="24"/>
        </w:rPr>
        <w:t xml:space="preserve">. </w:t>
      </w:r>
      <w:r w:rsidR="002117A7" w:rsidRPr="000646B0">
        <w:rPr>
          <w:rFonts w:ascii="Times New Roman" w:eastAsiaTheme="minorHAnsi" w:hAnsi="Times New Roman" w:cs="Times New Roman"/>
          <w:color w:val="auto"/>
          <w:sz w:val="24"/>
          <w:szCs w:val="24"/>
        </w:rPr>
        <w:t>In previous studies, maternal vitamin D has been associated with suboptimal fetal growth and this could be attributed to vitamin D’s role in regulating the extracellular cytotrophoblast cell invasion of the uterus which determines access to maternal c</w:t>
      </w:r>
      <w:r w:rsidR="006B04F4" w:rsidRPr="000646B0">
        <w:rPr>
          <w:rFonts w:ascii="Times New Roman" w:eastAsiaTheme="minorHAnsi" w:hAnsi="Times New Roman" w:cs="Times New Roman"/>
          <w:color w:val="auto"/>
          <w:sz w:val="24"/>
          <w:szCs w:val="24"/>
        </w:rPr>
        <w:t>irculation (CHECK ALL OF THIS) (ADD THE NEW STUDY MENTIONED IN THE RATIONALE).</w:t>
      </w:r>
    </w:p>
    <w:p w14:paraId="229023E7" w14:textId="77777777" w:rsidR="007D2440" w:rsidRPr="000646B0" w:rsidRDefault="007D2440" w:rsidP="007D2440">
      <w:pPr>
        <w:rPr>
          <w:rFonts w:ascii="Times New Roman" w:hAnsi="Times New Roman" w:cs="Times New Roman"/>
        </w:rPr>
      </w:pPr>
    </w:p>
    <w:p w14:paraId="7D7B319A" w14:textId="4C32D063" w:rsidR="00F13733" w:rsidRPr="000646B0" w:rsidRDefault="007D2440" w:rsidP="007D2440">
      <w:pPr>
        <w:rPr>
          <w:rFonts w:ascii="Times New Roman" w:hAnsi="Times New Roman" w:cs="Times New Roman"/>
        </w:rPr>
      </w:pPr>
      <w:r w:rsidRPr="000646B0">
        <w:rPr>
          <w:rFonts w:ascii="Times New Roman" w:hAnsi="Times New Roman" w:cs="Times New Roman"/>
        </w:rPr>
        <w:t xml:space="preserve">Folate </w:t>
      </w:r>
      <w:r w:rsidR="0066752A" w:rsidRPr="000646B0">
        <w:rPr>
          <w:rFonts w:ascii="Times New Roman" w:hAnsi="Times New Roman" w:cs="Times New Roman"/>
        </w:rPr>
        <w:t>tra</w:t>
      </w:r>
      <w:r w:rsidRPr="000646B0">
        <w:rPr>
          <w:rFonts w:ascii="Times New Roman" w:hAnsi="Times New Roman" w:cs="Times New Roman"/>
        </w:rPr>
        <w:t>n</w:t>
      </w:r>
      <w:r w:rsidR="0066752A" w:rsidRPr="000646B0">
        <w:rPr>
          <w:rFonts w:ascii="Times New Roman" w:hAnsi="Times New Roman" w:cs="Times New Roman"/>
        </w:rPr>
        <w:t>s</w:t>
      </w:r>
      <w:r w:rsidRPr="000646B0">
        <w:rPr>
          <w:rFonts w:ascii="Times New Roman" w:hAnsi="Times New Roman" w:cs="Times New Roman"/>
        </w:rPr>
        <w:t>porters h</w:t>
      </w:r>
      <w:r w:rsidR="009E5915" w:rsidRPr="000646B0">
        <w:rPr>
          <w:rFonts w:ascii="Times New Roman" w:hAnsi="Times New Roman" w:cs="Times New Roman"/>
        </w:rPr>
        <w:t xml:space="preserve">ave been localized to the placenta microvillous membrane </w:t>
      </w:r>
      <w:r w:rsidR="00F13733" w:rsidRPr="000646B0">
        <w:rPr>
          <w:rFonts w:ascii="Times New Roman" w:hAnsi="Times New Roman" w:cs="Times New Roman"/>
        </w:rPr>
        <w:t>and basolateral membrane. Folate receptor alpha was expressed on the microvillous membrane during the first trimester and at term, reduced folate carrier was expressed on the basolateral membrane of the placenta</w:t>
      </w:r>
      <w:r w:rsidR="00533B03" w:rsidRPr="000646B0">
        <w:rPr>
          <w:rFonts w:ascii="Times New Roman" w:hAnsi="Times New Roman" w:cs="Times New Roman"/>
        </w:rPr>
        <w:t>, proton-coupled folate transporter,</w:t>
      </w:r>
      <w:r w:rsidR="0010183D" w:rsidRPr="000646B0">
        <w:rPr>
          <w:rFonts w:ascii="Times New Roman" w:hAnsi="Times New Roman" w:cs="Times New Roman"/>
        </w:rPr>
        <w:t xml:space="preserve"> PCFT, </w:t>
      </w:r>
      <w:r w:rsidR="000E06F5" w:rsidRPr="000646B0">
        <w:rPr>
          <w:rFonts w:ascii="Times New Roman" w:hAnsi="Times New Roman" w:cs="Times New Roman"/>
        </w:rPr>
        <w:t xml:space="preserve"> allows for the transport of folate from the microvillous membrane to the basolateral membrane. </w:t>
      </w:r>
    </w:p>
    <w:p w14:paraId="5707036A" w14:textId="77777777" w:rsidR="00F13733" w:rsidRPr="000646B0" w:rsidRDefault="00F13733" w:rsidP="007D2440">
      <w:pPr>
        <w:rPr>
          <w:rFonts w:ascii="Times New Roman" w:hAnsi="Times New Roman" w:cs="Times New Roman"/>
        </w:rPr>
      </w:pPr>
    </w:p>
    <w:p w14:paraId="114CD851" w14:textId="7B3971F5" w:rsidR="00F13733" w:rsidRPr="000646B0" w:rsidRDefault="00F13733" w:rsidP="007D2440">
      <w:pPr>
        <w:rPr>
          <w:rFonts w:ascii="Times New Roman" w:hAnsi="Times New Roman" w:cs="Times New Roman"/>
        </w:rPr>
      </w:pPr>
      <w:r w:rsidRPr="000646B0">
        <w:rPr>
          <w:rFonts w:ascii="Times New Roman" w:hAnsi="Times New Roman" w:cs="Times New Roman"/>
        </w:rPr>
        <w:t>Iron</w:t>
      </w:r>
      <w:r w:rsidR="009F624B" w:rsidRPr="000646B0">
        <w:rPr>
          <w:rFonts w:ascii="Times New Roman" w:hAnsi="Times New Roman" w:cs="Times New Roman"/>
        </w:rPr>
        <w:t xml:space="preserve"> recommendations increase during gestation to cope with the increased maternal and fetal circulation needs and to avoid anemia with the expected maternal blood loss post-delivery. Iron, metabolized into transferrin, binds to transferrin receptor-1 that is located on the placental microvillous membrane. Once transferrin is bound to its transporter, it is</w:t>
      </w:r>
      <w:r w:rsidR="003E7150" w:rsidRPr="000646B0">
        <w:rPr>
          <w:rFonts w:ascii="Times New Roman" w:hAnsi="Times New Roman" w:cs="Times New Roman"/>
        </w:rPr>
        <w:t xml:space="preserve"> endocytosed</w:t>
      </w:r>
      <w:r w:rsidR="009F624B" w:rsidRPr="000646B0">
        <w:rPr>
          <w:rFonts w:ascii="Times New Roman" w:hAnsi="Times New Roman" w:cs="Times New Roman"/>
        </w:rPr>
        <w:t xml:space="preserve"> into the placenta where transferrin receptor-1 dissociates from transferrin. It is then transferr</w:t>
      </w:r>
      <w:r w:rsidR="0094515C" w:rsidRPr="000646B0">
        <w:rPr>
          <w:rFonts w:ascii="Times New Roman" w:hAnsi="Times New Roman" w:cs="Times New Roman"/>
        </w:rPr>
        <w:t>ed to the fetus by ferroportin exp</w:t>
      </w:r>
      <w:r w:rsidR="009F624B" w:rsidRPr="000646B0">
        <w:rPr>
          <w:rFonts w:ascii="Times New Roman" w:hAnsi="Times New Roman" w:cs="Times New Roman"/>
        </w:rPr>
        <w:t>orter located on the placental basolateral membrane of the syncytiotrophoblast and through the fetal endothelial cells by unknown mechanisms. It seems that maternal levels of transferrin dictate the expression of placental transferrin receptors. Low maternal iron concentrations cause an increase in the expressi</w:t>
      </w:r>
      <w:r w:rsidR="00F8060B" w:rsidRPr="000646B0">
        <w:rPr>
          <w:rFonts w:ascii="Times New Roman" w:hAnsi="Times New Roman" w:cs="Times New Roman"/>
        </w:rPr>
        <w:t>on of microvillous membrane tra</w:t>
      </w:r>
      <w:r w:rsidR="009F624B" w:rsidRPr="000646B0">
        <w:rPr>
          <w:rFonts w:ascii="Times New Roman" w:hAnsi="Times New Roman" w:cs="Times New Roman"/>
        </w:rPr>
        <w:t>n</w:t>
      </w:r>
      <w:r w:rsidR="00F8060B" w:rsidRPr="000646B0">
        <w:rPr>
          <w:rFonts w:ascii="Times New Roman" w:hAnsi="Times New Roman" w:cs="Times New Roman"/>
        </w:rPr>
        <w:t>s</w:t>
      </w:r>
      <w:r w:rsidR="009F624B" w:rsidRPr="000646B0">
        <w:rPr>
          <w:rFonts w:ascii="Times New Roman" w:hAnsi="Times New Roman" w:cs="Times New Roman"/>
        </w:rPr>
        <w:t xml:space="preserve">ferrin receptor-1 to compensate for the maternal deficiency and provide sufficient iron for the developing fetus. </w:t>
      </w:r>
      <w:r w:rsidR="00F8060B" w:rsidRPr="000646B0">
        <w:rPr>
          <w:rFonts w:ascii="Times New Roman" w:hAnsi="Times New Roman" w:cs="Times New Roman"/>
        </w:rPr>
        <w:t>High maternal levels of iron al</w:t>
      </w:r>
      <w:r w:rsidR="009F624B" w:rsidRPr="000646B0">
        <w:rPr>
          <w:rFonts w:ascii="Times New Roman" w:hAnsi="Times New Roman" w:cs="Times New Roman"/>
        </w:rPr>
        <w:t>so</w:t>
      </w:r>
      <w:r w:rsidR="00F8060B" w:rsidRPr="000646B0">
        <w:rPr>
          <w:rFonts w:ascii="Times New Roman" w:hAnsi="Times New Roman" w:cs="Times New Roman"/>
        </w:rPr>
        <w:t xml:space="preserve"> promote an increase in the tra</w:t>
      </w:r>
      <w:r w:rsidR="009F624B" w:rsidRPr="000646B0">
        <w:rPr>
          <w:rFonts w:ascii="Times New Roman" w:hAnsi="Times New Roman" w:cs="Times New Roman"/>
        </w:rPr>
        <w:t>n</w:t>
      </w:r>
      <w:r w:rsidR="00F8060B" w:rsidRPr="000646B0">
        <w:rPr>
          <w:rFonts w:ascii="Times New Roman" w:hAnsi="Times New Roman" w:cs="Times New Roman"/>
        </w:rPr>
        <w:t>s</w:t>
      </w:r>
      <w:r w:rsidR="009F624B" w:rsidRPr="000646B0">
        <w:rPr>
          <w:rFonts w:ascii="Times New Roman" w:hAnsi="Times New Roman" w:cs="Times New Roman"/>
        </w:rPr>
        <w:t>ferrin receptor-1 expression, but since fetal liver iron levels dictate fetal needs, the excess iron is stored in t</w:t>
      </w:r>
      <w:r w:rsidR="00F8060B" w:rsidRPr="000646B0">
        <w:rPr>
          <w:rFonts w:ascii="Times New Roman" w:hAnsi="Times New Roman" w:cs="Times New Roman"/>
        </w:rPr>
        <w:t>he placenta. Placental iron tra</w:t>
      </w:r>
      <w:r w:rsidR="009F624B" w:rsidRPr="000646B0">
        <w:rPr>
          <w:rFonts w:ascii="Times New Roman" w:hAnsi="Times New Roman" w:cs="Times New Roman"/>
        </w:rPr>
        <w:t>n</w:t>
      </w:r>
      <w:r w:rsidR="00F8060B" w:rsidRPr="000646B0">
        <w:rPr>
          <w:rFonts w:ascii="Times New Roman" w:hAnsi="Times New Roman" w:cs="Times New Roman"/>
        </w:rPr>
        <w:t>s</w:t>
      </w:r>
      <w:r w:rsidR="009F624B" w:rsidRPr="000646B0">
        <w:rPr>
          <w:rFonts w:ascii="Times New Roman" w:hAnsi="Times New Roman" w:cs="Times New Roman"/>
        </w:rPr>
        <w:t xml:space="preserve">porters are not yet fully understood but are thought to increase with </w:t>
      </w:r>
      <w:r w:rsidR="0033690D" w:rsidRPr="000646B0">
        <w:rPr>
          <w:rFonts w:ascii="Times New Roman" w:hAnsi="Times New Roman" w:cs="Times New Roman"/>
        </w:rPr>
        <w:t xml:space="preserve">gestational age to meet fetal requirements. </w:t>
      </w:r>
      <w:r w:rsidR="00660034" w:rsidRPr="000646B0">
        <w:rPr>
          <w:rFonts w:ascii="Times New Roman" w:hAnsi="Times New Roman" w:cs="Times New Roman"/>
        </w:rPr>
        <w:t xml:space="preserve">Active transport to the fetus </w:t>
      </w:r>
    </w:p>
    <w:p w14:paraId="07F84DB2" w14:textId="77777777" w:rsidR="00F8060B" w:rsidRPr="000646B0" w:rsidRDefault="00F8060B" w:rsidP="007D2440">
      <w:pPr>
        <w:rPr>
          <w:rFonts w:ascii="Times New Roman" w:hAnsi="Times New Roman" w:cs="Times New Roman"/>
        </w:rPr>
      </w:pPr>
    </w:p>
    <w:p w14:paraId="5BC95D09" w14:textId="77777777" w:rsidR="00F8060B" w:rsidRPr="000646B0" w:rsidRDefault="00F8060B" w:rsidP="007D2440">
      <w:pPr>
        <w:rPr>
          <w:rFonts w:ascii="Times New Roman" w:hAnsi="Times New Roman" w:cs="Times New Roman"/>
        </w:rPr>
      </w:pPr>
    </w:p>
    <w:p w14:paraId="70190B87" w14:textId="77777777" w:rsidR="0033690D" w:rsidRPr="000646B0" w:rsidRDefault="0033690D" w:rsidP="007D2440">
      <w:pPr>
        <w:rPr>
          <w:rFonts w:ascii="Times New Roman" w:hAnsi="Times New Roman" w:cs="Times New Roman"/>
        </w:rPr>
      </w:pPr>
    </w:p>
    <w:p w14:paraId="348EAC58" w14:textId="51726240" w:rsidR="00F13733" w:rsidRPr="000646B0" w:rsidRDefault="00F13733" w:rsidP="007D2440">
      <w:pPr>
        <w:rPr>
          <w:rFonts w:ascii="Times New Roman" w:hAnsi="Times New Roman" w:cs="Times New Roman"/>
        </w:rPr>
      </w:pPr>
      <w:r w:rsidRPr="000646B0">
        <w:rPr>
          <w:rFonts w:ascii="Times New Roman" w:hAnsi="Times New Roman" w:cs="Times New Roman"/>
        </w:rPr>
        <w:t>Vitamin B 12</w:t>
      </w:r>
      <w:r w:rsidR="00C12D83" w:rsidRPr="000646B0">
        <w:rPr>
          <w:rFonts w:ascii="Times New Roman" w:hAnsi="Times New Roman" w:cs="Times New Roman"/>
        </w:rPr>
        <w:t>, in the form of cobalamin,</w:t>
      </w:r>
      <w:r w:rsidR="0094515C" w:rsidRPr="000646B0">
        <w:rPr>
          <w:rFonts w:ascii="Times New Roman" w:hAnsi="Times New Roman" w:cs="Times New Roman"/>
        </w:rPr>
        <w:t xml:space="preserve"> is transported from maternal circulation into the placenta by two primary transporters, transcobalamin and haptocorrin.</w:t>
      </w:r>
      <w:r w:rsidR="00607491" w:rsidRPr="000646B0">
        <w:rPr>
          <w:rFonts w:ascii="Times New Roman" w:hAnsi="Times New Roman" w:cs="Times New Roman"/>
        </w:rPr>
        <w:t xml:space="preserve"> </w:t>
      </w:r>
      <w:r w:rsidR="007315FC" w:rsidRPr="000646B0">
        <w:rPr>
          <w:rFonts w:ascii="Times New Roman" w:hAnsi="Times New Roman" w:cs="Times New Roman"/>
        </w:rPr>
        <w:t xml:space="preserve">Transcobalamin is responsible for the transport of the majority of cobalamin, and according to a novel findings, the expression of this transporter on the microvillous membrane seems to increase with gestational age and is expressed more in male offspring compared to female offspring. </w:t>
      </w:r>
      <w:r w:rsidR="00B8768B" w:rsidRPr="000646B0">
        <w:rPr>
          <w:rFonts w:ascii="Times New Roman" w:hAnsi="Times New Roman" w:cs="Times New Roman"/>
        </w:rPr>
        <w:t>The exact mechanisms by which cobalamin is transported within the placenta to the fetus remain vague a</w:t>
      </w:r>
      <w:r w:rsidR="00194B48" w:rsidRPr="000646B0">
        <w:rPr>
          <w:rFonts w:ascii="Times New Roman" w:hAnsi="Times New Roman" w:cs="Times New Roman"/>
        </w:rPr>
        <w:t>nd require further studies.</w:t>
      </w:r>
    </w:p>
    <w:p w14:paraId="5CBEFEE9" w14:textId="77777777" w:rsidR="007315FC" w:rsidRPr="000646B0" w:rsidRDefault="007315FC" w:rsidP="007D2440">
      <w:pPr>
        <w:rPr>
          <w:rFonts w:ascii="Times New Roman" w:hAnsi="Times New Roman" w:cs="Times New Roman"/>
        </w:rPr>
      </w:pPr>
    </w:p>
    <w:p w14:paraId="3E87CC9A" w14:textId="328FF4E9" w:rsidR="0071063D" w:rsidRPr="000646B0" w:rsidRDefault="00F13733" w:rsidP="007D2440">
      <w:pPr>
        <w:rPr>
          <w:rFonts w:ascii="Times New Roman" w:hAnsi="Times New Roman" w:cs="Times New Roman"/>
        </w:rPr>
      </w:pPr>
      <w:r w:rsidRPr="000646B0">
        <w:rPr>
          <w:rFonts w:ascii="Times New Roman" w:hAnsi="Times New Roman" w:cs="Times New Roman"/>
        </w:rPr>
        <w:t>Calcium</w:t>
      </w:r>
      <w:r w:rsidR="00A82459" w:rsidRPr="000646B0">
        <w:rPr>
          <w:rFonts w:ascii="Times New Roman" w:hAnsi="Times New Roman" w:cs="Times New Roman"/>
        </w:rPr>
        <w:t xml:space="preserve"> in fetal circulations is regulated in a similar manner to adult circu</w:t>
      </w:r>
      <w:r w:rsidR="0071063D" w:rsidRPr="000646B0">
        <w:rPr>
          <w:rFonts w:ascii="Times New Roman" w:hAnsi="Times New Roman" w:cs="Times New Roman"/>
        </w:rPr>
        <w:t xml:space="preserve">lations via parathyroid hormone secretions and the active form of vitamin D in the plasma. </w:t>
      </w:r>
      <w:r w:rsidR="00492602" w:rsidRPr="000646B0">
        <w:rPr>
          <w:rFonts w:ascii="Times New Roman" w:hAnsi="Times New Roman" w:cs="Times New Roman"/>
        </w:rPr>
        <w:t>PTH secretions are thought to be regulated by calcium-sensing receptor</w:t>
      </w:r>
      <w:r w:rsidR="004E4A01" w:rsidRPr="000646B0">
        <w:rPr>
          <w:rFonts w:ascii="Times New Roman" w:hAnsi="Times New Roman" w:cs="Times New Roman"/>
        </w:rPr>
        <w:t xml:space="preserve">, which is vital for transplacental calcium transport. Calcium-sensing receptor is localized at the extracellular cytotrophoblast layer, . </w:t>
      </w:r>
      <w:r w:rsidR="0071063D" w:rsidRPr="000646B0">
        <w:rPr>
          <w:rFonts w:ascii="Times New Roman" w:hAnsi="Times New Roman" w:cs="Times New Roman"/>
        </w:rPr>
        <w:t>It is determined that fetal calcium is higher than maternal calcium concentrations</w:t>
      </w:r>
      <w:r w:rsidR="00492602" w:rsidRPr="000646B0">
        <w:rPr>
          <w:rFonts w:ascii="Times New Roman" w:hAnsi="Times New Roman" w:cs="Times New Roman"/>
        </w:rPr>
        <w:t>, and therefore, calcium transport is active</w:t>
      </w:r>
      <w:r w:rsidR="0071063D" w:rsidRPr="000646B0">
        <w:rPr>
          <w:rFonts w:ascii="Times New Roman" w:hAnsi="Times New Roman" w:cs="Times New Roman"/>
        </w:rPr>
        <w:t xml:space="preserve">. Transient receptor potential channels and calcium ATPase, calcium transporters, are localized at both membranes of the syncytiotrophoblast, </w:t>
      </w:r>
      <w:r w:rsidR="00545979" w:rsidRPr="000646B0">
        <w:rPr>
          <w:rFonts w:ascii="Times New Roman" w:hAnsi="Times New Roman" w:cs="Times New Roman"/>
        </w:rPr>
        <w:t>with</w:t>
      </w:r>
      <w:r w:rsidR="0071063D" w:rsidRPr="000646B0">
        <w:rPr>
          <w:rFonts w:ascii="Times New Roman" w:hAnsi="Times New Roman" w:cs="Times New Roman"/>
        </w:rPr>
        <w:t xml:space="preserve"> calcium ATPase being primarily evident on the basolateral membrane. The rapid fetal development requires high amounts of calcium to be transported to support fetal development. </w:t>
      </w:r>
      <w:r w:rsidR="004E4A01" w:rsidRPr="000646B0">
        <w:rPr>
          <w:rFonts w:ascii="Times New Roman" w:hAnsi="Times New Roman" w:cs="Times New Roman"/>
        </w:rPr>
        <w:t>Besides meeting fetal calcium needs, calcium plays a role in placental maturation, c</w:t>
      </w:r>
      <w:r w:rsidR="00545979" w:rsidRPr="000646B0">
        <w:rPr>
          <w:rFonts w:ascii="Times New Roman" w:hAnsi="Times New Roman" w:cs="Times New Roman"/>
        </w:rPr>
        <w:t xml:space="preserve">ell signaling, and invasion. The exact mechanism by which calcium is transported to the fetus are not yet elucidated and can differ by mammalian species. </w:t>
      </w:r>
      <w:r w:rsidR="00097A88" w:rsidRPr="000646B0">
        <w:rPr>
          <w:rFonts w:ascii="Times New Roman" w:hAnsi="Times New Roman" w:cs="Times New Roman"/>
        </w:rPr>
        <w:t xml:space="preserve">(WORTH KNOWING </w:t>
      </w:r>
      <w:r w:rsidR="006B04F4" w:rsidRPr="000646B0">
        <w:rPr>
          <w:rFonts w:ascii="Times New Roman" w:hAnsi="Times New Roman" w:cs="Times New Roman"/>
        </w:rPr>
        <w:t>IF FETAL PTH CAN CASUE MATERNAL BONE RESORPTION OR NOT. IS FETAL PTH ONLY AFFECTING PLACENTAL CALCIUM TRANSPORTERS AND FETAL CALCIUM REGULATORY MECHANISMS?)</w:t>
      </w:r>
    </w:p>
    <w:p w14:paraId="08C1D748" w14:textId="77777777" w:rsidR="00A17E3D" w:rsidRPr="000646B0" w:rsidRDefault="00A17E3D" w:rsidP="007D2440">
      <w:pPr>
        <w:rPr>
          <w:rFonts w:ascii="Times New Roman" w:hAnsi="Times New Roman" w:cs="Times New Roman"/>
        </w:rPr>
      </w:pPr>
    </w:p>
    <w:p w14:paraId="384A2257" w14:textId="333C4F19" w:rsidR="00F13733" w:rsidRPr="000646B0" w:rsidRDefault="00A17E3D" w:rsidP="007D2440">
      <w:pPr>
        <w:rPr>
          <w:rFonts w:ascii="Times New Roman" w:hAnsi="Times New Roman" w:cs="Times New Roman"/>
        </w:rPr>
      </w:pPr>
      <w:r w:rsidRPr="000646B0">
        <w:rPr>
          <w:rFonts w:ascii="Times New Roman" w:hAnsi="Times New Roman" w:cs="Times New Roman"/>
        </w:rPr>
        <w:t xml:space="preserve">Inadequate maternal zinc levels seem to be uncommon but can affect trophoblastic differentiation and reduce placental weight which implies a suboptimal placental function. </w:t>
      </w:r>
      <w:r w:rsidR="00F13733" w:rsidRPr="000646B0">
        <w:rPr>
          <w:rFonts w:ascii="Times New Roman" w:hAnsi="Times New Roman" w:cs="Times New Roman"/>
        </w:rPr>
        <w:t xml:space="preserve">Zinc </w:t>
      </w:r>
      <w:r w:rsidRPr="000646B0">
        <w:rPr>
          <w:rFonts w:ascii="Times New Roman" w:hAnsi="Times New Roman" w:cs="Times New Roman"/>
        </w:rPr>
        <w:t xml:space="preserve">is </w:t>
      </w:r>
      <w:r w:rsidR="00660034" w:rsidRPr="000646B0">
        <w:rPr>
          <w:rFonts w:ascii="Times New Roman" w:hAnsi="Times New Roman" w:cs="Times New Roman"/>
        </w:rPr>
        <w:t>actively transported t</w:t>
      </w:r>
      <w:r w:rsidRPr="000646B0">
        <w:rPr>
          <w:rFonts w:ascii="Times New Roman" w:hAnsi="Times New Roman" w:cs="Times New Roman"/>
        </w:rPr>
        <w:t>o</w:t>
      </w:r>
      <w:r w:rsidR="00660034" w:rsidRPr="000646B0">
        <w:rPr>
          <w:rFonts w:ascii="Times New Roman" w:hAnsi="Times New Roman" w:cs="Times New Roman"/>
        </w:rPr>
        <w:t xml:space="preserve"> the fetus</w:t>
      </w:r>
      <w:r w:rsidRPr="000646B0">
        <w:rPr>
          <w:rFonts w:ascii="Times New Roman" w:hAnsi="Times New Roman" w:cs="Times New Roman"/>
        </w:rPr>
        <w:t xml:space="preserve"> via zinc transporter 5 and human Znt-like 1 which are expressed on the microvillous membrane of the placenta</w:t>
      </w:r>
      <w:r w:rsidR="009F7423" w:rsidRPr="000646B0">
        <w:rPr>
          <w:rFonts w:ascii="Times New Roman" w:hAnsi="Times New Roman" w:cs="Times New Roman"/>
        </w:rPr>
        <w:t xml:space="preserve">. Endocytosis allows for the uptake of </w:t>
      </w:r>
      <w:r w:rsidR="009F7423" w:rsidRPr="000646B0">
        <w:rPr>
          <w:rFonts w:ascii="Times New Roman" w:hAnsi="Times New Roman" w:cs="Times New Roman"/>
        </w:rPr>
        <w:lastRenderedPageBreak/>
        <w:t>zinc by the placenta to be transported to the fetus but the mechanism are not fully understood (CHECK ZINC TRASNPORT ACROSS BASOLATERLA MEMBRANE AND ENDOTHELIALL FETAL CELLS?)</w:t>
      </w:r>
      <w:r w:rsidRPr="000646B0">
        <w:rPr>
          <w:rFonts w:ascii="Times New Roman" w:hAnsi="Times New Roman" w:cs="Times New Roman"/>
        </w:rPr>
        <w:t xml:space="preserve">. Contrary to transferrin, zinc transporters show a reduced expression in vitro when maternal levels are high due to supplementation, and transporters increase in cases of maternal deficiency to allow for optimal zinc uptake and transport to the fetus. </w:t>
      </w:r>
      <w:r w:rsidR="00531366" w:rsidRPr="000646B0">
        <w:rPr>
          <w:rFonts w:ascii="Times New Roman" w:hAnsi="Times New Roman" w:cs="Times New Roman"/>
        </w:rPr>
        <w:t xml:space="preserve">Interestingly, saturation of the transferrin receptor across the microvillous membrane due to increased transferrin levels causes the employment of zinc transporter ZIP 14 to allow for the uptake of excess transferrin to be stored in the placenta. </w:t>
      </w:r>
      <w:r w:rsidRPr="000646B0">
        <w:rPr>
          <w:rFonts w:ascii="Times New Roman" w:hAnsi="Times New Roman" w:cs="Times New Roman"/>
        </w:rPr>
        <w:t>Recent research showed that maternal exposure to cadmium can</w:t>
      </w:r>
      <w:r w:rsidR="00531366" w:rsidRPr="000646B0">
        <w:rPr>
          <w:rFonts w:ascii="Times New Roman" w:hAnsi="Times New Roman" w:cs="Times New Roman"/>
        </w:rPr>
        <w:t xml:space="preserve"> impair placental zinc transport and limit fetal growth. Fetal zinc needs are higher during early gestation periods.</w:t>
      </w:r>
      <w:r w:rsidR="00A82459" w:rsidRPr="000646B0">
        <w:rPr>
          <w:rFonts w:ascii="Times New Roman" w:hAnsi="Times New Roman" w:cs="Times New Roman"/>
        </w:rPr>
        <w:t xml:space="preserve"> Zinc levels are high</w:t>
      </w:r>
      <w:r w:rsidR="0071063D" w:rsidRPr="000646B0">
        <w:rPr>
          <w:rFonts w:ascii="Times New Roman" w:hAnsi="Times New Roman" w:cs="Times New Roman"/>
        </w:rPr>
        <w:t>e</w:t>
      </w:r>
      <w:r w:rsidR="00A82459" w:rsidRPr="000646B0">
        <w:rPr>
          <w:rFonts w:ascii="Times New Roman" w:hAnsi="Times New Roman" w:cs="Times New Roman"/>
        </w:rPr>
        <w:t xml:space="preserve">r in the fetal circulation than in the maternal circulation. </w:t>
      </w:r>
    </w:p>
    <w:p w14:paraId="298C3D38" w14:textId="77777777" w:rsidR="00660034" w:rsidRPr="000646B0" w:rsidRDefault="00660034" w:rsidP="007D2440">
      <w:pPr>
        <w:rPr>
          <w:rFonts w:ascii="Times New Roman" w:hAnsi="Times New Roman" w:cs="Times New Roman"/>
        </w:rPr>
      </w:pPr>
    </w:p>
    <w:p w14:paraId="1EDE7E6A" w14:textId="168C04B7" w:rsidR="00F13733" w:rsidRPr="000646B0" w:rsidRDefault="008C7384" w:rsidP="007D2440">
      <w:pPr>
        <w:rPr>
          <w:rFonts w:ascii="Times New Roman" w:hAnsi="Times New Roman" w:cs="Times New Roman"/>
        </w:rPr>
      </w:pPr>
      <w:r w:rsidRPr="000646B0">
        <w:rPr>
          <w:rFonts w:ascii="Times New Roman" w:hAnsi="Times New Roman" w:cs="Times New Roman"/>
        </w:rPr>
        <w:t xml:space="preserve">Selenium deficiency can cause drastic pregnancy outcomes like miscarriage. </w:t>
      </w:r>
      <w:r w:rsidR="00660034" w:rsidRPr="000646B0">
        <w:rPr>
          <w:rFonts w:ascii="Times New Roman" w:hAnsi="Times New Roman" w:cs="Times New Roman"/>
        </w:rPr>
        <w:t>The fetus cannot produce selenium and requires constant supply from the maternal circulation to be able to produce selenoproteins. On the placenta, apolipipoprotein E receptor-2 is expressed on the sy</w:t>
      </w:r>
      <w:r w:rsidRPr="000646B0">
        <w:rPr>
          <w:rFonts w:ascii="Times New Roman" w:hAnsi="Times New Roman" w:cs="Times New Roman"/>
        </w:rPr>
        <w:t xml:space="preserve">ncytial membranes and </w:t>
      </w:r>
      <w:r w:rsidR="00A17E3D" w:rsidRPr="000646B0">
        <w:rPr>
          <w:rFonts w:ascii="Times New Roman" w:hAnsi="Times New Roman" w:cs="Times New Roman"/>
        </w:rPr>
        <w:t>allows for the uptake of selenoprotein P via endocytosis</w:t>
      </w:r>
      <w:r w:rsidRPr="000646B0">
        <w:rPr>
          <w:rFonts w:ascii="Times New Roman" w:hAnsi="Times New Roman" w:cs="Times New Roman"/>
        </w:rPr>
        <w:t xml:space="preserve">. It appears that selenium is passively transported into the placenta and to the fetus. It is worthy of mentioning that selenium competes with sulphates to cross that microvillous membrane as they share a common pathway. </w:t>
      </w:r>
      <w:r w:rsidR="00A17E3D" w:rsidRPr="000646B0">
        <w:rPr>
          <w:rFonts w:ascii="Times New Roman" w:hAnsi="Times New Roman" w:cs="Times New Roman"/>
        </w:rPr>
        <w:t>In mice, megalin is expressed in the yolk sac and contributes to the uptake of selenium to the fetus as well (ASK DAVE ABOUT MEGALIN AND CHECK WHAT IT DOES EXACTLY).</w:t>
      </w:r>
    </w:p>
    <w:p w14:paraId="0EBE089F" w14:textId="58A47037" w:rsidR="007D2440" w:rsidRPr="000646B0" w:rsidRDefault="00F13733" w:rsidP="007D2440">
      <w:pPr>
        <w:rPr>
          <w:rFonts w:ascii="Times New Roman" w:hAnsi="Times New Roman" w:cs="Times New Roman"/>
        </w:rPr>
      </w:pPr>
      <w:r w:rsidRPr="000646B0">
        <w:rPr>
          <w:rFonts w:ascii="Times New Roman" w:hAnsi="Times New Roman" w:cs="Times New Roman"/>
        </w:rPr>
        <w:t xml:space="preserve"> </w:t>
      </w:r>
    </w:p>
    <w:p w14:paraId="3032B104" w14:textId="77777777" w:rsidR="00402550" w:rsidRPr="000646B0" w:rsidRDefault="00402550" w:rsidP="00402550">
      <w:pPr>
        <w:rPr>
          <w:rFonts w:ascii="Times New Roman" w:hAnsi="Times New Roman" w:cs="Times New Roman"/>
        </w:rPr>
      </w:pPr>
    </w:p>
    <w:p w14:paraId="7D21AF23" w14:textId="77777777" w:rsidR="00562A8F" w:rsidRPr="000646B0" w:rsidRDefault="00562A8F" w:rsidP="00402550">
      <w:pPr>
        <w:rPr>
          <w:rFonts w:ascii="Times New Roman" w:hAnsi="Times New Roman" w:cs="Times New Roman"/>
        </w:rPr>
      </w:pPr>
    </w:p>
    <w:p w14:paraId="0D834701" w14:textId="2A79A4AB" w:rsidR="00A364B0"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How </w:t>
      </w:r>
      <w:r w:rsidR="005731F9" w:rsidRPr="000646B0">
        <w:rPr>
          <w:rFonts w:ascii="Times New Roman" w:hAnsi="Times New Roman" w:cs="Times New Roman"/>
        </w:rPr>
        <w:t>micro- and macronutrient</w:t>
      </w:r>
      <w:r w:rsidR="00AE0B05" w:rsidRPr="000646B0">
        <w:rPr>
          <w:rFonts w:ascii="Times New Roman" w:hAnsi="Times New Roman" w:cs="Times New Roman"/>
        </w:rPr>
        <w:t xml:space="preserve"> </w:t>
      </w:r>
      <w:r w:rsidR="005731F9" w:rsidRPr="000646B0">
        <w:rPr>
          <w:rFonts w:ascii="Times New Roman" w:hAnsi="Times New Roman" w:cs="Times New Roman"/>
        </w:rPr>
        <w:t xml:space="preserve">placental </w:t>
      </w:r>
      <w:r w:rsidR="00AE0B05" w:rsidRPr="000646B0">
        <w:rPr>
          <w:rFonts w:ascii="Times New Roman" w:hAnsi="Times New Roman" w:cs="Times New Roman"/>
        </w:rPr>
        <w:t>transporters</w:t>
      </w:r>
      <w:r w:rsidR="008A0097" w:rsidRPr="000646B0">
        <w:rPr>
          <w:rFonts w:ascii="Times New Roman" w:hAnsi="Times New Roman" w:cs="Times New Roman"/>
        </w:rPr>
        <w:t xml:space="preserve"> </w:t>
      </w:r>
      <w:r w:rsidRPr="000646B0">
        <w:rPr>
          <w:rFonts w:ascii="Times New Roman" w:hAnsi="Times New Roman" w:cs="Times New Roman"/>
        </w:rPr>
        <w:t>are altered in obesity and how this affects nutrient flux and macronutrient accretion in the fetus</w:t>
      </w:r>
    </w:p>
    <w:p w14:paraId="3B9CB802" w14:textId="77777777" w:rsidR="00402550" w:rsidRPr="000646B0" w:rsidRDefault="00402550" w:rsidP="00402550">
      <w:pPr>
        <w:rPr>
          <w:rFonts w:ascii="Times New Roman" w:hAnsi="Times New Roman" w:cs="Times New Roman"/>
        </w:rPr>
      </w:pPr>
    </w:p>
    <w:p w14:paraId="71E753F3" w14:textId="4ECC1BBE" w:rsidR="00040110" w:rsidRPr="000646B0" w:rsidRDefault="00C042CA" w:rsidP="00402550">
      <w:pPr>
        <w:rPr>
          <w:rFonts w:ascii="Times New Roman" w:hAnsi="Times New Roman" w:cs="Times New Roman"/>
        </w:rPr>
      </w:pPr>
      <w:r w:rsidRPr="000646B0">
        <w:rPr>
          <w:rFonts w:ascii="Times New Roman" w:hAnsi="Times New Roman" w:cs="Times New Roman"/>
        </w:rPr>
        <w:t>Maternal obes</w:t>
      </w:r>
      <w:r w:rsidR="00B72E6E" w:rsidRPr="000646B0">
        <w:rPr>
          <w:rFonts w:ascii="Times New Roman" w:hAnsi="Times New Roman" w:cs="Times New Roman"/>
        </w:rPr>
        <w:t>i</w:t>
      </w:r>
      <w:r w:rsidRPr="000646B0">
        <w:rPr>
          <w:rFonts w:ascii="Times New Roman" w:hAnsi="Times New Roman" w:cs="Times New Roman"/>
        </w:rPr>
        <w:t>ty is considered a risk factor for maternal and offspring health</w:t>
      </w:r>
      <w:r w:rsidR="00B72E6E" w:rsidRPr="000646B0">
        <w:rPr>
          <w:rFonts w:ascii="Times New Roman" w:hAnsi="Times New Roman" w:cs="Times New Roman"/>
        </w:rPr>
        <w:t>. Maternal obesity is usually associated with higher levels of glucose,</w:t>
      </w:r>
      <w:r w:rsidR="00040110" w:rsidRPr="000646B0">
        <w:rPr>
          <w:rFonts w:ascii="Times New Roman" w:hAnsi="Times New Roman" w:cs="Times New Roman"/>
        </w:rPr>
        <w:t xml:space="preserve"> triglycerides,</w:t>
      </w:r>
      <w:r w:rsidR="00B72E6E" w:rsidRPr="000646B0">
        <w:rPr>
          <w:rFonts w:ascii="Times New Roman" w:hAnsi="Times New Roman" w:cs="Times New Roman"/>
        </w:rPr>
        <w:t xml:space="preserve"> insulin, leptin and inflammatory markers but lower adiponectin levels. </w:t>
      </w:r>
      <w:r w:rsidRPr="000646B0">
        <w:rPr>
          <w:rFonts w:ascii="Times New Roman" w:hAnsi="Times New Roman" w:cs="Times New Roman"/>
        </w:rPr>
        <w:t xml:space="preserve"> </w:t>
      </w:r>
      <w:r w:rsidR="00040110" w:rsidRPr="000646B0">
        <w:rPr>
          <w:rFonts w:ascii="Times New Roman" w:hAnsi="Times New Roman" w:cs="Times New Roman"/>
        </w:rPr>
        <w:t xml:space="preserve">Research has been inconsistent regarding placental transport in maternal obesity with conflicting data from human and non-human data. </w:t>
      </w:r>
      <w:r w:rsidR="009F0040" w:rsidRPr="000646B0">
        <w:rPr>
          <w:rFonts w:ascii="Times New Roman" w:hAnsi="Times New Roman" w:cs="Times New Roman"/>
        </w:rPr>
        <w:t xml:space="preserve">Furthermore, the majority of the data has focused on the syncytiotrophoblastic membranes without an emphasis on the fetal endothelial cellular membrane. </w:t>
      </w:r>
      <w:r w:rsidR="00203441" w:rsidRPr="000646B0">
        <w:rPr>
          <w:rFonts w:ascii="Times New Roman" w:hAnsi="Times New Roman" w:cs="Times New Roman"/>
        </w:rPr>
        <w:t xml:space="preserve">In this review, we will focus on </w:t>
      </w:r>
      <w:r w:rsidR="009F0040" w:rsidRPr="000646B0">
        <w:rPr>
          <w:rFonts w:ascii="Times New Roman" w:hAnsi="Times New Roman" w:cs="Times New Roman"/>
        </w:rPr>
        <w:t>recent findings on altered placental transport mechanisms in maternal obesity absent</w:t>
      </w:r>
      <w:r w:rsidR="00203441" w:rsidRPr="000646B0">
        <w:rPr>
          <w:rFonts w:ascii="Times New Roman" w:hAnsi="Times New Roman" w:cs="Times New Roman"/>
        </w:rPr>
        <w:t xml:space="preserve"> of gestational diabetes. </w:t>
      </w:r>
    </w:p>
    <w:p w14:paraId="3B29A803" w14:textId="77777777" w:rsidR="006962C8" w:rsidRPr="000646B0" w:rsidRDefault="006962C8" w:rsidP="00402550">
      <w:pPr>
        <w:rPr>
          <w:rFonts w:ascii="Times New Roman" w:hAnsi="Times New Roman" w:cs="Times New Roman"/>
        </w:rPr>
      </w:pPr>
    </w:p>
    <w:p w14:paraId="4C39DA59" w14:textId="0407D2AB" w:rsidR="006962C8" w:rsidRPr="000646B0" w:rsidRDefault="006962C8" w:rsidP="00402550">
      <w:pPr>
        <w:rPr>
          <w:rFonts w:ascii="Times New Roman" w:hAnsi="Times New Roman" w:cs="Times New Roman"/>
        </w:rPr>
      </w:pPr>
      <w:r w:rsidRPr="000646B0">
        <w:rPr>
          <w:rFonts w:ascii="Times New Roman" w:hAnsi="Times New Roman" w:cs="Times New Roman"/>
          <w:highlight w:val="yellow"/>
        </w:rPr>
        <w:t>Glucose transport in obesity (MOLLY’S PART TO BE ADDED)</w:t>
      </w:r>
      <w:r w:rsidRPr="000646B0">
        <w:rPr>
          <w:rFonts w:ascii="Times New Roman" w:hAnsi="Times New Roman" w:cs="Times New Roman"/>
        </w:rPr>
        <w:t xml:space="preserve"> </w:t>
      </w:r>
    </w:p>
    <w:p w14:paraId="481F5647" w14:textId="77777777" w:rsidR="006962C8" w:rsidRPr="000646B0" w:rsidRDefault="006962C8" w:rsidP="00402550">
      <w:pPr>
        <w:rPr>
          <w:rFonts w:ascii="Times New Roman" w:hAnsi="Times New Roman" w:cs="Times New Roman"/>
        </w:rPr>
      </w:pPr>
    </w:p>
    <w:p w14:paraId="24F8E99F" w14:textId="7C078956" w:rsidR="003C7543" w:rsidRPr="000646B0" w:rsidRDefault="00203441" w:rsidP="003C7543">
      <w:pPr>
        <w:rPr>
          <w:rFonts w:ascii="Times New Roman" w:hAnsi="Times New Roman" w:cs="Times New Roman"/>
        </w:rPr>
      </w:pPr>
      <w:r w:rsidRPr="000646B0">
        <w:rPr>
          <w:rFonts w:ascii="Times New Roman" w:hAnsi="Times New Roman" w:cs="Times New Roman"/>
        </w:rPr>
        <w:t xml:space="preserve">Amino acid transport through the placenta has been the most inconsistent. </w:t>
      </w:r>
      <w:r w:rsidR="006962C8" w:rsidRPr="000646B0">
        <w:rPr>
          <w:rFonts w:ascii="Times New Roman" w:hAnsi="Times New Roman" w:cs="Times New Roman"/>
        </w:rPr>
        <w:t>Amino acid transport system A was shown to have increased activity especially with the expression of SNAT1 and SNAT2 transporters on the microvillous membrane implying an increased</w:t>
      </w:r>
      <w:r w:rsidR="006B04F4" w:rsidRPr="000646B0">
        <w:rPr>
          <w:rFonts w:ascii="Times New Roman" w:hAnsi="Times New Roman" w:cs="Times New Roman"/>
        </w:rPr>
        <w:t xml:space="preserve"> amino acid flux to the fetus, while a</w:t>
      </w:r>
      <w:r w:rsidR="006962C8" w:rsidRPr="000646B0">
        <w:rPr>
          <w:rFonts w:ascii="Times New Roman" w:hAnsi="Times New Roman" w:cs="Times New Roman"/>
        </w:rPr>
        <w:t>mino acid transport system L activity was not altered with maternal obesity</w:t>
      </w:r>
      <w:r w:rsidR="003C7543" w:rsidRPr="000646B0">
        <w:rPr>
          <w:rFonts w:ascii="Times New Roman" w:hAnsi="Times New Roman" w:cs="Times New Roman"/>
        </w:rPr>
        <w:t>. Sex differences may appear with male offspring having increased system A activity compared to females.</w:t>
      </w:r>
      <w:r w:rsidR="00AC2D83" w:rsidRPr="000646B0">
        <w:rPr>
          <w:rFonts w:ascii="Times New Roman" w:hAnsi="Times New Roman" w:cs="Times New Roman"/>
        </w:rPr>
        <w:t xml:space="preserve"> The increased expression of the transporter system can contribute to the birth of macrosomic newborns due to the increased supply of amino acids.</w:t>
      </w:r>
      <w:r w:rsidR="00F36398" w:rsidRPr="000646B0">
        <w:rPr>
          <w:rFonts w:ascii="Times New Roman" w:hAnsi="Times New Roman" w:cs="Times New Roman"/>
        </w:rPr>
        <w:t xml:space="preserve"> Earlier research demonstrated a decrease in term placental amino acid transporter activities in mothers with obesity. </w:t>
      </w:r>
      <w:r w:rsidR="00812E51" w:rsidRPr="000646B0">
        <w:rPr>
          <w:rFonts w:ascii="Times New Roman" w:hAnsi="Times New Roman" w:cs="Times New Roman"/>
        </w:rPr>
        <w:t xml:space="preserve">Most </w:t>
      </w:r>
      <w:r w:rsidR="00812E51" w:rsidRPr="000646B0">
        <w:rPr>
          <w:rFonts w:ascii="Times New Roman" w:hAnsi="Times New Roman" w:cs="Times New Roman"/>
        </w:rPr>
        <w:lastRenderedPageBreak/>
        <w:t xml:space="preserve">current data suggests an </w:t>
      </w:r>
      <w:r w:rsidR="00CE46DA" w:rsidRPr="000646B0">
        <w:rPr>
          <w:rFonts w:ascii="Times New Roman" w:hAnsi="Times New Roman" w:cs="Times New Roman"/>
        </w:rPr>
        <w:t xml:space="preserve">altered amino acid transport but the specific transport </w:t>
      </w:r>
      <w:r w:rsidR="00524060" w:rsidRPr="000646B0">
        <w:rPr>
          <w:rFonts w:ascii="Times New Roman" w:hAnsi="Times New Roman" w:cs="Times New Roman"/>
        </w:rPr>
        <w:t>expressions remain inconclusive.</w:t>
      </w:r>
    </w:p>
    <w:p w14:paraId="386BF82D" w14:textId="77777777" w:rsidR="00DD196A" w:rsidRPr="000646B0" w:rsidRDefault="00DD196A" w:rsidP="003C7543">
      <w:pPr>
        <w:rPr>
          <w:rFonts w:ascii="Times New Roman" w:hAnsi="Times New Roman" w:cs="Times New Roman"/>
        </w:rPr>
      </w:pPr>
    </w:p>
    <w:p w14:paraId="23EE2A2A" w14:textId="16B199AD" w:rsidR="00752B9B" w:rsidRPr="000646B0" w:rsidRDefault="003860D3" w:rsidP="00402550">
      <w:pPr>
        <w:rPr>
          <w:rFonts w:ascii="Times New Roman" w:hAnsi="Times New Roman" w:cs="Times New Roman"/>
        </w:rPr>
      </w:pPr>
      <w:r w:rsidRPr="000646B0">
        <w:rPr>
          <w:rFonts w:ascii="Times New Roman" w:hAnsi="Times New Roman" w:cs="Times New Roman"/>
        </w:rPr>
        <w:t>Fatty</w:t>
      </w:r>
      <w:r w:rsidR="00CE46DA" w:rsidRPr="000646B0">
        <w:rPr>
          <w:rFonts w:ascii="Times New Roman" w:hAnsi="Times New Roman" w:cs="Times New Roman"/>
        </w:rPr>
        <w:t xml:space="preserve"> acid and cholesterol uptake and metabolism were inconsistently altered with maternal obesity. A novel article demonstrated that t</w:t>
      </w:r>
      <w:r w:rsidR="00524060" w:rsidRPr="000646B0">
        <w:rPr>
          <w:rFonts w:ascii="Times New Roman" w:hAnsi="Times New Roman" w:cs="Times New Roman"/>
        </w:rPr>
        <w:t>he expression of fatty acid tra</w:t>
      </w:r>
      <w:r w:rsidR="00CE46DA" w:rsidRPr="000646B0">
        <w:rPr>
          <w:rFonts w:ascii="Times New Roman" w:hAnsi="Times New Roman" w:cs="Times New Roman"/>
        </w:rPr>
        <w:t>n</w:t>
      </w:r>
      <w:r w:rsidR="00524060" w:rsidRPr="000646B0">
        <w:rPr>
          <w:rFonts w:ascii="Times New Roman" w:hAnsi="Times New Roman" w:cs="Times New Roman"/>
        </w:rPr>
        <w:t>s</w:t>
      </w:r>
      <w:r w:rsidR="00CE46DA" w:rsidRPr="000646B0">
        <w:rPr>
          <w:rFonts w:ascii="Times New Roman" w:hAnsi="Times New Roman" w:cs="Times New Roman"/>
        </w:rPr>
        <w:t>porters was signi</w:t>
      </w:r>
      <w:r w:rsidR="00D77CC3" w:rsidRPr="000646B0">
        <w:rPr>
          <w:rFonts w:ascii="Times New Roman" w:hAnsi="Times New Roman" w:cs="Times New Roman"/>
        </w:rPr>
        <w:t xml:space="preserve">ficantly reduced in obese rats. It is worthy to note that recent findings demonstrated an increased fatty acid esterification in the placenta promoted </w:t>
      </w:r>
      <w:r w:rsidR="0074090B" w:rsidRPr="000646B0">
        <w:rPr>
          <w:rFonts w:ascii="Times New Roman" w:hAnsi="Times New Roman" w:cs="Times New Roman"/>
        </w:rPr>
        <w:t xml:space="preserve">whereas mitochondrial fatty acid was downregulated and compensated for by peroxisomal </w:t>
      </w:r>
      <w:r w:rsidR="009940ED" w:rsidRPr="000646B0">
        <w:rPr>
          <w:rFonts w:ascii="Times New Roman" w:hAnsi="Times New Roman" w:cs="Times New Roman"/>
        </w:rPr>
        <w:t xml:space="preserve">oxidation. The increased placental storage of fatty acids was thought to be a protective mechanism to prevent excess fatty acids from crossing the fetal-placental membrane. </w:t>
      </w:r>
      <w:r w:rsidR="0043424B" w:rsidRPr="000646B0">
        <w:rPr>
          <w:rFonts w:ascii="Times New Roman" w:hAnsi="Times New Roman" w:cs="Times New Roman"/>
        </w:rPr>
        <w:t xml:space="preserve">Further studies have found an increase in the expression of </w:t>
      </w:r>
      <w:r w:rsidR="000C22A9" w:rsidRPr="000646B0">
        <w:rPr>
          <w:rFonts w:ascii="Times New Roman" w:hAnsi="Times New Roman" w:cs="Times New Roman"/>
        </w:rPr>
        <w:t xml:space="preserve">CD36 but a decrease in </w:t>
      </w:r>
      <w:r w:rsidR="0043424B" w:rsidRPr="000646B0">
        <w:rPr>
          <w:rFonts w:ascii="Times New Roman" w:hAnsi="Times New Roman" w:cs="Times New Roman"/>
        </w:rPr>
        <w:t>fatty acid transporters inclu</w:t>
      </w:r>
      <w:r w:rsidR="009C1017" w:rsidRPr="000646B0">
        <w:rPr>
          <w:rFonts w:ascii="Times New Roman" w:hAnsi="Times New Roman" w:cs="Times New Roman"/>
        </w:rPr>
        <w:t>ding fatty acid binding protein-</w:t>
      </w:r>
      <w:r w:rsidR="000C22A9" w:rsidRPr="000646B0">
        <w:rPr>
          <w:rFonts w:ascii="Times New Roman" w:hAnsi="Times New Roman" w:cs="Times New Roman"/>
        </w:rPr>
        <w:t xml:space="preserve">4 </w:t>
      </w:r>
      <w:r w:rsidR="009C1017" w:rsidRPr="000646B0">
        <w:rPr>
          <w:rFonts w:ascii="Times New Roman" w:hAnsi="Times New Roman" w:cs="Times New Roman"/>
        </w:rPr>
        <w:t>and endothelial lipase.</w:t>
      </w:r>
      <w:r w:rsidR="0043424B" w:rsidRPr="000646B0">
        <w:rPr>
          <w:rFonts w:ascii="Times New Roman" w:hAnsi="Times New Roman" w:cs="Times New Roman"/>
        </w:rPr>
        <w:t xml:space="preserve"> </w:t>
      </w:r>
      <w:r w:rsidR="00752B9B" w:rsidRPr="000646B0">
        <w:rPr>
          <w:rFonts w:ascii="Times New Roman" w:hAnsi="Times New Roman" w:cs="Times New Roman"/>
        </w:rPr>
        <w:t xml:space="preserve">Emerging evidence shows that </w:t>
      </w:r>
      <w:r w:rsidR="000469A4" w:rsidRPr="000646B0">
        <w:rPr>
          <w:rFonts w:ascii="Times New Roman" w:hAnsi="Times New Roman" w:cs="Times New Roman"/>
        </w:rPr>
        <w:t xml:space="preserve">the fetal endothelial cells have a decreased </w:t>
      </w:r>
      <w:r w:rsidR="009940ED" w:rsidRPr="000646B0">
        <w:rPr>
          <w:rFonts w:ascii="Times New Roman" w:hAnsi="Times New Roman" w:cs="Times New Roman"/>
        </w:rPr>
        <w:t xml:space="preserve">fatty acid </w:t>
      </w:r>
      <w:r w:rsidR="000469A4" w:rsidRPr="000646B0">
        <w:rPr>
          <w:rFonts w:ascii="Times New Roman" w:hAnsi="Times New Roman" w:cs="Times New Roman"/>
        </w:rPr>
        <w:t xml:space="preserve">transporter expression which may indicate that the rate-limiting step of fatty acid transport could be at the fetal side despite an upregulation in transporters at the syncytiotrophoblastic membrane. </w:t>
      </w:r>
    </w:p>
    <w:p w14:paraId="38588604" w14:textId="77777777" w:rsidR="00FC1628" w:rsidRPr="000646B0" w:rsidRDefault="00FC1628" w:rsidP="00402550">
      <w:pPr>
        <w:rPr>
          <w:rFonts w:ascii="Times New Roman" w:hAnsi="Times New Roman" w:cs="Times New Roman"/>
        </w:rPr>
      </w:pPr>
    </w:p>
    <w:p w14:paraId="371A2963" w14:textId="3ECEFFFC" w:rsidR="00FC1628" w:rsidRPr="000646B0" w:rsidRDefault="00FC1628" w:rsidP="00402550">
      <w:pPr>
        <w:rPr>
          <w:rFonts w:ascii="Times New Roman" w:hAnsi="Times New Roman" w:cs="Times New Roman"/>
        </w:rPr>
      </w:pPr>
      <w:r w:rsidRPr="000646B0">
        <w:rPr>
          <w:rFonts w:ascii="Times New Roman" w:hAnsi="Times New Roman" w:cs="Times New Roman"/>
        </w:rPr>
        <w:t>Obesity is often associated with micronutrient deficiency, and thus the maternal circulating levels of micronutrients will determine placental responses. As mentioned earlier, the adaptations to maternal levels of circulating micronutrien</w:t>
      </w:r>
      <w:r w:rsidR="003860D3" w:rsidRPr="000646B0">
        <w:rPr>
          <w:rFonts w:ascii="Times New Roman" w:hAnsi="Times New Roman" w:cs="Times New Roman"/>
        </w:rPr>
        <w:t xml:space="preserve">ts is unique to every nutrient although exact mechanisms remain unclear for the transport of the majority of micronutrients. </w:t>
      </w:r>
    </w:p>
    <w:p w14:paraId="064BF341" w14:textId="64D91E98" w:rsidR="00402550" w:rsidRPr="000646B0" w:rsidRDefault="00402550" w:rsidP="00402550">
      <w:pPr>
        <w:rPr>
          <w:rFonts w:ascii="Times New Roman" w:hAnsi="Times New Roman" w:cs="Times New Roman"/>
        </w:rPr>
      </w:pPr>
    </w:p>
    <w:p w14:paraId="3DB01455" w14:textId="77777777" w:rsidR="00402550" w:rsidRPr="000646B0" w:rsidRDefault="00402550" w:rsidP="00402550">
      <w:pPr>
        <w:rPr>
          <w:rFonts w:ascii="Times New Roman" w:hAnsi="Times New Roman" w:cs="Times New Roman"/>
        </w:rPr>
      </w:pPr>
    </w:p>
    <w:p w14:paraId="501A326B" w14:textId="16F33A1A" w:rsidR="00AE0B05" w:rsidRPr="000646B0" w:rsidRDefault="00350031" w:rsidP="00AC3DB3">
      <w:pPr>
        <w:pStyle w:val="Heading2"/>
        <w:rPr>
          <w:rFonts w:ascii="Times New Roman" w:hAnsi="Times New Roman" w:cs="Times New Roman"/>
        </w:rPr>
      </w:pPr>
      <w:r w:rsidRPr="000646B0">
        <w:rPr>
          <w:rFonts w:ascii="Times New Roman" w:hAnsi="Times New Roman" w:cs="Times New Roman"/>
        </w:rPr>
        <w:t xml:space="preserve">Alterations in </w:t>
      </w:r>
      <w:r w:rsidR="00AE0B05" w:rsidRPr="000646B0">
        <w:rPr>
          <w:rFonts w:ascii="Times New Roman" w:hAnsi="Times New Roman" w:cs="Times New Roman"/>
        </w:rPr>
        <w:t xml:space="preserve">metabolic </w:t>
      </w:r>
      <w:r w:rsidR="009C5CEA" w:rsidRPr="000646B0">
        <w:rPr>
          <w:rFonts w:ascii="Times New Roman" w:hAnsi="Times New Roman" w:cs="Times New Roman"/>
        </w:rPr>
        <w:t xml:space="preserve">and signaling </w:t>
      </w:r>
      <w:r w:rsidR="00AE0B05" w:rsidRPr="000646B0">
        <w:rPr>
          <w:rFonts w:ascii="Times New Roman" w:hAnsi="Times New Roman" w:cs="Times New Roman"/>
        </w:rPr>
        <w:t xml:space="preserve">pathways </w:t>
      </w:r>
      <w:r w:rsidRPr="000646B0">
        <w:rPr>
          <w:rFonts w:ascii="Times New Roman" w:hAnsi="Times New Roman" w:cs="Times New Roman"/>
        </w:rPr>
        <w:t xml:space="preserve">that result in </w:t>
      </w:r>
      <w:r w:rsidR="005731F9" w:rsidRPr="000646B0">
        <w:rPr>
          <w:rFonts w:ascii="Times New Roman" w:hAnsi="Times New Roman" w:cs="Times New Roman"/>
        </w:rPr>
        <w:t xml:space="preserve">altered </w:t>
      </w:r>
      <w:r w:rsidR="00AE0B05" w:rsidRPr="000646B0">
        <w:rPr>
          <w:rFonts w:ascii="Times New Roman" w:hAnsi="Times New Roman" w:cs="Times New Roman"/>
        </w:rPr>
        <w:t>nutrient transport</w:t>
      </w:r>
      <w:r w:rsidRPr="000646B0">
        <w:rPr>
          <w:rFonts w:ascii="Times New Roman" w:hAnsi="Times New Roman" w:cs="Times New Roman"/>
        </w:rPr>
        <w:t xml:space="preserve"> at the placental level</w:t>
      </w:r>
    </w:p>
    <w:p w14:paraId="1A0A7434" w14:textId="77777777" w:rsidR="00254CF5" w:rsidRPr="000646B0" w:rsidRDefault="00254CF5" w:rsidP="00DE5F79">
      <w:pPr>
        <w:rPr>
          <w:rFonts w:ascii="Times New Roman" w:hAnsi="Times New Roman" w:cs="Times New Roman"/>
        </w:rPr>
      </w:pPr>
    </w:p>
    <w:p w14:paraId="5E7B515C" w14:textId="333A230B" w:rsidR="00C40F2A" w:rsidRPr="000646B0" w:rsidRDefault="00C40F2A" w:rsidP="00DE5F79">
      <w:pPr>
        <w:rPr>
          <w:rFonts w:ascii="Times New Roman" w:hAnsi="Times New Roman" w:cs="Times New Roman"/>
        </w:rPr>
      </w:pPr>
      <w:r w:rsidRPr="000646B0">
        <w:rPr>
          <w:rFonts w:ascii="Times New Roman" w:hAnsi="Times New Roman" w:cs="Times New Roman"/>
          <w:highlight w:val="yellow"/>
        </w:rPr>
        <w:t>Glucose transport in obesity (MOLLY’S PART TO BE ADDED)</w:t>
      </w:r>
      <w:r w:rsidRPr="000646B0">
        <w:rPr>
          <w:rFonts w:ascii="Times New Roman" w:hAnsi="Times New Roman" w:cs="Times New Roman"/>
        </w:rPr>
        <w:t xml:space="preserve"> </w:t>
      </w:r>
    </w:p>
    <w:p w14:paraId="3BED18BA" w14:textId="77777777" w:rsidR="00C40F2A" w:rsidRPr="000646B0" w:rsidRDefault="00C40F2A" w:rsidP="00DE5F79">
      <w:pPr>
        <w:rPr>
          <w:rFonts w:ascii="Times New Roman" w:hAnsi="Times New Roman" w:cs="Times New Roman"/>
        </w:rPr>
      </w:pPr>
    </w:p>
    <w:p w14:paraId="777D9055" w14:textId="2FF76B54" w:rsidR="00F36398" w:rsidRPr="000646B0" w:rsidRDefault="00254CF5" w:rsidP="00DE5F79">
      <w:pPr>
        <w:rPr>
          <w:rFonts w:ascii="Times New Roman" w:hAnsi="Times New Roman" w:cs="Times New Roman"/>
        </w:rPr>
      </w:pPr>
      <w:r w:rsidRPr="000646B0">
        <w:rPr>
          <w:rFonts w:ascii="Times New Roman" w:hAnsi="Times New Roman" w:cs="Times New Roman"/>
        </w:rPr>
        <w:t xml:space="preserve">The </w:t>
      </w:r>
      <w:r w:rsidR="00F36398" w:rsidRPr="000646B0">
        <w:rPr>
          <w:rFonts w:ascii="Times New Roman" w:hAnsi="Times New Roman" w:cs="Times New Roman"/>
        </w:rPr>
        <w:t>upregulated amino acid transporters may be attributed to increased metabolic pathways upstream of ami</w:t>
      </w:r>
      <w:r w:rsidR="003A1F6E" w:rsidRPr="000646B0">
        <w:rPr>
          <w:rFonts w:ascii="Times New Roman" w:hAnsi="Times New Roman" w:cs="Times New Roman"/>
        </w:rPr>
        <w:t>no acid uptake like placen</w:t>
      </w:r>
      <w:r w:rsidR="00303862" w:rsidRPr="000646B0">
        <w:rPr>
          <w:rFonts w:ascii="Times New Roman" w:hAnsi="Times New Roman" w:cs="Times New Roman"/>
        </w:rPr>
        <w:t>t</w:t>
      </w:r>
      <w:r w:rsidR="003A1F6E" w:rsidRPr="000646B0">
        <w:rPr>
          <w:rFonts w:ascii="Times New Roman" w:hAnsi="Times New Roman" w:cs="Times New Roman"/>
        </w:rPr>
        <w:t>a</w:t>
      </w:r>
      <w:r w:rsidR="00303862" w:rsidRPr="000646B0">
        <w:rPr>
          <w:rFonts w:ascii="Times New Roman" w:hAnsi="Times New Roman" w:cs="Times New Roman"/>
        </w:rPr>
        <w:t>l</w:t>
      </w:r>
      <w:r w:rsidR="003A1F6E" w:rsidRPr="000646B0">
        <w:rPr>
          <w:rFonts w:ascii="Times New Roman" w:hAnsi="Times New Roman" w:cs="Times New Roman"/>
        </w:rPr>
        <w:t xml:space="preserve"> mechanistic </w:t>
      </w:r>
      <w:r w:rsidR="00F36398" w:rsidRPr="000646B0">
        <w:rPr>
          <w:rFonts w:ascii="Times New Roman" w:hAnsi="Times New Roman" w:cs="Times New Roman"/>
        </w:rPr>
        <w:t>target of rapamycin</w:t>
      </w:r>
      <w:r w:rsidR="00303862" w:rsidRPr="000646B0">
        <w:rPr>
          <w:rFonts w:ascii="Times New Roman" w:hAnsi="Times New Roman" w:cs="Times New Roman"/>
        </w:rPr>
        <w:t xml:space="preserve"> (mTORC)</w:t>
      </w:r>
      <w:r w:rsidR="00F36398" w:rsidRPr="000646B0">
        <w:rPr>
          <w:rFonts w:ascii="Times New Roman" w:hAnsi="Times New Roman" w:cs="Times New Roman"/>
        </w:rPr>
        <w:t>, insulin and insuli</w:t>
      </w:r>
      <w:r w:rsidR="00812E51" w:rsidRPr="000646B0">
        <w:rPr>
          <w:rFonts w:ascii="Times New Roman" w:hAnsi="Times New Roman" w:cs="Times New Roman"/>
        </w:rPr>
        <w:t xml:space="preserve">n-like growth factor, leptin, and adiponectin. </w:t>
      </w:r>
      <w:r w:rsidR="009C1017" w:rsidRPr="000646B0">
        <w:rPr>
          <w:rFonts w:ascii="Times New Roman" w:hAnsi="Times New Roman" w:cs="Times New Roman"/>
        </w:rPr>
        <w:t xml:space="preserve">In lean mothers, adiponectin decreases amino acid uptake especially postprandial and is thought to be a protective mechanism to limit </w:t>
      </w:r>
      <w:r w:rsidR="001D311F" w:rsidRPr="000646B0">
        <w:rPr>
          <w:rFonts w:ascii="Times New Roman" w:hAnsi="Times New Roman" w:cs="Times New Roman"/>
        </w:rPr>
        <w:t>excessive uptake of amino acids to the fetus especially that insulin levels are elevated postprandial. Due to hypoadiponectenemia associated with maternal obesity, this mechanism is altered and the effect of adiponectin on the placenta is reduced.</w:t>
      </w:r>
    </w:p>
    <w:p w14:paraId="36F35F2F" w14:textId="77777777" w:rsidR="00DB63F3" w:rsidRPr="000646B0" w:rsidRDefault="00DB63F3" w:rsidP="00DE5F79">
      <w:pPr>
        <w:rPr>
          <w:rFonts w:ascii="Times New Roman" w:hAnsi="Times New Roman" w:cs="Times New Roman"/>
        </w:rPr>
      </w:pPr>
    </w:p>
    <w:p w14:paraId="4AFE1C12" w14:textId="13BC4761" w:rsidR="0043424B" w:rsidRPr="000646B0" w:rsidRDefault="0043424B" w:rsidP="00DE5F79">
      <w:pPr>
        <w:rPr>
          <w:rFonts w:ascii="Times New Roman" w:hAnsi="Times New Roman" w:cs="Times New Roman"/>
        </w:rPr>
      </w:pPr>
      <w:r w:rsidRPr="000646B0">
        <w:rPr>
          <w:rFonts w:ascii="Times New Roman" w:hAnsi="Times New Roman" w:cs="Times New Roman"/>
        </w:rPr>
        <w:t xml:space="preserve">Maternal </w:t>
      </w:r>
      <w:r w:rsidR="007702B8" w:rsidRPr="000646B0">
        <w:rPr>
          <w:rFonts w:ascii="Times New Roman" w:hAnsi="Times New Roman" w:cs="Times New Roman"/>
        </w:rPr>
        <w:t xml:space="preserve">levels of insulin, adiponectin, leptin, and cytokines due to the inflammatory milieu induced by obesity have a significant role in regulating the downstream </w:t>
      </w:r>
      <w:r w:rsidR="00110BA1">
        <w:rPr>
          <w:rFonts w:ascii="Times New Roman" w:hAnsi="Times New Roman" w:cs="Times New Roman"/>
        </w:rPr>
        <w:t xml:space="preserve">placental </w:t>
      </w:r>
      <w:r w:rsidR="007702B8" w:rsidRPr="000646B0">
        <w:rPr>
          <w:rFonts w:ascii="Times New Roman" w:hAnsi="Times New Roman" w:cs="Times New Roman"/>
        </w:rPr>
        <w:t xml:space="preserve">metabolic pathways of insulin, peroxisome proliferator-activated receptor and mechanistic target of rapamycin. Maternal </w:t>
      </w:r>
      <w:r w:rsidRPr="000646B0">
        <w:rPr>
          <w:rFonts w:ascii="Times New Roman" w:hAnsi="Times New Roman" w:cs="Times New Roman"/>
        </w:rPr>
        <w:t xml:space="preserve">obesity is assumed to directly influence placental </w:t>
      </w:r>
      <w:r w:rsidR="00116708" w:rsidRPr="000646B0">
        <w:rPr>
          <w:rFonts w:ascii="Times New Roman" w:hAnsi="Times New Roman" w:cs="Times New Roman"/>
        </w:rPr>
        <w:t xml:space="preserve">lipid metabolism with evidence suggesting a protective role of the placenta in limiting available fatty acids for fetal supply by esterifying and storing the lipids that cross the microvillous membrane. </w:t>
      </w:r>
      <w:r w:rsidR="009C1017" w:rsidRPr="000646B0">
        <w:rPr>
          <w:rFonts w:ascii="Times New Roman" w:hAnsi="Times New Roman" w:cs="Times New Roman"/>
        </w:rPr>
        <w:t>Alterations in the inflammatory milieu of the mother</w:t>
      </w:r>
      <w:r w:rsidR="00110BA1">
        <w:rPr>
          <w:rFonts w:ascii="Times New Roman" w:hAnsi="Times New Roman" w:cs="Times New Roman"/>
        </w:rPr>
        <w:t>, which is usually elevated due to obesity,</w:t>
      </w:r>
      <w:r w:rsidR="009C1017" w:rsidRPr="000646B0">
        <w:rPr>
          <w:rFonts w:ascii="Times New Roman" w:hAnsi="Times New Roman" w:cs="Times New Roman"/>
        </w:rPr>
        <w:t xml:space="preserve"> is also </w:t>
      </w:r>
      <w:r w:rsidR="007B24BF" w:rsidRPr="000646B0">
        <w:rPr>
          <w:rFonts w:ascii="Times New Roman" w:hAnsi="Times New Roman" w:cs="Times New Roman"/>
        </w:rPr>
        <w:t>thought</w:t>
      </w:r>
      <w:r w:rsidR="00710881" w:rsidRPr="000646B0">
        <w:rPr>
          <w:rFonts w:ascii="Times New Roman" w:hAnsi="Times New Roman" w:cs="Times New Roman"/>
        </w:rPr>
        <w:t xml:space="preserve"> to affect placental function.</w:t>
      </w:r>
    </w:p>
    <w:p w14:paraId="271712C7" w14:textId="77777777" w:rsidR="00F36398" w:rsidRPr="000646B0" w:rsidRDefault="00F36398" w:rsidP="00DE5F79">
      <w:pPr>
        <w:rPr>
          <w:rFonts w:ascii="Times New Roman" w:hAnsi="Times New Roman" w:cs="Times New Roman"/>
        </w:rPr>
      </w:pPr>
    </w:p>
    <w:p w14:paraId="263C09D0" w14:textId="77777777" w:rsidR="000B6895" w:rsidRPr="000646B0" w:rsidRDefault="000B6895" w:rsidP="00AC3DB3">
      <w:pPr>
        <w:pStyle w:val="Heading2"/>
        <w:rPr>
          <w:rFonts w:ascii="Times New Roman" w:hAnsi="Times New Roman" w:cs="Times New Roman"/>
        </w:rPr>
      </w:pPr>
      <w:r w:rsidRPr="000646B0">
        <w:rPr>
          <w:rFonts w:ascii="Times New Roman" w:hAnsi="Times New Roman" w:cs="Times New Roman"/>
        </w:rPr>
        <w:lastRenderedPageBreak/>
        <w:t>Emerging evidence on the role of placenta in determining offspring risk of disease in human and animal models</w:t>
      </w:r>
    </w:p>
    <w:p w14:paraId="6B9AD9E7" w14:textId="77777777" w:rsidR="00966217" w:rsidRPr="000646B0" w:rsidRDefault="00966217" w:rsidP="007702B8">
      <w:pPr>
        <w:rPr>
          <w:rFonts w:ascii="Times New Roman" w:hAnsi="Times New Roman" w:cs="Times New Roman"/>
        </w:rPr>
      </w:pPr>
    </w:p>
    <w:p w14:paraId="69BFB9B3" w14:textId="77777777" w:rsidR="007702B8" w:rsidRPr="000646B0" w:rsidRDefault="007702B8" w:rsidP="007702B8">
      <w:pPr>
        <w:rPr>
          <w:rFonts w:ascii="Times New Roman" w:hAnsi="Times New Roman" w:cs="Times New Roman"/>
        </w:rPr>
      </w:pPr>
      <w:r w:rsidRPr="000646B0">
        <w:rPr>
          <w:rFonts w:ascii="Times New Roman" w:hAnsi="Times New Roman" w:cs="Times New Roman"/>
        </w:rPr>
        <w:t xml:space="preserve">Adiponectin supplementation may prevent the adverse outcomes of maternal obesity on the fetus. </w:t>
      </w:r>
    </w:p>
    <w:p w14:paraId="4D73ACF9" w14:textId="55ED8B63" w:rsidR="007702B8" w:rsidRPr="000646B0" w:rsidRDefault="007702B8" w:rsidP="007702B8">
      <w:pPr>
        <w:rPr>
          <w:rFonts w:ascii="Times New Roman" w:hAnsi="Times New Roman" w:cs="Times New Roman"/>
        </w:rPr>
      </w:pPr>
      <w:r w:rsidRPr="000646B0">
        <w:rPr>
          <w:rFonts w:ascii="Times New Roman" w:hAnsi="Times New Roman" w:cs="Times New Roman"/>
        </w:rPr>
        <w:t xml:space="preserve">Exercise during pregnancy minimized adverse fetal outcomes. </w:t>
      </w:r>
    </w:p>
    <w:p w14:paraId="3B38268C" w14:textId="77777777" w:rsidR="00F36398" w:rsidRPr="000646B0" w:rsidRDefault="00F36398" w:rsidP="00966217">
      <w:pPr>
        <w:pStyle w:val="ListParagraph"/>
        <w:ind w:left="1260"/>
        <w:rPr>
          <w:rFonts w:ascii="Times New Roman" w:hAnsi="Times New Roman" w:cs="Times New Roman"/>
        </w:rPr>
      </w:pPr>
    </w:p>
    <w:p w14:paraId="54176FD5" w14:textId="0D284B02" w:rsidR="00EF304F" w:rsidRPr="000646B0" w:rsidRDefault="00EF304F" w:rsidP="00AC3DB3">
      <w:pPr>
        <w:pStyle w:val="Heading1"/>
        <w:rPr>
          <w:rFonts w:ascii="Times New Roman" w:hAnsi="Times New Roman" w:cs="Times New Roman"/>
        </w:rPr>
      </w:pPr>
      <w:r w:rsidRPr="000646B0">
        <w:rPr>
          <w:rFonts w:ascii="Times New Roman" w:hAnsi="Times New Roman" w:cs="Times New Roman"/>
        </w:rPr>
        <w:t>Future directions</w:t>
      </w:r>
    </w:p>
    <w:p w14:paraId="2D112977" w14:textId="77777777" w:rsidR="00AC3DB3" w:rsidRPr="000646B0" w:rsidRDefault="00AC3DB3" w:rsidP="00AC3DB3">
      <w:pPr>
        <w:rPr>
          <w:rFonts w:ascii="Times New Roman" w:hAnsi="Times New Roman" w:cs="Times New Roman"/>
        </w:rPr>
      </w:pPr>
    </w:p>
    <w:p w14:paraId="67DFBB7B" w14:textId="5B8E96DA" w:rsidR="00EF304F" w:rsidRPr="000646B0" w:rsidRDefault="00A52442" w:rsidP="00E9115C">
      <w:pPr>
        <w:pStyle w:val="Heading2"/>
        <w:rPr>
          <w:rFonts w:ascii="Times New Roman" w:hAnsi="Times New Roman" w:cs="Times New Roman"/>
        </w:rPr>
      </w:pPr>
      <w:r w:rsidRPr="000646B0">
        <w:rPr>
          <w:rFonts w:ascii="Times New Roman" w:hAnsi="Times New Roman" w:cs="Times New Roman"/>
        </w:rPr>
        <w:t>Current gaps in</w:t>
      </w:r>
      <w:r w:rsidR="009351A6" w:rsidRPr="000646B0">
        <w:rPr>
          <w:rFonts w:ascii="Times New Roman" w:hAnsi="Times New Roman" w:cs="Times New Roman"/>
        </w:rPr>
        <w:t xml:space="preserve"> </w:t>
      </w:r>
      <w:r w:rsidRPr="000646B0">
        <w:rPr>
          <w:rFonts w:ascii="Times New Roman" w:hAnsi="Times New Roman" w:cs="Times New Roman"/>
        </w:rPr>
        <w:t xml:space="preserve">our understanding of </w:t>
      </w:r>
      <w:r w:rsidR="00EF304F" w:rsidRPr="000646B0">
        <w:rPr>
          <w:rFonts w:ascii="Times New Roman" w:hAnsi="Times New Roman" w:cs="Times New Roman"/>
        </w:rPr>
        <w:t xml:space="preserve">mechanisms of disrupted placental transport </w:t>
      </w:r>
    </w:p>
    <w:p w14:paraId="7F5AD342" w14:textId="77777777" w:rsidR="006962C8" w:rsidRPr="000646B0" w:rsidRDefault="006962C8" w:rsidP="00E9115C">
      <w:pPr>
        <w:pStyle w:val="Heading2"/>
        <w:rPr>
          <w:rFonts w:ascii="Times New Roman" w:hAnsi="Times New Roman" w:cs="Times New Roman"/>
        </w:rPr>
      </w:pPr>
    </w:p>
    <w:p w14:paraId="53EE6B0E" w14:textId="431DDA8F" w:rsidR="006962C8" w:rsidRPr="000646B0" w:rsidRDefault="006962C8" w:rsidP="006962C8">
      <w:pPr>
        <w:rPr>
          <w:rFonts w:ascii="Times New Roman" w:hAnsi="Times New Roman" w:cs="Times New Roman"/>
        </w:rPr>
      </w:pPr>
      <w:r w:rsidRPr="000646B0">
        <w:rPr>
          <w:rFonts w:ascii="Times New Roman" w:hAnsi="Times New Roman" w:cs="Times New Roman"/>
        </w:rPr>
        <w:t xml:space="preserve">Data from human and rodent models may be similar but mechanistically different especially that the histology of the rodent and human placentas differs along with the differences in transporter expression, gestation period and multiple versus singleton pregnancy. </w:t>
      </w:r>
    </w:p>
    <w:p w14:paraId="00943A3F" w14:textId="2CC3E122" w:rsidR="006962C8" w:rsidRPr="000646B0" w:rsidRDefault="006962C8" w:rsidP="006962C8">
      <w:pPr>
        <w:rPr>
          <w:rFonts w:ascii="Times New Roman" w:hAnsi="Times New Roman" w:cs="Times New Roman"/>
        </w:rPr>
      </w:pPr>
      <w:r w:rsidRPr="000646B0">
        <w:rPr>
          <w:rFonts w:ascii="Times New Roman" w:hAnsi="Times New Roman" w:cs="Times New Roman"/>
        </w:rPr>
        <w:t>Need to assess the flux through endothelial fetal cells since they may be a rate-limiting step</w:t>
      </w:r>
    </w:p>
    <w:p w14:paraId="5A8AF3C4" w14:textId="5E0D5A2F" w:rsidR="006962C8" w:rsidRPr="000646B0" w:rsidRDefault="006962C8" w:rsidP="006962C8">
      <w:pPr>
        <w:rPr>
          <w:rFonts w:ascii="Times New Roman" w:hAnsi="Times New Roman" w:cs="Times New Roman"/>
        </w:rPr>
      </w:pPr>
      <w:r w:rsidRPr="000646B0">
        <w:rPr>
          <w:rFonts w:ascii="Times New Roman" w:hAnsi="Times New Roman" w:cs="Times New Roman"/>
        </w:rPr>
        <w:t xml:space="preserve">An increase in transporters does not necessarily translate to an increase in flux as the last interhemal part is not thoroughly studied to determine guaranteed passage of nutrients and the full functions of the placenta especially under altered gestational conditions like obesity or other complications is not yet fully understood to determine placental </w:t>
      </w:r>
    </w:p>
    <w:p w14:paraId="5A382D08" w14:textId="55B59D43" w:rsidR="009157A3" w:rsidRDefault="009157A3" w:rsidP="006962C8">
      <w:pPr>
        <w:rPr>
          <w:rFonts w:ascii="Times New Roman" w:hAnsi="Times New Roman" w:cs="Times New Roman"/>
        </w:rPr>
      </w:pPr>
      <w:r w:rsidRPr="000646B0">
        <w:rPr>
          <w:rFonts w:ascii="Times New Roman" w:hAnsi="Times New Roman" w:cs="Times New Roman"/>
        </w:rPr>
        <w:t xml:space="preserve">Although umbilical cord nutrient concentrations may resemble </w:t>
      </w:r>
      <w:r w:rsidR="00AD2A53" w:rsidRPr="000646B0">
        <w:rPr>
          <w:rFonts w:ascii="Times New Roman" w:hAnsi="Times New Roman" w:cs="Times New Roman"/>
        </w:rPr>
        <w:t>placental concentrations, understanding the transport and mechanisms by which</w:t>
      </w:r>
      <w:r w:rsidR="00FC4901">
        <w:rPr>
          <w:rFonts w:ascii="Times New Roman" w:hAnsi="Times New Roman" w:cs="Times New Roman"/>
        </w:rPr>
        <w:t xml:space="preserve"> those concentrations are altered</w:t>
      </w:r>
      <w:r w:rsidR="00AD2A53" w:rsidRPr="000646B0">
        <w:rPr>
          <w:rFonts w:ascii="Times New Roman" w:hAnsi="Times New Roman" w:cs="Times New Roman"/>
        </w:rPr>
        <w:t xml:space="preserve"> </w:t>
      </w:r>
      <w:r w:rsidR="00FC4901">
        <w:rPr>
          <w:rFonts w:ascii="Times New Roman" w:hAnsi="Times New Roman" w:cs="Times New Roman"/>
        </w:rPr>
        <w:t>is</w:t>
      </w:r>
      <w:r w:rsidR="00AD2A53" w:rsidRPr="000646B0">
        <w:rPr>
          <w:rFonts w:ascii="Times New Roman" w:hAnsi="Times New Roman" w:cs="Times New Roman"/>
        </w:rPr>
        <w:t xml:space="preserve"> vital to assess impaired transport or metabolism. </w:t>
      </w:r>
    </w:p>
    <w:p w14:paraId="19E6AC47" w14:textId="77777777" w:rsidR="00DB5059" w:rsidRPr="000646B0" w:rsidRDefault="00DB5059" w:rsidP="006962C8">
      <w:pPr>
        <w:rPr>
          <w:rFonts w:ascii="Times New Roman" w:hAnsi="Times New Roman" w:cs="Times New Roman"/>
        </w:rPr>
      </w:pPr>
    </w:p>
    <w:p w14:paraId="65041814" w14:textId="20C4D736" w:rsidR="00EF304F" w:rsidRDefault="003269FB" w:rsidP="00E9115C">
      <w:pPr>
        <w:pStyle w:val="Heading2"/>
        <w:rPr>
          <w:rFonts w:ascii="Times New Roman" w:hAnsi="Times New Roman" w:cs="Times New Roman"/>
        </w:rPr>
      </w:pPr>
      <w:r w:rsidRPr="000646B0">
        <w:rPr>
          <w:rFonts w:ascii="Times New Roman" w:hAnsi="Times New Roman" w:cs="Times New Roman"/>
        </w:rPr>
        <w:t>The effect of placental impaired function on offspring risk of disease</w:t>
      </w:r>
    </w:p>
    <w:p w14:paraId="42BFA6CC" w14:textId="77777777" w:rsidR="005E2FFD" w:rsidRPr="005E2FFD" w:rsidRDefault="005E2FFD" w:rsidP="005E2FFD">
      <w:pPr>
        <w:rPr>
          <w:rFonts w:ascii="Times New Roman" w:hAnsi="Times New Roman" w:cs="Times New Roman"/>
        </w:rPr>
      </w:pPr>
    </w:p>
    <w:p w14:paraId="4D6EC962" w14:textId="1961B6F9" w:rsidR="005E2FFD" w:rsidRPr="005E2FFD" w:rsidRDefault="005E2FFD" w:rsidP="005E2FFD">
      <w:pPr>
        <w:rPr>
          <w:rFonts w:ascii="Times New Roman" w:hAnsi="Times New Roman" w:cs="Times New Roman"/>
        </w:rPr>
      </w:pPr>
      <w:r w:rsidRPr="005E2FFD">
        <w:rPr>
          <w:rFonts w:ascii="Times New Roman" w:hAnsi="Times New Roman" w:cs="Times New Roman"/>
        </w:rPr>
        <w:t xml:space="preserve">Focus </w:t>
      </w:r>
      <w:r w:rsidR="009E1908">
        <w:rPr>
          <w:rFonts w:ascii="Times New Roman" w:hAnsi="Times New Roman" w:cs="Times New Roman"/>
        </w:rPr>
        <w:t>i</w:t>
      </w:r>
      <w:r w:rsidRPr="005E2FFD">
        <w:rPr>
          <w:rFonts w:ascii="Times New Roman" w:hAnsi="Times New Roman" w:cs="Times New Roman"/>
        </w:rPr>
        <w:t xml:space="preserve">n research has been </w:t>
      </w:r>
      <w:r w:rsidR="009E1908">
        <w:rPr>
          <w:rFonts w:ascii="Times New Roman" w:hAnsi="Times New Roman" w:cs="Times New Roman"/>
        </w:rPr>
        <w:t>geared</w:t>
      </w:r>
      <w:r w:rsidRPr="005E2FFD">
        <w:rPr>
          <w:rFonts w:ascii="Times New Roman" w:hAnsi="Times New Roman" w:cs="Times New Roman"/>
        </w:rPr>
        <w:t xml:space="preserve"> towards </w:t>
      </w:r>
      <w:r w:rsidR="009E1908">
        <w:rPr>
          <w:rFonts w:ascii="Times New Roman" w:hAnsi="Times New Roman" w:cs="Times New Roman"/>
        </w:rPr>
        <w:t xml:space="preserve">developmental origins of disease as risk of disease can be determined </w:t>
      </w:r>
      <w:r w:rsidR="00347DF6">
        <w:rPr>
          <w:rFonts w:ascii="Times New Roman" w:hAnsi="Times New Roman" w:cs="Times New Roman"/>
        </w:rPr>
        <w:t xml:space="preserve">in utero and before </w:t>
      </w:r>
      <w:r w:rsidR="009E1908">
        <w:rPr>
          <w:rFonts w:ascii="Times New Roman" w:hAnsi="Times New Roman" w:cs="Times New Roman"/>
        </w:rPr>
        <w:t>implantation.</w:t>
      </w:r>
      <w:r w:rsidR="00347DF6">
        <w:rPr>
          <w:rFonts w:ascii="Times New Roman" w:hAnsi="Times New Roman" w:cs="Times New Roman"/>
        </w:rPr>
        <w:t xml:space="preserve"> </w:t>
      </w:r>
      <w:r w:rsidR="001C798D">
        <w:rPr>
          <w:rFonts w:ascii="Times New Roman" w:hAnsi="Times New Roman" w:cs="Times New Roman"/>
        </w:rPr>
        <w:t xml:space="preserve">In utero, the placenta is the major organ determining the passage of nutrients and oxygen to the fetus. Improper placentation or altered placental transport capacity can have a dire effect on the fetus. In addition to the probability of having inadequate placentation or altered placental function due to yet undetermined causes that may be of fetal or maternal origins, maternal obesity augments the inadequate conditions for the placenta to function normally. Maternal obesity has been associated with  </w:t>
      </w:r>
      <w:r w:rsidR="00266BFB">
        <w:rPr>
          <w:rFonts w:ascii="Times New Roman" w:hAnsi="Times New Roman" w:cs="Times New Roman"/>
        </w:rPr>
        <w:t xml:space="preserve">fetal macrosomia, increased risk of childhood obesity, insulin resistance, type II diabetes </w:t>
      </w:r>
      <w:r w:rsidR="007C76DF">
        <w:rPr>
          <w:rFonts w:ascii="Times New Roman" w:hAnsi="Times New Roman" w:cs="Times New Roman"/>
        </w:rPr>
        <w:t xml:space="preserve">, increased fetal adiposity, </w:t>
      </w:r>
      <w:r w:rsidR="00266BFB">
        <w:rPr>
          <w:rFonts w:ascii="Times New Roman" w:hAnsi="Times New Roman" w:cs="Times New Roman"/>
        </w:rPr>
        <w:t xml:space="preserve">and other complications. Hence, the placenta is thought to be a crucial organ, despite its short lifespan, in determining fetal outcomes, and it is influenced directly by fetal </w:t>
      </w:r>
      <w:r w:rsidR="007C76DF">
        <w:rPr>
          <w:rFonts w:ascii="Times New Roman" w:hAnsi="Times New Roman" w:cs="Times New Roman"/>
        </w:rPr>
        <w:t>nutrient needs</w:t>
      </w:r>
      <w:r w:rsidR="00266BFB">
        <w:rPr>
          <w:rFonts w:ascii="Times New Roman" w:hAnsi="Times New Roman" w:cs="Times New Roman"/>
        </w:rPr>
        <w:t xml:space="preserve"> and maternal supply</w:t>
      </w:r>
      <w:r w:rsidR="007C76DF">
        <w:rPr>
          <w:rFonts w:ascii="Times New Roman" w:hAnsi="Times New Roman" w:cs="Times New Roman"/>
        </w:rPr>
        <w:t xml:space="preserve"> with altered functions when the needs and supply are nonsynchronous. </w:t>
      </w:r>
    </w:p>
    <w:p w14:paraId="19FAE660" w14:textId="77777777" w:rsidR="00E9115C" w:rsidRPr="000646B0" w:rsidRDefault="00E9115C" w:rsidP="00E9115C">
      <w:pPr>
        <w:rPr>
          <w:rFonts w:ascii="Times New Roman" w:hAnsi="Times New Roman" w:cs="Times New Roman"/>
        </w:rPr>
      </w:pPr>
    </w:p>
    <w:p w14:paraId="4964B50F" w14:textId="77777777" w:rsidR="00E9115C" w:rsidRPr="000646B0" w:rsidRDefault="00E9115C" w:rsidP="00E9115C">
      <w:pPr>
        <w:rPr>
          <w:rFonts w:ascii="Times New Roman" w:hAnsi="Times New Roman" w:cs="Times New Roman"/>
        </w:rPr>
      </w:pPr>
    </w:p>
    <w:p w14:paraId="6BF6D0AC" w14:textId="182A9F6F" w:rsidR="00350031" w:rsidRPr="000646B0" w:rsidRDefault="00350031" w:rsidP="00E9115C">
      <w:pPr>
        <w:pStyle w:val="Heading2"/>
        <w:rPr>
          <w:rFonts w:ascii="Times New Roman" w:hAnsi="Times New Roman" w:cs="Times New Roman"/>
        </w:rPr>
      </w:pPr>
      <w:r w:rsidRPr="000646B0">
        <w:rPr>
          <w:rFonts w:ascii="Times New Roman" w:hAnsi="Times New Roman" w:cs="Times New Roman"/>
        </w:rPr>
        <w:t>Discussing the mechanisms by which altered transport could affect susceptibility to chronic disease in the offspring</w:t>
      </w:r>
    </w:p>
    <w:p w14:paraId="3782E587" w14:textId="77777777" w:rsidR="00E9115C" w:rsidRPr="000646B0" w:rsidRDefault="00E9115C" w:rsidP="00E9115C">
      <w:pPr>
        <w:rPr>
          <w:rFonts w:ascii="Times New Roman" w:hAnsi="Times New Roman" w:cs="Times New Roman"/>
        </w:rPr>
      </w:pPr>
    </w:p>
    <w:p w14:paraId="33AC4728" w14:textId="61C2D332" w:rsidR="00E9115C" w:rsidRDefault="007C76DF" w:rsidP="00E9115C">
      <w:pPr>
        <w:rPr>
          <w:rFonts w:ascii="Times New Roman" w:hAnsi="Times New Roman" w:cs="Times New Roman"/>
        </w:rPr>
      </w:pPr>
      <w:r>
        <w:rPr>
          <w:rFonts w:ascii="Times New Roman" w:hAnsi="Times New Roman" w:cs="Times New Roman"/>
        </w:rPr>
        <w:t xml:space="preserve">There has been a lot of focus on the mTORC pathway as it is a key activator in multiple pathways including glucose, amino acids and lipid metabolism. mTORC’s sensitivity to leptin and insulin has given it a lot of attention especially in maternal obesity where hyperinsulinemia </w:t>
      </w:r>
      <w:r>
        <w:rPr>
          <w:rFonts w:ascii="Times New Roman" w:hAnsi="Times New Roman" w:cs="Times New Roman"/>
        </w:rPr>
        <w:lastRenderedPageBreak/>
        <w:t xml:space="preserve">and hyperleptinemia are usually expected. The altered activity of mTORC directly influences the metabolism and uptake of nutrients </w:t>
      </w:r>
      <w:bookmarkStart w:id="0" w:name="_GoBack"/>
      <w:bookmarkEnd w:id="0"/>
    </w:p>
    <w:p w14:paraId="40D54D2A" w14:textId="51FE152E" w:rsidR="007C76DF" w:rsidRPr="000646B0" w:rsidRDefault="007C76DF" w:rsidP="00E9115C">
      <w:pPr>
        <w:rPr>
          <w:rFonts w:ascii="Times New Roman" w:hAnsi="Times New Roman" w:cs="Times New Roman"/>
        </w:rPr>
      </w:pPr>
      <w:r>
        <w:rPr>
          <w:rFonts w:ascii="Times New Roman" w:hAnsi="Times New Roman" w:cs="Times New Roman"/>
        </w:rPr>
        <w:t xml:space="preserve">Some research has also </w:t>
      </w:r>
    </w:p>
    <w:p w14:paraId="0EE46342" w14:textId="00DFD980" w:rsidR="000B6895" w:rsidRPr="000646B0" w:rsidRDefault="00827720" w:rsidP="00E9115C">
      <w:pPr>
        <w:pStyle w:val="Heading1"/>
        <w:rPr>
          <w:rFonts w:ascii="Times New Roman" w:hAnsi="Times New Roman" w:cs="Times New Roman"/>
        </w:rPr>
      </w:pPr>
      <w:r w:rsidRPr="000646B0">
        <w:rPr>
          <w:rFonts w:ascii="Times New Roman" w:hAnsi="Times New Roman" w:cs="Times New Roman"/>
        </w:rPr>
        <w:t>References</w:t>
      </w:r>
    </w:p>
    <w:p w14:paraId="6AC08FCC" w14:textId="77777777" w:rsidR="000B6895" w:rsidRPr="000646B0" w:rsidRDefault="000B6895" w:rsidP="000B6895">
      <w:pPr>
        <w:rPr>
          <w:rFonts w:ascii="Times New Roman" w:hAnsi="Times New Roman" w:cs="Times New Roman"/>
        </w:rPr>
      </w:pPr>
    </w:p>
    <w:p w14:paraId="1BDABEB1" w14:textId="2FC37D22" w:rsidR="0041189B" w:rsidRPr="000646B0" w:rsidRDefault="00C70301"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hAnsi="Times New Roman" w:cs="Times New Roman"/>
        </w:rPr>
        <w:fldChar w:fldCharType="begin" w:fldLock="1"/>
      </w:r>
      <w:r w:rsidRPr="000646B0">
        <w:rPr>
          <w:rFonts w:ascii="Times New Roman" w:hAnsi="Times New Roman" w:cs="Times New Roman"/>
        </w:rPr>
        <w:instrText xml:space="preserve">ADDIN Mendeley Bibliography CSL_BIBLIOGRAPHY </w:instrText>
      </w:r>
      <w:r w:rsidRPr="000646B0">
        <w:rPr>
          <w:rFonts w:ascii="Times New Roman" w:hAnsi="Times New Roman" w:cs="Times New Roman"/>
        </w:rPr>
        <w:fldChar w:fldCharType="separate"/>
      </w:r>
      <w:r w:rsidR="0041189B" w:rsidRPr="000646B0">
        <w:rPr>
          <w:rFonts w:ascii="Times New Roman" w:eastAsia="Times New Roman" w:hAnsi="Times New Roman" w:cs="Times New Roman"/>
          <w:noProof/>
        </w:rPr>
        <w:t>Branum AM, Kirmeyer SE &amp; Gregory ECW (2014). National Vital Statistics Reports Prepregnancy Body Mass Index by Maternal Characteristics and State: Data From the Birth Certificate, 2014. Available at: https://www.cdc.gov/nchs/data/nvsr/nvsr65/nvsr65_06.pdf [Accessed December 8, 2017].</w:t>
      </w:r>
    </w:p>
    <w:p w14:paraId="31D25F79"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Catalano PM, Presley L, Minium J &amp; Hauguel-de Mouzon S (2009). Fetuses of Obese Mothers Develop Insulin Resistance in Utero. </w:t>
      </w:r>
      <w:r w:rsidRPr="000646B0">
        <w:rPr>
          <w:rFonts w:ascii="Times New Roman" w:eastAsia="Times New Roman" w:hAnsi="Times New Roman" w:cs="Times New Roman"/>
          <w:i/>
          <w:iCs/>
          <w:noProof/>
        </w:rPr>
        <w:t>Diabetes Care</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32,</w:t>
      </w:r>
      <w:r w:rsidRPr="000646B0">
        <w:rPr>
          <w:rFonts w:ascii="Times New Roman" w:eastAsia="Times New Roman" w:hAnsi="Times New Roman" w:cs="Times New Roman"/>
          <w:noProof/>
        </w:rPr>
        <w:t xml:space="preserve"> 1076–1080.</w:t>
      </w:r>
    </w:p>
    <w:p w14:paraId="6EA57042"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Flegal KM, Kruszon-Moran D, Carroll MD, Fryar CD &amp; Ogden CL (2016). Trends in Obesity Among Adults in the United States, 2005 to 2014. </w:t>
      </w:r>
      <w:r w:rsidRPr="000646B0">
        <w:rPr>
          <w:rFonts w:ascii="Times New Roman" w:eastAsia="Times New Roman" w:hAnsi="Times New Roman" w:cs="Times New Roman"/>
          <w:i/>
          <w:iCs/>
          <w:noProof/>
        </w:rPr>
        <w:t>JAMA</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315,</w:t>
      </w:r>
      <w:r w:rsidRPr="000646B0">
        <w:rPr>
          <w:rFonts w:ascii="Times New Roman" w:eastAsia="Times New Roman" w:hAnsi="Times New Roman" w:cs="Times New Roman"/>
          <w:noProof/>
        </w:rPr>
        <w:t xml:space="preserve"> 2284.</w:t>
      </w:r>
    </w:p>
    <w:p w14:paraId="5BD082DE"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Gude NM, Roberts CT, Kalionis B &amp; King RG (2004). Growth and function of the normal human placenta. </w:t>
      </w:r>
      <w:r w:rsidRPr="000646B0">
        <w:rPr>
          <w:rFonts w:ascii="Times New Roman" w:eastAsia="Times New Roman" w:hAnsi="Times New Roman" w:cs="Times New Roman"/>
          <w:i/>
          <w:iCs/>
          <w:noProof/>
        </w:rPr>
        <w:t>Thromb Res</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114,</w:t>
      </w:r>
      <w:r w:rsidRPr="000646B0">
        <w:rPr>
          <w:rFonts w:ascii="Times New Roman" w:eastAsia="Times New Roman" w:hAnsi="Times New Roman" w:cs="Times New Roman"/>
          <w:noProof/>
        </w:rPr>
        <w:t xml:space="preserve"> 397–407.</w:t>
      </w:r>
    </w:p>
    <w:p w14:paraId="69397841"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Hales CM, Carroll MD, Fryar CD &amp; Ogden CL (2015). Prevalence of Obesity Among Adults and Youth: United States, 2015–2016 Key findings Data from the National Health and Nutrition Examination Survey. Available at: https://www.cdc.gov/nchs/data/databriefs/db288.pdf [Accessed December 8, 2017].</w:t>
      </w:r>
    </w:p>
    <w:p w14:paraId="5CC74E3F"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Mingrone G, Manco M, Mora MEV, Guidone C, Iaconelli A, Gniuli D, Leccesi L, Chiellini C &amp; Ghirlanda G (2008). Influence of maternal obesity on insulin sensitivity and secretion in offspring. </w:t>
      </w:r>
      <w:r w:rsidRPr="000646B0">
        <w:rPr>
          <w:rFonts w:ascii="Times New Roman" w:eastAsia="Times New Roman" w:hAnsi="Times New Roman" w:cs="Times New Roman"/>
          <w:i/>
          <w:iCs/>
          <w:noProof/>
        </w:rPr>
        <w:t>Diabetes Care</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31,</w:t>
      </w:r>
      <w:r w:rsidRPr="000646B0">
        <w:rPr>
          <w:rFonts w:ascii="Times New Roman" w:eastAsia="Times New Roman" w:hAnsi="Times New Roman" w:cs="Times New Roman"/>
          <w:noProof/>
        </w:rPr>
        <w:t xml:space="preserve"> 1872–1876.</w:t>
      </w:r>
    </w:p>
    <w:p w14:paraId="6511B1A8"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O’Reilly JR &amp; Reynolds RM (2013). The risk of maternal obesity to the long-term health of the offspring. </w:t>
      </w:r>
      <w:r w:rsidRPr="000646B0">
        <w:rPr>
          <w:rFonts w:ascii="Times New Roman" w:eastAsia="Times New Roman" w:hAnsi="Times New Roman" w:cs="Times New Roman"/>
          <w:i/>
          <w:iCs/>
          <w:noProof/>
        </w:rPr>
        <w:t>Clin Endocrinol (Oxf)</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78,</w:t>
      </w:r>
      <w:r w:rsidRPr="000646B0">
        <w:rPr>
          <w:rFonts w:ascii="Times New Roman" w:eastAsia="Times New Roman" w:hAnsi="Times New Roman" w:cs="Times New Roman"/>
          <w:noProof/>
        </w:rPr>
        <w:t xml:space="preserve"> 9–16.</w:t>
      </w:r>
    </w:p>
    <w:p w14:paraId="72D97403" w14:textId="77777777" w:rsidR="0041189B" w:rsidRPr="000646B0" w:rsidRDefault="0041189B" w:rsidP="0041189B">
      <w:pPr>
        <w:widowControl w:val="0"/>
        <w:autoSpaceDE w:val="0"/>
        <w:autoSpaceDN w:val="0"/>
        <w:adjustRightInd w:val="0"/>
        <w:ind w:left="480" w:hanging="480"/>
        <w:rPr>
          <w:rFonts w:ascii="Times New Roman" w:eastAsia="Times New Roman" w:hAnsi="Times New Roman" w:cs="Times New Roman"/>
          <w:noProof/>
        </w:rPr>
      </w:pPr>
      <w:r w:rsidRPr="000646B0">
        <w:rPr>
          <w:rFonts w:ascii="Times New Roman" w:eastAsia="Times New Roman" w:hAnsi="Times New Roman" w:cs="Times New Roman"/>
          <w:noProof/>
        </w:rPr>
        <w:t xml:space="preserve">Samuelsson A-M, Matthews PA, Argenton M, Christie MR, McConnell JM, Jansen EHJM, Piersma AH, Ozanne SE, Twinn DF, Remacle C, Rowlerson A, Poston L &amp; Taylor PD (2008). Diet-Induced Obesity in Female Mice Leads to Offspring Hyperphagia, Adiposity, Hypertension, and Insulin Resistance: A Novel Murine Model of Developmental Programming. </w:t>
      </w:r>
      <w:r w:rsidRPr="000646B0">
        <w:rPr>
          <w:rFonts w:ascii="Times New Roman" w:eastAsia="Times New Roman" w:hAnsi="Times New Roman" w:cs="Times New Roman"/>
          <w:i/>
          <w:iCs/>
          <w:noProof/>
        </w:rPr>
        <w:t>Hypertension</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51,</w:t>
      </w:r>
      <w:r w:rsidRPr="000646B0">
        <w:rPr>
          <w:rFonts w:ascii="Times New Roman" w:eastAsia="Times New Roman" w:hAnsi="Times New Roman" w:cs="Times New Roman"/>
          <w:noProof/>
        </w:rPr>
        <w:t xml:space="preserve"> 383–392.</w:t>
      </w:r>
    </w:p>
    <w:p w14:paraId="1B448C35" w14:textId="77777777" w:rsidR="0041189B" w:rsidRPr="000646B0" w:rsidRDefault="0041189B" w:rsidP="0041189B">
      <w:pPr>
        <w:widowControl w:val="0"/>
        <w:autoSpaceDE w:val="0"/>
        <w:autoSpaceDN w:val="0"/>
        <w:adjustRightInd w:val="0"/>
        <w:ind w:left="480" w:hanging="480"/>
        <w:rPr>
          <w:rFonts w:ascii="Times New Roman" w:hAnsi="Times New Roman" w:cs="Times New Roman"/>
          <w:noProof/>
        </w:rPr>
      </w:pPr>
      <w:r w:rsidRPr="000646B0">
        <w:rPr>
          <w:rFonts w:ascii="Times New Roman" w:eastAsia="Times New Roman" w:hAnsi="Times New Roman" w:cs="Times New Roman"/>
          <w:noProof/>
        </w:rPr>
        <w:t xml:space="preserve">Sebire N, Jolly M, Harris J, Wadsworth J, Joffe M, Beard R, Regan L &amp; Robinson S (2001). Maternal obesity and pregnancy outcome: a study of 287 213 pregnancies in London. </w:t>
      </w:r>
      <w:r w:rsidRPr="000646B0">
        <w:rPr>
          <w:rFonts w:ascii="Times New Roman" w:eastAsia="Times New Roman" w:hAnsi="Times New Roman" w:cs="Times New Roman"/>
          <w:i/>
          <w:iCs/>
          <w:noProof/>
        </w:rPr>
        <w:t>Int J Obes</w:t>
      </w:r>
      <w:r w:rsidRPr="000646B0">
        <w:rPr>
          <w:rFonts w:ascii="Times New Roman" w:eastAsia="Times New Roman" w:hAnsi="Times New Roman" w:cs="Times New Roman"/>
          <w:noProof/>
        </w:rPr>
        <w:t xml:space="preserve"> </w:t>
      </w:r>
      <w:r w:rsidRPr="000646B0">
        <w:rPr>
          <w:rFonts w:ascii="Times New Roman" w:eastAsia="Times New Roman" w:hAnsi="Times New Roman" w:cs="Times New Roman"/>
          <w:b/>
          <w:bCs/>
          <w:noProof/>
        </w:rPr>
        <w:t>25,</w:t>
      </w:r>
      <w:r w:rsidRPr="000646B0">
        <w:rPr>
          <w:rFonts w:ascii="Times New Roman" w:eastAsia="Times New Roman" w:hAnsi="Times New Roman" w:cs="Times New Roman"/>
          <w:noProof/>
        </w:rPr>
        <w:t xml:space="preserve"> 1175–1182.</w:t>
      </w:r>
    </w:p>
    <w:p w14:paraId="75A1C8DA" w14:textId="6DE40878" w:rsidR="00EB23A7" w:rsidRPr="000646B0" w:rsidRDefault="00C70301" w:rsidP="0041189B">
      <w:pPr>
        <w:widowControl w:val="0"/>
        <w:autoSpaceDE w:val="0"/>
        <w:autoSpaceDN w:val="0"/>
        <w:adjustRightInd w:val="0"/>
        <w:ind w:left="480" w:hanging="480"/>
        <w:rPr>
          <w:rFonts w:ascii="Times New Roman" w:hAnsi="Times New Roman" w:cs="Times New Roman"/>
        </w:rPr>
      </w:pPr>
      <w:r w:rsidRPr="000646B0">
        <w:rPr>
          <w:rFonts w:ascii="Times New Roman" w:hAnsi="Times New Roman" w:cs="Times New Roman"/>
        </w:rPr>
        <w:fldChar w:fldCharType="end"/>
      </w:r>
    </w:p>
    <w:p w14:paraId="115E21A4" w14:textId="77777777" w:rsidR="000646B0" w:rsidRPr="000646B0" w:rsidRDefault="000646B0">
      <w:pPr>
        <w:widowControl w:val="0"/>
        <w:autoSpaceDE w:val="0"/>
        <w:autoSpaceDN w:val="0"/>
        <w:adjustRightInd w:val="0"/>
        <w:ind w:left="480" w:hanging="480"/>
        <w:rPr>
          <w:rFonts w:ascii="Times New Roman" w:hAnsi="Times New Roman" w:cs="Times New Roman"/>
        </w:rPr>
      </w:pPr>
    </w:p>
    <w:sectPr w:rsidR="000646B0" w:rsidRPr="000646B0" w:rsidSect="0021219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EF6AC" w14:textId="77777777" w:rsidR="00D800AE" w:rsidRDefault="00D800AE" w:rsidP="00EB23A7">
      <w:r>
        <w:separator/>
      </w:r>
    </w:p>
  </w:endnote>
  <w:endnote w:type="continuationSeparator" w:id="0">
    <w:p w14:paraId="479AAF32" w14:textId="77777777" w:rsidR="00D800AE" w:rsidRDefault="00D800AE" w:rsidP="00EB23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79365" w14:textId="77777777" w:rsidR="00D800AE" w:rsidRDefault="00D800AE" w:rsidP="00EB23A7">
      <w:r>
        <w:separator/>
      </w:r>
    </w:p>
  </w:footnote>
  <w:footnote w:type="continuationSeparator" w:id="0">
    <w:p w14:paraId="7AF838AE" w14:textId="77777777" w:rsidR="00D800AE" w:rsidRDefault="00D800AE" w:rsidP="00EB23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64E01"/>
    <w:multiLevelType w:val="hybridMultilevel"/>
    <w:tmpl w:val="71040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C3168"/>
    <w:multiLevelType w:val="hybridMultilevel"/>
    <w:tmpl w:val="037E3250"/>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CB63BA"/>
    <w:multiLevelType w:val="hybridMultilevel"/>
    <w:tmpl w:val="234EC67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3C3B62A5"/>
    <w:multiLevelType w:val="hybridMultilevel"/>
    <w:tmpl w:val="60EE03F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3EB328B0"/>
    <w:multiLevelType w:val="hybridMultilevel"/>
    <w:tmpl w:val="444684C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15:restartNumberingAfterBreak="0">
    <w:nsid w:val="41290799"/>
    <w:multiLevelType w:val="hybridMultilevel"/>
    <w:tmpl w:val="BBA2CB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9B61FE0"/>
    <w:multiLevelType w:val="hybridMultilevel"/>
    <w:tmpl w:val="C6B20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3A5B4A"/>
    <w:multiLevelType w:val="hybridMultilevel"/>
    <w:tmpl w:val="684A8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B5E14"/>
    <w:multiLevelType w:val="hybridMultilevel"/>
    <w:tmpl w:val="D49869A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6B877B17"/>
    <w:multiLevelType w:val="hybridMultilevel"/>
    <w:tmpl w:val="082CFB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B3C6FD9"/>
    <w:multiLevelType w:val="hybridMultilevel"/>
    <w:tmpl w:val="4B067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9"/>
  </w:num>
  <w:num w:numId="3">
    <w:abstractNumId w:val="10"/>
  </w:num>
  <w:num w:numId="4">
    <w:abstractNumId w:val="3"/>
  </w:num>
  <w:num w:numId="5">
    <w:abstractNumId w:val="8"/>
  </w:num>
  <w:num w:numId="6">
    <w:abstractNumId w:val="5"/>
  </w:num>
  <w:num w:numId="7">
    <w:abstractNumId w:val="4"/>
  </w:num>
  <w:num w:numId="8">
    <w:abstractNumId w:val="2"/>
  </w:num>
  <w:num w:numId="9">
    <w:abstractNumId w:val="7"/>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10B9"/>
    <w:rsid w:val="00010006"/>
    <w:rsid w:val="00016081"/>
    <w:rsid w:val="0003005E"/>
    <w:rsid w:val="00040110"/>
    <w:rsid w:val="000469A4"/>
    <w:rsid w:val="000646B0"/>
    <w:rsid w:val="0008628B"/>
    <w:rsid w:val="00087312"/>
    <w:rsid w:val="0008752F"/>
    <w:rsid w:val="00097A88"/>
    <w:rsid w:val="000B1CD1"/>
    <w:rsid w:val="000B29C8"/>
    <w:rsid w:val="000B31BE"/>
    <w:rsid w:val="000B3494"/>
    <w:rsid w:val="000B65F1"/>
    <w:rsid w:val="000B6895"/>
    <w:rsid w:val="000C22A9"/>
    <w:rsid w:val="000C5574"/>
    <w:rsid w:val="000E06F5"/>
    <w:rsid w:val="000E2AB7"/>
    <w:rsid w:val="000E558C"/>
    <w:rsid w:val="0010183D"/>
    <w:rsid w:val="0010268A"/>
    <w:rsid w:val="00105617"/>
    <w:rsid w:val="00110BA1"/>
    <w:rsid w:val="00112D59"/>
    <w:rsid w:val="00116708"/>
    <w:rsid w:val="0012414D"/>
    <w:rsid w:val="00125A67"/>
    <w:rsid w:val="00132B8F"/>
    <w:rsid w:val="00134C0B"/>
    <w:rsid w:val="001400E9"/>
    <w:rsid w:val="00142744"/>
    <w:rsid w:val="00157B1C"/>
    <w:rsid w:val="00162404"/>
    <w:rsid w:val="001635DE"/>
    <w:rsid w:val="001661F3"/>
    <w:rsid w:val="0017738A"/>
    <w:rsid w:val="001826DB"/>
    <w:rsid w:val="00183C12"/>
    <w:rsid w:val="001852AE"/>
    <w:rsid w:val="00187860"/>
    <w:rsid w:val="00194B48"/>
    <w:rsid w:val="001958B1"/>
    <w:rsid w:val="001B42EB"/>
    <w:rsid w:val="001C1C5D"/>
    <w:rsid w:val="001C798D"/>
    <w:rsid w:val="001D311F"/>
    <w:rsid w:val="001D5EC4"/>
    <w:rsid w:val="001E08B4"/>
    <w:rsid w:val="001E16D8"/>
    <w:rsid w:val="001E2B31"/>
    <w:rsid w:val="001E6E12"/>
    <w:rsid w:val="001E7798"/>
    <w:rsid w:val="001F0C35"/>
    <w:rsid w:val="001F0C9C"/>
    <w:rsid w:val="001F2B19"/>
    <w:rsid w:val="001F33D1"/>
    <w:rsid w:val="00200B1A"/>
    <w:rsid w:val="00203036"/>
    <w:rsid w:val="00203441"/>
    <w:rsid w:val="00205CC6"/>
    <w:rsid w:val="00205ECF"/>
    <w:rsid w:val="002076A5"/>
    <w:rsid w:val="002117A7"/>
    <w:rsid w:val="00212190"/>
    <w:rsid w:val="00223ABA"/>
    <w:rsid w:val="002270E0"/>
    <w:rsid w:val="002437F6"/>
    <w:rsid w:val="00244B9B"/>
    <w:rsid w:val="00254CF5"/>
    <w:rsid w:val="0026269E"/>
    <w:rsid w:val="00263BF5"/>
    <w:rsid w:val="00266BFB"/>
    <w:rsid w:val="00275026"/>
    <w:rsid w:val="00275911"/>
    <w:rsid w:val="00276386"/>
    <w:rsid w:val="00283AEF"/>
    <w:rsid w:val="00286362"/>
    <w:rsid w:val="002902DE"/>
    <w:rsid w:val="00295E37"/>
    <w:rsid w:val="002A703D"/>
    <w:rsid w:val="002B32E4"/>
    <w:rsid w:val="002B4EE9"/>
    <w:rsid w:val="002B6E61"/>
    <w:rsid w:val="002C3AB4"/>
    <w:rsid w:val="002C7CF4"/>
    <w:rsid w:val="002D619E"/>
    <w:rsid w:val="002D7478"/>
    <w:rsid w:val="002F58D8"/>
    <w:rsid w:val="002F592E"/>
    <w:rsid w:val="003035B0"/>
    <w:rsid w:val="00303862"/>
    <w:rsid w:val="00307522"/>
    <w:rsid w:val="00307915"/>
    <w:rsid w:val="00317AA4"/>
    <w:rsid w:val="00320F4E"/>
    <w:rsid w:val="00323D4B"/>
    <w:rsid w:val="003269FB"/>
    <w:rsid w:val="00332AED"/>
    <w:rsid w:val="00335D66"/>
    <w:rsid w:val="0033690D"/>
    <w:rsid w:val="0034033D"/>
    <w:rsid w:val="0034196A"/>
    <w:rsid w:val="00347DF6"/>
    <w:rsid w:val="00350031"/>
    <w:rsid w:val="0035011C"/>
    <w:rsid w:val="003556EA"/>
    <w:rsid w:val="00362F6F"/>
    <w:rsid w:val="00364876"/>
    <w:rsid w:val="003702CC"/>
    <w:rsid w:val="00370E44"/>
    <w:rsid w:val="00376B22"/>
    <w:rsid w:val="003804E6"/>
    <w:rsid w:val="003860D3"/>
    <w:rsid w:val="00390E85"/>
    <w:rsid w:val="00392E29"/>
    <w:rsid w:val="003A1EB0"/>
    <w:rsid w:val="003A1F6E"/>
    <w:rsid w:val="003B429F"/>
    <w:rsid w:val="003B4442"/>
    <w:rsid w:val="003C7543"/>
    <w:rsid w:val="003D1F02"/>
    <w:rsid w:val="003D2719"/>
    <w:rsid w:val="003D6266"/>
    <w:rsid w:val="003E1078"/>
    <w:rsid w:val="003E7150"/>
    <w:rsid w:val="003F24BF"/>
    <w:rsid w:val="003F339D"/>
    <w:rsid w:val="003F4851"/>
    <w:rsid w:val="003F706D"/>
    <w:rsid w:val="003F76DD"/>
    <w:rsid w:val="0040243A"/>
    <w:rsid w:val="00402550"/>
    <w:rsid w:val="00402F7B"/>
    <w:rsid w:val="0041189B"/>
    <w:rsid w:val="004126FE"/>
    <w:rsid w:val="0041714E"/>
    <w:rsid w:val="004253CF"/>
    <w:rsid w:val="0043424B"/>
    <w:rsid w:val="004441EF"/>
    <w:rsid w:val="00452089"/>
    <w:rsid w:val="0047010D"/>
    <w:rsid w:val="00470B03"/>
    <w:rsid w:val="00476149"/>
    <w:rsid w:val="00480549"/>
    <w:rsid w:val="00487A79"/>
    <w:rsid w:val="00490123"/>
    <w:rsid w:val="00492602"/>
    <w:rsid w:val="0049541F"/>
    <w:rsid w:val="004A1E3C"/>
    <w:rsid w:val="004A58DC"/>
    <w:rsid w:val="004A67A6"/>
    <w:rsid w:val="004A6E2D"/>
    <w:rsid w:val="004D4864"/>
    <w:rsid w:val="004D6A3A"/>
    <w:rsid w:val="004E4A01"/>
    <w:rsid w:val="004E56CD"/>
    <w:rsid w:val="004E6779"/>
    <w:rsid w:val="004F142F"/>
    <w:rsid w:val="00500592"/>
    <w:rsid w:val="00524060"/>
    <w:rsid w:val="0052479E"/>
    <w:rsid w:val="00525960"/>
    <w:rsid w:val="00531366"/>
    <w:rsid w:val="00533B03"/>
    <w:rsid w:val="00533F41"/>
    <w:rsid w:val="005421F1"/>
    <w:rsid w:val="00545979"/>
    <w:rsid w:val="00546D5A"/>
    <w:rsid w:val="00551CB9"/>
    <w:rsid w:val="00552526"/>
    <w:rsid w:val="00557644"/>
    <w:rsid w:val="00562A8F"/>
    <w:rsid w:val="005731F9"/>
    <w:rsid w:val="00574415"/>
    <w:rsid w:val="00574597"/>
    <w:rsid w:val="00585A4A"/>
    <w:rsid w:val="00595EEB"/>
    <w:rsid w:val="005A416A"/>
    <w:rsid w:val="005B20B7"/>
    <w:rsid w:val="005B3D05"/>
    <w:rsid w:val="005B7388"/>
    <w:rsid w:val="005C4A0A"/>
    <w:rsid w:val="005C67D2"/>
    <w:rsid w:val="005C7C0D"/>
    <w:rsid w:val="005D019C"/>
    <w:rsid w:val="005D6AC6"/>
    <w:rsid w:val="005E2FFD"/>
    <w:rsid w:val="00603656"/>
    <w:rsid w:val="00603ACA"/>
    <w:rsid w:val="0060560B"/>
    <w:rsid w:val="00607491"/>
    <w:rsid w:val="00610FC2"/>
    <w:rsid w:val="006126DB"/>
    <w:rsid w:val="00613E98"/>
    <w:rsid w:val="00613F77"/>
    <w:rsid w:val="006233FF"/>
    <w:rsid w:val="0062651D"/>
    <w:rsid w:val="006332C1"/>
    <w:rsid w:val="00642FD0"/>
    <w:rsid w:val="00644B32"/>
    <w:rsid w:val="00653D99"/>
    <w:rsid w:val="00660034"/>
    <w:rsid w:val="00660201"/>
    <w:rsid w:val="00663474"/>
    <w:rsid w:val="0066752A"/>
    <w:rsid w:val="00677AEF"/>
    <w:rsid w:val="00683732"/>
    <w:rsid w:val="00683CC6"/>
    <w:rsid w:val="00684DCC"/>
    <w:rsid w:val="006962C8"/>
    <w:rsid w:val="006A239D"/>
    <w:rsid w:val="006A68D6"/>
    <w:rsid w:val="006B04F4"/>
    <w:rsid w:val="006B209E"/>
    <w:rsid w:val="006B577C"/>
    <w:rsid w:val="006C2A72"/>
    <w:rsid w:val="006C2E98"/>
    <w:rsid w:val="006C3948"/>
    <w:rsid w:val="006C6470"/>
    <w:rsid w:val="006D49AC"/>
    <w:rsid w:val="006E0EC1"/>
    <w:rsid w:val="006E7B3E"/>
    <w:rsid w:val="006F00F1"/>
    <w:rsid w:val="006F263B"/>
    <w:rsid w:val="007010D3"/>
    <w:rsid w:val="00701C6F"/>
    <w:rsid w:val="0070262A"/>
    <w:rsid w:val="00704C87"/>
    <w:rsid w:val="00705532"/>
    <w:rsid w:val="0071063D"/>
    <w:rsid w:val="00710881"/>
    <w:rsid w:val="00715149"/>
    <w:rsid w:val="00717E89"/>
    <w:rsid w:val="007315FC"/>
    <w:rsid w:val="00736DF8"/>
    <w:rsid w:val="0074090B"/>
    <w:rsid w:val="00745457"/>
    <w:rsid w:val="00747B03"/>
    <w:rsid w:val="00752B9B"/>
    <w:rsid w:val="0075396C"/>
    <w:rsid w:val="0076116C"/>
    <w:rsid w:val="0076627C"/>
    <w:rsid w:val="007702B8"/>
    <w:rsid w:val="007745C2"/>
    <w:rsid w:val="00775B30"/>
    <w:rsid w:val="007A2ACE"/>
    <w:rsid w:val="007A78B4"/>
    <w:rsid w:val="007A7991"/>
    <w:rsid w:val="007B041B"/>
    <w:rsid w:val="007B12DF"/>
    <w:rsid w:val="007B24BF"/>
    <w:rsid w:val="007B7936"/>
    <w:rsid w:val="007C1762"/>
    <w:rsid w:val="007C577A"/>
    <w:rsid w:val="007C76DF"/>
    <w:rsid w:val="007D2440"/>
    <w:rsid w:val="007D275A"/>
    <w:rsid w:val="007D331E"/>
    <w:rsid w:val="007E49E5"/>
    <w:rsid w:val="007E6CBE"/>
    <w:rsid w:val="007F0954"/>
    <w:rsid w:val="00802329"/>
    <w:rsid w:val="00812C4F"/>
    <w:rsid w:val="00812E51"/>
    <w:rsid w:val="008170E9"/>
    <w:rsid w:val="0082593F"/>
    <w:rsid w:val="00827720"/>
    <w:rsid w:val="00831072"/>
    <w:rsid w:val="00833207"/>
    <w:rsid w:val="008343C1"/>
    <w:rsid w:val="008359E8"/>
    <w:rsid w:val="00840A1A"/>
    <w:rsid w:val="00854D82"/>
    <w:rsid w:val="008627FD"/>
    <w:rsid w:val="00877B94"/>
    <w:rsid w:val="00885C33"/>
    <w:rsid w:val="00885C37"/>
    <w:rsid w:val="00894DBB"/>
    <w:rsid w:val="008A0097"/>
    <w:rsid w:val="008A0AAA"/>
    <w:rsid w:val="008A4659"/>
    <w:rsid w:val="008A6674"/>
    <w:rsid w:val="008B4E91"/>
    <w:rsid w:val="008B73C2"/>
    <w:rsid w:val="008C1453"/>
    <w:rsid w:val="008C7384"/>
    <w:rsid w:val="008D3826"/>
    <w:rsid w:val="008D3D18"/>
    <w:rsid w:val="008D3E19"/>
    <w:rsid w:val="008E079D"/>
    <w:rsid w:val="008F20CB"/>
    <w:rsid w:val="0090129F"/>
    <w:rsid w:val="00910FDD"/>
    <w:rsid w:val="00912ECE"/>
    <w:rsid w:val="009157A3"/>
    <w:rsid w:val="00916795"/>
    <w:rsid w:val="00924338"/>
    <w:rsid w:val="00926CD1"/>
    <w:rsid w:val="00931677"/>
    <w:rsid w:val="009351A6"/>
    <w:rsid w:val="00936442"/>
    <w:rsid w:val="00941E00"/>
    <w:rsid w:val="0094515C"/>
    <w:rsid w:val="00946FE0"/>
    <w:rsid w:val="00960C03"/>
    <w:rsid w:val="00963830"/>
    <w:rsid w:val="00966217"/>
    <w:rsid w:val="00970251"/>
    <w:rsid w:val="00985E49"/>
    <w:rsid w:val="00990277"/>
    <w:rsid w:val="00991DB6"/>
    <w:rsid w:val="00991E43"/>
    <w:rsid w:val="009940ED"/>
    <w:rsid w:val="009A33CF"/>
    <w:rsid w:val="009A3470"/>
    <w:rsid w:val="009A5479"/>
    <w:rsid w:val="009C0A26"/>
    <w:rsid w:val="009C1017"/>
    <w:rsid w:val="009C3E90"/>
    <w:rsid w:val="009C5CEA"/>
    <w:rsid w:val="009E1908"/>
    <w:rsid w:val="009E40A1"/>
    <w:rsid w:val="009E5915"/>
    <w:rsid w:val="009F0040"/>
    <w:rsid w:val="009F624B"/>
    <w:rsid w:val="009F7423"/>
    <w:rsid w:val="00A12569"/>
    <w:rsid w:val="00A1359A"/>
    <w:rsid w:val="00A17E3D"/>
    <w:rsid w:val="00A20EAD"/>
    <w:rsid w:val="00A31E71"/>
    <w:rsid w:val="00A364B0"/>
    <w:rsid w:val="00A366C9"/>
    <w:rsid w:val="00A435C0"/>
    <w:rsid w:val="00A44988"/>
    <w:rsid w:val="00A52442"/>
    <w:rsid w:val="00A53414"/>
    <w:rsid w:val="00A600DE"/>
    <w:rsid w:val="00A82459"/>
    <w:rsid w:val="00A854A9"/>
    <w:rsid w:val="00A85C2C"/>
    <w:rsid w:val="00A97327"/>
    <w:rsid w:val="00AA0B36"/>
    <w:rsid w:val="00AA6796"/>
    <w:rsid w:val="00AB3709"/>
    <w:rsid w:val="00AC2D83"/>
    <w:rsid w:val="00AC3DB3"/>
    <w:rsid w:val="00AC4BAE"/>
    <w:rsid w:val="00AC7932"/>
    <w:rsid w:val="00AD158A"/>
    <w:rsid w:val="00AD1895"/>
    <w:rsid w:val="00AD2A53"/>
    <w:rsid w:val="00AD6567"/>
    <w:rsid w:val="00AD6E93"/>
    <w:rsid w:val="00AE0B05"/>
    <w:rsid w:val="00AE3A80"/>
    <w:rsid w:val="00AF1B0E"/>
    <w:rsid w:val="00AF1B5C"/>
    <w:rsid w:val="00AF600D"/>
    <w:rsid w:val="00B07249"/>
    <w:rsid w:val="00B11A2A"/>
    <w:rsid w:val="00B16A5F"/>
    <w:rsid w:val="00B213B6"/>
    <w:rsid w:val="00B22E54"/>
    <w:rsid w:val="00B2732B"/>
    <w:rsid w:val="00B32AD5"/>
    <w:rsid w:val="00B35C8F"/>
    <w:rsid w:val="00B37F0D"/>
    <w:rsid w:val="00B414F6"/>
    <w:rsid w:val="00B41924"/>
    <w:rsid w:val="00B60D85"/>
    <w:rsid w:val="00B65C60"/>
    <w:rsid w:val="00B718C7"/>
    <w:rsid w:val="00B72E6E"/>
    <w:rsid w:val="00B72F6D"/>
    <w:rsid w:val="00B85E2E"/>
    <w:rsid w:val="00B8768B"/>
    <w:rsid w:val="00B90E91"/>
    <w:rsid w:val="00B96CF1"/>
    <w:rsid w:val="00BA0A11"/>
    <w:rsid w:val="00BA37C6"/>
    <w:rsid w:val="00BA5759"/>
    <w:rsid w:val="00BA6025"/>
    <w:rsid w:val="00BB5D98"/>
    <w:rsid w:val="00BC1651"/>
    <w:rsid w:val="00BC4F5C"/>
    <w:rsid w:val="00BC7856"/>
    <w:rsid w:val="00BD3E18"/>
    <w:rsid w:val="00BD5C1B"/>
    <w:rsid w:val="00BF04FE"/>
    <w:rsid w:val="00BF46A4"/>
    <w:rsid w:val="00BF4935"/>
    <w:rsid w:val="00C00ADA"/>
    <w:rsid w:val="00C0147A"/>
    <w:rsid w:val="00C042CA"/>
    <w:rsid w:val="00C05D97"/>
    <w:rsid w:val="00C12647"/>
    <w:rsid w:val="00C12D83"/>
    <w:rsid w:val="00C218B5"/>
    <w:rsid w:val="00C21CA7"/>
    <w:rsid w:val="00C21F48"/>
    <w:rsid w:val="00C32263"/>
    <w:rsid w:val="00C3243F"/>
    <w:rsid w:val="00C33041"/>
    <w:rsid w:val="00C37B87"/>
    <w:rsid w:val="00C40F2A"/>
    <w:rsid w:val="00C454EC"/>
    <w:rsid w:val="00C5320C"/>
    <w:rsid w:val="00C54544"/>
    <w:rsid w:val="00C70301"/>
    <w:rsid w:val="00C73D71"/>
    <w:rsid w:val="00C82739"/>
    <w:rsid w:val="00C87659"/>
    <w:rsid w:val="00CA38B3"/>
    <w:rsid w:val="00CA4428"/>
    <w:rsid w:val="00CC5BA3"/>
    <w:rsid w:val="00CD16D6"/>
    <w:rsid w:val="00CE0908"/>
    <w:rsid w:val="00CE276C"/>
    <w:rsid w:val="00CE46DA"/>
    <w:rsid w:val="00CF3277"/>
    <w:rsid w:val="00CF4DF3"/>
    <w:rsid w:val="00D0428F"/>
    <w:rsid w:val="00D16E33"/>
    <w:rsid w:val="00D22C02"/>
    <w:rsid w:val="00D31195"/>
    <w:rsid w:val="00D44A0A"/>
    <w:rsid w:val="00D46A3A"/>
    <w:rsid w:val="00D651A0"/>
    <w:rsid w:val="00D7168F"/>
    <w:rsid w:val="00D73104"/>
    <w:rsid w:val="00D77CC3"/>
    <w:rsid w:val="00D800AE"/>
    <w:rsid w:val="00D823DB"/>
    <w:rsid w:val="00D867F1"/>
    <w:rsid w:val="00D94659"/>
    <w:rsid w:val="00D965B2"/>
    <w:rsid w:val="00D9795B"/>
    <w:rsid w:val="00DA1063"/>
    <w:rsid w:val="00DA10B9"/>
    <w:rsid w:val="00DA3ADF"/>
    <w:rsid w:val="00DA3CE1"/>
    <w:rsid w:val="00DB5059"/>
    <w:rsid w:val="00DB63F3"/>
    <w:rsid w:val="00DB6C0F"/>
    <w:rsid w:val="00DD196A"/>
    <w:rsid w:val="00DE0DBE"/>
    <w:rsid w:val="00DE0E3A"/>
    <w:rsid w:val="00DE194C"/>
    <w:rsid w:val="00DE22AB"/>
    <w:rsid w:val="00DE3B9A"/>
    <w:rsid w:val="00DE5E27"/>
    <w:rsid w:val="00DE5F79"/>
    <w:rsid w:val="00DE79D9"/>
    <w:rsid w:val="00E05C52"/>
    <w:rsid w:val="00E401F0"/>
    <w:rsid w:val="00E51B0B"/>
    <w:rsid w:val="00E54B2C"/>
    <w:rsid w:val="00E550B4"/>
    <w:rsid w:val="00E57385"/>
    <w:rsid w:val="00E634C0"/>
    <w:rsid w:val="00E76013"/>
    <w:rsid w:val="00E9115C"/>
    <w:rsid w:val="00E91471"/>
    <w:rsid w:val="00E938B0"/>
    <w:rsid w:val="00EA52F5"/>
    <w:rsid w:val="00EB23A7"/>
    <w:rsid w:val="00EB38EA"/>
    <w:rsid w:val="00EB5D1D"/>
    <w:rsid w:val="00EE5BD7"/>
    <w:rsid w:val="00EF304F"/>
    <w:rsid w:val="00EF52D5"/>
    <w:rsid w:val="00F13733"/>
    <w:rsid w:val="00F27509"/>
    <w:rsid w:val="00F30CB7"/>
    <w:rsid w:val="00F36398"/>
    <w:rsid w:val="00F371B1"/>
    <w:rsid w:val="00F44E5F"/>
    <w:rsid w:val="00F55865"/>
    <w:rsid w:val="00F61023"/>
    <w:rsid w:val="00F70DBB"/>
    <w:rsid w:val="00F72C29"/>
    <w:rsid w:val="00F766D8"/>
    <w:rsid w:val="00F8060B"/>
    <w:rsid w:val="00F80C40"/>
    <w:rsid w:val="00F9261E"/>
    <w:rsid w:val="00F97346"/>
    <w:rsid w:val="00F97356"/>
    <w:rsid w:val="00FA0928"/>
    <w:rsid w:val="00FC1628"/>
    <w:rsid w:val="00FC4901"/>
    <w:rsid w:val="00FE623D"/>
    <w:rsid w:val="00FF0A16"/>
    <w:rsid w:val="00FF5D63"/>
    <w:rsid w:val="00FF7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9F93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F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147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EB23A7"/>
  </w:style>
  <w:style w:type="character" w:customStyle="1" w:styleId="EndnoteTextChar">
    <w:name w:val="Endnote Text Char"/>
    <w:basedOn w:val="DefaultParagraphFont"/>
    <w:link w:val="EndnoteText"/>
    <w:uiPriority w:val="99"/>
    <w:rsid w:val="00EB23A7"/>
  </w:style>
  <w:style w:type="character" w:styleId="EndnoteReference">
    <w:name w:val="endnote reference"/>
    <w:basedOn w:val="DefaultParagraphFont"/>
    <w:uiPriority w:val="99"/>
    <w:unhideWhenUsed/>
    <w:rsid w:val="00EB23A7"/>
    <w:rPr>
      <w:vertAlign w:val="superscript"/>
    </w:rPr>
  </w:style>
  <w:style w:type="character" w:styleId="Hyperlink">
    <w:name w:val="Hyperlink"/>
    <w:basedOn w:val="DefaultParagraphFont"/>
    <w:uiPriority w:val="99"/>
    <w:unhideWhenUsed/>
    <w:rsid w:val="00EB23A7"/>
    <w:rPr>
      <w:color w:val="0563C1" w:themeColor="hyperlink"/>
      <w:u w:val="single"/>
    </w:rPr>
  </w:style>
  <w:style w:type="paragraph" w:styleId="FootnoteText">
    <w:name w:val="footnote text"/>
    <w:basedOn w:val="Normal"/>
    <w:link w:val="FootnoteTextChar"/>
    <w:uiPriority w:val="99"/>
    <w:unhideWhenUsed/>
    <w:rsid w:val="006C2A72"/>
  </w:style>
  <w:style w:type="character" w:customStyle="1" w:styleId="FootnoteTextChar">
    <w:name w:val="Footnote Text Char"/>
    <w:basedOn w:val="DefaultParagraphFont"/>
    <w:link w:val="FootnoteText"/>
    <w:uiPriority w:val="99"/>
    <w:rsid w:val="006C2A72"/>
  </w:style>
  <w:style w:type="character" w:styleId="FootnoteReference">
    <w:name w:val="footnote reference"/>
    <w:basedOn w:val="DefaultParagraphFont"/>
    <w:uiPriority w:val="99"/>
    <w:unhideWhenUsed/>
    <w:rsid w:val="006C2A72"/>
    <w:rPr>
      <w:vertAlign w:val="superscript"/>
    </w:rPr>
  </w:style>
  <w:style w:type="character" w:styleId="FollowedHyperlink">
    <w:name w:val="FollowedHyperlink"/>
    <w:basedOn w:val="DefaultParagraphFont"/>
    <w:uiPriority w:val="99"/>
    <w:semiHidden/>
    <w:unhideWhenUsed/>
    <w:rsid w:val="008E079D"/>
    <w:rPr>
      <w:color w:val="954F72" w:themeColor="followedHyperlink"/>
      <w:u w:val="single"/>
    </w:rPr>
  </w:style>
  <w:style w:type="character" w:styleId="Emphasis">
    <w:name w:val="Emphasis"/>
    <w:basedOn w:val="DefaultParagraphFont"/>
    <w:uiPriority w:val="20"/>
    <w:qFormat/>
    <w:rsid w:val="008E079D"/>
    <w:rPr>
      <w:i/>
      <w:iCs/>
    </w:rPr>
  </w:style>
  <w:style w:type="character" w:customStyle="1" w:styleId="author">
    <w:name w:val="author"/>
    <w:basedOn w:val="DefaultParagraphFont"/>
    <w:rsid w:val="00D31195"/>
  </w:style>
  <w:style w:type="character" w:customStyle="1" w:styleId="pubyear">
    <w:name w:val="pubyear"/>
    <w:basedOn w:val="DefaultParagraphFont"/>
    <w:rsid w:val="00D31195"/>
  </w:style>
  <w:style w:type="character" w:customStyle="1" w:styleId="articletitle">
    <w:name w:val="articletitle"/>
    <w:basedOn w:val="DefaultParagraphFont"/>
    <w:rsid w:val="00D31195"/>
  </w:style>
  <w:style w:type="character" w:customStyle="1" w:styleId="journaltitle">
    <w:name w:val="journaltitle"/>
    <w:basedOn w:val="DefaultParagraphFont"/>
    <w:rsid w:val="00D31195"/>
  </w:style>
  <w:style w:type="character" w:customStyle="1" w:styleId="vol">
    <w:name w:val="vol"/>
    <w:basedOn w:val="DefaultParagraphFont"/>
    <w:rsid w:val="00D31195"/>
  </w:style>
  <w:style w:type="character" w:customStyle="1" w:styleId="pagefirst">
    <w:name w:val="pagefirst"/>
    <w:basedOn w:val="DefaultParagraphFont"/>
    <w:rsid w:val="00D31195"/>
  </w:style>
  <w:style w:type="character" w:customStyle="1" w:styleId="pagelast">
    <w:name w:val="pagelast"/>
    <w:basedOn w:val="DefaultParagraphFont"/>
    <w:rsid w:val="00D31195"/>
  </w:style>
  <w:style w:type="character" w:customStyle="1" w:styleId="Heading1Char">
    <w:name w:val="Heading 1 Char"/>
    <w:basedOn w:val="DefaultParagraphFont"/>
    <w:link w:val="Heading1"/>
    <w:uiPriority w:val="9"/>
    <w:rsid w:val="00B37F0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651"/>
    <w:pPr>
      <w:ind w:left="720"/>
      <w:contextualSpacing/>
    </w:pPr>
  </w:style>
  <w:style w:type="character" w:customStyle="1" w:styleId="pseditboxdisponly">
    <w:name w:val="pseditbox_disponly"/>
    <w:basedOn w:val="DefaultParagraphFont"/>
    <w:rsid w:val="00B96CF1"/>
  </w:style>
  <w:style w:type="character" w:styleId="CommentReference">
    <w:name w:val="annotation reference"/>
    <w:basedOn w:val="DefaultParagraphFont"/>
    <w:uiPriority w:val="99"/>
    <w:semiHidden/>
    <w:unhideWhenUsed/>
    <w:rsid w:val="000B3494"/>
    <w:rPr>
      <w:sz w:val="18"/>
      <w:szCs w:val="18"/>
    </w:rPr>
  </w:style>
  <w:style w:type="paragraph" w:styleId="CommentText">
    <w:name w:val="annotation text"/>
    <w:basedOn w:val="Normal"/>
    <w:link w:val="CommentTextChar"/>
    <w:uiPriority w:val="99"/>
    <w:semiHidden/>
    <w:unhideWhenUsed/>
    <w:rsid w:val="000B3494"/>
  </w:style>
  <w:style w:type="character" w:customStyle="1" w:styleId="CommentTextChar">
    <w:name w:val="Comment Text Char"/>
    <w:basedOn w:val="DefaultParagraphFont"/>
    <w:link w:val="CommentText"/>
    <w:uiPriority w:val="99"/>
    <w:semiHidden/>
    <w:rsid w:val="000B3494"/>
  </w:style>
  <w:style w:type="paragraph" w:styleId="CommentSubject">
    <w:name w:val="annotation subject"/>
    <w:basedOn w:val="CommentText"/>
    <w:next w:val="CommentText"/>
    <w:link w:val="CommentSubjectChar"/>
    <w:uiPriority w:val="99"/>
    <w:semiHidden/>
    <w:unhideWhenUsed/>
    <w:rsid w:val="000B3494"/>
    <w:rPr>
      <w:b/>
      <w:bCs/>
      <w:sz w:val="20"/>
      <w:szCs w:val="20"/>
    </w:rPr>
  </w:style>
  <w:style w:type="character" w:customStyle="1" w:styleId="CommentSubjectChar">
    <w:name w:val="Comment Subject Char"/>
    <w:basedOn w:val="CommentTextChar"/>
    <w:link w:val="CommentSubject"/>
    <w:uiPriority w:val="99"/>
    <w:semiHidden/>
    <w:rsid w:val="000B3494"/>
    <w:rPr>
      <w:b/>
      <w:bCs/>
      <w:sz w:val="20"/>
      <w:szCs w:val="20"/>
    </w:rPr>
  </w:style>
  <w:style w:type="paragraph" w:styleId="BalloonText">
    <w:name w:val="Balloon Text"/>
    <w:basedOn w:val="Normal"/>
    <w:link w:val="BalloonTextChar"/>
    <w:uiPriority w:val="99"/>
    <w:semiHidden/>
    <w:unhideWhenUsed/>
    <w:rsid w:val="000B34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494"/>
    <w:rPr>
      <w:rFonts w:ascii="Times New Roman" w:hAnsi="Times New Roman" w:cs="Times New Roman"/>
      <w:sz w:val="18"/>
      <w:szCs w:val="18"/>
    </w:rPr>
  </w:style>
  <w:style w:type="paragraph" w:styleId="Revision">
    <w:name w:val="Revision"/>
    <w:hidden/>
    <w:uiPriority w:val="99"/>
    <w:semiHidden/>
    <w:rsid w:val="000B65F1"/>
  </w:style>
  <w:style w:type="character" w:customStyle="1" w:styleId="Heading2Char">
    <w:name w:val="Heading 2 Char"/>
    <w:basedOn w:val="DefaultParagraphFont"/>
    <w:link w:val="Heading2"/>
    <w:uiPriority w:val="9"/>
    <w:rsid w:val="00E91471"/>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rsid w:val="003A1EB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80650">
      <w:bodyDiv w:val="1"/>
      <w:marLeft w:val="0"/>
      <w:marRight w:val="0"/>
      <w:marTop w:val="0"/>
      <w:marBottom w:val="0"/>
      <w:divBdr>
        <w:top w:val="none" w:sz="0" w:space="0" w:color="auto"/>
        <w:left w:val="none" w:sz="0" w:space="0" w:color="auto"/>
        <w:bottom w:val="none" w:sz="0" w:space="0" w:color="auto"/>
        <w:right w:val="none" w:sz="0" w:space="0" w:color="auto"/>
      </w:divBdr>
    </w:div>
    <w:div w:id="111828854">
      <w:bodyDiv w:val="1"/>
      <w:marLeft w:val="0"/>
      <w:marRight w:val="0"/>
      <w:marTop w:val="0"/>
      <w:marBottom w:val="0"/>
      <w:divBdr>
        <w:top w:val="none" w:sz="0" w:space="0" w:color="auto"/>
        <w:left w:val="none" w:sz="0" w:space="0" w:color="auto"/>
        <w:bottom w:val="none" w:sz="0" w:space="0" w:color="auto"/>
        <w:right w:val="none" w:sz="0" w:space="0" w:color="auto"/>
      </w:divBdr>
    </w:div>
    <w:div w:id="129566412">
      <w:bodyDiv w:val="1"/>
      <w:marLeft w:val="0"/>
      <w:marRight w:val="0"/>
      <w:marTop w:val="0"/>
      <w:marBottom w:val="0"/>
      <w:divBdr>
        <w:top w:val="none" w:sz="0" w:space="0" w:color="auto"/>
        <w:left w:val="none" w:sz="0" w:space="0" w:color="auto"/>
        <w:bottom w:val="none" w:sz="0" w:space="0" w:color="auto"/>
        <w:right w:val="none" w:sz="0" w:space="0" w:color="auto"/>
      </w:divBdr>
    </w:div>
    <w:div w:id="199368377">
      <w:bodyDiv w:val="1"/>
      <w:marLeft w:val="0"/>
      <w:marRight w:val="0"/>
      <w:marTop w:val="0"/>
      <w:marBottom w:val="0"/>
      <w:divBdr>
        <w:top w:val="none" w:sz="0" w:space="0" w:color="auto"/>
        <w:left w:val="none" w:sz="0" w:space="0" w:color="auto"/>
        <w:bottom w:val="none" w:sz="0" w:space="0" w:color="auto"/>
        <w:right w:val="none" w:sz="0" w:space="0" w:color="auto"/>
      </w:divBdr>
    </w:div>
    <w:div w:id="273290704">
      <w:bodyDiv w:val="1"/>
      <w:marLeft w:val="0"/>
      <w:marRight w:val="0"/>
      <w:marTop w:val="0"/>
      <w:marBottom w:val="0"/>
      <w:divBdr>
        <w:top w:val="none" w:sz="0" w:space="0" w:color="auto"/>
        <w:left w:val="none" w:sz="0" w:space="0" w:color="auto"/>
        <w:bottom w:val="none" w:sz="0" w:space="0" w:color="auto"/>
        <w:right w:val="none" w:sz="0" w:space="0" w:color="auto"/>
      </w:divBdr>
    </w:div>
    <w:div w:id="441807602">
      <w:bodyDiv w:val="1"/>
      <w:marLeft w:val="0"/>
      <w:marRight w:val="0"/>
      <w:marTop w:val="0"/>
      <w:marBottom w:val="0"/>
      <w:divBdr>
        <w:top w:val="none" w:sz="0" w:space="0" w:color="auto"/>
        <w:left w:val="none" w:sz="0" w:space="0" w:color="auto"/>
        <w:bottom w:val="none" w:sz="0" w:space="0" w:color="auto"/>
        <w:right w:val="none" w:sz="0" w:space="0" w:color="auto"/>
      </w:divBdr>
    </w:div>
    <w:div w:id="595285996">
      <w:bodyDiv w:val="1"/>
      <w:marLeft w:val="0"/>
      <w:marRight w:val="0"/>
      <w:marTop w:val="0"/>
      <w:marBottom w:val="0"/>
      <w:divBdr>
        <w:top w:val="none" w:sz="0" w:space="0" w:color="auto"/>
        <w:left w:val="none" w:sz="0" w:space="0" w:color="auto"/>
        <w:bottom w:val="none" w:sz="0" w:space="0" w:color="auto"/>
        <w:right w:val="none" w:sz="0" w:space="0" w:color="auto"/>
      </w:divBdr>
    </w:div>
    <w:div w:id="630600696">
      <w:bodyDiv w:val="1"/>
      <w:marLeft w:val="0"/>
      <w:marRight w:val="0"/>
      <w:marTop w:val="0"/>
      <w:marBottom w:val="0"/>
      <w:divBdr>
        <w:top w:val="none" w:sz="0" w:space="0" w:color="auto"/>
        <w:left w:val="none" w:sz="0" w:space="0" w:color="auto"/>
        <w:bottom w:val="none" w:sz="0" w:space="0" w:color="auto"/>
        <w:right w:val="none" w:sz="0" w:space="0" w:color="auto"/>
      </w:divBdr>
    </w:div>
    <w:div w:id="665594086">
      <w:bodyDiv w:val="1"/>
      <w:marLeft w:val="0"/>
      <w:marRight w:val="0"/>
      <w:marTop w:val="0"/>
      <w:marBottom w:val="0"/>
      <w:divBdr>
        <w:top w:val="none" w:sz="0" w:space="0" w:color="auto"/>
        <w:left w:val="none" w:sz="0" w:space="0" w:color="auto"/>
        <w:bottom w:val="none" w:sz="0" w:space="0" w:color="auto"/>
        <w:right w:val="none" w:sz="0" w:space="0" w:color="auto"/>
      </w:divBdr>
    </w:div>
    <w:div w:id="700975748">
      <w:bodyDiv w:val="1"/>
      <w:marLeft w:val="0"/>
      <w:marRight w:val="0"/>
      <w:marTop w:val="0"/>
      <w:marBottom w:val="0"/>
      <w:divBdr>
        <w:top w:val="none" w:sz="0" w:space="0" w:color="auto"/>
        <w:left w:val="none" w:sz="0" w:space="0" w:color="auto"/>
        <w:bottom w:val="none" w:sz="0" w:space="0" w:color="auto"/>
        <w:right w:val="none" w:sz="0" w:space="0" w:color="auto"/>
      </w:divBdr>
    </w:div>
    <w:div w:id="719524217">
      <w:bodyDiv w:val="1"/>
      <w:marLeft w:val="0"/>
      <w:marRight w:val="0"/>
      <w:marTop w:val="0"/>
      <w:marBottom w:val="0"/>
      <w:divBdr>
        <w:top w:val="none" w:sz="0" w:space="0" w:color="auto"/>
        <w:left w:val="none" w:sz="0" w:space="0" w:color="auto"/>
        <w:bottom w:val="none" w:sz="0" w:space="0" w:color="auto"/>
        <w:right w:val="none" w:sz="0" w:space="0" w:color="auto"/>
      </w:divBdr>
    </w:div>
    <w:div w:id="720203298">
      <w:bodyDiv w:val="1"/>
      <w:marLeft w:val="0"/>
      <w:marRight w:val="0"/>
      <w:marTop w:val="0"/>
      <w:marBottom w:val="0"/>
      <w:divBdr>
        <w:top w:val="none" w:sz="0" w:space="0" w:color="auto"/>
        <w:left w:val="none" w:sz="0" w:space="0" w:color="auto"/>
        <w:bottom w:val="none" w:sz="0" w:space="0" w:color="auto"/>
        <w:right w:val="none" w:sz="0" w:space="0" w:color="auto"/>
      </w:divBdr>
    </w:div>
    <w:div w:id="770784770">
      <w:bodyDiv w:val="1"/>
      <w:marLeft w:val="0"/>
      <w:marRight w:val="0"/>
      <w:marTop w:val="0"/>
      <w:marBottom w:val="0"/>
      <w:divBdr>
        <w:top w:val="none" w:sz="0" w:space="0" w:color="auto"/>
        <w:left w:val="none" w:sz="0" w:space="0" w:color="auto"/>
        <w:bottom w:val="none" w:sz="0" w:space="0" w:color="auto"/>
        <w:right w:val="none" w:sz="0" w:space="0" w:color="auto"/>
      </w:divBdr>
      <w:divsChild>
        <w:div w:id="629751147">
          <w:marLeft w:val="0"/>
          <w:marRight w:val="0"/>
          <w:marTop w:val="0"/>
          <w:marBottom w:val="0"/>
          <w:divBdr>
            <w:top w:val="none" w:sz="0" w:space="0" w:color="auto"/>
            <w:left w:val="none" w:sz="0" w:space="0" w:color="auto"/>
            <w:bottom w:val="none" w:sz="0" w:space="0" w:color="auto"/>
            <w:right w:val="none" w:sz="0" w:space="0" w:color="auto"/>
          </w:divBdr>
        </w:div>
      </w:divsChild>
    </w:div>
    <w:div w:id="804735289">
      <w:bodyDiv w:val="1"/>
      <w:marLeft w:val="0"/>
      <w:marRight w:val="0"/>
      <w:marTop w:val="0"/>
      <w:marBottom w:val="0"/>
      <w:divBdr>
        <w:top w:val="none" w:sz="0" w:space="0" w:color="auto"/>
        <w:left w:val="none" w:sz="0" w:space="0" w:color="auto"/>
        <w:bottom w:val="none" w:sz="0" w:space="0" w:color="auto"/>
        <w:right w:val="none" w:sz="0" w:space="0" w:color="auto"/>
      </w:divBdr>
    </w:div>
    <w:div w:id="900676482">
      <w:bodyDiv w:val="1"/>
      <w:marLeft w:val="0"/>
      <w:marRight w:val="0"/>
      <w:marTop w:val="0"/>
      <w:marBottom w:val="0"/>
      <w:divBdr>
        <w:top w:val="none" w:sz="0" w:space="0" w:color="auto"/>
        <w:left w:val="none" w:sz="0" w:space="0" w:color="auto"/>
        <w:bottom w:val="none" w:sz="0" w:space="0" w:color="auto"/>
        <w:right w:val="none" w:sz="0" w:space="0" w:color="auto"/>
      </w:divBdr>
    </w:div>
    <w:div w:id="1090736119">
      <w:bodyDiv w:val="1"/>
      <w:marLeft w:val="0"/>
      <w:marRight w:val="0"/>
      <w:marTop w:val="0"/>
      <w:marBottom w:val="0"/>
      <w:divBdr>
        <w:top w:val="none" w:sz="0" w:space="0" w:color="auto"/>
        <w:left w:val="none" w:sz="0" w:space="0" w:color="auto"/>
        <w:bottom w:val="none" w:sz="0" w:space="0" w:color="auto"/>
        <w:right w:val="none" w:sz="0" w:space="0" w:color="auto"/>
      </w:divBdr>
    </w:div>
    <w:div w:id="1093354312">
      <w:bodyDiv w:val="1"/>
      <w:marLeft w:val="0"/>
      <w:marRight w:val="0"/>
      <w:marTop w:val="0"/>
      <w:marBottom w:val="0"/>
      <w:divBdr>
        <w:top w:val="none" w:sz="0" w:space="0" w:color="auto"/>
        <w:left w:val="none" w:sz="0" w:space="0" w:color="auto"/>
        <w:bottom w:val="none" w:sz="0" w:space="0" w:color="auto"/>
        <w:right w:val="none" w:sz="0" w:space="0" w:color="auto"/>
      </w:divBdr>
    </w:div>
    <w:div w:id="1142432288">
      <w:bodyDiv w:val="1"/>
      <w:marLeft w:val="0"/>
      <w:marRight w:val="0"/>
      <w:marTop w:val="0"/>
      <w:marBottom w:val="0"/>
      <w:divBdr>
        <w:top w:val="none" w:sz="0" w:space="0" w:color="auto"/>
        <w:left w:val="none" w:sz="0" w:space="0" w:color="auto"/>
        <w:bottom w:val="none" w:sz="0" w:space="0" w:color="auto"/>
        <w:right w:val="none" w:sz="0" w:space="0" w:color="auto"/>
      </w:divBdr>
    </w:div>
    <w:div w:id="1184051923">
      <w:bodyDiv w:val="1"/>
      <w:marLeft w:val="0"/>
      <w:marRight w:val="0"/>
      <w:marTop w:val="0"/>
      <w:marBottom w:val="0"/>
      <w:divBdr>
        <w:top w:val="none" w:sz="0" w:space="0" w:color="auto"/>
        <w:left w:val="none" w:sz="0" w:space="0" w:color="auto"/>
        <w:bottom w:val="none" w:sz="0" w:space="0" w:color="auto"/>
        <w:right w:val="none" w:sz="0" w:space="0" w:color="auto"/>
      </w:divBdr>
    </w:div>
    <w:div w:id="1307053726">
      <w:bodyDiv w:val="1"/>
      <w:marLeft w:val="0"/>
      <w:marRight w:val="0"/>
      <w:marTop w:val="0"/>
      <w:marBottom w:val="0"/>
      <w:divBdr>
        <w:top w:val="none" w:sz="0" w:space="0" w:color="auto"/>
        <w:left w:val="none" w:sz="0" w:space="0" w:color="auto"/>
        <w:bottom w:val="none" w:sz="0" w:space="0" w:color="auto"/>
        <w:right w:val="none" w:sz="0" w:space="0" w:color="auto"/>
      </w:divBdr>
    </w:div>
    <w:div w:id="1348485991">
      <w:bodyDiv w:val="1"/>
      <w:marLeft w:val="0"/>
      <w:marRight w:val="0"/>
      <w:marTop w:val="0"/>
      <w:marBottom w:val="0"/>
      <w:divBdr>
        <w:top w:val="none" w:sz="0" w:space="0" w:color="auto"/>
        <w:left w:val="none" w:sz="0" w:space="0" w:color="auto"/>
        <w:bottom w:val="none" w:sz="0" w:space="0" w:color="auto"/>
        <w:right w:val="none" w:sz="0" w:space="0" w:color="auto"/>
      </w:divBdr>
    </w:div>
    <w:div w:id="1404646898">
      <w:bodyDiv w:val="1"/>
      <w:marLeft w:val="0"/>
      <w:marRight w:val="0"/>
      <w:marTop w:val="0"/>
      <w:marBottom w:val="0"/>
      <w:divBdr>
        <w:top w:val="none" w:sz="0" w:space="0" w:color="auto"/>
        <w:left w:val="none" w:sz="0" w:space="0" w:color="auto"/>
        <w:bottom w:val="none" w:sz="0" w:space="0" w:color="auto"/>
        <w:right w:val="none" w:sz="0" w:space="0" w:color="auto"/>
      </w:divBdr>
    </w:div>
    <w:div w:id="1544710585">
      <w:bodyDiv w:val="1"/>
      <w:marLeft w:val="0"/>
      <w:marRight w:val="0"/>
      <w:marTop w:val="0"/>
      <w:marBottom w:val="0"/>
      <w:divBdr>
        <w:top w:val="none" w:sz="0" w:space="0" w:color="auto"/>
        <w:left w:val="none" w:sz="0" w:space="0" w:color="auto"/>
        <w:bottom w:val="none" w:sz="0" w:space="0" w:color="auto"/>
        <w:right w:val="none" w:sz="0" w:space="0" w:color="auto"/>
      </w:divBdr>
    </w:div>
    <w:div w:id="1769040783">
      <w:bodyDiv w:val="1"/>
      <w:marLeft w:val="0"/>
      <w:marRight w:val="0"/>
      <w:marTop w:val="0"/>
      <w:marBottom w:val="0"/>
      <w:divBdr>
        <w:top w:val="none" w:sz="0" w:space="0" w:color="auto"/>
        <w:left w:val="none" w:sz="0" w:space="0" w:color="auto"/>
        <w:bottom w:val="none" w:sz="0" w:space="0" w:color="auto"/>
        <w:right w:val="none" w:sz="0" w:space="0" w:color="auto"/>
      </w:divBdr>
    </w:div>
    <w:div w:id="1815830182">
      <w:bodyDiv w:val="1"/>
      <w:marLeft w:val="0"/>
      <w:marRight w:val="0"/>
      <w:marTop w:val="0"/>
      <w:marBottom w:val="0"/>
      <w:divBdr>
        <w:top w:val="none" w:sz="0" w:space="0" w:color="auto"/>
        <w:left w:val="none" w:sz="0" w:space="0" w:color="auto"/>
        <w:bottom w:val="none" w:sz="0" w:space="0" w:color="auto"/>
        <w:right w:val="none" w:sz="0" w:space="0" w:color="auto"/>
      </w:divBdr>
    </w:div>
    <w:div w:id="1910462144">
      <w:bodyDiv w:val="1"/>
      <w:marLeft w:val="0"/>
      <w:marRight w:val="0"/>
      <w:marTop w:val="0"/>
      <w:marBottom w:val="0"/>
      <w:divBdr>
        <w:top w:val="none" w:sz="0" w:space="0" w:color="auto"/>
        <w:left w:val="none" w:sz="0" w:space="0" w:color="auto"/>
        <w:bottom w:val="none" w:sz="0" w:space="0" w:color="auto"/>
        <w:right w:val="none" w:sz="0" w:space="0" w:color="auto"/>
      </w:divBdr>
    </w:div>
    <w:div w:id="1960254798">
      <w:bodyDiv w:val="1"/>
      <w:marLeft w:val="0"/>
      <w:marRight w:val="0"/>
      <w:marTop w:val="0"/>
      <w:marBottom w:val="0"/>
      <w:divBdr>
        <w:top w:val="none" w:sz="0" w:space="0" w:color="auto"/>
        <w:left w:val="none" w:sz="0" w:space="0" w:color="auto"/>
        <w:bottom w:val="none" w:sz="0" w:space="0" w:color="auto"/>
        <w:right w:val="none" w:sz="0" w:space="0" w:color="auto"/>
      </w:divBdr>
    </w:div>
    <w:div w:id="2090229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bioparadigms.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cbi.nlm.nih.gov/books/NBK3/table/A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D797CA6-3626-2B4D-AC3A-C6E59F3EF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11</Pages>
  <Words>10276</Words>
  <Characters>58574</Characters>
  <Application>Microsoft Office Word</Application>
  <DocSecurity>0</DocSecurity>
  <Lines>488</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190</cp:revision>
  <cp:lastPrinted>2018-01-29T01:21:00Z</cp:lastPrinted>
  <dcterms:created xsi:type="dcterms:W3CDTF">2017-12-19T21:59:00Z</dcterms:created>
  <dcterms:modified xsi:type="dcterms:W3CDTF">2018-01-31T10:44:00Z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16th edition (note)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