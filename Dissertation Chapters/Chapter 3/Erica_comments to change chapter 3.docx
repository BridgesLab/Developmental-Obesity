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97B5" w14:textId="3450EBD0" w:rsidR="002E50F6" w:rsidRPr="00480727" w:rsidRDefault="00F12BA8" w:rsidP="006F272E">
      <w:pPr>
        <w:pStyle w:val="Heading1"/>
        <w:jc w:val="center"/>
        <w:rPr>
          <w:rFonts w:ascii="Times New Roman" w:hAnsi="Times New Roman" w:cs="Times New Roman"/>
        </w:rPr>
      </w:pPr>
      <w:r w:rsidRPr="00480727">
        <w:rPr>
          <w:rFonts w:ascii="Times New Roman" w:hAnsi="Times New Roman" w:cs="Times New Roman"/>
        </w:rPr>
        <w:t>Chapter 3: Later timing of eating and longer fasting duration during pregnancy is associated with lower infant birth weight and greater parent glycemia</w:t>
      </w:r>
    </w:p>
    <w:p w14:paraId="36B121B0" w14:textId="36741387" w:rsidR="00480F2D" w:rsidRPr="00480727" w:rsidRDefault="00480F2D" w:rsidP="000A4BE1">
      <w:pPr>
        <w:pStyle w:val="Heading2"/>
        <w:spacing w:line="480" w:lineRule="auto"/>
        <w:rPr>
          <w:rFonts w:ascii="Times New Roman" w:hAnsi="Times New Roman" w:cs="Times New Roman"/>
        </w:rPr>
      </w:pPr>
      <w:r w:rsidRPr="00480727">
        <w:rPr>
          <w:rFonts w:ascii="Times New Roman" w:hAnsi="Times New Roman" w:cs="Times New Roman"/>
        </w:rPr>
        <w:t>Abstract</w:t>
      </w:r>
    </w:p>
    <w:p w14:paraId="1E1DE76E" w14:textId="60229CA7" w:rsidR="00480F2D" w:rsidRPr="00480727" w:rsidRDefault="001D1205" w:rsidP="000A4BE1">
      <w:pPr>
        <w:spacing w:line="480" w:lineRule="auto"/>
        <w:rPr>
          <w:rFonts w:ascii="Times New Roman" w:hAnsi="Times New Roman" w:cs="Times New Roman"/>
        </w:rPr>
      </w:pPr>
      <w:r w:rsidRPr="00480727">
        <w:rPr>
          <w:rFonts w:ascii="Times New Roman" w:hAnsi="Times New Roman" w:cs="Times New Roman"/>
        </w:rPr>
        <w:t xml:space="preserve">The timing of eating and duration of overnight fast are emerging components of the diet that are gaining popularity </w:t>
      </w:r>
      <w:r w:rsidR="002466E3" w:rsidRPr="00480727">
        <w:rPr>
          <w:rFonts w:ascii="Times New Roman" w:hAnsi="Times New Roman" w:cs="Times New Roman"/>
        </w:rPr>
        <w:t>as factors to</w:t>
      </w:r>
      <w:r w:rsidRPr="00480727">
        <w:rPr>
          <w:rFonts w:ascii="Times New Roman" w:hAnsi="Times New Roman" w:cs="Times New Roman"/>
        </w:rPr>
        <w:t xml:space="preserve"> manipulate for health reasons. </w:t>
      </w:r>
      <w:r w:rsidR="00984B71" w:rsidRPr="00480727">
        <w:rPr>
          <w:rFonts w:ascii="Times New Roman" w:hAnsi="Times New Roman" w:cs="Times New Roman"/>
        </w:rPr>
        <w:t xml:space="preserve">Little research has been conducted on the timing of eating in pregnant populations, despite pregnancy being recognized as a critical period in development. We assessed the relationship between the timing of eating and duration of fasting during the second and third trimester of pregnancy and parent mid-gestation oral glucose tolerance test results and infant birthweight. </w:t>
      </w:r>
      <w:r w:rsidRPr="00480727">
        <w:rPr>
          <w:rFonts w:ascii="Times New Roman" w:hAnsi="Times New Roman" w:cs="Times New Roman"/>
        </w:rPr>
        <w:t xml:space="preserve">In 102 parent-child dyads </w:t>
      </w:r>
      <w:r w:rsidR="00984B71" w:rsidRPr="00480727">
        <w:rPr>
          <w:rFonts w:ascii="Times New Roman" w:hAnsi="Times New Roman" w:cs="Times New Roman"/>
        </w:rPr>
        <w:t xml:space="preserve">of the Pregnancy Related Eating Sleeping and Stress (PRESS) study, </w:t>
      </w:r>
      <w:r w:rsidRPr="00480727">
        <w:rPr>
          <w:rFonts w:ascii="Times New Roman" w:hAnsi="Times New Roman" w:cs="Times New Roman"/>
        </w:rPr>
        <w:t>we f</w:t>
      </w:r>
      <w:r w:rsidR="002466E3" w:rsidRPr="00480727">
        <w:rPr>
          <w:rFonts w:ascii="Times New Roman" w:hAnsi="Times New Roman" w:cs="Times New Roman"/>
        </w:rPr>
        <w:t>ound</w:t>
      </w:r>
      <w:r w:rsidRPr="00480727">
        <w:rPr>
          <w:rFonts w:ascii="Times New Roman" w:hAnsi="Times New Roman" w:cs="Times New Roman"/>
        </w:rPr>
        <w:t xml:space="preserve"> that later timing of first meal </w:t>
      </w:r>
      <w:r w:rsidR="00984B71" w:rsidRPr="00480727">
        <w:rPr>
          <w:rFonts w:ascii="Times New Roman" w:hAnsi="Times New Roman" w:cs="Times New Roman"/>
        </w:rPr>
        <w:t xml:space="preserve">and later fasting midpoint </w:t>
      </w:r>
      <w:r w:rsidR="002466E3" w:rsidRPr="00480727">
        <w:rPr>
          <w:rFonts w:ascii="Times New Roman" w:hAnsi="Times New Roman" w:cs="Times New Roman"/>
        </w:rPr>
        <w:t>in trimester 2 was</w:t>
      </w:r>
      <w:r w:rsidRPr="00480727">
        <w:rPr>
          <w:rFonts w:ascii="Times New Roman" w:hAnsi="Times New Roman" w:cs="Times New Roman"/>
        </w:rPr>
        <w:t xml:space="preserve"> associated </w:t>
      </w:r>
      <w:r w:rsidR="00984B71" w:rsidRPr="00480727">
        <w:rPr>
          <w:rFonts w:ascii="Times New Roman" w:hAnsi="Times New Roman" w:cs="Times New Roman"/>
        </w:rPr>
        <w:t>l</w:t>
      </w:r>
      <w:r w:rsidR="002466E3" w:rsidRPr="00480727">
        <w:rPr>
          <w:rFonts w:ascii="Times New Roman" w:hAnsi="Times New Roman" w:cs="Times New Roman"/>
        </w:rPr>
        <w:t>ower birth weight</w:t>
      </w:r>
      <w:r w:rsidR="00984B71" w:rsidRPr="00480727">
        <w:rPr>
          <w:rFonts w:ascii="Times New Roman" w:hAnsi="Times New Roman" w:cs="Times New Roman"/>
        </w:rPr>
        <w:t>.</w:t>
      </w:r>
      <w:r w:rsidR="002466E3" w:rsidRPr="00480727">
        <w:rPr>
          <w:rFonts w:ascii="Times New Roman" w:hAnsi="Times New Roman" w:cs="Times New Roman"/>
        </w:rPr>
        <w:t xml:space="preserve"> </w:t>
      </w:r>
      <w:r w:rsidR="00984B71" w:rsidRPr="00480727">
        <w:rPr>
          <w:rFonts w:ascii="Times New Roman" w:hAnsi="Times New Roman" w:cs="Times New Roman"/>
        </w:rPr>
        <w:t>D</w:t>
      </w:r>
      <w:r w:rsidR="002466E3" w:rsidRPr="00480727">
        <w:rPr>
          <w:rFonts w:ascii="Times New Roman" w:hAnsi="Times New Roman" w:cs="Times New Roman"/>
        </w:rPr>
        <w:t xml:space="preserve">uring </w:t>
      </w:r>
      <w:r w:rsidR="00984B71" w:rsidRPr="00480727">
        <w:rPr>
          <w:rFonts w:ascii="Times New Roman" w:hAnsi="Times New Roman" w:cs="Times New Roman"/>
        </w:rPr>
        <w:t xml:space="preserve">the third </w:t>
      </w:r>
      <w:r w:rsidR="002466E3" w:rsidRPr="00480727">
        <w:rPr>
          <w:rFonts w:ascii="Times New Roman" w:hAnsi="Times New Roman" w:cs="Times New Roman"/>
        </w:rPr>
        <w:t>trimester</w:t>
      </w:r>
      <w:r w:rsidR="00984B71" w:rsidRPr="00480727">
        <w:rPr>
          <w:rFonts w:ascii="Times New Roman" w:hAnsi="Times New Roman" w:cs="Times New Roman"/>
        </w:rPr>
        <w:t xml:space="preserve">, </w:t>
      </w:r>
      <w:ins w:id="0" w:author="Erica Jansen" w:date="2023-02-08T14:59:00Z">
        <w:r w:rsidR="00610721" w:rsidRPr="00480727">
          <w:rPr>
            <w:rFonts w:ascii="Times New Roman" w:hAnsi="Times New Roman" w:cs="Times New Roman"/>
          </w:rPr>
          <w:t xml:space="preserve">fasting duration and fasting midpoint </w:t>
        </w:r>
        <w:r w:rsidR="00610721">
          <w:rPr>
            <w:rFonts w:ascii="Times New Roman" w:hAnsi="Times New Roman" w:cs="Times New Roman"/>
          </w:rPr>
          <w:t xml:space="preserve">were associated with </w:t>
        </w:r>
      </w:ins>
      <w:r w:rsidR="00984B71" w:rsidRPr="00480727">
        <w:rPr>
          <w:rFonts w:ascii="Times New Roman" w:hAnsi="Times New Roman" w:cs="Times New Roman"/>
        </w:rPr>
        <w:t>significantly lower infant birth weight</w:t>
      </w:r>
      <w:ins w:id="1" w:author="Erica Jansen" w:date="2023-02-08T14:59:00Z">
        <w:r w:rsidR="00610721">
          <w:rPr>
            <w:rFonts w:ascii="Times New Roman" w:hAnsi="Times New Roman" w:cs="Times New Roman"/>
          </w:rPr>
          <w:t>, although these associations</w:t>
        </w:r>
      </w:ins>
      <w:r w:rsidR="00984B71" w:rsidRPr="00480727">
        <w:rPr>
          <w:rFonts w:ascii="Times New Roman" w:hAnsi="Times New Roman" w:cs="Times New Roman"/>
        </w:rPr>
        <w:t xml:space="preserve"> </w:t>
      </w:r>
      <w:del w:id="2" w:author="Erica Jansen" w:date="2023-02-08T14:59:00Z">
        <w:r w:rsidR="00984B71" w:rsidRPr="00480727" w:rsidDel="00610721">
          <w:rPr>
            <w:rFonts w:ascii="Times New Roman" w:hAnsi="Times New Roman" w:cs="Times New Roman"/>
          </w:rPr>
          <w:delText xml:space="preserve">in relation to fasting duration and fasting midpoint </w:delText>
        </w:r>
      </w:del>
      <w:r w:rsidR="00984B71" w:rsidRPr="00480727">
        <w:rPr>
          <w:rFonts w:ascii="Times New Roman" w:hAnsi="Times New Roman" w:cs="Times New Roman"/>
        </w:rPr>
        <w:t xml:space="preserve">were attenuated when individuals who delivered preterm were excluded from the analysis. </w:t>
      </w:r>
      <w:commentRangeStart w:id="3"/>
      <w:r w:rsidR="00984B71" w:rsidRPr="00480727">
        <w:rPr>
          <w:rFonts w:ascii="Times New Roman" w:hAnsi="Times New Roman" w:cs="Times New Roman"/>
        </w:rPr>
        <w:t xml:space="preserve">Later timing of first meal in the second and third trimesters were associated with slightly higher OGTT test values. </w:t>
      </w:r>
      <w:commentRangeEnd w:id="3"/>
      <w:r w:rsidR="00610721">
        <w:rPr>
          <w:rStyle w:val="CommentReference"/>
        </w:rPr>
        <w:commentReference w:id="3"/>
      </w:r>
      <w:r w:rsidR="00984B71" w:rsidRPr="00480727">
        <w:rPr>
          <w:rFonts w:ascii="Times New Roman" w:hAnsi="Times New Roman" w:cs="Times New Roman"/>
        </w:rPr>
        <w:t xml:space="preserve">These data suggest that the timing of eating and duration of fasting during pregnancy could be important and under-recognized components of eating behavior that impact perinatal health. </w:t>
      </w:r>
    </w:p>
    <w:p w14:paraId="47A8184B" w14:textId="6880F7D9" w:rsidR="002E50F6" w:rsidRPr="00480727" w:rsidRDefault="002E50F6" w:rsidP="000A4BE1">
      <w:pPr>
        <w:pStyle w:val="Heading2"/>
        <w:spacing w:line="480" w:lineRule="auto"/>
        <w:rPr>
          <w:rFonts w:ascii="Times New Roman" w:hAnsi="Times New Roman" w:cs="Times New Roman"/>
        </w:rPr>
      </w:pPr>
      <w:r w:rsidRPr="00480727">
        <w:rPr>
          <w:rFonts w:ascii="Times New Roman" w:hAnsi="Times New Roman" w:cs="Times New Roman"/>
        </w:rPr>
        <w:t>Introduction</w:t>
      </w:r>
    </w:p>
    <w:p w14:paraId="31B3A9D8" w14:textId="3758806D" w:rsidR="002E50F6" w:rsidRPr="00480727" w:rsidRDefault="002E50F6" w:rsidP="000A4BE1">
      <w:pPr>
        <w:spacing w:line="480" w:lineRule="auto"/>
        <w:rPr>
          <w:rFonts w:ascii="Times New Roman" w:hAnsi="Times New Roman" w:cs="Times New Roman"/>
        </w:rPr>
      </w:pPr>
      <w:r w:rsidRPr="00480727">
        <w:rPr>
          <w:rFonts w:ascii="Times New Roman" w:hAnsi="Times New Roman" w:cs="Times New Roman"/>
        </w:rPr>
        <w:t xml:space="preserve">There are few times in life when nutritional intake matters as much as during the course of pregnancy. </w:t>
      </w:r>
      <w:r w:rsidR="00833BC1" w:rsidRPr="00480727">
        <w:rPr>
          <w:rFonts w:ascii="Times New Roman" w:hAnsi="Times New Roman" w:cs="Times New Roman"/>
        </w:rPr>
        <w:t xml:space="preserve">Modern science has demonstrated that pregnancy is a critical period of vulnerability that can impact trajectory toward health or disease, in both the birthing parent and the child. </w:t>
      </w:r>
      <w:r w:rsidR="006B29FB" w:rsidRPr="00480727">
        <w:rPr>
          <w:rFonts w:ascii="Times New Roman" w:hAnsi="Times New Roman" w:cs="Times New Roman"/>
        </w:rPr>
        <w:t xml:space="preserve">As such, much attention has been paid in scientific discourse on identifying modifiable behaviors that can improve the likelihood that results in a healthy pregnancy. </w:t>
      </w:r>
      <w:r w:rsidR="00E631A2" w:rsidRPr="00480727">
        <w:rPr>
          <w:rFonts w:ascii="Times New Roman" w:hAnsi="Times New Roman" w:cs="Times New Roman"/>
        </w:rPr>
        <w:t xml:space="preserve">The majority of the research </w:t>
      </w:r>
      <w:r w:rsidR="00E631A2" w:rsidRPr="00480727">
        <w:rPr>
          <w:rFonts w:ascii="Times New Roman" w:hAnsi="Times New Roman" w:cs="Times New Roman"/>
        </w:rPr>
        <w:lastRenderedPageBreak/>
        <w:t xml:space="preserve">in nutrition on this topic are focused on dietary quality, and nutrient adequacy. </w:t>
      </w:r>
      <w:r w:rsidR="00CD73E2" w:rsidRPr="00480727">
        <w:rPr>
          <w:rFonts w:ascii="Times New Roman" w:hAnsi="Times New Roman" w:cs="Times New Roman"/>
        </w:rPr>
        <w:t xml:space="preserve">It is unsurprising that </w:t>
      </w:r>
      <w:r w:rsidR="003C5FCD" w:rsidRPr="00480727">
        <w:rPr>
          <w:rFonts w:ascii="Times New Roman" w:hAnsi="Times New Roman" w:cs="Times New Roman"/>
        </w:rPr>
        <w:t>caloric restriction and poor diet quality are both strongly associated with worse outcomes in both parents and children</w:t>
      </w:r>
      <w:r w:rsidR="005D2AFD" w:rsidRPr="00480727">
        <w:rPr>
          <w:rFonts w:ascii="Times New Roman" w:hAnsi="Times New Roman" w:cs="Times New Roman"/>
        </w:rPr>
        <w:t xml:space="preserve"> </w:t>
      </w:r>
      <w:r w:rsidR="005D2AFD" w:rsidRPr="00480727">
        <w:rPr>
          <w:rFonts w:ascii="Times New Roman" w:hAnsi="Times New Roman" w:cs="Times New Roman"/>
        </w:rPr>
        <w:fldChar w:fldCharType="begin"/>
      </w:r>
      <w:r w:rsidR="005D2AFD" w:rsidRPr="00480727">
        <w:rPr>
          <w:rFonts w:ascii="Times New Roman" w:hAnsi="Times New Roman" w:cs="Times New Roman"/>
        </w:rPr>
        <w:instrText xml:space="preserve"> ADDIN ZOTERO_ITEM CSL_CITATION {"citationID":"bONnvmJ3","properties":{"formattedCitation":"(Marshall et al., 2022)","plainCitation":"(Marshall et al., 2022)","noteIndex":0},"citationItems":[{"id":1643,"uris":["http://zotero.org/users/5073745/items/I4ITDUCZ"],"itemData":{"id":1643,"type":"article-journal","abstract":"Most women in the United States do not meet the recommendations for healthful nutrition and weight before and during pregnancy. Women and providers often ask what a healthy diet for a pregnant woman should look like. The message should be \"eat better, not more.\" This can be achieved by basing diet on a variety of nutrient-dense, whole foods, including fruits, vegetables, legumes, whole grains, healthy fats with omega-3 fatty acids that include nuts and seeds, and fish, in place of poorer quality highly processed foods. Such a diet embodies nutritional density and is less likely to be accompanied by excessive energy intake than the standard American diet consisting of increased intakes of processed foods, fatty red meat, and sweetened foods and beverages. Women who report \"prudent\" or \"health-conscious\" eating patterns before and/or during pregnancy may have fewer pregnancy complications and adverse child health outcomes. Comprehensive nutritional supplementation (multiple micronutrients plus balanced protein energy) among women with inadequate nutrition has been associated with improved birth outcomes, including decreased rates of low birthweight. A diet that severely restricts any macronutrient class should be avoided, specifically the ketogenic diet that lacks carbohydrates, the Paleo diet because of dairy restriction, and any diet characterized by excess saturated fats. User-friendly tools to facilitate a quick evaluation of dietary patterns with clear guidance on how to address dietary inadequacies and embedded support from trained healthcare providers are urgently needed. Recent evidence has shown that although excessive gestational weight gain predicts adverse perinatal outcomes among women with normal weight, the degree of prepregnancy obesity predicts adverse perinatal outcomes to a greater degree than gestational weight gain among women with obesity. Furthermore, low body mass index and insufficient gestational weight gain are associated with poor perinatal outcomes. Observational data have shown that first-trimester gain is the strongest predictor of adverse outcomes. Interventions beginning in early pregnancy or preconception are needed to prevent downstream complications for mothers and their children. For neonates, human milk provides personalized nutrition and is associated with short- and long-term health benefits for infants and mothers. Eating a healthy diet is a way for lactating mothers to support optimal health for themselves and their infants.","container-title":"American Journal of Obstetrics and Gynecology","DOI":"10.1016/j.ajog.2021.12.035","ISSN":"1097-6868","issue":"5","journalAbbreviation":"Am J Obstet Gynecol","language":"eng","note":"PMID: 34968458\nPMCID: PMC9182711","page":"607-632","source":"PubMed","title":"The importance of nutrition in pregnancy and lactation: lifelong consequences","title-short":"The importance of nutrition in pregnancy and lactation","volume":"226","author":[{"family":"Marshall","given":"Nicole E."},{"family":"Abrams","given":"Barbara"},{"family":"Barbour","given":"Linda A."},{"family":"Catalano","given":"Patrick"},{"family":"Christian","given":"Parul"},{"family":"Friedman","given":"Jacob E."},{"family":"Hay","given":"William W."},{"family":"Hernandez","given":"Teri L."},{"family":"Krebs","given":"Nancy F."},{"family":"Oken","given":"Emily"},{"family":"Purnell","given":"Jonathan Q."},{"family":"Roberts","given":"James M."},{"family":"Soltani","given":"Hora"},{"family":"Wallace","given":"Jacqueline"},{"family":"Thornburg","given":"Kent L."}],"issued":{"date-parts":[["2022",5]]}}}],"schema":"https://github.com/citation-style-language/schema/raw/master/csl-citation.json"} </w:instrText>
      </w:r>
      <w:r w:rsidR="005D2AFD" w:rsidRPr="00480727">
        <w:rPr>
          <w:rFonts w:ascii="Times New Roman" w:hAnsi="Times New Roman" w:cs="Times New Roman"/>
        </w:rPr>
        <w:fldChar w:fldCharType="separate"/>
      </w:r>
      <w:r w:rsidR="005D2AFD" w:rsidRPr="00480727">
        <w:rPr>
          <w:rFonts w:ascii="Times New Roman" w:hAnsi="Times New Roman" w:cs="Times New Roman"/>
          <w:noProof/>
        </w:rPr>
        <w:t>(Marshall et al., 2022)</w:t>
      </w:r>
      <w:r w:rsidR="005D2AFD" w:rsidRPr="00480727">
        <w:rPr>
          <w:rFonts w:ascii="Times New Roman" w:hAnsi="Times New Roman" w:cs="Times New Roman"/>
        </w:rPr>
        <w:fldChar w:fldCharType="end"/>
      </w:r>
      <w:r w:rsidR="00CD73E2" w:rsidRPr="00480727">
        <w:rPr>
          <w:rFonts w:ascii="Times New Roman" w:hAnsi="Times New Roman" w:cs="Times New Roman"/>
        </w:rPr>
        <w:t xml:space="preserve">. However, recent evidence has pointed toward a previously </w:t>
      </w:r>
      <w:r w:rsidR="003C5FCD" w:rsidRPr="00480727">
        <w:rPr>
          <w:rFonts w:ascii="Times New Roman" w:hAnsi="Times New Roman" w:cs="Times New Roman"/>
        </w:rPr>
        <w:t>under-recognized</w:t>
      </w:r>
      <w:r w:rsidR="00CD73E2" w:rsidRPr="00480727">
        <w:rPr>
          <w:rFonts w:ascii="Times New Roman" w:hAnsi="Times New Roman" w:cs="Times New Roman"/>
        </w:rPr>
        <w:t xml:space="preserve"> modifiable component of the diet, the timing and duration of eating. </w:t>
      </w:r>
    </w:p>
    <w:p w14:paraId="3F5796D3" w14:textId="53E5522F" w:rsidR="006B29FB" w:rsidRPr="00480727" w:rsidRDefault="00CD73E2" w:rsidP="000A4BE1">
      <w:pPr>
        <w:spacing w:line="480" w:lineRule="auto"/>
        <w:rPr>
          <w:rFonts w:ascii="Times New Roman" w:hAnsi="Times New Roman" w:cs="Times New Roman"/>
        </w:rPr>
      </w:pPr>
      <w:r w:rsidRPr="00480727">
        <w:rPr>
          <w:rFonts w:ascii="Times New Roman" w:hAnsi="Times New Roman" w:cs="Times New Roman"/>
        </w:rPr>
        <w:t xml:space="preserve">Initial evidence about the impact of the timing of eating on human health came from the field of sleep research. Routinely, researchers found that </w:t>
      </w:r>
      <w:r w:rsidR="00ED1D8F" w:rsidRPr="00480727">
        <w:rPr>
          <w:rFonts w:ascii="Times New Roman" w:hAnsi="Times New Roman" w:cs="Times New Roman"/>
        </w:rPr>
        <w:t xml:space="preserve">workers whose shifts are in opposition to the normal circadian rhythm have greater risks of ill health, including </w:t>
      </w:r>
      <w:r w:rsidR="005D2AFD" w:rsidRPr="00480727">
        <w:rPr>
          <w:rFonts w:ascii="Times New Roman" w:hAnsi="Times New Roman" w:cs="Times New Roman"/>
        </w:rPr>
        <w:t xml:space="preserve">higher rates of miscarriage </w:t>
      </w:r>
      <w:r w:rsidR="005D2AFD" w:rsidRPr="00480727">
        <w:rPr>
          <w:rFonts w:ascii="Times New Roman" w:hAnsi="Times New Roman" w:cs="Times New Roman"/>
        </w:rPr>
        <w:fldChar w:fldCharType="begin"/>
      </w:r>
      <w:r w:rsidR="005D2AFD" w:rsidRPr="00480727">
        <w:rPr>
          <w:rFonts w:ascii="Times New Roman" w:hAnsi="Times New Roman" w:cs="Times New Roman"/>
        </w:rPr>
        <w:instrText xml:space="preserve"> ADDIN ZOTERO_ITEM CSL_CITATION {"citationID":"xl6GcXho","properties":{"formattedCitation":"(Begtrup et al., 2019)","plainCitation":"(Begtrup et al., 2019)","noteIndex":0},"citationItems":[{"id":1625,"uris":["http://zotero.org/users/5073745/items/I7V9QSZL"],"itemData":{"id":1625,"type":"article-journal","abstract":"OBJECTIVE: Observational studies indicate an association between working nights and miscarriage, but inaccurate exposure assessment precludes causal inference. Using payroll data with exact and prospective measurement of night work, the objective was to investigate whether working night shifts during pregnancy increases the risk of miscarriage.\nMETHODS: A cohort of 22 744 pregnant women was identified by linking the Danish Working Hour Database (DWHD), which holds payroll data on all Danish public hospital employees, with Danish national registers on births and admissions to hospitals (miscarriage). The risk of miscarriage during pregnancy weeks 4-22 according to measures of night work was analysed using Cox regression with time-varying exposure adjusted for a fixed set of potential confounders.\nRESULTS: In total 377 896 pregnancy weeks (average 19.7) were available for follow-up. Women who had two or more night shifts the previous week had an increased risk of miscarriage after pregnancy week 8 (HR 1.32 (95% CI 1.07 to 1.62) compared with women, who did not work night shifts. The cumulated number of night shifts during pregnancy weeks 3-21 increased the risk of miscarriages in a dose-dependent pattern.\nCONCLUSIONS: The study corroborates earlier findings that night work during pregnancy may confer an increased risk of miscarriage and indicates a lowest observed threshold level of two night shifts per week.","container-title":"Occupational and Environmental Medicine","DOI":"10.1136/oemed-2018-105592","ISSN":"1470-7926","issue":"5","journalAbbreviation":"Occup Environ Med","language":"eng","note":"PMID: 30910992","page":"302-308","source":"PubMed","title":"Night work and miscarriage: a Danish nationwide register-based cohort study","title-short":"Night work and miscarriage","volume":"76","author":[{"family":"Begtrup","given":"Luise Moelenberg"},{"family":"Specht","given":"Ina Olmer"},{"family":"Hammer","given":"Paula Edeusa Cristina"},{"family":"Flachs","given":"Esben Meulengracht"},{"family":"Garde","given":"Anne Helene"},{"family":"Hansen","given":"Johnni"},{"family":"Hansen","given":"Åse Marie"},{"family":"Kolstad","given":"Henrik Albert"},{"family":"Larsen","given":"Ann Dyreborg"},{"family":"Bonde","given":"Jens Peter"}],"issued":{"date-parts":[["2019",5]]}}}],"schema":"https://github.com/citation-style-language/schema/raw/master/csl-citation.json"} </w:instrText>
      </w:r>
      <w:r w:rsidR="005D2AFD" w:rsidRPr="00480727">
        <w:rPr>
          <w:rFonts w:ascii="Times New Roman" w:hAnsi="Times New Roman" w:cs="Times New Roman"/>
        </w:rPr>
        <w:fldChar w:fldCharType="separate"/>
      </w:r>
      <w:r w:rsidR="005D2AFD" w:rsidRPr="00480727">
        <w:rPr>
          <w:rFonts w:ascii="Times New Roman" w:hAnsi="Times New Roman" w:cs="Times New Roman"/>
          <w:noProof/>
        </w:rPr>
        <w:t>(Begtrup et al., 2019)</w:t>
      </w:r>
      <w:r w:rsidR="005D2AFD" w:rsidRPr="00480727">
        <w:rPr>
          <w:rFonts w:ascii="Times New Roman" w:hAnsi="Times New Roman" w:cs="Times New Roman"/>
        </w:rPr>
        <w:fldChar w:fldCharType="end"/>
      </w:r>
      <w:r w:rsidR="00ED1D8F" w:rsidRPr="00480727">
        <w:rPr>
          <w:rFonts w:ascii="Times New Roman" w:hAnsi="Times New Roman" w:cs="Times New Roman"/>
        </w:rPr>
        <w:t xml:space="preserve">, </w:t>
      </w:r>
      <w:r w:rsidR="005D2AFD" w:rsidRPr="00480727">
        <w:rPr>
          <w:rFonts w:ascii="Times New Roman" w:hAnsi="Times New Roman" w:cs="Times New Roman"/>
        </w:rPr>
        <w:t xml:space="preserve">pre-term birth </w:t>
      </w:r>
      <w:r w:rsidR="005D2AFD" w:rsidRPr="00480727">
        <w:rPr>
          <w:rFonts w:ascii="Times New Roman" w:hAnsi="Times New Roman" w:cs="Times New Roman"/>
        </w:rPr>
        <w:fldChar w:fldCharType="begin"/>
      </w:r>
      <w:r w:rsidR="00E82E74" w:rsidRPr="00480727">
        <w:rPr>
          <w:rFonts w:ascii="Times New Roman" w:hAnsi="Times New Roman" w:cs="Times New Roman"/>
        </w:rPr>
        <w:instrText xml:space="preserve"> ADDIN ZOTERO_ITEM CSL_CITATION {"citationID":"O3CR0kI0","properties":{"formattedCitation":"(Cai et al., 2019; Davari et al., 2018)","plainCitation":"(Cai et al., 2019; Davari et al., 2018)","noteIndex":0},"citationItems":[{"id":1648,"uris":["http://zotero.org/users/5073745/items/AIZ6J8EN"],"itemData":{"id":1648,"type":"article-journal","abstract":"BACKGROUD: An increasing number of original studies suggest that exposure to shift work and long working hours during pregnancy could be associated with the risk of adverse pregnancy outcomes, but the results remain conflicting and inconclusive.\nOBJECTIVE: To examine the influences of shift work and longer working hours during pregnancy on maternal and fetal health outcomes.\nDATA SOURCES: Five electronic databases and 3 gray literature sources were searched up to March 15, 2019.\nMETHODS OF STUDY SELECTION: Studies of all designs (except case studies and reviews) were included, which contained information on the relevant population (women who engaged in paid work during pregnancy); exposure (rotating shift work [shifts change according to a set schedule], fixed night shift [typical working period is between 11:00 pm and 11:00 am] or longer working hours [&gt;40 hours per week]);comparator (fixed day shift [typical working period is between 8:00 am and 6:00 pm] or standard working hours [≤40 hours per week]); and outcomes (preterm delivery, low birthweight [birthweight &lt;2500 g], small for gestational age, miscarriage, gestational hypertension, preeclampsia, intrauterine growth restriction, stillbirth, and gestational diabetes mellitus).\nTABULATION, INTEGRATION, AND RESULTS: From 3305 unique citations, 62 observational studies (196,989 women) were included. \"Low\" to \"very low\" certainty evidence from these studies revealed that working rotating shifts was associated with an increased odds of preterm delivery (odds ratio, 1.13; 95% confidence interval, 1.00-1.28, I2 = 31%), an infant small for gestational age (odds ratio, 1.18, 95% confidence interval, 1.01-1.38, I2 = 0%), preeclampsia (odds ratio, 1.75, 95% confidence interval, 1.01-3.01, I2 = 75%), and gestational hypertension (odds ratio, 1.19, 95% confidence interval, 1.10-1.29, I2 = 0%), compared to those who worked a fixed day shift. Working fixed night shifts was associated with an increased odds of preterm delivery (odds ratio, 1.21; 95% confidence interval, 1.03-1.42; I2 = 36%) and miscarriage (odds ratio, 1.23; 95% confidence interval, 1.03-1.47; I2 = 37%). Compared with standard hours, working longer hours was associated with an increased odds of miscarriage (odds ratio, 1.38; 95% confidence interval, 1.08-1.77; I2 = 73%), preterm delivery (odds ratio, 1.21; 95% confidence interval, 1.11-1.33; I2 = 30%), an infant of low birthweight (odds ratio, 1.43; 95% confidence interval, 1.11-1.84; I2 = 0%), or an infant small for gestational age (odds ratio, 1.16, 95% confidence interval, 1.00-1.36, I2 = 57%). Dose-response analysis showed that women working more than 55.5 hours (vs 40 hours) per week had a 10% increase in the odds of having a preterm delivery.\nCONCLUSION: Pregnant women who work rotating shifts, fixed night shifts, or longer hours have an increased risk of adverse pregnancy outcomes.","container-title":"American Journal of Obstetrics and Gynecology","DOI":"10.1016/j.ajog.2019.06.051","ISSN":"1097-6868","issue":"6","journalAbbreviation":"Am J Obstet Gynecol","language":"eng","note":"PMID: 31276631","page":"563-576","source":"PubMed","title":"The impact of occupational shift work and working hours during pregnancy on health outcomes: a systematic review and meta-analysis","title-short":"The impact of occupational shift work and working hours during pregnancy on health outcomes","volume":"221","author":[{"family":"Cai","given":"Chenxi"},{"family":"Vandermeer","given":"Ben"},{"family":"Khurana","given":"Rshmi"},{"family":"Nerenberg","given":"Kara"},{"family":"Featherstone","given":"Robin"},{"family":"Sebastianski","given":"Meghan"},{"family":"Davenport","given":"Margie H."}],"issued":{"date-parts":[["2019",12]]}}},{"id":1646,"uris":["http://zotero.org/users/5073745/items/JEQ695PG"],"itemData":{"id":1646,"type":"article-journal","abstract":"Objective: Employed mothers face considerable amount of hazards. Especially shift work can impact pregnant women by affecting some hormones. This study was conducted to assess the adverse effects of shift work on pregnancy outcomes. Materials and methods: This historical cohort study was conducted in 2017 in order to assess the effect of shift work on pregnancy outcomes. The subjects were consecutively selected from pregnant women, which referred to Al Zahra and Shahid Beheshti hospitals, Isfahan, Iran for their pregnancy care. The effect of shift work on pregnancy and labor complications (low birth weight, small for gestational age, pre-eclampsia and eclampsia, intra-uterine growth retardation, spontaneous abortion, preterm delivery, excessive bleeding during labor, and type of labor) was assessed. The effect was adjusted for occupation and number of children as well. Data were analyzed by SPSS (ver. 17) usingT-test, chi-Square test and logistic regression analysis. Results: Totally, 429 pregnant women entered the study. There was not a statistically significant difference between morning and shift workers regarding age. It was found that shift work probably increases the incidence of small for gestational age, pre-eclampsia and eclampsia, intra-uterine growth retardation, spontaneous abortion, and preterm delivery, but after adjustment for job and number of children the effect was observed only on preterm delivery. Conclusion: Working in a rapid cycling schedule of shift work may cause an increase in the incidence of preterm delivery in pregnant mothers.","container-title":"Journal of Family &amp; Reproductive Health","ISSN":"1735-8949","issue":"2","journalAbbreviation":"J Family Reprod Health","language":"eng","note":"PMID: 30820211\nPMCID: PMC6391306","page":"84-88","source":"PubMed","title":"Shift Work Effects and Pregnancy Outcome: A Historical Cohort Study","title-short":"Shift Work Effects and Pregnancy Outcome","volume":"12","author":[{"family":"Davari","given":"Mohammad Hossein"},{"family":"Naghshineh","given":"Elham"},{"family":"Mostaghaci","given":"Mehrdad"},{"family":"Mirmohammadi","given":"Seyyed Jalil"},{"family":"Bahaloo","given":"Maryam"},{"family":"Jafari","given":"Abbas"},{"family":"Mehrparvar","given":"Amir Houshang"}],"issued":{"date-parts":[["2018",6]]}}}],"schema":"https://github.com/citation-style-language/schema/raw/master/csl-citation.json"} </w:instrText>
      </w:r>
      <w:r w:rsidR="005D2AFD" w:rsidRPr="00480727">
        <w:rPr>
          <w:rFonts w:ascii="Times New Roman" w:hAnsi="Times New Roman" w:cs="Times New Roman"/>
        </w:rPr>
        <w:fldChar w:fldCharType="separate"/>
      </w:r>
      <w:r w:rsidR="00E82E74" w:rsidRPr="00480727">
        <w:rPr>
          <w:rFonts w:ascii="Times New Roman" w:hAnsi="Times New Roman" w:cs="Times New Roman"/>
          <w:noProof/>
        </w:rPr>
        <w:t>(Cai et al., 2019; Davari et al., 2018)</w:t>
      </w:r>
      <w:r w:rsidR="005D2AFD" w:rsidRPr="00480727">
        <w:rPr>
          <w:rFonts w:ascii="Times New Roman" w:hAnsi="Times New Roman" w:cs="Times New Roman"/>
        </w:rPr>
        <w:fldChar w:fldCharType="end"/>
      </w:r>
      <w:r w:rsidR="00ED1D8F" w:rsidRPr="00480727">
        <w:rPr>
          <w:rFonts w:ascii="Times New Roman" w:hAnsi="Times New Roman" w:cs="Times New Roman"/>
        </w:rPr>
        <w:t xml:space="preserve">, </w:t>
      </w:r>
      <w:r w:rsidR="00E82E74" w:rsidRPr="00480727">
        <w:rPr>
          <w:rFonts w:ascii="Times New Roman" w:hAnsi="Times New Roman" w:cs="Times New Roman"/>
        </w:rPr>
        <w:t xml:space="preserve">and odds of developing preeclampsia </w:t>
      </w:r>
      <w:r w:rsidR="00E82E74" w:rsidRPr="00480727">
        <w:rPr>
          <w:rFonts w:ascii="Times New Roman" w:hAnsi="Times New Roman" w:cs="Times New Roman"/>
        </w:rPr>
        <w:fldChar w:fldCharType="begin"/>
      </w:r>
      <w:r w:rsidR="00E82E74" w:rsidRPr="00480727">
        <w:rPr>
          <w:rFonts w:ascii="Times New Roman" w:hAnsi="Times New Roman" w:cs="Times New Roman"/>
        </w:rPr>
        <w:instrText xml:space="preserve"> ADDIN ZOTERO_ITEM CSL_CITATION {"citationID":"0OrzFK7b","properties":{"formattedCitation":"(Cai et al., 2019)","plainCitation":"(Cai et al., 2019)","noteIndex":0},"citationItems":[{"id":1648,"uris":["http://zotero.org/users/5073745/items/AIZ6J8EN"],"itemData":{"id":1648,"type":"article-journal","abstract":"BACKGROUD: An increasing number of original studies suggest that exposure to shift work and long working hours during pregnancy could be associated with the risk of adverse pregnancy outcomes, but the results remain conflicting and inconclusive.\nOBJECTIVE: To examine the influences of shift work and longer working hours during pregnancy on maternal and fetal health outcomes.\nDATA SOURCES: Five electronic databases and 3 gray literature sources were searched up to March 15, 2019.\nMETHODS OF STUDY SELECTION: Studies of all designs (except case studies and reviews) were included, which contained information on the relevant population (women who engaged in paid work during pregnancy); exposure (rotating shift work [shifts change according to a set schedule], fixed night shift [typical working period is between 11:00 pm and 11:00 am] or longer working hours [&gt;40 hours per week]);comparator (fixed day shift [typical working period is between 8:00 am and 6:00 pm] or standard working hours [≤40 hours per week]); and outcomes (preterm delivery, low birthweight [birthweight &lt;2500 g], small for gestational age, miscarriage, gestational hypertension, preeclampsia, intrauterine growth restriction, stillbirth, and gestational diabetes mellitus).\nTABULATION, INTEGRATION, AND RESULTS: From 3305 unique citations, 62 observational studies (196,989 women) were included. \"Low\" to \"very low\" certainty evidence from these studies revealed that working rotating shifts was associated with an increased odds of preterm delivery (odds ratio, 1.13; 95% confidence interval, 1.00-1.28, I2 = 31%), an infant small for gestational age (odds ratio, 1.18, 95% confidence interval, 1.01-1.38, I2 = 0%), preeclampsia (odds ratio, 1.75, 95% confidence interval, 1.01-3.01, I2 = 75%), and gestational hypertension (odds ratio, 1.19, 95% confidence interval, 1.10-1.29, I2 = 0%), compared to those who worked a fixed day shift. Working fixed night shifts was associated with an increased odds of preterm delivery (odds ratio, 1.21; 95% confidence interval, 1.03-1.42; I2 = 36%) and miscarriage (odds ratio, 1.23; 95% confidence interval, 1.03-1.47; I2 = 37%). Compared with standard hours, working longer hours was associated with an increased odds of miscarriage (odds ratio, 1.38; 95% confidence interval, 1.08-1.77; I2 = 73%), preterm delivery (odds ratio, 1.21; 95% confidence interval, 1.11-1.33; I2 = 30%), an infant of low birthweight (odds ratio, 1.43; 95% confidence interval, 1.11-1.84; I2 = 0%), or an infant small for gestational age (odds ratio, 1.16, 95% confidence interval, 1.00-1.36, I2 = 57%). Dose-response analysis showed that women working more than 55.5 hours (vs 40 hours) per week had a 10% increase in the odds of having a preterm delivery.\nCONCLUSION: Pregnant women who work rotating shifts, fixed night shifts, or longer hours have an increased risk of adverse pregnancy outcomes.","container-title":"American Journal of Obstetrics and Gynecology","DOI":"10.1016/j.ajog.2019.06.051","ISSN":"1097-6868","issue":"6","journalAbbreviation":"Am J Obstet Gynecol","language":"eng","note":"PMID: 31276631","page":"563-576","source":"PubMed","title":"The impact of occupational shift work and working hours during pregnancy on health outcomes: a systematic review and meta-analysis","title-short":"The impact of occupational shift work and working hours during pregnancy on health outcomes","volume":"221","author":[{"family":"Cai","given":"Chenxi"},{"family":"Vandermeer","given":"Ben"},{"family":"Khurana","given":"Rshmi"},{"family":"Nerenberg","given":"Kara"},{"family":"Featherstone","given":"Robin"},{"family":"Sebastianski","given":"Meghan"},{"family":"Davenport","given":"Margie H."}],"issued":{"date-parts":[["2019",12]]}}}],"schema":"https://github.com/citation-style-language/schema/raw/master/csl-citation.json"} </w:instrText>
      </w:r>
      <w:r w:rsidR="00E82E74" w:rsidRPr="00480727">
        <w:rPr>
          <w:rFonts w:ascii="Times New Roman" w:hAnsi="Times New Roman" w:cs="Times New Roman"/>
        </w:rPr>
        <w:fldChar w:fldCharType="separate"/>
      </w:r>
      <w:r w:rsidR="00E82E74" w:rsidRPr="00480727">
        <w:rPr>
          <w:rFonts w:ascii="Times New Roman" w:hAnsi="Times New Roman" w:cs="Times New Roman"/>
          <w:noProof/>
        </w:rPr>
        <w:t>(Cai et al., 2019)</w:t>
      </w:r>
      <w:r w:rsidR="00E82E74" w:rsidRPr="00480727">
        <w:rPr>
          <w:rFonts w:ascii="Times New Roman" w:hAnsi="Times New Roman" w:cs="Times New Roman"/>
        </w:rPr>
        <w:fldChar w:fldCharType="end"/>
      </w:r>
      <w:r w:rsidR="00ED1D8F" w:rsidRPr="00480727">
        <w:rPr>
          <w:rFonts w:ascii="Times New Roman" w:hAnsi="Times New Roman" w:cs="Times New Roman"/>
        </w:rPr>
        <w:t xml:space="preserve">. </w:t>
      </w:r>
    </w:p>
    <w:p w14:paraId="65114281" w14:textId="6B070379" w:rsidR="00CD73E2" w:rsidRPr="00480727" w:rsidRDefault="00CD73E2" w:rsidP="000A4BE1">
      <w:pPr>
        <w:spacing w:line="480" w:lineRule="auto"/>
        <w:rPr>
          <w:rFonts w:ascii="Times New Roman" w:hAnsi="Times New Roman" w:cs="Times New Roman"/>
        </w:rPr>
      </w:pPr>
      <w:r w:rsidRPr="00480727">
        <w:rPr>
          <w:rFonts w:ascii="Times New Roman" w:hAnsi="Times New Roman" w:cs="Times New Roman"/>
        </w:rPr>
        <w:t xml:space="preserve">New attention has been called to all health behaviors that impact or are impacted by one’s circadian rhythm. As such, </w:t>
      </w:r>
      <w:r w:rsidR="00ED1D8F" w:rsidRPr="00480727">
        <w:rPr>
          <w:rFonts w:ascii="Times New Roman" w:hAnsi="Times New Roman" w:cs="Times New Roman"/>
        </w:rPr>
        <w:t xml:space="preserve">modifying or compressing the timing of ones eating schedule is gaining popularity as a way to modulate health. One such modality </w:t>
      </w:r>
      <w:r w:rsidR="00525446" w:rsidRPr="00480727">
        <w:rPr>
          <w:rFonts w:ascii="Times New Roman" w:hAnsi="Times New Roman" w:cs="Times New Roman"/>
        </w:rPr>
        <w:t>is time-restricted eating</w:t>
      </w:r>
      <w:ins w:id="4" w:author="Erica Jansen" w:date="2023-02-08T15:02:00Z">
        <w:r w:rsidR="00610721">
          <w:rPr>
            <w:rFonts w:ascii="Times New Roman" w:hAnsi="Times New Roman" w:cs="Times New Roman"/>
          </w:rPr>
          <w:t xml:space="preserve"> (TRE)</w:t>
        </w:r>
      </w:ins>
      <w:r w:rsidR="00525446" w:rsidRPr="00480727">
        <w:rPr>
          <w:rFonts w:ascii="Times New Roman" w:hAnsi="Times New Roman" w:cs="Times New Roman"/>
        </w:rPr>
        <w:t xml:space="preserve">. Evidence from human studies finds </w:t>
      </w:r>
      <w:r w:rsidR="00F4780D" w:rsidRPr="00480727">
        <w:rPr>
          <w:rFonts w:ascii="Times New Roman" w:hAnsi="Times New Roman" w:cs="Times New Roman"/>
        </w:rPr>
        <w:t>that condensing the eating window is effective for weight loss</w:t>
      </w:r>
      <w:r w:rsidR="007313C8" w:rsidRPr="00480727">
        <w:rPr>
          <w:rFonts w:ascii="Times New Roman" w:hAnsi="Times New Roman" w:cs="Times New Roman"/>
        </w:rPr>
        <w:t xml:space="preserve"> </w:t>
      </w:r>
      <w:r w:rsidR="007313C8" w:rsidRPr="00480727">
        <w:rPr>
          <w:rFonts w:ascii="Times New Roman" w:hAnsi="Times New Roman" w:cs="Times New Roman"/>
        </w:rPr>
        <w:fldChar w:fldCharType="begin"/>
      </w:r>
      <w:r w:rsidR="007313C8" w:rsidRPr="00480727">
        <w:rPr>
          <w:rFonts w:ascii="Times New Roman" w:hAnsi="Times New Roman" w:cs="Times New Roman"/>
        </w:rPr>
        <w:instrText xml:space="preserve"> ADDIN ZOTERO_ITEM CSL_CITATION {"citationID":"MRidcOnU","properties":{"formattedCitation":"(Gabel et al., 2018; Hutchison et al., 2019; Lowe et al., 2020)","plainCitation":"(Gabel et al., 2018; Hutchison et al., 2019; Lowe et al., 2020)","noteIndex":0},"citationItems":[{"id":897,"uris":["http://zotero.org/users/5073745/items/5XP55BM6"],"itemData":{"id":897,"type":"article-journal","abstract":"This study examines the safety of time restricted feeding (TRF; 8-h feeding window/16-h fasting window daily) in obese adults. Twenty-three subjects participated in an 8-h TRF intervention for 12 weeks. Self-reported adverse events, body image perception, complete blood count and disordered eating patterns did not change from baseline to week 12. These findings suggest that consuming food within an 8-h window can safely facilitate weight loss in subjects with obesity.","container-title":"Applied Physiology, Nutrition, and Metabolism = Physiologie Appliquee, Nutrition Et Metabolisme","DOI":"10.1139/apnm-2018-0389","ISSN":"1715-5320","journalAbbreviation":"Appl Physiol Nutr Metab","language":"eng","note":"PMID: 30216730","source":"PubMed","title":"Safety of 8-h time restricted feeding in adults with obesity","author":[{"family":"Gabel","given":"Kelsey"},{"family":"Hoddy","given":"Kristin K."},{"family":"Varady","given":"Krista A."}],"issued":{"date-parts":[["2018",9,14]]}}},{"id":327,"uris":["http://zotero.org/users/5073745/items/E89CVTH5"],"itemData":{"id":327,"type":"article-journal","abstract":"Objective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7313C8" w:rsidRPr="00480727">
        <w:rPr>
          <w:rFonts w:ascii="Times New Roman" w:hAnsi="Times New Roman" w:cs="Times New Roman"/>
        </w:rPr>
        <w:fldChar w:fldCharType="separate"/>
      </w:r>
      <w:r w:rsidR="00F9253B" w:rsidRPr="00480727">
        <w:rPr>
          <w:rFonts w:ascii="Times New Roman" w:hAnsi="Times New Roman" w:cs="Times New Roman"/>
          <w:noProof/>
        </w:rPr>
        <w:t>(Gabel et al., 2018; Hutchison et al., 2019; Lowe et al., 2020)</w:t>
      </w:r>
      <w:r w:rsidR="007313C8" w:rsidRPr="00480727">
        <w:rPr>
          <w:rFonts w:ascii="Times New Roman" w:hAnsi="Times New Roman" w:cs="Times New Roman"/>
        </w:rPr>
        <w:fldChar w:fldCharType="end"/>
      </w:r>
      <w:r w:rsidR="00525446" w:rsidRPr="00480727">
        <w:rPr>
          <w:rFonts w:ascii="Times New Roman" w:hAnsi="Times New Roman" w:cs="Times New Roman"/>
        </w:rPr>
        <w:t xml:space="preserve">. </w:t>
      </w:r>
      <w:r w:rsidR="007313C8" w:rsidRPr="00480727">
        <w:rPr>
          <w:rFonts w:ascii="Times New Roman" w:hAnsi="Times New Roman" w:cs="Times New Roman"/>
        </w:rPr>
        <w:t>There ha</w:t>
      </w:r>
      <w:r w:rsidR="00CB181D" w:rsidRPr="00480727">
        <w:rPr>
          <w:rFonts w:ascii="Times New Roman" w:hAnsi="Times New Roman" w:cs="Times New Roman"/>
        </w:rPr>
        <w:t xml:space="preserve">ve also been studies that find that metabolic health markers, such as blood pressure and cholesterol can be improved from TRE without the reduction in body weight </w:t>
      </w:r>
      <w:r w:rsidR="00CB181D" w:rsidRPr="00480727">
        <w:rPr>
          <w:rFonts w:ascii="Times New Roman" w:hAnsi="Times New Roman" w:cs="Times New Roman"/>
        </w:rPr>
        <w:fldChar w:fldCharType="begin"/>
      </w:r>
      <w:r w:rsidR="00CB181D" w:rsidRPr="00480727">
        <w:rPr>
          <w:rFonts w:ascii="Times New Roman" w:hAnsi="Times New Roman" w:cs="Times New Roman"/>
        </w:rPr>
        <w:instrText xml:space="preserve"> ADDIN ZOTERO_ITEM CSL_CITATION {"citationID":"vFPqAKUd","properties":{"formattedCitation":"(Sutton et al., 2018)","plainCitation":"(Sutton et al., 2018)","noteIndex":0},"citationItems":[{"id":903,"uris":["http://zotero.org/users/5073745/items/XT9WYD3C"],"itemData":{"id":903,"type":"article-journal","abstract":"Intermittent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CB181D" w:rsidRPr="00480727">
        <w:rPr>
          <w:rFonts w:ascii="Times New Roman" w:hAnsi="Times New Roman" w:cs="Times New Roman"/>
        </w:rPr>
        <w:fldChar w:fldCharType="separate"/>
      </w:r>
      <w:r w:rsidR="00F9253B" w:rsidRPr="00480727">
        <w:rPr>
          <w:rFonts w:ascii="Times New Roman" w:hAnsi="Times New Roman" w:cs="Times New Roman"/>
          <w:noProof/>
        </w:rPr>
        <w:t>(Sutton et al., 2018)</w:t>
      </w:r>
      <w:r w:rsidR="00CB181D" w:rsidRPr="00480727">
        <w:rPr>
          <w:rFonts w:ascii="Times New Roman" w:hAnsi="Times New Roman" w:cs="Times New Roman"/>
        </w:rPr>
        <w:fldChar w:fldCharType="end"/>
      </w:r>
      <w:r w:rsidR="00CB181D" w:rsidRPr="00480727">
        <w:rPr>
          <w:rFonts w:ascii="Times New Roman" w:hAnsi="Times New Roman" w:cs="Times New Roman"/>
        </w:rPr>
        <w:t xml:space="preserve">. </w:t>
      </w:r>
      <w:r w:rsidR="00525446" w:rsidRPr="00480727">
        <w:rPr>
          <w:rFonts w:ascii="Times New Roman" w:hAnsi="Times New Roman" w:cs="Times New Roman"/>
        </w:rPr>
        <w:t>Howe</w:t>
      </w:r>
      <w:r w:rsidR="00F4780D" w:rsidRPr="00480727">
        <w:rPr>
          <w:rFonts w:ascii="Times New Roman" w:hAnsi="Times New Roman" w:cs="Times New Roman"/>
        </w:rPr>
        <w:t>ver</w:t>
      </w:r>
      <w:r w:rsidR="00525446" w:rsidRPr="00480727">
        <w:rPr>
          <w:rFonts w:ascii="Times New Roman" w:hAnsi="Times New Roman" w:cs="Times New Roman"/>
        </w:rPr>
        <w:t xml:space="preserve">, </w:t>
      </w:r>
      <w:r w:rsidR="005E0B93" w:rsidRPr="00480727">
        <w:rPr>
          <w:rFonts w:ascii="Times New Roman" w:hAnsi="Times New Roman" w:cs="Times New Roman"/>
        </w:rPr>
        <w:t xml:space="preserve">experimental </w:t>
      </w:r>
      <w:r w:rsidR="00525446" w:rsidRPr="00480727">
        <w:rPr>
          <w:rFonts w:ascii="Times New Roman" w:hAnsi="Times New Roman" w:cs="Times New Roman"/>
        </w:rPr>
        <w:t xml:space="preserve">data from human pregnant populations </w:t>
      </w:r>
      <w:r w:rsidR="005E0B93" w:rsidRPr="00480727">
        <w:rPr>
          <w:rFonts w:ascii="Times New Roman" w:hAnsi="Times New Roman" w:cs="Times New Roman"/>
        </w:rPr>
        <w:t>does not currently exist and observational evaluations are extremely limited</w:t>
      </w:r>
      <w:r w:rsidR="00525446" w:rsidRPr="00480727">
        <w:rPr>
          <w:rFonts w:ascii="Times New Roman" w:hAnsi="Times New Roman" w:cs="Times New Roman"/>
        </w:rPr>
        <w:t xml:space="preserve">. </w:t>
      </w:r>
    </w:p>
    <w:p w14:paraId="6B9F46DD" w14:textId="5BEB0E65" w:rsidR="006B29FB" w:rsidRPr="00480727" w:rsidRDefault="00E82E74" w:rsidP="000A4BE1">
      <w:pPr>
        <w:spacing w:line="480" w:lineRule="auto"/>
        <w:rPr>
          <w:rFonts w:ascii="Times New Roman" w:hAnsi="Times New Roman" w:cs="Times New Roman"/>
        </w:rPr>
      </w:pPr>
      <w:r w:rsidRPr="00480727">
        <w:rPr>
          <w:rFonts w:ascii="Times New Roman" w:hAnsi="Times New Roman" w:cs="Times New Roman"/>
        </w:rPr>
        <w:t>These few studies that evaluate the timing</w:t>
      </w:r>
      <w:ins w:id="5" w:author="Erica Jansen" w:date="2023-02-08T15:03:00Z">
        <w:r w:rsidR="00610721">
          <w:rPr>
            <w:rFonts w:ascii="Times New Roman" w:hAnsi="Times New Roman" w:cs="Times New Roman"/>
          </w:rPr>
          <w:t xml:space="preserve"> and duration</w:t>
        </w:r>
      </w:ins>
      <w:r w:rsidRPr="00480727">
        <w:rPr>
          <w:rFonts w:ascii="Times New Roman" w:hAnsi="Times New Roman" w:cs="Times New Roman"/>
        </w:rPr>
        <w:t xml:space="preserve"> of eating in relation to perinatal health </w:t>
      </w:r>
      <w:r w:rsidR="00266F84" w:rsidRPr="00480727">
        <w:rPr>
          <w:rFonts w:ascii="Times New Roman" w:hAnsi="Times New Roman" w:cs="Times New Roman"/>
        </w:rPr>
        <w:t xml:space="preserve">in humans </w:t>
      </w:r>
      <w:r w:rsidRPr="00480727">
        <w:rPr>
          <w:rFonts w:ascii="Times New Roman" w:hAnsi="Times New Roman" w:cs="Times New Roman"/>
        </w:rPr>
        <w:t xml:space="preserve">find that there are small, but significant elevations in parent fasting glucose when fasting duration is greater during pregnancy </w:t>
      </w:r>
      <w:commentRangeStart w:id="6"/>
      <w:r w:rsidRPr="00480727">
        <w:rPr>
          <w:rFonts w:ascii="Times New Roman" w:hAnsi="Times New Roman" w:cs="Times New Roman"/>
        </w:rPr>
        <w:fldChar w:fldCharType="begin"/>
      </w:r>
      <w:r w:rsidRPr="00480727">
        <w:rPr>
          <w:rFonts w:ascii="Times New Roman" w:hAnsi="Times New Roman" w:cs="Times New Roman"/>
        </w:rPr>
        <w:instrText xml:space="preserve"> ADDIN ZOTERO_ITEM CSL_CITATION {"citationID":"LmGzCSaB","properties":{"formattedCitation":"(Loy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Pr="00480727">
        <w:rPr>
          <w:rFonts w:ascii="Times New Roman" w:hAnsi="Times New Roman" w:cs="Times New Roman"/>
        </w:rPr>
        <w:fldChar w:fldCharType="separate"/>
      </w:r>
      <w:r w:rsidRPr="00480727">
        <w:rPr>
          <w:rFonts w:ascii="Times New Roman" w:hAnsi="Times New Roman" w:cs="Times New Roman"/>
          <w:noProof/>
        </w:rPr>
        <w:t>(Loy et al., 2017)</w:t>
      </w:r>
      <w:r w:rsidRPr="00480727">
        <w:rPr>
          <w:rFonts w:ascii="Times New Roman" w:hAnsi="Times New Roman" w:cs="Times New Roman"/>
        </w:rPr>
        <w:fldChar w:fldCharType="end"/>
      </w:r>
      <w:commentRangeEnd w:id="6"/>
      <w:r w:rsidR="00610721">
        <w:rPr>
          <w:rStyle w:val="CommentReference"/>
        </w:rPr>
        <w:commentReference w:id="6"/>
      </w:r>
      <w:r w:rsidRPr="00480727">
        <w:rPr>
          <w:rFonts w:ascii="Times New Roman" w:hAnsi="Times New Roman" w:cs="Times New Roman"/>
        </w:rPr>
        <w:t xml:space="preserve">. </w:t>
      </w:r>
      <w:r w:rsidR="009174A5" w:rsidRPr="00480727">
        <w:rPr>
          <w:rFonts w:ascii="Times New Roman" w:hAnsi="Times New Roman" w:cs="Times New Roman"/>
        </w:rPr>
        <w:t xml:space="preserve">There is also evidence that eating earlier in the day during pregnancy is associated with more favorable dietary quality </w:t>
      </w:r>
      <w:r w:rsidR="009174A5" w:rsidRPr="00480727">
        <w:rPr>
          <w:rFonts w:ascii="Times New Roman" w:hAnsi="Times New Roman" w:cs="Times New Roman"/>
        </w:rPr>
        <w:fldChar w:fldCharType="begin"/>
      </w:r>
      <w:r w:rsidR="009174A5" w:rsidRPr="00480727">
        <w:rPr>
          <w:rFonts w:ascii="Times New Roman" w:hAnsi="Times New Roman" w:cs="Times New Roman"/>
        </w:rPr>
        <w:instrText xml:space="preserve"> ADDIN ZOTERO_ITEM CSL_CITATION {"citationID":"V0mbgjMQ","properties":{"formattedCitation":"(Gontijo et al., 2020)","plainCitation":"(Gontijo et al., 2020)","noteIndex":0},"citationItems":[{"id":1639,"uris":["http://zotero.org/users/5073745/items/VCJD85NP"],"itemData":{"id":1639,"type":"article-journal","abstract":"Studies have suggested that meal timing plays a role in nutritional health, but this subject has not been sufficiently studied in pregnant women. We analysed the effect that timing of food intake has on eating patterns, diet quality and weight gain in a prospective cohort study with 100 pregnant women. Data were collected once per trimester: 4th-12th, 20th-26th and 30th-37th weeks. Food intake was evaluated using three 24-h dietary recalls, which were used to assess eating patterns and diet quality. Distribution of energy and macronutrient intake throughout the day was considered eating patterns. Diet quality was assessed using the Brazilian Healthy Eating Index-Revised. Weight gain was evaluated during each trimester. Women were classified as early or late timing of the first and last eating episodes if these values were below or above the median of the population, respectively (first eating episode = 08.38 hours; last eating episode = 20.20 hours). Generalised estimating equation models adjusted for confounders were used to determine the effects of timing of the first and last eating episodes (groups) and gestational trimesters (time) (independent variable) on eating patterns, diet quality and weight gain (dependent variables). Early eaters of the first eating episode have a higher percentage of energy and carbohydrate intake in morning and a lower at evening meals. They also have a better diet quality for fruit components when compared with late eaters of the first eating episode. Our results emphasise the importance of considering meal timing in the nutritional antenatal guidelines to promote maternal-fetal health.","container-title":"The British Journal of Nutrition","DOI":"10.1017/S0007114519003398","ISSN":"1475-2662","issue":"8","journalAbbreviation":"Br J Nutr","language":"eng","note":"PMID: 31902384","page":"922-933","source":"PubMed","title":"Effects of timing of food intake on eating patterns, diet quality and weight gain during pregnancy","volume":"123","author":[{"family":"Gontijo","given":"Cristiana Araújo"},{"family":"Balieiro","given":"Laura Cristina Tibiletti"},{"family":"Teixeira","given":"Gabriela Pereira"},{"family":"Fahmy","given":"Walid Makin"},{"family":"Crispim","given":"Cibele Aparecida"},{"family":"Maia","given":"Yara Cristina de Paiva"}],"issued":{"date-parts":[["2020",4,28]]}}}],"schema":"https://github.com/citation-style-language/schema/raw/master/csl-citation.json"} </w:instrText>
      </w:r>
      <w:r w:rsidR="009174A5" w:rsidRPr="00480727">
        <w:rPr>
          <w:rFonts w:ascii="Times New Roman" w:hAnsi="Times New Roman" w:cs="Times New Roman"/>
        </w:rPr>
        <w:fldChar w:fldCharType="separate"/>
      </w:r>
      <w:r w:rsidR="009174A5" w:rsidRPr="00480727">
        <w:rPr>
          <w:rFonts w:ascii="Times New Roman" w:hAnsi="Times New Roman" w:cs="Times New Roman"/>
          <w:noProof/>
        </w:rPr>
        <w:t>(Gontijo et al., 2020)</w:t>
      </w:r>
      <w:r w:rsidR="009174A5" w:rsidRPr="00480727">
        <w:rPr>
          <w:rFonts w:ascii="Times New Roman" w:hAnsi="Times New Roman" w:cs="Times New Roman"/>
        </w:rPr>
        <w:fldChar w:fldCharType="end"/>
      </w:r>
      <w:r w:rsidR="009174A5" w:rsidRPr="00480727">
        <w:rPr>
          <w:rFonts w:ascii="Times New Roman" w:hAnsi="Times New Roman" w:cs="Times New Roman"/>
        </w:rPr>
        <w:t xml:space="preserve">. Interest in this topic is mounting as future cohort studies are planned to further assess the </w:t>
      </w:r>
      <w:r w:rsidR="009174A5" w:rsidRPr="00480727">
        <w:rPr>
          <w:rFonts w:ascii="Times New Roman" w:hAnsi="Times New Roman" w:cs="Times New Roman"/>
        </w:rPr>
        <w:lastRenderedPageBreak/>
        <w:t xml:space="preserve">role of chronobiology and timing of meals during pregnancy on perinatal health outcomes </w:t>
      </w:r>
      <w:r w:rsidR="009174A5" w:rsidRPr="00480727">
        <w:rPr>
          <w:rFonts w:ascii="Times New Roman" w:hAnsi="Times New Roman" w:cs="Times New Roman"/>
        </w:rPr>
        <w:fldChar w:fldCharType="begin"/>
      </w:r>
      <w:r w:rsidR="009174A5" w:rsidRPr="00480727">
        <w:rPr>
          <w:rFonts w:ascii="Times New Roman" w:hAnsi="Times New Roman" w:cs="Times New Roman"/>
        </w:rPr>
        <w:instrText xml:space="preserve"> ADDIN ZOTERO_ITEM CSL_CITATION {"citationID":"hIqiCzJe","properties":{"formattedCitation":"(Kaur et al., 2020)","plainCitation":"(Kaur et al., 2020)","noteIndex":0},"citationItems":[{"id":1628,"uris":["http://zotero.org/users/5073745/items/LVSPGIDR"],"itemData":{"id":1628,"type":"article-journal","abstract":"BACKGROUND: Circadian rhythm plays an important role as our internal body's clock that synchronizes behavior and physiology according to the external 24-h light-dark cycle. Past studies have associated disrupted circadian rhythm with higher risk of miscarriages, preterm birth and low birth weights. This paper described the protocol of a prospective cohort study which aims to determine the circadian rhythm in pregnant women, identify its association with maternal factors during pregnancy, gestational weight gain, birth and infant outcomes.\nMETHODS: Ten government maternal and child health clinics in Kuala Lumpur, Malaysia will be randomly selected. Sample size of 438 first-trimester pregnant women will be followed-up until the birth of their infant. Salivary melatonin and cortisol concentration among subsample will be determined using enzyme-linked immunosorbent assay. Data on sleep quality, psychological distress and morningness/eveningness chronotype of pregnant women will be collected using validated questionnaires. Pedometer will be used to measure 5-day physical activity data. Total gestational weight gain will be determined at the end of pregnancy. Utilization of 3-day food record is to capture meal timing and nutrient intake. All measurements will be done in 2nd and 3rd trimester. Birth outcomes will be collected through clinic records and Centers for Disease Control and Prevention (CDC) Neonatal questionnaire. Infants will be followed-up at 6 and 12 months old to obtain anthropometric measurements.\nDISCUSSION: There is a growing recognition of the role of maternal circadian rhythm, which entrains fetal circadian rhythms that may subsequently have long-term health consequences. The present study will identify the effect of circadian rhythm on pregnancy outcomes and infant growth in the first year of life.","container-title":"BMC pregnancy and childbirth","DOI":"10.1186/s12884-020-2797-2","ISSN":"1471-2393","issue":"1","journalAbbreviation":"BMC Pregnancy Childbirth","language":"eng","note":"PMID: 32046676\nPMCID: PMC7014629","page":"96","source":"PubMed","title":"Circadian rhythm and its association with birth and infant outcomes: research protocol of a prospective cohort study","title-short":"Circadian rhythm and its association with birth and infant outcomes","volume":"20","author":[{"family":"Kaur","given":"Satvinder"},{"family":"Teoh","given":"Ai Ni"},{"family":"Shukri","given":"Nurul Husna Mohd"},{"family":"Shafie","given":"Siti Raihanah"},{"family":"Bustami","given":"Normina Ahmad"},{"family":"Takahashi","given":"Masaki"},{"family":"Lim","given":"Pei Jean"},{"family":"Shibata","given":"Shigenobu"}],"issued":{"date-parts":[["2020",2,11]]}}}],"schema":"https://github.com/citation-style-language/schema/raw/master/csl-citation.json"} </w:instrText>
      </w:r>
      <w:r w:rsidR="009174A5" w:rsidRPr="00480727">
        <w:rPr>
          <w:rFonts w:ascii="Times New Roman" w:hAnsi="Times New Roman" w:cs="Times New Roman"/>
        </w:rPr>
        <w:fldChar w:fldCharType="separate"/>
      </w:r>
      <w:r w:rsidR="009174A5" w:rsidRPr="00480727">
        <w:rPr>
          <w:rFonts w:ascii="Times New Roman" w:hAnsi="Times New Roman" w:cs="Times New Roman"/>
          <w:noProof/>
        </w:rPr>
        <w:t>(Kaur et al., 2020)</w:t>
      </w:r>
      <w:r w:rsidR="009174A5" w:rsidRPr="00480727">
        <w:rPr>
          <w:rFonts w:ascii="Times New Roman" w:hAnsi="Times New Roman" w:cs="Times New Roman"/>
        </w:rPr>
        <w:fldChar w:fldCharType="end"/>
      </w:r>
      <w:r w:rsidR="009174A5" w:rsidRPr="00480727">
        <w:rPr>
          <w:rFonts w:ascii="Times New Roman" w:hAnsi="Times New Roman" w:cs="Times New Roman"/>
        </w:rPr>
        <w:t xml:space="preserve">. One study has also investigated the attitudes surrounding </w:t>
      </w:r>
      <w:r w:rsidR="00266F84" w:rsidRPr="00480727">
        <w:rPr>
          <w:rFonts w:ascii="Times New Roman" w:hAnsi="Times New Roman" w:cs="Times New Roman"/>
        </w:rPr>
        <w:t>engaging</w:t>
      </w:r>
      <w:r w:rsidR="009174A5" w:rsidRPr="00480727">
        <w:rPr>
          <w:rFonts w:ascii="Times New Roman" w:hAnsi="Times New Roman" w:cs="Times New Roman"/>
        </w:rPr>
        <w:t xml:space="preserve"> in time-restricted eating during pregnancy. In their population of </w:t>
      </w:r>
      <w:r w:rsidR="00DE1CCA" w:rsidRPr="00480727">
        <w:rPr>
          <w:rFonts w:ascii="Times New Roman" w:hAnsi="Times New Roman" w:cs="Times New Roman"/>
        </w:rPr>
        <w:t>pregnant or recent post-partum parents</w:t>
      </w:r>
      <w:ins w:id="7" w:author="Erica Jansen" w:date="2023-02-08T15:03:00Z">
        <w:r w:rsidR="00610721">
          <w:rPr>
            <w:rFonts w:ascii="Times New Roman" w:hAnsi="Times New Roman" w:cs="Times New Roman"/>
          </w:rPr>
          <w:t>,</w:t>
        </w:r>
      </w:ins>
      <w:r w:rsidR="00DE1CCA" w:rsidRPr="00480727">
        <w:rPr>
          <w:rFonts w:ascii="Times New Roman" w:hAnsi="Times New Roman" w:cs="Times New Roman"/>
        </w:rPr>
        <w:t xml:space="preserve"> nearly 25% reported they would be open to trying this modality during pregnancy to improve health </w:t>
      </w:r>
      <w:r w:rsidR="00DE1CCA" w:rsidRPr="00480727">
        <w:rPr>
          <w:rFonts w:ascii="Times New Roman" w:hAnsi="Times New Roman" w:cs="Times New Roman"/>
        </w:rPr>
        <w:fldChar w:fldCharType="begin"/>
      </w:r>
      <w:r w:rsidR="00DE1CCA" w:rsidRPr="00480727">
        <w:rPr>
          <w:rFonts w:ascii="Times New Roman" w:hAnsi="Times New Roman" w:cs="Times New Roman"/>
        </w:rPr>
        <w:instrText xml:space="preserve"> ADDIN ZOTERO_ITEM CSL_CITATION {"citationID":"9PKUmAJA","properties":{"formattedCitation":"(Flanagan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DE1CCA" w:rsidRPr="00480727">
        <w:rPr>
          <w:rFonts w:ascii="Times New Roman" w:hAnsi="Times New Roman" w:cs="Times New Roman"/>
        </w:rPr>
        <w:fldChar w:fldCharType="separate"/>
      </w:r>
      <w:r w:rsidR="00DE1CCA" w:rsidRPr="00480727">
        <w:rPr>
          <w:rFonts w:ascii="Times New Roman" w:hAnsi="Times New Roman" w:cs="Times New Roman"/>
          <w:noProof/>
        </w:rPr>
        <w:t>(Flanagan et al., 2022)</w:t>
      </w:r>
      <w:r w:rsidR="00DE1CCA" w:rsidRPr="00480727">
        <w:rPr>
          <w:rFonts w:ascii="Times New Roman" w:hAnsi="Times New Roman" w:cs="Times New Roman"/>
        </w:rPr>
        <w:fldChar w:fldCharType="end"/>
      </w:r>
      <w:r w:rsidR="00DE1CCA" w:rsidRPr="00480727">
        <w:rPr>
          <w:rFonts w:ascii="Times New Roman" w:hAnsi="Times New Roman" w:cs="Times New Roman"/>
        </w:rPr>
        <w:t xml:space="preserve">. Although, not all participants endorsed the diet as appropriate for pregnancy. </w:t>
      </w:r>
      <w:r w:rsidR="00266F84" w:rsidRPr="00480727">
        <w:rPr>
          <w:rFonts w:ascii="Times New Roman" w:hAnsi="Times New Roman" w:cs="Times New Roman"/>
        </w:rPr>
        <w:t>There is also a clinical case study that employed intermittent fasting to improve postprandial blood glucose concentrations in a pregnant woman with gestational diabetes</w:t>
      </w:r>
      <w:r w:rsidR="00266F84" w:rsidRPr="00480727">
        <w:rPr>
          <w:rFonts w:ascii="Times New Roman" w:hAnsi="Times New Roman" w:cs="Times New Roman"/>
        </w:rPr>
        <w:fldChar w:fldCharType="begin"/>
      </w:r>
      <w:r w:rsidR="00266F84" w:rsidRPr="00480727">
        <w:rPr>
          <w:rFonts w:ascii="Times New Roman" w:hAnsi="Times New Roman" w:cs="Times New Roman"/>
        </w:rPr>
        <w:instrText xml:space="preserve"> ADDIN ZOTERO_ITEM CSL_CITATION {"citationID":"i41YO7g5","properties":{"formattedCitation":"(Ali &amp; Kunugi, 2020)","plainCitation":"(Ali &amp; Kunugi, 2020)","noteIndex":0},"citationItems":[{"id":825,"uris":["http://zotero.org/users/5073745/items/MJUJ2CHG"],"itemData":{"id":825,"type":"article-journal","abstract":"Gestational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66F84" w:rsidRPr="00480727">
        <w:rPr>
          <w:rFonts w:ascii="Times New Roman" w:hAnsi="Times New Roman" w:cs="Times New Roman"/>
        </w:rPr>
        <w:fldChar w:fldCharType="separate"/>
      </w:r>
      <w:r w:rsidR="00266F84" w:rsidRPr="00480727">
        <w:rPr>
          <w:rFonts w:ascii="Times New Roman" w:hAnsi="Times New Roman" w:cs="Times New Roman"/>
          <w:noProof/>
        </w:rPr>
        <w:t>(Ali &amp; Kunugi, 2020)</w:t>
      </w:r>
      <w:r w:rsidR="00266F84" w:rsidRPr="00480727">
        <w:rPr>
          <w:rFonts w:ascii="Times New Roman" w:hAnsi="Times New Roman" w:cs="Times New Roman"/>
        </w:rPr>
        <w:fldChar w:fldCharType="end"/>
      </w:r>
      <w:r w:rsidR="00266F84" w:rsidRPr="00480727">
        <w:rPr>
          <w:rFonts w:ascii="Times New Roman" w:hAnsi="Times New Roman" w:cs="Times New Roman"/>
        </w:rPr>
        <w:t>.</w:t>
      </w:r>
      <w:r w:rsidR="009174A5" w:rsidRPr="00480727">
        <w:rPr>
          <w:rFonts w:ascii="Times New Roman" w:hAnsi="Times New Roman" w:cs="Times New Roman"/>
        </w:rPr>
        <w:br/>
      </w:r>
      <w:r w:rsidR="00DE1CCA" w:rsidRPr="00480727">
        <w:rPr>
          <w:rFonts w:ascii="Times New Roman" w:hAnsi="Times New Roman" w:cs="Times New Roman"/>
        </w:rPr>
        <w:t xml:space="preserve">The most complete literature about the timing of food intake and duration of fasting during pregnancy is studies that evaluate </w:t>
      </w:r>
      <w:r w:rsidR="006B29FB" w:rsidRPr="00480727">
        <w:rPr>
          <w:rFonts w:ascii="Times New Roman" w:hAnsi="Times New Roman" w:cs="Times New Roman"/>
        </w:rPr>
        <w:t>Ramadan</w:t>
      </w:r>
      <w:r w:rsidR="00DE1CCA" w:rsidRPr="00480727">
        <w:rPr>
          <w:rFonts w:ascii="Times New Roman" w:hAnsi="Times New Roman" w:cs="Times New Roman"/>
        </w:rPr>
        <w:t xml:space="preserve"> observance in pregnant Muslim populations.</w:t>
      </w:r>
      <w:r w:rsidR="00266F84" w:rsidRPr="00480727">
        <w:rPr>
          <w:rFonts w:ascii="Times New Roman" w:hAnsi="Times New Roman" w:cs="Times New Roman"/>
        </w:rPr>
        <w:t xml:space="preserve"> Although the characterization of participating in fasting differs by study, there is conflicting evidence about the impact on infant birth weight and maternal glycemia. Some studies identify greater risk of small-for-gestational age in infants whose parent fasted during gestation </w:t>
      </w:r>
      <w:r w:rsidR="00266F84" w:rsidRPr="00480727">
        <w:rPr>
          <w:rFonts w:ascii="Times New Roman" w:hAnsi="Times New Roman" w:cs="Times New Roman"/>
        </w:rPr>
        <w:fldChar w:fldCharType="begin"/>
      </w:r>
      <w:r w:rsidR="00266F84" w:rsidRPr="00480727">
        <w:rPr>
          <w:rFonts w:ascii="Times New Roman" w:hAnsi="Times New Roman" w:cs="Times New Roman"/>
        </w:rPr>
        <w:instrText xml:space="preserve"> ADDIN ZOTERO_ITEM CSL_CITATION {"citationID":"RBairNrY","properties":{"formattedCitation":"(Cross et al., 1990; Daley et al., 2017; Opaneye et al., 1990; Ziaee et al., 2010)","plainCitation":"(Cross et al., 1990; Daley et al., 2017; Opaneye et al., 1990; Ziaee et al., 2010)","noteIndex":0},"citationItems":[{"id":859,"uris":["http://zotero.org/users/5073745/items/S56FD75U"],"itemData":{"id":859,"type":"article-journal","abstract":"The birth weights of 13,351 babies born at full term from 1964-84 to Asian Moslem mothers in Birmingham were analysed to see if the effect of the Ramadan fast on maternal biochemical profiles was of any clinical relevance. These were compared with two age matched control groups comprising white and non-Moslem Asian babies. Ramadan had no effect on mean birth weight at whatever stage of pregnancy it occurred. There was an increase in the prevalence of low birth weights (4.5% to 8%) among babies who were born at full term when Ramadan had occurred during the second trimester, but this was not significant. We conclude that the Ramadan fast has no effect on the birth weights of babies born at full term.","container-title":"Archives of Disease in Childhood","ISSN":"0003-9888","issue":"10 Spec No","journalAbbreviation":"Arch Dis Child","note":"PMID: 2241226\nPMCID: PMC1590265","page":"1053-1056","source":"PubMed Central","title":"Ramadan and birth weight at full term in Asian Moslem pregnant women in Birmingham.","volume":"65","author":[{"family":"Cross","given":"J H"},{"family":"Eminson","given":"J"},{"family":"Wharton","given":"B A"}],"issued":{"date-parts":[["1990",10]]}}},{"id":867,"uris":["http://zotero.org/users/5073745/items/6TTK3RMS"],"itemData":{"id":867,"type":"article-journal","abstract":"Background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K."},{"family":"Roalfe","given":"Andrea"}],"issued":{"date-parts":[["2017",7,1]]}}},{"id":857,"uris":["http://zotero.org/users/5073745/items/MNTTR3QY"],"itemData":{"id":857,"type":"article-journal","abstract":"DURING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Azeim","given":"Ali"}],"issued":{"date-parts":[["1990",6,1]]}}},{"id":856,"uris":["http://zotero.org/users/5073745/items/9FUGN3YN"],"itemData":{"id":856,"type":"article-journal","abstract":"OBJECTIVE: Pregnancy is a physiological condition that its concurrence with fasting introduces some controversies about condition of mother and fetus. This study was conducted to evaluate the effect of fasting on pregnancy outcome.\nMETHODS: 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used.\nFINDINGS: 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trimesters.\nCONCLUSION: 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Pediatr","language":"eng","note":"PMID: 23056701\nPMCID: PMC3446023","page":"181-186","source":"PubMed","title":"The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266F84" w:rsidRPr="00480727">
        <w:rPr>
          <w:rFonts w:ascii="Times New Roman" w:hAnsi="Times New Roman" w:cs="Times New Roman"/>
        </w:rPr>
        <w:fldChar w:fldCharType="separate"/>
      </w:r>
      <w:r w:rsidR="00266F84" w:rsidRPr="00480727">
        <w:rPr>
          <w:rFonts w:ascii="Times New Roman" w:hAnsi="Times New Roman" w:cs="Times New Roman"/>
          <w:noProof/>
        </w:rPr>
        <w:t>(Cross et al., 1990; Daley et al., 2017; Opaneye et al., 1990; Ziaee et al., 2010)</w:t>
      </w:r>
      <w:r w:rsidR="00266F84" w:rsidRPr="00480727">
        <w:rPr>
          <w:rFonts w:ascii="Times New Roman" w:hAnsi="Times New Roman" w:cs="Times New Roman"/>
        </w:rPr>
        <w:fldChar w:fldCharType="end"/>
      </w:r>
      <w:r w:rsidR="00266F84" w:rsidRPr="00480727">
        <w:rPr>
          <w:rFonts w:ascii="Times New Roman" w:hAnsi="Times New Roman" w:cs="Times New Roman"/>
        </w:rPr>
        <w:t>, or smaller birth weights</w:t>
      </w:r>
      <w:r w:rsidR="00266F84" w:rsidRPr="00480727">
        <w:rPr>
          <w:rFonts w:ascii="Times New Roman" w:hAnsi="Times New Roman" w:cs="Times New Roman"/>
        </w:rPr>
        <w:fldChar w:fldCharType="begin"/>
      </w:r>
      <w:r w:rsidR="00266F84" w:rsidRPr="00480727">
        <w:rPr>
          <w:rFonts w:ascii="Times New Roman" w:hAnsi="Times New Roman" w:cs="Times New Roman"/>
        </w:rPr>
        <w:instrText xml:space="preserve"> ADDIN ZOTERO_ITEM CSL_CITATION {"citationID":"EJ0hznF7","properties":{"formattedCitation":"(Savitri et al., 2014, 2018)","plainCitation":"(Savitri et al., 2014, 2018)","noteIndex":0},"citationItems":[{"id":855,"uris":["http://zotero.org/users/5073745/items/NGPFBYNT"],"itemData":{"id":855,"type":"article-journal","abstract":"Many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mortality.","container-title":"British Journal of Nutrition","DOI":"10.1017/S0007114514002219","ISSN":"0007-1145, 1475-2662","issue":"9","language":"en","page":"1503-1509","source":"Cambridge Core","title":"Ramadan fasting and newborn's birth weight in pregnant Muslim women in The Netherlands","volume":"112","author":[{"family":"Savitri","given":"Ary I."},{"family":"Yadegari","given":"Nasim"},{"family":"Bakker","given":"Julia"},{"family":"Ewijk","given":"Reyn J. G.","dropping-particle":"van"},{"family":"Grobbee","given":"Diederick E."},{"family":"Painter","given":"Rebecca C."},{"family":"Uiterwaal","given":"Cuno S. P. M."},{"family":"Roseboom","given":"Tessa J."}],"issued":{"date-parts":[["2014",11]]}}},{"id":906,"uris":["http://zotero.org/users/5073745/items/4U2P3E65"],"itemData":{"id":906,"type":"article-journal","abstract":"Previous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Sci","language":"eng","note":"PMID: 29430296\nPMCID: PMC5799608","page":"e5","source":"PubMed","title":"Ramadan during pregnancy and birth weight of newborns","volume":"7","author":[{"family":"Savitri","given":"Ary I."},{"family":"Amelia","given":"Dwirani"},{"family":"Painter","given":"Rebecca C."},{"family":"Baharuddin","given":"Mohammad"},{"family":"Roseboom","given":"Tessa J."},{"family":"Grobbee","given":"Diederick E."},{"family":"Uiterwaal","given":"Cuno S. P. M."}],"issued":{"date-parts":[["2018"]]}}}],"schema":"https://github.com/citation-style-language/schema/raw/master/csl-citation.json"} </w:instrText>
      </w:r>
      <w:r w:rsidR="00266F84" w:rsidRPr="00480727">
        <w:rPr>
          <w:rFonts w:ascii="Times New Roman" w:hAnsi="Times New Roman" w:cs="Times New Roman"/>
        </w:rPr>
        <w:fldChar w:fldCharType="separate"/>
      </w:r>
      <w:r w:rsidR="00266F84" w:rsidRPr="00480727">
        <w:rPr>
          <w:rFonts w:ascii="Times New Roman" w:hAnsi="Times New Roman" w:cs="Times New Roman"/>
          <w:noProof/>
        </w:rPr>
        <w:t>(Savitri et al., 2014, 2018)</w:t>
      </w:r>
      <w:r w:rsidR="00266F84" w:rsidRPr="00480727">
        <w:rPr>
          <w:rFonts w:ascii="Times New Roman" w:hAnsi="Times New Roman" w:cs="Times New Roman"/>
        </w:rPr>
        <w:fldChar w:fldCharType="end"/>
      </w:r>
      <w:r w:rsidR="00266F84" w:rsidRPr="00480727">
        <w:rPr>
          <w:rFonts w:ascii="Times New Roman" w:hAnsi="Times New Roman" w:cs="Times New Roman"/>
        </w:rPr>
        <w:t xml:space="preserve">. </w:t>
      </w:r>
      <w:r w:rsidR="0032795C" w:rsidRPr="00480727">
        <w:rPr>
          <w:rFonts w:ascii="Times New Roman" w:hAnsi="Times New Roman" w:cs="Times New Roman"/>
        </w:rPr>
        <w:t>The effect of fasting during pregnancy</w:t>
      </w:r>
      <w:ins w:id="8" w:author="Erica Jansen" w:date="2023-02-08T15:05:00Z">
        <w:r w:rsidR="00610721">
          <w:rPr>
            <w:rFonts w:ascii="Times New Roman" w:hAnsi="Times New Roman" w:cs="Times New Roman"/>
          </w:rPr>
          <w:t xml:space="preserve"> on glycemia</w:t>
        </w:r>
      </w:ins>
      <w:r w:rsidR="0032795C" w:rsidRPr="00480727">
        <w:rPr>
          <w:rFonts w:ascii="Times New Roman" w:hAnsi="Times New Roman" w:cs="Times New Roman"/>
        </w:rPr>
        <w:t xml:space="preserve"> is less frequently studied, but demonstrates there may be small elevations in glycemia </w:t>
      </w:r>
      <w:r w:rsidR="0032795C" w:rsidRPr="00480727">
        <w:rPr>
          <w:rFonts w:ascii="Times New Roman" w:hAnsi="Times New Roman" w:cs="Times New Roman"/>
        </w:rPr>
        <w:fldChar w:fldCharType="begin"/>
      </w:r>
      <w:r w:rsidR="0032795C" w:rsidRPr="00480727">
        <w:rPr>
          <w:rFonts w:ascii="Times New Roman" w:hAnsi="Times New Roman" w:cs="Times New Roman"/>
        </w:rPr>
        <w:instrText xml:space="preserve"> ADDIN ZOTERO_ITEM CSL_CITATION {"citationID":"IO4TM7Td","properties":{"formattedCitation":"(Baynouna Al Ketbi et al., 2014)","plainCitation":"(Baynouna Al Ketbi et al., 2014)","noteIndex":0},"citationItems":[{"id":303,"uris":["http://zotero.org/users/5073745/items/CKE8K2M8"],"itemData":{"id":303,"type":"article-journal","abstract":"Background\nMaternal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32795C" w:rsidRPr="00480727">
        <w:rPr>
          <w:rFonts w:ascii="Times New Roman" w:hAnsi="Times New Roman" w:cs="Times New Roman"/>
        </w:rPr>
        <w:fldChar w:fldCharType="separate"/>
      </w:r>
      <w:r w:rsidR="0032795C" w:rsidRPr="00480727">
        <w:rPr>
          <w:rFonts w:ascii="Times New Roman" w:hAnsi="Times New Roman" w:cs="Times New Roman"/>
          <w:noProof/>
        </w:rPr>
        <w:t>(Baynouna Al Ketbi et al., 2014)</w:t>
      </w:r>
      <w:r w:rsidR="0032795C" w:rsidRPr="00480727">
        <w:rPr>
          <w:rFonts w:ascii="Times New Roman" w:hAnsi="Times New Roman" w:cs="Times New Roman"/>
        </w:rPr>
        <w:fldChar w:fldCharType="end"/>
      </w:r>
      <w:r w:rsidR="0032795C" w:rsidRPr="00480727">
        <w:rPr>
          <w:rFonts w:ascii="Times New Roman" w:hAnsi="Times New Roman" w:cs="Times New Roman"/>
        </w:rPr>
        <w:t>. These data should be interpreted with caution, as the month of Ramadan not only results</w:t>
      </w:r>
      <w:ins w:id="9" w:author="Erica Jansen" w:date="2023-02-08T15:05:00Z">
        <w:r w:rsidR="00610721">
          <w:rPr>
            <w:rFonts w:ascii="Times New Roman" w:hAnsi="Times New Roman" w:cs="Times New Roman"/>
          </w:rPr>
          <w:t xml:space="preserve"> in</w:t>
        </w:r>
      </w:ins>
      <w:r w:rsidR="0032795C" w:rsidRPr="00480727">
        <w:rPr>
          <w:rFonts w:ascii="Times New Roman" w:hAnsi="Times New Roman" w:cs="Times New Roman"/>
        </w:rPr>
        <w:t xml:space="preserve"> altered timing of eating, but also changes in sleeping patterns and dietary quality. Therefore, more research is warranted to disentangle the relationship between chrononutritional factors during pregnancy and perinatal health outcomes.</w:t>
      </w:r>
    </w:p>
    <w:p w14:paraId="10362BD1" w14:textId="22CAFEE8" w:rsidR="00CB181D" w:rsidRPr="00480727" w:rsidRDefault="00CB181D" w:rsidP="000A4BE1">
      <w:pPr>
        <w:spacing w:line="480" w:lineRule="auto"/>
        <w:rPr>
          <w:rFonts w:ascii="Times New Roman" w:hAnsi="Times New Roman" w:cs="Times New Roman"/>
        </w:rPr>
      </w:pPr>
      <w:r w:rsidRPr="00480727">
        <w:rPr>
          <w:rFonts w:ascii="Times New Roman" w:hAnsi="Times New Roman" w:cs="Times New Roman"/>
        </w:rPr>
        <w:br/>
        <w:t xml:space="preserve">Because pregnancy is a critical period of development with opportunity to impact health of the pregnant person and their child and because evidence surrounding the timing of eating in these </w:t>
      </w:r>
      <w:r w:rsidRPr="00480727">
        <w:rPr>
          <w:rFonts w:ascii="Times New Roman" w:hAnsi="Times New Roman" w:cs="Times New Roman"/>
        </w:rPr>
        <w:lastRenderedPageBreak/>
        <w:t xml:space="preserve">populations is minimal, we sought to examine the association between the timing of eating and duration of fasting and mid-gestation glycemia and birth weight in a pregnancy cohort. We hypothesized that those who have earlier meal timing and longer duration of overnight </w:t>
      </w:r>
      <w:commentRangeStart w:id="10"/>
      <w:r w:rsidRPr="00480727">
        <w:rPr>
          <w:rFonts w:ascii="Times New Roman" w:hAnsi="Times New Roman" w:cs="Times New Roman"/>
        </w:rPr>
        <w:t>fast</w:t>
      </w:r>
      <w:commentRangeEnd w:id="10"/>
      <w:r w:rsidR="00610721">
        <w:rPr>
          <w:rStyle w:val="CommentReference"/>
        </w:rPr>
        <w:commentReference w:id="10"/>
      </w:r>
      <w:r w:rsidRPr="00480727">
        <w:rPr>
          <w:rFonts w:ascii="Times New Roman" w:hAnsi="Times New Roman" w:cs="Times New Roman"/>
        </w:rPr>
        <w:t xml:space="preserve"> would have </w:t>
      </w:r>
      <w:r w:rsidR="00B11C3B" w:rsidRPr="00480727">
        <w:rPr>
          <w:rFonts w:ascii="Times New Roman" w:hAnsi="Times New Roman" w:cs="Times New Roman"/>
        </w:rPr>
        <w:t xml:space="preserve">more favorable mid-gestation glucose tolerance test results without reductions in infant birth weights. </w:t>
      </w:r>
    </w:p>
    <w:p w14:paraId="13F3EAEB" w14:textId="32BAE9CC" w:rsidR="00AA7C69" w:rsidRPr="00480727" w:rsidRDefault="00DD1B90" w:rsidP="000A4BE1">
      <w:pPr>
        <w:pStyle w:val="Heading2"/>
        <w:spacing w:line="480" w:lineRule="auto"/>
        <w:rPr>
          <w:rFonts w:ascii="Times New Roman" w:hAnsi="Times New Roman" w:cs="Times New Roman"/>
        </w:rPr>
      </w:pPr>
      <w:commentRangeStart w:id="11"/>
      <w:r w:rsidRPr="00480727">
        <w:rPr>
          <w:rFonts w:ascii="Times New Roman" w:hAnsi="Times New Roman" w:cs="Times New Roman"/>
        </w:rPr>
        <w:t>Methods</w:t>
      </w:r>
      <w:commentRangeEnd w:id="11"/>
      <w:r w:rsidR="003253DC">
        <w:rPr>
          <w:rStyle w:val="CommentReference"/>
          <w:rFonts w:asciiTheme="minorHAnsi" w:eastAsiaTheme="minorHAnsi" w:hAnsiTheme="minorHAnsi" w:cstheme="minorBidi"/>
          <w:color w:val="auto"/>
        </w:rPr>
        <w:commentReference w:id="11"/>
      </w:r>
    </w:p>
    <w:p w14:paraId="4B620BD5" w14:textId="60BD3852" w:rsidR="0052479A" w:rsidRPr="00480727" w:rsidRDefault="0052479A" w:rsidP="000A4BE1">
      <w:pPr>
        <w:pStyle w:val="Heading3"/>
        <w:spacing w:line="480" w:lineRule="auto"/>
        <w:rPr>
          <w:rFonts w:ascii="Times New Roman" w:hAnsi="Times New Roman" w:cs="Times New Roman"/>
        </w:rPr>
      </w:pPr>
      <w:r w:rsidRPr="00480727">
        <w:rPr>
          <w:rFonts w:ascii="Times New Roman" w:hAnsi="Times New Roman" w:cs="Times New Roman"/>
        </w:rPr>
        <w:t>Study population</w:t>
      </w:r>
    </w:p>
    <w:p w14:paraId="34FC3DD4" w14:textId="60A029AE" w:rsidR="0019758A" w:rsidRPr="00480727" w:rsidRDefault="0019758A" w:rsidP="000A4BE1">
      <w:pPr>
        <w:spacing w:line="480" w:lineRule="auto"/>
        <w:rPr>
          <w:rFonts w:ascii="Times New Roman" w:hAnsi="Times New Roman" w:cs="Times New Roman"/>
        </w:rPr>
      </w:pPr>
      <w:r w:rsidRPr="00480727">
        <w:rPr>
          <w:rFonts w:ascii="Times New Roman" w:hAnsi="Times New Roman" w:cs="Times New Roman"/>
        </w:rPr>
        <w:t xml:space="preserve">The Pregnancy Related Eating Sleeping, and Stress (PRESS) cohort was developed as a longitudinal, survey-based, clinical research study. This study was designed to understand nutritional and behavioral contributors to perinatal health. Participants were recruited into PRESS </w:t>
      </w:r>
      <w:r w:rsidR="008B18AE">
        <w:rPr>
          <w:rFonts w:ascii="Times New Roman" w:hAnsi="Times New Roman" w:cs="Times New Roman"/>
        </w:rPr>
        <w:t xml:space="preserve">after being invited to enroll through email based on their status as a pregnant patient receiving care at </w:t>
      </w:r>
      <w:commentRangeStart w:id="12"/>
      <w:r w:rsidRPr="00480727">
        <w:rPr>
          <w:rFonts w:ascii="Times New Roman" w:hAnsi="Times New Roman" w:cs="Times New Roman"/>
        </w:rPr>
        <w:t>Michigan</w:t>
      </w:r>
      <w:r w:rsidR="00F84ECA">
        <w:rPr>
          <w:rFonts w:ascii="Times New Roman" w:hAnsi="Times New Roman" w:cs="Times New Roman"/>
        </w:rPr>
        <w:t xml:space="preserve"> Medicine</w:t>
      </w:r>
      <w:commentRangeEnd w:id="12"/>
      <w:r w:rsidR="00F84ECA">
        <w:rPr>
          <w:rStyle w:val="CommentReference"/>
        </w:rPr>
        <w:commentReference w:id="12"/>
      </w:r>
      <w:r w:rsidR="00F84ECA">
        <w:rPr>
          <w:rFonts w:ascii="Times New Roman" w:hAnsi="Times New Roman" w:cs="Times New Roman"/>
        </w:rPr>
        <w:t xml:space="preserve"> between June 2022 and October</w:t>
      </w:r>
      <w:ins w:id="13" w:author="Erica Jansen" w:date="2023-02-08T15:08:00Z">
        <w:r w:rsidR="00610721">
          <w:rPr>
            <w:rFonts w:ascii="Times New Roman" w:hAnsi="Times New Roman" w:cs="Times New Roman"/>
          </w:rPr>
          <w:t xml:space="preserve"> </w:t>
        </w:r>
      </w:ins>
      <w:r w:rsidR="00F84ECA">
        <w:rPr>
          <w:rFonts w:ascii="Times New Roman" w:hAnsi="Times New Roman" w:cs="Times New Roman"/>
        </w:rPr>
        <w:t xml:space="preserve">2022 </w:t>
      </w:r>
      <w:r w:rsidRPr="00480727">
        <w:rPr>
          <w:rFonts w:ascii="Times New Roman" w:hAnsi="Times New Roman" w:cs="Times New Roman"/>
        </w:rPr>
        <w:t xml:space="preserve">. Individuals who were interested in the study were directed toward a public REDCap link that results in a screening questionnaire. Those who were 18 years old, currently pregnant, in weeks 1-30 of pregnancy, and were currently receiving care and planning to deliver at Michigan Medicine we deemed as eligible and were invited to join the study. </w:t>
      </w:r>
    </w:p>
    <w:p w14:paraId="75DC72BE" w14:textId="19259AB7" w:rsidR="0019758A" w:rsidRPr="00480727" w:rsidRDefault="0019758A" w:rsidP="000A4BE1">
      <w:pPr>
        <w:spacing w:line="480" w:lineRule="auto"/>
        <w:rPr>
          <w:rFonts w:ascii="Times New Roman" w:hAnsi="Times New Roman" w:cs="Times New Roman"/>
        </w:rPr>
      </w:pPr>
      <w:r w:rsidRPr="00480727">
        <w:rPr>
          <w:rFonts w:ascii="Times New Roman" w:hAnsi="Times New Roman" w:cs="Times New Roman"/>
        </w:rPr>
        <w:t xml:space="preserve">Because </w:t>
      </w:r>
      <w:r w:rsidR="00B02A68" w:rsidRPr="00480727">
        <w:rPr>
          <w:rFonts w:ascii="Times New Roman" w:hAnsi="Times New Roman" w:cs="Times New Roman"/>
        </w:rPr>
        <w:t>individuals</w:t>
      </w:r>
      <w:r w:rsidRPr="00480727">
        <w:rPr>
          <w:rFonts w:ascii="Times New Roman" w:hAnsi="Times New Roman" w:cs="Times New Roman"/>
        </w:rPr>
        <w:t xml:space="preserve"> were eligible to join the study between 1-30 weeks of gestation, participants joined the study at various timepoints. Gestational age at enrollment was self-identified by answering the question, </w:t>
      </w:r>
      <w:r w:rsidRPr="00F84ECA">
        <w:rPr>
          <w:rFonts w:ascii="Times New Roman" w:hAnsi="Times New Roman" w:cs="Times New Roman"/>
          <w:i/>
          <w:iCs/>
          <w:color w:val="000000"/>
        </w:rPr>
        <w:t>“what week of your pregnancy are you currently in?”</w:t>
      </w:r>
      <w:r w:rsidRPr="00480727">
        <w:rPr>
          <w:rFonts w:ascii="Times New Roman" w:hAnsi="Times New Roman" w:cs="Times New Roman"/>
        </w:rPr>
        <w:t xml:space="preserve"> which was verified in the medical chart upon enrollment. </w:t>
      </w:r>
      <w:r w:rsidR="00F84ECA">
        <w:rPr>
          <w:rFonts w:ascii="Times New Roman" w:hAnsi="Times New Roman" w:cs="Times New Roman"/>
        </w:rPr>
        <w:t xml:space="preserve">Survey information for </w:t>
      </w:r>
      <w:ins w:id="14" w:author="Erica Jansen" w:date="2023-02-08T15:10:00Z">
        <w:r w:rsidR="00C120C3">
          <w:rPr>
            <w:rFonts w:ascii="Times New Roman" w:hAnsi="Times New Roman" w:cs="Times New Roman"/>
          </w:rPr>
          <w:t xml:space="preserve">the present </w:t>
        </w:r>
      </w:ins>
      <w:r w:rsidR="00F84ECA">
        <w:rPr>
          <w:rFonts w:ascii="Times New Roman" w:hAnsi="Times New Roman" w:cs="Times New Roman"/>
        </w:rPr>
        <w:t>analysis included those who participated at least once during the</w:t>
      </w:r>
      <w:r w:rsidR="00B02A68" w:rsidRPr="00480727">
        <w:rPr>
          <w:rFonts w:ascii="Times New Roman" w:hAnsi="Times New Roman" w:cs="Times New Roman"/>
        </w:rPr>
        <w:t xml:space="preserve"> second </w:t>
      </w:r>
      <w:r w:rsidRPr="00480727">
        <w:rPr>
          <w:rFonts w:ascii="Times New Roman" w:hAnsi="Times New Roman" w:cs="Times New Roman"/>
        </w:rPr>
        <w:t xml:space="preserve">trimester (14-28 weeks gestation, sent between 20-24 weeks) and </w:t>
      </w:r>
      <w:r w:rsidR="00B02A68" w:rsidRPr="00480727">
        <w:rPr>
          <w:rFonts w:ascii="Times New Roman" w:hAnsi="Times New Roman" w:cs="Times New Roman"/>
        </w:rPr>
        <w:t xml:space="preserve">third </w:t>
      </w:r>
      <w:r w:rsidRPr="00480727">
        <w:rPr>
          <w:rFonts w:ascii="Times New Roman" w:hAnsi="Times New Roman" w:cs="Times New Roman"/>
        </w:rPr>
        <w:t xml:space="preserve">trimester (29-42+ weeks gestation, sent between 30-34 weeks). </w:t>
      </w:r>
      <w:r w:rsidR="00B02A68" w:rsidRPr="00480727">
        <w:rPr>
          <w:rFonts w:ascii="Times New Roman" w:hAnsi="Times New Roman" w:cs="Times New Roman"/>
        </w:rPr>
        <w:t>As</w:t>
      </w:r>
      <w:r w:rsidRPr="00480727">
        <w:rPr>
          <w:rFonts w:ascii="Times New Roman" w:hAnsi="Times New Roman" w:cs="Times New Roman"/>
        </w:rPr>
        <w:t xml:space="preserve"> participants </w:t>
      </w:r>
      <w:r w:rsidR="00B02A68" w:rsidRPr="00480727">
        <w:rPr>
          <w:rFonts w:ascii="Times New Roman" w:hAnsi="Times New Roman" w:cs="Times New Roman"/>
        </w:rPr>
        <w:t xml:space="preserve">could enroll in any trimester, they only received the surveys that were in </w:t>
      </w:r>
      <w:r w:rsidR="00B02A68" w:rsidRPr="00480727">
        <w:rPr>
          <w:rFonts w:ascii="Times New Roman" w:hAnsi="Times New Roman" w:cs="Times New Roman"/>
        </w:rPr>
        <w:lastRenderedPageBreak/>
        <w:t>line with target gestational weeks after enrollment.</w:t>
      </w:r>
      <w:r w:rsidRPr="00480727">
        <w:rPr>
          <w:rFonts w:ascii="Times New Roman" w:hAnsi="Times New Roman" w:cs="Times New Roman"/>
        </w:rPr>
        <w:t xml:space="preserve"> </w:t>
      </w:r>
      <w:r w:rsidR="00F84ECA" w:rsidRPr="00480727">
        <w:rPr>
          <w:rFonts w:ascii="Times New Roman" w:hAnsi="Times New Roman" w:cs="Times New Roman"/>
        </w:rPr>
        <w:t xml:space="preserve">At the time of </w:t>
      </w:r>
      <w:r w:rsidR="00F84ECA">
        <w:rPr>
          <w:rFonts w:ascii="Times New Roman" w:hAnsi="Times New Roman" w:cs="Times New Roman"/>
        </w:rPr>
        <w:t>medical chart data abstraction in December 2022</w:t>
      </w:r>
      <w:r w:rsidR="00F84ECA" w:rsidRPr="00480727">
        <w:rPr>
          <w:rFonts w:ascii="Times New Roman" w:hAnsi="Times New Roman" w:cs="Times New Roman"/>
        </w:rPr>
        <w:t xml:space="preserve">, the majority of participants </w:t>
      </w:r>
      <w:ins w:id="15" w:author="Erica Jansen" w:date="2023-02-08T15:11:00Z">
        <w:r w:rsidR="00C120C3">
          <w:rPr>
            <w:rFonts w:ascii="Times New Roman" w:hAnsi="Times New Roman" w:cs="Times New Roman"/>
          </w:rPr>
          <w:t>who</w:t>
        </w:r>
      </w:ins>
      <w:del w:id="16" w:author="Erica Jansen" w:date="2023-02-08T15:11:00Z">
        <w:r w:rsidR="00F84ECA" w:rsidRPr="00480727" w:rsidDel="00C120C3">
          <w:rPr>
            <w:rFonts w:ascii="Times New Roman" w:hAnsi="Times New Roman" w:cs="Times New Roman"/>
          </w:rPr>
          <w:delText>that</w:delText>
        </w:r>
      </w:del>
      <w:r w:rsidR="00F84ECA" w:rsidRPr="00480727">
        <w:rPr>
          <w:rFonts w:ascii="Times New Roman" w:hAnsi="Times New Roman" w:cs="Times New Roman"/>
        </w:rPr>
        <w:t xml:space="preserve"> had delivered had </w:t>
      </w:r>
      <w:ins w:id="17" w:author="Erica Jansen" w:date="2023-02-08T15:11:00Z">
        <w:r w:rsidR="00C120C3">
          <w:rPr>
            <w:rFonts w:ascii="Times New Roman" w:hAnsi="Times New Roman" w:cs="Times New Roman"/>
          </w:rPr>
          <w:t>entered the study d</w:t>
        </w:r>
      </w:ins>
      <w:ins w:id="18" w:author="Erica Jansen" w:date="2023-02-08T15:12:00Z">
        <w:r w:rsidR="00C120C3">
          <w:rPr>
            <w:rFonts w:ascii="Times New Roman" w:hAnsi="Times New Roman" w:cs="Times New Roman"/>
          </w:rPr>
          <w:t xml:space="preserve">uring trimester 2, and thus </w:t>
        </w:r>
      </w:ins>
      <w:r w:rsidR="00F84ECA" w:rsidRPr="00480727">
        <w:rPr>
          <w:rFonts w:ascii="Times New Roman" w:hAnsi="Times New Roman" w:cs="Times New Roman"/>
        </w:rPr>
        <w:t xml:space="preserve">only completed survey information for </w:t>
      </w:r>
      <w:commentRangeStart w:id="19"/>
      <w:r w:rsidR="00F84ECA" w:rsidRPr="00480727">
        <w:rPr>
          <w:rFonts w:ascii="Times New Roman" w:hAnsi="Times New Roman" w:cs="Times New Roman"/>
        </w:rPr>
        <w:t>trimester 2</w:t>
      </w:r>
      <w:commentRangeEnd w:id="19"/>
      <w:r w:rsidR="003253DC">
        <w:rPr>
          <w:rStyle w:val="CommentReference"/>
        </w:rPr>
        <w:commentReference w:id="19"/>
      </w:r>
      <w:r w:rsidR="00F84ECA" w:rsidRPr="00480727">
        <w:rPr>
          <w:rFonts w:ascii="Times New Roman" w:hAnsi="Times New Roman" w:cs="Times New Roman"/>
        </w:rPr>
        <w:t xml:space="preserve"> and trimester 3. Therefore, this analysis excludes data from trimester 1. </w:t>
      </w:r>
    </w:p>
    <w:p w14:paraId="1B84F2F6" w14:textId="3A649FF8" w:rsidR="0085309B" w:rsidRDefault="0085309B" w:rsidP="000A4BE1">
      <w:pPr>
        <w:pStyle w:val="Heading3"/>
        <w:spacing w:line="480" w:lineRule="auto"/>
        <w:rPr>
          <w:rFonts w:ascii="Times New Roman" w:hAnsi="Times New Roman" w:cs="Times New Roman"/>
        </w:rPr>
      </w:pPr>
      <w:r w:rsidRPr="00480727">
        <w:rPr>
          <w:rFonts w:ascii="Times New Roman" w:hAnsi="Times New Roman" w:cs="Times New Roman"/>
        </w:rPr>
        <w:t>Participant Exposures, Outcomes, and Covariates</w:t>
      </w:r>
    </w:p>
    <w:p w14:paraId="604E0D55" w14:textId="77777777" w:rsidR="00C120C3" w:rsidRPr="00F84ECA" w:rsidRDefault="00F84ECA" w:rsidP="00C120C3">
      <w:pPr>
        <w:spacing w:line="480" w:lineRule="auto"/>
        <w:rPr>
          <w:moveTo w:id="20" w:author="Erica Jansen" w:date="2023-02-08T15:13:00Z"/>
        </w:rPr>
      </w:pPr>
      <w:r w:rsidRPr="00480727">
        <w:rPr>
          <w:rFonts w:ascii="Times New Roman" w:hAnsi="Times New Roman" w:cs="Times New Roman"/>
        </w:rPr>
        <w:t xml:space="preserve">The bulk of the survey instruments </w:t>
      </w:r>
      <w:r w:rsidR="008920C5">
        <w:rPr>
          <w:rFonts w:ascii="Times New Roman" w:hAnsi="Times New Roman" w:cs="Times New Roman"/>
        </w:rPr>
        <w:t>sent to participants</w:t>
      </w:r>
      <w:r w:rsidRPr="00480727">
        <w:rPr>
          <w:rFonts w:ascii="Times New Roman" w:hAnsi="Times New Roman" w:cs="Times New Roman"/>
        </w:rPr>
        <w:t xml:space="preserve"> were repeated </w:t>
      </w:r>
      <w:r w:rsidR="008920C5">
        <w:rPr>
          <w:rFonts w:ascii="Times New Roman" w:hAnsi="Times New Roman" w:cs="Times New Roman"/>
        </w:rPr>
        <w:t>for each data</w:t>
      </w:r>
      <w:r w:rsidRPr="00480727">
        <w:rPr>
          <w:rFonts w:ascii="Times New Roman" w:hAnsi="Times New Roman" w:cs="Times New Roman"/>
        </w:rPr>
        <w:t xml:space="preserve"> collection events</w:t>
      </w:r>
      <w:ins w:id="21" w:author="Erica Jansen" w:date="2023-02-08T15:13:00Z">
        <w:r w:rsidR="00C120C3">
          <w:rPr>
            <w:rFonts w:ascii="Times New Roman" w:hAnsi="Times New Roman" w:cs="Times New Roman"/>
          </w:rPr>
          <w:t xml:space="preserve"> </w:t>
        </w:r>
      </w:ins>
      <w:moveToRangeStart w:id="22" w:author="Erica Jansen" w:date="2023-02-08T15:13:00Z" w:name="move126761604"/>
      <w:moveTo w:id="23" w:author="Erica Jansen" w:date="2023-02-08T15:13:00Z">
        <w:r w:rsidR="00C120C3" w:rsidRPr="00480727">
          <w:rPr>
            <w:rFonts w:ascii="Times New Roman" w:hAnsi="Times New Roman" w:cs="Times New Roman"/>
          </w:rPr>
          <w:t xml:space="preserve">with the exceptions being an additional sociodemographic and lifestyle factor questionnaire and anticipated gestational weight gain instrument in trimester 1 and question about most recent body weight in pounds and ounces in trimester 3. </w:t>
        </w:r>
      </w:moveTo>
    </w:p>
    <w:moveToRangeEnd w:id="22"/>
    <w:p w14:paraId="44AF992F" w14:textId="2D625E68" w:rsidR="008920C5" w:rsidRPr="00F84ECA" w:rsidRDefault="008920C5" w:rsidP="008920C5">
      <w:pPr>
        <w:spacing w:line="480" w:lineRule="auto"/>
      </w:pPr>
      <w:del w:id="24" w:author="Erica Jansen" w:date="2023-02-08T15:13:00Z">
        <w:r w:rsidDel="00C120C3">
          <w:rPr>
            <w:rFonts w:ascii="Times New Roman" w:hAnsi="Times New Roman" w:cs="Times New Roman"/>
          </w:rPr>
          <w:delText>.</w:delText>
        </w:r>
      </w:del>
      <w:r>
        <w:rPr>
          <w:rFonts w:ascii="Times New Roman" w:hAnsi="Times New Roman" w:cs="Times New Roman"/>
        </w:rPr>
        <w:t xml:space="preserve"> The detailed list of questionnaires sent for each trimester </w:t>
      </w:r>
      <w:ins w:id="25" w:author="Erica Jansen" w:date="2023-02-08T15:12:00Z">
        <w:r w:rsidR="00C120C3">
          <w:rPr>
            <w:rFonts w:ascii="Times New Roman" w:hAnsi="Times New Roman" w:cs="Times New Roman"/>
          </w:rPr>
          <w:t>follow-</w:t>
        </w:r>
        <w:proofErr w:type="spellStart"/>
        <w:r w:rsidR="00C120C3">
          <w:rPr>
            <w:rFonts w:ascii="Times New Roman" w:hAnsi="Times New Roman" w:cs="Times New Roman"/>
          </w:rPr>
          <w:t>up</w:t>
        </w:r>
      </w:ins>
      <w:del w:id="26" w:author="Erica Jansen" w:date="2023-02-08T15:12:00Z">
        <w:r w:rsidDel="00C120C3">
          <w:rPr>
            <w:rFonts w:ascii="Times New Roman" w:hAnsi="Times New Roman" w:cs="Times New Roman"/>
          </w:rPr>
          <w:delText xml:space="preserve">event </w:delText>
        </w:r>
      </w:del>
      <w:r>
        <w:rPr>
          <w:rFonts w:ascii="Times New Roman" w:hAnsi="Times New Roman" w:cs="Times New Roman"/>
        </w:rPr>
        <w:t>is</w:t>
      </w:r>
      <w:proofErr w:type="spellEnd"/>
      <w:r>
        <w:rPr>
          <w:rFonts w:ascii="Times New Roman" w:hAnsi="Times New Roman" w:cs="Times New Roman"/>
        </w:rPr>
        <w:t xml:space="preserve"> listed in </w:t>
      </w:r>
      <w:r w:rsidRPr="00480727">
        <w:rPr>
          <w:rFonts w:ascii="Times New Roman" w:hAnsi="Times New Roman" w:cs="Times New Roman"/>
        </w:rPr>
        <w:t>figure 1.</w:t>
      </w:r>
    </w:p>
    <w:p w14:paraId="4159B27A" w14:textId="02F279FF" w:rsidR="00F84ECA" w:rsidRPr="00F84ECA" w:rsidDel="00C120C3" w:rsidRDefault="00F84ECA" w:rsidP="008920C5">
      <w:pPr>
        <w:spacing w:line="480" w:lineRule="auto"/>
        <w:rPr>
          <w:moveFrom w:id="27" w:author="Erica Jansen" w:date="2023-02-08T15:13:00Z"/>
        </w:rPr>
      </w:pPr>
      <w:moveFromRangeStart w:id="28" w:author="Erica Jansen" w:date="2023-02-08T15:13:00Z" w:name="move126761604"/>
      <w:moveFrom w:id="29" w:author="Erica Jansen" w:date="2023-02-08T15:13:00Z">
        <w:r w:rsidRPr="00480727" w:rsidDel="00C120C3">
          <w:rPr>
            <w:rFonts w:ascii="Times New Roman" w:hAnsi="Times New Roman" w:cs="Times New Roman"/>
          </w:rPr>
          <w:t xml:space="preserve">with the exceptions being an additional sociodemographic and lifestyle factor questionnaire and anticipated gestational weight gain instrument in trimester 1 and question about most recent body weight in pounds and ounces in trimester 3. </w:t>
        </w:r>
      </w:moveFrom>
    </w:p>
    <w:moveFromRangeEnd w:id="28"/>
    <w:p w14:paraId="33D729E9" w14:textId="00E2E912" w:rsidR="0052479A" w:rsidRPr="00480727" w:rsidRDefault="00A74CBA" w:rsidP="000A4BE1">
      <w:pPr>
        <w:pStyle w:val="Heading4"/>
        <w:spacing w:line="480" w:lineRule="auto"/>
        <w:rPr>
          <w:rFonts w:ascii="Times New Roman" w:hAnsi="Times New Roman" w:cs="Times New Roman"/>
        </w:rPr>
      </w:pPr>
      <w:r w:rsidRPr="00480727">
        <w:rPr>
          <w:rFonts w:ascii="Times New Roman" w:hAnsi="Times New Roman" w:cs="Times New Roman"/>
        </w:rPr>
        <w:t>Timing of first meal and last meal</w:t>
      </w:r>
    </w:p>
    <w:p w14:paraId="32D09950" w14:textId="0D3F9B9E" w:rsidR="00A74CBA" w:rsidRPr="00480727" w:rsidRDefault="00A74CBA" w:rsidP="000A4BE1">
      <w:pPr>
        <w:spacing w:line="480" w:lineRule="auto"/>
        <w:rPr>
          <w:rFonts w:ascii="Times New Roman" w:hAnsi="Times New Roman" w:cs="Times New Roman"/>
        </w:rPr>
      </w:pPr>
      <w:r w:rsidRPr="00480727">
        <w:rPr>
          <w:rFonts w:ascii="Times New Roman" w:hAnsi="Times New Roman" w:cs="Times New Roman"/>
        </w:rPr>
        <w:t>T</w:t>
      </w:r>
      <w:r w:rsidR="0052479A" w:rsidRPr="00480727">
        <w:rPr>
          <w:rFonts w:ascii="Times New Roman" w:hAnsi="Times New Roman" w:cs="Times New Roman"/>
        </w:rPr>
        <w:t>he timing of eating during pregnancy was assessed</w:t>
      </w:r>
      <w:r w:rsidR="006D2EC0" w:rsidRPr="00480727">
        <w:rPr>
          <w:rFonts w:ascii="Times New Roman" w:hAnsi="Times New Roman" w:cs="Times New Roman"/>
        </w:rPr>
        <w:t xml:space="preserve"> during each trimester</w:t>
      </w:r>
      <w:r w:rsidR="0052479A" w:rsidRPr="00480727">
        <w:rPr>
          <w:rFonts w:ascii="Times New Roman" w:hAnsi="Times New Roman" w:cs="Times New Roman"/>
        </w:rPr>
        <w:t xml:space="preserve"> using a questionnaire that asked participants </w:t>
      </w:r>
      <w:r w:rsidR="0052479A" w:rsidRPr="00480727">
        <w:rPr>
          <w:rFonts w:ascii="Times New Roman" w:hAnsi="Times New Roman" w:cs="Times New Roman"/>
          <w:i/>
          <w:iCs/>
        </w:rPr>
        <w:t>“</w:t>
      </w:r>
      <w:r w:rsidR="0052479A" w:rsidRPr="00480727">
        <w:rPr>
          <w:rFonts w:ascii="Times New Roman" w:eastAsia="Times New Roman" w:hAnsi="Times New Roman" w:cs="Times New Roman"/>
          <w:i/>
          <w:iCs/>
          <w:color w:val="000000"/>
        </w:rPr>
        <w:t>On a typical day during this trimester, when was the first time in the day you had something to eat? (This includes beverages that have calories; like coffee or tea with cream or sugar)</w:t>
      </w:r>
      <w:r w:rsidR="0052479A" w:rsidRPr="00480727">
        <w:rPr>
          <w:rFonts w:ascii="Times New Roman" w:hAnsi="Times New Roman" w:cs="Times New Roman"/>
          <w:i/>
          <w:iCs/>
        </w:rPr>
        <w:t>”</w:t>
      </w:r>
      <w:r w:rsidR="0052479A" w:rsidRPr="00480727">
        <w:rPr>
          <w:rFonts w:ascii="Times New Roman" w:hAnsi="Times New Roman" w:cs="Times New Roman"/>
        </w:rPr>
        <w:t xml:space="preserve"> to indicate the beginning of an eating window, and </w:t>
      </w:r>
      <w:r w:rsidR="0052479A" w:rsidRPr="00480727">
        <w:rPr>
          <w:rFonts w:ascii="Times New Roman" w:hAnsi="Times New Roman" w:cs="Times New Roman"/>
          <w:i/>
          <w:iCs/>
        </w:rPr>
        <w:t>“</w:t>
      </w:r>
      <w:r w:rsidR="0052479A" w:rsidRPr="00480727">
        <w:rPr>
          <w:rFonts w:ascii="Times New Roman" w:eastAsia="Times New Roman" w:hAnsi="Times New Roman" w:cs="Times New Roman"/>
          <w:i/>
          <w:iCs/>
          <w:color w:val="000000"/>
        </w:rPr>
        <w:t>On a typical day during this trimester, when was the last you had something to eat before going to bed? (This includes beverages that have calories; like coffee with cream or sugar)</w:t>
      </w:r>
      <w:r w:rsidR="0052479A" w:rsidRPr="00480727">
        <w:rPr>
          <w:rFonts w:ascii="Times New Roman" w:hAnsi="Times New Roman" w:cs="Times New Roman"/>
          <w:i/>
          <w:iCs/>
        </w:rPr>
        <w:t>”</w:t>
      </w:r>
      <w:r w:rsidR="000001E7" w:rsidRPr="00480727">
        <w:rPr>
          <w:rFonts w:ascii="Times New Roman" w:hAnsi="Times New Roman" w:cs="Times New Roman"/>
          <w:i/>
          <w:iCs/>
        </w:rPr>
        <w:t xml:space="preserve"> </w:t>
      </w:r>
      <w:r w:rsidR="000001E7" w:rsidRPr="00480727">
        <w:rPr>
          <w:rFonts w:ascii="Times New Roman" w:hAnsi="Times New Roman" w:cs="Times New Roman"/>
        </w:rPr>
        <w:t>to indicate the end of the eating window</w:t>
      </w:r>
      <w:r w:rsidR="00A646C1" w:rsidRPr="00480727">
        <w:rPr>
          <w:rFonts w:ascii="Times New Roman" w:hAnsi="Times New Roman" w:cs="Times New Roman"/>
        </w:rPr>
        <w:t xml:space="preserve">. </w:t>
      </w:r>
      <w:r w:rsidRPr="00480727">
        <w:rPr>
          <w:rFonts w:ascii="Times New Roman" w:hAnsi="Times New Roman" w:cs="Times New Roman"/>
        </w:rPr>
        <w:t xml:space="preserve">We also collected timing of sleep onset and wake time. </w:t>
      </w:r>
      <w:r w:rsidR="00A646C1" w:rsidRPr="00480727">
        <w:rPr>
          <w:rFonts w:ascii="Times New Roman" w:hAnsi="Times New Roman" w:cs="Times New Roman"/>
        </w:rPr>
        <w:t xml:space="preserve">Participants provided answers to these questions with respect to both weekdays and weekends, for all eligible trimesters. </w:t>
      </w:r>
      <w:r w:rsidR="008920C5" w:rsidRPr="00480727">
        <w:rPr>
          <w:rFonts w:ascii="Times New Roman" w:hAnsi="Times New Roman" w:cs="Times New Roman"/>
        </w:rPr>
        <w:t xml:space="preserve">Participants who did not report timing of eating or sleeping in military time were manually converted when necessary. </w:t>
      </w:r>
      <w:r w:rsidRPr="00480727">
        <w:rPr>
          <w:rFonts w:ascii="Times New Roman" w:hAnsi="Times New Roman" w:cs="Times New Roman"/>
        </w:rPr>
        <w:t xml:space="preserve">Timing of eating data were inspected for </w:t>
      </w:r>
      <w:r w:rsidR="008920C5">
        <w:rPr>
          <w:rFonts w:ascii="Times New Roman" w:hAnsi="Times New Roman" w:cs="Times New Roman"/>
        </w:rPr>
        <w:t>overlap with</w:t>
      </w:r>
      <w:r w:rsidRPr="00480727">
        <w:rPr>
          <w:rFonts w:ascii="Times New Roman" w:hAnsi="Times New Roman" w:cs="Times New Roman"/>
        </w:rPr>
        <w:t xml:space="preserve"> </w:t>
      </w:r>
      <w:r w:rsidR="008920C5">
        <w:rPr>
          <w:rFonts w:ascii="Times New Roman" w:hAnsi="Times New Roman" w:cs="Times New Roman"/>
        </w:rPr>
        <w:t xml:space="preserve">reported </w:t>
      </w:r>
      <w:r w:rsidRPr="00480727">
        <w:rPr>
          <w:rFonts w:ascii="Times New Roman" w:hAnsi="Times New Roman" w:cs="Times New Roman"/>
        </w:rPr>
        <w:t xml:space="preserve">sleeping </w:t>
      </w:r>
      <w:r w:rsidR="008920C5">
        <w:rPr>
          <w:rFonts w:ascii="Times New Roman" w:hAnsi="Times New Roman" w:cs="Times New Roman"/>
        </w:rPr>
        <w:t>intervals.</w:t>
      </w:r>
      <w:r w:rsidRPr="00480727">
        <w:rPr>
          <w:rFonts w:ascii="Times New Roman" w:hAnsi="Times New Roman" w:cs="Times New Roman"/>
        </w:rPr>
        <w:t xml:space="preserve"> </w:t>
      </w:r>
      <w:r w:rsidR="00A646C1" w:rsidRPr="00480727">
        <w:rPr>
          <w:rFonts w:ascii="Times New Roman" w:hAnsi="Times New Roman" w:cs="Times New Roman"/>
        </w:rPr>
        <w:t xml:space="preserve">Participant responses were evaluated for evidence of shift work, which was not apparent in the current sample. </w:t>
      </w:r>
    </w:p>
    <w:p w14:paraId="30771170" w14:textId="17CF9D5A" w:rsidR="00A74CBA" w:rsidRPr="00480727" w:rsidRDefault="00A646C1" w:rsidP="000A4BE1">
      <w:pPr>
        <w:pStyle w:val="Heading4"/>
        <w:spacing w:line="480" w:lineRule="auto"/>
        <w:rPr>
          <w:rFonts w:ascii="Times New Roman" w:hAnsi="Times New Roman" w:cs="Times New Roman"/>
        </w:rPr>
      </w:pPr>
      <w:r w:rsidRPr="00480727">
        <w:rPr>
          <w:rFonts w:ascii="Times New Roman" w:hAnsi="Times New Roman" w:cs="Times New Roman"/>
        </w:rPr>
        <w:lastRenderedPageBreak/>
        <w:t>F</w:t>
      </w:r>
      <w:r w:rsidR="00A74CBA" w:rsidRPr="00480727">
        <w:rPr>
          <w:rFonts w:ascii="Times New Roman" w:hAnsi="Times New Roman" w:cs="Times New Roman"/>
        </w:rPr>
        <w:t>asting duration and fasting midpoint</w:t>
      </w:r>
    </w:p>
    <w:p w14:paraId="64C1E52E" w14:textId="43E4F90B" w:rsidR="0052479A" w:rsidRPr="00480727" w:rsidRDefault="004525F0" w:rsidP="000A4BE1">
      <w:pPr>
        <w:spacing w:line="480" w:lineRule="auto"/>
        <w:rPr>
          <w:rFonts w:ascii="Times New Roman" w:hAnsi="Times New Roman" w:cs="Times New Roman"/>
        </w:rPr>
      </w:pPr>
      <w:r w:rsidRPr="00480727">
        <w:rPr>
          <w:rFonts w:ascii="Times New Roman" w:hAnsi="Times New Roman" w:cs="Times New Roman"/>
        </w:rPr>
        <w:t xml:space="preserve">To determine fasting duration, we subtracted eating duration </w:t>
      </w:r>
      <w:r w:rsidR="00A646C1" w:rsidRPr="00480727">
        <w:rPr>
          <w:rFonts w:ascii="Times New Roman" w:hAnsi="Times New Roman" w:cs="Times New Roman"/>
        </w:rPr>
        <w:t xml:space="preserve">(the difference between the last eating occasion and first eating occasion, expressed hours and minutes) </w:t>
      </w:r>
      <w:r w:rsidRPr="00480727">
        <w:rPr>
          <w:rFonts w:ascii="Times New Roman" w:hAnsi="Times New Roman" w:cs="Times New Roman"/>
        </w:rPr>
        <w:t xml:space="preserve">from 24 </w:t>
      </w:r>
      <w:r w:rsidR="000001E7" w:rsidRPr="00480727">
        <w:rPr>
          <w:rFonts w:ascii="Times New Roman" w:hAnsi="Times New Roman" w:cs="Times New Roman"/>
        </w:rPr>
        <w:t>h</w:t>
      </w:r>
      <w:r w:rsidRPr="00480727">
        <w:rPr>
          <w:rFonts w:ascii="Times New Roman" w:hAnsi="Times New Roman" w:cs="Times New Roman"/>
        </w:rPr>
        <w:t>our</w:t>
      </w:r>
      <w:r w:rsidR="000001E7" w:rsidRPr="00480727">
        <w:rPr>
          <w:rFonts w:ascii="Times New Roman" w:hAnsi="Times New Roman" w:cs="Times New Roman"/>
        </w:rPr>
        <w:t>s</w:t>
      </w:r>
      <w:r w:rsidRPr="00480727">
        <w:rPr>
          <w:rFonts w:ascii="Times New Roman" w:hAnsi="Times New Roman" w:cs="Times New Roman"/>
        </w:rPr>
        <w:t xml:space="preserve">. </w:t>
      </w:r>
      <w:r w:rsidR="00A646C1" w:rsidRPr="00480727">
        <w:rPr>
          <w:rFonts w:ascii="Times New Roman" w:hAnsi="Times New Roman" w:cs="Times New Roman"/>
        </w:rPr>
        <w:t>The</w:t>
      </w:r>
      <w:r w:rsidR="00A74CBA" w:rsidRPr="00480727">
        <w:rPr>
          <w:rFonts w:ascii="Times New Roman" w:hAnsi="Times New Roman" w:cs="Times New Roman"/>
        </w:rPr>
        <w:t xml:space="preserve"> </w:t>
      </w:r>
      <w:r w:rsidR="00A646C1" w:rsidRPr="00480727">
        <w:rPr>
          <w:rFonts w:ascii="Times New Roman" w:hAnsi="Times New Roman" w:cs="Times New Roman"/>
        </w:rPr>
        <w:t xml:space="preserve">fasting </w:t>
      </w:r>
      <w:r w:rsidR="00A74CBA" w:rsidRPr="00480727">
        <w:rPr>
          <w:rFonts w:ascii="Times New Roman" w:hAnsi="Times New Roman" w:cs="Times New Roman"/>
        </w:rPr>
        <w:t>m</w:t>
      </w:r>
      <w:r w:rsidR="00504324" w:rsidRPr="00480727">
        <w:rPr>
          <w:rFonts w:ascii="Times New Roman" w:hAnsi="Times New Roman" w:cs="Times New Roman"/>
        </w:rPr>
        <w:t xml:space="preserve">idpoint </w:t>
      </w:r>
      <w:r w:rsidR="00A646C1" w:rsidRPr="00480727">
        <w:rPr>
          <w:rFonts w:ascii="Times New Roman" w:hAnsi="Times New Roman" w:cs="Times New Roman"/>
        </w:rPr>
        <w:t>was calculated as</w:t>
      </w:r>
      <w:del w:id="30" w:author="Erica Jansen" w:date="2023-02-08T15:14:00Z">
        <w:r w:rsidR="00A74CBA" w:rsidRPr="00480727" w:rsidDel="00C120C3">
          <w:rPr>
            <w:rFonts w:ascii="Times New Roman" w:hAnsi="Times New Roman" w:cs="Times New Roman"/>
          </w:rPr>
          <w:delText>,</w:delText>
        </w:r>
      </w:del>
      <w:r w:rsidR="00A74CBA" w:rsidRPr="00480727">
        <w:rPr>
          <w:rFonts w:ascii="Times New Roman" w:hAnsi="Times New Roman" w:cs="Times New Roman"/>
        </w:rPr>
        <w:t xml:space="preserve"> </w:t>
      </w:r>
      <w:r w:rsidR="00A646C1" w:rsidRPr="00480727">
        <w:rPr>
          <w:rFonts w:ascii="Times New Roman" w:hAnsi="Times New Roman" w:cs="Times New Roman"/>
        </w:rPr>
        <w:t xml:space="preserve">time of last meal plus </w:t>
      </w:r>
      <w:r w:rsidR="00A74CBA" w:rsidRPr="00480727">
        <w:rPr>
          <w:rFonts w:ascii="Times New Roman" w:hAnsi="Times New Roman" w:cs="Times New Roman"/>
        </w:rPr>
        <w:t xml:space="preserve">half the </w:t>
      </w:r>
      <w:r w:rsidR="00A646C1" w:rsidRPr="00480727">
        <w:rPr>
          <w:rFonts w:ascii="Times New Roman" w:hAnsi="Times New Roman" w:cs="Times New Roman"/>
        </w:rPr>
        <w:t>fasting duration.</w:t>
      </w:r>
      <w:r w:rsidR="00A74CBA" w:rsidRPr="00480727">
        <w:rPr>
          <w:rFonts w:ascii="Times New Roman" w:hAnsi="Times New Roman" w:cs="Times New Roman"/>
        </w:rPr>
        <w:t xml:space="preserve"> </w:t>
      </w:r>
    </w:p>
    <w:p w14:paraId="54C09582" w14:textId="21017F4F" w:rsidR="0052479A" w:rsidRPr="00480727" w:rsidRDefault="007D73DF" w:rsidP="000A4BE1">
      <w:pPr>
        <w:pStyle w:val="Heading4"/>
        <w:spacing w:line="480" w:lineRule="auto"/>
        <w:rPr>
          <w:rFonts w:ascii="Times New Roman" w:hAnsi="Times New Roman" w:cs="Times New Roman"/>
        </w:rPr>
      </w:pPr>
      <w:r w:rsidRPr="00480727">
        <w:rPr>
          <w:rFonts w:ascii="Times New Roman" w:hAnsi="Times New Roman" w:cs="Times New Roman"/>
        </w:rPr>
        <w:t>Abstractions from medical chart data</w:t>
      </w:r>
    </w:p>
    <w:p w14:paraId="1E1CC207" w14:textId="66AE8D65" w:rsidR="00DD1B90" w:rsidRPr="00480727" w:rsidRDefault="004525F0" w:rsidP="000A4BE1">
      <w:pPr>
        <w:spacing w:line="480" w:lineRule="auto"/>
        <w:rPr>
          <w:rFonts w:ascii="Times New Roman" w:hAnsi="Times New Roman" w:cs="Times New Roman"/>
        </w:rPr>
      </w:pPr>
      <w:r w:rsidRPr="00480727">
        <w:rPr>
          <w:rFonts w:ascii="Times New Roman" w:hAnsi="Times New Roman" w:cs="Times New Roman"/>
        </w:rPr>
        <w:t xml:space="preserve">Trained research staff accessed the participant’s medical charts </w:t>
      </w:r>
      <w:r w:rsidR="007D73DF" w:rsidRPr="00480727">
        <w:rPr>
          <w:rFonts w:ascii="Times New Roman" w:hAnsi="Times New Roman" w:cs="Times New Roman"/>
        </w:rPr>
        <w:t>to collect objective medical information about their current pregnancy</w:t>
      </w:r>
      <w:r w:rsidRPr="00480727">
        <w:rPr>
          <w:rFonts w:ascii="Times New Roman" w:hAnsi="Times New Roman" w:cs="Times New Roman"/>
        </w:rPr>
        <w:t xml:space="preserve">. </w:t>
      </w:r>
      <w:r w:rsidR="007D73DF" w:rsidRPr="00480727">
        <w:rPr>
          <w:rFonts w:ascii="Times New Roman" w:hAnsi="Times New Roman" w:cs="Times New Roman"/>
        </w:rPr>
        <w:t>This included</w:t>
      </w:r>
      <w:r w:rsidRPr="00480727">
        <w:rPr>
          <w:rFonts w:ascii="Times New Roman" w:hAnsi="Times New Roman" w:cs="Times New Roman"/>
        </w:rPr>
        <w:t xml:space="preserve"> </w:t>
      </w:r>
      <w:r w:rsidR="007D73DF" w:rsidRPr="00480727">
        <w:rPr>
          <w:rFonts w:ascii="Times New Roman" w:hAnsi="Times New Roman" w:cs="Times New Roman"/>
        </w:rPr>
        <w:t>laboratory values</w:t>
      </w:r>
      <w:ins w:id="31" w:author="Erica Jansen" w:date="2023-02-08T15:14:00Z">
        <w:r w:rsidR="00C120C3">
          <w:rPr>
            <w:rFonts w:ascii="Times New Roman" w:hAnsi="Times New Roman" w:cs="Times New Roman"/>
          </w:rPr>
          <w:t xml:space="preserve"> for XX</w:t>
        </w:r>
      </w:ins>
      <w:r w:rsidR="007D73DF" w:rsidRPr="00480727">
        <w:rPr>
          <w:rFonts w:ascii="Times New Roman" w:hAnsi="Times New Roman" w:cs="Times New Roman"/>
        </w:rPr>
        <w:t xml:space="preserve">, diagnoses of complications of pregnancy, parity, infant birth weight, sex of infant assigned at birth, and delivery </w:t>
      </w:r>
      <w:commentRangeStart w:id="32"/>
      <w:r w:rsidR="007D73DF" w:rsidRPr="00480727">
        <w:rPr>
          <w:rFonts w:ascii="Times New Roman" w:hAnsi="Times New Roman" w:cs="Times New Roman"/>
        </w:rPr>
        <w:t>method</w:t>
      </w:r>
      <w:commentRangeEnd w:id="32"/>
      <w:r w:rsidR="00C120C3">
        <w:rPr>
          <w:rStyle w:val="CommentReference"/>
        </w:rPr>
        <w:commentReference w:id="32"/>
      </w:r>
      <w:r w:rsidRPr="00480727">
        <w:rPr>
          <w:rFonts w:ascii="Times New Roman" w:hAnsi="Times New Roman" w:cs="Times New Roman"/>
        </w:rPr>
        <w:t xml:space="preserve">. </w:t>
      </w:r>
      <w:r w:rsidR="007D73DF" w:rsidRPr="00480727">
        <w:rPr>
          <w:rFonts w:ascii="Times New Roman" w:hAnsi="Times New Roman" w:cs="Times New Roman"/>
        </w:rPr>
        <w:t xml:space="preserve">Participants who did not have pre-existing diabetes underwent 1-hour </w:t>
      </w:r>
      <w:r w:rsidRPr="00480727">
        <w:rPr>
          <w:rFonts w:ascii="Times New Roman" w:hAnsi="Times New Roman" w:cs="Times New Roman"/>
        </w:rPr>
        <w:t xml:space="preserve">oral glucose tolerance test </w:t>
      </w:r>
      <w:r w:rsidR="00394BD9" w:rsidRPr="00480727">
        <w:rPr>
          <w:rFonts w:ascii="Times New Roman" w:hAnsi="Times New Roman" w:cs="Times New Roman"/>
        </w:rPr>
        <w:t xml:space="preserve">(OGTT) </w:t>
      </w:r>
      <w:r w:rsidR="007D73DF" w:rsidRPr="00480727">
        <w:rPr>
          <w:rFonts w:ascii="Times New Roman" w:hAnsi="Times New Roman" w:cs="Times New Roman"/>
        </w:rPr>
        <w:t xml:space="preserve">during mid gestation (24-28 weeks’ gestation) according to Michigan Medicine guidelines. These labs were collected at a Michigan Medicine laboratory, where </w:t>
      </w:r>
      <w:r w:rsidR="00FB53E1" w:rsidRPr="00480727">
        <w:rPr>
          <w:rFonts w:ascii="Times New Roman" w:hAnsi="Times New Roman" w:cs="Times New Roman"/>
        </w:rPr>
        <w:t>participants</w:t>
      </w:r>
      <w:r w:rsidR="00A5615A" w:rsidRPr="00480727">
        <w:rPr>
          <w:rFonts w:ascii="Times New Roman" w:hAnsi="Times New Roman" w:cs="Times New Roman"/>
        </w:rPr>
        <w:t xml:space="preserve"> were instructed to consume a 50-gram liquid glucose drink in under 5 minutes. One hour later, </w:t>
      </w:r>
      <w:r w:rsidRPr="00480727">
        <w:rPr>
          <w:rFonts w:ascii="Times New Roman" w:hAnsi="Times New Roman" w:cs="Times New Roman"/>
        </w:rPr>
        <w:t xml:space="preserve">blood was collected via venipuncture and glucose was determined by </w:t>
      </w:r>
      <w:r w:rsidR="004A4C6B" w:rsidRPr="00480727">
        <w:rPr>
          <w:rFonts w:ascii="Times New Roman" w:hAnsi="Times New Roman" w:cs="Times New Roman"/>
        </w:rPr>
        <w:t>Michigan Medicine laboratory personnel</w:t>
      </w:r>
      <w:r w:rsidRPr="00480727">
        <w:rPr>
          <w:rFonts w:ascii="Times New Roman" w:hAnsi="Times New Roman" w:cs="Times New Roman"/>
        </w:rPr>
        <w:t xml:space="preserve">. </w:t>
      </w:r>
      <w:r w:rsidR="00394BD9" w:rsidRPr="00480727">
        <w:rPr>
          <w:rFonts w:ascii="Times New Roman" w:hAnsi="Times New Roman" w:cs="Times New Roman"/>
        </w:rPr>
        <w:t xml:space="preserve">Primary outcomes of interest in this analysis were parent OGTT in mg/dL during mid-gestation and infant birth weight in grams. </w:t>
      </w:r>
    </w:p>
    <w:p w14:paraId="366F1907" w14:textId="3BC4133C" w:rsidR="00F74E80" w:rsidRPr="00480727" w:rsidRDefault="00F74E80" w:rsidP="000A4BE1">
      <w:pPr>
        <w:pStyle w:val="Heading4"/>
        <w:spacing w:line="480" w:lineRule="auto"/>
        <w:rPr>
          <w:rFonts w:ascii="Times New Roman" w:hAnsi="Times New Roman" w:cs="Times New Roman"/>
        </w:rPr>
      </w:pPr>
      <w:r w:rsidRPr="00480727">
        <w:rPr>
          <w:rFonts w:ascii="Times New Roman" w:hAnsi="Times New Roman" w:cs="Times New Roman"/>
        </w:rPr>
        <w:t>Other Covariates</w:t>
      </w:r>
    </w:p>
    <w:p w14:paraId="6C22A801" w14:textId="09F9E6BF" w:rsidR="00402A0C" w:rsidRPr="00480727" w:rsidRDefault="004A4C6B" w:rsidP="000A4BE1">
      <w:pPr>
        <w:spacing w:line="480" w:lineRule="auto"/>
        <w:rPr>
          <w:rFonts w:ascii="Times New Roman" w:hAnsi="Times New Roman" w:cs="Times New Roman"/>
        </w:rPr>
      </w:pPr>
      <w:r w:rsidRPr="00480727">
        <w:rPr>
          <w:rStyle w:val="CommentReference"/>
          <w:rFonts w:ascii="Times New Roman" w:hAnsi="Times New Roman" w:cs="Times New Roman"/>
          <w:sz w:val="24"/>
          <w:szCs w:val="24"/>
        </w:rPr>
        <w:t xml:space="preserve">Sociodemographic and </w:t>
      </w:r>
      <w:r w:rsidR="008920C5">
        <w:rPr>
          <w:rStyle w:val="CommentReference"/>
          <w:rFonts w:ascii="Times New Roman" w:hAnsi="Times New Roman" w:cs="Times New Roman"/>
          <w:sz w:val="24"/>
          <w:szCs w:val="24"/>
        </w:rPr>
        <w:t>lifestyle</w:t>
      </w:r>
      <w:r w:rsidRPr="00480727">
        <w:rPr>
          <w:rStyle w:val="CommentReference"/>
          <w:rFonts w:ascii="Times New Roman" w:hAnsi="Times New Roman" w:cs="Times New Roman"/>
          <w:sz w:val="24"/>
          <w:szCs w:val="24"/>
        </w:rPr>
        <w:t xml:space="preserve"> information was collected upon enrolling in the study. This included data</w:t>
      </w:r>
      <w:r w:rsidR="00402A0C" w:rsidRPr="00480727">
        <w:rPr>
          <w:rFonts w:ascii="Times New Roman" w:hAnsi="Times New Roman" w:cs="Times New Roman"/>
        </w:rPr>
        <w:t xml:space="preserve"> about </w:t>
      </w:r>
      <w:r w:rsidRPr="00480727">
        <w:rPr>
          <w:rFonts w:ascii="Times New Roman" w:hAnsi="Times New Roman" w:cs="Times New Roman"/>
        </w:rPr>
        <w:t xml:space="preserve">self-reported </w:t>
      </w:r>
      <w:r w:rsidR="00402A0C" w:rsidRPr="00480727">
        <w:rPr>
          <w:rFonts w:ascii="Times New Roman" w:hAnsi="Times New Roman" w:cs="Times New Roman"/>
        </w:rPr>
        <w:t xml:space="preserve">pre-pregnancy BMI, physical activity, relationship status, smoking exposure, </w:t>
      </w:r>
      <w:r w:rsidR="0015639A" w:rsidRPr="00480727">
        <w:rPr>
          <w:rFonts w:ascii="Times New Roman" w:hAnsi="Times New Roman" w:cs="Times New Roman"/>
        </w:rPr>
        <w:t xml:space="preserve">race/ethnicity, </w:t>
      </w:r>
      <w:r w:rsidR="00031A9C" w:rsidRPr="00480727">
        <w:rPr>
          <w:rFonts w:ascii="Times New Roman" w:hAnsi="Times New Roman" w:cs="Times New Roman"/>
        </w:rPr>
        <w:t xml:space="preserve">annual household </w:t>
      </w:r>
      <w:r w:rsidR="0015639A" w:rsidRPr="00480727">
        <w:rPr>
          <w:rFonts w:ascii="Times New Roman" w:hAnsi="Times New Roman" w:cs="Times New Roman"/>
        </w:rPr>
        <w:t>income, and p</w:t>
      </w:r>
      <w:r w:rsidR="00031A9C" w:rsidRPr="00480727">
        <w:rPr>
          <w:rFonts w:ascii="Times New Roman" w:hAnsi="Times New Roman" w:cs="Times New Roman"/>
        </w:rPr>
        <w:t>regnant person’s</w:t>
      </w:r>
      <w:r w:rsidR="0015639A" w:rsidRPr="00480727">
        <w:rPr>
          <w:rFonts w:ascii="Times New Roman" w:hAnsi="Times New Roman" w:cs="Times New Roman"/>
        </w:rPr>
        <w:t xml:space="preserve"> level of education</w:t>
      </w:r>
      <w:r w:rsidR="00031A9C" w:rsidRPr="00480727">
        <w:rPr>
          <w:rFonts w:ascii="Times New Roman" w:hAnsi="Times New Roman" w:cs="Times New Roman"/>
        </w:rPr>
        <w:t xml:space="preserve">. Covariates were considered based on sociodemographic information available as well as </w:t>
      </w:r>
      <w:r w:rsidR="00031A9C" w:rsidRPr="00480727">
        <w:rPr>
          <w:rFonts w:ascii="Times New Roman" w:hAnsi="Times New Roman" w:cs="Times New Roman"/>
          <w:i/>
          <w:iCs/>
        </w:rPr>
        <w:t>a priori</w:t>
      </w:r>
      <w:r w:rsidR="00031A9C" w:rsidRPr="00480727">
        <w:rPr>
          <w:rFonts w:ascii="Times New Roman" w:hAnsi="Times New Roman" w:cs="Times New Roman"/>
        </w:rPr>
        <w:t xml:space="preserve"> </w:t>
      </w:r>
      <w:r w:rsidR="00394BD9" w:rsidRPr="00480727">
        <w:rPr>
          <w:rFonts w:ascii="Times New Roman" w:hAnsi="Times New Roman" w:cs="Times New Roman"/>
        </w:rPr>
        <w:t>biological associations</w:t>
      </w:r>
      <w:r w:rsidR="00031A9C" w:rsidRPr="00480727">
        <w:rPr>
          <w:rFonts w:ascii="Times New Roman" w:hAnsi="Times New Roman" w:cs="Times New Roman"/>
        </w:rPr>
        <w:t>.</w:t>
      </w:r>
    </w:p>
    <w:p w14:paraId="42D31C83" w14:textId="2A2ABEC3" w:rsidR="00AD10F0" w:rsidRPr="00480727" w:rsidDel="00C120C3" w:rsidRDefault="00AD10F0" w:rsidP="000A4BE1">
      <w:pPr>
        <w:pStyle w:val="Heading3"/>
        <w:spacing w:line="480" w:lineRule="auto"/>
        <w:rPr>
          <w:moveFrom w:id="33" w:author="Erica Jansen" w:date="2023-02-08T15:16:00Z"/>
          <w:rFonts w:ascii="Times New Roman" w:hAnsi="Times New Roman" w:cs="Times New Roman"/>
        </w:rPr>
      </w:pPr>
      <w:moveFromRangeStart w:id="34" w:author="Erica Jansen" w:date="2023-02-08T15:16:00Z" w:name="move126761785"/>
      <w:moveFrom w:id="35" w:author="Erica Jansen" w:date="2023-02-08T15:16:00Z">
        <w:r w:rsidRPr="00480727" w:rsidDel="00C120C3">
          <w:rPr>
            <w:rFonts w:ascii="Times New Roman" w:hAnsi="Times New Roman" w:cs="Times New Roman"/>
          </w:rPr>
          <w:lastRenderedPageBreak/>
          <w:t>Sensitivity analysis</w:t>
        </w:r>
      </w:moveFrom>
    </w:p>
    <w:p w14:paraId="39DE0137" w14:textId="6B4EEB0D" w:rsidR="00AD10F0" w:rsidRPr="00480727" w:rsidDel="00C120C3" w:rsidRDefault="00F12BA8" w:rsidP="000A4BE1">
      <w:pPr>
        <w:spacing w:line="480" w:lineRule="auto"/>
        <w:rPr>
          <w:moveFrom w:id="36" w:author="Erica Jansen" w:date="2023-02-08T15:16:00Z"/>
          <w:rFonts w:ascii="Times New Roman" w:hAnsi="Times New Roman" w:cs="Times New Roman"/>
        </w:rPr>
      </w:pPr>
      <w:moveFrom w:id="37" w:author="Erica Jansen" w:date="2023-02-08T15:16:00Z">
        <w:r w:rsidRPr="00480727" w:rsidDel="00C120C3">
          <w:rPr>
            <w:rFonts w:ascii="Times New Roman" w:hAnsi="Times New Roman" w:cs="Times New Roman"/>
          </w:rPr>
          <w:t>After noticing attenuation of models for infant birth weight with adjustment for gestational age at delivery, we conducted a stratified analysis. We evaluated trimester 3 weekday exposures in relation to infant birth weight in the full sample and then again in a sample without individuals who delivered preterm. We selected stratified analysis as we were underpowered to complete a full mediation analysis</w:t>
        </w:r>
        <w:r w:rsidR="00480727" w:rsidRPr="00480727" w:rsidDel="00C120C3">
          <w:rPr>
            <w:rFonts w:ascii="Times New Roman" w:hAnsi="Times New Roman" w:cs="Times New Roman"/>
          </w:rPr>
          <w:t xml:space="preserve">. </w:t>
        </w:r>
      </w:moveFrom>
    </w:p>
    <w:moveFromRangeEnd w:id="34"/>
    <w:p w14:paraId="3A282205" w14:textId="6A646E77" w:rsidR="00251E25" w:rsidRPr="00480727" w:rsidRDefault="00251E25" w:rsidP="000A4BE1">
      <w:pPr>
        <w:pStyle w:val="Heading3"/>
        <w:spacing w:line="480" w:lineRule="auto"/>
        <w:rPr>
          <w:rFonts w:ascii="Times New Roman" w:hAnsi="Times New Roman" w:cs="Times New Roman"/>
        </w:rPr>
      </w:pPr>
      <w:r w:rsidRPr="00480727">
        <w:rPr>
          <w:rFonts w:ascii="Times New Roman" w:hAnsi="Times New Roman" w:cs="Times New Roman"/>
        </w:rPr>
        <w:t>Statistical Analyses</w:t>
      </w:r>
    </w:p>
    <w:p w14:paraId="4AA14B52" w14:textId="4BCC5F24" w:rsidR="00FB53E1" w:rsidRDefault="00C566A6" w:rsidP="000A4BE1">
      <w:pPr>
        <w:spacing w:line="480" w:lineRule="auto"/>
        <w:rPr>
          <w:ins w:id="38" w:author="Erica Jansen" w:date="2023-02-08T15:16:00Z"/>
          <w:rFonts w:ascii="Times New Roman" w:hAnsi="Times New Roman" w:cs="Times New Roman"/>
        </w:rPr>
      </w:pPr>
      <w:r w:rsidRPr="00480727">
        <w:rPr>
          <w:rFonts w:ascii="Times New Roman" w:hAnsi="Times New Roman" w:cs="Times New Roman"/>
        </w:rPr>
        <w:t xml:space="preserve">Univariate analysis was completed on all sociodemographic, eating exposure, and health outcome data </w:t>
      </w:r>
      <w:r w:rsidR="0015639A" w:rsidRPr="00480727">
        <w:rPr>
          <w:rFonts w:ascii="Times New Roman" w:hAnsi="Times New Roman" w:cs="Times New Roman"/>
        </w:rPr>
        <w:t xml:space="preserve">were assessed for normality through histograms and residual plots. </w:t>
      </w:r>
      <w:r w:rsidR="00394BD9" w:rsidRPr="00480727">
        <w:rPr>
          <w:rFonts w:ascii="Times New Roman" w:hAnsi="Times New Roman" w:cs="Times New Roman"/>
        </w:rPr>
        <w:t>Measures that are normally distributed are expressed as mean ± standard deviation (SD) and those that</w:t>
      </w:r>
      <w:r w:rsidR="00C32D66" w:rsidRPr="00480727">
        <w:rPr>
          <w:rFonts w:ascii="Times New Roman" w:hAnsi="Times New Roman" w:cs="Times New Roman"/>
        </w:rPr>
        <w:t xml:space="preserve"> were not normally distributed </w:t>
      </w:r>
      <w:r w:rsidR="00394BD9" w:rsidRPr="00480727">
        <w:rPr>
          <w:rFonts w:ascii="Times New Roman" w:hAnsi="Times New Roman" w:cs="Times New Roman"/>
        </w:rPr>
        <w:t>ar</w:t>
      </w:r>
      <w:r w:rsidR="00C32D66" w:rsidRPr="00480727">
        <w:rPr>
          <w:rFonts w:ascii="Times New Roman" w:hAnsi="Times New Roman" w:cs="Times New Roman"/>
        </w:rPr>
        <w:t>e expressed as median ± inter-quartile range (IQR).</w:t>
      </w:r>
      <w:ins w:id="39" w:author="Erica Jansen" w:date="2023-02-08T15:17:00Z">
        <w:r w:rsidR="00C120C3">
          <w:rPr>
            <w:rFonts w:ascii="Times New Roman" w:hAnsi="Times New Roman" w:cs="Times New Roman"/>
          </w:rPr>
          <w:t xml:space="preserve"> </w:t>
        </w:r>
      </w:ins>
      <w:moveToRangeStart w:id="40" w:author="Erica Jansen" w:date="2023-02-08T15:17:00Z" w:name="move126761861"/>
      <w:moveTo w:id="41" w:author="Erica Jansen" w:date="2023-02-08T15:17:00Z">
        <w:del w:id="42" w:author="Erica Jansen" w:date="2023-02-08T15:18:00Z">
          <w:r w:rsidR="00C120C3" w:rsidRPr="00480727" w:rsidDel="00C120C3">
            <w:rPr>
              <w:rFonts w:ascii="Times New Roman" w:hAnsi="Times New Roman" w:cs="Times New Roman"/>
            </w:rPr>
            <w:delText xml:space="preserve">Due to low subject numbers in some categories of covariate groups, we collapsed them into fewer categories; such as dichotomizing self-reported race and ethnicity, parent educational attainment, annual household income. </w:delText>
          </w:r>
        </w:del>
      </w:moveTo>
      <w:moveToRangeEnd w:id="40"/>
      <w:del w:id="43" w:author="Erica Jansen" w:date="2023-02-08T15:18:00Z">
        <w:r w:rsidR="00C32D66" w:rsidRPr="00480727" w:rsidDel="00C120C3">
          <w:rPr>
            <w:rFonts w:ascii="Times New Roman" w:hAnsi="Times New Roman" w:cs="Times New Roman"/>
          </w:rPr>
          <w:delText xml:space="preserve"> </w:delText>
        </w:r>
      </w:del>
      <w:r w:rsidR="00394BD9" w:rsidRPr="00480727">
        <w:rPr>
          <w:rFonts w:ascii="Times New Roman" w:hAnsi="Times New Roman" w:cs="Times New Roman"/>
        </w:rPr>
        <w:t>After initial investigation of variables, we assessed the associations between covariates of interest</w:t>
      </w:r>
      <w:r w:rsidR="00B62FDA" w:rsidRPr="00480727">
        <w:rPr>
          <w:rFonts w:ascii="Times New Roman" w:hAnsi="Times New Roman" w:cs="Times New Roman"/>
        </w:rPr>
        <w:t xml:space="preserve"> and primary exposures and outcomes identified in this study, grouped by weekday or weekend and trimester</w:t>
      </w:r>
      <w:r w:rsidR="00394BD9" w:rsidRPr="00480727">
        <w:rPr>
          <w:rFonts w:ascii="Times New Roman" w:hAnsi="Times New Roman" w:cs="Times New Roman"/>
        </w:rPr>
        <w:t>.</w:t>
      </w:r>
      <w:ins w:id="44" w:author="Erica Jansen" w:date="2023-02-08T15:18:00Z">
        <w:r w:rsidR="00C120C3">
          <w:rPr>
            <w:rFonts w:ascii="Times New Roman" w:hAnsi="Times New Roman" w:cs="Times New Roman"/>
          </w:rPr>
          <w:t xml:space="preserve"> </w:t>
        </w:r>
        <w:r w:rsidR="00C120C3" w:rsidRPr="00480727">
          <w:rPr>
            <w:rFonts w:ascii="Times New Roman" w:hAnsi="Times New Roman" w:cs="Times New Roman"/>
          </w:rPr>
          <w:t>Due to low subject numbers in some categories of</w:t>
        </w:r>
        <w:del w:id="45" w:author="Erica Jansen" w:date="2023-02-08T15:18:00Z">
          <w:r w:rsidR="00C120C3" w:rsidRPr="00480727" w:rsidDel="00C120C3">
            <w:rPr>
              <w:rFonts w:ascii="Times New Roman" w:hAnsi="Times New Roman" w:cs="Times New Roman"/>
            </w:rPr>
            <w:delText xml:space="preserve"> </w:delText>
          </w:r>
        </w:del>
        <w:r w:rsidR="00C120C3">
          <w:rPr>
            <w:rFonts w:ascii="Times New Roman" w:hAnsi="Times New Roman" w:cs="Times New Roman"/>
          </w:rPr>
          <w:t xml:space="preserve"> potential confounders</w:t>
        </w:r>
        <w:del w:id="46" w:author="Erica Jansen" w:date="2023-02-08T15:18:00Z">
          <w:r w:rsidR="00C120C3" w:rsidRPr="00480727" w:rsidDel="00C120C3">
            <w:rPr>
              <w:rFonts w:ascii="Times New Roman" w:hAnsi="Times New Roman" w:cs="Times New Roman"/>
            </w:rPr>
            <w:delText>covariate groups</w:delText>
          </w:r>
        </w:del>
        <w:r w:rsidR="00C120C3" w:rsidRPr="00480727">
          <w:rPr>
            <w:rFonts w:ascii="Times New Roman" w:hAnsi="Times New Roman" w:cs="Times New Roman"/>
          </w:rPr>
          <w:t xml:space="preserve">, we collapsed them into fewer categories; such as dichotomizing self-reported race and ethnicity, parent educational attainment, annual household income. </w:t>
        </w:r>
      </w:ins>
      <w:del w:id="47" w:author="Erica Jansen" w:date="2023-02-08T15:19:00Z">
        <w:r w:rsidR="00630F91" w:rsidRPr="00480727" w:rsidDel="00C120C3">
          <w:rPr>
            <w:rFonts w:ascii="Times New Roman" w:hAnsi="Times New Roman" w:cs="Times New Roman"/>
          </w:rPr>
          <w:delText xml:space="preserve"> </w:delText>
        </w:r>
      </w:del>
      <w:r w:rsidR="00630F91" w:rsidRPr="00480727">
        <w:rPr>
          <w:rFonts w:ascii="Times New Roman" w:hAnsi="Times New Roman" w:cs="Times New Roman"/>
        </w:rPr>
        <w:t xml:space="preserve">When data were distributed normally, association was determined through ANOVA. When data was not normally distributed, associations were assessed through Kruskal-Wallis test. </w:t>
      </w:r>
      <w:r w:rsidR="00394BD9" w:rsidRPr="00480727">
        <w:rPr>
          <w:rFonts w:ascii="Times New Roman" w:hAnsi="Times New Roman" w:cs="Times New Roman"/>
        </w:rPr>
        <w:t xml:space="preserve"> </w:t>
      </w:r>
      <w:r w:rsidR="00B62FDA" w:rsidRPr="00480727">
        <w:rPr>
          <w:rFonts w:ascii="Times New Roman" w:hAnsi="Times New Roman" w:cs="Times New Roman"/>
        </w:rPr>
        <w:t>Associations with</w:t>
      </w:r>
      <w:r w:rsidR="00394BD9" w:rsidRPr="00480727">
        <w:rPr>
          <w:rFonts w:ascii="Times New Roman" w:hAnsi="Times New Roman" w:cs="Times New Roman"/>
        </w:rPr>
        <w:t xml:space="preserve"> a P-value &lt;0.10 were considered as</w:t>
      </w:r>
      <w:ins w:id="48" w:author="Erica Jansen" w:date="2023-02-08T15:19:00Z">
        <w:r w:rsidR="00A35E74">
          <w:rPr>
            <w:rFonts w:ascii="Times New Roman" w:hAnsi="Times New Roman" w:cs="Times New Roman"/>
          </w:rPr>
          <w:t xml:space="preserve"> </w:t>
        </w:r>
      </w:ins>
      <w:ins w:id="49" w:author="Erica Jansen" w:date="2023-02-08T15:22:00Z">
        <w:r w:rsidR="00A35E74">
          <w:rPr>
            <w:rFonts w:ascii="Times New Roman" w:hAnsi="Times New Roman" w:cs="Times New Roman"/>
          </w:rPr>
          <w:t xml:space="preserve">statistically </w:t>
        </w:r>
      </w:ins>
      <w:ins w:id="50" w:author="Erica Jansen" w:date="2023-02-08T15:20:00Z">
        <w:r w:rsidR="00A35E74">
          <w:rPr>
            <w:rFonts w:ascii="Times New Roman" w:hAnsi="Times New Roman" w:cs="Times New Roman"/>
          </w:rPr>
          <w:t>relevant</w:t>
        </w:r>
      </w:ins>
      <w:ins w:id="51" w:author="Erica Jansen" w:date="2023-02-08T15:19:00Z">
        <w:r w:rsidR="00A35E74">
          <w:rPr>
            <w:rFonts w:ascii="Times New Roman" w:hAnsi="Times New Roman" w:cs="Times New Roman"/>
          </w:rPr>
          <w:t xml:space="preserve"> confounders</w:t>
        </w:r>
      </w:ins>
      <w:ins w:id="52" w:author="Erica Jansen" w:date="2023-02-08T15:20:00Z">
        <w:r w:rsidR="00A35E74">
          <w:rPr>
            <w:rFonts w:ascii="Times New Roman" w:hAnsi="Times New Roman" w:cs="Times New Roman"/>
          </w:rPr>
          <w:t xml:space="preserve"> or precision covariates </w:t>
        </w:r>
      </w:ins>
      <w:ins w:id="53" w:author="Erica Jansen" w:date="2023-02-08T15:19:00Z">
        <w:r w:rsidR="00A35E74">
          <w:rPr>
            <w:rFonts w:ascii="Times New Roman" w:hAnsi="Times New Roman" w:cs="Times New Roman"/>
          </w:rPr>
          <w:t>in multivariable-adjusted models</w:t>
        </w:r>
      </w:ins>
      <w:ins w:id="54" w:author="Erica Jansen" w:date="2023-02-08T15:21:00Z">
        <w:r w:rsidR="00A35E74">
          <w:rPr>
            <w:rFonts w:ascii="Times New Roman" w:hAnsi="Times New Roman" w:cs="Times New Roman"/>
          </w:rPr>
          <w:t xml:space="preserve">.  </w:t>
        </w:r>
      </w:ins>
      <w:r w:rsidR="00394BD9" w:rsidRPr="00480727">
        <w:rPr>
          <w:rFonts w:ascii="Times New Roman" w:hAnsi="Times New Roman" w:cs="Times New Roman"/>
        </w:rPr>
        <w:t xml:space="preserve"> </w:t>
      </w:r>
      <w:del w:id="55" w:author="Erica Jansen" w:date="2023-02-08T15:21:00Z">
        <w:r w:rsidR="00394BD9" w:rsidRPr="00480727" w:rsidDel="00A35E74">
          <w:rPr>
            <w:rFonts w:ascii="Times New Roman" w:hAnsi="Times New Roman" w:cs="Times New Roman"/>
          </w:rPr>
          <w:delText>covariates for later</w:delText>
        </w:r>
        <w:r w:rsidR="00B62FDA" w:rsidRPr="00480727" w:rsidDel="00A35E74">
          <w:rPr>
            <w:rFonts w:ascii="Times New Roman" w:hAnsi="Times New Roman" w:cs="Times New Roman"/>
          </w:rPr>
          <w:delText xml:space="preserve"> trimester and weekday/weekend specific</w:delText>
        </w:r>
        <w:r w:rsidR="00394BD9" w:rsidRPr="00480727" w:rsidDel="00A35E74">
          <w:rPr>
            <w:rFonts w:ascii="Times New Roman" w:hAnsi="Times New Roman" w:cs="Times New Roman"/>
          </w:rPr>
          <w:delText xml:space="preserve"> model</w:delText>
        </w:r>
        <w:r w:rsidR="00B62FDA" w:rsidRPr="00480727" w:rsidDel="00A35E74">
          <w:rPr>
            <w:rFonts w:ascii="Times New Roman" w:hAnsi="Times New Roman" w:cs="Times New Roman"/>
          </w:rPr>
          <w:delText>s</w:delText>
        </w:r>
        <w:r w:rsidR="00394BD9" w:rsidRPr="00480727" w:rsidDel="00A35E74">
          <w:rPr>
            <w:rFonts w:ascii="Times New Roman" w:hAnsi="Times New Roman" w:cs="Times New Roman"/>
          </w:rPr>
          <w:delText xml:space="preserve">. </w:delText>
        </w:r>
      </w:del>
      <w:moveFromRangeStart w:id="56" w:author="Erica Jansen" w:date="2023-02-08T15:17:00Z" w:name="move126761861"/>
      <w:moveFrom w:id="57" w:author="Erica Jansen" w:date="2023-02-08T15:17:00Z">
        <w:r w:rsidR="00394BD9" w:rsidRPr="00480727" w:rsidDel="00C120C3">
          <w:rPr>
            <w:rFonts w:ascii="Times New Roman" w:hAnsi="Times New Roman" w:cs="Times New Roman"/>
          </w:rPr>
          <w:t>Due to low subject numbers</w:t>
        </w:r>
        <w:r w:rsidR="00B62FDA" w:rsidRPr="00480727" w:rsidDel="00C120C3">
          <w:rPr>
            <w:rFonts w:ascii="Times New Roman" w:hAnsi="Times New Roman" w:cs="Times New Roman"/>
          </w:rPr>
          <w:t xml:space="preserve"> in some categories of </w:t>
        </w:r>
        <w:r w:rsidR="00394BD9" w:rsidRPr="00480727" w:rsidDel="00C120C3">
          <w:rPr>
            <w:rFonts w:ascii="Times New Roman" w:hAnsi="Times New Roman" w:cs="Times New Roman"/>
          </w:rPr>
          <w:t>covariate groups</w:t>
        </w:r>
        <w:r w:rsidR="00B62FDA" w:rsidRPr="00480727" w:rsidDel="00C120C3">
          <w:rPr>
            <w:rFonts w:ascii="Times New Roman" w:hAnsi="Times New Roman" w:cs="Times New Roman"/>
          </w:rPr>
          <w:t xml:space="preserve">, </w:t>
        </w:r>
        <w:r w:rsidR="00394BD9" w:rsidRPr="00480727" w:rsidDel="00C120C3">
          <w:rPr>
            <w:rFonts w:ascii="Times New Roman" w:hAnsi="Times New Roman" w:cs="Times New Roman"/>
          </w:rPr>
          <w:t xml:space="preserve">we collapsed </w:t>
        </w:r>
        <w:r w:rsidR="00B62FDA" w:rsidRPr="00480727" w:rsidDel="00C120C3">
          <w:rPr>
            <w:rFonts w:ascii="Times New Roman" w:hAnsi="Times New Roman" w:cs="Times New Roman"/>
          </w:rPr>
          <w:t xml:space="preserve">them into fewer categories; such as dichotomizing self-reported race and ethnicity, parent educational attainment, annual household income. </w:t>
        </w:r>
      </w:moveFrom>
      <w:moveFromRangeEnd w:id="56"/>
      <w:r w:rsidR="00B62FDA" w:rsidRPr="00480727">
        <w:rPr>
          <w:rFonts w:ascii="Times New Roman" w:hAnsi="Times New Roman" w:cs="Times New Roman"/>
        </w:rPr>
        <w:t xml:space="preserve">Final models for OGTT were adjusted for pre-pregnancy BMI, physical activity, sleep duration, annual household income, and dichotomized race/ethnicity. Infant birth weight models were adjusted for gestational age at birth, infant sex assigned at birth, sleep duration, annual household income, dichotomized race/ethnicity, and physical activity. </w:t>
      </w:r>
    </w:p>
    <w:p w14:paraId="19DE7800" w14:textId="77777777" w:rsidR="00C120C3" w:rsidRPr="00480727" w:rsidRDefault="00C120C3" w:rsidP="00C120C3">
      <w:pPr>
        <w:pStyle w:val="Heading3"/>
        <w:spacing w:line="480" w:lineRule="auto"/>
        <w:rPr>
          <w:moveTo w:id="58" w:author="Erica Jansen" w:date="2023-02-08T15:16:00Z"/>
          <w:rFonts w:ascii="Times New Roman" w:hAnsi="Times New Roman" w:cs="Times New Roman"/>
        </w:rPr>
      </w:pPr>
      <w:moveToRangeStart w:id="59" w:author="Erica Jansen" w:date="2023-02-08T15:16:00Z" w:name="move126761785"/>
      <w:moveTo w:id="60" w:author="Erica Jansen" w:date="2023-02-08T15:16:00Z">
        <w:r w:rsidRPr="00480727">
          <w:rPr>
            <w:rFonts w:ascii="Times New Roman" w:hAnsi="Times New Roman" w:cs="Times New Roman"/>
          </w:rPr>
          <w:t>Sensitivity analysis</w:t>
        </w:r>
      </w:moveTo>
    </w:p>
    <w:p w14:paraId="06AE5200" w14:textId="347EC7D6" w:rsidR="00C120C3" w:rsidRPr="00480727" w:rsidRDefault="00A35E74" w:rsidP="00C120C3">
      <w:pPr>
        <w:spacing w:line="480" w:lineRule="auto"/>
        <w:rPr>
          <w:moveTo w:id="61" w:author="Erica Jansen" w:date="2023-02-08T15:16:00Z"/>
          <w:rFonts w:ascii="Times New Roman" w:hAnsi="Times New Roman" w:cs="Times New Roman"/>
        </w:rPr>
      </w:pPr>
      <w:ins w:id="62" w:author="Erica Jansen" w:date="2023-02-08T15:22:00Z">
        <w:r>
          <w:rPr>
            <w:rFonts w:ascii="Times New Roman" w:hAnsi="Times New Roman" w:cs="Times New Roman"/>
          </w:rPr>
          <w:t>In</w:t>
        </w:r>
      </w:ins>
      <w:ins w:id="63" w:author="Erica Jansen" w:date="2023-02-08T15:23:00Z">
        <w:r>
          <w:rPr>
            <w:rFonts w:ascii="Times New Roman" w:hAnsi="Times New Roman" w:cs="Times New Roman"/>
          </w:rPr>
          <w:t xml:space="preserve"> models of infant birth weight, gestational age at delivery could theoretically be a mediator or a precision covariate. </w:t>
        </w:r>
      </w:ins>
      <w:ins w:id="64" w:author="Erica Jansen" w:date="2023-02-08T15:24:00Z">
        <w:r>
          <w:rPr>
            <w:rFonts w:ascii="Times New Roman" w:hAnsi="Times New Roman" w:cs="Times New Roman"/>
          </w:rPr>
          <w:t>Thus, we conducted sensitivity analyses</w:t>
        </w:r>
      </w:ins>
      <w:ins w:id="65" w:author="Erica Jansen" w:date="2023-02-08T15:25:00Z">
        <w:r>
          <w:rPr>
            <w:rFonts w:ascii="Times New Roman" w:hAnsi="Times New Roman" w:cs="Times New Roman"/>
          </w:rPr>
          <w:t xml:space="preserve"> where we stratified models by preterm delivery status</w:t>
        </w:r>
      </w:ins>
      <w:ins w:id="66" w:author="Erica Jansen" w:date="2023-02-08T15:24:00Z">
        <w:r>
          <w:rPr>
            <w:rFonts w:ascii="Times New Roman" w:hAnsi="Times New Roman" w:cs="Times New Roman"/>
          </w:rPr>
          <w:t xml:space="preserve"> to evaluate this relationship</w:t>
        </w:r>
      </w:ins>
      <w:ins w:id="67" w:author="Erica Jansen" w:date="2023-02-08T15:25:00Z">
        <w:r>
          <w:rPr>
            <w:rFonts w:ascii="Times New Roman" w:hAnsi="Times New Roman" w:cs="Times New Roman"/>
          </w:rPr>
          <w:t xml:space="preserve">. </w:t>
        </w:r>
      </w:ins>
      <w:moveTo w:id="68" w:author="Erica Jansen" w:date="2023-02-08T15:16:00Z">
        <w:del w:id="69" w:author="Erica Jansen" w:date="2023-02-08T15:24:00Z">
          <w:r w:rsidR="00C120C3" w:rsidRPr="00480727" w:rsidDel="00A35E74">
            <w:rPr>
              <w:rFonts w:ascii="Times New Roman" w:hAnsi="Times New Roman" w:cs="Times New Roman"/>
            </w:rPr>
            <w:delText xml:space="preserve">After noticing attenuation of models for infant birth weight with adjustment for gestational age at delivery, we conducted a stratified analysis. </w:delText>
          </w:r>
        </w:del>
      </w:moveTo>
      <w:ins w:id="70" w:author="Erica Jansen" w:date="2023-02-08T15:25:00Z">
        <w:r>
          <w:rPr>
            <w:rFonts w:ascii="Times New Roman" w:hAnsi="Times New Roman" w:cs="Times New Roman"/>
          </w:rPr>
          <w:t>Specifically, w</w:t>
        </w:r>
      </w:ins>
      <w:moveTo w:id="71" w:author="Erica Jansen" w:date="2023-02-08T15:16:00Z">
        <w:del w:id="72" w:author="Erica Jansen" w:date="2023-02-08T15:25:00Z">
          <w:r w:rsidR="00C120C3" w:rsidRPr="00480727" w:rsidDel="00A35E74">
            <w:rPr>
              <w:rFonts w:ascii="Times New Roman" w:hAnsi="Times New Roman" w:cs="Times New Roman"/>
            </w:rPr>
            <w:delText>W</w:delText>
          </w:r>
        </w:del>
        <w:r w:rsidR="00C120C3" w:rsidRPr="00480727">
          <w:rPr>
            <w:rFonts w:ascii="Times New Roman" w:hAnsi="Times New Roman" w:cs="Times New Roman"/>
          </w:rPr>
          <w:t xml:space="preserve">e evaluated trimester 3 weekday exposures in relation to infant birth weight in the full sample and then again in a sample </w:t>
        </w:r>
        <w:r w:rsidR="00C120C3" w:rsidRPr="00480727">
          <w:rPr>
            <w:rFonts w:ascii="Times New Roman" w:hAnsi="Times New Roman" w:cs="Times New Roman"/>
          </w:rPr>
          <w:lastRenderedPageBreak/>
          <w:t xml:space="preserve">without individuals who delivered preterm. We selected stratified analysis as we were underpowered to complete a full mediation analysis. </w:t>
        </w:r>
      </w:moveTo>
    </w:p>
    <w:moveToRangeEnd w:id="59"/>
    <w:p w14:paraId="4038C82E" w14:textId="77777777" w:rsidR="00C120C3" w:rsidRPr="00480727" w:rsidRDefault="00C120C3" w:rsidP="000A4BE1">
      <w:pPr>
        <w:spacing w:line="480" w:lineRule="auto"/>
        <w:rPr>
          <w:rFonts w:ascii="Times New Roman" w:hAnsi="Times New Roman" w:cs="Times New Roman"/>
        </w:rPr>
      </w:pPr>
    </w:p>
    <w:p w14:paraId="36151281" w14:textId="69A9CCEE" w:rsidR="00884DCB" w:rsidRPr="00480727" w:rsidRDefault="0097673D" w:rsidP="000A4BE1">
      <w:pPr>
        <w:pStyle w:val="Heading2"/>
        <w:spacing w:line="480" w:lineRule="auto"/>
        <w:rPr>
          <w:rStyle w:val="Heading2Char"/>
          <w:rFonts w:ascii="Times New Roman" w:hAnsi="Times New Roman" w:cs="Times New Roman"/>
        </w:rPr>
      </w:pPr>
      <w:r w:rsidRPr="00480727">
        <w:rPr>
          <w:rFonts w:ascii="Times New Roman" w:hAnsi="Times New Roman" w:cs="Times New Roman"/>
        </w:rPr>
        <w:br/>
      </w:r>
      <w:r w:rsidR="00EC39DA" w:rsidRPr="00480727">
        <w:rPr>
          <w:rFonts w:ascii="Times New Roman" w:hAnsi="Times New Roman" w:cs="Times New Roman"/>
        </w:rPr>
        <w:t>Results:</w:t>
      </w:r>
    </w:p>
    <w:p w14:paraId="3227A94B" w14:textId="49AB520B" w:rsidR="001912D8" w:rsidRPr="00480727" w:rsidRDefault="001912D8" w:rsidP="000A4BE1">
      <w:pPr>
        <w:pStyle w:val="Heading3"/>
        <w:spacing w:line="480" w:lineRule="auto"/>
        <w:rPr>
          <w:rFonts w:ascii="Times New Roman" w:hAnsi="Times New Roman" w:cs="Times New Roman"/>
        </w:rPr>
      </w:pPr>
      <w:r w:rsidRPr="00480727">
        <w:rPr>
          <w:rStyle w:val="Heading2Char"/>
          <w:rFonts w:ascii="Times New Roman" w:hAnsi="Times New Roman" w:cs="Times New Roman"/>
        </w:rPr>
        <w:t>Timing of eating during pregnancy differs based on sociodemographic factors</w:t>
      </w:r>
    </w:p>
    <w:p w14:paraId="443F14EE" w14:textId="31502A0D" w:rsidR="00540A4D" w:rsidRPr="00480727" w:rsidRDefault="00A133CE" w:rsidP="000A4BE1">
      <w:pPr>
        <w:spacing w:line="480" w:lineRule="auto"/>
        <w:rPr>
          <w:rFonts w:ascii="Times New Roman" w:hAnsi="Times New Roman" w:cs="Times New Roman"/>
        </w:rPr>
      </w:pPr>
      <w:r w:rsidRPr="00480727">
        <w:rPr>
          <w:rFonts w:ascii="Times New Roman" w:hAnsi="Times New Roman" w:cs="Times New Roman"/>
        </w:rPr>
        <w:t>While recruiting for this study, we</w:t>
      </w:r>
      <w:r w:rsidR="000001E7" w:rsidRPr="00480727">
        <w:rPr>
          <w:rFonts w:ascii="Times New Roman" w:hAnsi="Times New Roman" w:cs="Times New Roman"/>
        </w:rPr>
        <w:t xml:space="preserve"> excluded individuals with pre-existing diabetes, inaccurate or missing timing data, </w:t>
      </w:r>
      <w:r w:rsidR="00003C99" w:rsidRPr="00480727">
        <w:rPr>
          <w:rFonts w:ascii="Times New Roman" w:hAnsi="Times New Roman" w:cs="Times New Roman"/>
        </w:rPr>
        <w:t xml:space="preserve">who were </w:t>
      </w:r>
      <w:r w:rsidR="000001E7" w:rsidRPr="00480727">
        <w:rPr>
          <w:rFonts w:ascii="Times New Roman" w:hAnsi="Times New Roman" w:cs="Times New Roman"/>
        </w:rPr>
        <w:t>los</w:t>
      </w:r>
      <w:r w:rsidR="00003C99" w:rsidRPr="00480727">
        <w:rPr>
          <w:rFonts w:ascii="Times New Roman" w:hAnsi="Times New Roman" w:cs="Times New Roman"/>
        </w:rPr>
        <w:t>t</w:t>
      </w:r>
      <w:r w:rsidR="000001E7" w:rsidRPr="00480727">
        <w:rPr>
          <w:rFonts w:ascii="Times New Roman" w:hAnsi="Times New Roman" w:cs="Times New Roman"/>
        </w:rPr>
        <w:t xml:space="preserve"> to follow up, those who delivered multiples, and those without outcome data at the time of the analysis. This resulted in 102 </w:t>
      </w:r>
      <w:r w:rsidRPr="00480727">
        <w:rPr>
          <w:rFonts w:ascii="Times New Roman" w:hAnsi="Times New Roman" w:cs="Times New Roman"/>
        </w:rPr>
        <w:t xml:space="preserve">unique </w:t>
      </w:r>
      <w:r w:rsidR="000001E7" w:rsidRPr="00480727">
        <w:rPr>
          <w:rFonts w:ascii="Times New Roman" w:hAnsi="Times New Roman" w:cs="Times New Roman"/>
        </w:rPr>
        <w:t>individuals</w:t>
      </w:r>
      <w:r w:rsidRPr="00480727">
        <w:rPr>
          <w:rFonts w:ascii="Times New Roman" w:hAnsi="Times New Roman" w:cs="Times New Roman"/>
        </w:rPr>
        <w:t>,</w:t>
      </w:r>
      <w:r w:rsidR="00BC39CC" w:rsidRPr="00480727">
        <w:rPr>
          <w:rFonts w:ascii="Times New Roman" w:hAnsi="Times New Roman" w:cs="Times New Roman"/>
        </w:rPr>
        <w:t xml:space="preserve"> </w:t>
      </w:r>
      <w:r w:rsidR="000945CA" w:rsidRPr="00480727">
        <w:rPr>
          <w:rFonts w:ascii="Times New Roman" w:hAnsi="Times New Roman" w:cs="Times New Roman"/>
        </w:rPr>
        <w:t>54</w:t>
      </w:r>
      <w:r w:rsidR="00BC39CC" w:rsidRPr="00480727">
        <w:rPr>
          <w:rFonts w:ascii="Times New Roman" w:hAnsi="Times New Roman" w:cs="Times New Roman"/>
        </w:rPr>
        <w:t xml:space="preserve"> </w:t>
      </w:r>
      <w:ins w:id="73" w:author="Erica Jansen" w:date="2023-02-08T15:26:00Z">
        <w:r w:rsidR="00A35E74">
          <w:rPr>
            <w:rFonts w:ascii="Times New Roman" w:hAnsi="Times New Roman" w:cs="Times New Roman"/>
          </w:rPr>
          <w:t xml:space="preserve">of </w:t>
        </w:r>
      </w:ins>
      <w:r w:rsidR="00BC39CC" w:rsidRPr="00480727">
        <w:rPr>
          <w:rFonts w:ascii="Times New Roman" w:hAnsi="Times New Roman" w:cs="Times New Roman"/>
        </w:rPr>
        <w:t>who</w:t>
      </w:r>
      <w:ins w:id="74" w:author="Erica Jansen" w:date="2023-02-08T15:26:00Z">
        <w:r w:rsidR="00A35E74">
          <w:rPr>
            <w:rFonts w:ascii="Times New Roman" w:hAnsi="Times New Roman" w:cs="Times New Roman"/>
          </w:rPr>
          <w:t>m</w:t>
        </w:r>
      </w:ins>
      <w:r w:rsidR="00BC39CC" w:rsidRPr="00480727">
        <w:rPr>
          <w:rFonts w:ascii="Times New Roman" w:hAnsi="Times New Roman" w:cs="Times New Roman"/>
        </w:rPr>
        <w:t xml:space="preserve"> ha</w:t>
      </w:r>
      <w:r w:rsidRPr="00480727">
        <w:rPr>
          <w:rFonts w:ascii="Times New Roman" w:hAnsi="Times New Roman" w:cs="Times New Roman"/>
        </w:rPr>
        <w:t>d survey responses</w:t>
      </w:r>
      <w:r w:rsidR="00BC39CC" w:rsidRPr="00480727">
        <w:rPr>
          <w:rFonts w:ascii="Times New Roman" w:hAnsi="Times New Roman" w:cs="Times New Roman"/>
        </w:rPr>
        <w:t xml:space="preserve"> for</w:t>
      </w:r>
      <w:ins w:id="75" w:author="Erica Jansen" w:date="2023-02-08T15:26:00Z">
        <w:r w:rsidR="00A35E74">
          <w:rPr>
            <w:rFonts w:ascii="Times New Roman" w:hAnsi="Times New Roman" w:cs="Times New Roman"/>
          </w:rPr>
          <w:t xml:space="preserve"> both</w:t>
        </w:r>
      </w:ins>
      <w:r w:rsidR="00BC39CC" w:rsidRPr="00480727">
        <w:rPr>
          <w:rFonts w:ascii="Times New Roman" w:hAnsi="Times New Roman" w:cs="Times New Roman"/>
        </w:rPr>
        <w:t xml:space="preserve"> trimesters 2 and 3</w:t>
      </w:r>
      <w:r w:rsidR="000945CA" w:rsidRPr="00480727">
        <w:rPr>
          <w:rFonts w:ascii="Times New Roman" w:hAnsi="Times New Roman" w:cs="Times New Roman"/>
        </w:rPr>
        <w:t xml:space="preserve"> (Figure </w:t>
      </w:r>
      <w:r w:rsidRPr="00480727">
        <w:rPr>
          <w:rFonts w:ascii="Times New Roman" w:hAnsi="Times New Roman" w:cs="Times New Roman"/>
        </w:rPr>
        <w:t>2</w:t>
      </w:r>
      <w:r w:rsidR="000945CA" w:rsidRPr="00480727">
        <w:rPr>
          <w:rFonts w:ascii="Times New Roman" w:hAnsi="Times New Roman" w:cs="Times New Roman"/>
        </w:rPr>
        <w:t>)</w:t>
      </w:r>
      <w:r w:rsidR="00BC39CC" w:rsidRPr="00480727">
        <w:rPr>
          <w:rFonts w:ascii="Times New Roman" w:hAnsi="Times New Roman" w:cs="Times New Roman"/>
        </w:rPr>
        <w:t xml:space="preserve">. </w:t>
      </w:r>
      <w:r w:rsidR="004D1886" w:rsidRPr="00480727">
        <w:rPr>
          <w:rFonts w:ascii="Times New Roman" w:hAnsi="Times New Roman" w:cs="Times New Roman"/>
        </w:rPr>
        <w:t>PRESS participants tended to be older</w:t>
      </w:r>
      <w:r w:rsidR="005562E0" w:rsidRPr="00480727">
        <w:rPr>
          <w:rFonts w:ascii="Times New Roman" w:hAnsi="Times New Roman" w:cs="Times New Roman"/>
        </w:rPr>
        <w:t xml:space="preserve"> (</w:t>
      </w:r>
      <w:r w:rsidR="00D6693D" w:rsidRPr="00480727">
        <w:rPr>
          <w:rFonts w:ascii="Times New Roman" w:hAnsi="Times New Roman" w:cs="Times New Roman"/>
        </w:rPr>
        <w:t>32.1 ± 0.54</w:t>
      </w:r>
      <w:r w:rsidR="005562E0" w:rsidRPr="00480727">
        <w:rPr>
          <w:rFonts w:ascii="Times New Roman" w:hAnsi="Times New Roman" w:cs="Times New Roman"/>
        </w:rPr>
        <w:t xml:space="preserve"> </w:t>
      </w:r>
      <w:commentRangeStart w:id="76"/>
      <w:r w:rsidR="00D6693D" w:rsidRPr="00480727">
        <w:rPr>
          <w:rFonts w:ascii="Times New Roman" w:hAnsi="Times New Roman" w:cs="Times New Roman"/>
        </w:rPr>
        <w:t>years</w:t>
      </w:r>
      <w:commentRangeEnd w:id="76"/>
      <w:r w:rsidR="00A35E74">
        <w:rPr>
          <w:rStyle w:val="CommentReference"/>
        </w:rPr>
        <w:commentReference w:id="76"/>
      </w:r>
      <w:r w:rsidR="005562E0" w:rsidRPr="00480727">
        <w:rPr>
          <w:rFonts w:ascii="Times New Roman" w:hAnsi="Times New Roman" w:cs="Times New Roman"/>
        </w:rPr>
        <w:t>)</w:t>
      </w:r>
      <w:r w:rsidR="004D1886" w:rsidRPr="00480727">
        <w:rPr>
          <w:rFonts w:ascii="Times New Roman" w:hAnsi="Times New Roman" w:cs="Times New Roman"/>
        </w:rPr>
        <w:t xml:space="preserve">, </w:t>
      </w:r>
      <w:r w:rsidR="00651B3A" w:rsidRPr="00480727">
        <w:rPr>
          <w:rFonts w:ascii="Times New Roman" w:hAnsi="Times New Roman" w:cs="Times New Roman"/>
        </w:rPr>
        <w:t>highly educated</w:t>
      </w:r>
      <w:r w:rsidR="005562E0" w:rsidRPr="00480727">
        <w:rPr>
          <w:rFonts w:ascii="Times New Roman" w:hAnsi="Times New Roman" w:cs="Times New Roman"/>
        </w:rPr>
        <w:t xml:space="preserve"> (</w:t>
      </w:r>
      <w:r w:rsidR="00651B3A" w:rsidRPr="00480727">
        <w:rPr>
          <w:rFonts w:ascii="Times New Roman" w:hAnsi="Times New Roman" w:cs="Times New Roman"/>
        </w:rPr>
        <w:t>78.4</w:t>
      </w:r>
      <w:r w:rsidR="005562E0" w:rsidRPr="00480727">
        <w:rPr>
          <w:rFonts w:ascii="Times New Roman" w:hAnsi="Times New Roman" w:cs="Times New Roman"/>
        </w:rPr>
        <w:t xml:space="preserve">% </w:t>
      </w:r>
      <w:r w:rsidR="00651B3A" w:rsidRPr="00480727">
        <w:rPr>
          <w:rFonts w:ascii="Times New Roman" w:hAnsi="Times New Roman" w:cs="Times New Roman"/>
        </w:rPr>
        <w:t>had at least one college degree</w:t>
      </w:r>
      <w:r w:rsidR="005562E0" w:rsidRPr="00480727">
        <w:rPr>
          <w:rFonts w:ascii="Times New Roman" w:hAnsi="Times New Roman" w:cs="Times New Roman"/>
        </w:rPr>
        <w:t>)</w:t>
      </w:r>
      <w:r w:rsidR="004D1886" w:rsidRPr="00480727">
        <w:rPr>
          <w:rFonts w:ascii="Times New Roman" w:hAnsi="Times New Roman" w:cs="Times New Roman"/>
        </w:rPr>
        <w:t>,</w:t>
      </w:r>
      <w:r w:rsidR="007D34CB" w:rsidRPr="00480727">
        <w:rPr>
          <w:rFonts w:ascii="Times New Roman" w:hAnsi="Times New Roman" w:cs="Times New Roman"/>
        </w:rPr>
        <w:t xml:space="preserve"> </w:t>
      </w:r>
      <w:r w:rsidR="00651B3A" w:rsidRPr="00480727">
        <w:rPr>
          <w:rFonts w:ascii="Times New Roman" w:hAnsi="Times New Roman" w:cs="Times New Roman"/>
        </w:rPr>
        <w:t xml:space="preserve">wealthy </w:t>
      </w:r>
      <w:r w:rsidR="00A11D9A" w:rsidRPr="00480727">
        <w:rPr>
          <w:rFonts w:ascii="Times New Roman" w:hAnsi="Times New Roman" w:cs="Times New Roman"/>
        </w:rPr>
        <w:t>(</w:t>
      </w:r>
      <w:r w:rsidR="00651B3A" w:rsidRPr="00480727">
        <w:rPr>
          <w:rFonts w:ascii="Times New Roman" w:hAnsi="Times New Roman" w:cs="Times New Roman"/>
        </w:rPr>
        <w:t>63.7% &gt;$100,000 a year</w:t>
      </w:r>
      <w:r w:rsidR="00A11D9A" w:rsidRPr="00480727">
        <w:rPr>
          <w:rFonts w:ascii="Times New Roman" w:hAnsi="Times New Roman" w:cs="Times New Roman"/>
        </w:rPr>
        <w:t>)</w:t>
      </w:r>
      <w:r w:rsidR="007D34CB" w:rsidRPr="00480727">
        <w:rPr>
          <w:rFonts w:ascii="Times New Roman" w:hAnsi="Times New Roman" w:cs="Times New Roman"/>
        </w:rPr>
        <w:t xml:space="preserve">, and </w:t>
      </w:r>
      <w:r w:rsidR="00003C99" w:rsidRPr="00480727">
        <w:rPr>
          <w:rFonts w:ascii="Times New Roman" w:hAnsi="Times New Roman" w:cs="Times New Roman"/>
        </w:rPr>
        <w:t xml:space="preserve">had </w:t>
      </w:r>
      <w:r w:rsidR="007D34CB" w:rsidRPr="00480727">
        <w:rPr>
          <w:rFonts w:ascii="Times New Roman" w:hAnsi="Times New Roman" w:cs="Times New Roman"/>
        </w:rPr>
        <w:t xml:space="preserve">similar proportions of </w:t>
      </w:r>
      <w:r w:rsidR="00003C99" w:rsidRPr="00480727">
        <w:rPr>
          <w:rFonts w:ascii="Times New Roman" w:hAnsi="Times New Roman" w:cs="Times New Roman"/>
        </w:rPr>
        <w:t>male and female infants</w:t>
      </w:r>
      <w:r w:rsidR="007D34CB" w:rsidRPr="00480727">
        <w:rPr>
          <w:rFonts w:ascii="Times New Roman" w:hAnsi="Times New Roman" w:cs="Times New Roman"/>
        </w:rPr>
        <w:t xml:space="preserve"> (56.9% male)</w:t>
      </w:r>
      <w:r w:rsidR="005562E0" w:rsidRPr="00480727">
        <w:rPr>
          <w:rFonts w:ascii="Times New Roman" w:hAnsi="Times New Roman" w:cs="Times New Roman"/>
        </w:rPr>
        <w:t xml:space="preserve">. </w:t>
      </w:r>
    </w:p>
    <w:p w14:paraId="32DE814E" w14:textId="2368953C" w:rsidR="00EC39DA" w:rsidRPr="00480727" w:rsidRDefault="00A11D9A" w:rsidP="000A4BE1">
      <w:pPr>
        <w:spacing w:line="480" w:lineRule="auto"/>
        <w:rPr>
          <w:rFonts w:ascii="Times New Roman" w:hAnsi="Times New Roman" w:cs="Times New Roman"/>
        </w:rPr>
      </w:pPr>
      <w:r w:rsidRPr="00480727">
        <w:rPr>
          <w:rFonts w:ascii="Times New Roman" w:hAnsi="Times New Roman" w:cs="Times New Roman"/>
        </w:rPr>
        <w:t>In this population the timing of the first eating occasion on weekdays during the second trimester was associated with parent-reported race and ethnicity, maternal education, sleep duration, and marital status</w:t>
      </w:r>
      <w:r w:rsidR="002D7679" w:rsidRPr="00480727">
        <w:rPr>
          <w:rFonts w:ascii="Times New Roman" w:hAnsi="Times New Roman" w:cs="Times New Roman"/>
        </w:rPr>
        <w:t xml:space="preserve">. Participants </w:t>
      </w:r>
      <w:r w:rsidR="00352781" w:rsidRPr="00480727">
        <w:rPr>
          <w:rFonts w:ascii="Times New Roman" w:hAnsi="Times New Roman" w:cs="Times New Roman"/>
        </w:rPr>
        <w:t xml:space="preserve">from historically excluded </w:t>
      </w:r>
      <w:ins w:id="77" w:author="Erica Jansen" w:date="2023-02-08T15:27:00Z">
        <w:r w:rsidR="00A35E74">
          <w:rPr>
            <w:rFonts w:ascii="Times New Roman" w:hAnsi="Times New Roman" w:cs="Times New Roman"/>
          </w:rPr>
          <w:t xml:space="preserve">race/ethnicity </w:t>
        </w:r>
      </w:ins>
      <w:r w:rsidR="00352781" w:rsidRPr="00480727">
        <w:rPr>
          <w:rFonts w:ascii="Times New Roman" w:hAnsi="Times New Roman" w:cs="Times New Roman"/>
        </w:rPr>
        <w:t xml:space="preserve">groups tended to eat their first and last meal later in the day, </w:t>
      </w:r>
      <w:r w:rsidR="002D7679" w:rsidRPr="00480727">
        <w:rPr>
          <w:rFonts w:ascii="Times New Roman" w:hAnsi="Times New Roman" w:cs="Times New Roman"/>
        </w:rPr>
        <w:t xml:space="preserve">as well as have a later fasting midpoint </w:t>
      </w:r>
      <w:r w:rsidRPr="00480727">
        <w:rPr>
          <w:rFonts w:ascii="Times New Roman" w:hAnsi="Times New Roman" w:cs="Times New Roman"/>
        </w:rPr>
        <w:t>(Table</w:t>
      </w:r>
      <w:r w:rsidR="002F481E" w:rsidRPr="00480727">
        <w:rPr>
          <w:rFonts w:ascii="Times New Roman" w:hAnsi="Times New Roman" w:cs="Times New Roman"/>
        </w:rPr>
        <w:t>s 1</w:t>
      </w:r>
      <w:r w:rsidRPr="00480727">
        <w:rPr>
          <w:rFonts w:ascii="Times New Roman" w:hAnsi="Times New Roman" w:cs="Times New Roman"/>
        </w:rPr>
        <w:t xml:space="preserve">). </w:t>
      </w:r>
      <w:r w:rsidR="002D7679" w:rsidRPr="00480727">
        <w:rPr>
          <w:rFonts w:ascii="Times New Roman" w:hAnsi="Times New Roman" w:cs="Times New Roman"/>
        </w:rPr>
        <w:t xml:space="preserve">This was also true with respect to measures of socioeconomic status </w:t>
      </w:r>
      <w:ins w:id="78" w:author="Erica Jansen" w:date="2023-02-08T15:27:00Z">
        <w:r w:rsidR="00A35E74">
          <w:rPr>
            <w:rFonts w:ascii="Times New Roman" w:hAnsi="Times New Roman" w:cs="Times New Roman"/>
          </w:rPr>
          <w:t>including</w:t>
        </w:r>
      </w:ins>
      <w:del w:id="79" w:author="Erica Jansen" w:date="2023-02-08T15:27:00Z">
        <w:r w:rsidR="002D7679" w:rsidRPr="00480727" w:rsidDel="00A35E74">
          <w:rPr>
            <w:rFonts w:ascii="Times New Roman" w:hAnsi="Times New Roman" w:cs="Times New Roman"/>
          </w:rPr>
          <w:delText>like</w:delText>
        </w:r>
      </w:del>
      <w:r w:rsidR="002D7679" w:rsidRPr="00480727">
        <w:rPr>
          <w:rFonts w:ascii="Times New Roman" w:hAnsi="Times New Roman" w:cs="Times New Roman"/>
        </w:rPr>
        <w:t xml:space="preserve"> household income and maternal education, where those who were </w:t>
      </w:r>
      <w:r w:rsidR="000E0969" w:rsidRPr="00480727">
        <w:rPr>
          <w:rFonts w:ascii="Times New Roman" w:hAnsi="Times New Roman" w:cs="Times New Roman"/>
        </w:rPr>
        <w:t>wealthier</w:t>
      </w:r>
      <w:r w:rsidR="002D7679" w:rsidRPr="00480727">
        <w:rPr>
          <w:rFonts w:ascii="Times New Roman" w:hAnsi="Times New Roman" w:cs="Times New Roman"/>
        </w:rPr>
        <w:t xml:space="preserve"> and more highly educated tended to begin and finish eating earlier in the day than those with fewer resources. Participants who were married or in a partnership tended to consume meals earlier, begin fasts earlier and have earlier fating midpoints. Sleep duration greater than 8 hours was significantly associated </w:t>
      </w:r>
      <w:ins w:id="80" w:author="Erica Jansen" w:date="2023-02-08T15:27:00Z">
        <w:r w:rsidR="00A35E74">
          <w:rPr>
            <w:rFonts w:ascii="Times New Roman" w:hAnsi="Times New Roman" w:cs="Times New Roman"/>
          </w:rPr>
          <w:t xml:space="preserve">with </w:t>
        </w:r>
      </w:ins>
      <w:ins w:id="81" w:author="Erica Jansen" w:date="2023-02-08T15:28:00Z">
        <w:r w:rsidR="00A35E74">
          <w:rPr>
            <w:rFonts w:ascii="Times New Roman" w:hAnsi="Times New Roman" w:cs="Times New Roman"/>
          </w:rPr>
          <w:t xml:space="preserve">later </w:t>
        </w:r>
      </w:ins>
      <w:r w:rsidR="002D7679" w:rsidRPr="00480727">
        <w:rPr>
          <w:rFonts w:ascii="Times New Roman" w:hAnsi="Times New Roman" w:cs="Times New Roman"/>
        </w:rPr>
        <w:t xml:space="preserve">timing of the first and last meal, as well as longer fasting durations, but not fasting midpoint. </w:t>
      </w:r>
      <w:r w:rsidR="00540A4D" w:rsidRPr="00480727">
        <w:rPr>
          <w:rFonts w:ascii="Times New Roman" w:hAnsi="Times New Roman" w:cs="Times New Roman"/>
        </w:rPr>
        <w:t>Similar associations were seen for weekend values during trimester 2</w:t>
      </w:r>
      <w:del w:id="82" w:author="Erica Jansen" w:date="2023-02-08T15:28:00Z">
        <w:r w:rsidR="00540A4D" w:rsidRPr="00480727" w:rsidDel="00A35E74">
          <w:rPr>
            <w:rFonts w:ascii="Times New Roman" w:hAnsi="Times New Roman" w:cs="Times New Roman"/>
          </w:rPr>
          <w:delText xml:space="preserve">. However, </w:delText>
        </w:r>
      </w:del>
      <w:ins w:id="83" w:author="Erica Jansen" w:date="2023-02-08T15:30:00Z">
        <w:r w:rsidR="00055C75">
          <w:rPr>
            <w:rFonts w:ascii="Times New Roman" w:hAnsi="Times New Roman" w:cs="Times New Roman"/>
          </w:rPr>
          <w:t>D</w:t>
        </w:r>
      </w:ins>
      <w:del w:id="84" w:author="Erica Jansen" w:date="2023-02-08T15:30:00Z">
        <w:r w:rsidR="00540A4D" w:rsidRPr="00480727" w:rsidDel="00055C75">
          <w:rPr>
            <w:rFonts w:ascii="Times New Roman" w:hAnsi="Times New Roman" w:cs="Times New Roman"/>
          </w:rPr>
          <w:delText>d</w:delText>
        </w:r>
      </w:del>
      <w:r w:rsidR="00540A4D" w:rsidRPr="00480727">
        <w:rPr>
          <w:rFonts w:ascii="Times New Roman" w:hAnsi="Times New Roman" w:cs="Times New Roman"/>
        </w:rPr>
        <w:t xml:space="preserve">elivering before 37 weeks </w:t>
      </w:r>
      <w:r w:rsidR="00540A4D" w:rsidRPr="00480727">
        <w:rPr>
          <w:rFonts w:ascii="Times New Roman" w:hAnsi="Times New Roman" w:cs="Times New Roman"/>
        </w:rPr>
        <w:lastRenderedPageBreak/>
        <w:t>gestation was associated with later timing of first meal on weekend, and the timing of eating for both first and last meals tended to be later than on weekdays</w:t>
      </w:r>
      <w:r w:rsidR="002F481E" w:rsidRPr="00480727">
        <w:rPr>
          <w:rFonts w:ascii="Times New Roman" w:hAnsi="Times New Roman" w:cs="Times New Roman"/>
        </w:rPr>
        <w:t xml:space="preserve">, although there were few individuals who delivered preterm </w:t>
      </w:r>
      <w:r w:rsidR="00540A4D" w:rsidRPr="00480727">
        <w:rPr>
          <w:rFonts w:ascii="Times New Roman" w:hAnsi="Times New Roman" w:cs="Times New Roman"/>
        </w:rPr>
        <w:t>(Table 2)</w:t>
      </w:r>
      <w:r w:rsidR="006F4CBE" w:rsidRPr="00480727">
        <w:rPr>
          <w:rFonts w:ascii="Times New Roman" w:hAnsi="Times New Roman" w:cs="Times New Roman"/>
        </w:rPr>
        <w:t>.</w:t>
      </w:r>
    </w:p>
    <w:p w14:paraId="4ACB05C9" w14:textId="1FEF0BCB" w:rsidR="001912D8" w:rsidRPr="00480727" w:rsidRDefault="006F4CBE" w:rsidP="000A4BE1">
      <w:pPr>
        <w:spacing w:line="480" w:lineRule="auto"/>
        <w:rPr>
          <w:rFonts w:ascii="Times New Roman" w:hAnsi="Times New Roman" w:cs="Times New Roman"/>
        </w:rPr>
      </w:pPr>
      <w:r w:rsidRPr="00480727">
        <w:rPr>
          <w:rFonts w:ascii="Times New Roman" w:hAnsi="Times New Roman" w:cs="Times New Roman"/>
        </w:rPr>
        <w:t>The timing of eating in trimester 3 on weekdays had fewer significant associations than did trimester 2</w:t>
      </w:r>
      <w:r w:rsidR="00681601" w:rsidRPr="00480727">
        <w:rPr>
          <w:rFonts w:ascii="Times New Roman" w:hAnsi="Times New Roman" w:cs="Times New Roman"/>
        </w:rPr>
        <w:t xml:space="preserve"> (Table 3)</w:t>
      </w:r>
      <w:r w:rsidRPr="00480727">
        <w:rPr>
          <w:rFonts w:ascii="Times New Roman" w:hAnsi="Times New Roman" w:cs="Times New Roman"/>
        </w:rPr>
        <w:t xml:space="preserve">. </w:t>
      </w:r>
      <w:r w:rsidR="00D61F90" w:rsidRPr="00480727">
        <w:rPr>
          <w:rFonts w:ascii="Times New Roman" w:hAnsi="Times New Roman" w:cs="Times New Roman"/>
        </w:rPr>
        <w:t xml:space="preserve">Later sleeping midpoint was associated with higher self-reported stress levels, which was driven by first meal. There were also more associations with gestational factors, such as earlier timing of first meal and </w:t>
      </w:r>
      <w:ins w:id="85" w:author="Erica Jansen" w:date="2023-02-08T15:30:00Z">
        <w:r w:rsidR="00055C75">
          <w:rPr>
            <w:rFonts w:ascii="Times New Roman" w:hAnsi="Times New Roman" w:cs="Times New Roman"/>
          </w:rPr>
          <w:t xml:space="preserve">higher likelihood of </w:t>
        </w:r>
      </w:ins>
      <w:r w:rsidR="00D61F90" w:rsidRPr="00480727">
        <w:rPr>
          <w:rFonts w:ascii="Times New Roman" w:hAnsi="Times New Roman" w:cs="Times New Roman"/>
        </w:rPr>
        <w:t xml:space="preserve">vaginal delivery, and longer fasting duration occurring more in pregnancies that resulted in children assigned male sex at birth. </w:t>
      </w:r>
      <w:r w:rsidR="00182961" w:rsidRPr="00480727">
        <w:rPr>
          <w:rFonts w:ascii="Times New Roman" w:hAnsi="Times New Roman" w:cs="Times New Roman"/>
        </w:rPr>
        <w:t>Timing of eating variables in trimester 3 on weekends were also later than weekday, and with fewer associations (Table 4). Timing of first and last meal was again associated with parent race/ethnicity. Having greater amounts of physical activity during pregnancy was associated with lower oral glucose tolerance test in mid-gestation (Table 5).</w:t>
      </w:r>
      <w:del w:id="86" w:author="Erica Jansen" w:date="2023-02-08T15:31:00Z">
        <w:r w:rsidR="00182961" w:rsidRPr="00480727" w:rsidDel="00055C75">
          <w:rPr>
            <w:rFonts w:ascii="Times New Roman" w:hAnsi="Times New Roman" w:cs="Times New Roman"/>
          </w:rPr>
          <w:delText xml:space="preserve"> Whereas i</w:delText>
        </w:r>
      </w:del>
      <w:ins w:id="87" w:author="Erica Jansen" w:date="2023-02-08T15:31:00Z">
        <w:r w:rsidR="00055C75">
          <w:rPr>
            <w:rFonts w:ascii="Times New Roman" w:hAnsi="Times New Roman" w:cs="Times New Roman"/>
          </w:rPr>
          <w:t>I</w:t>
        </w:r>
      </w:ins>
      <w:r w:rsidR="00182961" w:rsidRPr="00480727">
        <w:rPr>
          <w:rFonts w:ascii="Times New Roman" w:hAnsi="Times New Roman" w:cs="Times New Roman"/>
        </w:rPr>
        <w:t xml:space="preserve">nfant birth weight positively associated with gestational age at delivery. </w:t>
      </w:r>
    </w:p>
    <w:p w14:paraId="74335FAC" w14:textId="6DD72868" w:rsidR="00540A4D" w:rsidRPr="00480727" w:rsidRDefault="001912D8" w:rsidP="000A4BE1">
      <w:pPr>
        <w:pStyle w:val="Heading3"/>
        <w:spacing w:line="480" w:lineRule="auto"/>
        <w:rPr>
          <w:rFonts w:ascii="Times New Roman" w:hAnsi="Times New Roman" w:cs="Times New Roman"/>
        </w:rPr>
      </w:pPr>
      <w:r w:rsidRPr="00480727">
        <w:rPr>
          <w:rFonts w:ascii="Times New Roman" w:hAnsi="Times New Roman" w:cs="Times New Roman"/>
        </w:rPr>
        <w:t>Infant birth weight is inversely associated with the timing of eating during pregnancy</w:t>
      </w:r>
    </w:p>
    <w:p w14:paraId="368F0F6B" w14:textId="412BAB8F" w:rsidR="0078626F" w:rsidRPr="00480727" w:rsidRDefault="006C1521" w:rsidP="000A4BE1">
      <w:pPr>
        <w:spacing w:line="480" w:lineRule="auto"/>
        <w:ind w:firstLine="720"/>
        <w:rPr>
          <w:rFonts w:ascii="Times New Roman" w:hAnsi="Times New Roman" w:cs="Times New Roman"/>
        </w:rPr>
      </w:pPr>
      <w:r w:rsidRPr="00480727">
        <w:rPr>
          <w:rFonts w:ascii="Times New Roman" w:hAnsi="Times New Roman" w:cs="Times New Roman"/>
        </w:rPr>
        <w:t>Directionality of associations for birth weight with eating variables in trimester 2 were similar between weekdays and weekends. Generally, later eating times,</w:t>
      </w:r>
      <w:r w:rsidR="00E73279" w:rsidRPr="00480727">
        <w:rPr>
          <w:rFonts w:ascii="Times New Roman" w:hAnsi="Times New Roman" w:cs="Times New Roman"/>
        </w:rPr>
        <w:t xml:space="preserve"> and</w:t>
      </w:r>
      <w:r w:rsidRPr="00480727">
        <w:rPr>
          <w:rFonts w:ascii="Times New Roman" w:hAnsi="Times New Roman" w:cs="Times New Roman"/>
        </w:rPr>
        <w:t xml:space="preserve"> later </w:t>
      </w:r>
      <w:r w:rsidR="00E73279" w:rsidRPr="00480727">
        <w:rPr>
          <w:rFonts w:ascii="Times New Roman" w:hAnsi="Times New Roman" w:cs="Times New Roman"/>
        </w:rPr>
        <w:t xml:space="preserve">fasting </w:t>
      </w:r>
      <w:r w:rsidRPr="00480727">
        <w:rPr>
          <w:rFonts w:ascii="Times New Roman" w:hAnsi="Times New Roman" w:cs="Times New Roman"/>
        </w:rPr>
        <w:t xml:space="preserve">midpoint </w:t>
      </w:r>
      <w:r w:rsidR="00E73279" w:rsidRPr="00480727">
        <w:rPr>
          <w:rFonts w:ascii="Times New Roman" w:hAnsi="Times New Roman" w:cs="Times New Roman"/>
        </w:rPr>
        <w:t>were</w:t>
      </w:r>
      <w:r w:rsidRPr="00480727">
        <w:rPr>
          <w:rFonts w:ascii="Times New Roman" w:hAnsi="Times New Roman" w:cs="Times New Roman"/>
        </w:rPr>
        <w:t xml:space="preserve"> associated with </w:t>
      </w:r>
      <w:r w:rsidR="00E73279" w:rsidRPr="00480727">
        <w:rPr>
          <w:rFonts w:ascii="Times New Roman" w:hAnsi="Times New Roman" w:cs="Times New Roman"/>
        </w:rPr>
        <w:t>lower</w:t>
      </w:r>
      <w:r w:rsidRPr="00480727">
        <w:rPr>
          <w:rFonts w:ascii="Times New Roman" w:hAnsi="Times New Roman" w:cs="Times New Roman"/>
        </w:rPr>
        <w:t xml:space="preserve"> infant birth weights (Figure 3A). </w:t>
      </w:r>
      <w:r w:rsidR="0078626F" w:rsidRPr="00480727">
        <w:rPr>
          <w:rFonts w:ascii="Times New Roman" w:hAnsi="Times New Roman" w:cs="Times New Roman"/>
        </w:rPr>
        <w:t xml:space="preserve">During the second trimester on weekends, each hour later initiation of the first meal was significantly associated a 125.28-gram reduction in infant birth weight (95% CI(-214.56, -36.00), </w:t>
      </w:r>
      <w:r w:rsidR="00FE765E" w:rsidRPr="00480727">
        <w:rPr>
          <w:rFonts w:ascii="Times New Roman" w:hAnsi="Times New Roman" w:cs="Times New Roman"/>
        </w:rPr>
        <w:t>p</w:t>
      </w:r>
      <w:r w:rsidR="0078626F" w:rsidRPr="00480727">
        <w:rPr>
          <w:rFonts w:ascii="Times New Roman" w:hAnsi="Times New Roman" w:cs="Times New Roman"/>
        </w:rPr>
        <w:t xml:space="preserve"> =0.0072 ). Later fasting midpoint was also associated with a 122.6-gram lower birth weight (95% CI(-230.0, -15.40), </w:t>
      </w:r>
      <w:r w:rsidR="00FE765E" w:rsidRPr="00480727">
        <w:rPr>
          <w:rFonts w:ascii="Times New Roman" w:hAnsi="Times New Roman" w:cs="Times New Roman"/>
        </w:rPr>
        <w:t>p</w:t>
      </w:r>
      <w:r w:rsidR="0078626F" w:rsidRPr="00480727">
        <w:rPr>
          <w:rFonts w:ascii="Times New Roman" w:hAnsi="Times New Roman" w:cs="Times New Roman"/>
        </w:rPr>
        <w:t xml:space="preserve"> =0.028). However, after adjustment for </w:t>
      </w:r>
      <w:del w:id="88" w:author="Erica Jansen" w:date="2023-02-08T15:34:00Z">
        <w:r w:rsidR="0078626F" w:rsidRPr="00480727" w:rsidDel="00055C75">
          <w:rPr>
            <w:rFonts w:ascii="Times New Roman" w:hAnsi="Times New Roman" w:cs="Times New Roman"/>
          </w:rPr>
          <w:delText>gestational age at delivery</w:delText>
        </w:r>
      </w:del>
      <w:ins w:id="89" w:author="Erica Jansen" w:date="2023-02-08T15:34:00Z">
        <w:r w:rsidR="00055C75">
          <w:rPr>
            <w:rFonts w:ascii="Times New Roman" w:hAnsi="Times New Roman" w:cs="Times New Roman"/>
          </w:rPr>
          <w:t xml:space="preserve">preterm </w:t>
        </w:r>
        <w:commentRangeStart w:id="90"/>
        <w:r w:rsidR="00055C75">
          <w:rPr>
            <w:rFonts w:ascii="Times New Roman" w:hAnsi="Times New Roman" w:cs="Times New Roman"/>
          </w:rPr>
          <w:t>delivery</w:t>
        </w:r>
        <w:commentRangeEnd w:id="90"/>
        <w:r w:rsidR="00055C75">
          <w:rPr>
            <w:rStyle w:val="CommentReference"/>
          </w:rPr>
          <w:commentReference w:id="90"/>
        </w:r>
      </w:ins>
      <w:r w:rsidR="0078626F" w:rsidRPr="00480727">
        <w:rPr>
          <w:rFonts w:ascii="Times New Roman" w:hAnsi="Times New Roman" w:cs="Times New Roman"/>
        </w:rPr>
        <w:t xml:space="preserve">, both associations were </w:t>
      </w:r>
      <w:commentRangeStart w:id="91"/>
      <w:r w:rsidR="0078626F" w:rsidRPr="00480727">
        <w:rPr>
          <w:rFonts w:ascii="Times New Roman" w:hAnsi="Times New Roman" w:cs="Times New Roman"/>
        </w:rPr>
        <w:t>attenuated</w:t>
      </w:r>
      <w:commentRangeEnd w:id="91"/>
      <w:r w:rsidR="00055C75">
        <w:rPr>
          <w:rStyle w:val="CommentReference"/>
        </w:rPr>
        <w:commentReference w:id="91"/>
      </w:r>
      <w:r w:rsidR="0078626F" w:rsidRPr="00480727">
        <w:rPr>
          <w:rFonts w:ascii="Times New Roman" w:hAnsi="Times New Roman" w:cs="Times New Roman"/>
        </w:rPr>
        <w:t xml:space="preserve">, and remained similar with subsequent adjustment for infant sex, sleep duration, </w:t>
      </w:r>
      <w:r w:rsidR="0078626F" w:rsidRPr="00480727">
        <w:rPr>
          <w:rFonts w:ascii="Times New Roman" w:hAnsi="Times New Roman" w:cs="Times New Roman"/>
        </w:rPr>
        <w:lastRenderedPageBreak/>
        <w:t xml:space="preserve">annual household income, race/ethnicity, and physical activity.  There was no apparent relationship between fasting duration and infant birth weight during the second trimester. </w:t>
      </w:r>
    </w:p>
    <w:p w14:paraId="2E521190" w14:textId="4F7BF042" w:rsidR="00954D4C" w:rsidRPr="00480727" w:rsidRDefault="0078626F" w:rsidP="000A4BE1">
      <w:pPr>
        <w:spacing w:line="480" w:lineRule="auto"/>
        <w:ind w:firstLine="720"/>
        <w:rPr>
          <w:rFonts w:ascii="Times New Roman" w:hAnsi="Times New Roman" w:cs="Times New Roman"/>
        </w:rPr>
      </w:pPr>
      <w:r w:rsidRPr="00480727">
        <w:rPr>
          <w:rFonts w:ascii="Times New Roman" w:hAnsi="Times New Roman" w:cs="Times New Roman"/>
        </w:rPr>
        <w:t xml:space="preserve">The </w:t>
      </w:r>
      <w:r w:rsidR="00AD10F0" w:rsidRPr="00480727">
        <w:rPr>
          <w:rFonts w:ascii="Times New Roman" w:hAnsi="Times New Roman" w:cs="Times New Roman"/>
        </w:rPr>
        <w:t>relationship</w:t>
      </w:r>
      <w:r w:rsidRPr="00480727">
        <w:rPr>
          <w:rFonts w:ascii="Times New Roman" w:hAnsi="Times New Roman" w:cs="Times New Roman"/>
        </w:rPr>
        <w:t xml:space="preserve"> between timing of eating and fasting variables were less consistent </w:t>
      </w:r>
      <w:r w:rsidR="00AD10F0" w:rsidRPr="00480727">
        <w:rPr>
          <w:rFonts w:ascii="Times New Roman" w:hAnsi="Times New Roman" w:cs="Times New Roman"/>
        </w:rPr>
        <w:t>between weekdays and weekends</w:t>
      </w:r>
      <w:r w:rsidRPr="00480727">
        <w:rPr>
          <w:rFonts w:ascii="Times New Roman" w:hAnsi="Times New Roman" w:cs="Times New Roman"/>
        </w:rPr>
        <w:t xml:space="preserve"> in the third trimester</w:t>
      </w:r>
      <w:r w:rsidR="00AD10F0" w:rsidRPr="00480727">
        <w:rPr>
          <w:rFonts w:ascii="Times New Roman" w:hAnsi="Times New Roman" w:cs="Times New Roman"/>
        </w:rPr>
        <w:t xml:space="preserve">. The timing of the last meal was positively associated with infant birthweight on weekdays (Figure 3B, 68.69 grams CI (1.64,138.96), </w:t>
      </w:r>
      <w:r w:rsidR="00FE765E" w:rsidRPr="00480727">
        <w:rPr>
          <w:rFonts w:ascii="Times New Roman" w:hAnsi="Times New Roman" w:cs="Times New Roman"/>
        </w:rPr>
        <w:t>p</w:t>
      </w:r>
      <w:r w:rsidR="00AD10F0" w:rsidRPr="00480727">
        <w:rPr>
          <w:rFonts w:ascii="Times New Roman" w:hAnsi="Times New Roman" w:cs="Times New Roman"/>
        </w:rPr>
        <w:t xml:space="preserve"> =0.0603), but negatively associated on weekends</w:t>
      </w:r>
      <w:ins w:id="92" w:author="Erica Jansen" w:date="2023-02-08T15:32:00Z">
        <w:r w:rsidR="00055C75">
          <w:rPr>
            <w:rFonts w:ascii="Times New Roman" w:hAnsi="Times New Roman" w:cs="Times New Roman"/>
          </w:rPr>
          <w:t xml:space="preserve">, </w:t>
        </w:r>
      </w:ins>
      <w:del w:id="93" w:author="Erica Jansen" w:date="2023-02-08T15:32:00Z">
        <w:r w:rsidR="00AD10F0" w:rsidRPr="00480727" w:rsidDel="00055C75">
          <w:rPr>
            <w:rFonts w:ascii="Times New Roman" w:hAnsi="Times New Roman" w:cs="Times New Roman"/>
          </w:rPr>
          <w:delText xml:space="preserve">. </w:delText>
        </w:r>
      </w:del>
      <w:ins w:id="94" w:author="Erica Jansen" w:date="2023-02-08T15:32:00Z">
        <w:r w:rsidR="00055C75">
          <w:rPr>
            <w:rFonts w:ascii="Times New Roman" w:hAnsi="Times New Roman" w:cs="Times New Roman"/>
          </w:rPr>
          <w:t>a</w:t>
        </w:r>
      </w:ins>
      <w:del w:id="95" w:author="Erica Jansen" w:date="2023-02-08T15:32:00Z">
        <w:r w:rsidR="00AD10F0" w:rsidRPr="00480727" w:rsidDel="00055C75">
          <w:rPr>
            <w:rFonts w:ascii="Times New Roman" w:hAnsi="Times New Roman" w:cs="Times New Roman"/>
          </w:rPr>
          <w:delText>A</w:delText>
        </w:r>
      </w:del>
      <w:r w:rsidR="00AD10F0" w:rsidRPr="00480727">
        <w:rPr>
          <w:rFonts w:ascii="Times New Roman" w:hAnsi="Times New Roman" w:cs="Times New Roman"/>
        </w:rPr>
        <w:t xml:space="preserve">lthough neither of these associations were statistically significant. On weekdays in the third trimester, each hour later eating midpoint was related to a 104.7-gram lower in infant birth weight (Figure 3B, </w:t>
      </w:r>
      <w:r w:rsidR="00FE765E" w:rsidRPr="00480727">
        <w:rPr>
          <w:rFonts w:ascii="Times New Roman" w:hAnsi="Times New Roman" w:cs="Times New Roman"/>
        </w:rPr>
        <w:t>p</w:t>
      </w:r>
      <w:r w:rsidR="00AD10F0" w:rsidRPr="00480727">
        <w:rPr>
          <w:rFonts w:ascii="Times New Roman" w:hAnsi="Times New Roman" w:cs="Times New Roman"/>
        </w:rPr>
        <w:t>=0.0001). This directionality was also observed for longer fasting durations</w:t>
      </w:r>
      <w:ins w:id="96" w:author="Erica Jansen" w:date="2023-02-08T15:33:00Z">
        <w:r w:rsidR="00055C75">
          <w:rPr>
            <w:rFonts w:ascii="Times New Roman" w:hAnsi="Times New Roman" w:cs="Times New Roman"/>
          </w:rPr>
          <w:t>, which</w:t>
        </w:r>
      </w:ins>
      <w:r w:rsidR="00AD10F0" w:rsidRPr="00480727">
        <w:rPr>
          <w:rFonts w:ascii="Times New Roman" w:hAnsi="Times New Roman" w:cs="Times New Roman"/>
        </w:rPr>
        <w:t xml:space="preserve"> were associated with 82.3 CI(-151.0, -55.1)-lower infant birth weights(</w:t>
      </w:r>
      <w:r w:rsidR="00FE765E" w:rsidRPr="00480727">
        <w:rPr>
          <w:rFonts w:ascii="Times New Roman" w:hAnsi="Times New Roman" w:cs="Times New Roman"/>
        </w:rPr>
        <w:t>p</w:t>
      </w:r>
      <w:r w:rsidR="00AD10F0" w:rsidRPr="00480727">
        <w:rPr>
          <w:rFonts w:ascii="Times New Roman" w:hAnsi="Times New Roman" w:cs="Times New Roman"/>
        </w:rPr>
        <w:t xml:space="preserve"> =0.022). </w:t>
      </w:r>
      <w:r w:rsidR="00636899" w:rsidRPr="00480727">
        <w:rPr>
          <w:rFonts w:ascii="Times New Roman" w:hAnsi="Times New Roman" w:cs="Times New Roman"/>
        </w:rPr>
        <w:t>Neither of these associations remained after adjustment for</w:t>
      </w:r>
      <w:del w:id="97" w:author="Erica Jansen" w:date="2023-02-08T15:33:00Z">
        <w:r w:rsidR="00636899" w:rsidRPr="00480727" w:rsidDel="00055C75">
          <w:rPr>
            <w:rFonts w:ascii="Times New Roman" w:hAnsi="Times New Roman" w:cs="Times New Roman"/>
          </w:rPr>
          <w:delText xml:space="preserve"> </w:delText>
        </w:r>
      </w:del>
      <w:ins w:id="98" w:author="Erica Jansen" w:date="2023-02-08T15:33:00Z">
        <w:r w:rsidR="00055C75">
          <w:rPr>
            <w:rFonts w:ascii="Times New Roman" w:hAnsi="Times New Roman" w:cs="Times New Roman"/>
          </w:rPr>
          <w:t xml:space="preserve"> preterm delivery</w:t>
        </w:r>
      </w:ins>
      <w:del w:id="99" w:author="Erica Jansen" w:date="2023-02-08T15:33:00Z">
        <w:r w:rsidR="00636899" w:rsidRPr="00480727" w:rsidDel="00055C75">
          <w:rPr>
            <w:rFonts w:ascii="Times New Roman" w:hAnsi="Times New Roman" w:cs="Times New Roman"/>
          </w:rPr>
          <w:delText xml:space="preserve">gestational </w:delText>
        </w:r>
        <w:commentRangeStart w:id="100"/>
        <w:r w:rsidR="00636899" w:rsidRPr="00480727" w:rsidDel="00055C75">
          <w:rPr>
            <w:rFonts w:ascii="Times New Roman" w:hAnsi="Times New Roman" w:cs="Times New Roman"/>
          </w:rPr>
          <w:delText>age</w:delText>
        </w:r>
        <w:commentRangeEnd w:id="100"/>
        <w:r w:rsidR="00055C75" w:rsidDel="00055C75">
          <w:rPr>
            <w:rStyle w:val="CommentReference"/>
          </w:rPr>
          <w:commentReference w:id="100"/>
        </w:r>
      </w:del>
      <w:r w:rsidR="00636899" w:rsidRPr="00480727">
        <w:rPr>
          <w:rFonts w:ascii="Times New Roman" w:hAnsi="Times New Roman" w:cs="Times New Roman"/>
        </w:rPr>
        <w:t>.</w:t>
      </w:r>
    </w:p>
    <w:p w14:paraId="723616CA" w14:textId="21A16B22" w:rsidR="001912D8" w:rsidRPr="00480727" w:rsidRDefault="009A1AED" w:rsidP="000A4BE1">
      <w:pPr>
        <w:spacing w:line="480" w:lineRule="auto"/>
        <w:ind w:firstLine="720"/>
        <w:rPr>
          <w:rFonts w:ascii="Times New Roman" w:hAnsi="Times New Roman" w:cs="Times New Roman"/>
        </w:rPr>
      </w:pPr>
      <w:r w:rsidRPr="00856FB9">
        <w:rPr>
          <w:rFonts w:ascii="Times New Roman" w:hAnsi="Times New Roman" w:cs="Times New Roman"/>
          <w:highlight w:val="yellow"/>
          <w:rPrChange w:id="101" w:author="Molly Carter" w:date="2023-02-09T15:37:00Z">
            <w:rPr>
              <w:rFonts w:ascii="Times New Roman" w:hAnsi="Times New Roman" w:cs="Times New Roman"/>
            </w:rPr>
          </w:rPrChange>
        </w:rPr>
        <w:t>After observing that infant</w:t>
      </w:r>
      <w:r w:rsidR="00AD10F0" w:rsidRPr="00856FB9">
        <w:rPr>
          <w:rFonts w:ascii="Times New Roman" w:hAnsi="Times New Roman" w:cs="Times New Roman"/>
          <w:highlight w:val="yellow"/>
          <w:rPrChange w:id="102" w:author="Molly Carter" w:date="2023-02-09T15:37:00Z">
            <w:rPr>
              <w:rFonts w:ascii="Times New Roman" w:hAnsi="Times New Roman" w:cs="Times New Roman"/>
            </w:rPr>
          </w:rPrChange>
        </w:rPr>
        <w:t xml:space="preserve"> birth weight models were significantly </w:t>
      </w:r>
      <w:r w:rsidRPr="00856FB9">
        <w:rPr>
          <w:rFonts w:ascii="Times New Roman" w:hAnsi="Times New Roman" w:cs="Times New Roman"/>
          <w:highlight w:val="yellow"/>
          <w:rPrChange w:id="103" w:author="Molly Carter" w:date="2023-02-09T15:37:00Z">
            <w:rPr>
              <w:rFonts w:ascii="Times New Roman" w:hAnsi="Times New Roman" w:cs="Times New Roman"/>
            </w:rPr>
          </w:rPrChange>
        </w:rPr>
        <w:t xml:space="preserve">attenuated in magnitude and significance </w:t>
      </w:r>
      <w:r w:rsidR="00AD10F0" w:rsidRPr="00856FB9">
        <w:rPr>
          <w:rFonts w:ascii="Times New Roman" w:hAnsi="Times New Roman" w:cs="Times New Roman"/>
          <w:highlight w:val="yellow"/>
          <w:rPrChange w:id="104" w:author="Molly Carter" w:date="2023-02-09T15:37:00Z">
            <w:rPr>
              <w:rFonts w:ascii="Times New Roman" w:hAnsi="Times New Roman" w:cs="Times New Roman"/>
            </w:rPr>
          </w:rPrChange>
        </w:rPr>
        <w:t>by the addition</w:t>
      </w:r>
      <w:r w:rsidRPr="00856FB9">
        <w:rPr>
          <w:rFonts w:ascii="Times New Roman" w:hAnsi="Times New Roman" w:cs="Times New Roman"/>
          <w:highlight w:val="yellow"/>
          <w:rPrChange w:id="105" w:author="Molly Carter" w:date="2023-02-09T15:37:00Z">
            <w:rPr>
              <w:rFonts w:ascii="Times New Roman" w:hAnsi="Times New Roman" w:cs="Times New Roman"/>
            </w:rPr>
          </w:rPrChange>
        </w:rPr>
        <w:t xml:space="preserve"> </w:t>
      </w:r>
      <w:r w:rsidR="00AD10F0" w:rsidRPr="00856FB9">
        <w:rPr>
          <w:rFonts w:ascii="Times New Roman" w:hAnsi="Times New Roman" w:cs="Times New Roman"/>
          <w:highlight w:val="yellow"/>
          <w:rPrChange w:id="106" w:author="Molly Carter" w:date="2023-02-09T15:37:00Z">
            <w:rPr>
              <w:rFonts w:ascii="Times New Roman" w:hAnsi="Times New Roman" w:cs="Times New Roman"/>
            </w:rPr>
          </w:rPrChange>
        </w:rPr>
        <w:t xml:space="preserve">of </w:t>
      </w:r>
      <w:r w:rsidRPr="00856FB9">
        <w:rPr>
          <w:rFonts w:ascii="Times New Roman" w:hAnsi="Times New Roman" w:cs="Times New Roman"/>
          <w:highlight w:val="yellow"/>
          <w:rPrChange w:id="107" w:author="Molly Carter" w:date="2023-02-09T15:37:00Z">
            <w:rPr>
              <w:rFonts w:ascii="Times New Roman" w:hAnsi="Times New Roman" w:cs="Times New Roman"/>
            </w:rPr>
          </w:rPrChange>
        </w:rPr>
        <w:t xml:space="preserve">gestational age, we conducted a sensitivity analysis by stratifying data </w:t>
      </w:r>
      <w:r w:rsidR="00954D4C" w:rsidRPr="00856FB9">
        <w:rPr>
          <w:rFonts w:ascii="Times New Roman" w:hAnsi="Times New Roman" w:cs="Times New Roman"/>
          <w:highlight w:val="yellow"/>
          <w:rPrChange w:id="108" w:author="Molly Carter" w:date="2023-02-09T15:37:00Z">
            <w:rPr>
              <w:rFonts w:ascii="Times New Roman" w:hAnsi="Times New Roman" w:cs="Times New Roman"/>
            </w:rPr>
          </w:rPrChange>
        </w:rPr>
        <w:t xml:space="preserve">gestational age at delivery. </w:t>
      </w:r>
      <w:del w:id="109" w:author="Erica Jansen" w:date="2023-02-08T15:35:00Z">
        <w:r w:rsidR="00954D4C" w:rsidRPr="00856FB9" w:rsidDel="00055C75">
          <w:rPr>
            <w:rFonts w:ascii="Times New Roman" w:hAnsi="Times New Roman" w:cs="Times New Roman"/>
            <w:highlight w:val="yellow"/>
            <w:rPrChange w:id="110" w:author="Molly Carter" w:date="2023-02-09T15:37:00Z">
              <w:rPr>
                <w:rFonts w:ascii="Times New Roman" w:hAnsi="Times New Roman" w:cs="Times New Roman"/>
              </w:rPr>
            </w:rPrChange>
          </w:rPr>
          <w:delText>We reanalyzed the same models in between those</w:delText>
        </w:r>
        <w:r w:rsidRPr="00856FB9" w:rsidDel="00055C75">
          <w:rPr>
            <w:rFonts w:ascii="Times New Roman" w:hAnsi="Times New Roman" w:cs="Times New Roman"/>
            <w:highlight w:val="yellow"/>
            <w:rPrChange w:id="111" w:author="Molly Carter" w:date="2023-02-09T15:37:00Z">
              <w:rPr>
                <w:rFonts w:ascii="Times New Roman" w:hAnsi="Times New Roman" w:cs="Times New Roman"/>
              </w:rPr>
            </w:rPrChange>
          </w:rPr>
          <w:delText xml:space="preserve"> who delivered preterm vs full term. </w:delText>
        </w:r>
      </w:del>
      <w:r w:rsidRPr="00856FB9">
        <w:rPr>
          <w:rFonts w:ascii="Times New Roman" w:hAnsi="Times New Roman" w:cs="Times New Roman"/>
          <w:highlight w:val="yellow"/>
          <w:rPrChange w:id="112" w:author="Molly Carter" w:date="2023-02-09T15:37:00Z">
            <w:rPr>
              <w:rFonts w:ascii="Times New Roman" w:hAnsi="Times New Roman" w:cs="Times New Roman"/>
            </w:rPr>
          </w:rPrChange>
        </w:rPr>
        <w:t xml:space="preserve">We </w:t>
      </w:r>
      <w:r w:rsidR="00954D4C" w:rsidRPr="00856FB9">
        <w:rPr>
          <w:rFonts w:ascii="Times New Roman" w:hAnsi="Times New Roman" w:cs="Times New Roman"/>
          <w:highlight w:val="yellow"/>
          <w:rPrChange w:id="113" w:author="Molly Carter" w:date="2023-02-09T15:37:00Z">
            <w:rPr>
              <w:rFonts w:ascii="Times New Roman" w:hAnsi="Times New Roman" w:cs="Times New Roman"/>
            </w:rPr>
          </w:rPrChange>
        </w:rPr>
        <w:t>employed</w:t>
      </w:r>
      <w:r w:rsidRPr="00856FB9">
        <w:rPr>
          <w:rFonts w:ascii="Times New Roman" w:hAnsi="Times New Roman" w:cs="Times New Roman"/>
          <w:highlight w:val="yellow"/>
          <w:rPrChange w:id="114" w:author="Molly Carter" w:date="2023-02-09T15:37:00Z">
            <w:rPr>
              <w:rFonts w:ascii="Times New Roman" w:hAnsi="Times New Roman" w:cs="Times New Roman"/>
            </w:rPr>
          </w:rPrChange>
        </w:rPr>
        <w:t xml:space="preserve"> stratified analysis because we had so few individuals with preterm deliveries in our sample (Tables 1 &amp;3).</w:t>
      </w:r>
      <w:r w:rsidR="00954D4C" w:rsidRPr="00856FB9">
        <w:rPr>
          <w:rFonts w:ascii="Times New Roman" w:hAnsi="Times New Roman" w:cs="Times New Roman"/>
          <w:highlight w:val="yellow"/>
          <w:rPrChange w:id="115" w:author="Molly Carter" w:date="2023-02-09T15:37:00Z">
            <w:rPr>
              <w:rFonts w:ascii="Times New Roman" w:hAnsi="Times New Roman" w:cs="Times New Roman"/>
            </w:rPr>
          </w:rPrChange>
        </w:rPr>
        <w:t xml:space="preserve"> In the full sample that included individuals who delivered preterm, longer fasting duration and later </w:t>
      </w:r>
      <w:commentRangeStart w:id="116"/>
      <w:r w:rsidR="00954D4C" w:rsidRPr="00856FB9">
        <w:rPr>
          <w:rFonts w:ascii="Times New Roman" w:hAnsi="Times New Roman" w:cs="Times New Roman"/>
          <w:highlight w:val="yellow"/>
          <w:rPrChange w:id="117" w:author="Molly Carter" w:date="2023-02-09T15:37:00Z">
            <w:rPr>
              <w:rFonts w:ascii="Times New Roman" w:hAnsi="Times New Roman" w:cs="Times New Roman"/>
            </w:rPr>
          </w:rPrChange>
        </w:rPr>
        <w:t>fasting</w:t>
      </w:r>
      <w:commentRangeEnd w:id="116"/>
      <w:r w:rsidR="00856FB9">
        <w:rPr>
          <w:rStyle w:val="CommentReference"/>
        </w:rPr>
        <w:commentReference w:id="116"/>
      </w:r>
      <w:r w:rsidR="00954D4C" w:rsidRPr="00480727">
        <w:rPr>
          <w:rFonts w:ascii="Times New Roman" w:hAnsi="Times New Roman" w:cs="Times New Roman"/>
        </w:rPr>
        <w:t xml:space="preserve"> midpoint was associated with significantly lower infant birthweights (Figure 3C; -82.3</w:t>
      </w:r>
      <w:r w:rsidR="009A4ABF" w:rsidRPr="00480727">
        <w:rPr>
          <w:rFonts w:ascii="Times New Roman" w:hAnsi="Times New Roman" w:cs="Times New Roman"/>
        </w:rPr>
        <w:t xml:space="preserve"> CI</w:t>
      </w:r>
      <w:r w:rsidR="00954D4C" w:rsidRPr="00480727">
        <w:rPr>
          <w:rFonts w:ascii="Times New Roman" w:hAnsi="Times New Roman" w:cs="Times New Roman"/>
        </w:rPr>
        <w:t xml:space="preserve">(-151.0, -13.9) p=0.022 and -104.7 </w:t>
      </w:r>
      <w:r w:rsidR="009A4ABF" w:rsidRPr="00480727">
        <w:rPr>
          <w:rFonts w:ascii="Times New Roman" w:hAnsi="Times New Roman" w:cs="Times New Roman"/>
        </w:rPr>
        <w:t>CI</w:t>
      </w:r>
      <w:r w:rsidR="00954D4C" w:rsidRPr="00480727">
        <w:rPr>
          <w:rFonts w:ascii="Times New Roman" w:hAnsi="Times New Roman" w:cs="Times New Roman"/>
        </w:rPr>
        <w:t xml:space="preserve">(-154.0, -55.1) p=0.0.00011, respectively). These associations were absent in the analysis that excluded individuals who delivered </w:t>
      </w:r>
      <w:commentRangeStart w:id="118"/>
      <w:r w:rsidR="00954D4C" w:rsidRPr="00480727">
        <w:rPr>
          <w:rFonts w:ascii="Times New Roman" w:hAnsi="Times New Roman" w:cs="Times New Roman"/>
        </w:rPr>
        <w:t>preterm</w:t>
      </w:r>
      <w:commentRangeEnd w:id="118"/>
      <w:r w:rsidR="00055C75">
        <w:rPr>
          <w:rStyle w:val="CommentReference"/>
        </w:rPr>
        <w:commentReference w:id="118"/>
      </w:r>
      <w:r w:rsidR="00954D4C" w:rsidRPr="00480727">
        <w:rPr>
          <w:rFonts w:ascii="Times New Roman" w:hAnsi="Times New Roman" w:cs="Times New Roman"/>
        </w:rPr>
        <w:t xml:space="preserve">. </w:t>
      </w:r>
    </w:p>
    <w:p w14:paraId="090C47CD" w14:textId="1BC575F8" w:rsidR="0059081F" w:rsidRPr="00480727" w:rsidRDefault="0012637C" w:rsidP="000A4BE1">
      <w:pPr>
        <w:pStyle w:val="Heading3"/>
        <w:spacing w:line="480" w:lineRule="auto"/>
        <w:rPr>
          <w:rFonts w:ascii="Times New Roman" w:hAnsi="Times New Roman" w:cs="Times New Roman"/>
        </w:rPr>
      </w:pPr>
      <w:commentRangeStart w:id="119"/>
      <w:commentRangeStart w:id="120"/>
      <w:r w:rsidRPr="00480727">
        <w:rPr>
          <w:rFonts w:ascii="Times New Roman" w:hAnsi="Times New Roman" w:cs="Times New Roman"/>
        </w:rPr>
        <w:t>Later timing of eating is</w:t>
      </w:r>
      <w:r w:rsidR="0059081F" w:rsidRPr="00480727">
        <w:rPr>
          <w:rFonts w:ascii="Times New Roman" w:hAnsi="Times New Roman" w:cs="Times New Roman"/>
        </w:rPr>
        <w:t xml:space="preserve"> </w:t>
      </w:r>
      <w:r w:rsidRPr="00480727">
        <w:rPr>
          <w:rFonts w:ascii="Times New Roman" w:hAnsi="Times New Roman" w:cs="Times New Roman"/>
        </w:rPr>
        <w:t>marginally</w:t>
      </w:r>
      <w:r w:rsidR="0059081F" w:rsidRPr="00480727">
        <w:rPr>
          <w:rFonts w:ascii="Times New Roman" w:hAnsi="Times New Roman" w:cs="Times New Roman"/>
        </w:rPr>
        <w:t xml:space="preserve"> related to </w:t>
      </w:r>
      <w:r w:rsidRPr="00480727">
        <w:rPr>
          <w:rFonts w:ascii="Times New Roman" w:hAnsi="Times New Roman" w:cs="Times New Roman"/>
        </w:rPr>
        <w:t xml:space="preserve">parent glycemia </w:t>
      </w:r>
      <w:r w:rsidR="000F3AE5" w:rsidRPr="00480727">
        <w:rPr>
          <w:rFonts w:ascii="Times New Roman" w:hAnsi="Times New Roman" w:cs="Times New Roman"/>
        </w:rPr>
        <w:t>in the second and third trimester</w:t>
      </w:r>
      <w:commentRangeEnd w:id="119"/>
      <w:r w:rsidR="003253DC">
        <w:rPr>
          <w:rStyle w:val="CommentReference"/>
          <w:rFonts w:asciiTheme="minorHAnsi" w:eastAsiaTheme="minorHAnsi" w:hAnsiTheme="minorHAnsi" w:cstheme="minorBidi"/>
          <w:color w:val="auto"/>
        </w:rPr>
        <w:commentReference w:id="119"/>
      </w:r>
      <w:commentRangeEnd w:id="120"/>
      <w:r w:rsidR="00055C75">
        <w:rPr>
          <w:rStyle w:val="CommentReference"/>
          <w:rFonts w:asciiTheme="minorHAnsi" w:eastAsiaTheme="minorHAnsi" w:hAnsiTheme="minorHAnsi" w:cstheme="minorBidi"/>
          <w:color w:val="auto"/>
        </w:rPr>
        <w:commentReference w:id="120"/>
      </w:r>
    </w:p>
    <w:p w14:paraId="12A2B187" w14:textId="66C20D2A" w:rsidR="00442521" w:rsidRPr="00480727" w:rsidRDefault="00DB3477" w:rsidP="000A4BE1">
      <w:pPr>
        <w:spacing w:line="480" w:lineRule="auto"/>
        <w:rPr>
          <w:rFonts w:ascii="Times New Roman" w:hAnsi="Times New Roman" w:cs="Times New Roman"/>
        </w:rPr>
      </w:pPr>
      <w:r w:rsidRPr="00480727">
        <w:rPr>
          <w:rFonts w:ascii="Times New Roman" w:hAnsi="Times New Roman" w:cs="Times New Roman"/>
        </w:rPr>
        <w:t xml:space="preserve">During the second trimester of pregnancy, the association between timing of eating variables and parent mid-gestation OGTT were comparable between weekdays and weekends. </w:t>
      </w:r>
      <w:r w:rsidR="0009735C" w:rsidRPr="00480727">
        <w:rPr>
          <w:rFonts w:ascii="Times New Roman" w:hAnsi="Times New Roman" w:cs="Times New Roman"/>
        </w:rPr>
        <w:t xml:space="preserve">For each hour later </w:t>
      </w:r>
      <w:r w:rsidRPr="00480727">
        <w:rPr>
          <w:rFonts w:ascii="Times New Roman" w:hAnsi="Times New Roman" w:cs="Times New Roman"/>
        </w:rPr>
        <w:t xml:space="preserve">timing of the first meal </w:t>
      </w:r>
      <w:r w:rsidR="009A4ABF" w:rsidRPr="00480727">
        <w:rPr>
          <w:rFonts w:ascii="Times New Roman" w:hAnsi="Times New Roman" w:cs="Times New Roman"/>
        </w:rPr>
        <w:t>(Figure 3D)</w:t>
      </w:r>
      <w:r w:rsidRPr="00480727">
        <w:rPr>
          <w:rFonts w:ascii="Times New Roman" w:hAnsi="Times New Roman" w:cs="Times New Roman"/>
        </w:rPr>
        <w:t xml:space="preserve">, </w:t>
      </w:r>
      <w:r w:rsidR="0009735C" w:rsidRPr="00480727">
        <w:rPr>
          <w:rFonts w:ascii="Times New Roman" w:hAnsi="Times New Roman" w:cs="Times New Roman"/>
        </w:rPr>
        <w:t xml:space="preserve">was related to a 5.14 mg/dL 95%CI(-0.09, 9.25) higher </w:t>
      </w:r>
      <w:r w:rsidR="0009735C" w:rsidRPr="00480727">
        <w:rPr>
          <w:rFonts w:ascii="Times New Roman" w:hAnsi="Times New Roman" w:cs="Times New Roman"/>
        </w:rPr>
        <w:lastRenderedPageBreak/>
        <w:t>OGTT (p=0.058) which was</w:t>
      </w:r>
      <w:r w:rsidRPr="00480727">
        <w:rPr>
          <w:rFonts w:ascii="Times New Roman" w:hAnsi="Times New Roman" w:cs="Times New Roman"/>
        </w:rPr>
        <w:t xml:space="preserve"> </w:t>
      </w:r>
      <w:ins w:id="121" w:author="Erica Jansen" w:date="2023-02-08T15:36:00Z">
        <w:r w:rsidR="00055C75">
          <w:rPr>
            <w:rFonts w:ascii="Times New Roman" w:hAnsi="Times New Roman" w:cs="Times New Roman"/>
          </w:rPr>
          <w:t xml:space="preserve">marginally </w:t>
        </w:r>
      </w:ins>
      <w:del w:id="122" w:author="Erica Jansen" w:date="2023-02-08T15:36:00Z">
        <w:r w:rsidRPr="00480727" w:rsidDel="00055C75">
          <w:rPr>
            <w:rFonts w:ascii="Times New Roman" w:hAnsi="Times New Roman" w:cs="Times New Roman"/>
          </w:rPr>
          <w:delText xml:space="preserve">not </w:delText>
        </w:r>
      </w:del>
      <w:r w:rsidRPr="00480727">
        <w:rPr>
          <w:rFonts w:ascii="Times New Roman" w:hAnsi="Times New Roman" w:cs="Times New Roman"/>
        </w:rPr>
        <w:t xml:space="preserve">statistically significant. </w:t>
      </w:r>
      <w:r w:rsidR="0009735C" w:rsidRPr="00480727">
        <w:rPr>
          <w:rFonts w:ascii="Times New Roman" w:hAnsi="Times New Roman" w:cs="Times New Roman"/>
        </w:rPr>
        <w:t>A similar association was seen for l</w:t>
      </w:r>
      <w:r w:rsidRPr="00480727">
        <w:rPr>
          <w:rFonts w:ascii="Times New Roman" w:hAnsi="Times New Roman" w:cs="Times New Roman"/>
        </w:rPr>
        <w:t>onger fasting duration</w:t>
      </w:r>
      <w:r w:rsidR="0009735C" w:rsidRPr="00480727">
        <w:rPr>
          <w:rFonts w:ascii="Times New Roman" w:hAnsi="Times New Roman" w:cs="Times New Roman"/>
        </w:rPr>
        <w:t xml:space="preserve"> being related to 3.71 mg/dL 95%CI(-0.019, 7.44) </w:t>
      </w:r>
      <w:r w:rsidRPr="00480727">
        <w:rPr>
          <w:rFonts w:ascii="Times New Roman" w:hAnsi="Times New Roman" w:cs="Times New Roman"/>
        </w:rPr>
        <w:t xml:space="preserve">OGTT </w:t>
      </w:r>
      <w:r w:rsidR="0009735C" w:rsidRPr="00480727">
        <w:rPr>
          <w:rFonts w:ascii="Times New Roman" w:hAnsi="Times New Roman" w:cs="Times New Roman"/>
        </w:rPr>
        <w:t>(p=0.055)</w:t>
      </w:r>
      <w:r w:rsidRPr="00480727">
        <w:rPr>
          <w:rFonts w:ascii="Times New Roman" w:hAnsi="Times New Roman" w:cs="Times New Roman"/>
        </w:rPr>
        <w:t xml:space="preserve">. </w:t>
      </w:r>
      <w:r w:rsidR="00884782" w:rsidRPr="00480727">
        <w:rPr>
          <w:rFonts w:ascii="Times New Roman" w:hAnsi="Times New Roman" w:cs="Times New Roman"/>
        </w:rPr>
        <w:t xml:space="preserve">However, after adjustment with covariates, these relationships </w:t>
      </w:r>
      <w:r w:rsidR="0009735C" w:rsidRPr="00480727">
        <w:rPr>
          <w:rFonts w:ascii="Times New Roman" w:hAnsi="Times New Roman" w:cs="Times New Roman"/>
        </w:rPr>
        <w:t xml:space="preserve">no longer neared significance and were reduced in </w:t>
      </w:r>
      <w:commentRangeStart w:id="123"/>
      <w:r w:rsidR="0009735C" w:rsidRPr="00480727">
        <w:rPr>
          <w:rFonts w:ascii="Times New Roman" w:hAnsi="Times New Roman" w:cs="Times New Roman"/>
        </w:rPr>
        <w:t>magnitude</w:t>
      </w:r>
      <w:commentRangeEnd w:id="123"/>
      <w:r w:rsidR="00055C75">
        <w:rPr>
          <w:rStyle w:val="CommentReference"/>
        </w:rPr>
        <w:commentReference w:id="123"/>
      </w:r>
      <w:r w:rsidR="0009735C" w:rsidRPr="00480727">
        <w:rPr>
          <w:rFonts w:ascii="Times New Roman" w:hAnsi="Times New Roman" w:cs="Times New Roman"/>
        </w:rPr>
        <w:t xml:space="preserve">. </w:t>
      </w:r>
    </w:p>
    <w:p w14:paraId="3ABF1F8E" w14:textId="38C9ACE5" w:rsidR="001B3061" w:rsidRPr="00480727" w:rsidRDefault="0009735C" w:rsidP="000A4BE1">
      <w:pPr>
        <w:spacing w:line="480" w:lineRule="auto"/>
        <w:rPr>
          <w:rFonts w:ascii="Times New Roman" w:hAnsi="Times New Roman" w:cs="Times New Roman"/>
        </w:rPr>
      </w:pPr>
      <w:r w:rsidRPr="00480727">
        <w:rPr>
          <w:rFonts w:ascii="Times New Roman" w:hAnsi="Times New Roman" w:cs="Times New Roman"/>
        </w:rPr>
        <w:t xml:space="preserve">During the third </w:t>
      </w:r>
      <w:r w:rsidR="008B6806" w:rsidRPr="00480727">
        <w:rPr>
          <w:rFonts w:ascii="Times New Roman" w:hAnsi="Times New Roman" w:cs="Times New Roman"/>
        </w:rPr>
        <w:t>trimester</w:t>
      </w:r>
      <w:r w:rsidR="00442521" w:rsidRPr="00480727">
        <w:rPr>
          <w:rFonts w:ascii="Times New Roman" w:hAnsi="Times New Roman" w:cs="Times New Roman"/>
        </w:rPr>
        <w:t xml:space="preserve">, timing of eating was more significantly related to OGTT values on weekdays than on weekends. For each hour the first meal of the </w:t>
      </w:r>
      <w:r w:rsidR="00FE765E" w:rsidRPr="00480727">
        <w:rPr>
          <w:rFonts w:ascii="Times New Roman" w:hAnsi="Times New Roman" w:cs="Times New Roman"/>
        </w:rPr>
        <w:t>week</w:t>
      </w:r>
      <w:r w:rsidR="00442521" w:rsidRPr="00480727">
        <w:rPr>
          <w:rFonts w:ascii="Times New Roman" w:hAnsi="Times New Roman" w:cs="Times New Roman"/>
        </w:rPr>
        <w:t xml:space="preserve">day was delayed, there was a 6.67 mg/dL 95%CI(0.30, 13.07) greater </w:t>
      </w:r>
      <w:r w:rsidR="002458A1" w:rsidRPr="00480727">
        <w:rPr>
          <w:rFonts w:ascii="Times New Roman" w:hAnsi="Times New Roman" w:cs="Times New Roman"/>
        </w:rPr>
        <w:t xml:space="preserve">1-hour </w:t>
      </w:r>
      <w:r w:rsidR="00442521" w:rsidRPr="00480727">
        <w:rPr>
          <w:rFonts w:ascii="Times New Roman" w:hAnsi="Times New Roman" w:cs="Times New Roman"/>
        </w:rPr>
        <w:t>glucose value</w:t>
      </w:r>
      <w:r w:rsidR="002458A1" w:rsidRPr="00480727">
        <w:rPr>
          <w:rFonts w:ascii="Times New Roman" w:hAnsi="Times New Roman" w:cs="Times New Roman"/>
        </w:rPr>
        <w:t xml:space="preserve"> </w:t>
      </w:r>
      <w:r w:rsidR="008B6806" w:rsidRPr="00480727">
        <w:rPr>
          <w:rFonts w:ascii="Times New Roman" w:hAnsi="Times New Roman" w:cs="Times New Roman"/>
        </w:rPr>
        <w:t>(</w:t>
      </w:r>
      <w:r w:rsidR="00FE765E" w:rsidRPr="00480727">
        <w:rPr>
          <w:rFonts w:ascii="Times New Roman" w:hAnsi="Times New Roman" w:cs="Times New Roman"/>
        </w:rPr>
        <w:t>Figure 3E, p</w:t>
      </w:r>
      <w:r w:rsidR="008B6806" w:rsidRPr="00480727">
        <w:rPr>
          <w:rFonts w:ascii="Times New Roman" w:hAnsi="Times New Roman" w:cs="Times New Roman"/>
        </w:rPr>
        <w:t>=0.045)</w:t>
      </w:r>
      <w:r w:rsidR="002458A1" w:rsidRPr="00480727">
        <w:rPr>
          <w:rFonts w:ascii="Times New Roman" w:hAnsi="Times New Roman" w:cs="Times New Roman"/>
        </w:rPr>
        <w:t xml:space="preserve">. After adjustment for </w:t>
      </w:r>
      <w:r w:rsidR="00442521" w:rsidRPr="00480727">
        <w:rPr>
          <w:rFonts w:ascii="Times New Roman" w:hAnsi="Times New Roman" w:cs="Times New Roman"/>
        </w:rPr>
        <w:t>covariates,</w:t>
      </w:r>
      <w:r w:rsidR="002458A1" w:rsidRPr="00480727">
        <w:rPr>
          <w:rFonts w:ascii="Times New Roman" w:hAnsi="Times New Roman" w:cs="Times New Roman"/>
        </w:rPr>
        <w:t xml:space="preserve"> this </w:t>
      </w:r>
      <w:r w:rsidR="00442521" w:rsidRPr="00480727">
        <w:rPr>
          <w:rFonts w:ascii="Times New Roman" w:hAnsi="Times New Roman" w:cs="Times New Roman"/>
        </w:rPr>
        <w:t xml:space="preserve">association </w:t>
      </w:r>
      <w:r w:rsidR="002458A1" w:rsidRPr="00480727">
        <w:rPr>
          <w:rFonts w:ascii="Times New Roman" w:hAnsi="Times New Roman" w:cs="Times New Roman"/>
        </w:rPr>
        <w:t xml:space="preserve">was fully attenuated. </w:t>
      </w:r>
    </w:p>
    <w:p w14:paraId="612DA8D9" w14:textId="310065B8" w:rsidR="001B3061" w:rsidRPr="00480727" w:rsidRDefault="001B3061" w:rsidP="000A4BE1">
      <w:pPr>
        <w:pStyle w:val="Heading2"/>
        <w:spacing w:line="480" w:lineRule="auto"/>
        <w:rPr>
          <w:rFonts w:ascii="Times New Roman" w:hAnsi="Times New Roman" w:cs="Times New Roman"/>
        </w:rPr>
      </w:pPr>
      <w:r w:rsidRPr="00480727">
        <w:rPr>
          <w:rFonts w:ascii="Times New Roman" w:hAnsi="Times New Roman" w:cs="Times New Roman"/>
        </w:rPr>
        <w:t>Discussion</w:t>
      </w:r>
    </w:p>
    <w:p w14:paraId="4633256A" w14:textId="361DFF50" w:rsidR="00954D4C" w:rsidRPr="00480727" w:rsidRDefault="00F42757" w:rsidP="000A4BE1">
      <w:pPr>
        <w:spacing w:line="480" w:lineRule="auto"/>
        <w:ind w:firstLine="720"/>
        <w:rPr>
          <w:rFonts w:ascii="Times New Roman" w:hAnsi="Times New Roman" w:cs="Times New Roman"/>
        </w:rPr>
      </w:pPr>
      <w:r w:rsidRPr="00480727">
        <w:rPr>
          <w:rFonts w:ascii="Times New Roman" w:hAnsi="Times New Roman" w:cs="Times New Roman"/>
        </w:rPr>
        <w:t xml:space="preserve">In this study of 102 parent-child dyads, we found that later timing of </w:t>
      </w:r>
      <w:r w:rsidR="0011698E" w:rsidRPr="00480727">
        <w:rPr>
          <w:rFonts w:ascii="Times New Roman" w:hAnsi="Times New Roman" w:cs="Times New Roman"/>
        </w:rPr>
        <w:t>the first meal on week</w:t>
      </w:r>
      <w:r w:rsidR="002E4529" w:rsidRPr="00480727">
        <w:rPr>
          <w:rFonts w:ascii="Times New Roman" w:hAnsi="Times New Roman" w:cs="Times New Roman"/>
        </w:rPr>
        <w:t>ends</w:t>
      </w:r>
      <w:r w:rsidR="0011698E" w:rsidRPr="00480727">
        <w:rPr>
          <w:rFonts w:ascii="Times New Roman" w:hAnsi="Times New Roman" w:cs="Times New Roman"/>
        </w:rPr>
        <w:t xml:space="preserve"> </w:t>
      </w:r>
      <w:r w:rsidR="002E4529" w:rsidRPr="00480727">
        <w:rPr>
          <w:rFonts w:ascii="Times New Roman" w:hAnsi="Times New Roman" w:cs="Times New Roman"/>
        </w:rPr>
        <w:t>during the second</w:t>
      </w:r>
      <w:r w:rsidR="0011698E" w:rsidRPr="00480727">
        <w:rPr>
          <w:rFonts w:ascii="Times New Roman" w:hAnsi="Times New Roman" w:cs="Times New Roman"/>
        </w:rPr>
        <w:t xml:space="preserve"> trimester was associated with a </w:t>
      </w:r>
      <w:r w:rsidR="002E4529" w:rsidRPr="00480727">
        <w:rPr>
          <w:rFonts w:ascii="Times New Roman" w:hAnsi="Times New Roman" w:cs="Times New Roman"/>
        </w:rPr>
        <w:t>lower</w:t>
      </w:r>
      <w:r w:rsidR="0011698E" w:rsidRPr="00480727">
        <w:rPr>
          <w:rFonts w:ascii="Times New Roman" w:hAnsi="Times New Roman" w:cs="Times New Roman"/>
        </w:rPr>
        <w:t xml:space="preserve"> infant birth weight</w:t>
      </w:r>
      <w:r w:rsidR="002E4529" w:rsidRPr="00480727">
        <w:rPr>
          <w:rFonts w:ascii="Times New Roman" w:hAnsi="Times New Roman" w:cs="Times New Roman"/>
        </w:rPr>
        <w:t>s</w:t>
      </w:r>
      <w:r w:rsidR="0011698E" w:rsidRPr="00480727">
        <w:rPr>
          <w:rFonts w:ascii="Times New Roman" w:hAnsi="Times New Roman" w:cs="Times New Roman"/>
        </w:rPr>
        <w:t xml:space="preserve">. </w:t>
      </w:r>
      <w:r w:rsidR="002E4529" w:rsidRPr="00480727">
        <w:rPr>
          <w:rFonts w:ascii="Times New Roman" w:hAnsi="Times New Roman" w:cs="Times New Roman"/>
        </w:rPr>
        <w:t>There were also lower infant birthweights with later fasting midpoints and longer fasting duration during the third trimester. These associations failed to retain statistical significance after adjustment</w:t>
      </w:r>
      <w:ins w:id="124" w:author="Erica Jansen" w:date="2023-02-08T15:39:00Z">
        <w:r w:rsidR="00055C75">
          <w:rPr>
            <w:rFonts w:ascii="Times New Roman" w:hAnsi="Times New Roman" w:cs="Times New Roman"/>
          </w:rPr>
          <w:t xml:space="preserve"> for gestational </w:t>
        </w:r>
        <w:r w:rsidR="00AE0C71">
          <w:rPr>
            <w:rFonts w:ascii="Times New Roman" w:hAnsi="Times New Roman" w:cs="Times New Roman"/>
          </w:rPr>
          <w:t>age at delivery, suggesting that preterm delivery cou</w:t>
        </w:r>
      </w:ins>
      <w:ins w:id="125" w:author="Erica Jansen" w:date="2023-02-08T15:40:00Z">
        <w:r w:rsidR="00AE0C71">
          <w:rPr>
            <w:rFonts w:ascii="Times New Roman" w:hAnsi="Times New Roman" w:cs="Times New Roman"/>
          </w:rPr>
          <w:t>ld be a likely mediator of this relationship</w:t>
        </w:r>
      </w:ins>
      <w:r w:rsidR="002E4529" w:rsidRPr="00480727">
        <w:rPr>
          <w:rFonts w:ascii="Times New Roman" w:hAnsi="Times New Roman" w:cs="Times New Roman"/>
        </w:rPr>
        <w:t xml:space="preserve">. </w:t>
      </w:r>
      <w:del w:id="126" w:author="Erica Jansen" w:date="2023-02-08T15:40:00Z">
        <w:r w:rsidR="002E4529" w:rsidRPr="00480727" w:rsidDel="00AE0C71">
          <w:rPr>
            <w:rFonts w:ascii="Times New Roman" w:hAnsi="Times New Roman" w:cs="Times New Roman"/>
          </w:rPr>
          <w:delText xml:space="preserve">Lower birthweights in relation to third trimester timing of first meal and fasting midpoint were driven by gestational age at delivery. </w:delText>
        </w:r>
      </w:del>
      <w:r w:rsidR="002E4529" w:rsidRPr="00480727">
        <w:rPr>
          <w:rFonts w:ascii="Times New Roman" w:hAnsi="Times New Roman" w:cs="Times New Roman"/>
        </w:rPr>
        <w:t xml:space="preserve">To our knowledge, this is the first report </w:t>
      </w:r>
      <w:r w:rsidR="00EC2AA9" w:rsidRPr="00480727">
        <w:rPr>
          <w:rFonts w:ascii="Times New Roman" w:hAnsi="Times New Roman" w:cs="Times New Roman"/>
        </w:rPr>
        <w:t xml:space="preserve">in humans that finds later meal timing is associated with reduction in birth weight. </w:t>
      </w:r>
      <w:r w:rsidR="009F3C30" w:rsidRPr="00480727">
        <w:rPr>
          <w:rFonts w:ascii="Times New Roman" w:hAnsi="Times New Roman" w:cs="Times New Roman"/>
        </w:rPr>
        <w:t xml:space="preserve">As stated previously, there is a dearth of studies that evaluate timing of eating and duration of fasting in pregnancy outside of the literature describing observance of Ramadan fasting. </w:t>
      </w:r>
      <w:r w:rsidR="00CF76E3" w:rsidRPr="00480727">
        <w:rPr>
          <w:rFonts w:ascii="Times New Roman" w:hAnsi="Times New Roman" w:cs="Times New Roman"/>
        </w:rPr>
        <w:t>Our findings are consistent with many studies of women fasting while pregnant during Ramadan. Reductions in birth weight were common, but th</w:t>
      </w:r>
      <w:r w:rsidR="0022140A" w:rsidRPr="00480727">
        <w:rPr>
          <w:rFonts w:ascii="Times New Roman" w:hAnsi="Times New Roman" w:cs="Times New Roman"/>
        </w:rPr>
        <w:t>ey often</w:t>
      </w:r>
      <w:r w:rsidR="00CF76E3" w:rsidRPr="00480727">
        <w:rPr>
          <w:rFonts w:ascii="Times New Roman" w:hAnsi="Times New Roman" w:cs="Times New Roman"/>
        </w:rPr>
        <w:t xml:space="preserve"> failed to meet statistical significance</w:t>
      </w:r>
      <w:r w:rsidR="00CF76E3" w:rsidRPr="00480727">
        <w:rPr>
          <w:rFonts w:ascii="Times New Roman" w:hAnsi="Times New Roman" w:cs="Times New Roman"/>
        </w:rPr>
        <w:fldChar w:fldCharType="begin"/>
      </w:r>
      <w:r w:rsidR="00CF76E3" w:rsidRPr="00480727">
        <w:rPr>
          <w:rFonts w:ascii="Times New Roman" w:hAnsi="Times New Roman" w:cs="Times New Roman"/>
        </w:rPr>
        <w:instrText xml:space="preserve"> ADDIN ZOTERO_ITEM CSL_CITATION {"citationID":"c6gUkpYP","properties":{"formattedCitation":"(Savitri et al., 2014, 2018; Ziaee et al., 2010)","plainCitation":"(Savitri et al., 2014, 2018; Ziaee et al., 2010)","noteIndex":0},"citationItems":[{"id":855,"uris":["http://zotero.org/users/5073745/items/NGPFBYNT"],"itemData":{"id":855,"type":"article-journal","abstract":"Many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mortality.","container-title":"British Journal of Nutrition","DOI":"10.1017/S0007114514002219","ISSN":"0007-1145, 1475-2662","issue":"9","language":"en","page":"1503-1509","source":"Cambridge Core","title":"Ramadan fasting and newborn's birth weight in pregnant Muslim women in The Netherlands","volume":"112","author":[{"family":"Savitri","given":"Ary I."},{"family":"Yadegari","given":"Nasim"},{"family":"Bakker","given":"Julia"},{"family":"Ewijk","given":"Reyn J. G.","dropping-particle":"van"},{"family":"Grobbee","given":"Diederick E."},{"family":"Painter","given":"Rebecca C."},{"family":"Uiterwaal","given":"Cuno S. P. M."},{"family":"Roseboom","given":"Tessa J."}],"issued":{"date-parts":[["2014",11]]}}},{"id":906,"uris":["http://zotero.org/users/5073745/items/4U2P3E65"],"itemData":{"id":906,"type":"article-journal","abstract":"Previous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Sci","language":"eng","note":"PMID: 29430296\nPMCID: PMC5799608","page":"e5","source":"PubMed","title":"Ramadan during pregnancy and birth weight of newborns","volume":"7","author":[{"family":"Savitri","given":"Ary I."},{"family":"Amelia","given":"Dwirani"},{"family":"Painter","given":"Rebecca C."},{"family":"Baharuddin","given":"Mohammad"},{"family":"Roseboom","given":"Tessa J."},{"family":"Grobbee","given":"Diederick E."},{"family":"Uiterwaal","given":"Cuno S. P. M."}],"issued":{"date-parts":[["2018"]]}}},{"id":856,"uris":["http://zotero.org/users/5073745/items/9FUGN3YN"],"itemData":{"id":856,"type":"article-journal","abstract":"OBJECTIVE: Pregnancy is a physiological condition that its concurrence with fasting introduces some controversies about condition of mother and fetus. This study was conducted to evaluate the effect of fasting on pregnancy outcome.\nMETHODS: 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used.\nFINDINGS: 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trimesters.\nCONCLUSION: 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Pediatr","language":"eng","note":"PMID: 23056701\nPMCID: PMC3446023","page":"181-186","source":"PubMed","title":"The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F76E3" w:rsidRPr="00480727">
        <w:rPr>
          <w:rFonts w:ascii="Times New Roman" w:hAnsi="Times New Roman" w:cs="Times New Roman"/>
        </w:rPr>
        <w:fldChar w:fldCharType="separate"/>
      </w:r>
      <w:r w:rsidR="00F9253B" w:rsidRPr="00480727">
        <w:rPr>
          <w:rFonts w:ascii="Times New Roman" w:hAnsi="Times New Roman" w:cs="Times New Roman"/>
        </w:rPr>
        <w:t>(Savitri et al., 2014, 2018; Ziaee et al., 2010)</w:t>
      </w:r>
      <w:r w:rsidR="00CF76E3" w:rsidRPr="00480727">
        <w:rPr>
          <w:rFonts w:ascii="Times New Roman" w:hAnsi="Times New Roman" w:cs="Times New Roman"/>
        </w:rPr>
        <w:fldChar w:fldCharType="end"/>
      </w:r>
      <w:r w:rsidR="00CF76E3" w:rsidRPr="00480727">
        <w:rPr>
          <w:rFonts w:ascii="Times New Roman" w:hAnsi="Times New Roman" w:cs="Times New Roman"/>
        </w:rPr>
        <w:t xml:space="preserve">. </w:t>
      </w:r>
      <w:r w:rsidR="0022140A" w:rsidRPr="00480727">
        <w:rPr>
          <w:rFonts w:ascii="Times New Roman" w:hAnsi="Times New Roman" w:cs="Times New Roman"/>
        </w:rPr>
        <w:t xml:space="preserve">Rates of low-birthweight or small for gestational age have also found to be increased in pregnant women observing Ramadan </w:t>
      </w:r>
      <w:r w:rsidR="0022140A" w:rsidRPr="00480727">
        <w:rPr>
          <w:rFonts w:ascii="Times New Roman" w:hAnsi="Times New Roman" w:cs="Times New Roman"/>
        </w:rPr>
        <w:fldChar w:fldCharType="begin"/>
      </w:r>
      <w:r w:rsidR="0022140A" w:rsidRPr="00480727">
        <w:rPr>
          <w:rFonts w:ascii="Times New Roman" w:hAnsi="Times New Roman" w:cs="Times New Roman"/>
        </w:rPr>
        <w:instrText xml:space="preserve"> ADDIN ZOTERO_ITEM CSL_CITATION {"citationID":"IUd8NSlv","properties":{"formattedCitation":"(Cross et al., 1990; Daley et al., 2017; Opaneye et al., 1990; Ziaee et al., 2010)","plainCitation":"(Cross et al., 1990; Daley et al., 2017; Opaneye et al., 1990; Ziaee et al., 2010)","noteIndex":0},"citationItems":[{"id":859,"uris":["http://zotero.org/users/5073745/items/S56FD75U"],"itemData":{"id":859,"type":"article-journal","abstract":"The birth weights of 13,351 babies born at full term from 1964-84 to Asian Moslem mothers in Birmingham were analysed to see if the effect of the Ramadan fast on maternal biochemical profiles was of any clinical relevance. These were compared with two age matched control groups comprising white and non-Moslem Asian babies. Ramadan had no effect on mean birth weight at whatever stage of pregnancy it occurred. There was an increase in the prevalence of low birth weights (4.5% to 8%) among babies who were born at full term when Ramadan had occurred during the second trimester, but this was not significant. We conclude that the Ramadan fast has no effect on the birth weights of babies born at full term.","container-title":"Archives of Disease in Childhood","ISSN":"0003-9888","issue":"10 Spec No","journalAbbreviation":"Arch Dis Child","note":"PMID: 2241226\nPMCID: PMC1590265","page":"1053-1056","source":"PubMed Central","title":"Ramadan and birth weight at full term in Asian Moslem pregnant women in Birmingham.","volume":"65","author":[{"family":"Cross","given":"J H"},{"family":"Eminson","given":"J"},{"family":"Wharton","given":"B A"}],"issued":{"date-parts":[["1990",10]]}}},{"id":867,"uris":["http://zotero.org/users/5073745/items/6TTK3RMS"],"itemData":{"id":867,"type":"article-journal","abstract":"Background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K."},{"family":"Roalfe","given":"Andrea"}],"issued":{"date-parts":[["2017",7,1]]}}},{"id":857,"uris":["http://zotero.org/users/5073745/items/MNTTR3QY"],"itemData":{"id":857,"type":"article-journal","abstract":"DURING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Azeim","given":"Ali"}],"issued":{"date-parts":[["1990",6,1]]}}},{"id":856,"uris":["http://zotero.org/users/5073745/items/9FUGN3YN"],"itemData":{"id":856,"type":"article-journal","abstract":"OBJECTIVE: Pregnancy is a physiological condition that its concurrence with fasting introduces some controversies about condition of mother and fetus. This study was conducted to evaluate the effect of fasting on pregnancy outcome.\nMETHODS: 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used.\nFINDINGS: 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trimesters.\nCONCLUSION: 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Pediatr","language":"eng","note":"PMID: 23056701\nPMCID: PMC3446023","page":"181-186","source":"PubMed","title":"The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22140A" w:rsidRPr="00480727">
        <w:rPr>
          <w:rFonts w:ascii="Times New Roman" w:hAnsi="Times New Roman" w:cs="Times New Roman"/>
        </w:rPr>
        <w:fldChar w:fldCharType="separate"/>
      </w:r>
      <w:r w:rsidR="00F9253B" w:rsidRPr="00480727">
        <w:rPr>
          <w:rFonts w:ascii="Times New Roman" w:hAnsi="Times New Roman" w:cs="Times New Roman"/>
          <w:noProof/>
        </w:rPr>
        <w:t xml:space="preserve">(Cross et al., 1990; Daley et al., 2017; Opaneye et al., </w:t>
      </w:r>
      <w:r w:rsidR="00F9253B" w:rsidRPr="00480727">
        <w:rPr>
          <w:rFonts w:ascii="Times New Roman" w:hAnsi="Times New Roman" w:cs="Times New Roman"/>
          <w:noProof/>
        </w:rPr>
        <w:lastRenderedPageBreak/>
        <w:t>1990; Ziaee et al., 2010)</w:t>
      </w:r>
      <w:r w:rsidR="0022140A" w:rsidRPr="00480727">
        <w:rPr>
          <w:rFonts w:ascii="Times New Roman" w:hAnsi="Times New Roman" w:cs="Times New Roman"/>
        </w:rPr>
        <w:fldChar w:fldCharType="end"/>
      </w:r>
      <w:r w:rsidR="0022140A" w:rsidRPr="00480727">
        <w:rPr>
          <w:rFonts w:ascii="Times New Roman" w:hAnsi="Times New Roman" w:cs="Times New Roman"/>
        </w:rPr>
        <w:t>.</w:t>
      </w:r>
      <w:r w:rsidR="00CF76E3" w:rsidRPr="00480727">
        <w:rPr>
          <w:rFonts w:ascii="Times New Roman" w:hAnsi="Times New Roman" w:cs="Times New Roman"/>
        </w:rPr>
        <w:t xml:space="preserve"> </w:t>
      </w:r>
      <w:r w:rsidR="0022140A" w:rsidRPr="00480727">
        <w:rPr>
          <w:rFonts w:ascii="Times New Roman" w:hAnsi="Times New Roman" w:cs="Times New Roman"/>
        </w:rPr>
        <w:t xml:space="preserve">Although we did not evaluate this outcome, it should be considered as a future direction. </w:t>
      </w:r>
    </w:p>
    <w:p w14:paraId="3413BF32" w14:textId="6049ED2A" w:rsidR="00954D4C" w:rsidRPr="00480727" w:rsidRDefault="0096457D" w:rsidP="000A4BE1">
      <w:pPr>
        <w:spacing w:line="480" w:lineRule="auto"/>
        <w:ind w:firstLine="720"/>
        <w:rPr>
          <w:rFonts w:ascii="Times New Roman" w:hAnsi="Times New Roman" w:cs="Times New Roman"/>
        </w:rPr>
      </w:pPr>
      <w:commentRangeStart w:id="127"/>
      <w:r w:rsidRPr="00480727">
        <w:rPr>
          <w:rFonts w:ascii="Times New Roman" w:hAnsi="Times New Roman" w:cs="Times New Roman"/>
        </w:rPr>
        <w:t>Of importance, w</w:t>
      </w:r>
      <w:r w:rsidR="00755AA6" w:rsidRPr="00480727">
        <w:rPr>
          <w:rFonts w:ascii="Times New Roman" w:hAnsi="Times New Roman" w:cs="Times New Roman"/>
        </w:rPr>
        <w:t xml:space="preserve">e </w:t>
      </w:r>
      <w:r w:rsidRPr="00480727">
        <w:rPr>
          <w:rFonts w:ascii="Times New Roman" w:hAnsi="Times New Roman" w:cs="Times New Roman"/>
        </w:rPr>
        <w:t xml:space="preserve">discovered </w:t>
      </w:r>
      <w:r w:rsidR="00755AA6" w:rsidRPr="00480727">
        <w:rPr>
          <w:rFonts w:ascii="Times New Roman" w:hAnsi="Times New Roman" w:cs="Times New Roman"/>
        </w:rPr>
        <w:t xml:space="preserve">that the association between </w:t>
      </w:r>
      <w:r w:rsidRPr="00480727">
        <w:rPr>
          <w:rFonts w:ascii="Times New Roman" w:hAnsi="Times New Roman" w:cs="Times New Roman"/>
        </w:rPr>
        <w:t xml:space="preserve">timing of eating during the third trimester and </w:t>
      </w:r>
      <w:r w:rsidR="00954D4C" w:rsidRPr="00480727">
        <w:rPr>
          <w:rFonts w:ascii="Times New Roman" w:hAnsi="Times New Roman" w:cs="Times New Roman"/>
        </w:rPr>
        <w:t>infant birth weight</w:t>
      </w:r>
      <w:r w:rsidRPr="00480727">
        <w:rPr>
          <w:rFonts w:ascii="Times New Roman" w:hAnsi="Times New Roman" w:cs="Times New Roman"/>
        </w:rPr>
        <w:t xml:space="preserve"> was specific to populations that included preterm births. </w:t>
      </w:r>
      <w:commentRangeEnd w:id="127"/>
      <w:r w:rsidR="00AE0C71">
        <w:rPr>
          <w:rStyle w:val="CommentReference"/>
        </w:rPr>
        <w:commentReference w:id="127"/>
      </w:r>
      <w:ins w:id="128" w:author="Erica Jansen" w:date="2023-02-08T15:42:00Z">
        <w:r w:rsidR="00AE0C71">
          <w:rPr>
            <w:rFonts w:ascii="Times New Roman" w:hAnsi="Times New Roman" w:cs="Times New Roman"/>
          </w:rPr>
          <w:t xml:space="preserve">Although we were underpowered, our results suggest that preterm birth could be a likely mediator of eating timing and birth weight associations. </w:t>
        </w:r>
      </w:ins>
      <w:r w:rsidRPr="00480727">
        <w:rPr>
          <w:rFonts w:ascii="Times New Roman" w:hAnsi="Times New Roman" w:cs="Times New Roman"/>
        </w:rPr>
        <w:t>There have been studies that have linked chronobiological behaviors to risks of preterm birth, but these studies focused on sleep</w:t>
      </w:r>
      <w:r w:rsidR="006B7749" w:rsidRPr="00480727">
        <w:rPr>
          <w:rFonts w:ascii="Times New Roman" w:hAnsi="Times New Roman" w:cs="Times New Roman"/>
        </w:rPr>
        <w:t xml:space="preserve"> </w:t>
      </w:r>
      <w:r w:rsidRPr="00480727">
        <w:rPr>
          <w:rFonts w:ascii="Times New Roman" w:hAnsi="Times New Roman" w:cs="Times New Roman"/>
        </w:rPr>
        <w:fldChar w:fldCharType="begin"/>
      </w:r>
      <w:r w:rsidRPr="00480727">
        <w:rPr>
          <w:rFonts w:ascii="Times New Roman" w:hAnsi="Times New Roman" w:cs="Times New Roman"/>
        </w:rPr>
        <w:instrText xml:space="preserve"> ADDIN ZOTERO_ITEM CSL_CITATION {"citationID":"UxDZtutV","properties":{"formattedCitation":"(Martin-Fairey et al., 2019)","plainCitation":"(Martin-Fairey et al., 2019)","noteIndex":0},"citationItems":[{"id":1633,"uris":["http://zotero.org/users/5073745/items/XKMKZ8UX"],"itemData":{"id":1633,"type":"article-journal","abstract":"Daily rhythms generated by endogenous circadian mechanisms and synchronized to the light-dark cycle have been implicated in the timing of birth in a wide variety of species. Although chronodisruption (e.g., shift work or clock gene mutations) is associated with poor reproductive outcomes, little is known about circadian timing during pregnancy. This study tested whether daily rhythms change during full-term pregnancies in mice and women. We compared running wheel activity continuously in both nonpregnant (n = 14) and pregnant (n = 13) 12- to 24-week-old C57BL/6NJ mice. We also monitored wrist actigraphy in women (N = 39) for 2 weeks before conception and then throughout pregnancy and measured daily times of sleep onset. We found that on the third day of pregnancy, mice shift their activity to an earlier time compared with nonpregnant dams. Their time of daily activity onset was maximally advanced by almost 4 h around day 7 of pregnancy and then shifted back to the nonpregnant state approximately 1 week before delivery. Mice also showed reduced levels of locomotor activity during their last week of pregnancy. Similarly, in women, the timing of sleep onset was earlier during the first and second trimesters (gestational weeks 4-13 and 14-27) than before pregnancy and returned to the prepregnant state during the third trimester (weeks 28 until delivery). Women also showed reduced levels of locomotor activity throughout pregnancy. These results indicate that pregnancy induces changes in daily rhythms, altering both time of onset and amount of activity. These changes are conserved between mice and women.","container-title":"Journal of Biological Rhythms","DOI":"10.1177/0748730419844650","ISSN":"0748-7304","issue":"3","journalAbbreviation":"J Biol Rhythms","language":"en","note":"publisher: SAGE Publications Inc","page":"323-331","source":"SAGE Journals","title":"Pregnancy Induces an Earlier Chronotype in Both Mice and Women","volume":"34","author":[{"family":"Martin-Fairey","given":"Carmel A."},{"family":"Zhao","given":"Peinan"},{"family":"Wan","given":"Leping"},{"family":"Roenneberg","given":"Till"},{"family":"Fay","given":"Justin"},{"family":"Ma","given":"Xiaofeng"},{"family":"McCarthy","given":"Ronald"},{"family":"Jungheim","given":"Emily S."},{"family":"England","given":"Sarah K."},{"family":"Herzog","given":"Erik D."}],"issued":{"date-parts":[["2019",6,1]]}}}],"schema":"https://github.com/citation-style-language/schema/raw/master/csl-citation.json"} </w:instrText>
      </w:r>
      <w:r w:rsidRPr="00480727">
        <w:rPr>
          <w:rFonts w:ascii="Times New Roman" w:hAnsi="Times New Roman" w:cs="Times New Roman"/>
        </w:rPr>
        <w:fldChar w:fldCharType="separate"/>
      </w:r>
      <w:r w:rsidR="00F9253B" w:rsidRPr="00480727">
        <w:rPr>
          <w:rFonts w:ascii="Times New Roman" w:hAnsi="Times New Roman" w:cs="Times New Roman"/>
          <w:noProof/>
        </w:rPr>
        <w:t>(Martin-Fairey et al., 2019)</w:t>
      </w:r>
      <w:r w:rsidRPr="00480727">
        <w:rPr>
          <w:rFonts w:ascii="Times New Roman" w:hAnsi="Times New Roman" w:cs="Times New Roman"/>
        </w:rPr>
        <w:fldChar w:fldCharType="end"/>
      </w:r>
      <w:r w:rsidRPr="00480727">
        <w:rPr>
          <w:rFonts w:ascii="Times New Roman" w:hAnsi="Times New Roman" w:cs="Times New Roman"/>
        </w:rPr>
        <w:t xml:space="preserve"> or the relationship between shortened sleep and eating during the night</w:t>
      </w:r>
      <w:r w:rsidR="006B7749" w:rsidRPr="00480727">
        <w:rPr>
          <w:rFonts w:ascii="Times New Roman" w:hAnsi="Times New Roman" w:cs="Times New Roman"/>
        </w:rPr>
        <w:t xml:space="preserve"> </w:t>
      </w:r>
      <w:r w:rsidRPr="00480727">
        <w:rPr>
          <w:rFonts w:ascii="Times New Roman" w:hAnsi="Times New Roman" w:cs="Times New Roman"/>
        </w:rPr>
        <w:fldChar w:fldCharType="begin"/>
      </w:r>
      <w:r w:rsidRPr="00480727">
        <w:rPr>
          <w:rFonts w:ascii="Times New Roman" w:hAnsi="Times New Roman" w:cs="Times New Roman"/>
        </w:rPr>
        <w:instrText xml:space="preserve"> ADDIN ZOTERO_ITEM CSL_CITATION {"citationID":"t8NLXWN6","properties":{"formattedCitation":"(Loy et al., 2020)","plainCitation":"(Loy et al., 2020)","noteIndex":0},"citationItems":[{"id":1631,"uris":["http://zotero.org/users/5073745/items/Y9BYBMNK"],"itemData":{"id":1631,"type":"article-journal","abstract":"Background &amp; aims\nMaternal metabolic disturbance arising from inappropriate meal timing or sleep deprivation may disrupt circadian rhythm, potentially inducing pregnancy complications. We examined the associations of maternal night-time eating and sleep duration during pregnancy with gestation length and preterm birth.\nMethods\nWe studied 673 pregnant women from the Growing Up in Singapore Towards healthy Outcomes (GUSTO) cohort. Maternal energy intake by time of day and nightly sleep duration were assessed at 26–28 weeks' gestation. Based on 24-h dietary recall, night-eating was defined as consuming &gt;50% of total energy intake from 1900 to 0659 h. Short sleep duration was defined as &lt;6 h night sleep. Night-eating and short sleep were simultaneously analyzed to examine for associations with a) gestation length using multiple linear regression, and b) preterm birth (&lt;37 weeks' gestation) using logistic regression.\nResults\nOverall, 15.6% women engaged in night-eating, 12.3% had short sleep and 6.8% delivered preterm. Adjusting for confounding factors, night-eating was associated with 0.45 weeks shortening of gestation length (95% CI −0.75, −0.16) and 2.19-fold higher odds of delivering preterm (1.01, 4.72). Short sleep was associated with 0.33 weeks shortening of gestation length (−0.66, −0.01), but its association with preterm birth did not reach statistical significance (1.81; 0.76, 4.30).\nConclusions\nDuring pregnancy, women with higher energy consumption at night than during the day had shorter gestation and greater likelihood of delivering preterm. Misalignment of eating time with day–night cycles may be a contributing factor to preterm birth. This points to a potential target for intervention to reduce the risk of preterm birth. Observations for nightly sleep deprivation in relation to gestation length and PTB warrant further confirmation.","container-title":"Clinical Nutrition","DOI":"10.1016/j.clnu.2019.08.018","ISSN":"0261-5614","issue":"6","journalAbbreviation":"Clinical Nutrition","language":"en","page":"1935-1942","source":"ScienceDirect","title":"Maternal night-time eating and sleep duration in relation to length of gestation and preterm birth","volume":"39","author":[{"family":"Loy","given":"See Ling"},{"family":"Cheung","given":"Yin Bun"},{"family":"Cai","given":"Shirong"},{"family":"Colega","given":"Marjorelee T."},{"family":"Godfrey","given":"Keith M."},{"family":"Chong","given":"Yap-Seng"},{"family":"Shek","given":"Lynette Pei-Chi"},{"family":"Tan","given":"Kok Hian"},{"family":"Chong","given":"Mary Foong-Fong"},{"family":"Yap","given":"Fabian"},{"family":"Chan","given":"Jerry Kok Yen"}],"issued":{"date-parts":[["2020",6,1]]}}}],"schema":"https://github.com/citation-style-language/schema/raw/master/csl-citation.json"} </w:instrText>
      </w:r>
      <w:r w:rsidRPr="00480727">
        <w:rPr>
          <w:rFonts w:ascii="Times New Roman" w:hAnsi="Times New Roman" w:cs="Times New Roman"/>
        </w:rPr>
        <w:fldChar w:fldCharType="separate"/>
      </w:r>
      <w:r w:rsidR="00F9253B" w:rsidRPr="00480727">
        <w:rPr>
          <w:rFonts w:ascii="Times New Roman" w:hAnsi="Times New Roman" w:cs="Times New Roman"/>
          <w:noProof/>
        </w:rPr>
        <w:t>(Loy et al., 2020)</w:t>
      </w:r>
      <w:r w:rsidRPr="00480727">
        <w:rPr>
          <w:rFonts w:ascii="Times New Roman" w:hAnsi="Times New Roman" w:cs="Times New Roman"/>
        </w:rPr>
        <w:fldChar w:fldCharType="end"/>
      </w:r>
      <w:r w:rsidRPr="00480727">
        <w:rPr>
          <w:rFonts w:ascii="Times New Roman" w:hAnsi="Times New Roman" w:cs="Times New Roman"/>
        </w:rPr>
        <w:t>.</w:t>
      </w:r>
      <w:r w:rsidR="00954D4C" w:rsidRPr="00480727">
        <w:rPr>
          <w:rFonts w:ascii="Times New Roman" w:hAnsi="Times New Roman" w:cs="Times New Roman"/>
        </w:rPr>
        <w:t xml:space="preserve"> </w:t>
      </w:r>
      <w:r w:rsidR="006B7749" w:rsidRPr="00480727">
        <w:rPr>
          <w:rFonts w:ascii="Times New Roman" w:hAnsi="Times New Roman" w:cs="Times New Roman"/>
        </w:rPr>
        <w:t xml:space="preserve">Although we included measurements of sleep duration in our fully adjusted models for birth weight, we did so using a self-report measure that doesn’t include sleep quality, architecture, or disturbances. </w:t>
      </w:r>
      <w:r w:rsidRPr="00480727">
        <w:rPr>
          <w:rFonts w:ascii="Times New Roman" w:hAnsi="Times New Roman" w:cs="Times New Roman"/>
        </w:rPr>
        <w:t xml:space="preserve">It is possible that changes in sleep could underlie part of this association seen in our </w:t>
      </w:r>
      <w:r w:rsidR="006B7749" w:rsidRPr="00480727">
        <w:rPr>
          <w:rFonts w:ascii="Times New Roman" w:hAnsi="Times New Roman" w:cs="Times New Roman"/>
        </w:rPr>
        <w:t xml:space="preserve">study, but we are limited by instrumentation error inherent in our measurement. Further independent examinations of the relationship between chronobiological behaviors, including eating and sleeping, should be conducted with respect </w:t>
      </w:r>
      <w:ins w:id="129" w:author="Erica Jansen" w:date="2023-02-08T15:43:00Z">
        <w:r w:rsidR="00AE0C71">
          <w:rPr>
            <w:rFonts w:ascii="Times New Roman" w:hAnsi="Times New Roman" w:cs="Times New Roman"/>
          </w:rPr>
          <w:t>to</w:t>
        </w:r>
      </w:ins>
      <w:del w:id="130" w:author="Erica Jansen" w:date="2023-02-08T15:43:00Z">
        <w:r w:rsidR="006B7749" w:rsidRPr="00480727" w:rsidDel="00AE0C71">
          <w:rPr>
            <w:rFonts w:ascii="Times New Roman" w:hAnsi="Times New Roman" w:cs="Times New Roman"/>
          </w:rPr>
          <w:delText>for</w:delText>
        </w:r>
      </w:del>
      <w:r w:rsidR="006B7749" w:rsidRPr="00480727">
        <w:rPr>
          <w:rFonts w:ascii="Times New Roman" w:hAnsi="Times New Roman" w:cs="Times New Roman"/>
        </w:rPr>
        <w:t xml:space="preserve"> infant size for gestational age. This study had fewer than 10 individuals (&lt;10% of the sample) that delivered preterm, so we were underpowered to examine this association any further</w:t>
      </w:r>
      <w:r w:rsidR="001568AF" w:rsidRPr="00480727">
        <w:rPr>
          <w:rFonts w:ascii="Times New Roman" w:hAnsi="Times New Roman" w:cs="Times New Roman"/>
        </w:rPr>
        <w:t xml:space="preserve">. </w:t>
      </w:r>
      <w:r w:rsidR="006B7749" w:rsidRPr="00480727">
        <w:rPr>
          <w:rFonts w:ascii="Times New Roman" w:hAnsi="Times New Roman" w:cs="Times New Roman"/>
        </w:rPr>
        <w:t xml:space="preserve"> </w:t>
      </w:r>
    </w:p>
    <w:p w14:paraId="56689449" w14:textId="481DFDBB" w:rsidR="00617ED2" w:rsidRPr="00480727" w:rsidRDefault="001568AF" w:rsidP="000A4BE1">
      <w:pPr>
        <w:spacing w:line="480" w:lineRule="auto"/>
        <w:ind w:firstLine="360"/>
        <w:rPr>
          <w:rFonts w:ascii="Times New Roman" w:hAnsi="Times New Roman" w:cs="Times New Roman"/>
        </w:rPr>
      </w:pPr>
      <w:r w:rsidRPr="00480727">
        <w:rPr>
          <w:rFonts w:ascii="Times New Roman" w:hAnsi="Times New Roman" w:cs="Times New Roman"/>
        </w:rPr>
        <w:t xml:space="preserve">The associations we found between the </w:t>
      </w:r>
      <w:r w:rsidR="0011698E" w:rsidRPr="00480727">
        <w:rPr>
          <w:rFonts w:ascii="Times New Roman" w:hAnsi="Times New Roman" w:cs="Times New Roman"/>
        </w:rPr>
        <w:t>timing of eating during trimester 2</w:t>
      </w:r>
      <w:r w:rsidR="00AF1C64" w:rsidRPr="00480727">
        <w:rPr>
          <w:rFonts w:ascii="Times New Roman" w:hAnsi="Times New Roman" w:cs="Times New Roman"/>
        </w:rPr>
        <w:t xml:space="preserve"> or 3</w:t>
      </w:r>
      <w:r w:rsidR="0011698E" w:rsidRPr="00480727">
        <w:rPr>
          <w:rFonts w:ascii="Times New Roman" w:hAnsi="Times New Roman" w:cs="Times New Roman"/>
        </w:rPr>
        <w:t xml:space="preserve"> and </w:t>
      </w:r>
      <w:r w:rsidR="00AF1C64" w:rsidRPr="00480727">
        <w:rPr>
          <w:rFonts w:ascii="Times New Roman" w:hAnsi="Times New Roman" w:cs="Times New Roman"/>
        </w:rPr>
        <w:t>parent oral glucose tolerance test in mid-gestation</w:t>
      </w:r>
      <w:r w:rsidRPr="00480727">
        <w:rPr>
          <w:rFonts w:ascii="Times New Roman" w:hAnsi="Times New Roman" w:cs="Times New Roman"/>
        </w:rPr>
        <w:t xml:space="preserve"> were small in magnitude and failed to reach statistical significance after adjustment with covariates</w:t>
      </w:r>
      <w:r w:rsidR="00AF1C64" w:rsidRPr="00480727">
        <w:rPr>
          <w:rFonts w:ascii="Times New Roman" w:hAnsi="Times New Roman" w:cs="Times New Roman"/>
        </w:rPr>
        <w:t xml:space="preserve">. </w:t>
      </w:r>
      <w:r w:rsidR="006D18AF" w:rsidRPr="00480727">
        <w:rPr>
          <w:rFonts w:ascii="Times New Roman" w:hAnsi="Times New Roman" w:cs="Times New Roman"/>
        </w:rPr>
        <w:t>Based on our sample size</w:t>
      </w:r>
      <w:r w:rsidR="006C5591" w:rsidRPr="00480727">
        <w:rPr>
          <w:rFonts w:ascii="Times New Roman" w:hAnsi="Times New Roman" w:cs="Times New Roman"/>
        </w:rPr>
        <w:t xml:space="preserve"> and R-squared value for detecting changes in OGTT from fasting duration in tri 3 on weekdays</w:t>
      </w:r>
      <w:r w:rsidR="006D18AF" w:rsidRPr="00480727">
        <w:rPr>
          <w:rFonts w:ascii="Times New Roman" w:hAnsi="Times New Roman" w:cs="Times New Roman"/>
        </w:rPr>
        <w:t xml:space="preserve">, we </w:t>
      </w:r>
      <w:r w:rsidR="00272CC1" w:rsidRPr="00480727">
        <w:rPr>
          <w:rFonts w:ascii="Times New Roman" w:hAnsi="Times New Roman" w:cs="Times New Roman"/>
        </w:rPr>
        <w:t xml:space="preserve">only </w:t>
      </w:r>
      <w:r w:rsidR="006C5591" w:rsidRPr="00480727">
        <w:rPr>
          <w:rFonts w:ascii="Times New Roman" w:hAnsi="Times New Roman" w:cs="Times New Roman"/>
        </w:rPr>
        <w:t xml:space="preserve">achieved </w:t>
      </w:r>
      <w:r w:rsidR="008245AE" w:rsidRPr="00480727">
        <w:rPr>
          <w:rFonts w:ascii="Times New Roman" w:hAnsi="Times New Roman" w:cs="Times New Roman"/>
        </w:rPr>
        <w:t>68</w:t>
      </w:r>
      <w:r w:rsidR="006D18AF" w:rsidRPr="00480727">
        <w:rPr>
          <w:rFonts w:ascii="Times New Roman" w:hAnsi="Times New Roman" w:cs="Times New Roman"/>
        </w:rPr>
        <w:t>% power.</w:t>
      </w:r>
      <w:r w:rsidR="008245AE" w:rsidRPr="00480727">
        <w:rPr>
          <w:rFonts w:ascii="Times New Roman" w:hAnsi="Times New Roman" w:cs="Times New Roman"/>
        </w:rPr>
        <w:t xml:space="preserve"> This suggests that with a larger sample, we would have been more able to detect significant associations.</w:t>
      </w:r>
      <w:r w:rsidR="006D18AF" w:rsidRPr="00480727">
        <w:rPr>
          <w:rFonts w:ascii="Times New Roman" w:hAnsi="Times New Roman" w:cs="Times New Roman"/>
        </w:rPr>
        <w:t xml:space="preserve"> </w:t>
      </w:r>
      <w:r w:rsidR="00970B0E" w:rsidRPr="00480727">
        <w:rPr>
          <w:rFonts w:ascii="Times New Roman" w:hAnsi="Times New Roman" w:cs="Times New Roman"/>
        </w:rPr>
        <w:t xml:space="preserve">Despite our more limited sample size, </w:t>
      </w:r>
      <w:r w:rsidR="00AF1C64" w:rsidRPr="00480727">
        <w:rPr>
          <w:rFonts w:ascii="Times New Roman" w:hAnsi="Times New Roman" w:cs="Times New Roman"/>
        </w:rPr>
        <w:t xml:space="preserve">our findings are in line with </w:t>
      </w:r>
      <w:r w:rsidRPr="00480727">
        <w:rPr>
          <w:rFonts w:ascii="Times New Roman" w:hAnsi="Times New Roman" w:cs="Times New Roman"/>
        </w:rPr>
        <w:t xml:space="preserve">another study </w:t>
      </w:r>
      <w:r w:rsidR="008245AE" w:rsidRPr="00480727">
        <w:rPr>
          <w:rFonts w:ascii="Times New Roman" w:hAnsi="Times New Roman" w:cs="Times New Roman"/>
        </w:rPr>
        <w:t xml:space="preserve">in 1061 pregnancy people in the GUSTO cohort </w:t>
      </w:r>
      <w:r w:rsidRPr="00480727">
        <w:rPr>
          <w:rFonts w:ascii="Times New Roman" w:hAnsi="Times New Roman" w:cs="Times New Roman"/>
        </w:rPr>
        <w:t xml:space="preserve">that </w:t>
      </w:r>
      <w:r w:rsidR="00AA70E4" w:rsidRPr="00480727">
        <w:rPr>
          <w:rFonts w:ascii="Times New Roman" w:hAnsi="Times New Roman" w:cs="Times New Roman"/>
        </w:rPr>
        <w:t>demonstrated that</w:t>
      </w:r>
      <w:r w:rsidR="00AF1C64" w:rsidRPr="00480727">
        <w:rPr>
          <w:rFonts w:ascii="Times New Roman" w:hAnsi="Times New Roman" w:cs="Times New Roman"/>
        </w:rPr>
        <w:t xml:space="preserve"> longer </w:t>
      </w:r>
      <w:r w:rsidR="00AF1C64" w:rsidRPr="00480727">
        <w:rPr>
          <w:rFonts w:ascii="Times New Roman" w:hAnsi="Times New Roman" w:cs="Times New Roman"/>
        </w:rPr>
        <w:lastRenderedPageBreak/>
        <w:t>duration of overnight fast and additional meal frequency was positively related to a small (0.03mg/dL), but statistically significant</w:t>
      </w:r>
      <w:r w:rsidR="00AA70E4" w:rsidRPr="00480727">
        <w:rPr>
          <w:rFonts w:ascii="Times New Roman" w:hAnsi="Times New Roman" w:cs="Times New Roman"/>
        </w:rPr>
        <w:t xml:space="preserve"> increase in fasting glucose</w:t>
      </w:r>
      <w:r w:rsidR="004E2988" w:rsidRPr="00480727">
        <w:rPr>
          <w:rFonts w:ascii="Times New Roman" w:hAnsi="Times New Roman" w:cs="Times New Roman"/>
        </w:rPr>
        <w:t xml:space="preserve"> </w:t>
      </w:r>
      <w:r w:rsidR="008245AE" w:rsidRPr="00480727">
        <w:rPr>
          <w:rFonts w:ascii="Times New Roman" w:hAnsi="Times New Roman" w:cs="Times New Roman"/>
        </w:rPr>
        <w:fldChar w:fldCharType="begin"/>
      </w:r>
      <w:r w:rsidR="00217332" w:rsidRPr="00480727">
        <w:rPr>
          <w:rFonts w:ascii="Times New Roman" w:hAnsi="Times New Roman" w:cs="Times New Roman"/>
        </w:rPr>
        <w:instrText xml:space="preserve"> ADDIN ZOTERO_ITEM CSL_CITATION {"citationID":"FQpvZvGe","properties":{"formattedCitation":"(Loy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245AE" w:rsidRPr="00480727">
        <w:rPr>
          <w:rFonts w:ascii="Times New Roman" w:hAnsi="Times New Roman" w:cs="Times New Roman"/>
        </w:rPr>
        <w:fldChar w:fldCharType="separate"/>
      </w:r>
      <w:r w:rsidR="00F9253B" w:rsidRPr="00480727">
        <w:rPr>
          <w:rFonts w:ascii="Times New Roman" w:hAnsi="Times New Roman" w:cs="Times New Roman"/>
          <w:noProof/>
        </w:rPr>
        <w:t>(Loy et al., 2017)</w:t>
      </w:r>
      <w:r w:rsidR="008245AE" w:rsidRPr="00480727">
        <w:rPr>
          <w:rFonts w:ascii="Times New Roman" w:hAnsi="Times New Roman" w:cs="Times New Roman"/>
        </w:rPr>
        <w:fldChar w:fldCharType="end"/>
      </w:r>
      <w:r w:rsidR="007E0436" w:rsidRPr="00480727">
        <w:rPr>
          <w:rFonts w:ascii="Times New Roman" w:hAnsi="Times New Roman" w:cs="Times New Roman"/>
        </w:rPr>
        <w:t xml:space="preserve">. </w:t>
      </w:r>
      <w:r w:rsidR="00617ED2" w:rsidRPr="00480727">
        <w:rPr>
          <w:rFonts w:ascii="Times New Roman" w:hAnsi="Times New Roman" w:cs="Times New Roman"/>
        </w:rPr>
        <w:t xml:space="preserve">In relation to </w:t>
      </w:r>
      <w:r w:rsidR="00217332" w:rsidRPr="00480727">
        <w:rPr>
          <w:rFonts w:ascii="Times New Roman" w:hAnsi="Times New Roman" w:cs="Times New Roman"/>
        </w:rPr>
        <w:t>Ramadan</w:t>
      </w:r>
      <w:r w:rsidR="00617ED2" w:rsidRPr="00480727">
        <w:rPr>
          <w:rFonts w:ascii="Times New Roman" w:hAnsi="Times New Roman" w:cs="Times New Roman"/>
        </w:rPr>
        <w:t xml:space="preserve">, </w:t>
      </w:r>
      <w:r w:rsidR="00272CC1" w:rsidRPr="00480727">
        <w:rPr>
          <w:rFonts w:ascii="Times New Roman" w:hAnsi="Times New Roman" w:cs="Times New Roman"/>
        </w:rPr>
        <w:t xml:space="preserve"> maternal glycemia was increased by observing fasting during pregnancy </w:t>
      </w:r>
      <w:r w:rsidR="00272CC1" w:rsidRPr="00480727">
        <w:rPr>
          <w:rFonts w:ascii="Times New Roman" w:hAnsi="Times New Roman" w:cs="Times New Roman"/>
        </w:rPr>
        <w:fldChar w:fldCharType="begin"/>
      </w:r>
      <w:r w:rsidR="00272CC1" w:rsidRPr="00480727">
        <w:rPr>
          <w:rFonts w:ascii="Times New Roman" w:hAnsi="Times New Roman" w:cs="Times New Roman"/>
        </w:rPr>
        <w:instrText xml:space="preserve"> ADDIN ZOTERO_ITEM CSL_CITATION {"citationID":"93LRcEUM","properties":{"formattedCitation":"(Baynouna Al Ketbi et al., 2014)","plainCitation":"(Baynouna Al Ketbi et al., 2014)","noteIndex":0},"citationItems":[{"id":303,"uris":["http://zotero.org/users/5073745/items/CKE8K2M8"],"itemData":{"id":303,"type":"article-journal","abstract":"Background\nMaternal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272CC1" w:rsidRPr="00480727">
        <w:rPr>
          <w:rFonts w:ascii="Times New Roman" w:hAnsi="Times New Roman" w:cs="Times New Roman"/>
        </w:rPr>
        <w:fldChar w:fldCharType="separate"/>
      </w:r>
      <w:r w:rsidR="00F9253B" w:rsidRPr="00480727">
        <w:rPr>
          <w:rFonts w:ascii="Times New Roman" w:hAnsi="Times New Roman" w:cs="Times New Roman"/>
          <w:noProof/>
        </w:rPr>
        <w:t>(Baynouna Al Ketbi et al., 2014)</w:t>
      </w:r>
      <w:r w:rsidR="00272CC1" w:rsidRPr="00480727">
        <w:rPr>
          <w:rFonts w:ascii="Times New Roman" w:hAnsi="Times New Roman" w:cs="Times New Roman"/>
        </w:rPr>
        <w:fldChar w:fldCharType="end"/>
      </w:r>
      <w:r w:rsidR="00272CC1" w:rsidRPr="00480727">
        <w:rPr>
          <w:rFonts w:ascii="Times New Roman" w:hAnsi="Times New Roman" w:cs="Times New Roman"/>
        </w:rPr>
        <w:t>, increased HOMA-IR</w:t>
      </w:r>
      <w:r w:rsidR="004E2988" w:rsidRPr="00480727">
        <w:rPr>
          <w:rFonts w:ascii="Times New Roman" w:hAnsi="Times New Roman" w:cs="Times New Roman"/>
        </w:rPr>
        <w:t xml:space="preserve"> </w:t>
      </w:r>
      <w:r w:rsidR="00272CC1" w:rsidRPr="00480727">
        <w:rPr>
          <w:rFonts w:ascii="Times New Roman" w:hAnsi="Times New Roman" w:cs="Times New Roman"/>
        </w:rPr>
        <w:fldChar w:fldCharType="begin"/>
      </w:r>
      <w:r w:rsidR="00272CC1" w:rsidRPr="00480727">
        <w:rPr>
          <w:rFonts w:ascii="Times New Roman" w:hAnsi="Times New Roman" w:cs="Times New Roman"/>
        </w:rPr>
        <w:instrText xml:space="preserve"> ADDIN ZOTERO_ITEM CSL_CITATION {"citationID":"4kljI5kL","properties":{"formattedCitation":"(Ajabnoor et al., 2014)","plainCitation":"(Ajabnoor et al., 2014)","noteIndex":0},"citationItems":[{"id":862,"uris":["http://zotero.org/users/5073745/items/KRS8M7JP"],"itemData":{"id":862,"type":"article-journal","abstract":"Background\nMuslims go through strict Ramadan fasting from dawn till sunset for one month yearly. These practices are associated with disturbed feeding and sleep patterns. We recently demonstrated that, during Ramadan, circadian cortisol rhythm of Saudis is abolished, exposing these subjects to continuously increased cortisol levels.\n\nHypothesis\nSecretory patterns of other hormones and metabolic parameters associated with cortisol, and insulin resistance, might be affected during Ramadan.\n\nProtocol\nRamadan practitioners (18 males, 5 females; mean age ±SEM = 23.16±1.2 years) were evaluated before and two weeks into Ramadan. Blood was collected for measurements of endocrine and metabolic parameters at 9 am (±1 hour) and again twelve hours later.\n\nResults\nIn Ramadan, glucose concentration was kept within normal range, with a significant increase in the morning. Mean morning concentration of leptin was significantly higher than pre-Ramadan values (p = 0.001), in contrast to that of adiponectin, which was significantly lower (p&lt;0.001). These changes were associated with increased insulin resistance in morning and evening. Concentrations of hsCRP were lower during Ramadan than those during regular living conditions, however, normal circadian fluctuation was abolished (p = 0.49). Even though means of liver enzymes, total bilirubin, total protein and albumin were all decreased during Ramadan, statistically lower means were only noted for GGT, total protein, and albumin (p = 0.018, 0.002 and 0.001 respectively).\n\nDiscussion\nSaudi Ramadan practitioners have altered adipokine patterns, typical of insulin resistance. The noted decreases of hsCRP, liver enzymes, total protein, and albumin, are most likely a result of fasting, while loss of circadian rhythmicity of hsCRP is probably due to loss of circadian cortisol rhythm.\n\nConclusions\nModern Ramadan practices in Saudi Arabia, which are associated with evening hypercortisolism, are also characterized by altered adipokines patterns, and an abolished hsCRP circadian rhythm, all likely to increase cardiometabolic risk.","container-title":"PLoS ONE","DOI":"10.1371/journal.pone.0096500","ISSN":"1932-6203","issue":"5","journalAbbreviation":"PLoS One","note":"PMID: 24810091\nPMCID: PMC4014507","source":"PubMed Central","title":"Health Impact of Fasting in Saudi Arabia during Ramadan: Association with Disturbed Circadian Rhythm and Metabolic and Sleeping Patterns","title-short":"Health Impact of Fasting in Saudi Arabia during Ramadan","URL":"https://www.ncbi.nlm.nih.gov/pmc/articles/PMC4014507/","volume":"9","author":[{"family":"Ajabnoor","given":"Ghada M."},{"family":"Bahijri","given":"Suhad"},{"family":"Borai","given":"Anwar"},{"family":"Abdulkhaliq","given":"Altaf A."},{"family":"Al-Aama","given":"Jumana Y."},{"family":"Chrousos","given":"George P."}],"accessed":{"date-parts":[["2019",1,9]]},"issued":{"date-parts":[["2014",5,8]]}}}],"schema":"https://github.com/citation-style-language/schema/raw/master/csl-citation.json"} </w:instrText>
      </w:r>
      <w:r w:rsidR="00272CC1" w:rsidRPr="00480727">
        <w:rPr>
          <w:rFonts w:ascii="Times New Roman" w:hAnsi="Times New Roman" w:cs="Times New Roman"/>
        </w:rPr>
        <w:fldChar w:fldCharType="separate"/>
      </w:r>
      <w:r w:rsidR="00F9253B" w:rsidRPr="00480727">
        <w:rPr>
          <w:rFonts w:ascii="Times New Roman" w:hAnsi="Times New Roman" w:cs="Times New Roman"/>
          <w:noProof/>
        </w:rPr>
        <w:t>(Ajabnoor et al., 2014)</w:t>
      </w:r>
      <w:r w:rsidR="00272CC1" w:rsidRPr="00480727">
        <w:rPr>
          <w:rFonts w:ascii="Times New Roman" w:hAnsi="Times New Roman" w:cs="Times New Roman"/>
        </w:rPr>
        <w:fldChar w:fldCharType="end"/>
      </w:r>
      <w:r w:rsidR="00AA70E4" w:rsidRPr="00480727">
        <w:rPr>
          <w:rFonts w:ascii="Times New Roman" w:hAnsi="Times New Roman" w:cs="Times New Roman"/>
        </w:rPr>
        <w:t xml:space="preserve">. </w:t>
      </w:r>
      <w:r w:rsidR="004E2988" w:rsidRPr="00480727">
        <w:rPr>
          <w:rFonts w:ascii="Times New Roman" w:hAnsi="Times New Roman" w:cs="Times New Roman"/>
        </w:rPr>
        <w:t xml:space="preserve">The mechanism for the associations in unknown, although there is evidence that there is blunting of the cortisol diurnal rhythm </w:t>
      </w:r>
      <w:r w:rsidR="004E2988" w:rsidRPr="00480727">
        <w:rPr>
          <w:rFonts w:ascii="Times New Roman" w:hAnsi="Times New Roman" w:cs="Times New Roman"/>
        </w:rPr>
        <w:fldChar w:fldCharType="begin"/>
      </w:r>
      <w:r w:rsidR="004E2988" w:rsidRPr="00480727">
        <w:rPr>
          <w:rFonts w:ascii="Times New Roman" w:hAnsi="Times New Roman" w:cs="Times New Roman"/>
        </w:rPr>
        <w:instrText xml:space="preserve"> ADDIN ZOTERO_ITEM CSL_CITATION {"citationID":"lJEfSNv8","properties":{"formattedCitation":"(Bahijri et al., 2013)","plainCitation":"(Bahijri et al., 2013)","noteIndex":0},"citationItems":[{"id":863,"uris":["http://zotero.org/users/5073745/items/LBEK5IE6"],"itemData":{"id":863,"type":"article-journal","abstract":"Background\nChronic feeding and sleep schedule disturbances are stressors that exert damaging effects on the organism. Practicing Muslims in Saudi Arabia go through strict Ramadan fasting from dawn till sunset for one month yearly. Modern era Ramadan practices in Saudi Arabia are associated with disturbed feeding and sleep patterns, namely abstaining from food and water and increasing daytime sleep, and staying awake and receiving food and water till dawn.\n\nHypothesis\nStrict Ramadan practices in Saudi Arabia may influence metabolism, sleep and circadian cortisol secretion.\n\nProtocol\nYoung, male Ramadan practitioners were evaluated before and two weeks into the Ramadan. Blood samples were collected at 9.00 am and 9.00 pm for measurements of metabolic parameters and cortisol. Saliva was collected serially during the day for cortisol determinations.\n\nResults\nRamadan practitioners had relative metabolic stability or changes expected by the pattern of feeding. However, the cortisol circadian rhythm was abolished and circulating insulin levels and HOMA index were increased during this period.\n\nDiscussion\nThe flattening of the cortisol rhythm is typical of conditions associated with chronic stress or endogenous hypercortisolism and associated with insulin resistance.\n\nConclusions\nModern Ramadan practices in Saudi Arabia are associated with evening hypercortisolism and increased insulin resistance. These changes might contribute to the high prevalence of chronic stress-related conditions, such as central obesity, hypertension, metabolic syndrome and diabetes mellitus type 2, and their cardiovascular sequelae observed in the Kingdom.","container-title":"PLoS ONE","DOI":"10.1371/journal.pone.0060917","ISSN":"1932-6203","issue":"4","journalAbbreviation":"PLoS One","note":"PMID: 23637777\nPMCID: PMC3630175","source":"PubMed Central","title":"Relative Metabolic Stability, but Disrupted Circadian Cortisol Secretion during the Fasting Month of Ramadan","URL":"https://www.ncbi.nlm.nih.gov/pmc/articles/PMC3630175/","volume":"8","author":[{"family":"Bahijri","given":"Suhad"},{"family":"Borai","given":"Anwar"},{"family":"Ajabnoor","given":"Ghada"},{"family":"Abdul Khaliq","given":"Altaf"},{"family":"AlQassas","given":"Ibrahim"},{"family":"Al-Shehri","given":"Dhafer"},{"family":"Chrousos","given":"George"}],"accessed":{"date-parts":[["2019",1,9]]},"issued":{"date-parts":[["2013",4,18]]}}}],"schema":"https://github.com/citation-style-language/schema/raw/master/csl-citation.json"} </w:instrText>
      </w:r>
      <w:r w:rsidR="004E2988" w:rsidRPr="00480727">
        <w:rPr>
          <w:rFonts w:ascii="Times New Roman" w:hAnsi="Times New Roman" w:cs="Times New Roman"/>
        </w:rPr>
        <w:fldChar w:fldCharType="separate"/>
      </w:r>
      <w:r w:rsidR="00F9253B" w:rsidRPr="00480727">
        <w:rPr>
          <w:rFonts w:ascii="Times New Roman" w:hAnsi="Times New Roman" w:cs="Times New Roman"/>
          <w:noProof/>
        </w:rPr>
        <w:t>(Bahijri et al., 2013)</w:t>
      </w:r>
      <w:r w:rsidR="004E2988" w:rsidRPr="00480727">
        <w:rPr>
          <w:rFonts w:ascii="Times New Roman" w:hAnsi="Times New Roman" w:cs="Times New Roman"/>
        </w:rPr>
        <w:fldChar w:fldCharType="end"/>
      </w:r>
      <w:r w:rsidR="004E2988" w:rsidRPr="00480727">
        <w:rPr>
          <w:rFonts w:ascii="Times New Roman" w:hAnsi="Times New Roman" w:cs="Times New Roman"/>
        </w:rPr>
        <w:t xml:space="preserve"> in pregnant populations who fast for </w:t>
      </w:r>
      <w:commentRangeStart w:id="131"/>
      <w:r w:rsidR="004E2988" w:rsidRPr="00480727">
        <w:rPr>
          <w:rFonts w:ascii="Times New Roman" w:hAnsi="Times New Roman" w:cs="Times New Roman"/>
        </w:rPr>
        <w:t>Ramadan</w:t>
      </w:r>
      <w:commentRangeEnd w:id="131"/>
      <w:r w:rsidR="00AE0C71">
        <w:rPr>
          <w:rStyle w:val="CommentReference"/>
        </w:rPr>
        <w:commentReference w:id="131"/>
      </w:r>
      <w:r w:rsidR="004E2988" w:rsidRPr="00480727">
        <w:rPr>
          <w:rFonts w:ascii="Times New Roman" w:hAnsi="Times New Roman" w:cs="Times New Roman"/>
        </w:rPr>
        <w:t>. As the fasting period is also paired with chronodisruption and sleep changes, it is difficult to compare this finding to the current study. There is also the concern that the strongest relationship with mid-gestation glycemia occurs in trimester 3, which is after the timing of the OGTT. This may be explained by r</w:t>
      </w:r>
      <w:r w:rsidR="00AA70E4" w:rsidRPr="00480727">
        <w:rPr>
          <w:rFonts w:ascii="Times New Roman" w:hAnsi="Times New Roman" w:cs="Times New Roman"/>
        </w:rPr>
        <w:t xml:space="preserve">everse </w:t>
      </w:r>
      <w:r w:rsidR="00171DDB" w:rsidRPr="00480727">
        <w:rPr>
          <w:rFonts w:ascii="Times New Roman" w:hAnsi="Times New Roman" w:cs="Times New Roman"/>
        </w:rPr>
        <w:t>causality</w:t>
      </w:r>
      <w:r w:rsidR="004E2988" w:rsidRPr="00480727">
        <w:rPr>
          <w:rFonts w:ascii="Times New Roman" w:hAnsi="Times New Roman" w:cs="Times New Roman"/>
        </w:rPr>
        <w:t xml:space="preserve"> in those who had been </w:t>
      </w:r>
      <w:r w:rsidR="00171DDB" w:rsidRPr="00480727">
        <w:rPr>
          <w:rFonts w:ascii="Times New Roman" w:hAnsi="Times New Roman" w:cs="Times New Roman"/>
        </w:rPr>
        <w:t>diagnosed</w:t>
      </w:r>
      <w:r w:rsidR="004E2988" w:rsidRPr="00480727">
        <w:rPr>
          <w:rFonts w:ascii="Times New Roman" w:hAnsi="Times New Roman" w:cs="Times New Roman"/>
        </w:rPr>
        <w:t xml:space="preserve"> with gestational diabetes. This is because all patients who are diagnosed with GDM are referred to a dietitian and a diabetes educator, which would result in implementation of lifestyle changes including </w:t>
      </w:r>
      <w:r w:rsidR="00171DDB" w:rsidRPr="00480727">
        <w:rPr>
          <w:rFonts w:ascii="Times New Roman" w:hAnsi="Times New Roman" w:cs="Times New Roman"/>
        </w:rPr>
        <w:t>dietary</w:t>
      </w:r>
      <w:r w:rsidR="004E2988" w:rsidRPr="00480727">
        <w:rPr>
          <w:rFonts w:ascii="Times New Roman" w:hAnsi="Times New Roman" w:cs="Times New Roman"/>
        </w:rPr>
        <w:t xml:space="preserve"> quality and even pharmacological management. </w:t>
      </w:r>
      <w:proofErr w:type="spellStart"/>
      <w:ins w:id="132" w:author="Erica Jansen" w:date="2023-02-08T15:44:00Z">
        <w:r w:rsidR="00AE0C71">
          <w:rPr>
            <w:rFonts w:ascii="Times New Roman" w:hAnsi="Times New Roman" w:cs="Times New Roman"/>
          </w:rPr>
          <w:t>Nonetheless,</w:t>
        </w:r>
      </w:ins>
      <w:del w:id="133" w:author="Erica Jansen" w:date="2023-02-08T15:44:00Z">
        <w:r w:rsidR="004E2988" w:rsidRPr="00480727" w:rsidDel="00AE0C71">
          <w:rPr>
            <w:rFonts w:ascii="Times New Roman" w:hAnsi="Times New Roman" w:cs="Times New Roman"/>
          </w:rPr>
          <w:delText xml:space="preserve">Although </w:delText>
        </w:r>
      </w:del>
      <w:r w:rsidR="004E2988" w:rsidRPr="00480727">
        <w:rPr>
          <w:rFonts w:ascii="Times New Roman" w:hAnsi="Times New Roman" w:cs="Times New Roman"/>
        </w:rPr>
        <w:t>we</w:t>
      </w:r>
      <w:proofErr w:type="spellEnd"/>
      <w:r w:rsidR="004E2988" w:rsidRPr="00480727">
        <w:rPr>
          <w:rFonts w:ascii="Times New Roman" w:hAnsi="Times New Roman" w:cs="Times New Roman"/>
        </w:rPr>
        <w:t xml:space="preserve"> had low rates of GDM in our sample (12 cases total). It is also </w:t>
      </w:r>
      <w:ins w:id="134" w:author="Erica Jansen" w:date="2023-02-08T15:45:00Z">
        <w:r w:rsidR="00AE0C71">
          <w:rPr>
            <w:rFonts w:ascii="Times New Roman" w:hAnsi="Times New Roman" w:cs="Times New Roman"/>
          </w:rPr>
          <w:t xml:space="preserve">possible </w:t>
        </w:r>
      </w:ins>
      <w:del w:id="135" w:author="Erica Jansen" w:date="2023-02-08T15:45:00Z">
        <w:r w:rsidR="004E2988" w:rsidRPr="00480727" w:rsidDel="00AE0C71">
          <w:rPr>
            <w:rFonts w:ascii="Times New Roman" w:hAnsi="Times New Roman" w:cs="Times New Roman"/>
          </w:rPr>
          <w:delText xml:space="preserve">likely </w:delText>
        </w:r>
      </w:del>
      <w:r w:rsidR="004E2988" w:rsidRPr="00480727">
        <w:rPr>
          <w:rFonts w:ascii="Times New Roman" w:hAnsi="Times New Roman" w:cs="Times New Roman"/>
        </w:rPr>
        <w:t xml:space="preserve">that dietary quality as an independent factor or in relation with timing of eating drove much of the association. This makes sense since </w:t>
      </w:r>
      <w:r w:rsidR="00171DDB" w:rsidRPr="00480727">
        <w:rPr>
          <w:rFonts w:ascii="Times New Roman" w:hAnsi="Times New Roman" w:cs="Times New Roman"/>
        </w:rPr>
        <w:t>earlier eating</w:t>
      </w:r>
      <w:r w:rsidR="004E2988" w:rsidRPr="00480727">
        <w:rPr>
          <w:rFonts w:ascii="Times New Roman" w:hAnsi="Times New Roman" w:cs="Times New Roman"/>
        </w:rPr>
        <w:t xml:space="preserve"> times has been shown to be associated with </w:t>
      </w:r>
      <w:r w:rsidR="00171DDB" w:rsidRPr="00480727">
        <w:rPr>
          <w:rFonts w:ascii="Times New Roman" w:hAnsi="Times New Roman" w:cs="Times New Roman"/>
        </w:rPr>
        <w:t>better</w:t>
      </w:r>
      <w:r w:rsidR="004E2988" w:rsidRPr="00480727">
        <w:rPr>
          <w:rFonts w:ascii="Times New Roman" w:hAnsi="Times New Roman" w:cs="Times New Roman"/>
        </w:rPr>
        <w:t xml:space="preserve"> dietary quality in </w:t>
      </w:r>
      <w:r w:rsidR="00171DDB" w:rsidRPr="00480727">
        <w:rPr>
          <w:rFonts w:ascii="Times New Roman" w:hAnsi="Times New Roman" w:cs="Times New Roman"/>
        </w:rPr>
        <w:t>pregnant populations</w:t>
      </w:r>
      <w:r w:rsidR="00171DDB" w:rsidRPr="00480727">
        <w:rPr>
          <w:rFonts w:ascii="Times New Roman" w:hAnsi="Times New Roman" w:cs="Times New Roman"/>
        </w:rPr>
        <w:fldChar w:fldCharType="begin"/>
      </w:r>
      <w:r w:rsidR="00171DDB" w:rsidRPr="00480727">
        <w:rPr>
          <w:rFonts w:ascii="Times New Roman" w:hAnsi="Times New Roman" w:cs="Times New Roman"/>
        </w:rPr>
        <w:instrText xml:space="preserve"> ADDIN ZOTERO_ITEM CSL_CITATION {"citationID":"gIXD7UJN","properties":{"formattedCitation":"(Gontijo et al., 2020)","plainCitation":"(Gontijo et al., 2020)","noteIndex":0},"citationItems":[{"id":1639,"uris":["http://zotero.org/users/5073745/items/VCJD85NP"],"itemData":{"id":1639,"type":"article-journal","abstract":"Studies have suggested that meal timing plays a role in nutritional health, but this subject has not been sufficiently studied in pregnant women. We analysed the effect that timing of food intake has on eating patterns, diet quality and weight gain in a prospective cohort study with 100 pregnant women. Data were collected once per trimester: 4th-12th, 20th-26th and 30th-37th weeks. Food intake was evaluated using three 24-h dietary recalls, which were used to assess eating patterns and diet quality. Distribution of energy and macronutrient intake throughout the day was considered eating patterns. Diet quality was assessed using the Brazilian Healthy Eating Index-Revised. Weight gain was evaluated during each trimester. Women were classified as early or late timing of the first and last eating episodes if these values were below or above the median of the population, respectively (first eating episode = 08.38 hours; last eating episode = 20.20 hours). Generalised estimating equation models adjusted for confounders were used to determine the effects of timing of the first and last eating episodes (groups) and gestational trimesters (time) (independent variable) on eating patterns, diet quality and weight gain (dependent variables). Early eaters of the first eating episode have a higher percentage of energy and carbohydrate intake in morning and a lower at evening meals. They also have a better diet quality for fruit components when compared with late eaters of the first eating episode. Our results emphasise the importance of considering meal timing in the nutritional antenatal guidelines to promote maternal-fetal health.","container-title":"The British Journal of Nutrition","DOI":"10.1017/S0007114519003398","ISSN":"1475-2662","issue":"8","journalAbbreviation":"Br J Nutr","language":"eng","note":"PMID: 31902384","page":"922-933","source":"PubMed","title":"Effects of timing of food intake on eating patterns, diet quality and weight gain during pregnancy","volume":"123","author":[{"family":"Gontijo","given":"Cristiana Araújo"},{"family":"Balieiro","given":"Laura Cristina Tibiletti"},{"family":"Teixeira","given":"Gabriela Pereira"},{"family":"Fahmy","given":"Walid Makin"},{"family":"Crispim","given":"Cibele Aparecida"},{"family":"Maia","given":"Yara Cristina de Paiva"}],"issued":{"date-parts":[["2020",4,28]]}}}],"schema":"https://github.com/citation-style-language/schema/raw/master/csl-citation.json"} </w:instrText>
      </w:r>
      <w:r w:rsidR="00171DDB" w:rsidRPr="00480727">
        <w:rPr>
          <w:rFonts w:ascii="Times New Roman" w:hAnsi="Times New Roman" w:cs="Times New Roman"/>
        </w:rPr>
        <w:fldChar w:fldCharType="separate"/>
      </w:r>
      <w:r w:rsidR="00F9253B" w:rsidRPr="00480727">
        <w:rPr>
          <w:rFonts w:ascii="Times New Roman" w:hAnsi="Times New Roman" w:cs="Times New Roman"/>
          <w:noProof/>
        </w:rPr>
        <w:t>(Gontijo et al., 2020)</w:t>
      </w:r>
      <w:r w:rsidR="00171DDB" w:rsidRPr="00480727">
        <w:rPr>
          <w:rFonts w:ascii="Times New Roman" w:hAnsi="Times New Roman" w:cs="Times New Roman"/>
        </w:rPr>
        <w:fldChar w:fldCharType="end"/>
      </w:r>
      <w:r w:rsidR="004E2988" w:rsidRPr="00480727">
        <w:rPr>
          <w:rFonts w:ascii="Times New Roman" w:hAnsi="Times New Roman" w:cs="Times New Roman"/>
        </w:rPr>
        <w:t xml:space="preserve">. </w:t>
      </w:r>
      <w:r w:rsidR="00171DDB" w:rsidRPr="00480727">
        <w:rPr>
          <w:rFonts w:ascii="Times New Roman" w:hAnsi="Times New Roman" w:cs="Times New Roman"/>
        </w:rPr>
        <w:t xml:space="preserve">Taken together, the data </w:t>
      </w:r>
      <w:r w:rsidR="00617ED2" w:rsidRPr="00480727">
        <w:rPr>
          <w:rFonts w:ascii="Times New Roman" w:hAnsi="Times New Roman" w:cs="Times New Roman"/>
        </w:rPr>
        <w:t xml:space="preserve">suggest that </w:t>
      </w:r>
      <w:r w:rsidR="00171DDB" w:rsidRPr="00480727">
        <w:rPr>
          <w:rFonts w:ascii="Times New Roman" w:hAnsi="Times New Roman" w:cs="Times New Roman"/>
        </w:rPr>
        <w:t xml:space="preserve">lengthening the duration of the fast or manipulating timing of eating </w:t>
      </w:r>
      <w:del w:id="136" w:author="Erica Jansen" w:date="2023-02-08T15:45:00Z">
        <w:r w:rsidR="00617ED2" w:rsidRPr="00480727" w:rsidDel="00AE0C71">
          <w:rPr>
            <w:rFonts w:ascii="Times New Roman" w:hAnsi="Times New Roman" w:cs="Times New Roman"/>
          </w:rPr>
          <w:delText>this</w:delText>
        </w:r>
      </w:del>
      <w:r w:rsidR="00617ED2" w:rsidRPr="00480727">
        <w:rPr>
          <w:rFonts w:ascii="Times New Roman" w:hAnsi="Times New Roman" w:cs="Times New Roman"/>
        </w:rPr>
        <w:t xml:space="preserve"> may not be a </w:t>
      </w:r>
      <w:r w:rsidR="00171DDB" w:rsidRPr="00480727">
        <w:rPr>
          <w:rFonts w:ascii="Times New Roman" w:hAnsi="Times New Roman" w:cs="Times New Roman"/>
        </w:rPr>
        <w:t xml:space="preserve">suitable </w:t>
      </w:r>
      <w:r w:rsidR="00617ED2" w:rsidRPr="00480727">
        <w:rPr>
          <w:rFonts w:ascii="Times New Roman" w:hAnsi="Times New Roman" w:cs="Times New Roman"/>
        </w:rPr>
        <w:t>dietary regimen in pregnant populations</w:t>
      </w:r>
      <w:r w:rsidR="00171DDB" w:rsidRPr="00480727">
        <w:rPr>
          <w:rFonts w:ascii="Times New Roman" w:hAnsi="Times New Roman" w:cs="Times New Roman"/>
        </w:rPr>
        <w:t xml:space="preserve"> that are at risk for </w:t>
      </w:r>
      <w:r w:rsidR="00FC3433" w:rsidRPr="00480727">
        <w:rPr>
          <w:rFonts w:ascii="Times New Roman" w:hAnsi="Times New Roman" w:cs="Times New Roman"/>
        </w:rPr>
        <w:t>low-birth-weight</w:t>
      </w:r>
      <w:r w:rsidR="00171DDB" w:rsidRPr="00480727">
        <w:rPr>
          <w:rFonts w:ascii="Times New Roman" w:hAnsi="Times New Roman" w:cs="Times New Roman"/>
        </w:rPr>
        <w:t xml:space="preserve"> infants or GDM</w:t>
      </w:r>
      <w:r w:rsidR="00617ED2" w:rsidRPr="00480727">
        <w:rPr>
          <w:rFonts w:ascii="Times New Roman" w:hAnsi="Times New Roman" w:cs="Times New Roman"/>
        </w:rPr>
        <w:t xml:space="preserve">. </w:t>
      </w:r>
    </w:p>
    <w:p w14:paraId="3497C45C" w14:textId="0ADB0F50" w:rsidR="00E8563E" w:rsidRPr="00480727" w:rsidRDefault="00171DDB" w:rsidP="000A4BE1">
      <w:pPr>
        <w:spacing w:line="480" w:lineRule="auto"/>
        <w:rPr>
          <w:rFonts w:ascii="Times New Roman" w:hAnsi="Times New Roman" w:cs="Times New Roman"/>
        </w:rPr>
      </w:pPr>
      <w:r w:rsidRPr="00480727">
        <w:rPr>
          <w:rFonts w:ascii="Times New Roman" w:hAnsi="Times New Roman" w:cs="Times New Roman"/>
        </w:rPr>
        <w:tab/>
        <w:t xml:space="preserve">The current study was impacted by several limitations. </w:t>
      </w:r>
      <w:r w:rsidR="003F179A" w:rsidRPr="00480727">
        <w:rPr>
          <w:rFonts w:ascii="Times New Roman" w:hAnsi="Times New Roman" w:cs="Times New Roman"/>
        </w:rPr>
        <w:t xml:space="preserve">First, the sample size was relatively </w:t>
      </w:r>
      <w:r w:rsidR="00FC3433" w:rsidRPr="00480727">
        <w:rPr>
          <w:rFonts w:ascii="Times New Roman" w:hAnsi="Times New Roman" w:cs="Times New Roman"/>
        </w:rPr>
        <w:t>small,</w:t>
      </w:r>
      <w:r w:rsidR="003F179A" w:rsidRPr="00480727">
        <w:rPr>
          <w:rFonts w:ascii="Times New Roman" w:hAnsi="Times New Roman" w:cs="Times New Roman"/>
        </w:rPr>
        <w:t xml:space="preserve"> and few participants had repeated measurements, affecting our statistical power to detect associations in our outcomes, especially after adjustment for relevant covariates. There is also the possibility that residual confounding remains in our assessments, either based on </w:t>
      </w:r>
      <w:r w:rsidR="003F179A" w:rsidRPr="00480727">
        <w:rPr>
          <w:rFonts w:ascii="Times New Roman" w:hAnsi="Times New Roman" w:cs="Times New Roman"/>
        </w:rPr>
        <w:lastRenderedPageBreak/>
        <w:t xml:space="preserve">measurement and instrumentation error, or effects from covariates that were not collected. The results are also difficult to generalize, as the PRESS cohort is not a racially, ethnically, or economically </w:t>
      </w:r>
      <w:r w:rsidR="00E8563E" w:rsidRPr="00480727">
        <w:rPr>
          <w:rFonts w:ascii="Times New Roman" w:hAnsi="Times New Roman" w:cs="Times New Roman"/>
        </w:rPr>
        <w:t>diverse</w:t>
      </w:r>
      <w:r w:rsidR="003F179A" w:rsidRPr="00480727">
        <w:rPr>
          <w:rFonts w:ascii="Times New Roman" w:hAnsi="Times New Roman" w:cs="Times New Roman"/>
        </w:rPr>
        <w:t xml:space="preserve"> population. Generalization to other pregnant people should be limited to populations that are similar in sociodemographic </w:t>
      </w:r>
      <w:ins w:id="137" w:author="Erica Jansen" w:date="2023-02-08T15:47:00Z">
        <w:r w:rsidR="00AE0C71">
          <w:rPr>
            <w:rFonts w:ascii="Times New Roman" w:hAnsi="Times New Roman" w:cs="Times New Roman"/>
          </w:rPr>
          <w:t xml:space="preserve">characteristics </w:t>
        </w:r>
      </w:ins>
      <w:r w:rsidR="003F179A" w:rsidRPr="00480727">
        <w:rPr>
          <w:rFonts w:ascii="Times New Roman" w:hAnsi="Times New Roman" w:cs="Times New Roman"/>
        </w:rPr>
        <w:t>and l</w:t>
      </w:r>
      <w:r w:rsidR="00FC3433" w:rsidRPr="00480727">
        <w:rPr>
          <w:rFonts w:ascii="Times New Roman" w:hAnsi="Times New Roman" w:cs="Times New Roman"/>
        </w:rPr>
        <w:t xml:space="preserve">ifestyle. There is likely an effect of these lived experiences on the timing of eating that we did not </w:t>
      </w:r>
      <w:ins w:id="138" w:author="Erica Jansen" w:date="2023-02-08T15:47:00Z">
        <w:r w:rsidR="00AE0C71">
          <w:rPr>
            <w:rFonts w:ascii="Times New Roman" w:hAnsi="Times New Roman" w:cs="Times New Roman"/>
          </w:rPr>
          <w:t xml:space="preserve">fully </w:t>
        </w:r>
      </w:ins>
      <w:r w:rsidR="00FC3433" w:rsidRPr="00480727">
        <w:rPr>
          <w:rFonts w:ascii="Times New Roman" w:hAnsi="Times New Roman" w:cs="Times New Roman"/>
        </w:rPr>
        <w:t xml:space="preserve">capture with our instruments, </w:t>
      </w:r>
      <w:del w:id="139" w:author="Erica Jansen" w:date="2023-02-08T15:47:00Z">
        <w:r w:rsidR="00FC3433" w:rsidRPr="00480727" w:rsidDel="00AE0C71">
          <w:rPr>
            <w:rFonts w:ascii="Times New Roman" w:hAnsi="Times New Roman" w:cs="Times New Roman"/>
          </w:rPr>
          <w:delText xml:space="preserve">which is apparent based on strong </w:delText>
        </w:r>
        <w:r w:rsidR="00E8563E" w:rsidRPr="00480727" w:rsidDel="00AE0C71">
          <w:rPr>
            <w:rFonts w:ascii="Times New Roman" w:hAnsi="Times New Roman" w:cs="Times New Roman"/>
          </w:rPr>
          <w:delText>bivariate associations.</w:delText>
        </w:r>
      </w:del>
      <w:ins w:id="140" w:author="Erica Jansen" w:date="2023-02-08T15:47:00Z">
        <w:r w:rsidR="00AE0C71">
          <w:rPr>
            <w:rFonts w:ascii="Times New Roman" w:hAnsi="Times New Roman" w:cs="Times New Roman"/>
          </w:rPr>
          <w:t>especially given that</w:t>
        </w:r>
      </w:ins>
      <w:ins w:id="141" w:author="Erica Jansen" w:date="2023-02-08T15:48:00Z">
        <w:r w:rsidR="00AE0C71">
          <w:rPr>
            <w:rFonts w:ascii="Times New Roman" w:hAnsi="Times New Roman" w:cs="Times New Roman"/>
          </w:rPr>
          <w:t xml:space="preserve"> there were numerous associations between sociodemographic characteristics and eating timing and duration. </w:t>
        </w:r>
      </w:ins>
      <w:r w:rsidR="00E8563E" w:rsidRPr="00480727">
        <w:rPr>
          <w:rFonts w:ascii="Times New Roman" w:hAnsi="Times New Roman" w:cs="Times New Roman"/>
        </w:rPr>
        <w:t xml:space="preserve"> </w:t>
      </w:r>
    </w:p>
    <w:p w14:paraId="64A7C98B" w14:textId="4206D348" w:rsidR="00AF1C64" w:rsidRPr="00480727" w:rsidRDefault="00FC3433" w:rsidP="000A4BE1">
      <w:pPr>
        <w:spacing w:line="480" w:lineRule="auto"/>
        <w:rPr>
          <w:rFonts w:ascii="Times New Roman" w:hAnsi="Times New Roman" w:cs="Times New Roman"/>
        </w:rPr>
      </w:pPr>
      <w:r w:rsidRPr="00480727">
        <w:rPr>
          <w:rFonts w:ascii="Times New Roman" w:hAnsi="Times New Roman" w:cs="Times New Roman"/>
        </w:rPr>
        <w:tab/>
        <w:t xml:space="preserve">This study had several strengths that distinguish it from other studies assessing the timing of eating in pregnant populations. The exposures analyzed </w:t>
      </w:r>
      <w:r w:rsidR="006354AE" w:rsidRPr="00480727">
        <w:rPr>
          <w:rFonts w:ascii="Times New Roman" w:hAnsi="Times New Roman" w:cs="Times New Roman"/>
        </w:rPr>
        <w:t xml:space="preserve">in the current work </w:t>
      </w:r>
      <w:r w:rsidRPr="00480727">
        <w:rPr>
          <w:rFonts w:ascii="Times New Roman" w:hAnsi="Times New Roman" w:cs="Times New Roman"/>
        </w:rPr>
        <w:t>included</w:t>
      </w:r>
      <w:r w:rsidR="00D667D5" w:rsidRPr="00480727">
        <w:rPr>
          <w:rFonts w:ascii="Times New Roman" w:hAnsi="Times New Roman" w:cs="Times New Roman"/>
        </w:rPr>
        <w:t xml:space="preserve"> multiple</w:t>
      </w:r>
      <w:r w:rsidRPr="00480727">
        <w:rPr>
          <w:rFonts w:ascii="Times New Roman" w:hAnsi="Times New Roman" w:cs="Times New Roman"/>
        </w:rPr>
        <w:t xml:space="preserve"> trimester</w:t>
      </w:r>
      <w:r w:rsidR="00D667D5" w:rsidRPr="00480727">
        <w:rPr>
          <w:rFonts w:ascii="Times New Roman" w:hAnsi="Times New Roman" w:cs="Times New Roman"/>
        </w:rPr>
        <w:t>s</w:t>
      </w:r>
      <w:r w:rsidR="00F9253B" w:rsidRPr="00480727">
        <w:rPr>
          <w:rFonts w:ascii="Times New Roman" w:hAnsi="Times New Roman" w:cs="Times New Roman"/>
        </w:rPr>
        <w:t>, which allows</w:t>
      </w:r>
      <w:ins w:id="142" w:author="Erica Jansen" w:date="2023-02-08T15:49:00Z">
        <w:r w:rsidR="00AE0C71">
          <w:rPr>
            <w:rFonts w:ascii="Times New Roman" w:hAnsi="Times New Roman" w:cs="Times New Roman"/>
          </w:rPr>
          <w:t xml:space="preserve"> the possibility to</w:t>
        </w:r>
      </w:ins>
      <w:r w:rsidR="00F9253B" w:rsidRPr="00480727">
        <w:rPr>
          <w:rFonts w:ascii="Times New Roman" w:hAnsi="Times New Roman" w:cs="Times New Roman"/>
        </w:rPr>
        <w:t xml:space="preserve"> </w:t>
      </w:r>
      <w:r w:rsidR="00D667D5" w:rsidRPr="00480727">
        <w:rPr>
          <w:rFonts w:ascii="Times New Roman" w:hAnsi="Times New Roman" w:cs="Times New Roman"/>
        </w:rPr>
        <w:t>detect</w:t>
      </w:r>
      <w:r w:rsidR="00F9253B" w:rsidRPr="00480727">
        <w:rPr>
          <w:rFonts w:ascii="Times New Roman" w:hAnsi="Times New Roman" w:cs="Times New Roman"/>
        </w:rPr>
        <w:t xml:space="preserve"> distinct associations </w:t>
      </w:r>
      <w:r w:rsidR="006354AE" w:rsidRPr="00480727">
        <w:rPr>
          <w:rFonts w:ascii="Times New Roman" w:hAnsi="Times New Roman" w:cs="Times New Roman"/>
        </w:rPr>
        <w:t>during specific periods of fetal development. We also evaluated weekday and weekend responses separately, as</w:t>
      </w:r>
      <w:r w:rsidR="0048252A" w:rsidRPr="00480727">
        <w:rPr>
          <w:rFonts w:ascii="Times New Roman" w:hAnsi="Times New Roman" w:cs="Times New Roman"/>
        </w:rPr>
        <w:t xml:space="preserve"> evidence from NHANES suggests that diet vary significantly in timing and quality between the two </w:t>
      </w:r>
      <w:r w:rsidR="0048252A" w:rsidRPr="00480727">
        <w:rPr>
          <w:rFonts w:ascii="Times New Roman" w:hAnsi="Times New Roman" w:cs="Times New Roman"/>
        </w:rPr>
        <w:fldChar w:fldCharType="begin"/>
      </w:r>
      <w:r w:rsidR="0048252A" w:rsidRPr="00480727">
        <w:rPr>
          <w:rFonts w:ascii="Times New Roman" w:hAnsi="Times New Roman" w:cs="Times New Roman"/>
        </w:rPr>
        <w:instrText xml:space="preserve"> ADDIN ZOTERO_ITEM CSL_CITATION {"citationID":"DqkYSE5t","properties":{"formattedCitation":"(An, 2016)","plainCitation":"(An, 2016)","noteIndex":0},"citationItems":[{"id":1641,"uris":["http://zotero.org/users/5073745/items/P69CJ23T"],"itemData":{"id":1641,"type":"article-journal","abstract":"PURPOSE: Dietary patterns differ by day of the week. This study examined weekend-weekday differences in diet among U.S. adults.\nMETHODS: Nationally representative data of 11,646 adults 18 years of age and above from the National Health and Nutrition Examination Survey 2003-2012 waves were analyzed. Individual fixed-effect regressions were performed using data from two nonconsecutive 24-hour dietary recalls.\nRESULTS: Weekend diet was less healthful than weekday, with diet on Saturday the worst. Compared with weekday consumption, consumption on Saturday was associated with an increase in daily intakes of total energy by 181.04 kcal, energy from sugar-sweetened beverages 18.34 kcal, energy from alcohol 46.65 kcal, energy from discretionary foods 48.77 kcal, total fat 8.16 g, saturated fat 2.88 g, sugar 5.37 g, sodium 205.59 mg, and cholesterol 43.17 mg, a decrease in intakes of fruit by 13.90 g, vegetable 16.76 g, and fiber 0.67 g, a decrease in the Healthy Eating Index-2010 score by 2.32, and an increase in the prevalence of fast-food and full-service restaurant consumption by 10.21% and 17.79%, respectively. Weekend-weekday differences in diet varied by sex, age, race and/or ethnicity, education, income, and body weight status.\nCONCLUSIONS: Americans' weekend consumption was associated with increased calorie intake and poorer diet quality.","container-title":"Annals of Epidemiology","DOI":"10.1016/j.annepidem.2015.10.010","ISSN":"1873-2585","issue":"1","journalAbbreviation":"Ann Epidemiol","language":"eng","note":"PMID: 26559331","page":"57-65","source":"PubMed","title":"Weekend-weekday differences in diet among U.S. adults, 2003-2012","volume":"26","author":[{"family":"An","given":"Ruopeng"}],"issued":{"date-parts":[["2016",1]]}}}],"schema":"https://github.com/citation-style-language/schema/raw/master/csl-citation.json"} </w:instrText>
      </w:r>
      <w:r w:rsidR="0048252A" w:rsidRPr="00480727">
        <w:rPr>
          <w:rFonts w:ascii="Times New Roman" w:hAnsi="Times New Roman" w:cs="Times New Roman"/>
        </w:rPr>
        <w:fldChar w:fldCharType="separate"/>
      </w:r>
      <w:r w:rsidR="0048252A" w:rsidRPr="00480727">
        <w:rPr>
          <w:rFonts w:ascii="Times New Roman" w:hAnsi="Times New Roman" w:cs="Times New Roman"/>
          <w:noProof/>
        </w:rPr>
        <w:t>(An, 2016)</w:t>
      </w:r>
      <w:r w:rsidR="0048252A" w:rsidRPr="00480727">
        <w:rPr>
          <w:rFonts w:ascii="Times New Roman" w:hAnsi="Times New Roman" w:cs="Times New Roman"/>
        </w:rPr>
        <w:fldChar w:fldCharType="end"/>
      </w:r>
      <w:r w:rsidRPr="00480727">
        <w:rPr>
          <w:rFonts w:ascii="Times New Roman" w:hAnsi="Times New Roman" w:cs="Times New Roman"/>
        </w:rPr>
        <w:t xml:space="preserve">. </w:t>
      </w:r>
      <w:r w:rsidR="00D667D5" w:rsidRPr="00480727">
        <w:rPr>
          <w:rFonts w:ascii="Times New Roman" w:hAnsi="Times New Roman" w:cs="Times New Roman"/>
        </w:rPr>
        <w:t xml:space="preserve">The lack of shift work evident in responses also make assessing the relationship between timing of eating and perinatal health outcomes more straightforward than if there had been shift workers. </w:t>
      </w:r>
    </w:p>
    <w:p w14:paraId="75966B84" w14:textId="77777777" w:rsidR="00D667D5" w:rsidRPr="00480727" w:rsidRDefault="00D667D5" w:rsidP="000A4BE1">
      <w:pPr>
        <w:spacing w:line="480" w:lineRule="auto"/>
        <w:rPr>
          <w:rFonts w:ascii="Times New Roman" w:hAnsi="Times New Roman" w:cs="Times New Roman"/>
        </w:rPr>
      </w:pPr>
    </w:p>
    <w:p w14:paraId="631B6FC8" w14:textId="3D37F609" w:rsidR="00E8563E" w:rsidRPr="00480727" w:rsidRDefault="00E8563E" w:rsidP="000A4BE1">
      <w:pPr>
        <w:pStyle w:val="Heading2"/>
        <w:spacing w:line="480" w:lineRule="auto"/>
        <w:rPr>
          <w:rFonts w:ascii="Times New Roman" w:hAnsi="Times New Roman" w:cs="Times New Roman"/>
        </w:rPr>
      </w:pPr>
      <w:r w:rsidRPr="00480727">
        <w:rPr>
          <w:rFonts w:ascii="Times New Roman" w:hAnsi="Times New Roman" w:cs="Times New Roman"/>
        </w:rPr>
        <w:t>Conclusions</w:t>
      </w:r>
    </w:p>
    <w:p w14:paraId="73841BB5" w14:textId="1D8277F4" w:rsidR="00B64370" w:rsidRPr="00480727" w:rsidRDefault="00D667D5" w:rsidP="000A4BE1">
      <w:pPr>
        <w:spacing w:line="480" w:lineRule="auto"/>
        <w:rPr>
          <w:rFonts w:ascii="Times New Roman" w:hAnsi="Times New Roman" w:cs="Times New Roman"/>
        </w:rPr>
      </w:pPr>
      <w:r w:rsidRPr="00480727">
        <w:rPr>
          <w:rFonts w:ascii="Times New Roman" w:hAnsi="Times New Roman" w:cs="Times New Roman"/>
        </w:rPr>
        <w:t>Later timing of</w:t>
      </w:r>
      <w:r w:rsidR="00B64370" w:rsidRPr="00480727">
        <w:rPr>
          <w:rFonts w:ascii="Times New Roman" w:hAnsi="Times New Roman" w:cs="Times New Roman"/>
        </w:rPr>
        <w:t xml:space="preserve"> eating during the second and third trimester of pregnancy </w:t>
      </w:r>
      <w:r w:rsidRPr="00480727">
        <w:rPr>
          <w:rFonts w:ascii="Times New Roman" w:hAnsi="Times New Roman" w:cs="Times New Roman"/>
        </w:rPr>
        <w:t>may result in lower</w:t>
      </w:r>
      <w:r w:rsidR="00B64370" w:rsidRPr="00480727">
        <w:rPr>
          <w:rFonts w:ascii="Times New Roman" w:hAnsi="Times New Roman" w:cs="Times New Roman"/>
        </w:rPr>
        <w:t xml:space="preserve"> infant birth weight</w:t>
      </w:r>
      <w:r w:rsidRPr="00480727">
        <w:rPr>
          <w:rFonts w:ascii="Times New Roman" w:hAnsi="Times New Roman" w:cs="Times New Roman"/>
        </w:rPr>
        <w:t>s</w:t>
      </w:r>
      <w:ins w:id="143" w:author="Erica Jansen" w:date="2023-02-08T15:49:00Z">
        <w:r w:rsidR="00AE0C71">
          <w:rPr>
            <w:rFonts w:ascii="Times New Roman" w:hAnsi="Times New Roman" w:cs="Times New Roman"/>
          </w:rPr>
          <w:t xml:space="preserve">, potentially through </w:t>
        </w:r>
        <w:r w:rsidR="000D4E81">
          <w:rPr>
            <w:rFonts w:ascii="Times New Roman" w:hAnsi="Times New Roman" w:cs="Times New Roman"/>
          </w:rPr>
          <w:t>preterm delivery</w:t>
        </w:r>
      </w:ins>
      <w:r w:rsidRPr="00480727">
        <w:rPr>
          <w:rFonts w:ascii="Times New Roman" w:hAnsi="Times New Roman" w:cs="Times New Roman"/>
        </w:rPr>
        <w:t xml:space="preserve">. Longer fasting durations and later meal timing may also be related to a modest increase in </w:t>
      </w:r>
      <w:r w:rsidR="00E8563E" w:rsidRPr="00480727">
        <w:rPr>
          <w:rFonts w:ascii="Times New Roman" w:hAnsi="Times New Roman" w:cs="Times New Roman"/>
        </w:rPr>
        <w:t xml:space="preserve"> mid gestation </w:t>
      </w:r>
      <w:r w:rsidRPr="00480727">
        <w:rPr>
          <w:rFonts w:ascii="Times New Roman" w:hAnsi="Times New Roman" w:cs="Times New Roman"/>
        </w:rPr>
        <w:t>OGTT</w:t>
      </w:r>
      <w:r w:rsidR="00B64370" w:rsidRPr="00480727">
        <w:rPr>
          <w:rFonts w:ascii="Times New Roman" w:hAnsi="Times New Roman" w:cs="Times New Roman"/>
        </w:rPr>
        <w:t xml:space="preserve">. As such, </w:t>
      </w:r>
      <w:r w:rsidRPr="00480727">
        <w:rPr>
          <w:rFonts w:ascii="Times New Roman" w:hAnsi="Times New Roman" w:cs="Times New Roman"/>
        </w:rPr>
        <w:t>timing of eating and duration of overnight fasts</w:t>
      </w:r>
      <w:r w:rsidR="00B64370" w:rsidRPr="00480727">
        <w:rPr>
          <w:rFonts w:ascii="Times New Roman" w:hAnsi="Times New Roman" w:cs="Times New Roman"/>
        </w:rPr>
        <w:t xml:space="preserve"> should be considered as both an area of further research and a factor </w:t>
      </w:r>
      <w:r w:rsidRPr="00480727">
        <w:rPr>
          <w:rFonts w:ascii="Times New Roman" w:hAnsi="Times New Roman" w:cs="Times New Roman"/>
        </w:rPr>
        <w:t>to consider when</w:t>
      </w:r>
      <w:r w:rsidR="00B64370" w:rsidRPr="00480727">
        <w:rPr>
          <w:rFonts w:ascii="Times New Roman" w:hAnsi="Times New Roman" w:cs="Times New Roman"/>
        </w:rPr>
        <w:t xml:space="preserve"> counsel</w:t>
      </w:r>
      <w:r w:rsidRPr="00480727">
        <w:rPr>
          <w:rFonts w:ascii="Times New Roman" w:hAnsi="Times New Roman" w:cs="Times New Roman"/>
        </w:rPr>
        <w:t>ing</w:t>
      </w:r>
      <w:r w:rsidR="00B64370" w:rsidRPr="00480727">
        <w:rPr>
          <w:rFonts w:ascii="Times New Roman" w:hAnsi="Times New Roman" w:cs="Times New Roman"/>
        </w:rPr>
        <w:t xml:space="preserve"> patients </w:t>
      </w:r>
      <w:r w:rsidRPr="00480727">
        <w:rPr>
          <w:rFonts w:ascii="Times New Roman" w:hAnsi="Times New Roman" w:cs="Times New Roman"/>
        </w:rPr>
        <w:t xml:space="preserve">navigating pregnancy. </w:t>
      </w:r>
      <w:r w:rsidR="00E8563E" w:rsidRPr="00480727">
        <w:rPr>
          <w:rFonts w:ascii="Times New Roman" w:hAnsi="Times New Roman" w:cs="Times New Roman"/>
        </w:rPr>
        <w:t xml:space="preserve">These </w:t>
      </w:r>
      <w:r w:rsidR="00AA1CD9" w:rsidRPr="00480727">
        <w:rPr>
          <w:rFonts w:ascii="Times New Roman" w:hAnsi="Times New Roman" w:cs="Times New Roman"/>
        </w:rPr>
        <w:t>current study</w:t>
      </w:r>
      <w:r w:rsidR="00E8563E" w:rsidRPr="00480727">
        <w:rPr>
          <w:rFonts w:ascii="Times New Roman" w:hAnsi="Times New Roman" w:cs="Times New Roman"/>
        </w:rPr>
        <w:t xml:space="preserve"> </w:t>
      </w:r>
      <w:r w:rsidR="00AA1CD9" w:rsidRPr="00480727">
        <w:rPr>
          <w:rFonts w:ascii="Times New Roman" w:hAnsi="Times New Roman" w:cs="Times New Roman"/>
        </w:rPr>
        <w:t>must</w:t>
      </w:r>
      <w:r w:rsidR="00E8563E" w:rsidRPr="00480727">
        <w:rPr>
          <w:rFonts w:ascii="Times New Roman" w:hAnsi="Times New Roman" w:cs="Times New Roman"/>
        </w:rPr>
        <w:t xml:space="preserve"> be replicated</w:t>
      </w:r>
      <w:r w:rsidR="00D57D11" w:rsidRPr="00480727">
        <w:rPr>
          <w:rFonts w:ascii="Times New Roman" w:hAnsi="Times New Roman" w:cs="Times New Roman"/>
        </w:rPr>
        <w:t xml:space="preserve"> in </w:t>
      </w:r>
      <w:r w:rsidR="00AA1CD9" w:rsidRPr="00480727">
        <w:rPr>
          <w:rFonts w:ascii="Times New Roman" w:hAnsi="Times New Roman" w:cs="Times New Roman"/>
        </w:rPr>
        <w:t xml:space="preserve">a more </w:t>
      </w:r>
      <w:r w:rsidR="00D57D11" w:rsidRPr="00480727">
        <w:rPr>
          <w:rFonts w:ascii="Times New Roman" w:hAnsi="Times New Roman" w:cs="Times New Roman"/>
        </w:rPr>
        <w:t xml:space="preserve">diverse </w:t>
      </w:r>
      <w:r w:rsidR="00AA1CD9" w:rsidRPr="00480727">
        <w:rPr>
          <w:rFonts w:ascii="Times New Roman" w:hAnsi="Times New Roman" w:cs="Times New Roman"/>
        </w:rPr>
        <w:t>and</w:t>
      </w:r>
      <w:r w:rsidR="00D57D11" w:rsidRPr="00480727">
        <w:rPr>
          <w:rFonts w:ascii="Times New Roman" w:hAnsi="Times New Roman" w:cs="Times New Roman"/>
        </w:rPr>
        <w:t xml:space="preserve"> larger population</w:t>
      </w:r>
      <w:r w:rsidR="00AA1CD9" w:rsidRPr="00480727">
        <w:rPr>
          <w:rFonts w:ascii="Times New Roman" w:hAnsi="Times New Roman" w:cs="Times New Roman"/>
        </w:rPr>
        <w:t xml:space="preserve"> </w:t>
      </w:r>
      <w:r w:rsidR="00D57D11" w:rsidRPr="00480727">
        <w:rPr>
          <w:rFonts w:ascii="Times New Roman" w:hAnsi="Times New Roman" w:cs="Times New Roman"/>
        </w:rPr>
        <w:t xml:space="preserve">to confirm these </w:t>
      </w:r>
      <w:r w:rsidR="00AA1CD9" w:rsidRPr="00480727">
        <w:rPr>
          <w:rFonts w:ascii="Times New Roman" w:hAnsi="Times New Roman" w:cs="Times New Roman"/>
        </w:rPr>
        <w:t>associations</w:t>
      </w:r>
      <w:r w:rsidR="00D57D11" w:rsidRPr="00480727">
        <w:rPr>
          <w:rFonts w:ascii="Times New Roman" w:hAnsi="Times New Roman" w:cs="Times New Roman"/>
        </w:rPr>
        <w:t xml:space="preserve"> before </w:t>
      </w:r>
      <w:r w:rsidR="00AA1CD9" w:rsidRPr="00480727">
        <w:rPr>
          <w:rFonts w:ascii="Times New Roman" w:hAnsi="Times New Roman" w:cs="Times New Roman"/>
        </w:rPr>
        <w:lastRenderedPageBreak/>
        <w:t xml:space="preserve">formal </w:t>
      </w:r>
      <w:r w:rsidR="00D57D11" w:rsidRPr="00480727">
        <w:rPr>
          <w:rFonts w:ascii="Times New Roman" w:hAnsi="Times New Roman" w:cs="Times New Roman"/>
        </w:rPr>
        <w:t xml:space="preserve">recommendations </w:t>
      </w:r>
      <w:r w:rsidR="00AA1CD9" w:rsidRPr="00480727">
        <w:rPr>
          <w:rFonts w:ascii="Times New Roman" w:hAnsi="Times New Roman" w:cs="Times New Roman"/>
        </w:rPr>
        <w:t xml:space="preserve">can be made for </w:t>
      </w:r>
      <w:r w:rsidR="00D57D11" w:rsidRPr="00480727">
        <w:rPr>
          <w:rFonts w:ascii="Times New Roman" w:hAnsi="Times New Roman" w:cs="Times New Roman"/>
        </w:rPr>
        <w:t xml:space="preserve">clinical practitioners </w:t>
      </w:r>
      <w:r w:rsidR="00AA1CD9" w:rsidRPr="00480727">
        <w:rPr>
          <w:rFonts w:ascii="Times New Roman" w:hAnsi="Times New Roman" w:cs="Times New Roman"/>
        </w:rPr>
        <w:t>seeking to modulate</w:t>
      </w:r>
      <w:r w:rsidR="00D57D11" w:rsidRPr="00480727">
        <w:rPr>
          <w:rFonts w:ascii="Times New Roman" w:hAnsi="Times New Roman" w:cs="Times New Roman"/>
        </w:rPr>
        <w:t xml:space="preserve"> circadian health of pregnant populations. </w:t>
      </w:r>
    </w:p>
    <w:p w14:paraId="69A1ED63" w14:textId="041CD638" w:rsidR="00F9253B" w:rsidRPr="00480727" w:rsidRDefault="00F9253B" w:rsidP="00B64370">
      <w:pPr>
        <w:rPr>
          <w:rFonts w:ascii="Times New Roman" w:hAnsi="Times New Roman" w:cs="Times New Roman"/>
        </w:rPr>
      </w:pPr>
    </w:p>
    <w:p w14:paraId="4E1231E4" w14:textId="77777777" w:rsidR="003253DC" w:rsidRDefault="003253DC" w:rsidP="00480727">
      <w:pPr>
        <w:pStyle w:val="Heading2"/>
        <w:rPr>
          <w:rFonts w:ascii="Times New Roman" w:hAnsi="Times New Roman" w:cs="Times New Roman"/>
        </w:rPr>
      </w:pPr>
    </w:p>
    <w:p w14:paraId="3D965252" w14:textId="77777777" w:rsidR="003253DC" w:rsidRDefault="003253DC" w:rsidP="00480727">
      <w:pPr>
        <w:pStyle w:val="Heading2"/>
        <w:rPr>
          <w:rFonts w:ascii="Times New Roman" w:hAnsi="Times New Roman" w:cs="Times New Roman"/>
        </w:rPr>
      </w:pPr>
    </w:p>
    <w:p w14:paraId="333C9D53" w14:textId="77777777" w:rsidR="003253DC" w:rsidRDefault="003253DC" w:rsidP="00480727">
      <w:pPr>
        <w:pStyle w:val="Heading2"/>
        <w:rPr>
          <w:rFonts w:ascii="Times New Roman" w:hAnsi="Times New Roman" w:cs="Times New Roman"/>
        </w:rPr>
      </w:pPr>
    </w:p>
    <w:p w14:paraId="6152E15B" w14:textId="4AE0F5A5" w:rsidR="00F9253B" w:rsidRPr="00610721" w:rsidRDefault="00F9253B" w:rsidP="00480727">
      <w:pPr>
        <w:pStyle w:val="Heading2"/>
        <w:rPr>
          <w:rFonts w:ascii="Times New Roman" w:hAnsi="Times New Roman" w:cs="Times New Roman"/>
          <w:lang w:val="es-MX"/>
          <w:rPrChange w:id="144" w:author="Erica Jansen" w:date="2023-02-08T14:59:00Z">
            <w:rPr>
              <w:rFonts w:ascii="Times New Roman" w:hAnsi="Times New Roman" w:cs="Times New Roman"/>
            </w:rPr>
          </w:rPrChange>
        </w:rPr>
      </w:pPr>
      <w:r w:rsidRPr="00610721">
        <w:rPr>
          <w:rFonts w:ascii="Times New Roman" w:hAnsi="Times New Roman" w:cs="Times New Roman"/>
          <w:lang w:val="es-MX"/>
          <w:rPrChange w:id="145" w:author="Erica Jansen" w:date="2023-02-08T14:59:00Z">
            <w:rPr>
              <w:rFonts w:ascii="Times New Roman" w:hAnsi="Times New Roman" w:cs="Times New Roman"/>
            </w:rPr>
          </w:rPrChange>
        </w:rPr>
        <w:t>References</w:t>
      </w:r>
    </w:p>
    <w:p w14:paraId="6F13D1CF" w14:textId="77777777" w:rsidR="0032795C" w:rsidRPr="00480727" w:rsidRDefault="00F9253B" w:rsidP="0032795C">
      <w:pPr>
        <w:pStyle w:val="Bibliography"/>
        <w:rPr>
          <w:rFonts w:ascii="Times New Roman" w:hAnsi="Times New Roman" w:cs="Times New Roman"/>
        </w:rPr>
      </w:pPr>
      <w:r w:rsidRPr="00480727">
        <w:rPr>
          <w:rFonts w:ascii="Times New Roman" w:hAnsi="Times New Roman" w:cs="Times New Roman"/>
        </w:rPr>
        <w:fldChar w:fldCharType="begin"/>
      </w:r>
      <w:r w:rsidRPr="00610721">
        <w:rPr>
          <w:rFonts w:ascii="Times New Roman" w:hAnsi="Times New Roman" w:cs="Times New Roman"/>
          <w:lang w:val="es-MX"/>
          <w:rPrChange w:id="146" w:author="Erica Jansen" w:date="2023-02-08T14:59:00Z">
            <w:rPr>
              <w:rFonts w:ascii="Times New Roman" w:hAnsi="Times New Roman" w:cs="Times New Roman"/>
            </w:rPr>
          </w:rPrChange>
        </w:rPr>
        <w:instrText xml:space="preserve"> ADDIN ZOTERO_BIBL {"uncited":[],"omitted":[],"custom":[]} CSL_BIBLIOGRAPHY </w:instrText>
      </w:r>
      <w:r w:rsidRPr="00480727">
        <w:rPr>
          <w:rFonts w:ascii="Times New Roman" w:hAnsi="Times New Roman" w:cs="Times New Roman"/>
        </w:rPr>
        <w:fldChar w:fldCharType="separate"/>
      </w:r>
      <w:r w:rsidR="0032795C" w:rsidRPr="00610721">
        <w:rPr>
          <w:rFonts w:ascii="Times New Roman" w:hAnsi="Times New Roman" w:cs="Times New Roman"/>
          <w:lang w:val="es-MX"/>
          <w:rPrChange w:id="147" w:author="Erica Jansen" w:date="2023-02-08T14:59:00Z">
            <w:rPr>
              <w:rFonts w:ascii="Times New Roman" w:hAnsi="Times New Roman" w:cs="Times New Roman"/>
            </w:rPr>
          </w:rPrChange>
        </w:rPr>
        <w:t xml:space="preserve">Ajabnoor, G. M., Bahijri, S., Borai, A., Abdulkhaliq, A. A., Al-Aama, J. Y., &amp; Chrousos, G. P. (2014). </w:t>
      </w:r>
      <w:r w:rsidR="0032795C" w:rsidRPr="00480727">
        <w:rPr>
          <w:rFonts w:ascii="Times New Roman" w:hAnsi="Times New Roman" w:cs="Times New Roman"/>
        </w:rPr>
        <w:t xml:space="preserve">Health Impact of Fasting in Saudi Arabia during Ramadan: Association with Disturbed Circadian Rhythm and Metabolic and Sleeping Patterns. </w:t>
      </w:r>
      <w:r w:rsidR="0032795C" w:rsidRPr="00480727">
        <w:rPr>
          <w:rFonts w:ascii="Times New Roman" w:hAnsi="Times New Roman" w:cs="Times New Roman"/>
          <w:i/>
          <w:iCs/>
        </w:rPr>
        <w:t>PLoS ONE</w:t>
      </w:r>
      <w:r w:rsidR="0032795C" w:rsidRPr="00480727">
        <w:rPr>
          <w:rFonts w:ascii="Times New Roman" w:hAnsi="Times New Roman" w:cs="Times New Roman"/>
        </w:rPr>
        <w:t xml:space="preserve">, </w:t>
      </w:r>
      <w:r w:rsidR="0032795C" w:rsidRPr="00480727">
        <w:rPr>
          <w:rFonts w:ascii="Times New Roman" w:hAnsi="Times New Roman" w:cs="Times New Roman"/>
          <w:i/>
          <w:iCs/>
        </w:rPr>
        <w:t>9</w:t>
      </w:r>
      <w:r w:rsidR="0032795C" w:rsidRPr="00480727">
        <w:rPr>
          <w:rFonts w:ascii="Times New Roman" w:hAnsi="Times New Roman" w:cs="Times New Roman"/>
        </w:rPr>
        <w:t>(5). https://doi.org/10.1371/journal.pone.0096500</w:t>
      </w:r>
    </w:p>
    <w:p w14:paraId="6664DF38"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Ali, A. M., &amp; Kunugi, H. (2020). Intermittent Fasting, Dietary Modifications, and Exercise for the Control of Gestational Diabetes and Maternal Mood Dysregulation: A Review and a Case Report. </w:t>
      </w:r>
      <w:r w:rsidRPr="00480727">
        <w:rPr>
          <w:rFonts w:ascii="Times New Roman" w:hAnsi="Times New Roman" w:cs="Times New Roman"/>
          <w:i/>
          <w:iCs/>
        </w:rPr>
        <w:t>International Journal of Environmental Research and Public Health</w:t>
      </w:r>
      <w:r w:rsidRPr="00480727">
        <w:rPr>
          <w:rFonts w:ascii="Times New Roman" w:hAnsi="Times New Roman" w:cs="Times New Roman"/>
        </w:rPr>
        <w:t xml:space="preserve">, </w:t>
      </w:r>
      <w:r w:rsidRPr="00480727">
        <w:rPr>
          <w:rFonts w:ascii="Times New Roman" w:hAnsi="Times New Roman" w:cs="Times New Roman"/>
          <w:i/>
          <w:iCs/>
        </w:rPr>
        <w:t>17</w:t>
      </w:r>
      <w:r w:rsidRPr="00480727">
        <w:rPr>
          <w:rFonts w:ascii="Times New Roman" w:hAnsi="Times New Roman" w:cs="Times New Roman"/>
        </w:rPr>
        <w:t>(24), 9379. https://doi.org/10.3390/ijerph17249379</w:t>
      </w:r>
    </w:p>
    <w:p w14:paraId="46D44C46"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An, R. (2016). Weekend-weekday differences in diet among U.S. adults, 2003-2012. </w:t>
      </w:r>
      <w:r w:rsidRPr="00480727">
        <w:rPr>
          <w:rFonts w:ascii="Times New Roman" w:hAnsi="Times New Roman" w:cs="Times New Roman"/>
          <w:i/>
          <w:iCs/>
        </w:rPr>
        <w:t>Annals of Epidemiology</w:t>
      </w:r>
      <w:r w:rsidRPr="00480727">
        <w:rPr>
          <w:rFonts w:ascii="Times New Roman" w:hAnsi="Times New Roman" w:cs="Times New Roman"/>
        </w:rPr>
        <w:t xml:space="preserve">, </w:t>
      </w:r>
      <w:r w:rsidRPr="00480727">
        <w:rPr>
          <w:rFonts w:ascii="Times New Roman" w:hAnsi="Times New Roman" w:cs="Times New Roman"/>
          <w:i/>
          <w:iCs/>
        </w:rPr>
        <w:t>26</w:t>
      </w:r>
      <w:r w:rsidRPr="00480727">
        <w:rPr>
          <w:rFonts w:ascii="Times New Roman" w:hAnsi="Times New Roman" w:cs="Times New Roman"/>
        </w:rPr>
        <w:t>(1), 57–65. https://doi.org/10.1016/j.annepidem.2015.10.010</w:t>
      </w:r>
    </w:p>
    <w:p w14:paraId="597EE69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Bahijri, S., Borai, A., Ajabnoor, G., Abdul Khaliq, A., AlQassas, I., Al-Shehri, D., &amp; Chrousos, G. (2013). Relative Metabolic Stability, but Disrupted Circadian Cortisol Secretion during the Fasting Month of Ramadan. </w:t>
      </w:r>
      <w:r w:rsidRPr="00480727">
        <w:rPr>
          <w:rFonts w:ascii="Times New Roman" w:hAnsi="Times New Roman" w:cs="Times New Roman"/>
          <w:i/>
          <w:iCs/>
        </w:rPr>
        <w:t>PLoS ONE</w:t>
      </w:r>
      <w:r w:rsidRPr="00480727">
        <w:rPr>
          <w:rFonts w:ascii="Times New Roman" w:hAnsi="Times New Roman" w:cs="Times New Roman"/>
        </w:rPr>
        <w:t xml:space="preserve">, </w:t>
      </w:r>
      <w:r w:rsidRPr="00480727">
        <w:rPr>
          <w:rFonts w:ascii="Times New Roman" w:hAnsi="Times New Roman" w:cs="Times New Roman"/>
          <w:i/>
          <w:iCs/>
        </w:rPr>
        <w:t>8</w:t>
      </w:r>
      <w:r w:rsidRPr="00480727">
        <w:rPr>
          <w:rFonts w:ascii="Times New Roman" w:hAnsi="Times New Roman" w:cs="Times New Roman"/>
        </w:rPr>
        <w:t>(4). https://doi.org/10.1371/journal.pone.0060917</w:t>
      </w:r>
    </w:p>
    <w:p w14:paraId="7461A597"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Baynouna Al Ketbi, L. M., Niglekerke, N. J., Zein Al Deen, S. M., &amp; Mirghani, H. (2014). Diet restriction in Ramadan and the effect of fasting on glucose levels in pregnancy. </w:t>
      </w:r>
      <w:r w:rsidRPr="00480727">
        <w:rPr>
          <w:rFonts w:ascii="Times New Roman" w:hAnsi="Times New Roman" w:cs="Times New Roman"/>
          <w:i/>
          <w:iCs/>
        </w:rPr>
        <w:t>BMC Research Notes</w:t>
      </w:r>
      <w:r w:rsidRPr="00480727">
        <w:rPr>
          <w:rFonts w:ascii="Times New Roman" w:hAnsi="Times New Roman" w:cs="Times New Roman"/>
        </w:rPr>
        <w:t xml:space="preserve">, </w:t>
      </w:r>
      <w:r w:rsidRPr="00480727">
        <w:rPr>
          <w:rFonts w:ascii="Times New Roman" w:hAnsi="Times New Roman" w:cs="Times New Roman"/>
          <w:i/>
          <w:iCs/>
        </w:rPr>
        <w:t>7</w:t>
      </w:r>
      <w:r w:rsidRPr="00480727">
        <w:rPr>
          <w:rFonts w:ascii="Times New Roman" w:hAnsi="Times New Roman" w:cs="Times New Roman"/>
        </w:rPr>
        <w:t>, 392. https://doi.org/10.1186/1756-0500-7-392</w:t>
      </w:r>
    </w:p>
    <w:p w14:paraId="611A9787"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Begtrup, L. M., Specht, I. O., Hammer, P. E. C., Flachs, E. M., Garde, A. H., Hansen, J., Hansen, Å. M., Kolstad, H. A., Larsen, A. D., &amp; Bonde, J. P. (2019). Night work and miscarriage: </w:t>
      </w:r>
      <w:r w:rsidRPr="00480727">
        <w:rPr>
          <w:rFonts w:ascii="Times New Roman" w:hAnsi="Times New Roman" w:cs="Times New Roman"/>
        </w:rPr>
        <w:lastRenderedPageBreak/>
        <w:t xml:space="preserve">A Danish nationwide register-based cohort study. </w:t>
      </w:r>
      <w:r w:rsidRPr="00480727">
        <w:rPr>
          <w:rFonts w:ascii="Times New Roman" w:hAnsi="Times New Roman" w:cs="Times New Roman"/>
          <w:i/>
          <w:iCs/>
        </w:rPr>
        <w:t>Occupational and Environmental Medicine</w:t>
      </w:r>
      <w:r w:rsidRPr="00480727">
        <w:rPr>
          <w:rFonts w:ascii="Times New Roman" w:hAnsi="Times New Roman" w:cs="Times New Roman"/>
        </w:rPr>
        <w:t xml:space="preserve">, </w:t>
      </w:r>
      <w:r w:rsidRPr="00480727">
        <w:rPr>
          <w:rFonts w:ascii="Times New Roman" w:hAnsi="Times New Roman" w:cs="Times New Roman"/>
          <w:i/>
          <w:iCs/>
        </w:rPr>
        <w:t>76</w:t>
      </w:r>
      <w:r w:rsidRPr="00480727">
        <w:rPr>
          <w:rFonts w:ascii="Times New Roman" w:hAnsi="Times New Roman" w:cs="Times New Roman"/>
        </w:rPr>
        <w:t>(5), 302–308. https://doi.org/10.1136/oemed-2018-105592</w:t>
      </w:r>
    </w:p>
    <w:p w14:paraId="5433F1AE"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Cai, C., Vandermeer, B., Khurana, R., Nerenberg, K., Featherstone, R., Sebastianski, M., &amp; Davenport, M. H. (2019). The impact of occupational shift work and working hours during pregnancy on health outcomes: A systematic review and meta-analysis. </w:t>
      </w:r>
      <w:r w:rsidRPr="00480727">
        <w:rPr>
          <w:rFonts w:ascii="Times New Roman" w:hAnsi="Times New Roman" w:cs="Times New Roman"/>
          <w:i/>
          <w:iCs/>
        </w:rPr>
        <w:t>American Journal of Obstetrics and Gynecology</w:t>
      </w:r>
      <w:r w:rsidRPr="00480727">
        <w:rPr>
          <w:rFonts w:ascii="Times New Roman" w:hAnsi="Times New Roman" w:cs="Times New Roman"/>
        </w:rPr>
        <w:t xml:space="preserve">, </w:t>
      </w:r>
      <w:r w:rsidRPr="00480727">
        <w:rPr>
          <w:rFonts w:ascii="Times New Roman" w:hAnsi="Times New Roman" w:cs="Times New Roman"/>
          <w:i/>
          <w:iCs/>
        </w:rPr>
        <w:t>221</w:t>
      </w:r>
      <w:r w:rsidRPr="00480727">
        <w:rPr>
          <w:rFonts w:ascii="Times New Roman" w:hAnsi="Times New Roman" w:cs="Times New Roman"/>
        </w:rPr>
        <w:t>(6), 563–576. https://doi.org/10.1016/j.ajog.2019.06.051</w:t>
      </w:r>
    </w:p>
    <w:p w14:paraId="67CB7FA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Cross, J. H., Eminson, J., &amp; Wharton, B. A. (1990). Ramadan and birth weight at full term in Asian Moslem pregnant women in Birmingham. </w:t>
      </w:r>
      <w:r w:rsidRPr="00480727">
        <w:rPr>
          <w:rFonts w:ascii="Times New Roman" w:hAnsi="Times New Roman" w:cs="Times New Roman"/>
          <w:i/>
          <w:iCs/>
        </w:rPr>
        <w:t>Archives of Disease in Childhood</w:t>
      </w:r>
      <w:r w:rsidRPr="00480727">
        <w:rPr>
          <w:rFonts w:ascii="Times New Roman" w:hAnsi="Times New Roman" w:cs="Times New Roman"/>
        </w:rPr>
        <w:t xml:space="preserve">, </w:t>
      </w:r>
      <w:r w:rsidRPr="00480727">
        <w:rPr>
          <w:rFonts w:ascii="Times New Roman" w:hAnsi="Times New Roman" w:cs="Times New Roman"/>
          <w:i/>
          <w:iCs/>
        </w:rPr>
        <w:t>65</w:t>
      </w:r>
      <w:r w:rsidRPr="00480727">
        <w:rPr>
          <w:rFonts w:ascii="Times New Roman" w:hAnsi="Times New Roman" w:cs="Times New Roman"/>
        </w:rPr>
        <w:t>(10 Spec No), 1053–1056.</w:t>
      </w:r>
    </w:p>
    <w:p w14:paraId="04EDACB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480727">
        <w:rPr>
          <w:rFonts w:ascii="Times New Roman" w:hAnsi="Times New Roman" w:cs="Times New Roman"/>
          <w:i/>
          <w:iCs/>
        </w:rPr>
        <w:t>J Epidemiol Community Health</w:t>
      </w:r>
      <w:r w:rsidRPr="00480727">
        <w:rPr>
          <w:rFonts w:ascii="Times New Roman" w:hAnsi="Times New Roman" w:cs="Times New Roman"/>
        </w:rPr>
        <w:t xml:space="preserve">, </w:t>
      </w:r>
      <w:r w:rsidRPr="00480727">
        <w:rPr>
          <w:rFonts w:ascii="Times New Roman" w:hAnsi="Times New Roman" w:cs="Times New Roman"/>
          <w:i/>
          <w:iCs/>
        </w:rPr>
        <w:t>71</w:t>
      </w:r>
      <w:r w:rsidRPr="00480727">
        <w:rPr>
          <w:rFonts w:ascii="Times New Roman" w:hAnsi="Times New Roman" w:cs="Times New Roman"/>
        </w:rPr>
        <w:t>(7), 722–728. https://doi.org/10.1136/jech-2016-208800</w:t>
      </w:r>
    </w:p>
    <w:p w14:paraId="2D06FFE2"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Davari, M. H., Naghshineh, E., Mostaghaci, M., Mirmohammadi, S. J., Bahaloo, M., Jafari, A., &amp; Mehrparvar, A. H. (2018). Shift Work Effects and Pregnancy Outcome: A Historical Cohort Study. </w:t>
      </w:r>
      <w:r w:rsidRPr="00480727">
        <w:rPr>
          <w:rFonts w:ascii="Times New Roman" w:hAnsi="Times New Roman" w:cs="Times New Roman"/>
          <w:i/>
          <w:iCs/>
        </w:rPr>
        <w:t>Journal of Family &amp; Reproductive Health</w:t>
      </w:r>
      <w:r w:rsidRPr="00480727">
        <w:rPr>
          <w:rFonts w:ascii="Times New Roman" w:hAnsi="Times New Roman" w:cs="Times New Roman"/>
        </w:rPr>
        <w:t xml:space="preserve">, </w:t>
      </w:r>
      <w:r w:rsidRPr="00480727">
        <w:rPr>
          <w:rFonts w:ascii="Times New Roman" w:hAnsi="Times New Roman" w:cs="Times New Roman"/>
          <w:i/>
          <w:iCs/>
        </w:rPr>
        <w:t>12</w:t>
      </w:r>
      <w:r w:rsidRPr="00480727">
        <w:rPr>
          <w:rFonts w:ascii="Times New Roman" w:hAnsi="Times New Roman" w:cs="Times New Roman"/>
        </w:rPr>
        <w:t>(2), 84–88.</w:t>
      </w:r>
    </w:p>
    <w:p w14:paraId="00934511"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Flanagan, E. W., Kebbe, M., Sparks, J. R., &amp; Redman, L. M. (2022). Assessment of Eating Behaviors and Perceptions of Time-Restricted Eating During Pregnancy. </w:t>
      </w:r>
      <w:r w:rsidRPr="00480727">
        <w:rPr>
          <w:rFonts w:ascii="Times New Roman" w:hAnsi="Times New Roman" w:cs="Times New Roman"/>
          <w:i/>
          <w:iCs/>
        </w:rPr>
        <w:t>The Journal of Nutrition</w:t>
      </w:r>
      <w:r w:rsidRPr="00480727">
        <w:rPr>
          <w:rFonts w:ascii="Times New Roman" w:hAnsi="Times New Roman" w:cs="Times New Roman"/>
        </w:rPr>
        <w:t xml:space="preserve">, </w:t>
      </w:r>
      <w:r w:rsidRPr="00480727">
        <w:rPr>
          <w:rFonts w:ascii="Times New Roman" w:hAnsi="Times New Roman" w:cs="Times New Roman"/>
          <w:i/>
          <w:iCs/>
        </w:rPr>
        <w:t>152</w:t>
      </w:r>
      <w:r w:rsidRPr="00480727">
        <w:rPr>
          <w:rFonts w:ascii="Times New Roman" w:hAnsi="Times New Roman" w:cs="Times New Roman"/>
        </w:rPr>
        <w:t>(2), 475–483. https://doi.org/10.1093/jn/nxab397</w:t>
      </w:r>
    </w:p>
    <w:p w14:paraId="2CCD46FD"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Gabel, K., Hoddy, K. K., &amp; Varady, K. A. (2018). Safety of 8-h time restricted feeding in adults with obesity. </w:t>
      </w:r>
      <w:r w:rsidRPr="00480727">
        <w:rPr>
          <w:rFonts w:ascii="Times New Roman" w:hAnsi="Times New Roman" w:cs="Times New Roman"/>
          <w:i/>
          <w:iCs/>
        </w:rPr>
        <w:t>Applied Physiology, Nutrition, and Metabolism = Physiologie Appliquee, Nutrition Et Metabolisme</w:t>
      </w:r>
      <w:r w:rsidRPr="00480727">
        <w:rPr>
          <w:rFonts w:ascii="Times New Roman" w:hAnsi="Times New Roman" w:cs="Times New Roman"/>
        </w:rPr>
        <w:t>. https://doi.org/10.1139/apnm-2018-0389</w:t>
      </w:r>
    </w:p>
    <w:p w14:paraId="5A291906" w14:textId="77777777" w:rsidR="0032795C" w:rsidRPr="00480727" w:rsidRDefault="0032795C" w:rsidP="0032795C">
      <w:pPr>
        <w:pStyle w:val="Bibliography"/>
        <w:rPr>
          <w:rFonts w:ascii="Times New Roman" w:hAnsi="Times New Roman" w:cs="Times New Roman"/>
        </w:rPr>
      </w:pPr>
      <w:r w:rsidRPr="00610721">
        <w:rPr>
          <w:rFonts w:ascii="Times New Roman" w:hAnsi="Times New Roman" w:cs="Times New Roman"/>
          <w:lang w:val="es-MX"/>
          <w:rPrChange w:id="148" w:author="Erica Jansen" w:date="2023-02-08T14:59:00Z">
            <w:rPr>
              <w:rFonts w:ascii="Times New Roman" w:hAnsi="Times New Roman" w:cs="Times New Roman"/>
            </w:rPr>
          </w:rPrChange>
        </w:rPr>
        <w:lastRenderedPageBreak/>
        <w:t xml:space="preserve">Gontijo, C. A., Balieiro, L. C. T., Teixeira, G. P., Fahmy, W. M., Crispim, C. A., &amp; Maia, Y. C. de P. (2020). </w:t>
      </w:r>
      <w:r w:rsidRPr="00480727">
        <w:rPr>
          <w:rFonts w:ascii="Times New Roman" w:hAnsi="Times New Roman" w:cs="Times New Roman"/>
        </w:rPr>
        <w:t xml:space="preserve">Effects of timing of food intake on eating patterns, diet quality and weight gain during pregnancy. </w:t>
      </w:r>
      <w:r w:rsidRPr="00480727">
        <w:rPr>
          <w:rFonts w:ascii="Times New Roman" w:hAnsi="Times New Roman" w:cs="Times New Roman"/>
          <w:i/>
          <w:iCs/>
        </w:rPr>
        <w:t>The British Journal of Nutrition</w:t>
      </w:r>
      <w:r w:rsidRPr="00480727">
        <w:rPr>
          <w:rFonts w:ascii="Times New Roman" w:hAnsi="Times New Roman" w:cs="Times New Roman"/>
        </w:rPr>
        <w:t xml:space="preserve">, </w:t>
      </w:r>
      <w:r w:rsidRPr="00480727">
        <w:rPr>
          <w:rFonts w:ascii="Times New Roman" w:hAnsi="Times New Roman" w:cs="Times New Roman"/>
          <w:i/>
          <w:iCs/>
        </w:rPr>
        <w:t>123</w:t>
      </w:r>
      <w:r w:rsidRPr="00480727">
        <w:rPr>
          <w:rFonts w:ascii="Times New Roman" w:hAnsi="Times New Roman" w:cs="Times New Roman"/>
        </w:rPr>
        <w:t>(8), 922–933. https://doi.org/10.1017/S0007114519003398</w:t>
      </w:r>
    </w:p>
    <w:p w14:paraId="75B1DA99"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480727">
        <w:rPr>
          <w:rFonts w:ascii="Times New Roman" w:hAnsi="Times New Roman" w:cs="Times New Roman"/>
          <w:i/>
          <w:iCs/>
        </w:rPr>
        <w:t>Obesity</w:t>
      </w:r>
      <w:r w:rsidRPr="00480727">
        <w:rPr>
          <w:rFonts w:ascii="Times New Roman" w:hAnsi="Times New Roman" w:cs="Times New Roman"/>
        </w:rPr>
        <w:t xml:space="preserve">, </w:t>
      </w:r>
      <w:r w:rsidRPr="00480727">
        <w:rPr>
          <w:rFonts w:ascii="Times New Roman" w:hAnsi="Times New Roman" w:cs="Times New Roman"/>
          <w:i/>
          <w:iCs/>
        </w:rPr>
        <w:t>27</w:t>
      </w:r>
      <w:r w:rsidRPr="00480727">
        <w:rPr>
          <w:rFonts w:ascii="Times New Roman" w:hAnsi="Times New Roman" w:cs="Times New Roman"/>
        </w:rPr>
        <w:t>(5), 724–732. https://doi.org/10.1002/oby.22449</w:t>
      </w:r>
    </w:p>
    <w:p w14:paraId="431C18D1"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Kaur, S., Teoh, A. N., Shukri, N. H. M., Shafie, S. R., Bustami, N. A., Takahashi, M., Lim, P. J., &amp; Shibata, S. (2020). Circadian rhythm and its association with birth and infant outcomes: Research protocol of a prospective cohort study. </w:t>
      </w:r>
      <w:r w:rsidRPr="00480727">
        <w:rPr>
          <w:rFonts w:ascii="Times New Roman" w:hAnsi="Times New Roman" w:cs="Times New Roman"/>
          <w:i/>
          <w:iCs/>
        </w:rPr>
        <w:t>BMC Pregnancy and Childbirth</w:t>
      </w:r>
      <w:r w:rsidRPr="00480727">
        <w:rPr>
          <w:rFonts w:ascii="Times New Roman" w:hAnsi="Times New Roman" w:cs="Times New Roman"/>
        </w:rPr>
        <w:t xml:space="preserve">, </w:t>
      </w:r>
      <w:r w:rsidRPr="00480727">
        <w:rPr>
          <w:rFonts w:ascii="Times New Roman" w:hAnsi="Times New Roman" w:cs="Times New Roman"/>
          <w:i/>
          <w:iCs/>
        </w:rPr>
        <w:t>20</w:t>
      </w:r>
      <w:r w:rsidRPr="00480727">
        <w:rPr>
          <w:rFonts w:ascii="Times New Roman" w:hAnsi="Times New Roman" w:cs="Times New Roman"/>
        </w:rPr>
        <w:t>(1), 96. https://doi.org/10.1186/s12884-020-2797-2</w:t>
      </w:r>
    </w:p>
    <w:p w14:paraId="27F0DFDF"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480727">
        <w:rPr>
          <w:rFonts w:ascii="Times New Roman" w:hAnsi="Times New Roman" w:cs="Times New Roman"/>
          <w:i/>
          <w:iCs/>
        </w:rPr>
        <w:t>JAMA Internal Medicine</w:t>
      </w:r>
      <w:r w:rsidRPr="00480727">
        <w:rPr>
          <w:rFonts w:ascii="Times New Roman" w:hAnsi="Times New Roman" w:cs="Times New Roman"/>
        </w:rPr>
        <w:t>. https://doi.org/10.1001/jamainternmed.2020.4153</w:t>
      </w:r>
    </w:p>
    <w:p w14:paraId="5EC92E99"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480727">
        <w:rPr>
          <w:rFonts w:ascii="Times New Roman" w:hAnsi="Times New Roman" w:cs="Times New Roman"/>
          <w:i/>
          <w:iCs/>
        </w:rPr>
        <w:t>The Journal of Nutrition</w:t>
      </w:r>
      <w:r w:rsidRPr="00480727">
        <w:rPr>
          <w:rFonts w:ascii="Times New Roman" w:hAnsi="Times New Roman" w:cs="Times New Roman"/>
        </w:rPr>
        <w:t xml:space="preserve">, </w:t>
      </w:r>
      <w:r w:rsidRPr="00480727">
        <w:rPr>
          <w:rFonts w:ascii="Times New Roman" w:hAnsi="Times New Roman" w:cs="Times New Roman"/>
          <w:i/>
          <w:iCs/>
        </w:rPr>
        <w:t>147</w:t>
      </w:r>
      <w:r w:rsidRPr="00480727">
        <w:rPr>
          <w:rFonts w:ascii="Times New Roman" w:hAnsi="Times New Roman" w:cs="Times New Roman"/>
        </w:rPr>
        <w:t>(1), 70–77. https://doi.org/10.3945/jn.116.239392</w:t>
      </w:r>
    </w:p>
    <w:p w14:paraId="670D937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lastRenderedPageBreak/>
        <w:t xml:space="preserve">Loy, S. L., Cheung, Y. B., Cai, S., Colega, M. T., Godfrey, K. M., Chong, Y.-S., Shek, L. P.-C., Tan, K. H., Chong, M. F.-F., Yap, F., &amp; Chan, J. K. Y. (2020). Maternal night-time eating and sleep duration in relation to length of gestation and preterm birth. </w:t>
      </w:r>
      <w:r w:rsidRPr="00480727">
        <w:rPr>
          <w:rFonts w:ascii="Times New Roman" w:hAnsi="Times New Roman" w:cs="Times New Roman"/>
          <w:i/>
          <w:iCs/>
        </w:rPr>
        <w:t>Clinical Nutrition</w:t>
      </w:r>
      <w:r w:rsidRPr="00480727">
        <w:rPr>
          <w:rFonts w:ascii="Times New Roman" w:hAnsi="Times New Roman" w:cs="Times New Roman"/>
        </w:rPr>
        <w:t xml:space="preserve">, </w:t>
      </w:r>
      <w:r w:rsidRPr="00480727">
        <w:rPr>
          <w:rFonts w:ascii="Times New Roman" w:hAnsi="Times New Roman" w:cs="Times New Roman"/>
          <w:i/>
          <w:iCs/>
        </w:rPr>
        <w:t>39</w:t>
      </w:r>
      <w:r w:rsidRPr="00480727">
        <w:rPr>
          <w:rFonts w:ascii="Times New Roman" w:hAnsi="Times New Roman" w:cs="Times New Roman"/>
        </w:rPr>
        <w:t>(6), 1935–1942. https://doi.org/10.1016/j.clnu.2019.08.018</w:t>
      </w:r>
    </w:p>
    <w:p w14:paraId="0EDE83E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Marshall, N. E., Abrams, B., Barbour, L. A., Catalano, P., Christian, P., Friedman, J. E., Hay, W. W., Hernandez, T. L., Krebs, N. F., Oken, E., Purnell, J. Q., Roberts, J. M., Soltani, H., Wallace, J., &amp; Thornburg, K. L. (2022). The importance of nutrition in pregnancy and lactation: Lifelong consequences. </w:t>
      </w:r>
      <w:r w:rsidRPr="00480727">
        <w:rPr>
          <w:rFonts w:ascii="Times New Roman" w:hAnsi="Times New Roman" w:cs="Times New Roman"/>
          <w:i/>
          <w:iCs/>
        </w:rPr>
        <w:t>American Journal of Obstetrics and Gynecology</w:t>
      </w:r>
      <w:r w:rsidRPr="00480727">
        <w:rPr>
          <w:rFonts w:ascii="Times New Roman" w:hAnsi="Times New Roman" w:cs="Times New Roman"/>
        </w:rPr>
        <w:t xml:space="preserve">, </w:t>
      </w:r>
      <w:r w:rsidRPr="00480727">
        <w:rPr>
          <w:rFonts w:ascii="Times New Roman" w:hAnsi="Times New Roman" w:cs="Times New Roman"/>
          <w:i/>
          <w:iCs/>
        </w:rPr>
        <w:t>226</w:t>
      </w:r>
      <w:r w:rsidRPr="00480727">
        <w:rPr>
          <w:rFonts w:ascii="Times New Roman" w:hAnsi="Times New Roman" w:cs="Times New Roman"/>
        </w:rPr>
        <w:t>(5), 607–632. https://doi.org/10.1016/j.ajog.2021.12.035</w:t>
      </w:r>
    </w:p>
    <w:p w14:paraId="09765E88"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Martin-Fairey, C. A., Zhao, P., Wan, L., Roenneberg, T., Fay, J., Ma, X., McCarthy, R., Jungheim, E. S., England, S. K., &amp; Herzog, E. D. (2019). Pregnancy Induces an Earlier Chronotype in Both Mice and Women. </w:t>
      </w:r>
      <w:r w:rsidRPr="00480727">
        <w:rPr>
          <w:rFonts w:ascii="Times New Roman" w:hAnsi="Times New Roman" w:cs="Times New Roman"/>
          <w:i/>
          <w:iCs/>
        </w:rPr>
        <w:t>Journal of Biological Rhythms</w:t>
      </w:r>
      <w:r w:rsidRPr="00480727">
        <w:rPr>
          <w:rFonts w:ascii="Times New Roman" w:hAnsi="Times New Roman" w:cs="Times New Roman"/>
        </w:rPr>
        <w:t xml:space="preserve">, </w:t>
      </w:r>
      <w:r w:rsidRPr="00480727">
        <w:rPr>
          <w:rFonts w:ascii="Times New Roman" w:hAnsi="Times New Roman" w:cs="Times New Roman"/>
          <w:i/>
          <w:iCs/>
        </w:rPr>
        <w:t>34</w:t>
      </w:r>
      <w:r w:rsidRPr="00480727">
        <w:rPr>
          <w:rFonts w:ascii="Times New Roman" w:hAnsi="Times New Roman" w:cs="Times New Roman"/>
        </w:rPr>
        <w:t>(3), 323–331. https://doi.org/10.1177/0748730419844650</w:t>
      </w:r>
    </w:p>
    <w:p w14:paraId="1D152A53"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Opaneye, A. A., Villegas, D. D., &amp; Abdel Azeim, A. (1990). Islamic Festivals and Low Birthweight Infants. </w:t>
      </w:r>
      <w:r w:rsidRPr="00480727">
        <w:rPr>
          <w:rFonts w:ascii="Times New Roman" w:hAnsi="Times New Roman" w:cs="Times New Roman"/>
          <w:i/>
          <w:iCs/>
        </w:rPr>
        <w:t>Journal of the Royal Society of Health</w:t>
      </w:r>
      <w:r w:rsidRPr="00480727">
        <w:rPr>
          <w:rFonts w:ascii="Times New Roman" w:hAnsi="Times New Roman" w:cs="Times New Roman"/>
        </w:rPr>
        <w:t xml:space="preserve">, </w:t>
      </w:r>
      <w:r w:rsidRPr="00480727">
        <w:rPr>
          <w:rFonts w:ascii="Times New Roman" w:hAnsi="Times New Roman" w:cs="Times New Roman"/>
          <w:i/>
          <w:iCs/>
        </w:rPr>
        <w:t>110</w:t>
      </w:r>
      <w:r w:rsidRPr="00480727">
        <w:rPr>
          <w:rFonts w:ascii="Times New Roman" w:hAnsi="Times New Roman" w:cs="Times New Roman"/>
        </w:rPr>
        <w:t>(3), 106–107. https://doi.org/10.1177/146642409011000313</w:t>
      </w:r>
    </w:p>
    <w:p w14:paraId="50057E5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Savitri, A. I., Amelia, D., Painter, R. C., Baharuddin, M., Roseboom, T. J., Grobbee, D. E., &amp; Uiterwaal, C. S. P. M. (2018). Ramadan during pregnancy and birth weight of newborns. </w:t>
      </w:r>
      <w:r w:rsidRPr="00480727">
        <w:rPr>
          <w:rFonts w:ascii="Times New Roman" w:hAnsi="Times New Roman" w:cs="Times New Roman"/>
          <w:i/>
          <w:iCs/>
        </w:rPr>
        <w:t>Journal of Nutritional Science</w:t>
      </w:r>
      <w:r w:rsidRPr="00480727">
        <w:rPr>
          <w:rFonts w:ascii="Times New Roman" w:hAnsi="Times New Roman" w:cs="Times New Roman"/>
        </w:rPr>
        <w:t xml:space="preserve">, </w:t>
      </w:r>
      <w:r w:rsidRPr="00480727">
        <w:rPr>
          <w:rFonts w:ascii="Times New Roman" w:hAnsi="Times New Roman" w:cs="Times New Roman"/>
          <w:i/>
          <w:iCs/>
        </w:rPr>
        <w:t>7</w:t>
      </w:r>
      <w:r w:rsidRPr="00480727">
        <w:rPr>
          <w:rFonts w:ascii="Times New Roman" w:hAnsi="Times New Roman" w:cs="Times New Roman"/>
        </w:rPr>
        <w:t>, e5. https://doi.org/10.1017/jns.2017.70</w:t>
      </w:r>
    </w:p>
    <w:p w14:paraId="7DCD387B"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Savitri, A. I., Yadegari, N., Bakker, J., Ewijk, R. J. G. van, Grobbee, D. E., Painter, R. C., Uiterwaal, C. S. P. M., &amp; Roseboom, T. J. (2014). Ramadan fasting and newborn’s birth weight in pregnant Muslim women in The Netherlands. </w:t>
      </w:r>
      <w:r w:rsidRPr="00480727">
        <w:rPr>
          <w:rFonts w:ascii="Times New Roman" w:hAnsi="Times New Roman" w:cs="Times New Roman"/>
          <w:i/>
          <w:iCs/>
        </w:rPr>
        <w:t>British Journal of Nutrition</w:t>
      </w:r>
      <w:r w:rsidRPr="00480727">
        <w:rPr>
          <w:rFonts w:ascii="Times New Roman" w:hAnsi="Times New Roman" w:cs="Times New Roman"/>
        </w:rPr>
        <w:t xml:space="preserve">, </w:t>
      </w:r>
      <w:r w:rsidRPr="00480727">
        <w:rPr>
          <w:rFonts w:ascii="Times New Roman" w:hAnsi="Times New Roman" w:cs="Times New Roman"/>
          <w:i/>
          <w:iCs/>
        </w:rPr>
        <w:t>112</w:t>
      </w:r>
      <w:r w:rsidRPr="00480727">
        <w:rPr>
          <w:rFonts w:ascii="Times New Roman" w:hAnsi="Times New Roman" w:cs="Times New Roman"/>
        </w:rPr>
        <w:t>(9), 1503–1509. https://doi.org/10.1017/S0007114514002219</w:t>
      </w:r>
    </w:p>
    <w:p w14:paraId="44FCB534"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480727">
        <w:rPr>
          <w:rFonts w:ascii="Times New Roman" w:hAnsi="Times New Roman" w:cs="Times New Roman"/>
          <w:i/>
          <w:iCs/>
        </w:rPr>
        <w:t>Cell Metabolism</w:t>
      </w:r>
      <w:r w:rsidRPr="00480727">
        <w:rPr>
          <w:rFonts w:ascii="Times New Roman" w:hAnsi="Times New Roman" w:cs="Times New Roman"/>
        </w:rPr>
        <w:t xml:space="preserve">, </w:t>
      </w:r>
      <w:r w:rsidRPr="00480727">
        <w:rPr>
          <w:rFonts w:ascii="Times New Roman" w:hAnsi="Times New Roman" w:cs="Times New Roman"/>
          <w:i/>
          <w:iCs/>
        </w:rPr>
        <w:t>27</w:t>
      </w:r>
      <w:r w:rsidRPr="00480727">
        <w:rPr>
          <w:rFonts w:ascii="Times New Roman" w:hAnsi="Times New Roman" w:cs="Times New Roman"/>
        </w:rPr>
        <w:t>(6), 1212-1221.e3. https://doi.org/10.1016/j.cmet.2018.04.010</w:t>
      </w:r>
    </w:p>
    <w:p w14:paraId="2DC062BC" w14:textId="77777777" w:rsidR="0032795C" w:rsidRPr="00480727" w:rsidRDefault="0032795C" w:rsidP="0032795C">
      <w:pPr>
        <w:pStyle w:val="Bibliography"/>
        <w:rPr>
          <w:rFonts w:ascii="Times New Roman" w:hAnsi="Times New Roman" w:cs="Times New Roman"/>
        </w:rPr>
      </w:pPr>
      <w:r w:rsidRPr="00480727">
        <w:rPr>
          <w:rFonts w:ascii="Times New Roman" w:hAnsi="Times New Roman" w:cs="Times New Roman"/>
        </w:rPr>
        <w:t xml:space="preserve">Ziaee, V., Kihanidoost, Z., Younesian, M., Akhavirad, M.-B., Bateni, F., Kazemianfar, Z., &amp; Hantoushzadeh, S. (2010). The effect of ramadan fasting on outcome of pregnancy. </w:t>
      </w:r>
      <w:r w:rsidRPr="00480727">
        <w:rPr>
          <w:rFonts w:ascii="Times New Roman" w:hAnsi="Times New Roman" w:cs="Times New Roman"/>
          <w:i/>
          <w:iCs/>
        </w:rPr>
        <w:t>Iranian Journal of Pediatrics</w:t>
      </w:r>
      <w:r w:rsidRPr="00480727">
        <w:rPr>
          <w:rFonts w:ascii="Times New Roman" w:hAnsi="Times New Roman" w:cs="Times New Roman"/>
        </w:rPr>
        <w:t xml:space="preserve">, </w:t>
      </w:r>
      <w:r w:rsidRPr="00480727">
        <w:rPr>
          <w:rFonts w:ascii="Times New Roman" w:hAnsi="Times New Roman" w:cs="Times New Roman"/>
          <w:i/>
          <w:iCs/>
        </w:rPr>
        <w:t>20</w:t>
      </w:r>
      <w:r w:rsidRPr="00480727">
        <w:rPr>
          <w:rFonts w:ascii="Times New Roman" w:hAnsi="Times New Roman" w:cs="Times New Roman"/>
        </w:rPr>
        <w:t>(2), 181–186.</w:t>
      </w:r>
    </w:p>
    <w:p w14:paraId="26A522B5" w14:textId="192DE17B" w:rsidR="00F9253B" w:rsidRPr="00480727" w:rsidRDefault="00F9253B" w:rsidP="00F9253B">
      <w:pPr>
        <w:rPr>
          <w:rFonts w:ascii="Times New Roman" w:hAnsi="Times New Roman" w:cs="Times New Roman"/>
        </w:rPr>
      </w:pPr>
      <w:r w:rsidRPr="00480727">
        <w:rPr>
          <w:rFonts w:ascii="Times New Roman" w:hAnsi="Times New Roman" w:cs="Times New Roman"/>
        </w:rPr>
        <w:fldChar w:fldCharType="end"/>
      </w:r>
    </w:p>
    <w:sectPr w:rsidR="00F9253B" w:rsidRPr="0048072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rica Jansen" w:date="2023-02-08T15:00:00Z" w:initials="EJ">
    <w:p w14:paraId="479813F6" w14:textId="4BBF6D51" w:rsidR="00610721" w:rsidRDefault="00610721">
      <w:pPr>
        <w:pStyle w:val="CommentText"/>
      </w:pPr>
      <w:r>
        <w:rPr>
          <w:rStyle w:val="CommentReference"/>
        </w:rPr>
        <w:annotationRef/>
      </w:r>
      <w:r>
        <w:t>Just a stylistic preference but I would prefer to talk about OGTT before birthweight since it happens earlier in time. If you decide to go with this, you probably have to change it throughout- totally understand if you don’t want to do that</w:t>
      </w:r>
    </w:p>
  </w:comment>
  <w:comment w:id="6" w:author="Erica Jansen" w:date="2023-02-08T15:06:00Z" w:initials="EJ">
    <w:p w14:paraId="3BF3762B" w14:textId="630DD519" w:rsidR="00610721" w:rsidRDefault="00610721">
      <w:pPr>
        <w:pStyle w:val="CommentText"/>
      </w:pPr>
      <w:r>
        <w:rPr>
          <w:rStyle w:val="CommentReference"/>
        </w:rPr>
        <w:annotationRef/>
      </w:r>
      <w:r>
        <w:t>Based on this study, should your hypothesis about overnight fasting duration be different?</w:t>
      </w:r>
    </w:p>
  </w:comment>
  <w:comment w:id="10" w:author="Erica Jansen" w:date="2023-02-08T15:07:00Z" w:initials="EJ">
    <w:p w14:paraId="6057BD8B" w14:textId="124BD006" w:rsidR="00610721" w:rsidRDefault="00610721">
      <w:pPr>
        <w:pStyle w:val="CommentText"/>
      </w:pPr>
      <w:r>
        <w:rPr>
          <w:rStyle w:val="CommentReference"/>
        </w:rPr>
        <w:annotationRef/>
      </w:r>
      <w:r>
        <w:t>See my comment above. This is the direction I would have guessed too but it seems there is at least one study among pregnant individuals that was opposite?</w:t>
      </w:r>
    </w:p>
  </w:comment>
  <w:comment w:id="11" w:author="Molly Carter" w:date="2023-02-08T00:45:00Z" w:initials="MC">
    <w:p w14:paraId="0D013BC3" w14:textId="77777777" w:rsidR="003253DC" w:rsidRDefault="003253DC" w:rsidP="007C44EC">
      <w:r>
        <w:rPr>
          <w:rStyle w:val="CommentReference"/>
        </w:rPr>
        <w:annotationRef/>
      </w:r>
      <w:r>
        <w:rPr>
          <w:sz w:val="20"/>
          <w:szCs w:val="20"/>
        </w:rPr>
        <w:t>If you could tell me whether the following are appropriate</w:t>
      </w:r>
    </w:p>
    <w:p w14:paraId="035E6A15" w14:textId="77777777" w:rsidR="003253DC" w:rsidRDefault="003253DC" w:rsidP="007C44EC">
      <w:r>
        <w:rPr>
          <w:sz w:val="20"/>
          <w:szCs w:val="20"/>
        </w:rPr>
        <w:t>1-the way I described that not all patients had repeated measures</w:t>
      </w:r>
    </w:p>
    <w:p w14:paraId="58184A9F" w14:textId="77777777" w:rsidR="003253DC" w:rsidRDefault="003253DC" w:rsidP="007C44EC">
      <w:r>
        <w:rPr>
          <w:sz w:val="20"/>
          <w:szCs w:val="20"/>
        </w:rPr>
        <w:t>2- how the recruitment worked</w:t>
      </w:r>
    </w:p>
    <w:p w14:paraId="55F45F6A" w14:textId="77777777" w:rsidR="003253DC" w:rsidRDefault="003253DC" w:rsidP="007C44EC">
      <w:r>
        <w:rPr>
          <w:sz w:val="20"/>
          <w:szCs w:val="20"/>
        </w:rPr>
        <w:t xml:space="preserve">3- the level of detail on exposure/outcomes/covariates </w:t>
      </w:r>
    </w:p>
  </w:comment>
  <w:comment w:id="12" w:author="Molly Carter" w:date="2023-02-08T00:28:00Z" w:initials="MC">
    <w:p w14:paraId="5DB34827" w14:textId="37D90421" w:rsidR="00F84ECA" w:rsidRDefault="00F84ECA" w:rsidP="002528F8">
      <w:r>
        <w:rPr>
          <w:rStyle w:val="CommentReference"/>
        </w:rPr>
        <w:annotationRef/>
      </w:r>
      <w:r>
        <w:rPr>
          <w:sz w:val="20"/>
          <w:szCs w:val="20"/>
        </w:rPr>
        <w:t>We found that the 3 people who started the study on UMHR weren’t fully participating, so UMHR isn’t reflected here or in Figure 2.</w:t>
      </w:r>
    </w:p>
  </w:comment>
  <w:comment w:id="19" w:author="Molly Carter" w:date="2023-02-08T00:46:00Z" w:initials="MC">
    <w:p w14:paraId="1B802E85" w14:textId="77777777" w:rsidR="003253DC" w:rsidRDefault="003253DC" w:rsidP="001363C7">
      <w:r>
        <w:rPr>
          <w:rStyle w:val="CommentReference"/>
        </w:rPr>
        <w:annotationRef/>
      </w:r>
      <w:r>
        <w:rPr>
          <w:sz w:val="20"/>
          <w:szCs w:val="20"/>
        </w:rPr>
        <w:t>Would it be better to report these as 2nd and 3rd trimester?</w:t>
      </w:r>
    </w:p>
  </w:comment>
  <w:comment w:id="32" w:author="Erica Jansen" w:date="2023-02-08T15:15:00Z" w:initials="EJ">
    <w:p w14:paraId="6F009DAA" w14:textId="31F5A89A" w:rsidR="00C120C3" w:rsidRDefault="00C120C3">
      <w:pPr>
        <w:pStyle w:val="CommentText"/>
      </w:pPr>
      <w:r>
        <w:rPr>
          <w:rStyle w:val="CommentReference"/>
        </w:rPr>
        <w:annotationRef/>
      </w:r>
      <w:r>
        <w:t>Also gestational age</w:t>
      </w:r>
    </w:p>
  </w:comment>
  <w:comment w:id="76" w:author="Erica Jansen" w:date="2023-02-08T15:26:00Z" w:initials="EJ">
    <w:p w14:paraId="76FD779B" w14:textId="16EBDB10" w:rsidR="00A35E74" w:rsidRDefault="00A35E74">
      <w:pPr>
        <w:pStyle w:val="CommentText"/>
      </w:pPr>
      <w:r>
        <w:rPr>
          <w:rStyle w:val="CommentReference"/>
        </w:rPr>
        <w:annotationRef/>
      </w:r>
      <w:r>
        <w:t xml:space="preserve">Older than who? May be more straightforward to just say they were </w:t>
      </w:r>
      <w:r>
        <w:t>were on average this age</w:t>
      </w:r>
    </w:p>
  </w:comment>
  <w:comment w:id="90" w:author="Erica Jansen" w:date="2023-02-08T15:34:00Z" w:initials="EJ">
    <w:p w14:paraId="0FA3F137" w14:textId="05467942" w:rsidR="00055C75" w:rsidRDefault="00055C75">
      <w:pPr>
        <w:pStyle w:val="CommentText"/>
      </w:pPr>
      <w:r>
        <w:rPr>
          <w:rStyle w:val="CommentReference"/>
        </w:rPr>
        <w:annotationRef/>
      </w:r>
      <w:r>
        <w:t>I just want to confirm- did you adjust for gestational age or for the dichotomous preterm delivery variable? I would like to know how it goes both ways, although not necessarily for tomorrow</w:t>
      </w:r>
    </w:p>
  </w:comment>
  <w:comment w:id="91" w:author="Erica Jansen" w:date="2023-02-08T15:32:00Z" w:initials="EJ">
    <w:p w14:paraId="49544D31" w14:textId="34290732" w:rsidR="00055C75" w:rsidRDefault="00055C75">
      <w:pPr>
        <w:pStyle w:val="CommentText"/>
      </w:pPr>
      <w:r>
        <w:rPr>
          <w:rStyle w:val="CommentReference"/>
        </w:rPr>
        <w:annotationRef/>
      </w:r>
      <w:r>
        <w:t>Put here the beta estimates to show how much it was attenuated by</w:t>
      </w:r>
    </w:p>
  </w:comment>
  <w:comment w:id="100" w:author="Erica Jansen" w:date="2023-02-08T15:33:00Z" w:initials="EJ">
    <w:p w14:paraId="36083E10" w14:textId="513908D6" w:rsidR="00055C75" w:rsidRDefault="00055C75">
      <w:pPr>
        <w:pStyle w:val="CommentText"/>
      </w:pPr>
      <w:r>
        <w:rPr>
          <w:rStyle w:val="CommentReference"/>
        </w:rPr>
        <w:annotationRef/>
      </w:r>
      <w:r>
        <w:t>Again give an indication on how much it was attenuated</w:t>
      </w:r>
    </w:p>
  </w:comment>
  <w:comment w:id="116" w:author="Molly Carter" w:date="2023-02-09T15:38:00Z" w:initials="MC">
    <w:p w14:paraId="35561029" w14:textId="77777777" w:rsidR="00856FB9" w:rsidRDefault="00856FB9" w:rsidP="00846768">
      <w:r>
        <w:rPr>
          <w:rStyle w:val="CommentReference"/>
        </w:rPr>
        <w:annotationRef/>
      </w:r>
      <w:r>
        <w:rPr>
          <w:sz w:val="20"/>
          <w:szCs w:val="20"/>
        </w:rPr>
        <w:t xml:space="preserve">Start edits for dissertation here - still need to invert the order of the written document OGTT first, then BW. </w:t>
      </w:r>
    </w:p>
  </w:comment>
  <w:comment w:id="118" w:author="Erica Jansen" w:date="2023-02-08T15:35:00Z" w:initials="EJ">
    <w:p w14:paraId="263D240F" w14:textId="35387EF5" w:rsidR="00055C75" w:rsidRDefault="00055C75">
      <w:pPr>
        <w:pStyle w:val="CommentText"/>
      </w:pPr>
      <w:r>
        <w:rPr>
          <w:rStyle w:val="CommentReference"/>
        </w:rPr>
        <w:annotationRef/>
      </w:r>
      <w:r>
        <w:t>Did you do the stratified analysis in Trimester 2 also?</w:t>
      </w:r>
    </w:p>
  </w:comment>
  <w:comment w:id="119" w:author="Molly Carter" w:date="2023-02-08T00:46:00Z" w:initials="MC">
    <w:p w14:paraId="79FF3BBD" w14:textId="77777777" w:rsidR="003253DC" w:rsidRDefault="003253DC" w:rsidP="00FF4023">
      <w:r>
        <w:rPr>
          <w:rStyle w:val="CommentReference"/>
        </w:rPr>
        <w:annotationRef/>
      </w:r>
      <w:r>
        <w:rPr>
          <w:sz w:val="20"/>
          <w:szCs w:val="20"/>
        </w:rPr>
        <w:t>Did I over-purport this association?</w:t>
      </w:r>
    </w:p>
  </w:comment>
  <w:comment w:id="120" w:author="Erica Jansen" w:date="2023-02-08T15:36:00Z" w:initials="EJ">
    <w:p w14:paraId="7E9304F2" w14:textId="1B894DBF" w:rsidR="00055C75" w:rsidRDefault="00055C75">
      <w:pPr>
        <w:pStyle w:val="CommentText"/>
      </w:pPr>
      <w:r>
        <w:rPr>
          <w:rStyle w:val="CommentReference"/>
        </w:rPr>
        <w:annotationRef/>
      </w:r>
      <w:r>
        <w:t>I don’t think so- you are just underpowered here but the signals are still there</w:t>
      </w:r>
    </w:p>
  </w:comment>
  <w:comment w:id="123" w:author="Erica Jansen" w:date="2023-02-08T15:36:00Z" w:initials="EJ">
    <w:p w14:paraId="7D173A67" w14:textId="39DE5BBF" w:rsidR="00055C75" w:rsidRDefault="00055C75">
      <w:pPr>
        <w:pStyle w:val="CommentText"/>
      </w:pPr>
      <w:r>
        <w:rPr>
          <w:rStyle w:val="CommentReference"/>
        </w:rPr>
        <w:annotationRef/>
      </w:r>
      <w:r>
        <w:t>Again, I’d like to see the betas. I think they are still quite close</w:t>
      </w:r>
    </w:p>
  </w:comment>
  <w:comment w:id="127" w:author="Erica Jansen" w:date="2023-02-08T15:41:00Z" w:initials="EJ">
    <w:p w14:paraId="0C38FA30" w14:textId="3B7DA38F" w:rsidR="00AE0C71" w:rsidRDefault="00AE0C71">
      <w:pPr>
        <w:pStyle w:val="CommentText"/>
      </w:pPr>
      <w:r>
        <w:rPr>
          <w:rStyle w:val="CommentReference"/>
        </w:rPr>
        <w:annotationRef/>
      </w:r>
      <w:r>
        <w:t>But this is just 2 women…. I would reword this</w:t>
      </w:r>
    </w:p>
  </w:comment>
  <w:comment w:id="131" w:author="Erica Jansen" w:date="2023-02-08T15:46:00Z" w:initials="EJ">
    <w:p w14:paraId="37E5E80A" w14:textId="30EFAEB9" w:rsidR="00AE0C71" w:rsidRDefault="00AE0C71">
      <w:pPr>
        <w:pStyle w:val="CommentText"/>
      </w:pPr>
      <w:r>
        <w:rPr>
          <w:rStyle w:val="CommentReference"/>
        </w:rPr>
        <w:annotationRef/>
      </w:r>
      <w:r>
        <w:t>Are there any other mechanisms (even known outside of pregnancy) to explain the longer fasting with higher OGTT?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813F6" w15:done="0"/>
  <w15:commentEx w15:paraId="3BF3762B" w15:done="0"/>
  <w15:commentEx w15:paraId="6057BD8B" w15:done="0"/>
  <w15:commentEx w15:paraId="55F45F6A" w15:done="0"/>
  <w15:commentEx w15:paraId="5DB34827" w15:done="0"/>
  <w15:commentEx w15:paraId="1B802E85" w15:done="0"/>
  <w15:commentEx w15:paraId="6F009DAA" w15:done="0"/>
  <w15:commentEx w15:paraId="76FD779B" w15:done="0"/>
  <w15:commentEx w15:paraId="0FA3F137" w15:done="0"/>
  <w15:commentEx w15:paraId="49544D31" w15:done="0"/>
  <w15:commentEx w15:paraId="36083E10" w15:done="0"/>
  <w15:commentEx w15:paraId="35561029" w15:done="0"/>
  <w15:commentEx w15:paraId="263D240F" w15:done="0"/>
  <w15:commentEx w15:paraId="79FF3BBD" w15:done="0"/>
  <w15:commentEx w15:paraId="7E9304F2" w15:paraIdParent="79FF3BBD" w15:done="0"/>
  <w15:commentEx w15:paraId="7D173A67" w15:done="0"/>
  <w15:commentEx w15:paraId="0C38FA30" w15:done="0"/>
  <w15:commentEx w15:paraId="37E5E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3774" w16cex:dateUtc="2023-02-08T20:00:00Z"/>
  <w16cex:commentExtensible w16cex:durableId="278E3903" w16cex:dateUtc="2023-02-08T20:06:00Z"/>
  <w16cex:commentExtensible w16cex:durableId="278E392E" w16cex:dateUtc="2023-02-08T20:07:00Z"/>
  <w16cex:commentExtensible w16cex:durableId="278D6F28" w16cex:dateUtc="2023-02-08T05:45:00Z"/>
  <w16cex:commentExtensible w16cex:durableId="278D6B2D" w16cex:dateUtc="2023-02-08T05:28:00Z"/>
  <w16cex:commentExtensible w16cex:durableId="278D6F4E" w16cex:dateUtc="2023-02-08T05:46:00Z"/>
  <w16cex:commentExtensible w16cex:durableId="278E3B1C" w16cex:dateUtc="2023-02-08T20:15:00Z"/>
  <w16cex:commentExtensible w16cex:durableId="278E3DB3" w16cex:dateUtc="2023-02-08T20:26:00Z"/>
  <w16cex:commentExtensible w16cex:durableId="278E3F6B" w16cex:dateUtc="2023-02-08T20:34:00Z"/>
  <w16cex:commentExtensible w16cex:durableId="278E3F01" w16cex:dateUtc="2023-02-08T20:32:00Z"/>
  <w16cex:commentExtensible w16cex:durableId="278E3F47" w16cex:dateUtc="2023-02-08T20:33:00Z"/>
  <w16cex:commentExtensible w16cex:durableId="278F91E2" w16cex:dateUtc="2023-02-09T20:38:00Z"/>
  <w16cex:commentExtensible w16cex:durableId="278E3FD3" w16cex:dateUtc="2023-02-08T20:35:00Z"/>
  <w16cex:commentExtensible w16cex:durableId="278D6F6F" w16cex:dateUtc="2023-02-08T05:46:00Z"/>
  <w16cex:commentExtensible w16cex:durableId="278E4019" w16cex:dateUtc="2023-02-08T20:36:00Z"/>
  <w16cex:commentExtensible w16cex:durableId="278E4000" w16cex:dateUtc="2023-02-08T20:36:00Z"/>
  <w16cex:commentExtensible w16cex:durableId="278E4128" w16cex:dateUtc="2023-02-08T20:41:00Z"/>
  <w16cex:commentExtensible w16cex:durableId="278E423C" w16cex:dateUtc="2023-02-08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813F6" w16cid:durableId="278E3774"/>
  <w16cid:commentId w16cid:paraId="3BF3762B" w16cid:durableId="278E3903"/>
  <w16cid:commentId w16cid:paraId="6057BD8B" w16cid:durableId="278E392E"/>
  <w16cid:commentId w16cid:paraId="55F45F6A" w16cid:durableId="278D6F28"/>
  <w16cid:commentId w16cid:paraId="5DB34827" w16cid:durableId="278D6B2D"/>
  <w16cid:commentId w16cid:paraId="1B802E85" w16cid:durableId="278D6F4E"/>
  <w16cid:commentId w16cid:paraId="6F009DAA" w16cid:durableId="278E3B1C"/>
  <w16cid:commentId w16cid:paraId="76FD779B" w16cid:durableId="278E3DB3"/>
  <w16cid:commentId w16cid:paraId="0FA3F137" w16cid:durableId="278E3F6B"/>
  <w16cid:commentId w16cid:paraId="49544D31" w16cid:durableId="278E3F01"/>
  <w16cid:commentId w16cid:paraId="36083E10" w16cid:durableId="278E3F47"/>
  <w16cid:commentId w16cid:paraId="35561029" w16cid:durableId="278F91E2"/>
  <w16cid:commentId w16cid:paraId="263D240F" w16cid:durableId="278E3FD3"/>
  <w16cid:commentId w16cid:paraId="79FF3BBD" w16cid:durableId="278D6F6F"/>
  <w16cid:commentId w16cid:paraId="7E9304F2" w16cid:durableId="278E4019"/>
  <w16cid:commentId w16cid:paraId="7D173A67" w16cid:durableId="278E4000"/>
  <w16cid:commentId w16cid:paraId="0C38FA30" w16cid:durableId="278E4128"/>
  <w16cid:commentId w16cid:paraId="37E5E80A" w16cid:durableId="278E4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51CC0"/>
    <w:multiLevelType w:val="hybridMultilevel"/>
    <w:tmpl w:val="5ACA7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74BB2"/>
    <w:multiLevelType w:val="hybridMultilevel"/>
    <w:tmpl w:val="6A2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672108">
    <w:abstractNumId w:val="1"/>
  </w:num>
  <w:num w:numId="2" w16cid:durableId="7637198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a Jansen">
    <w15:presenceInfo w15:providerId="Windows Live" w15:userId="a9f74e226650bd54"/>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90"/>
    <w:rsid w:val="000001E7"/>
    <w:rsid w:val="00003C99"/>
    <w:rsid w:val="00031A9C"/>
    <w:rsid w:val="00055C75"/>
    <w:rsid w:val="000747F1"/>
    <w:rsid w:val="00085DA9"/>
    <w:rsid w:val="000945CA"/>
    <w:rsid w:val="0009735C"/>
    <w:rsid w:val="000A4BE1"/>
    <w:rsid w:val="000A6770"/>
    <w:rsid w:val="000D4E81"/>
    <w:rsid w:val="000D699C"/>
    <w:rsid w:val="000E0969"/>
    <w:rsid w:val="000F3AE5"/>
    <w:rsid w:val="00104F48"/>
    <w:rsid w:val="0011698E"/>
    <w:rsid w:val="0012637C"/>
    <w:rsid w:val="0015639A"/>
    <w:rsid w:val="001568AF"/>
    <w:rsid w:val="00162502"/>
    <w:rsid w:val="00165694"/>
    <w:rsid w:val="00171DDB"/>
    <w:rsid w:val="00182961"/>
    <w:rsid w:val="00186B53"/>
    <w:rsid w:val="001912D8"/>
    <w:rsid w:val="0019758A"/>
    <w:rsid w:val="001B3061"/>
    <w:rsid w:val="001D1205"/>
    <w:rsid w:val="00217332"/>
    <w:rsid w:val="0022140A"/>
    <w:rsid w:val="00237DEB"/>
    <w:rsid w:val="00240292"/>
    <w:rsid w:val="002458A1"/>
    <w:rsid w:val="002466E3"/>
    <w:rsid w:val="00251E25"/>
    <w:rsid w:val="00266F84"/>
    <w:rsid w:val="00272CC1"/>
    <w:rsid w:val="002D7679"/>
    <w:rsid w:val="002E4529"/>
    <w:rsid w:val="002E50F6"/>
    <w:rsid w:val="002F481E"/>
    <w:rsid w:val="003253DC"/>
    <w:rsid w:val="0032795C"/>
    <w:rsid w:val="00352781"/>
    <w:rsid w:val="00394BD9"/>
    <w:rsid w:val="003C5FCD"/>
    <w:rsid w:val="003F179A"/>
    <w:rsid w:val="00402A0C"/>
    <w:rsid w:val="00422824"/>
    <w:rsid w:val="00442521"/>
    <w:rsid w:val="004525F0"/>
    <w:rsid w:val="00480727"/>
    <w:rsid w:val="00480F2D"/>
    <w:rsid w:val="0048252A"/>
    <w:rsid w:val="004A4C6B"/>
    <w:rsid w:val="004D1886"/>
    <w:rsid w:val="004E2988"/>
    <w:rsid w:val="004E2A1A"/>
    <w:rsid w:val="00504324"/>
    <w:rsid w:val="0051480E"/>
    <w:rsid w:val="0052479A"/>
    <w:rsid w:val="00525446"/>
    <w:rsid w:val="00540A4D"/>
    <w:rsid w:val="005562E0"/>
    <w:rsid w:val="00587EB0"/>
    <w:rsid w:val="0059081F"/>
    <w:rsid w:val="005B1DD8"/>
    <w:rsid w:val="005D2AFD"/>
    <w:rsid w:val="005E0B93"/>
    <w:rsid w:val="00610721"/>
    <w:rsid w:val="00617ED2"/>
    <w:rsid w:val="00630F91"/>
    <w:rsid w:val="006354AE"/>
    <w:rsid w:val="00636899"/>
    <w:rsid w:val="00651B3A"/>
    <w:rsid w:val="00681601"/>
    <w:rsid w:val="006B29FB"/>
    <w:rsid w:val="006B7749"/>
    <w:rsid w:val="006C1521"/>
    <w:rsid w:val="006C5591"/>
    <w:rsid w:val="006D18AF"/>
    <w:rsid w:val="006D2EC0"/>
    <w:rsid w:val="006F272E"/>
    <w:rsid w:val="006F4CBE"/>
    <w:rsid w:val="007313C8"/>
    <w:rsid w:val="00741FE3"/>
    <w:rsid w:val="007540F0"/>
    <w:rsid w:val="00755AA6"/>
    <w:rsid w:val="0078626F"/>
    <w:rsid w:val="007C4F6F"/>
    <w:rsid w:val="007D34CB"/>
    <w:rsid w:val="007D73DF"/>
    <w:rsid w:val="007E0436"/>
    <w:rsid w:val="0081224E"/>
    <w:rsid w:val="008175C9"/>
    <w:rsid w:val="008245AE"/>
    <w:rsid w:val="00833BC1"/>
    <w:rsid w:val="0085309B"/>
    <w:rsid w:val="00856FB9"/>
    <w:rsid w:val="00860DF5"/>
    <w:rsid w:val="00884782"/>
    <w:rsid w:val="00884DCB"/>
    <w:rsid w:val="008920C5"/>
    <w:rsid w:val="00892FEA"/>
    <w:rsid w:val="008B18AE"/>
    <w:rsid w:val="008B6806"/>
    <w:rsid w:val="009174A5"/>
    <w:rsid w:val="00954D4C"/>
    <w:rsid w:val="0096457D"/>
    <w:rsid w:val="00970B0E"/>
    <w:rsid w:val="0097673D"/>
    <w:rsid w:val="00984B71"/>
    <w:rsid w:val="009A1AED"/>
    <w:rsid w:val="009A1CB8"/>
    <w:rsid w:val="009A4ABF"/>
    <w:rsid w:val="009F3C30"/>
    <w:rsid w:val="00A11D9A"/>
    <w:rsid w:val="00A133CE"/>
    <w:rsid w:val="00A17703"/>
    <w:rsid w:val="00A35E74"/>
    <w:rsid w:val="00A5615A"/>
    <w:rsid w:val="00A646C1"/>
    <w:rsid w:val="00A74CBA"/>
    <w:rsid w:val="00A84374"/>
    <w:rsid w:val="00AA1CD9"/>
    <w:rsid w:val="00AA70E4"/>
    <w:rsid w:val="00AD10F0"/>
    <w:rsid w:val="00AE0C71"/>
    <w:rsid w:val="00AE4DBC"/>
    <w:rsid w:val="00AE66D2"/>
    <w:rsid w:val="00AF1C64"/>
    <w:rsid w:val="00B02A68"/>
    <w:rsid w:val="00B11C3B"/>
    <w:rsid w:val="00B508D7"/>
    <w:rsid w:val="00B62FDA"/>
    <w:rsid w:val="00B64370"/>
    <w:rsid w:val="00BB49CA"/>
    <w:rsid w:val="00BC39CC"/>
    <w:rsid w:val="00BC5C9D"/>
    <w:rsid w:val="00C0044A"/>
    <w:rsid w:val="00C120C3"/>
    <w:rsid w:val="00C26F18"/>
    <w:rsid w:val="00C32D66"/>
    <w:rsid w:val="00C566A6"/>
    <w:rsid w:val="00C6518A"/>
    <w:rsid w:val="00CB181D"/>
    <w:rsid w:val="00CD1A06"/>
    <w:rsid w:val="00CD73E2"/>
    <w:rsid w:val="00CE5758"/>
    <w:rsid w:val="00CF76E3"/>
    <w:rsid w:val="00D34B46"/>
    <w:rsid w:val="00D57D11"/>
    <w:rsid w:val="00D61F90"/>
    <w:rsid w:val="00D667D5"/>
    <w:rsid w:val="00D6693D"/>
    <w:rsid w:val="00D71D43"/>
    <w:rsid w:val="00D86FB4"/>
    <w:rsid w:val="00DB3477"/>
    <w:rsid w:val="00DC5E62"/>
    <w:rsid w:val="00DD02BD"/>
    <w:rsid w:val="00DD1B90"/>
    <w:rsid w:val="00DE1CCA"/>
    <w:rsid w:val="00DE5753"/>
    <w:rsid w:val="00DF7B2E"/>
    <w:rsid w:val="00E2477A"/>
    <w:rsid w:val="00E578EE"/>
    <w:rsid w:val="00E631A2"/>
    <w:rsid w:val="00E73279"/>
    <w:rsid w:val="00E82E74"/>
    <w:rsid w:val="00E8563E"/>
    <w:rsid w:val="00EC2AA9"/>
    <w:rsid w:val="00EC39DA"/>
    <w:rsid w:val="00ED1D8F"/>
    <w:rsid w:val="00EF6E8B"/>
    <w:rsid w:val="00F12BA8"/>
    <w:rsid w:val="00F207B3"/>
    <w:rsid w:val="00F42757"/>
    <w:rsid w:val="00F44D1E"/>
    <w:rsid w:val="00F45586"/>
    <w:rsid w:val="00F4780D"/>
    <w:rsid w:val="00F74E80"/>
    <w:rsid w:val="00F81221"/>
    <w:rsid w:val="00F84ECA"/>
    <w:rsid w:val="00F9253B"/>
    <w:rsid w:val="00FB53E1"/>
    <w:rsid w:val="00FC3433"/>
    <w:rsid w:val="00FD7B2C"/>
    <w:rsid w:val="00FE765E"/>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70D2"/>
  <w15:chartTrackingRefBased/>
  <w15:docId w15:val="{DCE77B90-79CD-7D49-96A0-82463EB3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7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7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47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207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B8"/>
    <w:pPr>
      <w:ind w:left="720"/>
      <w:contextualSpacing/>
    </w:pPr>
  </w:style>
  <w:style w:type="character" w:customStyle="1" w:styleId="Heading2Char">
    <w:name w:val="Heading 2 Char"/>
    <w:basedOn w:val="DefaultParagraphFont"/>
    <w:link w:val="Heading2"/>
    <w:uiPriority w:val="9"/>
    <w:rsid w:val="0052479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2479A"/>
    <w:rPr>
      <w:i/>
      <w:iCs/>
    </w:rPr>
  </w:style>
  <w:style w:type="character" w:customStyle="1" w:styleId="Heading3Char">
    <w:name w:val="Heading 3 Char"/>
    <w:basedOn w:val="DefaultParagraphFont"/>
    <w:link w:val="Heading3"/>
    <w:uiPriority w:val="9"/>
    <w:rsid w:val="005247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2479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D2EC0"/>
    <w:rPr>
      <w:sz w:val="16"/>
      <w:szCs w:val="16"/>
    </w:rPr>
  </w:style>
  <w:style w:type="paragraph" w:styleId="CommentText">
    <w:name w:val="annotation text"/>
    <w:basedOn w:val="Normal"/>
    <w:link w:val="CommentTextChar"/>
    <w:uiPriority w:val="99"/>
    <w:semiHidden/>
    <w:unhideWhenUsed/>
    <w:rsid w:val="006D2EC0"/>
    <w:rPr>
      <w:sz w:val="20"/>
      <w:szCs w:val="20"/>
    </w:rPr>
  </w:style>
  <w:style w:type="character" w:customStyle="1" w:styleId="CommentTextChar">
    <w:name w:val="Comment Text Char"/>
    <w:basedOn w:val="DefaultParagraphFont"/>
    <w:link w:val="CommentText"/>
    <w:uiPriority w:val="99"/>
    <w:semiHidden/>
    <w:rsid w:val="006D2EC0"/>
    <w:rPr>
      <w:sz w:val="20"/>
      <w:szCs w:val="20"/>
    </w:rPr>
  </w:style>
  <w:style w:type="paragraph" w:styleId="CommentSubject">
    <w:name w:val="annotation subject"/>
    <w:basedOn w:val="CommentText"/>
    <w:next w:val="CommentText"/>
    <w:link w:val="CommentSubjectChar"/>
    <w:uiPriority w:val="99"/>
    <w:semiHidden/>
    <w:unhideWhenUsed/>
    <w:rsid w:val="006D2EC0"/>
    <w:rPr>
      <w:b/>
      <w:bCs/>
    </w:rPr>
  </w:style>
  <w:style w:type="character" w:customStyle="1" w:styleId="CommentSubjectChar">
    <w:name w:val="Comment Subject Char"/>
    <w:basedOn w:val="CommentTextChar"/>
    <w:link w:val="CommentSubject"/>
    <w:uiPriority w:val="99"/>
    <w:semiHidden/>
    <w:rsid w:val="006D2EC0"/>
    <w:rPr>
      <w:b/>
      <w:bCs/>
      <w:sz w:val="20"/>
      <w:szCs w:val="20"/>
    </w:rPr>
  </w:style>
  <w:style w:type="character" w:customStyle="1" w:styleId="Heading1Char">
    <w:name w:val="Heading 1 Char"/>
    <w:basedOn w:val="DefaultParagraphFont"/>
    <w:link w:val="Heading1"/>
    <w:uiPriority w:val="9"/>
    <w:rsid w:val="00EC39D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F207B3"/>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F9253B"/>
    <w:pPr>
      <w:spacing w:line="480" w:lineRule="auto"/>
      <w:ind w:left="720" w:hanging="720"/>
    </w:pPr>
  </w:style>
  <w:style w:type="paragraph" w:styleId="Revision">
    <w:name w:val="Revision"/>
    <w:hidden/>
    <w:uiPriority w:val="99"/>
    <w:semiHidden/>
    <w:rsid w:val="00610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5707">
      <w:bodyDiv w:val="1"/>
      <w:marLeft w:val="0"/>
      <w:marRight w:val="0"/>
      <w:marTop w:val="0"/>
      <w:marBottom w:val="0"/>
      <w:divBdr>
        <w:top w:val="none" w:sz="0" w:space="0" w:color="auto"/>
        <w:left w:val="none" w:sz="0" w:space="0" w:color="auto"/>
        <w:bottom w:val="none" w:sz="0" w:space="0" w:color="auto"/>
        <w:right w:val="none" w:sz="0" w:space="0" w:color="auto"/>
      </w:divBdr>
      <w:divsChild>
        <w:div w:id="1886718720">
          <w:marLeft w:val="0"/>
          <w:marRight w:val="0"/>
          <w:marTop w:val="0"/>
          <w:marBottom w:val="0"/>
          <w:divBdr>
            <w:top w:val="none" w:sz="0" w:space="0" w:color="auto"/>
            <w:left w:val="none" w:sz="0" w:space="0" w:color="auto"/>
            <w:bottom w:val="none" w:sz="0" w:space="0" w:color="auto"/>
            <w:right w:val="none" w:sz="0" w:space="0" w:color="auto"/>
          </w:divBdr>
          <w:divsChild>
            <w:div w:id="526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2">
      <w:bodyDiv w:val="1"/>
      <w:marLeft w:val="0"/>
      <w:marRight w:val="0"/>
      <w:marTop w:val="0"/>
      <w:marBottom w:val="0"/>
      <w:divBdr>
        <w:top w:val="none" w:sz="0" w:space="0" w:color="auto"/>
        <w:left w:val="none" w:sz="0" w:space="0" w:color="auto"/>
        <w:bottom w:val="none" w:sz="0" w:space="0" w:color="auto"/>
        <w:right w:val="none" w:sz="0" w:space="0" w:color="auto"/>
      </w:divBdr>
      <w:divsChild>
        <w:div w:id="340475228">
          <w:marLeft w:val="0"/>
          <w:marRight w:val="0"/>
          <w:marTop w:val="0"/>
          <w:marBottom w:val="0"/>
          <w:divBdr>
            <w:top w:val="none" w:sz="0" w:space="0" w:color="auto"/>
            <w:left w:val="none" w:sz="0" w:space="0" w:color="auto"/>
            <w:bottom w:val="none" w:sz="0" w:space="0" w:color="auto"/>
            <w:right w:val="none" w:sz="0" w:space="0" w:color="auto"/>
          </w:divBdr>
          <w:divsChild>
            <w:div w:id="1701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19688</Words>
  <Characters>112222</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cp:revision>
  <dcterms:created xsi:type="dcterms:W3CDTF">2023-02-09T21:07:00Z</dcterms:created>
  <dcterms:modified xsi:type="dcterms:W3CDTF">2023-02-09T21:07:00Z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id="I4XgQlWm"/&gt;&lt;style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