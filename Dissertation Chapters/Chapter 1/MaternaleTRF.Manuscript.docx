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DA025" w14:textId="5D40D0FD" w:rsidR="002D6A57" w:rsidRDefault="002D6A57" w:rsidP="002D6A57">
      <w:pPr>
        <w:pStyle w:val="Heading1"/>
      </w:pPr>
      <w:r>
        <w:t>Outline</w:t>
      </w:r>
    </w:p>
    <w:p w14:paraId="1A9E52B4" w14:textId="77777777" w:rsidR="0032430B" w:rsidRPr="0032430B" w:rsidRDefault="0032430B" w:rsidP="0032430B"/>
    <w:p w14:paraId="2005806A" w14:textId="4DF96DC1" w:rsidR="002D6A57" w:rsidRPr="00B865CE" w:rsidRDefault="0032430B" w:rsidP="002D6A57">
      <w:pPr>
        <w:rPr>
          <w:u w:val="single"/>
        </w:rPr>
      </w:pPr>
      <w:r>
        <w:rPr>
          <w:u w:val="single"/>
        </w:rPr>
        <w:t xml:space="preserve">Early Time Restricted Feeding Does </w:t>
      </w:r>
      <w:proofErr w:type="gramStart"/>
      <w:r>
        <w:rPr>
          <w:u w:val="single"/>
        </w:rPr>
        <w:t>not</w:t>
      </w:r>
      <w:proofErr w:type="gramEnd"/>
      <w:r>
        <w:rPr>
          <w:u w:val="single"/>
        </w:rPr>
        <w:t xml:space="preserve"> Alter Food intake or Gestational Weight Gain</w:t>
      </w:r>
    </w:p>
    <w:p w14:paraId="0E1C153D" w14:textId="77777777" w:rsidR="002D6A57" w:rsidRDefault="002D6A57" w:rsidP="002D6A57">
      <w:pPr>
        <w:pStyle w:val="ListParagraph"/>
        <w:numPr>
          <w:ilvl w:val="0"/>
          <w:numId w:val="2"/>
        </w:numPr>
      </w:pPr>
      <w:r>
        <w:t>There is a ~7-day adaptation period to eTRF</w:t>
      </w:r>
    </w:p>
    <w:p w14:paraId="66677783" w14:textId="77777777" w:rsidR="002D6A57" w:rsidRDefault="002D6A57" w:rsidP="002D6A57">
      <w:pPr>
        <w:pStyle w:val="ListParagraph"/>
        <w:numPr>
          <w:ilvl w:val="0"/>
          <w:numId w:val="2"/>
        </w:numPr>
      </w:pPr>
      <w:r>
        <w:t>Food intake is greater for eTRF dams at 6 hours, but not 24 hours</w:t>
      </w:r>
    </w:p>
    <w:p w14:paraId="2A60B8D4" w14:textId="77777777" w:rsidR="002D6A57" w:rsidRDefault="002D6A57" w:rsidP="002D6A57">
      <w:pPr>
        <w:pStyle w:val="ListParagraph"/>
        <w:numPr>
          <w:ilvl w:val="0"/>
          <w:numId w:val="2"/>
        </w:numPr>
      </w:pPr>
      <w:r>
        <w:t>eTRF does not cause weight loss during pregnancy</w:t>
      </w:r>
    </w:p>
    <w:p w14:paraId="5B9F677E" w14:textId="46DE87D3" w:rsidR="002D6A57" w:rsidRPr="00B865CE" w:rsidRDefault="0032430B" w:rsidP="002D6A57">
      <w:pPr>
        <w:rPr>
          <w:u w:val="single"/>
        </w:rPr>
      </w:pPr>
      <w:r>
        <w:rPr>
          <w:u w:val="single"/>
        </w:rPr>
        <w:t xml:space="preserve">Insulin Responsiveness is Similar in </w:t>
      </w:r>
      <w:proofErr w:type="spellStart"/>
      <w:r>
        <w:rPr>
          <w:u w:val="single"/>
        </w:rPr>
        <w:t>eTRF</w:t>
      </w:r>
      <w:proofErr w:type="spellEnd"/>
      <w:r>
        <w:rPr>
          <w:u w:val="single"/>
        </w:rPr>
        <w:t xml:space="preserve"> Dams, but There is a More Robust Rebound from Hypoglycemia</w:t>
      </w:r>
    </w:p>
    <w:p w14:paraId="0D523BBF" w14:textId="77777777" w:rsidR="002D6A57" w:rsidRDefault="002D6A57" w:rsidP="002D6A57">
      <w:pPr>
        <w:pStyle w:val="ListParagraph"/>
        <w:numPr>
          <w:ilvl w:val="0"/>
          <w:numId w:val="2"/>
        </w:numPr>
      </w:pPr>
      <w:r>
        <w:t>Insulin tolerance is similar but there is a more severe rebound of glucose after drop in eTRF dams</w:t>
      </w:r>
    </w:p>
    <w:p w14:paraId="26CAC23D" w14:textId="77777777" w:rsidR="002D6A57" w:rsidRDefault="002D6A57" w:rsidP="002D6A57">
      <w:pPr>
        <w:pStyle w:val="ListParagraph"/>
        <w:numPr>
          <w:ilvl w:val="0"/>
          <w:numId w:val="2"/>
        </w:numPr>
      </w:pPr>
      <w:r>
        <w:t xml:space="preserve">Will do insulin </w:t>
      </w:r>
      <w:proofErr w:type="spellStart"/>
      <w:r>
        <w:t>elisa</w:t>
      </w:r>
      <w:proofErr w:type="spellEnd"/>
      <w:r>
        <w:t xml:space="preserve"> *insulin levels are XXX in eTRF</w:t>
      </w:r>
    </w:p>
    <w:p w14:paraId="4B8A6C4F" w14:textId="12D6BC73" w:rsidR="002D6A57" w:rsidRPr="00FF5AF3" w:rsidRDefault="0032430B" w:rsidP="002D6A57">
      <w:pPr>
        <w:rPr>
          <w:u w:val="single"/>
        </w:rPr>
      </w:pPr>
      <w:r>
        <w:rPr>
          <w:u w:val="single"/>
        </w:rPr>
        <w:t xml:space="preserve">Fecundity, birthweights and growth are similar between control and </w:t>
      </w:r>
      <w:proofErr w:type="spellStart"/>
      <w:r>
        <w:rPr>
          <w:u w:val="single"/>
        </w:rPr>
        <w:t>eTRF</w:t>
      </w:r>
      <w:proofErr w:type="spellEnd"/>
      <w:r>
        <w:rPr>
          <w:u w:val="single"/>
        </w:rPr>
        <w:t xml:space="preserve"> pregnancies</w:t>
      </w:r>
    </w:p>
    <w:p w14:paraId="1869FDD9" w14:textId="77777777" w:rsidR="002D6A57" w:rsidRDefault="002D6A57" w:rsidP="002D6A57">
      <w:pPr>
        <w:pStyle w:val="ListParagraph"/>
        <w:numPr>
          <w:ilvl w:val="0"/>
          <w:numId w:val="3"/>
        </w:numPr>
      </w:pPr>
      <w:r>
        <w:t>similar latency/fertility</w:t>
      </w:r>
    </w:p>
    <w:p w14:paraId="353C3DEE" w14:textId="77777777" w:rsidR="002D6A57" w:rsidRDefault="002D6A57" w:rsidP="002D6A57">
      <w:pPr>
        <w:pStyle w:val="ListParagraph"/>
        <w:numPr>
          <w:ilvl w:val="0"/>
          <w:numId w:val="3"/>
        </w:numPr>
      </w:pPr>
      <w:r>
        <w:t>No differences in GA or birthweight</w:t>
      </w:r>
    </w:p>
    <w:p w14:paraId="6320B3F7" w14:textId="77777777" w:rsidR="002D6A57" w:rsidRDefault="002D6A57" w:rsidP="002D6A57">
      <w:pPr>
        <w:pStyle w:val="ListParagraph"/>
        <w:numPr>
          <w:ilvl w:val="0"/>
          <w:numId w:val="3"/>
        </w:numPr>
      </w:pPr>
      <w:r>
        <w:t>Significant reductions in litter size and 3-day survival</w:t>
      </w:r>
    </w:p>
    <w:p w14:paraId="3CF287B9" w14:textId="30D3EEEE" w:rsidR="002D6A57" w:rsidRDefault="002D6A57" w:rsidP="00AB3C57">
      <w:pPr>
        <w:pStyle w:val="ListParagraph"/>
        <w:numPr>
          <w:ilvl w:val="0"/>
          <w:numId w:val="3"/>
        </w:numPr>
      </w:pPr>
      <w:r>
        <w:t>Growth to PND 21 (haven’t done this yet)</w:t>
      </w:r>
    </w:p>
    <w:p w14:paraId="1EF4C39F" w14:textId="7FD5823E" w:rsidR="00AB3C57" w:rsidRDefault="00AB3C57" w:rsidP="00AB3C57">
      <w:pPr>
        <w:pStyle w:val="Heading1"/>
      </w:pPr>
      <w:r>
        <w:t>Abstract</w:t>
      </w:r>
    </w:p>
    <w:p w14:paraId="127872CD" w14:textId="31A24746" w:rsidR="00AA7C69" w:rsidRPr="00B6239B" w:rsidRDefault="00AB3C57" w:rsidP="00AB3C57">
      <w:pPr>
        <w:pStyle w:val="Heading1"/>
        <w:rPr>
          <w:rFonts w:cs="Times New Roman"/>
        </w:rPr>
      </w:pPr>
      <w:r w:rsidRPr="00B6239B">
        <w:rPr>
          <w:rFonts w:cs="Times New Roman"/>
        </w:rPr>
        <w:t>Introduction</w:t>
      </w:r>
    </w:p>
    <w:p w14:paraId="39950F63" w14:textId="2D32EBE1"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Maternal diet is important</w:t>
      </w:r>
    </w:p>
    <w:p w14:paraId="158FD682" w14:textId="13EC28EB"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There is evidence that women are trying diets that are not vetted</w:t>
      </w:r>
    </w:p>
    <w:p w14:paraId="65EA82A8" w14:textId="6A5C9EE5"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Review of maternal restriction and maternal eTRF</w:t>
      </w:r>
    </w:p>
    <w:p w14:paraId="7E48B032" w14:textId="78C028AD" w:rsidR="00B6239B" w:rsidRPr="00B6239B" w:rsidRDefault="00B6239B" w:rsidP="00B6239B">
      <w:pPr>
        <w:pStyle w:val="ListParagraph"/>
        <w:numPr>
          <w:ilvl w:val="0"/>
          <w:numId w:val="1"/>
        </w:numPr>
        <w:rPr>
          <w:rFonts w:ascii="Times New Roman" w:hAnsi="Times New Roman" w:cs="Times New Roman"/>
        </w:rPr>
      </w:pPr>
      <w:r w:rsidRPr="00B6239B">
        <w:rPr>
          <w:rFonts w:ascii="Times New Roman" w:hAnsi="Times New Roman" w:cs="Times New Roman"/>
        </w:rPr>
        <w:t>Why it matters</w:t>
      </w:r>
    </w:p>
    <w:p w14:paraId="0E54682D" w14:textId="544392CE" w:rsidR="00AB3C57" w:rsidRDefault="00AB3C57" w:rsidP="00AB3C57">
      <w:pPr>
        <w:pStyle w:val="Heading1"/>
      </w:pPr>
      <w:r>
        <w:t>Methods</w:t>
      </w:r>
    </w:p>
    <w:p w14:paraId="43EFB53D" w14:textId="619FA2BF" w:rsidR="00616D0A" w:rsidRDefault="00616D0A" w:rsidP="00AB3C57">
      <w:pPr>
        <w:pStyle w:val="Heading2"/>
      </w:pPr>
      <w:r>
        <w:t>Animal Husbandry</w:t>
      </w:r>
    </w:p>
    <w:p w14:paraId="44336D87" w14:textId="6DA8C7BE" w:rsidR="003A4003" w:rsidRPr="003A4003" w:rsidRDefault="00DF73EF" w:rsidP="003A4003">
      <w:pPr>
        <w:rPr>
          <w:rFonts w:ascii="Times New Roman" w:hAnsi="Times New Roman" w:cs="Times New Roman"/>
        </w:rPr>
      </w:pPr>
      <w:r>
        <w:rPr>
          <w:rFonts w:ascii="Times New Roman" w:hAnsi="Times New Roman" w:cs="Times New Roman"/>
        </w:rPr>
        <w:t>Age-matched (</w:t>
      </w:r>
      <w:r w:rsidR="00544113" w:rsidRPr="00544113">
        <w:rPr>
          <w:rFonts w:ascii="Times New Roman" w:hAnsi="Times New Roman" w:cs="Times New Roman"/>
          <w:highlight w:val="yellow"/>
        </w:rPr>
        <w:t>a</w:t>
      </w:r>
      <w:r w:rsidRPr="00544113">
        <w:rPr>
          <w:rFonts w:ascii="Times New Roman" w:hAnsi="Times New Roman" w:cs="Times New Roman"/>
          <w:highlight w:val="yellow"/>
        </w:rPr>
        <w:t>ge in weeks</w:t>
      </w:r>
      <w:r>
        <w:rPr>
          <w:rFonts w:ascii="Times New Roman" w:hAnsi="Times New Roman" w:cs="Times New Roman"/>
        </w:rPr>
        <w:t>) male and female C57B</w:t>
      </w:r>
      <w:ins w:id="0" w:author="Dave Bridges" w:date="2022-12-08T14:47:00Z">
        <w:r w:rsidR="00724CA0">
          <w:rPr>
            <w:rFonts w:ascii="Times New Roman" w:hAnsi="Times New Roman" w:cs="Times New Roman"/>
          </w:rPr>
          <w:t>L</w:t>
        </w:r>
      </w:ins>
      <w:del w:id="1" w:author="Dave Bridges" w:date="2022-12-08T14:47:00Z">
        <w:r w:rsidDel="00724CA0">
          <w:rPr>
            <w:rFonts w:ascii="Times New Roman" w:hAnsi="Times New Roman" w:cs="Times New Roman"/>
          </w:rPr>
          <w:delText>l</w:delText>
        </w:r>
      </w:del>
      <w:r>
        <w:rPr>
          <w:rFonts w:ascii="Times New Roman" w:hAnsi="Times New Roman" w:cs="Times New Roman"/>
        </w:rPr>
        <w:t xml:space="preserve">/6J mice were obtained from Jax. Animals were allowed to </w:t>
      </w:r>
      <w:r w:rsidR="005357E0">
        <w:rPr>
          <w:rFonts w:ascii="Times New Roman" w:hAnsi="Times New Roman" w:cs="Times New Roman"/>
        </w:rPr>
        <w:t>a</w:t>
      </w:r>
      <w:r>
        <w:rPr>
          <w:rFonts w:ascii="Times New Roman" w:hAnsi="Times New Roman" w:cs="Times New Roman"/>
        </w:rPr>
        <w:t xml:space="preserve">cclimatize to our facility for 1 week prior to beginning the experiment. </w:t>
      </w:r>
      <w:r w:rsidR="003A4003" w:rsidRPr="003A4003">
        <w:rPr>
          <w:rFonts w:ascii="Times New Roman" w:hAnsi="Times New Roman" w:cs="Times New Roman"/>
        </w:rPr>
        <w:t xml:space="preserve">Animals were maintained in a </w:t>
      </w:r>
      <w:r>
        <w:rPr>
          <w:rFonts w:ascii="Times New Roman" w:hAnsi="Times New Roman" w:cs="Times New Roman"/>
        </w:rPr>
        <w:t xml:space="preserve">ventilated cages in a </w:t>
      </w:r>
      <w:r w:rsidR="003A4003" w:rsidRPr="003A4003">
        <w:rPr>
          <w:rFonts w:ascii="Times New Roman" w:hAnsi="Times New Roman" w:cs="Times New Roman"/>
        </w:rPr>
        <w:t xml:space="preserve">temperature and </w:t>
      </w:r>
      <w:r w:rsidR="005B6F9F" w:rsidRPr="003A4003">
        <w:rPr>
          <w:rFonts w:ascii="Times New Roman" w:hAnsi="Times New Roman" w:cs="Times New Roman"/>
        </w:rPr>
        <w:t>humidity-controlled</w:t>
      </w:r>
      <w:r w:rsidR="003A4003" w:rsidRPr="003A4003">
        <w:rPr>
          <w:rFonts w:ascii="Times New Roman" w:hAnsi="Times New Roman" w:cs="Times New Roman"/>
        </w:rPr>
        <w:t xml:space="preserve"> room. </w:t>
      </w:r>
      <w:r w:rsidR="005B6F9F">
        <w:rPr>
          <w:rFonts w:ascii="Times New Roman" w:hAnsi="Times New Roman" w:cs="Times New Roman"/>
        </w:rPr>
        <w:t>In a 12:12 hour light dark cycle.</w:t>
      </w:r>
      <w:r>
        <w:rPr>
          <w:rFonts w:ascii="Times New Roman" w:hAnsi="Times New Roman" w:cs="Times New Roman"/>
        </w:rPr>
        <w:t xml:space="preserve"> 4 days before experimental treatment began, dams were single housed with extra enrichment. Every week, mice were </w:t>
      </w:r>
      <w:r w:rsidR="005357E0">
        <w:rPr>
          <w:rFonts w:ascii="Times New Roman" w:hAnsi="Times New Roman" w:cs="Times New Roman"/>
        </w:rPr>
        <w:t>weighed,</w:t>
      </w:r>
      <w:r>
        <w:rPr>
          <w:rFonts w:ascii="Times New Roman" w:hAnsi="Times New Roman" w:cs="Times New Roman"/>
        </w:rPr>
        <w:t xml:space="preserve"> and body composition was assessed using </w:t>
      </w:r>
      <w:proofErr w:type="spellStart"/>
      <w:r>
        <w:rPr>
          <w:rFonts w:ascii="Times New Roman" w:hAnsi="Times New Roman" w:cs="Times New Roman"/>
        </w:rPr>
        <w:t>EchoMRI</w:t>
      </w:r>
      <w:proofErr w:type="spellEnd"/>
      <w:r>
        <w:rPr>
          <w:rFonts w:ascii="Times New Roman" w:hAnsi="Times New Roman" w:cs="Times New Roman"/>
        </w:rPr>
        <w:t xml:space="preserve">. </w:t>
      </w:r>
    </w:p>
    <w:p w14:paraId="4923BFFE" w14:textId="77777777" w:rsidR="006C05F4" w:rsidRDefault="006C05F4" w:rsidP="003A4003">
      <w:pPr>
        <w:pStyle w:val="Heading2"/>
      </w:pPr>
    </w:p>
    <w:p w14:paraId="7BA3ED1B" w14:textId="012D7D12" w:rsidR="00616D0A" w:rsidRDefault="00616D0A" w:rsidP="003A4003">
      <w:pPr>
        <w:pStyle w:val="Heading2"/>
      </w:pPr>
      <w:r>
        <w:t xml:space="preserve">Animal Dietary </w:t>
      </w:r>
      <w:r w:rsidR="003A4003">
        <w:t>Treatment</w:t>
      </w:r>
    </w:p>
    <w:p w14:paraId="038DBD56" w14:textId="036F1E7C" w:rsidR="00E96630" w:rsidRPr="00E96630" w:rsidRDefault="00E96630" w:rsidP="00E96630">
      <w:pPr>
        <w:rPr>
          <w:rFonts w:ascii="Times New Roman" w:hAnsi="Times New Roman" w:cs="Times New Roman"/>
        </w:rPr>
      </w:pPr>
      <w:r w:rsidRPr="00E96630">
        <w:rPr>
          <w:rFonts w:ascii="Times New Roman" w:hAnsi="Times New Roman" w:cs="Times New Roman"/>
        </w:rPr>
        <w:t>Dams were randomized to either 24-hour access</w:t>
      </w:r>
      <w:r w:rsidR="00314B1F">
        <w:rPr>
          <w:rFonts w:ascii="Times New Roman" w:hAnsi="Times New Roman" w:cs="Times New Roman"/>
        </w:rPr>
        <w:t xml:space="preserve"> </w:t>
      </w:r>
      <w:r w:rsidRPr="00314B1F">
        <w:rPr>
          <w:rFonts w:ascii="Times New Roman" w:hAnsi="Times New Roman" w:cs="Times New Roman"/>
          <w:i/>
          <w:iCs/>
        </w:rPr>
        <w:t>ad libitum</w:t>
      </w:r>
      <w:r w:rsidRPr="00E96630">
        <w:rPr>
          <w:rFonts w:ascii="Times New Roman" w:hAnsi="Times New Roman" w:cs="Times New Roman"/>
        </w:rPr>
        <w:t xml:space="preserve"> (AL)</w:t>
      </w:r>
      <w:r w:rsidR="00314B1F">
        <w:rPr>
          <w:rFonts w:ascii="Times New Roman" w:hAnsi="Times New Roman" w:cs="Times New Roman"/>
        </w:rPr>
        <w:t>, or 6-hour early-time restricted feeding (eTRF)</w:t>
      </w:r>
      <w:r w:rsidR="00DF73EF">
        <w:rPr>
          <w:rFonts w:ascii="Times New Roman" w:hAnsi="Times New Roman" w:cs="Times New Roman"/>
        </w:rPr>
        <w:t xml:space="preserve"> of standard laboratory chow </w:t>
      </w:r>
      <w:r w:rsidR="00DF73EF" w:rsidRPr="00544113">
        <w:rPr>
          <w:rFonts w:ascii="Times New Roman" w:hAnsi="Times New Roman" w:cs="Times New Roman"/>
          <w:highlight w:val="yellow"/>
        </w:rPr>
        <w:t>(%P%F%C</w:t>
      </w:r>
      <w:r w:rsidR="00DF73EF">
        <w:rPr>
          <w:rFonts w:ascii="Times New Roman" w:hAnsi="Times New Roman" w:cs="Times New Roman"/>
        </w:rPr>
        <w:t>)</w:t>
      </w:r>
      <w:r w:rsidRPr="00E96630">
        <w:rPr>
          <w:rFonts w:ascii="Times New Roman" w:hAnsi="Times New Roman" w:cs="Times New Roman"/>
        </w:rPr>
        <w:t xml:space="preserve">. </w:t>
      </w:r>
      <w:r w:rsidR="00DF73EF">
        <w:rPr>
          <w:rFonts w:ascii="Times New Roman" w:hAnsi="Times New Roman" w:cs="Times New Roman"/>
        </w:rPr>
        <w:t xml:space="preserve">the 6-hoour period mend </w:t>
      </w:r>
      <w:r w:rsidR="004E1783">
        <w:rPr>
          <w:rFonts w:ascii="Times New Roman" w:hAnsi="Times New Roman" w:cs="Times New Roman"/>
        </w:rPr>
        <w:t>that</w:t>
      </w:r>
      <w:r w:rsidR="00DF73EF">
        <w:rPr>
          <w:rFonts w:ascii="Times New Roman" w:hAnsi="Times New Roman" w:cs="Times New Roman"/>
        </w:rPr>
        <w:t xml:space="preserve"> food was measured to the nearest 0.1 gram, then given in a hopper. We also measured the </w:t>
      </w:r>
      <w:r w:rsidR="004E1783">
        <w:rPr>
          <w:rFonts w:ascii="Times New Roman" w:hAnsi="Times New Roman" w:cs="Times New Roman"/>
        </w:rPr>
        <w:t>food</w:t>
      </w:r>
      <w:r w:rsidR="00DF73EF">
        <w:rPr>
          <w:rFonts w:ascii="Times New Roman" w:hAnsi="Times New Roman" w:cs="Times New Roman"/>
        </w:rPr>
        <w:t xml:space="preserve"> in AL dam cages at ZT16. Animals were then allowed to eat freely for 6 hours. At ZT20, food was collected from the hopper </w:t>
      </w:r>
      <w:r w:rsidR="004E1783">
        <w:rPr>
          <w:rFonts w:ascii="Times New Roman" w:hAnsi="Times New Roman" w:cs="Times New Roman"/>
        </w:rPr>
        <w:t>a</w:t>
      </w:r>
      <w:r w:rsidR="00DF73EF">
        <w:rPr>
          <w:rFonts w:ascii="Times New Roman" w:hAnsi="Times New Roman" w:cs="Times New Roman"/>
        </w:rPr>
        <w:t>nd the bottom of the cage and measured again. Cages of all animals were changed at ZT20 to minimize food consumption of the bottom of the cage for eTRF dams and to have similar levels fo</w:t>
      </w:r>
      <w:r w:rsidR="001B0967">
        <w:rPr>
          <w:rFonts w:ascii="Times New Roman" w:hAnsi="Times New Roman" w:cs="Times New Roman"/>
        </w:rPr>
        <w:t>r</w:t>
      </w:r>
      <w:r w:rsidR="00DF73EF">
        <w:rPr>
          <w:rFonts w:ascii="Times New Roman" w:hAnsi="Times New Roman" w:cs="Times New Roman"/>
        </w:rPr>
        <w:t xml:space="preserve"> handling stress in AL d</w:t>
      </w:r>
      <w:r w:rsidR="001B0967">
        <w:rPr>
          <w:rFonts w:ascii="Times New Roman" w:hAnsi="Times New Roman" w:cs="Times New Roman"/>
        </w:rPr>
        <w:t>a</w:t>
      </w:r>
      <w:r w:rsidR="00DF73EF">
        <w:rPr>
          <w:rFonts w:ascii="Times New Roman" w:hAnsi="Times New Roman" w:cs="Times New Roman"/>
        </w:rPr>
        <w:t xml:space="preserve">ms. </w:t>
      </w:r>
      <w:r w:rsidR="004E1783">
        <w:rPr>
          <w:rFonts w:ascii="Times New Roman" w:hAnsi="Times New Roman" w:cs="Times New Roman"/>
        </w:rPr>
        <w:t xml:space="preserve">Dams randomized to eTRF had empty hoppers placed in their new cages, and AL dams had their same hoppers replaced in their new </w:t>
      </w:r>
      <w:r w:rsidR="004E1783">
        <w:rPr>
          <w:rFonts w:ascii="Times New Roman" w:hAnsi="Times New Roman" w:cs="Times New Roman"/>
        </w:rPr>
        <w:lastRenderedPageBreak/>
        <w:t xml:space="preserve">cages. </w:t>
      </w:r>
      <w:r w:rsidRPr="00E96630">
        <w:rPr>
          <w:rFonts w:ascii="Times New Roman" w:hAnsi="Times New Roman" w:cs="Times New Roman"/>
        </w:rPr>
        <w:t xml:space="preserve">Food intake is </w:t>
      </w:r>
      <w:del w:id="2" w:author="Dave Bridges" w:date="2022-12-08T14:47:00Z">
        <w:r w:rsidRPr="00E96630" w:rsidDel="00724CA0">
          <w:rPr>
            <w:rFonts w:ascii="Times New Roman" w:hAnsi="Times New Roman" w:cs="Times New Roman"/>
          </w:rPr>
          <w:delText xml:space="preserve">presented </w:delText>
        </w:r>
      </w:del>
      <w:ins w:id="3" w:author="Dave Bridges" w:date="2022-12-08T14:47:00Z">
        <w:r w:rsidR="00724CA0">
          <w:rPr>
            <w:rFonts w:ascii="Times New Roman" w:hAnsi="Times New Roman" w:cs="Times New Roman"/>
          </w:rPr>
          <w:t>determined</w:t>
        </w:r>
        <w:r w:rsidR="00724CA0" w:rsidRPr="00E96630">
          <w:rPr>
            <w:rFonts w:ascii="Times New Roman" w:hAnsi="Times New Roman" w:cs="Times New Roman"/>
          </w:rPr>
          <w:t xml:space="preserve"> </w:t>
        </w:r>
      </w:ins>
      <w:r w:rsidRPr="00E96630">
        <w:rPr>
          <w:rFonts w:ascii="Times New Roman" w:hAnsi="Times New Roman" w:cs="Times New Roman"/>
        </w:rPr>
        <w:t>in both 6</w:t>
      </w:r>
      <w:r w:rsidR="00200616">
        <w:rPr>
          <w:rFonts w:ascii="Times New Roman" w:hAnsi="Times New Roman" w:cs="Times New Roman"/>
        </w:rPr>
        <w:t>-</w:t>
      </w:r>
      <w:r w:rsidRPr="00E96630">
        <w:rPr>
          <w:rFonts w:ascii="Times New Roman" w:hAnsi="Times New Roman" w:cs="Times New Roman"/>
        </w:rPr>
        <w:t>hour</w:t>
      </w:r>
      <w:r w:rsidR="00200616">
        <w:rPr>
          <w:rFonts w:ascii="Times New Roman" w:hAnsi="Times New Roman" w:cs="Times New Roman"/>
        </w:rPr>
        <w:t xml:space="preserve"> </w:t>
      </w:r>
      <w:r w:rsidR="001B0967">
        <w:rPr>
          <w:rFonts w:ascii="Times New Roman" w:hAnsi="Times New Roman" w:cs="Times New Roman"/>
        </w:rPr>
        <w:t>(ZT16-ZT20)</w:t>
      </w:r>
      <w:r w:rsidRPr="00E96630">
        <w:rPr>
          <w:rFonts w:ascii="Times New Roman" w:hAnsi="Times New Roman" w:cs="Times New Roman"/>
        </w:rPr>
        <w:t xml:space="preserve">, and </w:t>
      </w:r>
      <w:r w:rsidR="001B0967" w:rsidRPr="00E96630">
        <w:rPr>
          <w:rFonts w:ascii="Times New Roman" w:hAnsi="Times New Roman" w:cs="Times New Roman"/>
        </w:rPr>
        <w:t>24-hour</w:t>
      </w:r>
      <w:r w:rsidRPr="00E96630">
        <w:rPr>
          <w:rFonts w:ascii="Times New Roman" w:hAnsi="Times New Roman" w:cs="Times New Roman"/>
        </w:rPr>
        <w:t xml:space="preserve"> </w:t>
      </w:r>
      <w:proofErr w:type="gramStart"/>
      <w:r w:rsidRPr="00E96630">
        <w:rPr>
          <w:rFonts w:ascii="Times New Roman" w:hAnsi="Times New Roman" w:cs="Times New Roman"/>
        </w:rPr>
        <w:t>intervals</w:t>
      </w:r>
      <w:r w:rsidR="001B0967">
        <w:rPr>
          <w:rFonts w:ascii="Times New Roman" w:hAnsi="Times New Roman" w:cs="Times New Roman"/>
        </w:rPr>
        <w:t>(</w:t>
      </w:r>
      <w:proofErr w:type="gramEnd"/>
      <w:r w:rsidR="001B0967">
        <w:rPr>
          <w:rFonts w:ascii="Times New Roman" w:hAnsi="Times New Roman" w:cs="Times New Roman"/>
        </w:rPr>
        <w:t>ZT16-ZT16)</w:t>
      </w:r>
      <w:r w:rsidRPr="00E96630">
        <w:rPr>
          <w:rFonts w:ascii="Times New Roman" w:hAnsi="Times New Roman" w:cs="Times New Roman"/>
        </w:rPr>
        <w:t xml:space="preserve">. </w:t>
      </w:r>
      <w:r w:rsidR="001B0967">
        <w:rPr>
          <w:rFonts w:ascii="Times New Roman" w:hAnsi="Times New Roman" w:cs="Times New Roman"/>
        </w:rPr>
        <w:t xml:space="preserve">Dams began dietary treatment </w:t>
      </w:r>
    </w:p>
    <w:p w14:paraId="06FBB3CD" w14:textId="77777777" w:rsidR="006C05F4" w:rsidRDefault="006C05F4" w:rsidP="00AB3C57">
      <w:pPr>
        <w:pStyle w:val="Heading2"/>
      </w:pPr>
    </w:p>
    <w:p w14:paraId="3DBF5C41" w14:textId="7E20A6B6" w:rsidR="00C01A49" w:rsidRDefault="00C01A49" w:rsidP="00AB3C57">
      <w:pPr>
        <w:pStyle w:val="Heading2"/>
      </w:pPr>
      <w:r>
        <w:t>Mating</w:t>
      </w:r>
      <w:r w:rsidR="003E6287">
        <w:t xml:space="preserve"> &amp; Pups</w:t>
      </w:r>
    </w:p>
    <w:p w14:paraId="5BE9BB6E" w14:textId="7535EF78" w:rsidR="00C01A49" w:rsidRPr="00C01A49" w:rsidRDefault="00C01A49" w:rsidP="00C01A49">
      <w:pPr>
        <w:rPr>
          <w:rFonts w:ascii="Times New Roman" w:hAnsi="Times New Roman" w:cs="Times New Roman"/>
        </w:rPr>
      </w:pPr>
      <w:r w:rsidRPr="00C01A49">
        <w:rPr>
          <w:rFonts w:ascii="Times New Roman" w:hAnsi="Times New Roman" w:cs="Times New Roman"/>
        </w:rPr>
        <w:t xml:space="preserve">After </w:t>
      </w:r>
      <w:r w:rsidR="00DF73EF">
        <w:rPr>
          <w:rFonts w:ascii="Times New Roman" w:hAnsi="Times New Roman" w:cs="Times New Roman"/>
        </w:rPr>
        <w:t>6</w:t>
      </w:r>
      <w:r>
        <w:rPr>
          <w:rFonts w:ascii="Times New Roman" w:hAnsi="Times New Roman" w:cs="Times New Roman"/>
        </w:rPr>
        <w:t xml:space="preserve"> days of diet, age and diet-matched males were introduced into female cages and were allowed to remain until copulatory plug was discovered (indicating pregnancy and gestational day E</w:t>
      </w:r>
      <w:r w:rsidR="00DF73EF">
        <w:rPr>
          <w:rFonts w:ascii="Times New Roman" w:hAnsi="Times New Roman" w:cs="Times New Roman"/>
        </w:rPr>
        <w:t>0</w:t>
      </w:r>
      <w:r>
        <w:rPr>
          <w:rFonts w:ascii="Times New Roman" w:hAnsi="Times New Roman" w:cs="Times New Roman"/>
        </w:rPr>
        <w:t xml:space="preserve">.5). </w:t>
      </w:r>
      <w:r w:rsidR="003E6287">
        <w:rPr>
          <w:rFonts w:ascii="Times New Roman" w:hAnsi="Times New Roman" w:cs="Times New Roman"/>
        </w:rPr>
        <w:t>When pups were born, they were measured and counted within 24 hours</w:t>
      </w:r>
      <w:r w:rsidR="009454E5">
        <w:rPr>
          <w:rFonts w:ascii="Times New Roman" w:hAnsi="Times New Roman" w:cs="Times New Roman"/>
        </w:rPr>
        <w:t>, including those who were dead at birth</w:t>
      </w:r>
      <w:r w:rsidR="003E6287">
        <w:rPr>
          <w:rFonts w:ascii="Times New Roman" w:hAnsi="Times New Roman" w:cs="Times New Roman"/>
        </w:rPr>
        <w:t xml:space="preserve">. </w:t>
      </w:r>
      <w:r w:rsidR="009454E5">
        <w:rPr>
          <w:rFonts w:ascii="Times New Roman" w:hAnsi="Times New Roman" w:cs="Times New Roman"/>
        </w:rPr>
        <w:t xml:space="preserve">Pups were then left to nurse for 3 days. At postnatal day 3, litters were </w:t>
      </w:r>
      <w:r w:rsidR="00421EF4">
        <w:rPr>
          <w:rFonts w:ascii="Times New Roman" w:hAnsi="Times New Roman" w:cs="Times New Roman"/>
        </w:rPr>
        <w:t xml:space="preserve">weighed then </w:t>
      </w:r>
      <w:r w:rsidR="009454E5">
        <w:rPr>
          <w:rFonts w:ascii="Times New Roman" w:hAnsi="Times New Roman" w:cs="Times New Roman"/>
        </w:rPr>
        <w:t xml:space="preserve">reduced to </w:t>
      </w:r>
      <w:r w:rsidR="00801695">
        <w:rPr>
          <w:rFonts w:ascii="Times New Roman" w:hAnsi="Times New Roman" w:cs="Times New Roman"/>
        </w:rPr>
        <w:t xml:space="preserve">4 pups to each dam (2 males, 2 females when possible) to standardize milk supply between litters. </w:t>
      </w:r>
      <w:r w:rsidR="00421EF4">
        <w:rPr>
          <w:rFonts w:ascii="Times New Roman" w:hAnsi="Times New Roman" w:cs="Times New Roman"/>
        </w:rPr>
        <w:t xml:space="preserve">Pups were then reweighed on postnatal days 7, 14, and 21. At postnatal day 21dams and pups were sacrificed by Carbon Dioxide Inhalation and cervical dislocation. </w:t>
      </w:r>
    </w:p>
    <w:p w14:paraId="5C21357C" w14:textId="77777777" w:rsidR="006C05F4" w:rsidRDefault="006C05F4" w:rsidP="00AB3C57">
      <w:pPr>
        <w:pStyle w:val="Heading2"/>
      </w:pPr>
    </w:p>
    <w:p w14:paraId="3F63CB71" w14:textId="67136C79" w:rsidR="00AB3C57" w:rsidRDefault="006D6F75" w:rsidP="00AB3C57">
      <w:pPr>
        <w:pStyle w:val="Heading2"/>
      </w:pPr>
      <w:r>
        <w:t xml:space="preserve">Intraperitoneal </w:t>
      </w:r>
      <w:r w:rsidR="00AB3C57">
        <w:t>Insulin tolerance testing</w:t>
      </w:r>
      <w:r w:rsidR="005357E0">
        <w:t xml:space="preserve"> </w:t>
      </w:r>
    </w:p>
    <w:p w14:paraId="51A83522" w14:textId="332D4753" w:rsidR="00D95834" w:rsidRDefault="009349AD" w:rsidP="00AB3C57">
      <w:pPr>
        <w:rPr>
          <w:rFonts w:ascii="Times New Roman" w:hAnsi="Times New Roman" w:cs="Times New Roman"/>
        </w:rPr>
      </w:pPr>
      <w:r>
        <w:rPr>
          <w:rFonts w:ascii="Times New Roman" w:hAnsi="Times New Roman" w:cs="Times New Roman"/>
        </w:rPr>
        <w:t xml:space="preserve">Insulin tolerance was measured via an insulin tolerance test (ITT). </w:t>
      </w:r>
      <w:r w:rsidR="00D833C4">
        <w:rPr>
          <w:rFonts w:ascii="Times New Roman" w:hAnsi="Times New Roman" w:cs="Times New Roman"/>
        </w:rPr>
        <w:t>On gestational day 16.5, dams were placed in a clean cage free of food with a water bottle</w:t>
      </w:r>
      <w:r w:rsidR="00D833C4" w:rsidRPr="00D833C4">
        <w:rPr>
          <w:rFonts w:ascii="Times New Roman" w:hAnsi="Times New Roman" w:cs="Times New Roman"/>
        </w:rPr>
        <w:t xml:space="preserve"> </w:t>
      </w:r>
      <w:r w:rsidR="00D833C4">
        <w:rPr>
          <w:rFonts w:ascii="Times New Roman" w:hAnsi="Times New Roman" w:cs="Times New Roman"/>
        </w:rPr>
        <w:t xml:space="preserve">at ZT20 (2AM). </w:t>
      </w:r>
      <w:r w:rsidR="006D6F75">
        <w:rPr>
          <w:rFonts w:ascii="Times New Roman" w:hAnsi="Times New Roman" w:cs="Times New Roman"/>
        </w:rPr>
        <w:t>Dams were fasted for 6 hours. At ZT2, a fasted blood sample was collected via tail clip and handheld glucometer. After assessment of fasting blood glucose, an intraperitoneal injection of insulin (Humulin, 0.75mg/</w:t>
      </w:r>
      <w:r w:rsidR="00D95834">
        <w:rPr>
          <w:rFonts w:ascii="Times New Roman" w:hAnsi="Times New Roman" w:cs="Times New Roman"/>
        </w:rPr>
        <w:t>kg body weight</w:t>
      </w:r>
      <w:r w:rsidR="006D6F75">
        <w:rPr>
          <w:rFonts w:ascii="Times New Roman" w:hAnsi="Times New Roman" w:cs="Times New Roman"/>
        </w:rPr>
        <w:t>)</w:t>
      </w:r>
      <w:r w:rsidR="00D95834">
        <w:rPr>
          <w:rFonts w:ascii="Times New Roman" w:hAnsi="Times New Roman" w:cs="Times New Roman"/>
        </w:rPr>
        <w:t xml:space="preserve"> was given. </w:t>
      </w:r>
      <w:r w:rsidR="006D6F75">
        <w:rPr>
          <w:rFonts w:ascii="Times New Roman" w:hAnsi="Times New Roman" w:cs="Times New Roman"/>
        </w:rPr>
        <w:t>B</w:t>
      </w:r>
      <w:commentRangeStart w:id="4"/>
      <w:r w:rsidR="006D6F75">
        <w:rPr>
          <w:rFonts w:ascii="Times New Roman" w:hAnsi="Times New Roman" w:cs="Times New Roman"/>
        </w:rPr>
        <w:t>lood glucose</w:t>
      </w:r>
      <w:r w:rsidR="00D95834">
        <w:rPr>
          <w:rFonts w:ascii="Times New Roman" w:hAnsi="Times New Roman" w:cs="Times New Roman"/>
        </w:rPr>
        <w:t xml:space="preserve"> following injection was taken every 15 minutes for 2 hours. </w:t>
      </w:r>
      <w:r>
        <w:rPr>
          <w:rFonts w:ascii="Times New Roman" w:hAnsi="Times New Roman" w:cs="Times New Roman"/>
        </w:rPr>
        <w:t xml:space="preserve">Glucose area under the curve (AUC) was calculated by taking the sum of glucose values for each animal. </w:t>
      </w:r>
      <w:commentRangeEnd w:id="4"/>
      <w:r w:rsidR="00724CA0">
        <w:rPr>
          <w:rStyle w:val="CommentReference"/>
        </w:rPr>
        <w:commentReference w:id="4"/>
      </w:r>
    </w:p>
    <w:p w14:paraId="6B15FC43" w14:textId="457B909F" w:rsidR="00722853" w:rsidRDefault="00722853" w:rsidP="00AB3C57">
      <w:pPr>
        <w:rPr>
          <w:rFonts w:ascii="Times New Roman" w:hAnsi="Times New Roman" w:cs="Times New Roman"/>
        </w:rPr>
      </w:pPr>
    </w:p>
    <w:p w14:paraId="30680E63" w14:textId="62FDBCAE" w:rsidR="00722853" w:rsidRDefault="00722853" w:rsidP="00722853">
      <w:pPr>
        <w:pStyle w:val="Heading2"/>
      </w:pPr>
      <w:r>
        <w:t>Blood Collection and Hormonal Analysis</w:t>
      </w:r>
    </w:p>
    <w:p w14:paraId="3C90BB49" w14:textId="4E934ACE" w:rsidR="002966E6" w:rsidRDefault="00722853" w:rsidP="00722853">
      <w:pPr>
        <w:rPr>
          <w:rFonts w:ascii="Times New Roman" w:hAnsi="Times New Roman" w:cs="Times New Roman"/>
        </w:rPr>
      </w:pPr>
      <w:r w:rsidRPr="00722853">
        <w:rPr>
          <w:rFonts w:ascii="Times New Roman" w:hAnsi="Times New Roman" w:cs="Times New Roman"/>
        </w:rPr>
        <w:t>The day after the insulin tolerance testing, we collected blood sample</w:t>
      </w:r>
      <w:r w:rsidR="00AF11AB">
        <w:rPr>
          <w:rFonts w:ascii="Times New Roman" w:hAnsi="Times New Roman" w:cs="Times New Roman"/>
        </w:rPr>
        <w:t>s from dams</w:t>
      </w:r>
      <w:r w:rsidR="002966E6">
        <w:rPr>
          <w:rFonts w:ascii="Times New Roman" w:hAnsi="Times New Roman" w:cs="Times New Roman"/>
        </w:rPr>
        <w:t xml:space="preserve"> at ZT1 and ZT13</w:t>
      </w:r>
      <w:r w:rsidR="00AF11AB">
        <w:rPr>
          <w:rFonts w:ascii="Times New Roman" w:hAnsi="Times New Roman" w:cs="Times New Roman"/>
        </w:rPr>
        <w:t>. They were lightly anaesthetized via inhaled isoflurane then whole blood w</w:t>
      </w:r>
      <w:r w:rsidR="002966E6">
        <w:rPr>
          <w:rFonts w:ascii="Times New Roman" w:hAnsi="Times New Roman" w:cs="Times New Roman"/>
        </w:rPr>
        <w:t>as collected via capillary tube and retroorbital bleed. Whole blood was left to clot on ice for 20 minutes, then was spun down in a cold centrifuge for 20 minutes at 2000G (</w:t>
      </w:r>
      <w:r w:rsidR="002966E6" w:rsidRPr="00544113">
        <w:rPr>
          <w:rFonts w:ascii="Times New Roman" w:hAnsi="Times New Roman" w:cs="Times New Roman"/>
          <w:highlight w:val="yellow"/>
        </w:rPr>
        <w:t>Eppendorf,</w:t>
      </w:r>
      <w:r w:rsidR="002966E6">
        <w:rPr>
          <w:rFonts w:ascii="Times New Roman" w:hAnsi="Times New Roman" w:cs="Times New Roman"/>
        </w:rPr>
        <w:t xml:space="preserve"> 4°C). Serum was pipetted off and stored at -80°C until later use. Insulin was assayed in serum using a commercially available ELISA kit (</w:t>
      </w:r>
      <w:r w:rsidR="002966E6" w:rsidRPr="00544113">
        <w:rPr>
          <w:rFonts w:ascii="Times New Roman" w:hAnsi="Times New Roman" w:cs="Times New Roman"/>
          <w:highlight w:val="yellow"/>
        </w:rPr>
        <w:t>ALPCO, Cat number</w:t>
      </w:r>
      <w:r w:rsidR="002966E6">
        <w:rPr>
          <w:rFonts w:ascii="Times New Roman" w:hAnsi="Times New Roman" w:cs="Times New Roman"/>
        </w:rPr>
        <w:t>)</w:t>
      </w:r>
    </w:p>
    <w:p w14:paraId="0980DA97" w14:textId="2F4E76E6" w:rsidR="009846BA" w:rsidRDefault="009846BA" w:rsidP="00722853">
      <w:pPr>
        <w:rPr>
          <w:rFonts w:ascii="Times New Roman" w:hAnsi="Times New Roman" w:cs="Times New Roman"/>
        </w:rPr>
      </w:pPr>
    </w:p>
    <w:p w14:paraId="70341730" w14:textId="0151090E" w:rsidR="009846BA" w:rsidRDefault="009846BA" w:rsidP="009846BA">
      <w:pPr>
        <w:pStyle w:val="Heading2"/>
      </w:pPr>
      <w:r>
        <w:t>Neonatal Life Outcomes</w:t>
      </w:r>
    </w:p>
    <w:p w14:paraId="1CD513F6" w14:textId="6C7824D3" w:rsidR="00367767" w:rsidRPr="00367767" w:rsidRDefault="00367767" w:rsidP="00367767">
      <w:pPr>
        <w:rPr>
          <w:rFonts w:ascii="Times New Roman" w:hAnsi="Times New Roman" w:cs="Times New Roman"/>
        </w:rPr>
      </w:pPr>
      <w:r w:rsidRPr="00367767">
        <w:rPr>
          <w:rFonts w:ascii="Times New Roman" w:hAnsi="Times New Roman" w:cs="Times New Roman"/>
        </w:rPr>
        <w:t>Gestational age</w:t>
      </w:r>
      <w:r>
        <w:rPr>
          <w:rFonts w:ascii="Times New Roman" w:hAnsi="Times New Roman" w:cs="Times New Roman"/>
        </w:rPr>
        <w:t xml:space="preserve"> was determined by the date of birth subtracted from date of copulatory plug. Litter size was represented as the number of pups (alive and dead) per dam, then averaged by feeding regimen. </w:t>
      </w:r>
      <w:r w:rsidR="003E6287">
        <w:rPr>
          <w:rFonts w:ascii="Times New Roman" w:hAnsi="Times New Roman" w:cs="Times New Roman"/>
        </w:rPr>
        <w:t>Percent survival was determined as the number of pups who were present at postnatal day 3</w:t>
      </w:r>
      <w:r w:rsidR="003A2DA6">
        <w:rPr>
          <w:rFonts w:ascii="Times New Roman" w:hAnsi="Times New Roman" w:cs="Times New Roman"/>
        </w:rPr>
        <w:t xml:space="preserve"> divided by the initial litter size</w:t>
      </w:r>
      <w:del w:id="5" w:author="Dave Bridges" w:date="2022-12-08T14:48:00Z">
        <w:r w:rsidR="003A2DA6" w:rsidDel="00724CA0">
          <w:rPr>
            <w:rFonts w:ascii="Times New Roman" w:hAnsi="Times New Roman" w:cs="Times New Roman"/>
          </w:rPr>
          <w:delText xml:space="preserve"> time</w:delText>
        </w:r>
        <w:r w:rsidR="007221AF" w:rsidDel="00724CA0">
          <w:rPr>
            <w:rFonts w:ascii="Times New Roman" w:hAnsi="Times New Roman" w:cs="Times New Roman"/>
          </w:rPr>
          <w:delText>s</w:delText>
        </w:r>
        <w:r w:rsidR="003A2DA6" w:rsidDel="00724CA0">
          <w:rPr>
            <w:rFonts w:ascii="Times New Roman" w:hAnsi="Times New Roman" w:cs="Times New Roman"/>
          </w:rPr>
          <w:delText xml:space="preserve"> 100</w:delText>
        </w:r>
      </w:del>
      <w:r w:rsidR="003A2DA6">
        <w:rPr>
          <w:rFonts w:ascii="Times New Roman" w:hAnsi="Times New Roman" w:cs="Times New Roman"/>
        </w:rPr>
        <w:t xml:space="preserve">. </w:t>
      </w:r>
      <w:r w:rsidR="007221AF">
        <w:rPr>
          <w:rFonts w:ascii="Times New Roman" w:hAnsi="Times New Roman" w:cs="Times New Roman"/>
        </w:rPr>
        <w:t xml:space="preserve">Birth weight was calculated as the average </w:t>
      </w:r>
      <w:r w:rsidR="005B1CEC">
        <w:rPr>
          <w:rFonts w:ascii="Times New Roman" w:hAnsi="Times New Roman" w:cs="Times New Roman"/>
        </w:rPr>
        <w:t xml:space="preserve">of all living pups for each dam, then further averaged by feeding regimen. </w:t>
      </w:r>
    </w:p>
    <w:p w14:paraId="737E4451" w14:textId="77777777" w:rsidR="00D95834" w:rsidRDefault="00D95834" w:rsidP="00AB3C57">
      <w:pPr>
        <w:rPr>
          <w:rFonts w:ascii="Times New Roman" w:hAnsi="Times New Roman" w:cs="Times New Roman"/>
        </w:rPr>
      </w:pPr>
    </w:p>
    <w:p w14:paraId="051BB416" w14:textId="2A58BDB0" w:rsidR="00AB3C57" w:rsidRDefault="00D95834" w:rsidP="00D95834">
      <w:pPr>
        <w:pStyle w:val="Heading2"/>
      </w:pPr>
      <w:r>
        <w:t>Statistical Analyses</w:t>
      </w:r>
      <w:r w:rsidR="006D6F75">
        <w:t xml:space="preserve"> </w:t>
      </w:r>
    </w:p>
    <w:p w14:paraId="2971C2C9" w14:textId="6FC458E7" w:rsidR="00D415F2" w:rsidRPr="00D415F2" w:rsidRDefault="000459F9" w:rsidP="00D415F2">
      <w:pPr>
        <w:rPr>
          <w:rFonts w:ascii="Times New Roman" w:hAnsi="Times New Roman" w:cs="Times New Roman"/>
        </w:rPr>
      </w:pPr>
      <w:r>
        <w:rPr>
          <w:rFonts w:ascii="Times New Roman" w:hAnsi="Times New Roman" w:cs="Times New Roman"/>
        </w:rPr>
        <w:t xml:space="preserve">Values are represented as mean ± standard error </w:t>
      </w:r>
      <w:commentRangeStart w:id="6"/>
      <w:r>
        <w:rPr>
          <w:rFonts w:ascii="Times New Roman" w:hAnsi="Times New Roman" w:cs="Times New Roman"/>
        </w:rPr>
        <w:t>whenever possible</w:t>
      </w:r>
      <w:commentRangeEnd w:id="6"/>
      <w:r w:rsidR="00724CA0">
        <w:rPr>
          <w:rStyle w:val="CommentReference"/>
        </w:rPr>
        <w:commentReference w:id="6"/>
      </w:r>
      <w:r>
        <w:rPr>
          <w:rFonts w:ascii="Times New Roman" w:hAnsi="Times New Roman" w:cs="Times New Roman"/>
        </w:rPr>
        <w:t xml:space="preserve">. Pairwise values are evaluated by Shapiro test for normality and </w:t>
      </w:r>
      <w:proofErr w:type="spellStart"/>
      <w:r>
        <w:rPr>
          <w:rFonts w:ascii="Times New Roman" w:hAnsi="Times New Roman" w:cs="Times New Roman"/>
        </w:rPr>
        <w:t>Levene’s</w:t>
      </w:r>
      <w:proofErr w:type="spellEnd"/>
      <w:r>
        <w:rPr>
          <w:rFonts w:ascii="Times New Roman" w:hAnsi="Times New Roman" w:cs="Times New Roman"/>
        </w:rPr>
        <w:t xml:space="preserve"> Test </w:t>
      </w:r>
      <w:r w:rsidR="00DD0E5D">
        <w:rPr>
          <w:rFonts w:ascii="Times New Roman" w:hAnsi="Times New Roman" w:cs="Times New Roman"/>
        </w:rPr>
        <w:t>for equivalence of variance</w:t>
      </w:r>
      <w:r>
        <w:rPr>
          <w:rFonts w:ascii="Times New Roman" w:hAnsi="Times New Roman" w:cs="Times New Roman"/>
        </w:rPr>
        <w:t>.</w:t>
      </w:r>
      <w:r w:rsidR="00DD0E5D">
        <w:rPr>
          <w:rFonts w:ascii="Times New Roman" w:hAnsi="Times New Roman" w:cs="Times New Roman"/>
        </w:rPr>
        <w:t xml:space="preserve"> When values were normal and of equivalent variance, Student’s T Test was used, if they were not normal, then we used the appropriate non-parametric test. </w:t>
      </w:r>
      <w:r w:rsidR="00540957">
        <w:rPr>
          <w:rFonts w:ascii="Times New Roman" w:hAnsi="Times New Roman" w:cs="Times New Roman"/>
        </w:rPr>
        <w:t xml:space="preserve">For repeated measures, such as food intake, and body composition, linear mixed effect modeling was completed using </w:t>
      </w:r>
      <w:del w:id="8" w:author="Dave Bridges" w:date="2022-12-08T14:48:00Z">
        <w:r w:rsidR="00540957" w:rsidDel="00724CA0">
          <w:rPr>
            <w:rFonts w:ascii="Times New Roman" w:hAnsi="Times New Roman" w:cs="Times New Roman"/>
          </w:rPr>
          <w:delText>LME</w:delText>
        </w:r>
      </w:del>
      <w:ins w:id="9" w:author="Dave Bridges" w:date="2022-12-08T14:48:00Z">
        <w:r w:rsidR="00724CA0">
          <w:rPr>
            <w:rFonts w:ascii="Times New Roman" w:hAnsi="Times New Roman" w:cs="Times New Roman"/>
          </w:rPr>
          <w:t>lme</w:t>
        </w:r>
      </w:ins>
      <w:r w:rsidR="00540957">
        <w:rPr>
          <w:rFonts w:ascii="Times New Roman" w:hAnsi="Times New Roman" w:cs="Times New Roman"/>
        </w:rPr>
        <w:t xml:space="preserve">4 </w:t>
      </w:r>
      <w:r w:rsidR="00545584">
        <w:rPr>
          <w:rFonts w:ascii="Times New Roman" w:hAnsi="Times New Roman" w:cs="Times New Roman"/>
        </w:rPr>
        <w:fldChar w:fldCharType="begin"/>
      </w:r>
      <w:r w:rsidR="00545584">
        <w:rPr>
          <w:rFonts w:ascii="Times New Roman" w:hAnsi="Times New Roman" w:cs="Times New Roman"/>
        </w:rPr>
        <w:instrText xml:space="preserve"> ADDIN ZOTERO_ITEM CSL_CITATION {"citationID":"1DIEKuhH","properties":{"formattedCitation":"(1)","plainCitation":"(1)","noteIndex":0},"citationItems":[{"id":757,"uris":["http://zotero.org/users/5073745/items/GUUE2ZQS"],"itemData":{"id":757,"type":"article-journal","abstract":"Maximum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locator":"4"}],"schema":"https://github.com/citation-style-language/schema/raw/master/csl-citation.json"} </w:instrText>
      </w:r>
      <w:r w:rsidR="00545584">
        <w:rPr>
          <w:rFonts w:ascii="Times New Roman" w:hAnsi="Times New Roman" w:cs="Times New Roman"/>
        </w:rPr>
        <w:fldChar w:fldCharType="separate"/>
      </w:r>
      <w:r w:rsidR="00545584">
        <w:rPr>
          <w:rFonts w:ascii="Times New Roman" w:hAnsi="Times New Roman" w:cs="Times New Roman"/>
          <w:noProof/>
        </w:rPr>
        <w:t>(1)</w:t>
      </w:r>
      <w:r w:rsidR="00545584">
        <w:rPr>
          <w:rFonts w:ascii="Times New Roman" w:hAnsi="Times New Roman" w:cs="Times New Roman"/>
        </w:rPr>
        <w:fldChar w:fldCharType="end"/>
      </w:r>
      <w:r w:rsidR="00540957">
        <w:rPr>
          <w:rFonts w:ascii="Times New Roman" w:hAnsi="Times New Roman" w:cs="Times New Roman"/>
        </w:rPr>
        <w:t>.</w:t>
      </w:r>
      <w:r w:rsidR="00A27AE4">
        <w:rPr>
          <w:rFonts w:ascii="Times New Roman" w:hAnsi="Times New Roman" w:cs="Times New Roman"/>
        </w:rPr>
        <w:t xml:space="preserve"> We used random effect of maternal ID and dam ID and fixed effects </w:t>
      </w:r>
      <w:del w:id="10" w:author="Dave Bridges" w:date="2022-12-08T14:48:00Z">
        <w:r w:rsidR="00A27AE4" w:rsidDel="00724CA0">
          <w:rPr>
            <w:rFonts w:ascii="Times New Roman" w:hAnsi="Times New Roman" w:cs="Times New Roman"/>
          </w:rPr>
          <w:delText xml:space="preserve">of </w:delText>
        </w:r>
      </w:del>
      <w:ins w:id="11" w:author="Dave Bridges" w:date="2022-12-08T14:48:00Z">
        <w:r w:rsidR="00724CA0">
          <w:rPr>
            <w:rFonts w:ascii="Times New Roman" w:hAnsi="Times New Roman" w:cs="Times New Roman"/>
          </w:rPr>
          <w:t>for</w:t>
        </w:r>
        <w:r w:rsidR="00724CA0">
          <w:rPr>
            <w:rFonts w:ascii="Times New Roman" w:hAnsi="Times New Roman" w:cs="Times New Roman"/>
          </w:rPr>
          <w:t xml:space="preserve"> </w:t>
        </w:r>
      </w:ins>
      <w:r w:rsidR="00A27AE4">
        <w:rPr>
          <w:rFonts w:ascii="Times New Roman" w:hAnsi="Times New Roman" w:cs="Times New Roman"/>
        </w:rPr>
        <w:t>feeding regimen, day of gestation</w:t>
      </w:r>
      <w:r w:rsidR="007E57CF">
        <w:rPr>
          <w:rFonts w:ascii="Times New Roman" w:hAnsi="Times New Roman" w:cs="Times New Roman"/>
        </w:rPr>
        <w:t xml:space="preserve"> or postnatal age</w:t>
      </w:r>
      <w:r w:rsidR="00A27AE4">
        <w:rPr>
          <w:rFonts w:ascii="Times New Roman" w:hAnsi="Times New Roman" w:cs="Times New Roman"/>
        </w:rPr>
        <w:t xml:space="preserve">, and sex (for pup analyses). </w:t>
      </w:r>
    </w:p>
    <w:p w14:paraId="1DE1C42C" w14:textId="0E2A7843" w:rsidR="00AB3C57" w:rsidRDefault="00AB3C57" w:rsidP="00AB3C57">
      <w:pPr>
        <w:pStyle w:val="Heading1"/>
      </w:pPr>
      <w:r>
        <w:lastRenderedPageBreak/>
        <w:t>Results</w:t>
      </w:r>
    </w:p>
    <w:p w14:paraId="79A585A0" w14:textId="6D13261D" w:rsidR="00F54BB0" w:rsidRDefault="00AB3C57" w:rsidP="00F54BB0">
      <w:pPr>
        <w:pStyle w:val="Heading1"/>
      </w:pPr>
      <w:r>
        <w:t>Discussion</w:t>
      </w:r>
    </w:p>
    <w:p w14:paraId="64777685" w14:textId="057FD487" w:rsidR="00F54BB0" w:rsidRDefault="00F54BB0" w:rsidP="00F54BB0">
      <w:pPr>
        <w:pStyle w:val="Heading1"/>
      </w:pPr>
      <w:r>
        <w:t>References</w:t>
      </w:r>
    </w:p>
    <w:p w14:paraId="3716CB0A" w14:textId="77777777" w:rsidR="00545584" w:rsidRPr="00545584" w:rsidRDefault="00545584" w:rsidP="00545584">
      <w:pPr>
        <w:pStyle w:val="Bibliography"/>
        <w:rPr>
          <w:rFonts w:ascii="Calibri" w:cs="Calibri"/>
        </w:rPr>
      </w:pPr>
      <w:r>
        <w:fldChar w:fldCharType="begin"/>
      </w:r>
      <w:r>
        <w:instrText xml:space="preserve"> ADDIN ZOTERO_BIBL {"uncited":[],"omitted":[],"custom":[]} CSL_BIBLIOGRAPHY </w:instrText>
      </w:r>
      <w:r>
        <w:fldChar w:fldCharType="separate"/>
      </w:r>
      <w:r w:rsidRPr="00545584">
        <w:rPr>
          <w:rFonts w:ascii="Calibri" w:cs="Calibri"/>
        </w:rPr>
        <w:t xml:space="preserve">1. </w:t>
      </w:r>
      <w:r w:rsidRPr="00545584">
        <w:rPr>
          <w:rFonts w:ascii="Calibri" w:cs="Calibri"/>
        </w:rPr>
        <w:tab/>
      </w:r>
      <w:r w:rsidRPr="00545584">
        <w:rPr>
          <w:rFonts w:ascii="Calibri" w:cs="Calibri"/>
          <w:b/>
          <w:bCs/>
        </w:rPr>
        <w:t>Bates D</w:t>
      </w:r>
      <w:r w:rsidRPr="00545584">
        <w:rPr>
          <w:rFonts w:ascii="Calibri" w:cs="Calibri"/>
        </w:rPr>
        <w:t xml:space="preserve">, </w:t>
      </w:r>
      <w:r w:rsidRPr="00545584">
        <w:rPr>
          <w:rFonts w:ascii="Calibri" w:cs="Calibri"/>
          <w:b/>
          <w:bCs/>
        </w:rPr>
        <w:t>Mächler M</w:t>
      </w:r>
      <w:r w:rsidRPr="00545584">
        <w:rPr>
          <w:rFonts w:ascii="Calibri" w:cs="Calibri"/>
        </w:rPr>
        <w:t xml:space="preserve">, </w:t>
      </w:r>
      <w:r w:rsidRPr="00545584">
        <w:rPr>
          <w:rFonts w:ascii="Calibri" w:cs="Calibri"/>
          <w:b/>
          <w:bCs/>
        </w:rPr>
        <w:t>Bolker B</w:t>
      </w:r>
      <w:r w:rsidRPr="00545584">
        <w:rPr>
          <w:rFonts w:ascii="Calibri" w:cs="Calibri"/>
        </w:rPr>
        <w:t xml:space="preserve">, </w:t>
      </w:r>
      <w:r w:rsidRPr="00545584">
        <w:rPr>
          <w:rFonts w:ascii="Calibri" w:cs="Calibri"/>
          <w:b/>
          <w:bCs/>
        </w:rPr>
        <w:t>Walker S</w:t>
      </w:r>
      <w:r w:rsidRPr="00545584">
        <w:rPr>
          <w:rFonts w:ascii="Calibri" w:cs="Calibri"/>
        </w:rPr>
        <w:t xml:space="preserve">. Fitting Linear Mixed-Effects Models Using lme4. </w:t>
      </w:r>
      <w:r w:rsidRPr="00545584">
        <w:rPr>
          <w:rFonts w:ascii="Calibri" w:cs="Calibri"/>
          <w:i/>
          <w:iCs/>
        </w:rPr>
        <w:t>J Stat Softw</w:t>
      </w:r>
      <w:r w:rsidRPr="00545584">
        <w:rPr>
          <w:rFonts w:ascii="Calibri" w:cs="Calibri"/>
        </w:rPr>
        <w:t xml:space="preserve"> 67: 1–48, 2015. doi: 10.18637/jss.v067.i01.</w:t>
      </w:r>
    </w:p>
    <w:p w14:paraId="1408FFEF" w14:textId="1A60EADB" w:rsidR="00545584" w:rsidRPr="00545584" w:rsidRDefault="00545584" w:rsidP="00545584">
      <w:r>
        <w:fldChar w:fldCharType="end"/>
      </w:r>
    </w:p>
    <w:sectPr w:rsidR="00545584" w:rsidRPr="00545584"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Dave Bridges" w:date="2022-12-08T14:48:00Z" w:initials="DB">
    <w:p w14:paraId="3856138F" w14:textId="15499E1A" w:rsidR="00724CA0" w:rsidRDefault="00724CA0">
      <w:pPr>
        <w:pStyle w:val="CommentText"/>
      </w:pPr>
      <w:r>
        <w:rPr>
          <w:rStyle w:val="CommentReference"/>
        </w:rPr>
        <w:annotationRef/>
      </w:r>
      <w:r>
        <w:t>Add calculations of recovery and rates of drop</w:t>
      </w:r>
    </w:p>
  </w:comment>
  <w:comment w:id="6" w:author="Dave Bridges" w:date="2022-12-08T14:49:00Z" w:initials="DB">
    <w:p w14:paraId="5829A1EB" w14:textId="2831974F" w:rsidR="00724CA0" w:rsidRDefault="00724CA0">
      <w:pPr>
        <w:pStyle w:val="CommentText"/>
      </w:pPr>
      <w:r>
        <w:rPr>
          <w:rStyle w:val="CommentReference"/>
        </w:rPr>
        <w:annotationRef/>
      </w:r>
      <w:r>
        <w:t xml:space="preserve">Is this </w:t>
      </w:r>
      <w:r>
        <w:t>needed</w:t>
      </w:r>
      <w:bookmarkStart w:id="7" w:name="_GoBack"/>
      <w:bookmarkEnd w:id="7"/>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6138F" w15:done="0"/>
  <w15:commentEx w15:paraId="5829A1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6138F" w16cid:durableId="273C77AA"/>
  <w16cid:commentId w16cid:paraId="5829A1EB" w16cid:durableId="273C77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F1C88"/>
    <w:multiLevelType w:val="hybridMultilevel"/>
    <w:tmpl w:val="9082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035D7"/>
    <w:multiLevelType w:val="hybridMultilevel"/>
    <w:tmpl w:val="7E66B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9C00AB"/>
    <w:multiLevelType w:val="hybridMultilevel"/>
    <w:tmpl w:val="79A6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57"/>
    <w:rsid w:val="000459F9"/>
    <w:rsid w:val="000D699C"/>
    <w:rsid w:val="00186B53"/>
    <w:rsid w:val="001B0967"/>
    <w:rsid w:val="00200616"/>
    <w:rsid w:val="002966E6"/>
    <w:rsid w:val="002D6A57"/>
    <w:rsid w:val="00314B1F"/>
    <w:rsid w:val="0032430B"/>
    <w:rsid w:val="00367767"/>
    <w:rsid w:val="003A2DA6"/>
    <w:rsid w:val="003A4003"/>
    <w:rsid w:val="003E6287"/>
    <w:rsid w:val="00421EF4"/>
    <w:rsid w:val="00422824"/>
    <w:rsid w:val="004E1783"/>
    <w:rsid w:val="005357E0"/>
    <w:rsid w:val="00540957"/>
    <w:rsid w:val="00544113"/>
    <w:rsid w:val="00545584"/>
    <w:rsid w:val="00587EB0"/>
    <w:rsid w:val="005B1CEC"/>
    <w:rsid w:val="005B6F9F"/>
    <w:rsid w:val="00616D0A"/>
    <w:rsid w:val="006C05F4"/>
    <w:rsid w:val="006D6F75"/>
    <w:rsid w:val="007221AF"/>
    <w:rsid w:val="00722853"/>
    <w:rsid w:val="00724CA0"/>
    <w:rsid w:val="00730462"/>
    <w:rsid w:val="00741FE3"/>
    <w:rsid w:val="007E57CF"/>
    <w:rsid w:val="00801695"/>
    <w:rsid w:val="0081224E"/>
    <w:rsid w:val="008B6744"/>
    <w:rsid w:val="009349AD"/>
    <w:rsid w:val="009454E5"/>
    <w:rsid w:val="009846BA"/>
    <w:rsid w:val="00A17703"/>
    <w:rsid w:val="00A27AE4"/>
    <w:rsid w:val="00AB3C57"/>
    <w:rsid w:val="00AE4DBC"/>
    <w:rsid w:val="00AF11AB"/>
    <w:rsid w:val="00B6239B"/>
    <w:rsid w:val="00C01A49"/>
    <w:rsid w:val="00C26F18"/>
    <w:rsid w:val="00C6518A"/>
    <w:rsid w:val="00D415F2"/>
    <w:rsid w:val="00D833C4"/>
    <w:rsid w:val="00D86FB4"/>
    <w:rsid w:val="00D95834"/>
    <w:rsid w:val="00DD02BD"/>
    <w:rsid w:val="00DD0E5D"/>
    <w:rsid w:val="00DF73EF"/>
    <w:rsid w:val="00E96630"/>
    <w:rsid w:val="00EF6E8B"/>
    <w:rsid w:val="00F5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076C44"/>
  <w15:chartTrackingRefBased/>
  <w15:docId w15:val="{4F1FF8F0-6FDB-AE4F-8416-BB1975D5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57"/>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AB3C57"/>
    <w:pPr>
      <w:keepNext/>
      <w:keepLines/>
      <w:spacing w:before="40"/>
      <w:outlineLvl w:val="1"/>
    </w:pPr>
    <w:rPr>
      <w:rFonts w:ascii="Times New Roman" w:eastAsiaTheme="majorEastAsia" w:hAnsi="Times New Roman"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57"/>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B3C57"/>
    <w:rPr>
      <w:rFonts w:ascii="Times New Roman" w:eastAsiaTheme="majorEastAsia" w:hAnsi="Times New Roman" w:cstheme="majorBidi"/>
      <w:i/>
      <w:color w:val="000000" w:themeColor="text1"/>
      <w:szCs w:val="26"/>
    </w:rPr>
  </w:style>
  <w:style w:type="paragraph" w:styleId="ListParagraph">
    <w:name w:val="List Paragraph"/>
    <w:basedOn w:val="Normal"/>
    <w:uiPriority w:val="34"/>
    <w:qFormat/>
    <w:rsid w:val="00B6239B"/>
    <w:pPr>
      <w:ind w:left="720"/>
      <w:contextualSpacing/>
    </w:pPr>
  </w:style>
  <w:style w:type="paragraph" w:styleId="Bibliography">
    <w:name w:val="Bibliography"/>
    <w:basedOn w:val="Normal"/>
    <w:next w:val="Normal"/>
    <w:uiPriority w:val="37"/>
    <w:unhideWhenUsed/>
    <w:rsid w:val="00545584"/>
    <w:pPr>
      <w:tabs>
        <w:tab w:val="left" w:pos="380"/>
      </w:tabs>
      <w:spacing w:after="240"/>
      <w:ind w:left="384" w:hanging="384"/>
    </w:pPr>
  </w:style>
  <w:style w:type="paragraph" w:styleId="BalloonText">
    <w:name w:val="Balloon Text"/>
    <w:basedOn w:val="Normal"/>
    <w:link w:val="BalloonTextChar"/>
    <w:uiPriority w:val="99"/>
    <w:semiHidden/>
    <w:unhideWhenUsed/>
    <w:rsid w:val="00724CA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24CA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4CA0"/>
    <w:rPr>
      <w:sz w:val="16"/>
      <w:szCs w:val="16"/>
    </w:rPr>
  </w:style>
  <w:style w:type="paragraph" w:styleId="CommentText">
    <w:name w:val="annotation text"/>
    <w:basedOn w:val="Normal"/>
    <w:link w:val="CommentTextChar"/>
    <w:uiPriority w:val="99"/>
    <w:semiHidden/>
    <w:unhideWhenUsed/>
    <w:rsid w:val="00724CA0"/>
    <w:rPr>
      <w:sz w:val="20"/>
      <w:szCs w:val="20"/>
    </w:rPr>
  </w:style>
  <w:style w:type="character" w:customStyle="1" w:styleId="CommentTextChar">
    <w:name w:val="Comment Text Char"/>
    <w:basedOn w:val="DefaultParagraphFont"/>
    <w:link w:val="CommentText"/>
    <w:uiPriority w:val="99"/>
    <w:semiHidden/>
    <w:rsid w:val="00724CA0"/>
    <w:rPr>
      <w:sz w:val="20"/>
      <w:szCs w:val="20"/>
    </w:rPr>
  </w:style>
  <w:style w:type="paragraph" w:styleId="CommentSubject">
    <w:name w:val="annotation subject"/>
    <w:basedOn w:val="CommentText"/>
    <w:next w:val="CommentText"/>
    <w:link w:val="CommentSubjectChar"/>
    <w:uiPriority w:val="99"/>
    <w:semiHidden/>
    <w:unhideWhenUsed/>
    <w:rsid w:val="00724CA0"/>
    <w:rPr>
      <w:b/>
      <w:bCs/>
    </w:rPr>
  </w:style>
  <w:style w:type="character" w:customStyle="1" w:styleId="CommentSubjectChar">
    <w:name w:val="Comment Subject Char"/>
    <w:basedOn w:val="CommentTextChar"/>
    <w:link w:val="CommentSubject"/>
    <w:uiPriority w:val="99"/>
    <w:semiHidden/>
    <w:rsid w:val="00724C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32</cp:revision>
  <dcterms:created xsi:type="dcterms:W3CDTF">2022-11-02T15:28:00Z</dcterms:created>
  <dcterms:modified xsi:type="dcterms:W3CDTF">2022-12-08T19:49:00Z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zotero-version="6.0.16"&gt;&lt;session id="KyPiwp6R"/&gt;&lt;style id="http://www.zotero.org/styles/american-physiological-society" hasBibliography="1" bibliographyStyleHasBeenSet="1"/&gt;&lt;prefs&gt;&lt;pref name="fieldType" value="Field"/&gt;&lt;pref name="au</vt:lpwstr>
  </property>
  <property fmtid="{D5CDD505-2E9C-101B-9397-08002B2CF9AE}" pid="3" name="ZOTERO_PREF_2">
    <vt:lpwstr>tomaticJournalAbbreviations" value="true"/&gt;&lt;/prefs&gt;&lt;/data&gt;</vt:lpwstr>
  </property>
</Properties>
</file>