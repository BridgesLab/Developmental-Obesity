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A19D" w14:textId="77777777" w:rsidR="000B6D83" w:rsidRPr="00E91E9A" w:rsidRDefault="000B6D83" w:rsidP="000B6D83">
      <w:pPr>
        <w:rPr>
          <w:rFonts w:eastAsiaTheme="majorEastAsia" w:cstheme="majorBidi"/>
          <w:sz w:val="28"/>
          <w:szCs w:val="32"/>
        </w:rPr>
      </w:pPr>
      <w:bookmarkStart w:id="0" w:name="_Toc16185294"/>
      <w:r w:rsidRPr="00F96DB1">
        <w:t xml:space="preserve">Aim </w:t>
      </w:r>
      <w:r>
        <w:t>1</w:t>
      </w:r>
      <w:r w:rsidRPr="00F96DB1">
        <w:t xml:space="preserve">: </w:t>
      </w:r>
      <w:r>
        <w:rPr>
          <w:rFonts w:cs="Times New Roman"/>
          <w:b/>
        </w:rPr>
        <w:t>Examine the effects of manipulation of the feeding window on female fertility, gestational health, and maternal glycemia during gestation.</w:t>
      </w:r>
      <w:r>
        <w:rPr>
          <w:rFonts w:cs="Times New Roman"/>
          <w:b/>
        </w:rPr>
        <w:br/>
      </w:r>
    </w:p>
    <w:p w14:paraId="71DDFD57" w14:textId="77777777" w:rsidR="000B6D83" w:rsidRDefault="000B6D83" w:rsidP="000B6D83">
      <w:pPr>
        <w:pStyle w:val="Heading1"/>
      </w:pPr>
      <w:r w:rsidRPr="00F96DB1">
        <w:t>Background:</w:t>
      </w:r>
    </w:p>
    <w:p w14:paraId="6C4CF5CD" w14:textId="77777777" w:rsidR="000B6D83" w:rsidRDefault="000B6D83" w:rsidP="000B6D83">
      <w:pPr>
        <w:pStyle w:val="Heading3"/>
      </w:pPr>
      <w:r>
        <w:rPr>
          <w:rFonts w:cs="Times New Roman"/>
          <w:noProof/>
        </w:rPr>
        <mc:AlternateContent>
          <mc:Choice Requires="wps">
            <w:drawing>
              <wp:anchor distT="0" distB="0" distL="114300" distR="114300" simplePos="0" relativeHeight="251665408" behindDoc="0" locked="0" layoutInCell="1" allowOverlap="1" wp14:anchorId="03FA76F0" wp14:editId="3AB194E1">
                <wp:simplePos x="0" y="0"/>
                <wp:positionH relativeFrom="column">
                  <wp:posOffset>4234180</wp:posOffset>
                </wp:positionH>
                <wp:positionV relativeFrom="paragraph">
                  <wp:posOffset>125258</wp:posOffset>
                </wp:positionV>
                <wp:extent cx="2029460" cy="2120900"/>
                <wp:effectExtent l="0" t="0" r="2540" b="0"/>
                <wp:wrapSquare wrapText="left"/>
                <wp:docPr id="1" name="Text Box 1"/>
                <wp:cNvGraphicFramePr/>
                <a:graphic xmlns:a="http://schemas.openxmlformats.org/drawingml/2006/main">
                  <a:graphicData uri="http://schemas.microsoft.com/office/word/2010/wordprocessingShape">
                    <wps:wsp>
                      <wps:cNvSpPr txBox="1"/>
                      <wps:spPr>
                        <a:xfrm>
                          <a:off x="0" y="0"/>
                          <a:ext cx="2029460" cy="2120900"/>
                        </a:xfrm>
                        <a:prstGeom prst="rect">
                          <a:avLst/>
                        </a:prstGeom>
                        <a:solidFill>
                          <a:schemeClr val="lt1"/>
                        </a:solidFill>
                        <a:ln w="6350">
                          <a:noFill/>
                        </a:ln>
                      </wps:spPr>
                      <wps:txbx>
                        <w:txbxContent>
                          <w:p w14:paraId="007E6B52" w14:textId="77777777" w:rsidR="000B6D83" w:rsidRDefault="000B6D83" w:rsidP="000B6D83">
                            <w:r>
                              <w:rPr>
                                <w:noProof/>
                              </w:rPr>
                              <w:drawing>
                                <wp:inline distT="0" distB="0" distL="0" distR="0" wp14:anchorId="2100E1D8" wp14:editId="39E4F130">
                                  <wp:extent cx="1864995" cy="1259205"/>
                                  <wp:effectExtent l="0" t="0" r="190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0CE7DAD8" w14:textId="77777777" w:rsidR="000B6D83" w:rsidRDefault="000B6D83" w:rsidP="000B6D83">
                            <w:r>
                              <w:t xml:space="preserve">Figure 1: Depicts popularity of “intermittent fasting” as a google search term from 2009-2019.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A76F0" id="_x0000_t202" coordsize="21600,21600" o:spt="202" path="m,l,21600r21600,l21600,xe">
                <v:stroke joinstyle="miter"/>
                <v:path gradientshapeok="t" o:connecttype="rect"/>
              </v:shapetype>
              <v:shape id="Text Box 1" o:spid="_x0000_s1026" type="#_x0000_t202" style="position:absolute;margin-left:333.4pt;margin-top:9.85pt;width:159.8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" fillcolor="white [3201]" stroked="f" strokeweight=".5pt">
                <v:textbox>
                  <w:txbxContent>
                    <w:p w14:paraId="007E6B52" w14:textId="77777777" w:rsidR="000B6D83" w:rsidRDefault="000B6D83" w:rsidP="000B6D83">
                      <w:r>
                        <w:rPr>
                          <w:noProof/>
                        </w:rPr>
                        <w:drawing>
                          <wp:inline distT="0" distB="0" distL="0" distR="0" wp14:anchorId="2100E1D8" wp14:editId="39E4F130">
                            <wp:extent cx="1864995" cy="1259205"/>
                            <wp:effectExtent l="0" t="0" r="190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0CE7DAD8" w14:textId="77777777" w:rsidR="000B6D83" w:rsidRDefault="000B6D83" w:rsidP="000B6D83">
                      <w:r>
                        <w:t xml:space="preserve">Figure 1: Depicts popularity of “intermittent fasting” as a google search term from 2009-2019. </w:t>
                      </w:r>
                    </w:p>
                  </w:txbxContent>
                </v:textbox>
                <w10:wrap type="square" side="left"/>
              </v:shape>
            </w:pict>
          </mc:Fallback>
        </mc:AlternateContent>
      </w:r>
      <w:r>
        <w:t>Time-restricted feeding</w:t>
      </w:r>
    </w:p>
    <w:p w14:paraId="5F7EBBC5" w14:textId="77777777" w:rsidR="000B6D83" w:rsidRDefault="000B6D83" w:rsidP="000B6D83">
      <w:pPr>
        <w:rPr>
          <w:rFonts w:cs="Times New Roman"/>
        </w:rPr>
      </w:pPr>
      <w:r>
        <w:rPr>
          <w:rFonts w:cs="Times New Roman"/>
        </w:rPr>
        <w:t xml:space="preserve">Time-restricted feeding, meaning a designated and condensed period in which one consumes their daily calories (usually between 6-10 hours in length), is a dietary strategy that is gaining in popular interest (Figure 1). This method is a modality to implement intermittent fasting, which is distinct from two other modalities, alternate day fasting (ADF) where an individual alternates full days of </w:t>
      </w:r>
      <w:r w:rsidRPr="00A55005">
        <w:rPr>
          <w:rFonts w:cs="Times New Roman"/>
        </w:rPr>
        <w:t xml:space="preserve">fasting and </w:t>
      </w:r>
      <w:r w:rsidRPr="00A55005">
        <w:rPr>
          <w:rFonts w:cs="Times New Roman"/>
          <w:i/>
        </w:rPr>
        <w:t>ad libitum (AL)</w:t>
      </w:r>
      <w:r w:rsidRPr="00A55005">
        <w:rPr>
          <w:rFonts w:cs="Times New Roman"/>
        </w:rPr>
        <w:t xml:space="preserve"> feeding, and periodic fasting, encompassing a fast of 24 hours or more periodically throughout the month or year, followed by </w:t>
      </w:r>
      <w:r w:rsidRPr="00A55005">
        <w:rPr>
          <w:rFonts w:cs="Times New Roman"/>
          <w:i/>
        </w:rPr>
        <w:t xml:space="preserve">AL </w:t>
      </w:r>
      <w:r w:rsidRPr="00A55005">
        <w:rPr>
          <w:rFonts w:cs="Times New Roman"/>
        </w:rPr>
        <w:t xml:space="preserve"> feeding for the rest of the time </w:t>
      </w:r>
      <w:r w:rsidRPr="00A55005">
        <w:rPr>
          <w:rFonts w:cs="Times New Roman"/>
        </w:rPr>
        <w:fldChar w:fldCharType="begin"/>
      </w:r>
      <w:r w:rsidRPr="00A55005">
        <w:rPr>
          <w:rFonts w:cs="Times New Roman"/>
        </w:rPr>
        <w:instrText xml:space="preserve"> ADDIN ZOTERO_ITEM CSL_CITATION {"citationID":"Bi3Gh2Ar","properties":{"formattedCitation":"(Stockman, Thomas, Burke, &amp; Apovian, 2018)","plainCitation":"(Stockman, Thomas, Burke, &amp; Apovian,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Pr="00A55005">
        <w:rPr>
          <w:rFonts w:cs="Times New Roman"/>
        </w:rPr>
        <w:fldChar w:fldCharType="separate"/>
      </w:r>
      <w:r w:rsidRPr="00A55005">
        <w:rPr>
          <w:rFonts w:cs="Times New Roman"/>
          <w:noProof/>
        </w:rPr>
        <w:t>(Stockman, Thomas, Burke, &amp; Apovian, 2018)</w:t>
      </w:r>
      <w:r w:rsidRPr="00A55005">
        <w:rPr>
          <w:rFonts w:cs="Times New Roman"/>
        </w:rPr>
        <w:fldChar w:fldCharType="end"/>
      </w:r>
      <w:r w:rsidRPr="00A55005">
        <w:rPr>
          <w:rFonts w:cs="Times New Roman"/>
        </w:rPr>
        <w:t xml:space="preserve">. </w:t>
      </w:r>
      <w:r>
        <w:rPr>
          <w:rFonts w:cs="Times New Roman"/>
        </w:rPr>
        <w:t xml:space="preserve">Studies in humans have demonstrated improvements in insulin sensitivity, hypertension, as well as other molecular markers of health </w:t>
      </w:r>
      <w:r>
        <w:rPr>
          <w:rFonts w:cs="Times New Roman"/>
        </w:rPr>
        <w:fldChar w:fldCharType="begin"/>
      </w:r>
      <w:r>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rPr>
        <w:t>(Halberg et al., 2005; Hatori et al., 2012; Kahleova, Lloren, Mashchak, Hill, &amp; Fraser, 2017; Liu et al., 2019; n.d.; Ravussin, Beyl, Poggiogalle, Hsia, &amp; Peterson, 2019; Sherman et al., 2012; Sutton et al., 2018; Woodie et al., 2018)</w:t>
      </w:r>
      <w:r>
        <w:rPr>
          <w:rFonts w:cs="Times New Roman"/>
        </w:rPr>
        <w:fldChar w:fldCharType="end"/>
      </w:r>
      <w:r>
        <w:rPr>
          <w:rFonts w:cs="Times New Roman"/>
        </w:rPr>
        <w:t xml:space="preserve">. An overview of rodent models of TRF demonstrate metabolic improvements in insulin resistance without weight loss </w:t>
      </w:r>
      <w:r w:rsidRPr="00966DA2">
        <w:rPr>
          <w:rFonts w:cs="Times New Roman"/>
        </w:rPr>
        <w:fldChar w:fldCharType="begin"/>
      </w:r>
      <w:r w:rsidRPr="00966DA2">
        <w:rPr>
          <w:rFonts w:cs="Times New Roman"/>
        </w:rPr>
        <w:instrText xml:space="preserve"> ADDIN ZOTERO_ITEM CSL_CITATION {"citationID":"I6ui6iRF","properties":{"formattedCitation":"(Hatori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Pr="00966DA2">
        <w:rPr>
          <w:rFonts w:cs="Times New Roman"/>
        </w:rPr>
        <w:fldChar w:fldCharType="separate"/>
      </w:r>
      <w:r w:rsidRPr="00966DA2">
        <w:rPr>
          <w:rFonts w:cs="Times New Roman"/>
          <w:noProof/>
        </w:rPr>
        <w:t>(Hatori et al., 2012; Liu et al., 2019; Sherman et al., 2012; Woodie et al., 2018)</w:t>
      </w:r>
      <w:r w:rsidRPr="00966DA2">
        <w:rPr>
          <w:rFonts w:cs="Times New Roman"/>
        </w:rPr>
        <w:fldChar w:fldCharType="end"/>
      </w:r>
      <w:r w:rsidRPr="00966DA2">
        <w:rPr>
          <w:rFonts w:cs="Times New Roman"/>
        </w:rPr>
        <w:t>.</w:t>
      </w:r>
      <w:r>
        <w:rPr>
          <w:rFonts w:cs="Times New Roman"/>
        </w:rPr>
        <w:t xml:space="preserve">  This suggests that time-restricted feeding may be an appropriate strategy for use in insulin resistant pregnant women. To date, no study has evaluated time-restricted feeding of normal chow in mouse pregnancy. Only one study of time restricted feeding during gestation has been published, which utilized 60% high fat diet (HFD) and Wistar rats </w:t>
      </w:r>
      <w:r>
        <w:rPr>
          <w:rFonts w:cs="Times New Roman"/>
        </w:rPr>
        <w:fldChar w:fldCharType="begin"/>
      </w:r>
      <w:r>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cs="Times New Roman"/>
        </w:rPr>
        <w:fldChar w:fldCharType="separate"/>
      </w:r>
      <w:r>
        <w:rPr>
          <w:rFonts w:cs="Times New Roman"/>
          <w:noProof/>
        </w:rPr>
        <w:t>(Upadhyay et al., 2019)</w:t>
      </w:r>
      <w:r>
        <w:rPr>
          <w:rFonts w:cs="Times New Roman"/>
        </w:rPr>
        <w:fldChar w:fldCharType="end"/>
      </w:r>
      <w:r>
        <w:rPr>
          <w:rFonts w:cs="Times New Roman"/>
        </w:rPr>
        <w:t>. This work demonstrated that HFD-TRF feeding led to similar caloric intake consumed by both HFD-TRF and HFD-AL (</w:t>
      </w:r>
      <w:r w:rsidRPr="00073767">
        <w:rPr>
          <w:rFonts w:cs="Times New Roman"/>
          <w:i/>
        </w:rPr>
        <w:t>ad libitum</w:t>
      </w:r>
      <w:r>
        <w:rPr>
          <w:rFonts w:cs="Times New Roman"/>
        </w:rPr>
        <w:t>) counterparts, with similar pre-pregnancy body weight gain between these groups. This study did not evaluate body composition, and did not asses maternal insulin sensitivity or glycemic control. For this reason, I propose to study the effect of TRF in mice before and during pregnancy.</w:t>
      </w:r>
    </w:p>
    <w:p w14:paraId="1BF66FFA" w14:textId="77777777" w:rsidR="000B6D83" w:rsidRPr="004B030F" w:rsidRDefault="000B6D83" w:rsidP="000B6D83">
      <w:pPr>
        <w:rPr>
          <w:ins w:id="1" w:author="Molly Carter" w:date="2019-08-21T09:12:00Z"/>
        </w:rPr>
      </w:pPr>
    </w:p>
    <w:p w14:paraId="58328384" w14:textId="77777777" w:rsidR="000B6D83" w:rsidRDefault="000B6D83" w:rsidP="000B6D83">
      <w:pPr>
        <w:pStyle w:val="Heading3"/>
      </w:pPr>
      <w:r>
        <w:t xml:space="preserve">Fertility and </w:t>
      </w:r>
      <w:commentRangeStart w:id="2"/>
      <w:commentRangeStart w:id="3"/>
      <w:r>
        <w:t>Pregnancy- a critical time for maternal health and physiological adaptation</w:t>
      </w:r>
      <w:commentRangeEnd w:id="2"/>
      <w:r>
        <w:rPr>
          <w:rStyle w:val="CommentReference"/>
          <w:rFonts w:ascii="Times New Roman" w:eastAsiaTheme="minorHAnsi" w:hAnsi="Times New Roman" w:cstheme="minorBidi"/>
          <w:color w:val="auto"/>
        </w:rPr>
        <w:commentReference w:id="2"/>
      </w:r>
      <w:commentRangeEnd w:id="3"/>
      <w:r>
        <w:rPr>
          <w:rStyle w:val="CommentReference"/>
          <w:rFonts w:ascii="Times New Roman" w:eastAsiaTheme="minorHAnsi" w:hAnsi="Times New Roman" w:cstheme="minorBidi"/>
          <w:color w:val="auto"/>
        </w:rPr>
        <w:commentReference w:id="3"/>
      </w:r>
    </w:p>
    <w:p w14:paraId="24EC338D" w14:textId="77777777" w:rsidR="000B6D83" w:rsidRDefault="000B6D83" w:rsidP="000B6D83">
      <w:pPr>
        <w:rPr>
          <w:rFonts w:cs="Times New Roman"/>
        </w:rPr>
      </w:pPr>
      <w:r w:rsidRPr="00826EBC">
        <w:rPr>
          <w:rFonts w:eastAsia="Times New Roman" w:cs="Times New Roman"/>
          <w:color w:val="000000"/>
        </w:rPr>
        <w:t>Fertility represents yet another biological function that demonstrates circadian rhythm</w:t>
      </w:r>
      <w:ins w:id="4" w:author="Dave Bridges" w:date="2019-11-27T09:55:00Z">
        <w:r>
          <w:rPr>
            <w:rFonts w:eastAsia="Times New Roman" w:cs="Times New Roman"/>
            <w:color w:val="000000"/>
          </w:rPr>
          <w:t xml:space="preserve"> </w:t>
        </w:r>
      </w:ins>
      <w:r>
        <w:rPr>
          <w:rFonts w:eastAsia="Times New Roman" w:cs="Times New Roman"/>
          <w:color w:val="000000"/>
        </w:rPr>
        <w:fldChar w:fldCharType="begin"/>
      </w:r>
      <w:r>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process.","container-title":"Sheng Li Xue Bao: [Acta Physiologica Sinica]","ISSN":"0371-0874","issue":"6","journalAbbreviation":"Sheng Li Xue Bao","language":"eng","note":"PMID: 28004075","page":"799-808","source":"PubMed","title":"Regulation of reproduction by the circadian rhythms","volume":"68","author":[{"family":"Zhang","given":"Wen-Xiang"},{"family":"Chen","given":"Si-Yu"},{"family":"Liu","given":"Chang"}],"issued":{"date-parts":[["2016",12,25]]}}}],"schema":"https://github.com/citation-style-language/schema/raw/master/csl-citation.json"}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proofErr w:type="spellStart"/>
      <w:r>
        <w:rPr>
          <w:rFonts w:eastAsia="Times New Roman" w:cs="Times New Roman"/>
          <w:color w:val="000000"/>
        </w:rPr>
        <w:t>Mereness</w:t>
      </w:r>
      <w:proofErr w:type="spellEnd"/>
      <w:r>
        <w:rPr>
          <w:rFonts w:eastAsia="Times New Roman" w:cs="Times New Roman"/>
          <w:color w:val="000000"/>
        </w:rPr>
        <w:t xml:space="preserve">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2016)","noteIndex":0},"citationItems":[{"id":173,"uris":["http://zotero.org/users/5073745/items/IL5258J8"],"uri":["http://zotero.org/users/5073745/items/IL5258J8"],"itemData":{"id":173,"type":"article-journal","abstract":"Abstract.  Rhythmic events in female reproductive physiology, including ovulation, are tightly controlled by the circadian timing system. The molecular clock, a","container-title":"Endocrinology","DOI":"10.1210/en.2015-1645","ISSN":"0013-7227","issue":"2","journalAbbreviation":"Endocrinology","language":"en","page":"913-927","source":"academic-oup-com.proxy.lib.umich.edu","title":"Conditional Deletion of Bmal1 in Ovarian Theca Cells Disrupts Ovulation in Female Mice","volume":"157","author":[{"family":"Mereness","given":"Amanda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xml:space="preserve">. Swamy and colleagues determined that phase shifting of the period of food availability is sufficient to not only entrain the liver clock in breeding female mice, but also </w:t>
      </w:r>
      <w:r>
        <w:rPr>
          <w:rFonts w:eastAsia="Times New Roman" w:cs="Times New Roman"/>
          <w:color w:val="000000"/>
        </w:rPr>
        <w:t>regulate</w:t>
      </w:r>
      <w:r w:rsidRPr="00826EBC">
        <w:rPr>
          <w:rFonts w:eastAsia="Times New Roman" w:cs="Times New Roman"/>
          <w:color w:val="000000"/>
        </w:rPr>
        <w:t xml:space="preserve"> fertility and fecundity</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In this way, TRF may be differentially affect propensity to become pregnant. </w:t>
      </w:r>
    </w:p>
    <w:p w14:paraId="14825E79" w14:textId="77777777" w:rsidR="000B6D83" w:rsidRDefault="000B6D83" w:rsidP="000B6D83">
      <w:pPr>
        <w:rPr>
          <w:rFonts w:cs="Times New Roman"/>
        </w:rPr>
      </w:pPr>
    </w:p>
    <w:p w14:paraId="686F0EE9" w14:textId="77777777" w:rsidR="000B6D83" w:rsidRPr="00BC5167" w:rsidRDefault="000B6D83" w:rsidP="000B6D83">
      <w:pPr>
        <w:rPr>
          <w:rFonts w:eastAsia="Times New Roman" w:cs="Times New Roman"/>
        </w:rPr>
      </w:pPr>
      <w:r>
        <w:rPr>
          <w:rFonts w:cs="Times New Roman"/>
        </w:rPr>
        <w:t xml:space="preserve">Nutrition and nutrient restriction have been well studied in pregnancy. Diet can modulate not only offspring health, but also the health of the mother during, and long after gestation (Walter, 2014; Donnelly, 2019). One such study of maternal food restriction that is largely credited with the burgeoning of the </w:t>
      </w:r>
      <w:proofErr w:type="spellStart"/>
      <w:r>
        <w:rPr>
          <w:rFonts w:cs="Times New Roman"/>
        </w:rPr>
        <w:t>DOHaD</w:t>
      </w:r>
      <w:proofErr w:type="spellEnd"/>
      <w:r>
        <w:rPr>
          <w:rFonts w:cs="Times New Roman"/>
        </w:rPr>
        <w:t xml:space="preserve"> field is that of the Dutch Hunger Winter wherein the effects of </w:t>
      </w:r>
      <w:r>
        <w:rPr>
          <w:rFonts w:cs="Times New Roman"/>
        </w:rPr>
        <w:lastRenderedPageBreak/>
        <w:t xml:space="preserve">severe nutrient restriction during pregnancy during extreme rationing in WWII had a profound effect on offspring risk for obesity and cardiovascular disease later in life </w:t>
      </w:r>
      <w:r>
        <w:rPr>
          <w:rFonts w:cs="Times New Roman"/>
        </w:rPr>
        <w:fldChar w:fldCharType="begin"/>
      </w:r>
      <w:r>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Pr>
          <w:rFonts w:cs="Times New Roman"/>
        </w:rPr>
        <w:fldChar w:fldCharType="separate"/>
      </w:r>
      <w:r>
        <w:rPr>
          <w:rFonts w:cs="Times New Roman"/>
          <w:noProof/>
        </w:rPr>
        <w:t>(Heijmans et al., 2008; Schulz, 2010)</w:t>
      </w:r>
      <w:r>
        <w:rPr>
          <w:rFonts w:cs="Times New Roman"/>
        </w:rPr>
        <w:fldChar w:fldCharType="end"/>
      </w:r>
      <w:r>
        <w:rPr>
          <w:rFonts w:cs="Times New Roman"/>
        </w:rPr>
        <w:t xml:space="preserve">. Other, less severe instance of food restriction have also been investigated during pregnancy. Another example is Ramadan fasting. </w:t>
      </w:r>
      <w:r w:rsidRPr="00021622">
        <w:rPr>
          <w:rFonts w:cs="Times New Roman"/>
        </w:rPr>
        <w:t xml:space="preserve">Ramadan fasting takes place over the course of a month in the Islam calendar. During Ramadan, all food and water consumption if confined to after sunset and before </w:t>
      </w:r>
      <w:r>
        <w:rPr>
          <w:rFonts w:cs="Times New Roman"/>
        </w:rPr>
        <w:t>morning prayer (1 hour before sunrise)</w:t>
      </w:r>
      <w:r w:rsidRPr="00021622">
        <w:rPr>
          <w:rFonts w:cs="Times New Roman"/>
        </w:rPr>
        <w:t>.</w:t>
      </w:r>
      <w:r w:rsidRPr="00894A9B">
        <w:rPr>
          <w:rFonts w:ascii="Arial" w:eastAsia="Times New Roman" w:hAnsi="Arial" w:cs="Arial"/>
          <w:color w:val="1D1C1D"/>
          <w:sz w:val="23"/>
          <w:szCs w:val="23"/>
          <w:shd w:val="clear" w:color="auto" w:fill="F8F8F8"/>
        </w:rPr>
        <w:t xml:space="preserve"> </w:t>
      </w:r>
      <w:r>
        <w:rPr>
          <w:rFonts w:cs="Times New Roman"/>
        </w:rPr>
        <w:t xml:space="preserve">The length of the fast depends on location and time of year when Ramadan takes place in the Islamic calendar. In the United States, this translates to 16 hours of fasting. </w:t>
      </w:r>
      <w:r w:rsidRPr="00021622">
        <w:rPr>
          <w:rFonts w:cs="Times New Roman"/>
        </w:rPr>
        <w:t xml:space="preserve">In most cultures who practice Islam, there are two meals, one larger meal after sundown that breaks the fast, and one before sunrise that is smaller. </w:t>
      </w:r>
      <w:r>
        <w:rPr>
          <w:rFonts w:cs="Times New Roman"/>
        </w:rPr>
        <w:t xml:space="preserve">Conception and gestation during Ramadan fasting has been shown to increase the prevalence of low birth weight babies in some </w:t>
      </w:r>
      <w:r>
        <w:rPr>
          <w:rFonts w:cs="Times New Roman"/>
        </w:rPr>
        <w:fldChar w:fldCharType="begin"/>
      </w:r>
      <w:r>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Pr>
          <w:rFonts w:cs="Times New Roman"/>
        </w:rPr>
        <w:fldChar w:fldCharType="separate"/>
      </w:r>
      <w:r>
        <w:rPr>
          <w:rFonts w:cs="Times New Roman"/>
          <w:noProof/>
        </w:rPr>
        <w:t>(Opaneye, Villegas, &amp; Abdel Azeim, 1990; Ziaee et al., 2010)</w:t>
      </w:r>
      <w:r>
        <w:rPr>
          <w:rFonts w:cs="Times New Roman"/>
        </w:rPr>
        <w:fldChar w:fldCharType="end"/>
      </w:r>
      <w:r>
        <w:rPr>
          <w:rFonts w:cs="Times New Roman"/>
        </w:rPr>
        <w:t xml:space="preserve"> but not all </w:t>
      </w:r>
      <w:r>
        <w:rPr>
          <w:rFonts w:cs="Times New Roman"/>
        </w:rPr>
        <w:fldChar w:fldCharType="begin"/>
      </w:r>
      <w:r>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schema":"https://github.com/citation-style-language/schema/raw/master/csl-citation.json"} </w:instrText>
      </w:r>
      <w:r>
        <w:rPr>
          <w:rFonts w:cs="Times New Roman"/>
        </w:rPr>
        <w:fldChar w:fldCharType="separate"/>
      </w:r>
      <w:r w:rsidRPr="00C87264">
        <w:rPr>
          <w:rFonts w:cs="Times New Roman"/>
        </w:rPr>
        <w:t>(Daley et al., 2017; Hızlı et al., 2012)</w:t>
      </w:r>
      <w:r>
        <w:rPr>
          <w:rFonts w:cs="Times New Roman"/>
        </w:rPr>
        <w:fldChar w:fldCharType="end"/>
      </w:r>
      <w:r>
        <w:rPr>
          <w:rFonts w:cs="Times New Roman"/>
        </w:rPr>
        <w:t xml:space="preserve"> reports. </w:t>
      </w:r>
    </w:p>
    <w:p w14:paraId="079C0160" w14:textId="77777777" w:rsidR="000B6D83" w:rsidRDefault="000B6D83" w:rsidP="000B6D83">
      <w:pPr>
        <w:rPr>
          <w:rFonts w:cs="Times New Roman"/>
        </w:rPr>
      </w:pPr>
    </w:p>
    <w:p w14:paraId="06ED759A" w14:textId="77777777" w:rsidR="000B6D83" w:rsidRDefault="000B6D83" w:rsidP="000B6D83">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The physiological adaptations to pregnancy are thought to maximize nutrient availability for the fetus. This  suggests there is a physiological mechanism to reassign the desired glycemic set point, making the study of pregnancy a relevant and important implication for not only overweight and obese women of childbearing age, but also obese adults in general. </w:t>
      </w:r>
    </w:p>
    <w:p w14:paraId="5EC5517C" w14:textId="77777777" w:rsidR="000B6D83" w:rsidRDefault="000B6D83" w:rsidP="000B6D83">
      <w:pPr>
        <w:rPr>
          <w:rFonts w:cs="Times New Roman"/>
        </w:rPr>
      </w:pPr>
    </w:p>
    <w:p w14:paraId="52D3F942" w14:textId="77777777" w:rsidR="000B6D83" w:rsidRDefault="000B6D83" w:rsidP="000B6D83">
      <w:pPr>
        <w:pStyle w:val="Heading3"/>
      </w:pPr>
      <w:commentRangeStart w:id="5"/>
      <w:commentRangeStart w:id="6"/>
      <w:r>
        <w:t xml:space="preserve">Gestational weight gain and </w:t>
      </w:r>
      <w:ins w:id="7" w:author="Dave Bridges" w:date="2019-11-27T09:47:00Z">
        <w:r>
          <w:t>f</w:t>
        </w:r>
      </w:ins>
      <w:r>
        <w:t>ood intake</w:t>
      </w:r>
      <w:commentRangeEnd w:id="5"/>
      <w:r>
        <w:rPr>
          <w:rStyle w:val="CommentReference"/>
          <w:rFonts w:ascii="Times New Roman" w:eastAsiaTheme="minorHAnsi" w:hAnsi="Times New Roman" w:cstheme="minorBidi"/>
          <w:color w:val="auto"/>
        </w:rPr>
        <w:commentReference w:id="5"/>
      </w:r>
      <w:commentRangeEnd w:id="6"/>
      <w:r>
        <w:rPr>
          <w:rStyle w:val="CommentReference"/>
          <w:rFonts w:ascii="Times New Roman" w:eastAsiaTheme="minorHAnsi" w:hAnsi="Times New Roman" w:cstheme="minorBidi"/>
          <w:color w:val="auto"/>
        </w:rPr>
        <w:commentReference w:id="6"/>
      </w:r>
    </w:p>
    <w:p w14:paraId="290E3271" w14:textId="77777777" w:rsidR="000B6D83" w:rsidRDefault="000B6D83" w:rsidP="000B6D83">
      <w:pPr>
        <w:rPr>
          <w:rFonts w:cs="Times New Roman"/>
        </w:rPr>
      </w:pPr>
      <w:r>
        <w:rPr>
          <w:rFonts w:cs="Times New Roman"/>
        </w:rPr>
        <w:t xml:space="preserve">Weight gain is expected for a healthful pregnancy. The Institute of Medicine recommended amount of weight to gain is based on pre-pregnancy body mass index (BMI) </w:t>
      </w:r>
      <w:r>
        <w:rPr>
          <w:rFonts w:cs="Times New Roman"/>
        </w:rPr>
        <w:fldChar w:fldCharType="begin"/>
      </w:r>
      <w:r>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Pr>
          <w:rFonts w:cs="Times New Roman"/>
        </w:rPr>
        <w:fldChar w:fldCharType="separate"/>
      </w:r>
      <w:r>
        <w:rPr>
          <w:rFonts w:cs="Times New Roman"/>
          <w:noProof/>
        </w:rPr>
        <w:t>(Rasmussen et al., 2010)</w:t>
      </w:r>
      <w:r>
        <w:rPr>
          <w:rFonts w:cs="Times New Roman"/>
        </w:rPr>
        <w:fldChar w:fldCharType="end"/>
      </w:r>
      <w:r>
        <w:rPr>
          <w:rFonts w:cs="Times New Roman"/>
        </w:rPr>
        <w:t xml:space="preserve">. Since these recommendations were published, many studies have evaluated the prevalence of excessive gestational weight gain. This excessive gain of weight during gestation appears to be highly prevalent, approximately 47% of sampled women </w:t>
      </w:r>
      <w:r>
        <w:rPr>
          <w:rFonts w:cs="Times New Roman"/>
        </w:rPr>
        <w:fldChar w:fldCharType="begin"/>
      </w:r>
      <w:r>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Pr>
          <w:rFonts w:cs="Times New Roman"/>
        </w:rPr>
        <w:fldChar w:fldCharType="separate"/>
      </w:r>
      <w:r>
        <w:rPr>
          <w:rFonts w:cs="Times New Roman"/>
          <w:noProof/>
        </w:rPr>
        <w:t>(Goldstein et al., 2017)</w:t>
      </w:r>
      <w:r>
        <w:rPr>
          <w:rFonts w:cs="Times New Roman"/>
        </w:rPr>
        <w:fldChar w:fldCharType="end"/>
      </w:r>
      <w:r>
        <w:rPr>
          <w:rFonts w:cs="Times New Roman"/>
        </w:rPr>
        <w:fldChar w:fldCharType="begin"/>
      </w:r>
      <w:r>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J."}],"issued":{"date-parts":[["2017",6,6]]}}},{"id":77,"uris":["http://zotero.org/users/5073745/items/NIKDBLRL"],"uri":["http://zotero.org/users/5073745/items/NIKDBLRL"],"itemData":{"id":77,"type":"article-journal","abstract":"ABSTRACT.  Background: Researchers have proposed biologically plausible mechanisms linking excessive gestational weight gain (GWG) to maternal metabolic and car","container-title":"The American Journal of Clinical Nutrition","DOI":"10.3945/ajcn.112.055772","ISSN":"0002-9165","issue":"5","journalAbbreviation":"Am J Clin Nutr","language":"en","page":"1218-1225","source":"academic-oup-com.proxy.lib.umich.edu","title":"Associations between gestational weight gain and BMI, abdominal adiposity, and traditional measures of cardiometabolic risk in mothers 8 y postpartum","volume":"98","author":[{"family":"McClure","given":"Candace K."},{"family":"Catov","given":"Janet M."},{"family":"Ness","given":"Roberta"},{"family":"Bodnar","given":"Lisa M."}],"issued":{"date-parts":[["2013",11,1]]}}}],"schema":"https://github.com/citation-style-language/schema/raw/master/csl-citation.json"} </w:instrText>
      </w:r>
      <w:r>
        <w:rPr>
          <w:rFonts w:cs="Times New Roman"/>
        </w:rPr>
        <w:fldChar w:fldCharType="end"/>
      </w:r>
      <w:r>
        <w:rPr>
          <w:rFonts w:cs="Times New Roman"/>
        </w:rPr>
        <w:t xml:space="preserve">. Therefore, the prevalent and problematic excessive weight gain in pregnancy is also an urgent public health problems that needs to be addressed to improve health indices of not only child health, but also maternal cardiometabolic health. </w:t>
      </w:r>
    </w:p>
    <w:p w14:paraId="20B1EE3F" w14:textId="77777777" w:rsidR="000B6D83" w:rsidRDefault="000B6D83" w:rsidP="000B6D83">
      <w:pPr>
        <w:rPr>
          <w:rFonts w:cs="Times New Roman"/>
        </w:rPr>
      </w:pPr>
    </w:p>
    <w:p w14:paraId="650DAE84" w14:textId="77777777" w:rsidR="000B6D83" w:rsidRDefault="000B6D83" w:rsidP="000B6D83">
      <w:pPr>
        <w:pStyle w:val="Heading3"/>
      </w:pPr>
      <w:r>
        <w:t xml:space="preserve">Insulin Resistance </w:t>
      </w:r>
    </w:p>
    <w:p w14:paraId="58ECF0AB" w14:textId="77777777" w:rsidR="000B6D83" w:rsidRDefault="000B6D83" w:rsidP="000B6D83">
      <w:pPr>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49A93E59" wp14:editId="7CC9C886">
                <wp:simplePos x="0" y="0"/>
                <wp:positionH relativeFrom="column">
                  <wp:posOffset>4481101</wp:posOffset>
                </wp:positionH>
                <wp:positionV relativeFrom="paragraph">
                  <wp:posOffset>172305</wp:posOffset>
                </wp:positionV>
                <wp:extent cx="2029460" cy="2108835"/>
                <wp:effectExtent l="0" t="0" r="2540" b="0"/>
                <wp:wrapSquare wrapText="left"/>
                <wp:docPr id="5" name="Text Box 5"/>
                <wp:cNvGraphicFramePr/>
                <a:graphic xmlns:a="http://schemas.openxmlformats.org/drawingml/2006/main">
                  <a:graphicData uri="http://schemas.microsoft.com/office/word/2010/wordprocessingShape">
                    <wps:wsp>
                      <wps:cNvSpPr txBox="1"/>
                      <wps:spPr>
                        <a:xfrm>
                          <a:off x="0" y="0"/>
                          <a:ext cx="2029460" cy="2108835"/>
                        </a:xfrm>
                        <a:prstGeom prst="rect">
                          <a:avLst/>
                        </a:prstGeom>
                        <a:solidFill>
                          <a:schemeClr val="lt1"/>
                        </a:solidFill>
                        <a:ln w="6350">
                          <a:noFill/>
                        </a:ln>
                      </wps:spPr>
                      <wps:txbx>
                        <w:txbxContent>
                          <w:p w14:paraId="1F05907C" w14:textId="77777777" w:rsidR="000B6D83" w:rsidRDefault="000B6D83" w:rsidP="000B6D83">
                            <w:r>
                              <w:rPr>
                                <w:noProof/>
                              </w:rPr>
                              <w:drawing>
                                <wp:inline distT="0" distB="0" distL="0" distR="0" wp14:anchorId="4FC517E6" wp14:editId="5732B349">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3">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3384BAEA" w14:textId="77777777" w:rsidR="000B6D83" w:rsidRDefault="000B6D83" w:rsidP="000B6D83">
                            <w:r>
                              <w:t xml:space="preserve">Figure 2: Pregnancy-induced insulin resistance in age-matched pregnant and non-pregnant female mice.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93E59" id="Text Box 5" o:spid="_x0000_s1027" type="#_x0000_t202" style="position:absolute;margin-left:352.85pt;margin-top:13.55pt;width:159.8pt;height:16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" fillcolor="white [3201]" stroked="f" strokeweight=".5pt">
                <v:textbox>
                  <w:txbxContent>
                    <w:p w14:paraId="1F05907C" w14:textId="77777777" w:rsidR="000B6D83" w:rsidRDefault="000B6D83" w:rsidP="000B6D83">
                      <w:r>
                        <w:rPr>
                          <w:noProof/>
                        </w:rPr>
                        <w:drawing>
                          <wp:inline distT="0" distB="0" distL="0" distR="0" wp14:anchorId="4FC517E6" wp14:editId="5732B349">
                            <wp:extent cx="1840230" cy="12712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4">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3384BAEA" w14:textId="77777777" w:rsidR="000B6D83" w:rsidRDefault="000B6D83" w:rsidP="000B6D83">
                      <w:r>
                        <w:t xml:space="preserve">Figure 2: Pregnancy-induced insulin resistance in age-matched pregnant and non-pregnant female mice. </w:t>
                      </w:r>
                    </w:p>
                  </w:txbxContent>
                </v:textbox>
                <w10:wrap type="square" side="left"/>
              </v:shape>
            </w:pict>
          </mc:Fallback>
        </mc:AlternateContent>
      </w:r>
      <w:r>
        <w:rPr>
          <w:rFonts w:cs="Times New Roman"/>
        </w:rPr>
        <w:t xml:space="preserve">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 Although insulin resistance and weight gain are considered normal adaptations to pregnancy, there are many women who experience excessive, pathological insulin resistance and gestational weight gain. Cho and colleagues estimate that globally, gestational diabetes affects  9.8 % of pregnancies in women aged 20-24 years; the prevalence dramatically increases for women of advanced age during pregnancy (45-49 years) to 45.1% </w:t>
      </w:r>
      <w:r>
        <w:rPr>
          <w:rFonts w:cs="Times New Roman"/>
        </w:rPr>
        <w:fldChar w:fldCharType="begin"/>
      </w:r>
      <w:r>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Pr>
          <w:rFonts w:cs="Times New Roman"/>
        </w:rPr>
        <w:fldChar w:fldCharType="separate"/>
      </w:r>
      <w:r w:rsidRPr="004B030F">
        <w:rPr>
          <w:rFonts w:cs="Times New Roman"/>
          <w:noProof/>
        </w:rPr>
        <w:t>(Cho et al., 2018)</w:t>
      </w:r>
      <w:r>
        <w:rPr>
          <w:rFonts w:cs="Times New Roman"/>
        </w:rPr>
        <w:fldChar w:fldCharType="end"/>
      </w:r>
      <w:r>
        <w:rPr>
          <w:rFonts w:cs="Times New Roman"/>
        </w:rPr>
        <w:t xml:space="preserve">. Furthermore, a meta-analysis of incidence of type 2 diabetes found that women with a history of gestational diabetes are at 7.43 times the risk than women who were normoglycemic during their pregnancies </w:t>
      </w:r>
      <w:r>
        <w:rPr>
          <w:rFonts w:cs="Times New Roman"/>
        </w:rPr>
        <w:fldChar w:fldCharType="begin"/>
      </w:r>
      <w:r>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women.\nFunding\nNone.","container-title":"The Lancet","DOI":"10.1016/S0140-6736(09)60731-5","ISSN":"0140-6736","issue":"9677","journalAbbreviation":"The Lancet","page":"1773-1779","source":"ScienceDirect","title":"Type 2 diabetes mellitus after gestational diabetes: a systematic review and meta-analysis","title-short":"Type 2 diabetes mellitus after gestational diabetes","volume":"373","author":[{"family":"Bellamy","given":"Leanne"},{"family":"Casas","given":"Juan-Pablo"},{"family":"Hingorani","given":"Aroon D"},{"family":"Williams","given":"David"}],"issued":{"date-parts":[["2009",5,23]]}}}],"schema":"https://github.com/citation-style-language/schema/raw/master/csl-citation.json"} </w:instrText>
      </w:r>
      <w:r>
        <w:rPr>
          <w:rFonts w:cs="Times New Roman"/>
        </w:rPr>
        <w:fldChar w:fldCharType="separate"/>
      </w:r>
      <w:r>
        <w:rPr>
          <w:rFonts w:cs="Times New Roman"/>
          <w:noProof/>
        </w:rPr>
        <w:t>(Bellamy, Casas, Hingorani, &amp; Williams, 2009)</w:t>
      </w:r>
      <w:r>
        <w:rPr>
          <w:rFonts w:cs="Times New Roman"/>
        </w:rPr>
        <w:fldChar w:fldCharType="end"/>
      </w:r>
      <w:r>
        <w:rPr>
          <w:rFonts w:cs="Times New Roman"/>
        </w:rPr>
        <w:t xml:space="preserve">. This makes insulin resistance during gestation a </w:t>
      </w:r>
      <w:r>
        <w:rPr>
          <w:rFonts w:cs="Times New Roman"/>
        </w:rPr>
        <w:lastRenderedPageBreak/>
        <w:t xml:space="preserve">critical public health problem that deserves research attention. I have shown that pregnant mice have insulin resistance but not hyperglycemia as evaluated by an insulin tolerance test (Figure 2) demonstrating that mice are a tractable system to evaluate pregnancy-associated insulin resistance.  This is consistent with previous work on pregnant rodents that find pregnancy to be associated with increased hepatic glucose production and insulin insensitivity as measured by </w:t>
      </w:r>
      <w:proofErr w:type="spellStart"/>
      <w:r>
        <w:rPr>
          <w:rFonts w:cs="Times New Roman"/>
        </w:rPr>
        <w:t>hyperinsulinemic</w:t>
      </w:r>
      <w:proofErr w:type="spellEnd"/>
      <w:r>
        <w:rPr>
          <w:rFonts w:cs="Times New Roman"/>
        </w:rPr>
        <w:t xml:space="preserve">-euglycemic clamp and IPITT, respectively </w:t>
      </w:r>
      <w:r>
        <w:rPr>
          <w:rFonts w:cs="Times New Roman"/>
        </w:rPr>
        <w:fldChar w:fldCharType="begin"/>
      </w:r>
      <w:r>
        <w:rPr>
          <w:rFonts w:cs="Times New Roman"/>
        </w:rPr>
        <w:instrText xml:space="preserve"> ADDIN ZOTERO_ITEM CSL_CITATION {"citationID":"neufveRx","properties":{"formattedCitation":"(S. R. Ladyman, Carter, &amp; Grattan, 2018; Musial et al., 2016)","plainCitation":"(S. R. Ladyman, Carter, &amp; Grattan, 2018; Musial et al., 2016)","noteIndex":0},"citationItems":[{"id":43,"uris":["http://zotero.org/users/5073745/items/3EYRTHI4"],"uri":["http://zotero.org/users/5073745/items/3EYRTHI4"],"itemData":{"id":43,"type":"article-journal","abstract":"Pregnancy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cs="Times New Roman"/>
        </w:rPr>
        <w:fldChar w:fldCharType="separate"/>
      </w:r>
      <w:r>
        <w:rPr>
          <w:rFonts w:cs="Times New Roman"/>
          <w:noProof/>
        </w:rPr>
        <w:t>(S. R. Ladyman, Carter, &amp; Grattan, 2018; Musial et al., 2016)</w:t>
      </w:r>
      <w:r>
        <w:rPr>
          <w:rFonts w:cs="Times New Roman"/>
        </w:rPr>
        <w:fldChar w:fldCharType="end"/>
      </w:r>
      <w:ins w:id="8" w:author="Dave Bridges" w:date="2019-11-27T10:01:00Z">
        <w:r>
          <w:rPr>
            <w:rFonts w:cs="Times New Roman"/>
          </w:rPr>
          <w:t>.</w:t>
        </w:r>
      </w:ins>
    </w:p>
    <w:p w14:paraId="14D9AD7C" w14:textId="77777777" w:rsidR="000B6D83" w:rsidRDefault="000B6D83" w:rsidP="000B6D83">
      <w:pPr>
        <w:rPr>
          <w:rFonts w:cs="Times New Roman"/>
        </w:rPr>
      </w:pPr>
    </w:p>
    <w:p w14:paraId="7DE12DF5" w14:textId="77777777" w:rsidR="000B6D83" w:rsidRDefault="000B6D83" w:rsidP="000B6D83">
      <w:pPr>
        <w:pStyle w:val="Heading3"/>
      </w:pPr>
      <w:r>
        <w:t>Digestive efficiency and chrono-disruption</w:t>
      </w:r>
    </w:p>
    <w:p w14:paraId="42AD0DE2" w14:textId="42FCFD4E" w:rsidR="000B6D83" w:rsidRDefault="000B6D83" w:rsidP="000B6D83">
      <w:r>
        <w:t>Energy intake is both ingestion of food, as well as the efficiency by which energy is absorbed. Digestive efficiency many change as a function of genotype, physiological state, or diet. Perturbation of the circadian system can lead to preferential absorption of certain macronutrients; such as preferred carbohydrate to protein metabolism and overall increased fatty acid absorption with disruption of Clock done by pan and colleagues</w:t>
      </w:r>
      <w:r>
        <w:fldChar w:fldCharType="begin"/>
      </w:r>
      <w:r>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fldChar w:fldCharType="separate"/>
      </w:r>
      <w:r>
        <w:rPr>
          <w:noProof/>
        </w:rPr>
        <w:t>(Pan &amp; Hussain, 2009)</w:t>
      </w:r>
      <w:r>
        <w:fldChar w:fldCharType="end"/>
      </w:r>
      <w:r>
        <w:t xml:space="preserve">. It has also been demonstrated that timing of food is sufficient to entrain the circadian system </w:t>
      </w:r>
      <w:r>
        <w:fldChar w:fldCharType="begin"/>
      </w:r>
      <w:r>
        <w:instrText xml:space="preserve"> ADDIN ZOTERO_ITEM CSL_CITATION {"citationID":"ASv0hq1x","properties":{"formattedCitation":"(Chaix, Lin, Le, Chang, &amp; Panda, 2019; Sherman et al., 2012)","plainCitation":"(Chaix, Lin, Le, Chang, &amp; Panda,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fldChar w:fldCharType="separate"/>
      </w:r>
      <w:r>
        <w:rPr>
          <w:noProof/>
        </w:rPr>
        <w:t>(Chaix, Lin, Le, Chang, &amp; Panda, 2019; Sherman et al., 2012)</w:t>
      </w:r>
      <w:r>
        <w:fldChar w:fldCharType="end"/>
      </w:r>
      <w:r>
        <w:t xml:space="preserve">. </w:t>
      </w:r>
    </w:p>
    <w:p w14:paraId="0F360701" w14:textId="7E8E7EEF" w:rsidR="000B6D83" w:rsidRDefault="000B6D83" w:rsidP="00E91E9A">
      <w:pPr>
        <w:rPr>
          <w:b/>
        </w:rPr>
      </w:pPr>
      <w:r>
        <w:rPr>
          <w:noProof/>
        </w:rPr>
        <mc:AlternateContent>
          <mc:Choice Requires="wps">
            <w:drawing>
              <wp:anchor distT="0" distB="0" distL="114300" distR="114300" simplePos="0" relativeHeight="251667456" behindDoc="0" locked="0" layoutInCell="1" allowOverlap="1" wp14:anchorId="641EC7F8" wp14:editId="3288EB03">
                <wp:simplePos x="0" y="0"/>
                <wp:positionH relativeFrom="column">
                  <wp:posOffset>-352035</wp:posOffset>
                </wp:positionH>
                <wp:positionV relativeFrom="paragraph">
                  <wp:posOffset>306998</wp:posOffset>
                </wp:positionV>
                <wp:extent cx="6625590" cy="2936240"/>
                <wp:effectExtent l="0" t="0" r="3810" b="0"/>
                <wp:wrapSquare wrapText="bothSides"/>
                <wp:docPr id="2" name="Text Box 2"/>
                <wp:cNvGraphicFramePr/>
                <a:graphic xmlns:a="http://schemas.openxmlformats.org/drawingml/2006/main">
                  <a:graphicData uri="http://schemas.microsoft.com/office/word/2010/wordprocessingShape">
                    <wps:wsp>
                      <wps:cNvSpPr txBox="1"/>
                      <wps:spPr>
                        <a:xfrm>
                          <a:off x="0" y="0"/>
                          <a:ext cx="6625590" cy="2936240"/>
                        </a:xfrm>
                        <a:prstGeom prst="rect">
                          <a:avLst/>
                        </a:prstGeom>
                        <a:solidFill>
                          <a:schemeClr val="lt1"/>
                        </a:solidFill>
                        <a:ln w="6350">
                          <a:noFill/>
                        </a:ln>
                      </wps:spPr>
                      <wps:txbx>
                        <w:txbxContent>
                          <w:p w14:paraId="4F14E477" w14:textId="77777777" w:rsidR="000B6D83" w:rsidRDefault="000B6D83" w:rsidP="000B6D83">
                            <w:pPr>
                              <w:jc w:val="center"/>
                            </w:pPr>
                          </w:p>
                          <w:p w14:paraId="6F8D871D" w14:textId="77777777" w:rsidR="000B6D83" w:rsidRDefault="000B6D83" w:rsidP="000B6D83">
                            <w:pPr>
                              <w:jc w:val="center"/>
                            </w:pPr>
                            <w:r>
                              <w:rPr>
                                <w:noProof/>
                              </w:rPr>
                              <w:drawing>
                                <wp:inline distT="0" distB="0" distL="0" distR="0" wp14:anchorId="2445C5E7" wp14:editId="03FFA76B">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5">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2385543B" w14:textId="77777777" w:rsidR="000B6D83" w:rsidRDefault="000B6D83" w:rsidP="000B6D83">
                            <w:pPr>
                              <w:jc w:val="center"/>
                            </w:pPr>
                            <w:r>
                              <w:t>Figure 3: Depicts maternal experimental protocol for this chapter of the proposed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EC7F8" id="Text Box 2" o:spid="_x0000_s1028" type="#_x0000_t202" style="position:absolute;margin-left:-27.7pt;margin-top:24.15pt;width:521.7pt;height:2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" fillcolor="white [3201]" stroked="f" strokeweight=".5pt">
                <v:textbox>
                  <w:txbxContent>
                    <w:p w14:paraId="4F14E477" w14:textId="77777777" w:rsidR="000B6D83" w:rsidRDefault="000B6D83" w:rsidP="000B6D83">
                      <w:pPr>
                        <w:jc w:val="center"/>
                      </w:pPr>
                    </w:p>
                    <w:p w14:paraId="6F8D871D" w14:textId="77777777" w:rsidR="000B6D83" w:rsidRDefault="000B6D83" w:rsidP="000B6D83">
                      <w:pPr>
                        <w:jc w:val="center"/>
                      </w:pPr>
                      <w:r>
                        <w:rPr>
                          <w:noProof/>
                        </w:rPr>
                        <w:drawing>
                          <wp:inline distT="0" distB="0" distL="0" distR="0" wp14:anchorId="2445C5E7" wp14:editId="03FFA76B">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6">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2385543B" w14:textId="77777777" w:rsidR="000B6D83" w:rsidRDefault="000B6D83" w:rsidP="000B6D83">
                      <w:pPr>
                        <w:jc w:val="center"/>
                      </w:pPr>
                      <w:r>
                        <w:t>Figure 3: Depicts maternal experimental protocol for this chapter of the proposed dissertation work</w:t>
                      </w:r>
                    </w:p>
                  </w:txbxContent>
                </v:textbox>
                <w10:wrap type="square"/>
              </v:shape>
            </w:pict>
          </mc:Fallback>
        </mc:AlternateContent>
      </w:r>
    </w:p>
    <w:p w14:paraId="673F3FC6" w14:textId="77777777" w:rsidR="000B6D83" w:rsidRDefault="000B6D83" w:rsidP="00E91E9A">
      <w:pPr>
        <w:rPr>
          <w:b/>
        </w:rPr>
      </w:pPr>
    </w:p>
    <w:p w14:paraId="74BD75D1" w14:textId="26B77639" w:rsidR="00EF0FA8" w:rsidRPr="00EB378F" w:rsidRDefault="00EB378F" w:rsidP="00E91E9A">
      <w:pPr>
        <w:rPr>
          <w:rFonts w:eastAsiaTheme="majorEastAsia" w:cstheme="majorBidi"/>
          <w:sz w:val="28"/>
          <w:szCs w:val="32"/>
        </w:rPr>
      </w:pPr>
      <w:r w:rsidRPr="00EB378F">
        <w:rPr>
          <w:b/>
        </w:rPr>
        <w:t xml:space="preserve">Model Organism </w:t>
      </w:r>
      <w:r w:rsidR="00926E95" w:rsidRPr="00EB378F">
        <w:rPr>
          <w:b/>
        </w:rPr>
        <w:t xml:space="preserve">Aim </w:t>
      </w:r>
      <w:r w:rsidR="00EF0FA8" w:rsidRPr="00EB378F">
        <w:rPr>
          <w:b/>
        </w:rPr>
        <w:t>1</w:t>
      </w:r>
      <w:r w:rsidR="00926E95" w:rsidRPr="00EB378F">
        <w:rPr>
          <w:b/>
        </w:rPr>
        <w:t>:</w:t>
      </w:r>
      <w:r w:rsidR="00926E95" w:rsidRPr="00F96DB1">
        <w:t xml:space="preserve"> </w:t>
      </w:r>
      <w:bookmarkStart w:id="9" w:name="_Toc16185295"/>
      <w:bookmarkEnd w:id="0"/>
      <w:r w:rsidR="00EF0FA8" w:rsidRPr="00EB378F">
        <w:rPr>
          <w:rFonts w:cs="Times New Roman"/>
        </w:rPr>
        <w:t>Examine the effects of manipulation of the feeding window on female fertility, gestational health, and maternal glycemia during gestation.</w:t>
      </w:r>
      <w:r w:rsidR="00EF0FA8" w:rsidRPr="00EB378F">
        <w:rPr>
          <w:rFonts w:cs="Times New Roman"/>
        </w:rPr>
        <w:br/>
      </w:r>
    </w:p>
    <w:bookmarkEnd w:id="9"/>
    <w:p w14:paraId="3AD1CD2E" w14:textId="1C448AEB" w:rsidR="0082283C" w:rsidRDefault="0082283C" w:rsidP="00A33C49"/>
    <w:p w14:paraId="64EB5586" w14:textId="2D495527" w:rsidR="0082283C" w:rsidRDefault="0082283C" w:rsidP="00A33C49">
      <w:r>
        <w:t xml:space="preserve">Based on the importance of gestational health on the mother and child, and the popularity and effectiveness of time-restricted feeding, it is tempting to speculate that this could be a potential intervention during pregnancy.  There are a substantial gaps in our knowledge of the physiology of TRF during pregnancy, and the mechanisms connecting it to maternal glycemia. This </w:t>
      </w:r>
      <w:r w:rsidR="0070023E">
        <w:t>chapter</w:t>
      </w:r>
      <w:r>
        <w:t xml:space="preserve"> will use a rodent model of eTRF to determine effects on maternal fertility, food intake, body composition, and glycemia</w:t>
      </w:r>
      <w:r w:rsidR="001E6818">
        <w:t xml:space="preserve"> (Figure 3).</w:t>
      </w:r>
    </w:p>
    <w:p w14:paraId="0BBC5B5B" w14:textId="77777777" w:rsidR="00A33C49" w:rsidRDefault="00A33C49" w:rsidP="00A33C49"/>
    <w:p w14:paraId="65AAE872" w14:textId="302C53CF" w:rsidR="00717393" w:rsidRPr="001D4FEB" w:rsidRDefault="006D1DC0" w:rsidP="001D4FEB">
      <w:pPr>
        <w:pStyle w:val="Heading2"/>
      </w:pPr>
      <w:r>
        <w:lastRenderedPageBreak/>
        <w:t xml:space="preserve">Aim 1.1 </w:t>
      </w:r>
      <w:r w:rsidR="004241AB">
        <w:t xml:space="preserve"> Assess the effects of eTRF on female f</w:t>
      </w:r>
      <w:r>
        <w:t xml:space="preserve">ertility </w:t>
      </w:r>
      <w:r w:rsidR="0004750C">
        <w:rPr>
          <w:rFonts w:eastAsia="Times New Roman" w:cs="Times New Roman"/>
          <w:color w:val="000000"/>
        </w:rPr>
        <w:t xml:space="preserve"> </w:t>
      </w:r>
    </w:p>
    <w:p w14:paraId="113D416D" w14:textId="17E65403" w:rsidR="00031589" w:rsidRDefault="00717393" w:rsidP="00820FC6">
      <w:pPr>
        <w:ind w:firstLine="720"/>
      </w:pPr>
      <w:r>
        <w:rPr>
          <w:rFonts w:eastAsia="Times New Roman" w:cs="Times New Roman"/>
          <w:color w:val="000000"/>
        </w:rPr>
        <w:t>While</w:t>
      </w:r>
      <w:r w:rsidR="00820FC6">
        <w:rPr>
          <w:rFonts w:eastAsia="Times New Roman" w:cs="Times New Roman"/>
          <w:color w:val="000000"/>
        </w:rPr>
        <w:t xml:space="preserve"> this is not the main focus of my dissertation, our study will evaluate whether eTRF prior to pregnancy affects likelihood of conception.</w:t>
      </w:r>
      <w:r w:rsidR="00031589">
        <w:t xml:space="preserve"> </w:t>
      </w:r>
      <w:r>
        <w:t>Previous reports</w:t>
      </w:r>
      <w:r w:rsidR="00E91592">
        <w:t xml:space="preserve"> have demonstrated that light-cycle feeding can affect fertility </w:t>
      </w:r>
      <w:r w:rsidR="00E91592">
        <w:fldChar w:fldCharType="begin"/>
      </w:r>
      <w:r w:rsidR="00E91592">
        <w:instrText xml:space="preserve"> ADDIN ZOTERO_ITEM CSL_CITATION {"citationID":"D7NDMcld","properties":{"formattedCitation":"(Swamy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E91592">
        <w:fldChar w:fldCharType="separate"/>
      </w:r>
      <w:r w:rsidR="00E91592">
        <w:rPr>
          <w:noProof/>
        </w:rPr>
        <w:t>(Swamy et al., 2018)</w:t>
      </w:r>
      <w:r w:rsidR="00E91592">
        <w:fldChar w:fldCharType="end"/>
      </w:r>
      <w:r w:rsidR="00E91592">
        <w:t xml:space="preserve">. Few studies of intermittent fasting have evaluated this in female mice, but those that have only used </w:t>
      </w:r>
      <w:ins w:id="10" w:author="Dave Bridges" w:date="2019-11-27T10:05:00Z">
        <w:r>
          <w:t xml:space="preserve"> </w:t>
        </w:r>
      </w:ins>
      <w:r w:rsidR="00E91592">
        <w:t xml:space="preserve">the </w:t>
      </w:r>
      <w:r w:rsidR="00F112B6">
        <w:t>ADF</w:t>
      </w:r>
      <w:r w:rsidR="00E91592">
        <w:t xml:space="preserve"> modality</w:t>
      </w:r>
      <w:r w:rsidR="00634AD3">
        <w:t xml:space="preserve"> and find that is disrupts fertility in rodents </w:t>
      </w:r>
      <w:r w:rsidR="00F112B6">
        <w:fldChar w:fldCharType="begin"/>
      </w:r>
      <w:r w:rsidR="00F112B6">
        <w:instrText xml:space="preserve"> ADDIN ZOTERO_ITEM CSL_CITATION {"citationID":"bUvR4ELt","properties":{"formattedCitation":"(Kumar &amp; Kaur, 2013; Nelson, Gosden, &amp; Felicio, 1985)","plainCitation":"(Kumar &amp; Kaur, 2013; Nelson, Gosden, &amp; Felicio, 1985)","noteIndex":0},"citationItems":[{"id":294,"uris":["http://zotero.org/users/5073745/items/M2T2MRXU"],"uri":["http://zotero.org/users/5073745/items/M2T2MRXU"],"itemData":{"id":294,"type":"article-journal","abstract":"Nutritional infertility is very common in societies where women fail to eat enough to match their energy expenditure and such females often present as clinical cases of anorexia nervosa. The cellular and molecular mechanisms that link energy balance and central regulation of reproduction are still not well understood. Peripheral hormones such as estradiol, testosterone and leptin, as well as neuropeptides like kisspeptin and neuropeptides Y (NPY) play a potential role in regulation of reproduction and energy balance with their primary target converging on the hypothalamic median eminence-arcuate region. The present study was aimed to explore the effects of negative energy state resulting from intermittent fasting dietary restriction (IF-DR) regimen on complete hypothalamo-hypophysial-gonadal axis in Wistar strain young female and male rats. Significant changes in body weight, blood glucose, estrous cyclicity and serum estradiol, testosterone and LH level indicated the negative role of IF-DR regimen on reproduction in these young animals. Further, it was elucidated whether serum level of metabolic hormone, leptin plays a mechanistic role in suppressing hypothalamo-hypophysial-gonadal (HPG) axis via energy regulators, kisspeptin and NPY in rats on IF-DR regimen. We also studied the effect of IF-DR regimen on structural remodeling of GnRH axon terminals in median eminence region of hypothalamus along with the glial cell marker, GFAP and neuronal plasticity marker, PSA-NCAM using immunostaining, Western blotting and RT-PCR. Together these data suggest that IF-DR regimen negatively influences reproduction in young animals due to its adverse effects on complete hypothalamus-hypophysial-gonadal axis and may explain underlying mechanism(s) to understand the clinical basis of nutritional infertility.","container-title":"PLOS ONE","DOI":"10.1371/journal.pone.0052416","ISSN":"1932-6203","issue":"1","journalAbbreviation":"PLOS ONE","language":"en","page":"e52416","source":"PLoS Journals","title":"Intermittent Fasting Dietary Restriction Regimen Negatively Influences Reproduction in Young Rats: A Study of Hypothalamo-Hypophysial-Gonadal Axis","title-short":"Intermittent Fasting Dietary Restriction Regimen Negatively Influences Reproduction in Young Rats","volume":"8","author":[{"family":"Kumar","given":"Sushil"},{"family":"Kaur","given":"Gurcharan"}],"issued":{"date-parts":[["2013",1,29]]}}},{"id":291,"uris":["http://zotero.org/users/5073745/items/SJPHNW9H"],"uri":["http://zotero.org/users/5073745/items/SJPHNW9H"],"itemData":{"id":291,"type":"article-journal","abstract":"Abstract.  Restricting the food intake of female mice by alternating days of feeding and fasting delayed the age-related loss of estrous cycling potential and r","container-title":"Biology of Reproduction","DOI":"10.1095/biolreprod32.3.515","ISSN":"0006-3363","issue":"3","journalAbbreviation":"Biol Reprod","language":"en","page":"515-522","source":"academic.oup.com","title":"Effect of Dietary Restriction on Estrous Cyclicity and Follicular Reserves in Aging C57BL/6J Mice","volume":"32","author":[{"family":"Nelson","given":"James F."},{"family":"Gosden","given":"Roger G."},{"family":"Felicio","given":"Lêda S."}],"issued":{"date-parts":[["1985",4,1]]}}}],"schema":"https://github.com/citation-style-language/schema/raw/master/csl-citation.json"} </w:instrText>
      </w:r>
      <w:r w:rsidR="00F112B6">
        <w:fldChar w:fldCharType="separate"/>
      </w:r>
      <w:r w:rsidR="00F112B6">
        <w:rPr>
          <w:noProof/>
        </w:rPr>
        <w:t>(Kumar &amp; Kaur, 2013; Nelson, Gosden, &amp; Felicio, 1985)</w:t>
      </w:r>
      <w:r w:rsidR="00F112B6">
        <w:fldChar w:fldCharType="end"/>
      </w:r>
      <w:r w:rsidR="00E91592">
        <w:t xml:space="preserve">. </w:t>
      </w:r>
      <w:r w:rsidR="00634AD3">
        <w:t xml:space="preserve">To assess the effects of eTRF on fertility, </w:t>
      </w:r>
      <w:r w:rsidR="0004750C">
        <w:t>daily staging of the estrous</w:t>
      </w:r>
      <w:r w:rsidR="00031589">
        <w:t xml:space="preserve"> cycle</w:t>
      </w:r>
      <w:r w:rsidR="0004750C">
        <w:t xml:space="preserve"> </w:t>
      </w:r>
      <w:r w:rsidR="0004750C">
        <w:fldChar w:fldCharType="begin"/>
      </w:r>
      <w:r w:rsidR="00581B4B">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04750C">
        <w:fldChar w:fldCharType="separate"/>
      </w:r>
      <w:r w:rsidR="0004750C">
        <w:rPr>
          <w:noProof/>
        </w:rPr>
        <w:t>(Caligioni, 2009)</w:t>
      </w:r>
      <w:r w:rsidR="0004750C">
        <w:fldChar w:fldCharType="end"/>
      </w:r>
      <w:r w:rsidR="00031589">
        <w:t xml:space="preserve"> </w:t>
      </w:r>
      <w:r w:rsidR="0004750C">
        <w:t xml:space="preserve">for each dam </w:t>
      </w:r>
      <w:r w:rsidR="00031589">
        <w:t>both before and during the initial exposure to eTRF</w:t>
      </w:r>
      <w:r w:rsidR="00634AD3">
        <w:t xml:space="preserve"> will be measured</w:t>
      </w:r>
      <w:r w:rsidR="0004750C">
        <w:t xml:space="preserve">. Because timed feeding has previously demonstrated the ability to entrain peripheral tissues, including the female reproductive system, </w:t>
      </w:r>
      <w:r w:rsidR="0004750C" w:rsidRPr="00634AD3">
        <w:rPr>
          <w:i/>
        </w:rPr>
        <w:t>I expect that feeding during the shortened period of the dark cycle will not result in irregular or prolonged estrous cycles</w:t>
      </w:r>
      <w:r w:rsidR="0004750C">
        <w:t xml:space="preserve">. </w:t>
      </w:r>
      <w:r w:rsidR="001D47FE">
        <w:t xml:space="preserve">Once dams have been mated, daily plug checks will occur until each dam has displayed a copulatory plug. Day of appearance of plug will be coined gestational day 0.5. Days from </w:t>
      </w:r>
      <w:r w:rsidR="004241AB">
        <w:t xml:space="preserve">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rsidR="004241AB">
        <w:fldChar w:fldCharType="begin"/>
      </w:r>
      <w:r w:rsidR="00581B4B">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4241AB">
        <w:fldChar w:fldCharType="separate"/>
      </w:r>
      <w:r w:rsidR="004241AB">
        <w:rPr>
          <w:noProof/>
        </w:rPr>
        <w:t>(Swamy et al., 2018)</w:t>
      </w:r>
      <w:r w:rsidR="004241AB">
        <w:fldChar w:fldCharType="end"/>
      </w:r>
      <w:r w:rsidR="004241AB">
        <w:t xml:space="preserve">. Because one other study has evaluated eTRF in pregnancy, and pups survived to gestational day 18.5, </w:t>
      </w:r>
      <w:r w:rsidR="004241AB" w:rsidRPr="000C0F1E">
        <w:rPr>
          <w:i/>
        </w:rPr>
        <w:t>I expect that fertility will not be compromised by eTRF treatment.</w:t>
      </w:r>
      <w:r w:rsidR="004241AB">
        <w:t xml:space="preserve"> This is supported by my preliminary data, where eTRF dams had similar rates of pup loss compared to AL controls, and both feeding conditions produced litters. </w:t>
      </w:r>
    </w:p>
    <w:p w14:paraId="38AB0473" w14:textId="27D2FA28" w:rsidR="004241AB" w:rsidRDefault="004241AB" w:rsidP="0004750C">
      <w:pPr>
        <w:ind w:firstLine="720"/>
      </w:pPr>
    </w:p>
    <w:p w14:paraId="63D39F21" w14:textId="1271A523" w:rsidR="00414BFB" w:rsidRPr="00414BFB" w:rsidRDefault="00414BFB" w:rsidP="00414BFB">
      <w:pPr>
        <w:rPr>
          <w:b/>
          <w:sz w:val="28"/>
          <w:szCs w:val="28"/>
        </w:rPr>
      </w:pPr>
      <w:r w:rsidRPr="00414BFB">
        <w:rPr>
          <w:b/>
          <w:sz w:val="28"/>
          <w:szCs w:val="28"/>
        </w:rPr>
        <w:t>Specific aim 1.2 Effects o</w:t>
      </w:r>
      <w:r w:rsidR="001B306C">
        <w:rPr>
          <w:b/>
          <w:sz w:val="28"/>
          <w:szCs w:val="28"/>
        </w:rPr>
        <w:t>n</w:t>
      </w:r>
      <w:r w:rsidRPr="00414BFB">
        <w:rPr>
          <w:b/>
          <w:sz w:val="28"/>
          <w:szCs w:val="28"/>
        </w:rPr>
        <w:t xml:space="preserve"> </w:t>
      </w:r>
      <w:r>
        <w:rPr>
          <w:b/>
          <w:sz w:val="28"/>
          <w:szCs w:val="28"/>
        </w:rPr>
        <w:t>g</w:t>
      </w:r>
      <w:r w:rsidRPr="00414BFB">
        <w:rPr>
          <w:b/>
          <w:sz w:val="28"/>
          <w:szCs w:val="28"/>
        </w:rPr>
        <w:t>estational health of the mother</w:t>
      </w:r>
    </w:p>
    <w:p w14:paraId="4BD17195" w14:textId="657DB253" w:rsidR="00414BFB" w:rsidRDefault="00414BFB" w:rsidP="00414BFB">
      <w:pPr>
        <w:rPr>
          <w:b/>
          <w:sz w:val="28"/>
          <w:szCs w:val="28"/>
        </w:rPr>
      </w:pPr>
      <w:r w:rsidRPr="00414BFB">
        <w:rPr>
          <w:b/>
          <w:sz w:val="28"/>
          <w:szCs w:val="28"/>
        </w:rPr>
        <w:t xml:space="preserve">1.2.1 – </w:t>
      </w:r>
      <w:commentRangeStart w:id="11"/>
      <w:r w:rsidRPr="00414BFB">
        <w:rPr>
          <w:b/>
          <w:sz w:val="28"/>
          <w:szCs w:val="28"/>
        </w:rPr>
        <w:t>insulin resistance of pregnanc</w:t>
      </w:r>
      <w:r w:rsidR="00C9633A">
        <w:rPr>
          <w:b/>
          <w:sz w:val="28"/>
          <w:szCs w:val="28"/>
        </w:rPr>
        <w:t>y</w:t>
      </w:r>
      <w:commentRangeEnd w:id="11"/>
      <w:r w:rsidR="00CC2456">
        <w:rPr>
          <w:rStyle w:val="CommentReference"/>
        </w:rPr>
        <w:commentReference w:id="11"/>
      </w:r>
    </w:p>
    <w:p w14:paraId="222F0920" w14:textId="5B6B24D9" w:rsidR="00A33C49" w:rsidRDefault="00A33C49" w:rsidP="00414BFB">
      <w:pPr>
        <w:rPr>
          <w:ins w:id="12" w:author="Dave Bridges" w:date="2019-11-27T09:56:00Z"/>
        </w:rPr>
      </w:pPr>
      <w:r>
        <w:t xml:space="preserve">It has been known that insulin resistance occurs progressively in pregnancy in both animals </w:t>
      </w:r>
      <w:r>
        <w:fldChar w:fldCharType="begin"/>
      </w:r>
      <w:r w:rsidR="00581B4B">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rsidR="00581B4B">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complications.","container-title":"Journal of Clinical and Diagnostic Research : JCDR","DOI":"10.7860/JCDR/2014/10068.5081","ISSN":"2249-782X","issue":"11","journalAbbreviation":"J Clin Diagn Res","note":"PMID: 25584208\nPMCID: PMC4290225","page":"CC01-CC03","source":"PubMed Central","title":"Normal Pregnancy- A State of Insulin Resistance","volume":"8","author":[{"family":"Sonagra","given":"Amit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w:t>
      </w:r>
      <w:r w:rsidR="001B306C">
        <w:t xml:space="preserve">This insulin resistance is related to having available nutrient to shunt toward the growing </w:t>
      </w:r>
      <w:proofErr w:type="spellStart"/>
      <w:r w:rsidR="001B306C">
        <w:t>feto</w:t>
      </w:r>
      <w:proofErr w:type="spellEnd"/>
      <w:r w:rsidR="001B306C">
        <w:t>-placental unit</w:t>
      </w:r>
      <w:r w:rsidR="008A29BB">
        <w:t xml:space="preserve">. </w:t>
      </w:r>
    </w:p>
    <w:p w14:paraId="378E6AD7" w14:textId="77777777" w:rsidR="00BD46A4" w:rsidRDefault="00BD46A4" w:rsidP="00414BFB"/>
    <w:p w14:paraId="19476A37" w14:textId="1D3E3A72" w:rsidR="008A29BB" w:rsidRPr="00A33C49" w:rsidRDefault="008A29BB" w:rsidP="00414BFB">
      <w:r>
        <w:t xml:space="preserve">To compare the effects of eTRF to that of normal pregnancy, an experiment comparing insulin sensitivity in unpregnant females, pregnant AL females, and eTRF females will be conducted. </w:t>
      </w:r>
      <w:r w:rsidR="00CC2456">
        <w:t xml:space="preserve">Based on the literature demonstrating more insulin sensitivity in most investigations of TRF in adult subject, I expect that non-pregnant controls will be most insulin sensitive, followed by eTRF dams, and the least insulin sensitive animals will be AL fed dams. Completing this experiment, we will have the first evidence of insulin resistance measures in eTRF pregnancy, but we will also have both a pregnant and non-pregnant control which will provide context to the level of insulin sensitivity. </w:t>
      </w:r>
    </w:p>
    <w:p w14:paraId="3517E9D8" w14:textId="2F9E8F4E" w:rsidR="00414BFB" w:rsidRDefault="00414BFB" w:rsidP="00414BFB">
      <w:pPr>
        <w:rPr>
          <w:b/>
          <w:sz w:val="28"/>
          <w:szCs w:val="28"/>
        </w:rPr>
      </w:pPr>
      <w:r w:rsidRPr="00414BFB">
        <w:rPr>
          <w:b/>
          <w:sz w:val="28"/>
          <w:szCs w:val="28"/>
        </w:rPr>
        <w:t>1.2.2 – effect of TRF of food intake, body composition, energy expenditure, and digestive efficiency</w:t>
      </w:r>
    </w:p>
    <w:p w14:paraId="18291D14" w14:textId="77777777" w:rsidR="00E55BB9" w:rsidRDefault="00E55BB9" w:rsidP="00414BFB">
      <w:pPr>
        <w:rPr>
          <w:rFonts w:cs="Times New Roman"/>
          <w:u w:val="single"/>
        </w:rPr>
      </w:pPr>
    </w:p>
    <w:p w14:paraId="658E4487" w14:textId="070DF4E0" w:rsidR="00414BFB" w:rsidRDefault="00414BFB" w:rsidP="00414BFB">
      <w:pPr>
        <w:rPr>
          <w:rFonts w:cs="Times New Roman"/>
        </w:rPr>
      </w:pPr>
      <w:r w:rsidRPr="00414BFB">
        <w:rPr>
          <w:rFonts w:cs="Times New Roman"/>
          <w:u w:val="single"/>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sidR="00581B4B">
        <w:rPr>
          <w:rFonts w:cs="Times New Roman"/>
        </w:rPr>
        <w:instrText xml:space="preserve"> ADDIN ZOTERO_ITEM CSL_CITATION {"citationID":"oKzHA2zz","properties":{"formattedCitation":"(S.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sidR="00581B4B">
        <w:rPr>
          <w:rFonts w:cs="Times New Roman"/>
          <w:noProof/>
        </w:rPr>
        <w:t>(S. R. Ladyman et al., 2018)</w:t>
      </w:r>
      <w:r>
        <w:rPr>
          <w:rFonts w:cs="Times New Roman"/>
        </w:rPr>
        <w:fldChar w:fldCharType="end"/>
      </w:r>
      <w:r>
        <w:rPr>
          <w:rFonts w:cs="Times New Roman"/>
        </w:rPr>
        <w:t>. This increase in food intake is usually transient, and most pronounced during the last two weeks of gestation  in mice</w:t>
      </w:r>
      <w:r>
        <w:rPr>
          <w:rFonts w:cs="Times New Roman"/>
        </w:rPr>
        <w:fldChar w:fldCharType="begin"/>
      </w:r>
      <w:r w:rsidR="00581B4B">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sidR="00581B4B">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2018)","noteIndex":0},"citationItems":[{"id":92,"uris":["http://zotero.org/users/5073745/items/W73RI475"],"uri":["http://zotero.org/users/5073745/items/W73RI475"],"itemData":{"id":92,"type":"article-journal","abstract":"Reproductively experienced female mice show long-term increased body weight and susceptibility to the negative consequence of high-fat diet on glucose tolerance","container-title":"Endocrinology","DOI":"10.1210/en.2018-00057","ISSN":"0013-7227","issue":"6","journalAbbreviation":"Endocrinology","language":"en","page":"2324-2336","source":"academic.oup.com","title":"Impact of Pregnancy and Lactation on the Long-Term Regulation of Energy Balance in Female Mice","volume":"159","author":[{"family":"Ladyman","given":"Sharon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02EFCB4A" w14:textId="5158E43F" w:rsidR="00414BFB" w:rsidRPr="00414BFB" w:rsidRDefault="00414BFB" w:rsidP="00414BFB">
      <w:r>
        <w:lastRenderedPageBreak/>
        <w:t>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kcal intake which then leads to weight loss. However, this is often not seen in animal studies</w:t>
      </w:r>
      <w:r w:rsidRPr="003572D6">
        <w:t xml:space="preserve"> </w:t>
      </w:r>
      <w:r>
        <w:t>even in studies of HFD feeding with TRF, food intake is similar.</w:t>
      </w:r>
      <w:r w:rsidR="00CC2456">
        <w:t xml:space="preserve"> </w:t>
      </w:r>
      <w:r>
        <w:t>Furthermore, Upadhyay and colleagues found that TRF of a high fat diet in gestation yielded offspring growth similar to AL chow fed control pups</w:t>
      </w:r>
      <w:r w:rsidR="00CC2456">
        <w:t xml:space="preserve"> </w:t>
      </w:r>
      <w:r>
        <w:fldChar w:fldCharType="begin"/>
      </w:r>
      <w:r w:rsidR="00581B4B">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I do not expect that dams assigned to eTRF treatment to be unable to consume necessary calories to continue a healthful pregnancy. Preliminary data suggests that with the eating window of 6 hours, there are no differences in total 24-hour energy intake in the preliminary cohort. </w:t>
      </w:r>
      <w:r>
        <w:rPr>
          <w:rFonts w:cs="Times New Roman"/>
        </w:rPr>
        <w:t>In our preliminary data, we observe no differences in overall food intake between AL and eTRF mice, even though we detect a 126% increase in energy intake during the restricted window.</w:t>
      </w:r>
    </w:p>
    <w:p w14:paraId="47CC8B1E" w14:textId="77777777" w:rsidR="00E55BB9" w:rsidRDefault="00E55BB9" w:rsidP="00414BFB">
      <w:pPr>
        <w:rPr>
          <w:rFonts w:cs="Times New Roman"/>
          <w:u w:val="single"/>
        </w:rPr>
      </w:pPr>
    </w:p>
    <w:p w14:paraId="23AA9BC6" w14:textId="05131300" w:rsidR="00414BFB" w:rsidRPr="00414BFB" w:rsidRDefault="00414BFB" w:rsidP="00414BFB">
      <w:pPr>
        <w:rPr>
          <w:rFonts w:cs="Times New Roman"/>
          <w:u w:val="single"/>
        </w:rPr>
      </w:pPr>
      <w:r w:rsidRPr="00414BFB">
        <w:rPr>
          <w:rFonts w:cs="Times New Roman"/>
          <w:u w:val="single"/>
        </w:rPr>
        <w:t>Aim 1.2.2.2: Maternal Body Composition</w:t>
      </w:r>
    </w:p>
    <w:p w14:paraId="0779B5C2" w14:textId="7100A493" w:rsidR="00414BFB" w:rsidRDefault="00414BFB" w:rsidP="00414BFB">
      <w:pPr>
        <w:rPr>
          <w:rFonts w:cs="Times New Roman"/>
        </w:rPr>
      </w:pPr>
      <w:r>
        <w:rPr>
          <w:rFonts w:cs="Times New Roman"/>
        </w:rPr>
        <w:t xml:space="preserve">Although only one study has been done in TRF in pregnancy, there have been many studies in non-pregnant adults in humans and in mice that evaluate body weight, body composition, and BMI after treatment with TRF. The literature is divergent in humans and animals. In most studies with humans employing different models of intermittent fasting, there is a moderate reduction of body weight when </w:t>
      </w:r>
      <w:proofErr w:type="spellStart"/>
      <w:r>
        <w:rPr>
          <w:rFonts w:cs="Times New Roman"/>
        </w:rPr>
        <w:t>isocaloric</w:t>
      </w:r>
      <w:proofErr w:type="spellEnd"/>
      <w:r>
        <w:rPr>
          <w:rFonts w:cs="Times New Roman"/>
        </w:rPr>
        <w:t>/</w:t>
      </w:r>
      <w:proofErr w:type="spellStart"/>
      <w:r>
        <w:rPr>
          <w:rFonts w:cs="Times New Roman"/>
        </w:rPr>
        <w:t>eucaloric</w:t>
      </w:r>
      <w:proofErr w:type="spellEnd"/>
      <w:r>
        <w:rPr>
          <w:rFonts w:cs="Times New Roman"/>
        </w:rPr>
        <w:t xml:space="preserve"> feeding is not employed as part of the study (</w:t>
      </w:r>
      <w:proofErr w:type="spellStart"/>
      <w:r>
        <w:rPr>
          <w:rFonts w:cs="Times New Roman"/>
        </w:rPr>
        <w:t>stote</w:t>
      </w:r>
      <w:proofErr w:type="spellEnd"/>
      <w:r>
        <w:rPr>
          <w:rFonts w:cs="Times New Roman"/>
        </w:rPr>
        <w:t>,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sidR="00581B4B">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xml:space="preserve">. When High fat diet is given, TRF stimulates body weight loss </w:t>
      </w:r>
      <w:r>
        <w:rPr>
          <w:rFonts w:cs="Times New Roman"/>
        </w:rPr>
        <w:fldChar w:fldCharType="begin"/>
      </w:r>
      <w:r w:rsidR="00581B4B">
        <w:rPr>
          <w:rFonts w:cs="Times New Roman"/>
        </w:rPr>
        <w: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cs="Times New Roman"/>
        </w:rPr>
        <w:fldChar w:fldCharType="separate"/>
      </w:r>
      <w:r>
        <w:rPr>
          <w:rFonts w:cs="Times New Roman"/>
          <w:noProof/>
        </w:rPr>
        <w:t>(Hatori et al., 2012; Liu et al., 2019; Sherman et al., 2012)</w:t>
      </w:r>
      <w:r>
        <w:rPr>
          <w:rFonts w:cs="Times New Roman"/>
        </w:rPr>
        <w:fldChar w:fldCharType="end"/>
      </w:r>
      <w:r>
        <w:rPr>
          <w:rFonts w:cs="Times New Roman"/>
        </w:rPr>
        <w:t xml:space="preserve">.  We will monitor body composition (Fat mass, lean mass, free water) indirectly by </w:t>
      </w:r>
      <w:proofErr w:type="spellStart"/>
      <w:r>
        <w:rPr>
          <w:rFonts w:cs="Times New Roman"/>
        </w:rPr>
        <w:t>EchoMRI</w:t>
      </w:r>
      <w:proofErr w:type="spellEnd"/>
      <w:r>
        <w:rPr>
          <w:rFonts w:cs="Times New Roman"/>
        </w:rPr>
        <w:t xml:space="preserve"> and we predict to observe no differences in fat, lean, or </w:t>
      </w:r>
      <w:r w:rsidR="00E55BB9">
        <w:rPr>
          <w:rFonts w:cs="Times New Roman"/>
        </w:rPr>
        <w:t xml:space="preserve">free </w:t>
      </w:r>
      <w:r>
        <w:rPr>
          <w:rFonts w:cs="Times New Roman"/>
        </w:rPr>
        <w:t xml:space="preserve">water content compared to gestational-age matched, </w:t>
      </w:r>
      <w:r w:rsidRPr="004B030F">
        <w:rPr>
          <w:rFonts w:cs="Times New Roman"/>
          <w:i/>
        </w:rPr>
        <w:t>ad libitum</w:t>
      </w:r>
      <w:r>
        <w:rPr>
          <w:rFonts w:cs="Times New Roman"/>
        </w:rPr>
        <w:t xml:space="preserve"> fed control.</w:t>
      </w:r>
      <w:r w:rsidR="00E55BB9">
        <w:rPr>
          <w:rFonts w:cs="Times New Roman"/>
        </w:rPr>
        <w:t xml:space="preserve"> This finding would be especially crucial in the state of pregnancy, as progressive and gradual weight gain is expected and necessary for a successful and healthful pregnancy. </w:t>
      </w:r>
    </w:p>
    <w:p w14:paraId="5DFD9D74" w14:textId="47EE93F0" w:rsidR="00414BFB" w:rsidRDefault="00414BFB" w:rsidP="00414BFB">
      <w:pPr>
        <w:rPr>
          <w:rFonts w:cs="Times New Roman"/>
        </w:rPr>
      </w:pPr>
    </w:p>
    <w:p w14:paraId="26AE4AD6" w14:textId="4183F443" w:rsidR="00414BFB" w:rsidRPr="00414BFB" w:rsidRDefault="00414BFB" w:rsidP="00414BFB">
      <w:pPr>
        <w:rPr>
          <w:rFonts w:cs="Times New Roman"/>
          <w:u w:val="single"/>
        </w:rPr>
      </w:pPr>
      <w:r w:rsidRPr="00414BFB">
        <w:rPr>
          <w:rFonts w:cs="Times New Roman"/>
          <w:u w:val="single"/>
        </w:rPr>
        <w:t>Aim 1.2.2.3 Maternal Energy Expenditure:</w:t>
      </w:r>
    </w:p>
    <w:p w14:paraId="397730F2" w14:textId="02EE981C" w:rsidR="00414BFB" w:rsidRPr="002069B3" w:rsidRDefault="00414BFB" w:rsidP="00414BFB">
      <w:pPr>
        <w:rPr>
          <w:rFonts w:cs="Times New Roman"/>
        </w:rPr>
      </w:pPr>
      <w:r w:rsidRPr="002069B3">
        <w:rPr>
          <w:rFonts w:cs="Times New Roman"/>
        </w:rPr>
        <w:t>Works in TRF of humans and animals have demonstrated mixed results with respect to energy expenditure. In some, energy expenditure is increased using this feeding strategy (</w:t>
      </w:r>
      <w:proofErr w:type="spellStart"/>
      <w:r w:rsidRPr="002069B3">
        <w:rPr>
          <w:rFonts w:cs="Times New Roman"/>
        </w:rPr>
        <w:t>Halberg</w:t>
      </w:r>
      <w:proofErr w:type="spellEnd"/>
      <w:r w:rsidRPr="002069B3">
        <w:rPr>
          <w:rFonts w:cs="Times New Roman"/>
        </w:rPr>
        <w:t xml:space="preserve">, 2005; Gabel, 2018 ), while more </w:t>
      </w:r>
      <w:r w:rsidR="00E55BB9">
        <w:rPr>
          <w:rFonts w:cs="Times New Roman"/>
        </w:rPr>
        <w:t xml:space="preserve">either </w:t>
      </w:r>
      <w:r w:rsidRPr="002069B3">
        <w:rPr>
          <w:rFonts w:cs="Times New Roman"/>
        </w:rPr>
        <w:t>fail to detect any significant increase in daily energy expenditure</w:t>
      </w:r>
      <w:r>
        <w:rPr>
          <w:rFonts w:cs="Times New Roman"/>
        </w:rPr>
        <w:t xml:space="preserve"> </w:t>
      </w:r>
      <w:r>
        <w:rPr>
          <w:rFonts w:cs="Times New Roman"/>
        </w:rPr>
        <w:fldChar w:fldCharType="begin"/>
      </w:r>
      <w:r w:rsidR="00737F57">
        <w:rPr>
          <w:rFonts w:cs="Times New Roman"/>
        </w:rPr>
        <w:instrText xml:space="preserve"> ADDIN ZOTERO_ITEM CSL_CITATION {"citationID":"8EemFwtN","properties":{"formattedCitation":"(Chaix et al., 2019; Ravussin et al., 2019)","plainCitation":"(Chaix et al., 2019; Ravussin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sidR="00737F57">
        <w:rPr>
          <w:rFonts w:cs="Times New Roman"/>
          <w:noProof/>
        </w:rPr>
        <w:t>(Chaix et al., 2019; Ravussin et al., 2019)</w:t>
      </w:r>
      <w:r>
        <w:rPr>
          <w:rFonts w:cs="Times New Roman"/>
        </w:rPr>
        <w:fldChar w:fldCharType="end"/>
      </w:r>
      <w:r w:rsidR="00E55BB9">
        <w:rPr>
          <w:rFonts w:cs="Times New Roman"/>
        </w:rPr>
        <w:t xml:space="preserve"> or leave this unexamined</w:t>
      </w:r>
      <w:r w:rsidRPr="002069B3">
        <w:rPr>
          <w:rFonts w:cs="Times New Roman"/>
        </w:rPr>
        <w:t xml:space="preserve">. Based on preliminary results, the food intake and body composition levels are unchanged; however, these are only proxy measurements of actual energy expenditure. It is possible that while food intake and body weight do not have detectable differences, </w:t>
      </w:r>
      <w:r w:rsidR="00F21DE2">
        <w:rPr>
          <w:rFonts w:cs="Times New Roman"/>
        </w:rPr>
        <w:t xml:space="preserve">any changes in one of these indices </w:t>
      </w:r>
      <w:proofErr w:type="spellStart"/>
      <w:r w:rsidR="00F21DE2">
        <w:rPr>
          <w:rFonts w:cs="Times New Roman"/>
        </w:rPr>
        <w:t>coule</w:t>
      </w:r>
      <w:proofErr w:type="spellEnd"/>
      <w:r w:rsidR="00F21DE2">
        <w:rPr>
          <w:rFonts w:cs="Times New Roman"/>
        </w:rPr>
        <w:t xml:space="preserve"> be counter-balanced by the other (greater digestive efficiency paired with greater energy expenditure or lower digestive efficiency paired with lower energy expenditure).</w:t>
      </w:r>
      <w:r w:rsidRPr="002069B3">
        <w:rPr>
          <w:rFonts w:cs="Times New Roman"/>
        </w:rPr>
        <w:t xml:space="preserve"> </w:t>
      </w:r>
    </w:p>
    <w:p w14:paraId="328ABFD7" w14:textId="58D6B263" w:rsidR="00414BFB" w:rsidRDefault="00414BFB" w:rsidP="00F21DE2">
      <w:pPr>
        <w:rPr>
          <w:rFonts w:cs="Times New Roman"/>
        </w:rPr>
      </w:pPr>
      <w:r>
        <w:rPr>
          <w:rFonts w:cs="Times New Roman"/>
        </w:rPr>
        <w:t xml:space="preserve">Although significant differences in total daily energy expenditure is not often seen, there are often periods where </w:t>
      </w:r>
      <w:commentRangeStart w:id="13"/>
      <w:r>
        <w:rPr>
          <w:rFonts w:cs="Times New Roman"/>
        </w:rPr>
        <w:t xml:space="preserve">RER </w:t>
      </w:r>
      <w:commentRangeEnd w:id="13"/>
      <w:r>
        <w:rPr>
          <w:rStyle w:val="CommentReference"/>
        </w:rPr>
        <w:commentReference w:id="13"/>
      </w:r>
      <w:r>
        <w:rPr>
          <w:rFonts w:cs="Times New Roman"/>
        </w:rPr>
        <w:t>is distinct from ad lib controls. Namely, during the night, the RER/RQ lowers, resulting in greater fat utilization, and during the day, a high RER predominates – demonstrating greater metabolic capacity for flexibility in those exposed to TRF</w:t>
      </w:r>
      <w:r w:rsidR="00F21DE2">
        <w:rPr>
          <w:rFonts w:cs="Times New Roman"/>
        </w:rPr>
        <w:t xml:space="preserve">. I propose to evaluate maternal food intake in the context of body composition and use those data to calculate feeding efficiency. If feeding efficiency is different between eTRF and AL dams, then I would propose to employ metabolic phenotyping wherein VO2, VCO2, locomotor activity, and food </w:t>
      </w:r>
      <w:r w:rsidR="00F21DE2">
        <w:rPr>
          <w:rFonts w:cs="Times New Roman"/>
        </w:rPr>
        <w:lastRenderedPageBreak/>
        <w:t xml:space="preserve">intake would be measured during pregnancy. I hypothesized that feeding efficiency will not be greatly changed between the two groups. </w:t>
      </w:r>
    </w:p>
    <w:p w14:paraId="6629F167" w14:textId="1CC0EA1F" w:rsidR="00D95E7B" w:rsidRPr="004B030F" w:rsidRDefault="00D95E7B" w:rsidP="004B030F">
      <w:pPr>
        <w:rPr>
          <w:rFonts w:cs="Times New Roman"/>
        </w:rPr>
      </w:pPr>
    </w:p>
    <w:p w14:paraId="27C75862" w14:textId="0B9DE771" w:rsidR="002E1770" w:rsidRPr="00414BFB" w:rsidRDefault="00414BFB" w:rsidP="002E1770">
      <w:pPr>
        <w:pStyle w:val="Heading2"/>
        <w:rPr>
          <w:b w:val="0"/>
          <w:sz w:val="24"/>
          <w:szCs w:val="24"/>
          <w:u w:val="single"/>
        </w:rPr>
      </w:pPr>
      <w:r w:rsidRPr="00414BFB">
        <w:rPr>
          <w:b w:val="0"/>
          <w:sz w:val="24"/>
          <w:szCs w:val="24"/>
          <w:u w:val="single"/>
        </w:rPr>
        <w:t>Aim 1.2.2.4 Materna</w:t>
      </w:r>
      <w:r w:rsidR="00AB3067">
        <w:rPr>
          <w:b w:val="0"/>
          <w:sz w:val="24"/>
          <w:szCs w:val="24"/>
          <w:u w:val="single"/>
        </w:rPr>
        <w:t>l</w:t>
      </w:r>
      <w:r w:rsidRPr="00414BFB">
        <w:rPr>
          <w:b w:val="0"/>
          <w:sz w:val="24"/>
          <w:szCs w:val="24"/>
          <w:u w:val="single"/>
        </w:rPr>
        <w:t xml:space="preserve"> digestive efficiency</w:t>
      </w:r>
    </w:p>
    <w:p w14:paraId="1B3121EC" w14:textId="0498BE9B" w:rsidR="00010B03" w:rsidRDefault="002E1770" w:rsidP="00D817DF">
      <w:r>
        <w:t xml:space="preserve">Although digestion and nutrient utilization are active areas of research in </w:t>
      </w:r>
      <w:r w:rsidR="000453AB">
        <w:t xml:space="preserve">both </w:t>
      </w:r>
      <w:r>
        <w:t>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w:t>
      </w:r>
      <w:r w:rsidR="000F0FE1">
        <w:fldChar w:fldCharType="begin"/>
      </w:r>
      <w:r w:rsidR="00581B4B">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homeostasis.","container-title":"The American Journal of Clinical Nutrition","DOI":"10.3945/ajcn.117.155812","ISSN":"0002-9165","issue":"Suppl 6","journalAbbreviation":"Am J Clin Nutr","note":"PMID: 29070542\nPMCID: PMC5701706","page":"1567S-1574S","source":"PubMed Central","title":"Iron homeostasis during pregnancy","volume":"106","author":[{"family":"Fisher","given":"Allison L"},{"family":"Nemeth","given":"Elizabeta"}],"issued":{"date-parts":[["2017",12]]}}},{"id":155,"uris":["http://zotero.org/users/5073745/items/8PF4H68M"],"uri":["http://zotero.org/users/5073745/items/8PF4H68M"],"itemData":{"id":155,"type":"chapter","abstract":"Pregnancy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fracture.","call-number":"NBK279173","container-title":"Endotext","event-place":"South Dartmouth (MA)","language":"eng","note":"PMID: 25905396","publisher":"MDText.com, Inc.","publisher-place":"South Dartmouth (MA)","source":"PubMed","title":"Calcium and Phosphate Metabolism and Related Disorders During Pregnancy and Lactation","URL":"http://www.ncbi.nlm.nih.gov/books/NBK279173/","author":[{"family":"Kovacs","given":"Christopher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P."}],"accessed":{"date-parts":[["2019",11,5]]},"issued":{"date-parts":[["2000"]]}}}],"schema":"https://github.com/citation-style-language/schema/raw/master/csl-citation.json"}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models that there is hypertrophy of the absorptive surfaces in pregnant animals compared to their non-pregnant counterparts</w:t>
      </w:r>
      <w:r w:rsidR="000F0FE1">
        <w:t xml:space="preserve"> </w:t>
      </w:r>
      <w:r w:rsidR="00C7633F">
        <w:fldChar w:fldCharType="begin"/>
      </w:r>
      <w:r w:rsidR="00581B4B">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hyperphagia.","container-title":"Veterinary Research Forum","ISSN":"2008-8140","issue":"1","journalAbbreviation":"Vet Res Forum","note":"PMID: 25992254\nPMCID: PMC4405688","page":"69-73","source":"PubMed Central","title":"Histomorphometric changes of small intestine in pregnant rat","volume":"6","author":[{"family":"Sabet Sarvestani","given":"Fatemeh"},{"family":"Rahmanifar","given":"Farhad"},{"family":"Tamadon","given":"Amin"}],"issued":{"date-parts":[["2015"]]}}}],"schema":"https://github.com/citation-style-language/schema/raw/master/csl-citation.json"} </w:instrText>
      </w:r>
      <w:r w:rsidR="00C7633F">
        <w:fldChar w:fldCharType="separate"/>
      </w:r>
      <w:r w:rsidR="00826EBC">
        <w:rPr>
          <w:noProof/>
        </w:rPr>
        <w:t>(Sabet Sarvestani, Rahmanifar, &amp; Tamadon, 2015)</w:t>
      </w:r>
      <w:r w:rsidR="00C7633F">
        <w:fldChar w:fldCharType="end"/>
      </w:r>
      <w:r w:rsidR="00C7633F">
        <w:t xml:space="preserve">. </w:t>
      </w:r>
      <w:r>
        <w:t>Stil</w:t>
      </w:r>
      <w:r w:rsidR="000F0FE1">
        <w:t>l</w:t>
      </w:r>
      <w:r>
        <w:t xml:space="preserve">, </w:t>
      </w:r>
      <w:r w:rsidR="000F0FE1">
        <w:t>no measurement of absorptive capacity</w:t>
      </w:r>
      <w:r>
        <w:t xml:space="preserve"> ha</w:t>
      </w:r>
      <w:r w:rsidR="00AB3067">
        <w:t>s been done</w:t>
      </w:r>
      <w:r>
        <w:t xml:space="preserve"> </w:t>
      </w:r>
      <w:r w:rsidR="00AB3067">
        <w:t xml:space="preserve">in the context </w:t>
      </w:r>
      <w:r>
        <w:t xml:space="preserve">of </w:t>
      </w:r>
      <w:r w:rsidR="00DA7459">
        <w:t>6</w:t>
      </w:r>
      <w:r>
        <w:t>-hour eTRF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light/dark cycle manipulation in mice </w:t>
      </w:r>
      <w:r w:rsidR="00FC1A73">
        <w:fldChar w:fldCharType="begin"/>
      </w:r>
      <w:r w:rsidR="00581B4B">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complete in dams fed eTRF. </w:t>
      </w:r>
    </w:p>
    <w:p w14:paraId="76C6BFC4" w14:textId="34EF3260" w:rsidR="002E1770" w:rsidRDefault="002E1770" w:rsidP="00330625">
      <w:pPr>
        <w:pStyle w:val="Heading2"/>
      </w:pPr>
    </w:p>
    <w:p w14:paraId="6EDF4433" w14:textId="2F1D78C6" w:rsidR="00330625" w:rsidRDefault="00330625" w:rsidP="00330625">
      <w:pPr>
        <w:pStyle w:val="Heading2"/>
      </w:pPr>
      <w:r>
        <w:t xml:space="preserve">Specific aim </w:t>
      </w:r>
      <w:r w:rsidR="00C9633A">
        <w:t>1.3</w:t>
      </w:r>
      <w:r>
        <w:t xml:space="preserve"> </w:t>
      </w:r>
      <w:r w:rsidR="001041F5">
        <w:t>Determining how eTRF affects i</w:t>
      </w:r>
      <w:r>
        <w:t>nsulin sensitivity and glycemia</w:t>
      </w:r>
      <w:r w:rsidR="001041F5">
        <w:t xml:space="preserve"> in pregnant mice</w:t>
      </w:r>
    </w:p>
    <w:p w14:paraId="6E002C10" w14:textId="71CC26D1" w:rsidR="00074954" w:rsidRDefault="006C7185" w:rsidP="00D233E7">
      <w:pPr>
        <w:rPr>
          <w:rFonts w:cs="Times New Roman"/>
        </w:rPr>
      </w:pPr>
      <w:r>
        <w:rPr>
          <w:rFonts w:cs="Times New Roman"/>
          <w:b/>
          <w:noProof/>
          <w:sz w:val="28"/>
          <w:szCs w:val="28"/>
        </w:rPr>
        <mc:AlternateContent>
          <mc:Choice Requires="wps">
            <w:drawing>
              <wp:anchor distT="0" distB="0" distL="114300" distR="114300" simplePos="0" relativeHeight="251668480" behindDoc="1" locked="0" layoutInCell="1" allowOverlap="1" wp14:anchorId="1424D502" wp14:editId="4009271A">
                <wp:simplePos x="0" y="0"/>
                <wp:positionH relativeFrom="column">
                  <wp:posOffset>3024505</wp:posOffset>
                </wp:positionH>
                <wp:positionV relativeFrom="paragraph">
                  <wp:posOffset>1810190</wp:posOffset>
                </wp:positionV>
                <wp:extent cx="3314700" cy="2602230"/>
                <wp:effectExtent l="0" t="0" r="12700" b="13970"/>
                <wp:wrapTight wrapText="bothSides">
                  <wp:wrapPolygon edited="0">
                    <wp:start x="0" y="0"/>
                    <wp:lineTo x="0" y="21611"/>
                    <wp:lineTo x="21600" y="21611"/>
                    <wp:lineTo x="216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314700" cy="2602230"/>
                        </a:xfrm>
                        <a:prstGeom prst="rect">
                          <a:avLst/>
                        </a:prstGeom>
                        <a:solidFill>
                          <a:schemeClr val="lt1"/>
                        </a:solidFill>
                        <a:ln w="6350">
                          <a:solidFill>
                            <a:prstClr val="black"/>
                          </a:solidFill>
                        </a:ln>
                      </wps:spPr>
                      <wps:txbx>
                        <w:txbxContent>
                          <w:p w14:paraId="4010926B" w14:textId="0000DC7E" w:rsidR="006C7185" w:rsidRPr="006C7185" w:rsidRDefault="006C7185" w:rsidP="006C718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F4FB647" wp14:editId="467277DA">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2575F60" w14:textId="77777777" w:rsidR="006C7185" w:rsidRDefault="006C7185" w:rsidP="006C7185">
                            <w:pPr>
                              <w:jc w:val="center"/>
                            </w:pPr>
                          </w:p>
                          <w:p w14:paraId="4D8630B2" w14:textId="2EEF163B" w:rsidR="006C7185" w:rsidRDefault="006C7185" w:rsidP="006C7185">
                            <w:pPr>
                              <w:jc w:val="center"/>
                            </w:pPr>
                            <w:r>
                              <w:t>Figure XX: Preliminary results of insulin tolerance test during pregnancy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4D502" id="Text Box 9" o:spid="_x0000_s1029" type="#_x0000_t202" style="position:absolute;margin-left:238.15pt;margin-top:142.55pt;width:261pt;height:20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" fillcolor="white [3201]" strokeweight=".5pt">
                <v:textbox>
                  <w:txbxContent>
                    <w:p w14:paraId="4010926B" w14:textId="0000DC7E" w:rsidR="006C7185" w:rsidRPr="006C7185" w:rsidRDefault="006C7185" w:rsidP="006C718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F4FB647" wp14:editId="467277DA">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2575F60" w14:textId="77777777" w:rsidR="006C7185" w:rsidRDefault="006C7185" w:rsidP="006C7185">
                      <w:pPr>
                        <w:jc w:val="center"/>
                      </w:pPr>
                    </w:p>
                    <w:p w14:paraId="4D8630B2" w14:textId="2EEF163B" w:rsidR="006C7185" w:rsidRDefault="006C7185" w:rsidP="006C7185">
                      <w:pPr>
                        <w:jc w:val="center"/>
                      </w:pPr>
                      <w:r>
                        <w:t>Figure XX: Preliminary results of insulin tolerance test during pregnancy</w:t>
                      </w:r>
                    </w:p>
                  </w:txbxContent>
                </v:textbox>
                <w10:wrap type="tight"/>
              </v:shape>
            </w:pict>
          </mc:Fallback>
        </mc:AlternateContent>
      </w:r>
      <w:r w:rsidR="00074954"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w:t>
      </w:r>
      <w:r w:rsidR="00D817DF">
        <w:rPr>
          <w:rFonts w:cs="Times New Roman"/>
        </w:rPr>
        <w:t xml:space="preserve"> </w:t>
      </w:r>
      <w:r w:rsidR="008A29BB">
        <w:rPr>
          <w:rFonts w:cs="Times New Roman"/>
        </w:rPr>
        <w:fldChar w:fldCharType="begin"/>
      </w:r>
      <w:r w:rsidR="00737F57">
        <w:rPr>
          <w:rFonts w:cs="Times New Roman"/>
        </w:rPr>
        <w:instrText xml:space="preserve"> ADDIN ZOTERO_ITEM CSL_CITATION {"citationID":"0oZSzdKV","properties":{"formattedCitation":"(Chaix et al., 2019; Hatori et al., 2012; Liu et al., 2019; Sherman et al., 2012; Woodie et al., 2018)","plainCitation":"(Chaix et al., 2019; Hatori et al., 2012; Liu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8A29BB">
        <w:rPr>
          <w:rFonts w:cs="Times New Roman"/>
        </w:rPr>
        <w:fldChar w:fldCharType="separate"/>
      </w:r>
      <w:r w:rsidR="00737F57">
        <w:rPr>
          <w:rFonts w:cs="Times New Roman"/>
          <w:noProof/>
        </w:rPr>
        <w:t>(Chaix et al., 2019; Hatori et al., 2012; Liu et al., 2019; Sherman et al., 2012; Woodie et al., 2018)</w:t>
      </w:r>
      <w:r w:rsidR="008A29BB">
        <w:rPr>
          <w:rFonts w:cs="Times New Roman"/>
        </w:rPr>
        <w:fldChar w:fldCharType="end"/>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581B4B">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8A29BB">
        <w:rPr>
          <w:rFonts w:cs="Times New Roman"/>
          <w:noProof/>
        </w:rPr>
        <w:t>(Gabel et al., n.d.; Halberg et al., 2005; Jamshed et al., 2019;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w:t>
      </w:r>
      <w:r w:rsidR="008A29BB">
        <w:rPr>
          <w:rFonts w:cs="Times New Roman"/>
        </w:rPr>
        <w:t>these improvements are usually independent to</w:t>
      </w:r>
      <w:r w:rsidR="003B7873" w:rsidRPr="00A06EE7">
        <w:rPr>
          <w:rFonts w:cs="Times New Roman"/>
        </w:rPr>
        <w:t xml:space="preserve"> changes in glycemia </w:t>
      </w:r>
      <w:r w:rsidR="00E7173B">
        <w:rPr>
          <w:rFonts w:cs="Times New Roman"/>
        </w:rPr>
        <w:fldChar w:fldCharType="begin"/>
      </w:r>
      <w:r w:rsidR="00581B4B">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in 1 human study, and only detectable by the use of</w:t>
      </w:r>
      <w:r w:rsidR="003B7873" w:rsidRPr="00A06EE7">
        <w:rPr>
          <w:rFonts w:cs="Times New Roman"/>
        </w:rPr>
        <w:t xml:space="preserve"> continuous glucose monitoring, where they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581B4B">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8A29BB">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D817DF">
        <w:rPr>
          <w:rFonts w:cs="Times New Roman"/>
        </w:rPr>
        <w:t xml:space="preserve">For this reason, </w:t>
      </w:r>
      <w:r w:rsidR="004638BC" w:rsidRPr="00737F57">
        <w:rPr>
          <w:rFonts w:cs="Times New Roman"/>
          <w:i/>
        </w:rPr>
        <w:t>I hypothesize that</w:t>
      </w:r>
      <w:r w:rsidR="008A29BB" w:rsidRPr="00737F57">
        <w:rPr>
          <w:rFonts w:cs="Times New Roman"/>
          <w:i/>
        </w:rPr>
        <w:t xml:space="preserve"> the use of eTRF in pregnancy will result in greater</w:t>
      </w:r>
      <w:r w:rsidR="004638BC" w:rsidRPr="00737F57">
        <w:rPr>
          <w:rFonts w:cs="Times New Roman"/>
          <w:i/>
        </w:rPr>
        <w:t xml:space="preserve"> insulin sensitivity </w:t>
      </w:r>
      <w:r w:rsidR="008A29BB" w:rsidRPr="00737F57">
        <w:rPr>
          <w:rFonts w:cs="Times New Roman"/>
          <w:i/>
        </w:rPr>
        <w:t xml:space="preserve">compared to pregnant AL fed animals </w:t>
      </w:r>
      <w:r w:rsidR="004638BC" w:rsidRPr="00737F57">
        <w:rPr>
          <w:rFonts w:cs="Times New Roman"/>
          <w:i/>
        </w:rPr>
        <w:t xml:space="preserve">will be improved and that </w:t>
      </w:r>
      <w:r w:rsidR="008A29BB" w:rsidRPr="00737F57">
        <w:rPr>
          <w:rFonts w:cs="Times New Roman"/>
          <w:i/>
        </w:rPr>
        <w:t>fasting blood glucose</w:t>
      </w:r>
      <w:r w:rsidR="004638BC" w:rsidRPr="00737F57">
        <w:rPr>
          <w:rFonts w:cs="Times New Roman"/>
          <w:i/>
        </w:rPr>
        <w:t xml:space="preserve"> will not be affected.</w:t>
      </w:r>
      <w:r w:rsidR="004638BC">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w:t>
      </w:r>
      <w:r w:rsidR="0053627B">
        <w:rPr>
          <w:rFonts w:cs="Times New Roman"/>
        </w:rPr>
        <w:t>.</w:t>
      </w:r>
      <w:r w:rsidR="004638BC" w:rsidRPr="00A06EE7">
        <w:rPr>
          <w:rFonts w:cs="Times New Roman"/>
        </w:rPr>
        <w:t xml:space="preserve"> </w:t>
      </w:r>
      <w:r w:rsidR="0053627B">
        <w:rPr>
          <w:rFonts w:cs="Times New Roman"/>
        </w:rPr>
        <w:t>P</w:t>
      </w:r>
      <w:r w:rsidR="004638BC" w:rsidRPr="00A06EE7">
        <w:rPr>
          <w:rFonts w:cs="Times New Roman"/>
        </w:rPr>
        <w:t>revious work ha</w:t>
      </w:r>
      <w:r w:rsidR="009F4437">
        <w:rPr>
          <w:rFonts w:cs="Times New Roman"/>
        </w:rPr>
        <w:t>s</w:t>
      </w:r>
      <w:r w:rsidR="004638BC" w:rsidRPr="00A06EE7">
        <w:rPr>
          <w:rFonts w:cs="Times New Roman"/>
        </w:rPr>
        <w:t xml:space="preserve"> demonstrated that in pregnancy, insulin tolerance is affected, whereas glycemia is not </w:t>
      </w:r>
      <w:r w:rsidR="0053627B">
        <w:rPr>
          <w:rFonts w:cs="Times New Roman"/>
        </w:rPr>
        <w:t xml:space="preserve">therefore a glucose tolerance test will not be used </w:t>
      </w:r>
      <w:r w:rsidR="003B26FD">
        <w:rPr>
          <w:rFonts w:cs="Times New Roman"/>
        </w:rPr>
        <w:fldChar w:fldCharType="begin"/>
      </w:r>
      <w:r w:rsidR="00581B4B">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w:t>
      </w:r>
      <w:proofErr w:type="spellStart"/>
      <w:r w:rsidR="009F4437">
        <w:rPr>
          <w:rFonts w:cs="Times New Roman"/>
        </w:rPr>
        <w:t>hyperinsulinemic</w:t>
      </w:r>
      <w:proofErr w:type="spellEnd"/>
      <w:r w:rsidR="009F4437">
        <w:rPr>
          <w:rFonts w:cs="Times New Roman"/>
        </w:rPr>
        <w:t xml:space="preserve">-euglycemic clamp during the </w:t>
      </w:r>
      <w:r w:rsidR="00A57F80">
        <w:rPr>
          <w:rFonts w:cs="Times New Roman"/>
        </w:rPr>
        <w:t>mid-</w:t>
      </w:r>
      <w:r w:rsidR="009F4437">
        <w:rPr>
          <w:rFonts w:cs="Times New Roman"/>
        </w:rPr>
        <w:t xml:space="preserve"> pregnancy</w:t>
      </w:r>
      <w:r w:rsidR="0053627B">
        <w:rPr>
          <w:rFonts w:cs="Times New Roman"/>
        </w:rPr>
        <w:t xml:space="preserve"> (between E14.5-E17.5)</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581B4B">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w:t>
      </w:r>
      <w:r w:rsidR="009F4437">
        <w:rPr>
          <w:rFonts w:cs="Times New Roman"/>
        </w:rPr>
        <w:lastRenderedPageBreak/>
        <w:t xml:space="preserve">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as fatty acids are a major contributor to gluconeogenesis.</w:t>
      </w:r>
      <w:r w:rsidR="00D52366">
        <w:rPr>
          <w:rFonts w:cs="Times New Roman"/>
        </w:rPr>
        <w:t xml:space="preserve"> The use of </w:t>
      </w:r>
      <w:r w:rsidR="00101F16">
        <w:rPr>
          <w:rFonts w:cs="Times New Roman"/>
        </w:rPr>
        <w:t xml:space="preserve">implanted </w:t>
      </w:r>
      <w:r w:rsidR="00D52366">
        <w:rPr>
          <w:rFonts w:cs="Times New Roman"/>
        </w:rPr>
        <w:t>continuous glucose telemetry in mice may also be</w:t>
      </w:r>
      <w:r w:rsidR="00101F16">
        <w:rPr>
          <w:rFonts w:cs="Times New Roman"/>
        </w:rPr>
        <w:t xml:space="preserve"> used to derive more understanding of glycemia over time than fasting blood glucose may provide. </w:t>
      </w:r>
    </w:p>
    <w:p w14:paraId="78E67E70" w14:textId="04EA4486" w:rsidR="0053627B" w:rsidRDefault="0053627B" w:rsidP="00D233E7">
      <w:pPr>
        <w:rPr>
          <w:rFonts w:cs="Times New Roman"/>
          <w:b/>
          <w:sz w:val="28"/>
          <w:szCs w:val="28"/>
        </w:rPr>
      </w:pPr>
    </w:p>
    <w:p w14:paraId="1040757A" w14:textId="505C1D8D" w:rsidR="00010B03" w:rsidRPr="00C9633A" w:rsidRDefault="00C9633A" w:rsidP="00D233E7">
      <w:pPr>
        <w:rPr>
          <w:rFonts w:cs="Times New Roman"/>
          <w:b/>
          <w:sz w:val="28"/>
          <w:szCs w:val="28"/>
        </w:rPr>
      </w:pPr>
      <w:r w:rsidRPr="00C9633A">
        <w:rPr>
          <w:rFonts w:cs="Times New Roman"/>
          <w:b/>
          <w:sz w:val="28"/>
          <w:szCs w:val="28"/>
        </w:rPr>
        <w:t>Specific aim 1.4 Molecular Mechanisms driving effects of eTRF in pregnancy</w:t>
      </w:r>
    </w:p>
    <w:p w14:paraId="2A05646D" w14:textId="22CA8DEE" w:rsidR="0053627B" w:rsidRDefault="00C0263D" w:rsidP="00520E9F">
      <w:pPr>
        <w:ind w:firstLine="720"/>
        <w:rPr>
          <w:rFonts w:cs="Times New Roman"/>
        </w:rPr>
      </w:pPr>
      <w:r w:rsidRPr="009E0819">
        <w:rPr>
          <w:rFonts w:cs="Times New Roman"/>
        </w:rPr>
        <w:t>After observation of the effects that eTRF will have on fertility, food intake, body co</w:t>
      </w:r>
      <w:r w:rsidR="00B6593C">
        <w:rPr>
          <w:rFonts w:cs="Times New Roman"/>
        </w:rPr>
        <w:t>m</w:t>
      </w:r>
      <w:r w:rsidRPr="009E0819">
        <w:rPr>
          <w:rFonts w:cs="Times New Roman"/>
        </w:rPr>
        <w:t xml:space="preserve">position, and maternal insulin resistance, it will be the goal of this dissertation to detect the molecular drivers of these effects. </w:t>
      </w:r>
      <w:r w:rsidR="006C7185">
        <w:rPr>
          <w:rFonts w:cs="Times New Roman"/>
        </w:rPr>
        <w:t xml:space="preserve">Although studies have consistently seen insulin sensitivity, that we have replicated, in non-pregnant animals and humans the mechanism driving this phenotype is still unknown. Because of the consistent effect on insulin sensitivity see in published works using TRF, we assume this could be related to a hormonal mechanism that is also present during pregnancy. </w:t>
      </w:r>
      <w:r w:rsidR="00520E9F">
        <w:rPr>
          <w:rFonts w:cs="Times New Roman"/>
        </w:rPr>
        <w:t>Candidate</w:t>
      </w:r>
      <w:r w:rsidR="006C7185">
        <w:rPr>
          <w:rFonts w:cs="Times New Roman"/>
        </w:rPr>
        <w:t xml:space="preserve"> hormones </w:t>
      </w:r>
      <w:r w:rsidR="00520E9F">
        <w:rPr>
          <w:rFonts w:cs="Times New Roman"/>
        </w:rPr>
        <w:t>will be investigated by</w:t>
      </w:r>
      <w:r w:rsidR="006C7185">
        <w:rPr>
          <w:rFonts w:cs="Times New Roman"/>
        </w:rPr>
        <w:t xml:space="preserve"> ELISA</w:t>
      </w:r>
      <w:r w:rsidR="00520E9F">
        <w:rPr>
          <w:rFonts w:cs="Times New Roman"/>
        </w:rPr>
        <w:t>, and if the candidate is altered between feeding regimens in</w:t>
      </w:r>
      <w:r w:rsidR="006C7185">
        <w:rPr>
          <w:rFonts w:cs="Times New Roman"/>
        </w:rPr>
        <w:t xml:space="preserve"> </w:t>
      </w:r>
      <w:r w:rsidR="00520E9F">
        <w:rPr>
          <w:rFonts w:cs="Times New Roman"/>
        </w:rPr>
        <w:t xml:space="preserve">maternal blood samples, evaluation of the role of that hormone in a genetic knockout mouse for that hormone will be </w:t>
      </w:r>
      <w:proofErr w:type="spellStart"/>
      <w:r w:rsidR="00520E9F">
        <w:rPr>
          <w:rFonts w:cs="Times New Roman"/>
        </w:rPr>
        <w:t>considered.</w:t>
      </w:r>
      <w:r w:rsidR="0053627B">
        <w:rPr>
          <w:rFonts w:cs="Times New Roman"/>
        </w:rPr>
        <w:t>I</w:t>
      </w:r>
      <w:proofErr w:type="spellEnd"/>
      <w:r w:rsidR="0053627B">
        <w:rPr>
          <w:rFonts w:cs="Times New Roman"/>
        </w:rPr>
        <w:t xml:space="preserve"> propose three candidates</w:t>
      </w:r>
      <w:r w:rsidR="00B6593C">
        <w:rPr>
          <w:rFonts w:cs="Times New Roman"/>
        </w:rPr>
        <w:t xml:space="preserve"> for a mechanism of action</w:t>
      </w:r>
      <w:r w:rsidR="0053627B">
        <w:rPr>
          <w:rFonts w:cs="Times New Roman"/>
        </w:rPr>
        <w:t xml:space="preserve">; glucocorticoids (corticosterone), growth and differentiation factor 15 (GDF15), and a reduction in insulin. </w:t>
      </w:r>
    </w:p>
    <w:p w14:paraId="5B48F952" w14:textId="64075BCB" w:rsidR="0053627B" w:rsidRDefault="009E0819" w:rsidP="0053627B">
      <w:pPr>
        <w:ind w:firstLine="720"/>
        <w:rPr>
          <w:rFonts w:cs="Times New Roman"/>
        </w:rPr>
      </w:pPr>
      <w:r>
        <w:rPr>
          <w:rFonts w:cs="Times New Roman"/>
        </w:rPr>
        <w:t xml:space="preserve">Glucocorticoids are stress-induced hormones derived from steroids and is released in a diurnal pattern. </w:t>
      </w:r>
      <w:r w:rsidR="00156EE2">
        <w:rPr>
          <w:rFonts w:cs="Times New Roman"/>
        </w:rPr>
        <w:t>Elevations in g</w:t>
      </w:r>
      <w:r>
        <w:rPr>
          <w:rFonts w:cs="Times New Roman"/>
        </w:rPr>
        <w:t>lucocorticoids are known to worsen insulin sensitivity, whether from endogenous production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CD.","container-title":"Endocrine Reviews","DOI":"10.1210/er.2013-1048","ISSN":"0163-769X","issue":"4","journalAbbreviation":"Endocr Rev","note":"PMID: 26067718\nPMCID: PMC4523083","page":"385-486","source":"PubMed Central","title":"The Treatment of Cushing's Disease","volume":"36","author":[{"family":"Pivonello","given":"Rosario"},{"family":"De Leo","given":"Monica"},{"family":"Cozzolino","given":"Alessia"},{"family":"Colao","given":"Annamaria"}],"issued":{"date-parts":[["2015",8]]}}}],"schema":"https://github.com/citation-style-language/schema/raw/master/csl-citation.json"} </w:instrText>
      </w:r>
      <w:r w:rsidR="004F42FB">
        <w:rPr>
          <w:rFonts w:cs="Times New Roman"/>
        </w:rPr>
        <w:fldChar w:fldCharType="separate"/>
      </w:r>
      <w:r w:rsidR="004F42FB">
        <w:rPr>
          <w:rFonts w:cs="Times New Roman"/>
          <w:noProof/>
        </w:rPr>
        <w:t>(Pivonello, De Leo, Cozzolino, &amp; Colao, 2015)</w:t>
      </w:r>
      <w:r w:rsidR="004F42FB">
        <w:rPr>
          <w:rFonts w:cs="Times New Roman"/>
        </w:rPr>
        <w:fldChar w:fldCharType="end"/>
      </w:r>
      <w:r>
        <w:rPr>
          <w:rFonts w:cs="Times New Roman"/>
        </w:rPr>
        <w:t xml:space="preserve"> or exogenous administration</w:t>
      </w:r>
      <w:r w:rsidR="004F42FB">
        <w:rPr>
          <w:rFonts w:cs="Times New Roman"/>
        </w:rPr>
        <w:t xml:space="preserve"> </w:t>
      </w:r>
      <w:r w:rsidR="004F42FB">
        <w:rPr>
          <w:rFonts w:cs="Times New Roman"/>
        </w:rPr>
        <w:fldChar w:fldCharType="begin"/>
      </w:r>
      <w:r w:rsidR="00581B4B">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determined.","container-title":"The Journal of Clinical Endocrinology and Metabolism","DOI":"10.1210/jc.2015-2673","ISSN":"0021-972X","issue":"11","journalAbbreviation":"J Clin Endocrinol Metab","note":"PMID: 26308294\nPMCID: PMC4702452","page":"4155-4162","source":"PubMed Central","title":"Glucocorticoid Excess Increases Hepatic 11β-HSD-1 Activity in Humans: Implications in Steroid-Induced Diabetes","title-short":"Glucocorticoid Excess Increases Hepatic 11β-HSD-1 Activity in Humans","volume":"100","author":[{"family":"Dube","given":"Simmi"},{"family":"Slama","given":"Michael Q."},{"family":"Basu","given":"Ananda"},{"family":"Rizza","given":"Robert A."},{"family":"Basu","given":"Rita"}],"issued":{"date-parts":[["2015",11]]}}}],"schema":"https://github.com/citation-style-language/schema/raw/master/csl-citation.json"} </w:instrText>
      </w:r>
      <w:r w:rsidR="004F42FB">
        <w:rPr>
          <w:rFonts w:cs="Times New Roman"/>
        </w:rPr>
        <w:fldChar w:fldCharType="separate"/>
      </w:r>
      <w:r w:rsidR="004F42FB">
        <w:rPr>
          <w:rFonts w:cs="Times New Roman"/>
          <w:noProof/>
        </w:rPr>
        <w:t>(Dube, Slama, Basu, Rizza, &amp; Basu, 2015)</w:t>
      </w:r>
      <w:r w:rsidR="004F42FB">
        <w:rPr>
          <w:rFonts w:cs="Times New Roman"/>
        </w:rPr>
        <w:fldChar w:fldCharType="end"/>
      </w:r>
      <w:r>
        <w:rPr>
          <w:rFonts w:cs="Times New Roman"/>
        </w:rPr>
        <w:t xml:space="preserve">.  </w:t>
      </w:r>
      <w:r w:rsidR="0053627B">
        <w:rPr>
          <w:rFonts w:cs="Times New Roman"/>
        </w:rPr>
        <w:t xml:space="preserve">Corticosterone concentration in the blood </w:t>
      </w:r>
      <w:r w:rsidR="00B6593C">
        <w:rPr>
          <w:rFonts w:cs="Times New Roman"/>
        </w:rPr>
        <w:t>increases</w:t>
      </w:r>
      <w:r w:rsidR="0053627B">
        <w:rPr>
          <w:rFonts w:cs="Times New Roman"/>
        </w:rPr>
        <w:t xml:space="preserve"> steadily over rodent pregnancies until late term</w:t>
      </w:r>
      <w:r w:rsidR="00B6593C">
        <w:rPr>
          <w:rFonts w:cs="Times New Roman"/>
        </w:rPr>
        <w:t xml:space="preserve"> </w:t>
      </w:r>
      <w:r w:rsidR="0053627B">
        <w:rPr>
          <w:rFonts w:cs="Times New Roman"/>
        </w:rPr>
        <w:fldChar w:fldCharType="begin"/>
      </w:r>
      <w:r w:rsidR="00581B4B">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M."}],"issued":{"date-parts":[["1974",3,1]]}}},{"id":146,"uris":["http://zotero.org/users/5073745/items/YJX79HKP"],"uri":["http://zotero.org/users/5073745/items/YJX79HKP"],"itemData":{"id":146,"type":"article-journal","abstract":"Maternal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offspring.","container-title":"PloS One","DOI":"10.1371/journal.pone.0180306","ISSN":"1932-6203","issue":"7","journalAbbreviation":"PLoS ONE","language":"eng","note":"PMID: 28692696\nPMCID: PMC5503237","page":"e0180306","source":"PubMed","title":"Corticosterone response to gestational stress and postpartum memory function in mice","volume":"12","author":[{"family":"Jafari","given":"Zahra"},{"family":"Mehla","given":"Jogender"},{"family":"Afrashteh","given":"Navvab"},{"family":"Kolb","given":"Bryan E."},{"family":"Mohajerani","given":"Majid H."}],"issued":{"date-parts":[["2017"]]}}}],"schema":"https://github.com/citation-style-language/schema/raw/master/csl-citation.json"} </w:instrText>
      </w:r>
      <w:r w:rsidR="0053627B">
        <w:rPr>
          <w:rFonts w:cs="Times New Roman"/>
        </w:rPr>
        <w:fldChar w:fldCharType="separate"/>
      </w:r>
      <w:r w:rsidR="0053627B">
        <w:rPr>
          <w:rFonts w:cs="Times New Roman"/>
          <w:noProof/>
        </w:rPr>
        <w:t>(Barlow, Morrison, &amp; Sullivan, 1974; Jafari, Mehla, Afrashteh, Kolb, &amp; Mohajerani, 2017)</w:t>
      </w:r>
      <w:r w:rsidR="0053627B">
        <w:rPr>
          <w:rFonts w:cs="Times New Roman"/>
        </w:rPr>
        <w:fldChar w:fldCharType="end"/>
      </w:r>
      <w:r w:rsidR="0053627B">
        <w:rPr>
          <w:rFonts w:cs="Times New Roman"/>
        </w:rPr>
        <w:t>. This rise in corticosterone is also known to overlap with the steady rise in insulin resistance of pregnancy in mice</w:t>
      </w:r>
      <w:r w:rsidR="004F42FB">
        <w:rPr>
          <w:rFonts w:cs="Times New Roman"/>
        </w:rPr>
        <w:t xml:space="preserve"> </w:t>
      </w:r>
      <w:r w:rsidR="0053627B">
        <w:rPr>
          <w:rFonts w:cs="Times New Roman"/>
        </w:rPr>
        <w:fldChar w:fldCharType="begin"/>
      </w:r>
      <w:r w:rsidR="00581B4B">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3627B">
        <w:rPr>
          <w:rFonts w:cs="Times New Roman"/>
        </w:rPr>
        <w:fldChar w:fldCharType="separate"/>
      </w:r>
      <w:r w:rsidR="0053627B">
        <w:rPr>
          <w:rFonts w:cs="Times New Roman"/>
          <w:noProof/>
        </w:rPr>
        <w:t>(Musial et al., 2016)</w:t>
      </w:r>
      <w:r w:rsidR="0053627B">
        <w:rPr>
          <w:rFonts w:cs="Times New Roman"/>
        </w:rPr>
        <w:fldChar w:fldCharType="end"/>
      </w:r>
      <w:r w:rsidR="0053627B">
        <w:rPr>
          <w:rFonts w:cs="Times New Roman"/>
        </w:rPr>
        <w:t xml:space="preserve">. Therefore, it may be that levels of corticosterone in the circulation could be affected by feeding strategy and may </w:t>
      </w:r>
      <w:r w:rsidR="004F42FB">
        <w:rPr>
          <w:rFonts w:cs="Times New Roman"/>
        </w:rPr>
        <w:t xml:space="preserve">further </w:t>
      </w:r>
      <w:r w:rsidR="0053627B">
        <w:rPr>
          <w:rFonts w:cs="Times New Roman"/>
        </w:rPr>
        <w:t>affect insulin resistance of pregnancy.</w:t>
      </w:r>
      <w:r w:rsidR="00443F82">
        <w:rPr>
          <w:rFonts w:cs="Times New Roman"/>
        </w:rPr>
        <w:t xml:space="preserve"> </w:t>
      </w:r>
      <w:r w:rsidR="004F42FB">
        <w:rPr>
          <w:rFonts w:cs="Times New Roman"/>
        </w:rPr>
        <w:t>C</w:t>
      </w:r>
      <w:r w:rsidR="00443F82">
        <w:rPr>
          <w:rFonts w:cs="Times New Roman"/>
        </w:rPr>
        <w:t>ortiso</w:t>
      </w:r>
      <w:r w:rsidR="00B6593C">
        <w:rPr>
          <w:rFonts w:cs="Times New Roman"/>
        </w:rPr>
        <w:t xml:space="preserve">l </w:t>
      </w:r>
      <w:r w:rsidR="004F42FB">
        <w:rPr>
          <w:rFonts w:cs="Times New Roman"/>
        </w:rPr>
        <w:t>has been responsive</w:t>
      </w:r>
      <w:r w:rsidR="000751BB">
        <w:rPr>
          <w:rFonts w:cs="Times New Roman"/>
        </w:rPr>
        <w:t xml:space="preserve"> to eTRF in humans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xml:space="preserve">. </w:t>
      </w:r>
      <w:r w:rsidR="004F42FB">
        <w:rPr>
          <w:rFonts w:cs="Times New Roman"/>
        </w:rPr>
        <w:t>Jamshed and colleagues</w:t>
      </w:r>
      <w:r w:rsidR="000751BB">
        <w:rPr>
          <w:rFonts w:cs="Times New Roman"/>
        </w:rPr>
        <w:t xml:space="preserve"> found that morning cortisol was higher in eTRF, and evening cortisol was lower. This could mean that the circadian pattern of cortisol secretion is enhanced by eTRF. This enhanced rhythm of cortisol secretion was seen alongside eTRF individuals having fewer glycemic excursions over 24 hours</w:t>
      </w:r>
      <w:r w:rsidR="004F42FB">
        <w:rPr>
          <w:rFonts w:cs="Times New Roman"/>
        </w:rPr>
        <w:t xml:space="preserve"> </w:t>
      </w:r>
      <w:r w:rsidR="000751BB">
        <w:rPr>
          <w:rFonts w:cs="Times New Roman"/>
        </w:rPr>
        <w:fldChar w:fldCharType="begin"/>
      </w:r>
      <w:r w:rsidR="00581B4B">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To test for circadian entrainment of corticosterone secretion in mice (the predominant glucocorticoid in rodent circulation), we will collect serum from pregnant dams, and non-pregnant controls at both ZT0 and ZT12. This serum will then be tested for corticosterone concentration</w:t>
      </w:r>
      <w:r w:rsidR="004F42FB">
        <w:rPr>
          <w:rFonts w:cs="Times New Roman"/>
        </w:rPr>
        <w:t xml:space="preserve"> to understand the relationship between corticosterone and insulin resistance in pregnant mice who have been exposed to eTRF. </w:t>
      </w:r>
    </w:p>
    <w:p w14:paraId="39FC727B" w14:textId="0AA5B337" w:rsidR="00A33C49" w:rsidRDefault="004F42FB" w:rsidP="001E0AFA">
      <w:pPr>
        <w:ind w:firstLine="720"/>
        <w:rPr>
          <w:rFonts w:cs="Times New Roman"/>
        </w:rPr>
      </w:pPr>
      <w:r>
        <w:rPr>
          <w:rFonts w:cs="Times New Roman"/>
        </w:rPr>
        <w:t>Another hormonal</w:t>
      </w:r>
      <w:r w:rsidR="00A33C49" w:rsidRPr="00074954">
        <w:rPr>
          <w:rFonts w:cs="Times New Roman"/>
        </w:rPr>
        <w:t xml:space="preserve"> candidate </w:t>
      </w:r>
      <w:r w:rsidR="00A33C49">
        <w:rPr>
          <w:rFonts w:cs="Times New Roman"/>
        </w:rPr>
        <w:t xml:space="preserve">mechanism </w:t>
      </w:r>
      <w:r w:rsidR="00156EE2">
        <w:rPr>
          <w:rFonts w:cs="Times New Roman"/>
        </w:rPr>
        <w:t>is</w:t>
      </w:r>
      <w:r w:rsidR="00A33C49">
        <w:rPr>
          <w:rFonts w:cs="Times New Roman"/>
        </w:rPr>
        <w:t xml:space="preserve"> growth and differentiation factor, GDF15</w:t>
      </w:r>
      <w:r w:rsidR="00A33C49" w:rsidRPr="00074954">
        <w:rPr>
          <w:rFonts w:cs="Times New Roman"/>
        </w:rPr>
        <w:t xml:space="preserve">. </w:t>
      </w:r>
      <w:r w:rsidR="00A33C49">
        <w:rPr>
          <w:rFonts w:cs="Times New Roman"/>
        </w:rPr>
        <w:t xml:space="preserve">The effects of GDF15 are known to be </w:t>
      </w:r>
      <w:r w:rsidR="00156EE2">
        <w:rPr>
          <w:rFonts w:cs="Times New Roman"/>
        </w:rPr>
        <w:t xml:space="preserve">exclusively </w:t>
      </w:r>
      <w:r w:rsidR="00A33C49">
        <w:rPr>
          <w:rFonts w:cs="Times New Roman"/>
        </w:rPr>
        <w:t xml:space="preserve">mediated through the GFRAL receptor </w:t>
      </w:r>
      <w:r w:rsidR="00A33C49">
        <w:rPr>
          <w:rFonts w:cs="Times New Roman"/>
        </w:rPr>
        <w:fldChar w:fldCharType="begin"/>
      </w:r>
      <w:r w:rsidR="00581B4B">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sidR="00A33C49">
        <w:rPr>
          <w:rFonts w:cs="Times New Roman"/>
        </w:rPr>
        <w:t xml:space="preserve"> in the brainstem, and </w:t>
      </w:r>
      <w:r w:rsidR="00156EE2">
        <w:rPr>
          <w:rFonts w:cs="Times New Roman"/>
        </w:rPr>
        <w:t xml:space="preserve">it </w:t>
      </w:r>
      <w:r w:rsidR="00A33C49">
        <w:rPr>
          <w:rFonts w:cs="Times New Roman"/>
        </w:rPr>
        <w:t>plays a role in weight and appetite regulation</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(Macia et al., 2012, p. 15; Patel et al., 2019)</w:t>
      </w:r>
      <w:r>
        <w:rPr>
          <w:rFonts w:cs="Times New Roman"/>
        </w:rPr>
        <w:fldChar w:fldCharType="end"/>
      </w:r>
      <w:r>
        <w:rPr>
          <w:rFonts w:cs="Times New Roman"/>
        </w:rPr>
        <w:t>.</w:t>
      </w:r>
      <w:r w:rsidR="00A33C49">
        <w:rPr>
          <w:rFonts w:cs="Times New Roman"/>
        </w:rPr>
        <w:t xml:space="preserve"> Furthermore, </w:t>
      </w:r>
      <w:r w:rsidR="00F628D5">
        <w:rPr>
          <w:rFonts w:cs="Times New Roman"/>
        </w:rPr>
        <w:t>GDF15 appears</w:t>
      </w:r>
      <w:r w:rsidR="00A33C49">
        <w:rPr>
          <w:rFonts w:cs="Times New Roman"/>
        </w:rPr>
        <w:t xml:space="preserve"> to promote ketogenesis and fatty acid catabolism</w:t>
      </w:r>
      <w:r>
        <w:rPr>
          <w:rFonts w:cs="Times New Roman"/>
        </w:rPr>
        <w:t xml:space="preserve"> </w:t>
      </w:r>
      <w:r w:rsidR="00A33C49">
        <w:rPr>
          <w:rFonts w:cs="Times New Roman"/>
        </w:rPr>
        <w:fldChar w:fldCharType="begin"/>
      </w:r>
      <w:r w:rsidR="00581B4B">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Pr>
          <w:rFonts w:cs="Times New Roman"/>
        </w:rPr>
        <w:t xml:space="preserve">, both of which are </w:t>
      </w:r>
      <w:r w:rsidR="00156EE2">
        <w:rPr>
          <w:rFonts w:cs="Times New Roman"/>
        </w:rPr>
        <w:t xml:space="preserve">elevated </w:t>
      </w:r>
      <w:r>
        <w:rPr>
          <w:rFonts w:cs="Times New Roman"/>
        </w:rPr>
        <w:t xml:space="preserve">in </w:t>
      </w:r>
      <w:r w:rsidR="00156EE2">
        <w:rPr>
          <w:rFonts w:cs="Times New Roman"/>
        </w:rPr>
        <w:t>I</w:t>
      </w:r>
      <w:r>
        <w:rPr>
          <w:rFonts w:cs="Times New Roman"/>
        </w:rPr>
        <w:t>F</w:t>
      </w:r>
      <w:r w:rsidR="00F628D5">
        <w:rPr>
          <w:rFonts w:cs="Times New Roman"/>
        </w:rPr>
        <w:t xml:space="preserve"> </w:t>
      </w:r>
      <w:r>
        <w:rPr>
          <w:rFonts w:cs="Times New Roman"/>
        </w:rPr>
        <w:fldChar w:fldCharType="begin"/>
      </w:r>
      <w:r w:rsidR="00581B4B">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stress.","container-title":"Redox Biology","DOI":"10.1016/j.redox.2018.01.013","ISSN":"2213-2317","journalAbbreviation":"Redox Biol","language":"eng","note":"PMID: 29482168\nPMCID: PMC5952356","page":"87-96","source":"PubMed","title":"Fasting exacerbates hepatic growth differentiation factor 15 to promote fatty acid β-oxidation and ketogenesis via activating XBP1 signaling in liver","volume":"16","author":[{"family":"Zhang","given":"Meiyuan"},{"family":"Sun","given":"Weilan"},{"family":"Qian","given":"Jin"},{"family":"Tang","given":"Yan"}],"issued":{"date-parts":[["2018"]]}}}],"schema":"https://github.com/citation-style-language/schema/raw/master/csl-citation.json"} </w:instrText>
      </w:r>
      <w:r>
        <w:rPr>
          <w:rFonts w:cs="Times New Roman"/>
        </w:rPr>
        <w:fldChar w:fldCharType="separate"/>
      </w:r>
      <w:r w:rsidR="001E0AFA">
        <w:rPr>
          <w:rFonts w:cs="Times New Roman"/>
          <w:noProof/>
        </w:rPr>
        <w:t>(Anson et al., 2003; Jamshed et al., 2019; M. Zhang, Sun, Qian, &amp; Tang, 2018)</w:t>
      </w:r>
      <w:r>
        <w:rPr>
          <w:rFonts w:cs="Times New Roman"/>
        </w:rPr>
        <w:fldChar w:fldCharType="end"/>
      </w:r>
      <w:r w:rsidR="00A33C49">
        <w:rPr>
          <w:rFonts w:cs="Times New Roman"/>
        </w:rPr>
        <w:t xml:space="preserve">. It is known to increase during gestation, and is associated with reduced food intake, leanness, and improvements in glucose tolerance </w:t>
      </w:r>
      <w:r w:rsidR="00A33C49">
        <w:rPr>
          <w:rFonts w:cs="Times New Roman"/>
        </w:rPr>
        <w:fldChar w:fldCharType="begin"/>
      </w:r>
      <w:r w:rsidR="00581B4B">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sidRPr="004B030F">
        <w:rPr>
          <w:rFonts w:cs="Times New Roman"/>
          <w:noProof/>
        </w:rPr>
        <w:t>(Macia et al., 2012)</w:t>
      </w:r>
      <w:r w:rsidR="00A33C49">
        <w:rPr>
          <w:rFonts w:cs="Times New Roman"/>
        </w:rPr>
        <w:fldChar w:fldCharType="end"/>
      </w:r>
      <w:r w:rsidR="00A33C49">
        <w:rPr>
          <w:rFonts w:cs="Times New Roman"/>
        </w:rPr>
        <w:t xml:space="preserve">. </w:t>
      </w:r>
      <w:proofErr w:type="spellStart"/>
      <w:r w:rsidR="00A33C49">
        <w:rPr>
          <w:rFonts w:cs="Times New Roman"/>
        </w:rPr>
        <w:t>Sugulle</w:t>
      </w:r>
      <w:proofErr w:type="spellEnd"/>
      <w:r w:rsidR="00A33C49">
        <w:rPr>
          <w:rFonts w:cs="Times New Roman"/>
        </w:rPr>
        <w:t xml:space="preserve"> and colleagues demonstrated that GDF15 is elevated in human pregnancies that are complicated by pre-eclampsia and diabetes </w:t>
      </w:r>
      <w:r w:rsidR="00A33C49">
        <w:rPr>
          <w:rFonts w:cs="Times New Roman"/>
        </w:rPr>
        <w:fldChar w:fldCharType="begin"/>
      </w:r>
      <w:r w:rsidR="00581B4B">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A33C49">
        <w:rPr>
          <w:rFonts w:cs="Times New Roman"/>
        </w:rPr>
        <w:fldChar w:fldCharType="separate"/>
      </w:r>
      <w:r w:rsidR="00A33C49">
        <w:rPr>
          <w:rFonts w:cs="Times New Roman"/>
          <w:noProof/>
        </w:rPr>
        <w:t>(Sugulle et al., 2009)</w:t>
      </w:r>
      <w:r w:rsidR="00A33C49">
        <w:rPr>
          <w:rFonts w:cs="Times New Roman"/>
        </w:rPr>
        <w:fldChar w:fldCharType="end"/>
      </w:r>
      <w:r w:rsidR="00A33C49">
        <w:rPr>
          <w:rFonts w:cs="Times New Roman"/>
        </w:rPr>
        <w:t xml:space="preserve">. It has also been demonstrated that overexpression of GDF15 in adult mice fed both chow or high fat diet </w:t>
      </w:r>
      <w:r w:rsidR="00156EE2">
        <w:rPr>
          <w:rFonts w:cs="Times New Roman"/>
        </w:rPr>
        <w:t>reduced</w:t>
      </w:r>
      <w:r w:rsidR="00A33C49">
        <w:rPr>
          <w:rFonts w:cs="Times New Roman"/>
        </w:rPr>
        <w:t xml:space="preserve"> glycemic response to IPGTT challenge and had greater insulin sensitivity compared to wildtype </w:t>
      </w:r>
      <w:r w:rsidR="00A33C49">
        <w:rPr>
          <w:rFonts w:cs="Times New Roman"/>
        </w:rPr>
        <w:lastRenderedPageBreak/>
        <w:t xml:space="preserve">controls </w:t>
      </w:r>
      <w:r w:rsidR="00A33C49">
        <w:rPr>
          <w:rFonts w:cs="Times New Roman"/>
        </w:rPr>
        <w:fldChar w:fldCharType="begin"/>
      </w:r>
      <w:r w:rsidR="00581B4B">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Pr>
          <w:rFonts w:cs="Times New Roman"/>
          <w:noProof/>
        </w:rPr>
        <w:t>(Macia et al., 2012)</w:t>
      </w:r>
      <w:r w:rsidR="00A33C49">
        <w:rPr>
          <w:rFonts w:cs="Times New Roman"/>
        </w:rPr>
        <w:fldChar w:fldCharType="end"/>
      </w:r>
      <w:r w:rsidR="00A33C49">
        <w:rPr>
          <w:rFonts w:cs="Times New Roman"/>
        </w:rPr>
        <w:t>.</w:t>
      </w:r>
      <w:r w:rsidR="00B6593C" w:rsidRPr="00B6593C">
        <w:rPr>
          <w:rFonts w:cs="Times New Roman"/>
        </w:rPr>
        <w:t xml:space="preserve"> </w:t>
      </w:r>
      <w:r w:rsidR="00F628D5">
        <w:rPr>
          <w:rFonts w:cs="Times New Roman"/>
        </w:rPr>
        <w:t xml:space="preserve">Evaluation of serum levels of GDF15 in eTRF and AL fed dams will be conducted. If meaningful differences in </w:t>
      </w:r>
      <w:r w:rsidR="00B6593C">
        <w:rPr>
          <w:rFonts w:cs="Times New Roman"/>
        </w:rPr>
        <w:t xml:space="preserve">GDF15 </w:t>
      </w:r>
      <w:r w:rsidR="00F628D5">
        <w:rPr>
          <w:rFonts w:cs="Times New Roman"/>
        </w:rPr>
        <w:t xml:space="preserve">are detected in </w:t>
      </w:r>
      <w:r w:rsidR="00B6593C">
        <w:rPr>
          <w:rFonts w:cs="Times New Roman"/>
        </w:rPr>
        <w:t xml:space="preserve">concert with improvements in insulin sensitivity, future experiments </w:t>
      </w:r>
      <w:r w:rsidR="00F628D5">
        <w:rPr>
          <w:rFonts w:cs="Times New Roman"/>
        </w:rPr>
        <w:t>may</w:t>
      </w:r>
      <w:r w:rsidR="00B6593C">
        <w:rPr>
          <w:rFonts w:cs="Times New Roman"/>
        </w:rPr>
        <w:t xml:space="preserve"> investigate </w:t>
      </w:r>
      <w:r w:rsidR="00F628D5">
        <w:rPr>
          <w:rFonts w:cs="Times New Roman"/>
        </w:rPr>
        <w:t xml:space="preserve">the effects of </w:t>
      </w:r>
      <w:r w:rsidR="00B6593C">
        <w:rPr>
          <w:rFonts w:cs="Times New Roman"/>
        </w:rPr>
        <w:t xml:space="preserve">eTRF </w:t>
      </w:r>
      <w:r w:rsidR="00F628D5">
        <w:rPr>
          <w:rFonts w:cs="Times New Roman"/>
        </w:rPr>
        <w:t>i</w:t>
      </w:r>
      <w:r w:rsidR="00B6593C">
        <w:rPr>
          <w:rFonts w:cs="Times New Roman"/>
        </w:rPr>
        <w:t>n GDF15 knockout mice.</w:t>
      </w:r>
    </w:p>
    <w:p w14:paraId="1F30C646" w14:textId="0B274478" w:rsidR="00737F57" w:rsidRDefault="004B030F" w:rsidP="00156EE2">
      <w:pPr>
        <w:ind w:firstLine="720"/>
      </w:pPr>
      <w:r w:rsidRPr="00A413DD">
        <w:t>One of the few fairly consistent findings of time-restricted feeding trials in both humans and animals is a</w:t>
      </w:r>
      <w:r w:rsidR="00F628D5">
        <w:t xml:space="preserve"> </w:t>
      </w:r>
      <w:r w:rsidR="00200583">
        <w:t xml:space="preserve">reduction in insulin. </w:t>
      </w:r>
      <w:r w:rsidR="00400B8B">
        <w:t xml:space="preserve">Insulin concentration increases are known to be a part of the natural history of type II diabetes disease progression. </w:t>
      </w:r>
      <w:r w:rsidR="003E46E3">
        <w:t xml:space="preserve">To test the role of insulin in the effects of eTRF, serum insulin will be measured in both eTRF and AL dams and compared. </w:t>
      </w:r>
      <w:r w:rsidR="0042416C">
        <w:t xml:space="preserve">The tissues specific-mechanisms of insulin signaling can also be investigated. </w:t>
      </w:r>
    </w:p>
    <w:p w14:paraId="7C7A591A" w14:textId="7CB92C68" w:rsidR="00156EE2" w:rsidRDefault="00156EE2" w:rsidP="00156EE2">
      <w:pPr>
        <w:ind w:firstLine="720"/>
        <w:rPr>
          <w:rStyle w:val="SubtleEmphasis"/>
          <w:i w:val="0"/>
          <w:iCs w:val="0"/>
          <w:color w:val="auto"/>
        </w:rPr>
      </w:pPr>
    </w:p>
    <w:p w14:paraId="66E99C9F" w14:textId="38090166" w:rsidR="00156EE2" w:rsidRPr="00156EE2" w:rsidRDefault="00156EE2" w:rsidP="00156EE2">
      <w:pPr>
        <w:rPr>
          <w:rStyle w:val="SubtleEmphasis"/>
          <w:i w:val="0"/>
          <w:iCs w:val="0"/>
          <w:color w:val="auto"/>
        </w:rPr>
      </w:pPr>
      <w:r>
        <w:rPr>
          <w:rStyle w:val="SubtleEmphasis"/>
          <w:i w:val="0"/>
          <w:iCs w:val="0"/>
          <w:color w:val="auto"/>
        </w:rPr>
        <w:t xml:space="preserve">The proposed work in this dissertation project will help to elucidate the mechanism for the efficacy of TRF and will represent the early stages of consideration of this dietary practice </w:t>
      </w:r>
      <w:r w:rsidR="00ED0212">
        <w:rPr>
          <w:rStyle w:val="SubtleEmphasis"/>
          <w:i w:val="0"/>
          <w:iCs w:val="0"/>
          <w:color w:val="auto"/>
        </w:rPr>
        <w:t xml:space="preserve">for use in a new population, expectant mothers. </w:t>
      </w:r>
    </w:p>
    <w:p w14:paraId="55B90EF2" w14:textId="09A05241" w:rsidR="00926E95" w:rsidRPr="00F96DB1" w:rsidRDefault="00330625" w:rsidP="00B67A65">
      <w:pPr>
        <w:pStyle w:val="Heading2"/>
      </w:pPr>
      <w:bookmarkStart w:id="14" w:name="_Toc16185296"/>
      <w:r>
        <w:br/>
      </w:r>
      <w:r w:rsidR="00926E95" w:rsidRPr="00F96DB1">
        <w:t>Methods:</w:t>
      </w:r>
      <w:bookmarkEnd w:id="14"/>
    </w:p>
    <w:p w14:paraId="377F3ADF" w14:textId="0177593B" w:rsidR="00926E95" w:rsidRPr="00F96DB1" w:rsidRDefault="00926E95" w:rsidP="00926E95">
      <w:pPr>
        <w:rPr>
          <w:rFonts w:cs="Times New Roman"/>
        </w:rPr>
      </w:pPr>
    </w:p>
    <w:p w14:paraId="27025880" w14:textId="18AE8D51" w:rsidR="00926E95" w:rsidRPr="00F96DB1" w:rsidRDefault="00926E95" w:rsidP="00B67A65">
      <w:pPr>
        <w:pStyle w:val="Heading3"/>
      </w:pPr>
      <w:bookmarkStart w:id="15" w:name="_Toc16185297"/>
      <w:r w:rsidRPr="00F96DB1">
        <w:t>Animals:</w:t>
      </w:r>
      <w:bookmarkEnd w:id="15"/>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proofErr w:type="spellStart"/>
      <w:r w:rsidR="007A5566">
        <w:rPr>
          <w:rFonts w:cs="Times New Roman"/>
        </w:rPr>
        <w:t>Hatori</w:t>
      </w:r>
      <w:proofErr w:type="spellEnd"/>
      <w:r w:rsidR="007A5566">
        <w:rPr>
          <w:rFonts w:cs="Times New Roman"/>
        </w:rPr>
        <w:t>,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16" w:name="_Toc16185298"/>
      <w:r w:rsidRPr="00F96DB1">
        <w:t>Mating:</w:t>
      </w:r>
      <w:bookmarkEnd w:id="16"/>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17" w:name="_Toc16185299"/>
      <w:r w:rsidRPr="00F96DB1">
        <w:t>Body Composition:</w:t>
      </w:r>
      <w:bookmarkEnd w:id="17"/>
    </w:p>
    <w:p w14:paraId="578A693E" w14:textId="62C80037"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w:t>
      </w:r>
      <w:proofErr w:type="spellStart"/>
      <w:r w:rsidRPr="00F96DB1">
        <w:rPr>
          <w:rFonts w:eastAsia="Times New Roman" w:cs="Times New Roman"/>
          <w:color w:val="000000"/>
        </w:rPr>
        <w:t>EchoMRI</w:t>
      </w:r>
      <w:proofErr w:type="spellEnd"/>
      <w:r w:rsidRPr="00F96DB1">
        <w:rPr>
          <w:rFonts w:eastAsia="Times New Roman" w:cs="Times New Roman"/>
          <w:color w:val="000000"/>
        </w:rPr>
        <w:t>).</w:t>
      </w:r>
      <w:r w:rsidR="00FE3190">
        <w:rPr>
          <w:rFonts w:eastAsia="Times New Roman" w:cs="Times New Roman"/>
          <w:color w:val="000000"/>
        </w:rPr>
        <w:t xml:space="preserve"> This technique has been described previously by members of our lab </w:t>
      </w:r>
      <w:r w:rsidR="00694898">
        <w:rPr>
          <w:rFonts w:eastAsia="Times New Roman" w:cs="Times New Roman"/>
          <w:color w:val="000000"/>
        </w:rPr>
        <w:fldChar w:fldCharType="begin"/>
      </w:r>
      <w:r w:rsidR="00694898">
        <w:rPr>
          <w:rFonts w:eastAsia="Times New Roman" w:cs="Times New Roman"/>
          <w:color w:val="000000"/>
        </w:rPr>
        <w:instrText xml:space="preserve"> ADDIN ZOTERO_ITEM CSL_CITATION {"citationID":"ZlrOZfH1","properties":{"formattedCitation":"(Harvey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694898">
        <w:rPr>
          <w:rFonts w:eastAsia="Times New Roman" w:cs="Times New Roman"/>
          <w:color w:val="000000"/>
        </w:rPr>
        <w:fldChar w:fldCharType="separate"/>
      </w:r>
      <w:r w:rsidR="00694898">
        <w:rPr>
          <w:rFonts w:eastAsia="Times New Roman" w:cs="Times New Roman"/>
          <w:noProof/>
          <w:color w:val="000000"/>
        </w:rPr>
        <w:t>(Harvey et al., 2018)</w:t>
      </w:r>
      <w:r w:rsidR="00694898">
        <w:rPr>
          <w:rFonts w:eastAsia="Times New Roman" w:cs="Times New Roman"/>
          <w:color w:val="000000"/>
        </w:rPr>
        <w:fldChar w:fldCharType="end"/>
      </w:r>
      <w:r w:rsidR="00FE3190">
        <w:rPr>
          <w:rFonts w:eastAsia="Times New Roman" w:cs="Times New Roman"/>
          <w:color w:val="000000"/>
        </w:rPr>
        <w:t xml:space="preserve">. </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18" w:name="_Toc16185300"/>
      <w:r w:rsidRPr="00F96DB1">
        <w:t>Insulin Sensitivity:</w:t>
      </w:r>
      <w:bookmarkEnd w:id="18"/>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7BE2595A"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lastRenderedPageBreak/>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09092CBC" w:rsidR="004469CF" w:rsidRDefault="004469CF" w:rsidP="00926E95">
      <w:pPr>
        <w:rPr>
          <w:rFonts w:cs="Times New Roman"/>
          <w:i/>
        </w:rPr>
      </w:pPr>
      <w:commentRangeStart w:id="19"/>
      <w:proofErr w:type="spellStart"/>
      <w:r w:rsidRPr="004469CF">
        <w:rPr>
          <w:rFonts w:cs="Times New Roman"/>
          <w:i/>
        </w:rPr>
        <w:t>Hyperinsulinemic</w:t>
      </w:r>
      <w:proofErr w:type="spellEnd"/>
      <w:r w:rsidRPr="004469CF">
        <w:rPr>
          <w:rFonts w:cs="Times New Roman"/>
          <w:i/>
        </w:rPr>
        <w:t>-euglycemic clamp:</w:t>
      </w:r>
      <w:commentRangeEnd w:id="19"/>
      <w:r w:rsidR="00BF51D2">
        <w:rPr>
          <w:rStyle w:val="CommentReference"/>
        </w:rPr>
        <w:commentReference w:id="19"/>
      </w:r>
    </w:p>
    <w:p w14:paraId="3A39D829" w14:textId="754A7968" w:rsidR="004469CF" w:rsidRDefault="00F5543F" w:rsidP="00926E95">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CC2456">
        <w:rPr>
          <w:rFonts w:cs="Times New Roman"/>
        </w:rPr>
        <w:t xml:space="preserve"> </w:t>
      </w:r>
      <w:r w:rsidR="00614A20">
        <w:rPr>
          <w:rFonts w:cs="Times New Roman"/>
        </w:rPr>
        <w:fldChar w:fldCharType="begin"/>
      </w:r>
      <w:r w:rsidR="00581B4B">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costs.","container-title":"Journal of the American Association for Laboratory Animal Science : JAALAS","ISSN":"1559-6109","issue":"4","journalAbbreviation":"J Am Assoc Lab Anim Sci","note":"PMID: 26224435\nPMCID: PMC4521569","page":"368-371","source":"PubMed Central","title":"A Simple and Reliable Method for Early Pregnancy Detection in Inbred Mice","volume":"54","author":[{"family":"Heyne","given":"Galen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C2456">
        <w:rPr>
          <w:rFonts w:cs="Times New Roman"/>
        </w:rPr>
        <w:t xml:space="preserve"> </w:t>
      </w:r>
      <w:r w:rsidR="00694898">
        <w:rPr>
          <w:rFonts w:cs="Times New Roman"/>
        </w:rPr>
        <w:t>. Glucose will be infused and rate of infusion required to maintain steady blood glucose will be recorded for each dam.</w:t>
      </w:r>
      <w:r w:rsidR="004469CF">
        <w:rPr>
          <w:rFonts w:cs="Times New Roman"/>
        </w:rPr>
        <w:t xml:space="preserve"> Greater glucose infusion rates </w:t>
      </w:r>
      <w:r w:rsidR="00945A2E">
        <w:rPr>
          <w:rFonts w:cs="Times New Roman"/>
        </w:rPr>
        <w:t>represent more insulin sensitive animals. This method also allows for understanding of tissue-specific glucose disposal</w:t>
      </w:r>
      <w:r w:rsidR="00CC2456">
        <w:rPr>
          <w:rFonts w:cs="Times New Roman"/>
        </w:rPr>
        <w:t xml:space="preserve"> through the use of radiolabeled glucose</w:t>
      </w:r>
      <w:r w:rsidR="00945A2E">
        <w:rPr>
          <w:rFonts w:cs="Times New Roman"/>
        </w:rPr>
        <w:t>.</w:t>
      </w:r>
      <w:r w:rsidR="00694898">
        <w:rPr>
          <w:rFonts w:cs="Times New Roman"/>
        </w:rPr>
        <w:t xml:space="preserve"> This technique has been employed previously in our lab </w:t>
      </w:r>
      <w:r w:rsidR="00694898">
        <w:rPr>
          <w:rFonts w:cs="Times New Roman"/>
        </w:rPr>
        <w:fldChar w:fldCharType="begin"/>
      </w:r>
      <w:r w:rsidR="00694898">
        <w:rPr>
          <w:rFonts w:cs="Times New Roman"/>
        </w:rPr>
        <w:instrText xml:space="preserve"> ADDIN ZOTERO_ITEM CSL_CITATION {"citationID":"2r7BqN1f","properties":{"formattedCitation":"(Harvey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694898">
        <w:rPr>
          <w:rFonts w:cs="Times New Roman"/>
        </w:rPr>
        <w:fldChar w:fldCharType="separate"/>
      </w:r>
      <w:r w:rsidR="00694898">
        <w:rPr>
          <w:rFonts w:cs="Times New Roman"/>
          <w:noProof/>
        </w:rPr>
        <w:t>(Harvey et al., 2018)</w:t>
      </w:r>
      <w:r w:rsidR="00694898">
        <w:rPr>
          <w:rFonts w:cs="Times New Roman"/>
        </w:rPr>
        <w:fldChar w:fldCharType="end"/>
      </w:r>
      <w:r w:rsidR="00694898">
        <w:rPr>
          <w:rFonts w:cs="Times New Roman"/>
        </w:rPr>
        <w:t xml:space="preserve">. </w:t>
      </w:r>
    </w:p>
    <w:p w14:paraId="452081C4" w14:textId="77777777" w:rsidR="00694898" w:rsidRPr="00F96DB1" w:rsidRDefault="00694898" w:rsidP="00926E95">
      <w:pPr>
        <w:rPr>
          <w:rFonts w:cs="Times New Roman"/>
        </w:rPr>
      </w:pPr>
    </w:p>
    <w:p w14:paraId="7E760E26" w14:textId="33888E56" w:rsidR="007A5566" w:rsidRDefault="007A5566" w:rsidP="007A5566">
      <w:pPr>
        <w:pStyle w:val="Heading3"/>
      </w:pPr>
      <w:r>
        <w:t>Glycemia:</w:t>
      </w:r>
    </w:p>
    <w:p w14:paraId="3EE107EF" w14:textId="421C497F" w:rsidR="00694898" w:rsidRPr="00694898" w:rsidRDefault="00694898" w:rsidP="00C50689">
      <w:pPr>
        <w:rPr>
          <w:i/>
        </w:rPr>
      </w:pPr>
      <w:r>
        <w:rPr>
          <w:i/>
        </w:rPr>
        <w:t>Fasting blood glucose</w:t>
      </w:r>
    </w:p>
    <w:p w14:paraId="452CD82F" w14:textId="6CB38ACF" w:rsidR="00694898" w:rsidRDefault="00F628D5" w:rsidP="00C50689">
      <w:r>
        <w:t xml:space="preserve">Fasting blood glucose will be assessed with a tail vein blood collection and a glucometer immediately preceding the insulin tolerance test. </w:t>
      </w:r>
    </w:p>
    <w:p w14:paraId="344BA3DC" w14:textId="77777777" w:rsidR="006C2188" w:rsidRDefault="006C2188" w:rsidP="00C50689">
      <w:pPr>
        <w:rPr>
          <w:i/>
        </w:rPr>
      </w:pPr>
    </w:p>
    <w:p w14:paraId="7609B00B" w14:textId="7FAD3EB5" w:rsidR="00694898" w:rsidRPr="00694898" w:rsidRDefault="00694898" w:rsidP="00C50689">
      <w:pPr>
        <w:rPr>
          <w:i/>
        </w:rPr>
      </w:pPr>
      <w:r w:rsidRPr="00694898">
        <w:rPr>
          <w:i/>
        </w:rPr>
        <w:t>Continuous Glucose Monitoring</w:t>
      </w:r>
    </w:p>
    <w:p w14:paraId="1863F68C" w14:textId="21E6E627" w:rsidR="00C50689" w:rsidRPr="00C50689" w:rsidRDefault="00F628D5" w:rsidP="00C50689">
      <w:r>
        <w:t>However, a</w:t>
      </w:r>
      <w:r w:rsidR="00DF1B2B">
        <w:t xml:space="preserve">s Jamshed and </w:t>
      </w:r>
      <w:r w:rsidR="00694898">
        <w:t>Hutchison</w:t>
      </w:r>
      <w:r w:rsidR="00DF1B2B">
        <w:t xml:space="preserve"> have previously demonstrated, the use of continuous glucose monitoring may demonstrate more significant trends in glycemia that static blood glucose and terminal blood glucose measurement are able to capture</w:t>
      </w:r>
      <w:r w:rsidR="00CC2456">
        <w:t xml:space="preserve"> </w:t>
      </w:r>
      <w:r w:rsidR="00DF1B2B">
        <w:fldChar w:fldCharType="begin"/>
      </w:r>
      <w:r w:rsidR="00694898">
        <w:instrText xml:space="preserve"> ADDIN ZOTERO_ITEM CSL_CITATION {"citationID":"2V89Nxws","properties":{"formattedCitation":"(Hutchison et al., 2019; Jamshed et al., 2019)","plainCitation":"(Hutchison et al., 2019; Jamshed et al., 2019)","noteIndex":0},"citationItems":[{"id":327,"uris":["http://zotero.org/users/5073745/items/E89CVTH5"],"uri":["http://zotero.org/users/5073745/items/E89CVTH5"],"itemData":{"id":327,"type":"article-journal","abstract":"Objective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sidR="00DF1B2B">
        <w:fldChar w:fldCharType="separate"/>
      </w:r>
      <w:r w:rsidR="00694898">
        <w:rPr>
          <w:noProof/>
        </w:rPr>
        <w:t>(Hutchison et al., 2019; Jamshed et al., 2019)</w:t>
      </w:r>
      <w:r w:rsidR="00DF1B2B">
        <w:fldChar w:fldCharType="end"/>
      </w:r>
      <w:r w:rsidR="00DF1B2B">
        <w:t xml:space="preserve">. For this reason, </w:t>
      </w:r>
      <w:r>
        <w:t>if no clinically significant differences in glycemia between dams arises, I propose</w:t>
      </w:r>
      <w:r w:rsidR="00DF1B2B">
        <w:t xml:space="preserve"> to use continuous glucose telemetry during pregnancy to collect 24-hours of continuous glucose measurements without the need for serial sampling</w:t>
      </w:r>
      <w:r>
        <w:t xml:space="preserve"> and reduction in maternal blood volume</w:t>
      </w:r>
      <w:r w:rsidR="00DF1B2B">
        <w:t xml:space="preserve">. </w:t>
      </w:r>
      <w:r w:rsidR="0085676B">
        <w:t xml:space="preserve">With the collaboration and expertise provided from the animal phenotyping core, implantable </w:t>
      </w:r>
      <w:r w:rsidR="00384B6A">
        <w:t xml:space="preserve">glucose telemetry units will be implanted into dams during early pregnancy. The telemetry units collect glucose data </w:t>
      </w:r>
      <w:r w:rsidR="00B211F9">
        <w:t xml:space="preserve">can collect data anywhere from 28 to </w:t>
      </w:r>
      <w:r w:rsidR="00384B6A">
        <w:t>45 days</w:t>
      </w:r>
      <w:r w:rsidR="00B211F9">
        <w:t>;</w:t>
      </w:r>
      <w:r w:rsidR="00384B6A">
        <w:t xml:space="preserve"> therefore, glycemia during the entire pregnancy can be captured with this implantable device. </w:t>
      </w:r>
    </w:p>
    <w:p w14:paraId="18AEB7ED" w14:textId="77777777" w:rsidR="00CC2456" w:rsidRDefault="00CC2456" w:rsidP="00B67A65">
      <w:pPr>
        <w:pStyle w:val="Heading3"/>
      </w:pPr>
      <w:bookmarkStart w:id="20" w:name="_Toc16185301"/>
    </w:p>
    <w:p w14:paraId="4CA93DEF" w14:textId="31655D08" w:rsidR="00926E95" w:rsidRPr="00F96DB1" w:rsidRDefault="00926E95" w:rsidP="00B67A65">
      <w:pPr>
        <w:pStyle w:val="Heading3"/>
      </w:pPr>
      <w:r w:rsidRPr="00F96DB1">
        <w:t>Energy Expenditure:</w:t>
      </w:r>
      <w:bookmarkEnd w:id="20"/>
    </w:p>
    <w:p w14:paraId="13B9E7E6" w14:textId="2B1CF21C" w:rsidR="00926E95" w:rsidRPr="00F96DB1" w:rsidRDefault="006C7185" w:rsidP="00926E95">
      <w:pPr>
        <w:rPr>
          <w:rFonts w:cs="Times New Roman"/>
        </w:rPr>
      </w:pPr>
      <w:r>
        <w:rPr>
          <w:rFonts w:cs="Times New Roman"/>
        </w:rPr>
        <w:t xml:space="preserve">As body composition and food intake are similar in both eTRF and AL maternal groups, it is unlikely that we will need to do metabolic phenotyping of these animals, as differences in their energy expenditure would likely manifest as differences in food intake and body composition. </w:t>
      </w:r>
    </w:p>
    <w:p w14:paraId="1428CC1E" w14:textId="77777777" w:rsidR="00B115EC" w:rsidRDefault="00B115EC" w:rsidP="00B67A65">
      <w:pPr>
        <w:pStyle w:val="Heading3"/>
      </w:pPr>
      <w:bookmarkStart w:id="21" w:name="_Toc16185302"/>
    </w:p>
    <w:p w14:paraId="5E020F83" w14:textId="2DAAFFEC" w:rsidR="00926E95" w:rsidRPr="00F96DB1" w:rsidRDefault="00926E95" w:rsidP="00B67A65">
      <w:pPr>
        <w:pStyle w:val="Heading3"/>
      </w:pPr>
      <w:r w:rsidRPr="00F96DB1">
        <w:t>Digestive Physiology:</w:t>
      </w:r>
      <w:bookmarkEnd w:id="21"/>
    </w:p>
    <w:p w14:paraId="28CFB8DE" w14:textId="5A4C2886" w:rsidR="00976A3C" w:rsidRDefault="0057571A" w:rsidP="00926E95">
      <w:pPr>
        <w:rPr>
          <w:rFonts w:cs="Times New Roman"/>
          <w:i/>
        </w:rPr>
      </w:pPr>
      <w:r>
        <w:rPr>
          <w:rFonts w:cs="Times New Roman"/>
          <w:i/>
        </w:rPr>
        <w:t>Energy Absorption</w:t>
      </w:r>
    </w:p>
    <w:p w14:paraId="33EE8174" w14:textId="02DE21B4"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w:t>
      </w:r>
      <w:r w:rsidR="00227796">
        <w:rPr>
          <w:rFonts w:cs="Times New Roman"/>
        </w:rPr>
        <w:lastRenderedPageBreak/>
        <w:t xml:space="preserve">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581B4B">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studies.","container-title":"Gut","DOI":"10.1136/gut.2010.215665","ISSN":"0017-5749, 1468-3288","issue":"12","language":"en","note":"PMID: 20926643","page":"1635-1642","source":"gut-bmj-com.proxy.lib.umich.edu","title":"Composition and energy harvesting capacity of the gut microbiota: relationship to diet, obesity and time in mouse models","title-short":"Composition and energy harvesting capacity of the gut microbiota","volume":"59","author":[{"family":"Murphy","given":"E.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0A234B0D" w14:textId="4DD3032A" w:rsidR="00976A3C" w:rsidRPr="00976A3C" w:rsidRDefault="00976A3C" w:rsidP="00926E95">
      <w:pPr>
        <w:rPr>
          <w:rFonts w:cs="Times New Roman"/>
          <w:i/>
        </w:rPr>
      </w:pPr>
      <w:r w:rsidRPr="004B370A">
        <w:rPr>
          <w:rFonts w:cs="Times New Roman"/>
          <w:i/>
        </w:rPr>
        <w:t>Macronutrient absorption</w:t>
      </w:r>
      <w:r w:rsidR="00A57F80" w:rsidRPr="004B370A">
        <w:rPr>
          <w:rFonts w:cs="Times New Roman"/>
          <w:i/>
        </w:rPr>
        <w:t xml:space="preserve"> into portal circulation</w:t>
      </w:r>
    </w:p>
    <w:p w14:paraId="4374F4F1" w14:textId="1A14217F" w:rsidR="00EE3952" w:rsidRDefault="00681D4E" w:rsidP="00926E95">
      <w:pPr>
        <w:rPr>
          <w:rFonts w:cs="Times New Roman"/>
        </w:rPr>
      </w:pPr>
      <w:r>
        <w:rPr>
          <w:rFonts w:cs="Times New Roman"/>
        </w:rPr>
        <w:t>macronutrient absorption</w:t>
      </w:r>
      <w:r w:rsidR="004A327E">
        <w:rPr>
          <w:rFonts w:cs="Times New Roman"/>
        </w:rPr>
        <w:t xml:space="preserve"> should be assessed in vivo.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w:t>
      </w:r>
      <w:proofErr w:type="spellStart"/>
      <w:r w:rsidR="004A327E">
        <w:rPr>
          <w:rFonts w:cs="Times New Roman"/>
        </w:rPr>
        <w:t>jejeunal</w:t>
      </w:r>
      <w:proofErr w:type="spellEnd"/>
      <w:r w:rsidR="004A327E">
        <w:rPr>
          <w:rFonts w:cs="Times New Roman"/>
        </w:rPr>
        <w:t xml:space="preserve"> loop will be made and a mixture of </w:t>
      </w:r>
      <w:r w:rsidR="00C4112F">
        <w:rPr>
          <w:rFonts w:cs="Times New Roman"/>
        </w:rPr>
        <w:t xml:space="preserve"> PBS/radiolabeled macronutrient solution (</w:t>
      </w:r>
      <w:commentRangeStart w:id="22"/>
      <w:r w:rsidR="004A327E">
        <w:rPr>
          <w:rFonts w:cs="Times New Roman"/>
        </w:rPr>
        <w:t>PBS/ [</w:t>
      </w:r>
      <w:r w:rsidR="004A327E" w:rsidRPr="004A327E">
        <w:rPr>
          <w:rFonts w:cs="Times New Roman"/>
          <w:vertAlign w:val="superscript"/>
        </w:rPr>
        <w:t>3</w:t>
      </w:r>
      <w:r w:rsidR="004A327E">
        <w:rPr>
          <w:rFonts w:cs="Times New Roman"/>
        </w:rPr>
        <w:t xml:space="preserve">H] </w:t>
      </w:r>
      <w:proofErr w:type="spellStart"/>
      <w:r w:rsidR="004A327E">
        <w:rPr>
          <w:rFonts w:cs="Times New Roman"/>
        </w:rPr>
        <w:t>Triolein</w:t>
      </w:r>
      <w:proofErr w:type="spellEnd"/>
      <w:r w:rsidR="004A327E">
        <w:rPr>
          <w:rFonts w:cs="Times New Roman"/>
        </w:rPr>
        <w:t>/[</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and [</w:t>
      </w:r>
      <w:r w:rsidR="00C428FD" w:rsidRPr="004A327E">
        <w:rPr>
          <w:rFonts w:cs="Times New Roman"/>
          <w:vertAlign w:val="superscript"/>
        </w:rPr>
        <w:t>14</w:t>
      </w:r>
      <w:r w:rsidR="00C428FD">
        <w:rPr>
          <w:rFonts w:cs="Times New Roman"/>
        </w:rPr>
        <w:t xml:space="preserve">C] alpha </w:t>
      </w:r>
      <w:proofErr w:type="spellStart"/>
      <w:r w:rsidR="00C428FD">
        <w:rPr>
          <w:rFonts w:cs="Times New Roman"/>
        </w:rPr>
        <w:t>Methylglucoside</w:t>
      </w:r>
      <w:proofErr w:type="spellEnd"/>
      <w:r w:rsidR="00C428FD">
        <w:rPr>
          <w:rFonts w:cs="Times New Roman"/>
        </w:rPr>
        <w:t xml:space="preserv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w:t>
      </w:r>
      <w:proofErr w:type="spellStart"/>
      <w:r w:rsidR="00C428FD">
        <w:rPr>
          <w:rFonts w:cs="Times New Roman"/>
        </w:rPr>
        <w:t>glycylsarcosine</w:t>
      </w:r>
      <w:proofErr w:type="spellEnd"/>
      <w:r w:rsidR="00C428FD">
        <w:rPr>
          <w:rFonts w:cs="Times New Roman"/>
        </w:rPr>
        <w:t xml:space="preserve"> (</w:t>
      </w:r>
      <w:proofErr w:type="spellStart"/>
      <w:r w:rsidR="00C428FD">
        <w:rPr>
          <w:rFonts w:cs="Times New Roman"/>
        </w:rPr>
        <w:t>gly-sar</w:t>
      </w:r>
      <w:proofErr w:type="spellEnd"/>
      <w:r w:rsidR="00C428FD">
        <w:rPr>
          <w:rFonts w:cs="Times New Roman"/>
        </w:rPr>
        <w:t>)</w:t>
      </w:r>
      <w:commentRangeEnd w:id="22"/>
      <w:r w:rsidR="00C428FD">
        <w:rPr>
          <w:rStyle w:val="CommentReference"/>
        </w:rPr>
        <w:commentReference w:id="22"/>
      </w:r>
      <w:r w:rsidR="00C428FD">
        <w:rPr>
          <w:rFonts w:cs="Times New Roman"/>
        </w:rPr>
        <w:t xml:space="preserve"> for protein</w:t>
      </w:r>
      <w:r w:rsidR="00C4112F">
        <w:rPr>
          <w:rFonts w:cs="Times New Roman"/>
        </w:rPr>
        <w:t>)</w:t>
      </w:r>
      <w:r w:rsidR="00E7221B">
        <w:rPr>
          <w:rFonts w:cs="Times New Roman"/>
        </w:rPr>
        <w:t xml:space="preserve"> will be introduced to the lumen of the loop via </w:t>
      </w:r>
      <w:proofErr w:type="spellStart"/>
      <w:r w:rsidR="00E7221B">
        <w:rPr>
          <w:rFonts w:cs="Times New Roman"/>
        </w:rPr>
        <w:t>microsyringe</w:t>
      </w:r>
      <w:proofErr w:type="spellEnd"/>
      <w:r w:rsidR="00E7221B">
        <w:rPr>
          <w:rFonts w:cs="Times New Roman"/>
        </w:rPr>
        <w:t>.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r w:rsidR="00EE3952">
        <w:rPr>
          <w:rFonts w:cs="Times New Roman"/>
        </w:rPr>
        <w:t>Given that maternal food intake is similar between treatment groups, it is unlikely we will need to run this set of experiments</w:t>
      </w:r>
    </w:p>
    <w:p w14:paraId="1155D371" w14:textId="40097E00" w:rsidR="00991F1C" w:rsidRDefault="00991F1C" w:rsidP="00926E95">
      <w:pPr>
        <w:rPr>
          <w:rFonts w:cs="Times New Roman"/>
        </w:rPr>
      </w:pPr>
    </w:p>
    <w:p w14:paraId="4733A742" w14:textId="5D60676B" w:rsidR="00991F1C" w:rsidRDefault="00991F1C" w:rsidP="00991F1C">
      <w:pPr>
        <w:pStyle w:val="Heading3"/>
      </w:pPr>
      <w:r>
        <w:t>Maternal Blood ELISAs</w:t>
      </w:r>
    </w:p>
    <w:p w14:paraId="2A149053" w14:textId="127AEE9D" w:rsidR="00E77202" w:rsidRDefault="00991F1C" w:rsidP="00991F1C">
      <w:r>
        <w:t xml:space="preserve">Maternal blood will be used determine insulin, corticosterone, and GDF15 concentrations. An enzyme-linked immunosorbent assay (ELISA) will be run specific to each hormone and manufacturer protocol will be followed. </w:t>
      </w:r>
    </w:p>
    <w:p w14:paraId="1120AD4B" w14:textId="77777777" w:rsidR="00991F1C" w:rsidRDefault="00991F1C" w:rsidP="00991F1C">
      <w:bookmarkStart w:id="23" w:name="_GoBack"/>
      <w:bookmarkEnd w:id="23"/>
    </w:p>
    <w:p w14:paraId="1840669A" w14:textId="7EB4E349" w:rsidR="00E77202" w:rsidRPr="00A33C49" w:rsidRDefault="00A33C49" w:rsidP="00DA7459">
      <w:pPr>
        <w:rPr>
          <w:rStyle w:val="SubtleEmphasis"/>
          <w:b/>
          <w:i w:val="0"/>
          <w:color w:val="000000" w:themeColor="text1"/>
          <w:sz w:val="28"/>
          <w:szCs w:val="28"/>
        </w:rPr>
      </w:pPr>
      <w:r w:rsidRPr="00A33C49">
        <w:rPr>
          <w:rStyle w:val="SubtleEmphasis"/>
          <w:b/>
          <w:i w:val="0"/>
          <w:color w:val="000000" w:themeColor="text1"/>
          <w:sz w:val="28"/>
          <w:szCs w:val="28"/>
        </w:rPr>
        <w:t>Potential Pitfalls and Alternative</w:t>
      </w:r>
      <w:r w:rsidR="00955141">
        <w:rPr>
          <w:rStyle w:val="SubtleEmphasis"/>
          <w:b/>
          <w:i w:val="0"/>
          <w:color w:val="000000" w:themeColor="text1"/>
          <w:sz w:val="28"/>
          <w:szCs w:val="28"/>
        </w:rPr>
        <w:t xml:space="preserve"> Approaches</w:t>
      </w:r>
    </w:p>
    <w:p w14:paraId="27D05931" w14:textId="2AF0A1B5" w:rsidR="00DF6206" w:rsidRDefault="00DF6206" w:rsidP="00DA7459">
      <w:pPr>
        <w:rPr>
          <w:rStyle w:val="SubtleEmphasis"/>
          <w:color w:val="000000" w:themeColor="text1"/>
          <w:u w:val="single"/>
        </w:rPr>
      </w:pPr>
      <w:r w:rsidRPr="00DF6206">
        <w:rPr>
          <w:rStyle w:val="SubtleEmphasis"/>
          <w:color w:val="000000" w:themeColor="text1"/>
          <w:u w:val="single"/>
        </w:rPr>
        <w:t>Fertility-specific pitfalls</w:t>
      </w:r>
    </w:p>
    <w:p w14:paraId="6C786236" w14:textId="3FD34B63" w:rsidR="00DF6206" w:rsidRDefault="00DF6206" w:rsidP="00DA7459">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eTRF fed dams. If this becomes apparent, further examining the reason for reduced pups and litters will be of great importance. It could be that the reduction in litters is behavioral, in that there is reduced mating drive in mating pairs exposed to eTRF.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w:t>
      </w:r>
      <w:r w:rsidR="00F21DE2" w:rsidRPr="00F21DE2">
        <w:rPr>
          <w:rStyle w:val="SubtleEmphasis"/>
          <w:color w:val="000000" w:themeColor="text1"/>
        </w:rPr>
        <w:t xml:space="preserve">ost </w:t>
      </w:r>
      <w:proofErr w:type="spellStart"/>
      <w:r w:rsidR="00F21DE2" w:rsidRPr="00F21DE2">
        <w:rPr>
          <w:rStyle w:val="SubtleEmphasis"/>
          <w:color w:val="000000" w:themeColor="text1"/>
        </w:rPr>
        <w:t>mortum</w:t>
      </w:r>
      <w:proofErr w:type="spellEnd"/>
      <w:r>
        <w:rPr>
          <w:rStyle w:val="SubtleEmphasis"/>
          <w:i w:val="0"/>
          <w:color w:val="000000" w:themeColor="text1"/>
        </w:rPr>
        <w:t xml:space="preserve"> for implantations will be critical. If implantations largely </w:t>
      </w:r>
      <w:proofErr w:type="gramStart"/>
      <w:r>
        <w:rPr>
          <w:rStyle w:val="SubtleEmphasis"/>
          <w:i w:val="0"/>
          <w:color w:val="000000" w:themeColor="text1"/>
        </w:rPr>
        <w:t>correlates</w:t>
      </w:r>
      <w:proofErr w:type="gramEnd"/>
      <w:r>
        <w:rPr>
          <w:rStyle w:val="SubtleEmphasis"/>
          <w:i w:val="0"/>
          <w:color w:val="000000" w:themeColor="text1"/>
        </w:rPr>
        <w:t xml:space="preserve"> with number of pups produced per dam, it will be necessary to observe and characterize mating behavior and frequency. </w:t>
      </w:r>
    </w:p>
    <w:p w14:paraId="5B761D6D" w14:textId="2FE42F27" w:rsidR="00F21DE2" w:rsidRPr="00F21DE2" w:rsidRDefault="00F21DE2" w:rsidP="00DA7459">
      <w:pPr>
        <w:rPr>
          <w:rStyle w:val="SubtleEmphasis"/>
          <w:color w:val="000000" w:themeColor="text1"/>
          <w:u w:val="single"/>
        </w:rPr>
      </w:pPr>
      <w:r w:rsidRPr="00F21DE2">
        <w:rPr>
          <w:rStyle w:val="SubtleEmphasis"/>
          <w:color w:val="000000" w:themeColor="text1"/>
          <w:u w:val="single"/>
        </w:rPr>
        <w:t xml:space="preserve">Maternal </w:t>
      </w:r>
      <w:r>
        <w:rPr>
          <w:rStyle w:val="SubtleEmphasis"/>
          <w:color w:val="000000" w:themeColor="text1"/>
          <w:u w:val="single"/>
        </w:rPr>
        <w:t xml:space="preserve">nurturing </w:t>
      </w:r>
      <w:r w:rsidRPr="00F21DE2">
        <w:rPr>
          <w:rStyle w:val="SubtleEmphasis"/>
          <w:color w:val="000000" w:themeColor="text1"/>
          <w:u w:val="single"/>
        </w:rPr>
        <w:t>behavioral pitfalls</w:t>
      </w:r>
    </w:p>
    <w:p w14:paraId="1F40BD8B" w14:textId="064413E2" w:rsidR="00F21DE2" w:rsidRPr="00F21DE2" w:rsidRDefault="00F21DE2" w:rsidP="00DA7459">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sidR="00581B4B">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overlooked.","container-title":"Reproduction in Domestic Animals","DOI":"10.1111/j.1439-0531.2012.02147.x","ISSN":"1439-0531","issue":"2","language":"en","page":"292-296","source":"Wiley Online Library","title":"Influence of Strain and Parity on the Risk of Litter Loss in Laboratory Mice","volume":"48","author":[{"family":"Weber","given":"E.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(Weber, Algers, Würbel,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eTRF or AL conditions. </w:t>
      </w:r>
    </w:p>
    <w:p w14:paraId="27230187" w14:textId="328123A2" w:rsidR="00DF6206" w:rsidRPr="00DF6206" w:rsidRDefault="00DF6206" w:rsidP="00DA7459">
      <w:pPr>
        <w:rPr>
          <w:rStyle w:val="SubtleEmphasis"/>
          <w:color w:val="000000" w:themeColor="text1"/>
          <w:u w:val="single"/>
        </w:rPr>
      </w:pPr>
      <w:r w:rsidRPr="00DF6206">
        <w:rPr>
          <w:rStyle w:val="SubtleEmphasis"/>
          <w:color w:val="000000" w:themeColor="text1"/>
          <w:u w:val="single"/>
        </w:rPr>
        <w:t>Null Findings</w:t>
      </w:r>
    </w:p>
    <w:p w14:paraId="6426C27A" w14:textId="61E192BB" w:rsidR="00DF6206" w:rsidRDefault="00DF6206" w:rsidP="00DA7459">
      <w:pPr>
        <w:rPr>
          <w:rStyle w:val="SubtleEmphasis"/>
          <w:i w:val="0"/>
          <w:color w:val="000000" w:themeColor="text1"/>
        </w:rPr>
      </w:pPr>
      <w:r>
        <w:rPr>
          <w:rStyle w:val="SubtleEmphasis"/>
          <w:i w:val="0"/>
          <w:color w:val="000000" w:themeColor="text1"/>
        </w:rPr>
        <w:t xml:space="preserve">Although there is an anticipated insulin-sensitive and normal body composition phenotype, it may be that eTRF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w:t>
      </w:r>
      <w:r w:rsidR="00955141">
        <w:rPr>
          <w:rStyle w:val="SubtleEmphasis"/>
          <w:i w:val="0"/>
          <w:color w:val="000000" w:themeColor="text1"/>
        </w:rPr>
        <w:t xml:space="preserve">This would require further experimentation and </w:t>
      </w:r>
      <w:r w:rsidR="00F21DE2">
        <w:rPr>
          <w:rStyle w:val="SubtleEmphasis"/>
          <w:i w:val="0"/>
          <w:color w:val="000000" w:themeColor="text1"/>
        </w:rPr>
        <w:t xml:space="preserve">phenotyping to confirm. </w:t>
      </w:r>
    </w:p>
    <w:p w14:paraId="7EC0ED89" w14:textId="27DA8588" w:rsidR="00F21DE2" w:rsidRPr="00F21DE2" w:rsidRDefault="00F21DE2" w:rsidP="00A06EE7">
      <w:pPr>
        <w:rPr>
          <w:rStyle w:val="SubtleEmphasis"/>
          <w:color w:val="000000" w:themeColor="text1"/>
          <w:u w:val="single"/>
        </w:rPr>
      </w:pPr>
      <w:r w:rsidRPr="00F21DE2">
        <w:rPr>
          <w:rStyle w:val="SubtleEmphasis"/>
          <w:color w:val="000000" w:themeColor="text1"/>
          <w:u w:val="single"/>
        </w:rPr>
        <w:lastRenderedPageBreak/>
        <w:t>Circadian rhythm of hormones</w:t>
      </w:r>
      <w:r>
        <w:rPr>
          <w:rStyle w:val="SubtleEmphasis"/>
          <w:color w:val="000000" w:themeColor="text1"/>
          <w:u w:val="single"/>
        </w:rPr>
        <w:t xml:space="preserve"> and metabolism</w:t>
      </w:r>
    </w:p>
    <w:p w14:paraId="0C07135D" w14:textId="53B2EE1B" w:rsidR="001E0AFA" w:rsidRPr="004B370A" w:rsidRDefault="00F21DE2" w:rsidP="00F21DE2">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create hypovolemic stress for both the dam and the gestating offspring, beginning the sampling for hormones, glucose, and other candidates must first be undertaken as static measures. If there is a circadian pattern to the effect of eTRF, like there is known to be for cortisol, a morning and evening sample should be compared. If the diurnal relationship for these indices is unclear with 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eTRF. </w:t>
      </w:r>
      <w:r w:rsidR="000751BB">
        <w:rPr>
          <w:rStyle w:val="SubtleEmphasis"/>
          <w:i w:val="0"/>
          <w:color w:val="000000" w:themeColor="text1"/>
        </w:rPr>
        <w:t xml:space="preserve"> </w:t>
      </w:r>
    </w:p>
    <w:p w14:paraId="40AE625C" w14:textId="77777777" w:rsidR="00725CF0" w:rsidRDefault="00725CF0" w:rsidP="00725CF0">
      <w:pPr>
        <w:rPr>
          <w:rStyle w:val="SubtleEmphasis"/>
          <w:i w:val="0"/>
        </w:rPr>
      </w:pPr>
      <w:r>
        <w:rPr>
          <w:rStyle w:val="SubtleEmphasis"/>
          <w:i w:val="0"/>
        </w:rPr>
        <w:br w:type="page"/>
      </w:r>
    </w:p>
    <w:p w14:paraId="1B7BC9E1" w14:textId="77777777" w:rsidR="00B115EC" w:rsidRPr="00B115EC" w:rsidRDefault="00581B4B" w:rsidP="00B115EC">
      <w:pPr>
        <w:pStyle w:val="Bibliography"/>
        <w:rPr>
          <w:rFonts w:cs="Times New Roman"/>
          <w:color w:val="808080"/>
        </w:rPr>
      </w:pPr>
      <w:r>
        <w:rPr>
          <w:color w:val="808080"/>
        </w:rPr>
        <w:lastRenderedPageBreak/>
        <w:t xml:space="preserve"> </w:t>
      </w:r>
      <w:r w:rsidR="004638BC">
        <w:rPr>
          <w:rStyle w:val="SubtleEmphasis"/>
          <w:i w:val="0"/>
        </w:rPr>
        <w:t xml:space="preserve">    </w:t>
      </w:r>
      <w:r w:rsidR="00B115EC">
        <w:rPr>
          <w:rStyle w:val="SubtleEmphasis"/>
          <w:i w:val="0"/>
        </w:rPr>
        <w:fldChar w:fldCharType="begin"/>
      </w:r>
      <w:r w:rsidR="00B115EC">
        <w:rPr>
          <w:rStyle w:val="SubtleEmphasis"/>
          <w:i w:val="0"/>
        </w:rPr>
        <w:instrText xml:space="preserve"> ADDIN ZOTERO_BIBL {"uncited":[],"omitted":[],"custom":[]} CSL_BIBLIOGRAPHY </w:instrText>
      </w:r>
      <w:r w:rsidR="00B115EC">
        <w:rPr>
          <w:rStyle w:val="SubtleEmphasis"/>
          <w:i w:val="0"/>
        </w:rPr>
        <w:fldChar w:fldCharType="separate"/>
      </w:r>
      <w:r w:rsidR="00B115EC" w:rsidRPr="00B115EC">
        <w:rPr>
          <w:rFonts w:cs="Times New Roman"/>
          <w:color w:val="808080"/>
        </w:rPr>
        <w:t xml:space="preserve">Anson, R. M., Guo, Z., de Cabo, R., Iyun, T., Rios, M., Hagepanos, A., … Mattson, M. P. (2003). Intermittent fasting dissociates beneficial effects of dietary restriction on glucose metabolism and neuronal resistance to injury from calorie intake. </w:t>
      </w:r>
      <w:r w:rsidR="00B115EC" w:rsidRPr="00B115EC">
        <w:rPr>
          <w:rFonts w:cs="Times New Roman"/>
          <w:i/>
          <w:iCs/>
          <w:color w:val="808080"/>
        </w:rPr>
        <w:t>Proceedings of the National Academy of Sciences of the United States of America</w:t>
      </w:r>
      <w:r w:rsidR="00B115EC" w:rsidRPr="00B115EC">
        <w:rPr>
          <w:rFonts w:cs="Times New Roman"/>
          <w:color w:val="808080"/>
        </w:rPr>
        <w:t xml:space="preserve">, </w:t>
      </w:r>
      <w:r w:rsidR="00B115EC" w:rsidRPr="00B115EC">
        <w:rPr>
          <w:rFonts w:cs="Times New Roman"/>
          <w:i/>
          <w:iCs/>
          <w:color w:val="808080"/>
        </w:rPr>
        <w:t>100</w:t>
      </w:r>
      <w:r w:rsidR="00B115EC" w:rsidRPr="00B115EC">
        <w:rPr>
          <w:rFonts w:cs="Times New Roman"/>
          <w:color w:val="808080"/>
        </w:rPr>
        <w:t>(10), 6216–6220. https://doi.org/10.1073/pnas.1035720100</w:t>
      </w:r>
    </w:p>
    <w:p w14:paraId="76FC8D6F" w14:textId="77777777" w:rsidR="00B115EC" w:rsidRPr="00B115EC" w:rsidRDefault="00B115EC" w:rsidP="00B115EC">
      <w:pPr>
        <w:pStyle w:val="Bibliography"/>
        <w:rPr>
          <w:rFonts w:cs="Times New Roman"/>
          <w:color w:val="808080"/>
        </w:rPr>
      </w:pPr>
      <w:r w:rsidRPr="00B115EC">
        <w:rPr>
          <w:rFonts w:cs="Times New Roman"/>
          <w:color w:val="808080"/>
        </w:rPr>
        <w:t xml:space="preserve">Barlow, S. M., Morrison, P. J., &amp; Sullivan, F. M. (1974). PLASMA CORTICOSTERONE LEVELS DURING PREGNANCY IN THE MOUSE: THE RELATIVE CONTRIBUTIONS OF THE ADRENAL GLANDS AND FOETO-PLACENTAL UNITS. </w:t>
      </w:r>
      <w:r w:rsidRPr="00B115EC">
        <w:rPr>
          <w:rFonts w:cs="Times New Roman"/>
          <w:i/>
          <w:iCs/>
          <w:color w:val="808080"/>
        </w:rPr>
        <w:t>Journal of Endocrinology</w:t>
      </w:r>
      <w:r w:rsidRPr="00B115EC">
        <w:rPr>
          <w:rFonts w:cs="Times New Roman"/>
          <w:color w:val="808080"/>
        </w:rPr>
        <w:t xml:space="preserve">, </w:t>
      </w:r>
      <w:r w:rsidRPr="00B115EC">
        <w:rPr>
          <w:rFonts w:cs="Times New Roman"/>
          <w:i/>
          <w:iCs/>
          <w:color w:val="808080"/>
        </w:rPr>
        <w:t>60</w:t>
      </w:r>
      <w:r w:rsidRPr="00B115EC">
        <w:rPr>
          <w:rFonts w:cs="Times New Roman"/>
          <w:color w:val="808080"/>
        </w:rPr>
        <w:t>(3), 473–483. https://doi.org/10.1677/joe.0.0600473</w:t>
      </w:r>
    </w:p>
    <w:p w14:paraId="51CACD37" w14:textId="77777777" w:rsidR="00B115EC" w:rsidRPr="00B115EC" w:rsidRDefault="00B115EC" w:rsidP="00B115EC">
      <w:pPr>
        <w:pStyle w:val="Bibliography"/>
        <w:rPr>
          <w:rFonts w:cs="Times New Roman"/>
          <w:color w:val="808080"/>
        </w:rPr>
      </w:pPr>
      <w:r w:rsidRPr="00B115EC">
        <w:rPr>
          <w:rFonts w:cs="Times New Roman"/>
          <w:color w:val="808080"/>
        </w:rPr>
        <w:t xml:space="preserve">Bellamy, L., Casas, J.-P., Hingorani, A. D., &amp; Williams, D. (2009). Type 2 diabetes mellitus after gestational diabetes: A systematic review and meta-analysis. </w:t>
      </w:r>
      <w:r w:rsidRPr="00B115EC">
        <w:rPr>
          <w:rFonts w:cs="Times New Roman"/>
          <w:i/>
          <w:iCs/>
          <w:color w:val="808080"/>
        </w:rPr>
        <w:t>The Lancet</w:t>
      </w:r>
      <w:r w:rsidRPr="00B115EC">
        <w:rPr>
          <w:rFonts w:cs="Times New Roman"/>
          <w:color w:val="808080"/>
        </w:rPr>
        <w:t xml:space="preserve">, </w:t>
      </w:r>
      <w:r w:rsidRPr="00B115EC">
        <w:rPr>
          <w:rFonts w:cs="Times New Roman"/>
          <w:i/>
          <w:iCs/>
          <w:color w:val="808080"/>
        </w:rPr>
        <w:t>373</w:t>
      </w:r>
      <w:r w:rsidRPr="00B115EC">
        <w:rPr>
          <w:rFonts w:cs="Times New Roman"/>
          <w:color w:val="808080"/>
        </w:rPr>
        <w:t>(9677), 1773–1779. https://doi.org/10.1016/S0140-6736(09)60731-5</w:t>
      </w:r>
    </w:p>
    <w:p w14:paraId="6C2F946A" w14:textId="77777777" w:rsidR="00B115EC" w:rsidRPr="00B115EC" w:rsidRDefault="00B115EC" w:rsidP="00B115EC">
      <w:pPr>
        <w:pStyle w:val="Bibliography"/>
        <w:rPr>
          <w:rFonts w:cs="Times New Roman"/>
          <w:color w:val="808080"/>
        </w:rPr>
      </w:pPr>
      <w:r w:rsidRPr="00B115EC">
        <w:rPr>
          <w:rFonts w:cs="Times New Roman"/>
          <w:color w:val="808080"/>
        </w:rPr>
        <w:t xml:space="preserve">Caligioni, C. S. (2009). Assessing reproductive status/stages in mice. </w:t>
      </w:r>
      <w:r w:rsidRPr="00B115EC">
        <w:rPr>
          <w:rFonts w:cs="Times New Roman"/>
          <w:i/>
          <w:iCs/>
          <w:color w:val="808080"/>
        </w:rPr>
        <w:t>Current Protocols in Neuroscience</w:t>
      </w:r>
      <w:r w:rsidRPr="00B115EC">
        <w:rPr>
          <w:rFonts w:cs="Times New Roman"/>
          <w:color w:val="808080"/>
        </w:rPr>
        <w:t xml:space="preserve">, </w:t>
      </w:r>
      <w:r w:rsidRPr="00B115EC">
        <w:rPr>
          <w:rFonts w:cs="Times New Roman"/>
          <w:i/>
          <w:iCs/>
          <w:color w:val="808080"/>
        </w:rPr>
        <w:t>Appendix 4</w:t>
      </w:r>
      <w:r w:rsidRPr="00B115EC">
        <w:rPr>
          <w:rFonts w:cs="Times New Roman"/>
          <w:color w:val="808080"/>
        </w:rPr>
        <w:t>, Appendix 4I. https://doi.org/10.1002/0471142301.nsa04is48</w:t>
      </w:r>
    </w:p>
    <w:p w14:paraId="785D93C0" w14:textId="77777777" w:rsidR="00B115EC" w:rsidRPr="00B115EC" w:rsidRDefault="00B115EC" w:rsidP="00B115EC">
      <w:pPr>
        <w:pStyle w:val="Bibliography"/>
        <w:rPr>
          <w:rFonts w:cs="Times New Roman"/>
          <w:color w:val="808080"/>
        </w:rPr>
      </w:pPr>
      <w:r w:rsidRPr="00B115EC">
        <w:rPr>
          <w:rFonts w:cs="Times New Roman"/>
          <w:color w:val="808080"/>
        </w:rPr>
        <w:t xml:space="preserve">Chaix, A., Lin, T., Le, H. D., Chang, M. W., &amp; Panda, S. (2019). Time-Restricted Feeding Prevents Obesity and Metabolic Syndrome in Mice Lacking a Circadian Clock. </w:t>
      </w:r>
      <w:r w:rsidRPr="00B115EC">
        <w:rPr>
          <w:rFonts w:cs="Times New Roman"/>
          <w:i/>
          <w:iCs/>
          <w:color w:val="808080"/>
        </w:rPr>
        <w:t>Cell Metabolism</w:t>
      </w:r>
      <w:r w:rsidRPr="00B115EC">
        <w:rPr>
          <w:rFonts w:cs="Times New Roman"/>
          <w:color w:val="808080"/>
        </w:rPr>
        <w:t xml:space="preserve">, </w:t>
      </w:r>
      <w:r w:rsidRPr="00B115EC">
        <w:rPr>
          <w:rFonts w:cs="Times New Roman"/>
          <w:i/>
          <w:iCs/>
          <w:color w:val="808080"/>
        </w:rPr>
        <w:t>29</w:t>
      </w:r>
      <w:r w:rsidRPr="00B115EC">
        <w:rPr>
          <w:rFonts w:cs="Times New Roman"/>
          <w:color w:val="808080"/>
        </w:rPr>
        <w:t>(2), 303-319.e4. https://doi.org/10.1016/j.cmet.2018.08.004</w:t>
      </w:r>
    </w:p>
    <w:p w14:paraId="38FA26A9" w14:textId="77777777" w:rsidR="00B115EC" w:rsidRPr="00B115EC" w:rsidRDefault="00B115EC" w:rsidP="00B115EC">
      <w:pPr>
        <w:pStyle w:val="Bibliography"/>
        <w:rPr>
          <w:rFonts w:cs="Times New Roman"/>
          <w:color w:val="808080"/>
        </w:rPr>
      </w:pPr>
      <w:r w:rsidRPr="00B115EC">
        <w:rPr>
          <w:rFonts w:cs="Times New Roman"/>
          <w:color w:val="808080"/>
        </w:rPr>
        <w:t xml:space="preserve">Cho, N. H., Shaw, J. E., Karuranga, S., Huang, Y., da Rocha Fernandes, J. D., Ohlrogge, A. W., &amp; Malanda, B. (2018). IDF Diabetes Atlas: Global estimates of diabetes prevalence for 2017 and projections for 2045. </w:t>
      </w:r>
      <w:r w:rsidRPr="00B115EC">
        <w:rPr>
          <w:rFonts w:cs="Times New Roman"/>
          <w:i/>
          <w:iCs/>
          <w:color w:val="808080"/>
        </w:rPr>
        <w:t>Diabetes Research and Clinical Practice</w:t>
      </w:r>
      <w:r w:rsidRPr="00B115EC">
        <w:rPr>
          <w:rFonts w:cs="Times New Roman"/>
          <w:color w:val="808080"/>
        </w:rPr>
        <w:t xml:space="preserve">, </w:t>
      </w:r>
      <w:r w:rsidRPr="00B115EC">
        <w:rPr>
          <w:rFonts w:cs="Times New Roman"/>
          <w:i/>
          <w:iCs/>
          <w:color w:val="808080"/>
        </w:rPr>
        <w:t>138</w:t>
      </w:r>
      <w:r w:rsidRPr="00B115EC">
        <w:rPr>
          <w:rFonts w:cs="Times New Roman"/>
          <w:color w:val="808080"/>
        </w:rPr>
        <w:t>, 271–281. https://doi.org/10.1016/j.diabres.2018.02.023</w:t>
      </w:r>
    </w:p>
    <w:p w14:paraId="6FA9E940"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Daley, A., Pallan, M., Clifford, S., Jolly, K., Bryant, M., Adab, P., … Roalfe, A. (2017). Are babies conceived during Ramadan born smaller and sooner than babies conceived at other times of the year? A Born in Bradford Cohort Study. </w:t>
      </w:r>
      <w:r w:rsidRPr="00B115EC">
        <w:rPr>
          <w:rFonts w:cs="Times New Roman"/>
          <w:i/>
          <w:iCs/>
          <w:color w:val="808080"/>
        </w:rPr>
        <w:t>Journal of Epidemiology and Community Health</w:t>
      </w:r>
      <w:r w:rsidRPr="00B115EC">
        <w:rPr>
          <w:rFonts w:cs="Times New Roman"/>
          <w:color w:val="808080"/>
        </w:rPr>
        <w:t xml:space="preserve">, </w:t>
      </w:r>
      <w:r w:rsidRPr="00B115EC">
        <w:rPr>
          <w:rFonts w:cs="Times New Roman"/>
          <w:i/>
          <w:iCs/>
          <w:color w:val="808080"/>
        </w:rPr>
        <w:t>71</w:t>
      </w:r>
      <w:r w:rsidRPr="00B115EC">
        <w:rPr>
          <w:rFonts w:cs="Times New Roman"/>
          <w:color w:val="808080"/>
        </w:rPr>
        <w:t>(7), 722–728. https://doi.org/10.1136/jech-2016-208800</w:t>
      </w:r>
    </w:p>
    <w:p w14:paraId="64661D81" w14:textId="77777777" w:rsidR="00B115EC" w:rsidRPr="00B115EC" w:rsidRDefault="00B115EC" w:rsidP="00B115EC">
      <w:pPr>
        <w:pStyle w:val="Bibliography"/>
        <w:rPr>
          <w:rFonts w:cs="Times New Roman"/>
          <w:color w:val="808080"/>
        </w:rPr>
      </w:pPr>
      <w:r w:rsidRPr="00B115EC">
        <w:rPr>
          <w:rFonts w:cs="Times New Roman"/>
          <w:color w:val="808080"/>
        </w:rPr>
        <w:t xml:space="preserve">Dube, S., Slama, M. Q., Basu, A., Rizza, R. A., &amp; Basu, R. (2015). Glucocorticoid Excess Increases Hepatic 11β-HSD-1 Activity in Humans: Implications in Steroid-Induced Diabetes. </w:t>
      </w:r>
      <w:r w:rsidRPr="00B115EC">
        <w:rPr>
          <w:rFonts w:cs="Times New Roman"/>
          <w:i/>
          <w:iCs/>
          <w:color w:val="808080"/>
        </w:rPr>
        <w:t>The Journal of Clinical Endocrinology and Metabolism</w:t>
      </w:r>
      <w:r w:rsidRPr="00B115EC">
        <w:rPr>
          <w:rFonts w:cs="Times New Roman"/>
          <w:color w:val="808080"/>
        </w:rPr>
        <w:t xml:space="preserve">, </w:t>
      </w:r>
      <w:r w:rsidRPr="00B115EC">
        <w:rPr>
          <w:rFonts w:cs="Times New Roman"/>
          <w:i/>
          <w:iCs/>
          <w:color w:val="808080"/>
        </w:rPr>
        <w:t>100</w:t>
      </w:r>
      <w:r w:rsidRPr="00B115EC">
        <w:rPr>
          <w:rFonts w:cs="Times New Roman"/>
          <w:color w:val="808080"/>
        </w:rPr>
        <w:t>(11), 4155–4162. https://doi.org/10.1210/jc.2015-2673</w:t>
      </w:r>
    </w:p>
    <w:p w14:paraId="3C86D560" w14:textId="77777777" w:rsidR="00B115EC" w:rsidRPr="00B115EC" w:rsidRDefault="00B115EC" w:rsidP="00B115EC">
      <w:pPr>
        <w:pStyle w:val="Bibliography"/>
        <w:rPr>
          <w:rFonts w:cs="Times New Roman"/>
          <w:color w:val="808080"/>
        </w:rPr>
      </w:pPr>
      <w:r w:rsidRPr="00B115EC">
        <w:rPr>
          <w:rFonts w:cs="Times New Roman"/>
          <w:color w:val="808080"/>
        </w:rPr>
        <w:t xml:space="preserve">Fisher, A. L., &amp; Nemeth, E. (2017). Iron homeostasis during pregnancy. </w:t>
      </w:r>
      <w:r w:rsidRPr="00B115EC">
        <w:rPr>
          <w:rFonts w:cs="Times New Roman"/>
          <w:i/>
          <w:iCs/>
          <w:color w:val="808080"/>
        </w:rPr>
        <w:t>The American Journal of Clinical Nutrition</w:t>
      </w:r>
      <w:r w:rsidRPr="00B115EC">
        <w:rPr>
          <w:rFonts w:cs="Times New Roman"/>
          <w:color w:val="808080"/>
        </w:rPr>
        <w:t xml:space="preserve">, </w:t>
      </w:r>
      <w:r w:rsidRPr="00B115EC">
        <w:rPr>
          <w:rFonts w:cs="Times New Roman"/>
          <w:i/>
          <w:iCs/>
          <w:color w:val="808080"/>
        </w:rPr>
        <w:t>106</w:t>
      </w:r>
      <w:r w:rsidRPr="00B115EC">
        <w:rPr>
          <w:rFonts w:cs="Times New Roman"/>
          <w:color w:val="808080"/>
        </w:rPr>
        <w:t>(Suppl 6), 1567S-1574S. https://doi.org/10.3945/ajcn.117.155812</w:t>
      </w:r>
    </w:p>
    <w:p w14:paraId="1BB492DA" w14:textId="77777777" w:rsidR="00B115EC" w:rsidRPr="00B115EC" w:rsidRDefault="00B115EC" w:rsidP="00B115EC">
      <w:pPr>
        <w:pStyle w:val="Bibliography"/>
        <w:rPr>
          <w:rFonts w:cs="Times New Roman"/>
          <w:color w:val="808080"/>
        </w:rPr>
      </w:pPr>
      <w:r w:rsidRPr="00B115EC">
        <w:rPr>
          <w:rFonts w:cs="Times New Roman"/>
          <w:color w:val="808080"/>
        </w:rPr>
        <w:t xml:space="preserve">Gabel, K., Hoddy, K. K., Haggerty, N., Song, J., Kroeger, C. M., Trepanowski, J. F., … Varady, K. A. (n.d.). Effects of 8-hour time restricted feeding on body weight and metabolic disease risk factors in obese adults: A pilot study. </w:t>
      </w:r>
      <w:r w:rsidRPr="00B115EC">
        <w:rPr>
          <w:rFonts w:cs="Times New Roman"/>
          <w:i/>
          <w:iCs/>
          <w:color w:val="808080"/>
        </w:rPr>
        <w:t>Nutrition and Healthy Aging</w:t>
      </w:r>
      <w:r w:rsidRPr="00B115EC">
        <w:rPr>
          <w:rFonts w:cs="Times New Roman"/>
          <w:color w:val="808080"/>
        </w:rPr>
        <w:t xml:space="preserve">, </w:t>
      </w:r>
      <w:r w:rsidRPr="00B115EC">
        <w:rPr>
          <w:rFonts w:cs="Times New Roman"/>
          <w:i/>
          <w:iCs/>
          <w:color w:val="808080"/>
        </w:rPr>
        <w:t>4</w:t>
      </w:r>
      <w:r w:rsidRPr="00B115EC">
        <w:rPr>
          <w:rFonts w:cs="Times New Roman"/>
          <w:color w:val="808080"/>
        </w:rPr>
        <w:t>(4), 345–353. https://doi.org/10.3233/NHA-170036</w:t>
      </w:r>
    </w:p>
    <w:p w14:paraId="797279E7" w14:textId="77777777" w:rsidR="00B115EC" w:rsidRPr="00B115EC" w:rsidRDefault="00B115EC" w:rsidP="00B115EC">
      <w:pPr>
        <w:pStyle w:val="Bibliography"/>
        <w:rPr>
          <w:rFonts w:cs="Times New Roman"/>
          <w:color w:val="808080"/>
        </w:rPr>
      </w:pPr>
      <w:r w:rsidRPr="00B115EC">
        <w:rPr>
          <w:rFonts w:cs="Times New Roman"/>
          <w:color w:val="808080"/>
        </w:rPr>
        <w:t xml:space="preserve">Goldstein, R. F., Abell, S. K., Ranasinha, S., Misso, M., Boyle, J. A., Black, M. H., … Teede, H. J. (2017). Association of Gestational Weight Gain With Maternal and Infant Outcomes: A Systematic Review and Meta-analysis. </w:t>
      </w:r>
      <w:r w:rsidRPr="00B115EC">
        <w:rPr>
          <w:rFonts w:cs="Times New Roman"/>
          <w:i/>
          <w:iCs/>
          <w:color w:val="808080"/>
        </w:rPr>
        <w:t>JAMA</w:t>
      </w:r>
      <w:r w:rsidRPr="00B115EC">
        <w:rPr>
          <w:rFonts w:cs="Times New Roman"/>
          <w:color w:val="808080"/>
        </w:rPr>
        <w:t xml:space="preserve">, </w:t>
      </w:r>
      <w:r w:rsidRPr="00B115EC">
        <w:rPr>
          <w:rFonts w:cs="Times New Roman"/>
          <w:i/>
          <w:iCs/>
          <w:color w:val="808080"/>
        </w:rPr>
        <w:t>317</w:t>
      </w:r>
      <w:r w:rsidRPr="00B115EC">
        <w:rPr>
          <w:rFonts w:cs="Times New Roman"/>
          <w:color w:val="808080"/>
        </w:rPr>
        <w:t>(21), 2207–2225. https://doi.org/10.1001/jama.2017.3635</w:t>
      </w:r>
    </w:p>
    <w:p w14:paraId="37BB8269" w14:textId="77777777" w:rsidR="00B115EC" w:rsidRPr="00B115EC" w:rsidRDefault="00B115EC" w:rsidP="00B115EC">
      <w:pPr>
        <w:pStyle w:val="Bibliography"/>
        <w:rPr>
          <w:rFonts w:cs="Times New Roman"/>
          <w:color w:val="808080"/>
        </w:rPr>
      </w:pPr>
      <w:r w:rsidRPr="00B115EC">
        <w:rPr>
          <w:rFonts w:cs="Times New Roman"/>
          <w:color w:val="808080"/>
        </w:rPr>
        <w:t xml:space="preserve">Halberg, N., Henriksen, M., Söderhamn, N., Stallknecht, B., Ploug, T., Schjerling, P., &amp; Dela, F. (2005). Effect of intermittent fasting and refeeding on insulin action in healthy men. </w:t>
      </w:r>
      <w:r w:rsidRPr="00B115EC">
        <w:rPr>
          <w:rFonts w:cs="Times New Roman"/>
          <w:i/>
          <w:iCs/>
          <w:color w:val="808080"/>
        </w:rPr>
        <w:t>Journal of Applied Physiology</w:t>
      </w:r>
      <w:r w:rsidRPr="00B115EC">
        <w:rPr>
          <w:rFonts w:cs="Times New Roman"/>
          <w:color w:val="808080"/>
        </w:rPr>
        <w:t xml:space="preserve">, </w:t>
      </w:r>
      <w:r w:rsidRPr="00B115EC">
        <w:rPr>
          <w:rFonts w:cs="Times New Roman"/>
          <w:i/>
          <w:iCs/>
          <w:color w:val="808080"/>
        </w:rPr>
        <w:t>99</w:t>
      </w:r>
      <w:r w:rsidRPr="00B115EC">
        <w:rPr>
          <w:rFonts w:cs="Times New Roman"/>
          <w:color w:val="808080"/>
        </w:rPr>
        <w:t>(6), 2128–2136. https://doi.org/10.1152/japplphysiol.00683.2005</w:t>
      </w:r>
    </w:p>
    <w:p w14:paraId="2F86DAC6"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Harvey, I., Stephenson, E. J., Redd, J. R., Tran, Q. T., Hochberg, I., Qi, N., &amp; Bridges, D. (2018). Glucocorticoid-Induced Metabolic Disturbances Are Exacerbated in Obese Male Mice. </w:t>
      </w:r>
      <w:r w:rsidRPr="00B115EC">
        <w:rPr>
          <w:rFonts w:cs="Times New Roman"/>
          <w:i/>
          <w:iCs/>
          <w:color w:val="808080"/>
        </w:rPr>
        <w:t>Endocrinology</w:t>
      </w:r>
      <w:r w:rsidRPr="00B115EC">
        <w:rPr>
          <w:rFonts w:cs="Times New Roman"/>
          <w:color w:val="808080"/>
        </w:rPr>
        <w:t xml:space="preserve">, </w:t>
      </w:r>
      <w:r w:rsidRPr="00B115EC">
        <w:rPr>
          <w:rFonts w:cs="Times New Roman"/>
          <w:i/>
          <w:iCs/>
          <w:color w:val="808080"/>
        </w:rPr>
        <w:t>159</w:t>
      </w:r>
      <w:r w:rsidRPr="00B115EC">
        <w:rPr>
          <w:rFonts w:cs="Times New Roman"/>
          <w:color w:val="808080"/>
        </w:rPr>
        <w:t>(6), 2275–2287. https://doi.org/10.1210/en.2018-00147</w:t>
      </w:r>
    </w:p>
    <w:p w14:paraId="6383B598" w14:textId="77777777" w:rsidR="00B115EC" w:rsidRPr="00B115EC" w:rsidRDefault="00B115EC" w:rsidP="00B115EC">
      <w:pPr>
        <w:pStyle w:val="Bibliography"/>
        <w:rPr>
          <w:rFonts w:cs="Times New Roman"/>
          <w:color w:val="808080"/>
        </w:rPr>
      </w:pPr>
      <w:r w:rsidRPr="00B115EC">
        <w:rPr>
          <w:rFonts w:cs="Times New Roman"/>
          <w:color w:val="808080"/>
        </w:rPr>
        <w:t xml:space="preserve">Hatori, M., Vollmers, C., Zarrinpar, A., DiTacchio, L., Bushong, E. A., Gill, S., … Panda, S. (2012). Time-Restricted Feeding without Reducing Caloric Intake Prevents Metabolic Diseases in Mice Fed a High-Fat Diet. </w:t>
      </w:r>
      <w:r w:rsidRPr="00B115EC">
        <w:rPr>
          <w:rFonts w:cs="Times New Roman"/>
          <w:i/>
          <w:iCs/>
          <w:color w:val="808080"/>
        </w:rPr>
        <w:t>Cell Metabolism</w:t>
      </w:r>
      <w:r w:rsidRPr="00B115EC">
        <w:rPr>
          <w:rFonts w:cs="Times New Roman"/>
          <w:color w:val="808080"/>
        </w:rPr>
        <w:t xml:space="preserve">, </w:t>
      </w:r>
      <w:r w:rsidRPr="00B115EC">
        <w:rPr>
          <w:rFonts w:cs="Times New Roman"/>
          <w:i/>
          <w:iCs/>
          <w:color w:val="808080"/>
        </w:rPr>
        <w:t>15</w:t>
      </w:r>
      <w:r w:rsidRPr="00B115EC">
        <w:rPr>
          <w:rFonts w:cs="Times New Roman"/>
          <w:color w:val="808080"/>
        </w:rPr>
        <w:t>(6), 848–860. https://doi.org/10.1016/j.cmet.2012.04.019</w:t>
      </w:r>
    </w:p>
    <w:p w14:paraId="4EDA75FD" w14:textId="77777777" w:rsidR="00B115EC" w:rsidRPr="00B115EC" w:rsidRDefault="00B115EC" w:rsidP="00B115EC">
      <w:pPr>
        <w:pStyle w:val="Bibliography"/>
        <w:rPr>
          <w:rFonts w:cs="Times New Roman"/>
          <w:color w:val="808080"/>
        </w:rPr>
      </w:pPr>
      <w:r w:rsidRPr="00B115EC">
        <w:rPr>
          <w:rFonts w:cs="Times New Roman"/>
          <w:color w:val="808080"/>
        </w:rPr>
        <w:t xml:space="preserve">Heijmans, B. T., Tobi, E. W., Stein, A. D., Putter, H., Blauw, G. J., Susser, E. S., … Lumey, L. H. (2008). Persistent epigenetic differences associated with prenatal exposure to famine in humans. </w:t>
      </w:r>
      <w:r w:rsidRPr="00B115EC">
        <w:rPr>
          <w:rFonts w:cs="Times New Roman"/>
          <w:i/>
          <w:iCs/>
          <w:color w:val="808080"/>
        </w:rPr>
        <w:t>Proceedings of the National Academy of Sciences of the United States of America</w:t>
      </w:r>
      <w:r w:rsidRPr="00B115EC">
        <w:rPr>
          <w:rFonts w:cs="Times New Roman"/>
          <w:color w:val="808080"/>
        </w:rPr>
        <w:t xml:space="preserve">, </w:t>
      </w:r>
      <w:r w:rsidRPr="00B115EC">
        <w:rPr>
          <w:rFonts w:cs="Times New Roman"/>
          <w:i/>
          <w:iCs/>
          <w:color w:val="808080"/>
        </w:rPr>
        <w:t>105</w:t>
      </w:r>
      <w:r w:rsidRPr="00B115EC">
        <w:rPr>
          <w:rFonts w:cs="Times New Roman"/>
          <w:color w:val="808080"/>
        </w:rPr>
        <w:t>(44), 17046–17049. https://doi.org/10.1073/pnas.0806560105</w:t>
      </w:r>
    </w:p>
    <w:p w14:paraId="2DED48B9" w14:textId="77777777" w:rsidR="00B115EC" w:rsidRPr="00B115EC" w:rsidRDefault="00B115EC" w:rsidP="00B115EC">
      <w:pPr>
        <w:pStyle w:val="Bibliography"/>
        <w:rPr>
          <w:rFonts w:cs="Times New Roman"/>
          <w:color w:val="808080"/>
        </w:rPr>
      </w:pPr>
      <w:r w:rsidRPr="00B115EC">
        <w:rPr>
          <w:rFonts w:cs="Times New Roman"/>
          <w:color w:val="808080"/>
        </w:rPr>
        <w:t xml:space="preserve">Heyne, G. W., Plisch, E. H., Melberg, C. G., Sandgren, E. P., Peter, J. A., &amp; Lipinski, R. J. (2015). A Simple and Reliable Method for Early Pregnancy Detection in Inbred Mice. </w:t>
      </w:r>
      <w:r w:rsidRPr="00B115EC">
        <w:rPr>
          <w:rFonts w:cs="Times New Roman"/>
          <w:i/>
          <w:iCs/>
          <w:color w:val="808080"/>
        </w:rPr>
        <w:t>Journal of the American Association for Laboratory Animal Science : JAALAS</w:t>
      </w:r>
      <w:r w:rsidRPr="00B115EC">
        <w:rPr>
          <w:rFonts w:cs="Times New Roman"/>
          <w:color w:val="808080"/>
        </w:rPr>
        <w:t xml:space="preserve">, </w:t>
      </w:r>
      <w:r w:rsidRPr="00B115EC">
        <w:rPr>
          <w:rFonts w:cs="Times New Roman"/>
          <w:i/>
          <w:iCs/>
          <w:color w:val="808080"/>
        </w:rPr>
        <w:t>54</w:t>
      </w:r>
      <w:r w:rsidRPr="00B115EC">
        <w:rPr>
          <w:rFonts w:cs="Times New Roman"/>
          <w:color w:val="808080"/>
        </w:rPr>
        <w:t>(4), 368–371.</w:t>
      </w:r>
    </w:p>
    <w:p w14:paraId="030BA492" w14:textId="77777777" w:rsidR="00B115EC" w:rsidRPr="00B115EC" w:rsidRDefault="00B115EC" w:rsidP="00B115EC">
      <w:pPr>
        <w:pStyle w:val="Bibliography"/>
        <w:rPr>
          <w:rFonts w:cs="Times New Roman"/>
          <w:color w:val="808080"/>
        </w:rPr>
      </w:pPr>
      <w:r w:rsidRPr="00B115EC">
        <w:rPr>
          <w:rFonts w:cs="Times New Roman"/>
          <w:color w:val="808080"/>
        </w:rPr>
        <w:t xml:space="preserve">Hızlı, D., Yılmaz, S. S., Onaran, Y., Kafalı, H., Danışman, N., &amp; Mollamahmutoğlu, L. (2012). Impact of maternal fasting during Ramadan on fetal Doppler parameters, maternal lipid levels and neonatal outcomes. </w:t>
      </w:r>
      <w:r w:rsidRPr="00B115EC">
        <w:rPr>
          <w:rFonts w:cs="Times New Roman"/>
          <w:i/>
          <w:iCs/>
          <w:color w:val="808080"/>
        </w:rPr>
        <w:t>The Journal of Maternal-Fetal &amp; Neonatal Medicine</w:t>
      </w:r>
      <w:r w:rsidRPr="00B115EC">
        <w:rPr>
          <w:rFonts w:cs="Times New Roman"/>
          <w:color w:val="808080"/>
        </w:rPr>
        <w:t xml:space="preserve">, </w:t>
      </w:r>
      <w:r w:rsidRPr="00B115EC">
        <w:rPr>
          <w:rFonts w:cs="Times New Roman"/>
          <w:i/>
          <w:iCs/>
          <w:color w:val="808080"/>
        </w:rPr>
        <w:t>25</w:t>
      </w:r>
      <w:r w:rsidRPr="00B115EC">
        <w:rPr>
          <w:rFonts w:cs="Times New Roman"/>
          <w:color w:val="808080"/>
        </w:rPr>
        <w:t>(7), 975–977. https://doi.org/10.3109/14767058.2011.602142</w:t>
      </w:r>
    </w:p>
    <w:p w14:paraId="70B533D4" w14:textId="77777777" w:rsidR="00B115EC" w:rsidRPr="00B115EC" w:rsidRDefault="00B115EC" w:rsidP="00B115EC">
      <w:pPr>
        <w:pStyle w:val="Bibliography"/>
        <w:rPr>
          <w:rFonts w:cs="Times New Roman"/>
          <w:color w:val="808080"/>
        </w:rPr>
      </w:pPr>
      <w:r w:rsidRPr="00B115EC">
        <w:rPr>
          <w:rFonts w:cs="Times New Roman"/>
          <w:color w:val="808080"/>
        </w:rPr>
        <w:t xml:space="preserve">Hsu, J.-Y., Crawley, S., Chen, M., Ayupova, D. A., Lindhout, D. A., Higbee, J., … Allan, B. B. (2017). Non-homeostatic body weight regulation through a brainstem-restricted receptor for GDF15. </w:t>
      </w:r>
      <w:r w:rsidRPr="00B115EC">
        <w:rPr>
          <w:rFonts w:cs="Times New Roman"/>
          <w:i/>
          <w:iCs/>
          <w:color w:val="808080"/>
        </w:rPr>
        <w:t>Nature</w:t>
      </w:r>
      <w:r w:rsidRPr="00B115EC">
        <w:rPr>
          <w:rFonts w:cs="Times New Roman"/>
          <w:color w:val="808080"/>
        </w:rPr>
        <w:t xml:space="preserve">, </w:t>
      </w:r>
      <w:r w:rsidRPr="00B115EC">
        <w:rPr>
          <w:rFonts w:cs="Times New Roman"/>
          <w:i/>
          <w:iCs/>
          <w:color w:val="808080"/>
        </w:rPr>
        <w:t>550</w:t>
      </w:r>
      <w:r w:rsidRPr="00B115EC">
        <w:rPr>
          <w:rFonts w:cs="Times New Roman"/>
          <w:color w:val="808080"/>
        </w:rPr>
        <w:t>(7675), 255–259. https://doi.org/10.1038/nature24042</w:t>
      </w:r>
    </w:p>
    <w:p w14:paraId="72922E19"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Hutchison, A. T., Regmi, P., Manoogian, E. N. C., Fleischer, J. G., Wittert, G. A., Panda, S., &amp; Heilbronn, L. K. (2019). Time-Restricted Feeding Improves Glucose Tolerance in Men at Risk for Type 2 Diabetes: A Randomized Crossover Trial. </w:t>
      </w:r>
      <w:r w:rsidRPr="00B115EC">
        <w:rPr>
          <w:rFonts w:cs="Times New Roman"/>
          <w:i/>
          <w:iCs/>
          <w:color w:val="808080"/>
        </w:rPr>
        <w:t>Obesity</w:t>
      </w:r>
      <w:r w:rsidRPr="00B115EC">
        <w:rPr>
          <w:rFonts w:cs="Times New Roman"/>
          <w:color w:val="808080"/>
        </w:rPr>
        <w:t xml:space="preserve">, </w:t>
      </w:r>
      <w:r w:rsidRPr="00B115EC">
        <w:rPr>
          <w:rFonts w:cs="Times New Roman"/>
          <w:i/>
          <w:iCs/>
          <w:color w:val="808080"/>
        </w:rPr>
        <w:t>27</w:t>
      </w:r>
      <w:r w:rsidRPr="00B115EC">
        <w:rPr>
          <w:rFonts w:cs="Times New Roman"/>
          <w:color w:val="808080"/>
        </w:rPr>
        <w:t>(5), 724–732. https://doi.org/10.1002/oby.22449</w:t>
      </w:r>
    </w:p>
    <w:p w14:paraId="6CFF5D01" w14:textId="77777777" w:rsidR="00B115EC" w:rsidRPr="00B115EC" w:rsidRDefault="00B115EC" w:rsidP="00B115EC">
      <w:pPr>
        <w:pStyle w:val="Bibliography"/>
        <w:rPr>
          <w:rFonts w:cs="Times New Roman"/>
          <w:color w:val="808080"/>
        </w:rPr>
      </w:pPr>
      <w:r w:rsidRPr="00B115EC">
        <w:rPr>
          <w:rFonts w:cs="Times New Roman"/>
          <w:color w:val="808080"/>
        </w:rPr>
        <w:t xml:space="preserve">Jafari, Z., Mehla, J., Afrashteh, N., Kolb, B. E., &amp; Mohajerani, M. H. (2017). Corticosterone response to gestational stress and postpartum memory function in mice. </w:t>
      </w:r>
      <w:r w:rsidRPr="00B115EC">
        <w:rPr>
          <w:rFonts w:cs="Times New Roman"/>
          <w:i/>
          <w:iCs/>
          <w:color w:val="808080"/>
        </w:rPr>
        <w:t>PloS One</w:t>
      </w:r>
      <w:r w:rsidRPr="00B115EC">
        <w:rPr>
          <w:rFonts w:cs="Times New Roman"/>
          <w:color w:val="808080"/>
        </w:rPr>
        <w:t xml:space="preserve">, </w:t>
      </w:r>
      <w:r w:rsidRPr="00B115EC">
        <w:rPr>
          <w:rFonts w:cs="Times New Roman"/>
          <w:i/>
          <w:iCs/>
          <w:color w:val="808080"/>
        </w:rPr>
        <w:t>12</w:t>
      </w:r>
      <w:r w:rsidRPr="00B115EC">
        <w:rPr>
          <w:rFonts w:cs="Times New Roman"/>
          <w:color w:val="808080"/>
        </w:rPr>
        <w:t>(7), e0180306. https://doi.org/10.1371/journal.pone.0180306</w:t>
      </w:r>
    </w:p>
    <w:p w14:paraId="1B9FED2C" w14:textId="77777777" w:rsidR="00B115EC" w:rsidRPr="00B115EC" w:rsidRDefault="00B115EC" w:rsidP="00B115EC">
      <w:pPr>
        <w:pStyle w:val="Bibliography"/>
        <w:rPr>
          <w:rFonts w:cs="Times New Roman"/>
          <w:color w:val="808080"/>
        </w:rPr>
      </w:pPr>
      <w:r w:rsidRPr="00B115EC">
        <w:rPr>
          <w:rFonts w:cs="Times New Roman"/>
          <w:color w:val="808080"/>
        </w:rPr>
        <w:t xml:space="preserve">Jamshed, H., Beyl, R. A., Della Manna, D. L., Yang, E. S., Ravussin, E., &amp; Peterson, C. M. (2019). Early Time-Restricted Feeding Improves 24-Hour Glucose Levels and Affects Markers of the Circadian Clock, Aging, and Autophagy in Humans. </w:t>
      </w:r>
      <w:r w:rsidRPr="00B115EC">
        <w:rPr>
          <w:rFonts w:cs="Times New Roman"/>
          <w:i/>
          <w:iCs/>
          <w:color w:val="808080"/>
        </w:rPr>
        <w:t>Nutrients</w:t>
      </w:r>
      <w:r w:rsidRPr="00B115EC">
        <w:rPr>
          <w:rFonts w:cs="Times New Roman"/>
          <w:color w:val="808080"/>
        </w:rPr>
        <w:t xml:space="preserve">, </w:t>
      </w:r>
      <w:r w:rsidRPr="00B115EC">
        <w:rPr>
          <w:rFonts w:cs="Times New Roman"/>
          <w:i/>
          <w:iCs/>
          <w:color w:val="808080"/>
        </w:rPr>
        <w:t>11</w:t>
      </w:r>
      <w:r w:rsidRPr="00B115EC">
        <w:rPr>
          <w:rFonts w:cs="Times New Roman"/>
          <w:color w:val="808080"/>
        </w:rPr>
        <w:t>(6), 1234. https://doi.org/10.3390/nu11061234</w:t>
      </w:r>
    </w:p>
    <w:p w14:paraId="615A638F" w14:textId="77777777" w:rsidR="00B115EC" w:rsidRPr="00B115EC" w:rsidRDefault="00B115EC" w:rsidP="00B115EC">
      <w:pPr>
        <w:pStyle w:val="Bibliography"/>
        <w:rPr>
          <w:rFonts w:cs="Times New Roman"/>
          <w:color w:val="808080"/>
        </w:rPr>
      </w:pPr>
      <w:r w:rsidRPr="00B115EC">
        <w:rPr>
          <w:rFonts w:cs="Times New Roman"/>
          <w:color w:val="808080"/>
        </w:rPr>
        <w:t xml:space="preserve">Kahleova, H., Lloren, J. I., Mashchak, A., Hill, M., &amp; Fraser, G. E. (2017). Meal Frequency and Timing Are Associated with Changes in Body Mass Index in Adventist Health Study 2. </w:t>
      </w:r>
      <w:r w:rsidRPr="00B115EC">
        <w:rPr>
          <w:rFonts w:cs="Times New Roman"/>
          <w:i/>
          <w:iCs/>
          <w:color w:val="808080"/>
        </w:rPr>
        <w:t>The Journal of Nutrition</w:t>
      </w:r>
      <w:r w:rsidRPr="00B115EC">
        <w:rPr>
          <w:rFonts w:cs="Times New Roman"/>
          <w:color w:val="808080"/>
        </w:rPr>
        <w:t xml:space="preserve">, </w:t>
      </w:r>
      <w:r w:rsidRPr="00B115EC">
        <w:rPr>
          <w:rFonts w:cs="Times New Roman"/>
          <w:i/>
          <w:iCs/>
          <w:color w:val="808080"/>
        </w:rPr>
        <w:t>147</w:t>
      </w:r>
      <w:r w:rsidRPr="00B115EC">
        <w:rPr>
          <w:rFonts w:cs="Times New Roman"/>
          <w:color w:val="808080"/>
        </w:rPr>
        <w:t>(9), 1722–1728. https://doi.org/10.3945/jn.116.244749</w:t>
      </w:r>
    </w:p>
    <w:p w14:paraId="63AA5617" w14:textId="77777777" w:rsidR="00B115EC" w:rsidRPr="00B115EC" w:rsidRDefault="00B115EC" w:rsidP="00B115EC">
      <w:pPr>
        <w:pStyle w:val="Bibliography"/>
        <w:rPr>
          <w:rFonts w:cs="Times New Roman"/>
          <w:color w:val="808080"/>
        </w:rPr>
      </w:pPr>
      <w:r w:rsidRPr="00B115EC">
        <w:rPr>
          <w:rFonts w:cs="Times New Roman"/>
          <w:color w:val="808080"/>
        </w:rPr>
        <w:t xml:space="preserve">Kovacs, C. S. (2000). Calcium and Phosphate Metabolism and Related Disorders During Pregnancy and Lactation. In K. R. Feingold, B. Anawalt, A. Boyce, G. Chrousos, K. Dungan, A. Grossman, … D. P. Wilson (Eds.), </w:t>
      </w:r>
      <w:r w:rsidRPr="00B115EC">
        <w:rPr>
          <w:rFonts w:cs="Times New Roman"/>
          <w:i/>
          <w:iCs/>
          <w:color w:val="808080"/>
        </w:rPr>
        <w:t>Endotext</w:t>
      </w:r>
      <w:r w:rsidRPr="00B115EC">
        <w:rPr>
          <w:rFonts w:cs="Times New Roman"/>
          <w:color w:val="808080"/>
        </w:rPr>
        <w:t>. Retrieved from http://www.ncbi.nlm.nih.gov/books/NBK279173/</w:t>
      </w:r>
    </w:p>
    <w:p w14:paraId="18B594D6" w14:textId="77777777" w:rsidR="00B115EC" w:rsidRPr="00B115EC" w:rsidRDefault="00B115EC" w:rsidP="00B115EC">
      <w:pPr>
        <w:pStyle w:val="Bibliography"/>
        <w:rPr>
          <w:rFonts w:cs="Times New Roman"/>
          <w:color w:val="808080"/>
        </w:rPr>
      </w:pPr>
      <w:r w:rsidRPr="00B115EC">
        <w:rPr>
          <w:rFonts w:cs="Times New Roman"/>
          <w:color w:val="808080"/>
        </w:rPr>
        <w:t xml:space="preserve">Kumar, S., &amp; Kaur, G. (2013). Intermittent Fasting Dietary Restriction Regimen Negatively Influences Reproduction in Young Rats: A Study of Hypothalamo-Hypophysial-Gonadal Axis. </w:t>
      </w:r>
      <w:r w:rsidRPr="00B115EC">
        <w:rPr>
          <w:rFonts w:cs="Times New Roman"/>
          <w:i/>
          <w:iCs/>
          <w:color w:val="808080"/>
        </w:rPr>
        <w:t>PLOS ONE</w:t>
      </w:r>
      <w:r w:rsidRPr="00B115EC">
        <w:rPr>
          <w:rFonts w:cs="Times New Roman"/>
          <w:color w:val="808080"/>
        </w:rPr>
        <w:t xml:space="preserve">, </w:t>
      </w:r>
      <w:r w:rsidRPr="00B115EC">
        <w:rPr>
          <w:rFonts w:cs="Times New Roman"/>
          <w:i/>
          <w:iCs/>
          <w:color w:val="808080"/>
        </w:rPr>
        <w:t>8</w:t>
      </w:r>
      <w:r w:rsidRPr="00B115EC">
        <w:rPr>
          <w:rFonts w:cs="Times New Roman"/>
          <w:color w:val="808080"/>
        </w:rPr>
        <w:t>(1), e52416. https://doi.org/10.1371/journal.pone.0052416</w:t>
      </w:r>
    </w:p>
    <w:p w14:paraId="091B9F7A"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Ladyman, S. R., Carter, K. M., &amp; Grattan, D. R. (2018). Energy homeostasis and running wheel activity during pregnancy in the mouse. </w:t>
      </w:r>
      <w:r w:rsidRPr="00B115EC">
        <w:rPr>
          <w:rFonts w:cs="Times New Roman"/>
          <w:i/>
          <w:iCs/>
          <w:color w:val="808080"/>
        </w:rPr>
        <w:t>Physiology &amp; Behavior</w:t>
      </w:r>
      <w:r w:rsidRPr="00B115EC">
        <w:rPr>
          <w:rFonts w:cs="Times New Roman"/>
          <w:color w:val="808080"/>
        </w:rPr>
        <w:t xml:space="preserve">, </w:t>
      </w:r>
      <w:r w:rsidRPr="00B115EC">
        <w:rPr>
          <w:rFonts w:cs="Times New Roman"/>
          <w:i/>
          <w:iCs/>
          <w:color w:val="808080"/>
        </w:rPr>
        <w:t>194</w:t>
      </w:r>
      <w:r w:rsidRPr="00B115EC">
        <w:rPr>
          <w:rFonts w:cs="Times New Roman"/>
          <w:color w:val="808080"/>
        </w:rPr>
        <w:t>, 83–94. https://doi.org/10.1016/j.physbeh.2018.05.002</w:t>
      </w:r>
    </w:p>
    <w:p w14:paraId="03C1B49C" w14:textId="77777777" w:rsidR="00B115EC" w:rsidRPr="00B115EC" w:rsidRDefault="00B115EC" w:rsidP="00B115EC">
      <w:pPr>
        <w:pStyle w:val="Bibliography"/>
        <w:rPr>
          <w:rFonts w:cs="Times New Roman"/>
          <w:color w:val="808080"/>
        </w:rPr>
      </w:pPr>
      <w:r w:rsidRPr="00B115EC">
        <w:rPr>
          <w:rFonts w:cs="Times New Roman"/>
          <w:color w:val="808080"/>
        </w:rPr>
        <w:t xml:space="preserve">Ladyman, Sharon Rachel, Khant Aung, Z., &amp; Grattan, D. R. (2018). Impact of Pregnancy and Lactation on the Long-Term Regulation of Energy Balance in Female Mice. </w:t>
      </w:r>
      <w:r w:rsidRPr="00B115EC">
        <w:rPr>
          <w:rFonts w:cs="Times New Roman"/>
          <w:i/>
          <w:iCs/>
          <w:color w:val="808080"/>
        </w:rPr>
        <w:t>Endocrinology</w:t>
      </w:r>
      <w:r w:rsidRPr="00B115EC">
        <w:rPr>
          <w:rFonts w:cs="Times New Roman"/>
          <w:color w:val="808080"/>
        </w:rPr>
        <w:t xml:space="preserve">, </w:t>
      </w:r>
      <w:r w:rsidRPr="00B115EC">
        <w:rPr>
          <w:rFonts w:cs="Times New Roman"/>
          <w:i/>
          <w:iCs/>
          <w:color w:val="808080"/>
        </w:rPr>
        <w:t>159</w:t>
      </w:r>
      <w:r w:rsidRPr="00B115EC">
        <w:rPr>
          <w:rFonts w:cs="Times New Roman"/>
          <w:color w:val="808080"/>
        </w:rPr>
        <w:t>(6), 2324–2336. https://doi.org/10.1210/en.2018-00057</w:t>
      </w:r>
    </w:p>
    <w:p w14:paraId="393A7B5F" w14:textId="77777777" w:rsidR="00B115EC" w:rsidRPr="00B115EC" w:rsidRDefault="00B115EC" w:rsidP="00B115EC">
      <w:pPr>
        <w:pStyle w:val="Bibliography"/>
        <w:rPr>
          <w:rFonts w:cs="Times New Roman"/>
          <w:color w:val="808080"/>
        </w:rPr>
      </w:pPr>
      <w:r w:rsidRPr="00B115EC">
        <w:rPr>
          <w:rFonts w:cs="Times New Roman"/>
          <w:color w:val="808080"/>
        </w:rPr>
        <w:t xml:space="preserve">Liu, B., Page, A. J., Hatzinikolas, G., Chen, M., Wittert, G. A., &amp; Heilbronn, L. K. (2019). Intermittent Fasting Improves Glucose Tolerance and Promotes Adipose Tissue Remodeling in Male Mice Fed a High-Fat Diet. </w:t>
      </w:r>
      <w:r w:rsidRPr="00B115EC">
        <w:rPr>
          <w:rFonts w:cs="Times New Roman"/>
          <w:i/>
          <w:iCs/>
          <w:color w:val="808080"/>
        </w:rPr>
        <w:t>Endocrinology</w:t>
      </w:r>
      <w:r w:rsidRPr="00B115EC">
        <w:rPr>
          <w:rFonts w:cs="Times New Roman"/>
          <w:color w:val="808080"/>
        </w:rPr>
        <w:t xml:space="preserve">, </w:t>
      </w:r>
      <w:r w:rsidRPr="00B115EC">
        <w:rPr>
          <w:rFonts w:cs="Times New Roman"/>
          <w:i/>
          <w:iCs/>
          <w:color w:val="808080"/>
        </w:rPr>
        <w:t>160</w:t>
      </w:r>
      <w:r w:rsidRPr="00B115EC">
        <w:rPr>
          <w:rFonts w:cs="Times New Roman"/>
          <w:color w:val="808080"/>
        </w:rPr>
        <w:t>(1), 169–180. https://doi.org/10.1210/en.2018-00701</w:t>
      </w:r>
    </w:p>
    <w:p w14:paraId="139BB5EB" w14:textId="77777777" w:rsidR="00B115EC" w:rsidRPr="00B115EC" w:rsidRDefault="00B115EC" w:rsidP="00B115EC">
      <w:pPr>
        <w:pStyle w:val="Bibliography"/>
        <w:rPr>
          <w:rFonts w:cs="Times New Roman"/>
          <w:color w:val="808080"/>
        </w:rPr>
      </w:pPr>
      <w:r w:rsidRPr="00B115EC">
        <w:rPr>
          <w:rFonts w:cs="Times New Roman"/>
          <w:color w:val="808080"/>
        </w:rPr>
        <w:t xml:space="preserve">Macia, L., Tsai, V. W.-W., Nguyen, A. D., Johnen, H., Kuffner, T., Shi, Y.-C., … Sainsbury, A. (2012). Macrophage Inhibitory Cytokine 1 (MIC-1/GDF15) Decreases Food Intake, Body Weight and Improves Glucose Tolerance in Mice on Normal &amp; Obesogenic Diets. </w:t>
      </w:r>
      <w:r w:rsidRPr="00B115EC">
        <w:rPr>
          <w:rFonts w:cs="Times New Roman"/>
          <w:i/>
          <w:iCs/>
          <w:color w:val="808080"/>
        </w:rPr>
        <w:t>PLOS ONE</w:t>
      </w:r>
      <w:r w:rsidRPr="00B115EC">
        <w:rPr>
          <w:rFonts w:cs="Times New Roman"/>
          <w:color w:val="808080"/>
        </w:rPr>
        <w:t xml:space="preserve">, </w:t>
      </w:r>
      <w:r w:rsidRPr="00B115EC">
        <w:rPr>
          <w:rFonts w:cs="Times New Roman"/>
          <w:i/>
          <w:iCs/>
          <w:color w:val="808080"/>
        </w:rPr>
        <w:t>7</w:t>
      </w:r>
      <w:r w:rsidRPr="00B115EC">
        <w:rPr>
          <w:rFonts w:cs="Times New Roman"/>
          <w:color w:val="808080"/>
        </w:rPr>
        <w:t>(4), e34868. https://doi.org/10.1371/journal.pone.0034868</w:t>
      </w:r>
    </w:p>
    <w:p w14:paraId="579EBA02" w14:textId="77777777" w:rsidR="00B115EC" w:rsidRPr="00B115EC" w:rsidRDefault="00B115EC" w:rsidP="00B115EC">
      <w:pPr>
        <w:pStyle w:val="Bibliography"/>
        <w:rPr>
          <w:rFonts w:cs="Times New Roman"/>
          <w:color w:val="808080"/>
        </w:rPr>
      </w:pPr>
      <w:r w:rsidRPr="00B115EC">
        <w:rPr>
          <w:rFonts w:cs="Times New Roman"/>
          <w:color w:val="808080"/>
        </w:rPr>
        <w:t xml:space="preserve">McClure, C. K., Catov, J. M., Ness, R., &amp; Bodnar, L. M. (2013). Associations between gestational weight gain and BMI, abdominal adiposity, and traditional measures of cardiometabolic risk in mothers 8 y postpartum. </w:t>
      </w:r>
      <w:r w:rsidRPr="00B115EC">
        <w:rPr>
          <w:rFonts w:cs="Times New Roman"/>
          <w:i/>
          <w:iCs/>
          <w:color w:val="808080"/>
        </w:rPr>
        <w:t>The American Journal of Clinical Nutrition</w:t>
      </w:r>
      <w:r w:rsidRPr="00B115EC">
        <w:rPr>
          <w:rFonts w:cs="Times New Roman"/>
          <w:color w:val="808080"/>
        </w:rPr>
        <w:t xml:space="preserve">, </w:t>
      </w:r>
      <w:r w:rsidRPr="00B115EC">
        <w:rPr>
          <w:rFonts w:cs="Times New Roman"/>
          <w:i/>
          <w:iCs/>
          <w:color w:val="808080"/>
        </w:rPr>
        <w:t>98</w:t>
      </w:r>
      <w:r w:rsidRPr="00B115EC">
        <w:rPr>
          <w:rFonts w:cs="Times New Roman"/>
          <w:color w:val="808080"/>
        </w:rPr>
        <w:t>(5), 1218–1225. https://doi.org/10.3945/ajcn.112.055772</w:t>
      </w:r>
    </w:p>
    <w:p w14:paraId="7F52BD0F" w14:textId="77777777" w:rsidR="00B115EC" w:rsidRPr="00B115EC" w:rsidRDefault="00B115EC" w:rsidP="00B115EC">
      <w:pPr>
        <w:pStyle w:val="Bibliography"/>
        <w:rPr>
          <w:rFonts w:cs="Times New Roman"/>
          <w:color w:val="808080"/>
        </w:rPr>
      </w:pPr>
      <w:r w:rsidRPr="00B115EC">
        <w:rPr>
          <w:rFonts w:cs="Times New Roman"/>
          <w:color w:val="808080"/>
        </w:rPr>
        <w:t>Meal Frequency and Timing Are Associated with Changes in Body Mass Index in Adventist Health Study 2 | The Journal of Nutrition | Oxford Academic. (n.d.). Retrieved August 16, 2019, from https://academic-oup-com.proxy.lib.umich.edu/jn/article/147/9/1722/4743530</w:t>
      </w:r>
    </w:p>
    <w:p w14:paraId="242BDC97"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Mereness, A. L., Murphy, Z. C., Forrestel, A. C., Butler, S., Ko, C., Richards, J. S., &amp; Sellix, M. T. (2016). Conditional Deletion of Bmal1 in Ovarian Theca Cells Disrupts Ovulation in Female Mice. </w:t>
      </w:r>
      <w:r w:rsidRPr="00B115EC">
        <w:rPr>
          <w:rFonts w:cs="Times New Roman"/>
          <w:i/>
          <w:iCs/>
          <w:color w:val="808080"/>
        </w:rPr>
        <w:t>Endocrinology</w:t>
      </w:r>
      <w:r w:rsidRPr="00B115EC">
        <w:rPr>
          <w:rFonts w:cs="Times New Roman"/>
          <w:color w:val="808080"/>
        </w:rPr>
        <w:t xml:space="preserve">, </w:t>
      </w:r>
      <w:r w:rsidRPr="00B115EC">
        <w:rPr>
          <w:rFonts w:cs="Times New Roman"/>
          <w:i/>
          <w:iCs/>
          <w:color w:val="808080"/>
        </w:rPr>
        <w:t>157</w:t>
      </w:r>
      <w:r w:rsidRPr="00B115EC">
        <w:rPr>
          <w:rFonts w:cs="Times New Roman"/>
          <w:color w:val="808080"/>
        </w:rPr>
        <w:t>(2), 913–927. https://doi.org/10.1210/en.2015-1645</w:t>
      </w:r>
    </w:p>
    <w:p w14:paraId="41BA5550" w14:textId="77777777" w:rsidR="00B115EC" w:rsidRPr="00B115EC" w:rsidRDefault="00B115EC" w:rsidP="00B115EC">
      <w:pPr>
        <w:pStyle w:val="Bibliography"/>
        <w:rPr>
          <w:rFonts w:cs="Times New Roman"/>
          <w:color w:val="808080"/>
        </w:rPr>
      </w:pPr>
      <w:r w:rsidRPr="00B115EC">
        <w:rPr>
          <w:rFonts w:cs="Times New Roman"/>
          <w:color w:val="808080"/>
        </w:rPr>
        <w:t xml:space="preserve">Murphy, E. F., Cotter, P. D., Healy, S., Marques, T. M., O’Sullivan, O., Fouhy, F., … Shanahan, F. (2010). Composition and energy harvesting capacity of the gut microbiota: Relationship to diet, obesity and time in mouse models. </w:t>
      </w:r>
      <w:r w:rsidRPr="00B115EC">
        <w:rPr>
          <w:rFonts w:cs="Times New Roman"/>
          <w:i/>
          <w:iCs/>
          <w:color w:val="808080"/>
        </w:rPr>
        <w:t>Gut</w:t>
      </w:r>
      <w:r w:rsidRPr="00B115EC">
        <w:rPr>
          <w:rFonts w:cs="Times New Roman"/>
          <w:color w:val="808080"/>
        </w:rPr>
        <w:t xml:space="preserve">, </w:t>
      </w:r>
      <w:r w:rsidRPr="00B115EC">
        <w:rPr>
          <w:rFonts w:cs="Times New Roman"/>
          <w:i/>
          <w:iCs/>
          <w:color w:val="808080"/>
        </w:rPr>
        <w:t>59</w:t>
      </w:r>
      <w:r w:rsidRPr="00B115EC">
        <w:rPr>
          <w:rFonts w:cs="Times New Roman"/>
          <w:color w:val="808080"/>
        </w:rPr>
        <w:t>(12), 1635–1642. https://doi.org/10.1136/gut.2010.215665</w:t>
      </w:r>
    </w:p>
    <w:p w14:paraId="2467AA57" w14:textId="77777777" w:rsidR="00B115EC" w:rsidRPr="00B115EC" w:rsidRDefault="00B115EC" w:rsidP="00B115EC">
      <w:pPr>
        <w:pStyle w:val="Bibliography"/>
        <w:rPr>
          <w:rFonts w:cs="Times New Roman"/>
          <w:color w:val="808080"/>
        </w:rPr>
      </w:pPr>
      <w:r w:rsidRPr="00B115EC">
        <w:rPr>
          <w:rFonts w:cs="Times New Roman"/>
          <w:color w:val="808080"/>
        </w:rPr>
        <w:t xml:space="preserve">Musial, B., Fernandez-Twinn, D. S., Vaughan, O. R., Ozanne, S. E., Voshol, P., Sferruzzi-Perri, A. N., &amp; Fowden, A. L. (2016). Proximity to Delivery Alters Insulin Sensitivity and Glucose Metabolism in Pregnant Mice. </w:t>
      </w:r>
      <w:r w:rsidRPr="00B115EC">
        <w:rPr>
          <w:rFonts w:cs="Times New Roman"/>
          <w:i/>
          <w:iCs/>
          <w:color w:val="808080"/>
        </w:rPr>
        <w:t>Diabetes</w:t>
      </w:r>
      <w:r w:rsidRPr="00B115EC">
        <w:rPr>
          <w:rFonts w:cs="Times New Roman"/>
          <w:color w:val="808080"/>
        </w:rPr>
        <w:t xml:space="preserve">, </w:t>
      </w:r>
      <w:r w:rsidRPr="00B115EC">
        <w:rPr>
          <w:rFonts w:cs="Times New Roman"/>
          <w:i/>
          <w:iCs/>
          <w:color w:val="808080"/>
        </w:rPr>
        <w:t>65</w:t>
      </w:r>
      <w:r w:rsidRPr="00B115EC">
        <w:rPr>
          <w:rFonts w:cs="Times New Roman"/>
          <w:color w:val="808080"/>
        </w:rPr>
        <w:t>(4), 851–860. https://doi.org/10.2337/db15-1531</w:t>
      </w:r>
    </w:p>
    <w:p w14:paraId="37FEA200" w14:textId="77777777" w:rsidR="00B115EC" w:rsidRPr="00B115EC" w:rsidRDefault="00B115EC" w:rsidP="00B115EC">
      <w:pPr>
        <w:pStyle w:val="Bibliography"/>
        <w:rPr>
          <w:rFonts w:cs="Times New Roman"/>
          <w:color w:val="808080"/>
        </w:rPr>
      </w:pPr>
      <w:r w:rsidRPr="00B115EC">
        <w:rPr>
          <w:rFonts w:cs="Times New Roman"/>
          <w:color w:val="808080"/>
        </w:rPr>
        <w:t xml:space="preserve">Nelson, J. F., Gosden, R. G., &amp; Felicio, L. S. (1985). Effect of Dietary Restriction on Estrous Cyclicity and Follicular Reserves in Aging C57BL/6J Mice. </w:t>
      </w:r>
      <w:r w:rsidRPr="00B115EC">
        <w:rPr>
          <w:rFonts w:cs="Times New Roman"/>
          <w:i/>
          <w:iCs/>
          <w:color w:val="808080"/>
        </w:rPr>
        <w:t>Biology of Reproduction</w:t>
      </w:r>
      <w:r w:rsidRPr="00B115EC">
        <w:rPr>
          <w:rFonts w:cs="Times New Roman"/>
          <w:color w:val="808080"/>
        </w:rPr>
        <w:t xml:space="preserve">, </w:t>
      </w:r>
      <w:r w:rsidRPr="00B115EC">
        <w:rPr>
          <w:rFonts w:cs="Times New Roman"/>
          <w:i/>
          <w:iCs/>
          <w:color w:val="808080"/>
        </w:rPr>
        <w:t>32</w:t>
      </w:r>
      <w:r w:rsidRPr="00B115EC">
        <w:rPr>
          <w:rFonts w:cs="Times New Roman"/>
          <w:color w:val="808080"/>
        </w:rPr>
        <w:t>(3), 515–522. https://doi.org/10.1095/biolreprod32.3.515</w:t>
      </w:r>
    </w:p>
    <w:p w14:paraId="3E999E09" w14:textId="77777777" w:rsidR="00B115EC" w:rsidRPr="00B115EC" w:rsidRDefault="00B115EC" w:rsidP="00B115EC">
      <w:pPr>
        <w:pStyle w:val="Bibliography"/>
        <w:rPr>
          <w:rFonts w:cs="Times New Roman"/>
          <w:color w:val="808080"/>
        </w:rPr>
      </w:pPr>
      <w:r w:rsidRPr="00B115EC">
        <w:rPr>
          <w:rFonts w:cs="Times New Roman"/>
          <w:color w:val="808080"/>
        </w:rPr>
        <w:t xml:space="preserve">Opaneye, A. A., Villegas, D. D., &amp; Abdel Azeim, A. (1990). Islamic Festivals and Low Birthweight Infants. </w:t>
      </w:r>
      <w:r w:rsidRPr="00B115EC">
        <w:rPr>
          <w:rFonts w:cs="Times New Roman"/>
          <w:i/>
          <w:iCs/>
          <w:color w:val="808080"/>
        </w:rPr>
        <w:t>Journal of the Royal Society of Health</w:t>
      </w:r>
      <w:r w:rsidRPr="00B115EC">
        <w:rPr>
          <w:rFonts w:cs="Times New Roman"/>
          <w:color w:val="808080"/>
        </w:rPr>
        <w:t xml:space="preserve">, </w:t>
      </w:r>
      <w:r w:rsidRPr="00B115EC">
        <w:rPr>
          <w:rFonts w:cs="Times New Roman"/>
          <w:i/>
          <w:iCs/>
          <w:color w:val="808080"/>
        </w:rPr>
        <w:t>110</w:t>
      </w:r>
      <w:r w:rsidRPr="00B115EC">
        <w:rPr>
          <w:rFonts w:cs="Times New Roman"/>
          <w:color w:val="808080"/>
        </w:rPr>
        <w:t>(3), 106–107. https://doi.org/10.1177/146642409011000313</w:t>
      </w:r>
    </w:p>
    <w:p w14:paraId="2650966A" w14:textId="77777777" w:rsidR="00B115EC" w:rsidRPr="00B115EC" w:rsidRDefault="00B115EC" w:rsidP="00B115EC">
      <w:pPr>
        <w:pStyle w:val="Bibliography"/>
        <w:rPr>
          <w:rFonts w:cs="Times New Roman"/>
          <w:color w:val="808080"/>
        </w:rPr>
      </w:pPr>
      <w:r w:rsidRPr="00B115EC">
        <w:rPr>
          <w:rFonts w:cs="Times New Roman"/>
          <w:color w:val="808080"/>
        </w:rPr>
        <w:t xml:space="preserve">Pan, X., &amp; Hussain, M. M. (2009). Clock is important for food and circadian regulation of macronutrient absorption in mice. </w:t>
      </w:r>
      <w:r w:rsidRPr="00B115EC">
        <w:rPr>
          <w:rFonts w:cs="Times New Roman"/>
          <w:i/>
          <w:iCs/>
          <w:color w:val="808080"/>
        </w:rPr>
        <w:t>Journal of Lipid Research</w:t>
      </w:r>
      <w:r w:rsidRPr="00B115EC">
        <w:rPr>
          <w:rFonts w:cs="Times New Roman"/>
          <w:color w:val="808080"/>
        </w:rPr>
        <w:t xml:space="preserve">, </w:t>
      </w:r>
      <w:r w:rsidRPr="00B115EC">
        <w:rPr>
          <w:rFonts w:cs="Times New Roman"/>
          <w:i/>
          <w:iCs/>
          <w:color w:val="808080"/>
        </w:rPr>
        <w:t>50</w:t>
      </w:r>
      <w:r w:rsidRPr="00B115EC">
        <w:rPr>
          <w:rFonts w:cs="Times New Roman"/>
          <w:color w:val="808080"/>
        </w:rPr>
        <w:t>(9), 1800–1813. https://doi.org/10.1194/jlr.M900085-JLR200</w:t>
      </w:r>
    </w:p>
    <w:p w14:paraId="7CA71D7F" w14:textId="77777777" w:rsidR="00B115EC" w:rsidRPr="00B115EC" w:rsidRDefault="00B115EC" w:rsidP="00B115EC">
      <w:pPr>
        <w:pStyle w:val="Bibliography"/>
        <w:rPr>
          <w:rFonts w:cs="Times New Roman"/>
          <w:color w:val="808080"/>
        </w:rPr>
      </w:pPr>
      <w:r w:rsidRPr="00B115EC">
        <w:rPr>
          <w:rFonts w:cs="Times New Roman"/>
          <w:color w:val="808080"/>
        </w:rPr>
        <w:t xml:space="preserve">Patel, S., Alvarez-Guaita, A., Melvin, A., Rimmington, D., Dattilo, A., Miedzybrodzka, E. L., … O’Rahilly, S. (2019). GDF15 Provides an Endocrine Signal of Nutritional Stress in Mice </w:t>
      </w:r>
      <w:r w:rsidRPr="00B115EC">
        <w:rPr>
          <w:rFonts w:cs="Times New Roman"/>
          <w:color w:val="808080"/>
        </w:rPr>
        <w:lastRenderedPageBreak/>
        <w:t xml:space="preserve">and Humans. </w:t>
      </w:r>
      <w:r w:rsidRPr="00B115EC">
        <w:rPr>
          <w:rFonts w:cs="Times New Roman"/>
          <w:i/>
          <w:iCs/>
          <w:color w:val="808080"/>
        </w:rPr>
        <w:t>Cell Metabolism</w:t>
      </w:r>
      <w:r w:rsidRPr="00B115EC">
        <w:rPr>
          <w:rFonts w:cs="Times New Roman"/>
          <w:color w:val="808080"/>
        </w:rPr>
        <w:t xml:space="preserve">, </w:t>
      </w:r>
      <w:r w:rsidRPr="00B115EC">
        <w:rPr>
          <w:rFonts w:cs="Times New Roman"/>
          <w:i/>
          <w:iCs/>
          <w:color w:val="808080"/>
        </w:rPr>
        <w:t>29</w:t>
      </w:r>
      <w:r w:rsidRPr="00B115EC">
        <w:rPr>
          <w:rFonts w:cs="Times New Roman"/>
          <w:color w:val="808080"/>
        </w:rPr>
        <w:t>(3), 707-718.e8. https://doi.org/10.1016/j.cmet.2018.12.016</w:t>
      </w:r>
    </w:p>
    <w:p w14:paraId="32238BCC" w14:textId="77777777" w:rsidR="00B115EC" w:rsidRPr="00B115EC" w:rsidRDefault="00B115EC" w:rsidP="00B115EC">
      <w:pPr>
        <w:pStyle w:val="Bibliography"/>
        <w:rPr>
          <w:rFonts w:cs="Times New Roman"/>
          <w:color w:val="808080"/>
        </w:rPr>
      </w:pPr>
      <w:r w:rsidRPr="00B115EC">
        <w:rPr>
          <w:rFonts w:cs="Times New Roman"/>
          <w:color w:val="808080"/>
        </w:rPr>
        <w:t xml:space="preserve">Pivonello, R., De Leo, M., Cozzolino, A., &amp; Colao, A. (2015). The Treatment of Cushing’s Disease. </w:t>
      </w:r>
      <w:r w:rsidRPr="00B115EC">
        <w:rPr>
          <w:rFonts w:cs="Times New Roman"/>
          <w:i/>
          <w:iCs/>
          <w:color w:val="808080"/>
        </w:rPr>
        <w:t>Endocrine Reviews</w:t>
      </w:r>
      <w:r w:rsidRPr="00B115EC">
        <w:rPr>
          <w:rFonts w:cs="Times New Roman"/>
          <w:color w:val="808080"/>
        </w:rPr>
        <w:t xml:space="preserve">, </w:t>
      </w:r>
      <w:r w:rsidRPr="00B115EC">
        <w:rPr>
          <w:rFonts w:cs="Times New Roman"/>
          <w:i/>
          <w:iCs/>
          <w:color w:val="808080"/>
        </w:rPr>
        <w:t>36</w:t>
      </w:r>
      <w:r w:rsidRPr="00B115EC">
        <w:rPr>
          <w:rFonts w:cs="Times New Roman"/>
          <w:color w:val="808080"/>
        </w:rPr>
        <w:t>(4), 385–486. https://doi.org/10.1210/er.2013-1048</w:t>
      </w:r>
    </w:p>
    <w:p w14:paraId="18B6D1ED" w14:textId="77777777" w:rsidR="00B115EC" w:rsidRPr="00B115EC" w:rsidRDefault="00B115EC" w:rsidP="00B115EC">
      <w:pPr>
        <w:pStyle w:val="Bibliography"/>
        <w:rPr>
          <w:rFonts w:cs="Times New Roman"/>
          <w:color w:val="808080"/>
        </w:rPr>
      </w:pPr>
      <w:r w:rsidRPr="00B115EC">
        <w:rPr>
          <w:rFonts w:cs="Times New Roman"/>
          <w:color w:val="808080"/>
        </w:rPr>
        <w:t xml:space="preserve">Rasmussen, K. M., Abrams, B., Bodnar, L. M., Butte, N. F., Catalano, P. M., &amp; Siega-Riz, A. M. (2010). Recommendations for Weight Gain During Pregnancy in the Context of the Obesity Epidemic. </w:t>
      </w:r>
      <w:r w:rsidRPr="00B115EC">
        <w:rPr>
          <w:rFonts w:cs="Times New Roman"/>
          <w:i/>
          <w:iCs/>
          <w:color w:val="808080"/>
        </w:rPr>
        <w:t>Obstetrics and Gynecology</w:t>
      </w:r>
      <w:r w:rsidRPr="00B115EC">
        <w:rPr>
          <w:rFonts w:cs="Times New Roman"/>
          <w:color w:val="808080"/>
        </w:rPr>
        <w:t xml:space="preserve">, </w:t>
      </w:r>
      <w:r w:rsidRPr="00B115EC">
        <w:rPr>
          <w:rFonts w:cs="Times New Roman"/>
          <w:i/>
          <w:iCs/>
          <w:color w:val="808080"/>
        </w:rPr>
        <w:t>116</w:t>
      </w:r>
      <w:r w:rsidRPr="00B115EC">
        <w:rPr>
          <w:rFonts w:cs="Times New Roman"/>
          <w:color w:val="808080"/>
        </w:rPr>
        <w:t>(5), 1191–1195. https://doi.org/10.1097/AOG.0b013e3181f60da7</w:t>
      </w:r>
    </w:p>
    <w:p w14:paraId="38A02925" w14:textId="77777777" w:rsidR="00B115EC" w:rsidRPr="00B115EC" w:rsidRDefault="00B115EC" w:rsidP="00B115EC">
      <w:pPr>
        <w:pStyle w:val="Bibliography"/>
        <w:rPr>
          <w:rFonts w:cs="Times New Roman"/>
          <w:color w:val="808080"/>
        </w:rPr>
      </w:pPr>
      <w:r w:rsidRPr="00B115EC">
        <w:rPr>
          <w:rFonts w:cs="Times New Roman"/>
          <w:color w:val="808080"/>
        </w:rPr>
        <w:t xml:space="preserve">Ravussin, E., Beyl, R. A., Poggiogalle, E., Hsia, D. S., &amp; Peterson, C. M. (2019). Early Time-Restricted Feeding Reduces Appetite and Increases Fat Oxidation But Does Not Affect Energy Expenditure in Humans. </w:t>
      </w:r>
      <w:r w:rsidRPr="00B115EC">
        <w:rPr>
          <w:rFonts w:cs="Times New Roman"/>
          <w:i/>
          <w:iCs/>
          <w:color w:val="808080"/>
        </w:rPr>
        <w:t>Obesity</w:t>
      </w:r>
      <w:r w:rsidRPr="00B115EC">
        <w:rPr>
          <w:rFonts w:cs="Times New Roman"/>
          <w:color w:val="808080"/>
        </w:rPr>
        <w:t xml:space="preserve">, </w:t>
      </w:r>
      <w:r w:rsidRPr="00B115EC">
        <w:rPr>
          <w:rFonts w:cs="Times New Roman"/>
          <w:i/>
          <w:iCs/>
          <w:color w:val="808080"/>
        </w:rPr>
        <w:t>27</w:t>
      </w:r>
      <w:r w:rsidRPr="00B115EC">
        <w:rPr>
          <w:rFonts w:cs="Times New Roman"/>
          <w:color w:val="808080"/>
        </w:rPr>
        <w:t>(8), 1244–1254. https://doi.org/10.1002/oby.22518</w:t>
      </w:r>
    </w:p>
    <w:p w14:paraId="7357452F" w14:textId="77777777" w:rsidR="00B115EC" w:rsidRPr="00B115EC" w:rsidRDefault="00B115EC" w:rsidP="00B115EC">
      <w:pPr>
        <w:pStyle w:val="Bibliography"/>
        <w:rPr>
          <w:rFonts w:cs="Times New Roman"/>
          <w:color w:val="808080"/>
        </w:rPr>
      </w:pPr>
      <w:r w:rsidRPr="00B115EC">
        <w:rPr>
          <w:rFonts w:cs="Times New Roman"/>
          <w:color w:val="808080"/>
        </w:rPr>
        <w:t xml:space="preserve">Sabet Sarvestani, F., Rahmanifar, F., &amp; Tamadon, A. (2015). Histomorphometric changes of small intestine in pregnant rat. </w:t>
      </w:r>
      <w:r w:rsidRPr="00B115EC">
        <w:rPr>
          <w:rFonts w:cs="Times New Roman"/>
          <w:i/>
          <w:iCs/>
          <w:color w:val="808080"/>
        </w:rPr>
        <w:t>Veterinary Research Forum</w:t>
      </w:r>
      <w:r w:rsidRPr="00B115EC">
        <w:rPr>
          <w:rFonts w:cs="Times New Roman"/>
          <w:color w:val="808080"/>
        </w:rPr>
        <w:t xml:space="preserve">, </w:t>
      </w:r>
      <w:r w:rsidRPr="00B115EC">
        <w:rPr>
          <w:rFonts w:cs="Times New Roman"/>
          <w:i/>
          <w:iCs/>
          <w:color w:val="808080"/>
        </w:rPr>
        <w:t>6</w:t>
      </w:r>
      <w:r w:rsidRPr="00B115EC">
        <w:rPr>
          <w:rFonts w:cs="Times New Roman"/>
          <w:color w:val="808080"/>
        </w:rPr>
        <w:t>(1), 69–73.</w:t>
      </w:r>
    </w:p>
    <w:p w14:paraId="7606069F" w14:textId="77777777" w:rsidR="00B115EC" w:rsidRPr="00B115EC" w:rsidRDefault="00B115EC" w:rsidP="00B115EC">
      <w:pPr>
        <w:pStyle w:val="Bibliography"/>
        <w:rPr>
          <w:rFonts w:cs="Times New Roman"/>
          <w:color w:val="808080"/>
        </w:rPr>
      </w:pPr>
      <w:r w:rsidRPr="00B115EC">
        <w:rPr>
          <w:rFonts w:cs="Times New Roman"/>
          <w:color w:val="808080"/>
        </w:rPr>
        <w:t xml:space="preserve">Schulz, L. C. (2010). The Dutch Hunger Winter and the developmental origins of health and disease. </w:t>
      </w:r>
      <w:r w:rsidRPr="00B115EC">
        <w:rPr>
          <w:rFonts w:cs="Times New Roman"/>
          <w:i/>
          <w:iCs/>
          <w:color w:val="808080"/>
        </w:rPr>
        <w:t>Proceedings of the National Academy of Sciences of the United States of America</w:t>
      </w:r>
      <w:r w:rsidRPr="00B115EC">
        <w:rPr>
          <w:rFonts w:cs="Times New Roman"/>
          <w:color w:val="808080"/>
        </w:rPr>
        <w:t xml:space="preserve">, </w:t>
      </w:r>
      <w:r w:rsidRPr="00B115EC">
        <w:rPr>
          <w:rFonts w:cs="Times New Roman"/>
          <w:i/>
          <w:iCs/>
          <w:color w:val="808080"/>
        </w:rPr>
        <w:t>107</w:t>
      </w:r>
      <w:r w:rsidRPr="00B115EC">
        <w:rPr>
          <w:rFonts w:cs="Times New Roman"/>
          <w:color w:val="808080"/>
        </w:rPr>
        <w:t>(39), 16757–16758. https://doi.org/10.1073/pnas.1012911107</w:t>
      </w:r>
    </w:p>
    <w:p w14:paraId="6038E6FD" w14:textId="77777777" w:rsidR="00B115EC" w:rsidRPr="00B115EC" w:rsidRDefault="00B115EC" w:rsidP="00B115EC">
      <w:pPr>
        <w:pStyle w:val="Bibliography"/>
        <w:rPr>
          <w:rFonts w:cs="Times New Roman"/>
          <w:color w:val="808080"/>
        </w:rPr>
      </w:pPr>
      <w:r w:rsidRPr="00B115EC">
        <w:rPr>
          <w:rFonts w:cs="Times New Roman"/>
          <w:color w:val="808080"/>
        </w:rPr>
        <w:t xml:space="preserve">Sherman, H., Genzer, Y., Cohen, R., Chapnik, N., Madar, Z., &amp; Froy, O. (2012). Timed high-fat diet resets circadian metabolism and prevents obesity. </w:t>
      </w:r>
      <w:r w:rsidRPr="00B115EC">
        <w:rPr>
          <w:rFonts w:cs="Times New Roman"/>
          <w:i/>
          <w:iCs/>
          <w:color w:val="808080"/>
        </w:rPr>
        <w:t>FASEB Journal: Official Publication of the Federation of American Societies for Experimental Biology</w:t>
      </w:r>
      <w:r w:rsidRPr="00B115EC">
        <w:rPr>
          <w:rFonts w:cs="Times New Roman"/>
          <w:color w:val="808080"/>
        </w:rPr>
        <w:t xml:space="preserve">, </w:t>
      </w:r>
      <w:r w:rsidRPr="00B115EC">
        <w:rPr>
          <w:rFonts w:cs="Times New Roman"/>
          <w:i/>
          <w:iCs/>
          <w:color w:val="808080"/>
        </w:rPr>
        <w:t>26</w:t>
      </w:r>
      <w:r w:rsidRPr="00B115EC">
        <w:rPr>
          <w:rFonts w:cs="Times New Roman"/>
          <w:color w:val="808080"/>
        </w:rPr>
        <w:t>(8), 3493–3502. https://doi.org/10.1096/fj.12-208868</w:t>
      </w:r>
    </w:p>
    <w:p w14:paraId="0202610A"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Sonagra, A. D., Biradar, S. M., K., D., &amp; Murthy D.S., J. (2014). Normal Pregnancy- A State of Insulin Resistance. </w:t>
      </w:r>
      <w:r w:rsidRPr="00B115EC">
        <w:rPr>
          <w:rFonts w:cs="Times New Roman"/>
          <w:i/>
          <w:iCs/>
          <w:color w:val="808080"/>
        </w:rPr>
        <w:t>Journal of Clinical and Diagnostic Research : JCDR</w:t>
      </w:r>
      <w:r w:rsidRPr="00B115EC">
        <w:rPr>
          <w:rFonts w:cs="Times New Roman"/>
          <w:color w:val="808080"/>
        </w:rPr>
        <w:t xml:space="preserve">, </w:t>
      </w:r>
      <w:r w:rsidRPr="00B115EC">
        <w:rPr>
          <w:rFonts w:cs="Times New Roman"/>
          <w:i/>
          <w:iCs/>
          <w:color w:val="808080"/>
        </w:rPr>
        <w:t>8</w:t>
      </w:r>
      <w:r w:rsidRPr="00B115EC">
        <w:rPr>
          <w:rFonts w:cs="Times New Roman"/>
          <w:color w:val="808080"/>
        </w:rPr>
        <w:t>(11), CC01–CC03. https://doi.org/10.7860/JCDR/2014/10068.5081</w:t>
      </w:r>
    </w:p>
    <w:p w14:paraId="30516A0A" w14:textId="77777777" w:rsidR="00B115EC" w:rsidRPr="00B115EC" w:rsidRDefault="00B115EC" w:rsidP="00B115EC">
      <w:pPr>
        <w:pStyle w:val="Bibliography"/>
        <w:rPr>
          <w:rFonts w:cs="Times New Roman"/>
          <w:color w:val="808080"/>
        </w:rPr>
      </w:pPr>
      <w:r w:rsidRPr="00B115EC">
        <w:rPr>
          <w:rFonts w:cs="Times New Roman"/>
          <w:color w:val="808080"/>
        </w:rPr>
        <w:t xml:space="preserve">Stockman, M.-C., Thomas, D., Burke, J., &amp; Apovian, C. M. (2018). Intermittent Fasting: Is the Wait Worth the Weight? </w:t>
      </w:r>
      <w:r w:rsidRPr="00B115EC">
        <w:rPr>
          <w:rFonts w:cs="Times New Roman"/>
          <w:i/>
          <w:iCs/>
          <w:color w:val="808080"/>
        </w:rPr>
        <w:t>Current Obesity Reports</w:t>
      </w:r>
      <w:r w:rsidRPr="00B115EC">
        <w:rPr>
          <w:rFonts w:cs="Times New Roman"/>
          <w:color w:val="808080"/>
        </w:rPr>
        <w:t xml:space="preserve">, </w:t>
      </w:r>
      <w:r w:rsidRPr="00B115EC">
        <w:rPr>
          <w:rFonts w:cs="Times New Roman"/>
          <w:i/>
          <w:iCs/>
          <w:color w:val="808080"/>
        </w:rPr>
        <w:t>7</w:t>
      </w:r>
      <w:r w:rsidRPr="00B115EC">
        <w:rPr>
          <w:rFonts w:cs="Times New Roman"/>
          <w:color w:val="808080"/>
        </w:rPr>
        <w:t>(2), 172–185. https://doi.org/10.1007/s13679-018-0308-9</w:t>
      </w:r>
    </w:p>
    <w:p w14:paraId="3E5DDE52" w14:textId="77777777" w:rsidR="00B115EC" w:rsidRPr="00B115EC" w:rsidRDefault="00B115EC" w:rsidP="00B115EC">
      <w:pPr>
        <w:pStyle w:val="Bibliography"/>
        <w:rPr>
          <w:rFonts w:cs="Times New Roman"/>
          <w:color w:val="808080"/>
        </w:rPr>
      </w:pPr>
      <w:r w:rsidRPr="00B115EC">
        <w:rPr>
          <w:rFonts w:cs="Times New Roman"/>
          <w:color w:val="808080"/>
        </w:rPr>
        <w:t xml:space="preserve">Sugulle, M., Dechend, R., Herse, F., Weedon-Fekjaer, M. S., Johnsen, G. M., Brosnihan, K. B., … Staff, A. C. (2009). Circulating and Placental Growth-Differentiation Factor 15 in Preeclampsia and in Pregnancy Complicated by Diabetes Mellitus. </w:t>
      </w:r>
      <w:r w:rsidRPr="00B115EC">
        <w:rPr>
          <w:rFonts w:cs="Times New Roman"/>
          <w:i/>
          <w:iCs/>
          <w:color w:val="808080"/>
        </w:rPr>
        <w:t>Hypertension</w:t>
      </w:r>
      <w:r w:rsidRPr="00B115EC">
        <w:rPr>
          <w:rFonts w:cs="Times New Roman"/>
          <w:color w:val="808080"/>
        </w:rPr>
        <w:t xml:space="preserve">, </w:t>
      </w:r>
      <w:r w:rsidRPr="00B115EC">
        <w:rPr>
          <w:rFonts w:cs="Times New Roman"/>
          <w:i/>
          <w:iCs/>
          <w:color w:val="808080"/>
        </w:rPr>
        <w:t>54</w:t>
      </w:r>
      <w:r w:rsidRPr="00B115EC">
        <w:rPr>
          <w:rFonts w:cs="Times New Roman"/>
          <w:color w:val="808080"/>
        </w:rPr>
        <w:t>(1), 106–112. https://doi.org/10.1161/HYPERTENSIONAHA.109.130583</w:t>
      </w:r>
    </w:p>
    <w:p w14:paraId="3226D4B8" w14:textId="77777777" w:rsidR="00B115EC" w:rsidRPr="00B115EC" w:rsidRDefault="00B115EC" w:rsidP="00B115EC">
      <w:pPr>
        <w:pStyle w:val="Bibliography"/>
        <w:rPr>
          <w:rFonts w:cs="Times New Roman"/>
          <w:color w:val="808080"/>
        </w:rPr>
      </w:pPr>
      <w:r w:rsidRPr="00B115EC">
        <w:rPr>
          <w:rFonts w:cs="Times New Roman"/>
          <w:color w:val="808080"/>
        </w:rPr>
        <w:t xml:space="preserve">Sutton, E. F., Beyl, R., Early, K. S., Cefalu, W. T., Ravussin, E., &amp; Peterson, C. M. (2018). Early Time-Restricted Feeding Improves Insulin Sensitivity, Blood Pressure, and Oxidative Stress Even without Weight Loss in Men with Prediabetes. </w:t>
      </w:r>
      <w:r w:rsidRPr="00B115EC">
        <w:rPr>
          <w:rFonts w:cs="Times New Roman"/>
          <w:i/>
          <w:iCs/>
          <w:color w:val="808080"/>
        </w:rPr>
        <w:t>Cell Metabolism</w:t>
      </w:r>
      <w:r w:rsidRPr="00B115EC">
        <w:rPr>
          <w:rFonts w:cs="Times New Roman"/>
          <w:color w:val="808080"/>
        </w:rPr>
        <w:t xml:space="preserve">, </w:t>
      </w:r>
      <w:r w:rsidRPr="00B115EC">
        <w:rPr>
          <w:rFonts w:cs="Times New Roman"/>
          <w:i/>
          <w:iCs/>
          <w:color w:val="808080"/>
        </w:rPr>
        <w:t>27</w:t>
      </w:r>
      <w:r w:rsidRPr="00B115EC">
        <w:rPr>
          <w:rFonts w:cs="Times New Roman"/>
          <w:color w:val="808080"/>
        </w:rPr>
        <w:t>(6), 1212-1221.e3. https://doi.org/10.1016/j.cmet.2018.04.010</w:t>
      </w:r>
    </w:p>
    <w:p w14:paraId="16BB6406" w14:textId="77777777" w:rsidR="00B115EC" w:rsidRPr="00B115EC" w:rsidRDefault="00B115EC" w:rsidP="00B115EC">
      <w:pPr>
        <w:pStyle w:val="Bibliography"/>
        <w:rPr>
          <w:rFonts w:cs="Times New Roman"/>
          <w:color w:val="808080"/>
        </w:rPr>
      </w:pPr>
      <w:r w:rsidRPr="00B115EC">
        <w:rPr>
          <w:rFonts w:cs="Times New Roman"/>
          <w:color w:val="808080"/>
        </w:rPr>
        <w:t xml:space="preserve">Swamy, S., Xie, X., Kukino, A., Calcagno, H. E., Lasarev, M. R., Park, J. H., &amp; Butler, M. P. (2018). Circadian disruption of food availability significantly reduces reproductive success in mice. </w:t>
      </w:r>
      <w:r w:rsidRPr="00B115EC">
        <w:rPr>
          <w:rFonts w:cs="Times New Roman"/>
          <w:i/>
          <w:iCs/>
          <w:color w:val="808080"/>
        </w:rPr>
        <w:t>Hormones and Behavior</w:t>
      </w:r>
      <w:r w:rsidRPr="00B115EC">
        <w:rPr>
          <w:rFonts w:cs="Times New Roman"/>
          <w:color w:val="808080"/>
        </w:rPr>
        <w:t xml:space="preserve">, </w:t>
      </w:r>
      <w:r w:rsidRPr="00B115EC">
        <w:rPr>
          <w:rFonts w:cs="Times New Roman"/>
          <w:i/>
          <w:iCs/>
          <w:color w:val="808080"/>
        </w:rPr>
        <w:t>105</w:t>
      </w:r>
      <w:r w:rsidRPr="00B115EC">
        <w:rPr>
          <w:rFonts w:cs="Times New Roman"/>
          <w:color w:val="808080"/>
        </w:rPr>
        <w:t>, 177–184. https://doi.org/10.1016/j.yhbeh.2018.07.006</w:t>
      </w:r>
    </w:p>
    <w:p w14:paraId="2DF8F11B" w14:textId="77777777" w:rsidR="00B115EC" w:rsidRPr="00B115EC" w:rsidRDefault="00B115EC" w:rsidP="00B115EC">
      <w:pPr>
        <w:pStyle w:val="Bibliography"/>
        <w:rPr>
          <w:rFonts w:cs="Times New Roman"/>
          <w:color w:val="808080"/>
        </w:rPr>
      </w:pPr>
      <w:r w:rsidRPr="00B115EC">
        <w:rPr>
          <w:rFonts w:cs="Times New Roman"/>
          <w:color w:val="808080"/>
        </w:rPr>
        <w:t xml:space="preserve">Upadhyay, A., Anjum, B., Godbole, N. M., Rajak, S., Shukla, P., Tiwari, S., … Godbole, M. M. (2019). Time-restricted feeding reduces high-fat diet associated placental inflammation and limits adverse effects on fetal organ development. </w:t>
      </w:r>
      <w:r w:rsidRPr="00B115EC">
        <w:rPr>
          <w:rFonts w:cs="Times New Roman"/>
          <w:i/>
          <w:iCs/>
          <w:color w:val="808080"/>
        </w:rPr>
        <w:t>Biochemical and Biophysical Research Communications</w:t>
      </w:r>
      <w:r w:rsidRPr="00B115EC">
        <w:rPr>
          <w:rFonts w:cs="Times New Roman"/>
          <w:color w:val="808080"/>
        </w:rPr>
        <w:t xml:space="preserve">, </w:t>
      </w:r>
      <w:r w:rsidRPr="00B115EC">
        <w:rPr>
          <w:rFonts w:cs="Times New Roman"/>
          <w:i/>
          <w:iCs/>
          <w:color w:val="808080"/>
        </w:rPr>
        <w:t>514</w:t>
      </w:r>
      <w:r w:rsidRPr="00B115EC">
        <w:rPr>
          <w:rFonts w:cs="Times New Roman"/>
          <w:color w:val="808080"/>
        </w:rPr>
        <w:t>(2), 415–421. https://doi.org/10.1016/j.bbrc.2019.04.154</w:t>
      </w:r>
    </w:p>
    <w:p w14:paraId="424651C1" w14:textId="77777777" w:rsidR="00B115EC" w:rsidRPr="00B115EC" w:rsidRDefault="00B115EC" w:rsidP="00B115EC">
      <w:pPr>
        <w:pStyle w:val="Bibliography"/>
        <w:rPr>
          <w:rFonts w:cs="Times New Roman"/>
          <w:color w:val="808080"/>
        </w:rPr>
      </w:pPr>
      <w:r w:rsidRPr="00B115EC">
        <w:rPr>
          <w:rFonts w:cs="Times New Roman"/>
          <w:color w:val="808080"/>
        </w:rPr>
        <w:lastRenderedPageBreak/>
        <w:t xml:space="preserve">Weber, E. M., Algers, B., Würbel, H., Hultgren, J., &amp; Olsson, I. a. S. (2013). Influence of Strain and Parity on the Risk of Litter Loss in Laboratory Mice. </w:t>
      </w:r>
      <w:r w:rsidRPr="00B115EC">
        <w:rPr>
          <w:rFonts w:cs="Times New Roman"/>
          <w:i/>
          <w:iCs/>
          <w:color w:val="808080"/>
        </w:rPr>
        <w:t>Reproduction in Domestic Animals</w:t>
      </w:r>
      <w:r w:rsidRPr="00B115EC">
        <w:rPr>
          <w:rFonts w:cs="Times New Roman"/>
          <w:color w:val="808080"/>
        </w:rPr>
        <w:t xml:space="preserve">, </w:t>
      </w:r>
      <w:r w:rsidRPr="00B115EC">
        <w:rPr>
          <w:rFonts w:cs="Times New Roman"/>
          <w:i/>
          <w:iCs/>
          <w:color w:val="808080"/>
        </w:rPr>
        <w:t>48</w:t>
      </w:r>
      <w:r w:rsidRPr="00B115EC">
        <w:rPr>
          <w:rFonts w:cs="Times New Roman"/>
          <w:color w:val="808080"/>
        </w:rPr>
        <w:t>(2), 292–296. https://doi.org/10.1111/j.1439-0531.2012.02147.x</w:t>
      </w:r>
    </w:p>
    <w:p w14:paraId="1EBB34C1" w14:textId="77777777" w:rsidR="00B115EC" w:rsidRPr="00B115EC" w:rsidRDefault="00B115EC" w:rsidP="00B115EC">
      <w:pPr>
        <w:pStyle w:val="Bibliography"/>
        <w:rPr>
          <w:rFonts w:cs="Times New Roman"/>
          <w:color w:val="808080"/>
        </w:rPr>
      </w:pPr>
      <w:r w:rsidRPr="00B115EC">
        <w:rPr>
          <w:rFonts w:cs="Times New Roman"/>
          <w:color w:val="808080"/>
        </w:rPr>
        <w:t xml:space="preserve">Woodie, L. N., Luo, Y., Wayne, M. J., Graff, E. C., Ahmed, B., O’Neill, A. M., &amp; Greene, M. W. (2018). Restricted feeding for 9h in the active period partially abrogates the detrimental metabolic effects of a Western diet with liquid sugar consumption in mice. </w:t>
      </w:r>
      <w:r w:rsidRPr="00B115EC">
        <w:rPr>
          <w:rFonts w:cs="Times New Roman"/>
          <w:i/>
          <w:iCs/>
          <w:color w:val="808080"/>
        </w:rPr>
        <w:t>Metabolism</w:t>
      </w:r>
      <w:r w:rsidRPr="00B115EC">
        <w:rPr>
          <w:rFonts w:cs="Times New Roman"/>
          <w:color w:val="808080"/>
        </w:rPr>
        <w:t xml:space="preserve">, </w:t>
      </w:r>
      <w:r w:rsidRPr="00B115EC">
        <w:rPr>
          <w:rFonts w:cs="Times New Roman"/>
          <w:i/>
          <w:iCs/>
          <w:color w:val="808080"/>
        </w:rPr>
        <w:t>82</w:t>
      </w:r>
      <w:r w:rsidRPr="00B115EC">
        <w:rPr>
          <w:rFonts w:cs="Times New Roman"/>
          <w:color w:val="808080"/>
        </w:rPr>
        <w:t>, 1–13. https://doi.org/10.1016/j.metabol.2017.12.004</w:t>
      </w:r>
    </w:p>
    <w:p w14:paraId="0EE38936" w14:textId="77777777" w:rsidR="00B115EC" w:rsidRPr="00B115EC" w:rsidRDefault="00B115EC" w:rsidP="00B115EC">
      <w:pPr>
        <w:pStyle w:val="Bibliography"/>
        <w:rPr>
          <w:rFonts w:cs="Times New Roman"/>
          <w:color w:val="808080"/>
        </w:rPr>
      </w:pPr>
      <w:r w:rsidRPr="00B115EC">
        <w:rPr>
          <w:rFonts w:cs="Times New Roman"/>
          <w:color w:val="808080"/>
        </w:rPr>
        <w:t xml:space="preserve">Zhang, M., Sun, W., Qian, J., &amp; Tang, Y. (2018). Fasting exacerbates hepatic growth differentiation factor 15 to promote fatty acid β-oxidation and ketogenesis via activating XBP1 signaling in liver. </w:t>
      </w:r>
      <w:r w:rsidRPr="00B115EC">
        <w:rPr>
          <w:rFonts w:cs="Times New Roman"/>
          <w:i/>
          <w:iCs/>
          <w:color w:val="808080"/>
        </w:rPr>
        <w:t>Redox Biology</w:t>
      </w:r>
      <w:r w:rsidRPr="00B115EC">
        <w:rPr>
          <w:rFonts w:cs="Times New Roman"/>
          <w:color w:val="808080"/>
        </w:rPr>
        <w:t xml:space="preserve">, </w:t>
      </w:r>
      <w:r w:rsidRPr="00B115EC">
        <w:rPr>
          <w:rFonts w:cs="Times New Roman"/>
          <w:i/>
          <w:iCs/>
          <w:color w:val="808080"/>
        </w:rPr>
        <w:t>16</w:t>
      </w:r>
      <w:r w:rsidRPr="00B115EC">
        <w:rPr>
          <w:rFonts w:cs="Times New Roman"/>
          <w:color w:val="808080"/>
        </w:rPr>
        <w:t>, 87–96. https://doi.org/10.1016/j.redox.2018.01.013</w:t>
      </w:r>
    </w:p>
    <w:p w14:paraId="4A139FD4" w14:textId="77777777" w:rsidR="00B115EC" w:rsidRPr="00B115EC" w:rsidRDefault="00B115EC" w:rsidP="00B115EC">
      <w:pPr>
        <w:pStyle w:val="Bibliography"/>
        <w:rPr>
          <w:rFonts w:cs="Times New Roman"/>
          <w:color w:val="808080"/>
        </w:rPr>
      </w:pPr>
      <w:r w:rsidRPr="00B115EC">
        <w:rPr>
          <w:rFonts w:cs="Times New Roman"/>
          <w:color w:val="808080"/>
        </w:rPr>
        <w:t xml:space="preserve">Zhang, W.-X., Chen, S.-Y., &amp; Liu, C. (2016). Regulation of reproduction by the circadian rhythms. </w:t>
      </w:r>
      <w:r w:rsidRPr="00B115EC">
        <w:rPr>
          <w:rFonts w:cs="Times New Roman"/>
          <w:i/>
          <w:iCs/>
          <w:color w:val="808080"/>
        </w:rPr>
        <w:t>Sheng Li Xue Bao: [Acta Physiologica Sinica]</w:t>
      </w:r>
      <w:r w:rsidRPr="00B115EC">
        <w:rPr>
          <w:rFonts w:cs="Times New Roman"/>
          <w:color w:val="808080"/>
        </w:rPr>
        <w:t xml:space="preserve">, </w:t>
      </w:r>
      <w:r w:rsidRPr="00B115EC">
        <w:rPr>
          <w:rFonts w:cs="Times New Roman"/>
          <w:i/>
          <w:iCs/>
          <w:color w:val="808080"/>
        </w:rPr>
        <w:t>68</w:t>
      </w:r>
      <w:r w:rsidRPr="00B115EC">
        <w:rPr>
          <w:rFonts w:cs="Times New Roman"/>
          <w:color w:val="808080"/>
        </w:rPr>
        <w:t>(6), 799–808.</w:t>
      </w:r>
    </w:p>
    <w:p w14:paraId="6DE75F3B" w14:textId="77777777" w:rsidR="00B115EC" w:rsidRPr="00B115EC" w:rsidRDefault="00B115EC" w:rsidP="00B115EC">
      <w:pPr>
        <w:pStyle w:val="Bibliography"/>
        <w:rPr>
          <w:rFonts w:cs="Times New Roman"/>
          <w:color w:val="808080"/>
        </w:rPr>
      </w:pPr>
      <w:r w:rsidRPr="00B115EC">
        <w:rPr>
          <w:rFonts w:cs="Times New Roman"/>
          <w:color w:val="808080"/>
        </w:rPr>
        <w:t xml:space="preserve">Ziaee, V., Kihanidoost, Z., Younesian, M., Akhavirad, M.-B., Bateni, F., Kazemianfar, Z., &amp; Hantoushzadeh, S. (2010). The Effect of Ramadan Fasting on Outcome of Pregnancy. </w:t>
      </w:r>
      <w:r w:rsidRPr="00B115EC">
        <w:rPr>
          <w:rFonts w:cs="Times New Roman"/>
          <w:i/>
          <w:iCs/>
          <w:color w:val="808080"/>
        </w:rPr>
        <w:t>Iranian Journal of Pediatrics</w:t>
      </w:r>
      <w:r w:rsidRPr="00B115EC">
        <w:rPr>
          <w:rFonts w:cs="Times New Roman"/>
          <w:color w:val="808080"/>
        </w:rPr>
        <w:t xml:space="preserve">, </w:t>
      </w:r>
      <w:r w:rsidRPr="00B115EC">
        <w:rPr>
          <w:rFonts w:cs="Times New Roman"/>
          <w:i/>
          <w:iCs/>
          <w:color w:val="808080"/>
        </w:rPr>
        <w:t>20</w:t>
      </w:r>
      <w:r w:rsidRPr="00B115EC">
        <w:rPr>
          <w:rFonts w:cs="Times New Roman"/>
          <w:color w:val="808080"/>
        </w:rPr>
        <w:t>(2), 181–186.</w:t>
      </w:r>
    </w:p>
    <w:p w14:paraId="5350D662" w14:textId="43998B3A" w:rsidR="00A06EE7" w:rsidRPr="00A06EE7" w:rsidRDefault="00B115EC" w:rsidP="00725CF0">
      <w:pPr>
        <w:rPr>
          <w:rStyle w:val="SubtleEmphasis"/>
          <w:i w:val="0"/>
        </w:rPr>
      </w:pPr>
      <w:r>
        <w:rPr>
          <w:rStyle w:val="SubtleEmphasis"/>
          <w:i w:val="0"/>
        </w:rPr>
        <w:fldChar w:fldCharType="end"/>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e Bridges" w:date="2019-11-27T09:42:00Z" w:initials="DB">
    <w:p w14:paraId="3ABFCC02" w14:textId="77777777" w:rsidR="000B6D83" w:rsidRDefault="000B6D83" w:rsidP="000B6D83">
      <w:pPr>
        <w:pStyle w:val="CommentText"/>
      </w:pPr>
      <w:r>
        <w:rPr>
          <w:rStyle w:val="CommentReference"/>
        </w:rPr>
        <w:annotationRef/>
      </w:r>
      <w:r>
        <w:t>Id update this to something about food restriction during pregnancy</w:t>
      </w:r>
    </w:p>
  </w:comment>
  <w:comment w:id="3" w:author="Molly Carter" w:date="2019-12-16T14:42:00Z" w:initials="MC">
    <w:p w14:paraId="6B0243E9" w14:textId="77777777" w:rsidR="000B6D83" w:rsidRDefault="000B6D83" w:rsidP="000B6D83">
      <w:pPr>
        <w:pStyle w:val="CommentText"/>
      </w:pPr>
      <w:r>
        <w:rPr>
          <w:rStyle w:val="CommentReference"/>
        </w:rPr>
        <w:annotationRef/>
      </w:r>
      <w:r>
        <w:t xml:space="preserve">I have an intro to </w:t>
      </w:r>
      <w:proofErr w:type="spellStart"/>
      <w:r>
        <w:t>dohad</w:t>
      </w:r>
      <w:proofErr w:type="spellEnd"/>
      <w:r>
        <w:t xml:space="preserve"> and nutrient restriction in the background of aim 2. I will combine all the backgrounds sections together. I have them separated out just because as I wrote the portions for the aims, I’d add at the top when I knew something needed to be introduced. If that makes sense. </w:t>
      </w:r>
    </w:p>
  </w:comment>
  <w:comment w:id="5" w:author="Dave Bridges" w:date="2019-11-27T09:48:00Z" w:initials="DB">
    <w:p w14:paraId="50F44405" w14:textId="77777777" w:rsidR="000B6D83" w:rsidRDefault="000B6D83" w:rsidP="000B6D83">
      <w:pPr>
        <w:pStyle w:val="CommentText"/>
      </w:pPr>
      <w:r>
        <w:rPr>
          <w:rStyle w:val="CommentReference"/>
        </w:rPr>
        <w:annotationRef/>
      </w:r>
      <w:proofErr w:type="spellStart"/>
      <w:r>
        <w:t>Its</w:t>
      </w:r>
      <w:proofErr w:type="spellEnd"/>
      <w:r>
        <w:t xml:space="preserve"> not clear to me (maybe check the Cho et al paper) if the diabetes is dependent on the GWG or after accounting for it.  </w:t>
      </w:r>
      <w:proofErr w:type="spellStart"/>
      <w:r>
        <w:t>Eitehr</w:t>
      </w:r>
      <w:proofErr w:type="spellEnd"/>
      <w:r>
        <w:t xml:space="preserve"> way id flip the order of these two paragraphs</w:t>
      </w:r>
    </w:p>
  </w:comment>
  <w:comment w:id="6" w:author="Molly Carter" w:date="2019-12-17T15:21:00Z" w:initials="MC">
    <w:p w14:paraId="45E24FC1" w14:textId="77777777" w:rsidR="000B6D83" w:rsidRDefault="000B6D83" w:rsidP="000B6D83">
      <w:pPr>
        <w:pStyle w:val="CommentText"/>
      </w:pPr>
      <w:r>
        <w:rPr>
          <w:rStyle w:val="CommentReference"/>
        </w:rPr>
        <w:annotationRef/>
      </w:r>
      <w:r>
        <w:t>I flipped the two and it looks like it was not adjusted for excessive weight gain in their projections.</w:t>
      </w:r>
    </w:p>
    <w:p w14:paraId="161A7416" w14:textId="77777777" w:rsidR="000B6D83" w:rsidRDefault="000B6D83" w:rsidP="000B6D83">
      <w:pPr>
        <w:pStyle w:val="CommentText"/>
      </w:pPr>
    </w:p>
  </w:comment>
  <w:comment w:id="11" w:author="Molly Carter" w:date="2019-11-24T22:48:00Z" w:initials="MC">
    <w:p w14:paraId="473B9003" w14:textId="045BA29D" w:rsidR="00B6593C" w:rsidRDefault="00B6593C">
      <w:pPr>
        <w:pStyle w:val="CommentText"/>
      </w:pPr>
      <w:r>
        <w:rPr>
          <w:rStyle w:val="CommentReference"/>
        </w:rPr>
        <w:annotationRef/>
      </w:r>
      <w:r>
        <w:t xml:space="preserve">I did my best to try to frame this with eTRF and the IR of pregnancy cohort. Since its basically done and glycemia/insulin sensitivity in eTRF is discussed later, I left this quite concise. Let me know if it should be executed differently. </w:t>
      </w:r>
    </w:p>
  </w:comment>
  <w:comment w:id="13" w:author="Dave Bridges" w:date="2019-08-19T11:14:00Z" w:initials="DB">
    <w:p w14:paraId="51A2CC6F" w14:textId="77777777" w:rsidR="00B6593C" w:rsidRDefault="00B6593C" w:rsidP="00414BFB">
      <w:pPr>
        <w:pStyle w:val="CommentText"/>
      </w:pPr>
      <w:r>
        <w:rPr>
          <w:rStyle w:val="CommentReference"/>
        </w:rPr>
        <w:annotationRef/>
      </w:r>
      <w:r>
        <w:t>Carbohydrate and lipid oxidation can be calculated from VO2 and VCO2, and is a little easier to interpret than RER.</w:t>
      </w:r>
    </w:p>
  </w:comment>
  <w:comment w:id="19" w:author="Molly Carter" w:date="2019-08-21T13:52:00Z" w:initials="MC">
    <w:p w14:paraId="4889487F" w14:textId="77777777" w:rsidR="00B6593C" w:rsidRDefault="00B6593C">
      <w:pPr>
        <w:pStyle w:val="CommentText"/>
      </w:pPr>
      <w:r>
        <w:rPr>
          <w:rStyle w:val="CommentReference"/>
        </w:rPr>
        <w:annotationRef/>
      </w:r>
      <w:r>
        <w:t>Look at the TSC paper for this information</w:t>
      </w:r>
    </w:p>
    <w:p w14:paraId="5E3CB171" w14:textId="579349F6" w:rsidR="00B6593C" w:rsidRDefault="00B6593C">
      <w:pPr>
        <w:pStyle w:val="CommentText"/>
      </w:pPr>
    </w:p>
  </w:comment>
  <w:comment w:id="22" w:author="Molly Carter" w:date="2019-11-05T13:43:00Z" w:initials="MC">
    <w:p w14:paraId="020F7601" w14:textId="28FC1FA0" w:rsidR="00B6593C" w:rsidRDefault="00B6593C">
      <w:pPr>
        <w:pStyle w:val="CommentText"/>
      </w:pPr>
      <w:r>
        <w:rPr>
          <w:rStyle w:val="CommentReference"/>
        </w:rPr>
        <w:annotationRef/>
      </w:r>
      <w:r>
        <w:t xml:space="preserve">These were the isotopes used in this study, I’m happy to dig deeper to find better ones if need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BFCC02" w15:done="0"/>
  <w15:commentEx w15:paraId="6B0243E9" w15:done="0"/>
  <w15:commentEx w15:paraId="50F44405" w15:done="0"/>
  <w15:commentEx w15:paraId="161A7416" w15:paraIdParent="50F44405" w15:done="0"/>
  <w15:commentEx w15:paraId="473B9003" w15:done="0"/>
  <w15:commentEx w15:paraId="51A2CC6F" w15:done="0"/>
  <w15:commentEx w15:paraId="5E3CB171" w15:done="0"/>
  <w15:commentEx w15:paraId="020F7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BFCC02" w16cid:durableId="2188C37D"/>
  <w16cid:commentId w16cid:paraId="6B0243E9" w16cid:durableId="21A2163F"/>
  <w16cid:commentId w16cid:paraId="50F44405" w16cid:durableId="2188C4EF"/>
  <w16cid:commentId w16cid:paraId="161A7416" w16cid:durableId="21A370E3"/>
  <w16cid:commentId w16cid:paraId="473B9003" w16cid:durableId="21858758"/>
  <w16cid:commentId w16cid:paraId="51A2CC6F" w16cid:durableId="210789EA"/>
  <w16cid:commentId w16cid:paraId="5E3CB171" w16cid:durableId="2107CB0F"/>
  <w16cid:commentId w16cid:paraId="020F7601" w16cid:durableId="216BF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75684" w14:textId="77777777" w:rsidR="001B5300" w:rsidRDefault="001B5300" w:rsidP="00655367">
      <w:r>
        <w:separator/>
      </w:r>
    </w:p>
  </w:endnote>
  <w:endnote w:type="continuationSeparator" w:id="0">
    <w:p w14:paraId="038F36FF" w14:textId="77777777" w:rsidR="001B5300" w:rsidRDefault="001B5300"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50975" w14:textId="77777777" w:rsidR="001B5300" w:rsidRDefault="001B5300" w:rsidP="00655367">
      <w:r>
        <w:separator/>
      </w:r>
    </w:p>
  </w:footnote>
  <w:footnote w:type="continuationSeparator" w:id="0">
    <w:p w14:paraId="10D7F434" w14:textId="77777777" w:rsidR="001B5300" w:rsidRDefault="001B5300"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21622"/>
    <w:rsid w:val="00031589"/>
    <w:rsid w:val="000417FD"/>
    <w:rsid w:val="000453AB"/>
    <w:rsid w:val="0004750C"/>
    <w:rsid w:val="00057976"/>
    <w:rsid w:val="00060FEF"/>
    <w:rsid w:val="00073767"/>
    <w:rsid w:val="00074954"/>
    <w:rsid w:val="000751BB"/>
    <w:rsid w:val="000864AE"/>
    <w:rsid w:val="00087423"/>
    <w:rsid w:val="000B008A"/>
    <w:rsid w:val="000B062D"/>
    <w:rsid w:val="000B6D83"/>
    <w:rsid w:val="000C0F1E"/>
    <w:rsid w:val="000D2AA7"/>
    <w:rsid w:val="000E1D7F"/>
    <w:rsid w:val="000E55D8"/>
    <w:rsid w:val="000F0FE1"/>
    <w:rsid w:val="00101BEE"/>
    <w:rsid w:val="00101F16"/>
    <w:rsid w:val="0010288E"/>
    <w:rsid w:val="001041F5"/>
    <w:rsid w:val="0013437C"/>
    <w:rsid w:val="001403DB"/>
    <w:rsid w:val="00146803"/>
    <w:rsid w:val="00153939"/>
    <w:rsid w:val="00155E45"/>
    <w:rsid w:val="00156EE2"/>
    <w:rsid w:val="00186B53"/>
    <w:rsid w:val="0018772F"/>
    <w:rsid w:val="001916B7"/>
    <w:rsid w:val="001A2B94"/>
    <w:rsid w:val="001B306C"/>
    <w:rsid w:val="001B4906"/>
    <w:rsid w:val="001B5300"/>
    <w:rsid w:val="001B5451"/>
    <w:rsid w:val="001D47FE"/>
    <w:rsid w:val="001D4FEB"/>
    <w:rsid w:val="001E0AFA"/>
    <w:rsid w:val="001E0D8A"/>
    <w:rsid w:val="001E6818"/>
    <w:rsid w:val="001E725D"/>
    <w:rsid w:val="001F0023"/>
    <w:rsid w:val="00200583"/>
    <w:rsid w:val="00205FEA"/>
    <w:rsid w:val="002069B3"/>
    <w:rsid w:val="00223C1D"/>
    <w:rsid w:val="00227796"/>
    <w:rsid w:val="002450CA"/>
    <w:rsid w:val="0026107A"/>
    <w:rsid w:val="002918F3"/>
    <w:rsid w:val="002A360D"/>
    <w:rsid w:val="002B25C7"/>
    <w:rsid w:val="002B4FA5"/>
    <w:rsid w:val="002C32E9"/>
    <w:rsid w:val="002C432C"/>
    <w:rsid w:val="002C66B0"/>
    <w:rsid w:val="002C793C"/>
    <w:rsid w:val="002D7DCD"/>
    <w:rsid w:val="002E1770"/>
    <w:rsid w:val="002E1DE6"/>
    <w:rsid w:val="002F3F8D"/>
    <w:rsid w:val="00326B6D"/>
    <w:rsid w:val="00330625"/>
    <w:rsid w:val="003360C6"/>
    <w:rsid w:val="00343FF7"/>
    <w:rsid w:val="00346506"/>
    <w:rsid w:val="003572D6"/>
    <w:rsid w:val="00357F32"/>
    <w:rsid w:val="00366C4E"/>
    <w:rsid w:val="00377B9B"/>
    <w:rsid w:val="00380D9C"/>
    <w:rsid w:val="00382CE8"/>
    <w:rsid w:val="00384B6A"/>
    <w:rsid w:val="00385D95"/>
    <w:rsid w:val="003875C5"/>
    <w:rsid w:val="00392430"/>
    <w:rsid w:val="003B26FD"/>
    <w:rsid w:val="003B581A"/>
    <w:rsid w:val="003B7873"/>
    <w:rsid w:val="003D6007"/>
    <w:rsid w:val="003D7E2F"/>
    <w:rsid w:val="003E43D9"/>
    <w:rsid w:val="003E46E3"/>
    <w:rsid w:val="00400B8B"/>
    <w:rsid w:val="00412002"/>
    <w:rsid w:val="00413F50"/>
    <w:rsid w:val="00414BFB"/>
    <w:rsid w:val="0042416C"/>
    <w:rsid w:val="004241AB"/>
    <w:rsid w:val="00443F82"/>
    <w:rsid w:val="00444E8B"/>
    <w:rsid w:val="004469CF"/>
    <w:rsid w:val="004638BC"/>
    <w:rsid w:val="00473B17"/>
    <w:rsid w:val="004A327E"/>
    <w:rsid w:val="004A6483"/>
    <w:rsid w:val="004B030F"/>
    <w:rsid w:val="004B1FBD"/>
    <w:rsid w:val="004B2282"/>
    <w:rsid w:val="004B370A"/>
    <w:rsid w:val="004C7236"/>
    <w:rsid w:val="004E1444"/>
    <w:rsid w:val="004E2C3A"/>
    <w:rsid w:val="004F1183"/>
    <w:rsid w:val="004F42FB"/>
    <w:rsid w:val="00500183"/>
    <w:rsid w:val="00512A0C"/>
    <w:rsid w:val="005141D7"/>
    <w:rsid w:val="00517344"/>
    <w:rsid w:val="00520E9F"/>
    <w:rsid w:val="0053627B"/>
    <w:rsid w:val="00544A0A"/>
    <w:rsid w:val="00547273"/>
    <w:rsid w:val="00552F4F"/>
    <w:rsid w:val="00561DFD"/>
    <w:rsid w:val="0057571A"/>
    <w:rsid w:val="00581B4B"/>
    <w:rsid w:val="00587EB0"/>
    <w:rsid w:val="005938F2"/>
    <w:rsid w:val="005A09DE"/>
    <w:rsid w:val="005A540C"/>
    <w:rsid w:val="005C5E25"/>
    <w:rsid w:val="005D0293"/>
    <w:rsid w:val="005E5394"/>
    <w:rsid w:val="005F3C68"/>
    <w:rsid w:val="005F78FD"/>
    <w:rsid w:val="00610884"/>
    <w:rsid w:val="00614A20"/>
    <w:rsid w:val="00634AD3"/>
    <w:rsid w:val="00654D03"/>
    <w:rsid w:val="00655367"/>
    <w:rsid w:val="00657472"/>
    <w:rsid w:val="00665FF6"/>
    <w:rsid w:val="00681D4E"/>
    <w:rsid w:val="00694898"/>
    <w:rsid w:val="00694B30"/>
    <w:rsid w:val="006C2188"/>
    <w:rsid w:val="006C7185"/>
    <w:rsid w:val="006D1DC0"/>
    <w:rsid w:val="006E5903"/>
    <w:rsid w:val="006F7CD8"/>
    <w:rsid w:val="0070023E"/>
    <w:rsid w:val="00713DF7"/>
    <w:rsid w:val="00714BDF"/>
    <w:rsid w:val="00717393"/>
    <w:rsid w:val="00725CF0"/>
    <w:rsid w:val="007279AC"/>
    <w:rsid w:val="00737F57"/>
    <w:rsid w:val="00762971"/>
    <w:rsid w:val="007641FB"/>
    <w:rsid w:val="00783E8F"/>
    <w:rsid w:val="007A5566"/>
    <w:rsid w:val="007E58C2"/>
    <w:rsid w:val="007F29C4"/>
    <w:rsid w:val="0080620E"/>
    <w:rsid w:val="00820FC6"/>
    <w:rsid w:val="0082283C"/>
    <w:rsid w:val="0082567D"/>
    <w:rsid w:val="00826EBC"/>
    <w:rsid w:val="00836E79"/>
    <w:rsid w:val="00845798"/>
    <w:rsid w:val="008470EC"/>
    <w:rsid w:val="00853604"/>
    <w:rsid w:val="0085676B"/>
    <w:rsid w:val="00874591"/>
    <w:rsid w:val="00894A9B"/>
    <w:rsid w:val="008A29BB"/>
    <w:rsid w:val="008B3606"/>
    <w:rsid w:val="008C7E3D"/>
    <w:rsid w:val="008C7EDB"/>
    <w:rsid w:val="008D1B99"/>
    <w:rsid w:val="008E1AC9"/>
    <w:rsid w:val="008E7D88"/>
    <w:rsid w:val="008F5BEA"/>
    <w:rsid w:val="00926E95"/>
    <w:rsid w:val="00931D42"/>
    <w:rsid w:val="00945A2E"/>
    <w:rsid w:val="0094720A"/>
    <w:rsid w:val="00955141"/>
    <w:rsid w:val="00963924"/>
    <w:rsid w:val="00966DA2"/>
    <w:rsid w:val="00976A3C"/>
    <w:rsid w:val="009837B7"/>
    <w:rsid w:val="00991F1C"/>
    <w:rsid w:val="00993E0B"/>
    <w:rsid w:val="009954FF"/>
    <w:rsid w:val="009B6663"/>
    <w:rsid w:val="009C127A"/>
    <w:rsid w:val="009C66F1"/>
    <w:rsid w:val="009E0819"/>
    <w:rsid w:val="009E22A8"/>
    <w:rsid w:val="009E780C"/>
    <w:rsid w:val="009F4437"/>
    <w:rsid w:val="00A00607"/>
    <w:rsid w:val="00A06958"/>
    <w:rsid w:val="00A06EE7"/>
    <w:rsid w:val="00A10353"/>
    <w:rsid w:val="00A13480"/>
    <w:rsid w:val="00A32A92"/>
    <w:rsid w:val="00A33C49"/>
    <w:rsid w:val="00A358A3"/>
    <w:rsid w:val="00A413DD"/>
    <w:rsid w:val="00A456E6"/>
    <w:rsid w:val="00A50362"/>
    <w:rsid w:val="00A55005"/>
    <w:rsid w:val="00A57F80"/>
    <w:rsid w:val="00A83D7B"/>
    <w:rsid w:val="00A9493C"/>
    <w:rsid w:val="00AB3067"/>
    <w:rsid w:val="00AB5290"/>
    <w:rsid w:val="00AC0193"/>
    <w:rsid w:val="00AD048B"/>
    <w:rsid w:val="00AE7C3C"/>
    <w:rsid w:val="00B047E6"/>
    <w:rsid w:val="00B115EC"/>
    <w:rsid w:val="00B1412F"/>
    <w:rsid w:val="00B211F9"/>
    <w:rsid w:val="00B26E24"/>
    <w:rsid w:val="00B4252E"/>
    <w:rsid w:val="00B53AF7"/>
    <w:rsid w:val="00B54324"/>
    <w:rsid w:val="00B61E89"/>
    <w:rsid w:val="00B6593C"/>
    <w:rsid w:val="00B67A65"/>
    <w:rsid w:val="00B84507"/>
    <w:rsid w:val="00BB647C"/>
    <w:rsid w:val="00BC5167"/>
    <w:rsid w:val="00BD46A4"/>
    <w:rsid w:val="00BE0613"/>
    <w:rsid w:val="00BF51D2"/>
    <w:rsid w:val="00C0263D"/>
    <w:rsid w:val="00C4112F"/>
    <w:rsid w:val="00C428FD"/>
    <w:rsid w:val="00C43ACC"/>
    <w:rsid w:val="00C50689"/>
    <w:rsid w:val="00C7633F"/>
    <w:rsid w:val="00C87264"/>
    <w:rsid w:val="00C87793"/>
    <w:rsid w:val="00C9633A"/>
    <w:rsid w:val="00CA719C"/>
    <w:rsid w:val="00CC0789"/>
    <w:rsid w:val="00CC2456"/>
    <w:rsid w:val="00CC30FF"/>
    <w:rsid w:val="00CF4CFE"/>
    <w:rsid w:val="00CF78BC"/>
    <w:rsid w:val="00D233E7"/>
    <w:rsid w:val="00D267D5"/>
    <w:rsid w:val="00D34749"/>
    <w:rsid w:val="00D357A3"/>
    <w:rsid w:val="00D47D37"/>
    <w:rsid w:val="00D5176F"/>
    <w:rsid w:val="00D52366"/>
    <w:rsid w:val="00D53715"/>
    <w:rsid w:val="00D538F0"/>
    <w:rsid w:val="00D55BBC"/>
    <w:rsid w:val="00D63BE6"/>
    <w:rsid w:val="00D64926"/>
    <w:rsid w:val="00D7456F"/>
    <w:rsid w:val="00D80880"/>
    <w:rsid w:val="00D817DF"/>
    <w:rsid w:val="00D82673"/>
    <w:rsid w:val="00D85F48"/>
    <w:rsid w:val="00D87C20"/>
    <w:rsid w:val="00D920DB"/>
    <w:rsid w:val="00D95E7B"/>
    <w:rsid w:val="00DA3819"/>
    <w:rsid w:val="00DA7459"/>
    <w:rsid w:val="00DF1B2B"/>
    <w:rsid w:val="00DF6206"/>
    <w:rsid w:val="00E25CB2"/>
    <w:rsid w:val="00E313DC"/>
    <w:rsid w:val="00E33300"/>
    <w:rsid w:val="00E55AB4"/>
    <w:rsid w:val="00E55BB9"/>
    <w:rsid w:val="00E67A3C"/>
    <w:rsid w:val="00E7173B"/>
    <w:rsid w:val="00E7221B"/>
    <w:rsid w:val="00E77202"/>
    <w:rsid w:val="00E803D2"/>
    <w:rsid w:val="00E85858"/>
    <w:rsid w:val="00E86229"/>
    <w:rsid w:val="00E91592"/>
    <w:rsid w:val="00E91E9A"/>
    <w:rsid w:val="00EA2AB9"/>
    <w:rsid w:val="00EB378F"/>
    <w:rsid w:val="00EB550A"/>
    <w:rsid w:val="00EC4173"/>
    <w:rsid w:val="00ED0212"/>
    <w:rsid w:val="00ED4FF5"/>
    <w:rsid w:val="00EE3952"/>
    <w:rsid w:val="00EF0FA8"/>
    <w:rsid w:val="00EF245E"/>
    <w:rsid w:val="00EF7EC9"/>
    <w:rsid w:val="00F112B6"/>
    <w:rsid w:val="00F1206C"/>
    <w:rsid w:val="00F14B24"/>
    <w:rsid w:val="00F20ACC"/>
    <w:rsid w:val="00F21DE2"/>
    <w:rsid w:val="00F25AA5"/>
    <w:rsid w:val="00F320DE"/>
    <w:rsid w:val="00F46F28"/>
    <w:rsid w:val="00F5543F"/>
    <w:rsid w:val="00F628D5"/>
    <w:rsid w:val="00F67F60"/>
    <w:rsid w:val="00F70DE1"/>
    <w:rsid w:val="00F866FE"/>
    <w:rsid w:val="00F96DB1"/>
    <w:rsid w:val="00FC1A73"/>
    <w:rsid w:val="00FD1ACA"/>
    <w:rsid w:val="00FD2AF9"/>
    <w:rsid w:val="00FD4F3A"/>
    <w:rsid w:val="00FE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 w:type="paragraph" w:styleId="NormalWeb">
    <w:name w:val="Normal (Web)"/>
    <w:basedOn w:val="Normal"/>
    <w:uiPriority w:val="99"/>
    <w:semiHidden/>
    <w:unhideWhenUsed/>
    <w:rsid w:val="00826EB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17723027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 w:id="2102874603">
      <w:bodyDiv w:val="1"/>
      <w:marLeft w:val="0"/>
      <w:marRight w:val="0"/>
      <w:marTop w:val="0"/>
      <w:marBottom w:val="0"/>
      <w:divBdr>
        <w:top w:val="none" w:sz="0" w:space="0" w:color="auto"/>
        <w:left w:val="none" w:sz="0" w:space="0" w:color="auto"/>
        <w:bottom w:val="none" w:sz="0" w:space="0" w:color="auto"/>
        <w:right w:val="none" w:sz="0" w:space="0" w:color="auto"/>
      </w:divBdr>
    </w:div>
    <w:div w:id="21224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image" Target="media/image4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0.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C228-68DB-2F45-BFA7-275F5F5A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41724</Words>
  <Characters>237827</Characters>
  <Application>Microsoft Office Word</Application>
  <DocSecurity>0</DocSecurity>
  <Lines>1981</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12</cp:revision>
  <dcterms:created xsi:type="dcterms:W3CDTF">2019-12-19T22:07:00Z</dcterms:created>
  <dcterms:modified xsi:type="dcterms:W3CDTF">2019-12-19T22:43:00Z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id="rkJkswNY"/&gt;&lt;style id="http://www.zotero.org/styles/apa" locale="en-US" hasBibliography="1" bibliographyStyleHasBeenSet="1"/&gt;&lt;prefs&gt;&lt;pref name="fieldType" value="Field"/&gt;&lt;/prefs&gt;&lt;/data&gt;</vt:lpwstr>
  </property>
  <property fmtid="{D5CDD505-2E9C-101B-9397-08002B2CF9AE}" pid="3" name="ZOTERO_PREF_2">
    <vt:lpwstr/>
  </property>
</Properties>
</file>