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D75D1" w14:textId="517337F5" w:rsidR="00EF0FA8" w:rsidRPr="00E91E9A" w:rsidRDefault="00926E95" w:rsidP="00E91E9A">
      <w:pPr>
        <w:rPr>
          <w:rFonts w:eastAsiaTheme="majorEastAsia" w:cstheme="majorBidi"/>
          <w:sz w:val="28"/>
          <w:szCs w:val="32"/>
        </w:rPr>
      </w:pPr>
      <w:bookmarkStart w:id="0" w:name="_Toc16185294"/>
      <w:r w:rsidRPr="00F96DB1">
        <w:t xml:space="preserve">Aim </w:t>
      </w:r>
      <w:r w:rsidR="00EF0FA8">
        <w:t>1</w:t>
      </w:r>
      <w:r w:rsidRPr="00F96DB1">
        <w:t xml:space="preserve">: </w:t>
      </w:r>
      <w:bookmarkStart w:id="1" w:name="_Toc16185295"/>
      <w:bookmarkEnd w:id="0"/>
      <w:r w:rsidR="00EF0FA8">
        <w:rPr>
          <w:rFonts w:cs="Times New Roman"/>
          <w:b/>
        </w:rPr>
        <w:t>Examine the effects of manipulation of the feeding window on female fertility, gestational health, and maternal glycemia during gestation.</w:t>
      </w:r>
      <w:r w:rsidR="00EF0FA8">
        <w:rPr>
          <w:rFonts w:cs="Times New Roman"/>
          <w:b/>
        </w:rPr>
        <w:br/>
      </w:r>
    </w:p>
    <w:p w14:paraId="6556CCBF" w14:textId="4FB8846F" w:rsidR="002E1770" w:rsidRDefault="00330625" w:rsidP="00EF0FA8">
      <w:pPr>
        <w:pStyle w:val="Heading1"/>
      </w:pPr>
      <w:r w:rsidRPr="00F96DB1">
        <w:t>Background:</w:t>
      </w:r>
      <w:bookmarkEnd w:id="1"/>
    </w:p>
    <w:p w14:paraId="0EA06C41" w14:textId="4320D2B2" w:rsidR="002E1770" w:rsidRDefault="000417FD" w:rsidP="002E1770">
      <w:pPr>
        <w:pStyle w:val="Heading3"/>
      </w:pPr>
      <w:r>
        <w:rPr>
          <w:rFonts w:cs="Times New Roman"/>
          <w:noProof/>
        </w:rPr>
        <w:drawing>
          <wp:anchor distT="0" distB="0" distL="114300" distR="114300" simplePos="0" relativeHeight="251658240" behindDoc="1" locked="0" layoutInCell="1" allowOverlap="1" wp14:anchorId="27AAC2A0" wp14:editId="3E3F14D1">
            <wp:simplePos x="0" y="0"/>
            <wp:positionH relativeFrom="column">
              <wp:posOffset>4897924</wp:posOffset>
            </wp:positionH>
            <wp:positionV relativeFrom="paragraph">
              <wp:posOffset>214630</wp:posOffset>
            </wp:positionV>
            <wp:extent cx="1865014" cy="1259490"/>
            <wp:effectExtent l="0" t="0" r="1905" b="0"/>
            <wp:wrapTight wrapText="bothSides">
              <wp:wrapPolygon edited="0">
                <wp:start x="0" y="0"/>
                <wp:lineTo x="0" y="21349"/>
                <wp:lineTo x="21475" y="21349"/>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vizualization-2.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5014" cy="1259490"/>
                    </a:xfrm>
                    <a:prstGeom prst="rect">
                      <a:avLst/>
                    </a:prstGeom>
                  </pic:spPr>
                </pic:pic>
              </a:graphicData>
            </a:graphic>
            <wp14:sizeRelH relativeFrom="page">
              <wp14:pctWidth>0</wp14:pctWidth>
            </wp14:sizeRelH>
            <wp14:sizeRelV relativeFrom="page">
              <wp14:pctHeight>0</wp14:pctHeight>
            </wp14:sizeRelV>
          </wp:anchor>
        </w:drawing>
      </w:r>
      <w:r w:rsidR="002E1770">
        <w:t>Time-restricted feeding</w:t>
      </w:r>
    </w:p>
    <w:p w14:paraId="3B65BFAC" w14:textId="2D260127" w:rsidR="002E1770" w:rsidRDefault="00D87C20" w:rsidP="002E1770">
      <w:pPr>
        <w:rPr>
          <w:rFonts w:cs="Times New Roman"/>
        </w:rPr>
      </w:pPr>
      <w:r>
        <w:rPr>
          <w:rFonts w:cs="Times New Roman"/>
        </w:rPr>
        <w:t>Time-restricted feeding is a feeding approach that is gaining in</w:t>
      </w:r>
      <w:r w:rsidR="00C87264">
        <w:rPr>
          <w:rFonts w:cs="Times New Roman"/>
        </w:rPr>
        <w:t xml:space="preserve"> popular interest, as depicted in figure 1</w:t>
      </w:r>
      <w:r>
        <w:rPr>
          <w:rFonts w:cs="Times New Roman"/>
        </w:rPr>
        <w:t xml:space="preserve">. </w:t>
      </w:r>
      <w:r w:rsidR="002E1770">
        <w:rPr>
          <w:rFonts w:cs="Times New Roman"/>
        </w:rPr>
        <w:t xml:space="preserve">Time restricted feeding is a feeding strategy that is known to affect insulin sensitivity, as well as other molecular markers of health </w:t>
      </w:r>
      <w:r w:rsidR="002E1770">
        <w:rPr>
          <w:rFonts w:cs="Times New Roman"/>
        </w:rPr>
        <w:fldChar w:fldCharType="begin"/>
      </w:r>
      <w:r w:rsidR="002E1770">
        <w:rPr>
          <w:rFonts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H."},{"family":"Panda","given":"Satchidananda"}],"issued":{"date-parts":[["2012",6,6]]}}},{"id":88,"uris":["http://zotero.org/users/5073745/items/K5ICHLLM"],"uri":["http://zotero.org/users/5073745/items/K5ICHLLM"],"itemData":{"id":88,"type":"article-journal","title":"Meal Frequency and Timing Are Associated with Changes in Body Mass Index in Adventist Health Study 2","container-title":"The Journal of Nutrition","page":"1722-1728","volume":"147","issue":"9","source":"academic-oup-com.proxy.lib.umich.edu","abstract":"Abstract.  Background: Scientific evidence for the optimal number, timing, and size of meals is lacking.Objective: We investigated the relation between meal fre","DOI":"10.3945/jn.116.244749","ISSN":"0022-3166","journalAbbreviation":"J Nutr","language":"en","author":[{"family":"Kahleova","given":"Hana"},{"family":"Lloren","given":"Jan Irene"},{"family":"Mashchak","given":"Andrew"},{"family":"Hill","given":"Martin"},{"family":"Fraser","given":"Gary E."}],"issued":{"date-parts":[["2017",9,1]]}}},{"id":64,"uris":["http://zotero.org/users/5073745/items/97JC579J"],"uri":["http://zotero.org/users/5073745/items/97JC579J"],"itemData":{"id":64,"type":"article-journal","title":"Intermittent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rPr>
        <w:t>(Halberg et al., 2005; Hatori et al., 2012; Kahleova, Lloren, Mashchak, Hill, &amp; Fraser, 2017; Liu et al., 2019; n.d.; Ravussin, Beyl, Poggiogalle, Hsia, &amp; Peterson, 2019; Sherman et al., 2012; Sutton et al., 2018; Woodie et al., 2018)</w:t>
      </w:r>
      <w:r w:rsidR="002E1770">
        <w:rPr>
          <w:rFonts w:cs="Times New Roman"/>
        </w:rPr>
        <w:fldChar w:fldCharType="end"/>
      </w:r>
      <w:r w:rsidR="002E1770">
        <w:rPr>
          <w:rFonts w:cs="Times New Roman"/>
        </w:rPr>
        <w:t xml:space="preserve">. Furthermore, many rodent models of TRF demonstrate metabolic improvements in insulin resistance without weight loss </w:t>
      </w:r>
      <w:r w:rsidR="002E1770">
        <w:rPr>
          <w:rFonts w:cs="Times New Roman"/>
        </w:rPr>
        <w:fldChar w:fldCharType="begin"/>
      </w:r>
      <w:r w:rsidR="002E1770">
        <w:rPr>
          <w:rFonts w:cs="Times New Roman"/>
        </w:rPr>
        <w:instrText xml:space="preserve"> ADDIN ZOTERO_ITEM CSL_CITATION {"citationID":"GphUrk6L","properties":{"formattedCitation":"(Hatori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2E1770">
        <w:rPr>
          <w:rFonts w:cs="Times New Roman"/>
        </w:rPr>
        <w:fldChar w:fldCharType="separate"/>
      </w:r>
      <w:r w:rsidR="001916B7">
        <w:rPr>
          <w:rFonts w:cs="Times New Roman"/>
          <w:noProof/>
        </w:rPr>
        <w:t>(Hatori et al., 2012; Liu et al., 2019; Sherman et al., 2012; Woodie et al., 2018)</w:t>
      </w:r>
      <w:r w:rsidR="002E1770">
        <w:rPr>
          <w:rFonts w:cs="Times New Roman"/>
        </w:rPr>
        <w:fldChar w:fldCharType="end"/>
      </w:r>
      <w:r w:rsidR="002E1770">
        <w:rPr>
          <w:rFonts w:cs="Times New Roman"/>
        </w:rPr>
        <w:t xml:space="preserve">, suggesting it may be a uniquely appropriate strategy for use in insulin resistant pregnant women. Although many things affected during pregnancy are also affected by TRF, to date, no study has evaluated time-restricted feeding of normal chow in mouse pregnancy. Only one study of time restricted feeding during gestation was completed, which utilized 60% high fat diet (HFD) and </w:t>
      </w:r>
      <w:r w:rsidR="004B370A">
        <w:rPr>
          <w:rFonts w:cs="Times New Roman"/>
        </w:rPr>
        <w:t>W</w:t>
      </w:r>
      <w:r w:rsidR="002E1770">
        <w:rPr>
          <w:rFonts w:cs="Times New Roman"/>
        </w:rPr>
        <w:t xml:space="preserve">istar rats </w:t>
      </w:r>
      <w:r w:rsidR="002E1770">
        <w:rPr>
          <w:rFonts w:cs="Times New Roman"/>
        </w:rPr>
        <w:fldChar w:fldCharType="begin"/>
      </w:r>
      <w:r w:rsidR="002E1770">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E1770">
        <w:rPr>
          <w:rFonts w:cs="Times New Roman"/>
        </w:rPr>
        <w:fldChar w:fldCharType="separate"/>
      </w:r>
      <w:r w:rsidR="001916B7">
        <w:rPr>
          <w:rFonts w:cs="Times New Roman"/>
          <w:noProof/>
        </w:rPr>
        <w:t>(Upadhyay et al., 2019)</w:t>
      </w:r>
      <w:r w:rsidR="002E1770">
        <w:rPr>
          <w:rFonts w:cs="Times New Roman"/>
        </w:rPr>
        <w:fldChar w:fldCharType="end"/>
      </w:r>
      <w:r w:rsidR="002E1770">
        <w:rPr>
          <w:rFonts w:cs="Times New Roman"/>
        </w:rPr>
        <w:t>. This work demonstrated that HFD-TRF feeding led to a similar number of kcals consumed by both HFD-TRF and HFD-AL counterparts. With similar  pre-pregnancy body weight gain between these groups. They failed to look at compartmentalization of the body weight before and during pregnancy, and did not asses maternal insulin sensitivity or glycemia. For this reason, I propose to study the effect of TRF in mice before and during pregnancy.</w:t>
      </w:r>
    </w:p>
    <w:p w14:paraId="20DFFB42" w14:textId="77777777" w:rsidR="002E1770" w:rsidRPr="004B030F" w:rsidRDefault="002E1770" w:rsidP="004B030F">
      <w:pPr>
        <w:rPr>
          <w:ins w:id="2" w:author="Molly Carter" w:date="2019-08-21T09:12:00Z"/>
        </w:rPr>
      </w:pPr>
    </w:p>
    <w:p w14:paraId="2576A777" w14:textId="4DF9AA94" w:rsidR="00C43ACC" w:rsidRDefault="00C43ACC" w:rsidP="00C43ACC">
      <w:pPr>
        <w:pStyle w:val="Heading3"/>
      </w:pPr>
      <w:r>
        <w:t>Pregnancy is a crit</w:t>
      </w:r>
      <w:r w:rsidR="00101BEE">
        <w:t>i</w:t>
      </w:r>
      <w:r>
        <w:t xml:space="preserve">cal time for </w:t>
      </w:r>
      <w:r w:rsidR="00101BEE">
        <w:t xml:space="preserve">maternal </w:t>
      </w:r>
      <w:r>
        <w:t>health and physiological adaptation</w:t>
      </w:r>
    </w:p>
    <w:p w14:paraId="5D606E0D" w14:textId="1673CFAE" w:rsidR="00444E8B" w:rsidRDefault="00E77202" w:rsidP="00330625">
      <w:pPr>
        <w:rPr>
          <w:rFonts w:cs="Times New Roman"/>
        </w:rPr>
      </w:pPr>
      <w:r>
        <w:rPr>
          <w:rFonts w:cs="Times New Roman"/>
        </w:rPr>
        <w:t>Nutrient composition and nutrient restriction have been well studied in the physiological state of pregnancy</w:t>
      </w:r>
      <w:r w:rsidR="004241AB">
        <w:rPr>
          <w:rFonts w:cs="Times New Roman"/>
        </w:rPr>
        <w:t xml:space="preserve">. </w:t>
      </w:r>
      <w:r>
        <w:rPr>
          <w:rFonts w:cs="Times New Roman"/>
        </w:rPr>
        <w:t xml:space="preserve">There is sufficient evidence to support that diet </w:t>
      </w:r>
      <w:r w:rsidR="006E5903">
        <w:rPr>
          <w:rFonts w:cs="Times New Roman"/>
        </w:rPr>
        <w:t>can modulate</w:t>
      </w:r>
      <w:r>
        <w:rPr>
          <w:rFonts w:cs="Times New Roman"/>
        </w:rPr>
        <w:t xml:space="preserve"> not only offspring health, but also the health of the mother during</w:t>
      </w:r>
      <w:r w:rsidR="00A06EE7">
        <w:rPr>
          <w:rFonts w:cs="Times New Roman"/>
        </w:rPr>
        <w:t>, and long after gestation</w:t>
      </w:r>
      <w:r>
        <w:rPr>
          <w:rFonts w:cs="Times New Roman"/>
        </w:rPr>
        <w:t xml:space="preserve"> (</w:t>
      </w:r>
      <w:r w:rsidR="002E1DE6">
        <w:rPr>
          <w:rFonts w:cs="Times New Roman"/>
        </w:rPr>
        <w:t xml:space="preserve">Walter, 2014; </w:t>
      </w:r>
      <w:r w:rsidR="00A06EE7">
        <w:rPr>
          <w:rFonts w:cs="Times New Roman"/>
        </w:rPr>
        <w:t>Donnelly, 2019</w:t>
      </w:r>
      <w:r>
        <w:rPr>
          <w:rFonts w:cs="Times New Roman"/>
        </w:rPr>
        <w:t xml:space="preserve">). </w:t>
      </w:r>
      <w:r w:rsidR="00AC0193">
        <w:rPr>
          <w:rFonts w:cs="Times New Roman"/>
        </w:rPr>
        <w:t xml:space="preserve">There have been studies that investigate maternal food restriction in both human and animal models. One such study that is largely credited with the burgeoning of the DOHaD field is that of </w:t>
      </w:r>
      <w:r w:rsidR="004241AB">
        <w:rPr>
          <w:rFonts w:cs="Times New Roman"/>
        </w:rPr>
        <w:t>the Dutch Hunger Winter</w:t>
      </w:r>
      <w:r w:rsidR="00AC0193">
        <w:rPr>
          <w:rFonts w:cs="Times New Roman"/>
        </w:rPr>
        <w:t xml:space="preserve"> wherein the effects of severe nutrient restriction during pregnancy </w:t>
      </w:r>
      <w:r w:rsidR="004241AB">
        <w:rPr>
          <w:rFonts w:cs="Times New Roman"/>
        </w:rPr>
        <w:t xml:space="preserve">during extreme rationing in WWII had a profound effect </w:t>
      </w:r>
      <w:r w:rsidR="00AC0193">
        <w:rPr>
          <w:rFonts w:cs="Times New Roman"/>
        </w:rPr>
        <w:t>on offspring insulin signaling later in life</w:t>
      </w:r>
      <w:r w:rsidR="004241AB">
        <w:rPr>
          <w:rFonts w:cs="Times New Roman"/>
        </w:rPr>
        <w:t xml:space="preserve"> </w:t>
      </w:r>
      <w:r w:rsidR="004241AB">
        <w:rPr>
          <w:rFonts w:cs="Times New Roman"/>
        </w:rPr>
        <w:fldChar w:fldCharType="begin"/>
      </w:r>
      <w:r w:rsidR="004241AB">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2010)","noteIndex":0},"citationItems":[{"id":181,"uris":["http://zotero.org/users/5073745/items/ES6TTHU8"],"uri":["http://zotero.org/users/5073745/items/ES6TTHU8"],"itemData":{"id":181,"type":"article-journal","title":"Persistent epigenetic differences associated with prenatal exposure to famine in humans","container-title":"Proceedings of the National Academy of Sciences of the United States of America","page":"17046-17049","volume":"105","issue":"44","source":"PubMed","abstract":"Extensive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life.","DOI":"10.1073/pnas.0806560105","ISSN":"1091-6490","note":"PMID: 18955703\nPMCID: PMC2579375","journalAbbreviation":"Proc. Natl. Acad. Sci. U.S.A.","language":"eng","author":[{"family":"Heijmans","given":"Bastiaan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H."}],"issued":{"date-parts":[["2008",11,4]]}}},{"id":124,"uris":["http://zotero.org/users/5073745/items/RN6256VM"],"uri":["http://zotero.org/users/5073745/items/RN6256VM"],"itemData":{"id":124,"type":"article-journal","title":"The Dutch Hunger Winter and the developmental origins of health and disease","container-title":"Proceedings of the National Academy of Sciences of the United States of America","page":"16757-16758","volume":"107","issue":"39","source":"PubMed Central","DOI":"10.1073/pnas.1012911107","ISSN":"0027-8424","note":"PMID: 20855592\nPMCID: PMC2947916","journalAbbreviation":"Proc Natl Acad Sci U S A","author":[{"family":"Schulz","given":"Laura C."}],"issued":{"date-parts":[["2010",9,28]]}}}],"schema":"https://github.com/citation-style-language/schema/raw/master/csl-citation.json"} </w:instrText>
      </w:r>
      <w:r w:rsidR="004241AB">
        <w:rPr>
          <w:rFonts w:cs="Times New Roman"/>
        </w:rPr>
        <w:fldChar w:fldCharType="separate"/>
      </w:r>
      <w:r w:rsidR="004241AB">
        <w:rPr>
          <w:rFonts w:cs="Times New Roman"/>
          <w:noProof/>
        </w:rPr>
        <w:t>(Heijmans et al., 2008; Schulz, 2010)</w:t>
      </w:r>
      <w:r w:rsidR="004241AB">
        <w:rPr>
          <w:rFonts w:cs="Times New Roman"/>
        </w:rPr>
        <w:fldChar w:fldCharType="end"/>
      </w:r>
      <w:r w:rsidR="00AC0193">
        <w:rPr>
          <w:rFonts w:cs="Times New Roman"/>
        </w:rPr>
        <w:t xml:space="preserve">. Other, less severe instance of food restriction have also been investigated during pregnancy. One of the most well-studied would be that of Ramadan fasting. </w:t>
      </w:r>
      <w:r w:rsidR="00C87264">
        <w:rPr>
          <w:rFonts w:cs="Times New Roman"/>
        </w:rPr>
        <w:t>It has been demonstrated by multiple studies that conception and gestation during the Ramadan fasting can increase prevalence of low birth weight babies</w:t>
      </w:r>
      <w:r w:rsidR="00C87264">
        <w:rPr>
          <w:rFonts w:cs="Times New Roman"/>
        </w:rPr>
        <w:fldChar w:fldCharType="begin"/>
      </w:r>
      <w:r w:rsidR="00C87264">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2010)","noteIndex":0},"citationItems":[{"id":187,"uris":["http://zotero.org/users/5073745/items/2C5K4E6H"],"uri":["http://zotero.org/users/5073745/items/2C5K4E6H"],"itemData":{"id":187,"type":"article-journal","title":"Islamic Festivals and Low Birthweight Infants","container-title":"Journal of the Royal Society of Health","page":"106-107","volume":"110","issue":"3","source":"SAGE Journals","abstract":"DURING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months.","DOI":"10.1177/146642409011000313","ISSN":"0264-0325","journalAbbreviation":"Journal of the Royal Society of Health","language":"en","author":[{"family":"Opaneye","given":"A.A."},{"family":"Villegas","given":"D.D."},{"family":"Abdel Azeim","given":"Ali"}],"issued":{"date-parts":[["1990",6,1]]}}},{"id":127,"uris":["http://zotero.org/users/5073745/items/CCGPVXWJ"],"uri":["http://zotero.org/users/5073745/items/CCGPVXWJ"],"itemData":{"id":127,"type":"article-journal","title":"The Effect of Ramadan Fasting on Outcome of Pregnancy","container-title":"Iranian Journal of Pediatrics","page":"181-186","volume":"20","issue":"2","source":"PubMed Central","abstract":"Objective\nPregnancy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mothers.","ISSN":"2008-2142","note":"PMID: 23056701\nPMCID: PMC3446023","journalAbbreviation":"Iran J Pediatr","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C87264">
        <w:rPr>
          <w:rFonts w:cs="Times New Roman"/>
        </w:rPr>
        <w:fldChar w:fldCharType="separate"/>
      </w:r>
      <w:r w:rsidR="00C87264">
        <w:rPr>
          <w:rFonts w:cs="Times New Roman"/>
          <w:noProof/>
        </w:rPr>
        <w:t>(Opaneye, Villegas, &amp; Abdel Azeim, 1990; Ziaee et al., 2010)</w:t>
      </w:r>
      <w:r w:rsidR="00C87264">
        <w:rPr>
          <w:rFonts w:cs="Times New Roman"/>
        </w:rPr>
        <w:fldChar w:fldCharType="end"/>
      </w:r>
      <w:r w:rsidR="00C87264">
        <w:rPr>
          <w:rFonts w:cs="Times New Roman"/>
        </w:rPr>
        <w:t xml:space="preserve">. This is not a universal finding, as participation in Ramadan fasting in other studies exhibited no effect on birth weight </w:t>
      </w:r>
      <w:r w:rsidR="00C87264">
        <w:rPr>
          <w:rFonts w:cs="Times New Roman"/>
        </w:rPr>
        <w:fldChar w:fldCharType="begin"/>
      </w:r>
      <w:r w:rsidR="00C87264">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2012)","noteIndex":0},"citationItems":[{"id":192,"uris":["http://zotero.org/users/5073745/items/4J5FF7AW"],"uri":["http://zotero.org/users/5073745/items/4J5FF7AW"],"itemData":{"id":192,"type":"article-journal","title":"Are babies conceived during Ramadan born smaller and sooner than babies conceived at other times of the year? A Born in Bradford Cohort Study","container-title":"Journal of Epidemiology and Community Health","page":"722-728","volume":"71","issue":"7","source":"PubMed","abstract":"BACKGROUND: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prematurely.","DOI":"10.1136/jech-2016-208800","ISSN":"1470-2738","note":"PMID: 28360117","title-short":"Are babies conceived during Ramadan born smaller and sooner than babies conceived at other times of the year?","journalAbbreviation":"J Epidemiol Community Health","language":"eng","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K."},{"family":"Roalfe","given":"Andrea"}],"issued":{"date-parts":[["2017"]]}}},{"id":189,"uris":["http://zotero.org/users/5073745/items/5BSNJ3ST"],"uri":["http://zotero.org/users/5073745/items/5BSNJ3ST"],"itemData":{"id":189,"type":"article-journal","title":"Impact of maternal fasting during Ramadan on fetal Doppler parameters, maternal lipid levels and neonatal outcomes","container-title":"The Journal of Maternal-Fetal &amp; Neonatal Medicine","page":"975-977","volume":"25","issue":"7","source":"Taylor and Francis+NEJM","abstract":"Objective: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parameters.","DOI":"10.3109/14767058.2011.602142","ISSN":"1476-7058","author":[{"family":"Hızlı","given":"Deniz"},{"family":"Yılmaz","given":"Saynur Sarıcı"},{"family":"Onaran","given":"Yüksel"},{"family":"Kafalı","given":"Hasan"},{"family":"Danışman","given":"Nuri"},{"family":"Mollamahmutoğlu","given":"Leyla"}],"issued":{"date-parts":[["2012",7,1]]}}}],"schema":"https://github.com/citation-style-language/schema/raw/master/csl-citation.json"} </w:instrText>
      </w:r>
      <w:r w:rsidR="00C87264">
        <w:rPr>
          <w:rFonts w:cs="Times New Roman"/>
        </w:rPr>
        <w:fldChar w:fldCharType="separate"/>
      </w:r>
      <w:r w:rsidR="00C87264" w:rsidRPr="00C87264">
        <w:rPr>
          <w:rFonts w:cs="Times New Roman"/>
        </w:rPr>
        <w:t>(Daley et al., 2017; Hızlı et al., 2012)</w:t>
      </w:r>
      <w:r w:rsidR="00C87264">
        <w:rPr>
          <w:rFonts w:cs="Times New Roman"/>
        </w:rPr>
        <w:fldChar w:fldCharType="end"/>
      </w:r>
      <w:r w:rsidR="00C87264">
        <w:rPr>
          <w:rFonts w:cs="Times New Roman"/>
        </w:rPr>
        <w:t xml:space="preserve">. </w:t>
      </w:r>
      <w:r w:rsidR="00AC0193">
        <w:rPr>
          <w:rFonts w:cs="Times New Roman"/>
        </w:rPr>
        <w:t>However, as Ramadan fasting is not only time restriction of feeding, but also chrono</w:t>
      </w:r>
      <w:r w:rsidR="004241AB">
        <w:rPr>
          <w:rFonts w:cs="Times New Roman"/>
        </w:rPr>
        <w:t>-</w:t>
      </w:r>
      <w:r w:rsidR="00AC0193">
        <w:rPr>
          <w:rFonts w:cs="Times New Roman"/>
        </w:rPr>
        <w:t>disruption in sleep/wake patterns, I propose that time-restricted feeding is a different mode</w:t>
      </w:r>
      <w:r w:rsidR="00C87264">
        <w:rPr>
          <w:rFonts w:cs="Times New Roman"/>
        </w:rPr>
        <w:t xml:space="preserve"> </w:t>
      </w:r>
      <w:r w:rsidR="00AC0193">
        <w:rPr>
          <w:rFonts w:cs="Times New Roman"/>
        </w:rPr>
        <w:t xml:space="preserve">of restrictive feeding practice, and therefore would have distinct effects from Ramadan fasting.  </w:t>
      </w:r>
    </w:p>
    <w:p w14:paraId="66892A15" w14:textId="77777777" w:rsidR="002C66B0" w:rsidRDefault="002C66B0" w:rsidP="00330625">
      <w:pPr>
        <w:rPr>
          <w:rFonts w:cs="Times New Roman"/>
        </w:rPr>
      </w:pPr>
    </w:p>
    <w:p w14:paraId="42C27E7F" w14:textId="6F22A03B" w:rsidR="00C43ACC" w:rsidRDefault="003D6007" w:rsidP="003306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This  </w:t>
      </w:r>
      <w:r>
        <w:rPr>
          <w:rFonts w:cs="Times New Roman"/>
        </w:rPr>
        <w:lastRenderedPageBreak/>
        <w:t>suggests there is a molecular driver to reassign</w:t>
      </w:r>
      <w:r w:rsidR="00A06EE7">
        <w:rPr>
          <w:rFonts w:cs="Times New Roman"/>
        </w:rPr>
        <w:t xml:space="preserve"> </w:t>
      </w:r>
      <w:r>
        <w:rPr>
          <w:rFonts w:cs="Times New Roman"/>
        </w:rPr>
        <w:t xml:space="preserve">the desired set point, making the study of pregnancy a relevant and important implication for not only overweight and obese women of childbearing age, but also </w:t>
      </w:r>
      <w:r w:rsidR="002A360D">
        <w:rPr>
          <w:rFonts w:cs="Times New Roman"/>
        </w:rPr>
        <w:t>obese adults in general</w:t>
      </w:r>
      <w:r>
        <w:rPr>
          <w:rFonts w:cs="Times New Roman"/>
        </w:rPr>
        <w:t xml:space="preserve">. </w:t>
      </w:r>
      <w:r w:rsidR="002A360D">
        <w:rPr>
          <w:rFonts w:cs="Times New Roman"/>
        </w:rPr>
        <w:t xml:space="preserve">The physiological adaptations to pregnancy are thought to maximize nutrient availability for the fetus. </w:t>
      </w:r>
    </w:p>
    <w:p w14:paraId="1E69FA8F" w14:textId="1CA22082" w:rsidR="002C66B0" w:rsidRDefault="002C793C" w:rsidP="00330625">
      <w:pPr>
        <w:rPr>
          <w:rFonts w:cs="Times New Roman"/>
        </w:rPr>
      </w:pPr>
      <w:r>
        <w:rPr>
          <w:rFonts w:cs="Times New Roman"/>
          <w:noProof/>
        </w:rPr>
        <w:drawing>
          <wp:anchor distT="0" distB="0" distL="114300" distR="114300" simplePos="0" relativeHeight="251659264" behindDoc="1" locked="0" layoutInCell="1" allowOverlap="1" wp14:anchorId="07C4E6F3" wp14:editId="74A21189">
            <wp:simplePos x="0" y="0"/>
            <wp:positionH relativeFrom="column">
              <wp:posOffset>4517101</wp:posOffset>
            </wp:positionH>
            <wp:positionV relativeFrom="paragraph">
              <wp:posOffset>214</wp:posOffset>
            </wp:positionV>
            <wp:extent cx="2214880" cy="1533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s-2.pdf"/>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2214880"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07668F" w14:textId="79C14D54" w:rsidR="00C43ACC" w:rsidRDefault="00C43ACC" w:rsidP="00C43ACC">
      <w:pPr>
        <w:pStyle w:val="Heading3"/>
      </w:pPr>
      <w:r>
        <w:t>Insulin Resistance</w:t>
      </w:r>
      <w:r w:rsidR="00E85858">
        <w:t xml:space="preserve"> </w:t>
      </w:r>
    </w:p>
    <w:p w14:paraId="40E47575" w14:textId="62F289FC" w:rsidR="00C43ACC" w:rsidRDefault="002A360D" w:rsidP="00330625">
      <w:pPr>
        <w:rPr>
          <w:rFonts w:cs="Times New Roman"/>
        </w:rPr>
      </w:pPr>
      <w:r>
        <w:rPr>
          <w:rFonts w:cs="Times New Roman"/>
        </w:rPr>
        <w:t>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w:t>
      </w:r>
      <w:r w:rsidR="001F0023">
        <w:rPr>
          <w:rFonts w:cs="Times New Roman"/>
        </w:rPr>
        <w:t xml:space="preserve"> Although insulin resistance and weight gain are considered normal adaptations to pregnancy, there are many women who experience excessive, pathological insulin resistance and </w:t>
      </w:r>
      <w:r w:rsidR="00D64926">
        <w:rPr>
          <w:rFonts w:cs="Times New Roman"/>
        </w:rPr>
        <w:t xml:space="preserve">gestational </w:t>
      </w:r>
      <w:r w:rsidR="001F0023">
        <w:rPr>
          <w:rFonts w:cs="Times New Roman"/>
        </w:rPr>
        <w:t>weight gain</w:t>
      </w:r>
      <w:r w:rsidR="00D80880">
        <w:rPr>
          <w:rFonts w:cs="Times New Roman"/>
        </w:rPr>
        <w:t xml:space="preserve">. </w:t>
      </w:r>
      <w:r w:rsidR="00413F50">
        <w:rPr>
          <w:rFonts w:cs="Times New Roman"/>
        </w:rPr>
        <w:t xml:space="preserve">Cho and colleagues estimate </w:t>
      </w:r>
      <w:r w:rsidR="00A358A3">
        <w:rPr>
          <w:rFonts w:cs="Times New Roman"/>
        </w:rPr>
        <w:t>that</w:t>
      </w:r>
      <w:r w:rsidR="00413F50">
        <w:rPr>
          <w:rFonts w:cs="Times New Roman"/>
        </w:rPr>
        <w:t xml:space="preserve"> global</w:t>
      </w:r>
      <w:r w:rsidR="00A358A3">
        <w:rPr>
          <w:rFonts w:cs="Times New Roman"/>
        </w:rPr>
        <w:t>ly,</w:t>
      </w:r>
      <w:r w:rsidR="00413F50">
        <w:rPr>
          <w:rFonts w:cs="Times New Roman"/>
        </w:rPr>
        <w:t xml:space="preserve"> </w:t>
      </w:r>
      <w:r w:rsidR="00D64926">
        <w:rPr>
          <w:rFonts w:cs="Times New Roman"/>
        </w:rPr>
        <w:t xml:space="preserve">gestational diabetes </w:t>
      </w:r>
      <w:r w:rsidR="00413F50">
        <w:rPr>
          <w:rFonts w:cs="Times New Roman"/>
        </w:rPr>
        <w:t>a</w:t>
      </w:r>
      <w:r w:rsidR="00A358A3">
        <w:rPr>
          <w:rFonts w:cs="Times New Roman"/>
        </w:rPr>
        <w:t xml:space="preserve">ffects </w:t>
      </w:r>
      <w:r w:rsidR="00413F50">
        <w:rPr>
          <w:rFonts w:cs="Times New Roman"/>
        </w:rPr>
        <w:t xml:space="preserve"> 9.8 % of pregnancies in women aged 20-24 years; the prevalence dramatically increases for women of advanced age during pregnancy (45-49 years) to 45.1% </w:t>
      </w:r>
      <w:r w:rsidR="00A358A3">
        <w:rPr>
          <w:rFonts w:cs="Times New Roman"/>
        </w:rPr>
        <w:fldChar w:fldCharType="begin"/>
      </w:r>
      <w:r w:rsidR="00A358A3">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2018)","noteIndex":0},"citationItems":[{"id":22,"uris":["http://zotero.org/users/5073745/items/3RZMJBXF"],"uri":["http://zotero.org/users/5073745/items/3RZMJBXF"],"itemData":{"id":22,"type":"article-journal","title":"IDF Diabetes Atlas: Global estimates of diabetes prevalence for 2017 and projections for 2045","container-title":"Diabetes Research and Clinical Practice","page":"271-281","volume":"138","source":"ScienceDirect","abstract":"Introduction\nSince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world.","DOI":"10.1016/j.diabres.2018.02.023","ISSN":"0168-8227","title-short":"IDF Diabetes Atlas","journalAbbreviation":"Diabetes Research and Clinical Practice","author":[{"family":"Cho","given":"N.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A358A3">
        <w:rPr>
          <w:rFonts w:cs="Times New Roman"/>
        </w:rPr>
        <w:fldChar w:fldCharType="separate"/>
      </w:r>
      <w:r w:rsidR="00A358A3" w:rsidRPr="004B030F">
        <w:rPr>
          <w:rFonts w:cs="Times New Roman"/>
          <w:noProof/>
        </w:rPr>
        <w:t>(Cho et al., 2018)</w:t>
      </w:r>
      <w:r w:rsidR="00A358A3">
        <w:rPr>
          <w:rFonts w:cs="Times New Roman"/>
        </w:rPr>
        <w:fldChar w:fldCharType="end"/>
      </w:r>
      <w:r w:rsidR="00A358A3">
        <w:rPr>
          <w:rFonts w:cs="Times New Roman"/>
        </w:rPr>
        <w:t>.</w:t>
      </w:r>
      <w:r w:rsidR="00413F50">
        <w:rPr>
          <w:rFonts w:cs="Times New Roman"/>
        </w:rPr>
        <w:t xml:space="preserve"> </w:t>
      </w:r>
      <w:r w:rsidR="007F29C4">
        <w:rPr>
          <w:rFonts w:cs="Times New Roman"/>
        </w:rPr>
        <w:t>Furthermore, a</w:t>
      </w:r>
      <w:r w:rsidR="00101BEE">
        <w:rPr>
          <w:rFonts w:cs="Times New Roman"/>
        </w:rPr>
        <w:t xml:space="preserve"> </w:t>
      </w:r>
      <w:r w:rsidR="007F29C4">
        <w:rPr>
          <w:rFonts w:cs="Times New Roman"/>
        </w:rPr>
        <w:t xml:space="preserve">meta-analysis of incidence of type 2 diabetes found that </w:t>
      </w:r>
      <w:r w:rsidR="00D538F0">
        <w:rPr>
          <w:rFonts w:cs="Times New Roman"/>
        </w:rPr>
        <w:t>women with a history of gestational diabetes are at 7.43 times the risk than women who were normoglycemic during their pregnancies</w:t>
      </w:r>
      <w:r w:rsidR="007F29C4">
        <w:rPr>
          <w:rFonts w:cs="Times New Roman"/>
        </w:rPr>
        <w:t xml:space="preserve"> </w:t>
      </w:r>
      <w:r w:rsidR="00A358A3">
        <w:rPr>
          <w:rFonts w:cs="Times New Roman"/>
        </w:rPr>
        <w:fldChar w:fldCharType="begin"/>
      </w:r>
      <w:r w:rsidR="00A358A3">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2009)","noteIndex":0},"citationItems":[{"id":25,"uris":["http://zotero.org/users/5073745/items/2Y4WYSQJ"],"uri":["http://zotero.org/users/5073745/items/2Y4WYSQJ"],"itemData":{"id":25,"type":"article-journal","title":"Type 2 diabetes mellitus after gestational diabetes: a systematic review and meta-analysis","container-title":"The Lancet","page":"1773-1779","volume":"373","issue":"9677","source":"ScienceDirect","abstract":"Summary\nBackground\nWomen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women.\nFunding\nNone.","DOI":"10.1016/S0140-6736(09)60731-5","ISSN":"0140-6736","title-short":"Type 2 diabetes mellitus after gestational diabetes","journalAbbreviation":"The Lancet","author":[{"family":"Bellamy","given":"Leanne"},{"family":"Casas","given":"Juan-Pablo"},{"family":"Hingorani","given":"Aroon D"},{"family":"Williams","given":"David"}],"issued":{"date-parts":[["2009",5,23]]}}}],"schema":"https://github.com/citation-style-language/schema/raw/master/csl-citation.json"} </w:instrText>
      </w:r>
      <w:r w:rsidR="00A358A3">
        <w:rPr>
          <w:rFonts w:cs="Times New Roman"/>
        </w:rPr>
        <w:fldChar w:fldCharType="separate"/>
      </w:r>
      <w:r w:rsidR="001916B7">
        <w:rPr>
          <w:rFonts w:cs="Times New Roman"/>
          <w:noProof/>
        </w:rPr>
        <w:t>(Bellamy, Casas, Hingorani, &amp; Williams, 2009)</w:t>
      </w:r>
      <w:r w:rsidR="00A358A3">
        <w:rPr>
          <w:rFonts w:cs="Times New Roman"/>
        </w:rPr>
        <w:fldChar w:fldCharType="end"/>
      </w:r>
      <w:r w:rsidR="00A358A3">
        <w:rPr>
          <w:rFonts w:cs="Times New Roman"/>
        </w:rPr>
        <w:t>.</w:t>
      </w:r>
      <w:r w:rsidR="007F29C4">
        <w:rPr>
          <w:rFonts w:cs="Times New Roman"/>
        </w:rPr>
        <w:t xml:space="preserve"> </w:t>
      </w:r>
      <w:r w:rsidR="00D80880">
        <w:rPr>
          <w:rFonts w:cs="Times New Roman"/>
        </w:rPr>
        <w:t xml:space="preserve">This makes insulin resistance during gestation a critical public health problem that deserves research attention. </w:t>
      </w:r>
    </w:p>
    <w:p w14:paraId="31383455" w14:textId="77777777" w:rsidR="002C66B0" w:rsidRDefault="002C66B0" w:rsidP="00330625">
      <w:pPr>
        <w:rPr>
          <w:rFonts w:cs="Times New Roman"/>
        </w:rPr>
      </w:pPr>
    </w:p>
    <w:p w14:paraId="60D5141D" w14:textId="3A697727" w:rsidR="00C43ACC" w:rsidRDefault="00D80880" w:rsidP="00C43ACC">
      <w:pPr>
        <w:pStyle w:val="Heading3"/>
      </w:pPr>
      <w:r>
        <w:t>Gestational w</w:t>
      </w:r>
      <w:r w:rsidR="00C43ACC">
        <w:t>eight gain</w:t>
      </w:r>
      <w:r>
        <w:t xml:space="preserve"> and </w:t>
      </w:r>
      <w:r w:rsidR="00C43ACC">
        <w:t>Food intake</w:t>
      </w:r>
    </w:p>
    <w:p w14:paraId="5DBE1F94" w14:textId="3C8A31B7" w:rsidR="002A360D" w:rsidRDefault="00D80880" w:rsidP="00330625">
      <w:pPr>
        <w:rPr>
          <w:rFonts w:cs="Times New Roman"/>
        </w:rPr>
      </w:pPr>
      <w:r>
        <w:rPr>
          <w:rFonts w:cs="Times New Roman"/>
        </w:rPr>
        <w:t xml:space="preserve">Weight gain is expected </w:t>
      </w:r>
      <w:r w:rsidR="00D34749">
        <w:rPr>
          <w:rFonts w:cs="Times New Roman"/>
        </w:rPr>
        <w:t>for</w:t>
      </w:r>
      <w:r>
        <w:rPr>
          <w:rFonts w:cs="Times New Roman"/>
        </w:rPr>
        <w:t xml:space="preserve"> a health</w:t>
      </w:r>
      <w:r w:rsidR="00D34749">
        <w:rPr>
          <w:rFonts w:cs="Times New Roman"/>
        </w:rPr>
        <w:t>ful</w:t>
      </w:r>
      <w:r>
        <w:rPr>
          <w:rFonts w:cs="Times New Roman"/>
        </w:rPr>
        <w:t xml:space="preserve"> pregnancy. The IOM recommended amount of weight to gain is based on pre-pregnancy body mass index (BMI) </w:t>
      </w:r>
      <w:r w:rsidR="003E43D9">
        <w:rPr>
          <w:rFonts w:cs="Times New Roman"/>
        </w:rPr>
        <w:fldChar w:fldCharType="begin"/>
      </w:r>
      <w:r w:rsidR="003E43D9">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2010)","noteIndex":0},"citationItems":[{"id":96,"uris":["http://zotero.org/users/5073745/items/TYE4DQYE"],"uri":["http://zotero.org/users/5073745/items/TYE4DQYE"],"itemData":{"id":96,"type":"article-journal","title":"Recommendations for Weight Gain During Pregnancy in the Context of the Obesity Epidemic","container-title":"Obstetrics and gynecology","page":"1191-1195","volume":"116","issue":"5","source":"PubMed Central","abstract":"The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women.","DOI":"10.1097/AOG.0b013e3181f60da7","ISSN":"0029-7844","note":"PMID: 20966705\nPMCID: PMC4288953","journalAbbreviation":"Obstet Gynecol","author":[{"family":"Rasmussen","given":"Kathleen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3E43D9">
        <w:rPr>
          <w:rFonts w:cs="Times New Roman"/>
        </w:rPr>
        <w:fldChar w:fldCharType="separate"/>
      </w:r>
      <w:r w:rsidR="001916B7">
        <w:rPr>
          <w:rFonts w:cs="Times New Roman"/>
          <w:noProof/>
        </w:rPr>
        <w:t>(Rasmussen et al., 2010)</w:t>
      </w:r>
      <w:r w:rsidR="003E43D9">
        <w:rPr>
          <w:rFonts w:cs="Times New Roman"/>
        </w:rPr>
        <w:fldChar w:fldCharType="end"/>
      </w:r>
      <w:r w:rsidR="003E43D9">
        <w:rPr>
          <w:rFonts w:cs="Times New Roman"/>
        </w:rPr>
        <w:t>.</w:t>
      </w:r>
      <w:r>
        <w:rPr>
          <w:rFonts w:cs="Times New Roman"/>
        </w:rPr>
        <w:t xml:space="preserve"> Since the</w:t>
      </w:r>
      <w:r w:rsidR="00D34749">
        <w:rPr>
          <w:rFonts w:cs="Times New Roman"/>
        </w:rPr>
        <w:t>se</w:t>
      </w:r>
      <w:r>
        <w:rPr>
          <w:rFonts w:cs="Times New Roman"/>
        </w:rPr>
        <w:t xml:space="preserve"> recommendations were published, many studies have evaluated the prevalence of</w:t>
      </w:r>
      <w:r w:rsidR="00D64926">
        <w:rPr>
          <w:rFonts w:cs="Times New Roman"/>
        </w:rPr>
        <w:t xml:space="preserve"> </w:t>
      </w:r>
      <w:r w:rsidR="00D34749">
        <w:rPr>
          <w:rFonts w:cs="Times New Roman"/>
        </w:rPr>
        <w:t xml:space="preserve">excessive </w:t>
      </w:r>
      <w:r w:rsidR="00074954">
        <w:rPr>
          <w:rFonts w:cs="Times New Roman"/>
        </w:rPr>
        <w:t xml:space="preserve">gestational weight </w:t>
      </w:r>
      <w:r w:rsidR="00D64926">
        <w:rPr>
          <w:rFonts w:cs="Times New Roman"/>
        </w:rPr>
        <w:t>gai</w:t>
      </w:r>
      <w:r w:rsidR="00D34749">
        <w:rPr>
          <w:rFonts w:cs="Times New Roman"/>
        </w:rPr>
        <w:t>n</w:t>
      </w:r>
      <w:r w:rsidR="00074954">
        <w:rPr>
          <w:rFonts w:cs="Times New Roman"/>
        </w:rPr>
        <w:t>.</w:t>
      </w:r>
      <w:r w:rsidR="00D64926">
        <w:rPr>
          <w:rFonts w:cs="Times New Roman"/>
        </w:rPr>
        <w:t xml:space="preserve"> </w:t>
      </w:r>
      <w:r w:rsidR="00074954">
        <w:rPr>
          <w:rFonts w:cs="Times New Roman"/>
        </w:rPr>
        <w:t xml:space="preserve">This excessive gain of weight </w:t>
      </w:r>
      <w:r w:rsidR="00E67A3C">
        <w:rPr>
          <w:rFonts w:cs="Times New Roman"/>
        </w:rPr>
        <w:t>d</w:t>
      </w:r>
      <w:r w:rsidR="00074954">
        <w:rPr>
          <w:rFonts w:cs="Times New Roman"/>
        </w:rPr>
        <w:t>uring gestation appears to be highly prevalent, with rates from 47% of sampled women</w:t>
      </w:r>
      <w:r w:rsidR="00A358A3">
        <w:rPr>
          <w:rFonts w:cs="Times New Roman"/>
        </w:rPr>
        <w:t xml:space="preserve"> </w:t>
      </w:r>
      <w:r w:rsidR="004B030F">
        <w:rPr>
          <w:rFonts w:cs="Times New Roman"/>
        </w:rPr>
        <w:fldChar w:fldCharType="begin"/>
      </w:r>
      <w:r w:rsidR="004B030F">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sidR="004B030F">
        <w:rPr>
          <w:rFonts w:cs="Times New Roman"/>
        </w:rPr>
        <w:fldChar w:fldCharType="separate"/>
      </w:r>
      <w:r w:rsidR="004B030F">
        <w:rPr>
          <w:rFonts w:cs="Times New Roman"/>
          <w:noProof/>
        </w:rPr>
        <w:t>(Goldstein et al., 2017)</w:t>
      </w:r>
      <w:r w:rsidR="004B030F">
        <w:rPr>
          <w:rFonts w:cs="Times New Roman"/>
        </w:rPr>
        <w:fldChar w:fldCharType="end"/>
      </w:r>
      <w:r w:rsidR="00D34749">
        <w:rPr>
          <w:rFonts w:cs="Times New Roman"/>
        </w:rPr>
        <w:fldChar w:fldCharType="begin"/>
      </w:r>
      <w:r w:rsidR="004B030F">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2013)","dontUpdate":true,"noteIndex":0},"citationItems":[{"id":80,"uris":["http://zotero.org/users/5073745/items/AA24S3BJ"],"uri":["http://zotero.org/users/5073745/items/AA24S3BJ"],"itemData":{"id":80,"type":"article-journal","title":"Association of Gestational Weight Gain With Maternal and Infant Outcomes: A Systematic Review and Meta-analysis","container-title":"JAMA","page":"2207-2225","volume":"317","issue":"21","source":"jamanetwork-com.proxy.lib.umich.edu","abstract":"&lt;h3&gt;Importance&lt;/h3&gt;&lt;p&gt;Body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outcomes.&lt;/p&gt;","DOI":"10.1001/jama.2017.3635","ISSN":"0098-7484","title-short":"Association of Gestational Weight Gain With Maternal and Infant Outcomes","journalAbbreviation":"JAMA","language":"en","author":[{"family":"Goldstein","given":"Rebecca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J."}],"issued":{"date-parts":[["2017",6,6]]}}},{"id":77,"uris":["http://zotero.org/users/5073745/items/NIKDBLRL"],"uri":["http://zotero.org/users/5073745/items/NIKDBLRL"],"itemData":{"id":77,"type":"article-journal","title":"Associations between gestational weight gain and BMI, abdominal adiposity, and traditional measures of cardiometabolic risk in mothers 8 y postpartum","container-title":"The American Journal of Clinical Nutrition","page":"1218-1225","volume":"98","issue":"5","source":"academic-oup-com.proxy.lib.umich.edu","abstract":"ABSTRACT.  Background: Researchers have proposed biologically plausible mechanisms linking excessive gestational weight gain (GWG) to maternal metabolic and car","DOI":"10.3945/ajcn.112.055772","ISSN":"0002-9165","journalAbbreviation":"Am J Clin Nutr","language":"en","author":[{"family":"McClure","given":"Candace K."},{"family":"Catov","given":"Janet M."},{"family":"Ness","given":"Roberta"},{"family":"Bodnar","given":"Lisa M."}],"issued":{"date-parts":[["2013",11,1]]}}}],"schema":"https://github.com/citation-style-language/schema/raw/master/csl-citation.json"} </w:instrText>
      </w:r>
      <w:r w:rsidR="00D34749">
        <w:rPr>
          <w:rFonts w:cs="Times New Roman"/>
        </w:rPr>
        <w:fldChar w:fldCharType="end"/>
      </w:r>
      <w:r w:rsidR="00D34749">
        <w:rPr>
          <w:rFonts w:cs="Times New Roman"/>
        </w:rPr>
        <w:t>. Therefore</w:t>
      </w:r>
      <w:r w:rsidR="00413F50">
        <w:rPr>
          <w:rFonts w:cs="Times New Roman"/>
        </w:rPr>
        <w:t xml:space="preserve">, the </w:t>
      </w:r>
      <w:r w:rsidR="00D34749">
        <w:rPr>
          <w:rFonts w:cs="Times New Roman"/>
        </w:rPr>
        <w:t xml:space="preserve">prevalent and problematic </w:t>
      </w:r>
      <w:r w:rsidR="00413F50">
        <w:rPr>
          <w:rFonts w:cs="Times New Roman"/>
        </w:rPr>
        <w:t xml:space="preserve">excessive weight gain in pregnancy </w:t>
      </w:r>
      <w:r w:rsidR="00D34749">
        <w:rPr>
          <w:rFonts w:cs="Times New Roman"/>
        </w:rPr>
        <w:t>is an</w:t>
      </w:r>
      <w:r w:rsidR="00413F50">
        <w:rPr>
          <w:rFonts w:cs="Times New Roman"/>
        </w:rPr>
        <w:t xml:space="preserve"> urgent public health problems that need</w:t>
      </w:r>
      <w:r w:rsidR="00D34749">
        <w:rPr>
          <w:rFonts w:cs="Times New Roman"/>
        </w:rPr>
        <w:t>s</w:t>
      </w:r>
      <w:r w:rsidR="00413F50">
        <w:rPr>
          <w:rFonts w:cs="Times New Roman"/>
        </w:rPr>
        <w:t xml:space="preserve"> to be addressed to improve health indices of not only child health, but also maternal cardiometabolic health. </w:t>
      </w:r>
    </w:p>
    <w:p w14:paraId="1D5DE409" w14:textId="3601F0A2" w:rsidR="00EB550A" w:rsidRDefault="00EB550A" w:rsidP="00330625">
      <w:pPr>
        <w:rPr>
          <w:rFonts w:cs="Times New Roman"/>
        </w:rPr>
      </w:pPr>
    </w:p>
    <w:p w14:paraId="037935A5" w14:textId="768C8A3E" w:rsidR="00EB550A" w:rsidRDefault="00EB550A" w:rsidP="00EB550A">
      <w:pPr>
        <w:pStyle w:val="Heading3"/>
      </w:pPr>
      <w:r>
        <w:t>Digestive efficiency and chrono</w:t>
      </w:r>
      <w:r w:rsidR="00E91E9A">
        <w:t>-</w:t>
      </w:r>
      <w:r>
        <w:t>d</w:t>
      </w:r>
      <w:r w:rsidR="008C7E3D">
        <w:t>i</w:t>
      </w:r>
      <w:r>
        <w:t>sruption</w:t>
      </w:r>
    </w:p>
    <w:p w14:paraId="65D5298C" w14:textId="0020F750" w:rsidR="006D1DC0" w:rsidRDefault="00EB550A" w:rsidP="00A33C49">
      <w:r>
        <w:t xml:space="preserve">Although we often read energy taken in and perceive it to mean that all of that energy is utilized or absorbed at similar levels in all people, it is likely not true. </w:t>
      </w:r>
      <w:r w:rsidR="00FC1A73">
        <w:t xml:space="preserve">Digestive efficiency many change as a function of genotype (clock KO’s, </w:t>
      </w:r>
      <w:r w:rsidR="00FC1A73">
        <w:fldChar w:fldCharType="begin"/>
      </w:r>
      <w:r w:rsidR="00FC1A73">
        <w:instrText xml:space="preserve"> ADDIN ZOTERO_ITEM CSL_CITATION {"citationID":"l1TUqIxG","properties":{"formattedCitation":"(Pan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rsidR="00155E45">
        <w:t>, physiological state, or diet</w:t>
      </w:r>
      <w:r w:rsidR="00FC1A73">
        <w:t>)</w:t>
      </w:r>
      <w:r w:rsidR="00155E45">
        <w:t>. Furthermore, it has been demonstrated that perturbation of the circadian system can lead to preferential absorption of certain macronutrients; such as preferred carbohydrate to protein metabolism and overall increased fatty acid absorption with disruption of Clock done by pan and colleagues</w:t>
      </w:r>
      <w:r w:rsidR="00155E45">
        <w:fldChar w:fldCharType="begin"/>
      </w:r>
      <w:r w:rsidR="00155E45">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155E45">
        <w:fldChar w:fldCharType="separate"/>
      </w:r>
      <w:r w:rsidR="00155E45">
        <w:rPr>
          <w:noProof/>
        </w:rPr>
        <w:t>(Pan &amp; Hussain, 2009)</w:t>
      </w:r>
      <w:r w:rsidR="00155E45">
        <w:fldChar w:fldCharType="end"/>
      </w:r>
      <w:r w:rsidR="00155E45">
        <w:t>. It has also been demonstrated that timing of food is sufficient to entrain the circadian system</w:t>
      </w:r>
      <w:r w:rsidR="00DF1B2B">
        <w:t xml:space="preserve"> </w:t>
      </w:r>
      <w:r w:rsidR="00DF1B2B">
        <w:fldChar w:fldCharType="begin"/>
      </w:r>
      <w:r w:rsidR="00DF1B2B">
        <w:instrText xml:space="preserve"> ADDIN ZOTERO_ITEM CSL_CITATION {"citationID":"7oyoWSIC","properties":{"formattedCitation":"(Sherman et al., 2012)","plainCitation":"(Sherman et al., 2012)","noteIndex":0},"citationItems":[{"id":12,"uris":["http://zotero.org/users/5073745/items/P497KC7N"],"uri":["http://zotero.org/users/5073745/items/P497KC7N"],"itemData":{"id":12,"type":"article-journal","title":"Timed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sidR="00DF1B2B">
        <w:fldChar w:fldCharType="separate"/>
      </w:r>
      <w:r w:rsidR="00DF1B2B">
        <w:rPr>
          <w:noProof/>
        </w:rPr>
        <w:t>(Sherman et al., 2012)</w:t>
      </w:r>
      <w:r w:rsidR="00DF1B2B">
        <w:fldChar w:fldCharType="end"/>
      </w:r>
      <w:r w:rsidR="00DF1B2B">
        <w:t xml:space="preserve">. </w:t>
      </w:r>
    </w:p>
    <w:p w14:paraId="0BBC5B5B" w14:textId="77777777" w:rsidR="00A33C49" w:rsidRDefault="00A33C49" w:rsidP="00A33C49"/>
    <w:p w14:paraId="6B37A3E6" w14:textId="5F0AE7A1" w:rsidR="006D1DC0" w:rsidRDefault="006D1DC0" w:rsidP="00D95E7B">
      <w:pPr>
        <w:pStyle w:val="Heading2"/>
      </w:pPr>
      <w:r>
        <w:t xml:space="preserve">Aim 1.1 </w:t>
      </w:r>
      <w:r w:rsidR="004241AB">
        <w:t xml:space="preserve"> Assess the effects of eTRF on female f</w:t>
      </w:r>
      <w:r>
        <w:t xml:space="preserve">ertility </w:t>
      </w:r>
    </w:p>
    <w:p w14:paraId="6C79B80B" w14:textId="79E12540" w:rsidR="0004750C" w:rsidRDefault="00826EBC" w:rsidP="001B306C">
      <w:pPr>
        <w:ind w:firstLine="720"/>
        <w:rPr>
          <w:rFonts w:eastAsia="Times New Roman" w:cs="Times New Roman"/>
          <w:color w:val="000000"/>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fldChar w:fldCharType="begin"/>
      </w:r>
      <w:r w:rsidR="001E0AFA">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2016)","noteIndex":0},"citationItems":[{"id":176,"uris":["http://zotero.org/users/5073745/items/D4T7S7WP"],"uri":["http://zotero.org/users/5073745/items/D4T7S7WP"],"itemData":{"id":176,"type":"article-journal","title":"Regulation of reproduction by the circadian rhythms","container-title":"Sheng Li Xue Bao: [Acta Physiologica Sinica]","page":"799-808","volume":"68","issue":"6","source":"PubMed","abstract":"Mammals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process.","ISSN":"0371-0874","note":"PMID: 28004075","journalAbbreviation":"Sheng Li Xue Bao","language":"eng","author":[{"family":"Zhang","given":"Wen-Xiang"},{"family":"Chen","given":"Si-Yu"},{"family":"Liu","given":"Chang"}],"issued":{"date-parts":[["2016",12,25]]}}}],"schema":"https://github.com/citation-style-language/schema/raw/master/csl-citation.json"}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sidR="001E0AFA">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r>
        <w:rPr>
          <w:rFonts w:eastAsia="Times New Roman" w:cs="Times New Roman"/>
          <w:color w:val="000000"/>
        </w:rPr>
        <w:t xml:space="preserve">Mereness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 xml:space="preserve">nizing hormone surge as well as the coordination of ovary responsiveness to gonadotropins demonstrate entrainment by the CLOCK-BMAL1 system, and </w:t>
      </w:r>
      <w:r w:rsidRPr="00826EBC">
        <w:rPr>
          <w:rFonts w:eastAsia="Times New Roman" w:cs="Times New Roman"/>
          <w:color w:val="000000"/>
        </w:rPr>
        <w:lastRenderedPageBreak/>
        <w:t>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2016)","noteIndex":0},"citationItems":[{"id":173,"uris":["http://zotero.org/users/5073745/items/IL5258J8"],"uri":["http://zotero.org/users/5073745/items/IL5258J8"],"itemData":{"id":173,"type":"article-journal","title":"Conditional Deletion of Bmal1 in Ovarian Theca Cells Disrupts Ovulation in Female Mice","container-title":"Endocrinology","page":"913-927","volume":"157","issue":"2","source":"academic-oup-com.proxy.lib.umich.edu","abstract":"Abstract.  Rhythmic events in female reproductive physiology, including ovulation, are tightly controlled by the circadian timing system. The molecular clock, a","DOI":"10.1210/en.2015-1645","ISSN":"0013-7227","journalAbbreviation":"Endocrinology","language":"en","author":[{"family":"Mereness","given":"Amanda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Swamy and colleagues determined that phase shifting of the period of food availability is sufficient to not only entrain the liver clock in breeding female mice, but also modulate fertility and fecundity</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w:t>
      </w:r>
      <w:r w:rsidRPr="00826EBC">
        <w:rPr>
          <w:rFonts w:eastAsia="Times New Roman" w:cs="Times New Roman"/>
          <w:color w:val="000000"/>
        </w:rPr>
        <w:t xml:space="preserve"> Using a light-feeding paradigm, this group demonstrated reduced copulatory plug appearance, reduced embryo implantations, and fewer litters carried compared to dark-fed counterparts</w:t>
      </w:r>
      <w:r>
        <w:rPr>
          <w:rFonts w:eastAsia="Times New Roman" w:cs="Times New Roman"/>
          <w:color w:val="000000"/>
        </w:rPr>
        <w:fldChar w:fldCharType="begin"/>
      </w:r>
      <w:r>
        <w:rPr>
          <w:rFonts w:eastAsia="Times New Roman" w:cs="Times New Roman"/>
          <w:color w:val="000000"/>
        </w:rPr>
        <w:instrText xml:space="preserve"> ADDIN ZOTERO_ITEM CSL_CITATION {"citationID":"YOsseYUZ","properties":{"formattedCitation":"(Swamy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w:t>
      </w:r>
      <w:r w:rsidRPr="00826EBC">
        <w:rPr>
          <w:rFonts w:eastAsia="Times New Roman" w:cs="Times New Roman"/>
          <w:color w:val="000000"/>
        </w:rPr>
        <w:t>Interestingly enough, this was seen without a change in the pattern and regularity of estrous cycling, and furthermore without an increase in post-implantation loss in chrono-disrupted dams (Swamy 2018). The evidence in humans is less clear. A recent meta-analysis of the effects of shift work on infertility demonstrated that the association between shift work and infertility is highly confounded by things like unhealthy lifestyle in shift workers, higher prevalence of risky health behaviors like smoking in shift workers, and the likelihood that women who are working are less likely to have children, creating sampling bias</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{"citationID":"EN5tavWH","properties":{"formattedCitation":"(Fernandez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Furthermore, defining the exposure of shift work makes studies in humans difficult to compare. In general, Fernadez and colleagues suggest that in humans, night shift work is likely to increase complaints of menstrual irregularity, whereas the quality of evidence for shift work and infertility appears to be so inconsistent, there cannot be a statement of risk or of no harm</w:t>
      </w:r>
      <w:r>
        <w:rPr>
          <w:rFonts w:eastAsia="Times New Roman" w:cs="Times New Roman"/>
          <w:color w:val="000000"/>
        </w:rPr>
        <w:fldChar w:fldCharType="begin"/>
      </w:r>
      <w:r>
        <w:rPr>
          <w:rFonts w:eastAsia="Times New Roman" w:cs="Times New Roman"/>
          <w:color w:val="000000"/>
        </w:rPr>
        <w:instrText xml:space="preserve"> ADDIN ZOTERO_ITEM CSL_CITATION {"citationID":"3GUkLvBO","properties":{"formattedCitation":"(Fernandez et al., 2016)","plainCitation":"(Fernandez et al., 2016)","noteIndex":0},"citationItems":[{"id":166,"uris":["http://zotero.org/users/5073745/items/GGWNSIR9"],"uri":["http://zotero.org/users/5073745/items/GGWNSIR9"],"itemData":{"id":166,"type":"article-journal","title":"Fixed or Rotating Night Shift Work Undertaken by Women: Implications for Fertility and Miscarriage","container-title":"Seminars in Reproductive Medicine","page":"74-82","volume":"34","issue":"2","source":"www.thieme-connect.com","abstract":"This review summarizes the evidence concerning effects of night shift work on women's reproductive health, specifically difficulty in conceiving and miscarriage. We distinguish between fixed night shift and rotating night shift, as the population subgroups exposed, the social and biological mechanisms, and the magnitude of effects are likely to differ; of note, women working fixed night shift are known to have high tolerance for this schedule. We identified two relevant systematic reviews with meta-analyses and five additional studies. Night shift work may give rise to menstrual cycle disturbances, but effect sizes are imprecise. Endometriosis may be elevated in night shift workers, but evidence is only preliminary. Adequate data are lacking to assess associations between night shift work and infertility or time to pregnancy. The weight of evidence begins to point to working at night, whether in fixed or rotating shifts, as a risk factor for miscarriage. There are many methodological problems with this literature, with substantial variation in the definitions of night shift and schedule types making comparisons between studies difficult and pooling across studies questionable. Nevertheless, there appears to be grounds for caution and counselling where women have concerns about night shift work and their reproductive health.","DOI":"10.1055/s-0036-1571354","ISSN":"1526-8004, 1526-4564","title-short":"Fixed or Rotating Night Shift Work Undertaken by Women","journalAbbreviation":"Semin Reprod Med","language":"en","author":[{"family":"Fernandez","given":"Renae C."},{"family":"Marino","given":"Jennifer L."},{"family":"Varcoe","given":"Tamara J."},{"family":"Davis","given":"Scott"},{"family":"Moran","given":"Lisa J."},{"family":"Rumbold","given":"Alice R."},{"family":"Brown","given":"Hannah M."},{"family":"Whitrow","given":"Melissa J."},{"family":"Davies","given":"Michael J."},{"family":"Moore","given":"Vivienne M."}],"issued":{"date-parts":[["2016",3]]}}}],"schema":"https://github.com/citation-style-language/schema/raw/master/csl-citation.json"}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(Fernandez et al., 2016)</w:t>
      </w:r>
      <w:r>
        <w:rPr>
          <w:rFonts w:eastAsia="Times New Roman" w:cs="Times New Roman"/>
          <w:color w:val="000000"/>
        </w:rPr>
        <w:fldChar w:fldCharType="end"/>
      </w:r>
      <w:r w:rsidRPr="00826EBC">
        <w:rPr>
          <w:rFonts w:eastAsia="Times New Roman" w:cs="Times New Roman"/>
          <w:color w:val="000000"/>
        </w:rPr>
        <w:t>. </w:t>
      </w:r>
    </w:p>
    <w:p w14:paraId="113D416D" w14:textId="05340B88" w:rsidR="00031589" w:rsidRDefault="0004750C" w:rsidP="0004750C">
      <w:pPr>
        <w:ind w:firstLine="720"/>
      </w:pPr>
      <w:r>
        <w:rPr>
          <w:rFonts w:eastAsia="Times New Roman" w:cs="Times New Roman"/>
          <w:color w:val="000000"/>
        </w:rPr>
        <w:t xml:space="preserve">The majority of the work done in the circadian biology of fertility has been examined using a chrono-disruption exposure </w:t>
      </w:r>
      <w:r>
        <w:rPr>
          <w:rFonts w:eastAsia="Times New Roman" w:cs="Times New Roman"/>
          <w:color w:val="000000"/>
        </w:rPr>
        <w:fldChar w:fldCharType="begin"/>
      </w:r>
      <w:r>
        <w:rPr>
          <w:rFonts w:eastAsia="Times New Roman" w:cs="Times New Roman"/>
          <w:color w:val="000000"/>
        </w:rPr>
        <w:instrText xml:space="preserve"> ADDIN ZOTERO_ITEM CSL_CITATION {"citationID":"bXlJg6Bb","properties":{"formattedCitation":"(Salazar et al., 2018; Swamy et al., 2018)","plainCitation":"(Salazar et al., 2018; Swamy et al., 2018)","noteIndex":0},"citationItems":[{"id":117,"uris":["http://zotero.org/users/5073745/items/NXMYMF52"],"uri":["http://zotero.org/users/5073745/items/NXMYMF52"],"itemData":{"id":117,"type":"article-journal","title":"Gestational chronodisruption leads to persistent changes in the rat fetal and adult adrenal clock and function","container-title":"The Journal of Physiology","page":"5839-5857","volume":"596","issue":"23","source":"Wiley Online Library","abstract":"Key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diseases.","DOI":"10.1113/JP276083","ISSN":"1469-7793","language":"en","author":[{"family":"Salazar","given":"E.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(Salazar et al., 2018; Swamy et al., 2018)</w:t>
      </w:r>
      <w:r>
        <w:rPr>
          <w:rFonts w:eastAsia="Times New Roman" w:cs="Times New Roman"/>
          <w:color w:val="000000"/>
        </w:rPr>
        <w:fldChar w:fldCharType="end"/>
      </w:r>
      <w:r>
        <w:rPr>
          <w:rFonts w:eastAsia="Times New Roman" w:cs="Times New Roman"/>
          <w:color w:val="000000"/>
        </w:rPr>
        <w:t>. While timed feeding cues have demonstrated the ability to entrain peripheral organs and metabolism</w:t>
      </w:r>
      <w:r>
        <w:rPr>
          <w:rFonts w:eastAsia="Times New Roman" w:cs="Times New Roman"/>
          <w:color w:val="000000"/>
        </w:rPr>
        <w:fldChar w:fldCharType="begin"/>
      </w:r>
      <w:r>
        <w:rPr>
          <w:rFonts w:eastAsia="Times New Roman" w:cs="Times New Roman"/>
          <w:color w:val="000000"/>
        </w:rPr>
        <w:instrText xml:space="preserve"> ADDIN ZOTERO_ITEM CSL_CITATION {"citationID":"4VazguEk","properties":{"formattedCitation":"(Hatori et al., 2012; Pan &amp; Hussain, 2009; Sherman et al., 2012; Swamy et al., 2018)","plainCitation":"(Hatori et al., 2012; Pan &amp; Hussain, 2009; Sherman et al., 2012; Swamy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(Hatori et al., 2012; Pan &amp; Hussain, 2009; Sherman et al., 2012; Swamy et al., 2018)</w:t>
      </w:r>
      <w:r>
        <w:rPr>
          <w:rFonts w:eastAsia="Times New Roman" w:cs="Times New Roman"/>
          <w:color w:val="000000"/>
        </w:rPr>
        <w:fldChar w:fldCharType="end"/>
      </w:r>
      <w:r>
        <w:rPr>
          <w:rFonts w:eastAsia="Times New Roman" w:cs="Times New Roman"/>
          <w:color w:val="000000"/>
        </w:rPr>
        <w:t>, the effects of timed feeding on fertility have not been examined except in models of chrono-disruption. Therefore I propose to</w:t>
      </w:r>
      <w:r w:rsidR="00031589">
        <w:t xml:space="preserve"> assess the effects of eTRF on maternal fertility</w:t>
      </w:r>
      <w:r>
        <w:t>, as a healthful model of metabolic clock entrainment</w:t>
      </w:r>
      <w:r w:rsidR="00031589">
        <w:t xml:space="preserve">. This will first be done by </w:t>
      </w:r>
      <w:r>
        <w:t>daily staging of the estrous</w:t>
      </w:r>
      <w:r w:rsidR="00031589">
        <w:t xml:space="preserve"> cycle</w:t>
      </w:r>
      <w:r>
        <w:t xml:space="preserve"> </w:t>
      </w:r>
      <w:r>
        <w:fldChar w:fldCharType="begin"/>
      </w:r>
      <w:r>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2009)","noteIndex":0},"citationItems":[{"id":178,"uris":["http://zotero.org/users/5073745/items/BRASLVKZ"],"uri":["http://zotero.org/users/5073745/items/BRASLVKZ"],"itemData":{"id":178,"type":"article-journal","title":"Assessing reproductive status/stages in mice","container-title":"Current Protocols in Neuroscience","page":"Appendix 4I","volume":"Appendix 4","source":"PubMed","abstract":"The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mice.","DOI":"10.1002/0471142301.nsa04is48","ISSN":"1934-8576","note":"PMID: 19575469\nPMCID: PMC2755182","journalAbbreviation":"Curr Protoc Neurosci","language":"eng","author":[{"family":"Caligioni","given":"Claudia S."}],"issued":{"date-parts":[["2009",7]]}}}],"schema":"https://github.com/citation-style-language/schema/raw/master/csl-citation.json"} </w:instrText>
      </w:r>
      <w:r>
        <w:fldChar w:fldCharType="separate"/>
      </w:r>
      <w:r>
        <w:rPr>
          <w:noProof/>
        </w:rPr>
        <w:t>(Caligioni, 2009)</w:t>
      </w:r>
      <w:r>
        <w:fldChar w:fldCharType="end"/>
      </w:r>
      <w:r w:rsidR="00031589">
        <w:t xml:space="preserve"> </w:t>
      </w:r>
      <w:r>
        <w:t xml:space="preserve">for each dam </w:t>
      </w:r>
      <w:r w:rsidR="00031589">
        <w:t>both before and during the initial exposure to eTRF</w:t>
      </w:r>
      <w:r>
        <w:t xml:space="preserve">. Because timed feeding has previously demonstrated the ability to entrain peripheral tissues, including the female reproductive system, I expect that feeding during the shortened period of the dark cycle will not result in irregular or prolonged estrous cycles. </w:t>
      </w:r>
      <w:r w:rsidR="001D47FE">
        <w:t xml:space="preserve">Once dams have been mated, daily plug checks will occur until each dam has displayed a copulatory plug. Day of appearance of plug will be coined gestational day 0.5. Days from </w:t>
      </w:r>
      <w:r w:rsidR="004241AB">
        <w:t xml:space="preserve">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rsidR="004241AB">
        <w:fldChar w:fldCharType="begin"/>
      </w:r>
      <w:r w:rsidR="004241AB">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2018)","noteIndex":0},"citationItems":[{"id":168,"uris":["http://zotero.org/users/5073745/items/4F2IJ74D"],"uri":["http://zotero.org/users/5073745/items/4F2IJ74D"],"itemData":{"id":168,"type":"article-journal","title":"Circadian disruption of food availability significantly reduces reproductive success in mice","container-title":"Hormones and Behavior","page":"177-184","volume":"105","source":"ScienceDirect","abstract":"Circadian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behavior.","DOI":"10.1016/j.yhbeh.2018.07.006","ISSN":"0018-506X","journalAbbreviation":"Hormones and Behavior","language":"en","author":[{"family":"Swamy","given":"Shivam"},{"family":"Xie","given":"Xiaobin"},{"family":"Kukino","given":"Ayaka"},{"family":"Calcagno","given":"Haley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sidR="004241AB">
        <w:fldChar w:fldCharType="separate"/>
      </w:r>
      <w:r w:rsidR="004241AB">
        <w:rPr>
          <w:noProof/>
        </w:rPr>
        <w:t>(Swamy et al., 2018)</w:t>
      </w:r>
      <w:r w:rsidR="004241AB">
        <w:fldChar w:fldCharType="end"/>
      </w:r>
      <w:r w:rsidR="004241AB">
        <w:t xml:space="preserve">. Because one other study has evaluated eTRF in pregnancy, and pups survived to gestational day 18.5, I expect that fertility will not be compromised by eTRF treatment. This is supported by my preliminary data, where eTRF dams had similar rates of pup loss compared to AL controls, and both feeding conditions produced litters. </w:t>
      </w:r>
    </w:p>
    <w:p w14:paraId="38AB0473" w14:textId="27D2FA28" w:rsidR="004241AB" w:rsidRDefault="004241AB" w:rsidP="0004750C">
      <w:pPr>
        <w:ind w:firstLine="720"/>
      </w:pPr>
    </w:p>
    <w:p w14:paraId="63D39F21" w14:textId="1271A523" w:rsidR="00414BFB" w:rsidRPr="00414BFB" w:rsidRDefault="00414BFB" w:rsidP="00414BFB">
      <w:pPr>
        <w:rPr>
          <w:b/>
          <w:sz w:val="28"/>
          <w:szCs w:val="28"/>
        </w:rPr>
      </w:pPr>
      <w:r w:rsidRPr="00414BFB">
        <w:rPr>
          <w:b/>
          <w:sz w:val="28"/>
          <w:szCs w:val="28"/>
        </w:rPr>
        <w:t>Specific aim 1.2 Effects o</w:t>
      </w:r>
      <w:r w:rsidR="001B306C">
        <w:rPr>
          <w:b/>
          <w:sz w:val="28"/>
          <w:szCs w:val="28"/>
        </w:rPr>
        <w:t>n</w:t>
      </w:r>
      <w:r w:rsidRPr="00414BFB">
        <w:rPr>
          <w:b/>
          <w:sz w:val="28"/>
          <w:szCs w:val="28"/>
        </w:rPr>
        <w:t xml:space="preserve"> </w:t>
      </w:r>
      <w:r>
        <w:rPr>
          <w:b/>
          <w:sz w:val="28"/>
          <w:szCs w:val="28"/>
        </w:rPr>
        <w:t>g</w:t>
      </w:r>
      <w:r w:rsidRPr="00414BFB">
        <w:rPr>
          <w:b/>
          <w:sz w:val="28"/>
          <w:szCs w:val="28"/>
        </w:rPr>
        <w:t>estational health of the mother</w:t>
      </w:r>
    </w:p>
    <w:p w14:paraId="4BD17195" w14:textId="657DB253" w:rsidR="00414BFB" w:rsidRDefault="00414BFB" w:rsidP="00414BFB">
      <w:pPr>
        <w:rPr>
          <w:b/>
          <w:sz w:val="28"/>
          <w:szCs w:val="28"/>
        </w:rPr>
      </w:pPr>
      <w:r w:rsidRPr="00414BFB">
        <w:rPr>
          <w:b/>
          <w:sz w:val="28"/>
          <w:szCs w:val="28"/>
        </w:rPr>
        <w:t xml:space="preserve">1.2.1 – </w:t>
      </w:r>
      <w:commentRangeStart w:id="3"/>
      <w:r w:rsidRPr="00414BFB">
        <w:rPr>
          <w:b/>
          <w:sz w:val="28"/>
          <w:szCs w:val="28"/>
        </w:rPr>
        <w:t>insulin resistance of pregnanc</w:t>
      </w:r>
      <w:r w:rsidR="00C9633A">
        <w:rPr>
          <w:b/>
          <w:sz w:val="28"/>
          <w:szCs w:val="28"/>
        </w:rPr>
        <w:t>y</w:t>
      </w:r>
      <w:commentRangeEnd w:id="3"/>
      <w:r w:rsidR="00CC2456">
        <w:rPr>
          <w:rStyle w:val="CommentReference"/>
        </w:rPr>
        <w:commentReference w:id="3"/>
      </w:r>
    </w:p>
    <w:p w14:paraId="222F0920" w14:textId="154F2B93" w:rsidR="00A33C49" w:rsidRDefault="00A33C49" w:rsidP="00414BFB">
      <w:r>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2014)","noteIndex":0},"citationItems":[{"id":184,"uris":["http://zotero.org/users/5073745/items/ZDTFX5KY"],"uri":["http://zotero.org/users/5073745/items/ZDTFX5KY"],"itemData":{"id":184,"type":"article-journal","title":"Normal Pregnancy- A State of Insulin Resistance","container-title":"Journal of Clinical and Diagnostic Research : JCDR","page":"CC01-CC03","volume":"8","issue":"11","source":"PubMed Central","abstract":"Background: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complications.","DOI":"10.7860/JCDR/2014/10068.5081","ISSN":"2249-782X","note":"PMID: 25584208\nPMCID: PMC4290225","journalAbbreviation":"J Clin Diagn Res","author":[{"family":"Sonagra","given":"Amit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w:t>
      </w:r>
      <w:r w:rsidR="001B306C">
        <w:t>This insulin resistance is related to having available nutrient to shunt toward the growing feto-placental unit</w:t>
      </w:r>
      <w:r w:rsidR="008A29BB">
        <w:t>. However, insulin resistance I</w:t>
      </w:r>
    </w:p>
    <w:p w14:paraId="19476A37" w14:textId="1D3E3A72" w:rsidR="008A29BB" w:rsidRPr="00A33C49" w:rsidRDefault="008A29BB" w:rsidP="00414BFB">
      <w:r>
        <w:t xml:space="preserve">To compare the effects of eTRF to that of normal pregnancy, an experiment comparing insulin sensitivity in unpregnant females, pregnant AL females, and eTRF females will be conducted. </w:t>
      </w:r>
      <w:r w:rsidR="00CC2456">
        <w:lastRenderedPageBreak/>
        <w:t xml:space="preserve">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 which will provide context to the level of insulin sensitivity. </w:t>
      </w:r>
    </w:p>
    <w:p w14:paraId="3517E9D8" w14:textId="2F9E8F4E" w:rsidR="00414BFB" w:rsidRDefault="00414BFB" w:rsidP="00414BFB">
      <w:pPr>
        <w:rPr>
          <w:b/>
          <w:sz w:val="28"/>
          <w:szCs w:val="28"/>
        </w:rPr>
      </w:pPr>
      <w:r w:rsidRPr="00414BFB">
        <w:rPr>
          <w:b/>
          <w:sz w:val="28"/>
          <w:szCs w:val="28"/>
        </w:rPr>
        <w:t>1.2.2 – effect of TRF of food intake, body composition, energy expenditure, and digestive efficiency</w:t>
      </w:r>
    </w:p>
    <w:p w14:paraId="18291D14" w14:textId="77777777" w:rsidR="00E55BB9" w:rsidRDefault="00E55BB9" w:rsidP="00414BFB">
      <w:pPr>
        <w:rPr>
          <w:rFonts w:cs="Times New Roman"/>
          <w:u w:val="single"/>
        </w:rPr>
      </w:pPr>
    </w:p>
    <w:p w14:paraId="658E4487" w14:textId="0D01C682" w:rsidR="00414BFB" w:rsidRDefault="00414BFB" w:rsidP="00414BFB">
      <w:pPr>
        <w:rPr>
          <w:rFonts w:cs="Times New Roman"/>
        </w:rPr>
      </w:pPr>
      <w:r w:rsidRPr="00414BFB">
        <w:rPr>
          <w:rFonts w:cs="Times New Roman"/>
          <w:u w:val="single"/>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Carter, &amp; Grattan, 2018)","plainCitation":"(S. R. Ladyman, Carter, &amp; Grattan,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Carter, &amp; Grattan, 2018)</w:t>
      </w:r>
      <w:r>
        <w:rPr>
          <w:rFonts w:cs="Times New Roman"/>
        </w:rPr>
        <w:fldChar w:fldCharType="end"/>
      </w:r>
      <w:r>
        <w:rPr>
          <w:rFonts w:cs="Times New Roman"/>
        </w:rPr>
        <w:t>. This increase in food intake is usually transient, and most pronounced during the last two weeks of gestation  in mice</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2018)","noteIndex":0},"citationItems":[{"id":43,"uris":["http://zotero.org/users/5073745/items/3EYRTHI4"],"uri":["http://zotero.org/users/5073745/items/3EYRTHI4"],"itemData":{"id":43,"type":"article-journal","title":"Energy homeostasis and running wheel activity during pregnancy in the mouse","container-title":"Physiology &amp; Behavior","page":"83-94","volume":"194","source":"ScienceDirect","abstract":"Pregnancy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demands.","DOI":"10.1016/j.physbeh.2018.05.002","ISSN":"0031-9384","journalAbbreviation":"Physiology &amp; Behavior","author":[{"family":"Ladyman","given":"S.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2018)","noteIndex":0},"citationItems":[{"id":92,"uris":["http://zotero.org/users/5073745/items/W73RI475"],"uri":["http://zotero.org/users/5073745/items/W73RI475"],"itemData":{"id":92,"type":"article-journal","title":"Impact of Pregnancy and Lactation on the Long-Term Regulation of Energy Balance in Female Mice","container-title":"Endocrinology","page":"2324-2336","volume":"159","issue":"6","source":"academic.oup.com","abstract":"Reproductively experienced female mice show long-term increased body weight and susceptibility to the negative consequence of high-fat diet on glucose tolerance","DOI":"10.1210/en.2018-00057","ISSN":"0013-7227","journalAbbreviation":"Endocrinology","language":"en","author":[{"family":"Ladyman","given":"Sharon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2EFCB4A" w14:textId="3C59261D" w:rsidR="00414BFB" w:rsidRPr="00414BFB" w:rsidRDefault="00414BFB" w:rsidP="00414BFB">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kcal intake which then leads to weight loss. However, this is often not seen in animal studies</w:t>
      </w:r>
      <w:r w:rsidRPr="003572D6">
        <w:t xml:space="preserve"> </w:t>
      </w:r>
      <w:r>
        <w:t>even in studies of HFD feeding with TRF, food intake is similar.</w:t>
      </w:r>
      <w:r w:rsidR="00CC2456">
        <w:t xml:space="preserve"> </w:t>
      </w:r>
      <w:r>
        <w:t>Furthermore, Upadhyay and colleagues found that TRF of a high fat diet in gestation yielded offspring growth similar to AL chow fed control pups</w:t>
      </w:r>
      <w:r w:rsidR="00CC2456">
        <w:t xml:space="preserve">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2019)","noteIndex":0},"citationItems":[{"id":2,"uris":["http://zotero.org/users/5073745/items/EC9EJ9LI"],"uri":["http://zotero.org/users/5073745/items/EC9EJ9LI"],"itemData":{"id":2,"type":"article-journal","title":"Time-restricted feeding reduces high-fat diet associated placental inflammation and limits adverse effects on fetal organ development","container-title":"Biochemical and Biophysical Research Communications","page":"415-421","volume":"514","issue":"2","source":"ScienceDirect","abstract":"Maternal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obesity.","DOI":"10.1016/j.bbrc.2019.04.154","ISSN":"0006-291X","journalAbbreviation":"Biochemical and Biophysical Research Communications","author":[{"family":"Upadhyay","given":"Aditya"},{"family":"Anjum","given":"B."},{"family":"Godbole","given":"Nachiket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I do not expect that dams assigned to eTRF treatment to be unable to consume necessary calories to continue a healthful pregnancy. 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47CC8B1E" w14:textId="77777777" w:rsidR="00E55BB9" w:rsidRDefault="00E55BB9" w:rsidP="00414BFB">
      <w:pPr>
        <w:rPr>
          <w:rFonts w:cs="Times New Roman"/>
          <w:u w:val="single"/>
        </w:rPr>
      </w:pPr>
    </w:p>
    <w:p w14:paraId="23AA9BC6" w14:textId="05131300" w:rsidR="00414BFB" w:rsidRPr="00414BFB" w:rsidRDefault="00414BFB" w:rsidP="00414BFB">
      <w:pPr>
        <w:rPr>
          <w:rFonts w:cs="Times New Roman"/>
          <w:u w:val="single"/>
        </w:rPr>
      </w:pPr>
      <w:r w:rsidRPr="00414BFB">
        <w:rPr>
          <w:rFonts w:cs="Times New Roman"/>
          <w:u w:val="single"/>
        </w:rPr>
        <w:t>Aim 1.2.2.2: Maternal Body Composition</w:t>
      </w:r>
    </w:p>
    <w:p w14:paraId="0779B5C2" w14:textId="10DF288A" w:rsidR="00414BFB" w:rsidRDefault="00414BFB" w:rsidP="00414BFB">
      <w:pPr>
        <w:rPr>
          <w:rFonts w:cs="Times New Roman"/>
        </w:rPr>
      </w:pPr>
      <w:r>
        <w:rPr>
          <w:rFonts w:cs="Times New Roman"/>
        </w:rPr>
        <w:t>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isocaloric/eucaloric feeding is not employed as part of the study (stote,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w:t>
      </w:r>
      <w:r>
        <w:rPr>
          <w:rFonts w:cs="Times New Roman"/>
        </w:rPr>
        <w:fldChar w:fldCharType="begin"/>
      </w:r>
      <w:r>
        <w:rPr>
          <w:rFonts w:cs="Times New Roman"/>
        </w:rPr>
        <w:instrText xml:space="preserve"> ADDIN ZOTERO_ITEM CSL_CITATION {"citationID":"yO7UxBUc","properties":{"formattedCitation":"(Hatori et al., 2012; Liu et al., 2019; Sherman et al., 2012)","plainCitation":"(Hatori et al., 2012; Liu et al., 2019; Sherman et al., 2012)","noteIndex":0},"citationItems":[{"id":67,"uris":["http://zotero.org/users/5073745/items/T8U6Q3GZ"],"uri":["http://zotero.org/users/5073745/items/T8U6Q3GZ"],"itemData":{"id":67,"type":"article-journal","title":"Time-Restricted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(Hatori et al., 2012; Liu et al., 2019; Sherman et al., 2012)</w:t>
      </w:r>
      <w:r>
        <w:rPr>
          <w:rFonts w:cs="Times New Roman"/>
        </w:rPr>
        <w:fldChar w:fldCharType="end"/>
      </w:r>
      <w:r>
        <w:rPr>
          <w:rFonts w:cs="Times New Roman"/>
        </w:rPr>
        <w:t xml:space="preserve">.  We will monitor body composition (Fat mass, lean mass, free water) indirectly by EchoMRI and we predict to observe no differences in fat, lean, or </w:t>
      </w:r>
      <w:r w:rsidR="00E55BB9">
        <w:rPr>
          <w:rFonts w:cs="Times New Roman"/>
        </w:rPr>
        <w:t xml:space="preserve">free </w:t>
      </w:r>
      <w:r>
        <w:rPr>
          <w:rFonts w:cs="Times New Roman"/>
        </w:rPr>
        <w:t xml:space="preserve">water content compared to gestational-age matched, </w:t>
      </w:r>
      <w:r w:rsidRPr="004B030F">
        <w:rPr>
          <w:rFonts w:cs="Times New Roman"/>
          <w:i/>
        </w:rPr>
        <w:t>ad libitum</w:t>
      </w:r>
      <w:r>
        <w:rPr>
          <w:rFonts w:cs="Times New Roman"/>
        </w:rPr>
        <w:t xml:space="preserve"> fed control.</w:t>
      </w:r>
      <w:r w:rsidR="00E55BB9">
        <w:rPr>
          <w:rFonts w:cs="Times New Roman"/>
        </w:rPr>
        <w:t xml:space="preserve"> This finding would be especially crucial in the state of pregnancy, as progressive and gradual weight gain is expected and necessary for a successful and healthful pregnancy. </w:t>
      </w:r>
    </w:p>
    <w:p w14:paraId="5DFD9D74" w14:textId="47EE93F0" w:rsidR="00414BFB" w:rsidRDefault="00414BFB" w:rsidP="00414BFB">
      <w:pPr>
        <w:rPr>
          <w:rFonts w:cs="Times New Roman"/>
        </w:rPr>
      </w:pPr>
    </w:p>
    <w:p w14:paraId="26AE4AD6" w14:textId="4183F443" w:rsidR="00414BFB" w:rsidRPr="00414BFB" w:rsidRDefault="00414BFB" w:rsidP="00414BFB">
      <w:pPr>
        <w:rPr>
          <w:rFonts w:cs="Times New Roman"/>
          <w:u w:val="single"/>
        </w:rPr>
      </w:pPr>
      <w:r w:rsidRPr="00414BFB">
        <w:rPr>
          <w:rFonts w:cs="Times New Roman"/>
          <w:u w:val="single"/>
        </w:rPr>
        <w:t>Aim 1.2.2.3 Maternal Energy Expenditure:</w:t>
      </w:r>
    </w:p>
    <w:p w14:paraId="397730F2" w14:textId="00AEB254" w:rsidR="00414BFB" w:rsidRPr="002069B3" w:rsidRDefault="00414BFB" w:rsidP="00414BFB">
      <w:pPr>
        <w:rPr>
          <w:rFonts w:cs="Times New Roman"/>
        </w:rPr>
      </w:pPr>
      <w:r w:rsidRPr="002069B3">
        <w:rPr>
          <w:rFonts w:cs="Times New Roman"/>
        </w:rPr>
        <w:lastRenderedPageBreak/>
        <w:t xml:space="preserve">Works in TRF of humans and animals have demonstrated mixed results with respect to energy expenditure. In some, energy expenditure is increased using this feeding strategy (Halberg, 2005; Gabel, 2018 ), while more </w:t>
      </w:r>
      <w:r w:rsidR="00E55BB9">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{"citationID":"9Ix3cBGY","properties":{"formattedCitation":"(Ravussin et al., 2019)","plainCitation":"(Ravussin et al., 2019)","noteIndex":0},"citationItems":[{"id":83,"uris":["http://zotero.org/users/5073745/items/NM5GTE54"],"uri":["http://zotero.org/users/5073745/items/NM5GTE54"],"itemData":{"id":83,"type":"article-journal","title":"Early Time-Restricted Feeding Reduces Appetite and Increases Fat Oxidation But Does Not Affect Energy Expenditure in Humans","container-title":"Obesity","page":"1244-1254","volume":"27","issue":"8","source":"Wiley Online Library","abstract":"Objective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oxidation.","DOI":"10.1002/oby.22518","ISSN":"1930-739X","language":"en","author":[{"family":"Ravussin","given":"Eric"},{"family":"Beyl","given":"Robbie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(Ravussin et al., 2019)</w:t>
      </w:r>
      <w:r>
        <w:rPr>
          <w:rFonts w:cs="Times New Roman"/>
        </w:rPr>
        <w:fldChar w:fldCharType="end"/>
      </w:r>
      <w:r w:rsidR="00E55BB9">
        <w:rPr>
          <w:rFonts w:cs="Times New Roman"/>
        </w:rPr>
        <w:t xml:space="preserve"> or leave this unexamined </w:t>
      </w:r>
      <w:r w:rsidR="00E55BB9" w:rsidRPr="00E55BB9">
        <w:rPr>
          <w:rFonts w:cs="Times New Roman"/>
          <w:highlight w:val="yellow"/>
        </w:rPr>
        <w:t>()</w:t>
      </w:r>
      <w:r w:rsidRPr="002069B3">
        <w:rPr>
          <w:rFonts w:cs="Times New Roman"/>
        </w:rPr>
        <w:t xml:space="preserve">. Based on preliminary results, the food intake and body composition levels are unchanged; however, these are only proxy measurements of actual energy expenditure. It is possible that while food intake and body weight do not have detectable differences, </w:t>
      </w:r>
      <w:r w:rsidR="00F21DE2">
        <w:rPr>
          <w:rFonts w:cs="Times New Roman"/>
        </w:rPr>
        <w:t>any changes in one of these indices coule be counter-balanced by the other (greater digestive efficiency paired with greater energy expenditure or lower digestive efficiency paired with lower energy expenditure).</w:t>
      </w:r>
      <w:r w:rsidRPr="002069B3">
        <w:rPr>
          <w:rFonts w:cs="Times New Roman"/>
        </w:rPr>
        <w:t xml:space="preserve"> </w:t>
      </w:r>
    </w:p>
    <w:p w14:paraId="328ABFD7" w14:textId="58D6B263" w:rsidR="00414BFB" w:rsidRDefault="00414BFB" w:rsidP="00F21DE2">
      <w:pPr>
        <w:rPr>
          <w:rFonts w:cs="Times New Roman"/>
        </w:rPr>
      </w:pPr>
      <w:r>
        <w:rPr>
          <w:rFonts w:cs="Times New Roman"/>
        </w:rPr>
        <w:t xml:space="preserve">Although significant differences in total daily energy expenditure is not often seen, there are often periods where </w:t>
      </w:r>
      <w:commentRangeStart w:id="4"/>
      <w:r>
        <w:rPr>
          <w:rFonts w:cs="Times New Roman"/>
        </w:rPr>
        <w:t xml:space="preserve">RER </w:t>
      </w:r>
      <w:commentRangeEnd w:id="4"/>
      <w:r>
        <w:rPr>
          <w:rStyle w:val="CommentReference"/>
        </w:rPr>
        <w:commentReference w:id="4"/>
      </w:r>
      <w:r>
        <w:rPr>
          <w:rFonts w:cs="Times New Roman"/>
        </w:rPr>
        <w:t>is distinct from ad lib controls. Namely, during the night, the RER/RQ lowers, resulting in greater fat utilization, and during the day, a high RER predominates – demonstrating greater metabolic capacity for flexibility in those exposed to TRF</w:t>
      </w:r>
      <w:r w:rsidR="00F21DE2">
        <w:rPr>
          <w:rFonts w:cs="Times New Roman"/>
        </w:rPr>
        <w:t xml:space="preserve">. I propose to evaluate maternal food intake in the context of body composition and use those data to calculate feeding efficiency. If feeding efficiency is different between eTRF and AL dams, then I would propose to employ metabolic phenotyping wherein VO2, VCO2, locomotor activity, and food intake would be measured during pregnancy. I hypothesized that feeding efficiency will not be greatly changed between the two groups. </w:t>
      </w:r>
    </w:p>
    <w:p w14:paraId="6629F167" w14:textId="1CC0EA1F" w:rsidR="00D95E7B" w:rsidRPr="004B030F" w:rsidRDefault="00D95E7B" w:rsidP="004B030F">
      <w:pPr>
        <w:rPr>
          <w:rFonts w:cs="Times New Roman"/>
        </w:rPr>
      </w:pPr>
    </w:p>
    <w:p w14:paraId="27C75862" w14:textId="0B9DE771" w:rsidR="002E1770" w:rsidRPr="00414BFB" w:rsidRDefault="00414BFB" w:rsidP="002E1770">
      <w:pPr>
        <w:pStyle w:val="Heading2"/>
        <w:rPr>
          <w:b w:val="0"/>
          <w:sz w:val="24"/>
          <w:szCs w:val="24"/>
          <w:u w:val="single"/>
        </w:rPr>
      </w:pPr>
      <w:r w:rsidRPr="00414BFB">
        <w:rPr>
          <w:b w:val="0"/>
          <w:sz w:val="24"/>
          <w:szCs w:val="24"/>
          <w:u w:val="single"/>
        </w:rPr>
        <w:t>Aim 1.2.2.4 Materna</w:t>
      </w:r>
      <w:r w:rsidR="00AB3067">
        <w:rPr>
          <w:b w:val="0"/>
          <w:sz w:val="24"/>
          <w:szCs w:val="24"/>
          <w:u w:val="single"/>
        </w:rPr>
        <w:t>l</w:t>
      </w:r>
      <w:r w:rsidRPr="00414BFB">
        <w:rPr>
          <w:b w:val="0"/>
          <w:sz w:val="24"/>
          <w:szCs w:val="24"/>
          <w:u w:val="single"/>
        </w:rPr>
        <w:t xml:space="preserve"> digestive efficiency</w:t>
      </w:r>
    </w:p>
    <w:p w14:paraId="1B3121EC" w14:textId="25D27833" w:rsidR="00010B03" w:rsidRDefault="002E1770" w:rsidP="00D817DF">
      <w:r>
        <w:t xml:space="preserve">Although digestion and nutrient utilization are active areas of research in </w:t>
      </w:r>
      <w:r w:rsidR="000453AB">
        <w:t xml:space="preserve">both </w:t>
      </w:r>
      <w:r>
        <w:t>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w:t>
      </w:r>
      <w:r w:rsidR="000F0FE1">
        <w:fldChar w:fldCharType="begin"/>
      </w:r>
      <w:r w:rsidR="000F0FE1">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2000)","noteIndex":0},"citationItems":[{"id":152,"uris":["http://zotero.org/users/5073745/items/GILEK3JH"],"uri":["http://zotero.org/users/5073745/items/GILEK3JH"],"itemData":{"id":152,"type":"article-journal","title":"Iron homeostasis during pregnancy","container-title":"The American Journal of Clinical Nutrition","page":"1567S-1574S","volume":"106","issue":"Suppl 6","source":"PubMed Central","abstract":"During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homeostasis.","DOI":"10.3945/ajcn.117.155812","ISSN":"0002-9165","note":"PMID: 29070542\nPMCID: PMC5701706","journalAbbreviation":"Am J Clin Nutr","author":[{"family":"Fisher","given":"Allison L"},{"family":"Nemeth","given":"Elizabeta"}],"issued":{"date-parts":[["2017",12]]}}},{"id":155,"uris":["http://zotero.org/users/5073745/items/8PF4H68M"],"uri":["http://zotero.org/users/5073745/items/8PF4H68M"],"itemData":{"id":155,"type":"chapter","title":"Calcium and Phosphate Metabolism and Related Disorders During Pregnancy and Lactation","container-title":"Endotext","publisher":"MDText.com, Inc.","publisher-place":"South Dartmouth (MA)","source":"PubMed","event-place":"South Dartmouth (MA)","abstract":"Pregnancy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fracture.","URL":"http://www.ncbi.nlm.nih.gov/books/NBK279173/","call-number":"NBK279173","note":"PMID: 25905396","language":"eng","author":[{"family":"Kovacs","given":"Christopher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P."}],"issued":{"date-parts":[["2000"]]},"accessed":{"date-parts":[["2019",11,5]]}}}],"schema":"https://github.com/citation-style-language/schema/raw/master/csl-citation.json"} </w:instrText>
      </w:r>
      <w:r w:rsidR="000F0FE1">
        <w:fldChar w:fldCharType="separate"/>
      </w:r>
      <w:r w:rsidR="000F0FE1">
        <w:rPr>
          <w:noProof/>
        </w:rPr>
        <w:t>(Fisher &amp; Nemeth, 2017; Kovacs, 2000)</w:t>
      </w:r>
      <w:r w:rsidR="000F0FE1">
        <w:fldChar w:fldCharType="end"/>
      </w:r>
      <w:r w:rsidR="000F0FE1">
        <w:t>.</w:t>
      </w:r>
      <w:r>
        <w:t>Th</w:t>
      </w:r>
      <w:r w:rsidR="000453AB">
        <w:t>ese studies</w:t>
      </w:r>
      <w:r>
        <w:t xml:space="preserve"> h</w:t>
      </w:r>
      <w:r w:rsidR="000453AB">
        <w:t>ave</w:t>
      </w:r>
      <w:r>
        <w:t xml:space="preserve"> demonstrated in animal models that there is hypertrophy of the absorptive surfaces in pregnant animals compared to their non-pregnant counterparts</w:t>
      </w:r>
      <w:r w:rsidR="000F0FE1">
        <w:t xml:space="preserve"> </w:t>
      </w:r>
      <w:r w:rsidR="00C7633F">
        <w:fldChar w:fldCharType="begin"/>
      </w:r>
      <w:r w:rsidR="00C7633F">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2015)","noteIndex":0},"citationItems":[{"id":149,"uris":["http://zotero.org/users/5073745/items/VQXZRVV8"],"uri":["http://zotero.org/users/5073745/items/VQXZRVV8"],"itemData":{"id":149,"type":"article-journal","title":"Histomorphometric changes of small intestine in pregnant rat","container-title":"Veterinary Research Forum","page":"69-73","volume":"6","issue":"1","source":"PubMed Central","abstract":"Food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hyperphagia.","ISSN":"2008-8140","note":"PMID: 25992254\nPMCID: PMC4405688","journalAbbreviation":"Vet Res Forum","author":[{"family":"Sabet Sarvestani","given":"Fatemeh"},{"family":"Rahmanifar","given":"Farhad"},{"family":"Tamadon","given":"Amin"}],"issued":{"date-parts":[["2015"]]}}}],"schema":"https://github.com/citation-style-language/schema/raw/master/csl-citation.json"} </w:instrText>
      </w:r>
      <w:r w:rsidR="00C7633F">
        <w:fldChar w:fldCharType="separate"/>
      </w:r>
      <w:r w:rsidR="00826EBC">
        <w:rPr>
          <w:noProof/>
        </w:rPr>
        <w:t>(Sabet Sarvestani, Rahmanifar, &amp; Tamadon, 2015)</w:t>
      </w:r>
      <w:r w:rsidR="00C7633F">
        <w:fldChar w:fldCharType="end"/>
      </w:r>
      <w:r w:rsidR="00C7633F">
        <w:t xml:space="preserve">. </w:t>
      </w:r>
      <w:r>
        <w:t>Stil</w:t>
      </w:r>
      <w:r w:rsidR="000F0FE1">
        <w:t>l</w:t>
      </w:r>
      <w:r>
        <w:t xml:space="preserve">, </w:t>
      </w:r>
      <w:r w:rsidR="000F0FE1">
        <w:t>no measurement of absorptive capacity</w:t>
      </w:r>
      <w:r>
        <w:t xml:space="preserve"> ha</w:t>
      </w:r>
      <w:r w:rsidR="00AB3067">
        <w:t>s been done</w:t>
      </w:r>
      <w:r>
        <w:t xml:space="preserve"> </w:t>
      </w:r>
      <w:r w:rsidR="00AB3067">
        <w:t xml:space="preserve">in the context </w:t>
      </w:r>
      <w:r>
        <w:t xml:space="preserve">of </w:t>
      </w:r>
      <w:r w:rsidR="00DA7459">
        <w:t>6</w:t>
      </w:r>
      <w:r>
        <w:t>-hour eTRF on the digestive tract</w:t>
      </w:r>
      <w:r w:rsidR="000F0FE1">
        <w:t>, especially not during pregnancy</w:t>
      </w:r>
      <w:r>
        <w:t xml:space="preserve">. </w:t>
      </w:r>
      <w:r w:rsidR="00DF1B2B">
        <w:t xml:space="preserve">This is a critical gap in the literature as </w:t>
      </w:r>
      <w:r>
        <w:t xml:space="preserve">circadian rhythms and food restriction have been found to entrain </w:t>
      </w:r>
      <w:r w:rsidR="000453AB">
        <w:t xml:space="preserve">enterocyte </w:t>
      </w:r>
      <w:r>
        <w:t xml:space="preserve">nutrient transporters to anticipate caloric intake in animals with intact CLOCK (Pan, 2009). In the case of macronutrient transport, </w:t>
      </w:r>
      <w:r w:rsidR="000453AB">
        <w:t xml:space="preserve">timing of </w:t>
      </w:r>
      <w:r>
        <w:t xml:space="preserve">food </w:t>
      </w:r>
      <w:r w:rsidR="000453AB">
        <w:t xml:space="preserve">delivery </w:t>
      </w:r>
      <w:r>
        <w:t xml:space="preserve">was found to be a more potent entrainment tool than even light/dark cycle manipulation in mice </w:t>
      </w:r>
      <w:r w:rsidR="00FC1A73">
        <w:fldChar w:fldCharType="begin"/>
      </w:r>
      <w:r w:rsidR="00FC1A73">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2009)","noteIndex":0},"citationItems":[{"id":107,"uris":["http://zotero.org/users/5073745/items/VH26EMNZ"],"uri":["http://zotero.org/users/5073745/items/VH26EMNZ"],"itemData":{"id":107,"type":"article-journal","title":"Clock is important for food and circadian regulation of macronutrient absorption in mice","container-title":"Journal of Lipid Research","page":"1800-1813","volume":"50","issue":"9","source":"www.jlr.org","abstract":"Clock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hyperglycemia.","DOI":"10.1194/jlr.M900085-JLR200","ISSN":"0022-2275, 1539-7262","note":"PMID: 19387090","journalAbbreviation":"J. Lipid Res.","language":"en","author":[{"family":"Pan","given":"Xiaoyue"},{"family":"Hussain","given":"M. Mahmood"}],"issued":{"date-parts":[["2009",9,1]]}}}],"schema":"https://github.com/citation-style-language/schema/raw/master/csl-citation.json"} </w:instrText>
      </w:r>
      <w:r w:rsidR="00FC1A73">
        <w:fldChar w:fldCharType="separate"/>
      </w:r>
      <w:r w:rsidR="00FC1A73">
        <w:rPr>
          <w:noProof/>
        </w:rPr>
        <w:t>(Pan &amp; Hussain, 2009)</w:t>
      </w:r>
      <w:r w:rsidR="00FC1A73">
        <w:fldChar w:fldCharType="end"/>
      </w:r>
      <w:r>
        <w:t xml:space="preserve">. For this reason, I believe that </w:t>
      </w:r>
      <w:r w:rsidR="00DF1B2B">
        <w:t xml:space="preserve">macronutrient and </w:t>
      </w:r>
      <w:r>
        <w:t xml:space="preserve">energy absorption will be more complete in dams fed eTRF. </w:t>
      </w:r>
    </w:p>
    <w:p w14:paraId="76C6BFC4" w14:textId="34EF3260" w:rsidR="002E1770" w:rsidRDefault="002E1770" w:rsidP="00330625">
      <w:pPr>
        <w:pStyle w:val="Heading2"/>
      </w:pPr>
    </w:p>
    <w:p w14:paraId="6EDF4433" w14:textId="2F1D78C6" w:rsidR="00330625" w:rsidRDefault="00330625" w:rsidP="00330625">
      <w:pPr>
        <w:pStyle w:val="Heading2"/>
      </w:pPr>
      <w:r>
        <w:t xml:space="preserve">Specific aim </w:t>
      </w:r>
      <w:r w:rsidR="00C9633A">
        <w:t>1.3</w:t>
      </w:r>
      <w:r>
        <w:t xml:space="preserve"> </w:t>
      </w:r>
      <w:r w:rsidR="001041F5">
        <w:t>Determining how eTRF affects i</w:t>
      </w:r>
      <w:r>
        <w:t>nsulin sensitivity and glycemia</w:t>
      </w:r>
      <w:r w:rsidR="001041F5">
        <w:t xml:space="preserve"> in pregnant mice</w:t>
      </w:r>
    </w:p>
    <w:p w14:paraId="6E002C10" w14:textId="165A07AF" w:rsidR="00074954" w:rsidRDefault="00074954" w:rsidP="00D233E7">
      <w:pPr>
        <w:rPr>
          <w:rFonts w:cs="Times New Roman"/>
        </w:rPr>
      </w:pPr>
      <w:r w:rsidRPr="00A06EE7">
        <w:rPr>
          <w:rFonts w:cs="Times New Roman"/>
        </w:rPr>
        <w:t>S</w:t>
      </w:r>
      <w:r w:rsidR="00366C4E" w:rsidRPr="00A06EE7">
        <w:rPr>
          <w:rFonts w:cs="Times New Roman"/>
        </w:rPr>
        <w:t xml:space="preserve">tudies of time restricted feeding </w:t>
      </w:r>
      <w:r w:rsidR="00F14B24" w:rsidRPr="00A06EE7">
        <w:rPr>
          <w:rFonts w:cs="Times New Roman"/>
        </w:rPr>
        <w:t xml:space="preserve">have demonstrated improvements in insulin sensitivity </w:t>
      </w:r>
      <w:r w:rsidR="00366C4E" w:rsidRPr="00A06EE7">
        <w:rPr>
          <w:rFonts w:cs="Times New Roman"/>
        </w:rPr>
        <w:t>in both animals</w:t>
      </w:r>
      <w:r w:rsidR="00D817DF">
        <w:rPr>
          <w:rFonts w:cs="Times New Roman"/>
        </w:rPr>
        <w:t xml:space="preserve"> </w:t>
      </w:r>
      <w:r w:rsidR="008A29BB">
        <w:rPr>
          <w:rFonts w:cs="Times New Roman"/>
        </w:rPr>
        <w:fldChar w:fldCharType="begin"/>
      </w:r>
      <w:r w:rsidR="008A29BB">
        <w:rPr>
          <w:rFonts w:cs="Times New Roman"/>
        </w:rPr>
        <w:instrText xml:space="preserve"> ADDIN ZOTERO_ITEM CSL_CITATION {"citationID":"SSt7RU0F","properties":{"formattedCitation":"(Hatori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8A29BB">
        <w:rPr>
          <w:rFonts w:cs="Times New Roman"/>
        </w:rPr>
        <w:fldChar w:fldCharType="separate"/>
      </w:r>
      <w:r w:rsidR="008A29BB">
        <w:rPr>
          <w:rFonts w:cs="Times New Roman"/>
          <w:noProof/>
        </w:rPr>
        <w:t>(Hatori et al., 2012; Liu et al., 2019; Sherman et al., 2012; Woodie et al., 2018)</w:t>
      </w:r>
      <w:r w:rsidR="008A29BB">
        <w:rPr>
          <w:rFonts w:cs="Times New Roman"/>
        </w:rPr>
        <w:fldChar w:fldCharType="end"/>
      </w:r>
      <w:r w:rsidR="002C66B0">
        <w:rPr>
          <w:rFonts w:cs="Times New Roman"/>
        </w:rPr>
        <w:t xml:space="preserve"> </w:t>
      </w:r>
      <w:r w:rsidR="00366C4E" w:rsidRPr="00A06EE7">
        <w:rPr>
          <w:rFonts w:cs="Times New Roman"/>
        </w:rPr>
        <w:t>and humans</w:t>
      </w:r>
      <w:r w:rsidR="002C66B0">
        <w:rPr>
          <w:rFonts w:cs="Times New Roman"/>
        </w:rPr>
        <w:t xml:space="preserve"> </w:t>
      </w:r>
      <w:r w:rsidR="003B26FD">
        <w:rPr>
          <w:rFonts w:cs="Times New Roman"/>
        </w:rPr>
        <w:fldChar w:fldCharType="begin"/>
      </w:r>
      <w:r w:rsidR="008A29BB">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2018)","noteIndex":0},"citationItems":[{"id":134,"uris":["http://zotero.org/users/5073745/items/JQGFN28M"],"uri":["http://zotero.org/users/5073745/items/JQGFN28M"],"itemData":{"id":134,"type":"article-journal","title":"Effects of 8-hour time restricted feeding on body weight and metabolic disease risk factors in obese adults: A pilot study","container-title":"Nutrition and Healthy Aging","page":"345-353","volume":"4","issue":"4","source":"PubMed Central","abstract":"BACKGROUND:\nTime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pressure.","DOI":"10.3233/NHA-170036","ISSN":"2451-9480","note":"PMID: 29951594\nPMCID: PMC6004924","title-short":"Effects of 8-hour time restricted feeding on body weight and metabolic disease risk factors in obese adults","journalAbbreviation":"Nutr Healthy Aging","author":[{"family":"Gabel","given":"Kelsey"},{"family":"Hoddy","given":"Kristin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M."}],"issued":{"date-parts":[["2018",6,5]]}}}],"schema":"https://github.com/citation-style-language/schema/raw/master/csl-citation.json"} </w:instrText>
      </w:r>
      <w:r w:rsidR="003B26FD">
        <w:rPr>
          <w:rFonts w:cs="Times New Roman"/>
        </w:rPr>
        <w:fldChar w:fldCharType="separate"/>
      </w:r>
      <w:r w:rsidR="008A29BB">
        <w:rPr>
          <w:rFonts w:cs="Times New Roman"/>
          <w:noProof/>
        </w:rPr>
        <w:t>(Gabel et al., n.d.; Halberg et al., 2005; Jamshed et al., 2019; Sutton et al., 2018)</w:t>
      </w:r>
      <w:r w:rsidR="003B26FD">
        <w:rPr>
          <w:rFonts w:cs="Times New Roman"/>
        </w:rPr>
        <w:fldChar w:fldCharType="end"/>
      </w:r>
      <w:r w:rsidR="003B26FD">
        <w:rPr>
          <w:rFonts w:cs="Times New Roman"/>
        </w:rPr>
        <w:t xml:space="preserve">. </w:t>
      </w:r>
      <w:r w:rsidR="003B7873" w:rsidRPr="00A06EE7">
        <w:rPr>
          <w:rFonts w:cs="Times New Roman"/>
        </w:rPr>
        <w:t xml:space="preserve">However, </w:t>
      </w:r>
      <w:r w:rsidR="008A29BB">
        <w:rPr>
          <w:rFonts w:cs="Times New Roman"/>
        </w:rPr>
        <w:t>these improvements are usually independent to</w:t>
      </w:r>
      <w:r w:rsidR="003B7873" w:rsidRPr="00A06EE7">
        <w:rPr>
          <w:rFonts w:cs="Times New Roman"/>
        </w:rPr>
        <w:t xml:space="preserve"> changes in glycemia </w:t>
      </w:r>
      <w:r w:rsidR="00E7173B">
        <w:rPr>
          <w:rFonts w:cs="Times New Roman"/>
        </w:rPr>
        <w:fldChar w:fldCharType="begin"/>
      </w:r>
      <w:r w:rsidR="003B26FD">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2018)","noteIndex":0},"citationItems":[{"id":53,"uris":["http://zotero.org/users/5073745/items/2QM8589F"],"uri":["http://zotero.org/users/5073745/items/2QM8589F"],"itemData":{"id":53,"type":"article-journal","title":"Effect of intermittent fasting and refeeding on insulin action in healthy men","container-title":"Journal of Applied Physiology","page":"2128-2136","volume":"99","issue":"6","source":"www-physiology-org.proxy.lib.umich.edu (Atypon)","abstract":"Insulin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concept.","DOI":"10.1152/japplphysiol.00683.2005","ISSN":"8750-7587","journalAbbreviation":"Journal of Applied Physiology","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title":"Time-Restricted Feeding without Reducing Caloric Intake Prevents Metabolic Diseases in Mice Fed a High-Fat Diet","container-title":"Cell Metabolism","page":"848-860","volume":"15","issue":"6","source":"ScienceDirect","abstract":"Summary\nWhile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diseases.","DOI":"10.1016/j.cmet.2012.04.019","ISSN":"1550-4131","journalAbbreviation":"Cell Metabolism","author":[{"family":"Hatori","given":"Megumi"},{"family":"Vollmers","given":"Christopher"},{"family":"Zarrinpar","given":"Amir"},{"family":"DiTacchio","given":"Luciano"},{"family":"Bushong","given":"Eric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title":"Intermittent Fasting Improves Glucose Tolerance and Promotes Adipose Tissue Remodeling in Male Mice Fed a High-Fat Diet","container-title":"Endocrinology","page":"169-180","volume":"160","issue":"1","source":"academic-oup-com.proxy.lib.umich.edu","abstract":"Abstract.  Obesity is associated with increased macrophage and extracellular matrix accumulation in adipose tissue, which can be partially reversed following we","DOI":"10.1210/en.2018-00701","ISSN":"0013-7227","journalAbbreviation":"Endocrinology","language":"en","author":[{"family":"Liu","given":"Bo"},{"family":"Page","given":"Amanda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K."}],"issued":{"date-parts":[["2019",1,1]]}}},{"id":12,"uris":["http://zotero.org/users/5073745/items/P497KC7N"],"uri":["http://zotero.org/users/5073745/items/P497KC7N"],"itemData":{"id":12,"type":"article-journal","title":"Timed high-fat diet resets circadian metabolism and prevents obesity","container-title":"FASEB journal: official publication of the Federation of American Societies for Experimental Biology","page":"3493-3502","volume":"26","issue":"8","source":"PubMed","abstract":"Disruption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diet.","DOI":"10.1096/fj.12-208868","ISSN":"1530-6860","note":"PMID: 22593546","journalAbbreviation":"FASEB J.","language":"eng","author":[{"family":"Sherman","given":"Hadas"},{"family":"Genzer","given":"Yoni"},{"family":"Cohen","given":"Rotem"},{"family":"Chapnik","given":"Nava"},{"family":"Madar","given":"Zecharia"},{"family":"Froy","given":"Oren"}],"issued":{"date-parts":[["2012",8]]}}},{"id":59,"uris":["http://zotero.org/users/5073745/items/BQ94UWAX"],"uri":["http://zotero.org/users/5073745/items/BQ94UWAX"],"itemData":{"id":59,"type":"article-journal","title":"Early Time-Restricted Feeding Improves Insulin Sensitivity, Blood Pressure, and Oxidative Stress Even without Weight Loss in Men with Prediabetes","container-title":"Cell Metabolism","page":"1212-1221.e3","volume":"27","issue":"6","source":"ScienceDirect","abstract":"Summary\nIntermittent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loss.","DOI":"10.1016/j.cmet.2018.04.010","ISSN":"1550-4131","journalAbbreviation":"Cell Metabolism","author":[{"family":"Sutton","given":"Elizabeth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M."}],"issued":{"date-parts":[["2018",6,5]]}}},{"id":56,"uris":["http://zotero.org/users/5073745/items/BCTXN86S"],"uri":["http://zotero.org/users/5073745/items/BCTXN86S"],"itemData":{"id":56,"type":"article-journal","title":"Restricted feeding for 9h in the active period partially abrogates the detrimental metabolic effects of a Western diet with liquid sugar consumption in mice","container-title":"Metabolism","page":"1-13","volume":"82","source":"ScienceDirect","abstract":"Background\nObesity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obesity.","DOI":"10.1016/j.metabol.2017.12.004","ISSN":"0026-0495","journalAbbreviation":"Metabolism","author":[{"family":"Woodie","given":"Lauren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E7173B">
        <w:rPr>
          <w:rFonts w:cs="Times New Roman"/>
        </w:rPr>
        <w:fldChar w:fldCharType="separate"/>
      </w:r>
      <w:r w:rsidR="001916B7">
        <w:rPr>
          <w:rFonts w:cs="Times New Roman"/>
          <w:noProof/>
        </w:rPr>
        <w:t>(Halberg et al., 2005; Hatori et al., 2012; Liu et al., 2019; Sherman et al., 2012; Sutton et al., 2018; Woodie et al., 2018)</w:t>
      </w:r>
      <w:r w:rsidR="00E7173B">
        <w:rPr>
          <w:rFonts w:cs="Times New Roman"/>
        </w:rPr>
        <w:fldChar w:fldCharType="end"/>
      </w:r>
      <w:r w:rsidR="003B26FD">
        <w:rPr>
          <w:rFonts w:cs="Times New Roman"/>
        </w:rPr>
        <w:t>.</w:t>
      </w:r>
      <w:r w:rsidR="003B7873" w:rsidRPr="00A06EE7">
        <w:rPr>
          <w:rFonts w:cs="Times New Roman"/>
        </w:rPr>
        <w:t xml:space="preserve"> In</w:t>
      </w:r>
      <w:r w:rsidR="007A5566" w:rsidRPr="00A06EE7">
        <w:rPr>
          <w:rFonts w:cs="Times New Roman"/>
        </w:rPr>
        <w:t xml:space="preserve"> f</w:t>
      </w:r>
      <w:r w:rsidR="003B7873" w:rsidRPr="00A06EE7">
        <w:rPr>
          <w:rFonts w:cs="Times New Roman"/>
        </w:rPr>
        <w:t xml:space="preserve">act, </w:t>
      </w:r>
      <w:r w:rsidR="004638BC">
        <w:rPr>
          <w:rFonts w:cs="Times New Roman"/>
        </w:rPr>
        <w:t>reduction in glycemia</w:t>
      </w:r>
      <w:r w:rsidR="003B7873" w:rsidRPr="00A06EE7">
        <w:rPr>
          <w:rFonts w:cs="Times New Roman"/>
        </w:rPr>
        <w:t xml:space="preserve"> </w:t>
      </w:r>
      <w:r w:rsidR="004638BC">
        <w:rPr>
          <w:rFonts w:cs="Times New Roman"/>
        </w:rPr>
        <w:t>was</w:t>
      </w:r>
      <w:r w:rsidR="003B7873" w:rsidRPr="00A06EE7">
        <w:rPr>
          <w:rFonts w:cs="Times New Roman"/>
        </w:rPr>
        <w:t xml:space="preserve"> only apparent </w:t>
      </w:r>
      <w:r w:rsidR="004638BC">
        <w:rPr>
          <w:rFonts w:cs="Times New Roman"/>
        </w:rPr>
        <w:t>in 1 human study, and only detectable by the use of</w:t>
      </w:r>
      <w:r w:rsidR="003B7873" w:rsidRPr="00A06EE7">
        <w:rPr>
          <w:rFonts w:cs="Times New Roman"/>
        </w:rPr>
        <w:t xml:space="preserve"> continuous glucose monitoring, where they found that night-time glucose was </w:t>
      </w:r>
      <w:r w:rsidR="007A5566" w:rsidRPr="00A06EE7">
        <w:rPr>
          <w:rFonts w:cs="Times New Roman"/>
        </w:rPr>
        <w:t>reduced whereas daytime glycemia was unchanged</w:t>
      </w:r>
      <w:r w:rsidR="00377B9B">
        <w:rPr>
          <w:rFonts w:cs="Times New Roman"/>
        </w:rPr>
        <w:t xml:space="preserve"> </w:t>
      </w:r>
      <w:r w:rsidR="000864AE">
        <w:rPr>
          <w:rFonts w:cs="Times New Roman"/>
        </w:rPr>
        <w:fldChar w:fldCharType="begin"/>
      </w:r>
      <w:r w:rsidR="008A29BB">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864AE">
        <w:rPr>
          <w:rFonts w:cs="Times New Roman"/>
        </w:rPr>
        <w:fldChar w:fldCharType="separate"/>
      </w:r>
      <w:r w:rsidR="008A29BB">
        <w:rPr>
          <w:rFonts w:cs="Times New Roman"/>
          <w:noProof/>
        </w:rPr>
        <w:t>(Jamshed et al., 2019)</w:t>
      </w:r>
      <w:r w:rsidR="000864AE">
        <w:rPr>
          <w:rFonts w:cs="Times New Roman"/>
        </w:rPr>
        <w:fldChar w:fldCharType="end"/>
      </w:r>
      <w:r w:rsidR="003B7873" w:rsidRPr="00A06EE7">
        <w:rPr>
          <w:rFonts w:cs="Times New Roman"/>
        </w:rPr>
        <w:t>.</w:t>
      </w:r>
      <w:r w:rsidR="004638BC">
        <w:rPr>
          <w:rFonts w:cs="Times New Roman"/>
        </w:rPr>
        <w:t xml:space="preserve"> </w:t>
      </w:r>
      <w:r w:rsidR="004638BC" w:rsidRPr="00D817DF">
        <w:rPr>
          <w:rFonts w:cs="Times New Roman"/>
        </w:rPr>
        <w:t>For this reason, I hypothesize that</w:t>
      </w:r>
      <w:r w:rsidR="008A29BB" w:rsidRPr="00D817DF">
        <w:rPr>
          <w:rFonts w:cs="Times New Roman"/>
        </w:rPr>
        <w:t xml:space="preserve"> the use of eTRF in pregnancy will result in greater</w:t>
      </w:r>
      <w:r w:rsidR="004638BC" w:rsidRPr="00D817DF">
        <w:rPr>
          <w:rFonts w:cs="Times New Roman"/>
        </w:rPr>
        <w:t xml:space="preserve"> insulin sensitivity </w:t>
      </w:r>
      <w:r w:rsidR="008A29BB" w:rsidRPr="00D817DF">
        <w:rPr>
          <w:rFonts w:cs="Times New Roman"/>
        </w:rPr>
        <w:lastRenderedPageBreak/>
        <w:t xml:space="preserve">compared to pregnant AL fed animals </w:t>
      </w:r>
      <w:r w:rsidR="004638BC" w:rsidRPr="00D817DF">
        <w:rPr>
          <w:rFonts w:cs="Times New Roman"/>
        </w:rPr>
        <w:t xml:space="preserve">will be improved and that </w:t>
      </w:r>
      <w:r w:rsidR="008A29BB" w:rsidRPr="00D817DF">
        <w:rPr>
          <w:rFonts w:cs="Times New Roman"/>
        </w:rPr>
        <w:t>fasting blood glucose</w:t>
      </w:r>
      <w:r w:rsidR="004638BC" w:rsidRPr="00D817DF">
        <w:rPr>
          <w:rFonts w:cs="Times New Roman"/>
        </w:rPr>
        <w:t xml:space="preserve"> will not be affected.</w:t>
      </w:r>
      <w:r w:rsidR="004638BC">
        <w:rPr>
          <w:rFonts w:cs="Times New Roman"/>
        </w:rPr>
        <w:t xml:space="preserve"> </w:t>
      </w:r>
      <w:r w:rsidR="004638BC" w:rsidRPr="00A06EE7">
        <w:rPr>
          <w:rFonts w:cs="Times New Roman"/>
        </w:rPr>
        <w:t>To test insulin sensitivity, an insulin tolerance test</w:t>
      </w:r>
      <w:r w:rsidR="009F4437">
        <w:rPr>
          <w:rFonts w:cs="Times New Roman"/>
        </w:rPr>
        <w:t xml:space="preserve"> (ITT)</w:t>
      </w:r>
      <w:r w:rsidR="004638BC" w:rsidRPr="00A06EE7">
        <w:rPr>
          <w:rFonts w:cs="Times New Roman"/>
        </w:rPr>
        <w:t xml:space="preserve"> will be conducted</w:t>
      </w:r>
      <w:r w:rsidR="0053627B">
        <w:rPr>
          <w:rFonts w:cs="Times New Roman"/>
        </w:rPr>
        <w:t>.</w:t>
      </w:r>
      <w:r w:rsidR="004638BC" w:rsidRPr="00A06EE7">
        <w:rPr>
          <w:rFonts w:cs="Times New Roman"/>
        </w:rPr>
        <w:t xml:space="preserve"> </w:t>
      </w:r>
      <w:r w:rsidR="0053627B">
        <w:rPr>
          <w:rFonts w:cs="Times New Roman"/>
        </w:rPr>
        <w:t>P</w:t>
      </w:r>
      <w:r w:rsidR="004638BC" w:rsidRPr="00A06EE7">
        <w:rPr>
          <w:rFonts w:cs="Times New Roman"/>
        </w:rPr>
        <w:t>revious work ha</w:t>
      </w:r>
      <w:r w:rsidR="009F4437">
        <w:rPr>
          <w:rFonts w:cs="Times New Roman"/>
        </w:rPr>
        <w:t>s</w:t>
      </w:r>
      <w:r w:rsidR="004638BC" w:rsidRPr="00A06EE7">
        <w:rPr>
          <w:rFonts w:cs="Times New Roman"/>
        </w:rPr>
        <w:t xml:space="preserve"> demonstrated that in pregnancy, insulin tolerance is affected, whereas glycemia is not </w:t>
      </w:r>
      <w:r w:rsidR="0053627B">
        <w:rPr>
          <w:rFonts w:cs="Times New Roman"/>
        </w:rPr>
        <w:t xml:space="preserve">therefore a glucose tolerance test will not be used </w:t>
      </w:r>
      <w:r w:rsidR="003B26FD">
        <w:rPr>
          <w:rFonts w:cs="Times New Roman"/>
        </w:rPr>
        <w:fldChar w:fldCharType="begin"/>
      </w:r>
      <w:r w:rsidR="003B26FD">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3B26FD">
        <w:rPr>
          <w:rFonts w:cs="Times New Roman"/>
        </w:rPr>
        <w:fldChar w:fldCharType="separate"/>
      </w:r>
      <w:r w:rsidR="001916B7">
        <w:rPr>
          <w:rFonts w:cs="Times New Roman"/>
          <w:noProof/>
        </w:rPr>
        <w:t>(Musial et al., 2016)</w:t>
      </w:r>
      <w:r w:rsidR="003B26FD">
        <w:rPr>
          <w:rFonts w:cs="Times New Roman"/>
        </w:rPr>
        <w:fldChar w:fldCharType="end"/>
      </w:r>
      <w:r w:rsidR="003B26FD">
        <w:rPr>
          <w:rFonts w:cs="Times New Roman"/>
        </w:rPr>
        <w:t>.</w:t>
      </w:r>
      <w:r w:rsidR="00A13480">
        <w:rPr>
          <w:rFonts w:cs="Times New Roman"/>
        </w:rPr>
        <w:t xml:space="preserve"> </w:t>
      </w:r>
      <w:r w:rsidR="009F4437">
        <w:rPr>
          <w:rFonts w:cs="Times New Roman"/>
        </w:rPr>
        <w:t xml:space="preserve">If the ITT demonstrates improved insulin sensitivity, I propose to conduct a hyperinsulinemic-euglycemic clamp during the </w:t>
      </w:r>
      <w:r w:rsidR="00A57F80">
        <w:rPr>
          <w:rFonts w:cs="Times New Roman"/>
        </w:rPr>
        <w:t>mid-</w:t>
      </w:r>
      <w:r w:rsidR="009F4437">
        <w:rPr>
          <w:rFonts w:cs="Times New Roman"/>
        </w:rPr>
        <w:t xml:space="preserve"> pregnancy</w:t>
      </w:r>
      <w:r w:rsidR="0053627B">
        <w:rPr>
          <w:rFonts w:cs="Times New Roman"/>
        </w:rPr>
        <w:t xml:space="preserve"> (between E14.5-E17.5)</w:t>
      </w:r>
      <w:r w:rsidR="003B26FD">
        <w:rPr>
          <w:rFonts w:cs="Times New Roman"/>
        </w:rPr>
        <w:t>, when insulin resistance is known to be greatest in mice</w:t>
      </w:r>
      <w:r w:rsidR="00377B9B">
        <w:rPr>
          <w:rFonts w:cs="Times New Roman"/>
        </w:rPr>
        <w:t xml:space="preserve"> </w:t>
      </w:r>
      <w:r w:rsidR="00A13480">
        <w:rPr>
          <w:rFonts w:cs="Times New Roman"/>
        </w:rPr>
        <w:fldChar w:fldCharType="begin"/>
      </w:r>
      <w:r w:rsidR="00A13480">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A13480">
        <w:rPr>
          <w:rFonts w:cs="Times New Roman"/>
        </w:rPr>
        <w:fldChar w:fldCharType="separate"/>
      </w:r>
      <w:r w:rsidR="001916B7">
        <w:rPr>
          <w:rFonts w:cs="Times New Roman"/>
          <w:noProof/>
        </w:rPr>
        <w:t>(Musial et al., 2016)</w:t>
      </w:r>
      <w:r w:rsidR="00A13480">
        <w:rPr>
          <w:rFonts w:cs="Times New Roman"/>
        </w:rPr>
        <w:fldChar w:fldCharType="end"/>
      </w:r>
      <w:r w:rsidR="009F4437">
        <w:rPr>
          <w:rFonts w:cs="Times New Roman"/>
        </w:rPr>
        <w:t xml:space="preserve">. This will provide more information to further evaluate the mechanisms that underlie insulin sensitivity; such as contribution from hepatic glucose production, peripheral glucose disposal, and whole </w:t>
      </w:r>
      <w:r w:rsidR="00E7173B">
        <w:rPr>
          <w:rFonts w:cs="Times New Roman"/>
        </w:rPr>
        <w:t xml:space="preserve">organ glucose utilization. </w:t>
      </w:r>
      <w:r w:rsidR="00010B03">
        <w:rPr>
          <w:rFonts w:cs="Times New Roman"/>
        </w:rPr>
        <w:t xml:space="preserve">We will also determine NEFA </w:t>
      </w:r>
      <w:r w:rsidR="00E803D2">
        <w:rPr>
          <w:rFonts w:cs="Times New Roman"/>
        </w:rPr>
        <w:t>levels</w:t>
      </w:r>
      <w:r w:rsidR="00010B03">
        <w:rPr>
          <w:rFonts w:cs="Times New Roman"/>
        </w:rPr>
        <w:t>, as fatty acids are a major contributor to gluconeogenesis.</w:t>
      </w:r>
    </w:p>
    <w:p w14:paraId="78E67E70" w14:textId="77777777" w:rsidR="0053627B" w:rsidRDefault="0053627B" w:rsidP="00D233E7">
      <w:pPr>
        <w:rPr>
          <w:rFonts w:cs="Times New Roman"/>
          <w:b/>
          <w:sz w:val="28"/>
          <w:szCs w:val="28"/>
        </w:rPr>
      </w:pPr>
    </w:p>
    <w:p w14:paraId="1040757A" w14:textId="505C1D8D" w:rsidR="00010B03" w:rsidRPr="00C9633A" w:rsidRDefault="00C9633A" w:rsidP="00D233E7">
      <w:pPr>
        <w:rPr>
          <w:rFonts w:cs="Times New Roman"/>
          <w:b/>
          <w:sz w:val="28"/>
          <w:szCs w:val="28"/>
        </w:rPr>
      </w:pPr>
      <w:r w:rsidRPr="00C9633A">
        <w:rPr>
          <w:rFonts w:cs="Times New Roman"/>
          <w:b/>
          <w:sz w:val="28"/>
          <w:szCs w:val="28"/>
        </w:rPr>
        <w:t>Specific aim 1.4 Molecular Mechanisms driving effects of eTRF in pregnancy</w:t>
      </w:r>
    </w:p>
    <w:p w14:paraId="2A05646D" w14:textId="46FC7BBC" w:rsidR="0053627B" w:rsidRDefault="00C0263D" w:rsidP="00B6593C">
      <w:pPr>
        <w:ind w:firstLine="720"/>
        <w:rPr>
          <w:rFonts w:cs="Times New Roman"/>
        </w:rPr>
      </w:pPr>
      <w:r w:rsidRPr="009E0819">
        <w:rPr>
          <w:rFonts w:cs="Times New Roman"/>
        </w:rPr>
        <w:t>After observation of the effects that eTRF will have on fertility, food intake, body co</w:t>
      </w:r>
      <w:r w:rsidR="00B6593C">
        <w:rPr>
          <w:rFonts w:cs="Times New Roman"/>
        </w:rPr>
        <w:t>m</w:t>
      </w:r>
      <w:r w:rsidRPr="009E0819">
        <w:rPr>
          <w:rFonts w:cs="Times New Roman"/>
        </w:rPr>
        <w:t xml:space="preserve">position, and maternal insulin resistance, it will be the goal of this dissertation to detect the molecular drivers of these effects. Because the full characterizing of the effects of eTRF on the mother have not been completed to date, the following mechanistic drivers are based on </w:t>
      </w:r>
      <w:r w:rsidR="009E0819" w:rsidRPr="009E0819">
        <w:rPr>
          <w:rFonts w:cs="Times New Roman"/>
        </w:rPr>
        <w:t>evidence from scientific literature.</w:t>
      </w:r>
      <w:r w:rsidR="00B6593C">
        <w:rPr>
          <w:rFonts w:cs="Times New Roman"/>
        </w:rPr>
        <w:t xml:space="preserve"> </w:t>
      </w:r>
      <w:r w:rsidR="009E0819">
        <w:rPr>
          <w:rFonts w:cs="Times New Roman"/>
        </w:rPr>
        <w:t xml:space="preserve">As the project progresses, more mechanistic candidates may be explored, while some proposed in this work may </w:t>
      </w:r>
      <w:r w:rsidR="00B6593C">
        <w:rPr>
          <w:rFonts w:cs="Times New Roman"/>
        </w:rPr>
        <w:t>fail to explain the effects of eTRF and will therefore no longer be investigated</w:t>
      </w:r>
      <w:r w:rsidR="009E0819">
        <w:rPr>
          <w:rFonts w:cs="Times New Roman"/>
        </w:rPr>
        <w:t xml:space="preserve">. </w:t>
      </w:r>
      <w:r w:rsidR="00A33C49" w:rsidRPr="009E0819">
        <w:rPr>
          <w:rFonts w:cs="Times New Roman"/>
        </w:rPr>
        <w:t>The</w:t>
      </w:r>
      <w:r w:rsidR="00A33C49" w:rsidRPr="00074954">
        <w:rPr>
          <w:rFonts w:cs="Times New Roman"/>
        </w:rPr>
        <w:t xml:space="preserve"> specific mechanism of insulin sensitivit</w:t>
      </w:r>
      <w:r w:rsidR="00B6593C">
        <w:rPr>
          <w:rFonts w:cs="Times New Roman"/>
        </w:rPr>
        <w:t>y</w:t>
      </w:r>
      <w:r w:rsidR="00A33C49">
        <w:rPr>
          <w:rFonts w:cs="Times New Roman"/>
        </w:rPr>
        <w:t xml:space="preserve"> after treatment with </w:t>
      </w:r>
      <w:r w:rsidR="00A33C49" w:rsidRPr="00074954">
        <w:rPr>
          <w:rFonts w:cs="Times New Roman"/>
        </w:rPr>
        <w:t xml:space="preserve">eTRF </w:t>
      </w:r>
      <w:r w:rsidR="00A33C49">
        <w:rPr>
          <w:rFonts w:cs="Times New Roman"/>
        </w:rPr>
        <w:t xml:space="preserve">in adult humans and animals </w:t>
      </w:r>
      <w:r w:rsidR="00A33C49" w:rsidRPr="00074954">
        <w:rPr>
          <w:rFonts w:cs="Times New Roman"/>
        </w:rPr>
        <w:t xml:space="preserve">is incompletely understood. </w:t>
      </w:r>
      <w:r w:rsidR="0053627B">
        <w:rPr>
          <w:rFonts w:cs="Times New Roman"/>
        </w:rPr>
        <w:t>I propose three candidates</w:t>
      </w:r>
      <w:r w:rsidR="00B6593C">
        <w:rPr>
          <w:rFonts w:cs="Times New Roman"/>
        </w:rPr>
        <w:t xml:space="preserve"> for a mechanism of action</w:t>
      </w:r>
      <w:r w:rsidR="0053627B">
        <w:rPr>
          <w:rFonts w:cs="Times New Roman"/>
        </w:rPr>
        <w:t xml:space="preserve">; glucocorticoids (corticosterone), growth and differentiation factor 15 (GDF15), and a reduction in insulinemia. </w:t>
      </w:r>
    </w:p>
    <w:p w14:paraId="5B48F952" w14:textId="0F86FF71" w:rsidR="0053627B" w:rsidRDefault="009E0819" w:rsidP="0053627B">
      <w:pPr>
        <w:ind w:firstLine="720"/>
        <w:rPr>
          <w:rFonts w:cs="Times New Roman"/>
        </w:rPr>
      </w:pPr>
      <w:r>
        <w:rPr>
          <w:rFonts w:cs="Times New Roman"/>
        </w:rPr>
        <w:t>Glucocorticoids are stress-induced hormones derived from steroids and is released in a diurnal pattern. Glucocorticoids are known to worsen insulin sensitivity, whether from endogenous production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2015)","noteIndex":0},"citationItems":[{"id":198,"uris":["http://zotero.org/users/5073745/items/EDUS96TH"],"uri":["http://zotero.org/users/5073745/items/EDUS96TH"],"itemData":{"id":198,"type":"article-journal","title":"The Treatment of Cushing's Disease","container-title":"Endocrine Reviews","page":"385-486","volume":"36","issue":"4","source":"PubMed Central","abstract":"Cushing's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CD.","DOI":"10.1210/er.2013-1048","ISSN":"0163-769X","note":"PMID: 26067718\nPMCID: PMC4523083","journalAbbreviation":"Endocr Rev","author":[{"family":"Pivonello","given":"Rosario"},{"family":"De Leo","given":"Monica"},{"family":"Cozzolino","given":"Alessia"},{"family":"Colao","given":"Annamaria"}],"issued":{"date-parts":[["2015",8]]}}}],"schema":"https://github.com/citation-style-language/schema/raw/master/csl-citation.json"} </w:instrText>
      </w:r>
      <w:r w:rsidR="004F42FB">
        <w:rPr>
          <w:rFonts w:cs="Times New Roman"/>
        </w:rPr>
        <w:fldChar w:fldCharType="separate"/>
      </w:r>
      <w:r w:rsidR="004F42FB">
        <w:rPr>
          <w:rFonts w:cs="Times New Roman"/>
          <w:noProof/>
        </w:rPr>
        <w:t>(Pivonello, De Leo, Cozzolino, &amp; Colao, 2015)</w:t>
      </w:r>
      <w:r w:rsidR="004F42FB">
        <w:rPr>
          <w:rFonts w:cs="Times New Roman"/>
        </w:rPr>
        <w:fldChar w:fldCharType="end"/>
      </w:r>
      <w:r>
        <w:rPr>
          <w:rFonts w:cs="Times New Roman"/>
        </w:rPr>
        <w:t xml:space="preserve"> or exogenous administration</w:t>
      </w:r>
      <w:r w:rsidR="004F42FB">
        <w:rPr>
          <w:rFonts w:cs="Times New Roman"/>
        </w:rPr>
        <w:t xml:space="preserve"> </w:t>
      </w:r>
      <w:r w:rsidR="004F42FB">
        <w:rPr>
          <w:rFonts w:cs="Times New Roman"/>
        </w:rPr>
        <w:fldChar w:fldCharType="begin"/>
      </w:r>
      <w:r w:rsidR="004F42FB">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2015)","noteIndex":0},"citationItems":[{"id":195,"uris":["http://zotero.org/users/5073745/items/T4WBPF7G"],"uri":["http://zotero.org/users/5073745/items/T4WBPF7G"],"itemData":{"id":195,"type":"article-journal","title":"Glucocorticoid Excess Increases Hepatic 11β-HSD-1 Activity in Humans: Implications in Steroid-Induced Diabetes","container-title":"The Journal of Clinical Endocrinology and Metabolism","page":"4155-4162","volume":"100","issue":"11","source":"PubMed Central","abstract":"Context:\nAnimal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determined.","DOI":"10.1210/jc.2015-2673","ISSN":"0021-972X","note":"PMID: 26308294\nPMCID: PMC4702452","title-short":"Glucocorticoid Excess Increases Hepatic 11β-HSD-1 Activity in Humans","journalAbbreviation":"J Clin Endocrinol Metab","author":[{"family":"Dube","given":"Simmi"},{"family":"Slama","given":"Michael Q."},{"family":"Basu","given":"Ananda"},{"family":"Rizza","given":"Robert A."},{"family":"Basu","given":"Rita"}],"issued":{"date-parts":[["2015",11]]}}}],"schema":"https://github.com/citation-style-language/schema/raw/master/csl-citation.json"} </w:instrText>
      </w:r>
      <w:r w:rsidR="004F42FB">
        <w:rPr>
          <w:rFonts w:cs="Times New Roman"/>
        </w:rPr>
        <w:fldChar w:fldCharType="separate"/>
      </w:r>
      <w:r w:rsidR="004F42FB">
        <w:rPr>
          <w:rFonts w:cs="Times New Roman"/>
          <w:noProof/>
        </w:rPr>
        <w:t>(Dube, Slama, Basu, Rizza, &amp; Basu, 2015)</w:t>
      </w:r>
      <w:r w:rsidR="004F42FB">
        <w:rPr>
          <w:rFonts w:cs="Times New Roman"/>
        </w:rPr>
        <w:fldChar w:fldCharType="end"/>
      </w:r>
      <w:r>
        <w:rPr>
          <w:rFonts w:cs="Times New Roman"/>
        </w:rPr>
        <w:t xml:space="preserve">.  </w:t>
      </w:r>
      <w:r w:rsidR="0053627B">
        <w:rPr>
          <w:rFonts w:cs="Times New Roman"/>
        </w:rPr>
        <w:t xml:space="preserve">Corticosterone concentration in the blood </w:t>
      </w:r>
      <w:r w:rsidR="00B6593C">
        <w:rPr>
          <w:rFonts w:cs="Times New Roman"/>
        </w:rPr>
        <w:t>increases</w:t>
      </w:r>
      <w:r w:rsidR="0053627B">
        <w:rPr>
          <w:rFonts w:cs="Times New Roman"/>
        </w:rPr>
        <w:t xml:space="preserve"> steadily over rodent pregnancies until late term</w:t>
      </w:r>
      <w:r w:rsidR="00B6593C">
        <w:rPr>
          <w:rFonts w:cs="Times New Roman"/>
        </w:rPr>
        <w:t xml:space="preserve"> </w:t>
      </w:r>
      <w:r w:rsidR="0053627B">
        <w:rPr>
          <w:rFonts w:cs="Times New Roman"/>
        </w:rPr>
        <w:fldChar w:fldCharType="begin"/>
      </w:r>
      <w:r w:rsidR="0053627B">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2017)","noteIndex":0},"citationItems":[{"id":143,"uris":["http://zotero.org/users/5073745/items/HA4KF47J"],"uri":["http://zotero.org/users/5073745/items/HA4KF47J"],"itemData":{"id":143,"type":"article-journal","title":"PLASMA CORTICOSTERONE LEVELS DURING PREGNANCY IN THE MOUSE: THE RELATIVE CONTRIBUTIONS OF THE ADRENAL GLANDS AND FOETO-PLACENTAL UNITS","container-title":"Journal of Endocrinology","page":"473-483","volume":"60","issue":"3","source":"joe.bioscientifica.com","DOI":"10.1677/joe.0.0600473","ISSN":"0022-0795, 1479-6805","title-short":"PLASMA CORTICOSTERONE LEVELS DURING PREGNANCY IN THE MOUSE","language":"en_US","author":[{"family":"Barlow","given":"Susan M."},{"family":"Morrison","given":"P. J."},{"family":"Sullivan","given":"F. M."}],"issued":{"date-parts":[["1974",3,1]]}}},{"id":146,"uris":["http://zotero.org/users/5073745/items/YJX79HKP"],"uri":["http://zotero.org/users/5073745/items/YJX79HKP"],"itemData":{"id":146,"type":"article-journal","title":"Corticosterone response to gestational stress and postpartum memory function in mice","container-title":"PloS One","page":"e0180306","volume":"12","issue":"7","source":"PubMed","abstract":"Maternal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offspring.","DOI":"10.1371/journal.pone.0180306","ISSN":"1932-6203","note":"PMID: 28692696\nPMCID: PMC5503237","journalAbbreviation":"PLoS ONE","language":"eng","author":[{"family":"Jafari","given":"Zahra"},{"family":"Mehla","given":"Jogender"},{"family":"Afrashteh","given":"Navvab"},{"family":"Kolb","given":"Bryan E."},{"family":"Mohajerani","given":"Majid H."}],"issued":{"date-parts":[["2017"]]}}}],"schema":"https://github.com/citation-style-language/schema/raw/master/csl-citation.json"} </w:instrText>
      </w:r>
      <w:r w:rsidR="0053627B">
        <w:rPr>
          <w:rFonts w:cs="Times New Roman"/>
        </w:rPr>
        <w:fldChar w:fldCharType="separate"/>
      </w:r>
      <w:r w:rsidR="0053627B">
        <w:rPr>
          <w:rFonts w:cs="Times New Roman"/>
          <w:noProof/>
        </w:rPr>
        <w:t>(Barlow, Morrison, &amp; Sullivan, 1974; Jafari, Mehla, Afrashteh, Kolb, &amp; Mohajerani, 2017)</w:t>
      </w:r>
      <w:r w:rsidR="0053627B">
        <w:rPr>
          <w:rFonts w:cs="Times New Roman"/>
        </w:rPr>
        <w:fldChar w:fldCharType="end"/>
      </w:r>
      <w:r w:rsidR="0053627B">
        <w:rPr>
          <w:rFonts w:cs="Times New Roman"/>
        </w:rPr>
        <w:t>. This rise in corticosterone is also known to overlap with the steady rise in insulin resistance of pregnancy in mice</w:t>
      </w:r>
      <w:r w:rsidR="004F42FB">
        <w:rPr>
          <w:rFonts w:cs="Times New Roman"/>
        </w:rPr>
        <w:t xml:space="preserve"> </w:t>
      </w:r>
      <w:r w:rsidR="0053627B">
        <w:rPr>
          <w:rFonts w:cs="Times New Roman"/>
        </w:rPr>
        <w:fldChar w:fldCharType="begin"/>
      </w:r>
      <w:r w:rsidR="0053627B">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2016)","noteIndex":0},"citationItems":[{"id":70,"uris":["http://zotero.org/users/5073745/items/5DIPK5U5"],"uri":["http://zotero.org/users/5073745/items/5DIPK5U5"],"itemData":{"id":70,"type":"article-journal","title":"Proximity to Delivery Alters Insulin Sensitivity and Glucose Metabolism in Pregnant Mice","container-title":"Diabetes","page":"851-860","volume":"65","issue":"4","source":"diabetes-diabetesjournals-org.proxy.lib.umich.edu","abstract":"In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species.","DOI":"10.2337/db15-1531","ISSN":"0012-1797, 1939-327X","note":"PMID: 26740602","language":"en","author":[{"family":"Musial","given":"Barbara"},{"family":"Fernandez-Twinn","given":"Denise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sidR="0053627B">
        <w:rPr>
          <w:rFonts w:cs="Times New Roman"/>
        </w:rPr>
        <w:fldChar w:fldCharType="separate"/>
      </w:r>
      <w:r w:rsidR="0053627B">
        <w:rPr>
          <w:rFonts w:cs="Times New Roman"/>
          <w:noProof/>
        </w:rPr>
        <w:t>(Musial et al., 2016)</w:t>
      </w:r>
      <w:r w:rsidR="0053627B">
        <w:rPr>
          <w:rFonts w:cs="Times New Roman"/>
        </w:rPr>
        <w:fldChar w:fldCharType="end"/>
      </w:r>
      <w:r w:rsidR="0053627B">
        <w:rPr>
          <w:rFonts w:cs="Times New Roman"/>
        </w:rPr>
        <w:t xml:space="preserve">. Therefore, it may be that levels of corticosterone in the circulation could be affected by feeding strategy and may </w:t>
      </w:r>
      <w:r w:rsidR="004F42FB">
        <w:rPr>
          <w:rFonts w:cs="Times New Roman"/>
        </w:rPr>
        <w:t xml:space="preserve">further </w:t>
      </w:r>
      <w:r w:rsidR="0053627B">
        <w:rPr>
          <w:rFonts w:cs="Times New Roman"/>
        </w:rPr>
        <w:t>affect insulin resistance of pregnancy.</w:t>
      </w:r>
      <w:r w:rsidR="00443F82">
        <w:rPr>
          <w:rFonts w:cs="Times New Roman"/>
        </w:rPr>
        <w:t xml:space="preserve"> </w:t>
      </w:r>
      <w:r w:rsidR="004F42FB">
        <w:rPr>
          <w:rFonts w:cs="Times New Roman"/>
        </w:rPr>
        <w:t>C</w:t>
      </w:r>
      <w:r w:rsidR="00443F82">
        <w:rPr>
          <w:rFonts w:cs="Times New Roman"/>
        </w:rPr>
        <w:t>ortiso</w:t>
      </w:r>
      <w:r w:rsidR="00B6593C">
        <w:rPr>
          <w:rFonts w:cs="Times New Roman"/>
        </w:rPr>
        <w:t xml:space="preserve">l </w:t>
      </w:r>
      <w:r w:rsidR="004F42FB">
        <w:rPr>
          <w:rFonts w:cs="Times New Roman"/>
        </w:rPr>
        <w:t>has been responsive</w:t>
      </w:r>
      <w:r w:rsidR="000751BB">
        <w:rPr>
          <w:rFonts w:cs="Times New Roman"/>
        </w:rPr>
        <w:t xml:space="preserve"> to eTRF in humans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xml:space="preserve">. </w:t>
      </w:r>
      <w:r w:rsidR="004F42FB">
        <w:rPr>
          <w:rFonts w:cs="Times New Roman"/>
        </w:rPr>
        <w:t>Jamshed and colleagues</w:t>
      </w:r>
      <w:r w:rsidR="000751BB">
        <w:rPr>
          <w:rFonts w:cs="Times New Roman"/>
        </w:rPr>
        <w:t xml:space="preserve">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w:t>
      </w:r>
      <w:r w:rsidR="004F42FB">
        <w:rPr>
          <w:rFonts w:cs="Times New Roman"/>
        </w:rPr>
        <w:t xml:space="preserve"> </w:t>
      </w:r>
      <w:r w:rsidR="000751BB">
        <w:rPr>
          <w:rFonts w:cs="Times New Roman"/>
        </w:rPr>
        <w:fldChar w:fldCharType="begin"/>
      </w:r>
      <w:r w:rsidR="000751BB">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0751BB">
        <w:rPr>
          <w:rFonts w:cs="Times New Roman"/>
        </w:rPr>
        <w:fldChar w:fldCharType="separate"/>
      </w:r>
      <w:r w:rsidR="000751BB">
        <w:rPr>
          <w:rFonts w:cs="Times New Roman"/>
          <w:noProof/>
        </w:rPr>
        <w:t>(Jamshed et al., 2019)</w:t>
      </w:r>
      <w:r w:rsidR="000751BB">
        <w:rPr>
          <w:rFonts w:cs="Times New Roman"/>
        </w:rPr>
        <w:fldChar w:fldCharType="end"/>
      </w:r>
      <w:r w:rsidR="000751BB">
        <w:rPr>
          <w:rFonts w:cs="Times New Roman"/>
        </w:rPr>
        <w:t>. To test for circadian entrainment of corticosterone secretion in mice (the predominant glucocorticoid in rodent circulation), we will collect serum from pregnant dams, and non-pregnant controls at both ZT0 and ZT12. This serum will then be tested for corticosterone concentration</w:t>
      </w:r>
      <w:r w:rsidR="004F42FB">
        <w:rPr>
          <w:rFonts w:cs="Times New Roman"/>
        </w:rPr>
        <w:t xml:space="preserve"> to understand the relationship between corticosterone and insulin resistance in pregnant mice who have been exposed to eTRF. </w:t>
      </w:r>
    </w:p>
    <w:p w14:paraId="39FC727B" w14:textId="3CE5F373" w:rsidR="00A33C49" w:rsidRDefault="004F42FB" w:rsidP="001E0AFA">
      <w:pPr>
        <w:ind w:firstLine="720"/>
        <w:rPr>
          <w:rFonts w:cs="Times New Roman"/>
        </w:rPr>
      </w:pPr>
      <w:r>
        <w:rPr>
          <w:rFonts w:cs="Times New Roman"/>
        </w:rPr>
        <w:t>Another hormonal</w:t>
      </w:r>
      <w:r w:rsidR="00A33C49" w:rsidRPr="00074954">
        <w:rPr>
          <w:rFonts w:cs="Times New Roman"/>
        </w:rPr>
        <w:t xml:space="preserve"> candidate </w:t>
      </w:r>
      <w:r w:rsidR="00A33C49">
        <w:rPr>
          <w:rFonts w:cs="Times New Roman"/>
        </w:rPr>
        <w:t>mechanism could be growth and differentiation factor, GDF15</w:t>
      </w:r>
      <w:r w:rsidR="00A33C49" w:rsidRPr="00074954">
        <w:rPr>
          <w:rFonts w:cs="Times New Roman"/>
        </w:rPr>
        <w:t xml:space="preserve">. </w:t>
      </w:r>
      <w:r w:rsidR="00A33C49">
        <w:rPr>
          <w:rFonts w:cs="Times New Roman"/>
        </w:rPr>
        <w:t xml:space="preserve">The effects of GDF15 are known to be mediated through the GFRAL receptor </w:t>
      </w:r>
      <w:r w:rsidR="00A33C49">
        <w:rPr>
          <w:rFonts w:cs="Times New Roman"/>
        </w:rPr>
        <w:fldChar w:fldCharType="begin"/>
      </w:r>
      <w:r w:rsidR="00A33C49">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sidR="00A33C49">
        <w:rPr>
          <w:rFonts w:cs="Times New Roman"/>
        </w:rPr>
        <w:t xml:space="preserve"> in the brainstem, and plays a role in weight and appetite regulation</w:t>
      </w:r>
      <w:r w:rsidR="00F628D5">
        <w:rPr>
          <w:rFonts w:cs="Times New Roman"/>
        </w:rPr>
        <w:t xml:space="preserve">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title":"GDF15 Provides an Endocrine Signal of Nutritional Stress in Mice and Humans","container-title":"Cell Metabolism","page":"707-718.e8","volume":"29","issue":"3","source":"ScienceDirect","abstract":"Summary\nGDF15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stress.","DOI":"10.1016/j.cmet.2018.12.016","ISSN":"1550-4131","journalAbbreviation":"Cell Metabolism","author":[{"family":"Patel","given":"Satish"},{"family":"Alvarez-Guaita","given":"Anna"},{"family":"Melvin","given":"Audrey"},{"family":"Rimmington","given":"Debra"},{"family":"Dattilo","given":"Alessia"},{"family":"Miedzybrodzka","given":"Emily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(Macia et al., 2012, p. 15; Patel et al., 2019)</w:t>
      </w:r>
      <w:r>
        <w:rPr>
          <w:rFonts w:cs="Times New Roman"/>
        </w:rPr>
        <w:fldChar w:fldCharType="end"/>
      </w:r>
      <w:r>
        <w:rPr>
          <w:rFonts w:cs="Times New Roman"/>
        </w:rPr>
        <w:t>.</w:t>
      </w:r>
      <w:r w:rsidR="00A33C49">
        <w:rPr>
          <w:rFonts w:cs="Times New Roman"/>
        </w:rPr>
        <w:t xml:space="preserve"> Furthermore, </w:t>
      </w:r>
      <w:r w:rsidR="00F628D5">
        <w:rPr>
          <w:rFonts w:cs="Times New Roman"/>
        </w:rPr>
        <w:t>GDF15 appears</w:t>
      </w:r>
      <w:r w:rsidR="00A33C49">
        <w:rPr>
          <w:rFonts w:cs="Times New Roman"/>
        </w:rPr>
        <w:t xml:space="preserve"> to promote ketogenesis and fatty acid catabolism</w:t>
      </w:r>
      <w:r>
        <w:rPr>
          <w:rFonts w:cs="Times New Roman"/>
        </w:rPr>
        <w:t xml:space="preserve"> </w:t>
      </w:r>
      <w:r w:rsidR="00A33C49">
        <w:rPr>
          <w:rFonts w:cs="Times New Roman"/>
        </w:rPr>
        <w:fldChar w:fldCharType="begin"/>
      </w:r>
      <w:r w:rsidR="00A33C49">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2017)","noteIndex":0},"citationItems":[{"id":140,"uris":["http://zotero.org/users/5073745/items/E4JB9GBK"],"uri":["http://zotero.org/users/5073745/items/E4JB9GBK"],"itemData":{"id":140,"type":"article-journal","title":"Non-homeostatic body weight regulation through a brainstem-restricted receptor for GDF15","container-title":"Nature","page":"255-259","volume":"550","issue":"7675","source":"www.nature.com","abstract":"Under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demand.","DOI":"10.1038/nature24042","ISSN":"1476-4687","language":"en","author":[{"family":"Hsu","given":"Jer-Yuan"},{"family":"Crawley","given":"Suzanne"},{"family":"Chen","given":"Michael"},{"family":"Ayupova","given":"Dina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sidR="00A33C49">
        <w:rPr>
          <w:rFonts w:cs="Times New Roman"/>
        </w:rPr>
        <w:fldChar w:fldCharType="separate"/>
      </w:r>
      <w:r w:rsidR="00A33C49">
        <w:rPr>
          <w:rFonts w:cs="Times New Roman"/>
          <w:noProof/>
        </w:rPr>
        <w:t>(Hsu et al., 2017)</w:t>
      </w:r>
      <w:r w:rsidR="00A33C49">
        <w:rPr>
          <w:rFonts w:cs="Times New Roman"/>
        </w:rPr>
        <w:fldChar w:fldCharType="end"/>
      </w:r>
      <w:r>
        <w:rPr>
          <w:rFonts w:cs="Times New Roman"/>
        </w:rPr>
        <w:t>, both of which are seen in eTRF</w:t>
      </w:r>
      <w:r w:rsidR="00F628D5">
        <w:rPr>
          <w:rFonts w:cs="Times New Roman"/>
        </w:rPr>
        <w:t xml:space="preserve"> </w:t>
      </w:r>
      <w:r>
        <w:rPr>
          <w:rFonts w:cs="Times New Roman"/>
        </w:rPr>
        <w:fldChar w:fldCharType="begin"/>
      </w:r>
      <w:r w:rsidR="001E0AFA">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2018)","noteIndex":0},"citationItems":[{"id":201,"uris":["http://zotero.org/users/5073745/items/MRT4HRAU"],"uri":["http://zotero.org/users/5073745/items/MRT4HRAU"],"itemData":{"id":201,"type":"article-journal","title":"Intermittent fasting dissociates beneficial effects of dietary restriction on glucose metabolism and neuronal resistance to injury from calorie intake","container-title":"Proceedings of the National Academy of Sciences of the United States of America","page":"6216-6220","volume":"100","issue":"10","source":"PubMed","abstract":"Dietary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intake.","DOI":"10.1073/pnas.1035720100","ISSN":"0027-8424","note":"PMID: 12724520\nPMCID: PMC156352","journalAbbreviation":"Proc. Natl. Acad. Sci. U.S.A.","language":"eng","author":[{"family":"Anson","given":"R.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M."}],"issued":{"date-parts":[["2019",6]]}}},{"id":204,"uris":["http://zotero.org/users/5073745/items/L2PGIGPL"],"uri":["http://zotero.org/users/5073745/items/L2PGIGPL"],"itemData":{"id":204,"type":"article-journal","title":"Fasting exacerbates hepatic growth differentiation factor 15 to promote fatty acid β-oxidation and ketogenesis via activating XBP1 signaling in liver","container-title":"Redox Biology","page":"87-96","volume":"16","source":"PubMed","abstract":"Liver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stress.","DOI":"10.1016/j.redox.2018.01.013","ISSN":"2213-2317","note":"PMID: 29482168\nPMCID: PMC5952356","journalAbbreviation":"Redox Biol","language":"eng","author":[{"family":"Zhang","given":"Meiyuan"},{"family":"Sun","given":"Weilan"},{"family":"Qian","given":"Jin"},{"family":"Tang","given":"Yan"}],"issued":{"date-parts":[["2018"]]}}}],"schema":"https://github.com/citation-style-language/schema/raw/master/csl-citation.json"} </w:instrText>
      </w:r>
      <w:r>
        <w:rPr>
          <w:rFonts w:cs="Times New Roman"/>
        </w:rPr>
        <w:fldChar w:fldCharType="separate"/>
      </w:r>
      <w:r w:rsidR="001E0AFA">
        <w:rPr>
          <w:rFonts w:cs="Times New Roman"/>
          <w:noProof/>
        </w:rPr>
        <w:t>(Anson et al., 2003; Jamshed et al., 2019; M. Zhang, Sun, Qian, &amp; Tang, 2018)</w:t>
      </w:r>
      <w:r>
        <w:rPr>
          <w:rFonts w:cs="Times New Roman"/>
        </w:rPr>
        <w:fldChar w:fldCharType="end"/>
      </w:r>
      <w:r w:rsidR="00A33C49">
        <w:rPr>
          <w:rFonts w:cs="Times New Roman"/>
        </w:rPr>
        <w:t xml:space="preserve">. It is known to increase during gestation, and is </w:t>
      </w:r>
      <w:r w:rsidR="00A33C49">
        <w:rPr>
          <w:rFonts w:cs="Times New Roman"/>
        </w:rPr>
        <w:lastRenderedPageBreak/>
        <w:t xml:space="preserve">associated with reduced food intake, and leanness, and improvements in glucose tolerance </w:t>
      </w:r>
      <w:r w:rsidR="00A33C49">
        <w:rPr>
          <w:rFonts w:cs="Times New Roman"/>
        </w:rPr>
        <w:fldChar w:fldCharType="begin"/>
      </w:r>
      <w:r w:rsidR="00A33C49">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sidRPr="004B030F">
        <w:rPr>
          <w:rFonts w:cs="Times New Roman"/>
          <w:noProof/>
        </w:rPr>
        <w:t>(Macia et al., 2012)</w:t>
      </w:r>
      <w:r w:rsidR="00A33C49">
        <w:rPr>
          <w:rFonts w:cs="Times New Roman"/>
        </w:rPr>
        <w:fldChar w:fldCharType="end"/>
      </w:r>
      <w:r w:rsidR="00A33C49">
        <w:rPr>
          <w:rFonts w:cs="Times New Roman"/>
        </w:rPr>
        <w:t xml:space="preserve">. Sugulle and colleagues demonstrated that GDF15 is elevated in human pregnancies that are complicated by pre-eclampsia and diabetes </w:t>
      </w:r>
      <w:r w:rsidR="00A33C49">
        <w:rPr>
          <w:rFonts w:cs="Times New Roman"/>
        </w:rPr>
        <w:fldChar w:fldCharType="begin"/>
      </w:r>
      <w:r w:rsidR="00A33C49">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2009)","noteIndex":0},"citationItems":[{"id":46,"uris":["http://zotero.org/users/5073745/items/7H36LHYK"],"uri":["http://zotero.org/users/5073745/items/7H36LHYK"],"itemData":{"id":46,"type":"article-journal","title":"Circulating and Placental Growth-Differentiation Factor 15 in Preeclampsia and in Pregnancy Complicated by Diabetes Mellitus","container-title":"Hypertension","page":"106-112","volume":"54","issue":"1","source":"DOI.org (Crossref)","DOI":"10.1161/HYPERTENSIONAHA.109.130583","ISSN":"0194-911X, 1524-4563","journalAbbreviation":"Hypertension","language":"en","author":[{"family":"Sugulle","given":"Meryam"},{"family":"Dechend","given":"Ralf"},{"family":"Herse","given":"Florian"},{"family":"Weedon-Fekjaer","given":"M.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A33C49">
        <w:rPr>
          <w:rFonts w:cs="Times New Roman"/>
        </w:rPr>
        <w:fldChar w:fldCharType="separate"/>
      </w:r>
      <w:r w:rsidR="00A33C49">
        <w:rPr>
          <w:rFonts w:cs="Times New Roman"/>
          <w:noProof/>
        </w:rPr>
        <w:t>(Sugulle et al., 2009)</w:t>
      </w:r>
      <w:r w:rsidR="00A33C49">
        <w:rPr>
          <w:rFonts w:cs="Times New Roman"/>
        </w:rPr>
        <w:fldChar w:fldCharType="end"/>
      </w:r>
      <w:r w:rsidR="00A33C49">
        <w:rPr>
          <w:rFonts w:cs="Times New Roman"/>
        </w:rPr>
        <w:t xml:space="preserve">. It has also been demonstrated that overexpression of GDF15 in adult mice fed both chow or high fat diet was able to reduce glycemic response to IPGTT challenge and had greater insulin sensitivity compared to wildtype controls </w:t>
      </w:r>
      <w:r w:rsidR="00A33C49">
        <w:rPr>
          <w:rFonts w:cs="Times New Roman"/>
        </w:rPr>
        <w:fldChar w:fldCharType="begin"/>
      </w:r>
      <w:r w:rsidR="00A33C49">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2012)","noteIndex":0},"citationItems":[{"id":48,"uris":["http://zotero.org/users/5073745/items/PKC3AIKL"],"uri":["http://zotero.org/users/5073745/items/PKC3AIKL"],"itemData":{"id":48,"type":"article-journal","title":"Macrophage Inhibitory Cytokine 1 (MIC-1/GDF15) Decreases Food Intake, Body Weight and Improves Glucose Tolerance in Mice on Normal &amp; Obesogenic Diets","container-title":"PLOS ONE","page":"e34868","volume":"7","issue":"4","source":"PLoS Journals","abstract":"Food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homeostasis.","DOI":"10.1371/journal.pone.0034868","ISSN":"1932-6203","journalAbbreviation":"PLOS ONE","language":"en","author":[{"family":"Macia","given":"Laurence"},{"family":"Tsai","given":"Vicky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A33C49">
        <w:rPr>
          <w:rFonts w:cs="Times New Roman"/>
        </w:rPr>
        <w:fldChar w:fldCharType="separate"/>
      </w:r>
      <w:r w:rsidR="00A33C49">
        <w:rPr>
          <w:rFonts w:cs="Times New Roman"/>
          <w:noProof/>
        </w:rPr>
        <w:t>(Macia et al., 2012)</w:t>
      </w:r>
      <w:r w:rsidR="00A33C49">
        <w:rPr>
          <w:rFonts w:cs="Times New Roman"/>
        </w:rPr>
        <w:fldChar w:fldCharType="end"/>
      </w:r>
      <w:r w:rsidR="00A33C49">
        <w:rPr>
          <w:rFonts w:cs="Times New Roman"/>
        </w:rPr>
        <w:t>.</w:t>
      </w:r>
      <w:r w:rsidR="00B6593C" w:rsidRPr="00B6593C">
        <w:rPr>
          <w:rFonts w:cs="Times New Roman"/>
        </w:rPr>
        <w:t xml:space="preserve"> </w:t>
      </w:r>
      <w:r w:rsidR="00F628D5">
        <w:rPr>
          <w:rFonts w:cs="Times New Roman"/>
        </w:rPr>
        <w:t xml:space="preserve">Evaluation of serum levels of GDF15 in eTRF and AL fed dams will be conducted. If meaningful differences in </w:t>
      </w:r>
      <w:r w:rsidR="00B6593C">
        <w:rPr>
          <w:rFonts w:cs="Times New Roman"/>
        </w:rPr>
        <w:t xml:space="preserve">GDF15 </w:t>
      </w:r>
      <w:r w:rsidR="00F628D5">
        <w:rPr>
          <w:rFonts w:cs="Times New Roman"/>
        </w:rPr>
        <w:t xml:space="preserve">are detected in </w:t>
      </w:r>
      <w:r w:rsidR="00B6593C">
        <w:rPr>
          <w:rFonts w:cs="Times New Roman"/>
        </w:rPr>
        <w:t xml:space="preserve">concert with improvements in insulin sensitivity, future experiments </w:t>
      </w:r>
      <w:r w:rsidR="00F628D5">
        <w:rPr>
          <w:rFonts w:cs="Times New Roman"/>
        </w:rPr>
        <w:t>may</w:t>
      </w:r>
      <w:r w:rsidR="00B6593C">
        <w:rPr>
          <w:rFonts w:cs="Times New Roman"/>
        </w:rPr>
        <w:t xml:space="preserve"> investigate </w:t>
      </w:r>
      <w:r w:rsidR="00F628D5">
        <w:rPr>
          <w:rFonts w:cs="Times New Roman"/>
        </w:rPr>
        <w:t xml:space="preserve">the effects of </w:t>
      </w:r>
      <w:r w:rsidR="00B6593C">
        <w:rPr>
          <w:rFonts w:cs="Times New Roman"/>
        </w:rPr>
        <w:t xml:space="preserve">eTRF </w:t>
      </w:r>
      <w:r w:rsidR="00F628D5">
        <w:rPr>
          <w:rFonts w:cs="Times New Roman"/>
        </w:rPr>
        <w:t>i</w:t>
      </w:r>
      <w:r w:rsidR="00B6593C">
        <w:rPr>
          <w:rFonts w:cs="Times New Roman"/>
        </w:rPr>
        <w:t>n GDF15 knockout mice.</w:t>
      </w:r>
    </w:p>
    <w:p w14:paraId="0191A375" w14:textId="06B75118" w:rsidR="00A13480" w:rsidRDefault="00A13480" w:rsidP="00D233E7">
      <w:pPr>
        <w:rPr>
          <w:rFonts w:cs="Times New Roman"/>
        </w:rPr>
      </w:pPr>
    </w:p>
    <w:p w14:paraId="327209D9" w14:textId="013FAB49" w:rsidR="004B030F" w:rsidRDefault="004B030F" w:rsidP="00F628D5">
      <w:pPr>
        <w:ind w:firstLine="720"/>
        <w:rPr>
          <w:rStyle w:val="SubtleEmphasis"/>
          <w:i w:val="0"/>
        </w:rPr>
      </w:pPr>
      <w:r w:rsidRPr="00A413DD">
        <w:t>One of the few fairly consistent findings of time-restricted feeding trials in both humans and animals is a</w:t>
      </w:r>
      <w:r w:rsidR="00F628D5">
        <w:t xml:space="preserve"> </w:t>
      </w:r>
      <w:r w:rsidR="00200583">
        <w:t xml:space="preserve">reduction in insulinemia. </w:t>
      </w:r>
      <w:r w:rsidR="00400B8B">
        <w:t xml:space="preserve">Insulin concentration increases are known to be a part of the natural history of type II diabetes disease progression. </w:t>
      </w:r>
      <w:r w:rsidR="003E46E3">
        <w:t>To test the role of insulin in the effects of eTRF, serum insulin will be measured in both eTRF and AL dams and compared. I hypothesize</w:t>
      </w:r>
      <w:r w:rsidR="0042416C">
        <w:t xml:space="preserve"> that insulin secretion will be reduced in eTRF dams, and therefore insulin sensitivity will be increased. The tissues specific-mechanisms of insulin signaling can also be investigated. </w:t>
      </w:r>
    </w:p>
    <w:p w14:paraId="01F71E86" w14:textId="2591F44B" w:rsidR="001E0D8A" w:rsidRPr="00146803" w:rsidRDefault="001E0D8A" w:rsidP="00146803">
      <w:pPr>
        <w:rPr>
          <w:rFonts w:cs="Times New Roman"/>
        </w:rPr>
      </w:pPr>
    </w:p>
    <w:p w14:paraId="55B90EF2" w14:textId="09A05241" w:rsidR="00926E95" w:rsidRPr="00F96DB1" w:rsidRDefault="00330625" w:rsidP="00B67A65">
      <w:pPr>
        <w:pStyle w:val="Heading2"/>
      </w:pPr>
      <w:bookmarkStart w:id="5" w:name="_Toc16185296"/>
      <w:r>
        <w:br/>
      </w:r>
      <w:r w:rsidR="00926E95" w:rsidRPr="00F96DB1">
        <w:t>Methods:</w:t>
      </w:r>
      <w:bookmarkEnd w:id="5"/>
    </w:p>
    <w:p w14:paraId="377F3ADF" w14:textId="0177593B" w:rsidR="00926E95" w:rsidRPr="00F96DB1" w:rsidRDefault="00926E95" w:rsidP="00926E95">
      <w:pPr>
        <w:rPr>
          <w:rFonts w:cs="Times New Roman"/>
        </w:rPr>
      </w:pPr>
    </w:p>
    <w:p w14:paraId="27025880" w14:textId="18AE8D51" w:rsidR="00926E95" w:rsidRPr="00F96DB1" w:rsidRDefault="00926E95" w:rsidP="00B67A65">
      <w:pPr>
        <w:pStyle w:val="Heading3"/>
      </w:pPr>
      <w:bookmarkStart w:id="6" w:name="_Toc16185297"/>
      <w:r w:rsidRPr="00F96DB1">
        <w:t>Animals:</w:t>
      </w:r>
      <w:bookmarkEnd w:id="6"/>
    </w:p>
    <w:p w14:paraId="2009F806" w14:textId="7F5613C5" w:rsidR="00926E95" w:rsidRPr="00F96DB1" w:rsidRDefault="00382CE8" w:rsidP="00926E95">
      <w:pPr>
        <w:rPr>
          <w:rFonts w:eastAsia="Times New Roman" w:cs="Times New Roman"/>
          <w:color w:val="000000"/>
        </w:rPr>
      </w:pPr>
      <w:r w:rsidRPr="00F96DB1">
        <w:rPr>
          <w:rFonts w:cs="Times New Roman"/>
        </w:rPr>
        <w:t>C57B</w:t>
      </w:r>
      <w:r w:rsidR="001041F5">
        <w:rPr>
          <w:rFonts w:cs="Times New Roman"/>
        </w:rPr>
        <w:t>L</w:t>
      </w:r>
      <w:r w:rsidRPr="00F96DB1">
        <w:rPr>
          <w:rFonts w:cs="Times New Roman"/>
        </w:rPr>
        <w:t>6/J mice were previously used in the insulin resistance of pregnancy experiment were used in this experiment.</w:t>
      </w:r>
      <w:r w:rsidR="009B6663" w:rsidRPr="00F96DB1">
        <w:rPr>
          <w:rFonts w:cs="Times New Roman"/>
        </w:rPr>
        <w:t xml:space="preserve"> </w:t>
      </w:r>
      <w:r w:rsidR="004E1444" w:rsidRPr="00F96DB1">
        <w:rPr>
          <w:rFonts w:eastAsia="Times New Roman" w:cs="Times New Roman"/>
          <w:color w:val="000000"/>
        </w:rPr>
        <w:t xml:space="preserve">At 134 days of age, </w:t>
      </w:r>
      <w:r w:rsidR="004E1444" w:rsidRPr="00F96DB1">
        <w:rPr>
          <w:rFonts w:cs="Times New Roman"/>
        </w:rPr>
        <w:t>a</w:t>
      </w:r>
      <w:r w:rsidRPr="00F96DB1">
        <w:rPr>
          <w:rFonts w:cs="Times New Roman"/>
        </w:rPr>
        <w:t xml:space="preserve">ge matched females were randomized to either </w:t>
      </w:r>
      <w:r w:rsidRPr="00A13480">
        <w:rPr>
          <w:rFonts w:cs="Times New Roman"/>
          <w:i/>
        </w:rPr>
        <w:t>ad libitum</w:t>
      </w:r>
      <w:r w:rsidR="004E1444" w:rsidRPr="00F96DB1">
        <w:rPr>
          <w:rFonts w:cs="Times New Roman"/>
        </w:rPr>
        <w:t xml:space="preserve"> (AL)</w:t>
      </w:r>
      <w:r w:rsidRPr="00F96DB1">
        <w:rPr>
          <w:rFonts w:cs="Times New Roman"/>
        </w:rPr>
        <w:t xml:space="preserve"> or early time-restricted eating (eTRF). Dams randomized to </w:t>
      </w:r>
      <w:r w:rsidR="004E1444" w:rsidRPr="00F96DB1">
        <w:rPr>
          <w:rFonts w:cs="Times New Roman"/>
        </w:rPr>
        <w:t>AL</w:t>
      </w:r>
      <w:r w:rsidRPr="00F96DB1">
        <w:rPr>
          <w:rFonts w:cs="Times New Roman"/>
        </w:rPr>
        <w:t xml:space="preserve"> feeding </w:t>
      </w:r>
      <w:r w:rsidR="004E1444" w:rsidRPr="00F96DB1">
        <w:rPr>
          <w:rFonts w:cs="Times New Roman"/>
        </w:rPr>
        <w:t>had 24-hour access to chow (</w:t>
      </w:r>
      <w:r w:rsidR="004E1444" w:rsidRPr="00F96DB1">
        <w:rPr>
          <w:rFonts w:eastAsia="Times New Roman" w:cs="Times New Roman"/>
          <w:color w:val="000000"/>
        </w:rPr>
        <w:t>5% fat, 24% protein, 3.7% sucrose, 32% starch</w:t>
      </w:r>
      <w:r w:rsidR="004E1444" w:rsidRPr="00F96DB1">
        <w:rPr>
          <w:rFonts w:cs="Times New Roman"/>
        </w:rPr>
        <w:t xml:space="preserve">). Dams randomized to eTRF feeding were allowed </w:t>
      </w:r>
      <w:r w:rsidR="004E1444" w:rsidRPr="00A13480">
        <w:rPr>
          <w:rFonts w:cs="Times New Roman"/>
          <w:i/>
        </w:rPr>
        <w:t>ad libitum</w:t>
      </w:r>
      <w:r w:rsidR="004E1444" w:rsidRPr="00F96DB1">
        <w:rPr>
          <w:rFonts w:cs="Times New Roman"/>
        </w:rPr>
        <w:t xml:space="preserve"> access to chow during 6 hours of the dark cycle (8pm-2am). At 2 am, all dams were moved to clean cages</w:t>
      </w:r>
      <w:r w:rsidR="009B6663" w:rsidRPr="00F96DB1">
        <w:rPr>
          <w:rFonts w:cs="Times New Roman"/>
        </w:rPr>
        <w:t xml:space="preserve"> </w:t>
      </w:r>
      <w:r w:rsidR="007A5566">
        <w:rPr>
          <w:rFonts w:cs="Times New Roman"/>
        </w:rPr>
        <w:t xml:space="preserve">to standardize stress and handling between feeding regimens </w:t>
      </w:r>
      <w:r w:rsidR="004E1444" w:rsidRPr="00F96DB1">
        <w:rPr>
          <w:rFonts w:cs="Times New Roman"/>
        </w:rPr>
        <w:t>(</w:t>
      </w:r>
      <w:r w:rsidR="007A5566">
        <w:rPr>
          <w:rFonts w:cs="Times New Roman"/>
        </w:rPr>
        <w:t>Hatori, 2012</w:t>
      </w:r>
      <w:r w:rsidR="004E1444" w:rsidRPr="00F96DB1">
        <w:rPr>
          <w:rFonts w:cs="Times New Roman"/>
        </w:rPr>
        <w:t xml:space="preserve">). </w:t>
      </w:r>
      <w:r w:rsidR="004E1444" w:rsidRPr="00F96DB1">
        <w:rPr>
          <w:rFonts w:eastAsia="Times New Roman" w:cs="Times New Roman"/>
          <w:color w:val="000000"/>
        </w:rPr>
        <w:t xml:space="preserve">Animals were held in a 12:12 light dark cycle, </w:t>
      </w:r>
      <w:r w:rsidR="007A5566">
        <w:rPr>
          <w:rFonts w:eastAsia="Times New Roman" w:cs="Times New Roman"/>
          <w:color w:val="000000"/>
        </w:rPr>
        <w:t xml:space="preserve">in a </w:t>
      </w:r>
      <w:r w:rsidR="004E1444" w:rsidRPr="00F96DB1">
        <w:rPr>
          <w:rFonts w:eastAsia="Times New Roman" w:cs="Times New Roman"/>
          <w:color w:val="000000"/>
        </w:rPr>
        <w:t xml:space="preserve">temperature and humidity-controlled facility. Food intake was monitored daily, with 6 hour and </w:t>
      </w:r>
      <w:r w:rsidR="009B6663" w:rsidRPr="00F96DB1">
        <w:rPr>
          <w:rFonts w:eastAsia="Times New Roman" w:cs="Times New Roman"/>
          <w:color w:val="000000"/>
        </w:rPr>
        <w:t>24-hour</w:t>
      </w:r>
      <w:r w:rsidR="004E1444" w:rsidRPr="00F96DB1">
        <w:rPr>
          <w:rFonts w:eastAsia="Times New Roman" w:cs="Times New Roman"/>
          <w:color w:val="000000"/>
        </w:rPr>
        <w:t xml:space="preserve"> intake calculated</w:t>
      </w:r>
      <w:r w:rsidR="007A5566">
        <w:rPr>
          <w:rFonts w:eastAsia="Times New Roman" w:cs="Times New Roman"/>
          <w:color w:val="000000"/>
        </w:rPr>
        <w:t xml:space="preserve"> as total grams of food consumed per day multiplied by utilizable energy in the provided diet</w:t>
      </w:r>
      <w:r w:rsidR="004E1444" w:rsidRPr="00F96DB1">
        <w:rPr>
          <w:rFonts w:eastAsia="Times New Roman" w:cs="Times New Roman"/>
          <w:color w:val="000000"/>
        </w:rPr>
        <w:t xml:space="preserve">. </w:t>
      </w:r>
      <w:r w:rsidR="00A13480">
        <w:rPr>
          <w:rFonts w:eastAsia="Times New Roman" w:cs="Times New Roman"/>
          <w:color w:val="000000"/>
        </w:rPr>
        <w:t xml:space="preserve">Dams were switched to AL feeding upon parturition. </w:t>
      </w:r>
    </w:p>
    <w:p w14:paraId="069CF8FB" w14:textId="4F086D4E" w:rsidR="009B6663" w:rsidRPr="00F96DB1" w:rsidRDefault="009B6663" w:rsidP="00926E95">
      <w:pPr>
        <w:rPr>
          <w:rFonts w:cs="Times New Roman"/>
        </w:rPr>
      </w:pPr>
    </w:p>
    <w:p w14:paraId="1156250D" w14:textId="069BEB73" w:rsidR="009B6663" w:rsidRPr="00F96DB1" w:rsidRDefault="009B6663" w:rsidP="00B67A65">
      <w:pPr>
        <w:pStyle w:val="Heading3"/>
      </w:pPr>
      <w:bookmarkStart w:id="7" w:name="_Toc16185298"/>
      <w:r w:rsidRPr="00F96DB1">
        <w:t>Mating:</w:t>
      </w:r>
      <w:bookmarkEnd w:id="7"/>
    </w:p>
    <w:p w14:paraId="7CA23441" w14:textId="2619201C" w:rsidR="009B6663" w:rsidRPr="00F96DB1" w:rsidRDefault="009B6663" w:rsidP="00926E9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sidR="004E2C3A">
        <w:rPr>
          <w:rFonts w:cs="Times New Roman"/>
        </w:rPr>
        <w:t>At gestation day 19, males were removed to prevent second pregnancies after delivering. During the course of the birth and post-natal period until PND 21, dams were singly housed with their litters.</w:t>
      </w:r>
    </w:p>
    <w:p w14:paraId="36EDE06E" w14:textId="77777777" w:rsidR="004E1444" w:rsidRPr="00F96DB1" w:rsidRDefault="004E1444" w:rsidP="00926E95">
      <w:pPr>
        <w:rPr>
          <w:rFonts w:cs="Times New Roman"/>
        </w:rPr>
      </w:pPr>
    </w:p>
    <w:p w14:paraId="397CC9A2" w14:textId="3A358B19" w:rsidR="00926E95" w:rsidRPr="00F96DB1" w:rsidRDefault="00926E95" w:rsidP="00B67A65">
      <w:pPr>
        <w:pStyle w:val="Heading3"/>
      </w:pPr>
      <w:bookmarkStart w:id="8" w:name="_Toc16185299"/>
      <w:r w:rsidRPr="00F96DB1">
        <w:t>Body Composition:</w:t>
      </w:r>
      <w:bookmarkEnd w:id="8"/>
    </w:p>
    <w:p w14:paraId="578A693E" w14:textId="010EEA0F" w:rsidR="009B6663" w:rsidRPr="00F96DB1" w:rsidRDefault="009B6663" w:rsidP="009B6663">
      <w:pPr>
        <w:rPr>
          <w:rFonts w:eastAsia="Times New Roman" w:cs="Times New Roman"/>
          <w:color w:val="000000"/>
        </w:rPr>
      </w:pPr>
      <w:r w:rsidRPr="00F96DB1">
        <w:rPr>
          <w:rFonts w:eastAsia="Times New Roman" w:cs="Times New Roman"/>
          <w:color w:val="000000"/>
        </w:rPr>
        <w:t>Once a week, Dams weight was measured weekly using an electronic scale (</w:t>
      </w:r>
      <w:r w:rsidR="007A5566">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p>
    <w:p w14:paraId="03502253" w14:textId="046648F3" w:rsidR="00926E95" w:rsidRPr="00F96DB1" w:rsidRDefault="00926E95" w:rsidP="00926E95">
      <w:pPr>
        <w:rPr>
          <w:rFonts w:cs="Times New Roman"/>
        </w:rPr>
      </w:pPr>
    </w:p>
    <w:p w14:paraId="34416ECB" w14:textId="00A2A8DC" w:rsidR="00926E95" w:rsidRDefault="00926E95" w:rsidP="00B67A65">
      <w:pPr>
        <w:pStyle w:val="Heading3"/>
      </w:pPr>
      <w:bookmarkStart w:id="9" w:name="_Toc16185300"/>
      <w:r w:rsidRPr="00F96DB1">
        <w:lastRenderedPageBreak/>
        <w:t>Insulin Sensitivity:</w:t>
      </w:r>
      <w:bookmarkEnd w:id="9"/>
    </w:p>
    <w:p w14:paraId="7B34AB87" w14:textId="005E2C01" w:rsidR="004469CF" w:rsidRPr="004469CF" w:rsidRDefault="004469CF" w:rsidP="00926E95">
      <w:pPr>
        <w:rPr>
          <w:rFonts w:cs="Times New Roman"/>
          <w:i/>
        </w:rPr>
      </w:pPr>
      <w:r w:rsidRPr="004469CF">
        <w:rPr>
          <w:rFonts w:cs="Times New Roman"/>
          <w:i/>
        </w:rPr>
        <w:t>Insulin tolerance test:</w:t>
      </w:r>
    </w:p>
    <w:p w14:paraId="15C0DC82" w14:textId="7BE2595A" w:rsidR="00657472" w:rsidRDefault="00657472" w:rsidP="00926E9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00F866FE" w:rsidRPr="004E2C3A">
        <w:rPr>
          <w:rFonts w:eastAsia="Times New Roman" w:cs="Times New Roman"/>
          <w:color w:val="000000"/>
        </w:rPr>
        <w:t>After 6-hour fast,</w:t>
      </w:r>
      <w:r w:rsidR="00F866FE"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BG measurements were omitted from the ITT.</w:t>
      </w:r>
    </w:p>
    <w:p w14:paraId="3C8A12AA" w14:textId="77777777" w:rsidR="007A5566" w:rsidRDefault="007A5566" w:rsidP="00926E95">
      <w:pPr>
        <w:rPr>
          <w:rFonts w:cs="Times New Roman"/>
          <w:i/>
        </w:rPr>
      </w:pPr>
    </w:p>
    <w:p w14:paraId="6E90D3E9" w14:textId="09092CBC" w:rsidR="004469CF" w:rsidRDefault="004469CF" w:rsidP="00926E95">
      <w:pPr>
        <w:rPr>
          <w:rFonts w:cs="Times New Roman"/>
          <w:i/>
        </w:rPr>
      </w:pPr>
      <w:commentRangeStart w:id="10"/>
      <w:r w:rsidRPr="004469CF">
        <w:rPr>
          <w:rFonts w:cs="Times New Roman"/>
          <w:i/>
        </w:rPr>
        <w:t>Hyperinsulinemic-euglycemic clamp:</w:t>
      </w:r>
      <w:commentRangeEnd w:id="10"/>
      <w:r w:rsidR="00BF51D2">
        <w:rPr>
          <w:rStyle w:val="CommentReference"/>
        </w:rPr>
        <w:commentReference w:id="10"/>
      </w:r>
    </w:p>
    <w:p w14:paraId="787C6F91" w14:textId="5CE7FBAC" w:rsidR="00CC2456" w:rsidRDefault="00F5543F" w:rsidP="00CC2456">
      <w:pPr>
        <w:rPr>
          <w:rFonts w:cs="Times New Roman"/>
        </w:rPr>
      </w:pPr>
      <w:r>
        <w:rPr>
          <w:rFonts w:cs="Times New Roman"/>
        </w:rPr>
        <w:t>After</w:t>
      </w:r>
      <w:r w:rsidR="004469CF">
        <w:rPr>
          <w:rFonts w:cs="Times New Roman"/>
        </w:rPr>
        <w:t xml:space="preserve"> mating and confirmation of pregnancy by </w:t>
      </w:r>
      <w:r w:rsidR="004469CF" w:rsidRPr="004E2C3A">
        <w:rPr>
          <w:rFonts w:cs="Times New Roman"/>
        </w:rPr>
        <w:t xml:space="preserve">weight gain </w:t>
      </w:r>
      <w:r w:rsidR="004469CF" w:rsidRPr="00694B30">
        <w:rPr>
          <w:rFonts w:cs="Times New Roman"/>
        </w:rPr>
        <w:t xml:space="preserve">of </w:t>
      </w:r>
      <w:r w:rsidR="004E2C3A" w:rsidRPr="00694B30">
        <w:rPr>
          <w:rFonts w:cs="Times New Roman"/>
        </w:rPr>
        <w:t>1.75</w:t>
      </w:r>
      <w:r w:rsidR="004469CF" w:rsidRPr="00694B30">
        <w:rPr>
          <w:rFonts w:cs="Times New Roman"/>
        </w:rPr>
        <w:t>g</w:t>
      </w:r>
      <w:r w:rsidR="004469CF" w:rsidRPr="004E2C3A">
        <w:rPr>
          <w:rFonts w:cs="Times New Roman"/>
        </w:rPr>
        <w:t xml:space="preserve"> signaling 7 days of pregnancy</w:t>
      </w:r>
      <w:r w:rsidR="00CC2456">
        <w:rPr>
          <w:rFonts w:cs="Times New Roman"/>
        </w:rPr>
        <w:t xml:space="preserve"> </w:t>
      </w:r>
      <w:r w:rsidR="00614A20">
        <w:rPr>
          <w:rFonts w:cs="Times New Roman"/>
        </w:rPr>
        <w:fldChar w:fldCharType="begin"/>
      </w:r>
      <w:r w:rsidR="00614A20">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2015)","noteIndex":0},"citationItems":[{"id":74,"uris":["http://zotero.org/users/5073745/items/6V4ZMVUG"],"uri":["http://zotero.org/users/5073745/items/6V4ZMVUG"],"itemData":{"id":74,"type":"article-journal","title":"A Simple and Reliable Method for Early Pregnancy Detection in Inbred Mice","container-title":"Journal of the American Association for Laboratory Animal Science : JAALAS","page":"368-371","volume":"54","issue":"4","source":"PubMed Central","abstract":"The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costs.","ISSN":"1559-6109","note":"PMID: 26224435\nPMCID: PMC4521569","journalAbbreviation":"J Am Assoc Lab Anim Sci","author":[{"family":"Heyne","given":"Galen W"},{"family":"Plisch","given":"Erin H"},{"family":"Melberg","given":"Cal G"},{"family":"Sandgren","given":"Eric P"},{"family":"Peter","given":"Jody A"},{"family":"Lipinski","given":"Robert J"}],"issued":{"date-parts":[["2015",7]]}}}],"schema":"https://github.com/citation-style-language/schema/raw/master/csl-citation.json"} </w:instrText>
      </w:r>
      <w:r w:rsidR="00614A20">
        <w:rPr>
          <w:rFonts w:cs="Times New Roman"/>
        </w:rPr>
        <w:fldChar w:fldCharType="separate"/>
      </w:r>
      <w:r w:rsidR="001916B7">
        <w:rPr>
          <w:rFonts w:cs="Times New Roman"/>
          <w:noProof/>
        </w:rPr>
        <w:t>(Heyne et al., 2015)</w:t>
      </w:r>
      <w:r w:rsidR="00614A20">
        <w:rPr>
          <w:rFonts w:cs="Times New Roman"/>
        </w:rPr>
        <w:fldChar w:fldCharType="end"/>
      </w:r>
      <w:r w:rsidR="00614A20">
        <w:rPr>
          <w:rFonts w:cs="Times New Roman"/>
        </w:rPr>
        <w:t xml:space="preserve">, </w:t>
      </w:r>
      <w:r w:rsidR="004469CF" w:rsidRPr="004E2C3A">
        <w:rPr>
          <w:rFonts w:cs="Times New Roman"/>
        </w:rPr>
        <w:t xml:space="preserve">animals will be placed singly housed into a </w:t>
      </w:r>
      <w:r w:rsidR="00931D42" w:rsidRPr="004E2C3A">
        <w:rPr>
          <w:rFonts w:cs="Times New Roman"/>
        </w:rPr>
        <w:t>special cage</w:t>
      </w:r>
      <w:r w:rsidR="004469CF" w:rsidRPr="004E2C3A">
        <w:rPr>
          <w:rFonts w:cs="Times New Roman"/>
        </w:rPr>
        <w:t xml:space="preserve"> unit. Dams will be cannulated and exogenous insulin will be administered, inducing a state of hyperinsulinemia</w:t>
      </w:r>
      <w:r w:rsidR="00CC2456">
        <w:rPr>
          <w:rFonts w:cs="Times New Roman"/>
        </w:rPr>
        <w:t xml:space="preserve"> </w:t>
      </w:r>
      <w:r w:rsidR="00C50689">
        <w:rPr>
          <w:rFonts w:cs="Times New Roman"/>
        </w:rPr>
        <w:fldChar w:fldCharType="begin"/>
      </w:r>
      <w:r w:rsidR="00C50689">
        <w:rPr>
          <w:rFonts w:cs="Times New Roman"/>
        </w:rPr>
        <w:instrText xml:space="preserve"> ADDIN ZOTERO_ITEM CSL_CITATION {"citationID":"9AmpnVjm","properties":{"formattedCitation":"(Kim, 2009)","plainCitation":"(Kim, 2009)","noteIndex":0},"citationItems":[{"id":51,"uris":["http://zotero.org/users/5073745/items/BCFCJJQH"],"uri":["http://zotero.org/users/5073745/items/BCFCJJQH"],"itemData":{"id":51,"type":"chapter","title":"Hyperinsulinemic–Euglycemic Clamp to Assess Insulin Sensitivity In Vivo","container-title":"Type 2 Diabetes: Methods and Protocols","collection-title":"Methods in Molecular Biology","publisher":"Humana Press","publisher-place":"Totowa, NJ","page":"221-238","source":"Springer Link","event-place":"Totowa, NJ","abstract":"SummaryInsulin resistance, the impaired ability of insulin to stimulate glucose utilization, is a major characteristic of type 2 diabetes. Insulin sensitivity can be measured using a variety of techniques that are commonly employed in diabetes research and care. Of these, hyperinsulinemic-euglycemic clamp is the gold-standard method to assess insulin sensitivity. The euglycemic clamp is widely used in clinics and laboratories to measure insulin action on glucose utilization in humans and animals for clinical and basic science research. Incorporation of radioactive-labeled glucose during euglycemic clamps makes it possible to measure glucose metabolism in individual organs. In recent years, euglycemic clamps have been actively performed in transgenic animal models of obesity, diabetes, and its complications, and have significantly advanced our understanding on the etiology and pathogenesis of type 2 diabetes. This chapter describes our standardized methods of the euglycemic clamp and associated surgical and biochemical procedures to measure insulin sensitivity in conscious rodents.","URL":"https://doi.org/10.1007/978-1-59745-448-3_15","ISBN":"978-1-59745-448-3","note":"DOI: 10.1007/978-1-59745-448-3_15","language":"en","author":[{"family":"Kim","given":"Jason K."}],"editor":[{"family":"Stocker","given":"Claire"}],"issued":{"date-parts":[["2009"]]},"accessed":{"date-parts":[["2019",8,16]]}}}],"schema":"https://github.com/citation-style-language/schema/raw/master/csl-citation.json"} </w:instrText>
      </w:r>
      <w:r w:rsidR="00C50689">
        <w:rPr>
          <w:rFonts w:cs="Times New Roman"/>
        </w:rPr>
        <w:fldChar w:fldCharType="separate"/>
      </w:r>
      <w:r w:rsidR="001916B7">
        <w:rPr>
          <w:rFonts w:cs="Times New Roman"/>
          <w:noProof/>
        </w:rPr>
        <w:t>(Kim, 2009)</w:t>
      </w:r>
      <w:r w:rsidR="00C50689">
        <w:rPr>
          <w:rFonts w:cs="Times New Roman"/>
        </w:rPr>
        <w:fldChar w:fldCharType="end"/>
      </w:r>
      <w:r w:rsidR="00945A2E">
        <w:rPr>
          <w:rFonts w:cs="Times New Roman"/>
        </w:rPr>
        <w:t xml:space="preserve"> and thereby suppressing hepatic glucose production</w:t>
      </w:r>
      <w:r w:rsidR="004469CF">
        <w:rPr>
          <w:rFonts w:cs="Times New Roman"/>
        </w:rPr>
        <w:t xml:space="preserve">. Glucose is infused to maintain blood sugar, with the amount infused correlating to the ability of that animal to utilize insulin to dispose of glucose. Greater glucose infusion rates </w:t>
      </w:r>
      <w:r w:rsidR="00945A2E">
        <w:rPr>
          <w:rFonts w:cs="Times New Roman"/>
        </w:rPr>
        <w:t>represent more insulin sensitive animals. This method also allows for understanding of tissue-specific glucose disposal</w:t>
      </w:r>
      <w:r w:rsidR="00CC2456">
        <w:rPr>
          <w:rFonts w:cs="Times New Roman"/>
        </w:rPr>
        <w:t xml:space="preserve"> through the use of radiolabeled glucose</w:t>
      </w:r>
      <w:r w:rsidR="00945A2E">
        <w:rPr>
          <w:rFonts w:cs="Times New Roman"/>
        </w:rPr>
        <w:t>.</w:t>
      </w:r>
    </w:p>
    <w:p w14:paraId="6E92FF05" w14:textId="2D56BD8C" w:rsidR="00665FF6" w:rsidRPr="004469CF" w:rsidRDefault="00665FF6" w:rsidP="00926E95">
      <w:pPr>
        <w:rPr>
          <w:rFonts w:cs="Times New Roman"/>
        </w:rPr>
      </w:pPr>
      <w:r>
        <w:rPr>
          <w:rFonts w:cs="Times New Roman"/>
        </w:rPr>
        <w:t>.</w:t>
      </w:r>
    </w:p>
    <w:p w14:paraId="3A39D829" w14:textId="77777777" w:rsidR="004469CF" w:rsidRPr="00F96DB1" w:rsidRDefault="004469CF" w:rsidP="00926E95">
      <w:pPr>
        <w:rPr>
          <w:rFonts w:cs="Times New Roman"/>
        </w:rPr>
      </w:pPr>
    </w:p>
    <w:p w14:paraId="7E760E26" w14:textId="33888E56" w:rsidR="007A5566" w:rsidRDefault="007A5566" w:rsidP="007A5566">
      <w:pPr>
        <w:pStyle w:val="Heading3"/>
      </w:pPr>
      <w:r>
        <w:t>Glycemia:</w:t>
      </w:r>
    </w:p>
    <w:p w14:paraId="1863F68C" w14:textId="5CC5238A" w:rsidR="00C50689" w:rsidRPr="00C50689" w:rsidRDefault="00F628D5" w:rsidP="00C50689">
      <w:r>
        <w:t>Fasting blood glucose will be assessed with a tail vein blood collection and a glucometer immediately preceding the insulin tolerance test. However, a</w:t>
      </w:r>
      <w:r w:rsidR="00DF1B2B">
        <w:t>s Jamshed and colleagues have previously demonstrated, the use of continuous glucose monitoring may demonstrate more significant trends in glycemia that static blood glucose and terminal blood glucose measurement are able to capture</w:t>
      </w:r>
      <w:r w:rsidR="00CC2456">
        <w:t xml:space="preserve"> </w:t>
      </w:r>
      <w:r w:rsidR="00DF1B2B">
        <w:fldChar w:fldCharType="begin"/>
      </w:r>
      <w:r w:rsidR="00DF1B2B">
        <w:instrText xml:space="preserve"> ADDIN ZOTERO_ITEM CSL_CITATION {"citationID":"0VSBdVNs","properties":{"formattedCitation":"(Jamshed et al., 2019)","plainCitation":"(Jamshed et al., 2019)","noteIndex":0},"citationItems":[{"id":104,"uris":["http://zotero.org/users/5073745/items/VZMS82L6"],"uri":["http://zotero.org/users/5073745/items/VZMS82L6"],"itemData":{"id":104,"type":"article-journal","title":"Early Time-Restricted Feeding Improves 24-Hour Glucose Levels and Affects Markers of the Circadian Clock, Aging, and Autophagy in Humans","container-title":"Nutrients","page":"1234","volume":"11","issue":"6","source":"www.mdpi.com","abstract":"Time-restricted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humans.","DOI":"10.3390/nu11061234","language":"en","author":[{"family":"Jamshed","given":"Humaira"},{"family":"Beyl","given":"Robbie A."},{"family":"Della Manna","given":"Deborah L."},{"family":"Yang","given":"Eddy S."},{"family":"Ravussin","given":"Eric"},{"family":"Peterson","given":"Courtney M."}],"issued":{"date-parts":[["2019",6]]}}}],"schema":"https://github.com/citation-style-language/schema/raw/master/csl-citation.json"} </w:instrText>
      </w:r>
      <w:r w:rsidR="00DF1B2B">
        <w:fldChar w:fldCharType="separate"/>
      </w:r>
      <w:r w:rsidR="00DF1B2B">
        <w:rPr>
          <w:noProof/>
        </w:rPr>
        <w:t>(Jamshed et al., 2019)</w:t>
      </w:r>
      <w:r w:rsidR="00DF1B2B">
        <w:fldChar w:fldCharType="end"/>
      </w:r>
      <w:r w:rsidR="00DF1B2B">
        <w:t xml:space="preserve">. For this reason, </w:t>
      </w:r>
      <w:r>
        <w:t>if no clinically significant differences in glycemia between dams arises, I propose</w:t>
      </w:r>
      <w:r w:rsidR="00DF1B2B">
        <w:t xml:space="preserve"> to use continuous glucose telemetry during pregnancy to collect 24-hours of continuous glucose measurements without the need for serial sampling</w:t>
      </w:r>
      <w:r>
        <w:t xml:space="preserve"> and reduction in maternal blood volume</w:t>
      </w:r>
      <w:r w:rsidR="00DF1B2B">
        <w:t xml:space="preserve">. </w:t>
      </w:r>
      <w:r w:rsidR="0085676B">
        <w:t xml:space="preserve">With the collaboration and expertise provided from the animal phenotyping core, implantable </w:t>
      </w:r>
      <w:r w:rsidR="00384B6A">
        <w:t xml:space="preserve">glucose telemetry units will be implanted into dams during early pregnancy. The telemetry units collect glucose data </w:t>
      </w:r>
      <w:r w:rsidR="00B211F9">
        <w:t xml:space="preserve">can collect data anywhere from 28 to </w:t>
      </w:r>
      <w:r w:rsidR="00384B6A">
        <w:t>45 days</w:t>
      </w:r>
      <w:r w:rsidR="00B211F9">
        <w:t>;</w:t>
      </w:r>
      <w:r w:rsidR="00384B6A">
        <w:t xml:space="preserve"> therefore, glycemia during the entire pregnancy can be captured with this implantable device. </w:t>
      </w:r>
    </w:p>
    <w:p w14:paraId="18AEB7ED" w14:textId="77777777" w:rsidR="00CC2456" w:rsidRDefault="00CC2456" w:rsidP="00B67A65">
      <w:pPr>
        <w:pStyle w:val="Heading3"/>
      </w:pPr>
      <w:bookmarkStart w:id="11" w:name="_Toc16185301"/>
    </w:p>
    <w:p w14:paraId="4CA93DEF" w14:textId="31655D08" w:rsidR="00926E95" w:rsidRPr="00F96DB1" w:rsidRDefault="00926E95" w:rsidP="00B67A65">
      <w:pPr>
        <w:pStyle w:val="Heading3"/>
      </w:pPr>
      <w:r w:rsidRPr="00F96DB1">
        <w:t>Energy Expenditure:</w:t>
      </w:r>
      <w:bookmarkEnd w:id="11"/>
    </w:p>
    <w:p w14:paraId="13B9E7E6" w14:textId="373B5191" w:rsidR="00926E95" w:rsidRPr="00F96DB1" w:rsidRDefault="002D7DCD" w:rsidP="00926E95">
      <w:pPr>
        <w:rPr>
          <w:rFonts w:cs="Times New Roman"/>
        </w:rPr>
      </w:pPr>
      <w:commentRangeStart w:id="12"/>
      <w:commentRangeStart w:id="13"/>
      <w:r>
        <w:rPr>
          <w:rFonts w:cs="Times New Roman"/>
        </w:rPr>
        <w:t>CLAMS</w:t>
      </w:r>
      <w:commentRangeEnd w:id="12"/>
      <w:r w:rsidR="00C50689">
        <w:rPr>
          <w:rStyle w:val="CommentReference"/>
        </w:rPr>
        <w:commentReference w:id="12"/>
      </w:r>
      <w:commentRangeEnd w:id="13"/>
      <w:r w:rsidR="00F628D5">
        <w:rPr>
          <w:rStyle w:val="CommentReference"/>
        </w:rPr>
        <w:commentReference w:id="13"/>
      </w:r>
    </w:p>
    <w:p w14:paraId="5E020F83" w14:textId="77777777" w:rsidR="00926E95" w:rsidRPr="00F96DB1" w:rsidRDefault="00926E95" w:rsidP="00B67A65">
      <w:pPr>
        <w:pStyle w:val="Heading3"/>
      </w:pPr>
      <w:bookmarkStart w:id="14" w:name="_Toc16185302"/>
      <w:r w:rsidRPr="00F96DB1">
        <w:t>Digestive Physiology:</w:t>
      </w:r>
      <w:bookmarkEnd w:id="14"/>
    </w:p>
    <w:p w14:paraId="28CFB8DE" w14:textId="5A4C2886" w:rsidR="00976A3C" w:rsidRDefault="0057571A" w:rsidP="00926E95">
      <w:pPr>
        <w:rPr>
          <w:rFonts w:cs="Times New Roman"/>
          <w:i/>
        </w:rPr>
      </w:pPr>
      <w:r>
        <w:rPr>
          <w:rFonts w:cs="Times New Roman"/>
          <w:i/>
        </w:rPr>
        <w:t>Energy Absorption</w:t>
      </w:r>
    </w:p>
    <w:p w14:paraId="33EE8174" w14:textId="7A48B854" w:rsidR="0057571A" w:rsidRPr="0057571A" w:rsidRDefault="0057571A" w:rsidP="00926E95">
      <w:pPr>
        <w:rPr>
          <w:rFonts w:cs="Times New Roman"/>
        </w:rPr>
      </w:pPr>
      <w:r>
        <w:rPr>
          <w:rFonts w:cs="Times New Roman"/>
        </w:rPr>
        <w:t>To determin</w:t>
      </w:r>
      <w:r w:rsidR="00C50689">
        <w:rPr>
          <w:rFonts w:cs="Times New Roman"/>
        </w:rPr>
        <w:t>e</w:t>
      </w:r>
      <w:r>
        <w:rPr>
          <w:rFonts w:cs="Times New Roman"/>
        </w:rPr>
        <w:t xml:space="preserve"> if there </w:t>
      </w:r>
      <w:r w:rsidR="00681D4E">
        <w:rPr>
          <w:rFonts w:cs="Times New Roman"/>
        </w:rPr>
        <w:t>exist</w:t>
      </w:r>
      <w:r>
        <w:rPr>
          <w:rFonts w:cs="Times New Roman"/>
        </w:rPr>
        <w:t xml:space="preserve"> any differences in the amounts of energy consumed from food consumed between eTRF dams and ad libitum fed dams, fecal calorimetry will be performed. Full 24-hour fecal samples will be collected from dams individually</w:t>
      </w:r>
      <w:r w:rsidR="00227796">
        <w:rPr>
          <w:rFonts w:cs="Times New Roman"/>
        </w:rPr>
        <w:t xml:space="preserve"> and </w:t>
      </w:r>
      <w:r w:rsidR="00C4112F">
        <w:rPr>
          <w:rFonts w:cs="Times New Roman"/>
        </w:rPr>
        <w:t xml:space="preserve">then </w:t>
      </w:r>
      <w:r w:rsidR="00227796">
        <w:rPr>
          <w:rFonts w:cs="Times New Roman"/>
        </w:rPr>
        <w:t xml:space="preserve">dried. Dried fecal matter will be </w:t>
      </w:r>
      <w:r w:rsidR="00D53715">
        <w:rPr>
          <w:rFonts w:cs="Times New Roman"/>
        </w:rPr>
        <w:t xml:space="preserve">assessed by a </w:t>
      </w:r>
      <w:r w:rsidR="00227796">
        <w:rPr>
          <w:rFonts w:cs="Times New Roman"/>
        </w:rPr>
        <w:t>bomb calorimeter to determine total energy content in the stool</w:t>
      </w:r>
      <w:r w:rsidR="00D53715">
        <w:rPr>
          <w:rFonts w:cs="Times New Roman"/>
        </w:rPr>
        <w:t xml:space="preserve"> as described by Murphy and colleagues </w:t>
      </w:r>
      <w:r w:rsidR="00D53715">
        <w:rPr>
          <w:rFonts w:cs="Times New Roman"/>
        </w:rPr>
        <w:fldChar w:fldCharType="begin"/>
      </w:r>
      <w:r w:rsidR="00D53715">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2010)","noteIndex":0},"citationItems":[{"id":32,"uris":["http://zotero.org/users/5073745/items/QARNRCJ7"],"uri":["http://zotero.org/users/5073745/items/QARNRCJ7"],"itemData":{"id":32,"type":"article-journal","title":"Composition and energy harvesting capacity of the gut microbiota: relationship to diet, obesity and time in mouse models","container-title":"Gut","page":"1635-1642","volume":"59","issue":"12","source":"gut-bmj-com.proxy.lib.umich.edu","abstract":"Background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studies.","DOI":"10.1136/gut.2010.215665","ISSN":"0017-5749, 1468-3288","note":"PMID: 20926643","title-short":"Composition and energy harvesting capacity of the gut microbiota","language":"en","author":[{"family":"Murphy","given":"E.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sidR="00D53715">
        <w:rPr>
          <w:rFonts w:cs="Times New Roman"/>
        </w:rPr>
        <w:fldChar w:fldCharType="separate"/>
      </w:r>
      <w:r w:rsidR="001916B7">
        <w:rPr>
          <w:rFonts w:cs="Times New Roman"/>
          <w:noProof/>
        </w:rPr>
        <w:t>(Murphy et al., 2010)</w:t>
      </w:r>
      <w:r w:rsidR="00D53715">
        <w:rPr>
          <w:rFonts w:cs="Times New Roman"/>
        </w:rPr>
        <w:fldChar w:fldCharType="end"/>
      </w:r>
      <w:r w:rsidR="00227796">
        <w:rPr>
          <w:rFonts w:cs="Times New Roman"/>
        </w:rPr>
        <w:t xml:space="preserve">. Results will be expressed as total energy intake for that day – energy found in stool. </w:t>
      </w:r>
    </w:p>
    <w:p w14:paraId="0A234B0D" w14:textId="4DD3032A" w:rsidR="00976A3C" w:rsidRPr="00976A3C" w:rsidRDefault="00976A3C" w:rsidP="00926E95">
      <w:pPr>
        <w:rPr>
          <w:rFonts w:cs="Times New Roman"/>
          <w:i/>
        </w:rPr>
      </w:pPr>
      <w:r w:rsidRPr="004B370A">
        <w:rPr>
          <w:rFonts w:cs="Times New Roman"/>
          <w:i/>
        </w:rPr>
        <w:lastRenderedPageBreak/>
        <w:t>Macronutrient absorption</w:t>
      </w:r>
      <w:r w:rsidR="00A57F80" w:rsidRPr="004B370A">
        <w:rPr>
          <w:rFonts w:cs="Times New Roman"/>
          <w:i/>
        </w:rPr>
        <w:t xml:space="preserve"> into portal circulation</w:t>
      </w:r>
    </w:p>
    <w:p w14:paraId="1019EDD5" w14:textId="77C6FBCC" w:rsidR="00926E95" w:rsidRDefault="00681D4E" w:rsidP="00926E95">
      <w:pPr>
        <w:rPr>
          <w:rFonts w:cs="Times New Roman"/>
        </w:rPr>
      </w:pPr>
      <w:r>
        <w:rPr>
          <w:rFonts w:cs="Times New Roman"/>
        </w:rPr>
        <w:t>macronutrient absorption</w:t>
      </w:r>
      <w:r w:rsidR="004A327E">
        <w:rPr>
          <w:rFonts w:cs="Times New Roman"/>
        </w:rPr>
        <w:t xml:space="preserve"> should be assessed in vivo. This can be accomplished through the use of </w:t>
      </w:r>
      <w:r w:rsidR="004A327E" w:rsidRPr="00A57F80">
        <w:rPr>
          <w:rFonts w:cs="Times New Roman"/>
          <w:i/>
        </w:rPr>
        <w:t>in situ</w:t>
      </w:r>
      <w:r w:rsidR="004A327E">
        <w:rPr>
          <w:rFonts w:cs="Times New Roman"/>
        </w:rPr>
        <w:t xml:space="preserve"> looping of the intestinal tract. Anaesthetized dams at </w:t>
      </w:r>
      <w:r w:rsidR="004A327E" w:rsidRPr="004B370A">
        <w:rPr>
          <w:rFonts w:cs="Times New Roman"/>
        </w:rPr>
        <w:t xml:space="preserve">day </w:t>
      </w:r>
      <w:r w:rsidR="00A57F80" w:rsidRPr="004B370A">
        <w:rPr>
          <w:rFonts w:cs="Times New Roman"/>
        </w:rPr>
        <w:t>1</w:t>
      </w:r>
      <w:r w:rsidR="004B370A" w:rsidRPr="004B370A">
        <w:rPr>
          <w:rFonts w:cs="Times New Roman"/>
        </w:rPr>
        <w:t>7.5</w:t>
      </w:r>
      <w:r w:rsidR="004A327E" w:rsidRPr="004B370A">
        <w:rPr>
          <w:rFonts w:cs="Times New Roman"/>
        </w:rPr>
        <w:t xml:space="preserve"> will have</w:t>
      </w:r>
      <w:r w:rsidR="004A327E">
        <w:rPr>
          <w:rFonts w:cs="Times New Roman"/>
        </w:rPr>
        <w:t xml:space="preserve"> two small incisions made on the abdomen</w:t>
      </w:r>
      <w:r w:rsidR="00C4112F">
        <w:rPr>
          <w:rFonts w:cs="Times New Roman"/>
        </w:rPr>
        <w:t>,</w:t>
      </w:r>
      <w:r w:rsidR="004A327E">
        <w:rPr>
          <w:rFonts w:cs="Times New Roman"/>
        </w:rPr>
        <w:t xml:space="preserve"> and </w:t>
      </w:r>
      <w:r w:rsidR="00C4112F">
        <w:rPr>
          <w:rFonts w:cs="Times New Roman"/>
        </w:rPr>
        <w:t>peritoneal cavity will be</w:t>
      </w:r>
      <w:r w:rsidR="004A327E">
        <w:rPr>
          <w:rFonts w:cs="Times New Roman"/>
        </w:rPr>
        <w:t xml:space="preserve"> flushed with PBS. A proximal jejeunal loop will be made and a mixture of </w:t>
      </w:r>
      <w:r w:rsidR="00C4112F">
        <w:rPr>
          <w:rFonts w:cs="Times New Roman"/>
        </w:rPr>
        <w:t xml:space="preserve"> PBS/radiolabeled macronutrient solution (</w:t>
      </w:r>
      <w:commentRangeStart w:id="15"/>
      <w:r w:rsidR="004A327E">
        <w:rPr>
          <w:rFonts w:cs="Times New Roman"/>
        </w:rPr>
        <w:t>PBS/ [</w:t>
      </w:r>
      <w:r w:rsidR="004A327E" w:rsidRPr="004A327E">
        <w:rPr>
          <w:rFonts w:cs="Times New Roman"/>
          <w:vertAlign w:val="superscript"/>
        </w:rPr>
        <w:t>3</w:t>
      </w:r>
      <w:r w:rsidR="004A327E">
        <w:rPr>
          <w:rFonts w:cs="Times New Roman"/>
        </w:rPr>
        <w:t>H] Triolein/[</w:t>
      </w:r>
      <w:r w:rsidR="004A327E" w:rsidRPr="004A327E">
        <w:rPr>
          <w:rFonts w:cs="Times New Roman"/>
          <w:vertAlign w:val="superscript"/>
        </w:rPr>
        <w:t>14</w:t>
      </w:r>
      <w:r w:rsidR="004A327E">
        <w:rPr>
          <w:rFonts w:cs="Times New Roman"/>
        </w:rPr>
        <w:t>C] Cholesterol and cholesterol</w:t>
      </w:r>
      <w:r w:rsidR="00C428FD">
        <w:rPr>
          <w:rFonts w:cs="Times New Roman"/>
        </w:rPr>
        <w:t xml:space="preserve"> for lipid absorption</w:t>
      </w:r>
      <w:r w:rsidR="00C4112F">
        <w:rPr>
          <w:rFonts w:cs="Times New Roman"/>
        </w:rPr>
        <w:t xml:space="preserve">, </w:t>
      </w:r>
      <w:r w:rsidR="00C428FD">
        <w:rPr>
          <w:rFonts w:cs="Times New Roman"/>
        </w:rPr>
        <w:t>and [</w:t>
      </w:r>
      <w:r w:rsidR="00C428FD" w:rsidRPr="004A327E">
        <w:rPr>
          <w:rFonts w:cs="Times New Roman"/>
          <w:vertAlign w:val="superscript"/>
        </w:rPr>
        <w:t>14</w:t>
      </w:r>
      <w:r w:rsidR="00C428FD">
        <w:rPr>
          <w:rFonts w:cs="Times New Roman"/>
        </w:rPr>
        <w:t>C] alpha Methylglucoside (</w:t>
      </w:r>
      <w:r w:rsidR="00C428FD">
        <w:rPr>
          <w:rFonts w:cs="Times New Roman"/>
        </w:rPr>
        <w:sym w:font="Symbol" w:char="F061"/>
      </w:r>
      <w:r w:rsidR="00C428FD">
        <w:rPr>
          <w:rFonts w:cs="Times New Roman"/>
        </w:rPr>
        <w:t>MG) for carbohydrates, and [</w:t>
      </w:r>
      <w:r w:rsidR="00C428FD">
        <w:rPr>
          <w:rFonts w:cs="Times New Roman"/>
          <w:vertAlign w:val="superscript"/>
        </w:rPr>
        <w:t>3</w:t>
      </w:r>
      <w:r w:rsidR="00C428FD">
        <w:rPr>
          <w:rFonts w:cs="Times New Roman"/>
        </w:rPr>
        <w:t>H]glycylsarcosine (gly-sar)</w:t>
      </w:r>
      <w:commentRangeEnd w:id="15"/>
      <w:r w:rsidR="00C428FD">
        <w:rPr>
          <w:rStyle w:val="CommentReference"/>
        </w:rPr>
        <w:commentReference w:id="15"/>
      </w:r>
      <w:r w:rsidR="00C428FD">
        <w:rPr>
          <w:rFonts w:cs="Times New Roman"/>
        </w:rPr>
        <w:t xml:space="preserve"> for protein</w:t>
      </w:r>
      <w:r w:rsidR="00C4112F">
        <w:rPr>
          <w:rFonts w:cs="Times New Roman"/>
        </w:rPr>
        <w:t>)</w:t>
      </w:r>
      <w:r w:rsidR="00E7221B">
        <w:rPr>
          <w:rFonts w:cs="Times New Roman"/>
        </w:rPr>
        <w:t xml:space="preserve"> will be introduced to the lumen of the loop via microsyringe. After 1</w:t>
      </w:r>
      <w:r w:rsidR="00C4112F">
        <w:rPr>
          <w:rFonts w:cs="Times New Roman"/>
        </w:rPr>
        <w:t>-</w:t>
      </w:r>
      <w:r w:rsidR="00E7221B">
        <w:rPr>
          <w:rFonts w:cs="Times New Roman"/>
        </w:rPr>
        <w:t>hour elapses, loops will be collected a</w:t>
      </w:r>
      <w:r w:rsidR="00C4112F">
        <w:rPr>
          <w:rFonts w:cs="Times New Roman"/>
        </w:rPr>
        <w:t xml:space="preserve">s well as </w:t>
      </w:r>
      <w:r w:rsidR="009C66F1">
        <w:rPr>
          <w:rFonts w:cs="Times New Roman"/>
        </w:rPr>
        <w:t>blood</w:t>
      </w:r>
      <w:r w:rsidR="00C428FD">
        <w:rPr>
          <w:rFonts w:cs="Times New Roman"/>
        </w:rPr>
        <w:t xml:space="preserve"> samples</w:t>
      </w:r>
      <w:r w:rsidR="009C66F1">
        <w:rPr>
          <w:rFonts w:cs="Times New Roman"/>
        </w:rPr>
        <w:t xml:space="preserve"> from the portal vein. </w:t>
      </w:r>
      <w:r w:rsidR="00C428FD">
        <w:rPr>
          <w:rFonts w:cs="Times New Roman"/>
        </w:rPr>
        <w:t>Blood will then be centrifuged at 4 degrees C at 5000 RCF for 20 minutes to collect serum. Serum will be analy</w:t>
      </w:r>
      <w:r w:rsidR="00E313DC">
        <w:rPr>
          <w:rFonts w:cs="Times New Roman"/>
        </w:rPr>
        <w:t>z</w:t>
      </w:r>
      <w:r w:rsidR="00C428FD">
        <w:rPr>
          <w:rFonts w:cs="Times New Roman"/>
        </w:rPr>
        <w:t xml:space="preserve">ed by scintillation counter to </w:t>
      </w:r>
      <w:r w:rsidR="00E313DC">
        <w:rPr>
          <w:rFonts w:cs="Times New Roman"/>
        </w:rPr>
        <w:t xml:space="preserve">quantify nutrient absorption into portal circulation. </w:t>
      </w:r>
    </w:p>
    <w:p w14:paraId="2A149053" w14:textId="64E6D862" w:rsidR="00E77202" w:rsidRDefault="00E77202" w:rsidP="005F3C68">
      <w:pPr>
        <w:pStyle w:val="Heading3"/>
      </w:pPr>
    </w:p>
    <w:p w14:paraId="1840669A" w14:textId="7EB4E349" w:rsidR="00E77202" w:rsidRPr="00A33C49" w:rsidRDefault="00A33C49" w:rsidP="00DA7459">
      <w:pPr>
        <w:rPr>
          <w:rStyle w:val="SubtleEmphasis"/>
          <w:b/>
          <w:i w:val="0"/>
          <w:color w:val="000000" w:themeColor="text1"/>
          <w:sz w:val="28"/>
          <w:szCs w:val="28"/>
        </w:rPr>
      </w:pPr>
      <w:r w:rsidRPr="00A33C49">
        <w:rPr>
          <w:rStyle w:val="SubtleEmphasis"/>
          <w:b/>
          <w:i w:val="0"/>
          <w:color w:val="000000" w:themeColor="text1"/>
          <w:sz w:val="28"/>
          <w:szCs w:val="28"/>
        </w:rPr>
        <w:t>Potential Pitfalls and Alternative</w:t>
      </w:r>
      <w:r w:rsidR="00955141">
        <w:rPr>
          <w:rStyle w:val="SubtleEmphasis"/>
          <w:b/>
          <w:i w:val="0"/>
          <w:color w:val="000000" w:themeColor="text1"/>
          <w:sz w:val="28"/>
          <w:szCs w:val="28"/>
        </w:rPr>
        <w:t xml:space="preserve"> Approaches</w:t>
      </w:r>
    </w:p>
    <w:p w14:paraId="27D05931" w14:textId="2AF0A1B5" w:rsidR="00DF6206" w:rsidRDefault="00DF6206" w:rsidP="00DA7459">
      <w:pPr>
        <w:rPr>
          <w:rStyle w:val="SubtleEmphasis"/>
          <w:color w:val="000000" w:themeColor="text1"/>
          <w:u w:val="single"/>
        </w:rPr>
      </w:pPr>
      <w:r w:rsidRPr="00DF6206">
        <w:rPr>
          <w:rStyle w:val="SubtleEmphasis"/>
          <w:color w:val="000000" w:themeColor="text1"/>
          <w:u w:val="single"/>
        </w:rPr>
        <w:t>Fertility-specific pitfalls</w:t>
      </w:r>
    </w:p>
    <w:p w14:paraId="6C786236" w14:textId="02D3183E" w:rsidR="00DF6206" w:rsidRDefault="00DF6206" w:rsidP="00DA7459">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w:t>
      </w:r>
      <w:r w:rsidR="00F21DE2" w:rsidRPr="00F21DE2">
        <w:rPr>
          <w:rStyle w:val="SubtleEmphasis"/>
          <w:color w:val="000000" w:themeColor="text1"/>
        </w:rPr>
        <w:t>ost mortum</w:t>
      </w:r>
      <w:r>
        <w:rPr>
          <w:rStyle w:val="SubtleEmphasis"/>
          <w:i w:val="0"/>
          <w:color w:val="000000" w:themeColor="text1"/>
        </w:rPr>
        <w:t xml:space="preserve"> for implantations will be critical. If implantations largely corre</w:t>
      </w:r>
      <w:r w:rsidR="00F21DE2">
        <w:rPr>
          <w:rStyle w:val="SubtleEmphasis"/>
          <w:i w:val="0"/>
          <w:color w:val="000000" w:themeColor="text1"/>
        </w:rPr>
        <w:t>l</w:t>
      </w:r>
      <w:r>
        <w:rPr>
          <w:rStyle w:val="SubtleEmphasis"/>
          <w:i w:val="0"/>
          <w:color w:val="000000" w:themeColor="text1"/>
        </w:rPr>
        <w:t xml:space="preserve">lates with number of pups produced per dam, it will be necessary to observe and characterize mating behavior and frequency. </w:t>
      </w:r>
    </w:p>
    <w:p w14:paraId="5B761D6D" w14:textId="2FE42F27" w:rsidR="00F21DE2" w:rsidRPr="00F21DE2" w:rsidRDefault="00F21DE2" w:rsidP="00DA7459">
      <w:pPr>
        <w:rPr>
          <w:rStyle w:val="SubtleEmphasis"/>
          <w:color w:val="000000" w:themeColor="text1"/>
          <w:u w:val="single"/>
        </w:rPr>
      </w:pPr>
      <w:r w:rsidRPr="00F21DE2">
        <w:rPr>
          <w:rStyle w:val="SubtleEmphasis"/>
          <w:color w:val="000000" w:themeColor="text1"/>
          <w:u w:val="single"/>
        </w:rPr>
        <w:t xml:space="preserve">Maternal </w:t>
      </w:r>
      <w:r>
        <w:rPr>
          <w:rStyle w:val="SubtleEmphasis"/>
          <w:color w:val="000000" w:themeColor="text1"/>
          <w:u w:val="single"/>
        </w:rPr>
        <w:t xml:space="preserve">nurturing </w:t>
      </w:r>
      <w:r w:rsidRPr="00F21DE2">
        <w:rPr>
          <w:rStyle w:val="SubtleEmphasis"/>
          <w:color w:val="000000" w:themeColor="text1"/>
          <w:u w:val="single"/>
        </w:rPr>
        <w:t>behavioral pitfalls</w:t>
      </w:r>
    </w:p>
    <w:p w14:paraId="1F40BD8B" w14:textId="69E3EF22" w:rsidR="00F21DE2" w:rsidRPr="00F21DE2" w:rsidRDefault="00F21DE2" w:rsidP="00DA7459">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2013)","noteIndex":0},"citationItems":[{"id":207,"uris":["http://zotero.org/users/5073745/items/F6QYTZG8"],"uri":["http://zotero.org/users/5073745/items/F6QYTZG8"],"itemData":{"id":207,"type":"article-journal","title":"Influence of Strain and Parity on the Risk of Litter Loss in Laboratory Mice","container-title":"Reproduction in Domestic Animals","page":"292-296","volume":"48","issue":"2","source":"Wiley Online Library","abstract":"Contents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overlooked.","DOI":"10.1111/j.1439-0531.2012.02147.x","ISSN":"1439-0531","language":"en","author":[{"family":"Weber","given":"E.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27230187" w14:textId="328123A2" w:rsidR="00DF6206" w:rsidRPr="00DF6206" w:rsidRDefault="00DF6206" w:rsidP="00DA7459">
      <w:pPr>
        <w:rPr>
          <w:rStyle w:val="SubtleEmphasis"/>
          <w:color w:val="000000" w:themeColor="text1"/>
          <w:u w:val="single"/>
        </w:rPr>
      </w:pPr>
      <w:r w:rsidRPr="00DF6206">
        <w:rPr>
          <w:rStyle w:val="SubtleEmphasis"/>
          <w:color w:val="000000" w:themeColor="text1"/>
          <w:u w:val="single"/>
        </w:rPr>
        <w:t>Null Findings</w:t>
      </w:r>
    </w:p>
    <w:p w14:paraId="6426C27A" w14:textId="61E192BB" w:rsidR="00DF6206" w:rsidRDefault="00DF6206" w:rsidP="00DA7459">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w:t>
      </w:r>
      <w:r w:rsidR="00955141">
        <w:rPr>
          <w:rStyle w:val="SubtleEmphasis"/>
          <w:i w:val="0"/>
          <w:color w:val="000000" w:themeColor="text1"/>
        </w:rPr>
        <w:t xml:space="preserve">This would require further experimentation and </w:t>
      </w:r>
      <w:r w:rsidR="00F21DE2">
        <w:rPr>
          <w:rStyle w:val="SubtleEmphasis"/>
          <w:i w:val="0"/>
          <w:color w:val="000000" w:themeColor="text1"/>
        </w:rPr>
        <w:t xml:space="preserve">phenotyping to confirm. </w:t>
      </w:r>
    </w:p>
    <w:p w14:paraId="7EC0ED89" w14:textId="27DA8588" w:rsidR="00F21DE2" w:rsidRPr="00F21DE2" w:rsidRDefault="00F21DE2" w:rsidP="00A06EE7">
      <w:pPr>
        <w:rPr>
          <w:rStyle w:val="SubtleEmphasis"/>
          <w:color w:val="000000" w:themeColor="text1"/>
          <w:u w:val="single"/>
        </w:rPr>
      </w:pPr>
      <w:r w:rsidRPr="00F21DE2">
        <w:rPr>
          <w:rStyle w:val="SubtleEmphasis"/>
          <w:color w:val="000000" w:themeColor="text1"/>
          <w:u w:val="single"/>
        </w:rPr>
        <w:t>Circadian rhythm of hormones</w:t>
      </w:r>
      <w:r>
        <w:rPr>
          <w:rStyle w:val="SubtleEmphasis"/>
          <w:color w:val="000000" w:themeColor="text1"/>
          <w:u w:val="single"/>
        </w:rPr>
        <w:t xml:space="preserve"> and metabolism</w:t>
      </w:r>
    </w:p>
    <w:p w14:paraId="0C07135D" w14:textId="53B2EE1B" w:rsidR="001E0AFA" w:rsidRPr="004B370A" w:rsidRDefault="00F21DE2" w:rsidP="00F21DE2">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w:t>
      </w:r>
      <w:r>
        <w:rPr>
          <w:rStyle w:val="SubtleEmphasis"/>
          <w:i w:val="0"/>
          <w:color w:val="000000" w:themeColor="text1"/>
        </w:rPr>
        <w:lastRenderedPageBreak/>
        <w:t xml:space="preserve">and metabolism. However, as these methodologies are costly and may exert additional stress on recently impregnated dam, this method will be employed only if necessary to clarify the effects of eTRF. </w:t>
      </w:r>
      <w:r w:rsidR="000751BB">
        <w:rPr>
          <w:rStyle w:val="SubtleEmphasis"/>
          <w:i w:val="0"/>
          <w:color w:val="000000" w:themeColor="text1"/>
        </w:rPr>
        <w:t xml:space="preserve"> </w:t>
      </w:r>
    </w:p>
    <w:p w14:paraId="40AE625C" w14:textId="77777777" w:rsidR="00725CF0" w:rsidRDefault="00725CF0" w:rsidP="00725CF0">
      <w:pPr>
        <w:rPr>
          <w:rStyle w:val="SubtleEmphasis"/>
          <w:i w:val="0"/>
        </w:rPr>
      </w:pPr>
      <w:r>
        <w:rPr>
          <w:rStyle w:val="SubtleEmphasis"/>
          <w:i w:val="0"/>
        </w:rPr>
        <w:br w:type="page"/>
      </w:r>
    </w:p>
    <w:p w14:paraId="07413025" w14:textId="77777777" w:rsidR="00A83D7B" w:rsidRPr="00A83D7B" w:rsidRDefault="00A83D7B" w:rsidP="00A83D7B">
      <w:pPr>
        <w:pStyle w:val="Bibliography"/>
        <w:rPr>
          <w:rFonts w:cs="Times New Roman"/>
          <w:color w:val="808080"/>
        </w:rPr>
      </w:pPr>
      <w:r>
        <w:rPr>
          <w:rStyle w:val="SubtleEmphasis"/>
          <w:i w:val="0"/>
        </w:rPr>
        <w:lastRenderedPageBreak/>
        <w:fldChar w:fldCharType="begin"/>
      </w:r>
      <w:r>
        <w:rPr>
          <w:rStyle w:val="SubtleEmphasis"/>
          <w:i w:val="0"/>
        </w:rPr>
        <w:instrText xml:space="preserve"> ADDIN ZOTERO_BIBL {"uncited":[],"omitted":[],"custom":[]} CSL_BIBLIOGRAPHY </w:instrText>
      </w:r>
      <w:r>
        <w:rPr>
          <w:rStyle w:val="SubtleEmphasis"/>
          <w:i w:val="0"/>
        </w:rPr>
        <w:fldChar w:fldCharType="separate"/>
      </w:r>
      <w:r w:rsidRPr="00A83D7B">
        <w:rPr>
          <w:rFonts w:cs="Times New Roman"/>
          <w:color w:val="808080"/>
        </w:rPr>
        <w:t xml:space="preserve">Anson, R. M., Guo, Z., de Cabo, R., Iyun, T., Rios, M., Hagepanos, A., … Mattson, M. P. (2003). Intermittent fasting dissociates beneficial effects of dietary restriction on glucose metabolism and neuronal resistance to injury from calorie intake.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100</w:t>
      </w:r>
      <w:r w:rsidRPr="00A83D7B">
        <w:rPr>
          <w:rFonts w:cs="Times New Roman"/>
          <w:color w:val="808080"/>
        </w:rPr>
        <w:t>(10), 6216–6220. https://doi.org/10.1073/pnas.1035720100</w:t>
      </w:r>
    </w:p>
    <w:p w14:paraId="6AE0B369" w14:textId="77777777" w:rsidR="00A83D7B" w:rsidRPr="00A83D7B" w:rsidRDefault="00A83D7B" w:rsidP="00A83D7B">
      <w:pPr>
        <w:pStyle w:val="Bibliography"/>
        <w:rPr>
          <w:rFonts w:cs="Times New Roman"/>
          <w:color w:val="808080"/>
        </w:rPr>
      </w:pPr>
      <w:r w:rsidRPr="00A83D7B">
        <w:rPr>
          <w:rFonts w:cs="Times New Roman"/>
          <w:color w:val="808080"/>
        </w:rPr>
        <w:t xml:space="preserve">Barlow, S. M., Morrison, P. J., &amp; Sullivan, F. M. (1974). PLASMA CORTICOSTERONE LEVELS DURING PREGNANCY IN THE MOUSE: THE RELATIVE CONTRIBUTIONS OF THE ADRENAL GLANDS AND FOETO-PLACENTAL UNITS. </w:t>
      </w:r>
      <w:r w:rsidRPr="00A83D7B">
        <w:rPr>
          <w:rFonts w:cs="Times New Roman"/>
          <w:i/>
          <w:iCs/>
          <w:color w:val="808080"/>
        </w:rPr>
        <w:t>Journal of Endocrinology</w:t>
      </w:r>
      <w:r w:rsidRPr="00A83D7B">
        <w:rPr>
          <w:rFonts w:cs="Times New Roman"/>
          <w:color w:val="808080"/>
        </w:rPr>
        <w:t xml:space="preserve">, </w:t>
      </w:r>
      <w:r w:rsidRPr="00A83D7B">
        <w:rPr>
          <w:rFonts w:cs="Times New Roman"/>
          <w:i/>
          <w:iCs/>
          <w:color w:val="808080"/>
        </w:rPr>
        <w:t>60</w:t>
      </w:r>
      <w:r w:rsidRPr="00A83D7B">
        <w:rPr>
          <w:rFonts w:cs="Times New Roman"/>
          <w:color w:val="808080"/>
        </w:rPr>
        <w:t>(3), 473–483. https://doi.org/10.1677/joe.0.0600473</w:t>
      </w:r>
    </w:p>
    <w:p w14:paraId="494FB748" w14:textId="77777777" w:rsidR="00A83D7B" w:rsidRPr="00A83D7B" w:rsidRDefault="00A83D7B" w:rsidP="00A83D7B">
      <w:pPr>
        <w:pStyle w:val="Bibliography"/>
        <w:rPr>
          <w:rFonts w:cs="Times New Roman"/>
          <w:color w:val="808080"/>
        </w:rPr>
      </w:pPr>
      <w:r w:rsidRPr="00A83D7B">
        <w:rPr>
          <w:rFonts w:cs="Times New Roman"/>
          <w:color w:val="808080"/>
        </w:rPr>
        <w:t xml:space="preserve">Bellamy, L., Casas, J.-P., Hingorani, A. D., &amp; Williams, D. (2009). Type 2 diabetes mellitus after gestational diabetes: A systematic review and meta-analysis. </w:t>
      </w:r>
      <w:r w:rsidRPr="00A83D7B">
        <w:rPr>
          <w:rFonts w:cs="Times New Roman"/>
          <w:i/>
          <w:iCs/>
          <w:color w:val="808080"/>
        </w:rPr>
        <w:t>The Lancet</w:t>
      </w:r>
      <w:r w:rsidRPr="00A83D7B">
        <w:rPr>
          <w:rFonts w:cs="Times New Roman"/>
          <w:color w:val="808080"/>
        </w:rPr>
        <w:t xml:space="preserve">, </w:t>
      </w:r>
      <w:r w:rsidRPr="00A83D7B">
        <w:rPr>
          <w:rFonts w:cs="Times New Roman"/>
          <w:i/>
          <w:iCs/>
          <w:color w:val="808080"/>
        </w:rPr>
        <w:t>373</w:t>
      </w:r>
      <w:r w:rsidRPr="00A83D7B">
        <w:rPr>
          <w:rFonts w:cs="Times New Roman"/>
          <w:color w:val="808080"/>
        </w:rPr>
        <w:t>(9677), 1773–1779. https://doi.org/10.1016/S0140-6736(09)60731-5</w:t>
      </w:r>
    </w:p>
    <w:p w14:paraId="123733FA" w14:textId="77777777" w:rsidR="00A83D7B" w:rsidRPr="00A83D7B" w:rsidRDefault="00A83D7B" w:rsidP="00A83D7B">
      <w:pPr>
        <w:pStyle w:val="Bibliography"/>
        <w:rPr>
          <w:rFonts w:cs="Times New Roman"/>
          <w:color w:val="808080"/>
        </w:rPr>
      </w:pPr>
      <w:r w:rsidRPr="00A83D7B">
        <w:rPr>
          <w:rFonts w:cs="Times New Roman"/>
          <w:color w:val="808080"/>
        </w:rPr>
        <w:t xml:space="preserve">Caligioni, C. S. (2009). Assessing reproductive status/stages in mice. </w:t>
      </w:r>
      <w:r w:rsidRPr="00A83D7B">
        <w:rPr>
          <w:rFonts w:cs="Times New Roman"/>
          <w:i/>
          <w:iCs/>
          <w:color w:val="808080"/>
        </w:rPr>
        <w:t>Current Protocols in Neuroscience</w:t>
      </w:r>
      <w:r w:rsidRPr="00A83D7B">
        <w:rPr>
          <w:rFonts w:cs="Times New Roman"/>
          <w:color w:val="808080"/>
        </w:rPr>
        <w:t xml:space="preserve">, </w:t>
      </w:r>
      <w:r w:rsidRPr="00A83D7B">
        <w:rPr>
          <w:rFonts w:cs="Times New Roman"/>
          <w:i/>
          <w:iCs/>
          <w:color w:val="808080"/>
        </w:rPr>
        <w:t>Appendix 4</w:t>
      </w:r>
      <w:r w:rsidRPr="00A83D7B">
        <w:rPr>
          <w:rFonts w:cs="Times New Roman"/>
          <w:color w:val="808080"/>
        </w:rPr>
        <w:t>, Appendix 4I. https://doi.org/10.1002/0471142301.nsa04is48</w:t>
      </w:r>
    </w:p>
    <w:p w14:paraId="6AD1CA18" w14:textId="77777777" w:rsidR="00A83D7B" w:rsidRPr="00A83D7B" w:rsidRDefault="00A83D7B" w:rsidP="00A83D7B">
      <w:pPr>
        <w:pStyle w:val="Bibliography"/>
        <w:rPr>
          <w:rFonts w:cs="Times New Roman"/>
          <w:color w:val="808080"/>
        </w:rPr>
      </w:pPr>
      <w:r w:rsidRPr="00A83D7B">
        <w:rPr>
          <w:rFonts w:cs="Times New Roman"/>
          <w:color w:val="808080"/>
        </w:rPr>
        <w:t xml:space="preserve">Cho, N. H., Shaw, J. E., Karuranga, S., Huang, Y., da Rocha Fernandes, J. D., Ohlrogge, A. W., &amp; Malanda, B. (2018). IDF Diabetes Atlas: Global estimates of diabetes prevalence for 2017 and projections for 2045. </w:t>
      </w:r>
      <w:r w:rsidRPr="00A83D7B">
        <w:rPr>
          <w:rFonts w:cs="Times New Roman"/>
          <w:i/>
          <w:iCs/>
          <w:color w:val="808080"/>
        </w:rPr>
        <w:t>Diabetes Research and Clinical Practice</w:t>
      </w:r>
      <w:r w:rsidRPr="00A83D7B">
        <w:rPr>
          <w:rFonts w:cs="Times New Roman"/>
          <w:color w:val="808080"/>
        </w:rPr>
        <w:t xml:space="preserve">, </w:t>
      </w:r>
      <w:r w:rsidRPr="00A83D7B">
        <w:rPr>
          <w:rFonts w:cs="Times New Roman"/>
          <w:i/>
          <w:iCs/>
          <w:color w:val="808080"/>
        </w:rPr>
        <w:t>138</w:t>
      </w:r>
      <w:r w:rsidRPr="00A83D7B">
        <w:rPr>
          <w:rFonts w:cs="Times New Roman"/>
          <w:color w:val="808080"/>
        </w:rPr>
        <w:t>, 271–281. https://doi.org/10.1016/j.diabres.2018.02.023</w:t>
      </w:r>
    </w:p>
    <w:p w14:paraId="0D42F77A" w14:textId="77777777" w:rsidR="00A83D7B" w:rsidRPr="00A83D7B" w:rsidRDefault="00A83D7B" w:rsidP="00A83D7B">
      <w:pPr>
        <w:pStyle w:val="Bibliography"/>
        <w:rPr>
          <w:rFonts w:cs="Times New Roman"/>
          <w:color w:val="808080"/>
        </w:rPr>
      </w:pPr>
      <w:r w:rsidRPr="00A83D7B">
        <w:rPr>
          <w:rFonts w:cs="Times New Roman"/>
          <w:color w:val="808080"/>
        </w:rPr>
        <w:t xml:space="preserve">Daley, A., Pallan, M., Clifford, S., Jolly, K., Bryant, M., Adab, P., … Roalfe, A. (2017). Are babies conceived during Ramadan born smaller and sooner than babies conceived at other times of the year? A Born in Bradford Cohort Study. </w:t>
      </w:r>
      <w:r w:rsidRPr="00A83D7B">
        <w:rPr>
          <w:rFonts w:cs="Times New Roman"/>
          <w:i/>
          <w:iCs/>
          <w:color w:val="808080"/>
        </w:rPr>
        <w:t>Journal of Epidemiology and Community Health</w:t>
      </w:r>
      <w:r w:rsidRPr="00A83D7B">
        <w:rPr>
          <w:rFonts w:cs="Times New Roman"/>
          <w:color w:val="808080"/>
        </w:rPr>
        <w:t xml:space="preserve">, </w:t>
      </w:r>
      <w:r w:rsidRPr="00A83D7B">
        <w:rPr>
          <w:rFonts w:cs="Times New Roman"/>
          <w:i/>
          <w:iCs/>
          <w:color w:val="808080"/>
        </w:rPr>
        <w:t>71</w:t>
      </w:r>
      <w:r w:rsidRPr="00A83D7B">
        <w:rPr>
          <w:rFonts w:cs="Times New Roman"/>
          <w:color w:val="808080"/>
        </w:rPr>
        <w:t>(7), 722–728. https://doi.org/10.1136/jech-2016-208800</w:t>
      </w:r>
    </w:p>
    <w:p w14:paraId="5D1CC76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Dube, S., Slama, M. Q., Basu, A., Rizza, R. A., &amp; Basu, R. (2015). Glucocorticoid Excess Increases Hepatic 11β-HSD-1 Activity in Humans: Implications in Steroid-Induced Diabetes. </w:t>
      </w:r>
      <w:r w:rsidRPr="00A83D7B">
        <w:rPr>
          <w:rFonts w:cs="Times New Roman"/>
          <w:i/>
          <w:iCs/>
          <w:color w:val="808080"/>
        </w:rPr>
        <w:t>The Journal of Clinical Endocrinology and Metabolism</w:t>
      </w:r>
      <w:r w:rsidRPr="00A83D7B">
        <w:rPr>
          <w:rFonts w:cs="Times New Roman"/>
          <w:color w:val="808080"/>
        </w:rPr>
        <w:t xml:space="preserve">, </w:t>
      </w:r>
      <w:r w:rsidRPr="00A83D7B">
        <w:rPr>
          <w:rFonts w:cs="Times New Roman"/>
          <w:i/>
          <w:iCs/>
          <w:color w:val="808080"/>
        </w:rPr>
        <w:t>100</w:t>
      </w:r>
      <w:r w:rsidRPr="00A83D7B">
        <w:rPr>
          <w:rFonts w:cs="Times New Roman"/>
          <w:color w:val="808080"/>
        </w:rPr>
        <w:t>(11), 4155–4162. https://doi.org/10.1210/jc.2015-2673</w:t>
      </w:r>
    </w:p>
    <w:p w14:paraId="341BA512" w14:textId="77777777" w:rsidR="00A83D7B" w:rsidRPr="00A83D7B" w:rsidRDefault="00A83D7B" w:rsidP="00A83D7B">
      <w:pPr>
        <w:pStyle w:val="Bibliography"/>
        <w:rPr>
          <w:rFonts w:cs="Times New Roman"/>
          <w:color w:val="808080"/>
        </w:rPr>
      </w:pPr>
      <w:r w:rsidRPr="00A83D7B">
        <w:rPr>
          <w:rFonts w:cs="Times New Roman"/>
          <w:color w:val="808080"/>
        </w:rPr>
        <w:t xml:space="preserve">Fernandez, R. C., Marino, J. L., Varcoe, T. J., Davis, S., Moran, L. J., Rumbold, A. R., … Moore, V. M. (2016). Fixed or Rotating Night Shift Work Undertaken by Women: Implications for Fertility and Miscarriage. </w:t>
      </w:r>
      <w:r w:rsidRPr="00A83D7B">
        <w:rPr>
          <w:rFonts w:cs="Times New Roman"/>
          <w:i/>
          <w:iCs/>
          <w:color w:val="808080"/>
        </w:rPr>
        <w:t>Seminars in Reproductive Medicine</w:t>
      </w:r>
      <w:r w:rsidRPr="00A83D7B">
        <w:rPr>
          <w:rFonts w:cs="Times New Roman"/>
          <w:color w:val="808080"/>
        </w:rPr>
        <w:t xml:space="preserve">, </w:t>
      </w:r>
      <w:r w:rsidRPr="00A83D7B">
        <w:rPr>
          <w:rFonts w:cs="Times New Roman"/>
          <w:i/>
          <w:iCs/>
          <w:color w:val="808080"/>
        </w:rPr>
        <w:t>34</w:t>
      </w:r>
      <w:r w:rsidRPr="00A83D7B">
        <w:rPr>
          <w:rFonts w:cs="Times New Roman"/>
          <w:color w:val="808080"/>
        </w:rPr>
        <w:t>(2), 74–82. https://doi.org/10.1055/s-0036-1571354</w:t>
      </w:r>
    </w:p>
    <w:p w14:paraId="239882C6" w14:textId="77777777" w:rsidR="00A83D7B" w:rsidRPr="00A83D7B" w:rsidRDefault="00A83D7B" w:rsidP="00A83D7B">
      <w:pPr>
        <w:pStyle w:val="Bibliography"/>
        <w:rPr>
          <w:rFonts w:cs="Times New Roman"/>
          <w:color w:val="808080"/>
        </w:rPr>
      </w:pPr>
      <w:r w:rsidRPr="00A83D7B">
        <w:rPr>
          <w:rFonts w:cs="Times New Roman"/>
          <w:color w:val="808080"/>
        </w:rPr>
        <w:t xml:space="preserve">Fisher, A. L., &amp; Nemeth, E. (2017). Iron homeostasis during pregnancy.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106</w:t>
      </w:r>
      <w:r w:rsidRPr="00A83D7B">
        <w:rPr>
          <w:rFonts w:cs="Times New Roman"/>
          <w:color w:val="808080"/>
        </w:rPr>
        <w:t>(Suppl 6), 1567S-1574S. https://doi.org/10.3945/ajcn.117.155812</w:t>
      </w:r>
    </w:p>
    <w:p w14:paraId="2CDDBA9A" w14:textId="77777777" w:rsidR="00A83D7B" w:rsidRPr="00A83D7B" w:rsidRDefault="00A83D7B" w:rsidP="00A83D7B">
      <w:pPr>
        <w:pStyle w:val="Bibliography"/>
        <w:rPr>
          <w:rFonts w:cs="Times New Roman"/>
          <w:color w:val="808080"/>
        </w:rPr>
      </w:pPr>
      <w:r w:rsidRPr="00A83D7B">
        <w:rPr>
          <w:rFonts w:cs="Times New Roman"/>
          <w:color w:val="808080"/>
        </w:rPr>
        <w:t xml:space="preserve">Gabel, K., Hoddy, K. K., Haggerty, N., Song, J., Kroeger, C. M., Trepanowski, J. F., … Varady, K. A. (n.d.). Effects of 8-hour time restricted feeding on body weight and metabolic disease risk factors in obese adults: A pilot study. </w:t>
      </w:r>
      <w:r w:rsidRPr="00A83D7B">
        <w:rPr>
          <w:rFonts w:cs="Times New Roman"/>
          <w:i/>
          <w:iCs/>
          <w:color w:val="808080"/>
        </w:rPr>
        <w:t>Nutrition and Healthy Aging</w:t>
      </w:r>
      <w:r w:rsidRPr="00A83D7B">
        <w:rPr>
          <w:rFonts w:cs="Times New Roman"/>
          <w:color w:val="808080"/>
        </w:rPr>
        <w:t xml:space="preserve">, </w:t>
      </w:r>
      <w:r w:rsidRPr="00A83D7B">
        <w:rPr>
          <w:rFonts w:cs="Times New Roman"/>
          <w:i/>
          <w:iCs/>
          <w:color w:val="808080"/>
        </w:rPr>
        <w:t>4</w:t>
      </w:r>
      <w:r w:rsidRPr="00A83D7B">
        <w:rPr>
          <w:rFonts w:cs="Times New Roman"/>
          <w:color w:val="808080"/>
        </w:rPr>
        <w:t>(4), 345–353. https://doi.org/10.3233/NHA-170036</w:t>
      </w:r>
    </w:p>
    <w:p w14:paraId="514C6329" w14:textId="77777777" w:rsidR="00A83D7B" w:rsidRPr="00A83D7B" w:rsidRDefault="00A83D7B" w:rsidP="00A83D7B">
      <w:pPr>
        <w:pStyle w:val="Bibliography"/>
        <w:rPr>
          <w:rFonts w:cs="Times New Roman"/>
          <w:color w:val="808080"/>
        </w:rPr>
      </w:pPr>
      <w:r w:rsidRPr="00A83D7B">
        <w:rPr>
          <w:rFonts w:cs="Times New Roman"/>
          <w:color w:val="808080"/>
        </w:rPr>
        <w:t xml:space="preserve">Goldstein, R. F., Abell, S. K., Ranasinha, S., Misso, M., Boyle, J. A., Black, M. H., … Teede, H. J. (2017). Association of Gestational Weight Gain With Maternal and Infant Outcomes: A Systematic Review and Meta-analysis. </w:t>
      </w:r>
      <w:r w:rsidRPr="00A83D7B">
        <w:rPr>
          <w:rFonts w:cs="Times New Roman"/>
          <w:i/>
          <w:iCs/>
          <w:color w:val="808080"/>
        </w:rPr>
        <w:t>JAMA</w:t>
      </w:r>
      <w:r w:rsidRPr="00A83D7B">
        <w:rPr>
          <w:rFonts w:cs="Times New Roman"/>
          <w:color w:val="808080"/>
        </w:rPr>
        <w:t xml:space="preserve">, </w:t>
      </w:r>
      <w:r w:rsidRPr="00A83D7B">
        <w:rPr>
          <w:rFonts w:cs="Times New Roman"/>
          <w:i/>
          <w:iCs/>
          <w:color w:val="808080"/>
        </w:rPr>
        <w:t>317</w:t>
      </w:r>
      <w:r w:rsidRPr="00A83D7B">
        <w:rPr>
          <w:rFonts w:cs="Times New Roman"/>
          <w:color w:val="808080"/>
        </w:rPr>
        <w:t>(21), 2207–2225. https://doi.org/10.1001/jama.2017.3635</w:t>
      </w:r>
    </w:p>
    <w:p w14:paraId="7A850517" w14:textId="77777777" w:rsidR="00A83D7B" w:rsidRPr="00A83D7B" w:rsidRDefault="00A83D7B" w:rsidP="00A83D7B">
      <w:pPr>
        <w:pStyle w:val="Bibliography"/>
        <w:rPr>
          <w:rFonts w:cs="Times New Roman"/>
          <w:color w:val="808080"/>
        </w:rPr>
      </w:pPr>
      <w:r w:rsidRPr="00A83D7B">
        <w:rPr>
          <w:rFonts w:cs="Times New Roman"/>
          <w:color w:val="808080"/>
        </w:rPr>
        <w:t xml:space="preserve">Halberg, N., Henriksen, M., Söderhamn, N., Stallknecht, B., Ploug, T., Schjerling, P., &amp; Dela, F. (2005). Effect of intermittent fasting and refeeding on insulin action in healthy men. </w:t>
      </w:r>
      <w:r w:rsidRPr="00A83D7B">
        <w:rPr>
          <w:rFonts w:cs="Times New Roman"/>
          <w:i/>
          <w:iCs/>
          <w:color w:val="808080"/>
        </w:rPr>
        <w:t>Journal of Applied Physiology</w:t>
      </w:r>
      <w:r w:rsidRPr="00A83D7B">
        <w:rPr>
          <w:rFonts w:cs="Times New Roman"/>
          <w:color w:val="808080"/>
        </w:rPr>
        <w:t xml:space="preserve">, </w:t>
      </w:r>
      <w:r w:rsidRPr="00A83D7B">
        <w:rPr>
          <w:rFonts w:cs="Times New Roman"/>
          <w:i/>
          <w:iCs/>
          <w:color w:val="808080"/>
        </w:rPr>
        <w:t>99</w:t>
      </w:r>
      <w:r w:rsidRPr="00A83D7B">
        <w:rPr>
          <w:rFonts w:cs="Times New Roman"/>
          <w:color w:val="808080"/>
        </w:rPr>
        <w:t>(6), 2128–2136. https://doi.org/10.1152/japplphysiol.00683.2005</w:t>
      </w:r>
    </w:p>
    <w:p w14:paraId="5C214475"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Hatori, M., Vollmers, C., Zarrinpar, A., DiTacchio, L., Bushong, E. A., Gill, S., … Panda, S. (2012). Time-Restricted Feeding without Reducing Caloric Intake Prevents Metabolic Diseases in Mice Fed a High-Fat Diet.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15</w:t>
      </w:r>
      <w:r w:rsidRPr="00A83D7B">
        <w:rPr>
          <w:rFonts w:cs="Times New Roman"/>
          <w:color w:val="808080"/>
        </w:rPr>
        <w:t>(6), 848–860. https://doi.org/10.1016/j.cmet.2012.04.019</w:t>
      </w:r>
    </w:p>
    <w:p w14:paraId="034C1526" w14:textId="77777777" w:rsidR="00A83D7B" w:rsidRPr="00A83D7B" w:rsidRDefault="00A83D7B" w:rsidP="00A83D7B">
      <w:pPr>
        <w:pStyle w:val="Bibliography"/>
        <w:rPr>
          <w:rFonts w:cs="Times New Roman"/>
          <w:color w:val="808080"/>
        </w:rPr>
      </w:pPr>
      <w:r w:rsidRPr="00A83D7B">
        <w:rPr>
          <w:rFonts w:cs="Times New Roman"/>
          <w:color w:val="808080"/>
        </w:rPr>
        <w:t xml:space="preserve">Heijmans, B. T., Tobi, E. W., Stein, A. D., Putter, H., Blauw, G. J., Susser, E. S., … Lumey, L. H. (2008). Persistent epigenetic differences associated with prenatal exposure to famine in humans.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105</w:t>
      </w:r>
      <w:r w:rsidRPr="00A83D7B">
        <w:rPr>
          <w:rFonts w:cs="Times New Roman"/>
          <w:color w:val="808080"/>
        </w:rPr>
        <w:t>(44), 17046–17049. https://doi.org/10.1073/pnas.0806560105</w:t>
      </w:r>
    </w:p>
    <w:p w14:paraId="18D401B6" w14:textId="77777777" w:rsidR="00A83D7B" w:rsidRPr="00A83D7B" w:rsidRDefault="00A83D7B" w:rsidP="00A83D7B">
      <w:pPr>
        <w:pStyle w:val="Bibliography"/>
        <w:rPr>
          <w:rFonts w:cs="Times New Roman"/>
          <w:color w:val="808080"/>
        </w:rPr>
      </w:pPr>
      <w:r w:rsidRPr="00A83D7B">
        <w:rPr>
          <w:rFonts w:cs="Times New Roman"/>
          <w:color w:val="808080"/>
        </w:rPr>
        <w:t xml:space="preserve">Heyne, G. W., Plisch, E. H., Melberg, C. G., Sandgren, E. P., Peter, J. A., &amp; Lipinski, R. J. (2015). A Simple and Reliable Method for Early Pregnancy Detection in Inbred Mice. </w:t>
      </w:r>
      <w:r w:rsidRPr="00A83D7B">
        <w:rPr>
          <w:rFonts w:cs="Times New Roman"/>
          <w:i/>
          <w:iCs/>
          <w:color w:val="808080"/>
        </w:rPr>
        <w:t>Journal of the American Association for Laboratory Animal Science : JAALAS</w:t>
      </w:r>
      <w:r w:rsidRPr="00A83D7B">
        <w:rPr>
          <w:rFonts w:cs="Times New Roman"/>
          <w:color w:val="808080"/>
        </w:rPr>
        <w:t xml:space="preserve">, </w:t>
      </w:r>
      <w:r w:rsidRPr="00A83D7B">
        <w:rPr>
          <w:rFonts w:cs="Times New Roman"/>
          <w:i/>
          <w:iCs/>
          <w:color w:val="808080"/>
        </w:rPr>
        <w:t>54</w:t>
      </w:r>
      <w:r w:rsidRPr="00A83D7B">
        <w:rPr>
          <w:rFonts w:cs="Times New Roman"/>
          <w:color w:val="808080"/>
        </w:rPr>
        <w:t>(4), 368–371.</w:t>
      </w:r>
    </w:p>
    <w:p w14:paraId="185271B9" w14:textId="77777777" w:rsidR="00A83D7B" w:rsidRPr="00A83D7B" w:rsidRDefault="00A83D7B" w:rsidP="00A83D7B">
      <w:pPr>
        <w:pStyle w:val="Bibliography"/>
        <w:rPr>
          <w:rFonts w:cs="Times New Roman"/>
          <w:color w:val="808080"/>
        </w:rPr>
      </w:pPr>
      <w:r w:rsidRPr="00A83D7B">
        <w:rPr>
          <w:rFonts w:cs="Times New Roman"/>
          <w:color w:val="808080"/>
        </w:rPr>
        <w:t xml:space="preserve">Hızlı, D., Yılmaz, S. S., Onaran, Y., Kafalı, H., Danışman, N., &amp; Mollamahmutoğlu, L. (2012). Impact of maternal fasting during Ramadan on fetal Doppler parameters, maternal lipid levels and neonatal outcomes. </w:t>
      </w:r>
      <w:r w:rsidRPr="00A83D7B">
        <w:rPr>
          <w:rFonts w:cs="Times New Roman"/>
          <w:i/>
          <w:iCs/>
          <w:color w:val="808080"/>
        </w:rPr>
        <w:t>The Journal of Maternal-Fetal &amp; Neonatal Medicine</w:t>
      </w:r>
      <w:r w:rsidRPr="00A83D7B">
        <w:rPr>
          <w:rFonts w:cs="Times New Roman"/>
          <w:color w:val="808080"/>
        </w:rPr>
        <w:t xml:space="preserve">, </w:t>
      </w:r>
      <w:r w:rsidRPr="00A83D7B">
        <w:rPr>
          <w:rFonts w:cs="Times New Roman"/>
          <w:i/>
          <w:iCs/>
          <w:color w:val="808080"/>
        </w:rPr>
        <w:t>25</w:t>
      </w:r>
      <w:r w:rsidRPr="00A83D7B">
        <w:rPr>
          <w:rFonts w:cs="Times New Roman"/>
          <w:color w:val="808080"/>
        </w:rPr>
        <w:t>(7), 975–977. https://doi.org/10.3109/14767058.2011.602142</w:t>
      </w:r>
    </w:p>
    <w:p w14:paraId="2DE17F14" w14:textId="77777777" w:rsidR="00A83D7B" w:rsidRPr="00A83D7B" w:rsidRDefault="00A83D7B" w:rsidP="00A83D7B">
      <w:pPr>
        <w:pStyle w:val="Bibliography"/>
        <w:rPr>
          <w:rFonts w:cs="Times New Roman"/>
          <w:color w:val="808080"/>
        </w:rPr>
      </w:pPr>
      <w:r w:rsidRPr="00A83D7B">
        <w:rPr>
          <w:rFonts w:cs="Times New Roman"/>
          <w:color w:val="808080"/>
        </w:rPr>
        <w:t xml:space="preserve">Hsu, J.-Y., Crawley, S., Chen, M., Ayupova, D. A., Lindhout, D. A., Higbee, J., … Allan, B. B. (2017). Non-homeostatic body weight regulation through a brainstem-restricted receptor for GDF15. </w:t>
      </w:r>
      <w:r w:rsidRPr="00A83D7B">
        <w:rPr>
          <w:rFonts w:cs="Times New Roman"/>
          <w:i/>
          <w:iCs/>
          <w:color w:val="808080"/>
        </w:rPr>
        <w:t>Nature</w:t>
      </w:r>
      <w:r w:rsidRPr="00A83D7B">
        <w:rPr>
          <w:rFonts w:cs="Times New Roman"/>
          <w:color w:val="808080"/>
        </w:rPr>
        <w:t xml:space="preserve">, </w:t>
      </w:r>
      <w:r w:rsidRPr="00A83D7B">
        <w:rPr>
          <w:rFonts w:cs="Times New Roman"/>
          <w:i/>
          <w:iCs/>
          <w:color w:val="808080"/>
        </w:rPr>
        <w:t>550</w:t>
      </w:r>
      <w:r w:rsidRPr="00A83D7B">
        <w:rPr>
          <w:rFonts w:cs="Times New Roman"/>
          <w:color w:val="808080"/>
        </w:rPr>
        <w:t>(7675), 255–259. https://doi.org/10.1038/nature24042</w:t>
      </w:r>
    </w:p>
    <w:p w14:paraId="3ED4F6EF" w14:textId="77777777" w:rsidR="00A83D7B" w:rsidRPr="00A83D7B" w:rsidRDefault="00A83D7B" w:rsidP="00A83D7B">
      <w:pPr>
        <w:pStyle w:val="Bibliography"/>
        <w:rPr>
          <w:rFonts w:cs="Times New Roman"/>
          <w:color w:val="808080"/>
        </w:rPr>
      </w:pPr>
      <w:r w:rsidRPr="00A83D7B">
        <w:rPr>
          <w:rFonts w:cs="Times New Roman"/>
          <w:color w:val="808080"/>
        </w:rPr>
        <w:t xml:space="preserve">Jafari, Z., Mehla, J., Afrashteh, N., Kolb, B. E., &amp; Mohajerani, M. H. (2017). Corticosterone response to gestational stress and postpartum memory function in mice.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12</w:t>
      </w:r>
      <w:r w:rsidRPr="00A83D7B">
        <w:rPr>
          <w:rFonts w:cs="Times New Roman"/>
          <w:color w:val="808080"/>
        </w:rPr>
        <w:t>(7), e0180306. https://doi.org/10.1371/journal.pone.0180306</w:t>
      </w:r>
    </w:p>
    <w:p w14:paraId="0B121268"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Jamshed, H., Beyl, R. A., Della Manna, D. L., Yang, E. S., Ravussin, E., &amp; Peterson, C. M. (2019). Early Time-Restricted Feeding Improves 24-Hour Glucose Levels and Affects Markers of the Circadian Clock, Aging, and Autophagy in Humans. </w:t>
      </w:r>
      <w:r w:rsidRPr="00A83D7B">
        <w:rPr>
          <w:rFonts w:cs="Times New Roman"/>
          <w:i/>
          <w:iCs/>
          <w:color w:val="808080"/>
        </w:rPr>
        <w:t>Nutrients</w:t>
      </w:r>
      <w:r w:rsidRPr="00A83D7B">
        <w:rPr>
          <w:rFonts w:cs="Times New Roman"/>
          <w:color w:val="808080"/>
        </w:rPr>
        <w:t xml:space="preserve">, </w:t>
      </w:r>
      <w:r w:rsidRPr="00A83D7B">
        <w:rPr>
          <w:rFonts w:cs="Times New Roman"/>
          <w:i/>
          <w:iCs/>
          <w:color w:val="808080"/>
        </w:rPr>
        <w:t>11</w:t>
      </w:r>
      <w:r w:rsidRPr="00A83D7B">
        <w:rPr>
          <w:rFonts w:cs="Times New Roman"/>
          <w:color w:val="808080"/>
        </w:rPr>
        <w:t>(6), 1234. https://doi.org/10.3390/nu11061234</w:t>
      </w:r>
    </w:p>
    <w:p w14:paraId="4F58E29E" w14:textId="77777777" w:rsidR="00A83D7B" w:rsidRPr="00A83D7B" w:rsidRDefault="00A83D7B" w:rsidP="00A83D7B">
      <w:pPr>
        <w:pStyle w:val="Bibliography"/>
        <w:rPr>
          <w:rFonts w:cs="Times New Roman"/>
          <w:color w:val="808080"/>
        </w:rPr>
      </w:pPr>
      <w:r w:rsidRPr="00A83D7B">
        <w:rPr>
          <w:rFonts w:cs="Times New Roman"/>
          <w:color w:val="808080"/>
        </w:rPr>
        <w:t xml:space="preserve">Kahleova, H., Lloren, J. I., Mashchak, A., Hill, M., &amp; Fraser, G. E. (2017). Meal Frequency and Timing Are Associated with Changes in Body Mass Index in Adventist Health Study 2. </w:t>
      </w:r>
      <w:r w:rsidRPr="00A83D7B">
        <w:rPr>
          <w:rFonts w:cs="Times New Roman"/>
          <w:i/>
          <w:iCs/>
          <w:color w:val="808080"/>
        </w:rPr>
        <w:t>The Journal of Nutrition</w:t>
      </w:r>
      <w:r w:rsidRPr="00A83D7B">
        <w:rPr>
          <w:rFonts w:cs="Times New Roman"/>
          <w:color w:val="808080"/>
        </w:rPr>
        <w:t xml:space="preserve">, </w:t>
      </w:r>
      <w:r w:rsidRPr="00A83D7B">
        <w:rPr>
          <w:rFonts w:cs="Times New Roman"/>
          <w:i/>
          <w:iCs/>
          <w:color w:val="808080"/>
        </w:rPr>
        <w:t>147</w:t>
      </w:r>
      <w:r w:rsidRPr="00A83D7B">
        <w:rPr>
          <w:rFonts w:cs="Times New Roman"/>
          <w:color w:val="808080"/>
        </w:rPr>
        <w:t>(9), 1722–1728. https://doi.org/10.3945/jn.116.244749</w:t>
      </w:r>
    </w:p>
    <w:p w14:paraId="1FFAA224" w14:textId="77777777" w:rsidR="00A83D7B" w:rsidRPr="00A83D7B" w:rsidRDefault="00A83D7B" w:rsidP="00A83D7B">
      <w:pPr>
        <w:pStyle w:val="Bibliography"/>
        <w:rPr>
          <w:rFonts w:cs="Times New Roman"/>
          <w:color w:val="808080"/>
        </w:rPr>
      </w:pPr>
      <w:r w:rsidRPr="00A83D7B">
        <w:rPr>
          <w:rFonts w:cs="Times New Roman"/>
          <w:color w:val="808080"/>
        </w:rPr>
        <w:t xml:space="preserve">Kim, J. K. (2009). Hyperinsulinemic–Euglycemic Clamp to Assess Insulin Sensitivity In Vivo. In C. Stocker (Ed.), </w:t>
      </w:r>
      <w:r w:rsidRPr="00A83D7B">
        <w:rPr>
          <w:rFonts w:cs="Times New Roman"/>
          <w:i/>
          <w:iCs/>
          <w:color w:val="808080"/>
        </w:rPr>
        <w:t>Type 2 Diabetes: Methods and Protocols</w:t>
      </w:r>
      <w:r w:rsidRPr="00A83D7B">
        <w:rPr>
          <w:rFonts w:cs="Times New Roman"/>
          <w:color w:val="808080"/>
        </w:rPr>
        <w:t xml:space="preserve"> (pp. 221–238). https://doi.org/10.1007/978-1-59745-448-3_15</w:t>
      </w:r>
    </w:p>
    <w:p w14:paraId="6D2AF147" w14:textId="77777777" w:rsidR="00A83D7B" w:rsidRPr="00A83D7B" w:rsidRDefault="00A83D7B" w:rsidP="00A83D7B">
      <w:pPr>
        <w:pStyle w:val="Bibliography"/>
        <w:rPr>
          <w:rFonts w:cs="Times New Roman"/>
          <w:color w:val="808080"/>
        </w:rPr>
      </w:pPr>
      <w:r w:rsidRPr="00A83D7B">
        <w:rPr>
          <w:rFonts w:cs="Times New Roman"/>
          <w:color w:val="808080"/>
        </w:rPr>
        <w:t xml:space="preserve">Kovacs, C. S. (2000). Calcium and Phosphate Metabolism and Related Disorders During Pregnancy and Lactation. In K. R. Feingold, B. Anawalt, A. Boyce, G. Chrousos, K. Dungan, A. Grossman, … D. P. Wilson (Eds.), </w:t>
      </w:r>
      <w:r w:rsidRPr="00A83D7B">
        <w:rPr>
          <w:rFonts w:cs="Times New Roman"/>
          <w:i/>
          <w:iCs/>
          <w:color w:val="808080"/>
        </w:rPr>
        <w:t>Endotext</w:t>
      </w:r>
      <w:r w:rsidRPr="00A83D7B">
        <w:rPr>
          <w:rFonts w:cs="Times New Roman"/>
          <w:color w:val="808080"/>
        </w:rPr>
        <w:t>. Retrieved from http://www.ncbi.nlm.nih.gov/books/NBK279173/</w:t>
      </w:r>
    </w:p>
    <w:p w14:paraId="23772575"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 R., Carter, K. M., &amp; Grattan, D. R. (2018). Energy homeostasis and running wheel activity during pregnancy in the mouse. </w:t>
      </w:r>
      <w:r w:rsidRPr="00A83D7B">
        <w:rPr>
          <w:rFonts w:cs="Times New Roman"/>
          <w:i/>
          <w:iCs/>
          <w:color w:val="808080"/>
        </w:rPr>
        <w:t>Physiology &amp; Behavior</w:t>
      </w:r>
      <w:r w:rsidRPr="00A83D7B">
        <w:rPr>
          <w:rFonts w:cs="Times New Roman"/>
          <w:color w:val="808080"/>
        </w:rPr>
        <w:t xml:space="preserve">, </w:t>
      </w:r>
      <w:r w:rsidRPr="00A83D7B">
        <w:rPr>
          <w:rFonts w:cs="Times New Roman"/>
          <w:i/>
          <w:iCs/>
          <w:color w:val="808080"/>
        </w:rPr>
        <w:t>194</w:t>
      </w:r>
      <w:r w:rsidRPr="00A83D7B">
        <w:rPr>
          <w:rFonts w:cs="Times New Roman"/>
          <w:color w:val="808080"/>
        </w:rPr>
        <w:t>, 83–94. https://doi.org/10.1016/j.physbeh.2018.05.002</w:t>
      </w:r>
    </w:p>
    <w:p w14:paraId="2CE4CC4D" w14:textId="77777777" w:rsidR="00A83D7B" w:rsidRPr="00A83D7B" w:rsidRDefault="00A83D7B" w:rsidP="00A83D7B">
      <w:pPr>
        <w:pStyle w:val="Bibliography"/>
        <w:rPr>
          <w:rFonts w:cs="Times New Roman"/>
          <w:color w:val="808080"/>
        </w:rPr>
      </w:pPr>
      <w:r w:rsidRPr="00A83D7B">
        <w:rPr>
          <w:rFonts w:cs="Times New Roman"/>
          <w:color w:val="808080"/>
        </w:rPr>
        <w:t xml:space="preserve">Ladyman, Sharon Rachel, Khant Aung, Z., &amp; Grattan, D. R. (2018). Impact of Pregnancy and Lactation on the Long-Term Regulation of Energy Balance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159</w:t>
      </w:r>
      <w:r w:rsidRPr="00A83D7B">
        <w:rPr>
          <w:rFonts w:cs="Times New Roman"/>
          <w:color w:val="808080"/>
        </w:rPr>
        <w:t>(6), 2324–2336. https://doi.org/10.1210/en.2018-00057</w:t>
      </w:r>
    </w:p>
    <w:p w14:paraId="607E74CC" w14:textId="77777777" w:rsidR="00A83D7B" w:rsidRPr="00A83D7B" w:rsidRDefault="00A83D7B" w:rsidP="00A83D7B">
      <w:pPr>
        <w:pStyle w:val="Bibliography"/>
        <w:rPr>
          <w:rFonts w:cs="Times New Roman"/>
          <w:color w:val="808080"/>
        </w:rPr>
      </w:pPr>
      <w:r w:rsidRPr="00A83D7B">
        <w:rPr>
          <w:rFonts w:cs="Times New Roman"/>
          <w:color w:val="808080"/>
        </w:rPr>
        <w:t xml:space="preserve">Liu, B., Page, A. J., Hatzinikolas, G., Chen, M., Wittert, G. A., &amp; Heilbronn, L. K. (2019). Intermittent Fasting Improves Glucose Tolerance and Promotes Adipose Tissue </w:t>
      </w:r>
      <w:r w:rsidRPr="00A83D7B">
        <w:rPr>
          <w:rFonts w:cs="Times New Roman"/>
          <w:color w:val="808080"/>
        </w:rPr>
        <w:lastRenderedPageBreak/>
        <w:t xml:space="preserve">Remodeling in Male Mice Fed a High-Fat Diet.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160</w:t>
      </w:r>
      <w:r w:rsidRPr="00A83D7B">
        <w:rPr>
          <w:rFonts w:cs="Times New Roman"/>
          <w:color w:val="808080"/>
        </w:rPr>
        <w:t>(1), 169–180. https://doi.org/10.1210/en.2018-00701</w:t>
      </w:r>
    </w:p>
    <w:p w14:paraId="6E53933E" w14:textId="77777777" w:rsidR="00A83D7B" w:rsidRPr="00A83D7B" w:rsidRDefault="00A83D7B" w:rsidP="00A83D7B">
      <w:pPr>
        <w:pStyle w:val="Bibliography"/>
        <w:rPr>
          <w:rFonts w:cs="Times New Roman"/>
          <w:color w:val="808080"/>
        </w:rPr>
      </w:pPr>
      <w:r w:rsidRPr="00A83D7B">
        <w:rPr>
          <w:rFonts w:cs="Times New Roman"/>
          <w:color w:val="808080"/>
        </w:rPr>
        <w:t xml:space="preserve">Macia, L., Tsai, V. W.-W., Nguyen, A. D., Johnen, H., Kuffner, T., Shi, Y.-C., … Sainsbury, A. (2012). Macrophage Inhibitory Cytokine 1 (MIC-1/GDF15) Decreases Food Intake, Body Weight and Improves Glucose Tolerance in Mice on Normal &amp; Obesogenic Diets. </w:t>
      </w:r>
      <w:r w:rsidRPr="00A83D7B">
        <w:rPr>
          <w:rFonts w:cs="Times New Roman"/>
          <w:i/>
          <w:iCs/>
          <w:color w:val="808080"/>
        </w:rPr>
        <w:t>PLOS ONE</w:t>
      </w:r>
      <w:r w:rsidRPr="00A83D7B">
        <w:rPr>
          <w:rFonts w:cs="Times New Roman"/>
          <w:color w:val="808080"/>
        </w:rPr>
        <w:t xml:space="preserve">, </w:t>
      </w:r>
      <w:r w:rsidRPr="00A83D7B">
        <w:rPr>
          <w:rFonts w:cs="Times New Roman"/>
          <w:i/>
          <w:iCs/>
          <w:color w:val="808080"/>
        </w:rPr>
        <w:t>7</w:t>
      </w:r>
      <w:r w:rsidRPr="00A83D7B">
        <w:rPr>
          <w:rFonts w:cs="Times New Roman"/>
          <w:color w:val="808080"/>
        </w:rPr>
        <w:t>(4), e34868. https://doi.org/10.1371/journal.pone.0034868</w:t>
      </w:r>
    </w:p>
    <w:p w14:paraId="1744A943" w14:textId="77777777" w:rsidR="00A83D7B" w:rsidRPr="00A83D7B" w:rsidRDefault="00A83D7B" w:rsidP="00A83D7B">
      <w:pPr>
        <w:pStyle w:val="Bibliography"/>
        <w:rPr>
          <w:rFonts w:cs="Times New Roman"/>
          <w:color w:val="808080"/>
        </w:rPr>
      </w:pPr>
      <w:r w:rsidRPr="00A83D7B">
        <w:rPr>
          <w:rFonts w:cs="Times New Roman"/>
          <w:color w:val="808080"/>
        </w:rPr>
        <w:t xml:space="preserve">McClure, C. K., Catov, J. M., Ness, R., &amp; Bodnar, L. M. (2013). Associations between gestational weight gain and BMI, abdominal adiposity, and traditional measures of cardiometabolic risk in mothers 8 y postpartum. </w:t>
      </w:r>
      <w:r w:rsidRPr="00A83D7B">
        <w:rPr>
          <w:rFonts w:cs="Times New Roman"/>
          <w:i/>
          <w:iCs/>
          <w:color w:val="808080"/>
        </w:rPr>
        <w:t>The American Journal of Clinical Nutrition</w:t>
      </w:r>
      <w:r w:rsidRPr="00A83D7B">
        <w:rPr>
          <w:rFonts w:cs="Times New Roman"/>
          <w:color w:val="808080"/>
        </w:rPr>
        <w:t xml:space="preserve">, </w:t>
      </w:r>
      <w:r w:rsidRPr="00A83D7B">
        <w:rPr>
          <w:rFonts w:cs="Times New Roman"/>
          <w:i/>
          <w:iCs/>
          <w:color w:val="808080"/>
        </w:rPr>
        <w:t>98</w:t>
      </w:r>
      <w:r w:rsidRPr="00A83D7B">
        <w:rPr>
          <w:rFonts w:cs="Times New Roman"/>
          <w:color w:val="808080"/>
        </w:rPr>
        <w:t>(5), 1218–1225. https://doi.org/10.3945/ajcn.112.055772</w:t>
      </w:r>
    </w:p>
    <w:p w14:paraId="401E2D02" w14:textId="77777777" w:rsidR="00A83D7B" w:rsidRPr="00A83D7B" w:rsidRDefault="00A83D7B" w:rsidP="00A83D7B">
      <w:pPr>
        <w:pStyle w:val="Bibliography"/>
        <w:rPr>
          <w:rFonts w:cs="Times New Roman"/>
          <w:color w:val="808080"/>
        </w:rPr>
      </w:pPr>
      <w:r w:rsidRPr="00A83D7B">
        <w:rPr>
          <w:rFonts w:cs="Times New Roman"/>
          <w:color w:val="808080"/>
        </w:rPr>
        <w:t>Meal Frequency and Timing Are Associated with Changes in Body Mass Index in Adventist Health Study 2 | The Journal of Nutrition | Oxford Academic. (n.d.). Retrieved August 16, 2019, from https://academic-oup-com.proxy.lib.umich.edu/jn/article/147/9/1722/4743530</w:t>
      </w:r>
    </w:p>
    <w:p w14:paraId="60B16C02" w14:textId="77777777" w:rsidR="00A83D7B" w:rsidRPr="00A83D7B" w:rsidRDefault="00A83D7B" w:rsidP="00A83D7B">
      <w:pPr>
        <w:pStyle w:val="Bibliography"/>
        <w:rPr>
          <w:rFonts w:cs="Times New Roman"/>
          <w:color w:val="808080"/>
        </w:rPr>
      </w:pPr>
      <w:r w:rsidRPr="00A83D7B">
        <w:rPr>
          <w:rFonts w:cs="Times New Roman"/>
          <w:color w:val="808080"/>
        </w:rPr>
        <w:t xml:space="preserve">Mereness, A. L., Murphy, Z. C., Forrestel, A. C., Butler, S., Ko, C., Richards, J. S., &amp; Sellix, M. T. (2016). Conditional Deletion of Bmal1 in Ovarian Theca Cells Disrupts Ovulation in Female Mice. </w:t>
      </w:r>
      <w:r w:rsidRPr="00A83D7B">
        <w:rPr>
          <w:rFonts w:cs="Times New Roman"/>
          <w:i/>
          <w:iCs/>
          <w:color w:val="808080"/>
        </w:rPr>
        <w:t>Endocrinology</w:t>
      </w:r>
      <w:r w:rsidRPr="00A83D7B">
        <w:rPr>
          <w:rFonts w:cs="Times New Roman"/>
          <w:color w:val="808080"/>
        </w:rPr>
        <w:t xml:space="preserve">, </w:t>
      </w:r>
      <w:r w:rsidRPr="00A83D7B">
        <w:rPr>
          <w:rFonts w:cs="Times New Roman"/>
          <w:i/>
          <w:iCs/>
          <w:color w:val="808080"/>
        </w:rPr>
        <w:t>157</w:t>
      </w:r>
      <w:r w:rsidRPr="00A83D7B">
        <w:rPr>
          <w:rFonts w:cs="Times New Roman"/>
          <w:color w:val="808080"/>
        </w:rPr>
        <w:t>(2), 913–927. https://doi.org/10.1210/en.2015-1645</w:t>
      </w:r>
    </w:p>
    <w:p w14:paraId="1189711B" w14:textId="77777777" w:rsidR="00A83D7B" w:rsidRPr="00A83D7B" w:rsidRDefault="00A83D7B" w:rsidP="00A83D7B">
      <w:pPr>
        <w:pStyle w:val="Bibliography"/>
        <w:rPr>
          <w:rFonts w:cs="Times New Roman"/>
          <w:color w:val="808080"/>
        </w:rPr>
      </w:pPr>
      <w:r w:rsidRPr="00A83D7B">
        <w:rPr>
          <w:rFonts w:cs="Times New Roman"/>
          <w:color w:val="808080"/>
        </w:rPr>
        <w:t xml:space="preserve">Murphy, E. F., Cotter, P. D., Healy, S., Marques, T. M., O’Sullivan, O., Fouhy, F., … Shanahan, F. (2010). Composition and energy harvesting capacity of the gut microbiota: Relationship to diet, obesity and time in mouse models. </w:t>
      </w:r>
      <w:r w:rsidRPr="00A83D7B">
        <w:rPr>
          <w:rFonts w:cs="Times New Roman"/>
          <w:i/>
          <w:iCs/>
          <w:color w:val="808080"/>
        </w:rPr>
        <w:t>Gut</w:t>
      </w:r>
      <w:r w:rsidRPr="00A83D7B">
        <w:rPr>
          <w:rFonts w:cs="Times New Roman"/>
          <w:color w:val="808080"/>
        </w:rPr>
        <w:t xml:space="preserve">, </w:t>
      </w:r>
      <w:r w:rsidRPr="00A83D7B">
        <w:rPr>
          <w:rFonts w:cs="Times New Roman"/>
          <w:i/>
          <w:iCs/>
          <w:color w:val="808080"/>
        </w:rPr>
        <w:t>59</w:t>
      </w:r>
      <w:r w:rsidRPr="00A83D7B">
        <w:rPr>
          <w:rFonts w:cs="Times New Roman"/>
          <w:color w:val="808080"/>
        </w:rPr>
        <w:t>(12), 1635–1642. https://doi.org/10.1136/gut.2010.215665</w:t>
      </w:r>
    </w:p>
    <w:p w14:paraId="60C4CD42" w14:textId="77777777" w:rsidR="00A83D7B" w:rsidRPr="00A83D7B" w:rsidRDefault="00A83D7B" w:rsidP="00A83D7B">
      <w:pPr>
        <w:pStyle w:val="Bibliography"/>
        <w:rPr>
          <w:rFonts w:cs="Times New Roman"/>
          <w:color w:val="808080"/>
        </w:rPr>
      </w:pPr>
      <w:r w:rsidRPr="00A83D7B">
        <w:rPr>
          <w:rFonts w:cs="Times New Roman"/>
          <w:color w:val="808080"/>
        </w:rPr>
        <w:t xml:space="preserve">Musial, B., Fernandez-Twinn, D. S., Vaughan, O. R., Ozanne, S. E., Voshol, P., Sferruzzi-Perri, A. N., &amp; Fowden, A. L. (2016). Proximity to Delivery Alters Insulin Sensitivity and </w:t>
      </w:r>
      <w:r w:rsidRPr="00A83D7B">
        <w:rPr>
          <w:rFonts w:cs="Times New Roman"/>
          <w:color w:val="808080"/>
        </w:rPr>
        <w:lastRenderedPageBreak/>
        <w:t xml:space="preserve">Glucose Metabolism in Pregnant Mice. </w:t>
      </w:r>
      <w:r w:rsidRPr="00A83D7B">
        <w:rPr>
          <w:rFonts w:cs="Times New Roman"/>
          <w:i/>
          <w:iCs/>
          <w:color w:val="808080"/>
        </w:rPr>
        <w:t>Diabetes</w:t>
      </w:r>
      <w:r w:rsidRPr="00A83D7B">
        <w:rPr>
          <w:rFonts w:cs="Times New Roman"/>
          <w:color w:val="808080"/>
        </w:rPr>
        <w:t xml:space="preserve">, </w:t>
      </w:r>
      <w:r w:rsidRPr="00A83D7B">
        <w:rPr>
          <w:rFonts w:cs="Times New Roman"/>
          <w:i/>
          <w:iCs/>
          <w:color w:val="808080"/>
        </w:rPr>
        <w:t>65</w:t>
      </w:r>
      <w:r w:rsidRPr="00A83D7B">
        <w:rPr>
          <w:rFonts w:cs="Times New Roman"/>
          <w:color w:val="808080"/>
        </w:rPr>
        <w:t>(4), 851–860. https://doi.org/10.2337/db15-1531</w:t>
      </w:r>
    </w:p>
    <w:p w14:paraId="79033C82" w14:textId="77777777" w:rsidR="00A83D7B" w:rsidRPr="00A83D7B" w:rsidRDefault="00A83D7B" w:rsidP="00A83D7B">
      <w:pPr>
        <w:pStyle w:val="Bibliography"/>
        <w:rPr>
          <w:rFonts w:cs="Times New Roman"/>
          <w:color w:val="808080"/>
        </w:rPr>
      </w:pPr>
      <w:r w:rsidRPr="00A83D7B">
        <w:rPr>
          <w:rFonts w:cs="Times New Roman"/>
          <w:color w:val="808080"/>
        </w:rPr>
        <w:t xml:space="preserve">Opaneye, A. A., Villegas, D. D., &amp; Abdel Azeim, A. (1990). Islamic Festivals and Low Birthweight Infants. </w:t>
      </w:r>
      <w:r w:rsidRPr="00A83D7B">
        <w:rPr>
          <w:rFonts w:cs="Times New Roman"/>
          <w:i/>
          <w:iCs/>
          <w:color w:val="808080"/>
        </w:rPr>
        <w:t>Journal of the Royal Society of Health</w:t>
      </w:r>
      <w:r w:rsidRPr="00A83D7B">
        <w:rPr>
          <w:rFonts w:cs="Times New Roman"/>
          <w:color w:val="808080"/>
        </w:rPr>
        <w:t xml:space="preserve">, </w:t>
      </w:r>
      <w:r w:rsidRPr="00A83D7B">
        <w:rPr>
          <w:rFonts w:cs="Times New Roman"/>
          <w:i/>
          <w:iCs/>
          <w:color w:val="808080"/>
        </w:rPr>
        <w:t>110</w:t>
      </w:r>
      <w:r w:rsidRPr="00A83D7B">
        <w:rPr>
          <w:rFonts w:cs="Times New Roman"/>
          <w:color w:val="808080"/>
        </w:rPr>
        <w:t>(3), 106–107. https://doi.org/10.1177/146642409011000313</w:t>
      </w:r>
    </w:p>
    <w:p w14:paraId="0C3537C6" w14:textId="77777777" w:rsidR="00A83D7B" w:rsidRPr="00A83D7B" w:rsidRDefault="00A83D7B" w:rsidP="00A83D7B">
      <w:pPr>
        <w:pStyle w:val="Bibliography"/>
        <w:rPr>
          <w:rFonts w:cs="Times New Roman"/>
          <w:color w:val="808080"/>
        </w:rPr>
      </w:pPr>
      <w:r w:rsidRPr="00A83D7B">
        <w:rPr>
          <w:rFonts w:cs="Times New Roman"/>
          <w:color w:val="808080"/>
        </w:rPr>
        <w:t xml:space="preserve">Pan, X., &amp; Hussain, M. M. (2009). Clock is important for food and circadian regulation of macronutrient absorption in mice. </w:t>
      </w:r>
      <w:r w:rsidRPr="00A83D7B">
        <w:rPr>
          <w:rFonts w:cs="Times New Roman"/>
          <w:i/>
          <w:iCs/>
          <w:color w:val="808080"/>
        </w:rPr>
        <w:t>Journal of Lipid Research</w:t>
      </w:r>
      <w:r w:rsidRPr="00A83D7B">
        <w:rPr>
          <w:rFonts w:cs="Times New Roman"/>
          <w:color w:val="808080"/>
        </w:rPr>
        <w:t xml:space="preserve">, </w:t>
      </w:r>
      <w:r w:rsidRPr="00A83D7B">
        <w:rPr>
          <w:rFonts w:cs="Times New Roman"/>
          <w:i/>
          <w:iCs/>
          <w:color w:val="808080"/>
        </w:rPr>
        <w:t>50</w:t>
      </w:r>
      <w:r w:rsidRPr="00A83D7B">
        <w:rPr>
          <w:rFonts w:cs="Times New Roman"/>
          <w:color w:val="808080"/>
        </w:rPr>
        <w:t>(9), 1800–1813. https://doi.org/10.1194/jlr.M900085-JLR200</w:t>
      </w:r>
    </w:p>
    <w:p w14:paraId="70A953CF" w14:textId="77777777" w:rsidR="00A83D7B" w:rsidRPr="00A83D7B" w:rsidRDefault="00A83D7B" w:rsidP="00A83D7B">
      <w:pPr>
        <w:pStyle w:val="Bibliography"/>
        <w:rPr>
          <w:rFonts w:cs="Times New Roman"/>
          <w:color w:val="808080"/>
        </w:rPr>
      </w:pPr>
      <w:r w:rsidRPr="00A83D7B">
        <w:rPr>
          <w:rFonts w:cs="Times New Roman"/>
          <w:color w:val="808080"/>
        </w:rPr>
        <w:t xml:space="preserve">Patel, S., Alvarez-Guaita, A., Melvin, A., Rimmington, D., Dattilo, A., Miedzybrodzka, E. L., … O’Rahilly, S. (2019). GDF15 Provides an Endocrine Signal of Nutritional Stress in Mice and Humans.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29</w:t>
      </w:r>
      <w:r w:rsidRPr="00A83D7B">
        <w:rPr>
          <w:rFonts w:cs="Times New Roman"/>
          <w:color w:val="808080"/>
        </w:rPr>
        <w:t>(3), 707-718.e8. https://doi.org/10.1016/j.cmet.2018.12.016</w:t>
      </w:r>
    </w:p>
    <w:p w14:paraId="2B0124D6" w14:textId="77777777" w:rsidR="00A83D7B" w:rsidRPr="00A83D7B" w:rsidRDefault="00A83D7B" w:rsidP="00A83D7B">
      <w:pPr>
        <w:pStyle w:val="Bibliography"/>
        <w:rPr>
          <w:rFonts w:cs="Times New Roman"/>
          <w:color w:val="808080"/>
        </w:rPr>
      </w:pPr>
      <w:r w:rsidRPr="00A83D7B">
        <w:rPr>
          <w:rFonts w:cs="Times New Roman"/>
          <w:color w:val="808080"/>
        </w:rPr>
        <w:t xml:space="preserve">Pivonello, R., De Leo, M., Cozzolino, A., &amp; Colao, A. (2015). The Treatment of Cushing’s Disease. </w:t>
      </w:r>
      <w:r w:rsidRPr="00A83D7B">
        <w:rPr>
          <w:rFonts w:cs="Times New Roman"/>
          <w:i/>
          <w:iCs/>
          <w:color w:val="808080"/>
        </w:rPr>
        <w:t>Endocrine Reviews</w:t>
      </w:r>
      <w:r w:rsidRPr="00A83D7B">
        <w:rPr>
          <w:rFonts w:cs="Times New Roman"/>
          <w:color w:val="808080"/>
        </w:rPr>
        <w:t xml:space="preserve">, </w:t>
      </w:r>
      <w:r w:rsidRPr="00A83D7B">
        <w:rPr>
          <w:rFonts w:cs="Times New Roman"/>
          <w:i/>
          <w:iCs/>
          <w:color w:val="808080"/>
        </w:rPr>
        <w:t>36</w:t>
      </w:r>
      <w:r w:rsidRPr="00A83D7B">
        <w:rPr>
          <w:rFonts w:cs="Times New Roman"/>
          <w:color w:val="808080"/>
        </w:rPr>
        <w:t>(4), 385–486. https://doi.org/10.1210/er.2013-1048</w:t>
      </w:r>
    </w:p>
    <w:p w14:paraId="65EEEA4D" w14:textId="77777777" w:rsidR="00A83D7B" w:rsidRPr="00A83D7B" w:rsidRDefault="00A83D7B" w:rsidP="00A83D7B">
      <w:pPr>
        <w:pStyle w:val="Bibliography"/>
        <w:rPr>
          <w:rFonts w:cs="Times New Roman"/>
          <w:color w:val="808080"/>
        </w:rPr>
      </w:pPr>
      <w:r w:rsidRPr="00A83D7B">
        <w:rPr>
          <w:rFonts w:cs="Times New Roman"/>
          <w:color w:val="808080"/>
        </w:rPr>
        <w:t xml:space="preserve">Rasmussen, K. M., Abrams, B., Bodnar, L. M., Butte, N. F., Catalano, P. M., &amp; Siega-Riz, A. M. (2010). Recommendations for Weight Gain During Pregnancy in the Context of the Obesity Epidemic. </w:t>
      </w:r>
      <w:r w:rsidRPr="00A83D7B">
        <w:rPr>
          <w:rFonts w:cs="Times New Roman"/>
          <w:i/>
          <w:iCs/>
          <w:color w:val="808080"/>
        </w:rPr>
        <w:t>Obstetrics and Gynecology</w:t>
      </w:r>
      <w:r w:rsidRPr="00A83D7B">
        <w:rPr>
          <w:rFonts w:cs="Times New Roman"/>
          <w:color w:val="808080"/>
        </w:rPr>
        <w:t xml:space="preserve">, </w:t>
      </w:r>
      <w:r w:rsidRPr="00A83D7B">
        <w:rPr>
          <w:rFonts w:cs="Times New Roman"/>
          <w:i/>
          <w:iCs/>
          <w:color w:val="808080"/>
        </w:rPr>
        <w:t>116</w:t>
      </w:r>
      <w:r w:rsidRPr="00A83D7B">
        <w:rPr>
          <w:rFonts w:cs="Times New Roman"/>
          <w:color w:val="808080"/>
        </w:rPr>
        <w:t>(5), 1191–1195. https://doi.org/10.1097/AOG.0b013e3181f60da7</w:t>
      </w:r>
    </w:p>
    <w:p w14:paraId="199F6D88" w14:textId="77777777" w:rsidR="00A83D7B" w:rsidRPr="00A83D7B" w:rsidRDefault="00A83D7B" w:rsidP="00A83D7B">
      <w:pPr>
        <w:pStyle w:val="Bibliography"/>
        <w:rPr>
          <w:rFonts w:cs="Times New Roman"/>
          <w:color w:val="808080"/>
        </w:rPr>
      </w:pPr>
      <w:r w:rsidRPr="00A83D7B">
        <w:rPr>
          <w:rFonts w:cs="Times New Roman"/>
          <w:color w:val="808080"/>
        </w:rPr>
        <w:t xml:space="preserve">Ravussin, E., Beyl, R. A., Poggiogalle, E., Hsia, D. S., &amp; Peterson, C. M. (2019). Early Time-Restricted Feeding Reduces Appetite and Increases Fat Oxidation But Does Not Affect Energy Expenditure in Humans. </w:t>
      </w:r>
      <w:r w:rsidRPr="00A83D7B">
        <w:rPr>
          <w:rFonts w:cs="Times New Roman"/>
          <w:i/>
          <w:iCs/>
          <w:color w:val="808080"/>
        </w:rPr>
        <w:t>Obesity</w:t>
      </w:r>
      <w:r w:rsidRPr="00A83D7B">
        <w:rPr>
          <w:rFonts w:cs="Times New Roman"/>
          <w:color w:val="808080"/>
        </w:rPr>
        <w:t xml:space="preserve">, </w:t>
      </w:r>
      <w:r w:rsidRPr="00A83D7B">
        <w:rPr>
          <w:rFonts w:cs="Times New Roman"/>
          <w:i/>
          <w:iCs/>
          <w:color w:val="808080"/>
        </w:rPr>
        <w:t>27</w:t>
      </w:r>
      <w:r w:rsidRPr="00A83D7B">
        <w:rPr>
          <w:rFonts w:cs="Times New Roman"/>
          <w:color w:val="808080"/>
        </w:rPr>
        <w:t>(8), 1244–1254. https://doi.org/10.1002/oby.22518</w:t>
      </w:r>
    </w:p>
    <w:p w14:paraId="1439C0EB"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Sabet Sarvestani, F., Rahmanifar, F., &amp; Tamadon, A. (2015). Histomorphometric changes of small intestine in pregnant rat. </w:t>
      </w:r>
      <w:r w:rsidRPr="00A83D7B">
        <w:rPr>
          <w:rFonts w:cs="Times New Roman"/>
          <w:i/>
          <w:iCs/>
          <w:color w:val="808080"/>
        </w:rPr>
        <w:t>Veterinary Research Forum</w:t>
      </w:r>
      <w:r w:rsidRPr="00A83D7B">
        <w:rPr>
          <w:rFonts w:cs="Times New Roman"/>
          <w:color w:val="808080"/>
        </w:rPr>
        <w:t xml:space="preserve">, </w:t>
      </w:r>
      <w:r w:rsidRPr="00A83D7B">
        <w:rPr>
          <w:rFonts w:cs="Times New Roman"/>
          <w:i/>
          <w:iCs/>
          <w:color w:val="808080"/>
        </w:rPr>
        <w:t>6</w:t>
      </w:r>
      <w:r w:rsidRPr="00A83D7B">
        <w:rPr>
          <w:rFonts w:cs="Times New Roman"/>
          <w:color w:val="808080"/>
        </w:rPr>
        <w:t>(1), 69–73.</w:t>
      </w:r>
    </w:p>
    <w:p w14:paraId="06AAA7EE" w14:textId="77777777" w:rsidR="00A83D7B" w:rsidRPr="00A83D7B" w:rsidRDefault="00A83D7B" w:rsidP="00A83D7B">
      <w:pPr>
        <w:pStyle w:val="Bibliography"/>
        <w:rPr>
          <w:rFonts w:cs="Times New Roman"/>
          <w:color w:val="808080"/>
        </w:rPr>
      </w:pPr>
      <w:r w:rsidRPr="00A83D7B">
        <w:rPr>
          <w:rFonts w:cs="Times New Roman"/>
          <w:color w:val="808080"/>
        </w:rPr>
        <w:t>Salazar, E. R., Richter, H. G., Spichiger, C., Mendez, N., Halabi, D., Vergara, K., … Torres</w:t>
      </w:r>
      <w:r w:rsidRPr="00A83D7B">
        <w:rPr>
          <w:rFonts w:ascii="Cambria Math" w:hAnsi="Cambria Math" w:cs="Cambria Math"/>
          <w:color w:val="808080"/>
        </w:rPr>
        <w:t>‐</w:t>
      </w:r>
      <w:r w:rsidRPr="00A83D7B">
        <w:rPr>
          <w:rFonts w:cs="Times New Roman"/>
          <w:color w:val="808080"/>
        </w:rPr>
        <w:t xml:space="preserve">Farfan, C. (2018). Gestational chronodisruption leads to persistent changes in the rat fetal and adult adrenal clock and function. </w:t>
      </w:r>
      <w:r w:rsidRPr="00A83D7B">
        <w:rPr>
          <w:rFonts w:cs="Times New Roman"/>
          <w:i/>
          <w:iCs/>
          <w:color w:val="808080"/>
        </w:rPr>
        <w:t>The Journal of Physiology</w:t>
      </w:r>
      <w:r w:rsidRPr="00A83D7B">
        <w:rPr>
          <w:rFonts w:cs="Times New Roman"/>
          <w:color w:val="808080"/>
        </w:rPr>
        <w:t xml:space="preserve">, </w:t>
      </w:r>
      <w:r w:rsidRPr="00A83D7B">
        <w:rPr>
          <w:rFonts w:cs="Times New Roman"/>
          <w:i/>
          <w:iCs/>
          <w:color w:val="808080"/>
        </w:rPr>
        <w:t>596</w:t>
      </w:r>
      <w:r w:rsidRPr="00A83D7B">
        <w:rPr>
          <w:rFonts w:cs="Times New Roman"/>
          <w:color w:val="808080"/>
        </w:rPr>
        <w:t>(23), 5839–5857. https://doi.org/10.1113/JP276083</w:t>
      </w:r>
    </w:p>
    <w:p w14:paraId="5BF8FD8C" w14:textId="77777777" w:rsidR="00A83D7B" w:rsidRPr="00A83D7B" w:rsidRDefault="00A83D7B" w:rsidP="00A83D7B">
      <w:pPr>
        <w:pStyle w:val="Bibliography"/>
        <w:rPr>
          <w:rFonts w:cs="Times New Roman"/>
          <w:color w:val="808080"/>
        </w:rPr>
      </w:pPr>
      <w:r w:rsidRPr="00A83D7B">
        <w:rPr>
          <w:rFonts w:cs="Times New Roman"/>
          <w:color w:val="808080"/>
        </w:rPr>
        <w:t xml:space="preserve">Schulz, L. C. (2010). The Dutch Hunger Winter and the developmental origins of health and disease. </w:t>
      </w:r>
      <w:r w:rsidRPr="00A83D7B">
        <w:rPr>
          <w:rFonts w:cs="Times New Roman"/>
          <w:i/>
          <w:iCs/>
          <w:color w:val="808080"/>
        </w:rPr>
        <w:t>Proceedings of the National Academy of Sciences of the United States of America</w:t>
      </w:r>
      <w:r w:rsidRPr="00A83D7B">
        <w:rPr>
          <w:rFonts w:cs="Times New Roman"/>
          <w:color w:val="808080"/>
        </w:rPr>
        <w:t xml:space="preserve">, </w:t>
      </w:r>
      <w:r w:rsidRPr="00A83D7B">
        <w:rPr>
          <w:rFonts w:cs="Times New Roman"/>
          <w:i/>
          <w:iCs/>
          <w:color w:val="808080"/>
        </w:rPr>
        <w:t>107</w:t>
      </w:r>
      <w:r w:rsidRPr="00A83D7B">
        <w:rPr>
          <w:rFonts w:cs="Times New Roman"/>
          <w:color w:val="808080"/>
        </w:rPr>
        <w:t>(39), 16757–16758. https://doi.org/10.1073/pnas.1012911107</w:t>
      </w:r>
    </w:p>
    <w:p w14:paraId="7A23C483" w14:textId="77777777" w:rsidR="00A83D7B" w:rsidRPr="00A83D7B" w:rsidRDefault="00A83D7B" w:rsidP="00A83D7B">
      <w:pPr>
        <w:pStyle w:val="Bibliography"/>
        <w:rPr>
          <w:rFonts w:cs="Times New Roman"/>
          <w:color w:val="808080"/>
        </w:rPr>
      </w:pPr>
      <w:r w:rsidRPr="00A83D7B">
        <w:rPr>
          <w:rFonts w:cs="Times New Roman"/>
          <w:color w:val="808080"/>
        </w:rPr>
        <w:t xml:space="preserve">Sherman, H., Genzer, Y., Cohen, R., Chapnik, N., Madar, Z., &amp; Froy, O. (2012). Timed high-fat diet resets circadian metabolism and prevents obesity. </w:t>
      </w:r>
      <w:r w:rsidRPr="00A83D7B">
        <w:rPr>
          <w:rFonts w:cs="Times New Roman"/>
          <w:i/>
          <w:iCs/>
          <w:color w:val="808080"/>
        </w:rPr>
        <w:t>FASEB Journal: Official Publication of the Federation of American Societies for Experimental Biology</w:t>
      </w:r>
      <w:r w:rsidRPr="00A83D7B">
        <w:rPr>
          <w:rFonts w:cs="Times New Roman"/>
          <w:color w:val="808080"/>
        </w:rPr>
        <w:t xml:space="preserve">, </w:t>
      </w:r>
      <w:r w:rsidRPr="00A83D7B">
        <w:rPr>
          <w:rFonts w:cs="Times New Roman"/>
          <w:i/>
          <w:iCs/>
          <w:color w:val="808080"/>
        </w:rPr>
        <w:t>26</w:t>
      </w:r>
      <w:r w:rsidRPr="00A83D7B">
        <w:rPr>
          <w:rFonts w:cs="Times New Roman"/>
          <w:color w:val="808080"/>
        </w:rPr>
        <w:t>(8), 3493–3502. https://doi.org/10.1096/fj.12-208868</w:t>
      </w:r>
    </w:p>
    <w:p w14:paraId="4936E1EE" w14:textId="77777777" w:rsidR="00A83D7B" w:rsidRPr="00A83D7B" w:rsidRDefault="00A83D7B" w:rsidP="00A83D7B">
      <w:pPr>
        <w:pStyle w:val="Bibliography"/>
        <w:rPr>
          <w:rFonts w:cs="Times New Roman"/>
          <w:color w:val="808080"/>
        </w:rPr>
      </w:pPr>
      <w:r w:rsidRPr="00A83D7B">
        <w:rPr>
          <w:rFonts w:cs="Times New Roman"/>
          <w:color w:val="808080"/>
        </w:rPr>
        <w:t xml:space="preserve">Sonagra, A. D., Biradar, S. M., K., D., &amp; Murthy D.S., J. (2014). Normal Pregnancy- A State of Insulin Resistance. </w:t>
      </w:r>
      <w:r w:rsidRPr="00A83D7B">
        <w:rPr>
          <w:rFonts w:cs="Times New Roman"/>
          <w:i/>
          <w:iCs/>
          <w:color w:val="808080"/>
        </w:rPr>
        <w:t>Journal of Clinical and Diagnostic Research : JCDR</w:t>
      </w:r>
      <w:r w:rsidRPr="00A83D7B">
        <w:rPr>
          <w:rFonts w:cs="Times New Roman"/>
          <w:color w:val="808080"/>
        </w:rPr>
        <w:t xml:space="preserve">, </w:t>
      </w:r>
      <w:r w:rsidRPr="00A83D7B">
        <w:rPr>
          <w:rFonts w:cs="Times New Roman"/>
          <w:i/>
          <w:iCs/>
          <w:color w:val="808080"/>
        </w:rPr>
        <w:t>8</w:t>
      </w:r>
      <w:r w:rsidRPr="00A83D7B">
        <w:rPr>
          <w:rFonts w:cs="Times New Roman"/>
          <w:color w:val="808080"/>
        </w:rPr>
        <w:t>(11), CC01–CC03. https://doi.org/10.7860/JCDR/2014/10068.5081</w:t>
      </w:r>
    </w:p>
    <w:p w14:paraId="5986498A" w14:textId="77777777" w:rsidR="00A83D7B" w:rsidRPr="00A83D7B" w:rsidRDefault="00A83D7B" w:rsidP="00A83D7B">
      <w:pPr>
        <w:pStyle w:val="Bibliography"/>
        <w:rPr>
          <w:rFonts w:cs="Times New Roman"/>
          <w:color w:val="808080"/>
        </w:rPr>
      </w:pPr>
      <w:r w:rsidRPr="00A83D7B">
        <w:rPr>
          <w:rFonts w:cs="Times New Roman"/>
          <w:color w:val="808080"/>
        </w:rPr>
        <w:t xml:space="preserve">Sugulle, M., Dechend, R., Herse, F., Weedon-Fekjaer, M. S., Johnsen, G. M., Brosnihan, K. B., … Staff, A. C. (2009). Circulating and Placental Growth-Differentiation Factor 15 in Preeclampsia and in Pregnancy Complicated by Diabetes Mellitus. </w:t>
      </w:r>
      <w:r w:rsidRPr="00A83D7B">
        <w:rPr>
          <w:rFonts w:cs="Times New Roman"/>
          <w:i/>
          <w:iCs/>
          <w:color w:val="808080"/>
        </w:rPr>
        <w:t>Hypertension</w:t>
      </w:r>
      <w:r w:rsidRPr="00A83D7B">
        <w:rPr>
          <w:rFonts w:cs="Times New Roman"/>
          <w:color w:val="808080"/>
        </w:rPr>
        <w:t xml:space="preserve">, </w:t>
      </w:r>
      <w:r w:rsidRPr="00A83D7B">
        <w:rPr>
          <w:rFonts w:cs="Times New Roman"/>
          <w:i/>
          <w:iCs/>
          <w:color w:val="808080"/>
        </w:rPr>
        <w:t>54</w:t>
      </w:r>
      <w:r w:rsidRPr="00A83D7B">
        <w:rPr>
          <w:rFonts w:cs="Times New Roman"/>
          <w:color w:val="808080"/>
        </w:rPr>
        <w:t>(1), 106–112. https://doi.org/10.1161/HYPERTENSIONAHA.109.130583</w:t>
      </w:r>
    </w:p>
    <w:p w14:paraId="0FC02A6C" w14:textId="77777777" w:rsidR="00A83D7B" w:rsidRPr="00A83D7B" w:rsidRDefault="00A83D7B" w:rsidP="00A83D7B">
      <w:pPr>
        <w:pStyle w:val="Bibliography"/>
        <w:rPr>
          <w:rFonts w:cs="Times New Roman"/>
          <w:color w:val="808080"/>
        </w:rPr>
      </w:pPr>
      <w:r w:rsidRPr="00A83D7B">
        <w:rPr>
          <w:rFonts w:cs="Times New Roman"/>
          <w:color w:val="808080"/>
        </w:rPr>
        <w:t xml:space="preserve">Sutton, E. F., Beyl, R., Early, K. S., Cefalu, W. T., Ravussin, E., &amp; Peterson, C. M. (2018). Early Time-Restricted Feeding Improves Insulin Sensitivity, Blood Pressure, and Oxidative </w:t>
      </w:r>
      <w:r w:rsidRPr="00A83D7B">
        <w:rPr>
          <w:rFonts w:cs="Times New Roman"/>
          <w:color w:val="808080"/>
        </w:rPr>
        <w:lastRenderedPageBreak/>
        <w:t xml:space="preserve">Stress Even without Weight Loss in Men with Prediabetes. </w:t>
      </w:r>
      <w:r w:rsidRPr="00A83D7B">
        <w:rPr>
          <w:rFonts w:cs="Times New Roman"/>
          <w:i/>
          <w:iCs/>
          <w:color w:val="808080"/>
        </w:rPr>
        <w:t>Cell Metabolism</w:t>
      </w:r>
      <w:r w:rsidRPr="00A83D7B">
        <w:rPr>
          <w:rFonts w:cs="Times New Roman"/>
          <w:color w:val="808080"/>
        </w:rPr>
        <w:t xml:space="preserve">, </w:t>
      </w:r>
      <w:r w:rsidRPr="00A83D7B">
        <w:rPr>
          <w:rFonts w:cs="Times New Roman"/>
          <w:i/>
          <w:iCs/>
          <w:color w:val="808080"/>
        </w:rPr>
        <w:t>27</w:t>
      </w:r>
      <w:r w:rsidRPr="00A83D7B">
        <w:rPr>
          <w:rFonts w:cs="Times New Roman"/>
          <w:color w:val="808080"/>
        </w:rPr>
        <w:t>(6), 1212-1221.e3. https://doi.org/10.1016/j.cmet.2018.04.010</w:t>
      </w:r>
    </w:p>
    <w:p w14:paraId="5A282B4D" w14:textId="77777777" w:rsidR="00A83D7B" w:rsidRPr="00A83D7B" w:rsidRDefault="00A83D7B" w:rsidP="00A83D7B">
      <w:pPr>
        <w:pStyle w:val="Bibliography"/>
        <w:rPr>
          <w:rFonts w:cs="Times New Roman"/>
          <w:color w:val="808080"/>
        </w:rPr>
      </w:pPr>
      <w:r w:rsidRPr="00A83D7B">
        <w:rPr>
          <w:rFonts w:cs="Times New Roman"/>
          <w:color w:val="808080"/>
        </w:rPr>
        <w:t xml:space="preserve">Swamy, S., Xie, X., Kukino, A., Calcagno, H. E., Lasarev, M. R., Park, J. H., &amp; Butler, M. P. (2018). Circadian disruption of food availability significantly reduces reproductive success in mice. </w:t>
      </w:r>
      <w:r w:rsidRPr="00A83D7B">
        <w:rPr>
          <w:rFonts w:cs="Times New Roman"/>
          <w:i/>
          <w:iCs/>
          <w:color w:val="808080"/>
        </w:rPr>
        <w:t>Hormones and Behavior</w:t>
      </w:r>
      <w:r w:rsidRPr="00A83D7B">
        <w:rPr>
          <w:rFonts w:cs="Times New Roman"/>
          <w:color w:val="808080"/>
        </w:rPr>
        <w:t xml:space="preserve">, </w:t>
      </w:r>
      <w:r w:rsidRPr="00A83D7B">
        <w:rPr>
          <w:rFonts w:cs="Times New Roman"/>
          <w:i/>
          <w:iCs/>
          <w:color w:val="808080"/>
        </w:rPr>
        <w:t>105</w:t>
      </w:r>
      <w:r w:rsidRPr="00A83D7B">
        <w:rPr>
          <w:rFonts w:cs="Times New Roman"/>
          <w:color w:val="808080"/>
        </w:rPr>
        <w:t>, 177–184. https://doi.org/10.1016/j.yhbeh.2018.07.006</w:t>
      </w:r>
    </w:p>
    <w:p w14:paraId="52122068" w14:textId="77777777" w:rsidR="00A83D7B" w:rsidRPr="00A83D7B" w:rsidRDefault="00A83D7B" w:rsidP="00A83D7B">
      <w:pPr>
        <w:pStyle w:val="Bibliography"/>
        <w:rPr>
          <w:rFonts w:cs="Times New Roman"/>
          <w:color w:val="808080"/>
        </w:rPr>
      </w:pPr>
      <w:r w:rsidRPr="00A83D7B">
        <w:rPr>
          <w:rFonts w:cs="Times New Roman"/>
          <w:color w:val="808080"/>
        </w:rPr>
        <w:t xml:space="preserve">Upadhyay, A., Anjum, B., Godbole, N. M., Rajak, S., Shukla, P., Tiwari, S., … Godbole, M. M. (2019). Time-restricted feeding reduces high-fat diet associated placental inflammation and limits adverse effects on fetal organ development. </w:t>
      </w:r>
      <w:r w:rsidRPr="00A83D7B">
        <w:rPr>
          <w:rFonts w:cs="Times New Roman"/>
          <w:i/>
          <w:iCs/>
          <w:color w:val="808080"/>
        </w:rPr>
        <w:t>Biochemical and Biophysical Research Communications</w:t>
      </w:r>
      <w:r w:rsidRPr="00A83D7B">
        <w:rPr>
          <w:rFonts w:cs="Times New Roman"/>
          <w:color w:val="808080"/>
        </w:rPr>
        <w:t xml:space="preserve">, </w:t>
      </w:r>
      <w:r w:rsidRPr="00A83D7B">
        <w:rPr>
          <w:rFonts w:cs="Times New Roman"/>
          <w:i/>
          <w:iCs/>
          <w:color w:val="808080"/>
        </w:rPr>
        <w:t>514</w:t>
      </w:r>
      <w:r w:rsidRPr="00A83D7B">
        <w:rPr>
          <w:rFonts w:cs="Times New Roman"/>
          <w:color w:val="808080"/>
        </w:rPr>
        <w:t>(2), 415–421. https://doi.org/10.1016/j.bbrc.2019.04.154</w:t>
      </w:r>
    </w:p>
    <w:p w14:paraId="1C722427" w14:textId="77777777" w:rsidR="00A83D7B" w:rsidRPr="00A83D7B" w:rsidRDefault="00A83D7B" w:rsidP="00A83D7B">
      <w:pPr>
        <w:pStyle w:val="Bibliography"/>
        <w:rPr>
          <w:rFonts w:cs="Times New Roman"/>
          <w:color w:val="808080"/>
        </w:rPr>
      </w:pPr>
      <w:r w:rsidRPr="00A83D7B">
        <w:rPr>
          <w:rFonts w:cs="Times New Roman"/>
          <w:color w:val="808080"/>
        </w:rPr>
        <w:t xml:space="preserve">Weber, E. M., Algers, B., Würbel, H., Hultgren, J., &amp; Olsson, I. a. S. (2013). Influence of Strain and Parity on the Risk of Litter Loss in Laboratory Mice. </w:t>
      </w:r>
      <w:r w:rsidRPr="00A83D7B">
        <w:rPr>
          <w:rFonts w:cs="Times New Roman"/>
          <w:i/>
          <w:iCs/>
          <w:color w:val="808080"/>
        </w:rPr>
        <w:t>Reproduction in Domestic Animals</w:t>
      </w:r>
      <w:r w:rsidRPr="00A83D7B">
        <w:rPr>
          <w:rFonts w:cs="Times New Roman"/>
          <w:color w:val="808080"/>
        </w:rPr>
        <w:t xml:space="preserve">, </w:t>
      </w:r>
      <w:r w:rsidRPr="00A83D7B">
        <w:rPr>
          <w:rFonts w:cs="Times New Roman"/>
          <w:i/>
          <w:iCs/>
          <w:color w:val="808080"/>
        </w:rPr>
        <w:t>48</w:t>
      </w:r>
      <w:r w:rsidRPr="00A83D7B">
        <w:rPr>
          <w:rFonts w:cs="Times New Roman"/>
          <w:color w:val="808080"/>
        </w:rPr>
        <w:t>(2), 292–296. https://doi.org/10.1111/j.1439-0531.2012.02147.x</w:t>
      </w:r>
    </w:p>
    <w:p w14:paraId="61E1B4FF" w14:textId="77777777" w:rsidR="00A83D7B" w:rsidRPr="00A83D7B" w:rsidRDefault="00A83D7B" w:rsidP="00A83D7B">
      <w:pPr>
        <w:pStyle w:val="Bibliography"/>
        <w:rPr>
          <w:rFonts w:cs="Times New Roman"/>
          <w:color w:val="808080"/>
        </w:rPr>
      </w:pPr>
      <w:r w:rsidRPr="00A83D7B">
        <w:rPr>
          <w:rFonts w:cs="Times New Roman"/>
          <w:color w:val="808080"/>
        </w:rPr>
        <w:t xml:space="preserve">Woodie, L. N., Luo, Y., Wayne, M. J., Graff, E. C., Ahmed, B., O’Neill, A. M., &amp; Greene, M. W. (2018). Restricted feeding for 9h in the active period partially abrogates the detrimental metabolic effects of a Western diet with liquid sugar consumption in mice. </w:t>
      </w:r>
      <w:r w:rsidRPr="00A83D7B">
        <w:rPr>
          <w:rFonts w:cs="Times New Roman"/>
          <w:i/>
          <w:iCs/>
          <w:color w:val="808080"/>
        </w:rPr>
        <w:t>Metabolism</w:t>
      </w:r>
      <w:r w:rsidRPr="00A83D7B">
        <w:rPr>
          <w:rFonts w:cs="Times New Roman"/>
          <w:color w:val="808080"/>
        </w:rPr>
        <w:t xml:space="preserve">, </w:t>
      </w:r>
      <w:r w:rsidRPr="00A83D7B">
        <w:rPr>
          <w:rFonts w:cs="Times New Roman"/>
          <w:i/>
          <w:iCs/>
          <w:color w:val="808080"/>
        </w:rPr>
        <w:t>82</w:t>
      </w:r>
      <w:r w:rsidRPr="00A83D7B">
        <w:rPr>
          <w:rFonts w:cs="Times New Roman"/>
          <w:color w:val="808080"/>
        </w:rPr>
        <w:t>, 1–13. https://doi.org/10.1016/j.metabol.2017.12.004</w:t>
      </w:r>
    </w:p>
    <w:p w14:paraId="2AE989C2" w14:textId="77777777" w:rsidR="00A83D7B" w:rsidRPr="00A83D7B" w:rsidRDefault="00A83D7B" w:rsidP="00A83D7B">
      <w:pPr>
        <w:pStyle w:val="Bibliography"/>
        <w:rPr>
          <w:rFonts w:cs="Times New Roman"/>
          <w:color w:val="808080"/>
        </w:rPr>
      </w:pPr>
      <w:r w:rsidRPr="00A83D7B">
        <w:rPr>
          <w:rFonts w:cs="Times New Roman"/>
          <w:color w:val="808080"/>
        </w:rPr>
        <w:t xml:space="preserve">Zhang, M., Sun, W., Qian, J., &amp; Tang, Y. (2018). Fasting exacerbates hepatic growth differentiation factor 15 to promote fatty acid β-oxidation and ketogenesis via activating XBP1 signaling in liver. </w:t>
      </w:r>
      <w:r w:rsidRPr="00A83D7B">
        <w:rPr>
          <w:rFonts w:cs="Times New Roman"/>
          <w:i/>
          <w:iCs/>
          <w:color w:val="808080"/>
        </w:rPr>
        <w:t>Redox Biology</w:t>
      </w:r>
      <w:r w:rsidRPr="00A83D7B">
        <w:rPr>
          <w:rFonts w:cs="Times New Roman"/>
          <w:color w:val="808080"/>
        </w:rPr>
        <w:t xml:space="preserve">, </w:t>
      </w:r>
      <w:r w:rsidRPr="00A83D7B">
        <w:rPr>
          <w:rFonts w:cs="Times New Roman"/>
          <w:i/>
          <w:iCs/>
          <w:color w:val="808080"/>
        </w:rPr>
        <w:t>16</w:t>
      </w:r>
      <w:r w:rsidRPr="00A83D7B">
        <w:rPr>
          <w:rFonts w:cs="Times New Roman"/>
          <w:color w:val="808080"/>
        </w:rPr>
        <w:t>, 87–96. https://doi.org/10.1016/j.redox.2018.01.013</w:t>
      </w:r>
    </w:p>
    <w:p w14:paraId="5C569943" w14:textId="77777777" w:rsidR="00A83D7B" w:rsidRPr="00A83D7B" w:rsidRDefault="00A83D7B" w:rsidP="00A83D7B">
      <w:pPr>
        <w:pStyle w:val="Bibliography"/>
        <w:rPr>
          <w:rFonts w:cs="Times New Roman"/>
          <w:color w:val="808080"/>
        </w:rPr>
      </w:pPr>
      <w:r w:rsidRPr="00A83D7B">
        <w:rPr>
          <w:rFonts w:cs="Times New Roman"/>
          <w:color w:val="808080"/>
        </w:rPr>
        <w:t xml:space="preserve">Zhang, W.-X., Chen, S.-Y., &amp; Liu, C. (2016). Regulation of reproduction by the circadian rhythms. </w:t>
      </w:r>
      <w:r w:rsidRPr="00A83D7B">
        <w:rPr>
          <w:rFonts w:cs="Times New Roman"/>
          <w:i/>
          <w:iCs/>
          <w:color w:val="808080"/>
        </w:rPr>
        <w:t>Sheng Li Xue Bao: [Acta Physiologica Sinica]</w:t>
      </w:r>
      <w:r w:rsidRPr="00A83D7B">
        <w:rPr>
          <w:rFonts w:cs="Times New Roman"/>
          <w:color w:val="808080"/>
        </w:rPr>
        <w:t xml:space="preserve">, </w:t>
      </w:r>
      <w:r w:rsidRPr="00A83D7B">
        <w:rPr>
          <w:rFonts w:cs="Times New Roman"/>
          <w:i/>
          <w:iCs/>
          <w:color w:val="808080"/>
        </w:rPr>
        <w:t>68</w:t>
      </w:r>
      <w:r w:rsidRPr="00A83D7B">
        <w:rPr>
          <w:rFonts w:cs="Times New Roman"/>
          <w:color w:val="808080"/>
        </w:rPr>
        <w:t>(6), 799–808.</w:t>
      </w:r>
    </w:p>
    <w:p w14:paraId="01428B9E" w14:textId="77777777" w:rsidR="00A83D7B" w:rsidRPr="00A83D7B" w:rsidRDefault="00A83D7B" w:rsidP="00A83D7B">
      <w:pPr>
        <w:pStyle w:val="Bibliography"/>
        <w:rPr>
          <w:rFonts w:cs="Times New Roman"/>
          <w:color w:val="808080"/>
        </w:rPr>
      </w:pPr>
      <w:r w:rsidRPr="00A83D7B">
        <w:rPr>
          <w:rFonts w:cs="Times New Roman"/>
          <w:color w:val="808080"/>
        </w:rPr>
        <w:lastRenderedPageBreak/>
        <w:t xml:space="preserve">Ziaee, V., Kihanidoost, Z., Younesian, M., Akhavirad, M.-B., Bateni, F., Kazemianfar, Z., &amp; Hantoushzadeh, S. (2010). The Effect of Ramadan Fasting on Outcome of Pregnancy. </w:t>
      </w:r>
      <w:r w:rsidRPr="00A83D7B">
        <w:rPr>
          <w:rFonts w:cs="Times New Roman"/>
          <w:i/>
          <w:iCs/>
          <w:color w:val="808080"/>
        </w:rPr>
        <w:t>Iranian Journal of Pediatrics</w:t>
      </w:r>
      <w:r w:rsidRPr="00A83D7B">
        <w:rPr>
          <w:rFonts w:cs="Times New Roman"/>
          <w:color w:val="808080"/>
        </w:rPr>
        <w:t xml:space="preserve">, </w:t>
      </w:r>
      <w:r w:rsidRPr="00A83D7B">
        <w:rPr>
          <w:rFonts w:cs="Times New Roman"/>
          <w:i/>
          <w:iCs/>
          <w:color w:val="808080"/>
        </w:rPr>
        <w:t>20</w:t>
      </w:r>
      <w:r w:rsidRPr="00A83D7B">
        <w:rPr>
          <w:rFonts w:cs="Times New Roman"/>
          <w:color w:val="808080"/>
        </w:rPr>
        <w:t>(2), 181–186.</w:t>
      </w:r>
    </w:p>
    <w:p w14:paraId="5350D662" w14:textId="3B0E54A1" w:rsidR="00A06EE7" w:rsidRPr="00A06EE7" w:rsidRDefault="00A83D7B" w:rsidP="00725CF0">
      <w:pPr>
        <w:rPr>
          <w:rStyle w:val="SubtleEmphasis"/>
          <w:i w:val="0"/>
        </w:rPr>
      </w:pPr>
      <w:r>
        <w:rPr>
          <w:rStyle w:val="SubtleEmphasis"/>
          <w:i w:val="0"/>
        </w:rPr>
        <w:fldChar w:fldCharType="end"/>
      </w:r>
      <w:bookmarkStart w:id="16" w:name="_GoBack"/>
      <w:bookmarkEnd w:id="16"/>
      <w:r w:rsidR="004638BC">
        <w:rPr>
          <w:rStyle w:val="SubtleEmphasis"/>
          <w:i w:val="0"/>
        </w:rPr>
        <w:t xml:space="preserve">    </w:t>
      </w:r>
    </w:p>
    <w:sectPr w:rsidR="00A06EE7" w:rsidRPr="00A06EE7"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olly Carter" w:date="2019-11-24T22:48:00Z" w:initials="MC">
    <w:p w14:paraId="473B9003" w14:textId="045BA29D" w:rsidR="00B6593C" w:rsidRDefault="00B6593C">
      <w:pPr>
        <w:pStyle w:val="CommentText"/>
      </w:pPr>
      <w:r>
        <w:rPr>
          <w:rStyle w:val="CommentReference"/>
        </w:rPr>
        <w:annotationRef/>
      </w:r>
      <w:r>
        <w:t xml:space="preserve">I did my best to try to frame this with eTRF and the IR of pregnancy cohort. Since its basically done and glycemia/insulin sensitivity in eTRF is discussed later, I left this quite concise. Let me know if it should be executed differently. </w:t>
      </w:r>
    </w:p>
  </w:comment>
  <w:comment w:id="4" w:author="Dave Bridges" w:date="2019-08-19T11:14:00Z" w:initials="DB">
    <w:p w14:paraId="51A2CC6F" w14:textId="77777777" w:rsidR="00B6593C" w:rsidRDefault="00B6593C" w:rsidP="00414BFB">
      <w:pPr>
        <w:pStyle w:val="CommentText"/>
      </w:pPr>
      <w:r>
        <w:rPr>
          <w:rStyle w:val="CommentReference"/>
        </w:rPr>
        <w:annotationRef/>
      </w:r>
      <w:r>
        <w:t>Carbohydrate and lipid oxidation can be calculated from VO2 and VCO2, and is a little easier to interpret than RER.</w:t>
      </w:r>
    </w:p>
  </w:comment>
  <w:comment w:id="10" w:author="Molly Carter" w:date="2019-08-21T13:52:00Z" w:initials="MC">
    <w:p w14:paraId="4889487F" w14:textId="77777777" w:rsidR="00B6593C" w:rsidRDefault="00B6593C">
      <w:pPr>
        <w:pStyle w:val="CommentText"/>
      </w:pPr>
      <w:r>
        <w:rPr>
          <w:rStyle w:val="CommentReference"/>
        </w:rPr>
        <w:annotationRef/>
      </w:r>
      <w:r>
        <w:t>Look at the TSC paper for this information</w:t>
      </w:r>
    </w:p>
    <w:p w14:paraId="5E3CB171" w14:textId="579349F6" w:rsidR="00B6593C" w:rsidRDefault="00B6593C">
      <w:pPr>
        <w:pStyle w:val="CommentText"/>
      </w:pPr>
    </w:p>
  </w:comment>
  <w:comment w:id="12" w:author="Molly Carter" w:date="2019-08-16T16:58:00Z" w:initials="MC">
    <w:p w14:paraId="5F110A3F" w14:textId="74265272" w:rsidR="00B6593C" w:rsidRDefault="00B6593C">
      <w:pPr>
        <w:pStyle w:val="CommentText"/>
      </w:pPr>
      <w:r>
        <w:rPr>
          <w:rStyle w:val="CommentReference"/>
        </w:rPr>
        <w:annotationRef/>
      </w:r>
      <w:r>
        <w:t>Will write out based on previously published works with the core.</w:t>
      </w:r>
    </w:p>
  </w:comment>
  <w:comment w:id="13" w:author="Molly Carter" w:date="2019-11-24T23:03:00Z" w:initials="MC">
    <w:p w14:paraId="77FBAC31" w14:textId="77777777" w:rsidR="00F628D5" w:rsidRDefault="00F628D5">
      <w:pPr>
        <w:pStyle w:val="CommentText"/>
      </w:pPr>
      <w:r>
        <w:rPr>
          <w:rStyle w:val="CommentReference"/>
        </w:rPr>
        <w:annotationRef/>
      </w:r>
      <w:r>
        <w:t>May simply drop, since we don’t see differences in food and in body comp. thoughts?</w:t>
      </w:r>
    </w:p>
    <w:p w14:paraId="2A3A486E" w14:textId="26A3E101" w:rsidR="00F628D5" w:rsidRDefault="00F628D5">
      <w:pPr>
        <w:pStyle w:val="CommentText"/>
      </w:pPr>
    </w:p>
  </w:comment>
  <w:comment w:id="15" w:author="Molly Carter" w:date="2019-11-05T13:43:00Z" w:initials="MC">
    <w:p w14:paraId="020F7601" w14:textId="28FC1FA0" w:rsidR="00B6593C" w:rsidRDefault="00B6593C">
      <w:pPr>
        <w:pStyle w:val="CommentText"/>
      </w:pPr>
      <w:r>
        <w:rPr>
          <w:rStyle w:val="CommentReference"/>
        </w:rPr>
        <w:annotationRef/>
      </w:r>
      <w:r>
        <w:t xml:space="preserve">These were the isotopes used in this study, I’m happy to dig deeper to find better ones if need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B9003" w15:done="0"/>
  <w15:commentEx w15:paraId="51A2CC6F" w15:done="0"/>
  <w15:commentEx w15:paraId="5E3CB171" w15:done="0"/>
  <w15:commentEx w15:paraId="5F110A3F" w15:done="0"/>
  <w15:commentEx w15:paraId="2A3A486E" w15:paraIdParent="5F110A3F" w15:done="0"/>
  <w15:commentEx w15:paraId="020F7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B9003" w16cid:durableId="21858758"/>
  <w16cid:commentId w16cid:paraId="51A2CC6F" w16cid:durableId="210789EA"/>
  <w16cid:commentId w16cid:paraId="5E3CB171" w16cid:durableId="2107CB0F"/>
  <w16cid:commentId w16cid:paraId="5F110A3F" w16cid:durableId="21015F3D"/>
  <w16cid:commentId w16cid:paraId="2A3A486E" w16cid:durableId="21858AB7"/>
  <w16cid:commentId w16cid:paraId="020F7601" w16cid:durableId="216BF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C5EF" w14:textId="77777777" w:rsidR="00FD1ACA" w:rsidRDefault="00FD1ACA" w:rsidP="00655367">
      <w:r>
        <w:separator/>
      </w:r>
    </w:p>
  </w:endnote>
  <w:endnote w:type="continuationSeparator" w:id="0">
    <w:p w14:paraId="21F7FFCF" w14:textId="77777777" w:rsidR="00FD1ACA" w:rsidRDefault="00FD1ACA" w:rsidP="00655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5310E" w14:textId="77777777" w:rsidR="00FD1ACA" w:rsidRDefault="00FD1ACA" w:rsidP="00655367">
      <w:r>
        <w:separator/>
      </w:r>
    </w:p>
  </w:footnote>
  <w:footnote w:type="continuationSeparator" w:id="0">
    <w:p w14:paraId="6715C033" w14:textId="77777777" w:rsidR="00FD1ACA" w:rsidRDefault="00FD1ACA" w:rsidP="006553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32091"/>
    <w:multiLevelType w:val="hybridMultilevel"/>
    <w:tmpl w:val="945C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52CD7"/>
    <w:multiLevelType w:val="hybridMultilevel"/>
    <w:tmpl w:val="45DC7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4051"/>
    <w:multiLevelType w:val="hybridMultilevel"/>
    <w:tmpl w:val="4A10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95"/>
    <w:rsid w:val="00006D04"/>
    <w:rsid w:val="00010B03"/>
    <w:rsid w:val="00016758"/>
    <w:rsid w:val="00016A9F"/>
    <w:rsid w:val="00031589"/>
    <w:rsid w:val="000417FD"/>
    <w:rsid w:val="000453AB"/>
    <w:rsid w:val="0004750C"/>
    <w:rsid w:val="00057976"/>
    <w:rsid w:val="00060FEF"/>
    <w:rsid w:val="00074954"/>
    <w:rsid w:val="000751BB"/>
    <w:rsid w:val="000864AE"/>
    <w:rsid w:val="00087423"/>
    <w:rsid w:val="000B008A"/>
    <w:rsid w:val="000E1D7F"/>
    <w:rsid w:val="000F0FE1"/>
    <w:rsid w:val="00101BEE"/>
    <w:rsid w:val="001041F5"/>
    <w:rsid w:val="0013437C"/>
    <w:rsid w:val="001403DB"/>
    <w:rsid w:val="00146803"/>
    <w:rsid w:val="00153939"/>
    <w:rsid w:val="00155E45"/>
    <w:rsid w:val="00186B53"/>
    <w:rsid w:val="0018772F"/>
    <w:rsid w:val="001916B7"/>
    <w:rsid w:val="001B306C"/>
    <w:rsid w:val="001D47FE"/>
    <w:rsid w:val="001E0AFA"/>
    <w:rsid w:val="001E0D8A"/>
    <w:rsid w:val="001E725D"/>
    <w:rsid w:val="001F0023"/>
    <w:rsid w:val="00200583"/>
    <w:rsid w:val="002069B3"/>
    <w:rsid w:val="00227796"/>
    <w:rsid w:val="002450CA"/>
    <w:rsid w:val="0026107A"/>
    <w:rsid w:val="002918F3"/>
    <w:rsid w:val="002A360D"/>
    <w:rsid w:val="002B25C7"/>
    <w:rsid w:val="002B4FA5"/>
    <w:rsid w:val="002C66B0"/>
    <w:rsid w:val="002C793C"/>
    <w:rsid w:val="002D7DCD"/>
    <w:rsid w:val="002E1770"/>
    <w:rsid w:val="002E1DE6"/>
    <w:rsid w:val="002F3F8D"/>
    <w:rsid w:val="00326B6D"/>
    <w:rsid w:val="00330625"/>
    <w:rsid w:val="003360C6"/>
    <w:rsid w:val="00346506"/>
    <w:rsid w:val="003572D6"/>
    <w:rsid w:val="00366C4E"/>
    <w:rsid w:val="00377B9B"/>
    <w:rsid w:val="00382CE8"/>
    <w:rsid w:val="00384B6A"/>
    <w:rsid w:val="00385D95"/>
    <w:rsid w:val="003B26FD"/>
    <w:rsid w:val="003B581A"/>
    <w:rsid w:val="003B7873"/>
    <w:rsid w:val="003D6007"/>
    <w:rsid w:val="003D7E2F"/>
    <w:rsid w:val="003E43D9"/>
    <w:rsid w:val="003E46E3"/>
    <w:rsid w:val="00400B8B"/>
    <w:rsid w:val="00413F50"/>
    <w:rsid w:val="00414BFB"/>
    <w:rsid w:val="0042416C"/>
    <w:rsid w:val="004241AB"/>
    <w:rsid w:val="00443F82"/>
    <w:rsid w:val="00444E8B"/>
    <w:rsid w:val="004469CF"/>
    <w:rsid w:val="004638BC"/>
    <w:rsid w:val="00473B17"/>
    <w:rsid w:val="004A327E"/>
    <w:rsid w:val="004B030F"/>
    <w:rsid w:val="004B1FBD"/>
    <w:rsid w:val="004B370A"/>
    <w:rsid w:val="004E1444"/>
    <w:rsid w:val="004E2C3A"/>
    <w:rsid w:val="004F42FB"/>
    <w:rsid w:val="00512A0C"/>
    <w:rsid w:val="005141D7"/>
    <w:rsid w:val="0053627B"/>
    <w:rsid w:val="00547273"/>
    <w:rsid w:val="00552F4F"/>
    <w:rsid w:val="00561DFD"/>
    <w:rsid w:val="0057571A"/>
    <w:rsid w:val="00587EB0"/>
    <w:rsid w:val="005938F2"/>
    <w:rsid w:val="005A09DE"/>
    <w:rsid w:val="005A540C"/>
    <w:rsid w:val="005D0293"/>
    <w:rsid w:val="005E5394"/>
    <w:rsid w:val="005F3C68"/>
    <w:rsid w:val="00610884"/>
    <w:rsid w:val="00614A20"/>
    <w:rsid w:val="00655367"/>
    <w:rsid w:val="00657472"/>
    <w:rsid w:val="00665FF6"/>
    <w:rsid w:val="00681D4E"/>
    <w:rsid w:val="00694B30"/>
    <w:rsid w:val="006D1DC0"/>
    <w:rsid w:val="006E5903"/>
    <w:rsid w:val="006F7CD8"/>
    <w:rsid w:val="00713DF7"/>
    <w:rsid w:val="00714BDF"/>
    <w:rsid w:val="00725CF0"/>
    <w:rsid w:val="007279AC"/>
    <w:rsid w:val="00762971"/>
    <w:rsid w:val="007641FB"/>
    <w:rsid w:val="00783E8F"/>
    <w:rsid w:val="007A5566"/>
    <w:rsid w:val="007E58C2"/>
    <w:rsid w:val="007F29C4"/>
    <w:rsid w:val="0082567D"/>
    <w:rsid w:val="00826EBC"/>
    <w:rsid w:val="00836E79"/>
    <w:rsid w:val="00845798"/>
    <w:rsid w:val="008470EC"/>
    <w:rsid w:val="00853604"/>
    <w:rsid w:val="0085676B"/>
    <w:rsid w:val="008A29BB"/>
    <w:rsid w:val="008C7E3D"/>
    <w:rsid w:val="008C7EDB"/>
    <w:rsid w:val="008D1B99"/>
    <w:rsid w:val="008E1AC9"/>
    <w:rsid w:val="008E7D88"/>
    <w:rsid w:val="00926E95"/>
    <w:rsid w:val="00931D42"/>
    <w:rsid w:val="00945A2E"/>
    <w:rsid w:val="0094720A"/>
    <w:rsid w:val="00955141"/>
    <w:rsid w:val="00976A3C"/>
    <w:rsid w:val="009837B7"/>
    <w:rsid w:val="00993E0B"/>
    <w:rsid w:val="009954FF"/>
    <w:rsid w:val="009B6663"/>
    <w:rsid w:val="009C66F1"/>
    <w:rsid w:val="009E0819"/>
    <w:rsid w:val="009E22A8"/>
    <w:rsid w:val="009E780C"/>
    <w:rsid w:val="009F4437"/>
    <w:rsid w:val="00A00607"/>
    <w:rsid w:val="00A06958"/>
    <w:rsid w:val="00A06EE7"/>
    <w:rsid w:val="00A13480"/>
    <w:rsid w:val="00A32A92"/>
    <w:rsid w:val="00A33C49"/>
    <w:rsid w:val="00A358A3"/>
    <w:rsid w:val="00A413DD"/>
    <w:rsid w:val="00A50362"/>
    <w:rsid w:val="00A57F80"/>
    <w:rsid w:val="00A83D7B"/>
    <w:rsid w:val="00A9493C"/>
    <w:rsid w:val="00AB3067"/>
    <w:rsid w:val="00AB5290"/>
    <w:rsid w:val="00AC0193"/>
    <w:rsid w:val="00AD048B"/>
    <w:rsid w:val="00AE7C3C"/>
    <w:rsid w:val="00B1412F"/>
    <w:rsid w:val="00B211F9"/>
    <w:rsid w:val="00B26E24"/>
    <w:rsid w:val="00B4252E"/>
    <w:rsid w:val="00B53AF7"/>
    <w:rsid w:val="00B54324"/>
    <w:rsid w:val="00B61E89"/>
    <w:rsid w:val="00B6593C"/>
    <w:rsid w:val="00B67A65"/>
    <w:rsid w:val="00BB647C"/>
    <w:rsid w:val="00BF51D2"/>
    <w:rsid w:val="00C0263D"/>
    <w:rsid w:val="00C4112F"/>
    <w:rsid w:val="00C428FD"/>
    <w:rsid w:val="00C43ACC"/>
    <w:rsid w:val="00C50689"/>
    <w:rsid w:val="00C7633F"/>
    <w:rsid w:val="00C87264"/>
    <w:rsid w:val="00C87793"/>
    <w:rsid w:val="00C9633A"/>
    <w:rsid w:val="00CC0789"/>
    <w:rsid w:val="00CC2456"/>
    <w:rsid w:val="00CC30FF"/>
    <w:rsid w:val="00CF4CFE"/>
    <w:rsid w:val="00CF78BC"/>
    <w:rsid w:val="00D233E7"/>
    <w:rsid w:val="00D34749"/>
    <w:rsid w:val="00D47D37"/>
    <w:rsid w:val="00D53715"/>
    <w:rsid w:val="00D538F0"/>
    <w:rsid w:val="00D63BE6"/>
    <w:rsid w:val="00D64926"/>
    <w:rsid w:val="00D7456F"/>
    <w:rsid w:val="00D80880"/>
    <w:rsid w:val="00D817DF"/>
    <w:rsid w:val="00D82673"/>
    <w:rsid w:val="00D85F48"/>
    <w:rsid w:val="00D87C20"/>
    <w:rsid w:val="00D920DB"/>
    <w:rsid w:val="00D95E7B"/>
    <w:rsid w:val="00DA7459"/>
    <w:rsid w:val="00DF1B2B"/>
    <w:rsid w:val="00DF6206"/>
    <w:rsid w:val="00E313DC"/>
    <w:rsid w:val="00E55BB9"/>
    <w:rsid w:val="00E67A3C"/>
    <w:rsid w:val="00E7173B"/>
    <w:rsid w:val="00E7221B"/>
    <w:rsid w:val="00E77202"/>
    <w:rsid w:val="00E803D2"/>
    <w:rsid w:val="00E85858"/>
    <w:rsid w:val="00E86229"/>
    <w:rsid w:val="00E91E9A"/>
    <w:rsid w:val="00EB550A"/>
    <w:rsid w:val="00EC4173"/>
    <w:rsid w:val="00ED4FF5"/>
    <w:rsid w:val="00EF0FA8"/>
    <w:rsid w:val="00F14B24"/>
    <w:rsid w:val="00F21DE2"/>
    <w:rsid w:val="00F25AA5"/>
    <w:rsid w:val="00F320DE"/>
    <w:rsid w:val="00F46F28"/>
    <w:rsid w:val="00F5543F"/>
    <w:rsid w:val="00F628D5"/>
    <w:rsid w:val="00F67F60"/>
    <w:rsid w:val="00F70DE1"/>
    <w:rsid w:val="00F866FE"/>
    <w:rsid w:val="00F96DB1"/>
    <w:rsid w:val="00FC1A73"/>
    <w:rsid w:val="00FD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6129"/>
  <w15:chartTrackingRefBased/>
  <w15:docId w15:val="{87A836AB-AC18-B746-9F21-6D9BCF2CF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A9F"/>
    <w:rPr>
      <w:rFonts w:ascii="Times New Roman" w:hAnsi="Times New Roman"/>
    </w:rPr>
  </w:style>
  <w:style w:type="paragraph" w:styleId="Heading1">
    <w:name w:val="heading 1"/>
    <w:basedOn w:val="Normal"/>
    <w:next w:val="Normal"/>
    <w:link w:val="Heading1Char"/>
    <w:uiPriority w:val="9"/>
    <w:qFormat/>
    <w:rsid w:val="00B67A65"/>
    <w:pPr>
      <w:keepNext/>
      <w:keepLines/>
      <w:spacing w:before="24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016A9F"/>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67A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6E95"/>
    <w:rPr>
      <w:sz w:val="16"/>
      <w:szCs w:val="16"/>
    </w:rPr>
  </w:style>
  <w:style w:type="paragraph" w:styleId="CommentText">
    <w:name w:val="annotation text"/>
    <w:basedOn w:val="Normal"/>
    <w:link w:val="CommentTextChar"/>
    <w:uiPriority w:val="99"/>
    <w:semiHidden/>
    <w:unhideWhenUsed/>
    <w:rsid w:val="00926E95"/>
    <w:rPr>
      <w:sz w:val="20"/>
      <w:szCs w:val="20"/>
    </w:rPr>
  </w:style>
  <w:style w:type="character" w:customStyle="1" w:styleId="CommentTextChar">
    <w:name w:val="Comment Text Char"/>
    <w:basedOn w:val="DefaultParagraphFont"/>
    <w:link w:val="CommentText"/>
    <w:uiPriority w:val="99"/>
    <w:semiHidden/>
    <w:rsid w:val="00926E95"/>
    <w:rPr>
      <w:sz w:val="20"/>
      <w:szCs w:val="20"/>
    </w:rPr>
  </w:style>
  <w:style w:type="paragraph" w:styleId="BalloonText">
    <w:name w:val="Balloon Text"/>
    <w:basedOn w:val="Normal"/>
    <w:link w:val="BalloonTextChar"/>
    <w:uiPriority w:val="99"/>
    <w:semiHidden/>
    <w:unhideWhenUsed/>
    <w:rsid w:val="00926E95"/>
    <w:rPr>
      <w:rFonts w:cs="Times New Roman"/>
      <w:sz w:val="18"/>
      <w:szCs w:val="18"/>
    </w:rPr>
  </w:style>
  <w:style w:type="character" w:customStyle="1" w:styleId="BalloonTextChar">
    <w:name w:val="Balloon Text Char"/>
    <w:basedOn w:val="DefaultParagraphFont"/>
    <w:link w:val="BalloonText"/>
    <w:uiPriority w:val="99"/>
    <w:semiHidden/>
    <w:rsid w:val="00926E95"/>
    <w:rPr>
      <w:rFonts w:ascii="Times New Roman" w:hAnsi="Times New Roman" w:cs="Times New Roman"/>
      <w:sz w:val="18"/>
      <w:szCs w:val="18"/>
    </w:rPr>
  </w:style>
  <w:style w:type="paragraph" w:styleId="ListParagraph">
    <w:name w:val="List Paragraph"/>
    <w:basedOn w:val="Normal"/>
    <w:uiPriority w:val="34"/>
    <w:qFormat/>
    <w:rsid w:val="009B6663"/>
    <w:pPr>
      <w:ind w:left="720"/>
      <w:contextualSpacing/>
    </w:pPr>
  </w:style>
  <w:style w:type="character" w:customStyle="1" w:styleId="Heading1Char">
    <w:name w:val="Heading 1 Char"/>
    <w:basedOn w:val="DefaultParagraphFont"/>
    <w:link w:val="Heading1"/>
    <w:uiPriority w:val="9"/>
    <w:rsid w:val="00B67A65"/>
    <w:rPr>
      <w:rFonts w:ascii="Times New Roman" w:eastAsiaTheme="majorEastAsia" w:hAnsi="Times New Roman" w:cstheme="majorBidi"/>
      <w:sz w:val="28"/>
      <w:szCs w:val="32"/>
    </w:rPr>
  </w:style>
  <w:style w:type="character" w:styleId="SubtleEmphasis">
    <w:name w:val="Subtle Emphasis"/>
    <w:basedOn w:val="DefaultParagraphFont"/>
    <w:uiPriority w:val="19"/>
    <w:qFormat/>
    <w:rsid w:val="00016A9F"/>
    <w:rPr>
      <w:i/>
      <w:iCs/>
      <w:color w:val="404040" w:themeColor="text1" w:themeTint="BF"/>
    </w:rPr>
  </w:style>
  <w:style w:type="paragraph" w:customStyle="1" w:styleId="prelim">
    <w:name w:val="prelim"/>
    <w:basedOn w:val="Heading1"/>
    <w:qFormat/>
    <w:rsid w:val="00016A9F"/>
    <w:rPr>
      <w:b/>
    </w:rPr>
  </w:style>
  <w:style w:type="paragraph" w:styleId="TOC1">
    <w:name w:val="toc 1"/>
    <w:basedOn w:val="Normal"/>
    <w:next w:val="Normal"/>
    <w:autoRedefine/>
    <w:uiPriority w:val="39"/>
    <w:unhideWhenUsed/>
    <w:rsid w:val="00783E8F"/>
    <w:pPr>
      <w:tabs>
        <w:tab w:val="right" w:pos="9350"/>
      </w:tabs>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016A9F"/>
    <w:rPr>
      <w:rFonts w:asciiTheme="minorHAnsi" w:hAnsiTheme="minorHAnsi"/>
      <w:b/>
      <w:bCs/>
      <w:smallCaps/>
      <w:sz w:val="22"/>
      <w:szCs w:val="22"/>
    </w:rPr>
  </w:style>
  <w:style w:type="paragraph" w:styleId="TOC3">
    <w:name w:val="toc 3"/>
    <w:basedOn w:val="Normal"/>
    <w:next w:val="Normal"/>
    <w:autoRedefine/>
    <w:uiPriority w:val="39"/>
    <w:unhideWhenUsed/>
    <w:rsid w:val="00016A9F"/>
    <w:rPr>
      <w:rFonts w:asciiTheme="minorHAnsi" w:hAnsiTheme="minorHAnsi"/>
      <w:smallCaps/>
      <w:sz w:val="22"/>
      <w:szCs w:val="22"/>
    </w:rPr>
  </w:style>
  <w:style w:type="paragraph" w:styleId="TOC4">
    <w:name w:val="toc 4"/>
    <w:basedOn w:val="Normal"/>
    <w:next w:val="Normal"/>
    <w:autoRedefine/>
    <w:uiPriority w:val="39"/>
    <w:unhideWhenUsed/>
    <w:rsid w:val="00016A9F"/>
    <w:rPr>
      <w:rFonts w:asciiTheme="minorHAnsi" w:hAnsiTheme="minorHAnsi"/>
      <w:sz w:val="22"/>
      <w:szCs w:val="22"/>
    </w:rPr>
  </w:style>
  <w:style w:type="paragraph" w:styleId="TOC5">
    <w:name w:val="toc 5"/>
    <w:basedOn w:val="Normal"/>
    <w:next w:val="Normal"/>
    <w:autoRedefine/>
    <w:uiPriority w:val="39"/>
    <w:unhideWhenUsed/>
    <w:rsid w:val="00016A9F"/>
    <w:rPr>
      <w:rFonts w:asciiTheme="minorHAnsi" w:hAnsiTheme="minorHAnsi"/>
      <w:sz w:val="22"/>
      <w:szCs w:val="22"/>
    </w:rPr>
  </w:style>
  <w:style w:type="paragraph" w:styleId="TOC6">
    <w:name w:val="toc 6"/>
    <w:basedOn w:val="Normal"/>
    <w:next w:val="Normal"/>
    <w:autoRedefine/>
    <w:uiPriority w:val="39"/>
    <w:unhideWhenUsed/>
    <w:rsid w:val="00016A9F"/>
    <w:rPr>
      <w:rFonts w:asciiTheme="minorHAnsi" w:hAnsiTheme="minorHAnsi"/>
      <w:sz w:val="22"/>
      <w:szCs w:val="22"/>
    </w:rPr>
  </w:style>
  <w:style w:type="paragraph" w:styleId="TOC7">
    <w:name w:val="toc 7"/>
    <w:basedOn w:val="Normal"/>
    <w:next w:val="Normal"/>
    <w:autoRedefine/>
    <w:uiPriority w:val="39"/>
    <w:unhideWhenUsed/>
    <w:rsid w:val="00016A9F"/>
    <w:rPr>
      <w:rFonts w:asciiTheme="minorHAnsi" w:hAnsiTheme="minorHAnsi"/>
      <w:sz w:val="22"/>
      <w:szCs w:val="22"/>
    </w:rPr>
  </w:style>
  <w:style w:type="paragraph" w:styleId="TOC8">
    <w:name w:val="toc 8"/>
    <w:basedOn w:val="Normal"/>
    <w:next w:val="Normal"/>
    <w:autoRedefine/>
    <w:uiPriority w:val="39"/>
    <w:unhideWhenUsed/>
    <w:rsid w:val="00016A9F"/>
    <w:rPr>
      <w:rFonts w:asciiTheme="minorHAnsi" w:hAnsiTheme="minorHAnsi"/>
      <w:sz w:val="22"/>
      <w:szCs w:val="22"/>
    </w:rPr>
  </w:style>
  <w:style w:type="paragraph" w:styleId="TOC9">
    <w:name w:val="toc 9"/>
    <w:basedOn w:val="Normal"/>
    <w:next w:val="Normal"/>
    <w:autoRedefine/>
    <w:uiPriority w:val="39"/>
    <w:unhideWhenUsed/>
    <w:rsid w:val="00016A9F"/>
    <w:rPr>
      <w:rFonts w:asciiTheme="minorHAnsi" w:hAnsiTheme="minorHAnsi"/>
      <w:sz w:val="22"/>
      <w:szCs w:val="22"/>
    </w:rPr>
  </w:style>
  <w:style w:type="character" w:styleId="Hyperlink">
    <w:name w:val="Hyperlink"/>
    <w:basedOn w:val="DefaultParagraphFont"/>
    <w:uiPriority w:val="99"/>
    <w:unhideWhenUsed/>
    <w:rsid w:val="00016A9F"/>
    <w:rPr>
      <w:color w:val="0563C1" w:themeColor="hyperlink"/>
      <w:u w:val="single"/>
    </w:rPr>
  </w:style>
  <w:style w:type="character" w:customStyle="1" w:styleId="Heading2Char">
    <w:name w:val="Heading 2 Char"/>
    <w:basedOn w:val="DefaultParagraphFont"/>
    <w:link w:val="Heading2"/>
    <w:uiPriority w:val="9"/>
    <w:rsid w:val="00016A9F"/>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B67A65"/>
    <w:pPr>
      <w:spacing w:before="480" w:line="276" w:lineRule="auto"/>
      <w:outlineLvl w:val="9"/>
    </w:pPr>
    <w:rPr>
      <w:rFonts w:asciiTheme="majorHAnsi" w:hAnsiTheme="majorHAnsi"/>
      <w:bCs/>
      <w:color w:val="2F5496" w:themeColor="accent1" w:themeShade="BF"/>
      <w:szCs w:val="28"/>
    </w:rPr>
  </w:style>
  <w:style w:type="character" w:customStyle="1" w:styleId="Heading3Char">
    <w:name w:val="Heading 3 Char"/>
    <w:basedOn w:val="DefaultParagraphFont"/>
    <w:link w:val="Heading3"/>
    <w:uiPriority w:val="9"/>
    <w:rsid w:val="00B67A6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655367"/>
    <w:pPr>
      <w:tabs>
        <w:tab w:val="center" w:pos="4680"/>
        <w:tab w:val="right" w:pos="9360"/>
      </w:tabs>
    </w:pPr>
  </w:style>
  <w:style w:type="character" w:customStyle="1" w:styleId="HeaderChar">
    <w:name w:val="Header Char"/>
    <w:basedOn w:val="DefaultParagraphFont"/>
    <w:link w:val="Header"/>
    <w:uiPriority w:val="99"/>
    <w:rsid w:val="00655367"/>
    <w:rPr>
      <w:rFonts w:ascii="Times New Roman" w:hAnsi="Times New Roman"/>
    </w:rPr>
  </w:style>
  <w:style w:type="paragraph" w:styleId="Footer">
    <w:name w:val="footer"/>
    <w:basedOn w:val="Normal"/>
    <w:link w:val="FooterChar"/>
    <w:uiPriority w:val="99"/>
    <w:unhideWhenUsed/>
    <w:rsid w:val="00655367"/>
    <w:pPr>
      <w:tabs>
        <w:tab w:val="center" w:pos="4680"/>
        <w:tab w:val="right" w:pos="9360"/>
      </w:tabs>
    </w:pPr>
  </w:style>
  <w:style w:type="character" w:customStyle="1" w:styleId="FooterChar">
    <w:name w:val="Footer Char"/>
    <w:basedOn w:val="DefaultParagraphFont"/>
    <w:link w:val="Footer"/>
    <w:uiPriority w:val="99"/>
    <w:rsid w:val="00655367"/>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E725D"/>
    <w:rPr>
      <w:b/>
      <w:bCs/>
    </w:rPr>
  </w:style>
  <w:style w:type="character" w:customStyle="1" w:styleId="CommentSubjectChar">
    <w:name w:val="Comment Subject Char"/>
    <w:basedOn w:val="CommentTextChar"/>
    <w:link w:val="CommentSubject"/>
    <w:uiPriority w:val="99"/>
    <w:semiHidden/>
    <w:rsid w:val="001E725D"/>
    <w:rPr>
      <w:rFonts w:ascii="Times New Roman" w:hAnsi="Times New Roman"/>
      <w:b/>
      <w:bCs/>
      <w:sz w:val="20"/>
      <w:szCs w:val="20"/>
    </w:rPr>
  </w:style>
  <w:style w:type="paragraph" w:styleId="Bibliography">
    <w:name w:val="Bibliography"/>
    <w:basedOn w:val="Normal"/>
    <w:next w:val="Normal"/>
    <w:uiPriority w:val="37"/>
    <w:unhideWhenUsed/>
    <w:rsid w:val="004638BC"/>
    <w:pPr>
      <w:spacing w:line="480" w:lineRule="auto"/>
      <w:ind w:left="720" w:hanging="720"/>
    </w:pPr>
  </w:style>
  <w:style w:type="paragraph" w:styleId="Revision">
    <w:name w:val="Revision"/>
    <w:hidden/>
    <w:uiPriority w:val="99"/>
    <w:semiHidden/>
    <w:rsid w:val="004B030F"/>
    <w:rPr>
      <w:rFonts w:ascii="Times New Roman" w:hAnsi="Times New Roman"/>
    </w:rPr>
  </w:style>
  <w:style w:type="paragraph" w:styleId="NormalWeb">
    <w:name w:val="Normal (Web)"/>
    <w:basedOn w:val="Normal"/>
    <w:uiPriority w:val="99"/>
    <w:semiHidden/>
    <w:unhideWhenUsed/>
    <w:rsid w:val="00826EBC"/>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0082">
      <w:bodyDiv w:val="1"/>
      <w:marLeft w:val="0"/>
      <w:marRight w:val="0"/>
      <w:marTop w:val="0"/>
      <w:marBottom w:val="0"/>
      <w:divBdr>
        <w:top w:val="none" w:sz="0" w:space="0" w:color="auto"/>
        <w:left w:val="none" w:sz="0" w:space="0" w:color="auto"/>
        <w:bottom w:val="none" w:sz="0" w:space="0" w:color="auto"/>
        <w:right w:val="none" w:sz="0" w:space="0" w:color="auto"/>
      </w:divBdr>
    </w:div>
    <w:div w:id="1594631240">
      <w:bodyDiv w:val="1"/>
      <w:marLeft w:val="0"/>
      <w:marRight w:val="0"/>
      <w:marTop w:val="0"/>
      <w:marBottom w:val="0"/>
      <w:divBdr>
        <w:top w:val="none" w:sz="0" w:space="0" w:color="auto"/>
        <w:left w:val="none" w:sz="0" w:space="0" w:color="auto"/>
        <w:bottom w:val="none" w:sz="0" w:space="0" w:color="auto"/>
        <w:right w:val="none" w:sz="0" w:space="0" w:color="auto"/>
      </w:divBdr>
    </w:div>
    <w:div w:id="1979648563">
      <w:bodyDiv w:val="1"/>
      <w:marLeft w:val="0"/>
      <w:marRight w:val="0"/>
      <w:marTop w:val="0"/>
      <w:marBottom w:val="0"/>
      <w:divBdr>
        <w:top w:val="none" w:sz="0" w:space="0" w:color="auto"/>
        <w:left w:val="none" w:sz="0" w:space="0" w:color="auto"/>
        <w:bottom w:val="none" w:sz="0" w:space="0" w:color="auto"/>
        <w:right w:val="none" w:sz="0" w:space="0" w:color="auto"/>
      </w:divBdr>
    </w:div>
    <w:div w:id="210287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92E57-10BE-634F-AA6A-13913C2D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19</Pages>
  <Words>41868</Words>
  <Characters>238652</Characters>
  <Application>Microsoft Office Word</Application>
  <DocSecurity>0</DocSecurity>
  <Lines>3977</Lines>
  <Paragraphs>1144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115</cp:revision>
  <dcterms:created xsi:type="dcterms:W3CDTF">2019-07-24T15:08:00Z</dcterms:created>
  <dcterms:modified xsi:type="dcterms:W3CDTF">2019-11-25T04:46:00Z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id="Jl8YHAX2"/&gt;&lt;style id="http://www.zotero.org/styles/apa" locale="en-US" hasBibliography="1" bibliographyStyleHasBeenSet="1"/&gt;&lt;prefs&gt;&lt;pref name="fieldType" value="Field"/&gt;&lt;/prefs&gt;&lt;/data&gt;</vt:lpwstr>
  </property>
  <property fmtid="{D5CDD505-2E9C-101B-9397-08002B2CF9AE}" pid="3" name="ZOTERO_PREF_2">
    <vt:lpwstr/>
  </property>
</Properties>
</file>