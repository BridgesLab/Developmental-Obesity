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AAFB3" w14:textId="439BB380" w:rsidR="000F1B79" w:rsidRPr="006F25E6" w:rsidRDefault="000F1B79" w:rsidP="000F1B79">
      <w:pPr>
        <w:rPr>
          <w:rPrChange w:id="0" w:author="Molly Carter" w:date="2019-07-22T11:03:00Z">
            <w:rPr>
              <w:rFonts w:ascii="Times New Roman" w:hAnsi="Times New Roman" w:cs="Times New Roman"/>
            </w:rPr>
          </w:rPrChange>
        </w:rPr>
      </w:pPr>
      <w:commentRangeStart w:id="1"/>
      <w:r w:rsidRPr="000F1B79">
        <w:rPr>
          <w:rFonts w:ascii="Times New Roman" w:hAnsi="Times New Roman" w:cs="Times New Roman"/>
        </w:rPr>
        <w:t xml:space="preserve">Pregnancy is a critical period of development, for both mother and fetus, and is accompanied by transient insulin </w:t>
      </w:r>
      <w:commentRangeEnd w:id="1"/>
      <w:r>
        <w:rPr>
          <w:rStyle w:val="CommentReference"/>
        </w:rPr>
        <w:commentReference w:id="1"/>
      </w:r>
      <w:r w:rsidRPr="000F1B79">
        <w:rPr>
          <w:rFonts w:ascii="Times New Roman" w:hAnsi="Times New Roman" w:cs="Times New Roman"/>
        </w:rPr>
        <w:t xml:space="preserve">resistance and adipose tissue accumulation (Musial et al., 2016; Pipe et al., 1979). This insulin resistance and propensity for energy conservation also may be modified by maternal diet and environmental stressors. The timing of feeding is an aspect of diet that is gaining more consideration as a modifiable behavior for improving metabolic health, including </w:t>
      </w:r>
      <w:del w:id="2" w:author="Molly Carter" w:date="2019-07-22T11:02:00Z">
        <w:r w:rsidRPr="000F1B79" w:rsidDel="006F25E6">
          <w:rPr>
            <w:rFonts w:ascii="Times New Roman" w:hAnsi="Times New Roman" w:cs="Times New Roman"/>
          </w:rPr>
          <w:delText>being named a priority</w:delText>
        </w:r>
      </w:del>
      <w:ins w:id="3" w:author="Molly Carter" w:date="2019-07-22T11:02:00Z">
        <w:r w:rsidR="006F25E6">
          <w:rPr>
            <w:rFonts w:ascii="Times New Roman" w:hAnsi="Times New Roman" w:cs="Times New Roman"/>
          </w:rPr>
          <w:t xml:space="preserve">establishing a subcommittee on eating </w:t>
        </w:r>
        <w:proofErr w:type="spellStart"/>
        <w:r w:rsidR="006F25E6">
          <w:rPr>
            <w:rFonts w:ascii="Times New Roman" w:hAnsi="Times New Roman" w:cs="Times New Roman"/>
          </w:rPr>
          <w:t>frequeny</w:t>
        </w:r>
      </w:ins>
      <w:proofErr w:type="spellEnd"/>
      <w:r w:rsidRPr="000F1B79">
        <w:rPr>
          <w:rFonts w:ascii="Times New Roman" w:hAnsi="Times New Roman" w:cs="Times New Roman"/>
        </w:rPr>
        <w:t xml:space="preserve"> for the next iteration of the dietary guidelines for Americans</w:t>
      </w:r>
      <w:commentRangeStart w:id="4"/>
      <w:del w:id="5" w:author="Molly Carter" w:date="2019-07-22T11:02:00Z">
        <w:r w:rsidRPr="000F1B79" w:rsidDel="006F25E6">
          <w:rPr>
            <w:rFonts w:ascii="Times New Roman" w:hAnsi="Times New Roman" w:cs="Times New Roman"/>
          </w:rPr>
          <w:delText xml:space="preserve"> (</w:delText>
        </w:r>
      </w:del>
      <w:ins w:id="6" w:author="Molly Carter" w:date="2019-07-22T11:03:00Z">
        <w:r w:rsidR="006F25E6">
          <w:t>(dietaryguidelines.gov</w:t>
        </w:r>
      </w:ins>
      <w:del w:id="7" w:author="Molly Carter" w:date="2019-07-21T11:52:00Z">
        <w:r w:rsidRPr="000F1B79" w:rsidDel="001204FD">
          <w:rPr>
            <w:rFonts w:ascii="Times New Roman" w:hAnsi="Times New Roman" w:cs="Times New Roman"/>
          </w:rPr>
          <w:delText>I’ll find this reference tomorrow</w:delText>
        </w:r>
      </w:del>
      <w:r w:rsidRPr="000F1B79">
        <w:rPr>
          <w:rFonts w:ascii="Times New Roman" w:hAnsi="Times New Roman" w:cs="Times New Roman"/>
        </w:rPr>
        <w:t>)</w:t>
      </w:r>
      <w:commentRangeEnd w:id="4"/>
      <w:r w:rsidR="006F25E6">
        <w:rPr>
          <w:rStyle w:val="CommentReference"/>
        </w:rPr>
        <w:commentReference w:id="4"/>
      </w:r>
      <w:r w:rsidRPr="000F1B79">
        <w:rPr>
          <w:rFonts w:ascii="Times New Roman" w:hAnsi="Times New Roman" w:cs="Times New Roman"/>
        </w:rPr>
        <w:t xml:space="preserve">. Recent studies have detailed the benefits of </w:t>
      </w:r>
      <w:del w:id="8" w:author="Dave Bridges" w:date="2019-07-17T14:15:00Z">
        <w:r w:rsidRPr="000F1B79" w:rsidDel="00057026">
          <w:rPr>
            <w:rFonts w:ascii="Times New Roman" w:hAnsi="Times New Roman" w:cs="Times New Roman"/>
          </w:rPr>
          <w:delText xml:space="preserve">early </w:delText>
        </w:r>
      </w:del>
      <w:r w:rsidRPr="000F1B79">
        <w:rPr>
          <w:rFonts w:ascii="Times New Roman" w:hAnsi="Times New Roman" w:cs="Times New Roman"/>
        </w:rPr>
        <w:t>time-restricted feeding (</w:t>
      </w:r>
      <w:del w:id="9" w:author="Molly Carter" w:date="2019-07-21T11:52:00Z">
        <w:r w:rsidRPr="000F1B79" w:rsidDel="001204FD">
          <w:rPr>
            <w:rFonts w:ascii="Times New Roman" w:hAnsi="Times New Roman" w:cs="Times New Roman"/>
          </w:rPr>
          <w:delText>e</w:delText>
        </w:r>
      </w:del>
      <w:r w:rsidRPr="000F1B79">
        <w:rPr>
          <w:rFonts w:ascii="Times New Roman" w:hAnsi="Times New Roman" w:cs="Times New Roman"/>
        </w:rPr>
        <w:t xml:space="preserve">TRF) in improving chronic disease-related outcomes like insulin resistance (Gabel et al., 2018; Sutton et al., 2018), and high blood pressure </w:t>
      </w:r>
      <w:commentRangeStart w:id="10"/>
      <w:r w:rsidRPr="000F1B79">
        <w:rPr>
          <w:rFonts w:ascii="Times New Roman" w:hAnsi="Times New Roman" w:cs="Times New Roman"/>
        </w:rPr>
        <w:t xml:space="preserve">(Gabel et al., 2018; </w:t>
      </w:r>
      <w:proofErr w:type="spellStart"/>
      <w:r w:rsidRPr="000F1B79">
        <w:rPr>
          <w:rFonts w:ascii="Times New Roman" w:hAnsi="Times New Roman" w:cs="Times New Roman"/>
        </w:rPr>
        <w:t>Stote</w:t>
      </w:r>
      <w:proofErr w:type="spellEnd"/>
      <w:r w:rsidRPr="000F1B79">
        <w:rPr>
          <w:rFonts w:ascii="Times New Roman" w:hAnsi="Times New Roman" w:cs="Times New Roman"/>
        </w:rPr>
        <w:t xml:space="preserve"> et al., 2007</w:t>
      </w:r>
      <w:ins w:id="11" w:author="Molly Carter" w:date="2019-07-22T11:06:00Z">
        <w:r w:rsidR="006F25E6">
          <w:rPr>
            <w:rFonts w:ascii="Times New Roman" w:hAnsi="Times New Roman" w:cs="Times New Roman"/>
          </w:rPr>
          <w:t>, Sutt</w:t>
        </w:r>
      </w:ins>
      <w:ins w:id="12" w:author="Molly Carter" w:date="2019-07-22T11:07:00Z">
        <w:r w:rsidR="006F25E6">
          <w:rPr>
            <w:rFonts w:ascii="Times New Roman" w:hAnsi="Times New Roman" w:cs="Times New Roman"/>
          </w:rPr>
          <w:t>on et al, 2018</w:t>
        </w:r>
      </w:ins>
      <w:r w:rsidRPr="000F1B79">
        <w:rPr>
          <w:rFonts w:ascii="Times New Roman" w:hAnsi="Times New Roman" w:cs="Times New Roman"/>
        </w:rPr>
        <w:t xml:space="preserve">). </w:t>
      </w:r>
      <w:commentRangeEnd w:id="10"/>
      <w:r w:rsidR="00057026">
        <w:rPr>
          <w:rStyle w:val="CommentReference"/>
        </w:rPr>
        <w:commentReference w:id="10"/>
      </w:r>
      <w:r w:rsidRPr="000F1B79">
        <w:rPr>
          <w:rFonts w:ascii="Times New Roman" w:hAnsi="Times New Roman" w:cs="Times New Roman"/>
        </w:rPr>
        <w:t>Only one study of eTRF during pregnancy has been completed thus far</w:t>
      </w:r>
      <w:ins w:id="13" w:author="Dave Bridges" w:date="2019-07-17T14:15:00Z">
        <w:r w:rsidR="0076599D">
          <w:rPr>
            <w:rFonts w:ascii="Times New Roman" w:hAnsi="Times New Roman" w:cs="Times New Roman"/>
          </w:rPr>
          <w:t xml:space="preserve"> in rodents</w:t>
        </w:r>
      </w:ins>
      <w:r w:rsidRPr="000F1B79">
        <w:rPr>
          <w:rFonts w:ascii="Times New Roman" w:hAnsi="Times New Roman" w:cs="Times New Roman"/>
        </w:rPr>
        <w:t xml:space="preserve"> (</w:t>
      </w:r>
      <w:r w:rsidRPr="000F1B79">
        <w:rPr>
          <w:rFonts w:ascii="Times New Roman" w:eastAsia="Times New Roman" w:hAnsi="Times New Roman" w:cs="Times New Roman"/>
          <w:color w:val="000000"/>
          <w:shd w:val="clear" w:color="auto" w:fill="FFFFFF"/>
        </w:rPr>
        <w:t>Upadhyay</w:t>
      </w:r>
      <w:r w:rsidRPr="000F1B79">
        <w:rPr>
          <w:rFonts w:ascii="Times New Roman" w:eastAsia="Times New Roman" w:hAnsi="Times New Roman" w:cs="Times New Roman"/>
        </w:rPr>
        <w:t>, 2019</w:t>
      </w:r>
      <w:r w:rsidRPr="000F1B79">
        <w:rPr>
          <w:rFonts w:ascii="Times New Roman" w:hAnsi="Times New Roman" w:cs="Times New Roman"/>
        </w:rPr>
        <w:t>); however, maternal insulin resistance, energy conservation</w:t>
      </w:r>
      <w:r>
        <w:rPr>
          <w:rFonts w:ascii="Times New Roman" w:hAnsi="Times New Roman" w:cs="Times New Roman"/>
        </w:rPr>
        <w:t xml:space="preserve"> </w:t>
      </w:r>
      <w:r w:rsidRPr="000F1B79">
        <w:rPr>
          <w:rFonts w:ascii="Times New Roman" w:hAnsi="Times New Roman" w:cs="Times New Roman"/>
        </w:rPr>
        <w:t>and offspring health in the post-natal period were not evaluated.</w:t>
      </w:r>
    </w:p>
    <w:p w14:paraId="67947A19" w14:textId="77777777" w:rsidR="000F1B79" w:rsidRPr="000F1B79" w:rsidRDefault="000F1B79" w:rsidP="000F1B79">
      <w:pPr>
        <w:rPr>
          <w:rFonts w:ascii="Times New Roman" w:hAnsi="Times New Roman" w:cs="Times New Roman"/>
        </w:rPr>
      </w:pPr>
    </w:p>
    <w:p w14:paraId="38834DA7" w14:textId="5D5D83C1" w:rsidR="000F1B79" w:rsidRPr="000F1B79" w:rsidRDefault="000F1B79" w:rsidP="000F1B79">
      <w:pPr>
        <w:rPr>
          <w:rFonts w:ascii="Times New Roman" w:eastAsia="Times New Roman" w:hAnsi="Times New Roman" w:cs="Times New Roman"/>
        </w:rPr>
      </w:pPr>
      <w:r w:rsidRPr="000F1B79">
        <w:rPr>
          <w:rFonts w:ascii="Times New Roman" w:hAnsi="Times New Roman" w:cs="Times New Roman"/>
        </w:rPr>
        <w:t>It is likely that women experience time-restriction of food intake during pregnancy in many</w:t>
      </w:r>
    </w:p>
    <w:p w14:paraId="5E621FE9" w14:textId="29A87C70" w:rsidR="008B7481" w:rsidRPr="000F1B79" w:rsidRDefault="000F1B79" w:rsidP="00357879">
      <w:pPr>
        <w:rPr>
          <w:rFonts w:ascii="Times New Roman" w:hAnsi="Times New Roman" w:cs="Times New Roman"/>
        </w:rPr>
      </w:pPr>
      <w:del w:id="14" w:author="Dave Bridges" w:date="2019-07-17T14:15:00Z">
        <w:r w:rsidRPr="000F1B79" w:rsidDel="0028416D">
          <w:rPr>
            <w:rFonts w:ascii="Times New Roman" w:hAnsi="Times New Roman" w:cs="Times New Roman"/>
          </w:rPr>
          <w:delText>ways</w:delText>
        </w:r>
      </w:del>
      <w:ins w:id="15" w:author="Dave Bridges" w:date="2019-07-17T14:15:00Z">
        <w:r w:rsidR="0028416D">
          <w:rPr>
            <w:rFonts w:ascii="Times New Roman" w:hAnsi="Times New Roman" w:cs="Times New Roman"/>
          </w:rPr>
          <w:t>contexts</w:t>
        </w:r>
      </w:ins>
      <w:r w:rsidRPr="000F1B79">
        <w:rPr>
          <w:rFonts w:ascii="Times New Roman" w:hAnsi="Times New Roman" w:cs="Times New Roman"/>
        </w:rPr>
        <w:t xml:space="preserve">; </w:t>
      </w:r>
      <w:del w:id="16" w:author="Dave Bridges" w:date="2019-07-17T14:16:00Z">
        <w:r w:rsidRPr="000F1B79" w:rsidDel="0028416D">
          <w:rPr>
            <w:rFonts w:ascii="Times New Roman" w:hAnsi="Times New Roman" w:cs="Times New Roman"/>
          </w:rPr>
          <w:delText xml:space="preserve">such </w:delText>
        </w:r>
      </w:del>
      <w:ins w:id="17" w:author="Dave Bridges" w:date="2019-07-17T14:16:00Z">
        <w:r w:rsidR="0028416D">
          <w:rPr>
            <w:rFonts w:ascii="Times New Roman" w:hAnsi="Times New Roman" w:cs="Times New Roman"/>
          </w:rPr>
          <w:t>including</w:t>
        </w:r>
      </w:ins>
      <w:del w:id="18" w:author="Dave Bridges" w:date="2019-07-17T14:16:00Z">
        <w:r w:rsidRPr="000F1B79" w:rsidDel="0028416D">
          <w:rPr>
            <w:rFonts w:ascii="Times New Roman" w:hAnsi="Times New Roman" w:cs="Times New Roman"/>
          </w:rPr>
          <w:delText>as</w:delText>
        </w:r>
      </w:del>
      <w:r w:rsidRPr="000F1B79">
        <w:rPr>
          <w:rFonts w:ascii="Times New Roman" w:hAnsi="Times New Roman" w:cs="Times New Roman"/>
        </w:rPr>
        <w:t xml:space="preserve"> food insecurity, hyperemesis gravidarum, </w:t>
      </w:r>
      <w:del w:id="19" w:author="Dave Bridges" w:date="2019-07-17T14:16:00Z">
        <w:r w:rsidRPr="000F1B79" w:rsidDel="0028416D">
          <w:rPr>
            <w:rFonts w:ascii="Times New Roman" w:hAnsi="Times New Roman" w:cs="Times New Roman"/>
          </w:rPr>
          <w:delText xml:space="preserve">while </w:delText>
        </w:r>
      </w:del>
      <w:r w:rsidRPr="000F1B79">
        <w:rPr>
          <w:rFonts w:ascii="Times New Roman" w:hAnsi="Times New Roman" w:cs="Times New Roman"/>
        </w:rPr>
        <w:t xml:space="preserve">observing Ramadan, </w:t>
      </w:r>
      <w:del w:id="20" w:author="Dave Bridges" w:date="2019-07-17T14:16:00Z">
        <w:r w:rsidRPr="000F1B79" w:rsidDel="0028416D">
          <w:rPr>
            <w:rFonts w:ascii="Times New Roman" w:hAnsi="Times New Roman" w:cs="Times New Roman"/>
          </w:rPr>
          <w:delText xml:space="preserve">and </w:delText>
        </w:r>
      </w:del>
      <w:r w:rsidRPr="000F1B79">
        <w:rPr>
          <w:rFonts w:ascii="Times New Roman" w:hAnsi="Times New Roman" w:cs="Times New Roman"/>
        </w:rPr>
        <w:t>engaging in shift work</w:t>
      </w:r>
      <w:ins w:id="21" w:author="Dave Bridges" w:date="2019-07-17T14:16:00Z">
        <w:r w:rsidR="0028416D">
          <w:rPr>
            <w:rFonts w:ascii="Times New Roman" w:hAnsi="Times New Roman" w:cs="Times New Roman"/>
          </w:rPr>
          <w:t xml:space="preserve"> and voluntary changes in food intake</w:t>
        </w:r>
      </w:ins>
      <w:r w:rsidRPr="000F1B79">
        <w:rPr>
          <w:rFonts w:ascii="Times New Roman" w:hAnsi="Times New Roman" w:cs="Times New Roman"/>
        </w:rPr>
        <w:t xml:space="preserve">. </w:t>
      </w:r>
      <w:r w:rsidR="008B7481" w:rsidRPr="000F1B79">
        <w:rPr>
          <w:rFonts w:ascii="Times New Roman" w:hAnsi="Times New Roman" w:cs="Times New Roman"/>
        </w:rPr>
        <w:t xml:space="preserve">I aim to evaluate the mechanism of insulin resistance and energy conservation in normal mouse pregnancy and to investigate how </w:t>
      </w:r>
      <w:r w:rsidR="001B4E36" w:rsidRPr="000F1B79">
        <w:rPr>
          <w:rFonts w:ascii="Times New Roman" w:hAnsi="Times New Roman" w:cs="Times New Roman"/>
        </w:rPr>
        <w:t xml:space="preserve">these </w:t>
      </w:r>
      <w:del w:id="22" w:author="Dave Bridges" w:date="2019-07-17T14:16:00Z">
        <w:r w:rsidR="001B4E36" w:rsidRPr="000F1B79" w:rsidDel="0028416D">
          <w:rPr>
            <w:rFonts w:ascii="Times New Roman" w:hAnsi="Times New Roman" w:cs="Times New Roman"/>
          </w:rPr>
          <w:delText xml:space="preserve">physiological </w:delText>
        </w:r>
      </w:del>
      <w:r w:rsidR="001B4E36" w:rsidRPr="000F1B79">
        <w:rPr>
          <w:rFonts w:ascii="Times New Roman" w:hAnsi="Times New Roman" w:cs="Times New Roman"/>
        </w:rPr>
        <w:t xml:space="preserve">phenomena respond to time-restricted feeding. </w:t>
      </w:r>
      <w:r w:rsidR="008B7481" w:rsidRPr="000F1B79">
        <w:rPr>
          <w:rFonts w:ascii="Times New Roman" w:hAnsi="Times New Roman" w:cs="Times New Roman"/>
        </w:rPr>
        <w:t xml:space="preserve">I will test the hypothesis that </w:t>
      </w:r>
      <w:del w:id="23" w:author="Dave Bridges" w:date="2019-07-17T14:16:00Z">
        <w:r w:rsidR="001B4E36" w:rsidRPr="0028416D" w:rsidDel="0028416D">
          <w:rPr>
            <w:rFonts w:ascii="Times New Roman" w:hAnsi="Times New Roman" w:cs="Times New Roman"/>
            <w:b/>
            <w:rPrChange w:id="24" w:author="Dave Bridges" w:date="2019-07-17T14:17:00Z">
              <w:rPr>
                <w:rFonts w:ascii="Times New Roman" w:hAnsi="Times New Roman" w:cs="Times New Roman"/>
              </w:rPr>
            </w:rPrChange>
          </w:rPr>
          <w:delText xml:space="preserve">the </w:delText>
        </w:r>
        <w:r w:rsidR="008B7481" w:rsidRPr="0028416D" w:rsidDel="0028416D">
          <w:rPr>
            <w:rFonts w:ascii="Times New Roman" w:hAnsi="Times New Roman" w:cs="Times New Roman"/>
            <w:b/>
            <w:rPrChange w:id="25" w:author="Dave Bridges" w:date="2019-07-17T14:17:00Z">
              <w:rPr>
                <w:rFonts w:ascii="Times New Roman" w:hAnsi="Times New Roman" w:cs="Times New Roman"/>
              </w:rPr>
            </w:rPrChange>
          </w:rPr>
          <w:delText xml:space="preserve">state of </w:delText>
        </w:r>
      </w:del>
      <w:r w:rsidR="008B7481" w:rsidRPr="0028416D">
        <w:rPr>
          <w:rFonts w:ascii="Times New Roman" w:hAnsi="Times New Roman" w:cs="Times New Roman"/>
          <w:b/>
          <w:rPrChange w:id="26" w:author="Dave Bridges" w:date="2019-07-17T14:17:00Z">
            <w:rPr>
              <w:rFonts w:ascii="Times New Roman" w:hAnsi="Times New Roman" w:cs="Times New Roman"/>
            </w:rPr>
          </w:rPrChange>
        </w:rPr>
        <w:t xml:space="preserve">insulin resistance </w:t>
      </w:r>
      <w:r w:rsidR="001B4E36" w:rsidRPr="0028416D">
        <w:rPr>
          <w:rFonts w:ascii="Times New Roman" w:hAnsi="Times New Roman" w:cs="Times New Roman"/>
          <w:b/>
          <w:rPrChange w:id="27" w:author="Dave Bridges" w:date="2019-07-17T14:17:00Z">
            <w:rPr>
              <w:rFonts w:ascii="Times New Roman" w:hAnsi="Times New Roman" w:cs="Times New Roman"/>
            </w:rPr>
          </w:rPrChange>
        </w:rPr>
        <w:t xml:space="preserve">in pregnancy </w:t>
      </w:r>
      <w:r w:rsidR="008B7481" w:rsidRPr="0028416D">
        <w:rPr>
          <w:rFonts w:ascii="Times New Roman" w:hAnsi="Times New Roman" w:cs="Times New Roman"/>
          <w:b/>
          <w:rPrChange w:id="28" w:author="Dave Bridges" w:date="2019-07-17T14:17:00Z">
            <w:rPr>
              <w:rFonts w:ascii="Times New Roman" w:hAnsi="Times New Roman" w:cs="Times New Roman"/>
            </w:rPr>
          </w:rPrChange>
        </w:rPr>
        <w:t>will drive energy conservation and improved absorptive capacity compared to non-pregnant animals</w:t>
      </w:r>
      <w:r w:rsidR="008B7481" w:rsidRPr="000F1B79">
        <w:rPr>
          <w:rFonts w:ascii="Times New Roman" w:hAnsi="Times New Roman" w:cs="Times New Roman"/>
        </w:rPr>
        <w:t xml:space="preserve">. Further, in the setting of early time-restricted feeding (eTRF), insulin resistance in pregnancy will be lessened, which will improve </w:t>
      </w:r>
      <w:del w:id="29" w:author="Dave Bridges" w:date="2019-07-17T14:17:00Z">
        <w:r w:rsidR="008B7481" w:rsidRPr="000F1B79" w:rsidDel="0028416D">
          <w:rPr>
            <w:rFonts w:ascii="Times New Roman" w:hAnsi="Times New Roman" w:cs="Times New Roman"/>
          </w:rPr>
          <w:delText xml:space="preserve">offspring </w:delText>
        </w:r>
      </w:del>
      <w:r w:rsidR="001B4E36" w:rsidRPr="000F1B79">
        <w:rPr>
          <w:rFonts w:ascii="Times New Roman" w:hAnsi="Times New Roman" w:cs="Times New Roman"/>
        </w:rPr>
        <w:t>insulin sensitivity and confer resistance to high fat diet feeding</w:t>
      </w:r>
      <w:ins w:id="30" w:author="Dave Bridges" w:date="2019-07-17T14:17:00Z">
        <w:r w:rsidR="0028416D">
          <w:rPr>
            <w:rFonts w:ascii="Times New Roman" w:hAnsi="Times New Roman" w:cs="Times New Roman"/>
          </w:rPr>
          <w:t xml:space="preserve"> in the offspring</w:t>
        </w:r>
      </w:ins>
      <w:r w:rsidR="008B7481" w:rsidRPr="000F1B79">
        <w:rPr>
          <w:rFonts w:ascii="Times New Roman" w:hAnsi="Times New Roman" w:cs="Times New Roman"/>
        </w:rPr>
        <w:t xml:space="preserve">. </w:t>
      </w:r>
    </w:p>
    <w:p w14:paraId="4480F80A" w14:textId="77777777" w:rsidR="008B7481" w:rsidRPr="000F1B79" w:rsidRDefault="008B7481" w:rsidP="00357879">
      <w:pPr>
        <w:rPr>
          <w:rFonts w:ascii="Times New Roman" w:hAnsi="Times New Roman" w:cs="Times New Roman"/>
          <w:b/>
        </w:rPr>
      </w:pPr>
    </w:p>
    <w:p w14:paraId="1958FB75" w14:textId="77777777" w:rsidR="008B7481" w:rsidRPr="000F1B79" w:rsidRDefault="008B7481" w:rsidP="00357879">
      <w:pPr>
        <w:rPr>
          <w:rFonts w:ascii="Times New Roman" w:hAnsi="Times New Roman" w:cs="Times New Roman"/>
          <w:b/>
        </w:rPr>
      </w:pPr>
    </w:p>
    <w:p w14:paraId="10D15D80" w14:textId="634EAD45" w:rsidR="00814E1E" w:rsidRPr="000F1B79" w:rsidRDefault="00EA120C" w:rsidP="00357879">
      <w:pPr>
        <w:rPr>
          <w:rFonts w:ascii="Times New Roman" w:hAnsi="Times New Roman" w:cs="Times New Roman"/>
        </w:rPr>
      </w:pPr>
      <w:commentRangeStart w:id="31"/>
      <w:r w:rsidRPr="000F1B79">
        <w:rPr>
          <w:rFonts w:ascii="Times New Roman" w:hAnsi="Times New Roman" w:cs="Times New Roman"/>
          <w:b/>
        </w:rPr>
        <w:t xml:space="preserve">Aim 1: </w:t>
      </w:r>
      <w:commentRangeEnd w:id="31"/>
      <w:r w:rsidR="001B4E36" w:rsidRPr="000F1B79">
        <w:rPr>
          <w:rStyle w:val="CommentReference"/>
          <w:rFonts w:ascii="Times New Roman" w:hAnsi="Times New Roman" w:cs="Times New Roman"/>
          <w:sz w:val="24"/>
          <w:szCs w:val="24"/>
        </w:rPr>
        <w:commentReference w:id="31"/>
      </w:r>
      <w:del w:id="32" w:author="Dave Bridges" w:date="2019-07-17T14:17:00Z">
        <w:r w:rsidR="002B3550" w:rsidRPr="000F1B79" w:rsidDel="00672866">
          <w:rPr>
            <w:rFonts w:ascii="Times New Roman" w:hAnsi="Times New Roman" w:cs="Times New Roman"/>
            <w:b/>
          </w:rPr>
          <w:delText xml:space="preserve">Evaluate </w:delText>
        </w:r>
      </w:del>
      <w:ins w:id="33" w:author="Dave Bridges" w:date="2019-07-17T14:18:00Z">
        <w:r w:rsidR="00672866">
          <w:rPr>
            <w:rFonts w:ascii="Times New Roman" w:hAnsi="Times New Roman" w:cs="Times New Roman"/>
            <w:b/>
          </w:rPr>
          <w:t>Identify</w:t>
        </w:r>
      </w:ins>
      <w:ins w:id="34" w:author="Dave Bridges" w:date="2019-07-17T14:17:00Z">
        <w:r w:rsidR="00672866" w:rsidRPr="000F1B79">
          <w:rPr>
            <w:rFonts w:ascii="Times New Roman" w:hAnsi="Times New Roman" w:cs="Times New Roman"/>
            <w:b/>
          </w:rPr>
          <w:t xml:space="preserve"> </w:t>
        </w:r>
      </w:ins>
      <w:r w:rsidR="002B3550" w:rsidRPr="000F1B79">
        <w:rPr>
          <w:rFonts w:ascii="Times New Roman" w:hAnsi="Times New Roman" w:cs="Times New Roman"/>
          <w:b/>
        </w:rPr>
        <w:t xml:space="preserve">the </w:t>
      </w:r>
      <w:del w:id="35" w:author="Dave Bridges" w:date="2019-07-17T14:18:00Z">
        <w:r w:rsidR="007A5B83" w:rsidRPr="000F1B79" w:rsidDel="00672866">
          <w:rPr>
            <w:rFonts w:ascii="Times New Roman" w:hAnsi="Times New Roman" w:cs="Times New Roman"/>
            <w:b/>
          </w:rPr>
          <w:delText xml:space="preserve">molecular </w:delText>
        </w:r>
      </w:del>
      <w:ins w:id="36" w:author="Dave Bridges" w:date="2019-07-17T14:18:00Z">
        <w:r w:rsidR="00672866">
          <w:rPr>
            <w:rFonts w:ascii="Times New Roman" w:hAnsi="Times New Roman" w:cs="Times New Roman"/>
            <w:b/>
          </w:rPr>
          <w:t>physiological</w:t>
        </w:r>
        <w:r w:rsidR="00672866" w:rsidRPr="000F1B79">
          <w:rPr>
            <w:rFonts w:ascii="Times New Roman" w:hAnsi="Times New Roman" w:cs="Times New Roman"/>
            <w:b/>
          </w:rPr>
          <w:t xml:space="preserve"> </w:t>
        </w:r>
      </w:ins>
      <w:del w:id="37" w:author="Dave Bridges" w:date="2019-07-17T14:17:00Z">
        <w:r w:rsidR="007A5B83" w:rsidRPr="000F1B79" w:rsidDel="00672866">
          <w:rPr>
            <w:rFonts w:ascii="Times New Roman" w:hAnsi="Times New Roman" w:cs="Times New Roman"/>
            <w:b/>
          </w:rPr>
          <w:delText xml:space="preserve">components </w:delText>
        </w:r>
      </w:del>
      <w:ins w:id="38" w:author="Dave Bridges" w:date="2019-07-17T14:17:00Z">
        <w:r w:rsidR="00672866">
          <w:rPr>
            <w:rFonts w:ascii="Times New Roman" w:hAnsi="Times New Roman" w:cs="Times New Roman"/>
            <w:b/>
          </w:rPr>
          <w:t>mechanisms</w:t>
        </w:r>
        <w:r w:rsidR="00672866" w:rsidRPr="000F1B79">
          <w:rPr>
            <w:rFonts w:ascii="Times New Roman" w:hAnsi="Times New Roman" w:cs="Times New Roman"/>
            <w:b/>
          </w:rPr>
          <w:t xml:space="preserve"> </w:t>
        </w:r>
      </w:ins>
      <w:r w:rsidR="007A5B83" w:rsidRPr="000F1B79">
        <w:rPr>
          <w:rFonts w:ascii="Times New Roman" w:hAnsi="Times New Roman" w:cs="Times New Roman"/>
          <w:b/>
        </w:rPr>
        <w:t xml:space="preserve">contributing to </w:t>
      </w:r>
      <w:del w:id="39" w:author="Dave Bridges" w:date="2019-07-17T14:17:00Z">
        <w:r w:rsidR="007A5B83" w:rsidRPr="000F1B79" w:rsidDel="00672866">
          <w:rPr>
            <w:rFonts w:ascii="Times New Roman" w:hAnsi="Times New Roman" w:cs="Times New Roman"/>
            <w:b/>
          </w:rPr>
          <w:delText xml:space="preserve">the </w:delText>
        </w:r>
        <w:r w:rsidR="002B3550" w:rsidRPr="000F1B79" w:rsidDel="00672866">
          <w:rPr>
            <w:rFonts w:ascii="Times New Roman" w:hAnsi="Times New Roman" w:cs="Times New Roman"/>
            <w:b/>
          </w:rPr>
          <w:delText xml:space="preserve">propensity for </w:delText>
        </w:r>
      </w:del>
      <w:r w:rsidR="002B3550" w:rsidRPr="000F1B79">
        <w:rPr>
          <w:rFonts w:ascii="Times New Roman" w:hAnsi="Times New Roman" w:cs="Times New Roman"/>
          <w:b/>
        </w:rPr>
        <w:t>energy conservation</w:t>
      </w:r>
      <w:del w:id="40" w:author="Dave Bridges" w:date="2019-07-17T14:18:00Z">
        <w:r w:rsidRPr="000F1B79" w:rsidDel="00672866">
          <w:rPr>
            <w:rFonts w:ascii="Times New Roman" w:hAnsi="Times New Roman" w:cs="Times New Roman"/>
            <w:b/>
          </w:rPr>
          <w:delText>,</w:delText>
        </w:r>
      </w:del>
      <w:ins w:id="41" w:author="Dave Bridges" w:date="2019-07-17T14:18:00Z">
        <w:r w:rsidR="00672866">
          <w:rPr>
            <w:rFonts w:ascii="Times New Roman" w:hAnsi="Times New Roman" w:cs="Times New Roman"/>
            <w:b/>
          </w:rPr>
          <w:t xml:space="preserve"> and</w:t>
        </w:r>
      </w:ins>
      <w:r w:rsidR="002B3550" w:rsidRPr="000F1B79">
        <w:rPr>
          <w:rFonts w:ascii="Times New Roman" w:hAnsi="Times New Roman" w:cs="Times New Roman"/>
          <w:b/>
        </w:rPr>
        <w:t xml:space="preserve"> insulin resistance</w:t>
      </w:r>
      <w:del w:id="42" w:author="Dave Bridges" w:date="2019-07-17T14:18:00Z">
        <w:r w:rsidRPr="000F1B79" w:rsidDel="00672866">
          <w:rPr>
            <w:rFonts w:ascii="Times New Roman" w:hAnsi="Times New Roman" w:cs="Times New Roman"/>
            <w:b/>
          </w:rPr>
          <w:delText>, and digestive efficiency</w:delText>
        </w:r>
      </w:del>
      <w:r w:rsidR="002B3550" w:rsidRPr="000F1B79">
        <w:rPr>
          <w:rFonts w:ascii="Times New Roman" w:hAnsi="Times New Roman" w:cs="Times New Roman"/>
          <w:b/>
        </w:rPr>
        <w:t xml:space="preserve"> during pregnancy.</w:t>
      </w:r>
      <w:r w:rsidR="00814E1E" w:rsidRPr="000F1B79">
        <w:rPr>
          <w:rFonts w:ascii="Times New Roman" w:hAnsi="Times New Roman" w:cs="Times New Roman"/>
          <w:b/>
        </w:rPr>
        <w:t xml:space="preserve"> </w:t>
      </w:r>
      <w:r w:rsidR="00814E1E" w:rsidRPr="000F1B79">
        <w:rPr>
          <w:rFonts w:ascii="Times New Roman" w:hAnsi="Times New Roman" w:cs="Times New Roman"/>
        </w:rPr>
        <w:t xml:space="preserve">Age matched pregnant and non-pregnant female mice will be compared in this study. Energy expenditure, insulin sensitivity, and </w:t>
      </w:r>
      <w:ins w:id="43" w:author="Dave Bridges" w:date="2019-07-17T14:18:00Z">
        <w:r w:rsidR="00672866">
          <w:rPr>
            <w:rFonts w:ascii="Times New Roman" w:hAnsi="Times New Roman" w:cs="Times New Roman"/>
          </w:rPr>
          <w:t xml:space="preserve">macronutrient </w:t>
        </w:r>
      </w:ins>
      <w:r w:rsidR="00814E1E" w:rsidRPr="000F1B79">
        <w:rPr>
          <w:rFonts w:ascii="Times New Roman" w:hAnsi="Times New Roman" w:cs="Times New Roman"/>
        </w:rPr>
        <w:t xml:space="preserve">absorptive </w:t>
      </w:r>
      <w:del w:id="44" w:author="Dave Bridges" w:date="2019-07-17T14:18:00Z">
        <w:r w:rsidR="00814E1E" w:rsidRPr="000F1B79" w:rsidDel="00672866">
          <w:rPr>
            <w:rFonts w:ascii="Times New Roman" w:hAnsi="Times New Roman" w:cs="Times New Roman"/>
          </w:rPr>
          <w:delText xml:space="preserve">capacity </w:delText>
        </w:r>
      </w:del>
      <w:ins w:id="45" w:author="Dave Bridges" w:date="2019-07-17T14:18:00Z">
        <w:r w:rsidR="00672866">
          <w:rPr>
            <w:rFonts w:ascii="Times New Roman" w:hAnsi="Times New Roman" w:cs="Times New Roman"/>
          </w:rPr>
          <w:t>efficiency</w:t>
        </w:r>
        <w:r w:rsidR="00672866" w:rsidRPr="000F1B79">
          <w:rPr>
            <w:rFonts w:ascii="Times New Roman" w:hAnsi="Times New Roman" w:cs="Times New Roman"/>
          </w:rPr>
          <w:t xml:space="preserve"> </w:t>
        </w:r>
      </w:ins>
      <w:r w:rsidR="00814E1E" w:rsidRPr="000F1B79">
        <w:rPr>
          <w:rFonts w:ascii="Times New Roman" w:hAnsi="Times New Roman" w:cs="Times New Roman"/>
        </w:rPr>
        <w:t xml:space="preserve">will be </w:t>
      </w:r>
      <w:del w:id="46" w:author="Dave Bridges" w:date="2019-07-17T14:18:00Z">
        <w:r w:rsidR="00814E1E" w:rsidRPr="000F1B79" w:rsidDel="00672866">
          <w:rPr>
            <w:rFonts w:ascii="Times New Roman" w:hAnsi="Times New Roman" w:cs="Times New Roman"/>
          </w:rPr>
          <w:delText>compared</w:delText>
        </w:r>
      </w:del>
      <w:ins w:id="47" w:author="Dave Bridges" w:date="2019-07-17T14:18:00Z">
        <w:r w:rsidR="00672866">
          <w:rPr>
            <w:rFonts w:ascii="Times New Roman" w:hAnsi="Times New Roman" w:cs="Times New Roman"/>
          </w:rPr>
          <w:t>evaluated</w:t>
        </w:r>
      </w:ins>
      <w:r w:rsidR="007A5B83" w:rsidRPr="000F1B79">
        <w:rPr>
          <w:rFonts w:ascii="Times New Roman" w:hAnsi="Times New Roman" w:cs="Times New Roman"/>
        </w:rPr>
        <w:t>.</w:t>
      </w:r>
    </w:p>
    <w:p w14:paraId="2731C04D" w14:textId="5E2554C5" w:rsidR="002B3550" w:rsidRPr="000F1B79" w:rsidRDefault="009915E8" w:rsidP="00357879">
      <w:pPr>
        <w:rPr>
          <w:rFonts w:ascii="Times New Roman" w:hAnsi="Times New Roman" w:cs="Times New Roman"/>
          <w:b/>
        </w:rPr>
      </w:pPr>
      <w:commentRangeStart w:id="48"/>
      <w:r w:rsidRPr="000F1B79">
        <w:rPr>
          <w:rFonts w:ascii="Times New Roman" w:hAnsi="Times New Roman" w:cs="Times New Roman"/>
          <w:b/>
        </w:rPr>
        <w:t>Aim 2: Examine the effect of early time</w:t>
      </w:r>
      <w:r w:rsidR="00EA120C" w:rsidRPr="000F1B79">
        <w:rPr>
          <w:rFonts w:ascii="Times New Roman" w:hAnsi="Times New Roman" w:cs="Times New Roman"/>
          <w:b/>
        </w:rPr>
        <w:t>-</w:t>
      </w:r>
      <w:r w:rsidRPr="000F1B79">
        <w:rPr>
          <w:rFonts w:ascii="Times New Roman" w:hAnsi="Times New Roman" w:cs="Times New Roman"/>
          <w:b/>
        </w:rPr>
        <w:t>restricted feeding in the perinatal period</w:t>
      </w:r>
      <w:r w:rsidR="00357879" w:rsidRPr="000F1B79">
        <w:rPr>
          <w:rFonts w:ascii="Times New Roman" w:hAnsi="Times New Roman" w:cs="Times New Roman"/>
          <w:b/>
        </w:rPr>
        <w:t xml:space="preserve"> on</w:t>
      </w:r>
      <w:r w:rsidRPr="000F1B79">
        <w:rPr>
          <w:rFonts w:ascii="Times New Roman" w:hAnsi="Times New Roman" w:cs="Times New Roman"/>
          <w:b/>
        </w:rPr>
        <w:t xml:space="preserve"> maternal </w:t>
      </w:r>
      <w:r w:rsidR="00357879" w:rsidRPr="000F1B79">
        <w:rPr>
          <w:rFonts w:ascii="Times New Roman" w:hAnsi="Times New Roman" w:cs="Times New Roman"/>
          <w:b/>
        </w:rPr>
        <w:t xml:space="preserve">health. </w:t>
      </w:r>
      <w:commentRangeEnd w:id="48"/>
      <w:r w:rsidR="00814E1E" w:rsidRPr="000F1B79">
        <w:rPr>
          <w:rStyle w:val="CommentReference"/>
          <w:rFonts w:ascii="Times New Roman" w:hAnsi="Times New Roman" w:cs="Times New Roman"/>
          <w:sz w:val="24"/>
          <w:szCs w:val="24"/>
        </w:rPr>
        <w:commentReference w:id="48"/>
      </w:r>
      <w:r w:rsidR="00357879" w:rsidRPr="000F1B79">
        <w:rPr>
          <w:rFonts w:ascii="Times New Roman" w:hAnsi="Times New Roman" w:cs="Times New Roman"/>
        </w:rPr>
        <w:t xml:space="preserve">Dams exposed to </w:t>
      </w:r>
      <w:del w:id="49" w:author="Dave Bridges" w:date="2019-07-17T14:19:00Z">
        <w:r w:rsidR="00357879" w:rsidRPr="000F1B79" w:rsidDel="00672866">
          <w:rPr>
            <w:rFonts w:ascii="Times New Roman" w:hAnsi="Times New Roman" w:cs="Times New Roman"/>
          </w:rPr>
          <w:delText xml:space="preserve">8-hour, dark cycle </w:delText>
        </w:r>
      </w:del>
      <w:r w:rsidR="00357879" w:rsidRPr="000F1B79">
        <w:rPr>
          <w:rFonts w:ascii="Times New Roman" w:hAnsi="Times New Roman" w:cs="Times New Roman"/>
        </w:rPr>
        <w:t xml:space="preserve">time-restricted feeding </w:t>
      </w:r>
      <w:ins w:id="50" w:author="Dave Bridges" w:date="2019-07-17T14:19:00Z">
        <w:r w:rsidR="00672866">
          <w:rPr>
            <w:rFonts w:ascii="Times New Roman" w:hAnsi="Times New Roman" w:cs="Times New Roman"/>
          </w:rPr>
          <w:t xml:space="preserve">during gestation </w:t>
        </w:r>
      </w:ins>
      <w:r w:rsidR="00357879" w:rsidRPr="000F1B79">
        <w:rPr>
          <w:rFonts w:ascii="Times New Roman" w:hAnsi="Times New Roman" w:cs="Times New Roman"/>
        </w:rPr>
        <w:t xml:space="preserve">will be compared to age-matched </w:t>
      </w:r>
      <w:r w:rsidR="00357879" w:rsidRPr="000F1B79">
        <w:rPr>
          <w:rFonts w:ascii="Times New Roman" w:hAnsi="Times New Roman" w:cs="Times New Roman"/>
          <w:i/>
        </w:rPr>
        <w:t>ad libitum</w:t>
      </w:r>
      <w:r w:rsidR="00357879" w:rsidRPr="000F1B79">
        <w:rPr>
          <w:rFonts w:ascii="Times New Roman" w:hAnsi="Times New Roman" w:cs="Times New Roman"/>
        </w:rPr>
        <w:t xml:space="preserve"> fed controls. Food intake, body composition, energy expenditure, insulin </w:t>
      </w:r>
      <w:r w:rsidR="00814E1E" w:rsidRPr="000F1B79">
        <w:rPr>
          <w:rFonts w:ascii="Times New Roman" w:hAnsi="Times New Roman" w:cs="Times New Roman"/>
        </w:rPr>
        <w:t>sensitivity</w:t>
      </w:r>
      <w:r w:rsidR="00357879" w:rsidRPr="000F1B79">
        <w:rPr>
          <w:rFonts w:ascii="Times New Roman" w:hAnsi="Times New Roman" w:cs="Times New Roman"/>
        </w:rPr>
        <w:t>, and gestation le</w:t>
      </w:r>
      <w:r w:rsidR="00EA120C" w:rsidRPr="000F1B79">
        <w:rPr>
          <w:rFonts w:ascii="Times New Roman" w:hAnsi="Times New Roman" w:cs="Times New Roman"/>
        </w:rPr>
        <w:t>n</w:t>
      </w:r>
      <w:r w:rsidR="00357879" w:rsidRPr="000F1B79">
        <w:rPr>
          <w:rFonts w:ascii="Times New Roman" w:hAnsi="Times New Roman" w:cs="Times New Roman"/>
        </w:rPr>
        <w:t xml:space="preserve">gth will be </w:t>
      </w:r>
      <w:commentRangeStart w:id="51"/>
      <w:del w:id="52" w:author="Dave Bridges" w:date="2019-07-17T14:19:00Z">
        <w:r w:rsidR="00357879" w:rsidRPr="000F1B79" w:rsidDel="00672866">
          <w:rPr>
            <w:rFonts w:ascii="Times New Roman" w:hAnsi="Times New Roman" w:cs="Times New Roman"/>
          </w:rPr>
          <w:delText>measured</w:delText>
        </w:r>
      </w:del>
      <w:ins w:id="53" w:author="Dave Bridges" w:date="2019-07-17T14:19:00Z">
        <w:r w:rsidR="00672866">
          <w:rPr>
            <w:rFonts w:ascii="Times New Roman" w:hAnsi="Times New Roman" w:cs="Times New Roman"/>
          </w:rPr>
          <w:t>evaluated</w:t>
        </w:r>
      </w:ins>
      <w:commentRangeEnd w:id="51"/>
      <w:ins w:id="54" w:author="Dave Bridges" w:date="2019-07-17T14:20:00Z">
        <w:r w:rsidR="00672866">
          <w:rPr>
            <w:rStyle w:val="CommentReference"/>
          </w:rPr>
          <w:commentReference w:id="51"/>
        </w:r>
      </w:ins>
      <w:r w:rsidR="00EA120C" w:rsidRPr="000F1B79">
        <w:rPr>
          <w:rFonts w:ascii="Times New Roman" w:hAnsi="Times New Roman" w:cs="Times New Roman"/>
        </w:rPr>
        <w:t>.</w:t>
      </w:r>
    </w:p>
    <w:p w14:paraId="05DAFBCF" w14:textId="5D7895E9" w:rsidR="002B3550" w:rsidRPr="000F1B79" w:rsidRDefault="00EA120C" w:rsidP="00EA120C">
      <w:pPr>
        <w:rPr>
          <w:rFonts w:ascii="Times New Roman" w:hAnsi="Times New Roman" w:cs="Times New Roman"/>
        </w:rPr>
      </w:pPr>
      <w:r w:rsidRPr="000F1B79">
        <w:rPr>
          <w:rFonts w:ascii="Times New Roman" w:hAnsi="Times New Roman" w:cs="Times New Roman"/>
          <w:b/>
        </w:rPr>
        <w:t>Aim 3: Determine the effect of</w:t>
      </w:r>
      <w:r w:rsidRPr="000F1B79">
        <w:rPr>
          <w:rFonts w:ascii="Times New Roman" w:hAnsi="Times New Roman" w:cs="Times New Roman"/>
        </w:rPr>
        <w:t xml:space="preserve"> </w:t>
      </w:r>
      <w:r w:rsidRPr="000F1B79">
        <w:rPr>
          <w:rFonts w:ascii="Times New Roman" w:hAnsi="Times New Roman" w:cs="Times New Roman"/>
          <w:b/>
        </w:rPr>
        <w:t xml:space="preserve">early time-restricted feeding in the perinatal period on offspring health. </w:t>
      </w:r>
      <w:r w:rsidRPr="000F1B79">
        <w:rPr>
          <w:rFonts w:ascii="Times New Roman" w:hAnsi="Times New Roman" w:cs="Times New Roman"/>
        </w:rPr>
        <w:t>Pups of dams exposed to</w:t>
      </w:r>
      <w:del w:id="55" w:author="Dave Bridges" w:date="2019-07-17T14:20:00Z">
        <w:r w:rsidRPr="000F1B79" w:rsidDel="00672866">
          <w:rPr>
            <w:rFonts w:ascii="Times New Roman" w:hAnsi="Times New Roman" w:cs="Times New Roman"/>
          </w:rPr>
          <w:delText xml:space="preserve"> 8-hour, dark cycle</w:delText>
        </w:r>
      </w:del>
      <w:r w:rsidRPr="000F1B79">
        <w:rPr>
          <w:rFonts w:ascii="Times New Roman" w:hAnsi="Times New Roman" w:cs="Times New Roman"/>
        </w:rPr>
        <w:t xml:space="preserve"> time-restricted feeding will be compared to pups of ad libitum fed dams. Survival</w:t>
      </w:r>
      <w:ins w:id="56" w:author="Dave Bridges" w:date="2019-07-17T14:20:00Z">
        <w:r w:rsidR="00672866">
          <w:rPr>
            <w:rFonts w:ascii="Times New Roman" w:hAnsi="Times New Roman" w:cs="Times New Roman"/>
          </w:rPr>
          <w:t xml:space="preserve"> rates</w:t>
        </w:r>
      </w:ins>
      <w:r w:rsidRPr="000F1B79">
        <w:rPr>
          <w:rFonts w:ascii="Times New Roman" w:hAnsi="Times New Roman" w:cs="Times New Roman"/>
        </w:rPr>
        <w:t xml:space="preserve">, birthweight, body composition, insulin sensitivity and </w:t>
      </w:r>
      <w:del w:id="57" w:author="Dave Bridges" w:date="2019-07-17T14:20:00Z">
        <w:r w:rsidRPr="000F1B79" w:rsidDel="00672866">
          <w:rPr>
            <w:rFonts w:ascii="Times New Roman" w:hAnsi="Times New Roman" w:cs="Times New Roman"/>
          </w:rPr>
          <w:delText xml:space="preserve">resistance </w:delText>
        </w:r>
      </w:del>
      <w:ins w:id="58" w:author="Dave Bridges" w:date="2019-07-17T14:20:00Z">
        <w:r w:rsidR="00672866">
          <w:rPr>
            <w:rFonts w:ascii="Times New Roman" w:hAnsi="Times New Roman" w:cs="Times New Roman"/>
          </w:rPr>
          <w:t>sensitivity</w:t>
        </w:r>
        <w:r w:rsidR="00672866" w:rsidRPr="000F1B79">
          <w:rPr>
            <w:rFonts w:ascii="Times New Roman" w:hAnsi="Times New Roman" w:cs="Times New Roman"/>
          </w:rPr>
          <w:t xml:space="preserve"> </w:t>
        </w:r>
      </w:ins>
      <w:r w:rsidRPr="000F1B79">
        <w:rPr>
          <w:rFonts w:ascii="Times New Roman" w:hAnsi="Times New Roman" w:cs="Times New Roman"/>
        </w:rPr>
        <w:t xml:space="preserve">to a high fat diet will be </w:t>
      </w:r>
      <w:del w:id="59" w:author="Dave Bridges" w:date="2019-07-17T14:20:00Z">
        <w:r w:rsidRPr="000F1B79" w:rsidDel="00672866">
          <w:rPr>
            <w:rFonts w:ascii="Times New Roman" w:hAnsi="Times New Roman" w:cs="Times New Roman"/>
          </w:rPr>
          <w:delText>measure</w:delText>
        </w:r>
      </w:del>
      <w:ins w:id="60" w:author="Dave Bridges" w:date="2019-07-17T14:20:00Z">
        <w:r w:rsidR="00672866">
          <w:rPr>
            <w:rFonts w:ascii="Times New Roman" w:hAnsi="Times New Roman" w:cs="Times New Roman"/>
          </w:rPr>
          <w:t>measured</w:t>
        </w:r>
      </w:ins>
      <w:del w:id="61" w:author="Dave Bridges" w:date="2019-07-17T14:20:00Z">
        <w:r w:rsidRPr="000F1B79" w:rsidDel="00672866">
          <w:rPr>
            <w:rFonts w:ascii="Times New Roman" w:hAnsi="Times New Roman" w:cs="Times New Roman"/>
          </w:rPr>
          <w:delText>d</w:delText>
        </w:r>
      </w:del>
      <w:r w:rsidRPr="000F1B79">
        <w:rPr>
          <w:rFonts w:ascii="Times New Roman" w:hAnsi="Times New Roman" w:cs="Times New Roman"/>
        </w:rPr>
        <w:t xml:space="preserve">. </w:t>
      </w:r>
    </w:p>
    <w:p w14:paraId="785E7B40" w14:textId="793F27D7" w:rsidR="002B3550" w:rsidRPr="000F1B79" w:rsidRDefault="009915E8" w:rsidP="009915E8">
      <w:pPr>
        <w:rPr>
          <w:rFonts w:ascii="Times New Roman" w:hAnsi="Times New Roman" w:cs="Times New Roman"/>
        </w:rPr>
      </w:pPr>
      <w:r w:rsidRPr="000F1B79">
        <w:rPr>
          <w:rFonts w:ascii="Times New Roman" w:hAnsi="Times New Roman" w:cs="Times New Roman"/>
          <w:b/>
        </w:rPr>
        <w:t>Aim 4: Determine the prevalence of intentional and unintentional fasting in a local sample of pregnant women and its associations with perinatal health outcomes.</w:t>
      </w:r>
      <w:r w:rsidRPr="000F1B79">
        <w:rPr>
          <w:rFonts w:ascii="Times New Roman" w:hAnsi="Times New Roman" w:cs="Times New Roman"/>
        </w:rPr>
        <w:t xml:space="preserve"> The prevalence of </w:t>
      </w:r>
      <w:ins w:id="62" w:author="Molly Carter" w:date="2019-07-22T11:25:00Z">
        <w:r w:rsidR="00B4419F">
          <w:rPr>
            <w:rFonts w:ascii="Times New Roman" w:hAnsi="Times New Roman" w:cs="Times New Roman"/>
          </w:rPr>
          <w:t>h</w:t>
        </w:r>
      </w:ins>
      <w:commentRangeStart w:id="63"/>
      <w:del w:id="64" w:author="Molly Carter" w:date="2019-07-22T11:25:00Z">
        <w:r w:rsidR="002B3550" w:rsidRPr="000F1B79" w:rsidDel="00B4419F">
          <w:rPr>
            <w:rFonts w:ascii="Times New Roman" w:hAnsi="Times New Roman" w:cs="Times New Roman"/>
          </w:rPr>
          <w:delText>H</w:delText>
        </w:r>
      </w:del>
      <w:r w:rsidRPr="000F1B79">
        <w:rPr>
          <w:rFonts w:ascii="Times New Roman" w:hAnsi="Times New Roman" w:cs="Times New Roman"/>
        </w:rPr>
        <w:t xml:space="preserve">yperemesis </w:t>
      </w:r>
      <w:ins w:id="65" w:author="Molly Carter" w:date="2019-07-22T11:25:00Z">
        <w:r w:rsidR="00B4419F">
          <w:rPr>
            <w:rFonts w:ascii="Times New Roman" w:hAnsi="Times New Roman" w:cs="Times New Roman"/>
          </w:rPr>
          <w:t>g</w:t>
        </w:r>
      </w:ins>
      <w:del w:id="66" w:author="Molly Carter" w:date="2019-07-22T11:25:00Z">
        <w:r w:rsidR="002B3550" w:rsidRPr="000F1B79" w:rsidDel="00B4419F">
          <w:rPr>
            <w:rFonts w:ascii="Times New Roman" w:hAnsi="Times New Roman" w:cs="Times New Roman"/>
          </w:rPr>
          <w:delText>G</w:delText>
        </w:r>
      </w:del>
      <w:r w:rsidRPr="000F1B79">
        <w:rPr>
          <w:rFonts w:ascii="Times New Roman" w:hAnsi="Times New Roman" w:cs="Times New Roman"/>
        </w:rPr>
        <w:t>ravidarum</w:t>
      </w:r>
      <w:commentRangeEnd w:id="63"/>
      <w:r w:rsidR="00792EEE">
        <w:rPr>
          <w:rStyle w:val="CommentReference"/>
        </w:rPr>
        <w:commentReference w:id="63"/>
      </w:r>
      <w:r w:rsidR="002B3550" w:rsidRPr="000F1B79">
        <w:rPr>
          <w:rFonts w:ascii="Times New Roman" w:hAnsi="Times New Roman" w:cs="Times New Roman"/>
        </w:rPr>
        <w:t>, b</w:t>
      </w:r>
      <w:r w:rsidRPr="000F1B79">
        <w:rPr>
          <w:rFonts w:ascii="Times New Roman" w:hAnsi="Times New Roman" w:cs="Times New Roman"/>
        </w:rPr>
        <w:t>reak</w:t>
      </w:r>
      <w:r w:rsidR="002B3550" w:rsidRPr="000F1B79">
        <w:rPr>
          <w:rFonts w:ascii="Times New Roman" w:hAnsi="Times New Roman" w:cs="Times New Roman"/>
        </w:rPr>
        <w:t xml:space="preserve">fast skipping, food insecurity, </w:t>
      </w:r>
      <w:r w:rsidRPr="000F1B79">
        <w:rPr>
          <w:rFonts w:ascii="Times New Roman" w:hAnsi="Times New Roman" w:cs="Times New Roman"/>
        </w:rPr>
        <w:t xml:space="preserve">and length of overnight fast will be evaluated in the </w:t>
      </w:r>
      <w:commentRangeStart w:id="67"/>
      <w:r w:rsidRPr="000F1B79">
        <w:rPr>
          <w:rFonts w:ascii="Times New Roman" w:hAnsi="Times New Roman" w:cs="Times New Roman"/>
        </w:rPr>
        <w:t xml:space="preserve">Michigan Medicine </w:t>
      </w:r>
      <w:del w:id="68" w:author="Molly Carter" w:date="2019-07-22T11:26:00Z">
        <w:r w:rsidRPr="000F1B79" w:rsidDel="00B4419F">
          <w:rPr>
            <w:rFonts w:ascii="Times New Roman" w:hAnsi="Times New Roman" w:cs="Times New Roman"/>
          </w:rPr>
          <w:delText>OB biorepository</w:delText>
        </w:r>
      </w:del>
      <w:ins w:id="69" w:author="Molly Carter" w:date="2019-07-22T11:27:00Z">
        <w:r w:rsidR="00B4419F">
          <w:rPr>
            <w:rFonts w:ascii="Times New Roman" w:hAnsi="Times New Roman" w:cs="Times New Roman"/>
          </w:rPr>
          <w:t>c</w:t>
        </w:r>
      </w:ins>
      <w:ins w:id="70" w:author="Molly Carter" w:date="2019-07-22T11:26:00Z">
        <w:r w:rsidR="00B4419F">
          <w:rPr>
            <w:rFonts w:ascii="Times New Roman" w:hAnsi="Times New Roman" w:cs="Times New Roman"/>
          </w:rPr>
          <w:t xml:space="preserve">entral </w:t>
        </w:r>
      </w:ins>
      <w:ins w:id="71" w:author="Molly Carter" w:date="2019-07-22T11:27:00Z">
        <w:r w:rsidR="00B4419F">
          <w:rPr>
            <w:rFonts w:ascii="Times New Roman" w:hAnsi="Times New Roman" w:cs="Times New Roman"/>
          </w:rPr>
          <w:t>b</w:t>
        </w:r>
      </w:ins>
      <w:ins w:id="72" w:author="Molly Carter" w:date="2019-07-22T11:26:00Z">
        <w:r w:rsidR="00B4419F">
          <w:rPr>
            <w:rFonts w:ascii="Times New Roman" w:hAnsi="Times New Roman" w:cs="Times New Roman"/>
          </w:rPr>
          <w:t>iorepository obstetric</w:t>
        </w:r>
      </w:ins>
      <w:ins w:id="73" w:author="Molly Carter" w:date="2019-07-22T11:27:00Z">
        <w:r w:rsidR="00B4419F">
          <w:rPr>
            <w:rFonts w:ascii="Times New Roman" w:hAnsi="Times New Roman" w:cs="Times New Roman"/>
          </w:rPr>
          <w:t xml:space="preserve">s </w:t>
        </w:r>
      </w:ins>
      <w:ins w:id="74" w:author="Molly Carter" w:date="2019-07-22T11:26:00Z">
        <w:r w:rsidR="00B4419F">
          <w:rPr>
            <w:rFonts w:ascii="Times New Roman" w:hAnsi="Times New Roman" w:cs="Times New Roman"/>
          </w:rPr>
          <w:t>cohort</w:t>
        </w:r>
      </w:ins>
      <w:r w:rsidRPr="000F1B79">
        <w:rPr>
          <w:rFonts w:ascii="Times New Roman" w:hAnsi="Times New Roman" w:cs="Times New Roman"/>
        </w:rPr>
        <w:t xml:space="preserve"> </w:t>
      </w:r>
      <w:commentRangeEnd w:id="67"/>
      <w:r w:rsidR="00792EEE">
        <w:rPr>
          <w:rStyle w:val="CommentReference"/>
        </w:rPr>
        <w:commentReference w:id="67"/>
      </w:r>
      <w:r w:rsidRPr="000F1B79">
        <w:rPr>
          <w:rFonts w:ascii="Times New Roman" w:hAnsi="Times New Roman" w:cs="Times New Roman"/>
        </w:rPr>
        <w:t xml:space="preserve">and their associations with </w:t>
      </w:r>
      <w:r w:rsidR="002B3550" w:rsidRPr="000F1B79">
        <w:rPr>
          <w:rFonts w:ascii="Times New Roman" w:hAnsi="Times New Roman" w:cs="Times New Roman"/>
        </w:rPr>
        <w:t>preterm birth, low birthweight/</w:t>
      </w:r>
      <w:r w:rsidRPr="000F1B79">
        <w:rPr>
          <w:rFonts w:ascii="Times New Roman" w:hAnsi="Times New Roman" w:cs="Times New Roman"/>
        </w:rPr>
        <w:t>small for gestational age</w:t>
      </w:r>
      <w:r w:rsidR="002B3550" w:rsidRPr="000F1B79">
        <w:rPr>
          <w:rFonts w:ascii="Times New Roman" w:hAnsi="Times New Roman" w:cs="Times New Roman"/>
        </w:rPr>
        <w:t xml:space="preserve">, </w:t>
      </w:r>
      <w:r w:rsidRPr="000F1B79">
        <w:rPr>
          <w:rFonts w:ascii="Times New Roman" w:hAnsi="Times New Roman" w:cs="Times New Roman"/>
        </w:rPr>
        <w:t>intrauterine fetal demise</w:t>
      </w:r>
      <w:r w:rsidR="002B3550" w:rsidRPr="000F1B79">
        <w:rPr>
          <w:rFonts w:ascii="Times New Roman" w:hAnsi="Times New Roman" w:cs="Times New Roman"/>
        </w:rPr>
        <w:t xml:space="preserve">, </w:t>
      </w:r>
      <w:commentRangeStart w:id="75"/>
      <w:r w:rsidRPr="000F1B79">
        <w:rPr>
          <w:rFonts w:ascii="Times New Roman" w:hAnsi="Times New Roman" w:cs="Times New Roman"/>
        </w:rPr>
        <w:t>gestational diabetes</w:t>
      </w:r>
      <w:commentRangeEnd w:id="75"/>
      <w:r w:rsidR="00792EEE">
        <w:rPr>
          <w:rStyle w:val="CommentReference"/>
        </w:rPr>
        <w:commentReference w:id="75"/>
      </w:r>
      <w:r w:rsidR="002B3550" w:rsidRPr="000F1B79">
        <w:rPr>
          <w:rFonts w:ascii="Times New Roman" w:hAnsi="Times New Roman" w:cs="Times New Roman"/>
        </w:rPr>
        <w:t>,</w:t>
      </w:r>
      <w:r w:rsidRPr="000F1B79">
        <w:rPr>
          <w:rFonts w:ascii="Times New Roman" w:hAnsi="Times New Roman" w:cs="Times New Roman"/>
        </w:rPr>
        <w:t xml:space="preserve"> </w:t>
      </w:r>
      <w:ins w:id="77" w:author="Molly Carter" w:date="2019-07-22T11:26:00Z">
        <w:r w:rsidR="00B4419F">
          <w:rPr>
            <w:rFonts w:ascii="Times New Roman" w:hAnsi="Times New Roman" w:cs="Times New Roman"/>
          </w:rPr>
          <w:t xml:space="preserve">gestational weight gain, </w:t>
        </w:r>
      </w:ins>
      <w:r w:rsidRPr="000F1B79">
        <w:rPr>
          <w:rFonts w:ascii="Times New Roman" w:hAnsi="Times New Roman" w:cs="Times New Roman"/>
        </w:rPr>
        <w:t>and</w:t>
      </w:r>
      <w:r w:rsidR="002B3550" w:rsidRPr="000F1B79">
        <w:rPr>
          <w:rFonts w:ascii="Times New Roman" w:hAnsi="Times New Roman" w:cs="Times New Roman"/>
        </w:rPr>
        <w:t xml:space="preserve"> </w:t>
      </w:r>
      <w:ins w:id="78" w:author="Molly Carter" w:date="2019-07-22T11:26:00Z">
        <w:r w:rsidR="00B4419F">
          <w:rPr>
            <w:rFonts w:ascii="Times New Roman" w:hAnsi="Times New Roman" w:cs="Times New Roman"/>
          </w:rPr>
          <w:t>p</w:t>
        </w:r>
      </w:ins>
      <w:r w:rsidR="002B3550" w:rsidRPr="000F1B79">
        <w:rPr>
          <w:rFonts w:ascii="Times New Roman" w:hAnsi="Times New Roman" w:cs="Times New Roman"/>
        </w:rPr>
        <w:t>re-eclampsia</w:t>
      </w:r>
      <w:r w:rsidRPr="000F1B79">
        <w:rPr>
          <w:rFonts w:ascii="Times New Roman" w:hAnsi="Times New Roman" w:cs="Times New Roman"/>
        </w:rPr>
        <w:t xml:space="preserve"> will be evaluated.</w:t>
      </w:r>
    </w:p>
    <w:p w14:paraId="27EBDFA7" w14:textId="2FBFF20E" w:rsidR="002B3550" w:rsidRDefault="002B3550" w:rsidP="002B3550">
      <w:pPr>
        <w:pStyle w:val="ListParagraph"/>
      </w:pPr>
    </w:p>
    <w:p w14:paraId="355E888E" w14:textId="71B5E131" w:rsidR="007A5B83" w:rsidRDefault="006F25E6" w:rsidP="002B3550">
      <w:pPr>
        <w:pStyle w:val="ListParagraph"/>
      </w:pPr>
      <w:ins w:id="79" w:author="Molly Carter" w:date="2019-07-22T11:23:00Z">
        <w:r>
          <w:rPr>
            <w:noProof/>
          </w:rPr>
          <w:lastRenderedPageBreak/>
          <w:drawing>
            <wp:anchor distT="0" distB="0" distL="114300" distR="114300" simplePos="0" relativeHeight="251658240" behindDoc="1" locked="0" layoutInCell="1" allowOverlap="1" wp14:anchorId="69CC881D" wp14:editId="7899958E">
              <wp:simplePos x="0" y="0"/>
              <wp:positionH relativeFrom="column">
                <wp:posOffset>461645</wp:posOffset>
              </wp:positionH>
              <wp:positionV relativeFrom="paragraph">
                <wp:posOffset>0</wp:posOffset>
              </wp:positionV>
              <wp:extent cx="2742923" cy="894178"/>
              <wp:effectExtent l="0" t="0" r="635" b="0"/>
              <wp:wrapTight wrapText="bothSides">
                <wp:wrapPolygon edited="0">
                  <wp:start x="7902" y="1534"/>
                  <wp:lineTo x="6301" y="4295"/>
                  <wp:lineTo x="5501" y="6136"/>
                  <wp:lineTo x="5401" y="7364"/>
                  <wp:lineTo x="3201" y="11966"/>
                  <wp:lineTo x="1000" y="14420"/>
                  <wp:lineTo x="400" y="15341"/>
                  <wp:lineTo x="400" y="17489"/>
                  <wp:lineTo x="4001" y="18409"/>
                  <wp:lineTo x="7702" y="18409"/>
                  <wp:lineTo x="21505" y="17489"/>
                  <wp:lineTo x="21505" y="15034"/>
                  <wp:lineTo x="19004" y="12580"/>
                  <wp:lineTo x="16804" y="11966"/>
                  <wp:lineTo x="16904" y="10739"/>
                  <wp:lineTo x="15904" y="9511"/>
                  <wp:lineTo x="12703" y="7057"/>
                  <wp:lineTo x="9502" y="1534"/>
                  <wp:lineTo x="7902" y="1534"/>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msDAG.pdf"/>
                      <pic:cNvPicPr/>
                    </pic:nvPicPr>
                    <pic:blipFill rotWithShape="1">
                      <a:blip r:embed="rId8">
                        <a:extLst>
                          <a:ext uri="{28A0092B-C50C-407E-A947-70E740481C1C}">
                            <a14:useLocalDpi xmlns:a14="http://schemas.microsoft.com/office/drawing/2010/main" val="0"/>
                          </a:ext>
                        </a:extLst>
                      </a:blip>
                      <a:srcRect t="15472" b="45190"/>
                      <a:stretch/>
                    </pic:blipFill>
                    <pic:spPr bwMode="auto">
                      <a:xfrm>
                        <a:off x="0" y="0"/>
                        <a:ext cx="2742923" cy="89417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ins>
      <w:commentRangeStart w:id="80"/>
      <w:commentRangeStart w:id="81"/>
      <w:del w:id="82" w:author="Molly Carter" w:date="2019-07-22T11:23:00Z">
        <w:r w:rsidR="008B7481" w:rsidRPr="008B7481" w:rsidDel="006F25E6">
          <w:rPr>
            <w:noProof/>
          </w:rPr>
          <w:drawing>
            <wp:inline distT="0" distB="0" distL="0" distR="0" wp14:anchorId="2A8E67C8" wp14:editId="55910F02">
              <wp:extent cx="4104640" cy="237489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5942" cy="2387219"/>
                      </a:xfrm>
                      <a:prstGeom prst="rect">
                        <a:avLst/>
                      </a:prstGeom>
                    </pic:spPr>
                  </pic:pic>
                </a:graphicData>
              </a:graphic>
            </wp:inline>
          </w:drawing>
        </w:r>
      </w:del>
      <w:commentRangeEnd w:id="80"/>
      <w:r w:rsidR="008B7481">
        <w:rPr>
          <w:rStyle w:val="CommentReference"/>
        </w:rPr>
        <w:commentReference w:id="80"/>
      </w:r>
      <w:commentRangeEnd w:id="81"/>
      <w:r w:rsidR="00761EA9">
        <w:rPr>
          <w:rStyle w:val="CommentReference"/>
        </w:rPr>
        <w:commentReference w:id="81"/>
      </w:r>
    </w:p>
    <w:sectPr w:rsidR="007A5B83" w:rsidSect="00587E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olly Carter" w:date="2019-07-15T23:13:00Z" w:initials="MC">
    <w:p w14:paraId="462707E0" w14:textId="77777777" w:rsidR="000F1B79" w:rsidRDefault="000F1B79">
      <w:pPr>
        <w:pStyle w:val="CommentText"/>
      </w:pPr>
      <w:r>
        <w:rPr>
          <w:rStyle w:val="CommentReference"/>
        </w:rPr>
        <w:annotationRef/>
      </w:r>
      <w:r>
        <w:t>This is largely taken from an older iteration of the aims page I made back in March, which was largely about glucocorticoids/</w:t>
      </w:r>
      <w:r w:rsidR="00971C15">
        <w:t>and maternal appetite. I can share this if you’d like, just let me know.</w:t>
      </w:r>
    </w:p>
    <w:p w14:paraId="33A61EB1" w14:textId="21654C26" w:rsidR="00971C15" w:rsidRDefault="00971C15">
      <w:pPr>
        <w:pStyle w:val="CommentText"/>
      </w:pPr>
    </w:p>
  </w:comment>
  <w:comment w:id="4" w:author="Molly Carter" w:date="2019-07-22T11:03:00Z" w:initials="MC">
    <w:p w14:paraId="5D70B745" w14:textId="77777777" w:rsidR="006F25E6" w:rsidRDefault="006F25E6" w:rsidP="006F25E6">
      <w:r>
        <w:rPr>
          <w:rStyle w:val="CommentReference"/>
        </w:rPr>
        <w:annotationRef/>
      </w:r>
      <w:r>
        <w:t xml:space="preserve">This is the full link: </w:t>
      </w:r>
      <w:hyperlink r:id="rId1" w:history="1">
        <w:r>
          <w:rPr>
            <w:rStyle w:val="Hyperlink"/>
          </w:rPr>
          <w:t>https://</w:t>
        </w:r>
        <w:r>
          <w:rPr>
            <w:rStyle w:val="Hyperlink"/>
          </w:rPr>
          <w:t>w</w:t>
        </w:r>
        <w:r>
          <w:rPr>
            <w:rStyle w:val="Hyperlink"/>
          </w:rPr>
          <w:t>ww.dietaryguidelines.gov/work-under-way/review-science/topics-and-quest</w:t>
        </w:r>
        <w:r>
          <w:rPr>
            <w:rStyle w:val="Hyperlink"/>
          </w:rPr>
          <w:t>i</w:t>
        </w:r>
        <w:r>
          <w:rPr>
            <w:rStyle w:val="Hyperlink"/>
          </w:rPr>
          <w:t>ons-under-review</w:t>
        </w:r>
      </w:hyperlink>
    </w:p>
    <w:p w14:paraId="74D88CF9" w14:textId="020DF63A" w:rsidR="006F25E6" w:rsidRDefault="006F25E6">
      <w:pPr>
        <w:pStyle w:val="CommentText"/>
      </w:pPr>
    </w:p>
  </w:comment>
  <w:comment w:id="10" w:author="Dave Bridges" w:date="2019-07-17T14:15:00Z" w:initials="DB">
    <w:p w14:paraId="279C8FD2" w14:textId="4B595E91" w:rsidR="00057026" w:rsidRDefault="00057026">
      <w:pPr>
        <w:pStyle w:val="CommentText"/>
      </w:pPr>
      <w:r>
        <w:rPr>
          <w:rStyle w:val="CommentReference"/>
        </w:rPr>
        <w:annotationRef/>
      </w:r>
      <w:r>
        <w:t>Wasn’t blood pressure better in Sutton et al as well?</w:t>
      </w:r>
      <w:r w:rsidR="0076599D">
        <w:t xml:space="preserve"> </w:t>
      </w:r>
    </w:p>
  </w:comment>
  <w:comment w:id="31" w:author="Molly Carter" w:date="2019-07-15T22:54:00Z" w:initials="MC">
    <w:p w14:paraId="5C0FE68E" w14:textId="7428D272" w:rsidR="001B4E36" w:rsidRDefault="001B4E36">
      <w:pPr>
        <w:pStyle w:val="CommentText"/>
      </w:pPr>
      <w:r>
        <w:rPr>
          <w:rStyle w:val="CommentReference"/>
        </w:rPr>
        <w:annotationRef/>
      </w:r>
      <w:r>
        <w:t xml:space="preserve">Should this have some specific language about </w:t>
      </w:r>
      <w:proofErr w:type="spellStart"/>
      <w:r>
        <w:t>cort</w:t>
      </w:r>
      <w:proofErr w:type="spellEnd"/>
      <w:r>
        <w:t>/GDF15, or not for the sake of clarity?</w:t>
      </w:r>
    </w:p>
  </w:comment>
  <w:comment w:id="48" w:author="Molly Carter" w:date="2019-07-15T22:09:00Z" w:initials="MC">
    <w:p w14:paraId="217C0145" w14:textId="333CCA18" w:rsidR="00814E1E" w:rsidRPr="00814E1E" w:rsidRDefault="00814E1E">
      <w:pPr>
        <w:pStyle w:val="CommentText"/>
      </w:pPr>
      <w:r>
        <w:rPr>
          <w:rStyle w:val="CommentReference"/>
        </w:rPr>
        <w:annotationRef/>
      </w:r>
      <w:r>
        <w:t>If we were to include keto in pregnancy, this could be reworded along the lines of:</w:t>
      </w:r>
      <w:r>
        <w:br/>
      </w:r>
      <w:r>
        <w:br/>
      </w:r>
      <w:r w:rsidRPr="00814E1E">
        <w:rPr>
          <w:b/>
        </w:rPr>
        <w:t>Examine the effect of 2 forms of calorically sufficient dietary restriction practices on maternal health.</w:t>
      </w:r>
      <w:r>
        <w:rPr>
          <w:b/>
        </w:rPr>
        <w:t xml:space="preserve"> </w:t>
      </w:r>
      <w:r>
        <w:t xml:space="preserve"> eTRF fed dams will be compared to </w:t>
      </w:r>
      <w:r w:rsidRPr="00814E1E">
        <w:rPr>
          <w:i/>
        </w:rPr>
        <w:t>ad libitum</w:t>
      </w:r>
      <w:r>
        <w:t xml:space="preserve"> fed dams as a comparison of chrono-restriction, and ketogenic diet will be compared to control diet as a comparison of macronutrient restriction in pregnancy. </w:t>
      </w:r>
      <w:r>
        <w:rPr>
          <w:i/>
        </w:rPr>
        <w:t xml:space="preserve">Outcomes evaluated would remain the same, except we would of course look at BOHB in the keto moms. </w:t>
      </w:r>
      <w:r>
        <w:t xml:space="preserve"> </w:t>
      </w:r>
    </w:p>
  </w:comment>
  <w:comment w:id="51" w:author="Dave Bridges" w:date="2019-07-17T14:20:00Z" w:initials="DB">
    <w:p w14:paraId="5931F397" w14:textId="6D652114" w:rsidR="00672866" w:rsidRDefault="00672866">
      <w:pPr>
        <w:pStyle w:val="CommentText"/>
      </w:pPr>
      <w:r>
        <w:rPr>
          <w:rStyle w:val="CommentReference"/>
        </w:rPr>
        <w:annotationRef/>
      </w:r>
      <w:r>
        <w:t>And mechanisms of insulin sensitivity identified?  Needs a little more depth</w:t>
      </w:r>
    </w:p>
  </w:comment>
  <w:comment w:id="63" w:author="Dave Bridges" w:date="2019-07-17T14:21:00Z" w:initials="DB">
    <w:p w14:paraId="1F718295" w14:textId="39925FD6" w:rsidR="00792EEE" w:rsidRDefault="00792EEE">
      <w:pPr>
        <w:pStyle w:val="CommentText"/>
      </w:pPr>
      <w:r>
        <w:rPr>
          <w:rStyle w:val="CommentReference"/>
        </w:rPr>
        <w:annotationRef/>
      </w:r>
      <w:r>
        <w:t xml:space="preserve">Is it supposed to be </w:t>
      </w:r>
      <w:proofErr w:type="gramStart"/>
      <w:r>
        <w:t>capitalized</w:t>
      </w:r>
      <w:proofErr w:type="gramEnd"/>
    </w:p>
  </w:comment>
  <w:comment w:id="67" w:author="Dave Bridges" w:date="2019-07-17T14:21:00Z" w:initials="DB">
    <w:p w14:paraId="3F735960" w14:textId="78B94613" w:rsidR="00792EEE" w:rsidRDefault="00792EEE">
      <w:pPr>
        <w:pStyle w:val="CommentText"/>
      </w:pPr>
      <w:r>
        <w:rPr>
          <w:rStyle w:val="CommentReference"/>
        </w:rPr>
        <w:annotationRef/>
      </w:r>
      <w:r>
        <w:t>Is this the official name?  We aren’t reall</w:t>
      </w:r>
      <w:r w:rsidR="006979FE">
        <w:rPr>
          <w:noProof/>
        </w:rPr>
        <w:t>y ry, just hte cohort data.</w:t>
      </w:r>
    </w:p>
  </w:comment>
  <w:comment w:id="75" w:author="Dave Bridges" w:date="2019-07-17T14:22:00Z" w:initials="DB">
    <w:p w14:paraId="7E66A21C" w14:textId="68075E1C" w:rsidR="00792EEE" w:rsidRDefault="00792EEE">
      <w:pPr>
        <w:pStyle w:val="CommentText"/>
      </w:pPr>
      <w:r>
        <w:rPr>
          <w:rStyle w:val="CommentReference"/>
        </w:rPr>
        <w:annotationRef/>
      </w:r>
      <w:r>
        <w:t xml:space="preserve">Can </w:t>
      </w:r>
      <w:bookmarkStart w:id="76" w:name="_GoBack"/>
      <w:bookmarkEnd w:id="76"/>
      <w:r>
        <w:t>we do gestational weight gain</w:t>
      </w:r>
    </w:p>
  </w:comment>
  <w:comment w:id="80" w:author="Molly Carter" w:date="2019-07-15T22:47:00Z" w:initials="MC">
    <w:p w14:paraId="3EA27A56" w14:textId="6151A008" w:rsidR="00761EA9" w:rsidRDefault="008B7481">
      <w:pPr>
        <w:pStyle w:val="CommentText"/>
      </w:pPr>
      <w:r>
        <w:rPr>
          <w:rStyle w:val="CommentReference"/>
        </w:rPr>
        <w:annotationRef/>
      </w:r>
      <w:r>
        <w:t xml:space="preserve">I’m not in love with this, but it’s the most succinct way I’ve drawn it yet. Any feedback on this would be greatly appreciated. I also chose to use both wordings (with and without keto) for aims 2 and 3 which obviously can be changed. </w:t>
      </w:r>
    </w:p>
  </w:comment>
  <w:comment w:id="81" w:author="Dave Bridges" w:date="2019-07-17T14:23:00Z" w:initials="DB">
    <w:p w14:paraId="2D254F97" w14:textId="69F1B8E6" w:rsidR="00761EA9" w:rsidRDefault="00761EA9">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A61EB1" w15:done="0"/>
  <w15:commentEx w15:paraId="74D88CF9" w15:done="0"/>
  <w15:commentEx w15:paraId="279C8FD2" w15:done="0"/>
  <w15:commentEx w15:paraId="5C0FE68E" w15:done="0"/>
  <w15:commentEx w15:paraId="217C0145" w15:done="0"/>
  <w15:commentEx w15:paraId="5931F397" w15:done="0"/>
  <w15:commentEx w15:paraId="1F718295" w15:done="0"/>
  <w15:commentEx w15:paraId="3F735960" w15:done="0"/>
  <w15:commentEx w15:paraId="7E66A21C" w15:done="0"/>
  <w15:commentEx w15:paraId="3EA27A56" w15:done="0"/>
  <w15:commentEx w15:paraId="2D254F97" w15:paraIdParent="3EA27A5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A61EB1" w16cid:durableId="20D7871A"/>
  <w16cid:commentId w16cid:paraId="74D88CF9" w16cid:durableId="20E01686"/>
  <w16cid:commentId w16cid:paraId="279C8FD2" w16cid:durableId="20D9ABF3"/>
  <w16cid:commentId w16cid:paraId="5C0FE68E" w16cid:durableId="20D782C3"/>
  <w16cid:commentId w16cid:paraId="217C0145" w16cid:durableId="20D77813"/>
  <w16cid:commentId w16cid:paraId="5931F397" w16cid:durableId="20D9AD17"/>
  <w16cid:commentId w16cid:paraId="1F718295" w16cid:durableId="20D9AD57"/>
  <w16cid:commentId w16cid:paraId="3F735960" w16cid:durableId="20D9AD61"/>
  <w16cid:commentId w16cid:paraId="7E66A21C" w16cid:durableId="20D9ADA7"/>
  <w16cid:commentId w16cid:paraId="3EA27A56" w16cid:durableId="20D780F4"/>
  <w16cid:commentId w16cid:paraId="2D254F97" w16cid:durableId="20D9ADD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DA69B0"/>
    <w:multiLevelType w:val="hybridMultilevel"/>
    <w:tmpl w:val="AA762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lly Carter">
    <w15:presenceInfo w15:providerId="None" w15:userId="Molly Cart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550"/>
    <w:rsid w:val="00057026"/>
    <w:rsid w:val="000F1B79"/>
    <w:rsid w:val="001204FD"/>
    <w:rsid w:val="00186B53"/>
    <w:rsid w:val="001B4E36"/>
    <w:rsid w:val="0028416D"/>
    <w:rsid w:val="002B3550"/>
    <w:rsid w:val="00357879"/>
    <w:rsid w:val="003F7D88"/>
    <w:rsid w:val="00587EB0"/>
    <w:rsid w:val="00643F96"/>
    <w:rsid w:val="00672866"/>
    <w:rsid w:val="006979FE"/>
    <w:rsid w:val="006F25E6"/>
    <w:rsid w:val="00761EA9"/>
    <w:rsid w:val="0076599D"/>
    <w:rsid w:val="00792EEE"/>
    <w:rsid w:val="007A5B83"/>
    <w:rsid w:val="00814E1E"/>
    <w:rsid w:val="008B7481"/>
    <w:rsid w:val="00971C15"/>
    <w:rsid w:val="009915E8"/>
    <w:rsid w:val="00B4419F"/>
    <w:rsid w:val="00D5341B"/>
    <w:rsid w:val="00EA1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94285"/>
  <w15:chartTrackingRefBased/>
  <w15:docId w15:val="{14B70284-1732-9B48-A6F3-A790D75AC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550"/>
    <w:pPr>
      <w:ind w:left="720"/>
      <w:contextualSpacing/>
    </w:pPr>
  </w:style>
  <w:style w:type="character" w:styleId="CommentReference">
    <w:name w:val="annotation reference"/>
    <w:basedOn w:val="DefaultParagraphFont"/>
    <w:uiPriority w:val="99"/>
    <w:semiHidden/>
    <w:unhideWhenUsed/>
    <w:rsid w:val="00814E1E"/>
    <w:rPr>
      <w:sz w:val="16"/>
      <w:szCs w:val="16"/>
    </w:rPr>
  </w:style>
  <w:style w:type="paragraph" w:styleId="CommentText">
    <w:name w:val="annotation text"/>
    <w:basedOn w:val="Normal"/>
    <w:link w:val="CommentTextChar"/>
    <w:uiPriority w:val="99"/>
    <w:semiHidden/>
    <w:unhideWhenUsed/>
    <w:rsid w:val="00814E1E"/>
    <w:rPr>
      <w:sz w:val="20"/>
      <w:szCs w:val="20"/>
    </w:rPr>
  </w:style>
  <w:style w:type="character" w:customStyle="1" w:styleId="CommentTextChar">
    <w:name w:val="Comment Text Char"/>
    <w:basedOn w:val="DefaultParagraphFont"/>
    <w:link w:val="CommentText"/>
    <w:uiPriority w:val="99"/>
    <w:semiHidden/>
    <w:rsid w:val="00814E1E"/>
    <w:rPr>
      <w:sz w:val="20"/>
      <w:szCs w:val="20"/>
    </w:rPr>
  </w:style>
  <w:style w:type="paragraph" w:styleId="CommentSubject">
    <w:name w:val="annotation subject"/>
    <w:basedOn w:val="CommentText"/>
    <w:next w:val="CommentText"/>
    <w:link w:val="CommentSubjectChar"/>
    <w:uiPriority w:val="99"/>
    <w:semiHidden/>
    <w:unhideWhenUsed/>
    <w:rsid w:val="00814E1E"/>
    <w:rPr>
      <w:b/>
      <w:bCs/>
    </w:rPr>
  </w:style>
  <w:style w:type="character" w:customStyle="1" w:styleId="CommentSubjectChar">
    <w:name w:val="Comment Subject Char"/>
    <w:basedOn w:val="CommentTextChar"/>
    <w:link w:val="CommentSubject"/>
    <w:uiPriority w:val="99"/>
    <w:semiHidden/>
    <w:rsid w:val="00814E1E"/>
    <w:rPr>
      <w:b/>
      <w:bCs/>
      <w:sz w:val="20"/>
      <w:szCs w:val="20"/>
    </w:rPr>
  </w:style>
  <w:style w:type="paragraph" w:styleId="BalloonText">
    <w:name w:val="Balloon Text"/>
    <w:basedOn w:val="Normal"/>
    <w:link w:val="BalloonTextChar"/>
    <w:uiPriority w:val="99"/>
    <w:semiHidden/>
    <w:unhideWhenUsed/>
    <w:rsid w:val="00814E1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14E1E"/>
    <w:rPr>
      <w:rFonts w:ascii="Times New Roman" w:hAnsi="Times New Roman" w:cs="Times New Roman"/>
      <w:sz w:val="18"/>
      <w:szCs w:val="18"/>
    </w:rPr>
  </w:style>
  <w:style w:type="paragraph" w:styleId="Revision">
    <w:name w:val="Revision"/>
    <w:hidden/>
    <w:uiPriority w:val="99"/>
    <w:semiHidden/>
    <w:rsid w:val="00792EEE"/>
  </w:style>
  <w:style w:type="character" w:styleId="Hyperlink">
    <w:name w:val="Hyperlink"/>
    <w:basedOn w:val="DefaultParagraphFont"/>
    <w:uiPriority w:val="99"/>
    <w:semiHidden/>
    <w:unhideWhenUsed/>
    <w:rsid w:val="001204FD"/>
    <w:rPr>
      <w:color w:val="0000FF"/>
      <w:u w:val="single"/>
    </w:rPr>
  </w:style>
  <w:style w:type="character" w:styleId="FollowedHyperlink">
    <w:name w:val="FollowedHyperlink"/>
    <w:basedOn w:val="DefaultParagraphFont"/>
    <w:uiPriority w:val="99"/>
    <w:semiHidden/>
    <w:unhideWhenUsed/>
    <w:rsid w:val="006F25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308968">
      <w:bodyDiv w:val="1"/>
      <w:marLeft w:val="0"/>
      <w:marRight w:val="0"/>
      <w:marTop w:val="0"/>
      <w:marBottom w:val="0"/>
      <w:divBdr>
        <w:top w:val="none" w:sz="0" w:space="0" w:color="auto"/>
        <w:left w:val="none" w:sz="0" w:space="0" w:color="auto"/>
        <w:bottom w:val="none" w:sz="0" w:space="0" w:color="auto"/>
        <w:right w:val="none" w:sz="0" w:space="0" w:color="auto"/>
      </w:divBdr>
    </w:div>
    <w:div w:id="43182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dietaryguidelines.gov/work-under-way/review-science/topics-and-questions-under-review"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Carter</cp:lastModifiedBy>
  <cp:revision>11</cp:revision>
  <dcterms:created xsi:type="dcterms:W3CDTF">2019-07-15T16:40:00Z</dcterms:created>
  <dcterms:modified xsi:type="dcterms:W3CDTF">2019-07-22T15:27:00Z</dcterms:modified>
</cp:coreProperties>
</file>