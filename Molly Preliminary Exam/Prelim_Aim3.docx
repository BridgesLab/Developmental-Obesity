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F4938" w14:textId="77777777" w:rsidR="00F10D03" w:rsidRPr="00EC4456" w:rsidRDefault="00F10D03" w:rsidP="00F10D03">
      <w:pPr>
        <w:pStyle w:val="Heading1"/>
      </w:pPr>
      <w:r w:rsidRPr="00EC4456">
        <w:t xml:space="preserve">Translational Aim 3: Characterize the prevalence and associations of restricted feeding with maternal and child health in humans. </w:t>
      </w:r>
    </w:p>
    <w:p w14:paraId="5EF678CC" w14:textId="32C89867" w:rsidR="005A77D1" w:rsidRDefault="005A77D1" w:rsidP="0063377B">
      <w:pPr>
        <w:jc w:val="both"/>
        <w:rPr>
          <w:rFonts w:ascii="Times New Roman" w:hAnsi="Times New Roman" w:cs="Times New Roman"/>
          <w:b/>
        </w:rPr>
      </w:pPr>
    </w:p>
    <w:p w14:paraId="060A5CBD" w14:textId="77777777" w:rsidR="006573D4" w:rsidRPr="00883BA9" w:rsidRDefault="006573D4" w:rsidP="001558C3">
      <w:pPr>
        <w:pStyle w:val="Heading2"/>
      </w:pPr>
      <w:r w:rsidRPr="00883BA9">
        <w:t>Background:</w:t>
      </w:r>
    </w:p>
    <w:p w14:paraId="18F64C97" w14:textId="7B0C8F74" w:rsidR="00F10D03" w:rsidRDefault="00F10D03" w:rsidP="001558C3">
      <w:pPr>
        <w:pStyle w:val="Heading3"/>
      </w:pPr>
      <w:r>
        <w:t>Intermittent fasting and time-restricted feeding</w:t>
      </w:r>
    </w:p>
    <w:p w14:paraId="76CA0B27" w14:textId="2581BF6B" w:rsidR="00F10D03" w:rsidRPr="00F66111" w:rsidRDefault="00F10D03" w:rsidP="00F10D03">
      <w:pPr>
        <w:rPr>
          <w:rFonts w:ascii="Times New Roman" w:hAnsi="Times New Roman" w:cs="Times New Roman"/>
        </w:rPr>
      </w:pPr>
      <w:r w:rsidRPr="00F66111">
        <w:rPr>
          <w:rFonts w:ascii="Times New Roman" w:hAnsi="Times New Roman" w:cs="Times New Roman"/>
        </w:rPr>
        <w:t xml:space="preserve">Time-restricted feeding (TRF), meaning a designated and condensed period in which one consumes their daily calories (usually between 6-10 hours in length).This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(Stockman, Thomas, Burke, &amp; Apovian, 2018)</w:t>
      </w:r>
      <w:r w:rsidRPr="00F66111">
        <w:rPr>
          <w:rFonts w:ascii="Times New Roman" w:hAnsi="Times New Roman" w:cs="Times New Roman"/>
        </w:rPr>
        <w:fldChar w:fldCharType="end"/>
      </w:r>
      <w:r w:rsidRPr="00F66111">
        <w:rPr>
          <w:rFonts w:ascii="Times New Roman" w:hAnsi="Times New Roman" w:cs="Times New Roman"/>
        </w:rPr>
        <w:t xml:space="preserve">. Studies in </w:t>
      </w:r>
      <w:r w:rsidR="004B32ED" w:rsidRPr="00F66111">
        <w:rPr>
          <w:rFonts w:ascii="Times New Roman" w:hAnsi="Times New Roman" w:cs="Times New Roman"/>
        </w:rPr>
        <w:t xml:space="preserve">adult </w:t>
      </w:r>
      <w:r w:rsidRPr="00F66111">
        <w:rPr>
          <w:rFonts w:ascii="Times New Roman" w:hAnsi="Times New Roman" w:cs="Times New Roman"/>
        </w:rPr>
        <w:t xml:space="preserve">humans </w:t>
      </w:r>
      <w:r w:rsidR="004B32ED" w:rsidRPr="00F66111">
        <w:rPr>
          <w:rFonts w:ascii="Times New Roman" w:hAnsi="Times New Roman" w:cs="Times New Roman"/>
        </w:rPr>
        <w:t>show</w:t>
      </w:r>
      <w:r w:rsidRPr="00F66111">
        <w:rPr>
          <w:rFonts w:ascii="Times New Roman" w:hAnsi="Times New Roman" w:cs="Times New Roman"/>
        </w:rPr>
        <w:t xml:space="preserve"> improvements in insulin sensitivity, hypertension, as well as other molecular markers of health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{"citationID":"IzrMpHrL","properties":{"formattedCitation":"(Halberg et al., 2005; Hatori et al., 2012; Kahleova, Lloren, Mashchak, Hill, &amp; Fraser, 2017; Liu et al., 2019; n.d.; Ravussin, Beyl, Poggiogalle, Hsia, &amp; Peterson, 2019; Sherman et al., 2012; Sutton et al., 2018; Woodie et al., 2018)","plainCitation":"(Halberg et al., 2005; Hatori et al., 2012; Kahleova, Lloren, Mashchak, Hill, &amp; Fraser, 2017; Liu et al., 2019; n.d.; Ravussin, Beyl, Poggiogalle, Hsia, &amp; Peterson,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(Halberg et al., 2005; Hatori et al., 2012; Kahleova, Lloren, Mashchak, Hill, &amp; Fraser, 2017; Liu et al., 2019; n.d.; Ravussin, Beyl, Poggiogalle, Hsia, &amp; Peterson,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xml:space="preserve">. </w:t>
      </w:r>
      <w:r w:rsidR="004B32ED" w:rsidRPr="00F66111">
        <w:rPr>
          <w:rFonts w:ascii="Times New Roman" w:hAnsi="Times New Roman" w:cs="Times New Roman"/>
        </w:rPr>
        <w:t>There is evidence that these metabolic improvements can be achieved without weight loss or caloric restriction in both humans</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(Sutton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and animals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noProof/>
        </w:rPr>
        <w:t>(Hatori et al., 2012)</w:t>
      </w:r>
      <w:r w:rsidR="004B32ED" w:rsidRPr="00F66111">
        <w:rPr>
          <w:rFonts w:ascii="Times New Roman" w:hAnsi="Times New Roman" w:cs="Times New Roman"/>
        </w:rPr>
        <w:fldChar w:fldCharType="end"/>
      </w:r>
      <w:r w:rsidR="004B32ED" w:rsidRPr="00F66111">
        <w:rPr>
          <w:rFonts w:ascii="Times New Roman" w:hAnsi="Times New Roman" w:cs="Times New Roman"/>
        </w:rPr>
        <w:t>.</w:t>
      </w:r>
      <w:r w:rsidRPr="00F66111">
        <w:rPr>
          <w:rFonts w:ascii="Times New Roman" w:hAnsi="Times New Roman" w:cs="Times New Roman"/>
        </w:rPr>
        <w:t xml:space="preserve"> This suggests that time-restricted feeding may be an appropriate strategy for use in insulin resistant pregnant women. </w:t>
      </w:r>
      <w:r w:rsidR="00C23BEB" w:rsidRPr="00F66111">
        <w:rPr>
          <w:rFonts w:ascii="Times New Roman" w:hAnsi="Times New Roman" w:cs="Times New Roman"/>
        </w:rPr>
        <w:t xml:space="preserve">Although it should be said that IF is a controversial dietary practice, which could contribute to the lack of research of this practice in pregnant women. The goal </w:t>
      </w:r>
      <w:r w:rsidR="002056EA" w:rsidRPr="00F66111">
        <w:rPr>
          <w:rFonts w:ascii="Times New Roman" w:hAnsi="Times New Roman" w:cs="Times New Roman"/>
        </w:rPr>
        <w:t>of this portion of the proposed dissertation work is to observe eating practices without assigning an intervention, be begin the lengthy process of understanding whether or not this could be applied to expectant female humans.</w:t>
      </w:r>
    </w:p>
    <w:p w14:paraId="5A6E8CD5" w14:textId="77777777" w:rsidR="00F10D03" w:rsidRPr="00F66111" w:rsidRDefault="00F10D03" w:rsidP="006573D4">
      <w:pPr>
        <w:rPr>
          <w:rFonts w:ascii="Times New Roman" w:hAnsi="Times New Roman" w:cs="Times New Roman"/>
          <w:u w:val="single"/>
        </w:rPr>
      </w:pPr>
    </w:p>
    <w:p w14:paraId="56948039" w14:textId="5A096F7B" w:rsidR="006573D4" w:rsidRPr="00B10379" w:rsidRDefault="006573D4" w:rsidP="001558C3">
      <w:pPr>
        <w:pStyle w:val="Heading3"/>
      </w:pPr>
      <w:r w:rsidRPr="00B10379">
        <w:t xml:space="preserve">Fasting </w:t>
      </w:r>
      <w:r w:rsidR="001558C3">
        <w:t xml:space="preserve">and </w:t>
      </w:r>
      <w:r w:rsidRPr="00B10379">
        <w:t>in pregnancy</w:t>
      </w:r>
    </w:p>
    <w:p w14:paraId="4483AFC1" w14:textId="7D9937FF" w:rsidR="00F10D03" w:rsidRPr="00F66111" w:rsidRDefault="006573D4" w:rsidP="00F10D03">
      <w:pPr>
        <w:rPr>
          <w:rFonts w:ascii="Times New Roman" w:hAnsi="Times New Roman" w:cs="Times New Roman"/>
        </w:rPr>
      </w:pPr>
      <w:r w:rsidRPr="00F66111">
        <w:rPr>
          <w:rFonts w:ascii="Times New Roman" w:hAnsi="Times New Roman" w:cs="Times New Roman"/>
        </w:rPr>
        <w:t>Intermittent fasting during pregnancy has not been</w:t>
      </w:r>
      <w:r w:rsidR="004B32ED" w:rsidRPr="00F66111">
        <w:rPr>
          <w:rFonts w:ascii="Times New Roman" w:hAnsi="Times New Roman" w:cs="Times New Roman"/>
        </w:rPr>
        <w:t xml:space="preserve"> </w:t>
      </w:r>
      <w:r w:rsidRPr="00F66111">
        <w:rPr>
          <w:rFonts w:ascii="Times New Roman" w:hAnsi="Times New Roman" w:cs="Times New Roman"/>
        </w:rPr>
        <w:t>examined in humans</w:t>
      </w:r>
      <w:r w:rsidR="004B32ED" w:rsidRPr="00F66111">
        <w:rPr>
          <w:rFonts w:ascii="Times New Roman" w:hAnsi="Times New Roman" w:cs="Times New Roman"/>
        </w:rPr>
        <w:t>, even at the observational level</w:t>
      </w:r>
      <w:r w:rsidRPr="00F66111">
        <w:rPr>
          <w:rFonts w:ascii="Times New Roman" w:hAnsi="Times New Roman" w:cs="Times New Roman"/>
        </w:rPr>
        <w:t xml:space="preserve">. The closest analogue to the TRF paradigm of IF would be fasting in Ramadan. </w:t>
      </w:r>
      <w:r w:rsidR="001558C3" w:rsidRPr="00F66111">
        <w:rPr>
          <w:rFonts w:ascii="Times New Roman" w:hAnsi="Times New Roman" w:cs="Times New Roman"/>
        </w:rPr>
        <w:t>Ramadan fasting takes place over the course of a month in the Islam calendar. During Ramadan, all food and water consumption if confined to after sunset and before morning prayer (1 hour before sunrise).</w:t>
      </w:r>
      <w:r w:rsidR="001558C3" w:rsidRPr="00F66111">
        <w:rPr>
          <w:rFonts w:ascii="Times New Roman" w:eastAsia="Times New Roman" w:hAnsi="Times New Roman" w:cs="Times New Roman"/>
          <w:color w:val="1D1C1D"/>
          <w:sz w:val="23"/>
          <w:szCs w:val="23"/>
          <w:shd w:val="clear" w:color="auto" w:fill="F8F8F8"/>
        </w:rPr>
        <w:t xml:space="preserve"> </w:t>
      </w:r>
      <w:r w:rsidR="001558C3"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w:t>
      </w:r>
      <w:r w:rsidR="004B32ED" w:rsidRPr="00F66111">
        <w:rPr>
          <w:rFonts w:ascii="Times New Roman" w:hAnsi="Times New Roman" w:cs="Times New Roman"/>
        </w:rPr>
        <w:t xml:space="preserve">These studies show that gestational age is often similar between those who fasted and those who did not fast during pregnancy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Daley et al., 2017; Hizli et al., 2012; Savitri et al., 2014)</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Furthermore, there may be a greater incidence in low birth weight babies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(Awwad et al., 2012; Savitri et al., 2018)</w:t>
      </w:r>
      <w:r w:rsidR="004B32ED" w:rsidRPr="00F66111">
        <w:rPr>
          <w:rFonts w:ascii="Times New Roman" w:hAnsi="Times New Roman" w:cs="Times New Roman"/>
        </w:rPr>
        <w:fldChar w:fldCharType="end"/>
      </w:r>
      <w:r w:rsidR="004B32ED" w:rsidRPr="00F66111">
        <w:rPr>
          <w:rFonts w:ascii="Times New Roman" w:hAnsi="Times New Roman" w:cs="Times New Roman"/>
        </w:rPr>
        <w:t>, especially if the Ramadan fasting took place in the first trimester of pregnancy</w:t>
      </w:r>
      <w:r w:rsidR="00304550">
        <w:rPr>
          <w:rFonts w:ascii="Times New Roman" w:hAnsi="Times New Roman" w:cs="Times New Roman"/>
        </w:rPr>
        <w:t xml:space="preserve"> </w:t>
      </w:r>
      <w:r w:rsidR="004B32ED"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4B32ED" w:rsidRPr="00F66111">
        <w:rPr>
          <w:rFonts w:ascii="Times New Roman" w:hAnsi="Times New Roman" w:cs="Times New Roman"/>
        </w:rPr>
        <w:fldChar w:fldCharType="separate"/>
      </w:r>
      <w:r w:rsidR="004B32ED" w:rsidRPr="00F66111">
        <w:rPr>
          <w:rFonts w:ascii="Times New Roman" w:hAnsi="Times New Roman" w:cs="Times New Roman"/>
        </w:rPr>
        <w:t>(Ziaee et al., 2010)</w:t>
      </w:r>
      <w:r w:rsidR="004B32ED" w:rsidRPr="00F66111">
        <w:rPr>
          <w:rFonts w:ascii="Times New Roman" w:hAnsi="Times New Roman" w:cs="Times New Roman"/>
        </w:rPr>
        <w:fldChar w:fldCharType="end"/>
      </w:r>
      <w:r w:rsidR="004B32ED" w:rsidRPr="00F66111">
        <w:rPr>
          <w:rFonts w:ascii="Times New Roman" w:hAnsi="Times New Roman" w:cs="Times New Roman"/>
        </w:rPr>
        <w:t xml:space="preserve">. </w:t>
      </w:r>
      <w:r w:rsidRPr="00F66111">
        <w:rPr>
          <w:rFonts w:ascii="Times New Roman" w:hAnsi="Times New Roman" w:cs="Times New Roman"/>
        </w:rPr>
        <w:t xml:space="preserve">Ramadan fasting </w:t>
      </w:r>
      <w:r w:rsidR="00965DDC" w:rsidRPr="00F66111">
        <w:rPr>
          <w:rFonts w:ascii="Times New Roman" w:hAnsi="Times New Roman" w:cs="Times New Roman"/>
        </w:rPr>
        <w:t>is an imperfect proxy</w:t>
      </w:r>
      <w:r w:rsidRPr="00F66111">
        <w:rPr>
          <w:rFonts w:ascii="Times New Roman" w:hAnsi="Times New Roman" w:cs="Times New Roman"/>
        </w:rPr>
        <w:t xml:space="preserve"> for the TRF paradigm of IF, as it often is accompanied by changes in sleep patterns and food </w:t>
      </w:r>
      <w:r w:rsidR="00965DDC" w:rsidRPr="00F66111">
        <w:rPr>
          <w:rFonts w:ascii="Times New Roman" w:hAnsi="Times New Roman" w:cs="Times New Roman"/>
        </w:rPr>
        <w:t>choices</w:t>
      </w:r>
      <w:r w:rsidRPr="00F66111">
        <w:rPr>
          <w:rFonts w:ascii="Times New Roman" w:hAnsi="Times New Roman" w:cs="Times New Roman"/>
        </w:rPr>
        <w:t xml:space="preserve">, both of which could independently affect disease risk and health. </w:t>
      </w:r>
    </w:p>
    <w:p w14:paraId="270A7D3F" w14:textId="47891F72" w:rsidR="00883BA9" w:rsidRDefault="00883BA9" w:rsidP="00883BA9"/>
    <w:p w14:paraId="5873B3E0" w14:textId="77777777" w:rsidR="00883BA9" w:rsidRPr="00542418" w:rsidRDefault="00883BA9" w:rsidP="00883BA9">
      <w:pPr>
        <w:pStyle w:val="Heading3"/>
      </w:pPr>
      <w:r w:rsidRPr="00542418">
        <w:t>Nutrient Restriction in Gestation</w:t>
      </w:r>
    </w:p>
    <w:p w14:paraId="69C877FB" w14:textId="7A062074" w:rsidR="00883BA9" w:rsidRPr="00F66111" w:rsidRDefault="00883BA9" w:rsidP="00883BA9">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w:t>
      </w:r>
      <w:r w:rsidRPr="00F66111">
        <w:rPr>
          <w:rFonts w:ascii="Times New Roman" w:hAnsi="Times New Roman" w:cs="Times New Roman"/>
        </w:rPr>
        <w:lastRenderedPageBreak/>
        <w:t xml:space="preserve">upon weaning, resulting in excess body weight, body fat, and leptin resistance upon reaching adulthood. Experiments with restrictive feeding in pregnancy have mostly been accomplished 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{"citationID":"6IOiQfiq","properties":{"formattedCitation":"(Cunha et al., 2015; Govic, Penman, Tammer, &amp; Paolini, 2016)","plainCitation":"(Cunha et al., 2015; Govic, Penman, Tammer, &amp; Paolini, 2016)","noteIndex":0},"citationItems":[{"id":"heszFRWm/SWdVrIJF","uris":["http://zotero.org/users/local/2BJQ9o4N/items/7XRDXS6X"],"uri":["http://zotero.org/users/local/2BJQ9o4N/items/7XRDXS6X"],"itemData":{"id":265,"type":"article-journal","title":"Paternal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4B32ED" w:rsidRPr="00F66111">
        <w:rPr>
          <w:rFonts w:ascii="Cambria Math" w:hAnsi="Cambria Math" w:cs="Cambria Math"/>
        </w:rPr>
        <w:instrText>∼</w:instrText>
      </w:r>
      <w:r w:rsidR="004B32ED" w:rsidRPr="00F66111">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G."}],"issued":{"date-parts":[["2016",2]]}}},{"id":"heszFRWm/kJPj2Bfl","uris":["http://zotero.org/users/local/2BJQ9o4N/items/WLHPJ6SU"],"uri":["http://zotero.org/users/local/2BJQ9o4N/items/WLHPJ6SU"],"itemData":{"id":355,"type":"article-journal","title":"Both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(Cunha et al., 2015; Govic, Penman, Tammer, &amp; Paolini,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4B32ED" w:rsidRPr="00F66111">
        <w:rPr>
          <w:rFonts w:ascii="Times New Roman" w:hAnsi="Times New Roman" w:cs="Times New Roman"/>
        </w:rPr>
        <w:instrText xml:space="preserve"> ADDIN ZOTERO_ITEM CSL_CITATION {"citationID":"nr7qmrv3","properties":{"formattedCitation":"(Metrustry et al., 2018; Seckl &amp; Holmes, 2007)","plainCitation":"(Metrustry et al., 2018; Seckl &amp; Holmes, 2007)","noteIndex":0},"citationItems":[{"id":"heszFRWm/Upq45uNk","uris":["http://zotero.org/users/local/2BJQ9o4N/items/UY4WIVYJ"],"uri":["http://zotero.org/users/local/2BJQ9o4N/items/UY4WIVYJ"],"itemData":{"id":224,"type":"article-journal","title":"Mechanisms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C."}],"issued":{"date-parts":[["2007",6]]}}},{"id":"heszFRWm/JNKr6Exp","uris":["http://zotero.org/users/local/2BJQ9o4N/items/Z9AZTK5P"],"uri":["http://zotero.org/users/local/2BJQ9o4N/items/Z9AZTK5P"],"itemData":{"id":298,"type":"article-journal","title":"Metabolomic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in utero</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15114D2A" w14:textId="77777777" w:rsidR="00883BA9" w:rsidRDefault="00883BA9" w:rsidP="006573D4">
      <w:pPr>
        <w:rPr>
          <w:rFonts w:ascii="Times New Roman" w:hAnsi="Times New Roman" w:cs="Times New Roman"/>
        </w:rPr>
      </w:pPr>
    </w:p>
    <w:p w14:paraId="3B78C4CD" w14:textId="77777777" w:rsidR="006573D4" w:rsidRPr="00B10379" w:rsidRDefault="006573D4" w:rsidP="001558C3">
      <w:pPr>
        <w:pStyle w:val="Heading3"/>
      </w:pPr>
      <w:r>
        <w:t>Neonatal Health Outcomes</w:t>
      </w:r>
    </w:p>
    <w:p w14:paraId="2322B468" w14:textId="77777777" w:rsidR="006573D4" w:rsidRDefault="006573D4" w:rsidP="006573D4">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507ABAB3" w14:textId="77777777" w:rsidR="006573D4" w:rsidRDefault="006573D4" w:rsidP="006573D4">
      <w:pPr>
        <w:rPr>
          <w:rFonts w:ascii="Times New Roman" w:hAnsi="Times New Roman" w:cs="Times New Roman"/>
          <w:u w:val="single"/>
        </w:rPr>
      </w:pPr>
    </w:p>
    <w:p w14:paraId="7117D66D" w14:textId="23BEA117" w:rsidR="006573D4" w:rsidRPr="00BB475C" w:rsidRDefault="006573D4" w:rsidP="00BB475C">
      <w:pPr>
        <w:pStyle w:val="Heading3"/>
      </w:pPr>
      <w:r>
        <w:t>Maternal Health Outcomes</w:t>
      </w:r>
    </w:p>
    <w:p w14:paraId="3A8A0125" w14:textId="1BD88CB0" w:rsidR="006573D4" w:rsidRDefault="006573D4" w:rsidP="006573D4">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The appropriate amount of weight that is to be gained for a healthful pregnancy is drawing attention from both clinicians and researchers in recent years, and recommendations have been tailored to pre-pregnancy BMI to optimize offspring health outcomes</w:t>
      </w:r>
      <w:r w:rsidR="00BB475C" w:rsidRPr="00F66111">
        <w:rPr>
          <w:rFonts w:ascii="Times New Roman" w:hAnsi="Times New Roman" w:cs="Times New Roman"/>
        </w:rPr>
        <w:t xml:space="preserve">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(Rasmussen et al., 2010)</w:t>
      </w:r>
      <w:r w:rsidR="005F153A" w:rsidRPr="00F66111">
        <w:rPr>
          <w:rFonts w:ascii="Times New Roman" w:hAnsi="Times New Roman" w:cs="Times New Roman"/>
        </w:rPr>
        <w:fldChar w:fldCharType="end"/>
      </w:r>
      <w:r w:rsidR="00BB475C" w:rsidRPr="00F66111">
        <w:rPr>
          <w:rFonts w:ascii="Times New Roman" w:hAnsi="Times New Roman" w:cs="Times New Roman"/>
        </w:rPr>
        <w:t>.</w:t>
      </w:r>
      <w:r w:rsidR="005F153A" w:rsidRPr="00F66111">
        <w:rPr>
          <w:rFonts w:ascii="Times New Roman" w:hAnsi="Times New Roman" w:cs="Times New Roman"/>
        </w:rPr>
        <w:t xml:space="preserve"> </w:t>
      </w:r>
      <w:r w:rsidRPr="00F66111">
        <w:rPr>
          <w:rFonts w:ascii="Times New Roman" w:hAnsi="Times New Roman" w:cs="Times New Roman"/>
        </w:rPr>
        <w:t xml:space="preserve">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w:t>
      </w:r>
      <w:r w:rsidR="005F153A" w:rsidRPr="00F66111">
        <w:rPr>
          <w:rFonts w:ascii="Times New Roman" w:hAnsi="Times New Roman" w:cs="Times New Roman"/>
        </w:rPr>
        <w:t xml:space="preserve"> Although insulin resistance and weight gain are considered normal adaptations to pregnancy, there are many women who experience excessive, pathological insulin resistance and gestational weight gain; which manifests as gestational diabetes. Cho and colleagues estimate that globally, gestational diabetes affects  9.8% of pregnancies in women aged 20-24 years; the prevalence dramatically increases for women of advanced age during pregnancy (45-49 years) to 45.1% </w:t>
      </w:r>
      <w:r w:rsidR="005F153A" w:rsidRPr="00F66111">
        <w:rPr>
          <w:rFonts w:ascii="Times New Roman" w:hAnsi="Times New Roman" w:cs="Times New Roman"/>
        </w:rPr>
        <w:fldChar w:fldCharType="begin"/>
      </w:r>
      <w:r w:rsidR="005F153A" w:rsidRPr="00F66111">
        <w:rPr>
          <w:rFonts w:ascii="Times New Roman" w:hAnsi="Times New Roman"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005F153A" w:rsidRPr="00F66111">
        <w:rPr>
          <w:rFonts w:ascii="Times New Roman" w:hAnsi="Times New Roman" w:cs="Times New Roman"/>
        </w:rPr>
        <w:fldChar w:fldCharType="separate"/>
      </w:r>
      <w:r w:rsidR="005F153A" w:rsidRPr="00F66111">
        <w:rPr>
          <w:rFonts w:ascii="Times New Roman" w:hAnsi="Times New Roman" w:cs="Times New Roman"/>
          <w:noProof/>
        </w:rPr>
        <w:t>(Cho et al., 2018)</w:t>
      </w:r>
      <w:r w:rsidR="005F153A" w:rsidRPr="00F66111">
        <w:rPr>
          <w:rFonts w:ascii="Times New Roman" w:hAnsi="Times New Roman" w:cs="Times New Roman"/>
        </w:rPr>
        <w:fldChar w:fldCharType="end"/>
      </w:r>
      <w:r w:rsidR="005F153A" w:rsidRPr="00F66111">
        <w:rPr>
          <w:rFonts w:ascii="Times New Roman" w:hAnsi="Times New Roman" w:cs="Times New Roman"/>
        </w:rPr>
        <w:t xml:space="preserve">. </w:t>
      </w:r>
    </w:p>
    <w:p w14:paraId="5E4CFEA1" w14:textId="77777777" w:rsidR="009266E6" w:rsidRDefault="009266E6" w:rsidP="009266E6">
      <w:pPr>
        <w:pStyle w:val="Heading2"/>
      </w:pPr>
    </w:p>
    <w:p w14:paraId="6F261F03" w14:textId="7612B6B8" w:rsidR="00D15159" w:rsidRDefault="009266E6" w:rsidP="009266E6">
      <w:pPr>
        <w:pStyle w:val="Heading2"/>
      </w:pPr>
      <w:r>
        <w:t>Main exposure and outcome variables:</w:t>
      </w:r>
    </w:p>
    <w:p w14:paraId="74B0B09E" w14:textId="77777777" w:rsidR="009F4613" w:rsidRDefault="00D15159" w:rsidP="006573D4">
      <w:pPr>
        <w:rPr>
          <w:rFonts w:ascii="Times New Roman" w:hAnsi="Times New Roman" w:cs="Times New Roman"/>
        </w:rPr>
      </w:pPr>
      <w:r>
        <w:rPr>
          <w:rFonts w:ascii="Times New Roman" w:hAnsi="Times New Roman" w:cs="Times New Roman"/>
        </w:rPr>
        <w:t xml:space="preserve">Because the insulin-resistance is a well-document association for both maternal fasting in Ramadan and intermittent fasting, the primary outcome of interest for this study for mothers will be the development of gestational diabetes. Other analyses for preeclampsia, hyperemesis gravidarum will also be conducted. </w:t>
      </w:r>
    </w:p>
    <w:p w14:paraId="48D4D9DE" w14:textId="77777777" w:rsidR="009F4613" w:rsidRDefault="009F4613" w:rsidP="006573D4">
      <w:pPr>
        <w:rPr>
          <w:rFonts w:ascii="Times New Roman" w:hAnsi="Times New Roman" w:cs="Times New Roman"/>
        </w:rPr>
      </w:pPr>
    </w:p>
    <w:p w14:paraId="254D1997" w14:textId="4F0C0A0C" w:rsidR="006573D4" w:rsidRPr="00BD2DF0" w:rsidRDefault="009F4613" w:rsidP="006573D4">
      <w:pPr>
        <w:rPr>
          <w:rFonts w:ascii="Times New Roman" w:hAnsi="Times New Roman" w:cs="Times New Roman"/>
        </w:rPr>
      </w:pPr>
      <w:r>
        <w:rPr>
          <w:rFonts w:ascii="Times New Roman" w:hAnsi="Times New Roman" w:cs="Times New Roman"/>
        </w:rPr>
        <w:t>In terms of the offspring, b</w:t>
      </w:r>
      <w:r w:rsidR="00D15159">
        <w:rPr>
          <w:rFonts w:ascii="Times New Roman" w:hAnsi="Times New Roman" w:cs="Times New Roman"/>
        </w:rPr>
        <w:t xml:space="preserve">ecause birth weight is </w:t>
      </w:r>
      <w:r>
        <w:rPr>
          <w:rFonts w:ascii="Times New Roman" w:hAnsi="Times New Roman" w:cs="Times New Roman"/>
        </w:rPr>
        <w:t>seen</w:t>
      </w:r>
      <w:r w:rsidR="00D15159">
        <w:rPr>
          <w:rFonts w:ascii="Times New Roman" w:hAnsi="Times New Roman" w:cs="Times New Roman"/>
        </w:rPr>
        <w:t xml:space="preserve"> in women who observe Ramadan fasting and because intermittent fasting is may affect body weight, the main outcome variable for this study will be child birth weight. </w:t>
      </w:r>
      <w:r w:rsidR="00396AE7">
        <w:rPr>
          <w:rFonts w:ascii="Times New Roman" w:hAnsi="Times New Roman" w:cs="Times New Roman"/>
        </w:rPr>
        <w:t xml:space="preserve">The exposure that will be evaluated in relation to these outcomes is the duration of the feeding window in expectant mothers. </w:t>
      </w:r>
    </w:p>
    <w:p w14:paraId="19E7E936" w14:textId="77777777" w:rsidR="00BD2DF0" w:rsidRPr="00BD2DF0" w:rsidRDefault="00BD2DF0">
      <w:pPr>
        <w:rPr>
          <w:rFonts w:ascii="Times New Roman" w:hAnsi="Times New Roman" w:cs="Times New Roman"/>
        </w:rPr>
      </w:pPr>
    </w:p>
    <w:p w14:paraId="665CDE18" w14:textId="79C86E6D" w:rsidR="003A6BF1" w:rsidRPr="00EC4456" w:rsidRDefault="009E651B" w:rsidP="001558C3">
      <w:pPr>
        <w:pStyle w:val="Heading2"/>
      </w:pPr>
      <w:r>
        <w:t xml:space="preserve">Translational </w:t>
      </w:r>
      <w:r w:rsidR="00AF4FEC" w:rsidRPr="00EC4456">
        <w:t>Aim 3.1</w:t>
      </w:r>
      <w:r w:rsidR="003A6BF1" w:rsidRPr="00EC4456">
        <w:t>:</w:t>
      </w:r>
      <w:r w:rsidR="00AF4FEC" w:rsidRPr="00EC4456">
        <w:t xml:space="preserve"> </w:t>
      </w:r>
      <w:r w:rsidR="00B34C3C" w:rsidRPr="00EC4456">
        <w:t>Examine the baseline characteristics of the BUMP cohort</w:t>
      </w:r>
    </w:p>
    <w:p w14:paraId="22D02FEF" w14:textId="597BB20A" w:rsidR="00123FA3" w:rsidRDefault="00B34C3C" w:rsidP="00341C5C">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3DACFE16" w14:textId="77777777" w:rsidR="00236B63" w:rsidRDefault="00236B63" w:rsidP="00524EE5">
      <w:pPr>
        <w:rPr>
          <w:rFonts w:ascii="Times New Roman" w:hAnsi="Times New Roman" w:cs="Times New Roman"/>
        </w:rPr>
      </w:pPr>
    </w:p>
    <w:p w14:paraId="4952ACD1" w14:textId="68636CC3" w:rsidR="00123FA3" w:rsidRPr="00123FA3" w:rsidRDefault="00123FA3" w:rsidP="001558C3">
      <w:pPr>
        <w:pStyle w:val="Heading3"/>
      </w:pPr>
      <w:r>
        <w:t xml:space="preserve">Study Population:  </w:t>
      </w:r>
    </w:p>
    <w:p w14:paraId="686DE279" w14:textId="6EF3AF89" w:rsidR="00D47344" w:rsidRDefault="00B34C3C" w:rsidP="00524EE5">
      <w:pPr>
        <w:rPr>
          <w:rFonts w:ascii="Times New Roman" w:hAnsi="Times New Roman" w:cs="Times New Roman"/>
        </w:rPr>
      </w:pPr>
      <w:r w:rsidRPr="00EC4456">
        <w:rPr>
          <w:rFonts w:ascii="Times New Roman" w:hAnsi="Times New Roman" w:cs="Times New Roman"/>
        </w:rPr>
        <w:t>In brief, recruitment is done in the Von</w:t>
      </w:r>
      <w:r w:rsidR="00837E12">
        <w:rPr>
          <w:rFonts w:ascii="Times New Roman" w:hAnsi="Times New Roman" w:cs="Times New Roman"/>
        </w:rPr>
        <w:t>n</w:t>
      </w:r>
      <w:r w:rsidRPr="00EC4456">
        <w:rPr>
          <w:rFonts w:ascii="Times New Roman" w:hAnsi="Times New Roman" w:cs="Times New Roman"/>
        </w:rPr>
        <w:t xml:space="preserve"> </w:t>
      </w:r>
      <w:proofErr w:type="spellStart"/>
      <w:r w:rsidRPr="00EC4456">
        <w:rPr>
          <w:rFonts w:ascii="Times New Roman" w:hAnsi="Times New Roman" w:cs="Times New Roman"/>
        </w:rPr>
        <w:t>Voigtlander</w:t>
      </w:r>
      <w:proofErr w:type="spellEnd"/>
      <w:r w:rsidRPr="00EC4456">
        <w:rPr>
          <w:rFonts w:ascii="Times New Roman" w:hAnsi="Times New Roman" w:cs="Times New Roman"/>
        </w:rPr>
        <w:t xml:space="preserve"> Women’s clinic, with special focus on the maternal and fetal medicine clinic days, who serve high risk obstetric patients. </w:t>
      </w:r>
      <w:r w:rsidR="009E2604">
        <w:rPr>
          <w:rFonts w:ascii="Times New Roman" w:hAnsi="Times New Roman" w:cs="Times New Roman"/>
        </w:rPr>
        <w:t xml:space="preserve">As of August 2019, this sample consists of roughly 800 women enrolled at different stages in their pregnancies. </w:t>
      </w:r>
      <w:r w:rsidR="000C77A4">
        <w:rPr>
          <w:rFonts w:ascii="Times New Roman" w:hAnsi="Times New Roman" w:cs="Times New Roman"/>
        </w:rPr>
        <w:t xml:space="preserve">Eligible women are those who are 18 years or older, who van read and understand the consent form in English, and receive their prenatal care at the VVWH and plan to deliver at VVWH. </w:t>
      </w:r>
      <w:r w:rsidR="00EA6700">
        <w:rPr>
          <w:rFonts w:ascii="Times New Roman" w:hAnsi="Times New Roman" w:cs="Times New Roman"/>
        </w:rPr>
        <w:t xml:space="preserve">Research assistants </w:t>
      </w:r>
      <w:r w:rsidR="002047D2">
        <w:rPr>
          <w:rFonts w:ascii="Times New Roman" w:hAnsi="Times New Roman" w:cs="Times New Roman"/>
        </w:rPr>
        <w:t xml:space="preserve">are told by physicians during prenatal care visits if patients are interested in enrolling in the BUMP study. The study is explained, a pamphlet is given, and if a patient is interested, the research assistant </w:t>
      </w:r>
      <w:r w:rsidR="000C77A4">
        <w:rPr>
          <w:rFonts w:ascii="Times New Roman" w:hAnsi="Times New Roman" w:cs="Times New Roman"/>
        </w:rPr>
        <w:t xml:space="preserve">obtains written informed consent and </w:t>
      </w:r>
      <w:r w:rsidR="002047D2">
        <w:rPr>
          <w:rFonts w:ascii="Times New Roman" w:hAnsi="Times New Roman" w:cs="Times New Roman"/>
        </w:rPr>
        <w:t>gives the participant the questionnaire</w:t>
      </w:r>
      <w:r w:rsidR="00FF2B4F">
        <w:rPr>
          <w:rFonts w:ascii="Times New Roman" w:hAnsi="Times New Roman" w:cs="Times New Roman"/>
        </w:rPr>
        <w:t xml:space="preserve"> (</w:t>
      </w:r>
      <w:r w:rsidR="002047D2">
        <w:rPr>
          <w:rFonts w:ascii="Times New Roman" w:hAnsi="Times New Roman" w:cs="Times New Roman"/>
        </w:rPr>
        <w:t>appendix 1</w:t>
      </w:r>
      <w:r w:rsidR="00FF2B4F">
        <w:rPr>
          <w:rFonts w:ascii="Times New Roman" w:hAnsi="Times New Roman" w:cs="Times New Roman"/>
        </w:rPr>
        <w:t>)</w:t>
      </w:r>
      <w:r w:rsidR="002047D2">
        <w:rPr>
          <w:rFonts w:ascii="Times New Roman" w:hAnsi="Times New Roman" w:cs="Times New Roman"/>
        </w:rPr>
        <w:t xml:space="preserve">. </w:t>
      </w:r>
      <w:r w:rsidR="00B27277">
        <w:rPr>
          <w:rFonts w:ascii="Times New Roman" w:hAnsi="Times New Roman" w:cs="Times New Roman"/>
        </w:rPr>
        <w:t>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4E62E179" w14:textId="77777777" w:rsidR="00B27277" w:rsidRDefault="00B27277">
      <w:pPr>
        <w:rPr>
          <w:rFonts w:ascii="Times New Roman" w:hAnsi="Times New Roman" w:cs="Times New Roman"/>
        </w:rPr>
      </w:pPr>
    </w:p>
    <w:p w14:paraId="68F09906" w14:textId="77D004FC" w:rsidR="00B27277" w:rsidRDefault="00B27277" w:rsidP="00B27277">
      <w:pPr>
        <w:pStyle w:val="Heading3"/>
      </w:pPr>
      <w:r>
        <w:t xml:space="preserve">Power analysis: </w:t>
      </w:r>
    </w:p>
    <w:p w14:paraId="025C2A91" w14:textId="29E73D24" w:rsidR="005D4D73" w:rsidRPr="0091445B" w:rsidRDefault="005D4D73" w:rsidP="005D4D73">
      <w:pPr>
        <w:rPr>
          <w:rFonts w:ascii="Times New Roman" w:hAnsi="Times New Roman" w:cs="Times New Roman"/>
        </w:rPr>
      </w:pPr>
      <w:r w:rsidRPr="0091445B">
        <w:rPr>
          <w:rFonts w:ascii="Times New Roman" w:hAnsi="Times New Roman" w:cs="Times New Roman"/>
        </w:rPr>
        <w:t>A power analysis was conducted for linear regression models using G*power</w:t>
      </w:r>
      <w:r w:rsidR="00A47E79" w:rsidRPr="0091445B">
        <w:rPr>
          <w:rFonts w:ascii="Times New Roman" w:hAnsi="Times New Roman" w:cs="Times New Roman"/>
        </w:rPr>
        <w:t xml:space="preserv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(Faul, Erdfelder, Lang, &amp; Buchner, 2007)</w:t>
      </w:r>
      <w:r w:rsidRPr="0091445B">
        <w:rPr>
          <w:rFonts w:ascii="Times New Roman" w:hAnsi="Times New Roman" w:cs="Times New Roman"/>
        </w:rPr>
        <w:fldChar w:fldCharType="end"/>
      </w:r>
      <w:r w:rsidR="0017273C" w:rsidRPr="0091445B">
        <w:rPr>
          <w:rFonts w:ascii="Times New Roman" w:hAnsi="Times New Roman" w:cs="Times New Roman"/>
        </w:rPr>
        <w:t xml:space="preserve">. Analyses were conducted </w:t>
      </w:r>
      <w:r w:rsidR="00C07757" w:rsidRPr="0091445B">
        <w:rPr>
          <w:rFonts w:ascii="Times New Roman" w:hAnsi="Times New Roman" w:cs="Times New Roman"/>
        </w:rPr>
        <w:t xml:space="preserve">by calculating Cohen’s D </w:t>
      </w:r>
      <w:r w:rsidR="0017273C" w:rsidRPr="0091445B">
        <w:rPr>
          <w:rFonts w:ascii="Times New Roman" w:hAnsi="Times New Roman" w:cs="Times New Roman"/>
        </w:rPr>
        <w:t xml:space="preserve">using </w:t>
      </w:r>
      <w:r w:rsidR="00C07757" w:rsidRPr="0091445B">
        <w:rPr>
          <w:rFonts w:ascii="Times New Roman" w:hAnsi="Times New Roman" w:cs="Times New Roman"/>
        </w:rPr>
        <w:t xml:space="preserve">mean data from </w:t>
      </w:r>
      <w:r w:rsidR="0017273C" w:rsidRPr="0091445B">
        <w:rPr>
          <w:rFonts w:ascii="Times New Roman" w:hAnsi="Times New Roman" w:cs="Times New Roman"/>
        </w:rPr>
        <w:t xml:space="preserve">maternal </w:t>
      </w:r>
      <w:r w:rsidR="00C07757" w:rsidRPr="0091445B">
        <w:rPr>
          <w:rFonts w:ascii="Times New Roman" w:hAnsi="Times New Roman" w:cs="Times New Roman"/>
        </w:rPr>
        <w:t xml:space="preserve">Ramadan </w:t>
      </w:r>
      <w:r w:rsidR="0017273C" w:rsidRPr="0091445B">
        <w:rPr>
          <w:rFonts w:ascii="Times New Roman" w:hAnsi="Times New Roman" w:cs="Times New Roman"/>
        </w:rPr>
        <w:t>fasting studies of the main outcomes (gestational diabetes and low birth weight)</w:t>
      </w:r>
      <w:r w:rsidR="009A0E18" w:rsidRPr="0091445B">
        <w:rPr>
          <w:rFonts w:ascii="Times New Roman" w:hAnsi="Times New Roman" w:cs="Times New Roman"/>
        </w:rPr>
        <w:t xml:space="preserve">,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76EDA1BB" w14:textId="77777777" w:rsidR="009A0E18" w:rsidRDefault="009A0E18" w:rsidP="00B27277">
      <w:pPr>
        <w:pStyle w:val="prelim4"/>
      </w:pPr>
    </w:p>
    <w:p w14:paraId="780C555A" w14:textId="77777777" w:rsidR="0025301E" w:rsidRDefault="0025301E" w:rsidP="00B27277">
      <w:pPr>
        <w:pStyle w:val="prelim4"/>
      </w:pPr>
    </w:p>
    <w:p w14:paraId="28AB43F6" w14:textId="3C508508" w:rsidR="00B27277" w:rsidRDefault="00CF1632" w:rsidP="00B27277">
      <w:pPr>
        <w:pStyle w:val="prelim4"/>
      </w:pPr>
      <w:r>
        <w:t xml:space="preserve">Table 1: </w:t>
      </w:r>
      <w:r w:rsidR="00B27277">
        <w:t xml:space="preserve">Gestational Diabetes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B27277" w:rsidRPr="00B27277" w14:paraId="33B5556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0D4502"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1D3611" w14:textId="5F106E53"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B009F0"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79F4E8" w14:textId="5D07C07D"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57741AA8" w14:textId="77777777" w:rsidTr="009A0E18">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992FB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C7A81D"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894251" w14:textId="02083C51"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C1F8D7" w14:textId="71AE049A" w:rsidR="00B27277" w:rsidRPr="00B27277" w:rsidRDefault="00B27277" w:rsidP="00B27277">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B27277" w:rsidRPr="00B27277" w14:paraId="65B3312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2F94F9" w14:textId="27214F45"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72C42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DD33F7" w14:textId="10FEADD8"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1F4BFE"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B27277" w:rsidRPr="00B27277" w14:paraId="27DE47D8"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670A15F"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9EB7FF2"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9836DC" w14:textId="155FF6B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C7D8EDB" w14:textId="77777777" w:rsidR="00B27277" w:rsidRPr="00B27277" w:rsidRDefault="00B27277" w:rsidP="00B27277">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1E21493C" w14:textId="7D0E9D93" w:rsidR="00B27277" w:rsidRDefault="00B27277" w:rsidP="00B27277">
      <w:pPr>
        <w:pStyle w:val="prelim4"/>
      </w:pPr>
      <w:r>
        <w:br/>
      </w:r>
      <w:r w:rsidR="00CF1632">
        <w:t xml:space="preserve">Table 2: </w:t>
      </w:r>
      <w:r>
        <w:t>Low Birth Weight</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B27277" w:rsidRPr="00B27277" w14:paraId="1587DBAB"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D64886E"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D2D6AC" w14:textId="0B63244D" w:rsidR="00B27277" w:rsidRPr="00B27277" w:rsidRDefault="00B27277" w:rsidP="00CF1632">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828835" w14:textId="77777777"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B03FAE" w14:textId="589D4805" w:rsidR="00B27277" w:rsidRPr="00B27277" w:rsidRDefault="00B27277" w:rsidP="00CF1632">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sidR="001A1FDC">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B27277" w:rsidRPr="00B27277" w14:paraId="14A19FB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802E05A" w14:textId="5D1B3363"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1659D22" w14:textId="4BAC54B7"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4A0348" w14:textId="1D887A4A" w:rsidR="00B27277" w:rsidRPr="00B27277" w:rsidRDefault="00661EE1" w:rsidP="00FF5920">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CCA82" w14:textId="7BECB4A2" w:rsidR="00B27277" w:rsidRPr="00B27277" w:rsidRDefault="00CF1632" w:rsidP="00FF592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661EE1" w:rsidRPr="00B27277" w14:paraId="3B6F60EF"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780133" w14:textId="65BFD8F9"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2C855" w14:textId="0BF3BBB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E5C57AB" w14:textId="724E0E98"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9C1F72" w14:textId="1B6CFBD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661EE1" w:rsidRPr="00B27277" w14:paraId="7381B8A1" w14:textId="77777777" w:rsidTr="00CF1632">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AE688DE" w14:textId="3F0594D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1D7089" w14:textId="542B9EA6"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7300FA" w14:textId="13C77DB7"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F93C0F" w14:textId="3BC3EE93" w:rsidR="00661EE1" w:rsidRPr="00B27277" w:rsidRDefault="00661EE1" w:rsidP="00661EE1">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752FDE41" w14:textId="7B59E660" w:rsidR="00341C5C" w:rsidRDefault="00341C5C">
      <w:pPr>
        <w:rPr>
          <w:rFonts w:ascii="Times New Roman" w:hAnsi="Times New Roman" w:cs="Times New Roman"/>
        </w:rPr>
      </w:pPr>
    </w:p>
    <w:p w14:paraId="486E495E" w14:textId="77777777" w:rsidR="00341C5C" w:rsidRPr="00123FA3" w:rsidRDefault="00341C5C" w:rsidP="001558C3">
      <w:pPr>
        <w:pStyle w:val="Heading3"/>
      </w:pPr>
      <w:r w:rsidRPr="00123FA3">
        <w:t>Ethical Approval</w:t>
      </w:r>
      <w:r>
        <w:t>, Data Acquisition, and Data management</w:t>
      </w:r>
      <w:r w:rsidRPr="00123FA3">
        <w:t>:</w:t>
      </w:r>
    </w:p>
    <w:p w14:paraId="13437F84" w14:textId="43EABE97" w:rsidR="000C77A4" w:rsidRPr="005F05A8" w:rsidRDefault="00341C5C">
      <w:pPr>
        <w:rPr>
          <w:rFonts w:ascii="Times New Roman" w:hAnsi="Times New Roman" w:cs="Times New Roman"/>
        </w:rPr>
      </w:pPr>
      <w:r>
        <w:rPr>
          <w:rFonts w:ascii="Times New Roman" w:hAnsi="Times New Roman" w:cs="Times New Roman"/>
        </w:rPr>
        <w:t>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w:t>
      </w:r>
      <w:r w:rsidR="00B27277">
        <w:rPr>
          <w:rFonts w:ascii="Times New Roman" w:hAnsi="Times New Roman" w:cs="Times New Roman"/>
        </w:rPr>
        <w:t xml:space="preserve"> and named in the secondary use IRB application</w:t>
      </w:r>
      <w:r>
        <w:rPr>
          <w:rFonts w:ascii="Times New Roman" w:hAnsi="Times New Roman" w:cs="Times New Roman"/>
        </w:rPr>
        <w:t xml:space="preserve">.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sidR="000C77A4">
        <w:rPr>
          <w:rFonts w:ascii="Times New Roman" w:hAnsi="Times New Roman" w:cs="Times New Roman"/>
        </w:rPr>
        <w:br/>
      </w:r>
    </w:p>
    <w:p w14:paraId="79EB257D" w14:textId="182846C0" w:rsidR="00190A56" w:rsidRDefault="000C77A4" w:rsidP="00524EE5">
      <w:pPr>
        <w:rPr>
          <w:rFonts w:ascii="Times New Roman" w:hAnsi="Times New Roman" w:cs="Times New Roman"/>
        </w:rPr>
      </w:pPr>
      <w:r w:rsidRPr="001558C3">
        <w:rPr>
          <w:rStyle w:val="Heading3Char"/>
        </w:rPr>
        <w:t>Collection of Biological Samples</w:t>
      </w:r>
      <w:r w:rsidR="00524EE5">
        <w:rPr>
          <w:rFonts w:ascii="Times New Roman" w:hAnsi="Times New Roman" w:cs="Times New Roman"/>
          <w:u w:val="single"/>
        </w:rPr>
        <w:br/>
      </w:r>
      <w:r w:rsidR="00524EE5" w:rsidRPr="00524EE5">
        <w:rPr>
          <w:rFonts w:ascii="Times New Roman" w:hAnsi="Times New Roman" w:cs="Times New Roman"/>
        </w:rPr>
        <w:t>By participating in the study, women consent to collection of urine, blood, placenta, and cord blood.</w:t>
      </w:r>
      <w:r w:rsidR="00524EE5">
        <w:rPr>
          <w:rFonts w:ascii="Times New Roman" w:hAnsi="Times New Roman" w:cs="Times New Roman"/>
        </w:rPr>
        <w:t xml:space="preserve"> </w:t>
      </w:r>
      <w:r w:rsidR="00524EE5" w:rsidRPr="00524EE5">
        <w:rPr>
          <w:rFonts w:ascii="Times New Roman" w:hAnsi="Times New Roman" w:cs="Times New Roman"/>
        </w:rPr>
        <w:t>During</w:t>
      </w:r>
      <w:r w:rsidR="00524EE5">
        <w:rPr>
          <w:rFonts w:ascii="Times New Roman" w:hAnsi="Times New Roman" w:cs="Times New Roman"/>
        </w:rPr>
        <w:t xml:space="preserve"> each trimester, women who consent to be part of the study</w:t>
      </w:r>
      <w:r w:rsidR="001009B3">
        <w:rPr>
          <w:rFonts w:ascii="Times New Roman" w:hAnsi="Times New Roman" w:cs="Times New Roman"/>
        </w:rPr>
        <w:t xml:space="preserve"> are given urine containers and asked to provide up to 100 mL of urine. Urine is then </w:t>
      </w:r>
      <w:r w:rsidR="002D7724">
        <w:rPr>
          <w:rFonts w:ascii="Times New Roman" w:hAnsi="Times New Roman" w:cs="Times New Roman"/>
        </w:rPr>
        <w:t xml:space="preserve">frozen and kept at the </w:t>
      </w:r>
      <w:r w:rsidR="002D7724">
        <w:rPr>
          <w:rFonts w:ascii="Times New Roman" w:hAnsi="Times New Roman" w:cs="Times New Roman"/>
        </w:rPr>
        <w:lastRenderedPageBreak/>
        <w:t>Michigan Medicine Central Biorepository under a unique study ID</w:t>
      </w:r>
      <w:r w:rsidR="001009B3">
        <w:rPr>
          <w:rFonts w:ascii="Times New Roman" w:hAnsi="Times New Roman" w:cs="Times New Roman"/>
        </w:rPr>
        <w:t>.</w:t>
      </w:r>
      <w:r w:rsidR="009E7211">
        <w:rPr>
          <w:rFonts w:ascii="Times New Roman" w:hAnsi="Times New Roman" w:cs="Times New Roman"/>
        </w:rPr>
        <w:t xml:space="preserve"> </w:t>
      </w:r>
      <w:r w:rsidR="001009B3">
        <w:rPr>
          <w:rFonts w:ascii="Times New Roman" w:hAnsi="Times New Roman" w:cs="Times New Roman"/>
        </w:rPr>
        <w:t>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w:t>
      </w:r>
      <w:r w:rsidR="00D710F4">
        <w:rPr>
          <w:rFonts w:ascii="Times New Roman" w:hAnsi="Times New Roman" w:cs="Times New Roman"/>
        </w:rPr>
        <w:t>,</w:t>
      </w:r>
      <w:r w:rsidR="001009B3">
        <w:rPr>
          <w:rFonts w:ascii="Times New Roman" w:hAnsi="Times New Roman" w:cs="Times New Roman"/>
        </w:rPr>
        <w:t xml:space="preserve"> aliquoted</w:t>
      </w:r>
      <w:r w:rsidR="00D710F4">
        <w:rPr>
          <w:rFonts w:ascii="Times New Roman" w:hAnsi="Times New Roman" w:cs="Times New Roman"/>
        </w:rPr>
        <w:t>,</w:t>
      </w:r>
      <w:r w:rsidR="001009B3">
        <w:rPr>
          <w:rFonts w:ascii="Times New Roman" w:hAnsi="Times New Roman" w:cs="Times New Roman"/>
        </w:rPr>
        <w:t xml:space="preserve"> </w:t>
      </w:r>
      <w:r w:rsidR="00D710F4">
        <w:rPr>
          <w:rFonts w:ascii="Times New Roman" w:hAnsi="Times New Roman" w:cs="Times New Roman"/>
        </w:rPr>
        <w:t>and stored</w:t>
      </w:r>
      <w:r w:rsidR="001009B3">
        <w:rPr>
          <w:rFonts w:ascii="Times New Roman" w:hAnsi="Times New Roman" w:cs="Times New Roman"/>
        </w:rPr>
        <w:t xml:space="preserve"> Because blood samples are in coordination with prenatal labs, there may be inconsistency in fasting state of these samples. The mid-gestation blood draw is usually done in combination with the </w:t>
      </w:r>
      <w:r w:rsidR="00524EE5">
        <w:rPr>
          <w:rFonts w:ascii="Times New Roman" w:hAnsi="Times New Roman" w:cs="Times New Roman"/>
        </w:rPr>
        <w:t xml:space="preserve">oral glucose tolerance test screen for gestational diabetes, which is recommended to occur between 24 and 28 </w:t>
      </w:r>
      <w:proofErr w:type="spellStart"/>
      <w:r w:rsidR="00524EE5">
        <w:rPr>
          <w:rFonts w:ascii="Times New Roman" w:hAnsi="Times New Roman" w:cs="Times New Roman"/>
        </w:rPr>
        <w:t>weeks</w:t>
      </w:r>
      <w:proofErr w:type="spellEnd"/>
      <w:r w:rsidR="00524EE5">
        <w:rPr>
          <w:rFonts w:ascii="Times New Roman" w:hAnsi="Times New Roman" w:cs="Times New Roman"/>
        </w:rPr>
        <w:t xml:space="preserve"> gestation </w:t>
      </w:r>
      <w:r w:rsidR="00524EE5">
        <w:rPr>
          <w:rFonts w:ascii="Times New Roman" w:hAnsi="Times New Roman" w:cs="Times New Roman"/>
        </w:rPr>
        <w:fldChar w:fldCharType="begin"/>
      </w:r>
      <w:r w:rsidR="00524EE5">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sidR="00524EE5">
        <w:rPr>
          <w:rFonts w:ascii="Times New Roman" w:hAnsi="Times New Roman" w:cs="Times New Roman"/>
        </w:rPr>
        <w:fldChar w:fldCharType="separate"/>
      </w:r>
      <w:r w:rsidR="00524EE5">
        <w:rPr>
          <w:rFonts w:ascii="Times New Roman" w:hAnsi="Times New Roman" w:cs="Times New Roman"/>
          <w:noProof/>
        </w:rPr>
        <w:t>(Randel, 2014)</w:t>
      </w:r>
      <w:r w:rsidR="00524EE5">
        <w:rPr>
          <w:rFonts w:ascii="Times New Roman" w:hAnsi="Times New Roman" w:cs="Times New Roman"/>
        </w:rPr>
        <w:fldChar w:fldCharType="end"/>
      </w:r>
      <w:r w:rsidR="00524EE5">
        <w:rPr>
          <w:rFonts w:ascii="Times New Roman" w:hAnsi="Times New Roman" w:cs="Times New Roman"/>
        </w:rPr>
        <w:t>.</w:t>
      </w:r>
      <w:r w:rsidR="001009B3">
        <w:rPr>
          <w:rFonts w:ascii="Times New Roman" w:hAnsi="Times New Roman" w:cs="Times New Roman"/>
        </w:rPr>
        <w:t xml:space="preserve"> Therefore, indices like insulin will need to be interpreted with </w:t>
      </w:r>
      <w:r w:rsidR="009E7211">
        <w:rPr>
          <w:rFonts w:ascii="Times New Roman" w:hAnsi="Times New Roman" w:cs="Times New Roman"/>
        </w:rPr>
        <w:t>caution</w:t>
      </w:r>
      <w:r w:rsidR="001009B3">
        <w:rPr>
          <w:rFonts w:ascii="Times New Roman" w:hAnsi="Times New Roman" w:cs="Times New Roman"/>
        </w:rPr>
        <w:t xml:space="preserve">. After delivery and cutting of the umbilical cord, </w:t>
      </w:r>
      <w:r w:rsidR="0030552D">
        <w:rPr>
          <w:rFonts w:ascii="Times New Roman" w:hAnsi="Times New Roman" w:cs="Times New Roman"/>
        </w:rPr>
        <w:t xml:space="preserve">cord </w:t>
      </w:r>
      <w:r w:rsidR="001009B3">
        <w:rPr>
          <w:rFonts w:ascii="Times New Roman" w:hAnsi="Times New Roman" w:cs="Times New Roman"/>
        </w:rPr>
        <w:t xml:space="preserve">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w:t>
      </w:r>
      <w:proofErr w:type="spellStart"/>
      <w:r w:rsidR="001009B3">
        <w:rPr>
          <w:rFonts w:ascii="Times New Roman" w:hAnsi="Times New Roman" w:cs="Times New Roman"/>
        </w:rPr>
        <w:t>RNAlater</w:t>
      </w:r>
      <w:proofErr w:type="spellEnd"/>
      <w:r w:rsidR="001009B3">
        <w:rPr>
          <w:rFonts w:ascii="Times New Roman" w:hAnsi="Times New Roman" w:cs="Times New Roman"/>
        </w:rPr>
        <w:t xml:space="preserve">, and another will be fixed and embedded in paraffin for histological analysis. </w:t>
      </w:r>
      <w:r w:rsidR="00190A56">
        <w:rPr>
          <w:rFonts w:ascii="Times New Roman" w:hAnsi="Times New Roman" w:cs="Times New Roman"/>
        </w:rPr>
        <w:t xml:space="preserve">All biological samples are stored in the Michigan Medicine Central Biorepository under a unique study ID/barcode. Study samples will not be stored with identifying information. </w:t>
      </w:r>
    </w:p>
    <w:p w14:paraId="48E1A8D3" w14:textId="77777777" w:rsidR="00FA63D8" w:rsidRDefault="00FA63D8" w:rsidP="00524EE5">
      <w:pPr>
        <w:rPr>
          <w:rFonts w:ascii="Times New Roman" w:hAnsi="Times New Roman" w:cs="Times New Roman"/>
          <w:u w:val="single"/>
        </w:rPr>
      </w:pPr>
    </w:p>
    <w:p w14:paraId="40E5EDD8" w14:textId="2E673825" w:rsidR="00045C65" w:rsidRPr="0030552D" w:rsidRDefault="0030552D" w:rsidP="001558C3">
      <w:pPr>
        <w:pStyle w:val="Heading3"/>
      </w:pPr>
      <w:r w:rsidRPr="0030552D">
        <w:t>Medical Chart Data</w:t>
      </w:r>
    </w:p>
    <w:p w14:paraId="78D67A78" w14:textId="0190851D" w:rsidR="00524EE5" w:rsidRDefault="00045C65">
      <w:pPr>
        <w:rPr>
          <w:rFonts w:ascii="Times New Roman" w:hAnsi="Times New Roman" w:cs="Times New Roman"/>
        </w:rPr>
      </w:pPr>
      <w:r>
        <w:rPr>
          <w:rFonts w:ascii="Times New Roman" w:hAnsi="Times New Roman" w:cs="Times New Roman"/>
        </w:rPr>
        <w:t>Medical chart data is accessible to the research team</w:t>
      </w:r>
      <w:r w:rsidR="002D7724">
        <w:rPr>
          <w:rFonts w:ascii="Times New Roman" w:hAnsi="Times New Roman" w:cs="Times New Roman"/>
        </w:rPr>
        <w:t xml:space="preserve"> and can be compiled at the request of the secondary use IRB protocol</w:t>
      </w:r>
      <w:r>
        <w:rPr>
          <w:rFonts w:ascii="Times New Roman" w:hAnsi="Times New Roman" w:cs="Times New Roman"/>
        </w:rPr>
        <w:t xml:space="preserve">. This </w:t>
      </w:r>
      <w:r w:rsidR="002D7724">
        <w:rPr>
          <w:rFonts w:ascii="Times New Roman" w:hAnsi="Times New Roman" w:cs="Times New Roman"/>
        </w:rPr>
        <w:t xml:space="preserve">process allows this to access diagnosis codes for the pregnancy and child health in the subsequent infant’s chart. </w:t>
      </w:r>
      <w:r w:rsidR="0030552D">
        <w:rPr>
          <w:rFonts w:ascii="Times New Roman" w:hAnsi="Times New Roman" w:cs="Times New Roman"/>
        </w:rPr>
        <w:t>The proposed medical data to be retrieved from the medical chart will include: last measured pre-pregnancy height and weight, maternal age at conception, last measured gestational weight and height, maternal medication use (glucocorticoid, insulin, metformin, progesterone, aspirin, statins</w:t>
      </w:r>
      <w:r w:rsidR="001976D3">
        <w:rPr>
          <w:rFonts w:ascii="Times New Roman" w:hAnsi="Times New Roman" w:cs="Times New Roman"/>
        </w:rPr>
        <w:t xml:space="preserve">, ADHD medications), maternal smoking and drug use history, </w:t>
      </w:r>
      <w:r w:rsidR="00443A77">
        <w:rPr>
          <w:rFonts w:ascii="Times New Roman" w:hAnsi="Times New Roman" w:cs="Times New Roman"/>
        </w:rPr>
        <w:t>pre-exist</w:t>
      </w:r>
      <w:r w:rsidR="006B6F41">
        <w:rPr>
          <w:rFonts w:ascii="Times New Roman" w:hAnsi="Times New Roman" w:cs="Times New Roman"/>
        </w:rPr>
        <w:t>i</w:t>
      </w:r>
      <w:r w:rsidR="00443A77">
        <w:rPr>
          <w:rFonts w:ascii="Times New Roman" w:hAnsi="Times New Roman" w:cs="Times New Roman"/>
        </w:rPr>
        <w:t>ng diabetes or hypertension, gestational diabetes,</w:t>
      </w:r>
      <w:r w:rsidR="00DC69E0">
        <w:rPr>
          <w:rFonts w:ascii="Times New Roman" w:hAnsi="Times New Roman" w:cs="Times New Roman"/>
        </w:rPr>
        <w:t xml:space="preserve"> hyperemesis gravidarum,</w:t>
      </w:r>
      <w:r w:rsidR="00443A77">
        <w:rPr>
          <w:rFonts w:ascii="Times New Roman" w:hAnsi="Times New Roman" w:cs="Times New Roman"/>
        </w:rPr>
        <w:t xml:space="preserve"> hypertensive disorders of pregnancy, </w:t>
      </w:r>
      <w:r w:rsidR="0077375D">
        <w:rPr>
          <w:rFonts w:ascii="Times New Roman" w:hAnsi="Times New Roman" w:cs="Times New Roman"/>
        </w:rPr>
        <w:t>intrauterine fetal demise</w:t>
      </w:r>
      <w:r w:rsidR="00BA7939">
        <w:rPr>
          <w:rFonts w:ascii="Times New Roman" w:hAnsi="Times New Roman" w:cs="Times New Roman"/>
        </w:rPr>
        <w:t>, birth weight of offspring in grams, gestational age at birth, and APGAR score</w:t>
      </w:r>
      <w:r w:rsidR="0077375D">
        <w:rPr>
          <w:rFonts w:ascii="Times New Roman" w:hAnsi="Times New Roman" w:cs="Times New Roman"/>
        </w:rPr>
        <w:t xml:space="preserve">. </w:t>
      </w:r>
      <w:r w:rsidR="00DC69E0">
        <w:rPr>
          <w:rFonts w:ascii="Times New Roman" w:hAnsi="Times New Roman" w:cs="Times New Roman"/>
        </w:rPr>
        <w:t xml:space="preserve">These medical </w:t>
      </w:r>
      <w:r w:rsidR="00FA63D8">
        <w:rPr>
          <w:rFonts w:ascii="Times New Roman" w:hAnsi="Times New Roman" w:cs="Times New Roman"/>
        </w:rPr>
        <w:t xml:space="preserve">data will then be compiled for each participant and added to the demographic and feeding window data compiled from the intake questionnaire. </w:t>
      </w:r>
    </w:p>
    <w:p w14:paraId="204F5D03" w14:textId="1FB00DC4" w:rsidR="0080130E" w:rsidRDefault="0080130E">
      <w:pPr>
        <w:rPr>
          <w:rFonts w:ascii="Times New Roman" w:hAnsi="Times New Roman" w:cs="Times New Roman"/>
        </w:rPr>
      </w:pPr>
    </w:p>
    <w:p w14:paraId="400CD6BB" w14:textId="77F4A61C" w:rsidR="0080130E" w:rsidRDefault="0080130E" w:rsidP="001558C3">
      <w:pPr>
        <w:pStyle w:val="Heading3"/>
      </w:pPr>
      <w:r>
        <w:t>Assessment of Feeding Window</w:t>
      </w:r>
    </w:p>
    <w:p w14:paraId="38022AFD" w14:textId="77777777" w:rsidR="0091445B" w:rsidRDefault="0080130E" w:rsidP="0080130E">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w:t>
      </w:r>
      <w:r w:rsidR="004A7299">
        <w:rPr>
          <w:rFonts w:ascii="Times New Roman" w:hAnsi="Times New Roman" w:cs="Times New Roman"/>
        </w:rPr>
        <w:t>-</w:t>
      </w:r>
      <w:r>
        <w:rPr>
          <w:rFonts w:ascii="Times New Roman" w:hAnsi="Times New Roman" w:cs="Times New Roman"/>
        </w:rPr>
        <w:t xml:space="preserve">hour differences in length of the feeding window: </w:t>
      </w:r>
      <w:r>
        <w:rPr>
          <w:rFonts w:ascii="Times New Roman" w:hAnsi="Times New Roman" w:cs="Times New Roman"/>
        </w:rPr>
        <w:br/>
      </w:r>
    </w:p>
    <w:p w14:paraId="41FF4B34"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&gt;12 hours</w:t>
      </w:r>
    </w:p>
    <w:p w14:paraId="384C68DF"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10-12 hours</w:t>
      </w:r>
    </w:p>
    <w:p w14:paraId="3D22455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8-10 hours</w:t>
      </w:r>
    </w:p>
    <w:p w14:paraId="658F6F15"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6-8 hours,</w:t>
      </w:r>
    </w:p>
    <w:p w14:paraId="45C39B76" w14:textId="77777777" w:rsidR="0091445B" w:rsidRDefault="0080130E" w:rsidP="0091445B">
      <w:pPr>
        <w:pStyle w:val="ListParagraph"/>
        <w:numPr>
          <w:ilvl w:val="0"/>
          <w:numId w:val="7"/>
        </w:numPr>
        <w:rPr>
          <w:rFonts w:ascii="Times New Roman" w:hAnsi="Times New Roman" w:cs="Times New Roman"/>
        </w:rPr>
      </w:pPr>
      <w:r w:rsidRPr="0091445B">
        <w:rPr>
          <w:rFonts w:ascii="Times New Roman" w:hAnsi="Times New Roman" w:cs="Times New Roman"/>
        </w:rPr>
        <w:t xml:space="preserve">&lt;6 hours. </w:t>
      </w:r>
    </w:p>
    <w:p w14:paraId="26B545D3" w14:textId="4AA56294" w:rsidR="0080130E" w:rsidRPr="0091445B" w:rsidRDefault="0080130E" w:rsidP="0091445B">
      <w:pPr>
        <w:rPr>
          <w:rFonts w:ascii="Times New Roman" w:hAnsi="Times New Roman" w:cs="Times New Roman"/>
        </w:rPr>
      </w:pPr>
      <w:r w:rsidRPr="0091445B">
        <w:rPr>
          <w:rFonts w:ascii="Times New Roman" w:hAnsi="Times New Roman" w:cs="Times New Roman"/>
        </w:rPr>
        <w:lastRenderedPageBreak/>
        <w:t xml:space="preserve">These feeding windows are all reflected in the TRF literature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(Rothschild, Hoddy, Jambazian, &amp; Varady, 2014)</w:t>
      </w:r>
      <w:r w:rsidRPr="0091445B">
        <w:rPr>
          <w:rFonts w:ascii="Times New Roman" w:hAnsi="Times New Roman" w:cs="Times New Roman"/>
        </w:rPr>
        <w:fldChar w:fldCharType="end"/>
      </w:r>
      <w:r w:rsidRPr="0091445B">
        <w:rPr>
          <w:rFonts w:ascii="Times New Roman" w:hAnsi="Times New Roman" w:cs="Times New Roman"/>
        </w:rPr>
        <w:t xml:space="preserve">. </w:t>
      </w:r>
    </w:p>
    <w:p w14:paraId="7A37F4A8" w14:textId="77777777" w:rsidR="004A09BB" w:rsidRPr="00EC4456" w:rsidRDefault="004A09BB">
      <w:pPr>
        <w:rPr>
          <w:rFonts w:ascii="Times New Roman" w:hAnsi="Times New Roman" w:cs="Times New Roman"/>
        </w:rPr>
      </w:pPr>
    </w:p>
    <w:p w14:paraId="14555095" w14:textId="2DE043E6" w:rsidR="00AF4FEC" w:rsidRDefault="009E651B" w:rsidP="001558C3">
      <w:pPr>
        <w:pStyle w:val="Heading2"/>
      </w:pPr>
      <w:r>
        <w:t xml:space="preserve">Translational </w:t>
      </w:r>
      <w:r w:rsidR="00AF4FEC" w:rsidRPr="00003BC5">
        <w:t>Aim 3.2.</w:t>
      </w:r>
      <w:r w:rsidR="00B34C3C" w:rsidRPr="00003BC5">
        <w:t xml:space="preserve"> Investigate the </w:t>
      </w:r>
      <w:r w:rsidR="009F7140" w:rsidRPr="00003BC5">
        <w:t xml:space="preserve">associations of </w:t>
      </w:r>
      <w:r w:rsidR="005F085A" w:rsidRPr="00003BC5">
        <w:t>feeding window length on maternal and child health outcomes</w:t>
      </w:r>
    </w:p>
    <w:p w14:paraId="73FB9CD8" w14:textId="5CFEEDFA" w:rsidR="009458EA" w:rsidRPr="005B59C0" w:rsidRDefault="007228FE" w:rsidP="00C07BE7">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60288" behindDoc="0" locked="0" layoutInCell="1" allowOverlap="1" wp14:anchorId="14C0E902" wp14:editId="10E9F54A">
                <wp:simplePos x="0" y="0"/>
                <wp:positionH relativeFrom="column">
                  <wp:posOffset>3940810</wp:posOffset>
                </wp:positionH>
                <wp:positionV relativeFrom="paragraph">
                  <wp:posOffset>108585</wp:posOffset>
                </wp:positionV>
                <wp:extent cx="2848610" cy="977265"/>
                <wp:effectExtent l="0" t="0" r="0" b="635"/>
                <wp:wrapSquare wrapText="bothSides"/>
                <wp:docPr id="3" name="Text Box 3"/>
                <wp:cNvGraphicFramePr/>
                <a:graphic xmlns:a="http://schemas.openxmlformats.org/drawingml/2006/main">
                  <a:graphicData uri="http://schemas.microsoft.com/office/word/2010/wordprocessingShape">
                    <wps:wsp>
                      <wps:cNvSpPr txBox="1"/>
                      <wps:spPr>
                        <a:xfrm>
                          <a:off x="0" y="0"/>
                          <a:ext cx="2848610" cy="977265"/>
                        </a:xfrm>
                        <a:prstGeom prst="rect">
                          <a:avLst/>
                        </a:prstGeom>
                        <a:solidFill>
                          <a:schemeClr val="lt1"/>
                        </a:solidFill>
                        <a:ln w="6350">
                          <a:noFill/>
                        </a:ln>
                      </wps:spPr>
                      <wps:txb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5">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for aim 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C0E902" id="_x0000_t202" coordsize="21600,21600" o:spt="202" path="m,l,21600r21600,l21600,xe">
                <v:stroke joinstyle="miter"/>
                <v:path gradientshapeok="t" o:connecttype="rect"/>
              </v:shapetype>
              <v:shape id="Text Box 3" o:spid="_x0000_s1026" type="#_x0000_t202" style="position:absolute;margin-left:310.3pt;margin-top:8.55pt;width:224.3pt;height:7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" fillcolor="white [3201]" stroked="f" strokeweight=".5pt">
                <v:textbox>
                  <w:txbxContent>
                    <w:p w14:paraId="7B9D8740" w14:textId="0CD962A9" w:rsidR="00A056C8" w:rsidRDefault="00A056C8">
                      <w:r>
                        <w:rPr>
                          <w:noProof/>
                        </w:rPr>
                        <w:drawing>
                          <wp:inline distT="0" distB="0" distL="0" distR="0" wp14:anchorId="315EBA96" wp14:editId="2D9028D8">
                            <wp:extent cx="2575914" cy="5016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6">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 xml:space="preserve">Figure </w:t>
                      </w:r>
                      <w:r w:rsidR="00B27277">
                        <w:t>1</w:t>
                      </w:r>
                      <w:r>
                        <w:t>:</w:t>
                      </w:r>
                      <w:r w:rsidR="00B27277">
                        <w:t xml:space="preserve"> D</w:t>
                      </w:r>
                      <w:r w:rsidR="007228FE">
                        <w:t xml:space="preserve">irected acyclic graph </w:t>
                      </w:r>
                      <w:r w:rsidR="005B59C0">
                        <w:t xml:space="preserve">for </w:t>
                      </w:r>
                      <w:proofErr w:type="spellStart"/>
                      <w:r w:rsidR="005B59C0">
                        <w:t>aim 3.</w:t>
                      </w:r>
                      <w:proofErr w:type="spellEnd"/>
                      <w:r w:rsidR="005B59C0">
                        <w:t>2</w:t>
                      </w:r>
                    </w:p>
                  </w:txbxContent>
                </v:textbox>
                <w10:wrap type="square"/>
              </v:shape>
            </w:pict>
          </mc:Fallback>
        </mc:AlternateContent>
      </w:r>
      <w:r w:rsidR="005B59C0">
        <w:rPr>
          <w:noProof/>
          <w:u w:val="single"/>
        </w:rPr>
        <mc:AlternateContent>
          <mc:Choice Requires="wps">
            <w:drawing>
              <wp:anchor distT="0" distB="0" distL="114300" distR="114300" simplePos="0" relativeHeight="251659264" behindDoc="0" locked="0" layoutInCell="1" allowOverlap="1" wp14:anchorId="66F7BF6A" wp14:editId="1E72CFC5">
                <wp:simplePos x="0" y="0"/>
                <wp:positionH relativeFrom="column">
                  <wp:posOffset>3899688</wp:posOffset>
                </wp:positionH>
                <wp:positionV relativeFrom="paragraph">
                  <wp:posOffset>968779</wp:posOffset>
                </wp:positionV>
                <wp:extent cx="2831123" cy="1661746"/>
                <wp:effectExtent l="0" t="0" r="1270" b="2540"/>
                <wp:wrapSquare wrapText="bothSides"/>
                <wp:docPr id="2" name="Text Box 2"/>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7">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7BF6A" id="Text Box 2" o:spid="_x0000_s1027" type="#_x0000_t202" style="position:absolute;margin-left:307.05pt;margin-top:76.3pt;width:222.9pt;height:13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" fillcolor="white [3201]" stroked="f" strokeweight=".5pt">
                <v:textbox>
                  <w:txbxContent>
                    <w:p w14:paraId="2F982C40" w14:textId="77777777" w:rsidR="007E426C" w:rsidRDefault="007E426C"/>
                    <w:p w14:paraId="5058CF85" w14:textId="71607C70" w:rsidR="007E426C" w:rsidRDefault="00632513">
                      <w:r>
                        <w:rPr>
                          <w:rFonts w:ascii="Times New Roman" w:hAnsi="Times New Roman" w:cs="Times New Roman"/>
                          <w:b/>
                          <w:noProof/>
                          <w:u w:val="single"/>
                        </w:rPr>
                        <w:drawing>
                          <wp:inline distT="0" distB="0" distL="0" distR="0" wp14:anchorId="1D92C336" wp14:editId="2E619DF6">
                            <wp:extent cx="2641600" cy="85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8">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6D3E67EC" w14:textId="77777777" w:rsidR="007E426C" w:rsidRDefault="007E426C"/>
                    <w:p w14:paraId="3E6BDE1C" w14:textId="6068708F" w:rsidR="007E426C" w:rsidRDefault="007E426C">
                      <w:r>
                        <w:t xml:space="preserve">Figure </w:t>
                      </w:r>
                      <w:r w:rsidR="005B59C0">
                        <w:t>2</w:t>
                      </w:r>
                      <w:r>
                        <w:t xml:space="preserve">: </w:t>
                      </w:r>
                      <w:r w:rsidR="007228FE">
                        <w:t>Directed acyclic graph</w:t>
                      </w:r>
                      <w:r>
                        <w:t xml:space="preserve"> for aim 3.3</w:t>
                      </w:r>
                    </w:p>
                  </w:txbxContent>
                </v:textbox>
                <w10:wrap type="square"/>
              </v:shape>
            </w:pict>
          </mc:Fallback>
        </mc:AlternateContent>
      </w:r>
      <w:r w:rsidR="00CB51AB"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00CB51AB" w:rsidRPr="005A77D1">
        <w:rPr>
          <w:rFonts w:ascii="Times New Roman" w:hAnsi="Times New Roman" w:cs="Times New Roman"/>
        </w:rPr>
        <w:t>Some studies associated fasting with lower birth weight, whereas others see no effect. Studies on gestational age are somewhat more consistent in that there is no apparent relationship</w:t>
      </w:r>
      <w:r w:rsidR="00CB51AB" w:rsidRPr="00C053CD">
        <w:rPr>
          <w:rFonts w:ascii="Times New Roman" w:hAnsi="Times New Roman" w:cs="Times New Roman"/>
        </w:rPr>
        <w:t xml:space="preserve"> between Ramadan fasting and preterm birth. Although imperfect, </w:t>
      </w:r>
      <w:r w:rsidR="00C053CD" w:rsidRPr="00C053CD">
        <w:rPr>
          <w:rFonts w:ascii="Times New Roman" w:hAnsi="Times New Roman" w:cs="Times New Roman"/>
        </w:rPr>
        <w:t>one such cross-sectional study evaluated a consistent exposure to Ramadan fasting and categorized participants based on the level of fasting completed (1-10d, 11-20d, 21-29 days in the 2017 month of Ramadan). They found</w:t>
      </w:r>
      <w:r w:rsidR="00AF183D">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sidR="007645B3">
        <w:rPr>
          <w:rFonts w:ascii="Times New Roman" w:hAnsi="Times New Roman" w:cs="Times New Roman"/>
        </w:rPr>
        <w:fldChar w:fldCharType="begin"/>
      </w:r>
      <w:r w:rsidR="007645B3">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sidR="007645B3">
        <w:rPr>
          <w:rFonts w:ascii="Times New Roman" w:hAnsi="Times New Roman" w:cs="Times New Roman"/>
        </w:rPr>
        <w:fldChar w:fldCharType="separate"/>
      </w:r>
      <w:r w:rsidR="007645B3">
        <w:rPr>
          <w:rFonts w:ascii="Times New Roman" w:hAnsi="Times New Roman" w:cs="Times New Roman"/>
          <w:noProof/>
        </w:rPr>
        <w:t>(Safari, Piro, &amp; Ahmad, 2019)</w:t>
      </w:r>
      <w:r w:rsidR="007645B3">
        <w:rPr>
          <w:rFonts w:ascii="Times New Roman" w:hAnsi="Times New Roman" w:cs="Times New Roman"/>
        </w:rPr>
        <w:fldChar w:fldCharType="end"/>
      </w:r>
      <w:r w:rsidR="00AF183D">
        <w:rPr>
          <w:rFonts w:ascii="Times New Roman" w:hAnsi="Times New Roman" w:cs="Times New Roman"/>
        </w:rPr>
        <w:t>.</w:t>
      </w:r>
      <w:r w:rsidR="007645B3">
        <w:rPr>
          <w:rFonts w:ascii="Times New Roman" w:hAnsi="Times New Roman" w:cs="Times New Roman"/>
        </w:rPr>
        <w:t xml:space="preserve"> </w:t>
      </w:r>
      <w:r w:rsidR="004A7299" w:rsidRPr="007645B3">
        <w:rPr>
          <w:rFonts w:ascii="Times New Roman" w:hAnsi="Times New Roman" w:cs="Times New Roman"/>
        </w:rPr>
        <w:t>The strength</w:t>
      </w:r>
      <w:r w:rsidR="002D0036" w:rsidRPr="007645B3">
        <w:rPr>
          <w:rFonts w:ascii="Times New Roman" w:hAnsi="Times New Roman" w:cs="Times New Roman"/>
        </w:rPr>
        <w:t xml:space="preserve"> </w:t>
      </w:r>
      <w:r w:rsidR="004A7299" w:rsidRPr="007645B3">
        <w:rPr>
          <w:rFonts w:ascii="Times New Roman" w:hAnsi="Times New Roman" w:cs="Times New Roman"/>
        </w:rPr>
        <w:t>of the association remained after adjusting for maternal education, maternal age, maternal occupation, parity, and pre-pregnancy BMI (OR = 1.51 (0.06+/-1.74))</w:t>
      </w:r>
      <w:r w:rsidR="007645B3">
        <w:rPr>
          <w:rFonts w:ascii="Times New Roman" w:hAnsi="Times New Roman" w:cs="Times New Roman"/>
        </w:rPr>
        <w:t xml:space="preserve">. There were no observed differences in rates </w:t>
      </w:r>
      <w:r w:rsidR="007645B3" w:rsidRPr="007645B3">
        <w:rPr>
          <w:rFonts w:ascii="Times New Roman" w:hAnsi="Times New Roman" w:cs="Times New Roman"/>
        </w:rPr>
        <w:t xml:space="preserve">of preterm labor, </w:t>
      </w:r>
      <w:r w:rsidR="007645B3">
        <w:rPr>
          <w:rFonts w:ascii="Times New Roman" w:hAnsi="Times New Roman" w:cs="Times New Roman"/>
        </w:rPr>
        <w:t xml:space="preserve">preeclampsia, low birth weight, fetal height, fetal head circumference, or </w:t>
      </w:r>
      <w:r w:rsidR="007645B3" w:rsidRPr="007645B3">
        <w:rPr>
          <w:rFonts w:ascii="Times New Roman" w:hAnsi="Times New Roman" w:cs="Times New Roman"/>
        </w:rPr>
        <w:t>APGAR</w:t>
      </w:r>
      <w:r w:rsidR="007645B3">
        <w:rPr>
          <w:rFonts w:ascii="Times New Roman" w:hAnsi="Times New Roman" w:cs="Times New Roman"/>
        </w:rPr>
        <w:t xml:space="preserve"> score at 5 minutes</w:t>
      </w:r>
      <w:r w:rsidR="007645B3" w:rsidRPr="007645B3">
        <w:rPr>
          <w:rFonts w:ascii="Times New Roman" w:hAnsi="Times New Roman" w:cs="Times New Roman"/>
        </w:rPr>
        <w:t xml:space="preserve">. </w:t>
      </w:r>
      <w:r w:rsidR="009458EA" w:rsidRPr="007645B3">
        <w:rPr>
          <w:rFonts w:ascii="Times New Roman" w:hAnsi="Times New Roman" w:cs="Times New Roman"/>
        </w:rPr>
        <w:t>Based on th</w:t>
      </w:r>
      <w:r w:rsidR="007645B3">
        <w:rPr>
          <w:rFonts w:ascii="Times New Roman" w:hAnsi="Times New Roman" w:cs="Times New Roman"/>
        </w:rPr>
        <w:t xml:space="preserve">e work done during Ramadan fasting in pregnancy </w:t>
      </w:r>
      <w:r w:rsidR="009458EA" w:rsidRPr="007645B3">
        <w:rPr>
          <w:rFonts w:ascii="Times New Roman" w:hAnsi="Times New Roman" w:cs="Times New Roman"/>
        </w:rPr>
        <w:t xml:space="preserve">and other TRF literature, </w:t>
      </w:r>
      <w:r w:rsidR="009458EA" w:rsidRPr="007645B3">
        <w:rPr>
          <w:rFonts w:ascii="Times New Roman" w:hAnsi="Times New Roman" w:cs="Times New Roman"/>
          <w:i/>
        </w:rPr>
        <w:t xml:space="preserve">I anticipate that women who have </w:t>
      </w:r>
      <w:r w:rsidR="00F504CA">
        <w:rPr>
          <w:rFonts w:ascii="Times New Roman" w:hAnsi="Times New Roman" w:cs="Times New Roman"/>
          <w:i/>
        </w:rPr>
        <w:t>s</w:t>
      </w:r>
      <w:r w:rsidR="00B15686" w:rsidRPr="007645B3">
        <w:rPr>
          <w:rFonts w:ascii="Times New Roman" w:hAnsi="Times New Roman" w:cs="Times New Roman"/>
          <w:i/>
        </w:rPr>
        <w:t>horter eating windows</w:t>
      </w:r>
      <w:r w:rsidR="009458EA" w:rsidRPr="007645B3">
        <w:rPr>
          <w:rFonts w:ascii="Times New Roman" w:hAnsi="Times New Roman" w:cs="Times New Roman"/>
          <w:i/>
        </w:rPr>
        <w:t xml:space="preserve"> are less likely to develop </w:t>
      </w:r>
      <w:r w:rsidR="007645B3">
        <w:rPr>
          <w:rFonts w:ascii="Times New Roman" w:hAnsi="Times New Roman" w:cs="Times New Roman"/>
          <w:i/>
        </w:rPr>
        <w:t>pregnancy related maternal health issues (diabetes, preeclampsia, hyperemesis gravidarum</w:t>
      </w:r>
      <w:r w:rsidR="00631DAA">
        <w:rPr>
          <w:rFonts w:ascii="Times New Roman" w:hAnsi="Times New Roman" w:cs="Times New Roman"/>
          <w:i/>
        </w:rPr>
        <w:t>)</w:t>
      </w:r>
      <w:r w:rsidR="005B59C0">
        <w:rPr>
          <w:rFonts w:ascii="Times New Roman" w:hAnsi="Times New Roman" w:cs="Times New Roman"/>
          <w:i/>
        </w:rPr>
        <w:t xml:space="preserve"> and </w:t>
      </w:r>
      <w:r w:rsidR="009A0E18">
        <w:rPr>
          <w:rFonts w:ascii="Times New Roman" w:hAnsi="Times New Roman" w:cs="Times New Roman"/>
          <w:i/>
        </w:rPr>
        <w:t xml:space="preserve">that </w:t>
      </w:r>
      <w:r w:rsidR="005B59C0">
        <w:rPr>
          <w:rFonts w:ascii="Times New Roman" w:hAnsi="Times New Roman" w:cs="Times New Roman"/>
          <w:i/>
        </w:rPr>
        <w:t>there will be no effect on child birthweight</w:t>
      </w:r>
      <w:r w:rsidR="00631DAA">
        <w:rPr>
          <w:rFonts w:ascii="Times New Roman" w:hAnsi="Times New Roman" w:cs="Times New Roman"/>
          <w:i/>
        </w:rPr>
        <w:t xml:space="preserve">. </w:t>
      </w:r>
      <w:r w:rsidR="005B59C0">
        <w:rPr>
          <w:rFonts w:ascii="Times New Roman" w:hAnsi="Times New Roman" w:cs="Times New Roman"/>
        </w:rPr>
        <w:t>(Figures 1 and 2)</w:t>
      </w:r>
    </w:p>
    <w:p w14:paraId="6C8193AD" w14:textId="52758FCC" w:rsidR="008E75BF" w:rsidRPr="007645B3" w:rsidRDefault="008E75BF" w:rsidP="00C07BE7">
      <w:pPr>
        <w:rPr>
          <w:rFonts w:ascii="Times New Roman" w:hAnsi="Times New Roman" w:cs="Times New Roman"/>
        </w:rPr>
      </w:pPr>
    </w:p>
    <w:p w14:paraId="5F7FEC11" w14:textId="170495FD" w:rsidR="00AF4FEC" w:rsidRDefault="00BA7939" w:rsidP="00BA7939">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t>
      </w:r>
      <w:r w:rsidR="0080130E">
        <w:rPr>
          <w:rFonts w:ascii="Times New Roman" w:hAnsi="Times New Roman" w:cs="Times New Roman"/>
        </w:rPr>
        <w:t>will be used</w:t>
      </w:r>
      <w:r>
        <w:rPr>
          <w:rFonts w:ascii="Times New Roman" w:hAnsi="Times New Roman" w:cs="Times New Roman"/>
        </w:rPr>
        <w:t xml:space="preserve"> for the </w:t>
      </w:r>
      <w:r w:rsidR="0080130E">
        <w:rPr>
          <w:rFonts w:ascii="Times New Roman" w:hAnsi="Times New Roman" w:cs="Times New Roman"/>
        </w:rPr>
        <w:t xml:space="preserve">categorical and </w:t>
      </w:r>
      <w:r>
        <w:rPr>
          <w:rFonts w:ascii="Times New Roman" w:hAnsi="Times New Roman" w:cs="Times New Roman"/>
        </w:rPr>
        <w:t>continuous outcomes</w:t>
      </w:r>
      <w:r w:rsidR="00585E67">
        <w:rPr>
          <w:rFonts w:ascii="Times New Roman" w:hAnsi="Times New Roman" w:cs="Times New Roman"/>
        </w:rPr>
        <w:t>;</w:t>
      </w:r>
      <w:r>
        <w:rPr>
          <w:rFonts w:ascii="Times New Roman" w:hAnsi="Times New Roman" w:cs="Times New Roman"/>
        </w:rPr>
        <w:t xml:space="preserve"> </w:t>
      </w:r>
      <w:r w:rsidR="0080130E">
        <w:rPr>
          <w:rFonts w:ascii="Times New Roman" w:hAnsi="Times New Roman" w:cs="Times New Roman"/>
        </w:rPr>
        <w:t xml:space="preserve">such as offspring birth weight, gestational age, and APGAR score. </w:t>
      </w:r>
      <w:r w:rsidR="006158C3">
        <w:rPr>
          <w:rFonts w:ascii="Times New Roman" w:hAnsi="Times New Roman" w:cs="Times New Roman"/>
        </w:rPr>
        <w:t xml:space="preserve">For dichotomous outcomes, such as gestational diabetes, hypertensive disorders of pregnancy, </w:t>
      </w:r>
      <w:r w:rsidR="00836B61">
        <w:rPr>
          <w:rFonts w:ascii="Times New Roman" w:hAnsi="Times New Roman" w:cs="Times New Roman"/>
        </w:rPr>
        <w:t xml:space="preserve">and </w:t>
      </w:r>
      <w:r w:rsidR="006158C3">
        <w:rPr>
          <w:rFonts w:ascii="Times New Roman" w:hAnsi="Times New Roman" w:cs="Times New Roman"/>
        </w:rPr>
        <w:t>hyperemesis gravidarum</w:t>
      </w:r>
      <w:r w:rsidR="00836B61">
        <w:rPr>
          <w:rFonts w:ascii="Times New Roman" w:hAnsi="Times New Roman" w:cs="Times New Roman"/>
        </w:rPr>
        <w:t xml:space="preserve"> </w:t>
      </w:r>
      <w:r w:rsidR="006158C3">
        <w:rPr>
          <w:rFonts w:ascii="Times New Roman" w:hAnsi="Times New Roman" w:cs="Times New Roman"/>
        </w:rPr>
        <w:t xml:space="preserve">logistic regression will be employed. </w:t>
      </w:r>
    </w:p>
    <w:p w14:paraId="3F17EF9B" w14:textId="57273CB4" w:rsidR="00B15686" w:rsidRDefault="00B15686" w:rsidP="00BA7939">
      <w:pPr>
        <w:rPr>
          <w:rFonts w:ascii="Times New Roman" w:hAnsi="Times New Roman" w:cs="Times New Roman"/>
        </w:rPr>
      </w:pPr>
    </w:p>
    <w:p w14:paraId="73FFE980" w14:textId="4A4E0833" w:rsidR="00B15686" w:rsidRPr="001558C3" w:rsidRDefault="00B15686" w:rsidP="001558C3">
      <w:pPr>
        <w:pStyle w:val="Heading2"/>
      </w:pPr>
    </w:p>
    <w:p w14:paraId="3C747D50" w14:textId="6049BC75" w:rsidR="00AF4FEC" w:rsidRPr="001558C3" w:rsidRDefault="009E651B" w:rsidP="001558C3">
      <w:pPr>
        <w:pStyle w:val="Heading2"/>
      </w:pPr>
      <w:r w:rsidRPr="001558C3">
        <w:t xml:space="preserve">Translational </w:t>
      </w:r>
      <w:r w:rsidR="00212D1E" w:rsidRPr="001558C3">
        <w:t xml:space="preserve">Aim 3.3 </w:t>
      </w:r>
      <w:r w:rsidR="000E6934" w:rsidRPr="001558C3">
        <w:t xml:space="preserve">Examine </w:t>
      </w:r>
      <w:r w:rsidRPr="001558C3">
        <w:t xml:space="preserve">the molecular basis for feeding window association with maternal and child health in </w:t>
      </w:r>
      <w:r w:rsidR="000E6934" w:rsidRPr="001558C3">
        <w:t>biological sa</w:t>
      </w:r>
      <w:r w:rsidR="007E0F24" w:rsidRPr="001558C3">
        <w:t xml:space="preserve">mples </w:t>
      </w:r>
    </w:p>
    <w:p w14:paraId="54F1EC80" w14:textId="3B378116" w:rsidR="00BD2DF0" w:rsidRPr="00EC4456" w:rsidRDefault="00236B63" w:rsidP="00BD2DF0">
      <w:pPr>
        <w:jc w:val="both"/>
        <w:rPr>
          <w:rFonts w:ascii="Times New Roman" w:hAnsi="Times New Roman" w:cs="Times New Roman"/>
        </w:rPr>
      </w:pPr>
      <w:r>
        <w:rPr>
          <w:rFonts w:ascii="Times New Roman" w:hAnsi="Times New Roman" w:cs="Times New Roman"/>
        </w:rPr>
        <w:t>The metabolic and biochemical effects of fasting during pregnancy are critically understudied. It is known that a large proportion of the Islamic world chooses to fast when pregnancy, for many reasons</w:t>
      </w:r>
      <w:r w:rsidR="005A77D1">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However, as pregnant mothers are a particu</w:t>
      </w:r>
      <w:r w:rsidR="007E426C">
        <w:rPr>
          <w:rFonts w:ascii="Times New Roman" w:hAnsi="Times New Roman" w:cs="Times New Roman"/>
        </w:rPr>
        <w:t>l</w:t>
      </w:r>
      <w:r>
        <w:rPr>
          <w:rFonts w:ascii="Times New Roman" w:hAnsi="Times New Roman" w:cs="Times New Roman"/>
        </w:rPr>
        <w:t>ar</w:t>
      </w:r>
      <w:r w:rsidR="007E426C">
        <w:rPr>
          <w:rFonts w:ascii="Times New Roman" w:hAnsi="Times New Roman" w:cs="Times New Roman"/>
        </w:rPr>
        <w:t>l</w:t>
      </w:r>
      <w:r>
        <w:rPr>
          <w:rFonts w:ascii="Times New Roman" w:hAnsi="Times New Roman" w:cs="Times New Roman"/>
        </w:rPr>
        <w:t>y difficult group to enroll and study, there is very little data on what fasting does to maternal and child hormonal and nutritional signals. Of those few studies, the majority exist as case studies or observational studies of women with existing diabetes during pregnancy</w:t>
      </w:r>
      <w:r w:rsidR="00895CC9">
        <w:rPr>
          <w:rFonts w:ascii="Times New Roman" w:hAnsi="Times New Roman" w:cs="Times New Roman"/>
        </w:rPr>
        <w:t xml:space="preserve"> </w:t>
      </w:r>
      <w:r w:rsidR="00895CC9">
        <w:rPr>
          <w:rFonts w:ascii="Times New Roman" w:hAnsi="Times New Roman" w:cs="Times New Roman"/>
        </w:rPr>
        <w:fldChar w:fldCharType="begin"/>
      </w:r>
      <w:r w:rsidR="00895CC9">
        <w:rPr>
          <w:rFonts w:ascii="Times New Roman" w:hAnsi="Times New Roman" w:cs="Times New Roman"/>
        </w:rPr>
        <w:instrText xml:space="preserve"> ADDIN ZOTERO_ITEM CSL_CITATION {"citationID":"nda7uK4A","properties":{"formattedCitation":"(Azlin et al., 2011; Ismail et al., 2011)","plainCitation":"(Azlin et al., 2011; Ismail et al., 2011)","noteIndex":0},"citationItems":[{"id":363,"uris":["http://zotero.org/users/5073745/items/Y3E4H6BB"],"uri":["http://zotero.org/users/5073745/items/Y3E4H6BB"],"itemData":{"id":363,"type":"article-journal","abstract":"Aim: To evaluate the safety and tolerability of once or twice daily neutral protamine hagedorn (NPH) insulin in fasting pregnant diabetics during Ramadan. Methods: This was a prospective cohort study conducted during Ramadan 2006 and 2007. Twenty four pregnant diabetic women were given NPH insulin once at 5 pm or twice daily at 5 pm and 5 am. Demographic data, blood glucose control, insulin requirement, days of fasting and hypoglycemic episodes were analyzed. Results: Most women were parity 1 (37.5%) in their second trimester (54.2%) and worked during the daytime (87.5%). Fourteen women (58.3%) had gestational diabetes mellitus, nine women (37.5%) had type 2 and one (4.2%) had type 1 diabetes mellitus. There were significant reductions in mean fasting blood glucose (6.16 mmol/L versus 5.34 mmol/L, P = 0.001), glycosylated hemoglobin (HbA1c) (6.70% ± 0.91 versus 6.64% ± 0.96, P = 0.001) and serum fructosamine (232.4 mmol/L ± 24.0 versus 217.0 mmol/L ± 24.3, P = 0.001) after Ramadan compared to before Ramadan. Throughout the four weeks of Ramadan, home blood glucose monitoring showed a reducing trend and was within the acceptable limits. Insulin requirement was increased from the first to the fourth week with a reduction in insulin dose noted after (38.5 U/day) compared to before the start of Ramadan (40 U/day). Most women (79.2%) were able to fast for more than 15 days without any hypoglycemia or fetal demise. Conclusion: Once or twice daily NPH insulin is a safe and tolerable option for pregnant diabetics who wish to fast during Ramadan.","container-title":"Journal of Obstetrics and Gynaecology Research","DOI":"10.1111/j.1447-0756.2010.01330.x","ISSN":"1447-0756","issue":"2","language":"en","page":"132-137","source":"Wiley Online Library","title":"Safety and tolerability of once or twice daily neutral protamine hagedorn insulin in fasting pregnant women with diabetes during Ramadan","volume":"37","author":[{"family":"Azlin","given":"Mohamed I. Nor"},{"family":"Adam","given":"Rohaida"},{"family":"Sufian","given":"Seri S."},{"family":"Wahab","given":"Norashikin A."},{"family":"Mustafa","given":"Norlaila"},{"family":"Kamaruddin","given":"Nor A."},{"family":"Jamil","given":"Muhammad A."}],"issued":{"date-parts":[["2011"]]}}},{"id":360,"uris":["http://zotero.org/users/5073745/items/HMAG9552"],"uri":["http://zotero.org/users/5073745/items/HMAG9552"],"itemData":{"id":360,"type":"article-journal","abstract":"Background: Ramadan fasting for pregnant women with diabetes remains controversial and underreported. The objective of this study was to determine the glycemic control in pregnant diabetic women on insulin who fasted during Ramadan., \nMethods: This was a retrospective study carried out over a period of three years including pregnant diabetic women, who were on short-acting, intermediate-acting, or a combination of them, and opted to carry out Ramadan fasting. Glycemic control was assessed before, middle and after Ramadan fasting., \nResults: Thirty seven women opted to fast with 24 (64.9%) of them had type 2 diabetes mellitus and 83.8% of them required combined insulin (short- acting, intermediate-acting) therapy. The age of the participants was 32.13±4.68 years, and the age of their pregnancies was 25.60±7.12 weeks when the study was performed. The median number of days fasted was 25 days, and most of the women were able to fast for more than 15 days. There was no difference between glycemic control of type 2 diabetes mellitus and gestational diabetes mellitus women prior to fasting. In the middle of Ramadan, serum fructosamine decreased in both groups. However, only serum HbA1c reduced in gestational diabetes mellitus after Ramadan. , \nConclusion: the findings indicate that pregnant diabetic women on insulin were able to fast during Ramadan and that their glycemic control was improved during fasting period. They may also suggest that instead of absolute ban on fasting for pregnant diabetic women more practical approach and close consultation with health care providers might be more helpful.","container-title":"Iranian Journal of Medical Sciences","ISSN":"0253-0716","issue":"4","journalAbbreviation":"Iran J Med Sci","note":"PMID: 23115409\nPMCID: PMC3470278","page":"254-259","source":"PubMed Central","title":"Glycemic Control among Pregnant Diabetic Women on Insulin Who Fasted During Ramadan","volume":"36","author":[{"family":"Ismail","given":"Nor Azlin Mohamed"},{"family":"Olaide Raji","given":"Hadijat"},{"family":"Abd Wahab","given":"Norashikin"},{"family":"Mustafa","given":"Norlaila"},{"family":"Kamaruddin","given":"Nor Azmi"},{"family":"Abdul Jamil","given":"Muhammad"}],"issued":{"date-parts":[["2011",12]]}}}],"schema":"https://github.com/citation-style-language/schema/raw/master/csl-citation.json"} </w:instrText>
      </w:r>
      <w:r w:rsidR="00895CC9">
        <w:rPr>
          <w:rFonts w:ascii="Times New Roman" w:hAnsi="Times New Roman" w:cs="Times New Roman"/>
        </w:rPr>
        <w:fldChar w:fldCharType="separate"/>
      </w:r>
      <w:r w:rsidR="00895CC9">
        <w:rPr>
          <w:rFonts w:ascii="Times New Roman" w:hAnsi="Times New Roman" w:cs="Times New Roman"/>
          <w:noProof/>
        </w:rPr>
        <w:t>(Azlin et al., 2011; Ismail et al., 2011)</w:t>
      </w:r>
      <w:r w:rsidR="00895CC9">
        <w:rPr>
          <w:rFonts w:ascii="Times New Roman" w:hAnsi="Times New Roman" w:cs="Times New Roman"/>
        </w:rPr>
        <w:fldChar w:fldCharType="end"/>
      </w:r>
      <w:r w:rsidR="00895CC9">
        <w:rPr>
          <w:rFonts w:ascii="Times New Roman" w:hAnsi="Times New Roman" w:cs="Times New Roman"/>
        </w:rPr>
        <w:t>.</w:t>
      </w:r>
      <w:r>
        <w:rPr>
          <w:rFonts w:ascii="Times New Roman" w:hAnsi="Times New Roman" w:cs="Times New Roman"/>
        </w:rPr>
        <w:t xml:space="preserve"> </w:t>
      </w:r>
      <w:r w:rsidR="00165478">
        <w:rPr>
          <w:rFonts w:ascii="Times New Roman" w:hAnsi="Times New Roman" w:cs="Times New Roman"/>
        </w:rPr>
        <w:t xml:space="preserve">Observational studies of pregnant, normo-glycemic women who observed Ramadan fast noticed </w:t>
      </w:r>
      <w:r w:rsidR="00165478">
        <w:rPr>
          <w:rFonts w:ascii="Times New Roman" w:hAnsi="Times New Roman" w:cs="Times New Roman"/>
        </w:rPr>
        <w:lastRenderedPageBreak/>
        <w:t>that women had higher post-prandial glucose responses after breaking the fast than pregnant controls (measured one hour after first meal in the mor</w:t>
      </w:r>
      <w:r w:rsidR="00B109AC">
        <w:rPr>
          <w:rFonts w:ascii="Times New Roman" w:hAnsi="Times New Roman" w:cs="Times New Roman"/>
        </w:rPr>
        <w:t>n</w:t>
      </w:r>
      <w:r w:rsidR="00165478">
        <w:rPr>
          <w:rFonts w:ascii="Times New Roman" w:hAnsi="Times New Roman" w:cs="Times New Roman"/>
        </w:rPr>
        <w:t>ing)</w:t>
      </w:r>
      <w:r w:rsidR="002D2694">
        <w:rPr>
          <w:rFonts w:ascii="Times New Roman" w:hAnsi="Times New Roman" w:cs="Times New Roman"/>
        </w:rPr>
        <w:t xml:space="preserve"> </w:t>
      </w:r>
      <w:r w:rsidR="00165478">
        <w:rPr>
          <w:rFonts w:ascii="Times New Roman" w:hAnsi="Times New Roman" w:cs="Times New Roman"/>
        </w:rPr>
        <w:fldChar w:fldCharType="begin"/>
      </w:r>
      <w:r w:rsidR="00B27277">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00165478">
        <w:rPr>
          <w:rFonts w:ascii="Times New Roman" w:hAnsi="Times New Roman" w:cs="Times New Roman"/>
        </w:rPr>
        <w:fldChar w:fldCharType="separate"/>
      </w:r>
      <w:r w:rsidR="00B27277">
        <w:rPr>
          <w:rFonts w:ascii="Times New Roman" w:hAnsi="Times New Roman" w:cs="Times New Roman"/>
          <w:noProof/>
        </w:rPr>
        <w:t>(Baynouna Al Ketbi et al., 2014)</w:t>
      </w:r>
      <w:r w:rsidR="00165478">
        <w:rPr>
          <w:rFonts w:ascii="Times New Roman" w:hAnsi="Times New Roman" w:cs="Times New Roman"/>
        </w:rPr>
        <w:fldChar w:fldCharType="end"/>
      </w:r>
      <w:r w:rsidR="00165478">
        <w:rPr>
          <w:rFonts w:ascii="Times New Roman" w:hAnsi="Times New Roman" w:cs="Times New Roman"/>
        </w:rPr>
        <w:t xml:space="preserve">. This sample is imperfect in a few ways. The two samples were taken at different times of day, which is known to affect glycemia and </w:t>
      </w:r>
      <w:proofErr w:type="spellStart"/>
      <w:r w:rsidR="00165478">
        <w:rPr>
          <w:rFonts w:ascii="Times New Roman" w:hAnsi="Times New Roman" w:cs="Times New Roman"/>
        </w:rPr>
        <w:t>insulinemia</w:t>
      </w:r>
      <w:proofErr w:type="spellEnd"/>
      <w:r w:rsidR="00165478">
        <w:rPr>
          <w:rFonts w:ascii="Times New Roman" w:hAnsi="Times New Roman" w:cs="Times New Roman"/>
        </w:rPr>
        <w:t xml:space="preserve">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w:t>
      </w:r>
      <w:r w:rsidR="00BD2DF0">
        <w:rPr>
          <w:rFonts w:ascii="Times New Roman" w:hAnsi="Times New Roman" w:cs="Times New Roman"/>
        </w:rPr>
        <w:t xml:space="preserve">The BUMP cohort biological samples </w:t>
      </w:r>
      <w:r w:rsidR="00165478">
        <w:rPr>
          <w:rFonts w:ascii="Times New Roman" w:hAnsi="Times New Roman" w:cs="Times New Roman"/>
        </w:rPr>
        <w:t>(blood, and urine) can</w:t>
      </w:r>
      <w:r w:rsidR="00BD2DF0">
        <w:rPr>
          <w:rFonts w:ascii="Times New Roman" w:hAnsi="Times New Roman" w:cs="Times New Roman"/>
        </w:rPr>
        <w:t xml:space="preserve"> help to </w:t>
      </w:r>
      <w:r w:rsidR="00165478">
        <w:rPr>
          <w:rFonts w:ascii="Times New Roman" w:hAnsi="Times New Roman" w:cs="Times New Roman"/>
        </w:rPr>
        <w:t>fill that gap</w:t>
      </w:r>
      <w:r w:rsidR="00BD2DF0" w:rsidRPr="00EC4456">
        <w:rPr>
          <w:rFonts w:ascii="Times New Roman" w:hAnsi="Times New Roman" w:cs="Times New Roman"/>
        </w:rPr>
        <w:t>.</w:t>
      </w:r>
      <w:r w:rsidR="00165478">
        <w:rPr>
          <w:rFonts w:ascii="Times New Roman" w:hAnsi="Times New Roman" w:cs="Times New Roman"/>
        </w:rPr>
        <w:t xml:space="preserve"> The </w:t>
      </w:r>
      <w:r w:rsidR="00A269B3">
        <w:rPr>
          <w:rFonts w:ascii="Times New Roman" w:hAnsi="Times New Roman" w:cs="Times New Roman"/>
        </w:rPr>
        <w:t xml:space="preserve">hormones to be assayed in the blood samples is largely to be determined by the results of the model organism aims of this proposed dissertation work. </w:t>
      </w:r>
      <w:r w:rsidR="00ED7C27">
        <w:rPr>
          <w:rFonts w:ascii="Times New Roman" w:hAnsi="Times New Roman" w:cs="Times New Roman"/>
        </w:rPr>
        <w:t xml:space="preserve">The initial list will be comprised of </w:t>
      </w:r>
      <w:r w:rsidR="00E96979">
        <w:rPr>
          <w:rFonts w:ascii="Times New Roman" w:hAnsi="Times New Roman" w:cs="Times New Roman"/>
        </w:rPr>
        <w:t xml:space="preserve"> blood insulin, glucose, GDF15, and cortisol </w:t>
      </w:r>
      <w:r w:rsidR="00F06810">
        <w:rPr>
          <w:rFonts w:ascii="Times New Roman" w:hAnsi="Times New Roman" w:cs="Times New Roman"/>
        </w:rPr>
        <w:t>provide the strongest candidates.</w:t>
      </w:r>
      <w:r w:rsidR="00ED7C27">
        <w:rPr>
          <w:rFonts w:ascii="Times New Roman" w:hAnsi="Times New Roman" w:cs="Times New Roman"/>
        </w:rPr>
        <w:t xml:space="preserve"> Each will require 50uL of plasma, totaling 200uL minimum of each sample.</w:t>
      </w:r>
      <w:r w:rsidR="00843B2D">
        <w:rPr>
          <w:rFonts w:ascii="Times New Roman" w:hAnsi="Times New Roman" w:cs="Times New Roman"/>
        </w:rPr>
        <w:t xml:space="preserve"> </w:t>
      </w:r>
      <w:r w:rsidR="00B15686">
        <w:rPr>
          <w:rFonts w:ascii="Times New Roman" w:hAnsi="Times New Roman" w:cs="Times New Roman"/>
        </w:rPr>
        <w:t xml:space="preserve">To provide translatability to the animal study, human maternal blood samples </w:t>
      </w:r>
      <w:r w:rsidR="00E15ED0">
        <w:rPr>
          <w:rFonts w:ascii="Times New Roman" w:hAnsi="Times New Roman" w:cs="Times New Roman"/>
        </w:rPr>
        <w:t>may be tested for other</w:t>
      </w:r>
      <w:r w:rsidR="00B15686">
        <w:rPr>
          <w:rFonts w:ascii="Times New Roman" w:hAnsi="Times New Roman" w:cs="Times New Roman"/>
        </w:rPr>
        <w:t xml:space="preserve"> contributing hormones </w:t>
      </w:r>
      <w:r w:rsidR="00E15ED0">
        <w:rPr>
          <w:rFonts w:ascii="Times New Roman" w:hAnsi="Times New Roman" w:cs="Times New Roman"/>
        </w:rPr>
        <w:t>that demonstrate effect in</w:t>
      </w:r>
      <w:r w:rsidR="00B15686">
        <w:rPr>
          <w:rFonts w:ascii="Times New Roman" w:hAnsi="Times New Roman" w:cs="Times New Roman"/>
        </w:rPr>
        <w:t xml:space="preserve"> the animal cohort. </w:t>
      </w:r>
      <w:r w:rsidR="00BD2DF0" w:rsidRPr="00EC4456">
        <w:rPr>
          <w:rFonts w:ascii="Times New Roman" w:hAnsi="Times New Roman" w:cs="Times New Roman"/>
        </w:rPr>
        <w:t xml:space="preserve"> </w:t>
      </w:r>
    </w:p>
    <w:p w14:paraId="12D37138" w14:textId="77777777" w:rsidR="004F1ECC" w:rsidRDefault="004F1ECC">
      <w:pPr>
        <w:rPr>
          <w:sz w:val="20"/>
          <w:szCs w:val="20"/>
        </w:rPr>
      </w:pPr>
    </w:p>
    <w:p w14:paraId="3B577F5C" w14:textId="1FBCB53F" w:rsidR="0058458A" w:rsidRDefault="0058458A" w:rsidP="001558C3">
      <w:pPr>
        <w:pStyle w:val="prelim4"/>
      </w:pPr>
      <w:r>
        <w:t>Univariate and Bivariate Analyses</w:t>
      </w:r>
    </w:p>
    <w:p w14:paraId="26BDD194" w14:textId="42166E12" w:rsidR="0058458A" w:rsidRDefault="0058458A" w:rsidP="0058458A">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w:t>
      </w:r>
      <w:r w:rsidR="00F87257">
        <w:rPr>
          <w:rFonts w:ascii="Times New Roman" w:hAnsi="Times New Roman" w:cs="Times New Roman"/>
        </w:rPr>
        <w:t xml:space="preserve">As seen in table 3, these are the current proposed variables to be considered in the bivariate analyses. </w:t>
      </w:r>
    </w:p>
    <w:p w14:paraId="59C2A84F" w14:textId="77777777" w:rsidR="00F87257" w:rsidRDefault="00F87257" w:rsidP="00F87257">
      <w:pPr>
        <w:pStyle w:val="prelim4"/>
      </w:pPr>
    </w:p>
    <w:p w14:paraId="1BBFBD30" w14:textId="75C101DC" w:rsidR="00F87257" w:rsidRDefault="00F87257" w:rsidP="00F87257">
      <w:pPr>
        <w:pStyle w:val="prelim4"/>
      </w:pPr>
      <w:r>
        <w:t xml:space="preserve">Table 3: </w:t>
      </w:r>
      <w:r w:rsidRPr="005F085A">
        <w:t>P</w:t>
      </w:r>
      <w:r>
        <w:t>otential confounders:</w:t>
      </w:r>
    </w:p>
    <w:tbl>
      <w:tblPr>
        <w:tblStyle w:val="TableGrid"/>
        <w:tblW w:w="0" w:type="auto"/>
        <w:tblLook w:val="04A0" w:firstRow="1" w:lastRow="0" w:firstColumn="1" w:lastColumn="0" w:noHBand="0" w:noVBand="1"/>
      </w:tblPr>
      <w:tblGrid>
        <w:gridCol w:w="4675"/>
        <w:gridCol w:w="4675"/>
      </w:tblGrid>
      <w:tr w:rsidR="00F87257" w:rsidRPr="00C26F78" w14:paraId="075112DF" w14:textId="77777777" w:rsidTr="00FF5920">
        <w:tc>
          <w:tcPr>
            <w:tcW w:w="4675" w:type="dxa"/>
          </w:tcPr>
          <w:p w14:paraId="25C98FCA"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409DF872" w14:textId="77777777" w:rsidR="00F87257" w:rsidRPr="00F87257" w:rsidRDefault="00F87257" w:rsidP="00FF5920">
            <w:pPr>
              <w:jc w:val="center"/>
              <w:rPr>
                <w:rFonts w:ascii="Times New Roman" w:hAnsi="Times New Roman" w:cs="Times New Roman"/>
                <w:b/>
              </w:rPr>
            </w:pPr>
            <w:r w:rsidRPr="00F87257">
              <w:rPr>
                <w:rFonts w:ascii="Times New Roman" w:hAnsi="Times New Roman" w:cs="Times New Roman"/>
                <w:b/>
              </w:rPr>
              <w:t>Source of variable</w:t>
            </w:r>
          </w:p>
        </w:tc>
      </w:tr>
      <w:tr w:rsidR="00F87257" w:rsidRPr="00C26F78" w14:paraId="4E34B74C" w14:textId="77777777" w:rsidTr="00FF5920">
        <w:tc>
          <w:tcPr>
            <w:tcW w:w="4675" w:type="dxa"/>
          </w:tcPr>
          <w:p w14:paraId="4C4DA63D" w14:textId="77777777" w:rsidR="00F87257" w:rsidRPr="00C26F78" w:rsidRDefault="00F87257" w:rsidP="00FF5920">
            <w:pPr>
              <w:rPr>
                <w:rFonts w:ascii="Times New Roman" w:hAnsi="Times New Roman" w:cs="Times New Roman"/>
              </w:rPr>
            </w:pPr>
            <w:r>
              <w:rPr>
                <w:rFonts w:ascii="Times New Roman" w:hAnsi="Times New Roman" w:cs="Times New Roman"/>
              </w:rPr>
              <w:t>Maternal gestational age at enrollment</w:t>
            </w:r>
          </w:p>
        </w:tc>
        <w:tc>
          <w:tcPr>
            <w:tcW w:w="4675" w:type="dxa"/>
          </w:tcPr>
          <w:p w14:paraId="59EF58F6"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4EF6E589" w14:textId="77777777" w:rsidTr="00FF5920">
        <w:tc>
          <w:tcPr>
            <w:tcW w:w="4675" w:type="dxa"/>
          </w:tcPr>
          <w:p w14:paraId="5768C7F5" w14:textId="77777777" w:rsidR="00F87257" w:rsidRPr="00C26F78" w:rsidRDefault="00F87257" w:rsidP="00FF5920">
            <w:pPr>
              <w:rPr>
                <w:rFonts w:ascii="Times New Roman" w:hAnsi="Times New Roman" w:cs="Times New Roman"/>
              </w:rPr>
            </w:pPr>
            <w:r>
              <w:rPr>
                <w:rFonts w:ascii="Times New Roman" w:hAnsi="Times New Roman" w:cs="Times New Roman"/>
              </w:rPr>
              <w:t>Maternal race/ethnicity</w:t>
            </w:r>
          </w:p>
        </w:tc>
        <w:tc>
          <w:tcPr>
            <w:tcW w:w="4675" w:type="dxa"/>
          </w:tcPr>
          <w:p w14:paraId="69CBEAAD"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C9D4541" w14:textId="77777777" w:rsidTr="00FF5920">
        <w:tc>
          <w:tcPr>
            <w:tcW w:w="4675" w:type="dxa"/>
          </w:tcPr>
          <w:p w14:paraId="70D087D1" w14:textId="77777777" w:rsidR="00F87257" w:rsidRPr="00C26F78" w:rsidRDefault="00F87257" w:rsidP="00FF5920">
            <w:pPr>
              <w:rPr>
                <w:rFonts w:ascii="Times New Roman" w:hAnsi="Times New Roman" w:cs="Times New Roman"/>
              </w:rPr>
            </w:pPr>
            <w:r>
              <w:rPr>
                <w:rFonts w:ascii="Times New Roman" w:hAnsi="Times New Roman" w:cs="Times New Roman"/>
              </w:rPr>
              <w:t>Household income</w:t>
            </w:r>
          </w:p>
        </w:tc>
        <w:tc>
          <w:tcPr>
            <w:tcW w:w="4675" w:type="dxa"/>
          </w:tcPr>
          <w:p w14:paraId="0AF74EF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09393D4F" w14:textId="77777777" w:rsidTr="00FF5920">
        <w:tc>
          <w:tcPr>
            <w:tcW w:w="4675" w:type="dxa"/>
          </w:tcPr>
          <w:p w14:paraId="48769B31" w14:textId="77777777" w:rsidR="00F87257" w:rsidRPr="00C26F78" w:rsidRDefault="00F87257" w:rsidP="00FF5920">
            <w:pPr>
              <w:rPr>
                <w:rFonts w:ascii="Times New Roman" w:hAnsi="Times New Roman" w:cs="Times New Roman"/>
              </w:rPr>
            </w:pPr>
            <w:r>
              <w:rPr>
                <w:rFonts w:ascii="Times New Roman" w:hAnsi="Times New Roman" w:cs="Times New Roman"/>
              </w:rPr>
              <w:t>Maternal pre-pregnancy BMI</w:t>
            </w:r>
          </w:p>
        </w:tc>
        <w:tc>
          <w:tcPr>
            <w:tcW w:w="4675" w:type="dxa"/>
          </w:tcPr>
          <w:p w14:paraId="092C72B5"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7B0ED61A" w14:textId="77777777" w:rsidTr="00FF5920">
        <w:tc>
          <w:tcPr>
            <w:tcW w:w="4675" w:type="dxa"/>
          </w:tcPr>
          <w:p w14:paraId="73F1B1F9" w14:textId="77777777" w:rsidR="00F87257" w:rsidRPr="00C26F78" w:rsidRDefault="00F87257" w:rsidP="00FF5920">
            <w:pPr>
              <w:rPr>
                <w:rFonts w:ascii="Times New Roman" w:hAnsi="Times New Roman" w:cs="Times New Roman"/>
              </w:rPr>
            </w:pPr>
            <w:r>
              <w:rPr>
                <w:rFonts w:ascii="Times New Roman" w:hAnsi="Times New Roman" w:cs="Times New Roman"/>
              </w:rPr>
              <w:t>Gestational weight gain</w:t>
            </w:r>
          </w:p>
        </w:tc>
        <w:tc>
          <w:tcPr>
            <w:tcW w:w="4675" w:type="dxa"/>
          </w:tcPr>
          <w:p w14:paraId="1A459917" w14:textId="77777777" w:rsidR="00F87257" w:rsidRPr="00C26F78" w:rsidRDefault="00F87257" w:rsidP="00FF5920">
            <w:pPr>
              <w:rPr>
                <w:rFonts w:ascii="Times New Roman" w:hAnsi="Times New Roman" w:cs="Times New Roman"/>
              </w:rPr>
            </w:pPr>
            <w:r>
              <w:rPr>
                <w:rFonts w:ascii="Times New Roman" w:hAnsi="Times New Roman" w:cs="Times New Roman"/>
              </w:rPr>
              <w:t>Medical chart</w:t>
            </w:r>
          </w:p>
        </w:tc>
      </w:tr>
      <w:tr w:rsidR="00F87257" w:rsidRPr="00C26F78" w14:paraId="6984134F" w14:textId="77777777" w:rsidTr="00FF5920">
        <w:tc>
          <w:tcPr>
            <w:tcW w:w="4675" w:type="dxa"/>
          </w:tcPr>
          <w:p w14:paraId="03389FFB" w14:textId="77777777" w:rsidR="00F87257" w:rsidRPr="00C26F78" w:rsidRDefault="00F87257" w:rsidP="00FF5920">
            <w:pPr>
              <w:rPr>
                <w:rFonts w:ascii="Times New Roman" w:hAnsi="Times New Roman" w:cs="Times New Roman"/>
              </w:rPr>
            </w:pPr>
            <w:r>
              <w:rPr>
                <w:rFonts w:ascii="Times New Roman" w:hAnsi="Times New Roman" w:cs="Times New Roman"/>
              </w:rPr>
              <w:t>Maternal smoking status</w:t>
            </w:r>
          </w:p>
        </w:tc>
        <w:tc>
          <w:tcPr>
            <w:tcW w:w="4675" w:type="dxa"/>
          </w:tcPr>
          <w:p w14:paraId="2E5E0F77"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41ED3A71" w14:textId="77777777" w:rsidTr="00FF5920">
        <w:tc>
          <w:tcPr>
            <w:tcW w:w="4675" w:type="dxa"/>
          </w:tcPr>
          <w:p w14:paraId="0AE5AEB2" w14:textId="77777777" w:rsidR="00F87257" w:rsidRPr="00C26F78" w:rsidRDefault="00F87257" w:rsidP="00FF5920">
            <w:pPr>
              <w:rPr>
                <w:rFonts w:ascii="Times New Roman" w:hAnsi="Times New Roman" w:cs="Times New Roman"/>
              </w:rPr>
            </w:pPr>
            <w:r>
              <w:rPr>
                <w:rFonts w:ascii="Times New Roman" w:hAnsi="Times New Roman" w:cs="Times New Roman"/>
              </w:rPr>
              <w:t>Maternal sleep quality</w:t>
            </w:r>
          </w:p>
        </w:tc>
        <w:tc>
          <w:tcPr>
            <w:tcW w:w="4675" w:type="dxa"/>
          </w:tcPr>
          <w:p w14:paraId="286B92D8" w14:textId="77777777" w:rsidR="00F87257" w:rsidRPr="00C26F78" w:rsidRDefault="00F87257" w:rsidP="00FF5920">
            <w:pPr>
              <w:rPr>
                <w:rFonts w:ascii="Times New Roman" w:hAnsi="Times New Roman" w:cs="Times New Roman"/>
              </w:rPr>
            </w:pPr>
            <w:r>
              <w:rPr>
                <w:rFonts w:ascii="Times New Roman" w:hAnsi="Times New Roman" w:cs="Times New Roman"/>
              </w:rPr>
              <w:t>Enrollment questionnaire</w:t>
            </w:r>
          </w:p>
        </w:tc>
      </w:tr>
      <w:tr w:rsidR="00F87257" w:rsidRPr="00C26F78" w14:paraId="7C6D59D9" w14:textId="77777777" w:rsidTr="00FF5920">
        <w:tc>
          <w:tcPr>
            <w:tcW w:w="4675" w:type="dxa"/>
          </w:tcPr>
          <w:p w14:paraId="44E7CFF3" w14:textId="77777777" w:rsidR="00F87257" w:rsidRDefault="00F87257" w:rsidP="00FF5920">
            <w:pPr>
              <w:rPr>
                <w:rFonts w:ascii="Times New Roman" w:hAnsi="Times New Roman" w:cs="Times New Roman"/>
              </w:rPr>
            </w:pPr>
            <w:r>
              <w:rPr>
                <w:rFonts w:ascii="Times New Roman" w:hAnsi="Times New Roman" w:cs="Times New Roman"/>
              </w:rPr>
              <w:t>Offspring sex</w:t>
            </w:r>
          </w:p>
        </w:tc>
        <w:tc>
          <w:tcPr>
            <w:tcW w:w="4675" w:type="dxa"/>
          </w:tcPr>
          <w:p w14:paraId="0C218163" w14:textId="77777777" w:rsidR="00F87257" w:rsidRDefault="00F87257" w:rsidP="00FF5920">
            <w:pPr>
              <w:rPr>
                <w:rFonts w:ascii="Times New Roman" w:hAnsi="Times New Roman" w:cs="Times New Roman"/>
              </w:rPr>
            </w:pPr>
            <w:r>
              <w:rPr>
                <w:rFonts w:ascii="Times New Roman" w:hAnsi="Times New Roman" w:cs="Times New Roman"/>
              </w:rPr>
              <w:t>Medical chart</w:t>
            </w:r>
          </w:p>
        </w:tc>
      </w:tr>
    </w:tbl>
    <w:p w14:paraId="62A2CACE" w14:textId="77777777" w:rsidR="00626B37" w:rsidRDefault="00626B37" w:rsidP="0058458A">
      <w:pPr>
        <w:rPr>
          <w:rFonts w:ascii="Times New Roman" w:hAnsi="Times New Roman" w:cs="Times New Roman"/>
        </w:rPr>
      </w:pPr>
    </w:p>
    <w:p w14:paraId="704EDD28" w14:textId="5FAFA0C2" w:rsidR="0058458A" w:rsidRPr="0058458A" w:rsidRDefault="0058458A" w:rsidP="001558C3">
      <w:pPr>
        <w:pStyle w:val="prelim4"/>
      </w:pPr>
      <w:r w:rsidRPr="0058458A">
        <w:t>Multivariate Analyses</w:t>
      </w:r>
    </w:p>
    <w:p w14:paraId="56118FC5" w14:textId="77777777" w:rsidR="0058458A" w:rsidRDefault="0058458A" w:rsidP="0058458A">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00A37E30" w14:textId="77777777" w:rsidR="0058458A" w:rsidRDefault="0058458A" w:rsidP="0058458A">
      <w:pPr>
        <w:rPr>
          <w:rFonts w:ascii="Times New Roman" w:hAnsi="Times New Roman" w:cs="Times New Roman"/>
        </w:rPr>
      </w:pPr>
    </w:p>
    <w:p w14:paraId="5AD30576" w14:textId="7AC55D91" w:rsidR="0058458A" w:rsidRPr="0058458A" w:rsidRDefault="0058458A" w:rsidP="001558C3">
      <w:pPr>
        <w:pStyle w:val="prelim4"/>
      </w:pPr>
      <w:r>
        <w:lastRenderedPageBreak/>
        <w:t xml:space="preserve"> </w:t>
      </w:r>
      <w:r w:rsidRPr="0058458A">
        <w:t>Proposed models:</w:t>
      </w:r>
    </w:p>
    <w:p w14:paraId="6C855F79" w14:textId="44D82467" w:rsidR="0058458A" w:rsidRPr="00A63A76" w:rsidRDefault="0058458A" w:rsidP="0058458A">
      <w:pPr>
        <w:rPr>
          <w:rFonts w:ascii="Times New Roman" w:hAnsi="Times New Roman" w:cs="Times New Roman"/>
          <w:u w:val="single"/>
        </w:rPr>
      </w:pPr>
      <w:r w:rsidRPr="00A63A76">
        <w:rPr>
          <w:rFonts w:ascii="Times New Roman" w:hAnsi="Times New Roman" w:cs="Times New Roman"/>
          <w:u w:val="single"/>
        </w:rPr>
        <w:t>Logistic</w:t>
      </w:r>
      <w:r w:rsidR="006D56A8" w:rsidRPr="00A63A76">
        <w:rPr>
          <w:rFonts w:ascii="Times New Roman" w:hAnsi="Times New Roman" w:cs="Times New Roman"/>
          <w:u w:val="single"/>
        </w:rPr>
        <w:t xml:space="preserve"> Regression</w:t>
      </w:r>
      <w:r w:rsidRPr="00A63A76">
        <w:rPr>
          <w:rFonts w:ascii="Times New Roman" w:hAnsi="Times New Roman" w:cs="Times New Roman"/>
          <w:u w:val="single"/>
        </w:rPr>
        <w:t xml:space="preserve"> </w:t>
      </w:r>
      <w:r w:rsidR="006D56A8" w:rsidRPr="00A63A76">
        <w:rPr>
          <w:rFonts w:ascii="Times New Roman" w:hAnsi="Times New Roman" w:cs="Times New Roman"/>
          <w:u w:val="single"/>
        </w:rPr>
        <w:t>M</w:t>
      </w:r>
      <w:r w:rsidRPr="00A63A76">
        <w:rPr>
          <w:rFonts w:ascii="Times New Roman" w:hAnsi="Times New Roman" w:cs="Times New Roman"/>
          <w:u w:val="single"/>
        </w:rPr>
        <w:t>odels:</w:t>
      </w:r>
    </w:p>
    <w:p w14:paraId="32F9680C" w14:textId="25196C07" w:rsidR="00727B35" w:rsidRDefault="00727B35" w:rsidP="0058458A">
      <w:pPr>
        <w:rPr>
          <w:rFonts w:ascii="Times New Roman" w:hAnsi="Times New Roman" w:cs="Times New Roman"/>
        </w:rPr>
      </w:pPr>
    </w:p>
    <w:p w14:paraId="5B520FF3" w14:textId="144FDD7B" w:rsidR="00727B35" w:rsidRDefault="00727B35" w:rsidP="0058458A">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53AC9C77" w14:textId="6E3BF119" w:rsidR="0058458A" w:rsidRDefault="0058458A" w:rsidP="0058458A">
      <w:pPr>
        <w:rPr>
          <w:rFonts w:ascii="Times New Roman" w:hAnsi="Times New Roman" w:cs="Times New Roman"/>
        </w:rPr>
      </w:pPr>
      <w:r>
        <w:rPr>
          <w:rFonts w:ascii="Times New Roman" w:hAnsi="Times New Roman" w:cs="Times New Roman"/>
        </w:rPr>
        <w:t xml:space="preserve">Model 1: </w:t>
      </w:r>
      <w:r w:rsidR="001E610F">
        <w:rPr>
          <w:rFonts w:ascii="Times New Roman" w:hAnsi="Times New Roman" w:cs="Times New Roman"/>
        </w:rPr>
        <w:t>Logit(</w:t>
      </w:r>
      <w:proofErr w:type="spellStart"/>
      <w:r w:rsidR="001E610F">
        <w:rPr>
          <w:rFonts w:ascii="Times New Roman" w:hAnsi="Times New Roman" w:cs="Times New Roman"/>
        </w:rPr>
        <w:t>Pr</w:t>
      </w:r>
      <w:proofErr w:type="spellEnd"/>
      <w:r w:rsidR="001E610F">
        <w:rPr>
          <w:rFonts w:ascii="Times New Roman" w:hAnsi="Times New Roman" w:cs="Times New Roman"/>
        </w:rPr>
        <w:t xml:space="preserve">(Y=1)) = </w:t>
      </w:r>
      <w:r w:rsidR="00727B35">
        <w:rPr>
          <w:rFonts w:ascii="Times New Roman" w:hAnsi="Times New Roman" w:cs="Times New Roman"/>
        </w:rPr>
        <w:t xml:space="preserve">maternal feeding window + maternal </w:t>
      </w:r>
      <w:r w:rsidR="008C3EE9">
        <w:rPr>
          <w:rFonts w:ascii="Times New Roman" w:hAnsi="Times New Roman" w:cs="Times New Roman"/>
        </w:rPr>
        <w:t>education</w:t>
      </w:r>
    </w:p>
    <w:p w14:paraId="6EAC868C" w14:textId="06AFFEDC" w:rsidR="00005F53" w:rsidRDefault="00005F53" w:rsidP="0058458A">
      <w:pPr>
        <w:rPr>
          <w:rFonts w:ascii="Times New Roman" w:hAnsi="Times New Roman" w:cs="Times New Roman"/>
        </w:rPr>
      </w:pPr>
      <w:r>
        <w:rPr>
          <w:rFonts w:ascii="Times New Roman" w:hAnsi="Times New Roman" w:cs="Times New Roman"/>
        </w:rPr>
        <w:t xml:space="preserve">Model 2: </w:t>
      </w:r>
      <w:r w:rsidR="001E610F">
        <w:rPr>
          <w:rFonts w:ascii="Times New Roman" w:hAnsi="Times New Roman" w:cs="Times New Roman"/>
        </w:rPr>
        <w:t>Logit(</w:t>
      </w:r>
      <w:proofErr w:type="spellStart"/>
      <w:r w:rsidR="001E610F">
        <w:rPr>
          <w:rFonts w:ascii="Times New Roman" w:hAnsi="Times New Roman" w:cs="Times New Roman"/>
        </w:rPr>
        <w:t>Pr</w:t>
      </w:r>
      <w:proofErr w:type="spellEnd"/>
      <w:r w:rsidR="001E610F">
        <w:rPr>
          <w:rFonts w:ascii="Times New Roman" w:hAnsi="Times New Roman" w:cs="Times New Roman"/>
        </w:rPr>
        <w:t xml:space="preserve">(Y=1)) = </w:t>
      </w:r>
      <w:r>
        <w:rPr>
          <w:rFonts w:ascii="Times New Roman" w:hAnsi="Times New Roman" w:cs="Times New Roman"/>
        </w:rPr>
        <w:t xml:space="preserve">Model 1 + </w:t>
      </w:r>
      <w:r w:rsidR="008C3EE9">
        <w:rPr>
          <w:rFonts w:ascii="Times New Roman" w:hAnsi="Times New Roman" w:cs="Times New Roman"/>
        </w:rPr>
        <w:t>maternal pre-pregnancy BMI</w:t>
      </w:r>
      <w:r>
        <w:rPr>
          <w:rFonts w:ascii="Times New Roman" w:hAnsi="Times New Roman" w:cs="Times New Roman"/>
        </w:rPr>
        <w:br/>
        <w:t xml:space="preserve">Model 3: </w:t>
      </w:r>
      <w:r w:rsidR="001E610F">
        <w:rPr>
          <w:rFonts w:ascii="Times New Roman" w:hAnsi="Times New Roman" w:cs="Times New Roman"/>
        </w:rPr>
        <w:t>Logit(</w:t>
      </w:r>
      <w:proofErr w:type="spellStart"/>
      <w:r w:rsidR="001E610F">
        <w:rPr>
          <w:rFonts w:ascii="Times New Roman" w:hAnsi="Times New Roman" w:cs="Times New Roman"/>
        </w:rPr>
        <w:t>Pr</w:t>
      </w:r>
      <w:proofErr w:type="spellEnd"/>
      <w:r w:rsidR="001E610F">
        <w:rPr>
          <w:rFonts w:ascii="Times New Roman" w:hAnsi="Times New Roman" w:cs="Times New Roman"/>
        </w:rPr>
        <w:t xml:space="preserve">(Y=1)) = </w:t>
      </w:r>
      <w:r>
        <w:rPr>
          <w:rFonts w:ascii="Times New Roman" w:hAnsi="Times New Roman" w:cs="Times New Roman"/>
        </w:rPr>
        <w:t xml:space="preserve">Model 2 + </w:t>
      </w:r>
      <w:r w:rsidR="001E610F">
        <w:rPr>
          <w:rFonts w:ascii="Times New Roman" w:hAnsi="Times New Roman" w:cs="Times New Roman"/>
        </w:rPr>
        <w:t>Sleep quality</w:t>
      </w:r>
    </w:p>
    <w:p w14:paraId="6F6CC42B" w14:textId="3AAEA47A" w:rsidR="00A47E79" w:rsidRDefault="00A47E79" w:rsidP="0058458A">
      <w:pPr>
        <w:rPr>
          <w:rFonts w:ascii="Times New Roman" w:hAnsi="Times New Roman" w:cs="Times New Roman"/>
        </w:rPr>
      </w:pPr>
    </w:p>
    <w:p w14:paraId="58E8A3BA" w14:textId="5FCD2C5C" w:rsidR="00A47E79" w:rsidRDefault="001E610F" w:rsidP="0058458A">
      <w:pPr>
        <w:rPr>
          <w:rFonts w:ascii="Times New Roman" w:hAnsi="Times New Roman" w:cs="Times New Roman"/>
        </w:rPr>
      </w:pPr>
      <w:r>
        <w:rPr>
          <w:rFonts w:ascii="Times New Roman" w:hAnsi="Times New Roman" w:cs="Times New Roman"/>
        </w:rPr>
        <w:t xml:space="preserve">Model 1, the most simplistic will </w:t>
      </w:r>
      <w:r w:rsidR="00843B2D">
        <w:rPr>
          <w:rFonts w:ascii="Times New Roman" w:hAnsi="Times New Roman" w:cs="Times New Roman"/>
        </w:rPr>
        <w:t>consider</w:t>
      </w:r>
      <w:r>
        <w:rPr>
          <w:rFonts w:ascii="Times New Roman" w:hAnsi="Times New Roman" w:cs="Times New Roman"/>
        </w:rPr>
        <w:t xml:space="preserve">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7E1AA2E7" w14:textId="5EE88023" w:rsidR="00691022" w:rsidRDefault="00691022" w:rsidP="0058458A">
      <w:pPr>
        <w:rPr>
          <w:rFonts w:ascii="Times New Roman" w:hAnsi="Times New Roman" w:cs="Times New Roman"/>
        </w:rPr>
      </w:pPr>
    </w:p>
    <w:p w14:paraId="1888A140" w14:textId="77777777" w:rsidR="00691022" w:rsidRDefault="00691022" w:rsidP="0058458A">
      <w:pPr>
        <w:rPr>
          <w:rFonts w:ascii="Times New Roman" w:hAnsi="Times New Roman" w:cs="Times New Roman"/>
        </w:rPr>
      </w:pPr>
    </w:p>
    <w:p w14:paraId="6BB8AFC1" w14:textId="37DF96CE" w:rsidR="006D56A8" w:rsidRPr="00A63A76" w:rsidRDefault="006D56A8" w:rsidP="0058458A">
      <w:pPr>
        <w:rPr>
          <w:rFonts w:ascii="Times New Roman" w:hAnsi="Times New Roman" w:cs="Times New Roman"/>
          <w:u w:val="single"/>
        </w:rPr>
      </w:pPr>
      <w:r w:rsidRPr="00A63A76">
        <w:rPr>
          <w:rFonts w:ascii="Times New Roman" w:hAnsi="Times New Roman" w:cs="Times New Roman"/>
          <w:u w:val="single"/>
        </w:rPr>
        <w:t>Multiple Linear Regression Models</w:t>
      </w:r>
      <w:r w:rsidR="001E610F" w:rsidRPr="00A63A76">
        <w:rPr>
          <w:rFonts w:ascii="Times New Roman" w:hAnsi="Times New Roman" w:cs="Times New Roman"/>
          <w:u w:val="single"/>
        </w:rPr>
        <w:t>:</w:t>
      </w:r>
    </w:p>
    <w:p w14:paraId="714C4894" w14:textId="16894988" w:rsidR="001E610F" w:rsidRDefault="001E610F" w:rsidP="0058458A">
      <w:pPr>
        <w:rPr>
          <w:rFonts w:ascii="Times New Roman" w:hAnsi="Times New Roman" w:cs="Times New Roman"/>
        </w:rPr>
      </w:pPr>
    </w:p>
    <w:p w14:paraId="66835A9C" w14:textId="1F1FF155" w:rsidR="001E610F" w:rsidRDefault="001E610F" w:rsidP="001E610F">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child birth weight</w:t>
      </w:r>
    </w:p>
    <w:p w14:paraId="583811AD" w14:textId="534429C4" w:rsidR="001E610F" w:rsidRDefault="001E610F" w:rsidP="001E610F">
      <w:pPr>
        <w:rPr>
          <w:rFonts w:ascii="Times New Roman" w:hAnsi="Times New Roman" w:cs="Times New Roman"/>
        </w:rPr>
      </w:pPr>
      <w:r>
        <w:rPr>
          <w:rFonts w:ascii="Times New Roman" w:hAnsi="Times New Roman" w:cs="Times New Roman"/>
        </w:rPr>
        <w:t>Model 1: maternal feeding window + maternal education</w:t>
      </w:r>
    </w:p>
    <w:p w14:paraId="7A0AEF1D" w14:textId="372C12E0" w:rsidR="001E610F" w:rsidRDefault="001E610F" w:rsidP="001E610F">
      <w:pPr>
        <w:rPr>
          <w:rFonts w:ascii="Times New Roman" w:hAnsi="Times New Roman" w:cs="Times New Roman"/>
        </w:rPr>
      </w:pPr>
      <w:r>
        <w:rPr>
          <w:rFonts w:ascii="Times New Roman" w:hAnsi="Times New Roman" w:cs="Times New Roman"/>
        </w:rPr>
        <w:t>Model 2: Model 1 + gestational weight gain</w:t>
      </w:r>
      <w:r>
        <w:rPr>
          <w:rFonts w:ascii="Times New Roman" w:hAnsi="Times New Roman" w:cs="Times New Roman"/>
        </w:rPr>
        <w:br/>
        <w:t>Model 3: Model 2 + Offspring sex</w:t>
      </w:r>
    </w:p>
    <w:p w14:paraId="10842080" w14:textId="77777777" w:rsidR="001E610F" w:rsidRDefault="001E610F" w:rsidP="001E610F">
      <w:pPr>
        <w:rPr>
          <w:rFonts w:ascii="Times New Roman" w:hAnsi="Times New Roman" w:cs="Times New Roman"/>
        </w:rPr>
      </w:pPr>
    </w:p>
    <w:p w14:paraId="2BD6B24F" w14:textId="12432A53" w:rsidR="001E610F" w:rsidRDefault="001E610F" w:rsidP="0058458A">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Model 3 will include child sex, as differences of sex-specific intrauterine growth</w:t>
      </w:r>
      <w:r w:rsidR="007444DD">
        <w:rPr>
          <w:rFonts w:ascii="Times New Roman" w:hAnsi="Times New Roman" w:cs="Times New Roman"/>
        </w:rPr>
        <w:t xml:space="preserve"> and adaptation to </w:t>
      </w:r>
      <w:r w:rsidR="00DA35E0">
        <w:rPr>
          <w:rFonts w:ascii="Times New Roman" w:hAnsi="Times New Roman" w:cs="Times New Roman"/>
        </w:rPr>
        <w:t xml:space="preserve">numerous environmental stimuli </w:t>
      </w:r>
      <w:r w:rsidR="00DA35E0">
        <w:rPr>
          <w:rFonts w:ascii="Times New Roman" w:hAnsi="Times New Roman" w:cs="Times New Roman"/>
        </w:rPr>
        <w:fldChar w:fldCharType="begin"/>
      </w:r>
      <w:r w:rsidR="00DA35E0">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sidR="00DA35E0">
        <w:rPr>
          <w:rFonts w:ascii="Times New Roman" w:hAnsi="Times New Roman" w:cs="Times New Roman"/>
        </w:rPr>
        <w:fldChar w:fldCharType="separate"/>
      </w:r>
      <w:r w:rsidR="00DA35E0">
        <w:rPr>
          <w:rFonts w:ascii="Times New Roman" w:hAnsi="Times New Roman" w:cs="Times New Roman"/>
          <w:noProof/>
        </w:rPr>
        <w:t>(Alwasel et al., 2011; Clifton, 2010)</w:t>
      </w:r>
      <w:r w:rsidR="00DA35E0">
        <w:rPr>
          <w:rFonts w:ascii="Times New Roman" w:hAnsi="Times New Roman" w:cs="Times New Roman"/>
        </w:rPr>
        <w:fldChar w:fldCharType="end"/>
      </w:r>
      <w:r>
        <w:rPr>
          <w:rFonts w:ascii="Times New Roman" w:hAnsi="Times New Roman" w:cs="Times New Roman"/>
        </w:rPr>
        <w:t xml:space="preserve"> have been seen in human</w:t>
      </w:r>
      <w:r w:rsidR="00DA35E0">
        <w:rPr>
          <w:rFonts w:ascii="Times New Roman" w:hAnsi="Times New Roman" w:cs="Times New Roman"/>
        </w:rPr>
        <w:t xml:space="preserve"> pregnancy</w:t>
      </w:r>
      <w:r>
        <w:rPr>
          <w:rFonts w:ascii="Times New Roman" w:hAnsi="Times New Roman" w:cs="Times New Roman"/>
        </w:rPr>
        <w:t xml:space="preserve">. Models proposed are subject to change based on </w:t>
      </w:r>
      <w:r w:rsidR="00DA35E0">
        <w:rPr>
          <w:rFonts w:ascii="Times New Roman" w:hAnsi="Times New Roman" w:cs="Times New Roman"/>
        </w:rPr>
        <w:t xml:space="preserve">initial analyses of cohort data. </w:t>
      </w:r>
    </w:p>
    <w:p w14:paraId="0216C84D" w14:textId="77777777" w:rsidR="0058458A" w:rsidRDefault="0058458A" w:rsidP="0058458A">
      <w:pPr>
        <w:rPr>
          <w:rFonts w:ascii="Times New Roman" w:hAnsi="Times New Roman" w:cs="Times New Roman"/>
        </w:rPr>
      </w:pPr>
    </w:p>
    <w:p w14:paraId="73E084BB" w14:textId="018F25B0" w:rsidR="00391167" w:rsidRPr="00691022" w:rsidRDefault="00391167" w:rsidP="00691022">
      <w:pPr>
        <w:rPr>
          <w:rFonts w:ascii="Times New Roman" w:hAnsi="Times New Roman" w:cs="Times New Roman"/>
          <w:b/>
          <w:i/>
          <w:u w:val="single"/>
        </w:rPr>
      </w:pPr>
      <w:r w:rsidRPr="000628F8">
        <w:rPr>
          <w:b/>
        </w:rPr>
        <w:t>Potential Pitfalls and alternative approaches:</w:t>
      </w:r>
    </w:p>
    <w:p w14:paraId="34B675E3" w14:textId="4A28EAAD" w:rsidR="00EA6700" w:rsidRDefault="006D4B8D" w:rsidP="001558C3">
      <w:pPr>
        <w:pStyle w:val="Heading3"/>
      </w:pPr>
      <w:r w:rsidRPr="00B15686">
        <w:t>Low recruitment/underpowered</w:t>
      </w:r>
      <w:r w:rsidR="00311456" w:rsidRPr="00B15686">
        <w:t xml:space="preserve"> in the feeding windows</w:t>
      </w:r>
    </w:p>
    <w:p w14:paraId="40F34C89" w14:textId="4D22036E" w:rsidR="006D0C87" w:rsidRPr="000628F8" w:rsidRDefault="00B15686" w:rsidP="00EA6700">
      <w:pPr>
        <w:rPr>
          <w:rFonts w:ascii="Times New Roman" w:hAnsi="Times New Roman" w:cs="Times New Roman"/>
        </w:rPr>
      </w:pPr>
      <w:r>
        <w:rPr>
          <w:rFonts w:ascii="Times New Roman" w:hAnsi="Times New Roman" w:cs="Times New Roman"/>
        </w:rPr>
        <w:t>Because recruitment is part of an observational instead of interventional study, we will not know the length of the feeding window until after the recruitment process. Because of this, there may not be a</w:t>
      </w:r>
      <w:r w:rsidR="00C66499">
        <w:rPr>
          <w:rFonts w:ascii="Times New Roman" w:hAnsi="Times New Roman" w:cs="Times New Roman"/>
        </w:rPr>
        <w:t xml:space="preserve">n even </w:t>
      </w:r>
      <w:r>
        <w:rPr>
          <w:rFonts w:ascii="Times New Roman" w:hAnsi="Times New Roman" w:cs="Times New Roman"/>
        </w:rPr>
        <w:t xml:space="preserve">distribution of women in each of the </w:t>
      </w:r>
      <w:r w:rsidR="00C66499">
        <w:rPr>
          <w:rFonts w:ascii="Times New Roman" w:hAnsi="Times New Roman" w:cs="Times New Roman"/>
        </w:rPr>
        <w:t xml:space="preserve">designated </w:t>
      </w:r>
      <w:r>
        <w:rPr>
          <w:rFonts w:ascii="Times New Roman" w:hAnsi="Times New Roman" w:cs="Times New Roman"/>
        </w:rPr>
        <w:t xml:space="preserve">feeding window groups. If this is the case, </w:t>
      </w:r>
      <w:r w:rsidR="00C66499">
        <w:rPr>
          <w:rFonts w:ascii="Times New Roman" w:hAnsi="Times New Roman" w:cs="Times New Roman"/>
        </w:rPr>
        <w:t>there are two alternative approaches. The first is to continue recruitment</w:t>
      </w:r>
      <w:r w:rsidR="00EC1D0C">
        <w:rPr>
          <w:rFonts w:ascii="Times New Roman" w:hAnsi="Times New Roman" w:cs="Times New Roman"/>
        </w:rPr>
        <w:t>, which may introduce selection bias and for that reason is not recommended.</w:t>
      </w:r>
      <w:r w:rsidR="00C66499">
        <w:rPr>
          <w:rFonts w:ascii="Times New Roman" w:hAnsi="Times New Roman" w:cs="Times New Roman"/>
        </w:rPr>
        <w:t xml:space="preserve"> </w:t>
      </w:r>
      <w:r w:rsidR="00EC1D0C">
        <w:rPr>
          <w:rFonts w:ascii="Times New Roman" w:hAnsi="Times New Roman" w:cs="Times New Roman"/>
        </w:rPr>
        <w:t>T</w:t>
      </w:r>
      <w:r w:rsidR="00C66499">
        <w:rPr>
          <w:rFonts w:ascii="Times New Roman" w:hAnsi="Times New Roman" w:cs="Times New Roman"/>
        </w:rPr>
        <w:t>he second is to analy</w:t>
      </w:r>
      <w:r w:rsidR="002D2694">
        <w:rPr>
          <w:rFonts w:ascii="Times New Roman" w:hAnsi="Times New Roman" w:cs="Times New Roman"/>
        </w:rPr>
        <w:t>z</w:t>
      </w:r>
      <w:r w:rsidR="00C66499">
        <w:rPr>
          <w:rFonts w:ascii="Times New Roman" w:hAnsi="Times New Roman" w:cs="Times New Roman"/>
        </w:rPr>
        <w:t xml:space="preserve">e the distributions of the feeding window variable collected and to use more iterative cut offs that are apparent in the data. </w:t>
      </w:r>
    </w:p>
    <w:p w14:paraId="7784B6AF" w14:textId="77777777" w:rsidR="00626B37" w:rsidRDefault="00626B37" w:rsidP="00EA6700">
      <w:pPr>
        <w:rPr>
          <w:rFonts w:ascii="Times New Roman" w:hAnsi="Times New Roman" w:cs="Times New Roman"/>
          <w:i/>
        </w:rPr>
      </w:pPr>
    </w:p>
    <w:p w14:paraId="165C537A" w14:textId="566839F8" w:rsidR="000628F8" w:rsidRPr="00954A7E" w:rsidRDefault="00311456" w:rsidP="001558C3">
      <w:pPr>
        <w:pStyle w:val="Heading3"/>
      </w:pPr>
      <w:r w:rsidRPr="00954A7E">
        <w:t xml:space="preserve">Lower or unrepresentative incidence of </w:t>
      </w:r>
      <w:r w:rsidR="000628F8" w:rsidRPr="00954A7E">
        <w:t>disease states</w:t>
      </w:r>
    </w:p>
    <w:p w14:paraId="403E5E0E" w14:textId="232C392B" w:rsidR="000628F8" w:rsidRDefault="0049313F" w:rsidP="00EA6700">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w:t>
      </w:r>
      <w:r w:rsidR="00954A7E">
        <w:rPr>
          <w:rFonts w:ascii="Times New Roman" w:hAnsi="Times New Roman" w:cs="Times New Roman"/>
        </w:rPr>
        <w:t xml:space="preserve">lower than expected incidence of the maternal outcomes investigated. It is also possible that because of the prestige in neonatal care associated with this </w:t>
      </w:r>
      <w:r w:rsidR="00954A7E">
        <w:rPr>
          <w:rFonts w:ascii="Times New Roman" w:hAnsi="Times New Roman" w:cs="Times New Roman"/>
        </w:rPr>
        <w:lastRenderedPageBreak/>
        <w:t xml:space="preserve">hospital could attract a greater than expected incidence in maternal health outcomes. Either situation could affect the generalizability of the results of this study. </w:t>
      </w:r>
    </w:p>
    <w:p w14:paraId="3A61D654" w14:textId="77777777" w:rsidR="00626B37" w:rsidRDefault="00626B37" w:rsidP="00EA6700">
      <w:pPr>
        <w:rPr>
          <w:rFonts w:ascii="Times New Roman" w:hAnsi="Times New Roman" w:cs="Times New Roman"/>
          <w:i/>
        </w:rPr>
      </w:pPr>
    </w:p>
    <w:p w14:paraId="26E0846E" w14:textId="0E6B0314" w:rsidR="007E0F24" w:rsidRDefault="007E0F24" w:rsidP="001558C3">
      <w:pPr>
        <w:pStyle w:val="Heading3"/>
      </w:pPr>
      <w:r>
        <w:t>Confounding of feeding variable by dietary quality</w:t>
      </w:r>
    </w:p>
    <w:p w14:paraId="49A10FF7" w14:textId="690B2E53" w:rsidR="007E0F24" w:rsidRPr="007E0F24" w:rsidRDefault="007E0F24" w:rsidP="00EA6700">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w:t>
      </w:r>
      <w:r w:rsidR="002D2694">
        <w:rPr>
          <w:rFonts w:ascii="Times New Roman" w:hAnsi="Times New Roman" w:cs="Times New Roman"/>
        </w:rPr>
        <w:t xml:space="preserve">energy intake, </w:t>
      </w:r>
      <w:r>
        <w:rPr>
          <w:rFonts w:ascii="Times New Roman" w:hAnsi="Times New Roman" w:cs="Times New Roman"/>
        </w:rPr>
        <w:t>and food safety are all concerns that may affect the relationship</w:t>
      </w:r>
      <w:r w:rsidR="002D2694">
        <w:rPr>
          <w:rFonts w:ascii="Times New Roman" w:hAnsi="Times New Roman" w:cs="Times New Roman"/>
        </w:rPr>
        <w:t xml:space="preserve">. Because dietary quality data is not collected for this sample, we cannot say that associations determined are exclusively because of the feeding window. However, </w:t>
      </w:r>
      <w:r w:rsidR="001C7615">
        <w:rPr>
          <w:rFonts w:ascii="Times New Roman" w:hAnsi="Times New Roman" w:cs="Times New Roman"/>
        </w:rPr>
        <w:t xml:space="preserve">the literature on TRF has shown some robust effects in models that utilize Western, high-fat dietary exposures, meaning there could still be some relationship of the feeding window to outcomes independent of diet quality and calorie intake. </w:t>
      </w:r>
    </w:p>
    <w:p w14:paraId="70D3F500" w14:textId="77777777" w:rsidR="00626B37" w:rsidRDefault="00626B37" w:rsidP="00EA6700">
      <w:pPr>
        <w:rPr>
          <w:rFonts w:ascii="Times New Roman" w:hAnsi="Times New Roman" w:cs="Times New Roman"/>
          <w:i/>
        </w:rPr>
      </w:pPr>
    </w:p>
    <w:p w14:paraId="7299E389" w14:textId="5FDE5E49" w:rsidR="000E53C3" w:rsidRDefault="000E53C3" w:rsidP="001558C3">
      <w:pPr>
        <w:pStyle w:val="Heading3"/>
      </w:pPr>
      <w:r>
        <w:t>Poor reliability of fasting state in blood samples</w:t>
      </w:r>
    </w:p>
    <w:p w14:paraId="7AB79FCE" w14:textId="6375C2D9" w:rsidR="000E53C3" w:rsidRPr="000E53C3" w:rsidRDefault="000E53C3" w:rsidP="00EA6700">
      <w:pPr>
        <w:rPr>
          <w:rFonts w:ascii="Times New Roman" w:hAnsi="Times New Roman" w:cs="Times New Roman"/>
        </w:rPr>
      </w:pPr>
      <w:r>
        <w:rPr>
          <w:rFonts w:ascii="Times New Roman" w:hAnsi="Times New Roman" w:cs="Times New Roman"/>
        </w:rPr>
        <w:t xml:space="preserve">The BUMP cohort design makes it reasonable and easy for participants to </w:t>
      </w:r>
      <w:r w:rsidR="002E3A98">
        <w:rPr>
          <w:rFonts w:ascii="Times New Roman" w:hAnsi="Times New Roman" w:cs="Times New Roman"/>
        </w:rPr>
        <w:t xml:space="preserve">enroll in the study, and one fantastic example is in the drawing of neonatal labs. It may be unreliable to </w:t>
      </w:r>
      <w:r w:rsidR="007E0F24">
        <w:rPr>
          <w:rFonts w:ascii="Times New Roman" w:hAnsi="Times New Roman" w:cs="Times New Roman"/>
        </w:rPr>
        <w:t>assume a similar level of feedin</w:t>
      </w:r>
      <w:r w:rsidR="00BE7A11">
        <w:rPr>
          <w:rFonts w:ascii="Times New Roman" w:hAnsi="Times New Roman" w:cs="Times New Roman"/>
        </w:rPr>
        <w:t>g</w:t>
      </w:r>
      <w:r w:rsidR="007E0F24">
        <w:rPr>
          <w:rFonts w:ascii="Times New Roman" w:hAnsi="Times New Roman" w:cs="Times New Roman"/>
        </w:rPr>
        <w:t xml:space="preserve">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17101ABC" w14:textId="77777777" w:rsidR="00626B37" w:rsidRDefault="00626B37" w:rsidP="00EA6700">
      <w:pPr>
        <w:rPr>
          <w:rFonts w:ascii="Times New Roman" w:hAnsi="Times New Roman" w:cs="Times New Roman"/>
          <w:i/>
        </w:rPr>
      </w:pPr>
    </w:p>
    <w:p w14:paraId="178E7E4F" w14:textId="5BBDAFDA" w:rsidR="00954A7E" w:rsidRPr="00954A7E" w:rsidRDefault="00954A7E" w:rsidP="001558C3">
      <w:pPr>
        <w:pStyle w:val="Heading3"/>
      </w:pPr>
      <w:r>
        <w:t>Residual Confounding</w:t>
      </w:r>
    </w:p>
    <w:p w14:paraId="3360C4DB" w14:textId="0F257E70" w:rsidR="009D7380" w:rsidRDefault="000628F8" w:rsidP="00EA6700">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w:t>
      </w:r>
      <w:r w:rsidR="006F77A6">
        <w:rPr>
          <w:rFonts w:ascii="Times New Roman" w:hAnsi="Times New Roman" w:cs="Times New Roman"/>
        </w:rPr>
        <w:t xml:space="preserve">For example, perhaps the intake questionnaire assessment of sleep, by asking about snoring, captures poor sleep quality in the form of sleep apnea, but fails to capture women who wake up multiple times a night or get very little sleep which would also be a measure of quality. </w:t>
      </w:r>
      <w:r>
        <w:rPr>
          <w:rFonts w:ascii="Times New Roman" w:hAnsi="Times New Roman" w:cs="Times New Roman"/>
        </w:rPr>
        <w:t xml:space="preserve">Furthermore, as the intake questionnaire is both quite simplistic and </w:t>
      </w:r>
      <w:r w:rsidR="003B39F4">
        <w:rPr>
          <w:rFonts w:ascii="Times New Roman" w:hAnsi="Times New Roman" w:cs="Times New Roman"/>
        </w:rPr>
        <w:t xml:space="preserve">could simply not measure a confounding variable that could occlude the </w:t>
      </w:r>
      <w:r w:rsidR="001761CF">
        <w:rPr>
          <w:rFonts w:ascii="Times New Roman" w:hAnsi="Times New Roman" w:cs="Times New Roman"/>
        </w:rPr>
        <w:t xml:space="preserve">relationships we are looking for. </w:t>
      </w:r>
    </w:p>
    <w:p w14:paraId="44618DA2" w14:textId="77777777" w:rsidR="009D7380" w:rsidRDefault="009D7380" w:rsidP="00EA6700">
      <w:pPr>
        <w:rPr>
          <w:rFonts w:ascii="Times New Roman" w:hAnsi="Times New Roman" w:cs="Times New Roman"/>
        </w:rPr>
      </w:pPr>
    </w:p>
    <w:p w14:paraId="6D836168" w14:textId="77777777" w:rsidR="009D7380" w:rsidRPr="001558C3" w:rsidRDefault="009D7380" w:rsidP="009D7380">
      <w:pPr>
        <w:pStyle w:val="Heading2"/>
      </w:pPr>
      <w:r w:rsidRPr="001558C3">
        <w:t>Methods:</w:t>
      </w:r>
    </w:p>
    <w:p w14:paraId="643CBFA6" w14:textId="77777777" w:rsidR="009D7380" w:rsidRDefault="009D7380" w:rsidP="009D7380">
      <w:pPr>
        <w:rPr>
          <w:sz w:val="20"/>
          <w:szCs w:val="20"/>
        </w:rPr>
      </w:pPr>
    </w:p>
    <w:p w14:paraId="099140AA" w14:textId="77777777" w:rsidR="009D7380" w:rsidRDefault="009D7380" w:rsidP="009D7380">
      <w:pPr>
        <w:pStyle w:val="Heading3"/>
      </w:pPr>
      <w:r>
        <w:t>Human blood hormone determination: ELISA</w:t>
      </w:r>
    </w:p>
    <w:p w14:paraId="246A68D1" w14:textId="32779DD1" w:rsidR="009D7380" w:rsidRDefault="009D7380" w:rsidP="009D7380">
      <w:pPr>
        <w:rPr>
          <w:rFonts w:ascii="Times New Roman" w:hAnsi="Times New Roman" w:cs="Times New Roman"/>
        </w:rPr>
      </w:pPr>
      <w:r>
        <w:rPr>
          <w:rFonts w:ascii="Times New Roman" w:hAnsi="Times New Roman" w:cs="Times New Roman"/>
        </w:rPr>
        <w:t xml:space="preserve"> Human blood insulin concentration will be determined by ELISA (</w:t>
      </w:r>
      <w:r w:rsidR="004B34B6">
        <w:rPr>
          <w:rFonts w:ascii="Times New Roman" w:hAnsi="Times New Roman" w:cs="Times New Roman"/>
        </w:rPr>
        <w:t>C</w:t>
      </w:r>
      <w:r>
        <w:rPr>
          <w:rFonts w:ascii="Times New Roman" w:hAnsi="Times New Roman" w:cs="Times New Roman"/>
        </w:rPr>
        <w:t xml:space="preserve">rystal </w:t>
      </w:r>
      <w:proofErr w:type="spellStart"/>
      <w:r w:rsidR="004B34B6">
        <w:rPr>
          <w:rFonts w:ascii="Times New Roman" w:hAnsi="Times New Roman" w:cs="Times New Roman"/>
        </w:rPr>
        <w:t>C</w:t>
      </w:r>
      <w:r>
        <w:rPr>
          <w:rFonts w:ascii="Times New Roman" w:hAnsi="Times New Roman" w:cs="Times New Roman"/>
        </w:rPr>
        <w:t>hem</w:t>
      </w:r>
      <w:proofErr w:type="spellEnd"/>
      <w:r>
        <w:rPr>
          <w:rFonts w:ascii="Times New Roman" w:hAnsi="Times New Roman" w:cs="Times New Roman"/>
        </w:rPr>
        <w:t xml:space="preserve"> catalog #90095). This highly reactive and non-cross</w:t>
      </w:r>
      <w:r w:rsidR="00E4491C">
        <w:rPr>
          <w:rFonts w:ascii="Times New Roman" w:hAnsi="Times New Roman" w:cs="Times New Roman"/>
        </w:rPr>
        <w:t>-</w:t>
      </w:r>
      <w:bookmarkStart w:id="0" w:name="_GoBack"/>
      <w:bookmarkEnd w:id="0"/>
      <w:r>
        <w:rPr>
          <w:rFonts w:ascii="Times New Roman" w:hAnsi="Times New Roman" w:cs="Times New Roman"/>
        </w:rPr>
        <w:t>reactive assay for C-peptide will be done in duplicate for each sample. Insulin concentration will be calculated using a standard curve fit to known concentrations of a set solution. Individual observations will be reported as the mean concentration (</w:t>
      </w:r>
      <w:proofErr w:type="spellStart"/>
      <w:r>
        <w:rPr>
          <w:rFonts w:ascii="Times New Roman" w:hAnsi="Times New Roman" w:cs="Times New Roman"/>
        </w:rPr>
        <w:t>pg</w:t>
      </w:r>
      <w:proofErr w:type="spellEnd"/>
      <w:r>
        <w:rPr>
          <w:rFonts w:ascii="Times New Roman" w:hAnsi="Times New Roman" w:cs="Times New Roman"/>
        </w:rPr>
        <w:t>/mL) of the two replicates.</w:t>
      </w:r>
    </w:p>
    <w:p w14:paraId="2143D01A" w14:textId="77777777" w:rsidR="009D7380" w:rsidRDefault="009D7380" w:rsidP="009D7380">
      <w:pPr>
        <w:rPr>
          <w:rFonts w:ascii="Times New Roman" w:hAnsi="Times New Roman" w:cs="Times New Roman"/>
          <w:i/>
        </w:rPr>
      </w:pPr>
    </w:p>
    <w:p w14:paraId="4193356F" w14:textId="77777777" w:rsidR="009D7380" w:rsidRDefault="009D7380" w:rsidP="009D7380">
      <w:pPr>
        <w:pStyle w:val="Heading3"/>
      </w:pPr>
      <w:r>
        <w:lastRenderedPageBreak/>
        <w:t>Statistical Analysis</w:t>
      </w:r>
    </w:p>
    <w:p w14:paraId="4775C1CF" w14:textId="3E44ABF4" w:rsidR="009D7380" w:rsidRDefault="009D7380" w:rsidP="009D7380">
      <w:pPr>
        <w:rPr>
          <w:rFonts w:ascii="Times New Roman" w:hAnsi="Times New Roman" w:cs="Times New Roman"/>
        </w:rPr>
      </w:pPr>
      <w:r>
        <w:rPr>
          <w:rFonts w:ascii="Times New Roman" w:hAnsi="Times New Roman" w:cs="Times New Roman"/>
        </w:rPr>
        <w:t>Statistical analysis will be conducted in R</w:t>
      </w:r>
      <w:r w:rsidR="009217F5">
        <w:rPr>
          <w:rFonts w:ascii="Times New Roman" w:hAnsi="Times New Roman" w:cs="Times New Roman"/>
        </w:rPr>
        <w:t>. Logistic regression analyses will result in odds ratios (OR) and 95% confidence intervals (CI)</w:t>
      </w:r>
      <w:r w:rsidR="0032451B">
        <w:rPr>
          <w:rFonts w:ascii="Times New Roman" w:hAnsi="Times New Roman" w:cs="Times New Roman"/>
        </w:rPr>
        <w:t>. Multiple linear regression analyses will be expressed as beta coefficients</w:t>
      </w:r>
      <w:r w:rsidR="00835FE8">
        <w:rPr>
          <w:rFonts w:ascii="Times New Roman" w:hAnsi="Times New Roman" w:cs="Times New Roman"/>
        </w:rPr>
        <w:t xml:space="preserve"> (</w:t>
      </w:r>
      <w:r w:rsidR="00835FE8">
        <w:rPr>
          <w:rFonts w:ascii="Times New Roman" w:hAnsi="Times New Roman" w:cs="Times New Roman"/>
        </w:rPr>
        <w:sym w:font="Symbol" w:char="F062"/>
      </w:r>
      <w:r w:rsidR="00835FE8">
        <w:rPr>
          <w:rFonts w:ascii="Times New Roman" w:hAnsi="Times New Roman" w:cs="Times New Roman"/>
        </w:rPr>
        <w:t>)</w:t>
      </w:r>
      <w:r w:rsidR="0032451B">
        <w:rPr>
          <w:rFonts w:ascii="Times New Roman" w:hAnsi="Times New Roman" w:cs="Times New Roman"/>
        </w:rPr>
        <w:t xml:space="preserve"> and 95% confidence intervals. </w:t>
      </w:r>
    </w:p>
    <w:p w14:paraId="1F04BC4F" w14:textId="226CD62F" w:rsidR="006D0C87" w:rsidRPr="000628F8" w:rsidRDefault="00311456" w:rsidP="00EA6700">
      <w:pPr>
        <w:rPr>
          <w:sz w:val="20"/>
          <w:szCs w:val="20"/>
        </w:rPr>
      </w:pPr>
      <w:r w:rsidRPr="000628F8">
        <w:rPr>
          <w:rFonts w:ascii="Times New Roman" w:hAnsi="Times New Roman" w:cs="Times New Roman"/>
        </w:rPr>
        <w:br/>
      </w:r>
    </w:p>
    <w:p w14:paraId="253706B2" w14:textId="77777777" w:rsidR="00EA6700" w:rsidRPr="000628F8" w:rsidRDefault="00EA6700">
      <w:pPr>
        <w:rPr>
          <w:rFonts w:ascii="Times New Roman" w:hAnsi="Times New Roman" w:cs="Times New Roman"/>
        </w:rPr>
      </w:pPr>
      <w:r w:rsidRPr="000628F8">
        <w:rPr>
          <w:rFonts w:ascii="Times New Roman" w:hAnsi="Times New Roman" w:cs="Times New Roman"/>
        </w:rPr>
        <w:br w:type="page"/>
      </w:r>
    </w:p>
    <w:p w14:paraId="4A9A26F1" w14:textId="30DD75BF" w:rsidR="00782C3A" w:rsidRPr="00CE5EC7" w:rsidRDefault="00EA6700" w:rsidP="00782C3A">
      <w:pPr>
        <w:spacing w:line="276" w:lineRule="auto"/>
        <w:rPr>
          <w:sz w:val="20"/>
          <w:szCs w:val="20"/>
        </w:rPr>
      </w:pPr>
      <w:r>
        <w:rPr>
          <w:sz w:val="20"/>
          <w:szCs w:val="20"/>
        </w:rPr>
        <w:lastRenderedPageBreak/>
        <w:t>Appendix 1: BUMP Study Intake Questionnaire</w:t>
      </w:r>
      <w:r>
        <w:rPr>
          <w:sz w:val="20"/>
          <w:szCs w:val="20"/>
        </w:rPr>
        <w:br/>
      </w:r>
      <w:r>
        <w:rPr>
          <w:sz w:val="20"/>
          <w:szCs w:val="20"/>
        </w:rPr>
        <w:br/>
      </w:r>
      <w:r w:rsidR="00782C3A">
        <w:rPr>
          <w:sz w:val="20"/>
          <w:szCs w:val="20"/>
        </w:rPr>
        <w:t xml:space="preserve">Page 1: </w:t>
      </w:r>
      <w:r w:rsidR="00782C3A" w:rsidRPr="00CE5EC7">
        <w:rPr>
          <w:sz w:val="20"/>
          <w:szCs w:val="20"/>
        </w:rPr>
        <w:t>University of Michigan Pregnancy Biorepository</w:t>
      </w:r>
      <w:r w:rsidR="00782C3A" w:rsidRPr="00CE5EC7">
        <w:rPr>
          <w:sz w:val="20"/>
          <w:szCs w:val="20"/>
        </w:rPr>
        <w:tab/>
      </w:r>
      <w:r w:rsidR="00782C3A" w:rsidRPr="00CE5EC7">
        <w:rPr>
          <w:sz w:val="20"/>
          <w:szCs w:val="20"/>
        </w:rPr>
        <w:tab/>
      </w:r>
      <w:r w:rsidR="00782C3A" w:rsidRPr="00CE5EC7">
        <w:rPr>
          <w:sz w:val="20"/>
          <w:szCs w:val="20"/>
        </w:rPr>
        <w:tab/>
      </w:r>
      <w:r w:rsidR="00782C3A" w:rsidRPr="00CE5EC7">
        <w:rPr>
          <w:sz w:val="20"/>
          <w:szCs w:val="20"/>
        </w:rPr>
        <w:tab/>
        <w:t>Study ID: __________________</w:t>
      </w:r>
    </w:p>
    <w:p w14:paraId="16D4D581" w14:textId="77777777" w:rsidR="00782C3A" w:rsidRDefault="00782C3A" w:rsidP="00782C3A">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E0F6331" w14:textId="77777777" w:rsidR="00782C3A" w:rsidRPr="00CE5EC7" w:rsidRDefault="00782C3A" w:rsidP="00782C3A">
      <w:pPr>
        <w:spacing w:line="276" w:lineRule="auto"/>
        <w:rPr>
          <w:sz w:val="20"/>
          <w:szCs w:val="20"/>
        </w:rPr>
      </w:pPr>
    </w:p>
    <w:p w14:paraId="2F5D4AE2"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What is your Ethnicity:</w:t>
      </w:r>
    </w:p>
    <w:p w14:paraId="290E9226"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2F0991AD"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1D26537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625CF038" w14:textId="77777777" w:rsidR="00782C3A" w:rsidRPr="00CE5EC7" w:rsidRDefault="00782C3A" w:rsidP="00782C3A">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22787514" w14:textId="77777777" w:rsidR="00782C3A" w:rsidRPr="00C25B00" w:rsidRDefault="00782C3A" w:rsidP="00782C3A">
      <w:pPr>
        <w:spacing w:line="276" w:lineRule="auto"/>
        <w:rPr>
          <w:sz w:val="16"/>
          <w:szCs w:val="16"/>
        </w:rPr>
      </w:pPr>
    </w:p>
    <w:p w14:paraId="023046DA" w14:textId="77777777" w:rsidR="00782C3A" w:rsidRPr="00BB58AF" w:rsidRDefault="00782C3A" w:rsidP="00782C3A">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111AD0B8"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CC5ED2D"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6028A90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12E8FE35"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0F6D057B"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64780B6F" w14:textId="77777777" w:rsidR="00782C3A" w:rsidRPr="00CE5EC7"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6C5B93AA" w14:textId="77777777" w:rsidR="00782C3A" w:rsidRDefault="00782C3A" w:rsidP="00782C3A">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103CC1A5" w14:textId="77777777" w:rsidR="00782C3A" w:rsidRDefault="00782C3A" w:rsidP="00782C3A">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05DD852D" w14:textId="77777777" w:rsidR="00782C3A" w:rsidRPr="00C25B00" w:rsidRDefault="00782C3A" w:rsidP="00782C3A">
      <w:pPr>
        <w:spacing w:line="276" w:lineRule="auto"/>
        <w:ind w:firstLine="720"/>
        <w:rPr>
          <w:sz w:val="16"/>
          <w:szCs w:val="16"/>
        </w:rPr>
      </w:pPr>
    </w:p>
    <w:p w14:paraId="1E4AC59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358B458A"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3AF7997F"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47C87939"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70DF629C"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4D6F1E2"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050A44A5"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75F823BD" w14:textId="77777777" w:rsidR="00782C3A" w:rsidRPr="00B9626D"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4B7FF389"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06AE9B93"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739310D8" w14:textId="77777777" w:rsidR="00782C3A" w:rsidRPr="00C25B00" w:rsidRDefault="00782C3A" w:rsidP="00782C3A">
      <w:pPr>
        <w:spacing w:line="276" w:lineRule="auto"/>
        <w:rPr>
          <w:sz w:val="16"/>
          <w:szCs w:val="16"/>
        </w:rPr>
      </w:pPr>
    </w:p>
    <w:p w14:paraId="6BFA2261"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What is your annual household income:</w:t>
      </w:r>
    </w:p>
    <w:p w14:paraId="7605E370"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AF337C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3FB06D8B"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6E673E91"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09D82F0C" w14:textId="77777777" w:rsidR="00782C3A" w:rsidRPr="00C91CA1"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4591A844" w14:textId="77777777" w:rsidR="00782C3A" w:rsidRDefault="00782C3A" w:rsidP="00782C3A">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7FF1086C" w14:textId="77777777" w:rsidR="00782C3A" w:rsidRDefault="00782C3A" w:rsidP="00782C3A">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5CDD21A0" w14:textId="77777777" w:rsidR="00782C3A" w:rsidRPr="00C25B00" w:rsidRDefault="00782C3A" w:rsidP="00782C3A">
      <w:pPr>
        <w:spacing w:line="276" w:lineRule="auto"/>
        <w:rPr>
          <w:sz w:val="16"/>
          <w:szCs w:val="16"/>
        </w:rPr>
      </w:pPr>
    </w:p>
    <w:p w14:paraId="2A5FE3D9" w14:textId="77777777" w:rsidR="00782C3A" w:rsidRPr="00BB58AF" w:rsidRDefault="00782C3A" w:rsidP="00782C3A">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BB4C4D0"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20EF3642"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14013B86" w14:textId="77777777" w:rsidR="00782C3A" w:rsidRPr="00012A9B" w:rsidRDefault="00782C3A" w:rsidP="00782C3A">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0E554A57"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7911AA18"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5B7474A" w14:textId="77777777" w:rsidR="00782C3A" w:rsidRPr="00012A9B" w:rsidRDefault="00782C3A" w:rsidP="00782C3A">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01A1931F" w14:textId="76F1ACAF" w:rsidR="00782C3A" w:rsidRDefault="00782C3A" w:rsidP="00EA6700">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424E22CF" w14:textId="77777777" w:rsidR="00782C3A" w:rsidRDefault="00782C3A" w:rsidP="00EA6700">
      <w:pPr>
        <w:spacing w:line="276" w:lineRule="auto"/>
        <w:rPr>
          <w:sz w:val="20"/>
          <w:szCs w:val="20"/>
        </w:rPr>
      </w:pPr>
    </w:p>
    <w:p w14:paraId="56D54D65" w14:textId="03491B4D" w:rsidR="00EA6700" w:rsidRPr="00CE5EC7" w:rsidRDefault="00782C3A" w:rsidP="00EA6700">
      <w:pPr>
        <w:spacing w:line="276" w:lineRule="auto"/>
        <w:rPr>
          <w:sz w:val="20"/>
          <w:szCs w:val="20"/>
        </w:rPr>
      </w:pPr>
      <w:r>
        <w:rPr>
          <w:sz w:val="20"/>
          <w:szCs w:val="20"/>
        </w:rPr>
        <w:t xml:space="preserve">Page 2: </w:t>
      </w:r>
      <w:r w:rsidR="00EA6700" w:rsidRPr="00CE5EC7">
        <w:rPr>
          <w:sz w:val="20"/>
          <w:szCs w:val="20"/>
        </w:rPr>
        <w:t>University of Michigan Pregnancy Biorepository</w:t>
      </w:r>
      <w:r w:rsidR="00EA6700" w:rsidRPr="00CE5EC7">
        <w:rPr>
          <w:sz w:val="20"/>
          <w:szCs w:val="20"/>
        </w:rPr>
        <w:tab/>
      </w:r>
      <w:r w:rsidR="00EA6700" w:rsidRPr="00CE5EC7">
        <w:rPr>
          <w:sz w:val="20"/>
          <w:szCs w:val="20"/>
        </w:rPr>
        <w:tab/>
      </w:r>
      <w:r w:rsidR="00EA6700" w:rsidRPr="00CE5EC7">
        <w:rPr>
          <w:sz w:val="20"/>
          <w:szCs w:val="20"/>
        </w:rPr>
        <w:tab/>
      </w:r>
      <w:r w:rsidR="00EA6700" w:rsidRPr="00CE5EC7">
        <w:rPr>
          <w:sz w:val="20"/>
          <w:szCs w:val="20"/>
        </w:rPr>
        <w:tab/>
        <w:t>Study ID: __________________</w:t>
      </w:r>
    </w:p>
    <w:p w14:paraId="500703EA" w14:textId="77777777" w:rsidR="00EA6700" w:rsidRDefault="00EA6700" w:rsidP="00EA6700">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382E1B40" w14:textId="77777777" w:rsidR="00EA6700" w:rsidRDefault="00EA6700" w:rsidP="00EA6700">
      <w:pPr>
        <w:rPr>
          <w:b/>
          <w:sz w:val="20"/>
          <w:szCs w:val="20"/>
        </w:rPr>
      </w:pPr>
    </w:p>
    <w:p w14:paraId="5BD827A9" w14:textId="77777777" w:rsidR="00EA6700" w:rsidRDefault="00EA6700" w:rsidP="00EA6700">
      <w:pPr>
        <w:rPr>
          <w:b/>
          <w:sz w:val="20"/>
          <w:szCs w:val="20"/>
        </w:rPr>
      </w:pPr>
    </w:p>
    <w:p w14:paraId="0E766E31" w14:textId="77777777" w:rsidR="00EA6700" w:rsidRPr="00BB58AF" w:rsidRDefault="00EA6700" w:rsidP="00EA6700">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706E0193" w14:textId="77777777" w:rsidR="00EA6700" w:rsidRDefault="00EA6700" w:rsidP="00EA6700">
      <w:pPr>
        <w:spacing w:line="276" w:lineRule="auto"/>
        <w:rPr>
          <w:b/>
          <w:sz w:val="20"/>
          <w:szCs w:val="20"/>
        </w:rPr>
      </w:pPr>
    </w:p>
    <w:p w14:paraId="473F51F3" w14:textId="77777777" w:rsidR="00EA6700" w:rsidRPr="00BB58AF" w:rsidRDefault="00EA6700" w:rsidP="00EA6700">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337A055" w14:textId="77777777" w:rsidR="00EA6700" w:rsidRPr="00BB58AF" w:rsidRDefault="00EA6700" w:rsidP="00EA6700">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680EBA8A" w14:textId="77777777" w:rsidR="00EA6700" w:rsidRDefault="00EA6700" w:rsidP="00EA6700">
      <w:pPr>
        <w:spacing w:line="276" w:lineRule="auto"/>
        <w:rPr>
          <w:b/>
          <w:sz w:val="20"/>
          <w:szCs w:val="20"/>
        </w:rPr>
      </w:pPr>
    </w:p>
    <w:p w14:paraId="18171BE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996F3C4" w14:textId="77777777" w:rsidR="00EA6700" w:rsidRPr="00AB1691" w:rsidRDefault="00EA6700" w:rsidP="00EA6700">
      <w:pPr>
        <w:spacing w:line="276" w:lineRule="auto"/>
        <w:ind w:left="720"/>
        <w:rPr>
          <w:sz w:val="20"/>
          <w:szCs w:val="20"/>
        </w:rPr>
      </w:pPr>
      <w:r>
        <w:rPr>
          <w:sz w:val="20"/>
          <w:szCs w:val="20"/>
        </w:rPr>
        <w:t xml:space="preserve">9a.    </w:t>
      </w:r>
      <w:r w:rsidRPr="00AB1691">
        <w:rPr>
          <w:sz w:val="20"/>
          <w:szCs w:val="20"/>
        </w:rPr>
        <w:t>If yes, how much do you smoke per day? _________</w:t>
      </w:r>
    </w:p>
    <w:p w14:paraId="3F128789" w14:textId="77777777" w:rsidR="00EA6700" w:rsidRDefault="00EA6700" w:rsidP="00EA6700">
      <w:pPr>
        <w:spacing w:line="276" w:lineRule="auto"/>
        <w:rPr>
          <w:b/>
          <w:sz w:val="20"/>
          <w:szCs w:val="20"/>
        </w:rPr>
      </w:pPr>
      <w:r>
        <w:rPr>
          <w:b/>
          <w:sz w:val="20"/>
          <w:szCs w:val="20"/>
        </w:rPr>
        <w:tab/>
      </w:r>
    </w:p>
    <w:p w14:paraId="44E66ABC"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999193" w14:textId="77777777" w:rsidR="00EA6700" w:rsidRPr="00AB1691" w:rsidRDefault="00EA6700" w:rsidP="00EA6700">
      <w:pPr>
        <w:spacing w:line="276" w:lineRule="auto"/>
        <w:ind w:left="720"/>
        <w:rPr>
          <w:sz w:val="20"/>
          <w:szCs w:val="20"/>
        </w:rPr>
      </w:pPr>
      <w:r>
        <w:rPr>
          <w:sz w:val="20"/>
          <w:szCs w:val="20"/>
        </w:rPr>
        <w:t xml:space="preserve">10a.  </w:t>
      </w:r>
      <w:r w:rsidRPr="00AB1691">
        <w:rPr>
          <w:sz w:val="20"/>
          <w:szCs w:val="20"/>
        </w:rPr>
        <w:t>If yes, when did you quit? __________</w:t>
      </w:r>
    </w:p>
    <w:p w14:paraId="5C72A817" w14:textId="77777777" w:rsidR="00EA6700" w:rsidRDefault="00EA6700" w:rsidP="00EA6700">
      <w:pPr>
        <w:spacing w:line="276" w:lineRule="auto"/>
        <w:rPr>
          <w:b/>
          <w:sz w:val="20"/>
          <w:szCs w:val="20"/>
        </w:rPr>
      </w:pPr>
    </w:p>
    <w:p w14:paraId="35A76594"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71F0B5D4" w14:textId="77777777" w:rsidR="00EA6700" w:rsidRDefault="00EA6700" w:rsidP="00EA6700">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3A7C88C4" w14:textId="77777777" w:rsidR="00EA6700" w:rsidRDefault="00EA6700" w:rsidP="00EA6700">
      <w:pPr>
        <w:spacing w:line="276" w:lineRule="auto"/>
        <w:rPr>
          <w:sz w:val="20"/>
          <w:szCs w:val="20"/>
        </w:rPr>
      </w:pPr>
    </w:p>
    <w:p w14:paraId="56979FB1"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1D63700" w14:textId="77777777" w:rsidR="00EA6700" w:rsidRDefault="00EA6700" w:rsidP="00EA6700">
      <w:pPr>
        <w:spacing w:line="276" w:lineRule="auto"/>
        <w:rPr>
          <w:b/>
          <w:sz w:val="20"/>
          <w:szCs w:val="20"/>
        </w:rPr>
      </w:pPr>
    </w:p>
    <w:p w14:paraId="6208AB7A" w14:textId="77777777" w:rsidR="00EA6700" w:rsidRPr="00BB58AF" w:rsidRDefault="00EA6700" w:rsidP="00EA6700">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01A7552B" w14:textId="77777777" w:rsidR="00EA6700" w:rsidRDefault="00EA6700" w:rsidP="00EA6700">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7B110A" w14:textId="77777777" w:rsidR="00EA6700" w:rsidRDefault="00EA6700" w:rsidP="00EA6700">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0B496BE1" w14:textId="77777777" w:rsidR="00EA6700" w:rsidRDefault="00EA6700" w:rsidP="00EA6700">
      <w:pPr>
        <w:spacing w:line="276" w:lineRule="auto"/>
        <w:rPr>
          <w:sz w:val="20"/>
          <w:szCs w:val="20"/>
        </w:rPr>
      </w:pPr>
    </w:p>
    <w:p w14:paraId="1ABC3B0B"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31DBD7" w14:textId="77777777" w:rsidR="00EA6700" w:rsidRDefault="00EA6700" w:rsidP="00EA6700">
      <w:pPr>
        <w:spacing w:line="276" w:lineRule="auto"/>
        <w:rPr>
          <w:sz w:val="20"/>
          <w:szCs w:val="20"/>
        </w:rPr>
      </w:pPr>
    </w:p>
    <w:p w14:paraId="0DCBAA34"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94D35A7" w14:textId="77777777" w:rsidR="00EA6700" w:rsidRPr="00AB1691" w:rsidRDefault="00EA6700" w:rsidP="00EA6700">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02101A51"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3ECE5650" w14:textId="77777777" w:rsidR="00EA6700" w:rsidRDefault="00EA6700" w:rsidP="00EA6700">
      <w:pPr>
        <w:spacing w:line="276" w:lineRule="auto"/>
        <w:rPr>
          <w:sz w:val="20"/>
          <w:szCs w:val="20"/>
        </w:rPr>
      </w:pPr>
    </w:p>
    <w:p w14:paraId="0CD22072"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743376AC" w14:textId="77777777" w:rsidR="00EA6700" w:rsidRPr="000609DA" w:rsidRDefault="00EA6700" w:rsidP="00EA6700">
      <w:pPr>
        <w:spacing w:line="276" w:lineRule="auto"/>
        <w:ind w:left="720"/>
        <w:rPr>
          <w:b/>
          <w:sz w:val="20"/>
          <w:szCs w:val="20"/>
        </w:rPr>
      </w:pPr>
      <w:r>
        <w:rPr>
          <w:sz w:val="20"/>
          <w:szCs w:val="20"/>
        </w:rPr>
        <w:t xml:space="preserve">16a.   </w:t>
      </w:r>
      <w:r>
        <w:rPr>
          <w:b/>
          <w:sz w:val="20"/>
          <w:szCs w:val="20"/>
        </w:rPr>
        <w:t>If yes, how often?</w:t>
      </w:r>
    </w:p>
    <w:p w14:paraId="755CACB3" w14:textId="77777777" w:rsidR="00EA6700" w:rsidRDefault="00EA6700" w:rsidP="00EA6700">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7F5A57EB" w14:textId="77777777" w:rsidR="00EA6700" w:rsidRDefault="00EA6700" w:rsidP="00EA6700">
      <w:pPr>
        <w:spacing w:line="276" w:lineRule="auto"/>
        <w:rPr>
          <w:sz w:val="20"/>
          <w:szCs w:val="20"/>
        </w:rPr>
      </w:pPr>
    </w:p>
    <w:p w14:paraId="47EBCD2E"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C2B2C76" w14:textId="77777777" w:rsidR="00EA6700" w:rsidRDefault="00EA6700" w:rsidP="00EA6700">
      <w:pPr>
        <w:spacing w:line="276" w:lineRule="auto"/>
        <w:ind w:left="720"/>
        <w:rPr>
          <w:b/>
          <w:sz w:val="20"/>
          <w:szCs w:val="20"/>
        </w:rPr>
      </w:pPr>
      <w:r>
        <w:rPr>
          <w:sz w:val="20"/>
          <w:szCs w:val="20"/>
        </w:rPr>
        <w:t xml:space="preserve">17a.   </w:t>
      </w:r>
      <w:r>
        <w:rPr>
          <w:b/>
          <w:sz w:val="20"/>
          <w:szCs w:val="20"/>
        </w:rPr>
        <w:t>If yes, how often?</w:t>
      </w:r>
    </w:p>
    <w:p w14:paraId="5F558108" w14:textId="77777777" w:rsidR="00EA6700" w:rsidRDefault="00EA6700" w:rsidP="00EA6700">
      <w:pPr>
        <w:spacing w:line="276" w:lineRule="auto"/>
        <w:rPr>
          <w:sz w:val="20"/>
          <w:szCs w:val="20"/>
        </w:rPr>
      </w:pPr>
      <w:r>
        <w:rPr>
          <w:b/>
          <w:sz w:val="20"/>
          <w:szCs w:val="20"/>
        </w:rPr>
        <w:lastRenderedPageBreak/>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6E440BC3" w14:textId="77777777" w:rsidR="00EA6700" w:rsidRDefault="00EA6700" w:rsidP="00EA6700">
      <w:pPr>
        <w:spacing w:line="276" w:lineRule="auto"/>
        <w:rPr>
          <w:sz w:val="20"/>
          <w:szCs w:val="20"/>
        </w:rPr>
      </w:pPr>
    </w:p>
    <w:p w14:paraId="43841B58" w14:textId="77777777" w:rsidR="00EA6700" w:rsidRPr="00BB58AF" w:rsidRDefault="00EA6700" w:rsidP="00EA6700">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3E19E133" w14:textId="77777777" w:rsidR="00EA6700" w:rsidRDefault="00EA6700" w:rsidP="00EA6700">
      <w:pPr>
        <w:spacing w:line="276" w:lineRule="auto"/>
        <w:ind w:left="720"/>
        <w:rPr>
          <w:b/>
          <w:sz w:val="20"/>
          <w:szCs w:val="20"/>
        </w:rPr>
      </w:pPr>
      <w:r>
        <w:rPr>
          <w:b/>
          <w:sz w:val="20"/>
          <w:szCs w:val="20"/>
        </w:rPr>
        <w:t>18a.   If yes, how often do you feel stressed?</w:t>
      </w:r>
    </w:p>
    <w:p w14:paraId="01E14064" w14:textId="28CD9101" w:rsidR="00E75FD7" w:rsidRDefault="00EA6700" w:rsidP="00EA6700">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1409273" w14:textId="77777777" w:rsidR="00E75FD7" w:rsidRDefault="00E75FD7">
      <w:pPr>
        <w:rPr>
          <w:sz w:val="20"/>
          <w:szCs w:val="20"/>
        </w:rPr>
      </w:pPr>
      <w:r>
        <w:rPr>
          <w:sz w:val="20"/>
          <w:szCs w:val="20"/>
        </w:rPr>
        <w:br w:type="page"/>
      </w:r>
    </w:p>
    <w:p w14:paraId="32873CF2" w14:textId="0E094834" w:rsidR="00336C4A" w:rsidRPr="006433D4" w:rsidRDefault="00B32654" w:rsidP="00B32654">
      <w:pPr>
        <w:pStyle w:val="Heading2"/>
      </w:pPr>
      <w:r>
        <w:lastRenderedPageBreak/>
        <w:t>References</w:t>
      </w:r>
    </w:p>
    <w:p w14:paraId="495C9A71" w14:textId="77777777" w:rsidR="00895CC9" w:rsidRPr="00895CC9" w:rsidRDefault="00336C4A" w:rsidP="00895CC9">
      <w:pPr>
        <w:pStyle w:val="Bibliography"/>
        <w:rPr>
          <w:rFonts w:ascii="Calibri" w:cs="Calibri"/>
          <w:sz w:val="20"/>
        </w:rPr>
      </w:pPr>
      <w:r>
        <w:rPr>
          <w:sz w:val="20"/>
          <w:szCs w:val="20"/>
        </w:rPr>
        <w:fldChar w:fldCharType="begin"/>
      </w:r>
      <w:r w:rsidR="0063451B">
        <w:rPr>
          <w:sz w:val="20"/>
          <w:szCs w:val="20"/>
        </w:rPr>
        <w:instrText xml:space="preserve"> ADDIN ZOTERO_BIBL {"uncited":[],"omitted":[],"custom":[]} CSL_BIBLIOGRAPHY </w:instrText>
      </w:r>
      <w:r>
        <w:rPr>
          <w:sz w:val="20"/>
          <w:szCs w:val="20"/>
        </w:rPr>
        <w:fldChar w:fldCharType="separate"/>
      </w:r>
      <w:r w:rsidR="00895CC9" w:rsidRPr="00895CC9">
        <w:rPr>
          <w:rFonts w:ascii="Calibri" w:cs="Calibri"/>
          <w:sz w:val="20"/>
        </w:rPr>
        <w:t xml:space="preserve">Alwasel, S. H., Abotalib, Z., Aljarallah, J. S., Osmond, C., Alkharaz, S. M., Alhazza, I. M., … Barker, D. J. P. (2011). Sex Differences in birth size and intergenerational effects of intrauterine exposure to Ramadan in Saudi Arabia. </w:t>
      </w:r>
      <w:r w:rsidR="00895CC9" w:rsidRPr="00895CC9">
        <w:rPr>
          <w:rFonts w:ascii="Calibri" w:cs="Calibri"/>
          <w:i/>
          <w:iCs/>
          <w:sz w:val="20"/>
        </w:rPr>
        <w:t>American Journal of Human Biology</w:t>
      </w:r>
      <w:r w:rsidR="00895CC9" w:rsidRPr="00895CC9">
        <w:rPr>
          <w:rFonts w:ascii="Calibri" w:cs="Calibri"/>
          <w:sz w:val="20"/>
        </w:rPr>
        <w:t xml:space="preserve">, </w:t>
      </w:r>
      <w:r w:rsidR="00895CC9" w:rsidRPr="00895CC9">
        <w:rPr>
          <w:rFonts w:ascii="Calibri" w:cs="Calibri"/>
          <w:i/>
          <w:iCs/>
          <w:sz w:val="20"/>
        </w:rPr>
        <w:t>23</w:t>
      </w:r>
      <w:r w:rsidR="00895CC9" w:rsidRPr="00895CC9">
        <w:rPr>
          <w:rFonts w:ascii="Calibri" w:cs="Calibri"/>
          <w:sz w:val="20"/>
        </w:rPr>
        <w:t>(5), 651–654. https://doi.org/10.1002/ajhb.21193</w:t>
      </w:r>
    </w:p>
    <w:p w14:paraId="009DC0BD" w14:textId="77777777" w:rsidR="00895CC9" w:rsidRPr="00895CC9" w:rsidRDefault="00895CC9" w:rsidP="00895CC9">
      <w:pPr>
        <w:pStyle w:val="Bibliography"/>
        <w:rPr>
          <w:rFonts w:ascii="Calibri" w:cs="Calibri"/>
          <w:sz w:val="20"/>
        </w:rPr>
      </w:pPr>
      <w:r w:rsidRPr="00895CC9">
        <w:rPr>
          <w:rFonts w:ascii="Calibri" w:cs="Calibri"/>
          <w:sz w:val="20"/>
        </w:rPr>
        <w:t xml:space="preserve">Awwad, J., Usta, I. M., Succar, J., Musallam, K. M., Ghazeeri, G., &amp; Nassar, A. H. (2012). The effect of maternal fasting during Ramadan on preterm delivery: A prospective cohort study. </w:t>
      </w:r>
      <w:r w:rsidRPr="00895CC9">
        <w:rPr>
          <w:rFonts w:ascii="Calibri" w:cs="Calibri"/>
          <w:i/>
          <w:iCs/>
          <w:sz w:val="20"/>
        </w:rPr>
        <w:t>BJOG: An International Journal of Obstetrics and Gynaecology</w:t>
      </w:r>
      <w:r w:rsidRPr="00895CC9">
        <w:rPr>
          <w:rFonts w:ascii="Calibri" w:cs="Calibri"/>
          <w:sz w:val="20"/>
        </w:rPr>
        <w:t xml:space="preserve">, </w:t>
      </w:r>
      <w:r w:rsidRPr="00895CC9">
        <w:rPr>
          <w:rFonts w:ascii="Calibri" w:cs="Calibri"/>
          <w:i/>
          <w:iCs/>
          <w:sz w:val="20"/>
        </w:rPr>
        <w:t>119</w:t>
      </w:r>
      <w:r w:rsidRPr="00895CC9">
        <w:rPr>
          <w:rFonts w:ascii="Calibri" w:cs="Calibri"/>
          <w:sz w:val="20"/>
        </w:rPr>
        <w:t>(11), 1379–1386. https://doi.org/10.1111/j.1471-0528.2012.03438.x</w:t>
      </w:r>
    </w:p>
    <w:p w14:paraId="3EF7C46A" w14:textId="77777777" w:rsidR="00895CC9" w:rsidRPr="00895CC9" w:rsidRDefault="00895CC9" w:rsidP="00895CC9">
      <w:pPr>
        <w:pStyle w:val="Bibliography"/>
        <w:rPr>
          <w:rFonts w:ascii="Calibri" w:cs="Calibri"/>
          <w:sz w:val="20"/>
        </w:rPr>
      </w:pPr>
      <w:r w:rsidRPr="00895CC9">
        <w:rPr>
          <w:rFonts w:ascii="Calibri" w:cs="Calibri"/>
          <w:sz w:val="20"/>
        </w:rPr>
        <w:t xml:space="preserve">Azlin, M. I. N., Adam, R., Sufian, S. S., Wahab, N. A., Mustafa, N., Kamaruddin, N. A., &amp; Jamil, M. A. (2011). Safety and tolerability of once or twice daily neutral protamine hagedorn insulin in fasting pregnant women with diabetes during Ramadan. </w:t>
      </w:r>
      <w:r w:rsidRPr="00895CC9">
        <w:rPr>
          <w:rFonts w:ascii="Calibri" w:cs="Calibri"/>
          <w:i/>
          <w:iCs/>
          <w:sz w:val="20"/>
        </w:rPr>
        <w:t>Journal of Obstetrics and Gynaecology Research</w:t>
      </w:r>
      <w:r w:rsidRPr="00895CC9">
        <w:rPr>
          <w:rFonts w:ascii="Calibri" w:cs="Calibri"/>
          <w:sz w:val="20"/>
        </w:rPr>
        <w:t xml:space="preserve">, </w:t>
      </w:r>
      <w:r w:rsidRPr="00895CC9">
        <w:rPr>
          <w:rFonts w:ascii="Calibri" w:cs="Calibri"/>
          <w:i/>
          <w:iCs/>
          <w:sz w:val="20"/>
        </w:rPr>
        <w:t>37</w:t>
      </w:r>
      <w:r w:rsidRPr="00895CC9">
        <w:rPr>
          <w:rFonts w:ascii="Calibri" w:cs="Calibri"/>
          <w:sz w:val="20"/>
        </w:rPr>
        <w:t>(2), 132–137. https://doi.org/10.1111/j.1447-0756.2010.01330.x</w:t>
      </w:r>
    </w:p>
    <w:p w14:paraId="4236E15D" w14:textId="77777777" w:rsidR="00895CC9" w:rsidRPr="00895CC9" w:rsidRDefault="00895CC9" w:rsidP="00895CC9">
      <w:pPr>
        <w:pStyle w:val="Bibliography"/>
        <w:rPr>
          <w:rFonts w:ascii="Calibri" w:cs="Calibri"/>
          <w:sz w:val="20"/>
        </w:rPr>
      </w:pPr>
      <w:r w:rsidRPr="00895CC9">
        <w:rPr>
          <w:rFonts w:ascii="Calibri" w:cs="Calibri"/>
          <w:sz w:val="20"/>
        </w:rPr>
        <w:t xml:space="preserve">Baynouna Al Ketbi, L. M., Niglekerke, N. J., Zein Al Deen, S. M., &amp; Mirghani, H. (2014). Diet restriction in Ramadan and the effect of fasting on glucose levels in pregnancy. </w:t>
      </w:r>
      <w:r w:rsidRPr="00895CC9">
        <w:rPr>
          <w:rFonts w:ascii="Calibri" w:cs="Calibri"/>
          <w:i/>
          <w:iCs/>
          <w:sz w:val="20"/>
        </w:rPr>
        <w:t>BMC Research Notes</w:t>
      </w:r>
      <w:r w:rsidRPr="00895CC9">
        <w:rPr>
          <w:rFonts w:ascii="Calibri" w:cs="Calibri"/>
          <w:sz w:val="20"/>
        </w:rPr>
        <w:t xml:space="preserve">, </w:t>
      </w:r>
      <w:r w:rsidRPr="00895CC9">
        <w:rPr>
          <w:rFonts w:ascii="Calibri" w:cs="Calibri"/>
          <w:i/>
          <w:iCs/>
          <w:sz w:val="20"/>
        </w:rPr>
        <w:t>7</w:t>
      </w:r>
      <w:r w:rsidRPr="00895CC9">
        <w:rPr>
          <w:rFonts w:ascii="Calibri" w:cs="Calibri"/>
          <w:sz w:val="20"/>
        </w:rPr>
        <w:t>, 392. https://doi.org/10.1186/1756-0500-7-392</w:t>
      </w:r>
    </w:p>
    <w:p w14:paraId="4E707D55" w14:textId="77777777" w:rsidR="00895CC9" w:rsidRPr="00895CC9" w:rsidRDefault="00895CC9" w:rsidP="00895CC9">
      <w:pPr>
        <w:pStyle w:val="Bibliography"/>
        <w:rPr>
          <w:rFonts w:ascii="Calibri" w:cs="Calibri"/>
          <w:sz w:val="20"/>
        </w:rPr>
      </w:pPr>
      <w:r w:rsidRPr="00895CC9">
        <w:rPr>
          <w:rFonts w:ascii="Calibri" w:cs="Calibri"/>
          <w:sz w:val="20"/>
        </w:rPr>
        <w:t xml:space="preserve">Cho, N. H., Shaw, J. E., Karuranga, S., Huang, Y., da Rocha Fernandes, J. D., Ohlrogge, A. W., &amp; Malanda, B. (2018). IDF Diabetes Atlas: Global estimates of diabetes prevalence for 2017 and projections for 2045. </w:t>
      </w:r>
      <w:r w:rsidRPr="00895CC9">
        <w:rPr>
          <w:rFonts w:ascii="Calibri" w:cs="Calibri"/>
          <w:i/>
          <w:iCs/>
          <w:sz w:val="20"/>
        </w:rPr>
        <w:t>Diabetes Research and Clinical Practice</w:t>
      </w:r>
      <w:r w:rsidRPr="00895CC9">
        <w:rPr>
          <w:rFonts w:ascii="Calibri" w:cs="Calibri"/>
          <w:sz w:val="20"/>
        </w:rPr>
        <w:t xml:space="preserve">, </w:t>
      </w:r>
      <w:r w:rsidRPr="00895CC9">
        <w:rPr>
          <w:rFonts w:ascii="Calibri" w:cs="Calibri"/>
          <w:i/>
          <w:iCs/>
          <w:sz w:val="20"/>
        </w:rPr>
        <w:t>138</w:t>
      </w:r>
      <w:r w:rsidRPr="00895CC9">
        <w:rPr>
          <w:rFonts w:ascii="Calibri" w:cs="Calibri"/>
          <w:sz w:val="20"/>
        </w:rPr>
        <w:t>, 271–281. https://doi.org/10.1016/j.diabres.2018.02.023</w:t>
      </w:r>
    </w:p>
    <w:p w14:paraId="4C8509D5" w14:textId="77777777" w:rsidR="00895CC9" w:rsidRPr="00895CC9" w:rsidRDefault="00895CC9" w:rsidP="00895CC9">
      <w:pPr>
        <w:pStyle w:val="Bibliography"/>
        <w:rPr>
          <w:rFonts w:ascii="Calibri" w:cs="Calibri"/>
          <w:sz w:val="20"/>
        </w:rPr>
      </w:pPr>
      <w:r w:rsidRPr="00895CC9">
        <w:rPr>
          <w:rFonts w:ascii="Calibri" w:cs="Calibri"/>
          <w:sz w:val="20"/>
        </w:rPr>
        <w:t xml:space="preserve">Clifton, V. L. (2010). Review: Sex and the Human Placenta: Mediating Differential Strategies of Fetal Growth and Survival. </w:t>
      </w:r>
      <w:r w:rsidRPr="00895CC9">
        <w:rPr>
          <w:rFonts w:ascii="Calibri" w:cs="Calibri"/>
          <w:i/>
          <w:iCs/>
          <w:sz w:val="20"/>
        </w:rPr>
        <w:t>Placenta</w:t>
      </w:r>
      <w:r w:rsidRPr="00895CC9">
        <w:rPr>
          <w:rFonts w:ascii="Calibri" w:cs="Calibri"/>
          <w:sz w:val="20"/>
        </w:rPr>
        <w:t xml:space="preserve">, </w:t>
      </w:r>
      <w:r w:rsidRPr="00895CC9">
        <w:rPr>
          <w:rFonts w:ascii="Calibri" w:cs="Calibri"/>
          <w:i/>
          <w:iCs/>
          <w:sz w:val="20"/>
        </w:rPr>
        <w:t>31</w:t>
      </w:r>
      <w:r w:rsidRPr="00895CC9">
        <w:rPr>
          <w:rFonts w:ascii="Calibri" w:cs="Calibri"/>
          <w:sz w:val="20"/>
        </w:rPr>
        <w:t>, S33–S39. https://doi.org/10.1016/j.placenta.2009.11.010</w:t>
      </w:r>
    </w:p>
    <w:p w14:paraId="26D7160F" w14:textId="77777777" w:rsidR="00895CC9" w:rsidRPr="00895CC9" w:rsidRDefault="00895CC9" w:rsidP="00895CC9">
      <w:pPr>
        <w:pStyle w:val="Bibliography"/>
        <w:rPr>
          <w:rFonts w:ascii="Calibri" w:cs="Calibri"/>
          <w:sz w:val="20"/>
        </w:rPr>
      </w:pPr>
      <w:r w:rsidRPr="00895CC9">
        <w:rPr>
          <w:rFonts w:ascii="Calibri" w:cs="Calibri"/>
          <w:sz w:val="20"/>
        </w:rPr>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895CC9">
        <w:rPr>
          <w:rFonts w:ascii="Calibri" w:cs="Calibri"/>
          <w:i/>
          <w:iCs/>
          <w:sz w:val="20"/>
        </w:rPr>
        <w:t>PloS One</w:t>
      </w:r>
      <w:r w:rsidRPr="00895CC9">
        <w:rPr>
          <w:rFonts w:ascii="Calibri" w:cs="Calibri"/>
          <w:sz w:val="20"/>
        </w:rPr>
        <w:t xml:space="preserve">, </w:t>
      </w:r>
      <w:r w:rsidRPr="00895CC9">
        <w:rPr>
          <w:rFonts w:ascii="Calibri" w:cs="Calibri"/>
          <w:i/>
          <w:iCs/>
          <w:sz w:val="20"/>
        </w:rPr>
        <w:t>10</w:t>
      </w:r>
      <w:r w:rsidRPr="00895CC9">
        <w:rPr>
          <w:rFonts w:ascii="Calibri" w:cs="Calibri"/>
          <w:sz w:val="20"/>
        </w:rPr>
        <w:t>(3), e0118586. https://doi.org/10.1371/journal.pone.0118586</w:t>
      </w:r>
    </w:p>
    <w:p w14:paraId="24760396" w14:textId="77777777" w:rsidR="00895CC9" w:rsidRPr="00895CC9" w:rsidRDefault="00895CC9" w:rsidP="00895CC9">
      <w:pPr>
        <w:pStyle w:val="Bibliography"/>
        <w:rPr>
          <w:rFonts w:ascii="Calibri" w:cs="Calibri"/>
          <w:sz w:val="20"/>
        </w:rPr>
      </w:pPr>
      <w:r w:rsidRPr="00895CC9">
        <w:rPr>
          <w:rFonts w:ascii="Calibri" w:cs="Calibri"/>
          <w:sz w:val="20"/>
        </w:rPr>
        <w:t xml:space="preserve">Daley, A., Pallan, M., Clifford, S., Jolly, K., Bryant, M., Adab, P., … Roalfe, A. (2017). Are babies conceived during Ramadan born smaller and sooner than babies conceived at other times of the year? A Born in Bradford Cohort Study. </w:t>
      </w:r>
      <w:r w:rsidRPr="00895CC9">
        <w:rPr>
          <w:rFonts w:ascii="Calibri" w:cs="Calibri"/>
          <w:i/>
          <w:iCs/>
          <w:sz w:val="20"/>
        </w:rPr>
        <w:t>Journal of Epidemiology and Community Health</w:t>
      </w:r>
      <w:r w:rsidRPr="00895CC9">
        <w:rPr>
          <w:rFonts w:ascii="Calibri" w:cs="Calibri"/>
          <w:sz w:val="20"/>
        </w:rPr>
        <w:t xml:space="preserve">, </w:t>
      </w:r>
      <w:r w:rsidRPr="00895CC9">
        <w:rPr>
          <w:rFonts w:ascii="Calibri" w:cs="Calibri"/>
          <w:i/>
          <w:iCs/>
          <w:sz w:val="20"/>
        </w:rPr>
        <w:t>71</w:t>
      </w:r>
      <w:r w:rsidRPr="00895CC9">
        <w:rPr>
          <w:rFonts w:ascii="Calibri" w:cs="Calibri"/>
          <w:sz w:val="20"/>
        </w:rPr>
        <w:t>(7), 722–728. https://doi.org/10.1136/jech-2016-208800</w:t>
      </w:r>
    </w:p>
    <w:p w14:paraId="5E744591"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Facco, F. L., Grobman, W. A., Reid, K. J., Parker, C. B., Hunter, S. M., Silver, R. M., … Zee, P. C. (2017). Objectively measured short sleep duration and later sleep midpoint in pregnancy are associated with a higher risk of gestational diabetes. </w:t>
      </w:r>
      <w:r w:rsidRPr="00895CC9">
        <w:rPr>
          <w:rFonts w:ascii="Calibri" w:cs="Calibri"/>
          <w:i/>
          <w:iCs/>
          <w:sz w:val="20"/>
        </w:rPr>
        <w:t>American Journal of Obstetrics and Gynecology</w:t>
      </w:r>
      <w:r w:rsidRPr="00895CC9">
        <w:rPr>
          <w:rFonts w:ascii="Calibri" w:cs="Calibri"/>
          <w:sz w:val="20"/>
        </w:rPr>
        <w:t xml:space="preserve">, </w:t>
      </w:r>
      <w:r w:rsidRPr="00895CC9">
        <w:rPr>
          <w:rFonts w:ascii="Calibri" w:cs="Calibri"/>
          <w:i/>
          <w:iCs/>
          <w:sz w:val="20"/>
        </w:rPr>
        <w:t>217</w:t>
      </w:r>
      <w:r w:rsidRPr="00895CC9">
        <w:rPr>
          <w:rFonts w:ascii="Calibri" w:cs="Calibri"/>
          <w:sz w:val="20"/>
        </w:rPr>
        <w:t>(4), 447.e1-447.e13. https://doi.org/10.1016/j.ajog.2017.05.066</w:t>
      </w:r>
    </w:p>
    <w:p w14:paraId="2D9DAEBC" w14:textId="77777777" w:rsidR="00895CC9" w:rsidRPr="00895CC9" w:rsidRDefault="00895CC9" w:rsidP="00895CC9">
      <w:pPr>
        <w:pStyle w:val="Bibliography"/>
        <w:rPr>
          <w:rFonts w:ascii="Calibri" w:cs="Calibri"/>
          <w:sz w:val="20"/>
        </w:rPr>
      </w:pPr>
      <w:r w:rsidRPr="00895CC9">
        <w:rPr>
          <w:rFonts w:ascii="Calibri" w:cs="Calibri"/>
          <w:sz w:val="20"/>
        </w:rPr>
        <w:t xml:space="preserve">Faul, F., Erdfelder, E., Lang, A.-G., &amp; Buchner, A. (2007). G*Power 3: A flexible statistical power analysis program for the social, behavioral, and biomedical sciences. </w:t>
      </w:r>
      <w:r w:rsidRPr="00895CC9">
        <w:rPr>
          <w:rFonts w:ascii="Calibri" w:cs="Calibri"/>
          <w:i/>
          <w:iCs/>
          <w:sz w:val="20"/>
        </w:rPr>
        <w:t>Behavior Research Methods</w:t>
      </w:r>
      <w:r w:rsidRPr="00895CC9">
        <w:rPr>
          <w:rFonts w:ascii="Calibri" w:cs="Calibri"/>
          <w:sz w:val="20"/>
        </w:rPr>
        <w:t xml:space="preserve">, </w:t>
      </w:r>
      <w:r w:rsidRPr="00895CC9">
        <w:rPr>
          <w:rFonts w:ascii="Calibri" w:cs="Calibri"/>
          <w:i/>
          <w:iCs/>
          <w:sz w:val="20"/>
        </w:rPr>
        <w:t>39</w:t>
      </w:r>
      <w:r w:rsidRPr="00895CC9">
        <w:rPr>
          <w:rFonts w:ascii="Calibri" w:cs="Calibri"/>
          <w:sz w:val="20"/>
        </w:rPr>
        <w:t>(2), 175–191. https://doi.org/10.3758/BF03193146</w:t>
      </w:r>
    </w:p>
    <w:p w14:paraId="15451AB9" w14:textId="77777777" w:rsidR="00895CC9" w:rsidRPr="00895CC9" w:rsidRDefault="00895CC9" w:rsidP="00895CC9">
      <w:pPr>
        <w:pStyle w:val="Bibliography"/>
        <w:rPr>
          <w:rFonts w:ascii="Calibri" w:cs="Calibri"/>
          <w:sz w:val="20"/>
        </w:rPr>
      </w:pPr>
      <w:r w:rsidRPr="00895CC9">
        <w:rPr>
          <w:rFonts w:ascii="Calibri" w:cs="Calibri"/>
          <w:sz w:val="20"/>
        </w:rPr>
        <w:t xml:space="preserve">Govic, A., Penman, J., Tammer, A. H., &amp; Paolini, A. G. (2016). Paternal calorie restriction prior to conception alters anxiety-like behavior of the adult rat progeny. </w:t>
      </w:r>
      <w:r w:rsidRPr="00895CC9">
        <w:rPr>
          <w:rFonts w:ascii="Calibri" w:cs="Calibri"/>
          <w:i/>
          <w:iCs/>
          <w:sz w:val="20"/>
        </w:rPr>
        <w:t>Psychoneuroendocrinology</w:t>
      </w:r>
      <w:r w:rsidRPr="00895CC9">
        <w:rPr>
          <w:rFonts w:ascii="Calibri" w:cs="Calibri"/>
          <w:sz w:val="20"/>
        </w:rPr>
        <w:t xml:space="preserve">, </w:t>
      </w:r>
      <w:r w:rsidRPr="00895CC9">
        <w:rPr>
          <w:rFonts w:ascii="Calibri" w:cs="Calibri"/>
          <w:i/>
          <w:iCs/>
          <w:sz w:val="20"/>
        </w:rPr>
        <w:t>64</w:t>
      </w:r>
      <w:r w:rsidRPr="00895CC9">
        <w:rPr>
          <w:rFonts w:ascii="Calibri" w:cs="Calibri"/>
          <w:sz w:val="20"/>
        </w:rPr>
        <w:t>, 1–11. https://doi.org/10.1016/j.psyneuen.2015.10.020</w:t>
      </w:r>
    </w:p>
    <w:p w14:paraId="171ED612" w14:textId="77777777" w:rsidR="00895CC9" w:rsidRPr="00895CC9" w:rsidRDefault="00895CC9" w:rsidP="00895CC9">
      <w:pPr>
        <w:pStyle w:val="Bibliography"/>
        <w:rPr>
          <w:rFonts w:ascii="Calibri" w:cs="Calibri"/>
          <w:sz w:val="20"/>
        </w:rPr>
      </w:pPr>
      <w:r w:rsidRPr="00895CC9">
        <w:rPr>
          <w:rFonts w:ascii="Calibri" w:cs="Calibri"/>
          <w:sz w:val="20"/>
        </w:rPr>
        <w:t xml:space="preserve">Halberg, N., Henriksen, M., Söderhamn, N., Stallknecht, B., Ploug, T., Schjerling, P., &amp; Dela, F. (2005). Effect of intermittent fasting and refeeding on insulin action in healthy men. </w:t>
      </w:r>
      <w:r w:rsidRPr="00895CC9">
        <w:rPr>
          <w:rFonts w:ascii="Calibri" w:cs="Calibri"/>
          <w:i/>
          <w:iCs/>
          <w:sz w:val="20"/>
        </w:rPr>
        <w:t>Journal of Applied Physiology</w:t>
      </w:r>
      <w:r w:rsidRPr="00895CC9">
        <w:rPr>
          <w:rFonts w:ascii="Calibri" w:cs="Calibri"/>
          <w:sz w:val="20"/>
        </w:rPr>
        <w:t xml:space="preserve">, </w:t>
      </w:r>
      <w:r w:rsidRPr="00895CC9">
        <w:rPr>
          <w:rFonts w:ascii="Calibri" w:cs="Calibri"/>
          <w:i/>
          <w:iCs/>
          <w:sz w:val="20"/>
        </w:rPr>
        <w:t>99</w:t>
      </w:r>
      <w:r w:rsidRPr="00895CC9">
        <w:rPr>
          <w:rFonts w:ascii="Calibri" w:cs="Calibri"/>
          <w:sz w:val="20"/>
        </w:rPr>
        <w:t>(6), 2128–2136. https://doi.org/10.1152/japplphysiol.00683.2005</w:t>
      </w:r>
    </w:p>
    <w:p w14:paraId="1507201F" w14:textId="77777777" w:rsidR="00895CC9" w:rsidRPr="00895CC9" w:rsidRDefault="00895CC9" w:rsidP="00895CC9">
      <w:pPr>
        <w:pStyle w:val="Bibliography"/>
        <w:rPr>
          <w:rFonts w:ascii="Calibri" w:cs="Calibri"/>
          <w:sz w:val="20"/>
        </w:rPr>
      </w:pPr>
      <w:r w:rsidRPr="00895CC9">
        <w:rPr>
          <w:rFonts w:ascii="Calibri" w:cs="Calibri"/>
          <w:sz w:val="20"/>
        </w:rPr>
        <w:t xml:space="preserve">Hatori, M., Vollmers, C., Zarrinpar, A., DiTacchio, L., Bushong, E. A., Gill, S., … Panda, S. (2012). Time-Restricted Feeding without Reducing Caloric Intake Prevents Metabolic Diseases in Mice Fed a High-Fat Diet. </w:t>
      </w:r>
      <w:r w:rsidRPr="00895CC9">
        <w:rPr>
          <w:rFonts w:ascii="Calibri" w:cs="Calibri"/>
          <w:i/>
          <w:iCs/>
          <w:sz w:val="20"/>
        </w:rPr>
        <w:t>Cell Metabolism</w:t>
      </w:r>
      <w:r w:rsidRPr="00895CC9">
        <w:rPr>
          <w:rFonts w:ascii="Calibri" w:cs="Calibri"/>
          <w:sz w:val="20"/>
        </w:rPr>
        <w:t xml:space="preserve">, </w:t>
      </w:r>
      <w:r w:rsidRPr="00895CC9">
        <w:rPr>
          <w:rFonts w:ascii="Calibri" w:cs="Calibri"/>
          <w:i/>
          <w:iCs/>
          <w:sz w:val="20"/>
        </w:rPr>
        <w:t>15</w:t>
      </w:r>
      <w:r w:rsidRPr="00895CC9">
        <w:rPr>
          <w:rFonts w:ascii="Calibri" w:cs="Calibri"/>
          <w:sz w:val="20"/>
        </w:rPr>
        <w:t>(6), 848–860. https://doi.org/10.1016/j.cmet.2012.04.019</w:t>
      </w:r>
    </w:p>
    <w:p w14:paraId="4D6805D9" w14:textId="77777777" w:rsidR="00895CC9" w:rsidRPr="00895CC9" w:rsidRDefault="00895CC9" w:rsidP="00895CC9">
      <w:pPr>
        <w:pStyle w:val="Bibliography"/>
        <w:rPr>
          <w:rFonts w:ascii="Calibri" w:cs="Calibri"/>
          <w:sz w:val="20"/>
        </w:rPr>
      </w:pPr>
      <w:r w:rsidRPr="00895CC9">
        <w:rPr>
          <w:rFonts w:ascii="Calibri" w:cs="Calibri"/>
          <w:sz w:val="20"/>
        </w:rPr>
        <w:t xml:space="preserve">Hizli, D., Yilmaz, S. S., Onaran, Y., Kafali, H., Danişman, N., &amp; Mollamahmutoğlu, L. (2012). Impact of maternal fasting during Ramadan on fetal Doppler parameters, maternal lipid levels and neonatal outcomes. </w:t>
      </w:r>
      <w:r w:rsidRPr="00895CC9">
        <w:rPr>
          <w:rFonts w:ascii="Calibri" w:cs="Calibri"/>
          <w:i/>
          <w:iCs/>
          <w:sz w:val="20"/>
        </w:rPr>
        <w:t>The Journal of Maternal-Fetal &amp; Neonatal Medicine: The Official Journal of the European Association of Perinatal Medicine, the Federation of Asia and Oceania Perinatal Societies, the International Society of Perinatal Obstetricians</w:t>
      </w:r>
      <w:r w:rsidRPr="00895CC9">
        <w:rPr>
          <w:rFonts w:ascii="Calibri" w:cs="Calibri"/>
          <w:sz w:val="20"/>
        </w:rPr>
        <w:t xml:space="preserve">, </w:t>
      </w:r>
      <w:r w:rsidRPr="00895CC9">
        <w:rPr>
          <w:rFonts w:ascii="Calibri" w:cs="Calibri"/>
          <w:i/>
          <w:iCs/>
          <w:sz w:val="20"/>
        </w:rPr>
        <w:t>25</w:t>
      </w:r>
      <w:r w:rsidRPr="00895CC9">
        <w:rPr>
          <w:rFonts w:ascii="Calibri" w:cs="Calibri"/>
          <w:sz w:val="20"/>
        </w:rPr>
        <w:t>(7), 975–977. https://doi.org/10.3109/14767058.2011.602142</w:t>
      </w:r>
    </w:p>
    <w:p w14:paraId="2AB545B4" w14:textId="77777777" w:rsidR="00895CC9" w:rsidRPr="00895CC9" w:rsidRDefault="00895CC9" w:rsidP="00895CC9">
      <w:pPr>
        <w:pStyle w:val="Bibliography"/>
        <w:rPr>
          <w:rFonts w:ascii="Calibri" w:cs="Calibri"/>
          <w:sz w:val="20"/>
        </w:rPr>
      </w:pPr>
      <w:r w:rsidRPr="00895CC9">
        <w:rPr>
          <w:rFonts w:ascii="Calibri" w:cs="Calibri"/>
          <w:sz w:val="20"/>
        </w:rPr>
        <w:t xml:space="preserve">Ismail, N. A. M., Olaide Raji, H., Abd Wahab, N., Mustafa, N., Kamaruddin, N. A., &amp; Abdul Jamil, M. (2011). Glycemic Control among Pregnant Diabetic Women on Insulin Who Fasted During Ramadan. </w:t>
      </w:r>
      <w:r w:rsidRPr="00895CC9">
        <w:rPr>
          <w:rFonts w:ascii="Calibri" w:cs="Calibri"/>
          <w:i/>
          <w:iCs/>
          <w:sz w:val="20"/>
        </w:rPr>
        <w:t>Iranian Journal of Medical Sciences</w:t>
      </w:r>
      <w:r w:rsidRPr="00895CC9">
        <w:rPr>
          <w:rFonts w:ascii="Calibri" w:cs="Calibri"/>
          <w:sz w:val="20"/>
        </w:rPr>
        <w:t xml:space="preserve">, </w:t>
      </w:r>
      <w:r w:rsidRPr="00895CC9">
        <w:rPr>
          <w:rFonts w:ascii="Calibri" w:cs="Calibri"/>
          <w:i/>
          <w:iCs/>
          <w:sz w:val="20"/>
        </w:rPr>
        <w:t>36</w:t>
      </w:r>
      <w:r w:rsidRPr="00895CC9">
        <w:rPr>
          <w:rFonts w:ascii="Calibri" w:cs="Calibri"/>
          <w:sz w:val="20"/>
        </w:rPr>
        <w:t>(4), 254–259.</w:t>
      </w:r>
    </w:p>
    <w:p w14:paraId="073FC523" w14:textId="77777777" w:rsidR="00895CC9" w:rsidRPr="00895CC9" w:rsidRDefault="00895CC9" w:rsidP="00895CC9">
      <w:pPr>
        <w:pStyle w:val="Bibliography"/>
        <w:rPr>
          <w:rFonts w:ascii="Calibri" w:cs="Calibri"/>
          <w:sz w:val="20"/>
        </w:rPr>
      </w:pPr>
      <w:r w:rsidRPr="00895CC9">
        <w:rPr>
          <w:rFonts w:ascii="Calibri" w:cs="Calibri"/>
          <w:sz w:val="20"/>
        </w:rPr>
        <w:t xml:space="preserve">Kahleova, H., Lloren, J. I., Mashchak, A., Hill, M., &amp; Fraser, G. E. (2017). Meal Frequency and Timing Are Associated with Changes in Body Mass Index in Adventist Health Study 2. </w:t>
      </w:r>
      <w:r w:rsidRPr="00895CC9">
        <w:rPr>
          <w:rFonts w:ascii="Calibri" w:cs="Calibri"/>
          <w:i/>
          <w:iCs/>
          <w:sz w:val="20"/>
        </w:rPr>
        <w:t>The Journal of Nutrition</w:t>
      </w:r>
      <w:r w:rsidRPr="00895CC9">
        <w:rPr>
          <w:rFonts w:ascii="Calibri" w:cs="Calibri"/>
          <w:sz w:val="20"/>
        </w:rPr>
        <w:t xml:space="preserve">, </w:t>
      </w:r>
      <w:r w:rsidRPr="00895CC9">
        <w:rPr>
          <w:rFonts w:ascii="Calibri" w:cs="Calibri"/>
          <w:i/>
          <w:iCs/>
          <w:sz w:val="20"/>
        </w:rPr>
        <w:t>147</w:t>
      </w:r>
      <w:r w:rsidRPr="00895CC9">
        <w:rPr>
          <w:rFonts w:ascii="Calibri" w:cs="Calibri"/>
          <w:sz w:val="20"/>
        </w:rPr>
        <w:t>(9), 1722–1728. https://doi.org/10.3945/jn.116.244749</w:t>
      </w:r>
    </w:p>
    <w:p w14:paraId="347A92C7"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Kramer, M. S., McLean, F. H., Eason, E. L., &amp; Usher, R. H. (1992). Maternal Nutrition and Spontaneous Preterm Birth. </w:t>
      </w:r>
      <w:r w:rsidRPr="00895CC9">
        <w:rPr>
          <w:rFonts w:ascii="Calibri" w:cs="Calibri"/>
          <w:i/>
          <w:iCs/>
          <w:sz w:val="20"/>
        </w:rPr>
        <w:t>American Journal of Epidemiology</w:t>
      </w:r>
      <w:r w:rsidRPr="00895CC9">
        <w:rPr>
          <w:rFonts w:ascii="Calibri" w:cs="Calibri"/>
          <w:sz w:val="20"/>
        </w:rPr>
        <w:t xml:space="preserve">, </w:t>
      </w:r>
      <w:r w:rsidRPr="00895CC9">
        <w:rPr>
          <w:rFonts w:ascii="Calibri" w:cs="Calibri"/>
          <w:i/>
          <w:iCs/>
          <w:sz w:val="20"/>
        </w:rPr>
        <w:t>136</w:t>
      </w:r>
      <w:r w:rsidRPr="00895CC9">
        <w:rPr>
          <w:rFonts w:ascii="Calibri" w:cs="Calibri"/>
          <w:sz w:val="20"/>
        </w:rPr>
        <w:t>(5), 574–583. https://doi.org/10.1093/oxfordjournals.aje.a116535</w:t>
      </w:r>
    </w:p>
    <w:p w14:paraId="5D5DA592" w14:textId="77777777" w:rsidR="00895CC9" w:rsidRPr="00895CC9" w:rsidRDefault="00895CC9" w:rsidP="00895CC9">
      <w:pPr>
        <w:pStyle w:val="Bibliography"/>
        <w:rPr>
          <w:rFonts w:ascii="Calibri" w:cs="Calibri"/>
          <w:sz w:val="20"/>
        </w:rPr>
      </w:pPr>
      <w:r w:rsidRPr="00895CC9">
        <w:rPr>
          <w:rFonts w:ascii="Calibri" w:cs="Calibri"/>
          <w:sz w:val="20"/>
        </w:rPr>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895CC9">
        <w:rPr>
          <w:rFonts w:ascii="Calibri" w:cs="Calibri"/>
          <w:i/>
          <w:iCs/>
          <w:sz w:val="20"/>
        </w:rPr>
        <w:t>Hypertension</w:t>
      </w:r>
      <w:r w:rsidRPr="00895CC9">
        <w:rPr>
          <w:rFonts w:ascii="Calibri" w:cs="Calibri"/>
          <w:sz w:val="20"/>
        </w:rPr>
        <w:t xml:space="preserve">, </w:t>
      </w:r>
      <w:r w:rsidRPr="00895CC9">
        <w:rPr>
          <w:rFonts w:ascii="Calibri" w:cs="Calibri"/>
          <w:i/>
          <w:iCs/>
          <w:sz w:val="20"/>
        </w:rPr>
        <w:t>65</w:t>
      </w:r>
      <w:r w:rsidRPr="00895CC9">
        <w:rPr>
          <w:rFonts w:ascii="Calibri" w:cs="Calibri"/>
          <w:sz w:val="20"/>
        </w:rPr>
        <w:t>(3), 607–614. https://doi.org/10.1161/HYPERTENSIONAHA.114.04662</w:t>
      </w:r>
    </w:p>
    <w:p w14:paraId="6CA5C49A" w14:textId="77777777" w:rsidR="00895CC9" w:rsidRPr="00895CC9" w:rsidRDefault="00895CC9" w:rsidP="00895CC9">
      <w:pPr>
        <w:pStyle w:val="Bibliography"/>
        <w:rPr>
          <w:rFonts w:ascii="Calibri" w:cs="Calibri"/>
          <w:sz w:val="20"/>
        </w:rPr>
      </w:pPr>
      <w:r w:rsidRPr="00895CC9">
        <w:rPr>
          <w:rFonts w:ascii="Calibri" w:cs="Calibri"/>
          <w:sz w:val="20"/>
        </w:rPr>
        <w:t xml:space="preserve">Liu, B., Page, A. J., Hatzinikolas, G., Chen, M., Wittert, G. A., &amp; Heilbronn, L. K. (2019). Intermittent Fasting Improves Glucose Tolerance and Promotes Adipose Tissue Remodeling in Male Mice Fed a High-Fat Diet. </w:t>
      </w:r>
      <w:r w:rsidRPr="00895CC9">
        <w:rPr>
          <w:rFonts w:ascii="Calibri" w:cs="Calibri"/>
          <w:i/>
          <w:iCs/>
          <w:sz w:val="20"/>
        </w:rPr>
        <w:t>Endocrinology</w:t>
      </w:r>
      <w:r w:rsidRPr="00895CC9">
        <w:rPr>
          <w:rFonts w:ascii="Calibri" w:cs="Calibri"/>
          <w:sz w:val="20"/>
        </w:rPr>
        <w:t xml:space="preserve">, </w:t>
      </w:r>
      <w:r w:rsidRPr="00895CC9">
        <w:rPr>
          <w:rFonts w:ascii="Calibri" w:cs="Calibri"/>
          <w:i/>
          <w:iCs/>
          <w:sz w:val="20"/>
        </w:rPr>
        <w:t>160</w:t>
      </w:r>
      <w:r w:rsidRPr="00895CC9">
        <w:rPr>
          <w:rFonts w:ascii="Calibri" w:cs="Calibri"/>
          <w:sz w:val="20"/>
        </w:rPr>
        <w:t>(1), 169–180. https://doi.org/10.1210/en.2018-00701</w:t>
      </w:r>
    </w:p>
    <w:p w14:paraId="2E743DBC" w14:textId="77777777" w:rsidR="00895CC9" w:rsidRPr="00895CC9" w:rsidRDefault="00895CC9" w:rsidP="00895CC9">
      <w:pPr>
        <w:pStyle w:val="Bibliography"/>
        <w:rPr>
          <w:rFonts w:ascii="Calibri" w:cs="Calibri"/>
          <w:sz w:val="20"/>
        </w:rPr>
      </w:pPr>
      <w:r w:rsidRPr="00895CC9">
        <w:rPr>
          <w:rFonts w:ascii="Calibri" w:cs="Calibri"/>
          <w:sz w:val="20"/>
        </w:rPr>
        <w:t>Meal Frequency and Timing Are Associated with Changes in Body Mass Index in Adventist Health Study 2 | The Journal of Nutrition | Oxford Academic. (n.d.). Retrieved August 16, 2019, from https://academic-oup-com.proxy.lib.umich.edu/jn/article/147/9/1722/4743530</w:t>
      </w:r>
    </w:p>
    <w:p w14:paraId="3C711D74" w14:textId="77777777" w:rsidR="00895CC9" w:rsidRPr="00895CC9" w:rsidRDefault="00895CC9" w:rsidP="00895CC9">
      <w:pPr>
        <w:pStyle w:val="Bibliography"/>
        <w:rPr>
          <w:rFonts w:ascii="Calibri" w:cs="Calibri"/>
          <w:sz w:val="20"/>
        </w:rPr>
      </w:pPr>
      <w:r w:rsidRPr="00895CC9">
        <w:rPr>
          <w:rFonts w:ascii="Calibri" w:cs="Calibri"/>
          <w:sz w:val="20"/>
        </w:rPr>
        <w:t xml:space="preserve">Metrustry, S. J., Karhunen, V., Edwards, M. H., Menni, C., Geisendorfer, T., Huber, A., … Valdes, A. M. (2018). Metabolomic signatures of low birthweight: Pathways to insulin resistance and oxidative stress. </w:t>
      </w:r>
      <w:r w:rsidRPr="00895CC9">
        <w:rPr>
          <w:rFonts w:ascii="Calibri" w:cs="Calibri"/>
          <w:i/>
          <w:iCs/>
          <w:sz w:val="20"/>
        </w:rPr>
        <w:t>PloS One</w:t>
      </w:r>
      <w:r w:rsidRPr="00895CC9">
        <w:rPr>
          <w:rFonts w:ascii="Calibri" w:cs="Calibri"/>
          <w:sz w:val="20"/>
        </w:rPr>
        <w:t xml:space="preserve">, </w:t>
      </w:r>
      <w:r w:rsidRPr="00895CC9">
        <w:rPr>
          <w:rFonts w:ascii="Calibri" w:cs="Calibri"/>
          <w:i/>
          <w:iCs/>
          <w:sz w:val="20"/>
        </w:rPr>
        <w:t>13</w:t>
      </w:r>
      <w:r w:rsidRPr="00895CC9">
        <w:rPr>
          <w:rFonts w:ascii="Calibri" w:cs="Calibri"/>
          <w:sz w:val="20"/>
        </w:rPr>
        <w:t>(3), e0194316. https://doi.org/10.1371/journal.pone.0194316</w:t>
      </w:r>
    </w:p>
    <w:p w14:paraId="5A83C1E8" w14:textId="77777777" w:rsidR="00895CC9" w:rsidRPr="00895CC9" w:rsidRDefault="00895CC9" w:rsidP="00895CC9">
      <w:pPr>
        <w:pStyle w:val="Bibliography"/>
        <w:rPr>
          <w:rFonts w:ascii="Calibri" w:cs="Calibri"/>
          <w:sz w:val="20"/>
        </w:rPr>
      </w:pPr>
      <w:r w:rsidRPr="00895CC9">
        <w:rPr>
          <w:rFonts w:ascii="Calibri" w:cs="Calibri"/>
          <w:sz w:val="20"/>
        </w:rPr>
        <w:t xml:space="preserve">Randel, A. (2014). ACOG Releases Guideline on Gestational Diabetes. </w:t>
      </w:r>
      <w:r w:rsidRPr="00895CC9">
        <w:rPr>
          <w:rFonts w:ascii="Calibri" w:cs="Calibri"/>
          <w:i/>
          <w:iCs/>
          <w:sz w:val="20"/>
        </w:rPr>
        <w:t>American Family Physician</w:t>
      </w:r>
      <w:r w:rsidRPr="00895CC9">
        <w:rPr>
          <w:rFonts w:ascii="Calibri" w:cs="Calibri"/>
          <w:sz w:val="20"/>
        </w:rPr>
        <w:t xml:space="preserve">, </w:t>
      </w:r>
      <w:r w:rsidRPr="00895CC9">
        <w:rPr>
          <w:rFonts w:ascii="Calibri" w:cs="Calibri"/>
          <w:i/>
          <w:iCs/>
          <w:sz w:val="20"/>
        </w:rPr>
        <w:t>90</w:t>
      </w:r>
      <w:r w:rsidRPr="00895CC9">
        <w:rPr>
          <w:rFonts w:ascii="Calibri" w:cs="Calibri"/>
          <w:sz w:val="20"/>
        </w:rPr>
        <w:t>(6), 416–417.</w:t>
      </w:r>
    </w:p>
    <w:p w14:paraId="0BB2C829" w14:textId="77777777" w:rsidR="00895CC9" w:rsidRPr="00895CC9" w:rsidRDefault="00895CC9" w:rsidP="00895CC9">
      <w:pPr>
        <w:pStyle w:val="Bibliography"/>
        <w:rPr>
          <w:rFonts w:ascii="Calibri" w:cs="Calibri"/>
          <w:sz w:val="20"/>
        </w:rPr>
      </w:pPr>
      <w:r w:rsidRPr="00895CC9">
        <w:rPr>
          <w:rFonts w:ascii="Calibri" w:cs="Calibri"/>
          <w:sz w:val="20"/>
        </w:rPr>
        <w:t xml:space="preserve">Rasmussen, K. M., Abrams, B., Bodnar, L. M., Butte, N. F., Catalano, P. M., &amp; Siega-Riz, A. M. (2010). Recommendations for Weight Gain During Pregnancy in the Context of the Obesity Epidemic. </w:t>
      </w:r>
      <w:r w:rsidRPr="00895CC9">
        <w:rPr>
          <w:rFonts w:ascii="Calibri" w:cs="Calibri"/>
          <w:i/>
          <w:iCs/>
          <w:sz w:val="20"/>
        </w:rPr>
        <w:t>Obstetrics and Gynecology</w:t>
      </w:r>
      <w:r w:rsidRPr="00895CC9">
        <w:rPr>
          <w:rFonts w:ascii="Calibri" w:cs="Calibri"/>
          <w:sz w:val="20"/>
        </w:rPr>
        <w:t xml:space="preserve">, </w:t>
      </w:r>
      <w:r w:rsidRPr="00895CC9">
        <w:rPr>
          <w:rFonts w:ascii="Calibri" w:cs="Calibri"/>
          <w:i/>
          <w:iCs/>
          <w:sz w:val="20"/>
        </w:rPr>
        <w:t>116</w:t>
      </w:r>
      <w:r w:rsidRPr="00895CC9">
        <w:rPr>
          <w:rFonts w:ascii="Calibri" w:cs="Calibri"/>
          <w:sz w:val="20"/>
        </w:rPr>
        <w:t>(5), 1191–1195. https://doi.org/10.1097/AOG.0b013e3181f60da7</w:t>
      </w:r>
    </w:p>
    <w:p w14:paraId="64B58F6E" w14:textId="77777777" w:rsidR="00895CC9" w:rsidRPr="00895CC9" w:rsidRDefault="00895CC9" w:rsidP="00895CC9">
      <w:pPr>
        <w:pStyle w:val="Bibliography"/>
        <w:rPr>
          <w:rFonts w:ascii="Calibri" w:cs="Calibri"/>
          <w:sz w:val="20"/>
        </w:rPr>
      </w:pPr>
      <w:r w:rsidRPr="00895CC9">
        <w:rPr>
          <w:rFonts w:ascii="Calibri" w:cs="Calibri"/>
          <w:sz w:val="20"/>
        </w:rPr>
        <w:t xml:space="preserve">Ravussin, E., Beyl, R. A., Poggiogalle, E., Hsia, D. S., &amp; Peterson, C. M. (2019). Early Time-Restricted Feeding Reduces Appetite and Increases Fat Oxidation But Does Not Affect Energy Expenditure in Humans. </w:t>
      </w:r>
      <w:r w:rsidRPr="00895CC9">
        <w:rPr>
          <w:rFonts w:ascii="Calibri" w:cs="Calibri"/>
          <w:i/>
          <w:iCs/>
          <w:sz w:val="20"/>
        </w:rPr>
        <w:t>Obesity</w:t>
      </w:r>
      <w:r w:rsidRPr="00895CC9">
        <w:rPr>
          <w:rFonts w:ascii="Calibri" w:cs="Calibri"/>
          <w:sz w:val="20"/>
        </w:rPr>
        <w:t xml:space="preserve">, </w:t>
      </w:r>
      <w:r w:rsidRPr="00895CC9">
        <w:rPr>
          <w:rFonts w:ascii="Calibri" w:cs="Calibri"/>
          <w:i/>
          <w:iCs/>
          <w:sz w:val="20"/>
        </w:rPr>
        <w:t>27</w:t>
      </w:r>
      <w:r w:rsidRPr="00895CC9">
        <w:rPr>
          <w:rFonts w:ascii="Calibri" w:cs="Calibri"/>
          <w:sz w:val="20"/>
        </w:rPr>
        <w:t>(8), 1244–1254. https://doi.org/10.1002/oby.22518</w:t>
      </w:r>
    </w:p>
    <w:p w14:paraId="244C5431" w14:textId="77777777" w:rsidR="00895CC9" w:rsidRPr="00895CC9" w:rsidRDefault="00895CC9" w:rsidP="00895CC9">
      <w:pPr>
        <w:pStyle w:val="Bibliography"/>
        <w:rPr>
          <w:rFonts w:ascii="Calibri" w:cs="Calibri"/>
          <w:sz w:val="20"/>
        </w:rPr>
      </w:pPr>
      <w:r w:rsidRPr="00895CC9">
        <w:rPr>
          <w:rFonts w:ascii="Calibri" w:cs="Calibri"/>
          <w:sz w:val="20"/>
        </w:rPr>
        <w:t xml:space="preserve">Rothschild, J., Hoddy, K. K., Jambazian, P., &amp; Varady, K. A. (2014). Time-restricted feeding and risk of metabolic disease: A review of human and animal studies. </w:t>
      </w:r>
      <w:r w:rsidRPr="00895CC9">
        <w:rPr>
          <w:rFonts w:ascii="Calibri" w:cs="Calibri"/>
          <w:i/>
          <w:iCs/>
          <w:sz w:val="20"/>
        </w:rPr>
        <w:t>Nutrition Reviews</w:t>
      </w:r>
      <w:r w:rsidRPr="00895CC9">
        <w:rPr>
          <w:rFonts w:ascii="Calibri" w:cs="Calibri"/>
          <w:sz w:val="20"/>
        </w:rPr>
        <w:t xml:space="preserve">, </w:t>
      </w:r>
      <w:r w:rsidRPr="00895CC9">
        <w:rPr>
          <w:rFonts w:ascii="Calibri" w:cs="Calibri"/>
          <w:i/>
          <w:iCs/>
          <w:sz w:val="20"/>
        </w:rPr>
        <w:t>72</w:t>
      </w:r>
      <w:r w:rsidRPr="00895CC9">
        <w:rPr>
          <w:rFonts w:ascii="Calibri" w:cs="Calibri"/>
          <w:sz w:val="20"/>
        </w:rPr>
        <w:t>(5), 308–318. https://doi.org/10.1111/nure.12104</w:t>
      </w:r>
    </w:p>
    <w:p w14:paraId="1F469E7D"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Safari, K., Piro, T. J., &amp; Ahmad, H. M. (2019). Perspectives and pregnancy outcomes of maternal Ramadan fasting in the second trimester of pregnancy. </w:t>
      </w:r>
      <w:r w:rsidRPr="00895CC9">
        <w:rPr>
          <w:rFonts w:ascii="Calibri" w:cs="Calibri"/>
          <w:i/>
          <w:iCs/>
          <w:sz w:val="20"/>
        </w:rPr>
        <w:t>BMC Pregnancy and Childbirth</w:t>
      </w:r>
      <w:r w:rsidRPr="00895CC9">
        <w:rPr>
          <w:rFonts w:ascii="Calibri" w:cs="Calibri"/>
          <w:sz w:val="20"/>
        </w:rPr>
        <w:t xml:space="preserve">, </w:t>
      </w:r>
      <w:r w:rsidRPr="00895CC9">
        <w:rPr>
          <w:rFonts w:ascii="Calibri" w:cs="Calibri"/>
          <w:i/>
          <w:iCs/>
          <w:sz w:val="20"/>
        </w:rPr>
        <w:t>19</w:t>
      </w:r>
      <w:r w:rsidRPr="00895CC9">
        <w:rPr>
          <w:rFonts w:ascii="Calibri" w:cs="Calibri"/>
          <w:sz w:val="20"/>
        </w:rPr>
        <w:t>. https://doi.org/10.1186/s12884-019-2275-x</w:t>
      </w:r>
    </w:p>
    <w:p w14:paraId="733AEE35" w14:textId="77777777" w:rsidR="00895CC9" w:rsidRPr="00895CC9" w:rsidRDefault="00895CC9" w:rsidP="00895CC9">
      <w:pPr>
        <w:pStyle w:val="Bibliography"/>
        <w:rPr>
          <w:rFonts w:ascii="Calibri" w:cs="Calibri"/>
          <w:sz w:val="20"/>
        </w:rPr>
      </w:pPr>
      <w:r w:rsidRPr="00895CC9">
        <w:rPr>
          <w:rFonts w:ascii="Calibri" w:cs="Calibri"/>
          <w:sz w:val="20"/>
        </w:rPr>
        <w:t xml:space="preserve">Savitri, A. I., Amelia, D., Painter, R. C., Baharuddin, M., Roseboom, T. J., Grobbee, D. E., &amp; Uiterwaal, C. S. P. M. (2018). Ramadan during pregnancy and birth weight of newborns. </w:t>
      </w:r>
      <w:r w:rsidRPr="00895CC9">
        <w:rPr>
          <w:rFonts w:ascii="Calibri" w:cs="Calibri"/>
          <w:i/>
          <w:iCs/>
          <w:sz w:val="20"/>
        </w:rPr>
        <w:t>Journal of Nutritional Science</w:t>
      </w:r>
      <w:r w:rsidRPr="00895CC9">
        <w:rPr>
          <w:rFonts w:ascii="Calibri" w:cs="Calibri"/>
          <w:sz w:val="20"/>
        </w:rPr>
        <w:t xml:space="preserve">, </w:t>
      </w:r>
      <w:r w:rsidRPr="00895CC9">
        <w:rPr>
          <w:rFonts w:ascii="Calibri" w:cs="Calibri"/>
          <w:i/>
          <w:iCs/>
          <w:sz w:val="20"/>
        </w:rPr>
        <w:t>7</w:t>
      </w:r>
      <w:r w:rsidRPr="00895CC9">
        <w:rPr>
          <w:rFonts w:ascii="Calibri" w:cs="Calibri"/>
          <w:sz w:val="20"/>
        </w:rPr>
        <w:t>. https://doi.org/10.1017/jns.2017.70</w:t>
      </w:r>
    </w:p>
    <w:p w14:paraId="36D16E6D" w14:textId="77777777" w:rsidR="00895CC9" w:rsidRPr="00895CC9" w:rsidRDefault="00895CC9" w:rsidP="00895CC9">
      <w:pPr>
        <w:pStyle w:val="Bibliography"/>
        <w:rPr>
          <w:rFonts w:ascii="Calibri" w:cs="Calibri"/>
          <w:sz w:val="20"/>
        </w:rPr>
      </w:pPr>
      <w:r w:rsidRPr="00895CC9">
        <w:rPr>
          <w:rFonts w:ascii="Calibri" w:cs="Calibri"/>
          <w:sz w:val="20"/>
        </w:rPr>
        <w:t xml:space="preserve">Savitri, A. I., Yadegari, N., Bakker, J., van Ewijk, R. J. G., Grobbee, D. E., Painter, R. C., … Roseboom, T. J. (2014). Ramadan fasting and newborn’s birth weight in pregnant Muslim women in The Netherlands. </w:t>
      </w:r>
      <w:r w:rsidRPr="00895CC9">
        <w:rPr>
          <w:rFonts w:ascii="Calibri" w:cs="Calibri"/>
          <w:i/>
          <w:iCs/>
          <w:sz w:val="20"/>
        </w:rPr>
        <w:t>The British Journal of Nutrition</w:t>
      </w:r>
      <w:r w:rsidRPr="00895CC9">
        <w:rPr>
          <w:rFonts w:ascii="Calibri" w:cs="Calibri"/>
          <w:sz w:val="20"/>
        </w:rPr>
        <w:t xml:space="preserve">, </w:t>
      </w:r>
      <w:r w:rsidRPr="00895CC9">
        <w:rPr>
          <w:rFonts w:ascii="Calibri" w:cs="Calibri"/>
          <w:i/>
          <w:iCs/>
          <w:sz w:val="20"/>
        </w:rPr>
        <w:t>112</w:t>
      </w:r>
      <w:r w:rsidRPr="00895CC9">
        <w:rPr>
          <w:rFonts w:ascii="Calibri" w:cs="Calibri"/>
          <w:sz w:val="20"/>
        </w:rPr>
        <w:t>(9), 1503–1509. https://doi.org/10.1017/S0007114514002219</w:t>
      </w:r>
    </w:p>
    <w:p w14:paraId="1B861927" w14:textId="77777777" w:rsidR="00895CC9" w:rsidRPr="00895CC9" w:rsidRDefault="00895CC9" w:rsidP="00895CC9">
      <w:pPr>
        <w:pStyle w:val="Bibliography"/>
        <w:rPr>
          <w:rFonts w:ascii="Calibri" w:cs="Calibri"/>
          <w:sz w:val="20"/>
        </w:rPr>
      </w:pPr>
      <w:r w:rsidRPr="00895CC9">
        <w:rPr>
          <w:rFonts w:ascii="Calibri" w:cs="Calibri"/>
          <w:sz w:val="20"/>
        </w:rPr>
        <w:t xml:space="preserve">Schack-Nielsen, L., Michaelsen, K. F., Gamborg, M., Mortensen, E. L., &amp; Sørensen, T. I. A. (2010). Gestational weight gain in relation to offspring body mass index and obesity from infancy through adulthood. </w:t>
      </w:r>
      <w:r w:rsidRPr="00895CC9">
        <w:rPr>
          <w:rFonts w:ascii="Calibri" w:cs="Calibri"/>
          <w:i/>
          <w:iCs/>
          <w:sz w:val="20"/>
        </w:rPr>
        <w:t>International Journal of Obesity</w:t>
      </w:r>
      <w:r w:rsidRPr="00895CC9">
        <w:rPr>
          <w:rFonts w:ascii="Calibri" w:cs="Calibri"/>
          <w:sz w:val="20"/>
        </w:rPr>
        <w:t xml:space="preserve">, </w:t>
      </w:r>
      <w:r w:rsidRPr="00895CC9">
        <w:rPr>
          <w:rFonts w:ascii="Calibri" w:cs="Calibri"/>
          <w:i/>
          <w:iCs/>
          <w:sz w:val="20"/>
        </w:rPr>
        <w:t>34</w:t>
      </w:r>
      <w:r w:rsidRPr="00895CC9">
        <w:rPr>
          <w:rFonts w:ascii="Calibri" w:cs="Calibri"/>
          <w:sz w:val="20"/>
        </w:rPr>
        <w:t>(1), 67–74. https://doi.org/10.1038/ijo.2009.206</w:t>
      </w:r>
    </w:p>
    <w:p w14:paraId="027FA093" w14:textId="77777777" w:rsidR="00895CC9" w:rsidRPr="00895CC9" w:rsidRDefault="00895CC9" w:rsidP="00895CC9">
      <w:pPr>
        <w:pStyle w:val="Bibliography"/>
        <w:rPr>
          <w:rFonts w:ascii="Calibri" w:cs="Calibri"/>
          <w:sz w:val="20"/>
        </w:rPr>
      </w:pPr>
      <w:r w:rsidRPr="00895CC9">
        <w:rPr>
          <w:rFonts w:ascii="Calibri" w:cs="Calibri"/>
          <w:sz w:val="20"/>
        </w:rPr>
        <w:t xml:space="preserve">Seckl, J. R., &amp; Holmes, M. C. (2007). Mechanisms of disease: Glucocorticoids, their placental metabolism and fetal “programming” of adult pathophysiology. </w:t>
      </w:r>
      <w:r w:rsidRPr="00895CC9">
        <w:rPr>
          <w:rFonts w:ascii="Calibri" w:cs="Calibri"/>
          <w:i/>
          <w:iCs/>
          <w:sz w:val="20"/>
        </w:rPr>
        <w:t>Nature Clinical Practice. Endocrinology &amp; Metabolism</w:t>
      </w:r>
      <w:r w:rsidRPr="00895CC9">
        <w:rPr>
          <w:rFonts w:ascii="Calibri" w:cs="Calibri"/>
          <w:sz w:val="20"/>
        </w:rPr>
        <w:t xml:space="preserve">, </w:t>
      </w:r>
      <w:r w:rsidRPr="00895CC9">
        <w:rPr>
          <w:rFonts w:ascii="Calibri" w:cs="Calibri"/>
          <w:i/>
          <w:iCs/>
          <w:sz w:val="20"/>
        </w:rPr>
        <w:t>3</w:t>
      </w:r>
      <w:r w:rsidRPr="00895CC9">
        <w:rPr>
          <w:rFonts w:ascii="Calibri" w:cs="Calibri"/>
          <w:sz w:val="20"/>
        </w:rPr>
        <w:t>(6), 479–488. https://doi.org/10.1038/ncpendmet0515</w:t>
      </w:r>
    </w:p>
    <w:p w14:paraId="753FCBBD" w14:textId="77777777" w:rsidR="00895CC9" w:rsidRPr="00895CC9" w:rsidRDefault="00895CC9" w:rsidP="00895CC9">
      <w:pPr>
        <w:pStyle w:val="Bibliography"/>
        <w:rPr>
          <w:rFonts w:ascii="Calibri" w:cs="Calibri"/>
          <w:sz w:val="20"/>
        </w:rPr>
      </w:pPr>
      <w:r w:rsidRPr="00895CC9">
        <w:rPr>
          <w:rFonts w:ascii="Calibri" w:cs="Calibri"/>
          <w:sz w:val="20"/>
        </w:rPr>
        <w:t xml:space="preserve">Sherman, H., Genzer, Y., Cohen, R., Chapnik, N., Madar, Z., &amp; Froy, O. (2012). Timed high-fat diet resets circadian metabolism and prevents obesity. </w:t>
      </w:r>
      <w:r w:rsidRPr="00895CC9">
        <w:rPr>
          <w:rFonts w:ascii="Calibri" w:cs="Calibri"/>
          <w:i/>
          <w:iCs/>
          <w:sz w:val="20"/>
        </w:rPr>
        <w:t>FASEB Journal: Official Publication of the Federation of American Societies for Experimental Biology</w:t>
      </w:r>
      <w:r w:rsidRPr="00895CC9">
        <w:rPr>
          <w:rFonts w:ascii="Calibri" w:cs="Calibri"/>
          <w:sz w:val="20"/>
        </w:rPr>
        <w:t xml:space="preserve">, </w:t>
      </w:r>
      <w:r w:rsidRPr="00895CC9">
        <w:rPr>
          <w:rFonts w:ascii="Calibri" w:cs="Calibri"/>
          <w:i/>
          <w:iCs/>
          <w:sz w:val="20"/>
        </w:rPr>
        <w:t>26</w:t>
      </w:r>
      <w:r w:rsidRPr="00895CC9">
        <w:rPr>
          <w:rFonts w:ascii="Calibri" w:cs="Calibri"/>
          <w:sz w:val="20"/>
        </w:rPr>
        <w:t>(8), 3493–3502. https://doi.org/10.1096/fj.12-208868</w:t>
      </w:r>
    </w:p>
    <w:p w14:paraId="2B78158A" w14:textId="77777777" w:rsidR="00895CC9" w:rsidRPr="00895CC9" w:rsidRDefault="00895CC9" w:rsidP="00895CC9">
      <w:pPr>
        <w:pStyle w:val="Bibliography"/>
        <w:rPr>
          <w:rFonts w:ascii="Calibri" w:cs="Calibri"/>
          <w:sz w:val="20"/>
        </w:rPr>
      </w:pPr>
      <w:r w:rsidRPr="00895CC9">
        <w:rPr>
          <w:rFonts w:ascii="Calibri" w:cs="Calibri"/>
          <w:sz w:val="20"/>
        </w:rPr>
        <w:t xml:space="preserve">Stockman, M.-C., Thomas, D., Burke, J., &amp; Apovian, C. M. (2018). Intermittent Fasting: Is the Wait Worth the Weight? </w:t>
      </w:r>
      <w:r w:rsidRPr="00895CC9">
        <w:rPr>
          <w:rFonts w:ascii="Calibri" w:cs="Calibri"/>
          <w:i/>
          <w:iCs/>
          <w:sz w:val="20"/>
        </w:rPr>
        <w:t>Current Obesity Reports</w:t>
      </w:r>
      <w:r w:rsidRPr="00895CC9">
        <w:rPr>
          <w:rFonts w:ascii="Calibri" w:cs="Calibri"/>
          <w:sz w:val="20"/>
        </w:rPr>
        <w:t xml:space="preserve">, </w:t>
      </w:r>
      <w:r w:rsidRPr="00895CC9">
        <w:rPr>
          <w:rFonts w:ascii="Calibri" w:cs="Calibri"/>
          <w:i/>
          <w:iCs/>
          <w:sz w:val="20"/>
        </w:rPr>
        <w:t>7</w:t>
      </w:r>
      <w:r w:rsidRPr="00895CC9">
        <w:rPr>
          <w:rFonts w:ascii="Calibri" w:cs="Calibri"/>
          <w:sz w:val="20"/>
        </w:rPr>
        <w:t>(2), 172–185. https://doi.org/10.1007/s13679-018-0308-9</w:t>
      </w:r>
    </w:p>
    <w:p w14:paraId="38DF0DB3" w14:textId="77777777" w:rsidR="00895CC9" w:rsidRPr="00895CC9" w:rsidRDefault="00895CC9" w:rsidP="00895CC9">
      <w:pPr>
        <w:pStyle w:val="Bibliography"/>
        <w:rPr>
          <w:rFonts w:ascii="Calibri" w:cs="Calibri"/>
          <w:sz w:val="20"/>
        </w:rPr>
      </w:pPr>
      <w:r w:rsidRPr="00895CC9">
        <w:rPr>
          <w:rFonts w:ascii="Calibri" w:cs="Calibri"/>
          <w:sz w:val="20"/>
        </w:rPr>
        <w:t xml:space="preserve">Sutton, E. F., Beyl, R., Early, K. S., Cefalu, W. T., Ravussin, E., &amp; Peterson, C. M. (2018). Early Time-Restricted Feeding Improves Insulin Sensitivity, Blood Pressure, and Oxidative Stress Even without Weight Loss in Men with Prediabetes. </w:t>
      </w:r>
      <w:r w:rsidRPr="00895CC9">
        <w:rPr>
          <w:rFonts w:ascii="Calibri" w:cs="Calibri"/>
          <w:i/>
          <w:iCs/>
          <w:sz w:val="20"/>
        </w:rPr>
        <w:t>Cell Metabolism</w:t>
      </w:r>
      <w:r w:rsidRPr="00895CC9">
        <w:rPr>
          <w:rFonts w:ascii="Calibri" w:cs="Calibri"/>
          <w:sz w:val="20"/>
        </w:rPr>
        <w:t xml:space="preserve">, </w:t>
      </w:r>
      <w:r w:rsidRPr="00895CC9">
        <w:rPr>
          <w:rFonts w:ascii="Calibri" w:cs="Calibri"/>
          <w:i/>
          <w:iCs/>
          <w:sz w:val="20"/>
        </w:rPr>
        <w:t>27</w:t>
      </w:r>
      <w:r w:rsidRPr="00895CC9">
        <w:rPr>
          <w:rFonts w:ascii="Calibri" w:cs="Calibri"/>
          <w:sz w:val="20"/>
        </w:rPr>
        <w:t>(6), 1212-1221.e3. https://doi.org/10.1016/j.cmet.2018.04.010</w:t>
      </w:r>
    </w:p>
    <w:p w14:paraId="601D5934" w14:textId="77777777" w:rsidR="00895CC9" w:rsidRPr="00895CC9" w:rsidRDefault="00895CC9" w:rsidP="00895CC9">
      <w:pPr>
        <w:pStyle w:val="Bibliography"/>
        <w:rPr>
          <w:rFonts w:ascii="Calibri" w:cs="Calibri"/>
          <w:sz w:val="20"/>
        </w:rPr>
      </w:pPr>
      <w:r w:rsidRPr="00895CC9">
        <w:rPr>
          <w:rFonts w:ascii="Calibri" w:cs="Calibri"/>
          <w:sz w:val="20"/>
        </w:rPr>
        <w:t xml:space="preserve">Torloni, M. R., Betrán, A. P., Horta, B. L., Nakamura, M. U., Atallah, A. N., Moron, A. F., &amp; Valente, O. (2009). Prepregnancy BMI and the risk of gestational diabetes: A systematic review of the literature with meta-analysis. </w:t>
      </w:r>
      <w:r w:rsidRPr="00895CC9">
        <w:rPr>
          <w:rFonts w:ascii="Calibri" w:cs="Calibri"/>
          <w:i/>
          <w:iCs/>
          <w:sz w:val="20"/>
        </w:rPr>
        <w:t>Obesity Reviews</w:t>
      </w:r>
      <w:r w:rsidRPr="00895CC9">
        <w:rPr>
          <w:rFonts w:ascii="Calibri" w:cs="Calibri"/>
          <w:sz w:val="20"/>
        </w:rPr>
        <w:t xml:space="preserve">, </w:t>
      </w:r>
      <w:r w:rsidRPr="00895CC9">
        <w:rPr>
          <w:rFonts w:ascii="Calibri" w:cs="Calibri"/>
          <w:i/>
          <w:iCs/>
          <w:sz w:val="20"/>
        </w:rPr>
        <w:t>10</w:t>
      </w:r>
      <w:r w:rsidRPr="00895CC9">
        <w:rPr>
          <w:rFonts w:ascii="Calibri" w:cs="Calibri"/>
          <w:sz w:val="20"/>
        </w:rPr>
        <w:t>(2), 194–203. https://doi.org/10.1111/j.1467-789X.2008.00541.x</w:t>
      </w:r>
    </w:p>
    <w:p w14:paraId="60F3FD2D" w14:textId="77777777" w:rsidR="00895CC9" w:rsidRPr="00895CC9" w:rsidRDefault="00895CC9" w:rsidP="00895CC9">
      <w:pPr>
        <w:pStyle w:val="Bibliography"/>
        <w:rPr>
          <w:rFonts w:ascii="Calibri" w:cs="Calibri"/>
          <w:sz w:val="20"/>
        </w:rPr>
      </w:pPr>
      <w:r w:rsidRPr="00895CC9">
        <w:rPr>
          <w:rFonts w:ascii="Calibri" w:cs="Calibri"/>
          <w:sz w:val="20"/>
        </w:rPr>
        <w:lastRenderedPageBreak/>
        <w:t xml:space="preserve">Woodie, L. N., Luo, Y., Wayne, M. J., Graff, E. C., Ahmed, B., O’Neill, A. M., &amp; Greene, M. W. (2018). Restricted feeding for 9h in the active period partially abrogates the detrimental metabolic effects of a Western diet with liquid sugar consumption in mice. </w:t>
      </w:r>
      <w:r w:rsidRPr="00895CC9">
        <w:rPr>
          <w:rFonts w:ascii="Calibri" w:cs="Calibri"/>
          <w:i/>
          <w:iCs/>
          <w:sz w:val="20"/>
        </w:rPr>
        <w:t>Metabolism</w:t>
      </w:r>
      <w:r w:rsidRPr="00895CC9">
        <w:rPr>
          <w:rFonts w:ascii="Calibri" w:cs="Calibri"/>
          <w:sz w:val="20"/>
        </w:rPr>
        <w:t xml:space="preserve">, </w:t>
      </w:r>
      <w:r w:rsidRPr="00895CC9">
        <w:rPr>
          <w:rFonts w:ascii="Calibri" w:cs="Calibri"/>
          <w:i/>
          <w:iCs/>
          <w:sz w:val="20"/>
        </w:rPr>
        <w:t>82</w:t>
      </w:r>
      <w:r w:rsidRPr="00895CC9">
        <w:rPr>
          <w:rFonts w:ascii="Calibri" w:cs="Calibri"/>
          <w:sz w:val="20"/>
        </w:rPr>
        <w:t>, 1–13. https://doi.org/10.1016/j.metabol.2017.12.004</w:t>
      </w:r>
    </w:p>
    <w:p w14:paraId="0B4486A9" w14:textId="77777777" w:rsidR="00895CC9" w:rsidRPr="00895CC9" w:rsidRDefault="00895CC9" w:rsidP="00895CC9">
      <w:pPr>
        <w:pStyle w:val="Bibliography"/>
        <w:rPr>
          <w:rFonts w:ascii="Calibri" w:cs="Calibri"/>
          <w:sz w:val="20"/>
        </w:rPr>
      </w:pPr>
      <w:r w:rsidRPr="00895CC9">
        <w:rPr>
          <w:rFonts w:ascii="Calibri" w:cs="Calibri"/>
          <w:sz w:val="20"/>
        </w:rPr>
        <w:t xml:space="preserve">Ziaee, V., Kihanidoost, Z., Younesian, M., Akhavirad, M.-B., Bateni, F., Kazemianfar, Z., &amp; Hantoushzadeh, S. (2010). The Effect of Ramadan Fasting on Outcome of Pregnancy. </w:t>
      </w:r>
      <w:r w:rsidRPr="00895CC9">
        <w:rPr>
          <w:rFonts w:ascii="Calibri" w:cs="Calibri"/>
          <w:i/>
          <w:iCs/>
          <w:sz w:val="20"/>
        </w:rPr>
        <w:t>Iranian Journal of Pediatrics</w:t>
      </w:r>
      <w:r w:rsidRPr="00895CC9">
        <w:rPr>
          <w:rFonts w:ascii="Calibri" w:cs="Calibri"/>
          <w:sz w:val="20"/>
        </w:rPr>
        <w:t xml:space="preserve">, </w:t>
      </w:r>
      <w:r w:rsidRPr="00895CC9">
        <w:rPr>
          <w:rFonts w:ascii="Calibri" w:cs="Calibri"/>
          <w:i/>
          <w:iCs/>
          <w:sz w:val="20"/>
        </w:rPr>
        <w:t>20</w:t>
      </w:r>
      <w:r w:rsidRPr="00895CC9">
        <w:rPr>
          <w:rFonts w:ascii="Calibri" w:cs="Calibri"/>
          <w:sz w:val="20"/>
        </w:rPr>
        <w:t>(2), 181–186.</w:t>
      </w:r>
    </w:p>
    <w:p w14:paraId="10D725B0" w14:textId="3E6FE29D" w:rsidR="00EA6700" w:rsidRDefault="00336C4A" w:rsidP="00EA6700">
      <w:pPr>
        <w:spacing w:line="276" w:lineRule="auto"/>
        <w:rPr>
          <w:sz w:val="20"/>
          <w:szCs w:val="20"/>
        </w:rPr>
      </w:pPr>
      <w:r>
        <w:rPr>
          <w:sz w:val="20"/>
          <w:szCs w:val="20"/>
        </w:rPr>
        <w:fldChar w:fldCharType="end"/>
      </w:r>
    </w:p>
    <w:p w14:paraId="57BCF3A5" w14:textId="77777777" w:rsidR="00EA6700" w:rsidRDefault="00EA6700" w:rsidP="00EA6700">
      <w:pPr>
        <w:spacing w:line="276" w:lineRule="auto"/>
        <w:rPr>
          <w:sz w:val="20"/>
          <w:szCs w:val="20"/>
        </w:rPr>
      </w:pPr>
    </w:p>
    <w:p w14:paraId="396FEE28" w14:textId="77777777" w:rsidR="00EA6700" w:rsidRDefault="00EA6700" w:rsidP="00EA6700">
      <w:pPr>
        <w:spacing w:line="276" w:lineRule="auto"/>
        <w:rPr>
          <w:sz w:val="20"/>
          <w:szCs w:val="20"/>
        </w:rPr>
      </w:pPr>
    </w:p>
    <w:p w14:paraId="1610465C" w14:textId="77777777" w:rsidR="00EA6700" w:rsidRPr="00496764" w:rsidRDefault="00EA6700" w:rsidP="00EA6700">
      <w:pPr>
        <w:spacing w:line="276" w:lineRule="auto"/>
        <w:rPr>
          <w:b/>
          <w:sz w:val="20"/>
          <w:szCs w:val="20"/>
        </w:rPr>
      </w:pPr>
    </w:p>
    <w:p w14:paraId="0967E907" w14:textId="77777777" w:rsidR="00EA6700" w:rsidRPr="00044FCB" w:rsidRDefault="00EA6700" w:rsidP="00EA6700">
      <w:pPr>
        <w:spacing w:line="276" w:lineRule="auto"/>
        <w:rPr>
          <w:b/>
          <w:sz w:val="20"/>
          <w:szCs w:val="20"/>
        </w:rPr>
      </w:pPr>
    </w:p>
    <w:p w14:paraId="356A22B9" w14:textId="77777777" w:rsidR="00EA6700" w:rsidRPr="00EC4456" w:rsidRDefault="00EA6700" w:rsidP="00AF4FEC">
      <w:pPr>
        <w:ind w:firstLine="360"/>
        <w:rPr>
          <w:rFonts w:ascii="Times New Roman" w:hAnsi="Times New Roman" w:cs="Times New Roman"/>
        </w:rPr>
      </w:pPr>
    </w:p>
    <w:p w14:paraId="7DA022EE" w14:textId="6151E398" w:rsidR="003A6BF1" w:rsidRDefault="003A6BF1"/>
    <w:p w14:paraId="1D951AAF" w14:textId="7C2D6497" w:rsidR="00EA6700" w:rsidRDefault="00EA6700"/>
    <w:p w14:paraId="7478FDD2" w14:textId="60AE62FD" w:rsidR="00EA6700" w:rsidRDefault="00EA6700"/>
    <w:p w14:paraId="1D186DF0" w14:textId="4D3E447D" w:rsidR="00EA6700" w:rsidRDefault="00EA6700"/>
    <w:p w14:paraId="68D64101" w14:textId="7E88BC25" w:rsidR="00EA6700" w:rsidRDefault="00EA6700"/>
    <w:p w14:paraId="5EA6D026" w14:textId="408C339F" w:rsidR="00EA6700" w:rsidRDefault="00EA6700"/>
    <w:p w14:paraId="5DA5313A" w14:textId="255E6F70" w:rsidR="00EA6700" w:rsidRDefault="00EA6700"/>
    <w:p w14:paraId="32E5EEB6" w14:textId="3A03797C" w:rsidR="00EA6700" w:rsidRDefault="00EA6700"/>
    <w:p w14:paraId="32585AD2" w14:textId="02A0FCCA" w:rsidR="00EA6700" w:rsidRDefault="00EA6700"/>
    <w:p w14:paraId="750E8455" w14:textId="48F79E80" w:rsidR="00EA6700" w:rsidRDefault="00EA6700"/>
    <w:p w14:paraId="5E887B60" w14:textId="34F1FAC7" w:rsidR="00EA6700" w:rsidRDefault="00EA6700"/>
    <w:p w14:paraId="422E6328" w14:textId="089EDE96" w:rsidR="00EA6700" w:rsidRDefault="00EA6700"/>
    <w:p w14:paraId="7CE3A096" w14:textId="77777777" w:rsidR="00EA6700" w:rsidRDefault="00EA6700"/>
    <w:sectPr w:rsidR="00EA6700" w:rsidSect="00587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6AD"/>
    <w:multiLevelType w:val="hybridMultilevel"/>
    <w:tmpl w:val="EDC0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B385B"/>
    <w:multiLevelType w:val="hybridMultilevel"/>
    <w:tmpl w:val="08342DD8"/>
    <w:lvl w:ilvl="0" w:tplc="CAE426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C494C"/>
    <w:multiLevelType w:val="hybridMultilevel"/>
    <w:tmpl w:val="3BEA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32E2E"/>
    <w:multiLevelType w:val="hybridMultilevel"/>
    <w:tmpl w:val="728CD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76EA8"/>
    <w:multiLevelType w:val="hybridMultilevel"/>
    <w:tmpl w:val="C06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4A"/>
    <w:rsid w:val="00003BC5"/>
    <w:rsid w:val="00005F53"/>
    <w:rsid w:val="00020EDA"/>
    <w:rsid w:val="00042A4D"/>
    <w:rsid w:val="00045C65"/>
    <w:rsid w:val="0004701C"/>
    <w:rsid w:val="000628F8"/>
    <w:rsid w:val="000661AC"/>
    <w:rsid w:val="000A7B2F"/>
    <w:rsid w:val="000C77A4"/>
    <w:rsid w:val="000D54D1"/>
    <w:rsid w:val="000E53C3"/>
    <w:rsid w:val="000E6934"/>
    <w:rsid w:val="001009B3"/>
    <w:rsid w:val="001128F8"/>
    <w:rsid w:val="0011720E"/>
    <w:rsid w:val="00123FA3"/>
    <w:rsid w:val="001558C3"/>
    <w:rsid w:val="00160E51"/>
    <w:rsid w:val="00165478"/>
    <w:rsid w:val="00170AA3"/>
    <w:rsid w:val="0017273C"/>
    <w:rsid w:val="001761CF"/>
    <w:rsid w:val="00186B53"/>
    <w:rsid w:val="00190A56"/>
    <w:rsid w:val="0019289A"/>
    <w:rsid w:val="001976D3"/>
    <w:rsid w:val="001A104A"/>
    <w:rsid w:val="001A1FDC"/>
    <w:rsid w:val="001C5F4B"/>
    <w:rsid w:val="001C7615"/>
    <w:rsid w:val="001E610F"/>
    <w:rsid w:val="002047D2"/>
    <w:rsid w:val="002056EA"/>
    <w:rsid w:val="00212D1E"/>
    <w:rsid w:val="0021427A"/>
    <w:rsid w:val="00234CF5"/>
    <w:rsid w:val="00235EB4"/>
    <w:rsid w:val="00236B63"/>
    <w:rsid w:val="0025301E"/>
    <w:rsid w:val="002D0036"/>
    <w:rsid w:val="002D2694"/>
    <w:rsid w:val="002D7724"/>
    <w:rsid w:val="002E3A98"/>
    <w:rsid w:val="002F4DCF"/>
    <w:rsid w:val="00304550"/>
    <w:rsid w:val="0030552D"/>
    <w:rsid w:val="00311456"/>
    <w:rsid w:val="0032451B"/>
    <w:rsid w:val="00336C4A"/>
    <w:rsid w:val="00341C5C"/>
    <w:rsid w:val="0034278D"/>
    <w:rsid w:val="00357D4F"/>
    <w:rsid w:val="00391167"/>
    <w:rsid w:val="00396AE7"/>
    <w:rsid w:val="003A6BF1"/>
    <w:rsid w:val="003B39F4"/>
    <w:rsid w:val="003D1594"/>
    <w:rsid w:val="003F0D5C"/>
    <w:rsid w:val="00404585"/>
    <w:rsid w:val="004151DF"/>
    <w:rsid w:val="00443A77"/>
    <w:rsid w:val="00454F31"/>
    <w:rsid w:val="0049313F"/>
    <w:rsid w:val="004A09BB"/>
    <w:rsid w:val="004A5D7C"/>
    <w:rsid w:val="004A7299"/>
    <w:rsid w:val="004A7837"/>
    <w:rsid w:val="004B32ED"/>
    <w:rsid w:val="004B34B6"/>
    <w:rsid w:val="004B7D0A"/>
    <w:rsid w:val="004E47A2"/>
    <w:rsid w:val="004F1ECC"/>
    <w:rsid w:val="00524EE5"/>
    <w:rsid w:val="005658CA"/>
    <w:rsid w:val="0058458A"/>
    <w:rsid w:val="00585E67"/>
    <w:rsid w:val="00587EB0"/>
    <w:rsid w:val="005A77D1"/>
    <w:rsid w:val="005B59C0"/>
    <w:rsid w:val="005C04E5"/>
    <w:rsid w:val="005D4D73"/>
    <w:rsid w:val="005F05A8"/>
    <w:rsid w:val="005F085A"/>
    <w:rsid w:val="005F153A"/>
    <w:rsid w:val="006158C3"/>
    <w:rsid w:val="00626B37"/>
    <w:rsid w:val="00631DAA"/>
    <w:rsid w:val="00632513"/>
    <w:rsid w:val="0063377B"/>
    <w:rsid w:val="0063451B"/>
    <w:rsid w:val="006433D4"/>
    <w:rsid w:val="006573D4"/>
    <w:rsid w:val="00661EE1"/>
    <w:rsid w:val="00675BEA"/>
    <w:rsid w:val="00691022"/>
    <w:rsid w:val="006A33A0"/>
    <w:rsid w:val="006B6F41"/>
    <w:rsid w:val="006D0C87"/>
    <w:rsid w:val="006D4B8D"/>
    <w:rsid w:val="006D56A8"/>
    <w:rsid w:val="006E2457"/>
    <w:rsid w:val="006F35CA"/>
    <w:rsid w:val="006F77A6"/>
    <w:rsid w:val="007228FE"/>
    <w:rsid w:val="00727B35"/>
    <w:rsid w:val="007444DD"/>
    <w:rsid w:val="00752734"/>
    <w:rsid w:val="00757BB3"/>
    <w:rsid w:val="007645B3"/>
    <w:rsid w:val="0077375D"/>
    <w:rsid w:val="00782C3A"/>
    <w:rsid w:val="007E0F24"/>
    <w:rsid w:val="007E426C"/>
    <w:rsid w:val="0080130E"/>
    <w:rsid w:val="00832199"/>
    <w:rsid w:val="00835FE8"/>
    <w:rsid w:val="00836B61"/>
    <w:rsid w:val="00837E12"/>
    <w:rsid w:val="00843B2D"/>
    <w:rsid w:val="00852045"/>
    <w:rsid w:val="008653F5"/>
    <w:rsid w:val="008740BF"/>
    <w:rsid w:val="00883BA9"/>
    <w:rsid w:val="008879C3"/>
    <w:rsid w:val="00895CC9"/>
    <w:rsid w:val="00896452"/>
    <w:rsid w:val="008C3EE9"/>
    <w:rsid w:val="008C671D"/>
    <w:rsid w:val="008E33D1"/>
    <w:rsid w:val="008E75BF"/>
    <w:rsid w:val="0091445B"/>
    <w:rsid w:val="009217F5"/>
    <w:rsid w:val="009266E6"/>
    <w:rsid w:val="009458EA"/>
    <w:rsid w:val="009460F0"/>
    <w:rsid w:val="00954A7E"/>
    <w:rsid w:val="00965DDC"/>
    <w:rsid w:val="009A0E18"/>
    <w:rsid w:val="009D7380"/>
    <w:rsid w:val="009E2604"/>
    <w:rsid w:val="009E651B"/>
    <w:rsid w:val="009E7211"/>
    <w:rsid w:val="009F4613"/>
    <w:rsid w:val="009F5166"/>
    <w:rsid w:val="009F7140"/>
    <w:rsid w:val="00A056C8"/>
    <w:rsid w:val="00A1798B"/>
    <w:rsid w:val="00A269B3"/>
    <w:rsid w:val="00A47E79"/>
    <w:rsid w:val="00A63A76"/>
    <w:rsid w:val="00A72CDB"/>
    <w:rsid w:val="00A81367"/>
    <w:rsid w:val="00A977F5"/>
    <w:rsid w:val="00AD65AB"/>
    <w:rsid w:val="00AF183D"/>
    <w:rsid w:val="00AF4FEC"/>
    <w:rsid w:val="00B10379"/>
    <w:rsid w:val="00B109AC"/>
    <w:rsid w:val="00B15686"/>
    <w:rsid w:val="00B27277"/>
    <w:rsid w:val="00B32654"/>
    <w:rsid w:val="00B34C3C"/>
    <w:rsid w:val="00BA5C18"/>
    <w:rsid w:val="00BA7939"/>
    <w:rsid w:val="00BB475C"/>
    <w:rsid w:val="00BC503B"/>
    <w:rsid w:val="00BC5240"/>
    <w:rsid w:val="00BD2DF0"/>
    <w:rsid w:val="00BE7432"/>
    <w:rsid w:val="00BE7A11"/>
    <w:rsid w:val="00C053CD"/>
    <w:rsid w:val="00C05C8E"/>
    <w:rsid w:val="00C07757"/>
    <w:rsid w:val="00C07BE7"/>
    <w:rsid w:val="00C23BEB"/>
    <w:rsid w:val="00C26F78"/>
    <w:rsid w:val="00C66499"/>
    <w:rsid w:val="00C9638E"/>
    <w:rsid w:val="00CB51AB"/>
    <w:rsid w:val="00CE2E11"/>
    <w:rsid w:val="00CF1632"/>
    <w:rsid w:val="00D15159"/>
    <w:rsid w:val="00D365A2"/>
    <w:rsid w:val="00D448E9"/>
    <w:rsid w:val="00D47344"/>
    <w:rsid w:val="00D56E95"/>
    <w:rsid w:val="00D710F4"/>
    <w:rsid w:val="00DA35E0"/>
    <w:rsid w:val="00DC69E0"/>
    <w:rsid w:val="00DE1ADE"/>
    <w:rsid w:val="00E13A30"/>
    <w:rsid w:val="00E15ED0"/>
    <w:rsid w:val="00E4491C"/>
    <w:rsid w:val="00E75FD7"/>
    <w:rsid w:val="00E87F8A"/>
    <w:rsid w:val="00E9677A"/>
    <w:rsid w:val="00E96979"/>
    <w:rsid w:val="00EA6700"/>
    <w:rsid w:val="00EC1D0C"/>
    <w:rsid w:val="00EC4456"/>
    <w:rsid w:val="00ED7C27"/>
    <w:rsid w:val="00F06810"/>
    <w:rsid w:val="00F10D03"/>
    <w:rsid w:val="00F34C8F"/>
    <w:rsid w:val="00F504CA"/>
    <w:rsid w:val="00F52B7A"/>
    <w:rsid w:val="00F66111"/>
    <w:rsid w:val="00F75B80"/>
    <w:rsid w:val="00F87257"/>
    <w:rsid w:val="00F9070B"/>
    <w:rsid w:val="00FA63D8"/>
    <w:rsid w:val="00FE22E0"/>
    <w:rsid w:val="00FF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DFA"/>
  <w15:chartTrackingRefBased/>
  <w15:docId w15:val="{ACF75588-E4E4-914C-AE0D-D1D2E27D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77B"/>
  </w:style>
  <w:style w:type="paragraph" w:styleId="Heading1">
    <w:name w:val="heading 1"/>
    <w:basedOn w:val="Normal"/>
    <w:next w:val="Normal"/>
    <w:link w:val="Heading1Char"/>
    <w:uiPriority w:val="9"/>
    <w:qFormat/>
    <w:rsid w:val="001558C3"/>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558C3"/>
    <w:pPr>
      <w:keepNext/>
      <w:keepLines/>
      <w:spacing w:before="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1558C3"/>
    <w:pPr>
      <w:keepNext/>
      <w:keepLines/>
      <w:spacing w:before="40"/>
      <w:outlineLvl w:val="2"/>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5B80"/>
    <w:rPr>
      <w:sz w:val="16"/>
      <w:szCs w:val="16"/>
    </w:rPr>
  </w:style>
  <w:style w:type="paragraph" w:styleId="CommentText">
    <w:name w:val="annotation text"/>
    <w:basedOn w:val="Normal"/>
    <w:link w:val="CommentTextChar"/>
    <w:uiPriority w:val="99"/>
    <w:semiHidden/>
    <w:unhideWhenUsed/>
    <w:rsid w:val="00F75B80"/>
    <w:rPr>
      <w:sz w:val="20"/>
      <w:szCs w:val="20"/>
    </w:rPr>
  </w:style>
  <w:style w:type="character" w:customStyle="1" w:styleId="CommentTextChar">
    <w:name w:val="Comment Text Char"/>
    <w:basedOn w:val="DefaultParagraphFont"/>
    <w:link w:val="CommentText"/>
    <w:uiPriority w:val="99"/>
    <w:semiHidden/>
    <w:rsid w:val="00F75B80"/>
    <w:rPr>
      <w:sz w:val="20"/>
      <w:szCs w:val="20"/>
    </w:rPr>
  </w:style>
  <w:style w:type="paragraph" w:styleId="BalloonText">
    <w:name w:val="Balloon Text"/>
    <w:basedOn w:val="Normal"/>
    <w:link w:val="BalloonTextChar"/>
    <w:uiPriority w:val="99"/>
    <w:semiHidden/>
    <w:unhideWhenUsed/>
    <w:rsid w:val="00F75B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5B80"/>
    <w:rPr>
      <w:rFonts w:ascii="Times New Roman" w:hAnsi="Times New Roman" w:cs="Times New Roman"/>
      <w:sz w:val="18"/>
      <w:szCs w:val="18"/>
    </w:rPr>
  </w:style>
  <w:style w:type="paragraph" w:styleId="ListParagraph">
    <w:name w:val="List Paragraph"/>
    <w:basedOn w:val="Normal"/>
    <w:uiPriority w:val="34"/>
    <w:qFormat/>
    <w:rsid w:val="003A6BF1"/>
    <w:pPr>
      <w:ind w:left="720"/>
      <w:contextualSpacing/>
    </w:pPr>
  </w:style>
  <w:style w:type="paragraph" w:styleId="Bibliography">
    <w:name w:val="Bibliography"/>
    <w:basedOn w:val="Normal"/>
    <w:next w:val="Normal"/>
    <w:uiPriority w:val="37"/>
    <w:unhideWhenUsed/>
    <w:rsid w:val="00336C4A"/>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8E33D1"/>
    <w:rPr>
      <w:b/>
      <w:bCs/>
    </w:rPr>
  </w:style>
  <w:style w:type="character" w:customStyle="1" w:styleId="CommentSubjectChar">
    <w:name w:val="Comment Subject Char"/>
    <w:basedOn w:val="CommentTextChar"/>
    <w:link w:val="CommentSubject"/>
    <w:uiPriority w:val="99"/>
    <w:semiHidden/>
    <w:rsid w:val="008E33D1"/>
    <w:rPr>
      <w:b/>
      <w:bCs/>
      <w:sz w:val="20"/>
      <w:szCs w:val="20"/>
    </w:rPr>
  </w:style>
  <w:style w:type="character" w:styleId="Hyperlink">
    <w:name w:val="Hyperlink"/>
    <w:basedOn w:val="DefaultParagraphFont"/>
    <w:uiPriority w:val="99"/>
    <w:semiHidden/>
    <w:unhideWhenUsed/>
    <w:rsid w:val="00CB51AB"/>
    <w:rPr>
      <w:color w:val="0000FF"/>
      <w:u w:val="single"/>
    </w:rPr>
  </w:style>
  <w:style w:type="character" w:customStyle="1" w:styleId="Heading2Char">
    <w:name w:val="Heading 2 Char"/>
    <w:basedOn w:val="DefaultParagraphFont"/>
    <w:link w:val="Heading2"/>
    <w:uiPriority w:val="9"/>
    <w:rsid w:val="001558C3"/>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1558C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1558C3"/>
    <w:rPr>
      <w:rFonts w:ascii="Times New Roman" w:eastAsiaTheme="majorEastAsia" w:hAnsi="Times New Roman" w:cstheme="majorBidi"/>
      <w:b/>
      <w:color w:val="000000" w:themeColor="text1"/>
      <w:sz w:val="28"/>
      <w:szCs w:val="32"/>
    </w:rPr>
  </w:style>
  <w:style w:type="paragraph" w:customStyle="1" w:styleId="prelim4">
    <w:name w:val="prelim 4"/>
    <w:basedOn w:val="Heading3"/>
    <w:qFormat/>
    <w:rsid w:val="001558C3"/>
    <w:rPr>
      <w:i/>
    </w:rPr>
  </w:style>
  <w:style w:type="paragraph" w:styleId="NormalWeb">
    <w:name w:val="Normal (Web)"/>
    <w:basedOn w:val="Normal"/>
    <w:uiPriority w:val="99"/>
    <w:semiHidden/>
    <w:unhideWhenUsed/>
    <w:rsid w:val="00B2727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91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7218">
      <w:bodyDiv w:val="1"/>
      <w:marLeft w:val="0"/>
      <w:marRight w:val="0"/>
      <w:marTop w:val="0"/>
      <w:marBottom w:val="0"/>
      <w:divBdr>
        <w:top w:val="none" w:sz="0" w:space="0" w:color="auto"/>
        <w:left w:val="none" w:sz="0" w:space="0" w:color="auto"/>
        <w:bottom w:val="none" w:sz="0" w:space="0" w:color="auto"/>
        <w:right w:val="none" w:sz="0" w:space="0" w:color="auto"/>
      </w:divBdr>
    </w:div>
    <w:div w:id="1061058938">
      <w:bodyDiv w:val="1"/>
      <w:marLeft w:val="0"/>
      <w:marRight w:val="0"/>
      <w:marTop w:val="0"/>
      <w:marBottom w:val="0"/>
      <w:divBdr>
        <w:top w:val="none" w:sz="0" w:space="0" w:color="auto"/>
        <w:left w:val="none" w:sz="0" w:space="0" w:color="auto"/>
        <w:bottom w:val="none" w:sz="0" w:space="0" w:color="auto"/>
        <w:right w:val="none" w:sz="0" w:space="0" w:color="auto"/>
      </w:divBdr>
    </w:div>
    <w:div w:id="1360161239">
      <w:bodyDiv w:val="1"/>
      <w:marLeft w:val="0"/>
      <w:marRight w:val="0"/>
      <w:marTop w:val="0"/>
      <w:marBottom w:val="0"/>
      <w:divBdr>
        <w:top w:val="none" w:sz="0" w:space="0" w:color="auto"/>
        <w:left w:val="none" w:sz="0" w:space="0" w:color="auto"/>
        <w:bottom w:val="none" w:sz="0" w:space="0" w:color="auto"/>
        <w:right w:val="none" w:sz="0" w:space="0" w:color="auto"/>
      </w:divBdr>
    </w:div>
    <w:div w:id="16936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18</Pages>
  <Words>21765</Words>
  <Characters>124064</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168</cp:revision>
  <dcterms:created xsi:type="dcterms:W3CDTF">2019-12-11T21:32:00Z</dcterms:created>
  <dcterms:modified xsi:type="dcterms:W3CDTF">2019-12-20T23:20:00Z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id="heszFRWm"/&gt;&lt;style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