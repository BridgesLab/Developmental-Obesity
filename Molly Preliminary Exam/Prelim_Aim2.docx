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CFF03" w14:textId="0EA95DC3" w:rsidR="005930A3" w:rsidRDefault="009D6ECF" w:rsidP="002C4818">
      <w:pPr>
        <w:rPr>
          <w:rFonts w:cs="Times New Roman"/>
        </w:rPr>
      </w:pPr>
      <w:r>
        <w:rPr>
          <w:rFonts w:cs="Times New Roman"/>
          <w:b/>
        </w:rPr>
        <w:t xml:space="preserve">Model Organism </w:t>
      </w:r>
      <w:r w:rsidRPr="0006172A">
        <w:rPr>
          <w:rFonts w:cs="Times New Roman"/>
          <w:b/>
        </w:rPr>
        <w:t xml:space="preserve">Aim </w:t>
      </w:r>
      <w:r>
        <w:rPr>
          <w:rFonts w:cs="Times New Roman"/>
          <w:b/>
        </w:rPr>
        <w:t>2</w:t>
      </w:r>
      <w:r w:rsidRPr="0006172A">
        <w:rPr>
          <w:rFonts w:cs="Times New Roman"/>
          <w:b/>
        </w:rPr>
        <w:t>: Determine the effect</w:t>
      </w:r>
      <w:r>
        <w:rPr>
          <w:rFonts w:cs="Times New Roman"/>
          <w:b/>
        </w:rPr>
        <w:t xml:space="preserve">s </w:t>
      </w:r>
      <w:r w:rsidRPr="0006172A">
        <w:rPr>
          <w:rFonts w:cs="Times New Roman"/>
          <w:b/>
        </w:rPr>
        <w:t xml:space="preserve">of </w:t>
      </w:r>
      <w:r>
        <w:rPr>
          <w:rFonts w:cs="Times New Roman"/>
          <w:b/>
        </w:rPr>
        <w:t xml:space="preserve">gestational manipulation of the feeding window on offspring health at birth, during growth and development, and in response to Western dietary challenge. </w:t>
      </w:r>
      <w:r w:rsidRPr="0006172A">
        <w:rPr>
          <w:rFonts w:cs="Times New Roman"/>
          <w:b/>
        </w:rPr>
        <w:t xml:space="preserve"> </w:t>
      </w:r>
    </w:p>
    <w:p w14:paraId="1A3E2E56" w14:textId="0F8F4285" w:rsidR="009910C5" w:rsidRPr="009910C5" w:rsidRDefault="009910C5" w:rsidP="009910C5">
      <w:pPr>
        <w:pStyle w:val="Heading2"/>
      </w:pPr>
      <w:r>
        <w:t xml:space="preserve">Background: </w:t>
      </w:r>
    </w:p>
    <w:p w14:paraId="15AB23A6" w14:textId="5E5B6247" w:rsidR="003C4CBF" w:rsidRDefault="003C4CBF" w:rsidP="003C4CBF">
      <w:pPr>
        <w:pStyle w:val="Heading3"/>
      </w:pPr>
      <w:r>
        <w:t>Childhood origins of metabolic disease</w:t>
      </w:r>
    </w:p>
    <w:p w14:paraId="3B20A870" w14:textId="3DEDAF79" w:rsidR="00F94EB9" w:rsidRDefault="00601C31" w:rsidP="00601C31">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rsidR="003D11DB">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003D11DB"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w:t>
      </w:r>
      <w:r w:rsidR="003C4CBF">
        <w:t>Dutch hunger winter</w:t>
      </w:r>
      <w:r>
        <w:t xml:space="preserve">, where in the Netherlands, rations of food were extremely limited </w:t>
      </w:r>
      <w:r w:rsidR="00441BCA">
        <w:t xml:space="preserve">(as little as 400-800 kcals per day) </w:t>
      </w:r>
      <w:r>
        <w:t xml:space="preserve">and health records of births were extremely thorough. </w:t>
      </w:r>
      <w:r w:rsidR="00441BCA">
        <w:t xml:space="preserve">As described by many, children who experienced the famine </w:t>
      </w:r>
      <w:r w:rsidR="00441BCA" w:rsidRPr="00D12BD4">
        <w:rPr>
          <w:i/>
        </w:rPr>
        <w:t>in utero</w:t>
      </w:r>
      <w:r w:rsidR="00441BCA">
        <w:t xml:space="preserve"> had differential health risk</w:t>
      </w:r>
      <w:r w:rsidR="00D12BD4">
        <w:t xml:space="preserve"> </w:t>
      </w:r>
      <w:r w:rsidR="00441BCA" w:rsidRPr="00D12BD4">
        <w:fldChar w:fldCharType="begin"/>
      </w:r>
      <w:r w:rsidR="003D11DB">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441BCA" w:rsidRPr="00D12BD4">
        <w:fldChar w:fldCharType="separate"/>
      </w:r>
      <w:r w:rsidR="003D11DB" w:rsidRPr="003D11DB">
        <w:rPr>
          <w:rFonts w:cs="Times New Roman"/>
        </w:rPr>
        <w:t>(Schulz, 2010)</w:t>
      </w:r>
      <w:r w:rsidR="00441BCA" w:rsidRPr="00D12BD4">
        <w:fldChar w:fldCharType="end"/>
      </w:r>
      <w:r w:rsidR="00441BCA" w:rsidRPr="00D12BD4">
        <w:t>.</w:t>
      </w:r>
      <w:r w:rsidR="00441BCA">
        <w:t xml:space="preserve"> </w:t>
      </w:r>
      <w:r w:rsidR="00D12BD4">
        <w:t xml:space="preserve">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w:t>
      </w:r>
      <w:r w:rsidR="00A11AE2">
        <w:t xml:space="preserve">The different effects of famine by periods of gestation may be explained by the main organ system developing during that time. Kidneys experience rapid growth during mid gestation </w:t>
      </w:r>
      <w:r w:rsidR="00027561" w:rsidRPr="00A11AE2">
        <w:fldChar w:fldCharType="begin"/>
      </w:r>
      <w:r w:rsidR="003D11DB">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00027561" w:rsidRPr="00A11AE2">
        <w:fldChar w:fldCharType="separate"/>
      </w:r>
      <w:r w:rsidR="00027561" w:rsidRPr="00A11AE2">
        <w:rPr>
          <w:rFonts w:cs="Times New Roman"/>
        </w:rPr>
        <w:t>(Rosenblum, Pal, &amp; Reidy, 2017)</w:t>
      </w:r>
      <w:r w:rsidR="00027561" w:rsidRPr="00A11AE2">
        <w:fldChar w:fldCharType="end"/>
      </w:r>
      <w:r w:rsidR="00A11AE2">
        <w:t xml:space="preserve">. </w:t>
      </w:r>
      <w:r w:rsidR="00B5594A">
        <w:t xml:space="preserve">Further evaluation of this data not only found population incidence-level associations with disease,  but molecular changes to the epigenome surrounds the IGF1 </w:t>
      </w:r>
      <w:r w:rsidR="00B5594A" w:rsidRPr="007C26A4">
        <w:t xml:space="preserve">gene </w:t>
      </w:r>
      <w:r w:rsidR="00B5594A" w:rsidRPr="007C26A4">
        <w:fldChar w:fldCharType="begin"/>
      </w:r>
      <w:r w:rsidR="003D11DB">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00B5594A" w:rsidRPr="007C26A4">
        <w:fldChar w:fldCharType="separate"/>
      </w:r>
      <w:r w:rsidR="003D11DB" w:rsidRPr="003D11DB">
        <w:rPr>
          <w:rFonts w:cs="Times New Roman"/>
        </w:rPr>
        <w:t>(Heijmans et al., 2008)</w:t>
      </w:r>
      <w:r w:rsidR="00B5594A" w:rsidRPr="007C26A4">
        <w:fldChar w:fldCharType="end"/>
      </w:r>
      <w:r w:rsidR="00B5594A">
        <w:t xml:space="preserve">. </w:t>
      </w:r>
      <w:r w:rsidR="00D12BD4">
        <w:t xml:space="preserve">This suggests that the </w:t>
      </w:r>
      <w:r w:rsidR="002F17B4">
        <w:t>gestation and the nutritional environment durin</w:t>
      </w:r>
      <w:r w:rsidR="00A11AE2">
        <w:t>g</w:t>
      </w:r>
      <w:r w:rsidR="002F17B4">
        <w:t xml:space="preserve"> gestation</w:t>
      </w:r>
      <w:r w:rsidR="00A11AE2">
        <w:t xml:space="preserve"> can program offspring health later in life.</w:t>
      </w:r>
    </w:p>
    <w:p w14:paraId="3C2C8840" w14:textId="0089F4A5" w:rsidR="00F94EB9" w:rsidRDefault="00A11AE2" w:rsidP="00601C31">
      <w:r>
        <w:t xml:space="preserve"> </w:t>
      </w:r>
    </w:p>
    <w:p w14:paraId="0A1858DD" w14:textId="5FEFD270" w:rsidR="003C4CBF" w:rsidRDefault="00F94EB9" w:rsidP="00F94EB9">
      <w:pPr>
        <w:pStyle w:val="Heading3"/>
      </w:pPr>
      <w:r>
        <w:t>Nutrient Restriction in Gestation</w:t>
      </w:r>
    </w:p>
    <w:p w14:paraId="159D33F6" w14:textId="1CD7C02F" w:rsidR="00753F6C" w:rsidRPr="003C4CBF" w:rsidRDefault="006F3EA6" w:rsidP="00F94EB9">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rsidR="00C77546">
        <w:t xml:space="preserve"> </w:t>
      </w:r>
      <w:r w:rsidR="00753F6C"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00753F6C" w:rsidRPr="00F94EB9">
        <w:rPr>
          <w:rFonts w:cs="Times New Roman"/>
          <w:i/>
        </w:rPr>
        <w:t>ad libitum</w:t>
      </w:r>
      <w:r w:rsidR="00753F6C" w:rsidRPr="00F94EB9">
        <w:rPr>
          <w:rFonts w:cs="Times New Roman"/>
        </w:rPr>
        <w:t xml:space="preserve"> feeding</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2016)","noteIndex":0},"citationItems":[{"id":"TXQm0O0K/t3B5POBv","uris":["http://zotero.org/users/local/2BJQ9o4N/items/7XRDXS6X"],"uri":["http://zotero.org/users/local/2BJQ9o4N/items/7XRDXS6X"],"itemData":{"id":265,"type":"article-journal","title":"Paternal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53F6C" w:rsidRPr="00F94EB9">
        <w:rPr>
          <w:rFonts w:ascii="Cambria Math" w:hAnsi="Cambria Math" w:cs="Cambria Math"/>
        </w:rPr>
        <w:instrText>∼</w:instrText>
      </w:r>
      <w:r w:rsidR="00753F6C" w:rsidRPr="00F94EB9">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G."}],"issued":{"date-parts":[["2016",2]]}}},{"id":"TXQm0O0K/NchQuuXB","uris":["http://zotero.org/users/local/2BJQ9o4N/items/WLHPJ6SU"],"uri":["http://zotero.org/users/local/2BJQ9o4N/items/WLHPJ6SU"],"itemData":{"id":355,"type":"article-journal","title":"Both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753F6C" w:rsidRPr="00F94EB9">
        <w:rPr>
          <w:rFonts w:cs="Times New Roman"/>
        </w:rPr>
        <w:fldChar w:fldCharType="separate"/>
      </w:r>
      <w:r w:rsidR="00753F6C" w:rsidRPr="00F94EB9">
        <w:rPr>
          <w:rFonts w:cs="Times New Roman"/>
        </w:rPr>
        <w:t>(Cunha et al., 2015; Govic, Penman, Tammer, &amp; Paolini, 2016)</w:t>
      </w:r>
      <w:r w:rsidR="00753F6C" w:rsidRPr="00F94EB9">
        <w:rPr>
          <w:rFonts w:cs="Times New Roman"/>
        </w:rPr>
        <w:fldChar w:fldCharType="end"/>
      </w:r>
      <w:r w:rsidR="00287DAE">
        <w:rPr>
          <w:rFonts w:cs="Times New Roman"/>
        </w:rPr>
        <w:t>.</w:t>
      </w:r>
      <w:r w:rsidR="00753F6C"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sidR="00287DAE">
        <w:rPr>
          <w:rFonts w:cs="Times New Roman"/>
        </w:rPr>
        <w:t xml:space="preserve"> </w:t>
      </w:r>
      <w:r w:rsidR="00753F6C" w:rsidRPr="00F94EB9">
        <w:rPr>
          <w:rFonts w:cs="Times New Roman"/>
        </w:rPr>
        <w:fldChar w:fldCharType="begin"/>
      </w:r>
      <w:r w:rsidR="00753F6C" w:rsidRPr="00F94EB9">
        <w:rPr>
          <w:rFonts w:cs="Times New Roman"/>
        </w:rPr>
        <w:instrText xml:space="preserve"> ADDIN ZOTERO_ITEM CSL_CITATION {"citationID":"nr7qmrv3","properties":{"formattedCitation":"(Metrustry et al., 2018; Seckl &amp; Holmes, 2007)","plainCitation":"(Metrustry et al., 2018; Seckl &amp; Holmes, 2007)","noteIndex":0},"citationItems":[{"id":"TXQm0O0K/hoTCXhls","uris":["http://zotero.org/users/local/2BJQ9o4N/items/UY4WIVYJ"],"uri":["http://zotero.org/users/local/2BJQ9o4N/items/UY4WIVYJ"],"itemData":{"id":224,"type":"article-journal","title":"Mechanisms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C."}],"issued":{"date-parts":[["2007",6]]}}},{"id":"TXQm0O0K/vq02oyZP","uris":["http://zotero.org/users/local/2BJQ9o4N/items/Z9AZTK5P"],"uri":["http://zotero.org/users/local/2BJQ9o4N/items/Z9AZTK5P"],"itemData":{"id":298,"type":"article-journal","title":"Metabolomic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00753F6C" w:rsidRPr="00F94EB9">
        <w:rPr>
          <w:rFonts w:cs="Times New Roman"/>
        </w:rPr>
        <w:fldChar w:fldCharType="separate"/>
      </w:r>
      <w:r w:rsidR="00753F6C" w:rsidRPr="00F94EB9">
        <w:rPr>
          <w:rFonts w:cs="Times New Roman"/>
        </w:rPr>
        <w:t>(Metrustry et al., 2018; Seckl &amp; Holmes, 2007)</w:t>
      </w:r>
      <w:r w:rsidR="00753F6C" w:rsidRPr="00F94EB9">
        <w:rPr>
          <w:rFonts w:cs="Times New Roman"/>
        </w:rPr>
        <w:fldChar w:fldCharType="end"/>
      </w:r>
      <w:r w:rsidR="00B07089">
        <w:rPr>
          <w:rFonts w:cs="Times New Roman"/>
        </w:rPr>
        <w:t>.</w:t>
      </w:r>
      <w:r w:rsidR="00753F6C" w:rsidRPr="00F94EB9">
        <w:rPr>
          <w:rFonts w:cs="Times New Roman"/>
        </w:rPr>
        <w:t xml:space="preserve"> This is thought to be related to programming </w:t>
      </w:r>
      <w:r w:rsidR="00753F6C" w:rsidRPr="00F94EB9">
        <w:rPr>
          <w:rFonts w:cs="Times New Roman"/>
          <w:i/>
        </w:rPr>
        <w:t>in utero</w:t>
      </w:r>
      <w:r w:rsidR="00287DAE">
        <w:rPr>
          <w:rFonts w:cs="Times New Roman"/>
          <w:i/>
        </w:rPr>
        <w:t xml:space="preserve"> </w:t>
      </w:r>
      <w:r w:rsidR="00287DAE">
        <w:rPr>
          <w:rFonts w:cs="Times New Roman"/>
        </w:rPr>
        <w:t xml:space="preserve"> for a nutrient-restricted environment whereas the post-natal environment is not one that is restricted, making those programmed adaptations from gestation inappropriate for the outside food environment</w:t>
      </w:r>
      <w:r w:rsidR="00753F6C" w:rsidRPr="00F94EB9">
        <w:rPr>
          <w:rFonts w:cs="Times New Roman"/>
        </w:rPr>
        <w:t>.</w:t>
      </w:r>
    </w:p>
    <w:p w14:paraId="51292346" w14:textId="77777777" w:rsidR="00F94EB9" w:rsidRDefault="00F94EB9" w:rsidP="00261C91">
      <w:pPr>
        <w:pStyle w:val="Heading3"/>
      </w:pPr>
    </w:p>
    <w:p w14:paraId="4CBE6B73" w14:textId="4456CDFC" w:rsidR="003E73ED" w:rsidRDefault="00486BAB" w:rsidP="00261C91">
      <w:pPr>
        <w:pStyle w:val="Heading3"/>
      </w:pPr>
      <w:r>
        <w:t xml:space="preserve">Early life </w:t>
      </w:r>
      <w:r w:rsidR="003E73ED">
        <w:t>exposure to time restricted feeding</w:t>
      </w:r>
    </w:p>
    <w:p w14:paraId="567BE0CE" w14:textId="661B0E23" w:rsidR="007D2451" w:rsidRDefault="00790193" w:rsidP="002C4818">
      <w:pPr>
        <w:rPr>
          <w:rFonts w:cs="Times New Roman"/>
        </w:rPr>
      </w:pPr>
      <w:r>
        <w:rPr>
          <w:rFonts w:cs="Times New Roman"/>
        </w:rPr>
        <w:t>Early life is characterized by rapid rates of growth and differentiation and furthermore</w:t>
      </w:r>
      <w:r w:rsidR="00077B30">
        <w:rPr>
          <w:rFonts w:cs="Times New Roman"/>
        </w:rPr>
        <w:t xml:space="preserve"> is a critical period </w:t>
      </w:r>
      <w:r>
        <w:rPr>
          <w:rFonts w:cs="Times New Roman"/>
        </w:rPr>
        <w:t>for programming propensity for dysmetabolism</w:t>
      </w:r>
      <w:r w:rsidR="00077B30">
        <w:rPr>
          <w:rFonts w:cs="Times New Roman"/>
        </w:rPr>
        <w:t xml:space="preserve">. There is </w:t>
      </w:r>
      <w:r>
        <w:rPr>
          <w:rFonts w:cs="Times New Roman"/>
        </w:rPr>
        <w:t xml:space="preserve">substantial </w:t>
      </w:r>
      <w:r w:rsidR="00077B30">
        <w:rPr>
          <w:rFonts w:cs="Times New Roman"/>
        </w:rPr>
        <w:t xml:space="preserve">evidence that </w:t>
      </w:r>
      <w:r>
        <w:rPr>
          <w:rFonts w:cs="Times New Roman"/>
        </w:rPr>
        <w:t xml:space="preserve">gestation </w:t>
      </w:r>
      <w:r w:rsidR="00077B30">
        <w:rPr>
          <w:rFonts w:cs="Times New Roman"/>
        </w:rPr>
        <w:t xml:space="preserve">is a critical time for future offspring health. </w:t>
      </w:r>
      <w:r w:rsidR="00287DAE">
        <w:rPr>
          <w:rFonts w:cs="Times New Roman"/>
        </w:rPr>
        <w:t>The</w:t>
      </w:r>
      <w:r w:rsidR="00077B30">
        <w:rPr>
          <w:rFonts w:cs="Times New Roman"/>
        </w:rPr>
        <w:t xml:space="preserve"> immediate post-natal life and time </w:t>
      </w:r>
      <w:r w:rsidR="0045654F">
        <w:rPr>
          <w:rFonts w:cs="Times New Roman"/>
        </w:rPr>
        <w:lastRenderedPageBreak/>
        <w:t>preceding</w:t>
      </w:r>
      <w:r w:rsidR="00077B30">
        <w:rPr>
          <w:rFonts w:cs="Times New Roman"/>
        </w:rPr>
        <w:t xml:space="preserve"> adulthood are also crucial in determining risk of ill health in adult life. </w:t>
      </w:r>
      <w:r w:rsidR="007D2451">
        <w:rPr>
          <w:rFonts w:cs="Times New Roman"/>
        </w:rPr>
        <w:t>The largest literature of maternal time-restricted feeding in pregnancy exists in women fasting in observance of Ramadan during their pregnancies. These studies show that gestational age is often similar between those who fasted and those who did not fast during pregnancy</w:t>
      </w:r>
      <w:r w:rsidR="00287DAE">
        <w:rPr>
          <w:rFonts w:cs="Times New Roman"/>
        </w:rPr>
        <w:fldChar w:fldCharType="begin"/>
      </w:r>
      <w:r w:rsidR="003D11DB">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287DAE">
        <w:rPr>
          <w:rFonts w:cs="Times New Roman"/>
        </w:rPr>
        <w:fldChar w:fldCharType="separate"/>
      </w:r>
      <w:r w:rsidR="003D11DB" w:rsidRPr="003D11DB">
        <w:rPr>
          <w:rFonts w:cs="Times New Roman"/>
        </w:rPr>
        <w:t>(Awwad et al., 2012; Daley et al., 2017; Hizli et al., 2012; Savitri et al., 2014)</w:t>
      </w:r>
      <w:r w:rsidR="00287DAE">
        <w:rPr>
          <w:rFonts w:cs="Times New Roman"/>
        </w:rPr>
        <w:fldChar w:fldCharType="end"/>
      </w:r>
      <w:r w:rsidR="007D2451">
        <w:rPr>
          <w:rFonts w:cs="Times New Roman"/>
        </w:rPr>
        <w:t>. Furthermore, there may be a greater incidence in low birth weight babies</w:t>
      </w:r>
      <w:r w:rsidR="00751BC4">
        <w:rPr>
          <w:rFonts w:cs="Times New Roman"/>
        </w:rPr>
        <w:fldChar w:fldCharType="begin"/>
      </w:r>
      <w:r w:rsidR="003D11DB">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751BC4">
        <w:rPr>
          <w:rFonts w:cs="Times New Roman"/>
        </w:rPr>
        <w:fldChar w:fldCharType="separate"/>
      </w:r>
      <w:r w:rsidR="003D11DB" w:rsidRPr="003D11DB">
        <w:rPr>
          <w:rFonts w:cs="Times New Roman"/>
        </w:rPr>
        <w:t>(Awwad et al., 2012; Savitri et al., 2018)</w:t>
      </w:r>
      <w:r w:rsidR="00751BC4">
        <w:rPr>
          <w:rFonts w:cs="Times New Roman"/>
        </w:rPr>
        <w:fldChar w:fldCharType="end"/>
      </w:r>
      <w:r w:rsidR="007D2451">
        <w:rPr>
          <w:rFonts w:cs="Times New Roman"/>
        </w:rPr>
        <w:t>, especially if the Ramadan fasting took place in the first trimester of pregnancy</w:t>
      </w:r>
      <w:r w:rsidR="00707EA1">
        <w:rPr>
          <w:rFonts w:cs="Times New Roman"/>
        </w:rPr>
        <w:fldChar w:fldCharType="begin"/>
      </w:r>
      <w:r w:rsidR="003D11DB">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7EA1">
        <w:rPr>
          <w:rFonts w:cs="Times New Roman"/>
        </w:rPr>
        <w:fldChar w:fldCharType="separate"/>
      </w:r>
      <w:r w:rsidR="003D11DB" w:rsidRPr="003D11DB">
        <w:rPr>
          <w:rFonts w:cs="Times New Roman"/>
        </w:rPr>
        <w:t>(Ziaee et al., 2010)</w:t>
      </w:r>
      <w:r w:rsidR="00707EA1">
        <w:rPr>
          <w:rFonts w:cs="Times New Roman"/>
        </w:rPr>
        <w:fldChar w:fldCharType="end"/>
      </w:r>
      <w:r w:rsidR="007D2451">
        <w:rPr>
          <w:rFonts w:cs="Times New Roman"/>
        </w:rPr>
        <w:t xml:space="preserve">. </w:t>
      </w:r>
      <w:r w:rsidR="0045654F">
        <w:rPr>
          <w:rFonts w:cs="Times New Roman"/>
        </w:rPr>
        <w:t>However, it is my belief that Ramadan fasting is not a good proxy for TRF during gestation, as it may better model of food entrained chrono</w:t>
      </w:r>
      <w:r w:rsidR="00B07089">
        <w:rPr>
          <w:rFonts w:cs="Times New Roman"/>
        </w:rPr>
        <w:t>-</w:t>
      </w:r>
      <w:r w:rsidR="0045654F">
        <w:rPr>
          <w:rFonts w:cs="Times New Roman"/>
        </w:rPr>
        <w:t>disruption during gestation, which has been shown by Salazar and colleagues to be detrimental to disrupt glucocorticoid stress signaling in rat fetuses, thereby altering their propensity to develop metabolic disease</w:t>
      </w:r>
      <w:r w:rsidR="00287DAE">
        <w:rPr>
          <w:rFonts w:cs="Times New Roman"/>
        </w:rPr>
        <w:t xml:space="preserve"> </w:t>
      </w:r>
      <w:r w:rsidR="0045654F">
        <w:rPr>
          <w:rFonts w:cs="Times New Roman"/>
        </w:rPr>
        <w:fldChar w:fldCharType="begin"/>
      </w:r>
      <w:r w:rsidR="00753F6C">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53F6C">
        <w:rPr>
          <w:rFonts w:ascii="Cambria Math" w:hAnsi="Cambria Math" w:cs="Cambria Math"/>
        </w:rPr>
        <w:instrText>‐</w:instrText>
      </w:r>
      <w:r w:rsidR="00753F6C">
        <w:rPr>
          <w:rFonts w:cs="Times New Roman"/>
        </w:rPr>
        <w:instrText>Ferre","given":"M."},{"family":"Torres</w:instrText>
      </w:r>
      <w:r w:rsidR="00753F6C">
        <w:rPr>
          <w:rFonts w:ascii="Cambria Math" w:hAnsi="Cambria Math" w:cs="Cambria Math"/>
        </w:rPr>
        <w:instrText>‐</w:instrText>
      </w:r>
      <w:r w:rsidR="00753F6C">
        <w:rPr>
          <w:rFonts w:cs="Times New Roman"/>
        </w:rPr>
        <w:instrText xml:space="preserve">Farfan","given":"C."}],"issued":{"date-parts":[["2018"]]}}}],"schema":"https://github.com/citation-style-language/schema/raw/master/csl-citation.json"} </w:instrText>
      </w:r>
      <w:r w:rsidR="0045654F">
        <w:rPr>
          <w:rFonts w:cs="Times New Roman"/>
        </w:rPr>
        <w:fldChar w:fldCharType="separate"/>
      </w:r>
      <w:r w:rsidR="0045654F">
        <w:rPr>
          <w:rFonts w:cs="Times New Roman"/>
          <w:noProof/>
        </w:rPr>
        <w:t>(Salazar et al., 2018)</w:t>
      </w:r>
      <w:r w:rsidR="0045654F">
        <w:rPr>
          <w:rFonts w:cs="Times New Roman"/>
        </w:rPr>
        <w:fldChar w:fldCharType="end"/>
      </w:r>
      <w:r w:rsidR="0045654F">
        <w:rPr>
          <w:rFonts w:cs="Times New Roman"/>
        </w:rPr>
        <w:t xml:space="preserve">. </w:t>
      </w:r>
    </w:p>
    <w:p w14:paraId="7F211C90" w14:textId="77777777" w:rsidR="00B07089" w:rsidRDefault="00B07089" w:rsidP="003C4CBF">
      <w:pPr>
        <w:pStyle w:val="Heading4"/>
      </w:pPr>
    </w:p>
    <w:p w14:paraId="6DBEC59B" w14:textId="01C86040" w:rsidR="003C4CBF" w:rsidRDefault="003C4CBF" w:rsidP="003C4CBF">
      <w:pPr>
        <w:pStyle w:val="Heading4"/>
      </w:pPr>
      <w:r>
        <w:t>Early Post-natal Time-Restricted Feeding</w:t>
      </w:r>
    </w:p>
    <w:p w14:paraId="57F6BA02" w14:textId="2922B017" w:rsidR="003C4CBF" w:rsidRPr="003C4CBF" w:rsidRDefault="00C77546" w:rsidP="003C4CBF">
      <w:r>
        <w:t xml:space="preserve">In the field of </w:t>
      </w:r>
      <w:proofErr w:type="spellStart"/>
      <w:r>
        <w:t>DOHa</w:t>
      </w:r>
      <w:r w:rsidR="00751BC4">
        <w:t>D</w:t>
      </w:r>
      <w:proofErr w:type="spellEnd"/>
      <w:r>
        <w:t>, the early parts of life extend beyond the gestation period and extend into the early post-natal life. Time-restricted feeding has been evaluated in the early postnatal period in one study, in hope it would</w:t>
      </w:r>
      <w:r w:rsidR="003C4CBF">
        <w:t xml:space="preserve"> mitigate the development of obesity</w:t>
      </w:r>
      <w:r>
        <w:t xml:space="preserve"> later in life</w:t>
      </w:r>
      <w:r w:rsidR="003C4CBF">
        <w:t>.</w:t>
      </w:r>
      <w:r>
        <w:t xml:space="preserve"> This study began </w:t>
      </w:r>
      <w:r w:rsidR="0045654F">
        <w:t>8-hour</w:t>
      </w:r>
      <w:r>
        <w:t>, dark cycle TRF</w:t>
      </w:r>
      <w:r w:rsidR="003C4CBF">
        <w:t xml:space="preserve"> </w:t>
      </w:r>
      <w:r>
        <w:t>immediately after weaning and kept</w:t>
      </w:r>
      <w:r w:rsidR="00705EC7">
        <w:t xml:space="preserve"> pups on this schedule for 4 weeks. After 4 weeks, they were switched to AL feeding. Instead of the typical protective effects often seen in TRF in adult populations, harmful metabolic effects were noted. Among them are hyperglycemia, reduced </w:t>
      </w:r>
      <w:r w:rsidR="0045654F">
        <w:t>size</w:t>
      </w:r>
      <w:r w:rsidR="00705EC7">
        <w:t xml:space="preserve"> and area of pancreatic islets, reduced insulin production, increased fatty liver, reduced immune competency, and delayed pubertal maturation</w:t>
      </w:r>
      <w:r w:rsidR="00751BC4">
        <w:t xml:space="preserve"> </w:t>
      </w:r>
      <w:r w:rsidR="00705EC7">
        <w:fldChar w:fldCharType="begin"/>
      </w:r>
      <w:r w:rsidR="00753F6C">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705EC7">
        <w:fldChar w:fldCharType="separate"/>
      </w:r>
      <w:r w:rsidR="00705EC7">
        <w:rPr>
          <w:noProof/>
        </w:rPr>
        <w:t>(Hu et al., 2019)</w:t>
      </w:r>
      <w:r w:rsidR="00705EC7">
        <w:fldChar w:fldCharType="end"/>
      </w:r>
      <w:r w:rsidR="00705EC7">
        <w:t xml:space="preserve">. This suggests that there are effects of TRF in the development period. However, the early post-natal life is distinct from the gestational period; as it is the time for behavior, brain, and development, as opposed to the main time of tissue accretion </w:t>
      </w:r>
      <w:r w:rsidR="00751BC4">
        <w:t xml:space="preserve">and </w:t>
      </w:r>
      <w:r w:rsidR="00705EC7">
        <w:t xml:space="preserve">organogenesis that gestation </w:t>
      </w:r>
      <w:proofErr w:type="spellStart"/>
      <w:r w:rsidR="00705EC7">
        <w:t>is</w:t>
      </w:r>
      <w:r w:rsidR="00751BC4">
        <w:t>.</w:t>
      </w:r>
      <w:r w:rsidR="00705EC7">
        <w:t>Therefore</w:t>
      </w:r>
      <w:proofErr w:type="spellEnd"/>
      <w:r w:rsidR="00705EC7">
        <w:t>, post-natal TRF effects are unlikely to be the same as those during gestation.</w:t>
      </w:r>
    </w:p>
    <w:p w14:paraId="10CC1EDB" w14:textId="77777777" w:rsidR="00B07089" w:rsidRDefault="00B07089" w:rsidP="003C4CBF">
      <w:pPr>
        <w:pStyle w:val="Heading4"/>
      </w:pPr>
    </w:p>
    <w:p w14:paraId="2ED0E705" w14:textId="7D5DC143" w:rsidR="003C4CBF" w:rsidRDefault="003C4CBF" w:rsidP="003C4CBF">
      <w:pPr>
        <w:pStyle w:val="Heading4"/>
      </w:pPr>
      <w:r>
        <w:t>Gestational Time Restricted Feeding</w:t>
      </w:r>
    </w:p>
    <w:p w14:paraId="2E2E089D" w14:textId="4E16E7E6" w:rsidR="005930A3" w:rsidRDefault="00705EC7" w:rsidP="003C4CBF">
      <w:pPr>
        <w:rPr>
          <w:rFonts w:cs="Times New Roman"/>
        </w:rPr>
      </w:pPr>
      <w:r>
        <w:rPr>
          <w:rFonts w:cs="Times New Roman"/>
        </w:rPr>
        <w:t>One work has been completed in g</w:t>
      </w:r>
      <w:r w:rsidR="00341A89">
        <w:rPr>
          <w:rFonts w:cs="Times New Roman"/>
        </w:rPr>
        <w:t xml:space="preserve">estational eTRF. This focused on HFD-TRF feeding in comparison </w:t>
      </w:r>
      <w:r w:rsidR="004237C6">
        <w:rPr>
          <w:rFonts w:cs="Times New Roman"/>
        </w:rPr>
        <w:t xml:space="preserve">to HFD-AL feeding. This paper focused on in utero and maternal general habitus, and failed to </w:t>
      </w:r>
    </w:p>
    <w:p w14:paraId="003341F8" w14:textId="2F363F09" w:rsidR="005518F8" w:rsidRDefault="0045654F" w:rsidP="002C4818">
      <w:pPr>
        <w:rPr>
          <w:rFonts w:cs="Times New Roman"/>
        </w:rPr>
      </w:pPr>
      <w:r>
        <w:rPr>
          <w:rFonts w:cs="Times New Roman"/>
        </w:rPr>
        <w:t>Upadhyay</w:t>
      </w:r>
      <w:r w:rsidR="005518F8">
        <w:rPr>
          <w:rFonts w:cs="Times New Roman"/>
        </w:rPr>
        <w:t xml:space="preserve"> and colleagues demonstrated the TRF of HFD could be protective compared to AL HFD feeding on fetal development, with a normalization of </w:t>
      </w:r>
      <w:proofErr w:type="spellStart"/>
      <w:r w:rsidR="005518F8">
        <w:rPr>
          <w:rFonts w:cs="Times New Roman"/>
        </w:rPr>
        <w:t>placetal:fetal</w:t>
      </w:r>
      <w:proofErr w:type="spellEnd"/>
      <w:r w:rsidR="005518F8">
        <w:rPr>
          <w:rFonts w:cs="Times New Roman"/>
        </w:rPr>
        <w:t xml:space="preserve"> ratio, lower liver </w:t>
      </w:r>
      <w:r w:rsidR="00601EC5">
        <w:rPr>
          <w:rFonts w:cs="Times New Roman"/>
        </w:rPr>
        <w:t>triglycerides</w:t>
      </w:r>
      <w:r w:rsidR="005518F8">
        <w:rPr>
          <w:rFonts w:cs="Times New Roman"/>
        </w:rPr>
        <w:t xml:space="preserve">, and improved lung maturity in TRF fed fetuses at E18.5. </w:t>
      </w:r>
      <w:r w:rsidR="00026DD1">
        <w:rPr>
          <w:rFonts w:cs="Times New Roman"/>
        </w:rPr>
        <w:t>This suggests that TRF is able to abrogate the effects of high fat diet feeding in utero. It would be worthwhile to see the effects of TRF-NCD.</w:t>
      </w:r>
      <w:r w:rsidR="00705EC7">
        <w:rPr>
          <w:rFonts w:cs="Times New Roman"/>
        </w:rPr>
        <w:t xml:space="preserve"> However, the post-natal period, including birth indices, survival, growth, and metabolic health were not evaluated in this study, therefore eTRF effects on the offspring have yet to be characterized in the literature. </w:t>
      </w:r>
    </w:p>
    <w:p w14:paraId="70880EDF" w14:textId="64618EFC" w:rsidR="004B7A2A" w:rsidRDefault="004B7A2A" w:rsidP="002C4818">
      <w:pPr>
        <w:rPr>
          <w:rFonts w:cs="Times New Roman"/>
        </w:rPr>
      </w:pPr>
    </w:p>
    <w:p w14:paraId="1D5ED3C5" w14:textId="0DB74E70" w:rsidR="004B7A2A" w:rsidRDefault="006E0FF2" w:rsidP="002C4818">
      <w:pPr>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58110E1F" wp14:editId="59AEB8A1">
                <wp:simplePos x="0" y="0"/>
                <wp:positionH relativeFrom="column">
                  <wp:posOffset>448310</wp:posOffset>
                </wp:positionH>
                <wp:positionV relativeFrom="paragraph">
                  <wp:posOffset>-115570</wp:posOffset>
                </wp:positionV>
                <wp:extent cx="5187315" cy="153797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87315" cy="1537970"/>
                        </a:xfrm>
                        <a:prstGeom prst="rect">
                          <a:avLst/>
                        </a:prstGeom>
                        <a:solidFill>
                          <a:schemeClr val="lt1"/>
                        </a:solidFill>
                        <a:ln w="6350">
                          <a:noFill/>
                        </a:ln>
                      </wps:spPr>
                      <wps:txb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6">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10E1F" id="_x0000_t202" coordsize="21600,21600" o:spt="202" path="m,l,21600r21600,l21600,xe">
                <v:stroke joinstyle="miter"/>
                <v:path gradientshapeok="t" o:connecttype="rect"/>
              </v:shapetype>
              <v:shape id="Text Box 1" o:spid="_x0000_s1026" type="#_x0000_t202" style="position:absolute;margin-left:35.3pt;margin-top:-9.1pt;width:408.45pt;height:12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" fillcolor="white [3201]" stroked="f" strokeweight=".5pt">
                <v:textbox>
                  <w:txbxContent>
                    <w:p w14:paraId="7FA0D5C3" w14:textId="77777777" w:rsidR="004B7A2A" w:rsidRDefault="004B7A2A" w:rsidP="009F09AB">
                      <w:pPr>
                        <w:jc w:val="center"/>
                      </w:pPr>
                    </w:p>
                    <w:p w14:paraId="19A8BDA9" w14:textId="40523F82" w:rsidR="004B7A2A" w:rsidRDefault="004B7A2A" w:rsidP="009F09AB">
                      <w:pPr>
                        <w:jc w:val="center"/>
                      </w:pPr>
                      <w:r>
                        <w:rPr>
                          <w:noProof/>
                        </w:rPr>
                        <w:drawing>
                          <wp:inline distT="0" distB="0" distL="0" distR="0" wp14:anchorId="2E5B34C5" wp14:editId="48B82480">
                            <wp:extent cx="3692769" cy="913800"/>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8 at 1.04.53 PM.png"/>
                                    <pic:cNvPicPr/>
                                  </pic:nvPicPr>
                                  <pic:blipFill>
                                    <a:blip r:embed="rId6">
                                      <a:extLst>
                                        <a:ext uri="{28A0092B-C50C-407E-A947-70E740481C1C}">
                                          <a14:useLocalDpi xmlns:a14="http://schemas.microsoft.com/office/drawing/2010/main" val="0"/>
                                        </a:ext>
                                      </a:extLst>
                                    </a:blip>
                                    <a:stretch>
                                      <a:fillRect/>
                                    </a:stretch>
                                  </pic:blipFill>
                                  <pic:spPr>
                                    <a:xfrm>
                                      <a:off x="0" y="0"/>
                                      <a:ext cx="3822170" cy="945821"/>
                                    </a:xfrm>
                                    <a:prstGeom prst="rect">
                                      <a:avLst/>
                                    </a:prstGeom>
                                  </pic:spPr>
                                </pic:pic>
                              </a:graphicData>
                            </a:graphic>
                          </wp:inline>
                        </w:drawing>
                      </w:r>
                    </w:p>
                    <w:p w14:paraId="5D01007A" w14:textId="77777777" w:rsidR="004B7A2A" w:rsidRDefault="004B7A2A" w:rsidP="009F09AB">
                      <w:pPr>
                        <w:jc w:val="center"/>
                      </w:pPr>
                    </w:p>
                    <w:p w14:paraId="37E6600F" w14:textId="7980CB37" w:rsidR="004B7A2A" w:rsidRDefault="004B7A2A" w:rsidP="009F09AB">
                      <w:pPr>
                        <w:jc w:val="center"/>
                      </w:pPr>
                      <w:r>
                        <w:t>Figure 4. Experimental strategy proposed for aim 2 of this dissertation work</w:t>
                      </w:r>
                    </w:p>
                  </w:txbxContent>
                </v:textbox>
                <w10:wrap type="square"/>
              </v:shape>
            </w:pict>
          </mc:Fallback>
        </mc:AlternateContent>
      </w:r>
    </w:p>
    <w:p w14:paraId="3B7D7E86" w14:textId="4E6F4EA7" w:rsidR="004B7A2A" w:rsidRDefault="004B7A2A" w:rsidP="002C4818">
      <w:pPr>
        <w:rPr>
          <w:rFonts w:cs="Times New Roman"/>
        </w:rPr>
      </w:pPr>
    </w:p>
    <w:p w14:paraId="1320BF97" w14:textId="77777777" w:rsidR="00751BC4" w:rsidRDefault="00751BC4" w:rsidP="00261C91">
      <w:pPr>
        <w:pStyle w:val="Heading2"/>
      </w:pPr>
    </w:p>
    <w:p w14:paraId="623799FA" w14:textId="32CA3A06" w:rsidR="005518F8" w:rsidRDefault="005930A3" w:rsidP="00261C91">
      <w:pPr>
        <w:pStyle w:val="Heading2"/>
      </w:pPr>
      <w:r>
        <w:t xml:space="preserve">Specific aim </w:t>
      </w:r>
      <w:r w:rsidR="00FF6EFD">
        <w:t>2.</w:t>
      </w:r>
      <w:r>
        <w:t xml:space="preserve">1 Will </w:t>
      </w:r>
      <w:r w:rsidR="009A787B">
        <w:t xml:space="preserve">dam </w:t>
      </w:r>
      <w:r>
        <w:t xml:space="preserve">eTRF during gestation </w:t>
      </w:r>
      <w:r w:rsidR="00A77F59">
        <w:t>affect pup birth indices and</w:t>
      </w:r>
      <w:r>
        <w:t xml:space="preserve"> survival?</w:t>
      </w:r>
    </w:p>
    <w:p w14:paraId="20A64781" w14:textId="0E413888" w:rsidR="009C306A" w:rsidRDefault="008A4E68" w:rsidP="00EE65DD">
      <w:pPr>
        <w:rPr>
          <w:rFonts w:ascii="Calibri" w:eastAsia="Times New Roman" w:hAnsi="Calibri" w:cs="Times New Roman"/>
          <w:sz w:val="22"/>
          <w:szCs w:val="22"/>
        </w:rPr>
      </w:pPr>
      <w:r>
        <w:t>The effects of intermittent fasting on birthweight, gestational age, and offspring survival have not been thoroughly evaluated.</w:t>
      </w:r>
    </w:p>
    <w:p w14:paraId="50675FC3" w14:textId="5DC4B27F" w:rsidR="00EE65DD" w:rsidRPr="00B44C7A" w:rsidRDefault="00FF6EFD" w:rsidP="00EE65DD">
      <w:pPr>
        <w:rPr>
          <w:rFonts w:ascii="Calibri" w:eastAsia="Times New Roman" w:hAnsi="Calibri" w:cs="Times New Roman"/>
          <w:sz w:val="22"/>
          <w:szCs w:val="22"/>
          <w:u w:val="single"/>
        </w:rPr>
      </w:pPr>
      <w:r w:rsidRPr="00B44C7A">
        <w:rPr>
          <w:rFonts w:ascii="Calibri" w:eastAsia="Times New Roman" w:hAnsi="Calibri" w:cs="Times New Roman"/>
          <w:sz w:val="22"/>
          <w:szCs w:val="22"/>
          <w:u w:val="single"/>
        </w:rPr>
        <w:t>Aim 2.1.1</w:t>
      </w:r>
      <w:r w:rsidR="008B6EEF">
        <w:rPr>
          <w:rFonts w:ascii="Calibri" w:eastAsia="Times New Roman" w:hAnsi="Calibri" w:cs="Times New Roman"/>
          <w:sz w:val="22"/>
          <w:szCs w:val="22"/>
          <w:u w:val="single"/>
        </w:rPr>
        <w:t xml:space="preserve"> </w:t>
      </w:r>
      <w:r w:rsidR="00EE65DD" w:rsidRPr="00B44C7A">
        <w:rPr>
          <w:rFonts w:ascii="Calibri" w:eastAsia="Times New Roman" w:hAnsi="Calibri" w:cs="Times New Roman"/>
          <w:sz w:val="22"/>
          <w:szCs w:val="22"/>
          <w:u w:val="single"/>
        </w:rPr>
        <w:t>Body Weight</w:t>
      </w:r>
    </w:p>
    <w:p w14:paraId="48552108" w14:textId="6BDC46EC" w:rsidR="00386A76" w:rsidRDefault="00EE65DD" w:rsidP="00EE65DD">
      <w:r>
        <w:t xml:space="preserve">Birthweight is an important indicator of </w:t>
      </w:r>
      <w:r w:rsidR="009C306A">
        <w:t>child</w:t>
      </w:r>
      <w:r>
        <w:t xml:space="preserve"> health</w:t>
      </w:r>
      <w:r w:rsidR="008A4E68">
        <w:t xml:space="preserve"> that is</w:t>
      </w:r>
      <w:r w:rsidR="009C306A">
        <w:t xml:space="preserve"> associated with infant mortality, and even more recently found to correlate to adult obesity risk </w:t>
      </w:r>
      <w:r w:rsidR="009C306A">
        <w:fldChar w:fldCharType="begin"/>
      </w:r>
      <w:r w:rsidR="00753F6C">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rsidR="009C306A">
        <w:fldChar w:fldCharType="separate"/>
      </w:r>
      <w:r w:rsidR="009C306A">
        <w:rPr>
          <w:noProof/>
        </w:rPr>
        <w:t>(Law, 2002)</w:t>
      </w:r>
      <w:r w:rsidR="009C306A">
        <w:fldChar w:fldCharType="end"/>
      </w:r>
      <w:r>
        <w:t xml:space="preserve">. </w:t>
      </w:r>
      <w:r w:rsidR="00B44C7A">
        <w:t>The effect intermittent fasting during pregnancy has on birth weight has not been examined in either animal or human studies. That being said, the closest proxy to i</w:t>
      </w:r>
      <w:r w:rsidR="009C306A">
        <w:t xml:space="preserve">ntermittent fasting in pregnant </w:t>
      </w:r>
      <w:r w:rsidR="00B30060">
        <w:t xml:space="preserve">human </w:t>
      </w:r>
      <w:r w:rsidR="009C306A">
        <w:t xml:space="preserve">populations </w:t>
      </w:r>
      <w:r w:rsidR="00B44C7A">
        <w:t>is that fasting that takes place during</w:t>
      </w:r>
      <w:r w:rsidR="009C306A">
        <w:t xml:space="preserve"> the month of Ramadan</w:t>
      </w:r>
      <w:r w:rsidR="00B44C7A">
        <w:t>.</w:t>
      </w:r>
      <w:r w:rsidR="009C306A">
        <w:t xml:space="preserve"> </w:t>
      </w:r>
      <w:r w:rsidR="00330243">
        <w:t xml:space="preserve">Some studies </w:t>
      </w:r>
      <w:r w:rsidR="00647492">
        <w:t>find</w:t>
      </w:r>
      <w:r w:rsidR="00330243">
        <w:t xml:space="preserve"> exposure to fasting during Ramadan during pregnancy ha</w:t>
      </w:r>
      <w:r w:rsidR="00647492">
        <w:t>s</w:t>
      </w:r>
      <w:r w:rsidR="00330243">
        <w:t xml:space="preserve"> no effect on child birthweight</w:t>
      </w:r>
      <w:r w:rsidR="00B30060">
        <w:t xml:space="preserve"> </w:t>
      </w:r>
      <w:r w:rsidR="00BB2D10">
        <w:fldChar w:fldCharType="begin"/>
      </w:r>
      <w:r w:rsidR="00753F6C">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00BB2D10">
        <w:fldChar w:fldCharType="separate"/>
      </w:r>
      <w:r w:rsidR="00542FE1">
        <w:rPr>
          <w:noProof/>
        </w:rPr>
        <w:t>(Awwad et al., 2012; Hizli et al., 2012; Savitri et al., 2018)</w:t>
      </w:r>
      <w:r w:rsidR="00BB2D10">
        <w:fldChar w:fldCharType="end"/>
      </w:r>
      <w:r w:rsidR="00542FE1">
        <w:t>, while still others note increased risk for low birthweight</w:t>
      </w:r>
      <w:r w:rsidR="00B30060">
        <w:t xml:space="preserve"> </w:t>
      </w:r>
      <w:r w:rsidR="00542FE1">
        <w:fldChar w:fldCharType="begin"/>
      </w:r>
      <w:r w:rsidR="00753F6C">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42FE1">
        <w:fldChar w:fldCharType="separate"/>
      </w:r>
      <w:r w:rsidR="00542FE1" w:rsidRPr="00542FE1">
        <w:rPr>
          <w:rFonts w:cs="Times New Roman"/>
        </w:rPr>
        <w:t xml:space="preserve">(Daley et al., 2017; </w:t>
      </w:r>
      <w:r w:rsidR="00542FE1" w:rsidRPr="00542FE1">
        <w:rPr>
          <w:rFonts w:cs="Times New Roman"/>
          <w:i/>
          <w:iCs/>
        </w:rPr>
        <w:t>Ramadan during pregnancy and birth weight of newborns</w:t>
      </w:r>
      <w:r w:rsidR="00542FE1" w:rsidRPr="00542FE1">
        <w:rPr>
          <w:rFonts w:cs="Times New Roman"/>
        </w:rPr>
        <w:t>, n.d.; Savitri et al., 2014; Ziaee et al., 2010)</w:t>
      </w:r>
      <w:r w:rsidR="00542FE1">
        <w:fldChar w:fldCharType="end"/>
      </w:r>
      <w:r w:rsidR="00542FE1">
        <w:t xml:space="preserve">, especially if exposure to fasting was in early gestation. </w:t>
      </w:r>
    </w:p>
    <w:p w14:paraId="503CCF79" w14:textId="3AE0C7BC" w:rsidR="00EE65DD" w:rsidRDefault="00542FE1" w:rsidP="00EE65DD">
      <w:r>
        <w:t>Other studies of nutrient restriction during gestation have been done and i</w:t>
      </w:r>
      <w:r w:rsidR="00EE65DD">
        <w:t>t is often seen that birthweights in nutritionally restricted pregnancies are more likely to be lower than normally fe</w:t>
      </w:r>
      <w:r w:rsidR="003523D5">
        <w:t xml:space="preserve">d </w:t>
      </w:r>
      <w:r w:rsidR="003523D5" w:rsidRPr="00FF3DEB">
        <w:fldChar w:fldCharType="begin"/>
      </w:r>
      <w:r w:rsidR="003814BD">
        <w:instrText xml:space="preserve"> ADDIN ZOTERO_ITEM CSL_CITATION {"citationID":"af99cev2m3","properties":{"formattedCitation":"(Cunha et al., 2015)","plainCitation":"(Cunha et al., 2015)","noteIndex":0},"citationItems":[{"id":"TXQm0O0K/NchQuuXB","uris":["http://zotero.org/users/local/2BJQ9o4N/items/WLHPJ6SU"],"uri":["http://zotero.org/users/local/2BJQ9o4N/items/WLHPJ6SU"],"itemData":{"id":"TXQm0O0K/NchQuuXB","type":"article-journal","title":"Both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003523D5" w:rsidRPr="00FF3DEB">
        <w:fldChar w:fldCharType="separate"/>
      </w:r>
      <w:r w:rsidR="003814BD" w:rsidRPr="003814BD">
        <w:rPr>
          <w:rFonts w:cs="Times New Roman"/>
        </w:rPr>
        <w:t>(Cunha et al., 2015)</w:t>
      </w:r>
      <w:r w:rsidR="003523D5" w:rsidRPr="00FF3DEB">
        <w:fldChar w:fldCharType="end"/>
      </w:r>
      <w:r w:rsidR="00EE65DD">
        <w:t>. It is also seen that timing of restriction may play a particularly prominent role in determining risk of low birth weight. Fetuses exposed to the Dutch hunger winter early during gestation had low birth weights, but those who were exposed during late gestation ha</w:t>
      </w:r>
      <w:r>
        <w:t>d</w:t>
      </w:r>
      <w:r w:rsidR="00EE65DD">
        <w:t xml:space="preserve"> normal birthweights</w:t>
      </w:r>
      <w:r>
        <w:t xml:space="preserve"> </w:t>
      </w:r>
      <w:r w:rsidR="00EE65DD">
        <w:fldChar w:fldCharType="begin"/>
      </w:r>
      <w:r w:rsidR="00753F6C">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00EE65DD">
        <w:fldChar w:fldCharType="separate"/>
      </w:r>
      <w:r w:rsidR="00EE65DD">
        <w:rPr>
          <w:noProof/>
        </w:rPr>
        <w:t>(Schulz, 2010)</w:t>
      </w:r>
      <w:r w:rsidR="00EE65DD">
        <w:fldChar w:fldCharType="end"/>
      </w:r>
      <w:r w:rsidR="00EE65DD">
        <w:t xml:space="preserve">. </w:t>
      </w:r>
      <w:r w:rsidR="008B6EEF">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008B6EEF" w:rsidRPr="00913636">
        <w:rPr>
          <w:rFonts w:eastAsia="Times New Roman" w:cs="Times New Roman"/>
          <w:color w:val="000000"/>
        </w:rPr>
        <w:fldChar w:fldCharType="begin"/>
      </w:r>
      <w:r w:rsidR="008B6EEF">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8B6EEF" w:rsidRPr="00913636">
        <w:rPr>
          <w:rFonts w:eastAsia="Times New Roman" w:cs="Times New Roman"/>
          <w:color w:val="000000"/>
        </w:rPr>
        <w:fldChar w:fldCharType="separate"/>
      </w:r>
      <w:r w:rsidR="008B6EEF" w:rsidRPr="00753F6C">
        <w:rPr>
          <w:rFonts w:cs="Times New Roman"/>
          <w:color w:val="000000"/>
        </w:rPr>
        <w:t>(Hawkins et al., 2000)</w:t>
      </w:r>
      <w:r w:rsidR="008B6EEF" w:rsidRPr="00913636">
        <w:rPr>
          <w:rFonts w:eastAsia="Times New Roman" w:cs="Times New Roman"/>
          <w:color w:val="000000"/>
        </w:rPr>
        <w:fldChar w:fldCharType="end"/>
      </w:r>
      <w:r w:rsidR="008B6EEF" w:rsidRPr="00913636">
        <w:rPr>
          <w:rFonts w:eastAsia="Times New Roman" w:cs="Times New Roman"/>
          <w:color w:val="000000"/>
        </w:rPr>
        <w:t>.</w:t>
      </w:r>
      <w:r w:rsidR="008B6EEF">
        <w:rPr>
          <w:rFonts w:eastAsia="Times New Roman" w:cs="Times New Roman"/>
          <w:color w:val="000000"/>
        </w:rPr>
        <w:t xml:space="preserve"> </w:t>
      </w:r>
      <w:r>
        <w:t>Total</w:t>
      </w:r>
      <w:r w:rsidR="00EE65DD">
        <w:t xml:space="preserve"> nutrient restriction and daytime fasting are not good </w:t>
      </w:r>
      <w:r>
        <w:t>proxies</w:t>
      </w:r>
      <w:r w:rsidR="00EE65DD">
        <w:t xml:space="preserve"> </w:t>
      </w:r>
      <w:r>
        <w:t>for</w:t>
      </w:r>
      <w:r w:rsidR="00EE65DD">
        <w:t xml:space="preserve"> </w:t>
      </w:r>
      <w:r>
        <w:t>I</w:t>
      </w:r>
      <w:r w:rsidR="00EE65DD">
        <w:t xml:space="preserve">F, as they either reduce total number of calories </w:t>
      </w:r>
      <w:r>
        <w:t xml:space="preserve">and crucial macronutrients </w:t>
      </w:r>
      <w:r w:rsidR="00EE65DD">
        <w:t xml:space="preserve">or introduce a disruption to the natural circadian cycle </w:t>
      </w:r>
      <w:r w:rsidR="00647492">
        <w:t>of</w:t>
      </w:r>
      <w:r w:rsidR="00EE65DD">
        <w:t xml:space="preserve"> eating</w:t>
      </w:r>
      <w:r>
        <w:t xml:space="preserve"> and sleeping</w:t>
      </w:r>
      <w:r w:rsidR="00EE65DD">
        <w:t>. The o</w:t>
      </w:r>
      <w:r>
        <w:t>nly</w:t>
      </w:r>
      <w:r w:rsidR="00EE65DD">
        <w:t xml:space="preserve"> study </w:t>
      </w:r>
      <w:r>
        <w:t xml:space="preserve">to date </w:t>
      </w:r>
      <w:r w:rsidR="00EE65DD">
        <w:t>of gestational TRF</w:t>
      </w:r>
      <w:r>
        <w:t xml:space="preserve"> was conducted</w:t>
      </w:r>
      <w:r w:rsidR="00EE65DD">
        <w:t xml:space="preserve"> by </w:t>
      </w:r>
      <w:r w:rsidR="00EE65DD">
        <w:rPr>
          <w:rFonts w:eastAsia="Times New Roman" w:cs="Times New Roman"/>
          <w:color w:val="000000"/>
        </w:rPr>
        <w:t xml:space="preserve">Upadhyay and colleagues </w:t>
      </w:r>
      <w:r>
        <w:rPr>
          <w:rFonts w:eastAsia="Times New Roman" w:cs="Times New Roman"/>
          <w:color w:val="000000"/>
        </w:rPr>
        <w:t xml:space="preserve">and </w:t>
      </w:r>
      <w:r w:rsidR="00EE65DD">
        <w:rPr>
          <w:rFonts w:eastAsia="Times New Roman" w:cs="Times New Roman"/>
          <w:color w:val="000000"/>
        </w:rPr>
        <w:t xml:space="preserve">demonstrated that HFD-TRF feeding during pregnancy </w:t>
      </w:r>
      <w:r>
        <w:rPr>
          <w:rFonts w:eastAsia="Times New Roman" w:cs="Times New Roman"/>
          <w:color w:val="000000"/>
        </w:rPr>
        <w:t xml:space="preserve">generated </w:t>
      </w:r>
      <w:r w:rsidR="00647492">
        <w:rPr>
          <w:rFonts w:eastAsia="Times New Roman" w:cs="Times New Roman"/>
          <w:color w:val="000000"/>
        </w:rPr>
        <w:t xml:space="preserve">produced pups with comparable birth weights to AL fed controls </w:t>
      </w:r>
      <w:r w:rsidR="00647492">
        <w:rPr>
          <w:rFonts w:eastAsia="Times New Roman" w:cs="Times New Roman"/>
          <w:color w:val="000000"/>
        </w:rPr>
        <w:fldChar w:fldCharType="begin"/>
      </w:r>
      <w:r w:rsidR="00753F6C">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47492">
        <w:rPr>
          <w:rFonts w:eastAsia="Times New Roman" w:cs="Times New Roman"/>
          <w:color w:val="000000"/>
        </w:rPr>
        <w:fldChar w:fldCharType="separate"/>
      </w:r>
      <w:r w:rsidR="00647492">
        <w:rPr>
          <w:rFonts w:eastAsia="Times New Roman" w:cs="Times New Roman"/>
          <w:noProof/>
          <w:color w:val="000000"/>
        </w:rPr>
        <w:t>(Upadhyay et al., 2019)</w:t>
      </w:r>
      <w:r w:rsidR="00647492">
        <w:rPr>
          <w:rFonts w:eastAsia="Times New Roman" w:cs="Times New Roman"/>
          <w:color w:val="000000"/>
        </w:rPr>
        <w:fldChar w:fldCharType="end"/>
      </w:r>
      <w:r w:rsidR="00647492">
        <w:rPr>
          <w:rFonts w:eastAsia="Times New Roman" w:cs="Times New Roman"/>
          <w:color w:val="000000"/>
        </w:rPr>
        <w:t>. This dietary strategy also</w:t>
      </w:r>
      <w:r w:rsidR="00EE65DD">
        <w:rPr>
          <w:rFonts w:eastAsia="Times New Roman" w:cs="Times New Roman"/>
          <w:color w:val="000000"/>
        </w:rPr>
        <w:t xml:space="preserve"> correct</w:t>
      </w:r>
      <w:r w:rsidR="00647492">
        <w:rPr>
          <w:rFonts w:eastAsia="Times New Roman" w:cs="Times New Roman"/>
          <w:color w:val="000000"/>
        </w:rPr>
        <w:t>ed</w:t>
      </w:r>
      <w:r w:rsidR="00EE65DD">
        <w:rPr>
          <w:rFonts w:eastAsia="Times New Roman" w:cs="Times New Roman"/>
          <w:color w:val="000000"/>
        </w:rPr>
        <w:t xml:space="preserve"> </w:t>
      </w:r>
      <w:r>
        <w:rPr>
          <w:rFonts w:eastAsia="Times New Roman" w:cs="Times New Roman"/>
          <w:color w:val="000000"/>
        </w:rPr>
        <w:t>large birthweight traditionally seen in</w:t>
      </w:r>
      <w:r w:rsidR="00EE65DD">
        <w:rPr>
          <w:rFonts w:eastAsia="Times New Roman" w:cs="Times New Roman"/>
          <w:color w:val="000000"/>
        </w:rPr>
        <w:t xml:space="preserve"> HFD feeding</w:t>
      </w:r>
      <w:r w:rsidR="00B30060">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sidR="00EE65DD">
        <w:rPr>
          <w:rFonts w:eastAsia="Times New Roman" w:cs="Times New Roman"/>
          <w:color w:val="000000"/>
        </w:rPr>
        <w:t>. Therefore</w:t>
      </w:r>
      <w:r w:rsidR="00EE65DD" w:rsidRPr="00301F1B">
        <w:rPr>
          <w:rFonts w:eastAsia="Times New Roman" w:cs="Times New Roman"/>
          <w:i/>
          <w:color w:val="000000"/>
        </w:rPr>
        <w:t xml:space="preserve">, </w:t>
      </w:r>
      <w:r w:rsidR="00647492" w:rsidRPr="00301F1B">
        <w:rPr>
          <w:i/>
        </w:rPr>
        <w:t>I anticipate</w:t>
      </w:r>
      <w:r w:rsidR="00EE65DD" w:rsidRPr="00301F1B">
        <w:rPr>
          <w:i/>
        </w:rPr>
        <w:t xml:space="preserve"> that birth</w:t>
      </w:r>
      <w:r w:rsidR="00B30060" w:rsidRPr="00301F1B">
        <w:rPr>
          <w:i/>
        </w:rPr>
        <w:t xml:space="preserve"> </w:t>
      </w:r>
      <w:r w:rsidR="00EE65DD" w:rsidRPr="00301F1B">
        <w:rPr>
          <w:i/>
        </w:rPr>
        <w:t xml:space="preserve">weight </w:t>
      </w:r>
      <w:r w:rsidR="00B30060" w:rsidRPr="00301F1B">
        <w:rPr>
          <w:i/>
        </w:rPr>
        <w:t xml:space="preserve">of pups </w:t>
      </w:r>
      <w:r w:rsidR="00EE65DD" w:rsidRPr="00301F1B">
        <w:rPr>
          <w:i/>
        </w:rPr>
        <w:t xml:space="preserve">will be similar </w:t>
      </w:r>
      <w:r w:rsidR="00647492" w:rsidRPr="00301F1B">
        <w:rPr>
          <w:i/>
        </w:rPr>
        <w:t>in both eTRF and AL fed dams</w:t>
      </w:r>
      <w:r w:rsidR="00EE65DD">
        <w:t xml:space="preserve">. </w:t>
      </w:r>
      <w:r w:rsidR="00647492">
        <w:t>To determine the effect of maternal dietary feeding strategy on pup birth weight</w:t>
      </w:r>
      <w:r w:rsidR="00EE65DD">
        <w:t xml:space="preserve">, </w:t>
      </w:r>
      <w:r w:rsidR="00647492">
        <w:t>each pup’s weight will be taken immediately after delivery (PND 0.5)</w:t>
      </w:r>
      <w:r w:rsidR="00EE65DD">
        <w:t xml:space="preserve">. </w:t>
      </w:r>
      <w:r w:rsidR="00221EDD">
        <w:t>Pup birth weight will be averaged by litter and then by dam to present an average pup weight. Preliminary</w:t>
      </w:r>
      <w:r w:rsidR="00EE65DD">
        <w:t xml:space="preserve"> cohort data demonstrates that average birthweight per pup does not differ between maternal feeding groups</w:t>
      </w:r>
      <w:r w:rsidR="00221EDD">
        <w:t xml:space="preserve"> (p = 0.7)</w:t>
      </w:r>
      <w:r w:rsidR="00EE65DD">
        <w:t xml:space="preserve">. </w:t>
      </w:r>
    </w:p>
    <w:p w14:paraId="0AE7B5ED" w14:textId="763AEE75" w:rsidR="007229A3" w:rsidRDefault="007229A3" w:rsidP="00EE65DD"/>
    <w:p w14:paraId="4DDAE288" w14:textId="5792B282" w:rsidR="007229A3" w:rsidRPr="00B44C7A" w:rsidRDefault="00FF6EFD" w:rsidP="00EE65DD">
      <w:pPr>
        <w:rPr>
          <w:u w:val="single"/>
        </w:rPr>
      </w:pPr>
      <w:r w:rsidRPr="00B44C7A">
        <w:rPr>
          <w:u w:val="single"/>
        </w:rPr>
        <w:t xml:space="preserve">Aim 2.1.2 </w:t>
      </w:r>
      <w:r w:rsidR="007229A3" w:rsidRPr="00B44C7A">
        <w:rPr>
          <w:u w:val="single"/>
        </w:rPr>
        <w:t>Gestational age</w:t>
      </w:r>
    </w:p>
    <w:p w14:paraId="31D70390" w14:textId="7C99B707" w:rsidR="00FF6EFD" w:rsidRDefault="00FF6EFD" w:rsidP="00EE65DD">
      <w:r>
        <w:t>Another crucial measure of early life health is gestational age. Gestational age</w:t>
      </w:r>
      <w:r w:rsidR="00301F1B">
        <w:t xml:space="preserve"> is often expressed as either reaching term or</w:t>
      </w:r>
      <w:r>
        <w:t xml:space="preserve"> </w:t>
      </w:r>
      <w:r w:rsidR="00B66481">
        <w:t>failing to reach term before birth (</w:t>
      </w:r>
      <w:r>
        <w:t>pre-term birth</w:t>
      </w:r>
      <w:r w:rsidR="00B66481">
        <w:t>)</w:t>
      </w:r>
      <w:r>
        <w:t xml:space="preserve">, </w:t>
      </w:r>
      <w:r w:rsidR="00301F1B">
        <w:t xml:space="preserve">and </w:t>
      </w:r>
      <w:r>
        <w:t xml:space="preserve">has been linked to worsened early child health </w:t>
      </w:r>
      <w:r>
        <w:fldChar w:fldCharType="begin"/>
      </w:r>
      <w:r w:rsidR="00753F6C">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00615E6D" w:rsidRPr="00615E6D">
        <w:t xml:space="preserve"> </w:t>
      </w:r>
      <w:r w:rsidR="00615E6D">
        <w:t xml:space="preserve">The effect of Ramadan fasting in pregnancy on gestational age </w:t>
      </w:r>
      <w:r w:rsidR="00B66481">
        <w:t>is</w:t>
      </w:r>
      <w:r w:rsidR="00615E6D">
        <w:t xml:space="preserve"> more consistent</w:t>
      </w:r>
      <w:r w:rsidR="00B66481">
        <w:t xml:space="preserve"> in the literature</w:t>
      </w:r>
      <w:r w:rsidR="00615E6D">
        <w:t xml:space="preserve">, with studies finding no effect of </w:t>
      </w:r>
      <w:r w:rsidR="00B66481">
        <w:t xml:space="preserve">maternal </w:t>
      </w:r>
      <w:r w:rsidR="00615E6D">
        <w:t xml:space="preserve">fasting on gestational age </w:t>
      </w:r>
      <w:r w:rsidR="00615E6D">
        <w:fldChar w:fldCharType="begin"/>
      </w:r>
      <w:r w:rsidR="00753F6C">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615E6D">
        <w:fldChar w:fldCharType="separate"/>
      </w:r>
      <w:r w:rsidR="00615E6D">
        <w:rPr>
          <w:noProof/>
        </w:rPr>
        <w:t>(Awwad et al., 2012; Daley et al., 2017; Hizli et al., 2012; Savitri et al., 2014)</w:t>
      </w:r>
      <w:r w:rsidR="00615E6D">
        <w:fldChar w:fldCharType="end"/>
      </w:r>
      <w:r w:rsidR="00615E6D">
        <w:t xml:space="preserve">. </w:t>
      </w:r>
      <w:r w:rsidR="00523978">
        <w:t>No study in animals has been done to date</w:t>
      </w:r>
      <w:r w:rsidR="00301F1B">
        <w:t xml:space="preserve"> on TRF and pregnancy and the effects of gestational age</w:t>
      </w:r>
      <w:r w:rsidR="00B66481">
        <w:t>.</w:t>
      </w:r>
      <w:r w:rsidR="00523978">
        <w:t xml:space="preserve"> </w:t>
      </w:r>
      <w:r w:rsidR="00615E6D">
        <w:t xml:space="preserve">To assess gestational age, we will count the number of days between appearance of copulatory plug and birth. </w:t>
      </w:r>
      <w:r w:rsidR="00615E6D" w:rsidRPr="008B6EEF">
        <w:rPr>
          <w:i/>
        </w:rPr>
        <w:t>I</w:t>
      </w:r>
      <w:r w:rsidR="008B6EEF">
        <w:rPr>
          <w:i/>
        </w:rPr>
        <w:t xml:space="preserve"> hypoth</w:t>
      </w:r>
      <w:r w:rsidR="0043102B">
        <w:rPr>
          <w:i/>
        </w:rPr>
        <w:t>e</w:t>
      </w:r>
      <w:r w:rsidR="008B6EEF">
        <w:rPr>
          <w:i/>
        </w:rPr>
        <w:t>size</w:t>
      </w:r>
      <w:r w:rsidR="00615E6D" w:rsidRPr="008B6EEF">
        <w:rPr>
          <w:i/>
        </w:rPr>
        <w:t xml:space="preserve"> that gestational age will not differ between maternal treatment groups.</w:t>
      </w:r>
      <w:r w:rsidR="00615E6D">
        <w:t xml:space="preserve"> </w:t>
      </w:r>
      <w:r w:rsidR="00001D24">
        <w:t xml:space="preserve">The impact of this study will be that we will have the first evidence for </w:t>
      </w:r>
      <w:proofErr w:type="spellStart"/>
      <w:r w:rsidR="00001D24">
        <w:t>iso</w:t>
      </w:r>
      <w:proofErr w:type="spellEnd"/>
      <w:r w:rsidR="00001D24">
        <w:t>-caloric time restricted feeding in animals and its influence on risk for pre-term b</w:t>
      </w:r>
      <w:r w:rsidR="00751606">
        <w:t xml:space="preserve">irth. </w:t>
      </w:r>
    </w:p>
    <w:p w14:paraId="138B4B1A" w14:textId="61CCDCB7" w:rsidR="00FF6EFD" w:rsidRDefault="00FF6EFD" w:rsidP="00EE65DD"/>
    <w:p w14:paraId="0B3C4222" w14:textId="34213D39" w:rsidR="00FF6EFD" w:rsidRPr="00B44C7A" w:rsidRDefault="00FF6EFD" w:rsidP="00EE65DD">
      <w:pPr>
        <w:rPr>
          <w:u w:val="single"/>
        </w:rPr>
      </w:pPr>
      <w:r w:rsidRPr="006B74C8">
        <w:rPr>
          <w:highlight w:val="yellow"/>
          <w:u w:val="single"/>
        </w:rPr>
        <w:lastRenderedPageBreak/>
        <w:t xml:space="preserve">Aim 2.1.3 </w:t>
      </w:r>
      <w:r w:rsidR="003D6ACC" w:rsidRPr="006B74C8">
        <w:rPr>
          <w:highlight w:val="yellow"/>
          <w:u w:val="single"/>
        </w:rPr>
        <w:t>`</w:t>
      </w:r>
      <w:r w:rsidRPr="00B44C7A">
        <w:rPr>
          <w:u w:val="single"/>
        </w:rPr>
        <w:t xml:space="preserve"> </w:t>
      </w:r>
    </w:p>
    <w:p w14:paraId="79505A47" w14:textId="3E653BD3" w:rsidR="00913636" w:rsidRPr="00913636" w:rsidRDefault="00F27793" w:rsidP="00913636">
      <w:pPr>
        <w:rPr>
          <w:rFonts w:eastAsia="Times New Roman" w:cs="Times New Roman"/>
          <w:color w:val="000000"/>
        </w:rPr>
      </w:pPr>
      <w:r>
        <w:rPr>
          <w:rFonts w:eastAsia="Times New Roman" w:cs="Times New Roman"/>
          <w:color w:val="000000"/>
        </w:rPr>
        <w:t xml:space="preserve">Offspring survival is one aspect of offspring health that </w:t>
      </w:r>
      <w:r w:rsidR="00E1397B">
        <w:rPr>
          <w:rFonts w:eastAsia="Times New Roman" w:cs="Times New Roman"/>
          <w:color w:val="000000"/>
        </w:rPr>
        <w:t>is often overlooked in maternal nutrition studies, and hasn’t been reported using</w:t>
      </w:r>
      <w:r>
        <w:rPr>
          <w:rFonts w:eastAsia="Times New Roman" w:cs="Times New Roman"/>
          <w:color w:val="000000"/>
        </w:rPr>
        <w:t xml:space="preserve"> TRF</w:t>
      </w:r>
      <w:r w:rsidR="00E1397B">
        <w:rPr>
          <w:rFonts w:eastAsia="Times New Roman" w:cs="Times New Roman"/>
          <w:color w:val="000000"/>
        </w:rPr>
        <w:t xml:space="preserve"> in pregnancy</w:t>
      </w:r>
      <w:r>
        <w:rPr>
          <w:rFonts w:eastAsia="Times New Roman" w:cs="Times New Roman"/>
          <w:color w:val="000000"/>
        </w:rPr>
        <w:t xml:space="preserve">. However, studies using caloric restriction, of differing magnitudes, have looked at neonatal survivorship. </w:t>
      </w:r>
    </w:p>
    <w:p w14:paraId="01D729BC" w14:textId="3F2E967F" w:rsidR="00542FE1" w:rsidRDefault="0045654F" w:rsidP="00077B30">
      <w:pPr>
        <w:pStyle w:val="ListParagraph"/>
        <w:numPr>
          <w:ilvl w:val="0"/>
          <w:numId w:val="1"/>
        </w:numPr>
        <w:rPr>
          <w:rFonts w:eastAsia="Times New Roman" w:cs="Times New Roman"/>
          <w:color w:val="000000"/>
        </w:rPr>
      </w:pPr>
      <w:r>
        <w:rPr>
          <w:rFonts w:eastAsia="Times New Roman" w:cs="Times New Roman"/>
          <w:color w:val="000000"/>
        </w:rPr>
        <w:t>Canonical</w:t>
      </w:r>
      <w:r w:rsidR="009A787B">
        <w:rPr>
          <w:rFonts w:eastAsia="Times New Roman" w:cs="Times New Roman"/>
          <w:color w:val="000000"/>
        </w:rPr>
        <w:t xml:space="preserve"> studies of food restriction report that with caloric restriction during </w:t>
      </w:r>
      <w:r>
        <w:rPr>
          <w:rFonts w:eastAsia="Times New Roman" w:cs="Times New Roman"/>
          <w:color w:val="000000"/>
        </w:rPr>
        <w:t>gestation</w:t>
      </w:r>
      <w:r w:rsidR="009A787B">
        <w:rPr>
          <w:rFonts w:eastAsia="Times New Roman" w:cs="Times New Roman"/>
          <w:color w:val="000000"/>
        </w:rPr>
        <w:t>, there is ____ effect on survival of the pups(CITE).</w:t>
      </w:r>
    </w:p>
    <w:p w14:paraId="23762489" w14:textId="16457646" w:rsidR="00077B30" w:rsidRPr="00542FE1" w:rsidRDefault="00077B30" w:rsidP="00077B30">
      <w:pPr>
        <w:pStyle w:val="ListParagraph"/>
        <w:numPr>
          <w:ilvl w:val="0"/>
          <w:numId w:val="1"/>
        </w:numPr>
        <w:rPr>
          <w:rFonts w:eastAsia="Times New Roman" w:cs="Times New Roman"/>
          <w:color w:val="000000"/>
        </w:rPr>
      </w:pPr>
      <w:r w:rsidRPr="00542FE1">
        <w:rPr>
          <w:rFonts w:eastAsia="Times New Roman" w:cs="Times New Roman"/>
          <w:color w:val="000000"/>
        </w:rPr>
        <w:t xml:space="preserve">Some studies use food deprivation as a means to induce stress in maternal animals. This may be enough to impact survival of the pups. </w:t>
      </w:r>
    </w:p>
    <w:p w14:paraId="3EE8955A" w14:textId="6B0405DB" w:rsidR="00077B30" w:rsidRPr="00751606" w:rsidRDefault="00077B30" w:rsidP="00751606">
      <w:pPr>
        <w:rPr>
          <w:rFonts w:eastAsia="Times New Roman" w:cs="Times New Roman"/>
          <w:color w:val="000000"/>
        </w:rPr>
      </w:pPr>
      <w:r w:rsidRPr="00751606">
        <w:rPr>
          <w:rFonts w:eastAsia="Times New Roman" w:cs="Times New Roman"/>
          <w:color w:val="000000"/>
        </w:rPr>
        <w:t>Sex difference</w:t>
      </w:r>
      <w:r w:rsidR="00C77546" w:rsidRPr="00751606">
        <w:rPr>
          <w:rFonts w:eastAsia="Times New Roman" w:cs="Times New Roman"/>
          <w:color w:val="000000"/>
        </w:rPr>
        <w:t>s may exist in the survivorship of offspring. Work done in dairy cows has demonstrated that restrictive feeding practices initiated before mating resulted in smaller calves, and fewer female calves surviving compared to AL fed controls</w:t>
      </w:r>
      <w:r w:rsidR="00913636">
        <w:rPr>
          <w:rFonts w:eastAsia="Times New Roman" w:cs="Times New Roman"/>
          <w:color w:val="000000"/>
        </w:rPr>
        <w:t xml:space="preserve"> </w:t>
      </w:r>
      <w:r w:rsidR="00C77546" w:rsidRPr="00751606">
        <w:rPr>
          <w:rFonts w:eastAsia="Times New Roman" w:cs="Times New Roman"/>
          <w:color w:val="000000"/>
        </w:rPr>
        <w:fldChar w:fldCharType="begin"/>
      </w:r>
      <w:r w:rsidR="00753F6C">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00C77546" w:rsidRPr="00751606">
        <w:rPr>
          <w:rFonts w:eastAsia="Times New Roman" w:cs="Times New Roman"/>
          <w:color w:val="000000"/>
        </w:rPr>
        <w:fldChar w:fldCharType="separate"/>
      </w:r>
      <w:r w:rsidR="00C77546" w:rsidRPr="00751606">
        <w:rPr>
          <w:rFonts w:eastAsia="Times New Roman" w:cs="Times New Roman"/>
          <w:noProof/>
          <w:color w:val="000000"/>
        </w:rPr>
        <w:t>(Vinsky, Novak, Dixon, Dyck, &amp; Foxcroft, 2006)</w:t>
      </w:r>
      <w:r w:rsidR="00C77546" w:rsidRPr="00751606">
        <w:rPr>
          <w:rFonts w:eastAsia="Times New Roman" w:cs="Times New Roman"/>
          <w:color w:val="000000"/>
        </w:rPr>
        <w:fldChar w:fldCharType="end"/>
      </w:r>
      <w:r w:rsidR="00C77546" w:rsidRPr="00751606">
        <w:rPr>
          <w:rFonts w:eastAsia="Times New Roman" w:cs="Times New Roman"/>
          <w:color w:val="000000"/>
        </w:rPr>
        <w:t>.</w:t>
      </w:r>
      <w:r w:rsidR="00B13741" w:rsidRPr="00751606">
        <w:rPr>
          <w:rFonts w:eastAsia="Times New Roman" w:cs="Times New Roman"/>
          <w:color w:val="000000"/>
        </w:rPr>
        <w:t xml:space="preserve"> However, the majority of animal models find that TRF rarely induces caloric deficit when compared to AL fed controls</w:t>
      </w:r>
      <w:r w:rsidR="006E0FF2">
        <w:rPr>
          <w:rFonts w:eastAsia="Times New Roman" w:cs="Times New Roman"/>
          <w:color w:val="000000"/>
        </w:rPr>
        <w:t xml:space="preserve"> </w:t>
      </w:r>
      <w:r w:rsidR="006E0FF2">
        <w:rPr>
          <w:rFonts w:eastAsia="Times New Roman" w:cs="Times New Roman"/>
          <w:color w:val="000000"/>
        </w:rPr>
        <w:fldChar w:fldCharType="begin"/>
      </w:r>
      <w:r w:rsidR="006E0FF2">
        <w:rPr>
          <w:rFonts w:eastAsia="Times New Roman" w:cs="Times New Roman"/>
          <w:color w:val="000000"/>
        </w:rPr>
        <w:instrText xml:space="preserve"> ADDIN ZOTERO_ITEM CSL_CITATION {"citationID":"a12je62t0c9","properties":{"formattedCitation":"\\uldash{(Anson et al., 2003; Chaix, Lin, Le, Chang, &amp; Panda, 2019)}","plainCitation":"(Anson et al., 2003; Chaix, Lin, Le, Chang, &amp; Panda,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6E0FF2">
        <w:rPr>
          <w:rFonts w:eastAsia="Times New Roman" w:cs="Times New Roman"/>
          <w:color w:val="000000"/>
        </w:rPr>
        <w:fldChar w:fldCharType="separate"/>
      </w:r>
      <w:r w:rsidR="006E0FF2" w:rsidRPr="006E0FF2">
        <w:rPr>
          <w:rFonts w:cs="Times New Roman"/>
          <w:color w:val="000000"/>
          <w:u w:val="dash"/>
        </w:rPr>
        <w:t xml:space="preserve">(Anson et al., 2003; </w:t>
      </w:r>
      <w:proofErr w:type="spellStart"/>
      <w:r w:rsidR="006E0FF2" w:rsidRPr="006E0FF2">
        <w:rPr>
          <w:rFonts w:cs="Times New Roman"/>
          <w:color w:val="000000"/>
          <w:u w:val="dash"/>
        </w:rPr>
        <w:t>Chaix</w:t>
      </w:r>
      <w:proofErr w:type="spellEnd"/>
      <w:r w:rsidR="006E0FF2" w:rsidRPr="006E0FF2">
        <w:rPr>
          <w:rFonts w:cs="Times New Roman"/>
          <w:color w:val="000000"/>
          <w:u w:val="dash"/>
        </w:rPr>
        <w:t>, Lin, Le, Chang, &amp; Panda, 2019)</w:t>
      </w:r>
      <w:r w:rsidR="006E0FF2">
        <w:rPr>
          <w:rFonts w:eastAsia="Times New Roman" w:cs="Times New Roman"/>
          <w:color w:val="000000"/>
        </w:rPr>
        <w:fldChar w:fldCharType="end"/>
      </w:r>
      <w:r w:rsidR="00B13741" w:rsidRPr="00751606">
        <w:rPr>
          <w:rFonts w:eastAsia="Times New Roman" w:cs="Times New Roman"/>
          <w:color w:val="000000"/>
        </w:rPr>
        <w:t xml:space="preserve">. In order to assess survival of the pups, </w:t>
      </w:r>
      <w:r w:rsidR="00751606" w:rsidRPr="00751606">
        <w:rPr>
          <w:rFonts w:eastAsia="Times New Roman" w:cs="Times New Roman"/>
          <w:color w:val="000000"/>
        </w:rPr>
        <w:t>offspring</w:t>
      </w:r>
      <w:r w:rsidR="00B13741" w:rsidRPr="00751606">
        <w:rPr>
          <w:rFonts w:eastAsia="Times New Roman" w:cs="Times New Roman"/>
          <w:color w:val="000000"/>
        </w:rPr>
        <w:t xml:space="preserve"> will be counted on PND 0.5 and sexed as soon as possible.</w:t>
      </w:r>
      <w:r w:rsidR="00751606" w:rsidRPr="00751606">
        <w:rPr>
          <w:rFonts w:eastAsia="Times New Roman" w:cs="Times New Roman"/>
          <w:color w:val="000000"/>
        </w:rPr>
        <w:t xml:space="preserve"> This number will be tracked daily until selective reduction at PND 3.5.  </w:t>
      </w:r>
    </w:p>
    <w:p w14:paraId="4DB5787E" w14:textId="77777777" w:rsidR="00751606" w:rsidRDefault="00751606" w:rsidP="00B13741">
      <w:pPr>
        <w:pStyle w:val="Heading2"/>
      </w:pPr>
    </w:p>
    <w:p w14:paraId="6F0C0429" w14:textId="4F215B39" w:rsidR="00B13741" w:rsidRDefault="00B13741" w:rsidP="00B13741">
      <w:pPr>
        <w:pStyle w:val="Heading2"/>
      </w:pPr>
      <w:r>
        <w:t xml:space="preserve">Specific aim </w:t>
      </w:r>
      <w:r w:rsidR="006570AA">
        <w:t>2.2</w:t>
      </w:r>
      <w:r>
        <w:t xml:space="preserve"> Will </w:t>
      </w:r>
      <w:r w:rsidR="00922F96">
        <w:t xml:space="preserve">gestational exposure to eTRF alter </w:t>
      </w:r>
      <w:r w:rsidR="006570AA">
        <w:t>growth and development of the offspring</w:t>
      </w:r>
      <w:r w:rsidR="00922F96">
        <w:t>?</w:t>
      </w:r>
    </w:p>
    <w:p w14:paraId="29C7CF47" w14:textId="0925732E" w:rsidR="00BC6616" w:rsidRPr="00E1397B" w:rsidRDefault="00BC6616" w:rsidP="00BC6616">
      <w:pPr>
        <w:rPr>
          <w:rFonts w:eastAsia="Times New Roman" w:cs="Times New Roman"/>
          <w:color w:val="000000"/>
        </w:rPr>
      </w:pPr>
      <w:r>
        <w:rPr>
          <w:rFonts w:eastAsia="Times New Roman" w:cs="Times New Roman"/>
          <w:color w:val="000000"/>
        </w:rPr>
        <w:t xml:space="preserve">Growth encompasses many factors including the trajectory of body composition, the propensity for food intake and energy expenditure, and of sexual maturation. </w:t>
      </w:r>
    </w:p>
    <w:p w14:paraId="6728EA1C" w14:textId="3BE5C28C" w:rsidR="006570AA" w:rsidRPr="004777D5" w:rsidRDefault="006570AA" w:rsidP="006570AA">
      <w:pPr>
        <w:rPr>
          <w:color w:val="000000" w:themeColor="text1"/>
          <w:u w:val="single"/>
        </w:rPr>
      </w:pPr>
      <w:commentRangeStart w:id="0"/>
      <w:r w:rsidRPr="004777D5">
        <w:rPr>
          <w:color w:val="000000" w:themeColor="text1"/>
          <w:u w:val="single"/>
        </w:rPr>
        <w:t>Aim 2.2.1 Body weight,</w:t>
      </w:r>
      <w:r w:rsidR="00DB40E3">
        <w:rPr>
          <w:color w:val="000000" w:themeColor="text1"/>
          <w:u w:val="single"/>
        </w:rPr>
        <w:t xml:space="preserve"> body composition, and</w:t>
      </w:r>
      <w:r w:rsidRPr="004777D5">
        <w:rPr>
          <w:color w:val="000000" w:themeColor="text1"/>
          <w:u w:val="single"/>
        </w:rPr>
        <w:t xml:space="preserve"> food intake</w:t>
      </w:r>
      <w:commentRangeEnd w:id="0"/>
      <w:r w:rsidR="00073D96">
        <w:rPr>
          <w:rStyle w:val="CommentReference"/>
        </w:rPr>
        <w:commentReference w:id="0"/>
      </w:r>
    </w:p>
    <w:p w14:paraId="26329068" w14:textId="493DD155" w:rsidR="00942580" w:rsidRDefault="00942580" w:rsidP="006570AA">
      <w:r>
        <w:t xml:space="preserve">It is well documented that maternal diet during gestation can alter offspring body composition. </w:t>
      </w:r>
      <w:r w:rsidR="00751606">
        <w:t xml:space="preserve">The ability of an animal to gain weight and length is correlated to its propensity for disease (CITE). There is potential for catch-up growth. This </w:t>
      </w:r>
      <w:r w:rsidR="00F35E2D">
        <w:t xml:space="preserve">is most easily seen by observation of body weight, with low initial bodyweight, followed by rapid accumulation of body </w:t>
      </w:r>
      <w:r w:rsidR="00674681">
        <w:t>fat</w:t>
      </w:r>
      <w:r w:rsidR="00F35E2D">
        <w:t>, and even surpassing body weight of normally fed control pups</w:t>
      </w:r>
      <w:r w:rsidR="00674681">
        <w:t xml:space="preserve"> </w:t>
      </w:r>
      <w:r w:rsidR="00F35E2D">
        <w:fldChar w:fldCharType="begin"/>
      </w:r>
      <w:r w:rsidR="00F35E2D">
        <w:instrText xml:space="preserve"> ADDIN ZOTERO_ITEM CSL_CITATION {"citationID":"a2ovoo2iana","properties":{"formattedCitation":"\\uldash{(Berends,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F35E2D">
        <w:fldChar w:fldCharType="separate"/>
      </w:r>
      <w:r w:rsidR="00F35E2D" w:rsidRPr="00F35E2D">
        <w:rPr>
          <w:rFonts w:cs="Times New Roman"/>
          <w:u w:val="dash"/>
        </w:rPr>
        <w:t>(Berends, Fernandez-</w:t>
      </w:r>
      <w:proofErr w:type="spellStart"/>
      <w:r w:rsidR="00F35E2D" w:rsidRPr="00F35E2D">
        <w:rPr>
          <w:rFonts w:cs="Times New Roman"/>
          <w:u w:val="dash"/>
        </w:rPr>
        <w:t>Twinn</w:t>
      </w:r>
      <w:proofErr w:type="spellEnd"/>
      <w:r w:rsidR="00F35E2D" w:rsidRPr="00F35E2D">
        <w:rPr>
          <w:rFonts w:cs="Times New Roman"/>
          <w:u w:val="dash"/>
        </w:rPr>
        <w:t>, Martin-</w:t>
      </w:r>
      <w:proofErr w:type="spellStart"/>
      <w:r w:rsidR="00F35E2D" w:rsidRPr="00F35E2D">
        <w:rPr>
          <w:rFonts w:cs="Times New Roman"/>
          <w:u w:val="dash"/>
        </w:rPr>
        <w:t>Gronert</w:t>
      </w:r>
      <w:proofErr w:type="spellEnd"/>
      <w:r w:rsidR="00F35E2D" w:rsidRPr="00F35E2D">
        <w:rPr>
          <w:rFonts w:cs="Times New Roman"/>
          <w:u w:val="dash"/>
        </w:rPr>
        <w:t xml:space="preserve">, Cripps, &amp; </w:t>
      </w:r>
      <w:proofErr w:type="spellStart"/>
      <w:r w:rsidR="00F35E2D" w:rsidRPr="00F35E2D">
        <w:rPr>
          <w:rFonts w:cs="Times New Roman"/>
          <w:u w:val="dash"/>
        </w:rPr>
        <w:t>Ozanne</w:t>
      </w:r>
      <w:proofErr w:type="spellEnd"/>
      <w:r w:rsidR="00F35E2D" w:rsidRPr="00F35E2D">
        <w:rPr>
          <w:rFonts w:cs="Times New Roman"/>
          <w:u w:val="dash"/>
        </w:rPr>
        <w:t>, 2013)</w:t>
      </w:r>
      <w:r w:rsidR="00F35E2D">
        <w:fldChar w:fldCharType="end"/>
      </w:r>
      <w:r w:rsidR="00F35E2D">
        <w:t xml:space="preserve">. </w:t>
      </w:r>
      <w:r w:rsidR="00751606">
        <w:t xml:space="preserve"> </w:t>
      </w:r>
      <w:r w:rsidR="00F35E2D">
        <w:t xml:space="preserve">Furthermore, catch up growth in rodents has been </w:t>
      </w:r>
      <w:r w:rsidR="00674681">
        <w:t xml:space="preserve">demonstrated to program insulin-insensitivity in the adipose tissue of young mice and reduce lifespan </w:t>
      </w:r>
      <w:r w:rsidR="00674681">
        <w:fldChar w:fldCharType="begin"/>
      </w:r>
      <w:r w:rsidR="00674681">
        <w:instrText xml:space="preserve"> ADDIN ZOTERO_ITEM CSL_CITATION {"citationID":"a2s9ss7qi6","properties":{"formattedCitation":"\\uldash{(Berends,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rsidR="00674681">
        <w:fldChar w:fldCharType="separate"/>
      </w:r>
      <w:r w:rsidR="00674681" w:rsidRPr="00674681">
        <w:rPr>
          <w:rFonts w:cs="Times New Roman"/>
          <w:u w:val="dash"/>
        </w:rPr>
        <w:t>(Berends, Fernandez-</w:t>
      </w:r>
      <w:proofErr w:type="spellStart"/>
      <w:r w:rsidR="00674681" w:rsidRPr="00674681">
        <w:rPr>
          <w:rFonts w:cs="Times New Roman"/>
          <w:u w:val="dash"/>
        </w:rPr>
        <w:t>Twinn</w:t>
      </w:r>
      <w:proofErr w:type="spellEnd"/>
      <w:r w:rsidR="00674681" w:rsidRPr="00674681">
        <w:rPr>
          <w:rFonts w:cs="Times New Roman"/>
          <w:u w:val="dash"/>
        </w:rPr>
        <w:t>, Martin-</w:t>
      </w:r>
      <w:proofErr w:type="spellStart"/>
      <w:r w:rsidR="00674681" w:rsidRPr="00674681">
        <w:rPr>
          <w:rFonts w:cs="Times New Roman"/>
          <w:u w:val="dash"/>
        </w:rPr>
        <w:t>Gronert</w:t>
      </w:r>
      <w:proofErr w:type="spellEnd"/>
      <w:r w:rsidR="00674681" w:rsidRPr="00674681">
        <w:rPr>
          <w:rFonts w:cs="Times New Roman"/>
          <w:u w:val="dash"/>
        </w:rPr>
        <w:t xml:space="preserve">, Cripps, &amp; </w:t>
      </w:r>
      <w:proofErr w:type="spellStart"/>
      <w:r w:rsidR="00674681" w:rsidRPr="00674681">
        <w:rPr>
          <w:rFonts w:cs="Times New Roman"/>
          <w:u w:val="dash"/>
        </w:rPr>
        <w:t>Ozanne</w:t>
      </w:r>
      <w:proofErr w:type="spellEnd"/>
      <w:r w:rsidR="00674681" w:rsidRPr="00674681">
        <w:rPr>
          <w:rFonts w:cs="Times New Roman"/>
          <w:u w:val="dash"/>
        </w:rPr>
        <w:t>, 2013)</w:t>
      </w:r>
      <w:r w:rsidR="00674681">
        <w:fldChar w:fldCharType="end"/>
      </w:r>
      <w:r w:rsidR="00674681">
        <w:t xml:space="preserve">. </w:t>
      </w:r>
      <w:proofErr w:type="gramStart"/>
      <w:r w:rsidR="00674681">
        <w:t>However</w:t>
      </w:r>
      <w:proofErr w:type="gramEnd"/>
      <w:r w:rsidR="00674681">
        <w:t xml:space="preserve"> because of we do not anticipate calorie intake reduction in eTRF dams, </w:t>
      </w:r>
      <w:r w:rsidR="00674681" w:rsidRPr="00674681">
        <w:rPr>
          <w:i/>
        </w:rPr>
        <w:t>I predict that eTRF offspring will have a similar pattern of weight gain and fat mass accumulation as their AL counterparts</w:t>
      </w:r>
      <w:r w:rsidR="00674681">
        <w:t>. To captur</w:t>
      </w:r>
      <w:r w:rsidR="00E1397B">
        <w:t>e</w:t>
      </w:r>
      <w:r w:rsidR="00674681">
        <w:t xml:space="preserve"> sufficient information to be able to identify normal or catch up growth, I propose frequent</w:t>
      </w:r>
      <w:r w:rsidR="00E1397B">
        <w:t xml:space="preserve"> measure</w:t>
      </w:r>
      <w:r w:rsidR="00674681">
        <w:t xml:space="preserve">ment of </w:t>
      </w:r>
      <w:r w:rsidR="00E1397B">
        <w:t>body weight</w:t>
      </w:r>
      <w:r w:rsidR="00674681">
        <w:t xml:space="preserve">s; </w:t>
      </w:r>
      <w:r w:rsidR="00E1397B">
        <w:t xml:space="preserve"> on PND days 0.5, 3, 7, 14, 21, and weekly thereafter until sacrifice</w:t>
      </w:r>
      <w:r w:rsidR="00674681">
        <w:t xml:space="preserve"> in adulthood</w:t>
      </w:r>
      <w:r w:rsidR="00E1397B">
        <w:t xml:space="preserve">. Body composition will be </w:t>
      </w:r>
      <w:r w:rsidR="00073D96">
        <w:t xml:space="preserve">assessed weekly </w:t>
      </w:r>
      <w:r w:rsidR="00674681">
        <w:t xml:space="preserve">after PND 21 </w:t>
      </w:r>
      <w:r w:rsidR="00073D96">
        <w:t xml:space="preserve">by </w:t>
      </w:r>
      <w:proofErr w:type="spellStart"/>
      <w:r w:rsidR="00073D96">
        <w:t>EchoMRI</w:t>
      </w:r>
      <w:proofErr w:type="spellEnd"/>
      <w:r w:rsidR="00073D96">
        <w:t xml:space="preserve"> until sacrifice</w:t>
      </w:r>
      <w:r w:rsidR="00674681">
        <w:t xml:space="preserve"> to detect differences in compartmentalization of body mass</w:t>
      </w:r>
      <w:r w:rsidR="00073D96">
        <w:t xml:space="preserve">. </w:t>
      </w:r>
    </w:p>
    <w:p w14:paraId="7DE8E4E7" w14:textId="66C131F0" w:rsidR="00751606" w:rsidRDefault="00751606" w:rsidP="006570AA"/>
    <w:p w14:paraId="61A7CDEE" w14:textId="6FFF26AD" w:rsidR="006570AA" w:rsidRPr="00581847" w:rsidRDefault="006570AA" w:rsidP="006570AA">
      <w:pPr>
        <w:rPr>
          <w:u w:val="single"/>
        </w:rPr>
      </w:pPr>
      <w:r w:rsidRPr="00581847">
        <w:rPr>
          <w:u w:val="single"/>
        </w:rPr>
        <w:t>Aim 2.2.</w:t>
      </w:r>
      <w:r w:rsidR="00184A3B">
        <w:rPr>
          <w:u w:val="single"/>
        </w:rPr>
        <w:t xml:space="preserve">2 </w:t>
      </w:r>
      <w:r w:rsidRPr="00581847">
        <w:rPr>
          <w:u w:val="single"/>
        </w:rPr>
        <w:t>Sexual development and maturation</w:t>
      </w:r>
    </w:p>
    <w:p w14:paraId="33D325FF" w14:textId="3983A024" w:rsidR="00BC6616" w:rsidRPr="006570AA" w:rsidRDefault="006F3A2B" w:rsidP="006570AA">
      <w:r>
        <w:t xml:space="preserve">The only study to date of eTRF in early post-natal life resulted in delayed sexual maturation </w:t>
      </w:r>
      <w:r>
        <w:fldChar w:fldCharType="begin"/>
      </w:r>
      <w:r>
        <w:instrText xml:space="preserve"> ADDIN ZOTERO_ITEM CSL_CITATION {"citationID":"ajoaugl8ro","properties":{"formattedCitation":"\\uldash{(Hu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Pr="006F3A2B">
        <w:rPr>
          <w:rFonts w:cs="Times New Roman"/>
          <w:u w:val="dash"/>
        </w:rPr>
        <w:t>(Hu et al., 2019)</w:t>
      </w:r>
      <w:r>
        <w:fldChar w:fldCharType="end"/>
      </w:r>
      <w:r>
        <w:t xml:space="preserve">. </w:t>
      </w:r>
    </w:p>
    <w:p w14:paraId="716025B7" w14:textId="009499A0" w:rsidR="008616B5" w:rsidRPr="00717A14" w:rsidRDefault="0045654F" w:rsidP="008616B5">
      <w:pPr>
        <w:rPr>
          <w:rFonts w:eastAsia="Times New Roman" w:cs="Times New Roman"/>
          <w:color w:val="000000"/>
        </w:rPr>
      </w:pPr>
      <w:r>
        <w:rPr>
          <w:rFonts w:eastAsia="Times New Roman" w:cs="Times New Roman"/>
          <w:color w:val="000000"/>
        </w:rPr>
        <w:t xml:space="preserve">Less significant induction of the integrated stress response suggests that he in utero environment is not one that is inhospitable to fetuses, but may be one that is slightly stressed, as the </w:t>
      </w:r>
      <w:proofErr w:type="spellStart"/>
      <w:r w:rsidR="00D231C9">
        <w:rPr>
          <w:rFonts w:eastAsia="Times New Roman" w:cs="Times New Roman"/>
          <w:color w:val="000000"/>
        </w:rPr>
        <w:t>integreated</w:t>
      </w:r>
      <w:proofErr w:type="spellEnd"/>
      <w:r w:rsidR="00D231C9">
        <w:rPr>
          <w:rFonts w:eastAsia="Times New Roman" w:cs="Times New Roman"/>
          <w:color w:val="000000"/>
        </w:rPr>
        <w:t xml:space="preserve"> stress response (</w:t>
      </w:r>
      <w:r>
        <w:rPr>
          <w:rFonts w:eastAsia="Times New Roman" w:cs="Times New Roman"/>
          <w:color w:val="000000"/>
        </w:rPr>
        <w:t>ISR</w:t>
      </w:r>
      <w:r w:rsidR="00D231C9">
        <w:rPr>
          <w:rFonts w:eastAsia="Times New Roman" w:cs="Times New Roman"/>
          <w:color w:val="000000"/>
        </w:rPr>
        <w:t>)</w:t>
      </w:r>
      <w:r>
        <w:rPr>
          <w:rFonts w:eastAsia="Times New Roman" w:cs="Times New Roman"/>
          <w:color w:val="000000"/>
        </w:rPr>
        <w:t xml:space="preserve"> was moderately upregulated compared to NCD-AL feeding</w:t>
      </w:r>
      <w:r w:rsidR="00CD0FFC">
        <w:rPr>
          <w:rFonts w:eastAsia="Times New Roman" w:cs="Times New Roman"/>
          <w:color w:val="000000"/>
        </w:rPr>
        <w:t xml:space="preserv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w:t>
      </w:r>
      <w:r w:rsidR="00B810F0">
        <w:rPr>
          <w:rFonts w:eastAsia="Times New Roman" w:cs="Times New Roman"/>
          <w:color w:val="000000"/>
        </w:rPr>
        <w:t xml:space="preserve">The effect of gestational TRF on the rate of sexual maturation hasn’t been evaluated to date. </w:t>
      </w:r>
      <w:r w:rsidR="00DB40E3" w:rsidRPr="006B74C8">
        <w:rPr>
          <w:rFonts w:eastAsia="Times New Roman" w:cs="Times New Roman"/>
          <w:color w:val="000000"/>
        </w:rPr>
        <w:t>Therefore</w:t>
      </w:r>
      <w:r w:rsidR="006B74C8" w:rsidRPr="006B74C8">
        <w:rPr>
          <w:rFonts w:eastAsia="Times New Roman" w:cs="Times New Roman"/>
          <w:color w:val="000000"/>
        </w:rPr>
        <w:t>,</w:t>
      </w:r>
      <w:r w:rsidR="00D231C9" w:rsidRPr="00D231C9">
        <w:rPr>
          <w:rFonts w:eastAsia="Times New Roman" w:cs="Times New Roman"/>
          <w:i/>
          <w:color w:val="000000"/>
        </w:rPr>
        <w:t xml:space="preserve"> I expect there will be</w:t>
      </w:r>
      <w:r w:rsidR="00D231C9">
        <w:rPr>
          <w:rFonts w:eastAsia="Times New Roman" w:cs="Times New Roman"/>
          <w:color w:val="000000"/>
        </w:rPr>
        <w:t xml:space="preserve"> </w:t>
      </w:r>
      <w:r w:rsidR="00D231C9" w:rsidRPr="00D231C9">
        <w:rPr>
          <w:rFonts w:eastAsia="Times New Roman" w:cs="Times New Roman"/>
          <w:i/>
          <w:color w:val="000000"/>
        </w:rPr>
        <w:t>no</w:t>
      </w:r>
      <w:r w:rsidR="00D231C9">
        <w:rPr>
          <w:rFonts w:eastAsia="Times New Roman" w:cs="Times New Roman"/>
          <w:color w:val="000000"/>
        </w:rPr>
        <w:t xml:space="preserve"> </w:t>
      </w:r>
      <w:r w:rsidR="00D231C9">
        <w:rPr>
          <w:rFonts w:eastAsia="Times New Roman" w:cs="Times New Roman"/>
          <w:i/>
          <w:color w:val="000000"/>
        </w:rPr>
        <w:t xml:space="preserve">impairment in the progression of eTRF offspring toward sexual development. </w:t>
      </w:r>
      <w:commentRangeStart w:id="1"/>
      <w:r w:rsidR="00717A14">
        <w:rPr>
          <w:rFonts w:eastAsia="Times New Roman" w:cs="Times New Roman"/>
          <w:color w:val="000000"/>
        </w:rPr>
        <w:t xml:space="preserve">To test this, </w:t>
      </w:r>
      <w:r w:rsidR="006F3A2B">
        <w:rPr>
          <w:rFonts w:eastAsia="Times New Roman" w:cs="Times New Roman"/>
          <w:color w:val="000000"/>
        </w:rPr>
        <w:t>I will monitor vaginal opening and testicular descent in offspring daily beginning at PND 25</w:t>
      </w:r>
      <w:r w:rsidR="000E212E">
        <w:rPr>
          <w:rFonts w:eastAsia="Times New Roman" w:cs="Times New Roman"/>
          <w:color w:val="000000"/>
        </w:rPr>
        <w:t xml:space="preserve"> </w:t>
      </w:r>
      <w:r w:rsidR="000E212E">
        <w:rPr>
          <w:rFonts w:eastAsia="Times New Roman" w:cs="Times New Roman"/>
          <w:color w:val="000000"/>
        </w:rPr>
        <w:fldChar w:fldCharType="begin"/>
      </w:r>
      <w:r w:rsidR="000E212E">
        <w:rPr>
          <w:rFonts w:eastAsia="Times New Roman" w:cs="Times New Roman"/>
          <w:color w:val="000000"/>
        </w:rPr>
        <w:instrText xml:space="preserve"> ADDIN ZOTERO_ITEM CSL_CITATION {"citationID":"a2noi2gcuv7","properties":{"formattedCitation":"\\uldash{(Mello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sidR="000E212E">
        <w:rPr>
          <w:rFonts w:eastAsia="Times New Roman" w:cs="Times New Roman"/>
          <w:color w:val="000000"/>
        </w:rPr>
        <w:fldChar w:fldCharType="separate"/>
      </w:r>
      <w:r w:rsidR="000E212E" w:rsidRPr="000E212E">
        <w:rPr>
          <w:rFonts w:cs="Times New Roman"/>
          <w:color w:val="000000"/>
          <w:u w:val="dash"/>
        </w:rPr>
        <w:t>(Mello et al., 2014)</w:t>
      </w:r>
      <w:r w:rsidR="000E212E">
        <w:rPr>
          <w:rFonts w:eastAsia="Times New Roman" w:cs="Times New Roman"/>
          <w:color w:val="000000"/>
        </w:rPr>
        <w:fldChar w:fldCharType="end"/>
      </w:r>
      <w:commentRangeEnd w:id="1"/>
      <w:r w:rsidR="000E212E">
        <w:rPr>
          <w:rStyle w:val="CommentReference"/>
        </w:rPr>
        <w:commentReference w:id="1"/>
      </w:r>
      <w:r w:rsidR="006F3A2B">
        <w:rPr>
          <w:rFonts w:eastAsia="Times New Roman" w:cs="Times New Roman"/>
          <w:color w:val="000000"/>
        </w:rPr>
        <w:t>.</w:t>
      </w:r>
    </w:p>
    <w:p w14:paraId="49493F9E" w14:textId="1A1A5C74" w:rsidR="00502490" w:rsidRDefault="00502490" w:rsidP="008616B5">
      <w:pPr>
        <w:rPr>
          <w:rFonts w:eastAsia="Times New Roman" w:cs="Times New Roman"/>
          <w:color w:val="000000"/>
        </w:rPr>
      </w:pPr>
    </w:p>
    <w:p w14:paraId="44F7428C" w14:textId="6B93C3A0" w:rsidR="005930A3" w:rsidRDefault="00196540" w:rsidP="00261C91">
      <w:pPr>
        <w:pStyle w:val="Heading2"/>
        <w:rPr>
          <w:rFonts w:eastAsia="Times New Roman"/>
        </w:rPr>
      </w:pPr>
      <w:r>
        <w:rPr>
          <w:rFonts w:eastAsia="Times New Roman"/>
        </w:rPr>
        <w:t xml:space="preserve">Specific aim </w:t>
      </w:r>
      <w:r w:rsidR="00942580">
        <w:rPr>
          <w:rFonts w:eastAsia="Times New Roman"/>
        </w:rPr>
        <w:t>2.</w:t>
      </w:r>
      <w:r w:rsidR="002853CD">
        <w:rPr>
          <w:rFonts w:eastAsia="Times New Roman"/>
        </w:rPr>
        <w:t>3</w:t>
      </w:r>
      <w:r w:rsidR="005930A3">
        <w:rPr>
          <w:rFonts w:eastAsia="Times New Roman"/>
        </w:rPr>
        <w:t xml:space="preserve"> </w:t>
      </w:r>
      <w:r w:rsidR="00922F96">
        <w:rPr>
          <w:rFonts w:eastAsia="Times New Roman"/>
        </w:rPr>
        <w:t xml:space="preserve">Will </w:t>
      </w:r>
      <w:r w:rsidR="00922F96">
        <w:t xml:space="preserve">gestational exposure to eTRF improve </w:t>
      </w:r>
      <w:r w:rsidR="00922F96">
        <w:rPr>
          <w:rFonts w:eastAsia="Times New Roman"/>
        </w:rPr>
        <w:t>i</w:t>
      </w:r>
      <w:r w:rsidR="005930A3">
        <w:rPr>
          <w:rFonts w:eastAsia="Times New Roman"/>
        </w:rPr>
        <w:t>nsulin sensitivity</w:t>
      </w:r>
      <w:r w:rsidR="00922F96">
        <w:rPr>
          <w:rFonts w:eastAsia="Times New Roman"/>
        </w:rPr>
        <w:t xml:space="preserve"> and g</w:t>
      </w:r>
      <w:r w:rsidR="005930A3">
        <w:rPr>
          <w:rFonts w:eastAsia="Times New Roman"/>
        </w:rPr>
        <w:t>lycemia of offspring</w:t>
      </w:r>
      <w:r w:rsidR="00922F96">
        <w:rPr>
          <w:rFonts w:eastAsia="Times New Roman"/>
        </w:rPr>
        <w:t>?</w:t>
      </w:r>
    </w:p>
    <w:p w14:paraId="00A64A4B" w14:textId="0163E020" w:rsidR="00910F2E" w:rsidRDefault="00260355" w:rsidP="00260355">
      <w:r>
        <w:t xml:space="preserve">The many studies in humans and in animals of TRF demonstrate a consistent propensity for improvement in insulin and glucose homeostasis. </w:t>
      </w:r>
      <w:r w:rsidR="00CD3BCA">
        <w:t>Notably,</w:t>
      </w:r>
      <w:r w:rsidR="00EF76EF">
        <w:t xml:space="preserve"> human studies </w:t>
      </w:r>
      <w:r w:rsidR="00184A3B">
        <w:t>find</w:t>
      </w:r>
      <w:r w:rsidR="00EF76EF">
        <w:t xml:space="preserve"> a reduction in glycemia </w:t>
      </w:r>
      <w:r w:rsidR="00EF76EF">
        <w:fldChar w:fldCharType="begin"/>
      </w:r>
      <w:r w:rsidR="00184A3B">
        <w:instrText xml:space="preserve"> ADDIN ZOTERO_ITEM CSL_CITATION {"citationID":"a26c2brgrbp","properties":{"formattedCitation":"\\uldash{(Halberg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00EF76EF">
        <w:fldChar w:fldCharType="separate"/>
      </w:r>
      <w:r w:rsidR="00184A3B" w:rsidRPr="00184A3B">
        <w:rPr>
          <w:rFonts w:cs="Times New Roman"/>
          <w:u w:val="dash"/>
        </w:rPr>
        <w:t>(</w:t>
      </w:r>
      <w:proofErr w:type="spellStart"/>
      <w:r w:rsidR="00184A3B" w:rsidRPr="00184A3B">
        <w:rPr>
          <w:rFonts w:cs="Times New Roman"/>
          <w:u w:val="dash"/>
        </w:rPr>
        <w:t>Halberg</w:t>
      </w:r>
      <w:proofErr w:type="spellEnd"/>
      <w:r w:rsidR="00184A3B" w:rsidRPr="00184A3B">
        <w:rPr>
          <w:rFonts w:cs="Times New Roman"/>
          <w:u w:val="dash"/>
        </w:rPr>
        <w:t xml:space="preserve"> et al., 2005; Hutchison et al., 2019; Jamshed et al., 2019; Moro et al., 2016)</w:t>
      </w:r>
      <w:r w:rsidR="00EF76EF">
        <w:fldChar w:fldCharType="end"/>
      </w:r>
      <w:r w:rsidR="00184A3B">
        <w:t xml:space="preserve"> and in </w:t>
      </w:r>
      <w:proofErr w:type="spellStart"/>
      <w:r w:rsidR="00184A3B">
        <w:t>insulinemia</w:t>
      </w:r>
      <w:proofErr w:type="spellEnd"/>
      <w:r w:rsidR="00184A3B">
        <w:t xml:space="preserve"> </w:t>
      </w:r>
      <w:r w:rsidR="00184A3B">
        <w:fldChar w:fldCharType="begin"/>
      </w:r>
      <w:r w:rsidR="00184A3B">
        <w:instrText xml:space="preserve"> ADDIN ZOTERO_ITEM CSL_CITATION {"citationID":"a2qc9j9pho8","properties":{"formattedCitation":"\\uldash{(Jamshed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184A3B">
        <w:fldChar w:fldCharType="separate"/>
      </w:r>
      <w:r w:rsidR="00184A3B" w:rsidRPr="00184A3B">
        <w:rPr>
          <w:rFonts w:cs="Times New Roman"/>
          <w:u w:val="dash"/>
        </w:rPr>
        <w:t>(Jamshed et al., 2019; Moro et al., 2016; Sutton et al., 2018)</w:t>
      </w:r>
      <w:r w:rsidR="00184A3B">
        <w:fldChar w:fldCharType="end"/>
      </w:r>
      <w:r w:rsidR="00184A3B">
        <w:t xml:space="preserve">with TRF. </w:t>
      </w:r>
      <w:r w:rsidR="00EF76EF">
        <w:t xml:space="preserve"> </w:t>
      </w:r>
      <w:r w:rsidR="006A1D70">
        <w:t>Animal models exhibit similar</w:t>
      </w:r>
      <w:r w:rsidR="00184A3B">
        <w:t xml:space="preserve"> reductions in HOMA-IR </w:t>
      </w:r>
      <w:r w:rsidR="00184A3B">
        <w:fldChar w:fldCharType="begin"/>
      </w:r>
      <w:r w:rsidR="00184A3B">
        <w:instrText xml:space="preserve"> ADDIN ZOTERO_ITEM CSL_CITATION {"citationID":"a2jb9l4l7q7","properties":{"formattedCitation":"\\uldash{(Sherman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(Sherman et al., 2012; Woodie et al., 2018)</w:t>
      </w:r>
      <w:r w:rsidR="00184A3B">
        <w:fldChar w:fldCharType="end"/>
      </w:r>
      <w:r w:rsidR="00184A3B">
        <w:t xml:space="preserve">, fasting insulin </w:t>
      </w:r>
      <w:r w:rsidR="00184A3B">
        <w:fldChar w:fldCharType="begin"/>
      </w:r>
      <w:r w:rsidR="00184A3B">
        <w:instrText xml:space="preserve"> ADDIN ZOTERO_ITEM CSL_CITATION {"citationID":"a27um0t8tqj","properties":{"formattedCitation":"\\uldash{(Chaix,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184A3B">
        <w:fldChar w:fldCharType="separate"/>
      </w:r>
      <w:r w:rsidR="00184A3B" w:rsidRPr="00E84F61">
        <w:rPr>
          <w:rFonts w:cs="Times New Roman"/>
          <w:u w:val="dash"/>
        </w:rPr>
        <w:t>(</w:t>
      </w:r>
      <w:proofErr w:type="spellStart"/>
      <w:r w:rsidR="00184A3B" w:rsidRPr="00E84F61">
        <w:rPr>
          <w:rFonts w:cs="Times New Roman"/>
          <w:u w:val="dash"/>
        </w:rPr>
        <w:t>Chaix</w:t>
      </w:r>
      <w:proofErr w:type="spellEnd"/>
      <w:r w:rsidR="00184A3B" w:rsidRPr="00E84F61">
        <w:rPr>
          <w:rFonts w:cs="Times New Roman"/>
          <w:u w:val="dash"/>
        </w:rPr>
        <w:t>, Lin, Le, Chang, &amp; Panda, 2019; Sherman et al., 2012; Woodie et al., 2018)</w:t>
      </w:r>
      <w:r w:rsidR="00184A3B">
        <w:fldChar w:fldCharType="end"/>
      </w:r>
      <w:r w:rsidR="00184A3B">
        <w:t xml:space="preserve">, and blood glucose </w:t>
      </w:r>
      <w:r w:rsidR="00184A3B">
        <w:fldChar w:fldCharType="begin"/>
      </w:r>
      <w:r w:rsidR="00184A3B">
        <w:instrText xml:space="preserve"> ADDIN ZOTERO_ITEM CSL_CITATION {"citationID":"a2drlqc5utk","properties":{"formattedCitation":"\\uldash{(Chaix, Lin, Le, Chang, &amp; Panda, 2019)}","plainCitation":"(Chaix, Lin, Le, Chang, &amp; Panda,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184A3B">
        <w:fldChar w:fldCharType="separate"/>
      </w:r>
      <w:r w:rsidR="00184A3B" w:rsidRPr="00E84F61">
        <w:rPr>
          <w:rFonts w:cs="Times New Roman"/>
          <w:u w:val="dash"/>
        </w:rPr>
        <w:t>(</w:t>
      </w:r>
      <w:proofErr w:type="spellStart"/>
      <w:r w:rsidR="00184A3B" w:rsidRPr="00E84F61">
        <w:rPr>
          <w:rFonts w:cs="Times New Roman"/>
          <w:u w:val="dash"/>
        </w:rPr>
        <w:t>Chaix</w:t>
      </w:r>
      <w:proofErr w:type="spellEnd"/>
      <w:r w:rsidR="00184A3B" w:rsidRPr="00E84F61">
        <w:rPr>
          <w:rFonts w:cs="Times New Roman"/>
          <w:u w:val="dash"/>
        </w:rPr>
        <w:t>, Lin, Le, Chang, &amp; Panda, 2019)</w:t>
      </w:r>
      <w:r w:rsidR="00184A3B">
        <w:fldChar w:fldCharType="end"/>
      </w:r>
      <w:r w:rsidR="00184A3B">
        <w:t>. Based on the evidence for improved insulin function and glycemic health with TRF employment and because normal chow diet</w:t>
      </w:r>
      <w:r w:rsidR="00EE11B7">
        <w:t>s</w:t>
      </w:r>
      <w:r w:rsidR="00184A3B">
        <w:t xml:space="preserve"> fail to produce metabolic disturbance, </w:t>
      </w:r>
      <w:r w:rsidR="00184A3B" w:rsidRPr="00052B0C">
        <w:rPr>
          <w:i/>
        </w:rPr>
        <w:t>I expect offspring of eTRF dams to be more insulin sensitive that pups of AL dams.</w:t>
      </w:r>
      <w:r w:rsidR="00184A3B">
        <w:t xml:space="preserve"> In order to assess metabolic health, this will assess insulin sensitivity by insulin tolerance test after reaching adulthood (PND 65).</w:t>
      </w:r>
      <w:r>
        <w:t xml:space="preserve"> </w:t>
      </w:r>
    </w:p>
    <w:p w14:paraId="6CC3470E" w14:textId="77777777" w:rsidR="00184A3B" w:rsidRDefault="00184A3B" w:rsidP="00260355"/>
    <w:p w14:paraId="1269D4AB" w14:textId="61B17B5E" w:rsidR="002853CD" w:rsidRPr="004A65B6" w:rsidRDefault="00EC7771" w:rsidP="004A65B6">
      <w:r>
        <w:t xml:space="preserve">One model of maternal nutrient restriction that is often used in </w:t>
      </w:r>
      <w:proofErr w:type="spellStart"/>
      <w:r>
        <w:t>DOHaD</w:t>
      </w:r>
      <w:proofErr w:type="spellEnd"/>
      <w:r>
        <w:t xml:space="preserve"> is a low-protein diet, as it is </w:t>
      </w:r>
      <w:proofErr w:type="spellStart"/>
      <w:r>
        <w:t>know</w:t>
      </w:r>
      <w:proofErr w:type="spellEnd"/>
      <w:r>
        <w:t xml:space="preserve"> to cause IUGR and alter</w:t>
      </w:r>
      <w:r w:rsidR="005A69FF">
        <w:t>ed</w:t>
      </w:r>
      <w:r>
        <w:t xml:space="preserve"> offspring health </w:t>
      </w:r>
      <w:r w:rsidR="00E707FD">
        <w:fldChar w:fldCharType="begin"/>
      </w:r>
      <w:r w:rsidR="007E5488">
        <w:instrText xml:space="preserve"> ADDIN ZOTERO_ITEM CSL_CITATION {"citationID":"a1mocrcd4p4","properties":{"formattedCitation":"\\uldash{(Hawkins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00E707FD">
        <w:fldChar w:fldCharType="separate"/>
      </w:r>
      <w:r w:rsidR="007E5488" w:rsidRPr="007E5488">
        <w:rPr>
          <w:rFonts w:cs="Times New Roman"/>
          <w:u w:val="dash"/>
        </w:rPr>
        <w:t>(Hawkins et al., 2000)</w:t>
      </w:r>
      <w:r w:rsidR="00E707FD">
        <w:fldChar w:fldCharType="end"/>
      </w:r>
      <w:r>
        <w:t xml:space="preserve">. One </w:t>
      </w:r>
      <w:r w:rsidR="005A69FF">
        <w:t xml:space="preserve">study of nutrient restriction in animals (low protein diet </w:t>
      </w:r>
      <w:r w:rsidR="005A69FF" w:rsidRPr="005A69FF">
        <w:rPr>
          <w:i/>
        </w:rPr>
        <w:t>in utero</w:t>
      </w:r>
      <w:r w:rsidR="005A69FF">
        <w:t>)</w:t>
      </w:r>
      <w:r>
        <w:t xml:space="preserve"> found that both</w:t>
      </w:r>
      <w:r w:rsidR="00813D61">
        <w:t xml:space="preserve"> blood glucose and insulin secretion are elevated in adult rats whose mothers were protein restricted compared to protein-replete fed dams</w:t>
      </w:r>
      <w:r w:rsidR="005A69FF">
        <w:t xml:space="preserve"> </w:t>
      </w:r>
      <w:r w:rsidR="00813D61">
        <w:fldChar w:fldCharType="begin"/>
      </w:r>
      <w:r w:rsidR="00753F6C">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rsidR="00813D61">
        <w:fldChar w:fldCharType="separate"/>
      </w:r>
      <w:r w:rsidR="00813D61">
        <w:rPr>
          <w:noProof/>
        </w:rPr>
        <w:t>(Hales, Desai, Ozanne, &amp; Crowther, 1996)</w:t>
      </w:r>
      <w:r w:rsidR="00813D61">
        <w:fldChar w:fldCharType="end"/>
      </w:r>
      <w:r w:rsidR="00813D61">
        <w:t xml:space="preserve">. Because insulin does not precipitously affect the fetus and is prevented from entering fetal circulation </w:t>
      </w:r>
      <w:r w:rsidR="00813D61">
        <w:fldChar w:fldCharType="begin"/>
      </w:r>
      <w:r w:rsidR="00753F6C">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rsidR="00813D61">
        <w:fldChar w:fldCharType="separate"/>
      </w:r>
      <w:r w:rsidR="00813D61">
        <w:rPr>
          <w:noProof/>
        </w:rPr>
        <w:t>(Widness, Goldman, Susa, Oh, &amp; Schwartz, 1983)</w:t>
      </w:r>
      <w:r w:rsidR="00813D61">
        <w:fldChar w:fldCharType="end"/>
      </w:r>
      <w:r w:rsidR="00813D61">
        <w:t xml:space="preserve">, it is unlikely that insulin signaling affects the </w:t>
      </w:r>
      <w:r w:rsidR="005A69FF">
        <w:t xml:space="preserve">developing </w:t>
      </w:r>
      <w:r w:rsidR="00813D61">
        <w:t xml:space="preserve">fetus </w:t>
      </w:r>
      <w:r w:rsidR="00813D61">
        <w:rPr>
          <w:i/>
        </w:rPr>
        <w:t>in utero.</w:t>
      </w:r>
      <w:r w:rsidR="00813D61">
        <w:t xml:space="preserve"> Therefore</w:t>
      </w:r>
      <w:r w:rsidR="005A69FF">
        <w:t>,</w:t>
      </w:r>
      <w:r w:rsidR="00813D61">
        <w:t xml:space="preserv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w:t>
      </w:r>
      <w:r w:rsidR="00AE264B">
        <w:t xml:space="preserve">lower start GLP 1 and </w:t>
      </w:r>
      <w:r w:rsidR="00813D61">
        <w:t xml:space="preserve">reduced GLP 1 secretion </w:t>
      </w:r>
      <w:r w:rsidR="00AE264B">
        <w:t>as well as a more profound</w:t>
      </w:r>
      <w:r w:rsidR="00813D61">
        <w:t xml:space="preserve"> increas</w:t>
      </w:r>
      <w:r w:rsidR="00AE264B">
        <w:t>e in</w:t>
      </w:r>
      <w:r w:rsidR="00813D61">
        <w:t xml:space="preserve"> glucagon response to a</w:t>
      </w:r>
      <w:r w:rsidR="00AE264B">
        <w:t>n OGTT</w:t>
      </w:r>
      <w:r w:rsidR="005A69FF">
        <w:t xml:space="preserve"> </w:t>
      </w:r>
      <w:r w:rsidR="00AE264B">
        <w:fldChar w:fldCharType="begin"/>
      </w:r>
      <w:r w:rsidR="00753F6C">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rsidR="00AE264B">
        <w:fldChar w:fldCharType="separate"/>
      </w:r>
      <w:r w:rsidR="00AE264B">
        <w:rPr>
          <w:noProof/>
        </w:rPr>
        <w:t>(Kelstrup et al., 2015)</w:t>
      </w:r>
      <w:r w:rsidR="00AE264B">
        <w:fldChar w:fldCharType="end"/>
      </w:r>
      <w:r w:rsidR="00AE264B">
        <w:t xml:space="preserve">. This could mean that offspring of dams who are more insulin sensitive may see the opposite effect, a glucose sensitization. </w:t>
      </w:r>
      <w:r w:rsidR="00C052CB">
        <w:t>In fact, GLP-1 is known to modulate adaptations of pancreatic beta cells to pregnancy</w:t>
      </w:r>
      <w:r w:rsidR="003B01B3">
        <w:t xml:space="preserve"> (</w:t>
      </w:r>
      <w:r w:rsidR="001F62D6">
        <w:t>PAPER I’M READING RIGHT NOW</w:t>
      </w:r>
      <w:r w:rsidR="003B01B3">
        <w:t>)</w:t>
      </w:r>
      <w:r w:rsidR="00C052CB">
        <w:t xml:space="preserve">. </w:t>
      </w:r>
      <w:r w:rsidR="00813D61">
        <w:t xml:space="preserve"> </w:t>
      </w:r>
      <w:r w:rsidR="00C32BCE">
        <w:rPr>
          <w:rFonts w:eastAsia="Times New Roman" w:cs="Times New Roman"/>
          <w:color w:val="000000"/>
        </w:rPr>
        <w:t xml:space="preserve">To assess insulin sensitivity that was seen in the dams that produced these offspring, an insulin tolerance test will be conducted after 10 weeks of age fed NCD. </w:t>
      </w:r>
      <w:commentRangeStart w:id="2"/>
      <w:r w:rsidR="005067B1">
        <w:rPr>
          <w:rFonts w:eastAsia="Times New Roman" w:cs="Times New Roman"/>
          <w:i/>
          <w:color w:val="000000"/>
        </w:rPr>
        <w:t xml:space="preserve">I predict that </w:t>
      </w:r>
      <w:commentRangeEnd w:id="2"/>
      <w:r w:rsidR="005067B1">
        <w:rPr>
          <w:rStyle w:val="CommentReference"/>
        </w:rPr>
        <w:commentReference w:id="2"/>
      </w:r>
      <w:r w:rsidR="005067B1">
        <w:rPr>
          <w:rFonts w:eastAsia="Times New Roman" w:cs="Times New Roman"/>
          <w:i/>
          <w:color w:val="000000"/>
        </w:rPr>
        <w:t xml:space="preserve">offspring of eTRF dams will be more insulin sensitive than those of AL dams. </w:t>
      </w:r>
      <w:r w:rsidR="005067B1">
        <w:rPr>
          <w:rFonts w:eastAsia="Times New Roman" w:cs="Times New Roman"/>
          <w:color w:val="000000"/>
        </w:rPr>
        <w:t>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w:t>
      </w:r>
      <w:r w:rsidR="00BB35BE">
        <w:rPr>
          <w:rFonts w:eastAsia="Times New Roman" w:cs="Times New Roman"/>
          <w:color w:val="000000"/>
        </w:rPr>
        <w:t xml:space="preserve"> </w:t>
      </w:r>
      <w:r w:rsidR="005067B1">
        <w:rPr>
          <w:rFonts w:eastAsia="Times New Roman" w:cs="Times New Roman"/>
          <w:color w:val="000000"/>
        </w:rPr>
        <w:fldChar w:fldCharType="begin"/>
      </w:r>
      <w:r w:rsidR="00305868">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5067B1">
        <w:rPr>
          <w:rFonts w:eastAsia="Times New Roman" w:cs="Times New Roman"/>
          <w:color w:val="000000"/>
        </w:rPr>
        <w:fldChar w:fldCharType="separate"/>
      </w:r>
      <w:r w:rsidR="00305868" w:rsidRPr="00305868">
        <w:rPr>
          <w:rFonts w:cs="Times New Roman"/>
          <w:color w:val="000000"/>
        </w:rPr>
        <w:t>(Hu et al., 2019)</w:t>
      </w:r>
      <w:r w:rsidR="005067B1">
        <w:rPr>
          <w:rFonts w:eastAsia="Times New Roman" w:cs="Times New Roman"/>
          <w:color w:val="000000"/>
        </w:rPr>
        <w:fldChar w:fldCharType="end"/>
      </w:r>
      <w:r w:rsidR="005067B1">
        <w:rPr>
          <w:rFonts w:eastAsia="Times New Roman" w:cs="Times New Roman"/>
          <w:color w:val="000000"/>
        </w:rPr>
        <w:t xml:space="preserve"> . </w:t>
      </w:r>
    </w:p>
    <w:p w14:paraId="69CCA7F6" w14:textId="77777777" w:rsidR="002853CD" w:rsidRDefault="002853CD" w:rsidP="00C32BCE">
      <w:pPr>
        <w:ind w:left="360"/>
        <w:rPr>
          <w:rFonts w:eastAsia="Times New Roman" w:cs="Times New Roman"/>
          <w:color w:val="000000"/>
        </w:rPr>
      </w:pPr>
    </w:p>
    <w:p w14:paraId="6B547097" w14:textId="77777777" w:rsidR="002853CD" w:rsidRDefault="002853CD" w:rsidP="002853CD">
      <w:pPr>
        <w:pStyle w:val="Heading2"/>
        <w:rPr>
          <w:rFonts w:eastAsia="Times New Roman"/>
        </w:rPr>
      </w:pPr>
      <w:r>
        <w:rPr>
          <w:rFonts w:eastAsia="Times New Roman"/>
        </w:rPr>
        <w:t xml:space="preserve">Specific aim 2.4 Will </w:t>
      </w:r>
      <w:r>
        <w:t>gestational exposure to eTRF confer metabolic benefit</w:t>
      </w:r>
      <w:r>
        <w:rPr>
          <w:rFonts w:eastAsia="Times New Roman"/>
        </w:rPr>
        <w:t xml:space="preserve"> when challenged with a high fat diet?</w:t>
      </w:r>
    </w:p>
    <w:p w14:paraId="21704F90" w14:textId="07D2BB5A" w:rsidR="002853CD" w:rsidRDefault="002853CD" w:rsidP="002853CD">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A6A1A3A" w14:textId="0E143390" w:rsidR="00B36B25" w:rsidRPr="00A646CD" w:rsidRDefault="00B36B25" w:rsidP="002853CD">
      <w:r w:rsidRPr="00BB35BE">
        <w:rPr>
          <w:rFonts w:eastAsia="Times New Roman" w:cs="Times New Roman"/>
          <w:color w:val="000000"/>
        </w:rPr>
        <w:lastRenderedPageBreak/>
        <w:t xml:space="preserve">TRF exposed mice may be more resistant to diet induced obesity, manifesting as a lower body fat percentage. To test this, at adulthood (70 days of age) all offspring will be </w:t>
      </w:r>
      <w:proofErr w:type="gramStart"/>
      <w:r w:rsidRPr="00BB35BE">
        <w:rPr>
          <w:rFonts w:eastAsia="Times New Roman" w:cs="Times New Roman"/>
          <w:color w:val="000000"/>
        </w:rPr>
        <w:t>begin</w:t>
      </w:r>
      <w:proofErr w:type="gramEnd"/>
      <w:r w:rsidRPr="00BB35BE">
        <w:rPr>
          <w:rFonts w:eastAsia="Times New Roman" w:cs="Times New Roman"/>
          <w:color w:val="000000"/>
        </w:rPr>
        <w:t xml:space="preserve">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sidR="00D83DAE">
        <w:rPr>
          <w:rFonts w:eastAsia="Times New Roman" w:cs="Times New Roman"/>
          <w:color w:val="000000"/>
        </w:rPr>
        <w:t xml:space="preserve"> </w:t>
      </w:r>
    </w:p>
    <w:p w14:paraId="6CA900C8" w14:textId="77777777" w:rsidR="002853CD" w:rsidRPr="00B408CF" w:rsidRDefault="002853CD" w:rsidP="002853CD">
      <w:pPr>
        <w:rPr>
          <w:u w:val="single"/>
        </w:rPr>
      </w:pPr>
      <w:r w:rsidRPr="00B408CF">
        <w:rPr>
          <w:u w:val="single"/>
        </w:rPr>
        <w:t>NAFLD</w:t>
      </w:r>
    </w:p>
    <w:p w14:paraId="2A8FDEB6" w14:textId="49221A9E" w:rsidR="002853CD" w:rsidRPr="004A65B6" w:rsidRDefault="004A65B6" w:rsidP="004A65B6">
      <w:pPr>
        <w:rPr>
          <w:rFonts w:eastAsia="Times New Roman" w:cs="Times New Roman"/>
          <w:color w:val="000000"/>
        </w:rPr>
      </w:pPr>
      <w:r>
        <w:rPr>
          <w:rFonts w:eastAsia="Times New Roman" w:cs="Times New Roman"/>
          <w:color w:val="000000"/>
        </w:rPr>
        <w:t>Non-alcoholic fatty liver disease is a common outcome from high fat diet feeding</w:t>
      </w:r>
      <w:r w:rsidR="000A4806">
        <w:rPr>
          <w:rFonts w:eastAsia="Times New Roman" w:cs="Times New Roman"/>
          <w:color w:val="000000"/>
        </w:rPr>
        <w:t xml:space="preserve"> (CITE THESE)</w:t>
      </w:r>
      <w:r>
        <w:rPr>
          <w:rFonts w:eastAsia="Times New Roman" w:cs="Times New Roman"/>
          <w:color w:val="000000"/>
        </w:rPr>
        <w:t xml:space="preserve">. </w:t>
      </w:r>
      <w:r w:rsidR="002853CD" w:rsidRPr="004A65B6">
        <w:rPr>
          <w:rFonts w:eastAsia="Times New Roman" w:cs="Times New Roman"/>
          <w:color w:val="000000"/>
        </w:rPr>
        <w:t xml:space="preserve">Some animal studies of TRF have demonstrated effects on indices of NAFLD. In general, </w:t>
      </w:r>
      <w:r w:rsidR="00AB2E52">
        <w:rPr>
          <w:rFonts w:eastAsia="Times New Roman" w:cs="Times New Roman"/>
          <w:color w:val="000000"/>
        </w:rPr>
        <w:t xml:space="preserve">high fat diet feeding ad libitum generates significant liver triglyceride and fat accumulation in the liver tissue </w:t>
      </w:r>
      <w:r w:rsidR="00430B27">
        <w:rPr>
          <w:rFonts w:eastAsia="Times New Roman" w:cs="Times New Roman"/>
          <w:color w:val="000000"/>
        </w:rPr>
        <w:t>(CITE)</w:t>
      </w:r>
      <w:r w:rsidR="00AB2E52">
        <w:rPr>
          <w:rFonts w:eastAsia="Times New Roman" w:cs="Times New Roman"/>
          <w:color w:val="000000"/>
        </w:rPr>
        <w:t>.</w:t>
      </w:r>
      <w:r w:rsidR="00430B27">
        <w:rPr>
          <w:rFonts w:eastAsia="Times New Roman" w:cs="Times New Roman"/>
          <w:color w:val="000000"/>
        </w:rPr>
        <w:t xml:space="preserve"> TRF studies have evaluated this paradigm in both high fat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{"citationID":"a2e6h9p5pdk","properties":{"formattedCitation":"\\uldash{(Chaix, Lin, Le, Chang, &amp; Panda, 2019; Sherman et al., 2012; Upadhyay et al., 2019; Woodie et al., 2018)}","plainCitation":"(Chaix, Lin, Le, Chang, &amp; Panda,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Sherman et al., 2012; Upadhyay et al., 2019; Woodie et al., 2018)</w:t>
      </w:r>
      <w:r w:rsidR="00430B27">
        <w:rPr>
          <w:rFonts w:eastAsia="Times New Roman" w:cs="Times New Roman"/>
          <w:color w:val="000000"/>
        </w:rPr>
        <w:fldChar w:fldCharType="end"/>
      </w:r>
      <w:r w:rsidR="00430B27">
        <w:rPr>
          <w:rFonts w:eastAsia="Times New Roman" w:cs="Times New Roman"/>
          <w:color w:val="000000"/>
        </w:rPr>
        <w:t xml:space="preserve">and normal chow feeding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{"citationID":"a1i5q673iko","properties":{"formattedCitation":"\\uldash{(Sherman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Reductions in total liver size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{"citationID":"a1fkm59ndmb","properties":{"formattedCitation":"\\uldash{(Woodie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(Woodie et al., 2018)</w:t>
      </w:r>
      <w:r w:rsidR="00430B27">
        <w:rPr>
          <w:rFonts w:eastAsia="Times New Roman" w:cs="Times New Roman"/>
          <w:color w:val="000000"/>
        </w:rPr>
        <w:fldChar w:fldCharType="end"/>
      </w:r>
      <w:r w:rsidR="00AB2E52">
        <w:rPr>
          <w:rFonts w:eastAsia="Times New Roman" w:cs="Times New Roman"/>
          <w:color w:val="000000"/>
        </w:rPr>
        <w:t xml:space="preserve"> </w:t>
      </w:r>
      <w:r w:rsidR="00430B27">
        <w:rPr>
          <w:rFonts w:eastAsia="Times New Roman" w:cs="Times New Roman"/>
          <w:color w:val="000000"/>
        </w:rPr>
        <w:t xml:space="preserve">and in liver triglyceride accumulation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{"citationID":"a2k43lam2st","properties":{"formattedCitation":"\\uldash{(Chaix, Lin, Le, Chang, &amp; Panda, 2019; Upadhyay et al., 2019; Woodie et al., 2018)}","plainCitation":"(Chaix, Lin, Le, Chang, &amp; Panda,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(Chaix, Lin, Le, Chang, &amp; Panda, 2019; Upadhyay et al., 2019; Woodie et al., 2018)</w:t>
      </w:r>
      <w:r w:rsidR="00430B27">
        <w:rPr>
          <w:rFonts w:eastAsia="Times New Roman" w:cs="Times New Roman"/>
          <w:color w:val="000000"/>
        </w:rPr>
        <w:fldChar w:fldCharType="end"/>
      </w:r>
      <w:r w:rsidR="009D764F">
        <w:rPr>
          <w:rFonts w:eastAsia="Times New Roman" w:cs="Times New Roman"/>
          <w:color w:val="000000"/>
        </w:rPr>
        <w:t xml:space="preserve"> </w:t>
      </w:r>
      <w:r w:rsidR="00430B27">
        <w:rPr>
          <w:rFonts w:eastAsia="Times New Roman" w:cs="Times New Roman"/>
          <w:color w:val="000000"/>
        </w:rPr>
        <w:t xml:space="preserve">has been seen with TRF of HFD. This suggests that induction of fasting-refeeding cycles lowers the propensity for fat storage in the liver. This is corroborated by increased levels of inhibited lipogenic enzymes in TRF animals’ livers, such as p-ACC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{"citationID":"a1dqgqteddk","properties":{"formattedCitation":"\\uldash{(Sherman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(Sherman et al., 2012)</w:t>
      </w:r>
      <w:r w:rsidR="00430B27">
        <w:rPr>
          <w:rFonts w:eastAsia="Times New Roman" w:cs="Times New Roman"/>
          <w:color w:val="000000"/>
        </w:rPr>
        <w:fldChar w:fldCharType="end"/>
      </w:r>
      <w:r w:rsidR="00430B27">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sidR="00430B27">
        <w:rPr>
          <w:rFonts w:eastAsia="Times New Roman" w:cs="Times New Roman"/>
          <w:color w:val="000000"/>
        </w:rPr>
        <w:fldChar w:fldCharType="begin"/>
      </w:r>
      <w:r w:rsidR="00430B27">
        <w:rPr>
          <w:rFonts w:eastAsia="Times New Roman" w:cs="Times New Roman"/>
          <w:color w:val="000000"/>
        </w:rPr>
        <w:instrText xml:space="preserve"> ADDIN ZOTERO_ITEM CSL_CITATION {"citationID":"a2dpbleammc","properties":{"formattedCitation":"\\uldash{(Upadhyay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430B27">
        <w:rPr>
          <w:rFonts w:eastAsia="Times New Roman" w:cs="Times New Roman"/>
          <w:color w:val="000000"/>
        </w:rPr>
        <w:fldChar w:fldCharType="separate"/>
      </w:r>
      <w:r w:rsidR="00430B27" w:rsidRPr="00430B27">
        <w:rPr>
          <w:rFonts w:cs="Times New Roman"/>
          <w:color w:val="000000"/>
          <w:u w:val="dash"/>
        </w:rPr>
        <w:t>(Upadhyay et al., 2019)</w:t>
      </w:r>
      <w:r w:rsidR="00430B27">
        <w:rPr>
          <w:rFonts w:eastAsia="Times New Roman" w:cs="Times New Roman"/>
          <w:color w:val="000000"/>
        </w:rPr>
        <w:fldChar w:fldCharType="end"/>
      </w:r>
      <w:r w:rsidR="00430B27">
        <w:rPr>
          <w:rFonts w:eastAsia="Times New Roman" w:cs="Times New Roman"/>
          <w:color w:val="000000"/>
        </w:rPr>
        <w:t xml:space="preserve">. </w:t>
      </w:r>
      <w:r w:rsidR="000A3865">
        <w:rPr>
          <w:rFonts w:eastAsia="Times New Roman" w:cs="Times New Roman"/>
          <w:color w:val="000000"/>
        </w:rPr>
        <w:t xml:space="preserve">Furthermore, TRF has been shown to reduce NAFLD score while on a high fat diet, even with a short treatment period of 4 weeks. </w:t>
      </w:r>
      <w:r w:rsidR="00430B27">
        <w:rPr>
          <w:rFonts w:eastAsia="Times New Roman" w:cs="Times New Roman"/>
          <w:color w:val="000000"/>
        </w:rPr>
        <w:t xml:space="preserve">Because TRF consistently reduces liver triglycerides and has even been found to do so with gestational TRF, </w:t>
      </w:r>
      <w:r w:rsidR="00430B27" w:rsidRPr="00B139E0">
        <w:rPr>
          <w:rFonts w:eastAsia="Times New Roman" w:cs="Times New Roman"/>
          <w:i/>
          <w:color w:val="000000"/>
        </w:rPr>
        <w:t>I expect that liver tr</w:t>
      </w:r>
      <w:r w:rsidR="009D764F" w:rsidRPr="00B139E0">
        <w:rPr>
          <w:rFonts w:eastAsia="Times New Roman" w:cs="Times New Roman"/>
          <w:i/>
          <w:color w:val="000000"/>
        </w:rPr>
        <w:t>i</w:t>
      </w:r>
      <w:r w:rsidR="00430B27" w:rsidRPr="00B139E0">
        <w:rPr>
          <w:rFonts w:eastAsia="Times New Roman" w:cs="Times New Roman"/>
          <w:i/>
          <w:color w:val="000000"/>
        </w:rPr>
        <w:t>glyceride content will be reduced in offspring whose mothers were eTRF during gestation</w:t>
      </w:r>
      <w:r w:rsidR="00FE177A">
        <w:rPr>
          <w:rFonts w:eastAsia="Times New Roman" w:cs="Times New Roman"/>
          <w:i/>
          <w:color w:val="000000"/>
        </w:rPr>
        <w:t xml:space="preserve"> even after challenge with high fat diet</w:t>
      </w:r>
      <w:r w:rsidR="00430B27" w:rsidRPr="00B139E0">
        <w:rPr>
          <w:rFonts w:eastAsia="Times New Roman" w:cs="Times New Roman"/>
          <w:i/>
          <w:color w:val="000000"/>
        </w:rPr>
        <w:t>.</w:t>
      </w:r>
      <w:r w:rsidR="00430B27" w:rsidRPr="00B139E0">
        <w:rPr>
          <w:rFonts w:eastAsia="Times New Roman" w:cs="Times New Roman"/>
          <w:i/>
          <w:color w:val="000000"/>
        </w:rPr>
        <w:br/>
      </w:r>
    </w:p>
    <w:p w14:paraId="6C5FAEE0" w14:textId="77777777" w:rsidR="002853CD" w:rsidRDefault="002853CD" w:rsidP="002853CD">
      <w:pPr>
        <w:pStyle w:val="ListParagraph"/>
        <w:ind w:left="0"/>
        <w:rPr>
          <w:rFonts w:eastAsia="Times New Roman" w:cs="Times New Roman"/>
          <w:color w:val="000000"/>
          <w:u w:val="single"/>
        </w:rPr>
      </w:pPr>
      <w:proofErr w:type="spellStart"/>
      <w:r w:rsidRPr="00B408CF">
        <w:rPr>
          <w:rFonts w:eastAsia="Times New Roman" w:cs="Times New Roman"/>
          <w:color w:val="000000"/>
          <w:u w:val="single"/>
        </w:rPr>
        <w:t>Triglyceridemia</w:t>
      </w:r>
      <w:proofErr w:type="spellEnd"/>
    </w:p>
    <w:p w14:paraId="06DE9E9F" w14:textId="41D536D8" w:rsidR="00FE177A" w:rsidRPr="00FE177A" w:rsidRDefault="00FE177A" w:rsidP="002853CD">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Pr>
          <w:rFonts w:eastAsia="Times New Roman" w:cs="Times New Roman"/>
          <w:color w:val="000000"/>
        </w:rPr>
        <w:instrText xml:space="preserve"> ADDIN ZOTERO_ITEM CSL_CITATION {"citationID":"a2g3blvfkpu","properties":{"formattedCitation":"\\uldash{(Chaix,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FE177A">
        <w:rPr>
          <w:rFonts w:cs="Times New Roman"/>
          <w:color w:val="000000"/>
          <w:u w:val="dash"/>
        </w:rPr>
        <w:t>(</w:t>
      </w:r>
      <w:proofErr w:type="spellStart"/>
      <w:r w:rsidRPr="00FE177A">
        <w:rPr>
          <w:rFonts w:cs="Times New Roman"/>
          <w:color w:val="000000"/>
          <w:u w:val="dash"/>
        </w:rPr>
        <w:t>Chaix</w:t>
      </w:r>
      <w:proofErr w:type="spellEnd"/>
      <w:r w:rsidRPr="00FE177A">
        <w:rPr>
          <w:rFonts w:cs="Times New Roman"/>
          <w:color w:val="000000"/>
          <w:u w:val="dash"/>
        </w:rPr>
        <w:t>, Lin, Le, Chang, &amp; Panda, 2019; Sherman et al., 2012)</w:t>
      </w:r>
      <w:r>
        <w:rPr>
          <w:rFonts w:eastAsia="Times New Roman" w:cs="Times New Roman"/>
          <w:color w:val="000000"/>
        </w:rPr>
        <w:fldChar w:fldCharType="end"/>
      </w:r>
      <w:r>
        <w:rPr>
          <w:rFonts w:eastAsia="Times New Roman" w:cs="Times New Roman"/>
          <w:color w:val="000000"/>
        </w:rPr>
        <w:t xml:space="preserve">. </w:t>
      </w:r>
      <w:r w:rsidR="000A3865">
        <w:rPr>
          <w:rFonts w:eastAsia="Times New Roman" w:cs="Times New Roman"/>
          <w:color w:val="000000"/>
        </w:rPr>
        <w:t xml:space="preserve">Because the </w:t>
      </w:r>
      <w:proofErr w:type="spellStart"/>
      <w:r w:rsidR="000A3865">
        <w:rPr>
          <w:rFonts w:eastAsia="Times New Roman" w:cs="Times New Roman"/>
          <w:color w:val="000000"/>
        </w:rPr>
        <w:t>literalture</w:t>
      </w:r>
      <w:proofErr w:type="spellEnd"/>
      <w:r w:rsidR="000A3865">
        <w:rPr>
          <w:rFonts w:eastAsia="Times New Roman" w:cs="Times New Roman"/>
          <w:color w:val="000000"/>
        </w:rPr>
        <w:t xml:space="preserve"> is very consistent in the effect of TRF on triglyceride content, </w:t>
      </w:r>
      <w:r w:rsidR="000A3865" w:rsidRPr="000A3865">
        <w:rPr>
          <w:rFonts w:eastAsia="Times New Roman" w:cs="Times New Roman"/>
          <w:i/>
          <w:color w:val="000000"/>
        </w:rPr>
        <w:t xml:space="preserve">I expect that </w:t>
      </w:r>
      <w:proofErr w:type="spellStart"/>
      <w:r w:rsidR="000A3865" w:rsidRPr="000A3865">
        <w:rPr>
          <w:rFonts w:eastAsia="Times New Roman" w:cs="Times New Roman"/>
          <w:i/>
          <w:color w:val="000000"/>
        </w:rPr>
        <w:t>offsrpign</w:t>
      </w:r>
      <w:proofErr w:type="spellEnd"/>
      <w:r w:rsidR="000A3865" w:rsidRPr="000A3865">
        <w:rPr>
          <w:rFonts w:eastAsia="Times New Roman" w:cs="Times New Roman"/>
          <w:i/>
          <w:color w:val="000000"/>
        </w:rPr>
        <w:t xml:space="preserve"> of eTRF dams will have lower circulating triglyceride levels than pups of AL dams</w:t>
      </w:r>
      <w:r w:rsidR="000A3865">
        <w:rPr>
          <w:rFonts w:eastAsia="Times New Roman" w:cs="Times New Roman"/>
          <w:color w:val="000000"/>
        </w:rPr>
        <w:t xml:space="preserve">. </w:t>
      </w:r>
      <w:r>
        <w:rPr>
          <w:rFonts w:eastAsia="Times New Roman" w:cs="Times New Roman"/>
          <w:color w:val="000000"/>
        </w:rPr>
        <w:t xml:space="preserve">For this reason, I will collect serum from offspring after high fat diet treatment and </w:t>
      </w:r>
      <w:r w:rsidR="000A3865">
        <w:rPr>
          <w:rFonts w:eastAsia="Times New Roman" w:cs="Times New Roman"/>
          <w:color w:val="000000"/>
        </w:rPr>
        <w:t>assess the triglyceride content.</w:t>
      </w:r>
    </w:p>
    <w:p w14:paraId="7040750F" w14:textId="7BBA7B44" w:rsidR="002853CD" w:rsidRDefault="00746A1E" w:rsidP="002853CD">
      <w:pPr>
        <w:pStyle w:val="ListParagraph"/>
        <w:ind w:left="0"/>
        <w:rPr>
          <w:rFonts w:eastAsia="Times New Roman" w:cs="Times New Roman"/>
          <w:color w:val="000000"/>
          <w:u w:val="single"/>
        </w:rPr>
      </w:pPr>
      <w:r>
        <w:rPr>
          <w:rFonts w:eastAsia="Times New Roman" w:cs="Times New Roman"/>
          <w:color w:val="000000"/>
          <w:u w:val="single"/>
        </w:rPr>
        <w:t>Glycemic health</w:t>
      </w:r>
    </w:p>
    <w:p w14:paraId="4609F70F" w14:textId="6701E6F7" w:rsidR="00BB35BE" w:rsidRPr="00746A1E" w:rsidRDefault="00BB35BE" w:rsidP="00BB35BE">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Pr>
          <w:rFonts w:eastAsia="Times New Roman" w:cs="Times New Roman"/>
          <w:color w:val="000000"/>
        </w:rPr>
        <w:instrText xml:space="preserve"> ADDIN ZOTERO_ITEM CSL_CITATION {"citationID":"a26cp9be0h7","properties":{"formattedCitation":"\\uldash{(Chaix,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0A3865" w:rsidRPr="000A3865">
        <w:rPr>
          <w:rFonts w:cs="Times New Roman"/>
          <w:color w:val="000000"/>
          <w:u w:val="dash"/>
        </w:rPr>
        <w:t>(Woodie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sidR="00382DA2">
        <w:rPr>
          <w:rFonts w:eastAsia="Times New Roman" w:cs="Times New Roman"/>
          <w:color w:val="000000"/>
        </w:rPr>
        <w:instrText xml:space="preserve"> ADDIN ZOTERO_ITEM CSL_CITATION {"citationID":"aou01mfvj7","properties":{"formattedCitation":"\\uldash{(Chaix, Lin, Le, Chang, &amp; Panda, 2019; Sherman et al., 2012; Woodie et al., 2018)}","plainCitation":"(Chaix, Lin, Le, Chang, &amp; Panda,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00382DA2" w:rsidRPr="00382DA2">
        <w:rPr>
          <w:rFonts w:cs="Times New Roman"/>
          <w:color w:val="000000"/>
          <w:u w:val="dash"/>
        </w:rPr>
        <w:t>(</w:t>
      </w:r>
      <w:proofErr w:type="spellStart"/>
      <w:r w:rsidR="00382DA2" w:rsidRPr="00382DA2">
        <w:rPr>
          <w:rFonts w:cs="Times New Roman"/>
          <w:color w:val="000000"/>
          <w:u w:val="dash"/>
        </w:rPr>
        <w:t>Chaix</w:t>
      </w:r>
      <w:proofErr w:type="spellEnd"/>
      <w:r w:rsidR="00382DA2" w:rsidRPr="00382DA2">
        <w:rPr>
          <w:rFonts w:cs="Times New Roman"/>
          <w:color w:val="000000"/>
          <w:u w:val="dash"/>
        </w:rPr>
        <w:t>, Lin, Le, Chang, &amp; Panda, 2019; Sherman et al., 2012; Woodie et al., 2018)</w:t>
      </w:r>
      <w:r>
        <w:rPr>
          <w:rFonts w:eastAsia="Times New Roman" w:cs="Times New Roman"/>
          <w:color w:val="000000"/>
        </w:rPr>
        <w:fldChar w:fldCharType="end"/>
      </w:r>
      <w:r>
        <w:rPr>
          <w:rFonts w:eastAsia="Times New Roman" w:cs="Times New Roman"/>
          <w:color w:val="000000"/>
        </w:rPr>
        <w:t xml:space="preserve"> and </w:t>
      </w:r>
      <w:r w:rsidR="00382DA2">
        <w:rPr>
          <w:rFonts w:eastAsia="Times New Roman" w:cs="Times New Roman"/>
          <w:color w:val="000000"/>
        </w:rPr>
        <w:t>a slight improvement in glucose tolerance</w:t>
      </w:r>
      <w:r w:rsidR="00382DA2">
        <w:rPr>
          <w:rFonts w:eastAsia="Times New Roman" w:cs="Times New Roman"/>
          <w:color w:val="000000"/>
        </w:rPr>
        <w:fldChar w:fldCharType="begin"/>
      </w:r>
      <w:r w:rsidR="00382DA2">
        <w:rPr>
          <w:rFonts w:eastAsia="Times New Roman" w:cs="Times New Roman"/>
          <w:color w:val="000000"/>
        </w:rPr>
        <w:instrText xml:space="preserve"> ADDIN ZOTERO_ITEM CSL_CITATION {"citationID":"a1l1iro0904","properties":{"formattedCitation":"\\uldash{(Chaix, Lin, Le, Chang, &amp; Panda, 2019; Woodie et al., 2018)}","plainCitation":"(Chaix, Lin, Le, Chang, &amp; Panda,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82DA2">
        <w:rPr>
          <w:rFonts w:eastAsia="Times New Roman" w:cs="Times New Roman"/>
          <w:color w:val="000000"/>
        </w:rPr>
        <w:fldChar w:fldCharType="separate"/>
      </w:r>
      <w:r w:rsidR="00382DA2" w:rsidRPr="00382DA2">
        <w:rPr>
          <w:rFonts w:cs="Times New Roman"/>
          <w:color w:val="000000"/>
          <w:u w:val="dash"/>
        </w:rPr>
        <w:t>(</w:t>
      </w:r>
      <w:proofErr w:type="spellStart"/>
      <w:r w:rsidR="00382DA2" w:rsidRPr="00382DA2">
        <w:rPr>
          <w:rFonts w:cs="Times New Roman"/>
          <w:color w:val="000000"/>
          <w:u w:val="dash"/>
        </w:rPr>
        <w:t>Chaix</w:t>
      </w:r>
      <w:proofErr w:type="spellEnd"/>
      <w:r w:rsidR="00382DA2" w:rsidRPr="00382DA2">
        <w:rPr>
          <w:rFonts w:cs="Times New Roman"/>
          <w:color w:val="000000"/>
          <w:u w:val="dash"/>
        </w:rPr>
        <w:t>, Lin, Le, Chang, &amp; Panda, 2019; Woodie et al., 2018)</w:t>
      </w:r>
      <w:r w:rsidR="00382DA2">
        <w:rPr>
          <w:rFonts w:eastAsia="Times New Roman" w:cs="Times New Roman"/>
          <w:color w:val="000000"/>
        </w:rPr>
        <w:fldChar w:fldCharType="end"/>
      </w:r>
      <w:r w:rsidR="00382DA2">
        <w:rPr>
          <w:rFonts w:eastAsia="Times New Roman" w:cs="Times New Roman"/>
          <w:color w:val="000000"/>
        </w:rPr>
        <w:t xml:space="preserve">. Based on the literature, </w:t>
      </w:r>
      <w:r w:rsidR="00382DA2" w:rsidRPr="00382DA2">
        <w:rPr>
          <w:rFonts w:eastAsia="Times New Roman" w:cs="Times New Roman"/>
          <w:i/>
          <w:color w:val="000000"/>
        </w:rPr>
        <w:t>I hypothesize that offspring of eTRF dams will be more insulin sensitive than AL counterparts after high fat diet treatment.</w:t>
      </w:r>
      <w:r w:rsidR="00382DA2">
        <w:rPr>
          <w:rFonts w:eastAsia="Times New Roman" w:cs="Times New Roman"/>
          <w:i/>
          <w:color w:val="000000"/>
        </w:rPr>
        <w:t xml:space="preserve"> </w:t>
      </w:r>
      <w:r w:rsidR="00870ACA">
        <w:rPr>
          <w:rFonts w:eastAsia="Times New Roman" w:cs="Times New Roman"/>
          <w:color w:val="000000"/>
        </w:rPr>
        <w:t xml:space="preserve">To test this hypothesis, we will conduct both insulin and glucose tolerance tests after 10 weeks of high fat diet feeding. </w:t>
      </w:r>
    </w:p>
    <w:p w14:paraId="73D7C2AC" w14:textId="7B3C88FE" w:rsidR="002853CD" w:rsidRPr="004D011F" w:rsidRDefault="002853CD" w:rsidP="002853CD">
      <w:pPr>
        <w:pStyle w:val="ListParagraph"/>
        <w:ind w:left="0"/>
        <w:rPr>
          <w:rFonts w:eastAsia="Times New Roman" w:cs="Times New Roman"/>
          <w:color w:val="000000"/>
        </w:rPr>
      </w:pPr>
    </w:p>
    <w:p w14:paraId="63AADBD4" w14:textId="77777777" w:rsidR="000A3865" w:rsidRDefault="000A3865" w:rsidP="00BB35BE">
      <w:pPr>
        <w:rPr>
          <w:rFonts w:eastAsia="Times New Roman" w:cs="Times New Roman"/>
          <w:color w:val="000000"/>
        </w:rPr>
      </w:pPr>
    </w:p>
    <w:p w14:paraId="66B4194F" w14:textId="77777777" w:rsidR="000A3865" w:rsidRDefault="000A3865" w:rsidP="00BB35BE">
      <w:pPr>
        <w:rPr>
          <w:rFonts w:eastAsia="Times New Roman" w:cs="Times New Roman"/>
          <w:color w:val="000000"/>
        </w:rPr>
      </w:pPr>
    </w:p>
    <w:p w14:paraId="63BECF9F" w14:textId="77777777" w:rsidR="000A3865" w:rsidRDefault="000A3865" w:rsidP="00BB35BE">
      <w:pPr>
        <w:rPr>
          <w:rFonts w:eastAsia="Times New Roman" w:cs="Times New Roman"/>
          <w:color w:val="000000"/>
        </w:rPr>
      </w:pPr>
    </w:p>
    <w:p w14:paraId="0EA7CD7E" w14:textId="77777777" w:rsidR="000A3865" w:rsidRDefault="000A3865" w:rsidP="00BB35BE">
      <w:pPr>
        <w:rPr>
          <w:rFonts w:eastAsia="Times New Roman" w:cs="Times New Roman"/>
          <w:color w:val="000000"/>
        </w:rPr>
      </w:pPr>
    </w:p>
    <w:p w14:paraId="7EE2E69B" w14:textId="77777777" w:rsidR="000A3865" w:rsidRDefault="000A3865" w:rsidP="00BB35BE">
      <w:pPr>
        <w:rPr>
          <w:rFonts w:eastAsia="Times New Roman" w:cs="Times New Roman"/>
          <w:color w:val="000000"/>
        </w:rPr>
      </w:pPr>
    </w:p>
    <w:p w14:paraId="0D5DC4B3" w14:textId="1C6691C9" w:rsidR="00C32BCE" w:rsidRPr="00BB35BE" w:rsidRDefault="00A35555" w:rsidP="00BB35BE">
      <w:pPr>
        <w:rPr>
          <w:rFonts w:eastAsia="Times New Roman" w:cs="Times New Roman"/>
          <w:color w:val="000000"/>
        </w:rPr>
      </w:pPr>
      <w:r w:rsidRPr="00BB35BE">
        <w:rPr>
          <w:rFonts w:eastAsia="Times New Roman" w:cs="Times New Roman"/>
          <w:color w:val="000000"/>
        </w:rPr>
        <w:t xml:space="preserve">. </w:t>
      </w:r>
    </w:p>
    <w:p w14:paraId="6DE68D68" w14:textId="197B1353" w:rsidR="002853CD" w:rsidRDefault="002853CD" w:rsidP="00C32BCE">
      <w:pPr>
        <w:ind w:left="360"/>
        <w:rPr>
          <w:rFonts w:eastAsia="Times New Roman" w:cs="Times New Roman"/>
          <w:color w:val="000000"/>
        </w:rPr>
      </w:pPr>
    </w:p>
    <w:p w14:paraId="622A3566" w14:textId="650D75AC" w:rsidR="002853CD" w:rsidRPr="005067B1" w:rsidRDefault="002853CD" w:rsidP="00C32BCE">
      <w:pPr>
        <w:ind w:left="360"/>
        <w:rPr>
          <w:rFonts w:eastAsia="Times New Roman" w:cs="Times New Roman"/>
          <w:color w:val="000000"/>
        </w:rPr>
      </w:pPr>
    </w:p>
    <w:p w14:paraId="4258A2EF" w14:textId="6DF0FC81" w:rsidR="007D5E3A" w:rsidRDefault="007D5E3A" w:rsidP="00942580">
      <w:pPr>
        <w:rPr>
          <w:rFonts w:eastAsia="Times New Roman" w:cs="Times New Roman"/>
          <w:color w:val="000000"/>
        </w:rPr>
      </w:pPr>
    </w:p>
    <w:p w14:paraId="422DE61A" w14:textId="3F4DF2E5" w:rsidR="00942580" w:rsidRDefault="00942580" w:rsidP="00942580">
      <w:pPr>
        <w:rPr>
          <w:rFonts w:eastAsia="Times New Roman" w:cs="Times New Roman"/>
          <w:color w:val="000000"/>
        </w:rPr>
      </w:pPr>
      <w:r>
        <w:rPr>
          <w:rFonts w:eastAsia="Times New Roman" w:cs="Times New Roman"/>
          <w:color w:val="000000"/>
        </w:rPr>
        <w:t>Specific aim 2.5 Mechanisms driving phenotype</w:t>
      </w:r>
    </w:p>
    <w:p w14:paraId="55931C28" w14:textId="0700D2A3" w:rsidR="00436EA8" w:rsidRPr="00436EA8" w:rsidRDefault="00436EA8" w:rsidP="00436EA8">
      <w:pPr>
        <w:ind w:left="360"/>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w:t>
      </w:r>
      <w:r w:rsidR="00965FD0">
        <w:rPr>
          <w:rFonts w:eastAsia="Times New Roman" w:cs="Times New Roman"/>
          <w:color w:val="000000"/>
        </w:rPr>
        <w:t xml:space="preserve">This could affect the development of </w:t>
      </w:r>
      <w:r w:rsidR="006E10EB">
        <w:rPr>
          <w:rFonts w:eastAsia="Times New Roman" w:cs="Times New Roman"/>
          <w:color w:val="000000"/>
        </w:rPr>
        <w:t xml:space="preserve">metabolically active tissues </w:t>
      </w:r>
      <w:r w:rsidR="006E10EB" w:rsidRPr="006E10EB">
        <w:rPr>
          <w:rFonts w:eastAsia="Times New Roman" w:cs="Times New Roman"/>
          <w:i/>
          <w:color w:val="000000"/>
        </w:rPr>
        <w:t>in utero</w:t>
      </w:r>
      <w:r w:rsidR="006E10EB">
        <w:rPr>
          <w:rFonts w:eastAsia="Times New Roman" w:cs="Times New Roman"/>
          <w:color w:val="000000"/>
        </w:rPr>
        <w:t>; such as the liver, pancreas, or muscle tissues.</w:t>
      </w:r>
    </w:p>
    <w:p w14:paraId="279EED4C" w14:textId="487542DE" w:rsidR="0051463C" w:rsidRPr="006B74C8" w:rsidRDefault="0051463C" w:rsidP="004F5C04">
      <w:pPr>
        <w:pStyle w:val="ListParagraph"/>
        <w:numPr>
          <w:ilvl w:val="0"/>
          <w:numId w:val="4"/>
        </w:numPr>
        <w:rPr>
          <w:rFonts w:eastAsia="Times New Roman" w:cs="Times New Roman"/>
          <w:color w:val="000000"/>
          <w:highlight w:val="yellow"/>
        </w:rPr>
      </w:pPr>
      <w:bookmarkStart w:id="3" w:name="_GoBack"/>
      <w:bookmarkEnd w:id="3"/>
      <w:r w:rsidRPr="006B74C8">
        <w:rPr>
          <w:rFonts w:eastAsia="Times New Roman" w:cs="Times New Roman"/>
          <w:color w:val="000000"/>
          <w:highlight w:val="yellow"/>
        </w:rPr>
        <w:t xml:space="preserve">Maternal </w:t>
      </w:r>
      <w:proofErr w:type="spellStart"/>
      <w:r w:rsidRPr="006B74C8">
        <w:rPr>
          <w:rFonts w:eastAsia="Times New Roman" w:cs="Times New Roman"/>
          <w:color w:val="000000"/>
          <w:highlight w:val="yellow"/>
        </w:rPr>
        <w:t>insulinemia</w:t>
      </w:r>
      <w:proofErr w:type="spellEnd"/>
      <w:r w:rsidRPr="006B74C8">
        <w:rPr>
          <w:rFonts w:eastAsia="Times New Roman" w:cs="Times New Roman"/>
          <w:color w:val="000000"/>
          <w:highlight w:val="yellow"/>
        </w:rPr>
        <w:t>-&gt;beta cell proliferation in offspring</w:t>
      </w:r>
    </w:p>
    <w:p w14:paraId="66DC04D0" w14:textId="2E162DA0" w:rsidR="0051463C" w:rsidRPr="004F5C04" w:rsidRDefault="0051463C" w:rsidP="004F5C04">
      <w:pPr>
        <w:pStyle w:val="ListParagraph"/>
        <w:numPr>
          <w:ilvl w:val="0"/>
          <w:numId w:val="4"/>
        </w:numPr>
        <w:rPr>
          <w:rFonts w:eastAsia="Times New Roman" w:cs="Times New Roman"/>
          <w:color w:val="000000"/>
        </w:rPr>
      </w:pPr>
      <w:commentRangeStart w:id="4"/>
      <w:r w:rsidRPr="004F5C04">
        <w:rPr>
          <w:rFonts w:eastAsia="Times New Roman" w:cs="Times New Roman"/>
          <w:color w:val="000000"/>
        </w:rPr>
        <w:t>GLP1</w:t>
      </w:r>
      <w:r w:rsidR="00A35555">
        <w:rPr>
          <w:rFonts w:eastAsia="Times New Roman" w:cs="Times New Roman"/>
          <w:color w:val="000000"/>
        </w:rPr>
        <w:t>?</w:t>
      </w:r>
      <w:commentRangeEnd w:id="4"/>
      <w:r w:rsidR="00A35555">
        <w:rPr>
          <w:rStyle w:val="CommentReference"/>
        </w:rPr>
        <w:commentReference w:id="4"/>
      </w:r>
    </w:p>
    <w:p w14:paraId="408D6D84" w14:textId="2477BE26" w:rsidR="005F1B4B" w:rsidRPr="007E5488" w:rsidRDefault="00217BF6" w:rsidP="007E5488">
      <w:pPr>
        <w:pStyle w:val="ListParagraph"/>
        <w:numPr>
          <w:ilvl w:val="0"/>
          <w:numId w:val="4"/>
        </w:numPr>
        <w:rPr>
          <w:rFonts w:eastAsia="Times New Roman" w:cs="Times New Roman"/>
          <w:color w:val="000000"/>
        </w:rPr>
      </w:pPr>
      <w:r>
        <w:rPr>
          <w:rFonts w:eastAsia="Times New Roman" w:cs="Times New Roman"/>
          <w:color w:val="000000"/>
        </w:rPr>
        <w:t xml:space="preserve">One mechanism that has not been studied in TRF of pregnancy is the epigenetic changes associated with this feeding paradigm. </w:t>
      </w:r>
      <w:r w:rsidR="00BE4032">
        <w:rPr>
          <w:rFonts w:eastAsia="Times New Roman" w:cs="Times New Roman"/>
          <w:color w:val="000000"/>
        </w:rPr>
        <w:t>Studies that use models of IUGR by way of protein restriction have found differences in methylation in promotor regions of nutrient metabolism-related genes like PPAR and glucocorticoid receptor</w:t>
      </w:r>
      <w:r w:rsidR="00BE4032">
        <w:rPr>
          <w:rFonts w:eastAsia="Times New Roman" w:cs="Times New Roman"/>
          <w:color w:val="000000"/>
        </w:rPr>
        <w:fldChar w:fldCharType="begin"/>
      </w:r>
      <w:r w:rsidR="00BE4032">
        <w:rPr>
          <w:rFonts w:eastAsia="Times New Roman" w:cs="Times New Roman"/>
          <w:color w:val="000000"/>
        </w:rPr>
        <w:instrText xml:space="preserve"> ADDIN ZOTERO_ITEM CSL_CITATION {"citationID":"ac06g689gq","properties":{"formattedCitation":"\\uldash{(Lillycrop,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00BE4032">
        <w:rPr>
          <w:rFonts w:eastAsia="Times New Roman" w:cs="Times New Roman"/>
          <w:color w:val="000000"/>
        </w:rPr>
        <w:fldChar w:fldCharType="separate"/>
      </w:r>
      <w:r w:rsidR="00BE4032" w:rsidRPr="00BE4032">
        <w:rPr>
          <w:rFonts w:cs="Times New Roman"/>
          <w:color w:val="000000"/>
          <w:u w:val="dash"/>
        </w:rPr>
        <w:t>(</w:t>
      </w:r>
      <w:proofErr w:type="spellStart"/>
      <w:r w:rsidR="00BE4032" w:rsidRPr="00BE4032">
        <w:rPr>
          <w:rFonts w:cs="Times New Roman"/>
          <w:color w:val="000000"/>
          <w:u w:val="dash"/>
        </w:rPr>
        <w:t>Lillycrop</w:t>
      </w:r>
      <w:proofErr w:type="spellEnd"/>
      <w:r w:rsidR="00BE4032" w:rsidRPr="00BE4032">
        <w:rPr>
          <w:rFonts w:cs="Times New Roman"/>
          <w:color w:val="000000"/>
          <w:u w:val="dash"/>
        </w:rPr>
        <w:t xml:space="preserve">, Phillips, Jackson, Hanson, &amp; </w:t>
      </w:r>
      <w:proofErr w:type="spellStart"/>
      <w:r w:rsidR="00BE4032" w:rsidRPr="00BE4032">
        <w:rPr>
          <w:rFonts w:cs="Times New Roman"/>
          <w:color w:val="000000"/>
          <w:u w:val="dash"/>
        </w:rPr>
        <w:t>Burdge</w:t>
      </w:r>
      <w:proofErr w:type="spellEnd"/>
      <w:r w:rsidR="00BE4032" w:rsidRPr="00BE4032">
        <w:rPr>
          <w:rFonts w:cs="Times New Roman"/>
          <w:color w:val="000000"/>
          <w:u w:val="dash"/>
        </w:rPr>
        <w:t>, 2005)</w:t>
      </w:r>
      <w:r w:rsidR="00BE4032">
        <w:rPr>
          <w:rFonts w:eastAsia="Times New Roman" w:cs="Times New Roman"/>
          <w:color w:val="000000"/>
        </w:rPr>
        <w:fldChar w:fldCharType="end"/>
      </w:r>
      <w:r w:rsidR="00BE4032">
        <w:rPr>
          <w:rFonts w:eastAsia="Times New Roman" w:cs="Times New Roman"/>
          <w:color w:val="000000"/>
        </w:rPr>
        <w:t>. Salazar and colleagues also</w:t>
      </w:r>
      <w:r w:rsidR="005F1B4B" w:rsidRPr="004F5C04">
        <w:rPr>
          <w:rFonts w:eastAsia="Times New Roman" w:cs="Times New Roman"/>
          <w:color w:val="000000"/>
        </w:rPr>
        <w:t xml:space="preserve"> </w:t>
      </w:r>
      <w:r>
        <w:rPr>
          <w:rFonts w:eastAsia="Times New Roman" w:cs="Times New Roman"/>
          <w:color w:val="000000"/>
        </w:rPr>
        <w:t xml:space="preserve">found that circadian disruption of the mother during gestation was </w:t>
      </w:r>
      <w:r w:rsidR="005F1B4B" w:rsidRPr="004F5C04">
        <w:rPr>
          <w:rFonts w:eastAsia="Times New Roman" w:cs="Times New Roman"/>
          <w:color w:val="000000"/>
        </w:rPr>
        <w:t xml:space="preserve">sufficient to initiate </w:t>
      </w:r>
      <w:r w:rsidR="00145C8A" w:rsidRPr="004F5C04">
        <w:rPr>
          <w:rFonts w:eastAsia="Times New Roman" w:cs="Times New Roman"/>
          <w:color w:val="000000"/>
        </w:rPr>
        <w:t>changes in the adrenals and corticosterone secretion</w:t>
      </w:r>
      <w:r>
        <w:rPr>
          <w:rFonts w:eastAsia="Times New Roman" w:cs="Times New Roman"/>
          <w:color w:val="000000"/>
        </w:rPr>
        <w:t xml:space="preserve"> of offspring</w:t>
      </w:r>
      <w:r w:rsidR="007E5488">
        <w:rPr>
          <w:rFonts w:eastAsia="Times New Roman" w:cs="Times New Roman"/>
          <w:color w:val="000000"/>
        </w:rPr>
        <w:t xml:space="preserve"> </w:t>
      </w:r>
      <w:r w:rsidR="007E5488">
        <w:rPr>
          <w:rFonts w:eastAsia="Times New Roman" w:cs="Times New Roman"/>
          <w:color w:val="000000"/>
        </w:rPr>
        <w:fldChar w:fldCharType="begin"/>
      </w:r>
      <w:r w:rsidR="007E5488">
        <w:rPr>
          <w:rFonts w:eastAsia="Times New Roman" w:cs="Times New Roman"/>
          <w:color w:val="000000"/>
        </w:rPr>
        <w:instrText xml:space="preserve"> ADDIN ZOTERO_ITEM CSL_CITATION {"citationID":"a8b3j6vbtd","properties":{"formattedCitation":"\\uldash{(Salazar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7E5488">
        <w:rPr>
          <w:rFonts w:ascii="Cambria Math" w:eastAsia="Times New Roman" w:hAnsi="Cambria Math" w:cs="Cambria Math"/>
          <w:color w:val="000000"/>
        </w:rPr>
        <w:instrText>‐</w:instrText>
      </w:r>
      <w:r w:rsidR="007E5488">
        <w:rPr>
          <w:rFonts w:eastAsia="Times New Roman" w:cs="Times New Roman"/>
          <w:color w:val="000000"/>
        </w:rPr>
        <w:instrText>Ferre","given":"M."},{"family":"Torres</w:instrText>
      </w:r>
      <w:r w:rsidR="007E5488">
        <w:rPr>
          <w:rFonts w:ascii="Cambria Math" w:eastAsia="Times New Roman" w:hAnsi="Cambria Math" w:cs="Cambria Math"/>
          <w:color w:val="000000"/>
        </w:rPr>
        <w:instrText>‐</w:instrText>
      </w:r>
      <w:r w:rsidR="007E5488">
        <w:rPr>
          <w:rFonts w:eastAsia="Times New Roman" w:cs="Times New Roman"/>
          <w:color w:val="000000"/>
        </w:rPr>
        <w:instrText xml:space="preserve">Farfan","given":"C."}],"issued":{"date-parts":[["2018"]]}}}],"schema":"https://github.com/citation-style-language/schema/raw/master/csl-citation.json"} </w:instrText>
      </w:r>
      <w:r w:rsidR="007E5488">
        <w:rPr>
          <w:rFonts w:eastAsia="Times New Roman" w:cs="Times New Roman"/>
          <w:color w:val="000000"/>
        </w:rPr>
        <w:fldChar w:fldCharType="separate"/>
      </w:r>
      <w:r w:rsidR="007E5488" w:rsidRPr="007E5488">
        <w:rPr>
          <w:rFonts w:cs="Times New Roman"/>
          <w:color w:val="000000"/>
          <w:u w:val="dash"/>
        </w:rPr>
        <w:t>(Salazar et al., 2018)</w:t>
      </w:r>
      <w:r w:rsidR="007E5488">
        <w:rPr>
          <w:rFonts w:eastAsia="Times New Roman" w:cs="Times New Roman"/>
          <w:color w:val="000000"/>
        </w:rPr>
        <w:fldChar w:fldCharType="end"/>
      </w:r>
      <w:r w:rsidR="007E5488">
        <w:rPr>
          <w:rFonts w:eastAsia="Times New Roman" w:cs="Times New Roman"/>
          <w:color w:val="000000"/>
        </w:rPr>
        <w:t>. A similar exposure, gestational eTRF c</w:t>
      </w:r>
      <w:r w:rsidR="00145C8A" w:rsidRPr="007E5488">
        <w:rPr>
          <w:rFonts w:eastAsia="Times New Roman" w:cs="Times New Roman"/>
          <w:color w:val="000000"/>
        </w:rPr>
        <w:t>ould be enough to entrain molecular pathways that are stress-responsive</w:t>
      </w:r>
      <w:r w:rsidR="00FA0FA7" w:rsidRPr="007E5488">
        <w:rPr>
          <w:rFonts w:eastAsia="Times New Roman" w:cs="Times New Roman"/>
          <w:color w:val="000000"/>
        </w:rPr>
        <w:t xml:space="preserve">, like nutrient signaling and amino acid biosynthesis </w:t>
      </w:r>
      <w:r w:rsidR="00FA0FA7" w:rsidRPr="007E5488">
        <w:rPr>
          <w:rFonts w:eastAsia="Times New Roman" w:cs="Times New Roman"/>
          <w:color w:val="000000"/>
        </w:rPr>
        <w:fldChar w:fldCharType="begin"/>
      </w:r>
      <w:r w:rsidR="003814BD" w:rsidRPr="007E5488">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003814BD" w:rsidRPr="007E5488">
        <w:rPr>
          <w:rFonts w:ascii="Cambria Math" w:eastAsia="Times New Roman" w:hAnsi="Cambria Math" w:cs="Cambria Math"/>
          <w:color w:val="000000"/>
        </w:rPr>
        <w:instrText>‐</w:instrText>
      </w:r>
      <w:r w:rsidR="003814BD" w:rsidRPr="007E5488">
        <w:rPr>
          <w:rFonts w:eastAsia="Times New Roman" w:cs="Times New Roman"/>
          <w:color w:val="000000"/>
        </w:rPr>
        <w:instrText>Ferre","given":"M."},{"family":"Torres</w:instrText>
      </w:r>
      <w:r w:rsidR="003814BD" w:rsidRPr="007E5488">
        <w:rPr>
          <w:rFonts w:ascii="Cambria Math" w:eastAsia="Times New Roman" w:hAnsi="Cambria Math" w:cs="Cambria Math"/>
          <w:color w:val="000000"/>
        </w:rPr>
        <w:instrText>‐</w:instrText>
      </w:r>
      <w:r w:rsidR="003814BD" w:rsidRPr="007E5488">
        <w:rPr>
          <w:rFonts w:eastAsia="Times New Roman" w:cs="Times New Roman"/>
          <w:color w:val="000000"/>
        </w:rPr>
        <w:instrText xml:space="preserve">Farfan","given":"C."}],"issued":{"date-parts":[["2018"]]}}}],"schema":"https://github.com/citation-style-language/schema/raw/master/csl-citation.json"} </w:instrText>
      </w:r>
      <w:r w:rsidR="00FA0FA7" w:rsidRPr="007E5488">
        <w:rPr>
          <w:rFonts w:eastAsia="Times New Roman" w:cs="Times New Roman"/>
          <w:color w:val="000000"/>
        </w:rPr>
        <w:fldChar w:fldCharType="separate"/>
      </w:r>
      <w:r w:rsidR="003814BD" w:rsidRPr="007E5488">
        <w:rPr>
          <w:rFonts w:cs="Times New Roman"/>
          <w:color w:val="000000"/>
        </w:rPr>
        <w:t>(Salazar et al., 2018)</w:t>
      </w:r>
      <w:r w:rsidR="00FA0FA7" w:rsidRPr="007E5488">
        <w:rPr>
          <w:rFonts w:eastAsia="Times New Roman" w:cs="Times New Roman"/>
          <w:color w:val="000000"/>
        </w:rPr>
        <w:fldChar w:fldCharType="end"/>
      </w:r>
      <w:r w:rsidR="00145C8A" w:rsidRPr="007E5488">
        <w:rPr>
          <w:rFonts w:eastAsia="Times New Roman" w:cs="Times New Roman"/>
          <w:color w:val="000000"/>
        </w:rPr>
        <w:t>.</w:t>
      </w:r>
      <w:r w:rsidR="00C32BCE" w:rsidRPr="007E5488">
        <w:rPr>
          <w:rFonts w:eastAsia="Times New Roman" w:cs="Times New Roman"/>
          <w:color w:val="000000"/>
        </w:rPr>
        <w:t xml:space="preserve"> </w:t>
      </w:r>
      <w:r w:rsidR="0026361F">
        <w:rPr>
          <w:rFonts w:eastAsia="Times New Roman" w:cs="Times New Roman"/>
          <w:color w:val="000000"/>
        </w:rPr>
        <w:t xml:space="preserve">We could investigate the epigenome in a </w:t>
      </w:r>
    </w:p>
    <w:p w14:paraId="25C4B81F" w14:textId="22E1057A" w:rsidR="0051463C" w:rsidRDefault="00E75BE9" w:rsidP="00942580">
      <w:pPr>
        <w:rPr>
          <w:rFonts w:eastAsia="Times New Roman" w:cs="Times New Roman"/>
          <w:color w:val="000000"/>
        </w:rPr>
      </w:pPr>
      <w:r>
        <w:rPr>
          <w:rFonts w:eastAsia="Times New Roman" w:cs="Times New Roman"/>
          <w:color w:val="000000"/>
        </w:rPr>
        <w:t>Based on preliminary results, there appears to be a male specific phenotype of larger fat mass after</w:t>
      </w:r>
      <w:r w:rsidR="00D15B9D">
        <w:rPr>
          <w:rFonts w:eastAsia="Times New Roman" w:cs="Times New Roman"/>
          <w:color w:val="000000"/>
        </w:rPr>
        <w:t xml:space="preserve"> HFD feeding that is concomit</w:t>
      </w:r>
      <w:r w:rsidR="004F5C04">
        <w:rPr>
          <w:rFonts w:eastAsia="Times New Roman" w:cs="Times New Roman"/>
          <w:color w:val="000000"/>
        </w:rPr>
        <w:t>a</w:t>
      </w:r>
      <w:r w:rsidR="00D15B9D">
        <w:rPr>
          <w:rFonts w:eastAsia="Times New Roman" w:cs="Times New Roman"/>
          <w:color w:val="000000"/>
        </w:rPr>
        <w:t>nt with insulin sensitivity and modest glucose intolerance</w:t>
      </w:r>
      <w:r w:rsidR="00A061D5">
        <w:rPr>
          <w:rFonts w:eastAsia="Times New Roman" w:cs="Times New Roman"/>
          <w:color w:val="000000"/>
        </w:rPr>
        <w:t xml:space="preserve"> after HFD feeding</w:t>
      </w:r>
      <w:r w:rsidR="00D15B9D">
        <w:rPr>
          <w:rFonts w:eastAsia="Times New Roman" w:cs="Times New Roman"/>
          <w:color w:val="000000"/>
        </w:rPr>
        <w:t>.</w:t>
      </w:r>
      <w:r w:rsidR="002E5257">
        <w:rPr>
          <w:rFonts w:eastAsia="Times New Roman" w:cs="Times New Roman"/>
          <w:color w:val="000000"/>
        </w:rPr>
        <w:t xml:space="preserve"> This indicates that the first thing we should look at is </w:t>
      </w:r>
    </w:p>
    <w:p w14:paraId="453354D8" w14:textId="77777777" w:rsidR="00961D7E" w:rsidRPr="00942580" w:rsidRDefault="00961D7E" w:rsidP="00942580">
      <w:pPr>
        <w:rPr>
          <w:rFonts w:eastAsia="Times New Roman" w:cs="Times New Roman"/>
          <w:color w:val="000000"/>
        </w:rPr>
      </w:pPr>
    </w:p>
    <w:p w14:paraId="5E6D2593" w14:textId="25F37E73" w:rsidR="00A80DD0" w:rsidRDefault="00D42945" w:rsidP="00A80DD0">
      <w:pPr>
        <w:rPr>
          <w:rFonts w:eastAsia="Times New Roman" w:cs="Times New Roman"/>
          <w:color w:val="000000"/>
        </w:rPr>
      </w:pPr>
      <w:r>
        <w:rPr>
          <w:noProof/>
        </w:rPr>
        <mc:AlternateContent>
          <mc:Choice Requires="wps">
            <w:drawing>
              <wp:anchor distT="0" distB="0" distL="114300" distR="114300" simplePos="0" relativeHeight="251660288" behindDoc="1" locked="0" layoutInCell="1" allowOverlap="1" wp14:anchorId="03653FFA" wp14:editId="056FA624">
                <wp:simplePos x="0" y="0"/>
                <wp:positionH relativeFrom="column">
                  <wp:posOffset>643793</wp:posOffset>
                </wp:positionH>
                <wp:positionV relativeFrom="paragraph">
                  <wp:posOffset>20369</wp:posOffset>
                </wp:positionV>
                <wp:extent cx="4730262" cy="2276572"/>
                <wp:effectExtent l="0" t="0" r="6985" b="9525"/>
                <wp:wrapTight wrapText="bothSides">
                  <wp:wrapPolygon edited="0">
                    <wp:start x="0" y="0"/>
                    <wp:lineTo x="0" y="21570"/>
                    <wp:lineTo x="21574" y="21570"/>
                    <wp:lineTo x="215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730262" cy="2276572"/>
                        </a:xfrm>
                        <a:prstGeom prst="rect">
                          <a:avLst/>
                        </a:prstGeom>
                        <a:solidFill>
                          <a:schemeClr val="lt1"/>
                        </a:solidFill>
                        <a:ln w="6350">
                          <a:solidFill>
                            <a:prstClr val="black"/>
                          </a:solidFill>
                        </a:ln>
                      </wps:spPr>
                      <wps:txbx>
                        <w:txbxContent>
                          <w:p w14:paraId="057AD2DE" w14:textId="56C846D1" w:rsidR="00FE177A" w:rsidRPr="00FE177A" w:rsidRDefault="000A3865" w:rsidP="00FE177A">
                            <w:pP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FE177A"/>
                          <w:p w14:paraId="62D8AA04" w14:textId="395FDD80" w:rsidR="00FE177A" w:rsidRPr="00FE177A" w:rsidRDefault="00FE177A" w:rsidP="00FE177A">
                            <w:pPr>
                              <w:rPr>
                                <w:rFonts w:eastAsia="Times New Roman" w:cs="Times New Roman"/>
                              </w:rPr>
                            </w:pPr>
                            <w:r>
                              <w:t>Figure XX:</w:t>
                            </w:r>
                            <w:r w:rsidRPr="00FE177A">
                              <w:t xml:space="preserve"> </w:t>
                            </w:r>
                          </w:p>
                          <w:p w14:paraId="677C2091" w14:textId="479BD8A9" w:rsidR="00FE177A" w:rsidRDefault="00FE177A">
                            <w:r>
                              <w:t>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3FFA" id="Text Box 3" o:spid="_x0000_s1027" type="#_x0000_t202" style="position:absolute;margin-left:50.7pt;margin-top:1.6pt;width:372.45pt;height:17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" fillcolor="white [3201]" strokeweight=".5pt">
                <v:textbox>
                  <w:txbxContent>
                    <w:p w14:paraId="057AD2DE" w14:textId="56C846D1" w:rsidR="00FE177A" w:rsidRPr="00FE177A" w:rsidRDefault="000A3865" w:rsidP="00FE177A">
                      <w:pP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5C51A467" wp14:editId="431CF383">
                            <wp:extent cx="2333820" cy="1615722"/>
                            <wp:effectExtent l="0" t="0" r="3175" b="0"/>
                            <wp:docPr id="4" name="Picture 4"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00FE177A" w:rsidRPr="00FE177A">
                        <w:rPr>
                          <w:rFonts w:eastAsia="Times New Roman" w:cs="Times New Roman"/>
                        </w:rPr>
                        <w:fldChar w:fldCharType="begin"/>
                      </w:r>
                      <w:r w:rsidR="00FE177A"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00FE177A" w:rsidRPr="00FE177A">
                        <w:rPr>
                          <w:rFonts w:eastAsia="Times New Roman" w:cs="Times New Roman"/>
                        </w:rPr>
                        <w:fldChar w:fldCharType="separate"/>
                      </w:r>
                      <w:r w:rsidR="00FE177A" w:rsidRPr="00FE177A">
                        <w:rPr>
                          <w:rFonts w:eastAsia="Times New Roman" w:cs="Times New Roman"/>
                          <w:noProof/>
                        </w:rPr>
                        <w:drawing>
                          <wp:inline distT="0" distB="0" distL="0" distR="0" wp14:anchorId="09082834" wp14:editId="45A1E84C">
                            <wp:extent cx="2168841" cy="1501531"/>
                            <wp:effectExtent l="0" t="0" r="3175" b="0"/>
                            <wp:docPr id="5" name="Picture 5"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00FE177A" w:rsidRPr="00FE177A">
                        <w:rPr>
                          <w:rFonts w:eastAsia="Times New Roman" w:cs="Times New Roman"/>
                        </w:rPr>
                        <w:fldChar w:fldCharType="end"/>
                      </w:r>
                    </w:p>
                    <w:p w14:paraId="5CEE12D9" w14:textId="2DC13AF0" w:rsidR="00FE177A" w:rsidRDefault="00FE177A" w:rsidP="00FE177A"/>
                    <w:p w14:paraId="62D8AA04" w14:textId="395FDD80" w:rsidR="00FE177A" w:rsidRPr="00FE177A" w:rsidRDefault="00FE177A" w:rsidP="00FE177A">
                      <w:pPr>
                        <w:rPr>
                          <w:rFonts w:eastAsia="Times New Roman" w:cs="Times New Roman"/>
                        </w:rPr>
                      </w:pPr>
                      <w:r>
                        <w:t>Figure XX:</w:t>
                      </w:r>
                      <w:r w:rsidRPr="00FE177A">
                        <w:t xml:space="preserve"> </w:t>
                      </w:r>
                    </w:p>
                    <w:p w14:paraId="677C2091" w14:textId="479BD8A9" w:rsidR="00FE177A" w:rsidRDefault="00FE177A">
                      <w:r>
                        <w:t>The figure depicts HFD ITT and GTT values in male and female offspring</w:t>
                      </w:r>
                    </w:p>
                  </w:txbxContent>
                </v:textbox>
                <w10:wrap type="tight"/>
              </v:shape>
            </w:pict>
          </mc:Fallback>
        </mc:AlternateContent>
      </w:r>
    </w:p>
    <w:p w14:paraId="2A0ACC05" w14:textId="33326DAF" w:rsidR="00A80DD0" w:rsidRPr="009910C5" w:rsidRDefault="00A80DD0" w:rsidP="00A80DD0">
      <w:pPr>
        <w:rPr>
          <w:rFonts w:eastAsia="Times New Roman" w:cs="Times New Roman"/>
          <w:i/>
          <w:color w:val="000000"/>
          <w:u w:val="single"/>
        </w:rPr>
      </w:pPr>
      <w:r w:rsidRPr="009910C5">
        <w:rPr>
          <w:rFonts w:eastAsia="Times New Roman" w:cs="Times New Roman"/>
          <w:i/>
          <w:color w:val="000000"/>
          <w:u w:val="single"/>
        </w:rPr>
        <w:t>Potential pitfalls and alternative approaches</w:t>
      </w:r>
    </w:p>
    <w:p w14:paraId="7B419FB3" w14:textId="3CBEA337" w:rsidR="00A80DD0" w:rsidRPr="00077860" w:rsidRDefault="00A80DD0" w:rsidP="00A80DD0">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development of intrauterine growth restriction (IUGR). One measure used in animal studies to determine if IUGR secondary to poor placentation has occurred is to measure the late term fetus to placenta ratio (FPR) CITE. Based on dams following this strategy in a previous study, pups at </w:t>
      </w:r>
      <w:r>
        <w:rPr>
          <w:rFonts w:eastAsia="Times New Roman" w:cs="Times New Roman"/>
          <w:color w:val="000000"/>
        </w:rPr>
        <w:lastRenderedPageBreak/>
        <w:t xml:space="preserve">day E 18.5 who resulted from dams who were TRF HFD, there was a resolution in the placental insufficiency seen with AL HFD feeding; however, it is important to note that FPR was not </w:t>
      </w:r>
      <w:r w:rsidR="00DA5ED8">
        <w:rPr>
          <w:rFonts w:eastAsia="Times New Roman" w:cs="Times New Roman"/>
          <w:color w:val="000000"/>
        </w:rPr>
        <w:t xml:space="preserve">quite the same as AL-NCD fed controls </w:t>
      </w:r>
      <w:r w:rsidR="00DA5ED8">
        <w:rPr>
          <w:rFonts w:eastAsia="Times New Roman" w:cs="Times New Roman"/>
          <w:color w:val="000000"/>
        </w:rPr>
        <w:fldChar w:fldCharType="begin"/>
      </w:r>
      <w:r w:rsidR="00753F6C">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DA5ED8">
        <w:rPr>
          <w:rFonts w:eastAsia="Times New Roman" w:cs="Times New Roman"/>
          <w:color w:val="000000"/>
        </w:rPr>
        <w:fldChar w:fldCharType="separate"/>
      </w:r>
      <w:r w:rsidR="00DA5ED8">
        <w:rPr>
          <w:rFonts w:eastAsia="Times New Roman" w:cs="Times New Roman"/>
          <w:noProof/>
          <w:color w:val="000000"/>
        </w:rPr>
        <w:t>(Upadhyay et al., 2019)</w:t>
      </w:r>
      <w:r w:rsidR="00DA5ED8">
        <w:rPr>
          <w:rFonts w:eastAsia="Times New Roman" w:cs="Times New Roman"/>
          <w:color w:val="000000"/>
        </w:rPr>
        <w:fldChar w:fldCharType="end"/>
      </w:r>
      <w:r w:rsidR="00DA5ED8">
        <w:rPr>
          <w:rFonts w:eastAsia="Times New Roman" w:cs="Times New Roman"/>
          <w:color w:val="000000"/>
        </w:rPr>
        <w:t xml:space="preserve">, </w:t>
      </w:r>
      <w:r>
        <w:rPr>
          <w:rFonts w:eastAsia="Times New Roman" w:cs="Times New Roman"/>
          <w:color w:val="000000"/>
        </w:rPr>
        <w:t>it may be that IUGR is not likely with TRF as long as caloric needs are met in the restricted feeding period.</w:t>
      </w:r>
      <w:r w:rsidR="00DA5ED8">
        <w:rPr>
          <w:rFonts w:eastAsia="Times New Roman" w:cs="Times New Roman"/>
          <w:color w:val="000000"/>
        </w:rPr>
        <w:t xml:space="preserve"> Furthermore, it was seen that lung development in the TRF-HFD group was more advanced than in AL-HFD group pups, meaning that development was more complete, despite a moderate phenotype of partially altered FPR. </w:t>
      </w:r>
      <w:r>
        <w:rPr>
          <w:rFonts w:eastAsia="Times New Roman" w:cs="Times New Roman"/>
          <w:color w:val="000000"/>
        </w:rPr>
        <w:t xml:space="preserve"> </w:t>
      </w:r>
      <w:commentRangeStart w:id="5"/>
      <w:r>
        <w:rPr>
          <w:rFonts w:eastAsia="Times New Roman" w:cs="Times New Roman"/>
          <w:color w:val="000000"/>
        </w:rPr>
        <w:t xml:space="preserve">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sidR="00753F6C">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commentRangeEnd w:id="5"/>
      <w:r>
        <w:rPr>
          <w:rStyle w:val="CommentReference"/>
        </w:rPr>
        <w:commentReference w:id="5"/>
      </w:r>
    </w:p>
    <w:p w14:paraId="1F988599" w14:textId="77777777" w:rsidR="00A80DD0" w:rsidRPr="00665DCD" w:rsidRDefault="00A80DD0" w:rsidP="00A80DD0">
      <w:pPr>
        <w:pStyle w:val="ListParagraph"/>
        <w:rPr>
          <w:rFonts w:eastAsia="Times New Roman" w:cs="Times New Roman"/>
          <w:color w:val="000000"/>
          <w:u w:val="single"/>
        </w:rPr>
      </w:pPr>
    </w:p>
    <w:p w14:paraId="394A03E4" w14:textId="76FECE00" w:rsidR="00A80DD0" w:rsidRPr="00665DCD" w:rsidRDefault="00A80DD0" w:rsidP="000679C9">
      <w:pPr>
        <w:pStyle w:val="ListParagraph"/>
        <w:ind w:left="0"/>
        <w:rPr>
          <w:rFonts w:eastAsia="Times New Roman" w:cs="Times New Roman"/>
          <w:color w:val="000000"/>
          <w:u w:val="single"/>
        </w:rPr>
      </w:pPr>
      <w:r w:rsidRPr="00665DCD">
        <w:rPr>
          <w:rFonts w:eastAsia="Times New Roman" w:cs="Times New Roman"/>
          <w:color w:val="000000"/>
          <w:u w:val="single"/>
        </w:rPr>
        <w:t>Poor lactation/maternal attentiveness</w:t>
      </w:r>
    </w:p>
    <w:p w14:paraId="34F97F51" w14:textId="353C7FD7" w:rsidR="009C6C97" w:rsidRPr="004F5C04" w:rsidRDefault="0013118E" w:rsidP="004F5C04">
      <w:pPr>
        <w:pStyle w:val="ListParagraph"/>
        <w:ind w:left="0"/>
        <w:rPr>
          <w:rFonts w:eastAsia="Times New Roman" w:cs="Times New Roman"/>
          <w:color w:val="000000"/>
        </w:rPr>
      </w:pPr>
      <w:r>
        <w:rPr>
          <w:rFonts w:eastAsia="Times New Roman" w:cs="Times New Roman"/>
          <w:color w:val="000000"/>
        </w:rPr>
        <w:t>One unintentional conseque</w:t>
      </w:r>
      <w:r w:rsidR="005E1554">
        <w:rPr>
          <w:rFonts w:eastAsia="Times New Roman" w:cs="Times New Roman"/>
          <w:color w:val="000000"/>
        </w:rPr>
        <w:t>nce</w:t>
      </w:r>
      <w:r>
        <w:rPr>
          <w:rFonts w:eastAsia="Times New Roman" w:cs="Times New Roman"/>
          <w:color w:val="000000"/>
        </w:rPr>
        <w:t xml:space="preserve"> of altering maternal feeding strategy could be that stress would affect maternal attentiveness or lactation. </w:t>
      </w:r>
      <w:r w:rsidR="00DA5ED8">
        <w:rPr>
          <w:rFonts w:eastAsia="Times New Roman" w:cs="Times New Roman"/>
          <w:color w:val="000000"/>
        </w:rPr>
        <w:t xml:space="preserve">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w:t>
      </w:r>
      <w:r>
        <w:rPr>
          <w:rFonts w:eastAsia="Times New Roman" w:cs="Times New Roman"/>
          <w:color w:val="000000"/>
        </w:rPr>
        <w:t xml:space="preserve">the gestational exposure alone. </w:t>
      </w:r>
      <w:r w:rsidR="00FE17F6">
        <w:rPr>
          <w:rFonts w:eastAsia="Times New Roman" w:cs="Times New Roman"/>
          <w:color w:val="000000"/>
        </w:rPr>
        <w:t>One such way to determine in lactation is affected, is to determine maternal milk production in relation to fetal suckling</w:t>
      </w:r>
      <w:r w:rsidR="003C700A">
        <w:rPr>
          <w:rFonts w:eastAsia="Times New Roman" w:cs="Times New Roman"/>
          <w:color w:val="000000"/>
        </w:rPr>
        <w:t xml:space="preserve"> </w:t>
      </w:r>
      <w:r w:rsidR="003C700A" w:rsidRPr="003C700A">
        <w:rPr>
          <w:rFonts w:eastAsia="Times New Roman" w:cs="Times New Roman"/>
          <w:color w:val="000000"/>
        </w:rPr>
        <w:fldChar w:fldCharType="begin"/>
      </w:r>
      <w:r w:rsidR="00753F6C">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3C700A" w:rsidRPr="003C700A">
        <w:rPr>
          <w:rFonts w:eastAsia="Times New Roman" w:cs="Times New Roman"/>
          <w:color w:val="000000"/>
        </w:rPr>
        <w:fldChar w:fldCharType="separate"/>
      </w:r>
      <w:r w:rsidR="00753F6C" w:rsidRPr="00753F6C">
        <w:rPr>
          <w:rFonts w:cs="Times New Roman"/>
          <w:color w:val="000000"/>
        </w:rPr>
        <w:t>(Boston, Bleck, Conroy, Wheeler, &amp; Miller, 2001)</w:t>
      </w:r>
      <w:r w:rsidR="003C700A" w:rsidRPr="003C700A">
        <w:rPr>
          <w:rFonts w:eastAsia="Times New Roman" w:cs="Times New Roman"/>
          <w:color w:val="000000"/>
        </w:rPr>
        <w:fldChar w:fldCharType="end"/>
      </w:r>
      <w:r w:rsidR="003C700A" w:rsidRPr="003C700A">
        <w:rPr>
          <w:rFonts w:eastAsia="Times New Roman" w:cs="Times New Roman"/>
          <w:color w:val="000000"/>
        </w:rPr>
        <w:t>.</w:t>
      </w:r>
      <w:r w:rsidR="003C700A">
        <w:rPr>
          <w:rFonts w:eastAsia="Times New Roman" w:cs="Times New Roman"/>
          <w:color w:val="000000"/>
        </w:rPr>
        <w:t xml:space="preserve"> </w:t>
      </w:r>
      <w:r w:rsidR="00FE17F6">
        <w:rPr>
          <w:rFonts w:eastAsia="Times New Roman" w:cs="Times New Roman"/>
          <w:color w:val="000000"/>
        </w:rPr>
        <w:t>This has been done before by our group and was able to detect</w:t>
      </w:r>
      <w:r w:rsidR="003C700A">
        <w:rPr>
          <w:rFonts w:eastAsia="Times New Roman" w:cs="Times New Roman"/>
          <w:color w:val="000000"/>
        </w:rPr>
        <w:t xml:space="preserve"> lower weight gained from nursing in TSC-KO pups (Unpublished data, </w:t>
      </w:r>
      <w:proofErr w:type="spellStart"/>
      <w:r w:rsidR="003C700A">
        <w:rPr>
          <w:rFonts w:eastAsia="Times New Roman" w:cs="Times New Roman"/>
          <w:color w:val="000000"/>
        </w:rPr>
        <w:t>Noura</w:t>
      </w:r>
      <w:proofErr w:type="spellEnd"/>
      <w:r w:rsidR="003C700A">
        <w:rPr>
          <w:rFonts w:eastAsia="Times New Roman" w:cs="Times New Roman"/>
          <w:color w:val="000000"/>
        </w:rPr>
        <w:t xml:space="preserve"> El </w:t>
      </w:r>
      <w:proofErr w:type="spellStart"/>
      <w:r w:rsidR="003C700A">
        <w:rPr>
          <w:rFonts w:eastAsia="Times New Roman" w:cs="Times New Roman"/>
          <w:color w:val="000000"/>
        </w:rPr>
        <w:t>Habbal</w:t>
      </w:r>
      <w:proofErr w:type="spellEnd"/>
      <w:r w:rsidR="003C700A">
        <w:rPr>
          <w:rFonts w:eastAsia="Times New Roman" w:cs="Times New Roman"/>
          <w:color w:val="000000"/>
        </w:rPr>
        <w:t xml:space="preserve">, 2019) </w:t>
      </w:r>
      <w:r w:rsidR="00FE17F6">
        <w:rPr>
          <w:rFonts w:eastAsia="Times New Roman" w:cs="Times New Roman"/>
          <w:color w:val="000000"/>
        </w:rPr>
        <w:t xml:space="preserve">. </w:t>
      </w:r>
    </w:p>
    <w:p w14:paraId="78F16BE6" w14:textId="77777777" w:rsidR="009C6C97" w:rsidRDefault="009C6C97" w:rsidP="000679C9">
      <w:pPr>
        <w:rPr>
          <w:rFonts w:eastAsia="Times New Roman" w:cs="Times New Roman"/>
          <w:color w:val="000000"/>
          <w:u w:val="single"/>
        </w:rPr>
      </w:pPr>
    </w:p>
    <w:p w14:paraId="2F2EDEC2" w14:textId="3AE243DA" w:rsidR="009C6C97" w:rsidRDefault="00A80DD0" w:rsidP="000679C9">
      <w:pPr>
        <w:rPr>
          <w:rFonts w:eastAsia="Times New Roman" w:cs="Times New Roman"/>
          <w:color w:val="000000"/>
          <w:u w:val="single"/>
        </w:rPr>
      </w:pPr>
      <w:r w:rsidRPr="00665DCD">
        <w:rPr>
          <w:rFonts w:eastAsia="Times New Roman" w:cs="Times New Roman"/>
          <w:color w:val="000000"/>
          <w:u w:val="single"/>
        </w:rPr>
        <w:t>Sex dif</w:t>
      </w:r>
      <w:r w:rsidR="009C6C97">
        <w:rPr>
          <w:rFonts w:eastAsia="Times New Roman" w:cs="Times New Roman"/>
          <w:color w:val="000000"/>
          <w:u w:val="single"/>
        </w:rPr>
        <w:t>ferences in phenotype</w:t>
      </w:r>
    </w:p>
    <w:p w14:paraId="52401FA1" w14:textId="64A7D31F" w:rsidR="00A80DD0" w:rsidRDefault="00A80DD0" w:rsidP="000679C9">
      <w:pPr>
        <w:rPr>
          <w:rFonts w:eastAsia="Times New Roman" w:cs="Times New Roman"/>
          <w:color w:val="000000"/>
        </w:rPr>
      </w:pPr>
      <w:r w:rsidRPr="00665DCD">
        <w:rPr>
          <w:rFonts w:eastAsia="Times New Roman" w:cs="Times New Roman"/>
          <w:color w:val="000000"/>
        </w:rPr>
        <w:t>One possible pitfall could be that variation in the early post-natal period could have sex-specific effects for birth weight or survival</w:t>
      </w:r>
      <w:r w:rsidR="000734C4">
        <w:rPr>
          <w:rFonts w:eastAsia="Times New Roman" w:cs="Times New Roman"/>
          <w:color w:val="000000"/>
        </w:rPr>
        <w:t>, which was not</w:t>
      </w:r>
      <w:r w:rsidR="000734C4" w:rsidRPr="00751606">
        <w:rPr>
          <w:rFonts w:eastAsia="Times New Roman" w:cs="Times New Roman"/>
          <w:color w:val="000000"/>
        </w:rPr>
        <w:t xml:space="preserve"> something we evaluated in the first cohort</w:t>
      </w:r>
      <w:r w:rsidRPr="00665DCD">
        <w:rPr>
          <w:rFonts w:eastAsia="Times New Roman" w:cs="Times New Roman"/>
          <w:color w:val="000000"/>
        </w:rPr>
        <w:t xml:space="preserve">. 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sidR="00753F6C">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00DA5ED8"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26220DFD" w14:textId="77777777" w:rsidR="000734C4" w:rsidRDefault="000734C4" w:rsidP="000679C9">
      <w:pPr>
        <w:rPr>
          <w:rFonts w:eastAsia="Times New Roman" w:cs="Times New Roman"/>
          <w:color w:val="000000"/>
        </w:rPr>
      </w:pPr>
    </w:p>
    <w:p w14:paraId="1A618439" w14:textId="2A1A2FC9" w:rsidR="00A968A3" w:rsidRDefault="00A968A3" w:rsidP="000679C9">
      <w:pPr>
        <w:rPr>
          <w:rFonts w:eastAsia="Times New Roman" w:cs="Times New Roman"/>
          <w:color w:val="000000"/>
          <w:u w:val="single"/>
        </w:rPr>
      </w:pPr>
    </w:p>
    <w:p w14:paraId="7B2D4442" w14:textId="29A874AA" w:rsidR="00A968A3" w:rsidRPr="00A968A3" w:rsidRDefault="00A968A3" w:rsidP="000679C9">
      <w:pPr>
        <w:rPr>
          <w:rFonts w:eastAsia="Times New Roman" w:cs="Times New Roman"/>
          <w:color w:val="000000"/>
          <w:u w:val="single"/>
        </w:rPr>
      </w:pPr>
      <w:r>
        <w:rPr>
          <w:rFonts w:eastAsia="Times New Roman" w:cs="Times New Roman"/>
          <w:color w:val="000000"/>
          <w:u w:val="single"/>
        </w:rPr>
        <w:t>Deleterious Developmental Adaptation to Feeding</w:t>
      </w:r>
    </w:p>
    <w:p w14:paraId="49A80AE2" w14:textId="2BDA0A3D" w:rsidR="00A968A3" w:rsidRPr="009C6C97" w:rsidRDefault="00A968A3" w:rsidP="000679C9">
      <w:pPr>
        <w:rPr>
          <w:rFonts w:eastAsia="Times New Roman" w:cs="Times New Roman"/>
          <w:color w:val="000000"/>
          <w:u w:val="single"/>
        </w:rPr>
      </w:pPr>
      <w:r w:rsidRPr="00BB35BE">
        <w:rPr>
          <w:rFonts w:eastAsia="Times New Roman" w:cs="Times New Roman"/>
          <w:color w:val="000000"/>
        </w:rPr>
        <w:t xml:space="preserve">It is possible that </w:t>
      </w:r>
      <w:r w:rsidR="00607640">
        <w:rPr>
          <w:rFonts w:eastAsia="Times New Roman" w:cs="Times New Roman"/>
          <w:color w:val="000000"/>
        </w:rPr>
        <w:t xml:space="preserve">eTRF </w:t>
      </w:r>
      <w:r w:rsidR="00607640" w:rsidRPr="00607640">
        <w:rPr>
          <w:rFonts w:eastAsia="Times New Roman" w:cs="Times New Roman"/>
          <w:i/>
          <w:color w:val="000000"/>
        </w:rPr>
        <w:t>in uter</w:t>
      </w:r>
      <w:r w:rsidR="00607640">
        <w:rPr>
          <w:rFonts w:eastAsia="Times New Roman" w:cs="Times New Roman"/>
          <w:i/>
          <w:color w:val="000000"/>
        </w:rPr>
        <w:t xml:space="preserve">o </w:t>
      </w:r>
      <w:r w:rsidR="00607640">
        <w:rPr>
          <w:rFonts w:eastAsia="Times New Roman" w:cs="Times New Roman"/>
          <w:color w:val="000000"/>
        </w:rPr>
        <w:t xml:space="preserve">is insufficient exposure to be protective from HFD feeding. This may </w:t>
      </w:r>
      <w:r w:rsidR="004336EA">
        <w:rPr>
          <w:rFonts w:eastAsia="Times New Roman" w:cs="Times New Roman"/>
          <w:color w:val="000000"/>
        </w:rPr>
        <w:t>occur due to a mismatch of the</w:t>
      </w:r>
      <w:r w:rsidRPr="00BB35BE">
        <w:rPr>
          <w:rFonts w:eastAsia="Times New Roman" w:cs="Times New Roman"/>
          <w:color w:val="000000"/>
        </w:rPr>
        <w:t xml:space="preserve"> </w:t>
      </w:r>
      <w:proofErr w:type="gramStart"/>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proofErr w:type="gramEnd"/>
      <w:r w:rsidRPr="00BB35BE">
        <w:rPr>
          <w:rFonts w:eastAsia="Times New Roman" w:cs="Times New Roman"/>
          <w:color w:val="000000"/>
        </w:rPr>
        <w:t xml:space="preserve"> environment</w:t>
      </w:r>
      <w:r w:rsidR="00607640">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sidR="00607640">
        <w:rPr>
          <w:rFonts w:eastAsia="Times New Roman" w:cs="Times New Roman"/>
          <w:color w:val="000000"/>
        </w:rPr>
        <w:t xml:space="preserve"> </w:t>
      </w:r>
      <w:r w:rsidR="00635471">
        <w:rPr>
          <w:rFonts w:eastAsia="Times New Roman" w:cs="Times New Roman"/>
          <w:color w:val="000000"/>
        </w:rPr>
        <w:t xml:space="preserve">The proposed study design is appropriate to reflect either adaptive or maladaptive responses of HFD feeding. </w:t>
      </w:r>
      <w:proofErr w:type="spellStart"/>
      <w:r w:rsidR="00607640">
        <w:rPr>
          <w:rFonts w:eastAsia="Times New Roman" w:cs="Times New Roman"/>
          <w:color w:val="000000"/>
        </w:rPr>
        <w:t>If</w:t>
      </w:r>
      <w:proofErr w:type="spellEnd"/>
      <w:r w:rsidR="00607640">
        <w:rPr>
          <w:rFonts w:eastAsia="Times New Roman" w:cs="Times New Roman"/>
          <w:color w:val="000000"/>
        </w:rPr>
        <w:t xml:space="preserve"> this is the phenotype that we see, it could be related to many of the sub-attributes</w:t>
      </w:r>
      <w:r w:rsidR="001016A3">
        <w:rPr>
          <w:rFonts w:eastAsia="Times New Roman" w:cs="Times New Roman"/>
          <w:color w:val="000000"/>
        </w:rPr>
        <w:t xml:space="preserve"> of metabolic syndrome, all of which this project proposes to monitor. </w:t>
      </w:r>
    </w:p>
    <w:p w14:paraId="11635043" w14:textId="77777777" w:rsidR="00A80DD0" w:rsidRPr="00A80DD0" w:rsidRDefault="00A80DD0" w:rsidP="00A80DD0">
      <w:pPr>
        <w:rPr>
          <w:rFonts w:eastAsia="Times New Roman" w:cs="Times New Roman"/>
          <w:color w:val="000000"/>
        </w:rPr>
      </w:pPr>
    </w:p>
    <w:p w14:paraId="2C10CF39" w14:textId="77777777" w:rsidR="005930A3" w:rsidRDefault="005930A3" w:rsidP="002C4818">
      <w:pPr>
        <w:rPr>
          <w:rFonts w:cs="Times New Roman"/>
        </w:rPr>
      </w:pPr>
    </w:p>
    <w:p w14:paraId="76335220" w14:textId="4CBAC89F" w:rsidR="00EB516A" w:rsidRPr="00D07583" w:rsidRDefault="00EB516A" w:rsidP="00D07583">
      <w:pPr>
        <w:pStyle w:val="Heading2"/>
      </w:pPr>
      <w:r>
        <w:lastRenderedPageBreak/>
        <w:t>Methods:</w:t>
      </w:r>
    </w:p>
    <w:p w14:paraId="75BA2AD4" w14:textId="6BA50DD4" w:rsidR="00EB516A" w:rsidRPr="00261C91" w:rsidRDefault="00EB516A" w:rsidP="00261C91">
      <w:pPr>
        <w:pStyle w:val="Heading3"/>
      </w:pPr>
      <w:r w:rsidRPr="00261C91">
        <w:t>Animal care and use:</w:t>
      </w:r>
    </w:p>
    <w:p w14:paraId="450D1A82" w14:textId="07560EBE" w:rsidR="00EB516A" w:rsidRDefault="00EB516A" w:rsidP="002C4818">
      <w:pPr>
        <w:rPr>
          <w:rFonts w:cs="Times New Roman"/>
        </w:rPr>
      </w:pPr>
      <w:r>
        <w:rPr>
          <w:rFonts w:cs="Times New Roman"/>
        </w:rPr>
        <w:t xml:space="preserve">Upon birth, </w:t>
      </w:r>
      <w:r w:rsidR="006F70E7">
        <w:rPr>
          <w:rFonts w:cs="Times New Roman"/>
        </w:rPr>
        <w:t xml:space="preserve">litters </w:t>
      </w:r>
      <w:r>
        <w:rPr>
          <w:rFonts w:cs="Times New Roman"/>
        </w:rPr>
        <w:t xml:space="preserve">were </w:t>
      </w:r>
      <w:r w:rsidR="006F70E7">
        <w:rPr>
          <w:rFonts w:cs="Times New Roman"/>
        </w:rPr>
        <w:t xml:space="preserve">counted and individual pups </w:t>
      </w:r>
      <w:r w:rsidR="00A80DD0">
        <w:rPr>
          <w:rFonts w:cs="Times New Roman"/>
        </w:rPr>
        <w:t xml:space="preserve">were </w:t>
      </w:r>
      <w:r w:rsidR="006F70E7">
        <w:rPr>
          <w:rFonts w:cs="Times New Roman"/>
        </w:rPr>
        <w:t>weighed</w:t>
      </w:r>
      <w:r>
        <w:rPr>
          <w:rFonts w:cs="Times New Roman"/>
        </w:rPr>
        <w:t xml:space="preserve"> </w:t>
      </w:r>
      <w:r w:rsidR="00A80DD0">
        <w:rPr>
          <w:rFonts w:cs="Times New Roman"/>
        </w:rPr>
        <w:t xml:space="preserve">to the nearest 0.1 gram </w:t>
      </w:r>
      <w:r>
        <w:rPr>
          <w:rFonts w:cs="Times New Roman"/>
        </w:rPr>
        <w:t>within 24 hours. At postnatal day 3, litters were reduced to four (</w:t>
      </w:r>
      <w:r w:rsidR="006F70E7">
        <w:rPr>
          <w:rFonts w:cs="Times New Roman"/>
        </w:rPr>
        <w:t>two</w:t>
      </w:r>
      <w:r>
        <w:rPr>
          <w:rFonts w:cs="Times New Roman"/>
        </w:rPr>
        <w:t xml:space="preserve"> males and </w:t>
      </w:r>
      <w:r w:rsidR="006F70E7">
        <w:rPr>
          <w:rFonts w:cs="Times New Roman"/>
        </w:rPr>
        <w:t>two</w:t>
      </w:r>
      <w:r>
        <w:rPr>
          <w:rFonts w:cs="Times New Roman"/>
        </w:rPr>
        <w:t xml:space="preserve"> females, when feasible) to standardize milk supply</w:t>
      </w:r>
      <w:r w:rsidR="00A80DD0">
        <w:rPr>
          <w:rFonts w:cs="Times New Roman"/>
        </w:rPr>
        <w:t xml:space="preserve">. </w:t>
      </w:r>
      <w:r w:rsidR="00573BBB">
        <w:rPr>
          <w:rFonts w:cs="Times New Roman"/>
        </w:rPr>
        <w:t xml:space="preserve">At 21 days, pups were weaned by sex and maternal treatment group. </w:t>
      </w:r>
      <w:r w:rsidR="006F70E7">
        <w:rPr>
          <w:rFonts w:cs="Times New Roman"/>
        </w:rPr>
        <w:t>Upon weaning, a</w:t>
      </w:r>
      <w:r w:rsidR="00573BBB">
        <w:rPr>
          <w:rFonts w:cs="Times New Roman"/>
        </w:rPr>
        <w:t>nimals are allowed 24-hour access to chow (</w:t>
      </w:r>
      <w:r w:rsidR="00F02A30">
        <w:rPr>
          <w:rFonts w:cs="Times New Roman"/>
        </w:rPr>
        <w:t>5% fat, 24% protein, 3.7% sucrose, 32% starch, 2.91 kcal per gram</w:t>
      </w:r>
      <w:r w:rsidR="00573BBB">
        <w:rPr>
          <w:rFonts w:cs="Times New Roman"/>
        </w:rPr>
        <w:t>)</w:t>
      </w:r>
      <w:r w:rsidR="006F70E7">
        <w:rPr>
          <w:rFonts w:cs="Times New Roman"/>
        </w:rPr>
        <w:t xml:space="preserve"> and water</w:t>
      </w:r>
      <w:r w:rsidR="00573BBB">
        <w:rPr>
          <w:rFonts w:cs="Times New Roman"/>
        </w:rPr>
        <w:t xml:space="preserve">. </w:t>
      </w:r>
    </w:p>
    <w:p w14:paraId="0A8EB85F" w14:textId="77777777" w:rsidR="00EB516A" w:rsidRDefault="00EB516A" w:rsidP="002C4818">
      <w:pPr>
        <w:rPr>
          <w:rFonts w:cs="Times New Roman"/>
        </w:rPr>
      </w:pPr>
    </w:p>
    <w:p w14:paraId="36106D96" w14:textId="068500A4" w:rsidR="00EB516A" w:rsidRDefault="00EB516A" w:rsidP="005930A3">
      <w:pPr>
        <w:pStyle w:val="Heading3"/>
      </w:pPr>
      <w:r w:rsidRPr="00EB516A">
        <w:t xml:space="preserve">Body composition: </w:t>
      </w:r>
    </w:p>
    <w:p w14:paraId="37764F4C" w14:textId="2799A836" w:rsidR="00EB516A" w:rsidRDefault="00EB516A" w:rsidP="002C4818">
      <w:pPr>
        <w:rPr>
          <w:rFonts w:cs="Times New Roman"/>
        </w:rPr>
      </w:pPr>
      <w:r>
        <w:rPr>
          <w:rFonts w:cs="Times New Roman"/>
        </w:rPr>
        <w:t xml:space="preserve">Body weight was assessed using a scale </w:t>
      </w:r>
      <w:r w:rsidR="00A80DD0">
        <w:rPr>
          <w:rFonts w:cs="Times New Roman"/>
        </w:rPr>
        <w:t>to the nearest 0.1 gram</w:t>
      </w:r>
      <w:r>
        <w:rPr>
          <w:rFonts w:cs="Times New Roman"/>
        </w:rPr>
        <w:t xml:space="preserve">. This was assessed at birth, 7, 14, and 21 days of life. At </w:t>
      </w:r>
      <w:r w:rsidR="00A80DD0">
        <w:rPr>
          <w:rFonts w:cs="Times New Roman"/>
        </w:rPr>
        <w:t xml:space="preserve">PND </w:t>
      </w:r>
      <w:r>
        <w:rPr>
          <w:rFonts w:cs="Times New Roman"/>
        </w:rPr>
        <w:t>21,</w:t>
      </w:r>
      <w:r w:rsidR="006F70E7">
        <w:rPr>
          <w:rFonts w:cs="Times New Roman"/>
        </w:rPr>
        <w:t xml:space="preserve"> </w:t>
      </w:r>
      <w:r>
        <w:rPr>
          <w:rFonts w:cs="Times New Roman"/>
        </w:rPr>
        <w:t xml:space="preserve">weekly indirect body composition assessment using </w:t>
      </w:r>
      <w:proofErr w:type="spellStart"/>
      <w:r>
        <w:rPr>
          <w:rFonts w:cs="Times New Roman"/>
        </w:rPr>
        <w:t>EchoMRI</w:t>
      </w:r>
      <w:proofErr w:type="spellEnd"/>
      <w:r w:rsidR="00A80DD0">
        <w:rPr>
          <w:rFonts w:cs="Times New Roman"/>
        </w:rPr>
        <w:t xml:space="preserve"> was conducted, generating</w:t>
      </w:r>
      <w:r w:rsidR="00573BBB">
        <w:rPr>
          <w:rFonts w:cs="Times New Roman"/>
        </w:rPr>
        <w:t xml:space="preserve"> fat mass, lean mass, and free water</w:t>
      </w:r>
      <w:r w:rsidR="00A80DD0">
        <w:rPr>
          <w:rFonts w:cs="Times New Roman"/>
        </w:rPr>
        <w:t xml:space="preserve"> measurements in addition to body weights</w:t>
      </w:r>
      <w:r w:rsidR="00573BBB">
        <w:rPr>
          <w:rFonts w:cs="Times New Roman"/>
        </w:rPr>
        <w:t xml:space="preserve">. </w:t>
      </w:r>
    </w:p>
    <w:p w14:paraId="64776EC2" w14:textId="6F4C2389" w:rsidR="00573BBB" w:rsidRDefault="00573BBB" w:rsidP="002C4818">
      <w:pPr>
        <w:rPr>
          <w:rFonts w:cs="Times New Roman"/>
        </w:rPr>
      </w:pPr>
    </w:p>
    <w:p w14:paraId="56FC2E1D" w14:textId="77219446" w:rsidR="00181F2B" w:rsidRDefault="00181F2B" w:rsidP="005930A3">
      <w:pPr>
        <w:pStyle w:val="Heading3"/>
      </w:pPr>
      <w:r>
        <w:t>Survival:</w:t>
      </w:r>
    </w:p>
    <w:p w14:paraId="5E42374A" w14:textId="2DE1FEFF" w:rsidR="00181F2B" w:rsidRPr="00181F2B" w:rsidRDefault="00181F2B" w:rsidP="002C4818">
      <w:pPr>
        <w:rPr>
          <w:rFonts w:cs="Times New Roman"/>
        </w:rPr>
      </w:pPr>
      <w:r>
        <w:rPr>
          <w:rFonts w:cs="Times New Roman"/>
        </w:rPr>
        <w:t xml:space="preserve">Survival of pups </w:t>
      </w:r>
      <w:r w:rsidR="003B47B1">
        <w:rPr>
          <w:rFonts w:cs="Times New Roman"/>
        </w:rPr>
        <w:t>will be</w:t>
      </w:r>
      <w:r>
        <w:rPr>
          <w:rFonts w:cs="Times New Roman"/>
        </w:rPr>
        <w:t xml:space="preserve"> assessed by counting the number of pups in each litter each day until PND 3. </w:t>
      </w:r>
    </w:p>
    <w:p w14:paraId="494981B8" w14:textId="34AF6410" w:rsidR="00181F2B" w:rsidRDefault="00181F2B" w:rsidP="002C4818">
      <w:pPr>
        <w:rPr>
          <w:rFonts w:cs="Times New Roman"/>
        </w:rPr>
      </w:pPr>
    </w:p>
    <w:p w14:paraId="479E8DA8" w14:textId="57B1F78B" w:rsidR="00D07583" w:rsidRDefault="00D07583" w:rsidP="00D07583">
      <w:pPr>
        <w:pStyle w:val="Heading3"/>
      </w:pPr>
      <w:r>
        <w:t>Determination of sex:</w:t>
      </w:r>
    </w:p>
    <w:p w14:paraId="617277F2" w14:textId="15C7F87E" w:rsidR="00D07583" w:rsidRDefault="00D07583" w:rsidP="00D07583">
      <w:r>
        <w:t xml:space="preserve">In order to determine sex, at PND3, </w:t>
      </w:r>
      <w:r w:rsidR="00B14DCB">
        <w:t>anogenital</w:t>
      </w:r>
      <w:r>
        <w:t xml:space="preserve"> distance of each pup will be evaluated. Those pups with greater </w:t>
      </w:r>
      <w:r w:rsidR="00B14DCB">
        <w:t>anogenital</w:t>
      </w:r>
      <w:r>
        <w:t xml:space="preserve"> distances will be designated male, and those with lesser distances, female. This will </w:t>
      </w:r>
      <w:r w:rsidR="00B423BC">
        <w:t xml:space="preserve">be confirmed by genotyping the fetal tissue for expression of SRY, which is </w:t>
      </w:r>
      <w:r w:rsidR="004C3F27">
        <w:t xml:space="preserve">carried on the Y chromosome and is causal in </w:t>
      </w:r>
      <w:r w:rsidR="00E0342F">
        <w:t xml:space="preserve">phenotypic </w:t>
      </w:r>
      <w:r w:rsidR="004C3F27">
        <w:t xml:space="preserve">sexual determination </w:t>
      </w:r>
      <w:r w:rsidR="004C3F27">
        <w:fldChar w:fldCharType="begin"/>
      </w:r>
      <w:r w:rsidR="00753F6C">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004C3F27">
        <w:fldChar w:fldCharType="separate"/>
      </w:r>
      <w:r w:rsidR="00DA5ED8">
        <w:rPr>
          <w:noProof/>
        </w:rPr>
        <w:t>(Larney et al., 2014)</w:t>
      </w:r>
      <w:r w:rsidR="004C3F27">
        <w:fldChar w:fldCharType="end"/>
      </w:r>
      <w:r w:rsidR="004C3F27">
        <w:t>.</w:t>
      </w:r>
    </w:p>
    <w:p w14:paraId="54BC878C" w14:textId="5FA8F247" w:rsidR="00D07583" w:rsidRDefault="00D07583" w:rsidP="00D07583"/>
    <w:p w14:paraId="6F6387A0" w14:textId="70607133" w:rsidR="00D07583" w:rsidRDefault="00D07583" w:rsidP="00D07583">
      <w:pPr>
        <w:pStyle w:val="Heading3"/>
      </w:pPr>
      <w:r>
        <w:t>Reduction of litters:</w:t>
      </w:r>
    </w:p>
    <w:p w14:paraId="3EE394F5" w14:textId="38978E30" w:rsidR="00D07583" w:rsidRPr="00D07583" w:rsidRDefault="00D07583" w:rsidP="00D07583">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16A02E5D" w14:textId="77777777" w:rsidR="009C306A" w:rsidRDefault="009C306A" w:rsidP="005930A3">
      <w:pPr>
        <w:pStyle w:val="Heading3"/>
      </w:pPr>
    </w:p>
    <w:p w14:paraId="54C9B2E7" w14:textId="2611DEE1" w:rsidR="00573BBB" w:rsidRPr="003918F9" w:rsidRDefault="00573BBB" w:rsidP="005930A3">
      <w:pPr>
        <w:pStyle w:val="Heading3"/>
      </w:pPr>
      <w:r w:rsidRPr="003918F9">
        <w:t>Food intake:</w:t>
      </w:r>
    </w:p>
    <w:p w14:paraId="1B6E9194" w14:textId="4FBC5CDC" w:rsidR="00573BBB" w:rsidRPr="00EB516A" w:rsidRDefault="00573BBB" w:rsidP="002C4818">
      <w:pPr>
        <w:rPr>
          <w:rFonts w:cs="Times New Roman"/>
        </w:rPr>
      </w:pPr>
      <w:r>
        <w:rPr>
          <w:rFonts w:cs="Times New Roman"/>
        </w:rPr>
        <w:t>Food intake monitoring began at weaning</w:t>
      </w:r>
      <w:r w:rsidR="00F02A30">
        <w:rPr>
          <w:rFonts w:cs="Times New Roman"/>
        </w:rPr>
        <w:t xml:space="preserve">. Weekly food intake was measured in grams for each cage, and food intake in calories was computed by taking the total food intake per week and dividing by number of animals in each cage. At 65 days of age, animals were switched to </w:t>
      </w:r>
      <w:r w:rsidR="00F02A30" w:rsidRPr="006F70E7">
        <w:rPr>
          <w:rFonts w:cs="Times New Roman"/>
          <w:i/>
        </w:rPr>
        <w:t>ad libitum</w:t>
      </w:r>
      <w:r w:rsidR="00F02A30">
        <w:rPr>
          <w:rFonts w:cs="Times New Roman"/>
        </w:rPr>
        <w:t xml:space="preserve"> feeding with high fat diet</w:t>
      </w:r>
      <w:r w:rsidR="003918F9">
        <w:rPr>
          <w:rFonts w:cs="Times New Roman"/>
        </w:rPr>
        <w:t xml:space="preserve"> (HFD)</w:t>
      </w:r>
      <w:r w:rsidR="00F02A30">
        <w:rPr>
          <w:rFonts w:cs="Times New Roman"/>
        </w:rPr>
        <w:t xml:space="preserve"> (45% fat, 20% protein, 17% sucrose, and 7% starch, 4.73 kcal per gram)</w:t>
      </w:r>
      <w:r w:rsidR="003918F9">
        <w:rPr>
          <w:rFonts w:cs="Times New Roman"/>
        </w:rPr>
        <w:t>. Animals will remain on HFD for 10 weeks.</w:t>
      </w:r>
    </w:p>
    <w:p w14:paraId="77EBE16E" w14:textId="0738FE30" w:rsidR="00AA7C69" w:rsidRDefault="006B74C8"/>
    <w:p w14:paraId="307C2200" w14:textId="0D571F5D" w:rsidR="003918F9" w:rsidRDefault="003918F9" w:rsidP="005930A3">
      <w:pPr>
        <w:pStyle w:val="Heading3"/>
      </w:pPr>
      <w:r w:rsidRPr="003918F9">
        <w:t>Insulin Sensitivity:</w:t>
      </w:r>
    </w:p>
    <w:p w14:paraId="625AF728" w14:textId="46EBB533" w:rsidR="006F70E7" w:rsidRDefault="006F70E7">
      <w:pPr>
        <w:rPr>
          <w:i/>
        </w:rPr>
      </w:pPr>
      <w:r>
        <w:rPr>
          <w:i/>
        </w:rPr>
        <w:t>Insulin tolerance test:</w:t>
      </w:r>
    </w:p>
    <w:p w14:paraId="37D8BA77" w14:textId="11914D76" w:rsidR="00181F2B" w:rsidRDefault="003918F9" w:rsidP="003918F9">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sidR="006F70E7">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sidR="006F70E7">
        <w:rPr>
          <w:rFonts w:eastAsia="Times New Roman" w:cs="Times New Roman"/>
          <w:color w:val="000000"/>
        </w:rPr>
        <w:t xml:space="preserve">, </w:t>
      </w:r>
      <w:r w:rsidRPr="00354F22">
        <w:rPr>
          <w:rFonts w:eastAsia="Times New Roman" w:cs="Times New Roman"/>
          <w:color w:val="000000"/>
        </w:rPr>
        <w:t>sterile</w:t>
      </w:r>
      <w:r w:rsidR="006F70E7">
        <w:rPr>
          <w:rFonts w:eastAsia="Times New Roman" w:cs="Times New Roman"/>
          <w:color w:val="000000"/>
        </w:rPr>
        <w:t>-</w:t>
      </w:r>
      <w:r w:rsidRPr="00354F22">
        <w:rPr>
          <w:rFonts w:eastAsia="Times New Roman" w:cs="Times New Roman"/>
          <w:color w:val="000000"/>
        </w:rPr>
        <w:t xml:space="preserve">filtered </w:t>
      </w:r>
      <w:r w:rsidR="006F70E7">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w:t>
      </w:r>
      <w:r>
        <w:rPr>
          <w:rFonts w:eastAsia="Times New Roman" w:cs="Times New Roman"/>
          <w:color w:val="000000"/>
        </w:rPr>
        <w:lastRenderedPageBreak/>
        <w:t xml:space="preserve">glucose in </w:t>
      </w:r>
      <w:r w:rsidR="006F70E7">
        <w:rPr>
          <w:rFonts w:eastAsia="Times New Roman" w:cs="Times New Roman"/>
          <w:color w:val="000000"/>
        </w:rPr>
        <w:t xml:space="preserve">PBS </w:t>
      </w:r>
      <w:r>
        <w:rPr>
          <w:rFonts w:eastAsia="Times New Roman" w:cs="Times New Roman"/>
          <w:color w:val="000000"/>
        </w:rPr>
        <w:t>was administered</w:t>
      </w:r>
      <w:r w:rsidR="006F70E7">
        <w:rPr>
          <w:rFonts w:eastAsia="Times New Roman" w:cs="Times New Roman"/>
          <w:color w:val="000000"/>
        </w:rPr>
        <w:t>, the animal was then removed from the experiment,</w:t>
      </w:r>
      <w:r>
        <w:rPr>
          <w:rFonts w:eastAsia="Times New Roman" w:cs="Times New Roman"/>
          <w:color w:val="000000"/>
        </w:rPr>
        <w:t xml:space="preserve"> and subsequent </w:t>
      </w:r>
      <w:r w:rsidR="006F70E7">
        <w:rPr>
          <w:rFonts w:eastAsia="Times New Roman" w:cs="Times New Roman"/>
          <w:color w:val="000000"/>
        </w:rPr>
        <w:t>blood glucose</w:t>
      </w:r>
      <w:r>
        <w:rPr>
          <w:rFonts w:eastAsia="Times New Roman" w:cs="Times New Roman"/>
          <w:color w:val="000000"/>
        </w:rPr>
        <w:t xml:space="preserve"> measurements were omitted </w:t>
      </w:r>
      <w:r w:rsidR="006F70E7">
        <w:rPr>
          <w:rFonts w:eastAsia="Times New Roman" w:cs="Times New Roman"/>
          <w:color w:val="000000"/>
        </w:rPr>
        <w:t>from data analysis</w:t>
      </w:r>
      <w:r>
        <w:rPr>
          <w:rFonts w:eastAsia="Times New Roman" w:cs="Times New Roman"/>
          <w:color w:val="000000"/>
        </w:rPr>
        <w:t xml:space="preserve">. </w:t>
      </w:r>
      <w:r w:rsidRPr="00354F22">
        <w:rPr>
          <w:rFonts w:eastAsia="Times New Roman" w:cs="Times New Roman"/>
          <w:color w:val="000000"/>
        </w:rPr>
        <w:t> </w:t>
      </w:r>
    </w:p>
    <w:p w14:paraId="0E5571FA" w14:textId="7F022995" w:rsidR="009910C5" w:rsidRDefault="009910C5" w:rsidP="003918F9">
      <w:pPr>
        <w:rPr>
          <w:rFonts w:eastAsia="Times New Roman" w:cs="Times New Roman"/>
          <w:color w:val="000000"/>
        </w:rPr>
      </w:pPr>
    </w:p>
    <w:p w14:paraId="110227F3" w14:textId="4CD6F5DC" w:rsidR="009910C5" w:rsidRDefault="009910C5" w:rsidP="003918F9">
      <w:pPr>
        <w:rPr>
          <w:rFonts w:eastAsia="Times New Roman" w:cs="Times New Roman"/>
          <w:i/>
          <w:color w:val="000000"/>
        </w:rPr>
      </w:pPr>
      <w:r w:rsidRPr="009910C5">
        <w:rPr>
          <w:rFonts w:eastAsia="Times New Roman" w:cs="Times New Roman"/>
          <w:i/>
          <w:color w:val="000000"/>
        </w:rPr>
        <w:t>Glucose tolerance test:</w:t>
      </w:r>
    </w:p>
    <w:p w14:paraId="6DA2D562" w14:textId="41C856AD" w:rsidR="009C6C97" w:rsidRPr="009C6C97" w:rsidRDefault="009C6C97" w:rsidP="003918F9">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w:t>
      </w:r>
      <w:proofErr w:type="spellStart"/>
      <w:r>
        <w:rPr>
          <w:rFonts w:eastAsia="Times New Roman" w:cs="Times New Roman"/>
          <w:color w:val="000000"/>
        </w:rPr>
        <w:t>uL</w:t>
      </w:r>
      <w:proofErr w:type="spellEnd"/>
      <w:r>
        <w:rPr>
          <w:rFonts w:eastAsia="Times New Roman" w:cs="Times New Roman"/>
          <w:color w:val="000000"/>
        </w:rPr>
        <w:t xml:space="preserve">/g lean weight). Blood glucose will be taken every 15 minutes for 2 hours. </w:t>
      </w:r>
    </w:p>
    <w:p w14:paraId="2382E306" w14:textId="73CB0D54" w:rsidR="00181F2B" w:rsidRDefault="00181F2B" w:rsidP="003918F9">
      <w:pPr>
        <w:rPr>
          <w:rFonts w:eastAsia="Times New Roman" w:cs="Times New Roman"/>
          <w:color w:val="000000"/>
        </w:rPr>
      </w:pPr>
    </w:p>
    <w:p w14:paraId="4FCB51AA" w14:textId="5D068490" w:rsidR="009910C5" w:rsidRDefault="009910C5" w:rsidP="005420CA">
      <w:pPr>
        <w:pStyle w:val="Heading3"/>
        <w:rPr>
          <w:rFonts w:eastAsia="Times New Roman"/>
        </w:rPr>
      </w:pPr>
      <w:r w:rsidRPr="009910C5">
        <w:rPr>
          <w:rFonts w:eastAsia="Times New Roman"/>
        </w:rPr>
        <w:t>Sacrifice</w:t>
      </w:r>
      <w:r w:rsidR="00EE44EA">
        <w:rPr>
          <w:rFonts w:eastAsia="Times New Roman"/>
        </w:rPr>
        <w:t xml:space="preserve"> and tissue collection</w:t>
      </w:r>
      <w:r w:rsidRPr="009910C5">
        <w:rPr>
          <w:rFonts w:eastAsia="Times New Roman"/>
        </w:rPr>
        <w:t>:</w:t>
      </w:r>
    </w:p>
    <w:p w14:paraId="7050F248" w14:textId="772B9443" w:rsidR="009C6C97" w:rsidRDefault="009C6C97" w:rsidP="009910C5">
      <w:pPr>
        <w:rPr>
          <w:rFonts w:eastAsia="Times New Roman" w:cs="Times New Roman"/>
          <w:color w:val="000000"/>
        </w:rPr>
      </w:pPr>
      <w:r>
        <w:rPr>
          <w:rFonts w:eastAsia="Times New Roman" w:cs="Times New Roman"/>
          <w:color w:val="000000"/>
        </w:rPr>
        <w:t>Offspring will be sacrificed after</w:t>
      </w:r>
      <w:r w:rsidR="00EE44EA">
        <w:rPr>
          <w:rFonts w:eastAsia="Times New Roman" w:cs="Times New Roman"/>
          <w:color w:val="000000"/>
        </w:rPr>
        <w:t xml:space="preserve"> the high fat diet glucose tolerance test (See study figure). Animals will be fasted for 16 hours with </w:t>
      </w:r>
      <w:r w:rsidR="00EE44EA" w:rsidRPr="00EE44EA">
        <w:rPr>
          <w:rFonts w:eastAsia="Times New Roman" w:cs="Times New Roman"/>
          <w:i/>
          <w:color w:val="000000"/>
        </w:rPr>
        <w:t>ad libitum</w:t>
      </w:r>
      <w:r w:rsidR="00EE44EA">
        <w:rPr>
          <w:rFonts w:eastAsia="Times New Roman" w:cs="Times New Roman"/>
          <w:color w:val="000000"/>
        </w:rPr>
        <w:t xml:space="preserve"> access to water. Animals will be lightly anesthetized by </w:t>
      </w:r>
      <w:proofErr w:type="spellStart"/>
      <w:r w:rsidR="00EE44EA">
        <w:rPr>
          <w:rFonts w:eastAsia="Times New Roman" w:cs="Times New Roman"/>
          <w:color w:val="000000"/>
        </w:rPr>
        <w:t>isofluorane</w:t>
      </w:r>
      <w:proofErr w:type="spellEnd"/>
      <w:r w:rsidR="00EE44EA">
        <w:rPr>
          <w:rFonts w:eastAsia="Times New Roman" w:cs="Times New Roman"/>
          <w:color w:val="000000"/>
        </w:rPr>
        <w:t xml:space="preserve"> inhalation. Blood </w:t>
      </w:r>
      <w:r w:rsidR="00132DE0">
        <w:rPr>
          <w:rFonts w:eastAsia="Times New Roman" w:cs="Times New Roman"/>
          <w:color w:val="000000"/>
        </w:rPr>
        <w:t xml:space="preserve">glucose will be determined by glucometer and a fasted blood sample </w:t>
      </w:r>
      <w:r w:rsidR="00EE44EA">
        <w:rPr>
          <w:rFonts w:eastAsia="Times New Roman" w:cs="Times New Roman"/>
          <w:color w:val="000000"/>
        </w:rPr>
        <w:t>will be collected by retro-orbital bleed and immediately put on ice</w:t>
      </w:r>
      <w:r w:rsidR="005C5DA8">
        <w:rPr>
          <w:rFonts w:eastAsia="Times New Roman" w:cs="Times New Roman"/>
          <w:color w:val="000000"/>
        </w:rPr>
        <w:t xml:space="preserve"> to clot. Once clot is formed, whole blood was spun down in a cold centrifuge (4 degrees C) for 20 minutes at 5000 RCF. Serum was pipetted off and placed in the -80 degrees C freezer until analysis. </w:t>
      </w:r>
      <w:r w:rsidR="00132DE0">
        <w:rPr>
          <w:rFonts w:eastAsia="Times New Roman" w:cs="Times New Roman"/>
          <w:color w:val="000000"/>
        </w:rPr>
        <w:t xml:space="preserve">After blood collection, animals were euthanized by </w:t>
      </w:r>
      <w:proofErr w:type="spellStart"/>
      <w:r w:rsidR="00132DE0">
        <w:rPr>
          <w:rFonts w:eastAsia="Times New Roman" w:cs="Times New Roman"/>
          <w:color w:val="000000"/>
        </w:rPr>
        <w:t>isofluorane</w:t>
      </w:r>
      <w:proofErr w:type="spellEnd"/>
      <w:r w:rsidR="00132DE0">
        <w:rPr>
          <w:rFonts w:eastAsia="Times New Roman" w:cs="Times New Roman"/>
          <w:color w:val="000000"/>
        </w:rPr>
        <w:t xml:space="preserve"> overdose and cervical dislocation. A</w:t>
      </w:r>
      <w:r w:rsidR="005C5DA8">
        <w:rPr>
          <w:rFonts w:eastAsia="Times New Roman" w:cs="Times New Roman"/>
          <w:color w:val="000000"/>
        </w:rPr>
        <w:t xml:space="preserve">nimal body weight was </w:t>
      </w:r>
      <w:r w:rsidR="00132DE0">
        <w:rPr>
          <w:rFonts w:eastAsia="Times New Roman" w:cs="Times New Roman"/>
          <w:color w:val="000000"/>
        </w:rPr>
        <w:t>taken immediately after euthanasia on an electronic scale to the nearest 0.1 gram. Liver, inguinal white adipose tissue (</w:t>
      </w:r>
      <w:proofErr w:type="spellStart"/>
      <w:r w:rsidR="00132DE0">
        <w:rPr>
          <w:rFonts w:eastAsia="Times New Roman" w:cs="Times New Roman"/>
          <w:color w:val="000000"/>
        </w:rPr>
        <w:t>iWAT</w:t>
      </w:r>
      <w:proofErr w:type="spellEnd"/>
      <w:r w:rsidR="00132DE0">
        <w:rPr>
          <w:rFonts w:eastAsia="Times New Roman" w:cs="Times New Roman"/>
          <w:color w:val="000000"/>
        </w:rPr>
        <w:t>), gonadal white adipose tissue (</w:t>
      </w:r>
      <w:proofErr w:type="spellStart"/>
      <w:r w:rsidR="00132DE0">
        <w:rPr>
          <w:rFonts w:eastAsia="Times New Roman" w:cs="Times New Roman"/>
          <w:color w:val="000000"/>
        </w:rPr>
        <w:t>gWAT</w:t>
      </w:r>
      <w:proofErr w:type="spellEnd"/>
      <w:r w:rsidR="00132DE0">
        <w:rPr>
          <w:rFonts w:eastAsia="Times New Roman" w:cs="Times New Roman"/>
          <w:color w:val="000000"/>
        </w:rPr>
        <w:t>), and quadriceps</w:t>
      </w:r>
      <w:r w:rsidR="00B306EF">
        <w:rPr>
          <w:rFonts w:eastAsia="Times New Roman" w:cs="Times New Roman"/>
          <w:color w:val="000000"/>
        </w:rPr>
        <w:t xml:space="preserve"> femoris muscle were dissected from the right side of each mouse and snap frozen in liquid nitrogen. </w:t>
      </w:r>
    </w:p>
    <w:p w14:paraId="488B24A4" w14:textId="1D0990C8" w:rsidR="00B139E0" w:rsidRDefault="00B139E0" w:rsidP="009910C5">
      <w:pPr>
        <w:rPr>
          <w:rFonts w:eastAsia="Times New Roman" w:cs="Times New Roman"/>
          <w:color w:val="000000"/>
        </w:rPr>
      </w:pPr>
    </w:p>
    <w:p w14:paraId="1303FD09" w14:textId="077D4139" w:rsidR="00B139E0" w:rsidRDefault="00B139E0" w:rsidP="00B139E0">
      <w:pPr>
        <w:pStyle w:val="Heading3"/>
        <w:rPr>
          <w:rFonts w:eastAsia="Times New Roman"/>
        </w:rPr>
      </w:pPr>
      <w:commentRangeStart w:id="6"/>
      <w:r>
        <w:rPr>
          <w:rFonts w:eastAsia="Times New Roman"/>
        </w:rPr>
        <w:t>Liver Triglyceride Content:</w:t>
      </w:r>
      <w:commentRangeEnd w:id="6"/>
      <w:r w:rsidR="00CD5FE5">
        <w:rPr>
          <w:rStyle w:val="CommentReference"/>
          <w:rFonts w:ascii="Times New Roman" w:eastAsiaTheme="minorHAnsi" w:hAnsi="Times New Roman" w:cstheme="minorBidi"/>
          <w:color w:val="auto"/>
        </w:rPr>
        <w:commentReference w:id="6"/>
      </w:r>
    </w:p>
    <w:p w14:paraId="3B734668" w14:textId="645D7611" w:rsidR="00E344BA" w:rsidRDefault="0053136C" w:rsidP="0053136C">
      <w:r>
        <w:t xml:space="preserve">30-50mg of snap frozen liver tissue will be combined with 500uL of homogenization buffer () is a 2.0 mL Eppendorf tube and a small metal ball bearing. Samples will be placed into a cold tissue </w:t>
      </w:r>
      <w:proofErr w:type="spellStart"/>
      <w:r>
        <w:t>lyser</w:t>
      </w:r>
      <w:proofErr w:type="spellEnd"/>
      <w:r>
        <w:t xml:space="preserve"> (</w:t>
      </w:r>
      <w:proofErr w:type="spellStart"/>
      <w:r>
        <w:t>Quiagen</w:t>
      </w:r>
      <w:proofErr w:type="spellEnd"/>
      <w:r>
        <w:t>) for 3 minutes at 25Hz. After lysing, 12.5uL of potassium hydroxide will be added</w:t>
      </w:r>
      <w:r w:rsidR="00BB35BE">
        <w:t xml:space="preserve"> and mixed by inverting. Sample contents will be transferred to a clean 1.5 </w:t>
      </w:r>
      <w:proofErr w:type="spellStart"/>
      <w:r w:rsidR="00BB35BE">
        <w:t>uL</w:t>
      </w:r>
      <w:proofErr w:type="spellEnd"/>
      <w:r w:rsidR="00BB35BE">
        <w:t xml:space="preserve"> Eppendorf tube and ball bearing will be cleaned in ethanol for later use. 800uL of chloroform will be added and them vortexed. </w:t>
      </w:r>
      <w:r w:rsidR="00965FD0">
        <w:t>Samples will i</w:t>
      </w:r>
      <w:r w:rsidR="00BB35BE">
        <w:t>ncubate at room temperature for 5 minutes</w:t>
      </w:r>
      <w:r w:rsidR="00965FD0">
        <w:t xml:space="preserve"> and then be centrifuged for 10 minutes at 13,000 G. The resulting bottom layer will be transferred to a new 1.5mL Eppendorf tube and centrifuged again for 7-10 minutes. The bottom layer will be transferred again and allowed to evaporate overnight. Butanol (50 </w:t>
      </w:r>
      <w:proofErr w:type="spellStart"/>
      <w:r w:rsidR="00965FD0">
        <w:t>uL</w:t>
      </w:r>
      <w:proofErr w:type="spellEnd"/>
      <w:r w:rsidR="00965FD0">
        <w:t xml:space="preserve">) will be added the next day and the Sigma diagnostic kit will be used on 5 </w:t>
      </w:r>
      <w:proofErr w:type="spellStart"/>
      <w:r w:rsidR="00965FD0">
        <w:t>uL</w:t>
      </w:r>
      <w:proofErr w:type="spellEnd"/>
      <w:r w:rsidR="00965FD0">
        <w:t xml:space="preserve"> of sample. </w:t>
      </w:r>
    </w:p>
    <w:p w14:paraId="62766161" w14:textId="77777777" w:rsidR="00C142E0" w:rsidRDefault="00C142E0" w:rsidP="00B139E0">
      <w:pPr>
        <w:pStyle w:val="Heading3"/>
      </w:pPr>
    </w:p>
    <w:p w14:paraId="1BC488A0" w14:textId="5B68E718" w:rsidR="00B139E0" w:rsidRDefault="00B139E0" w:rsidP="00B139E0">
      <w:pPr>
        <w:pStyle w:val="Heading3"/>
      </w:pPr>
      <w:r>
        <w:t>Liver Histology:</w:t>
      </w:r>
    </w:p>
    <w:p w14:paraId="5DE3D1FD" w14:textId="3911DE40" w:rsidR="00B139E0" w:rsidRDefault="00B139E0" w:rsidP="00B139E0">
      <w:pPr>
        <w:rPr>
          <w:rFonts w:eastAsia="Times New Roman" w:cs="Times New Roman"/>
          <w:color w:val="000000"/>
        </w:rPr>
      </w:pPr>
      <w:r>
        <w:rPr>
          <w:rFonts w:eastAsia="Times New Roman" w:cs="Times New Roman"/>
          <w:color w:val="000000"/>
        </w:rPr>
        <w:t>A portion of the liver was designated for histology by placement in a cassette and fixed in 10% formalin for 24 hours. After fixation, samples were switched to 70% ethanol.</w:t>
      </w:r>
      <w:r w:rsidR="00FE177A">
        <w:rPr>
          <w:rFonts w:eastAsia="Times New Roman" w:cs="Times New Roman"/>
          <w:color w:val="000000"/>
        </w:rPr>
        <w:t xml:space="preserve"> Samples will be fixed in paraffin and stain with </w:t>
      </w:r>
      <w:proofErr w:type="spellStart"/>
      <w:r w:rsidR="00FE177A">
        <w:rPr>
          <w:rFonts w:eastAsia="Times New Roman" w:cs="Times New Roman"/>
          <w:color w:val="000000"/>
        </w:rPr>
        <w:t>hematoxalin</w:t>
      </w:r>
      <w:proofErr w:type="spellEnd"/>
      <w:r w:rsidR="00FE177A">
        <w:rPr>
          <w:rFonts w:eastAsia="Times New Roman" w:cs="Times New Roman"/>
          <w:color w:val="000000"/>
        </w:rPr>
        <w:t xml:space="preserve"> and eosin and evaluated under the microscope and scored on a 1-5 scale, with 1 being the </w:t>
      </w:r>
      <w:proofErr w:type="gramStart"/>
      <w:r w:rsidR="00FE177A">
        <w:rPr>
          <w:rFonts w:eastAsia="Times New Roman" w:cs="Times New Roman"/>
          <w:color w:val="000000"/>
        </w:rPr>
        <w:t>most white</w:t>
      </w:r>
      <w:proofErr w:type="gramEnd"/>
      <w:r w:rsidR="00FE177A">
        <w:rPr>
          <w:rFonts w:eastAsia="Times New Roman" w:cs="Times New Roman"/>
          <w:color w:val="000000"/>
        </w:rPr>
        <w:t xml:space="preserve"> – talk to Katherine.</w:t>
      </w:r>
    </w:p>
    <w:p w14:paraId="2F4CD9A7" w14:textId="77777777" w:rsidR="005420CA" w:rsidRDefault="005420CA" w:rsidP="005930A3">
      <w:pPr>
        <w:pStyle w:val="Heading3"/>
        <w:rPr>
          <w:rFonts w:eastAsia="Times New Roman"/>
        </w:rPr>
      </w:pPr>
    </w:p>
    <w:p w14:paraId="544D7D35" w14:textId="4AE0DB60" w:rsidR="003918F9" w:rsidRDefault="003918F9" w:rsidP="005930A3">
      <w:pPr>
        <w:pStyle w:val="Heading3"/>
        <w:rPr>
          <w:rFonts w:eastAsia="Times New Roman"/>
        </w:rPr>
      </w:pPr>
      <w:r>
        <w:rPr>
          <w:rFonts w:eastAsia="Times New Roman"/>
        </w:rPr>
        <w:t>Statistical Analyses:</w:t>
      </w:r>
    </w:p>
    <w:p w14:paraId="339AFC15" w14:textId="6EE8B26B" w:rsidR="009910C5" w:rsidRDefault="0033783D" w:rsidP="003918F9">
      <w:pPr>
        <w:rPr>
          <w:rFonts w:eastAsia="Times New Roman" w:cs="Times New Roman"/>
          <w:color w:val="000000"/>
        </w:rPr>
      </w:pPr>
      <w:r>
        <w:rPr>
          <w:rFonts w:eastAsia="Times New Roman" w:cs="Times New Roman"/>
          <w:color w:val="000000"/>
        </w:rPr>
        <w:t>All statistical analyses were completed in R</w:t>
      </w:r>
      <w:r w:rsidR="004F5C04">
        <w:rPr>
          <w:rFonts w:eastAsia="Times New Roman" w:cs="Times New Roman"/>
          <w:color w:val="000000"/>
        </w:rPr>
        <w:t>.</w:t>
      </w:r>
      <w:r>
        <w:rPr>
          <w:rFonts w:eastAsia="Times New Roman" w:cs="Times New Roman"/>
          <w:color w:val="000000"/>
        </w:rPr>
        <w:t xml:space="preserve"> </w:t>
      </w:r>
      <w:r w:rsidR="003918F9">
        <w:rPr>
          <w:rFonts w:eastAsia="Times New Roman" w:cs="Times New Roman"/>
          <w:color w:val="000000"/>
        </w:rPr>
        <w:t>Repeated measures, such as body weight, body composition, food intake, and insulin tolerance testing utilized</w:t>
      </w:r>
      <w:r w:rsidR="00AB4F28">
        <w:rPr>
          <w:rFonts w:eastAsia="Times New Roman" w:cs="Times New Roman"/>
          <w:color w:val="000000"/>
        </w:rPr>
        <w:t xml:space="preserve"> mixed linear modeling </w:t>
      </w:r>
      <w:r w:rsidR="00F842A0">
        <w:rPr>
          <w:rFonts w:eastAsia="Times New Roman" w:cs="Times New Roman"/>
          <w:color w:val="000000"/>
        </w:rPr>
        <w:t>(</w:t>
      </w:r>
      <w:r>
        <w:rPr>
          <w:rFonts w:eastAsia="Times New Roman" w:cs="Times New Roman"/>
          <w:color w:val="000000"/>
        </w:rPr>
        <w:t xml:space="preserve">LME4 package) </w:t>
      </w:r>
      <w:r w:rsidR="00AB4F28">
        <w:rPr>
          <w:rFonts w:eastAsia="Times New Roman" w:cs="Times New Roman"/>
          <w:color w:val="000000"/>
        </w:rPr>
        <w:t xml:space="preserve">with each </w:t>
      </w:r>
      <w:r w:rsidR="004F5C04">
        <w:rPr>
          <w:rFonts w:eastAsia="Times New Roman" w:cs="Times New Roman"/>
          <w:color w:val="000000"/>
        </w:rPr>
        <w:t xml:space="preserve">maternal feeding group </w:t>
      </w:r>
      <w:r w:rsidR="006F70E7">
        <w:rPr>
          <w:rFonts w:eastAsia="Times New Roman" w:cs="Times New Roman"/>
          <w:color w:val="000000"/>
        </w:rPr>
        <w:t>assessed</w:t>
      </w:r>
      <w:r w:rsidR="00AB4F28">
        <w:rPr>
          <w:rFonts w:eastAsia="Times New Roman" w:cs="Times New Roman"/>
          <w:color w:val="000000"/>
        </w:rPr>
        <w:t xml:space="preserve"> as</w:t>
      </w:r>
      <w:r w:rsidR="006F70E7">
        <w:rPr>
          <w:rFonts w:eastAsia="Times New Roman" w:cs="Times New Roman"/>
          <w:color w:val="000000"/>
        </w:rPr>
        <w:t xml:space="preserve"> a</w:t>
      </w:r>
      <w:r w:rsidR="00AB4F28">
        <w:rPr>
          <w:rFonts w:eastAsia="Times New Roman" w:cs="Times New Roman"/>
          <w:color w:val="000000"/>
        </w:rPr>
        <w:t xml:space="preserve"> random e</w:t>
      </w:r>
      <w:r>
        <w:rPr>
          <w:rFonts w:eastAsia="Times New Roman" w:cs="Times New Roman"/>
          <w:color w:val="000000"/>
        </w:rPr>
        <w:t xml:space="preserve">ffect. All models were tested </w:t>
      </w:r>
      <w:r>
        <w:rPr>
          <w:rFonts w:eastAsia="Times New Roman" w:cs="Times New Roman"/>
          <w:color w:val="000000"/>
        </w:rPr>
        <w:lastRenderedPageBreak/>
        <w:t>for sex-interaction. Models were built bottom up and were tested in pairs using ANOVA</w:t>
      </w:r>
      <w:r w:rsidR="00F842A0">
        <w:rPr>
          <w:rFonts w:eastAsia="Times New Roman" w:cs="Times New Roman"/>
          <w:color w:val="000000"/>
        </w:rPr>
        <w:t xml:space="preserve">. Models where ANOVA p value was &lt;0.05 were considered statistically significant. </w:t>
      </w:r>
    </w:p>
    <w:p w14:paraId="400C3FBD" w14:textId="77777777" w:rsidR="009910C5" w:rsidRDefault="009910C5" w:rsidP="003918F9">
      <w:pPr>
        <w:rPr>
          <w:rFonts w:eastAsia="Times New Roman" w:cs="Times New Roman"/>
          <w:i/>
          <w:color w:val="000000"/>
          <w:u w:val="single"/>
        </w:rPr>
      </w:pPr>
    </w:p>
    <w:p w14:paraId="782277A9" w14:textId="77777777" w:rsidR="00542FE1" w:rsidRDefault="00542FE1" w:rsidP="00542FE1">
      <w:pPr>
        <w:pStyle w:val="Bibliography"/>
        <w:rPr>
          <w:rFonts w:eastAsia="Times New Roman"/>
          <w:color w:val="000000"/>
        </w:rPr>
      </w:pPr>
      <w:r>
        <w:rPr>
          <w:rFonts w:eastAsia="Times New Roman"/>
          <w:color w:val="000000"/>
        </w:rPr>
        <w:br w:type="page"/>
      </w:r>
    </w:p>
    <w:p w14:paraId="3171FDDB" w14:textId="1885B2C9" w:rsidR="00415B08" w:rsidRDefault="00415B08" w:rsidP="003918F9">
      <w:pPr>
        <w:rPr>
          <w:rFonts w:eastAsia="Times New Roman" w:cs="Times New Roman"/>
          <w:color w:val="000000"/>
        </w:rPr>
      </w:pPr>
      <w:r>
        <w:rPr>
          <w:rFonts w:eastAsia="Times New Roman"/>
          <w:color w:val="000000"/>
        </w:rPr>
        <w:lastRenderedPageBreak/>
        <w:fldChar w:fldCharType="begin"/>
      </w:r>
      <w:r w:rsidR="00305868">
        <w:rPr>
          <w:rFonts w:eastAsia="Times New Roman"/>
          <w:color w:val="000000"/>
        </w:rPr>
        <w:instrText xml:space="preserve"> ADDIN ZOTERO_BIBL {"uncited":[],"omitted":[],"custom":[]} CSL_BIBLIOGRAPHY </w:instrText>
      </w:r>
      <w:r>
        <w:rPr>
          <w:rFonts w:eastAsia="Times New Roman"/>
          <w:color w:val="000000"/>
        </w:rPr>
        <w:fldChar w:fldCharType="separate"/>
      </w:r>
      <w:r w:rsidR="00430B27">
        <w:rPr>
          <w:rFonts w:cs="Times New Roman"/>
          <w:color w:val="000000"/>
        </w:rPr>
        <w:t>Automatic citation updates are disabled. To see the bibliography, click Refresh in the Zotero tab.</w:t>
      </w:r>
      <w:r>
        <w:rPr>
          <w:rFonts w:eastAsia="Times New Roman" w:cs="Times New Roman"/>
          <w:color w:val="000000"/>
        </w:rPr>
        <w:fldChar w:fldCharType="end"/>
      </w:r>
    </w:p>
    <w:p w14:paraId="58172DB3" w14:textId="77777777" w:rsidR="00711AED" w:rsidRDefault="00711AED">
      <w:pPr>
        <w:rPr>
          <w:rFonts w:eastAsia="Times New Roman" w:cs="Times New Roman"/>
          <w:color w:val="000000"/>
        </w:rPr>
      </w:pPr>
      <w:r>
        <w:rPr>
          <w:rFonts w:eastAsia="Times New Roman" w:cs="Times New Roman"/>
          <w:color w:val="000000"/>
        </w:rPr>
        <w:br w:type="page"/>
      </w:r>
    </w:p>
    <w:p w14:paraId="10E2551D" w14:textId="55E7E3B8" w:rsidR="00711AED" w:rsidRDefault="00711AED" w:rsidP="003918F9">
      <w:pPr>
        <w:rPr>
          <w:rFonts w:eastAsia="Times New Roman" w:cs="Times New Roman"/>
          <w:color w:val="000000"/>
        </w:rPr>
      </w:pPr>
    </w:p>
    <w:p w14:paraId="15FAA2FE" w14:textId="77777777" w:rsidR="00711AED" w:rsidRPr="003918F9" w:rsidRDefault="00711AED" w:rsidP="003918F9">
      <w:pPr>
        <w:rPr>
          <w:rFonts w:eastAsia="Times New Roman" w:cs="Times New Roman"/>
          <w:color w:val="000000"/>
        </w:rPr>
      </w:pPr>
    </w:p>
    <w:p w14:paraId="7DEF26B4" w14:textId="77777777" w:rsidR="003918F9" w:rsidRPr="003918F9" w:rsidRDefault="003918F9"/>
    <w:sectPr w:rsidR="003918F9" w:rsidRPr="003918F9"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19-12-15T20:34:00Z" w:initials="MC">
    <w:p w14:paraId="38882E88" w14:textId="7EC13629" w:rsidR="00073D96" w:rsidRDefault="00073D96">
      <w:pPr>
        <w:pStyle w:val="CommentText"/>
      </w:pPr>
      <w:r>
        <w:rPr>
          <w:rStyle w:val="CommentReference"/>
        </w:rPr>
        <w:annotationRef/>
      </w:r>
      <w:r>
        <w:t>I separated it out to be sure I wasn’t missing anything while writing, but could take out the subcategories in order to make the specific aim more cogent.</w:t>
      </w:r>
    </w:p>
  </w:comment>
  <w:comment w:id="1" w:author="Molly Carter" w:date="2019-12-19T13:38:00Z" w:initials="MC">
    <w:p w14:paraId="762FBC8D" w14:textId="0A9D8B8C" w:rsidR="000E212E" w:rsidRDefault="000E212E">
      <w:pPr>
        <w:pStyle w:val="CommentText"/>
      </w:pPr>
      <w:r>
        <w:rPr>
          <w:rStyle w:val="CommentReference"/>
        </w:rPr>
        <w:annotationRef/>
      </w:r>
      <w:r>
        <w:t>This is not something I’m super invested in if we need to trim it.</w:t>
      </w:r>
    </w:p>
  </w:comment>
  <w:comment w:id="2" w:author="Molly Carter" w:date="2019-12-15T20:47:00Z" w:initials="MC">
    <w:p w14:paraId="1E36DA09" w14:textId="28CFCC9C" w:rsidR="005067B1" w:rsidRDefault="005067B1">
      <w:pPr>
        <w:pStyle w:val="CommentText"/>
      </w:pPr>
      <w:r>
        <w:rPr>
          <w:rStyle w:val="CommentReference"/>
        </w:rPr>
        <w:annotationRef/>
      </w:r>
      <w:r>
        <w:t xml:space="preserve">Is </w:t>
      </w:r>
      <w:proofErr w:type="gramStart"/>
      <w:r>
        <w:t>it</w:t>
      </w:r>
      <w:proofErr w:type="gramEnd"/>
      <w:r>
        <w:t xml:space="preserve"> bad form to have changed the hypothesis I originally had?</w:t>
      </w:r>
    </w:p>
  </w:comment>
  <w:comment w:id="4" w:author="Molly Carter" w:date="2019-12-15T20:56:00Z" w:initials="MC">
    <w:p w14:paraId="78BDC61A" w14:textId="278F5712" w:rsidR="00A35555" w:rsidRDefault="00A35555">
      <w:pPr>
        <w:pStyle w:val="CommentText"/>
      </w:pPr>
      <w:r>
        <w:rPr>
          <w:rStyle w:val="CommentReference"/>
        </w:rPr>
        <w:annotationRef/>
      </w:r>
      <w:r>
        <w:t>Just started thinking about this last week. I can remove it if it seems inconsistent.</w:t>
      </w:r>
    </w:p>
  </w:comment>
  <w:comment w:id="5" w:author="Molly Carter" w:date="2019-12-02T19:42:00Z" w:initials="MC">
    <w:p w14:paraId="00FF2FC5" w14:textId="1B0E0901" w:rsidR="00A80DD0" w:rsidRDefault="00A80DD0">
      <w:pPr>
        <w:pStyle w:val="CommentText"/>
      </w:pPr>
      <w:r>
        <w:rPr>
          <w:rStyle w:val="CommentReference"/>
        </w:rPr>
        <w:annotationRef/>
      </w:r>
      <w:r>
        <w:t>More of a comment to you about what method you thin</w:t>
      </w:r>
      <w:r w:rsidR="00DA5ED8">
        <w:t>k</w:t>
      </w:r>
      <w:r>
        <w:t xml:space="preserve"> I should state to use here than an additional method. I think 2 would be overkill. </w:t>
      </w:r>
    </w:p>
  </w:comment>
  <w:comment w:id="6" w:author="Molly Carter" w:date="2019-12-19T11:38:00Z" w:initials="MC">
    <w:p w14:paraId="2B3B9832" w14:textId="6D7E8A0C" w:rsidR="00CD5FE5" w:rsidRDefault="00CD5FE5">
      <w:pPr>
        <w:pStyle w:val="CommentText"/>
      </w:pPr>
      <w:r>
        <w:rPr>
          <w:rStyle w:val="CommentReference"/>
        </w:rPr>
        <w:annotationRef/>
      </w:r>
      <w:r>
        <w:t>How much detail do we need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882E88" w15:done="0"/>
  <w15:commentEx w15:paraId="762FBC8D" w15:done="0"/>
  <w15:commentEx w15:paraId="1E36DA09" w15:done="0"/>
  <w15:commentEx w15:paraId="78BDC61A" w15:done="0"/>
  <w15:commentEx w15:paraId="00FF2FC5" w15:done="0"/>
  <w15:commentEx w15:paraId="2B3B9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882E88" w16cid:durableId="21A11767"/>
  <w16cid:commentId w16cid:paraId="762FBC8D" w16cid:durableId="21A5FBF3"/>
  <w16cid:commentId w16cid:paraId="1E36DA09" w16cid:durableId="21A11A4F"/>
  <w16cid:commentId w16cid:paraId="78BDC61A" w16cid:durableId="21A11C7A"/>
  <w16cid:commentId w16cid:paraId="00FF2FC5" w16cid:durableId="218FE79E"/>
  <w16cid:commentId w16cid:paraId="2B3B9832" w16cid:durableId="21A5DF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11C6"/>
    <w:multiLevelType w:val="hybridMultilevel"/>
    <w:tmpl w:val="2C9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92F7F"/>
    <w:multiLevelType w:val="hybridMultilevel"/>
    <w:tmpl w:val="BA607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C43AF"/>
    <w:multiLevelType w:val="hybridMultilevel"/>
    <w:tmpl w:val="BDA4C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0C69AC"/>
    <w:multiLevelType w:val="hybridMultilevel"/>
    <w:tmpl w:val="092E6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321909"/>
    <w:multiLevelType w:val="hybridMultilevel"/>
    <w:tmpl w:val="985CB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21CB6"/>
    <w:multiLevelType w:val="hybridMultilevel"/>
    <w:tmpl w:val="43D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A7CC3"/>
    <w:multiLevelType w:val="hybridMultilevel"/>
    <w:tmpl w:val="4788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43415"/>
    <w:multiLevelType w:val="hybridMultilevel"/>
    <w:tmpl w:val="9A8A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146FB"/>
    <w:multiLevelType w:val="hybridMultilevel"/>
    <w:tmpl w:val="BC1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E5E9F"/>
    <w:multiLevelType w:val="hybridMultilevel"/>
    <w:tmpl w:val="7F90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C6828"/>
    <w:multiLevelType w:val="multilevel"/>
    <w:tmpl w:val="13226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4"/>
  </w:num>
  <w:num w:numId="5">
    <w:abstractNumId w:val="2"/>
  </w:num>
  <w:num w:numId="6">
    <w:abstractNumId w:val="8"/>
  </w:num>
  <w:num w:numId="7">
    <w:abstractNumId w:val="5"/>
  </w:num>
  <w:num w:numId="8">
    <w:abstractNumId w:val="0"/>
  </w:num>
  <w:num w:numId="9">
    <w:abstractNumId w:val="6"/>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818"/>
    <w:rsid w:val="00001D24"/>
    <w:rsid w:val="00001D90"/>
    <w:rsid w:val="00026DD1"/>
    <w:rsid w:val="00027561"/>
    <w:rsid w:val="00046310"/>
    <w:rsid w:val="00052B0C"/>
    <w:rsid w:val="000679C9"/>
    <w:rsid w:val="000734C4"/>
    <w:rsid w:val="00073D96"/>
    <w:rsid w:val="00077860"/>
    <w:rsid w:val="00077B30"/>
    <w:rsid w:val="00083804"/>
    <w:rsid w:val="000A3865"/>
    <w:rsid w:val="000A4806"/>
    <w:rsid w:val="000C7BBE"/>
    <w:rsid w:val="000E212E"/>
    <w:rsid w:val="001016A3"/>
    <w:rsid w:val="0013118E"/>
    <w:rsid w:val="00132DE0"/>
    <w:rsid w:val="00145C8A"/>
    <w:rsid w:val="00156089"/>
    <w:rsid w:val="00181F2B"/>
    <w:rsid w:val="00184A3B"/>
    <w:rsid w:val="00186B53"/>
    <w:rsid w:val="0019121C"/>
    <w:rsid w:val="00196540"/>
    <w:rsid w:val="001A2B13"/>
    <w:rsid w:val="001F62D6"/>
    <w:rsid w:val="001F7AEC"/>
    <w:rsid w:val="00217BF6"/>
    <w:rsid w:val="002202F4"/>
    <w:rsid w:val="00221EDD"/>
    <w:rsid w:val="00224A2E"/>
    <w:rsid w:val="002414CA"/>
    <w:rsid w:val="00260355"/>
    <w:rsid w:val="00261C91"/>
    <w:rsid w:val="0026361F"/>
    <w:rsid w:val="002853CD"/>
    <w:rsid w:val="00287DAE"/>
    <w:rsid w:val="002C4818"/>
    <w:rsid w:val="002D1B09"/>
    <w:rsid w:val="002E47C1"/>
    <w:rsid w:val="002E5257"/>
    <w:rsid w:val="002F17B4"/>
    <w:rsid w:val="00301F1B"/>
    <w:rsid w:val="00305868"/>
    <w:rsid w:val="00321D8B"/>
    <w:rsid w:val="00330243"/>
    <w:rsid w:val="0033783D"/>
    <w:rsid w:val="00341A89"/>
    <w:rsid w:val="00341C42"/>
    <w:rsid w:val="003523D5"/>
    <w:rsid w:val="003609D3"/>
    <w:rsid w:val="003814BD"/>
    <w:rsid w:val="00382DA2"/>
    <w:rsid w:val="00386A76"/>
    <w:rsid w:val="003918F9"/>
    <w:rsid w:val="003B01B3"/>
    <w:rsid w:val="003B47B1"/>
    <w:rsid w:val="003C4CBF"/>
    <w:rsid w:val="003C700A"/>
    <w:rsid w:val="003D11DB"/>
    <w:rsid w:val="003D6ACC"/>
    <w:rsid w:val="003E73ED"/>
    <w:rsid w:val="00400450"/>
    <w:rsid w:val="00415B08"/>
    <w:rsid w:val="004232B1"/>
    <w:rsid w:val="004237C6"/>
    <w:rsid w:val="00430B27"/>
    <w:rsid w:val="0043102B"/>
    <w:rsid w:val="004336EA"/>
    <w:rsid w:val="00436EA8"/>
    <w:rsid w:val="00441BCA"/>
    <w:rsid w:val="0045654F"/>
    <w:rsid w:val="00463B19"/>
    <w:rsid w:val="004777D5"/>
    <w:rsid w:val="00486BAB"/>
    <w:rsid w:val="004A65B6"/>
    <w:rsid w:val="004B7A2A"/>
    <w:rsid w:val="004C3F27"/>
    <w:rsid w:val="004D011F"/>
    <w:rsid w:val="004F2CA1"/>
    <w:rsid w:val="004F5C04"/>
    <w:rsid w:val="00502490"/>
    <w:rsid w:val="005067B1"/>
    <w:rsid w:val="0051463C"/>
    <w:rsid w:val="00523978"/>
    <w:rsid w:val="0053136C"/>
    <w:rsid w:val="005420CA"/>
    <w:rsid w:val="00542FE1"/>
    <w:rsid w:val="00545835"/>
    <w:rsid w:val="005518F8"/>
    <w:rsid w:val="00564B01"/>
    <w:rsid w:val="00573BBB"/>
    <w:rsid w:val="00581847"/>
    <w:rsid w:val="00587EB0"/>
    <w:rsid w:val="005930A3"/>
    <w:rsid w:val="005A69FF"/>
    <w:rsid w:val="005C5DA8"/>
    <w:rsid w:val="005E1554"/>
    <w:rsid w:val="005F1B4B"/>
    <w:rsid w:val="00601C31"/>
    <w:rsid w:val="00601EC5"/>
    <w:rsid w:val="00607640"/>
    <w:rsid w:val="00615E6D"/>
    <w:rsid w:val="00635471"/>
    <w:rsid w:val="00647492"/>
    <w:rsid w:val="006570AA"/>
    <w:rsid w:val="00665DCD"/>
    <w:rsid w:val="00674681"/>
    <w:rsid w:val="006A1D70"/>
    <w:rsid w:val="006B74C8"/>
    <w:rsid w:val="006C5510"/>
    <w:rsid w:val="006D0712"/>
    <w:rsid w:val="006E0FF2"/>
    <w:rsid w:val="006E10EB"/>
    <w:rsid w:val="006E40D9"/>
    <w:rsid w:val="006E70BE"/>
    <w:rsid w:val="006F3A2B"/>
    <w:rsid w:val="006F3EA6"/>
    <w:rsid w:val="006F70E7"/>
    <w:rsid w:val="00705EC7"/>
    <w:rsid w:val="00707EA1"/>
    <w:rsid w:val="00711AED"/>
    <w:rsid w:val="00717A14"/>
    <w:rsid w:val="007229A3"/>
    <w:rsid w:val="00723AC1"/>
    <w:rsid w:val="00746A1E"/>
    <w:rsid w:val="00751606"/>
    <w:rsid w:val="00751BC4"/>
    <w:rsid w:val="00753F6C"/>
    <w:rsid w:val="00790193"/>
    <w:rsid w:val="007932C9"/>
    <w:rsid w:val="00794509"/>
    <w:rsid w:val="007B660C"/>
    <w:rsid w:val="007C26A4"/>
    <w:rsid w:val="007D2451"/>
    <w:rsid w:val="007D5E3A"/>
    <w:rsid w:val="007E5488"/>
    <w:rsid w:val="00813D61"/>
    <w:rsid w:val="008209E3"/>
    <w:rsid w:val="008616B5"/>
    <w:rsid w:val="00870ACA"/>
    <w:rsid w:val="00874676"/>
    <w:rsid w:val="008A4E68"/>
    <w:rsid w:val="008B6EEF"/>
    <w:rsid w:val="00900497"/>
    <w:rsid w:val="00910F2E"/>
    <w:rsid w:val="00913636"/>
    <w:rsid w:val="00916B43"/>
    <w:rsid w:val="00922F96"/>
    <w:rsid w:val="00942580"/>
    <w:rsid w:val="00961D7E"/>
    <w:rsid w:val="00965FD0"/>
    <w:rsid w:val="009910C5"/>
    <w:rsid w:val="009A4517"/>
    <w:rsid w:val="009A787B"/>
    <w:rsid w:val="009C306A"/>
    <w:rsid w:val="009C6C97"/>
    <w:rsid w:val="009D6ECF"/>
    <w:rsid w:val="009D764F"/>
    <w:rsid w:val="009F09AB"/>
    <w:rsid w:val="00A061D5"/>
    <w:rsid w:val="00A06AB7"/>
    <w:rsid w:val="00A11AE2"/>
    <w:rsid w:val="00A13B75"/>
    <w:rsid w:val="00A35555"/>
    <w:rsid w:val="00A407AF"/>
    <w:rsid w:val="00A46169"/>
    <w:rsid w:val="00A646CD"/>
    <w:rsid w:val="00A77F59"/>
    <w:rsid w:val="00A80DD0"/>
    <w:rsid w:val="00A968A3"/>
    <w:rsid w:val="00AA1F62"/>
    <w:rsid w:val="00AB2E52"/>
    <w:rsid w:val="00AB4F28"/>
    <w:rsid w:val="00AE264B"/>
    <w:rsid w:val="00B01287"/>
    <w:rsid w:val="00B07089"/>
    <w:rsid w:val="00B13741"/>
    <w:rsid w:val="00B139E0"/>
    <w:rsid w:val="00B14DCB"/>
    <w:rsid w:val="00B30060"/>
    <w:rsid w:val="00B306EF"/>
    <w:rsid w:val="00B312A7"/>
    <w:rsid w:val="00B36B25"/>
    <w:rsid w:val="00B408CF"/>
    <w:rsid w:val="00B423BC"/>
    <w:rsid w:val="00B44C7A"/>
    <w:rsid w:val="00B5594A"/>
    <w:rsid w:val="00B56F6C"/>
    <w:rsid w:val="00B66481"/>
    <w:rsid w:val="00B810F0"/>
    <w:rsid w:val="00BB2D10"/>
    <w:rsid w:val="00BB35BE"/>
    <w:rsid w:val="00BC6616"/>
    <w:rsid w:val="00BD6B1C"/>
    <w:rsid w:val="00BE4032"/>
    <w:rsid w:val="00C052CB"/>
    <w:rsid w:val="00C142E0"/>
    <w:rsid w:val="00C32BCE"/>
    <w:rsid w:val="00C53F30"/>
    <w:rsid w:val="00C77546"/>
    <w:rsid w:val="00CB4E9D"/>
    <w:rsid w:val="00CD0FFC"/>
    <w:rsid w:val="00CD3BCA"/>
    <w:rsid w:val="00CD58DA"/>
    <w:rsid w:val="00CD5FE5"/>
    <w:rsid w:val="00D07583"/>
    <w:rsid w:val="00D12BD4"/>
    <w:rsid w:val="00D15B9D"/>
    <w:rsid w:val="00D231C9"/>
    <w:rsid w:val="00D32A09"/>
    <w:rsid w:val="00D426A7"/>
    <w:rsid w:val="00D42945"/>
    <w:rsid w:val="00D60130"/>
    <w:rsid w:val="00D83DAE"/>
    <w:rsid w:val="00DA16B5"/>
    <w:rsid w:val="00DA5ED8"/>
    <w:rsid w:val="00DB40E3"/>
    <w:rsid w:val="00DC3F7D"/>
    <w:rsid w:val="00E0342F"/>
    <w:rsid w:val="00E1397B"/>
    <w:rsid w:val="00E1761B"/>
    <w:rsid w:val="00E344BA"/>
    <w:rsid w:val="00E41F2F"/>
    <w:rsid w:val="00E66656"/>
    <w:rsid w:val="00E707FD"/>
    <w:rsid w:val="00E75BE9"/>
    <w:rsid w:val="00E84F61"/>
    <w:rsid w:val="00EA1711"/>
    <w:rsid w:val="00EA74FA"/>
    <w:rsid w:val="00EA7563"/>
    <w:rsid w:val="00EB516A"/>
    <w:rsid w:val="00EC7771"/>
    <w:rsid w:val="00EE11B7"/>
    <w:rsid w:val="00EE44EA"/>
    <w:rsid w:val="00EE65DD"/>
    <w:rsid w:val="00EF76EF"/>
    <w:rsid w:val="00F02A30"/>
    <w:rsid w:val="00F27793"/>
    <w:rsid w:val="00F35E2D"/>
    <w:rsid w:val="00F842A0"/>
    <w:rsid w:val="00F94EB9"/>
    <w:rsid w:val="00FA0FA7"/>
    <w:rsid w:val="00FA77EE"/>
    <w:rsid w:val="00FD633F"/>
    <w:rsid w:val="00FE177A"/>
    <w:rsid w:val="00FE17F6"/>
    <w:rsid w:val="00FF3DEB"/>
    <w:rsid w:val="00FF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CA0"/>
  <w15:chartTrackingRefBased/>
  <w15:docId w15:val="{80542694-A082-F747-8F23-F7EBBD56C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1C91"/>
    <w:rPr>
      <w:rFonts w:ascii="Times New Roman" w:hAnsi="Times New Roman"/>
    </w:rPr>
  </w:style>
  <w:style w:type="paragraph" w:styleId="Heading1">
    <w:name w:val="heading 1"/>
    <w:basedOn w:val="Normal"/>
    <w:next w:val="Normal"/>
    <w:link w:val="Heading1Char"/>
    <w:uiPriority w:val="9"/>
    <w:qFormat/>
    <w:rsid w:val="00261C91"/>
    <w:pPr>
      <w:keepNext/>
      <w:keepLines/>
      <w:spacing w:before="24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261C91"/>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930A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C4C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ED"/>
    <w:pPr>
      <w:ind w:left="720"/>
      <w:contextualSpacing/>
    </w:pPr>
  </w:style>
  <w:style w:type="character" w:customStyle="1" w:styleId="Heading2Char">
    <w:name w:val="Heading 2 Char"/>
    <w:basedOn w:val="DefaultParagraphFont"/>
    <w:link w:val="Heading2"/>
    <w:uiPriority w:val="9"/>
    <w:rsid w:val="00261C9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930A3"/>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261C91"/>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5930A3"/>
    <w:pPr>
      <w:spacing w:before="480" w:line="276" w:lineRule="auto"/>
      <w:outlineLvl w:val="9"/>
    </w:pPr>
    <w:rPr>
      <w:b/>
      <w:bCs/>
      <w:szCs w:val="28"/>
    </w:rPr>
  </w:style>
  <w:style w:type="paragraph" w:styleId="TOC1">
    <w:name w:val="toc 1"/>
    <w:basedOn w:val="Normal"/>
    <w:next w:val="Normal"/>
    <w:autoRedefine/>
    <w:uiPriority w:val="39"/>
    <w:unhideWhenUsed/>
    <w:rsid w:val="005930A3"/>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930A3"/>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5930A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930A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930A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930A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930A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930A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930A3"/>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415B08"/>
    <w:pPr>
      <w:spacing w:line="480" w:lineRule="auto"/>
      <w:ind w:left="720" w:hanging="720"/>
    </w:pPr>
  </w:style>
  <w:style w:type="paragraph" w:styleId="NoSpacing">
    <w:name w:val="No Spacing"/>
    <w:uiPriority w:val="1"/>
    <w:qFormat/>
    <w:rsid w:val="00261C91"/>
  </w:style>
  <w:style w:type="paragraph" w:customStyle="1" w:styleId="Prelim">
    <w:name w:val="Prelim"/>
    <w:basedOn w:val="NoSpacing"/>
    <w:qFormat/>
    <w:rsid w:val="00261C91"/>
    <w:rPr>
      <w:rFonts w:ascii="Times New Roman" w:hAnsi="Times New Roman"/>
      <w:b/>
      <w:smallCaps/>
      <w:sz w:val="28"/>
      <w:szCs w:val="22"/>
    </w:rPr>
  </w:style>
  <w:style w:type="character" w:styleId="Hyperlink">
    <w:name w:val="Hyperlink"/>
    <w:basedOn w:val="DefaultParagraphFont"/>
    <w:uiPriority w:val="99"/>
    <w:unhideWhenUsed/>
    <w:rsid w:val="00077B30"/>
    <w:rPr>
      <w:color w:val="0563C1" w:themeColor="hyperlink"/>
      <w:u w:val="single"/>
    </w:rPr>
  </w:style>
  <w:style w:type="character" w:customStyle="1" w:styleId="Heading4Char">
    <w:name w:val="Heading 4 Char"/>
    <w:basedOn w:val="DefaultParagraphFont"/>
    <w:link w:val="Heading4"/>
    <w:uiPriority w:val="9"/>
    <w:rsid w:val="003C4CBF"/>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E66656"/>
    <w:rPr>
      <w:sz w:val="16"/>
      <w:szCs w:val="16"/>
    </w:rPr>
  </w:style>
  <w:style w:type="paragraph" w:styleId="CommentText">
    <w:name w:val="annotation text"/>
    <w:basedOn w:val="Normal"/>
    <w:link w:val="CommentTextChar"/>
    <w:uiPriority w:val="99"/>
    <w:semiHidden/>
    <w:unhideWhenUsed/>
    <w:rsid w:val="00E66656"/>
    <w:rPr>
      <w:sz w:val="20"/>
      <w:szCs w:val="20"/>
    </w:rPr>
  </w:style>
  <w:style w:type="character" w:customStyle="1" w:styleId="CommentTextChar">
    <w:name w:val="Comment Text Char"/>
    <w:basedOn w:val="DefaultParagraphFont"/>
    <w:link w:val="CommentText"/>
    <w:uiPriority w:val="99"/>
    <w:semiHidden/>
    <w:rsid w:val="00E666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66656"/>
    <w:rPr>
      <w:b/>
      <w:bCs/>
    </w:rPr>
  </w:style>
  <w:style w:type="character" w:customStyle="1" w:styleId="CommentSubjectChar">
    <w:name w:val="Comment Subject Char"/>
    <w:basedOn w:val="CommentTextChar"/>
    <w:link w:val="CommentSubject"/>
    <w:uiPriority w:val="99"/>
    <w:semiHidden/>
    <w:rsid w:val="00E66656"/>
    <w:rPr>
      <w:rFonts w:ascii="Times New Roman" w:hAnsi="Times New Roman"/>
      <w:b/>
      <w:bCs/>
      <w:sz w:val="20"/>
      <w:szCs w:val="20"/>
    </w:rPr>
  </w:style>
  <w:style w:type="paragraph" w:styleId="BalloonText">
    <w:name w:val="Balloon Text"/>
    <w:basedOn w:val="Normal"/>
    <w:link w:val="BalloonTextChar"/>
    <w:uiPriority w:val="99"/>
    <w:semiHidden/>
    <w:unhideWhenUsed/>
    <w:rsid w:val="00E66656"/>
    <w:rPr>
      <w:rFonts w:cs="Times New Roman"/>
      <w:sz w:val="18"/>
      <w:szCs w:val="18"/>
    </w:rPr>
  </w:style>
  <w:style w:type="character" w:customStyle="1" w:styleId="BalloonTextChar">
    <w:name w:val="Balloon Text Char"/>
    <w:basedOn w:val="DefaultParagraphFont"/>
    <w:link w:val="BalloonText"/>
    <w:uiPriority w:val="99"/>
    <w:semiHidden/>
    <w:rsid w:val="00E66656"/>
    <w:rPr>
      <w:rFonts w:ascii="Times New Roman" w:hAnsi="Times New Roman" w:cs="Times New Roman"/>
      <w:sz w:val="18"/>
      <w:szCs w:val="18"/>
    </w:rPr>
  </w:style>
  <w:style w:type="paragraph" w:styleId="NormalWeb">
    <w:name w:val="Normal (Web)"/>
    <w:basedOn w:val="Normal"/>
    <w:uiPriority w:val="99"/>
    <w:semiHidden/>
    <w:unhideWhenUsed/>
    <w:rsid w:val="009910C5"/>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418">
      <w:bodyDiv w:val="1"/>
      <w:marLeft w:val="0"/>
      <w:marRight w:val="0"/>
      <w:marTop w:val="0"/>
      <w:marBottom w:val="0"/>
      <w:divBdr>
        <w:top w:val="none" w:sz="0" w:space="0" w:color="auto"/>
        <w:left w:val="none" w:sz="0" w:space="0" w:color="auto"/>
        <w:bottom w:val="none" w:sz="0" w:space="0" w:color="auto"/>
        <w:right w:val="none" w:sz="0" w:space="0" w:color="auto"/>
      </w:divBdr>
    </w:div>
    <w:div w:id="372850330">
      <w:bodyDiv w:val="1"/>
      <w:marLeft w:val="0"/>
      <w:marRight w:val="0"/>
      <w:marTop w:val="0"/>
      <w:marBottom w:val="0"/>
      <w:divBdr>
        <w:top w:val="none" w:sz="0" w:space="0" w:color="auto"/>
        <w:left w:val="none" w:sz="0" w:space="0" w:color="auto"/>
        <w:bottom w:val="none" w:sz="0" w:space="0" w:color="auto"/>
        <w:right w:val="none" w:sz="0" w:space="0" w:color="auto"/>
      </w:divBdr>
    </w:div>
    <w:div w:id="1532838667">
      <w:bodyDiv w:val="1"/>
      <w:marLeft w:val="0"/>
      <w:marRight w:val="0"/>
      <w:marTop w:val="0"/>
      <w:marBottom w:val="0"/>
      <w:divBdr>
        <w:top w:val="none" w:sz="0" w:space="0" w:color="auto"/>
        <w:left w:val="none" w:sz="0" w:space="0" w:color="auto"/>
        <w:bottom w:val="none" w:sz="0" w:space="0" w:color="auto"/>
        <w:right w:val="none" w:sz="0" w:space="0" w:color="auto"/>
      </w:divBdr>
    </w:div>
    <w:div w:id="1671981480">
      <w:bodyDiv w:val="1"/>
      <w:marLeft w:val="0"/>
      <w:marRight w:val="0"/>
      <w:marTop w:val="0"/>
      <w:marBottom w:val="0"/>
      <w:divBdr>
        <w:top w:val="none" w:sz="0" w:space="0" w:color="auto"/>
        <w:left w:val="none" w:sz="0" w:space="0" w:color="auto"/>
        <w:bottom w:val="none" w:sz="0" w:space="0" w:color="auto"/>
        <w:right w:val="none" w:sz="0" w:space="0" w:color="auto"/>
      </w:divBdr>
    </w:div>
    <w:div w:id="190941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4D82-2F73-9248-8E03-4BEEEE505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40479</Words>
  <Characters>230733</Characters>
  <Application>Microsoft Office Word</Application>
  <DocSecurity>0</DocSecurity>
  <Lines>1922</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187</cp:revision>
  <dcterms:created xsi:type="dcterms:W3CDTF">2019-07-24T15:16:00Z</dcterms:created>
  <dcterms:modified xsi:type="dcterms:W3CDTF">2019-12-19T18:53:00Z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id="UQreDn3f"/&gt;&lt;style id="http://www.zotero.org/styles/apa" locale="en-US" hasBibliography="1" bibliographyStyleHasBeenSet="1"/&gt;&lt;prefs&gt;&lt;pref name="fieldType" value="Field"/&gt;&lt;pref name="delayCitationU</vt:lpwstr>
  </property>
  <property fmtid="{D5CDD505-2E9C-101B-9397-08002B2CF9AE}" pid="3" name="ZOTERO_PREF_2">
    <vt:lpwstr>pdates" value="true"/&gt;&lt;pref name="dontAskDelayCitationUpdates" value="true"/&gt;&lt;/prefs&gt;&lt;/data&gt;</vt:lpwstr>
  </property>
</Properties>
</file>