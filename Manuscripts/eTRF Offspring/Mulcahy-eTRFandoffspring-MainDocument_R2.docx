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r w:rsidRPr="0039592C">
        <w:rPr>
          <w:rFonts w:ascii="Times New Roman" w:hAnsi="Times New Roman" w:cs="Times New Roman"/>
        </w:rPr>
        <w:t>Noura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6A7A5BB3" w:rsidR="0036013B" w:rsidRDefault="0036013B" w:rsidP="0036013B">
      <w:pPr>
        <w:spacing w:line="480" w:lineRule="auto"/>
        <w:rPr>
          <w:rFonts w:ascii="Times New Roman" w:hAnsi="Times New Roman" w:cs="Times New Roman"/>
          <w:b/>
          <w:bCs/>
        </w:rPr>
      </w:pPr>
      <w:r w:rsidRPr="00F73E8C">
        <w:rPr>
          <w:rFonts w:ascii="Times New Roman" w:hAnsi="Times New Roman" w:cs="Times New Roman"/>
          <w:b/>
          <w:bCs/>
        </w:rPr>
        <w:t xml:space="preserve">Word Count: </w:t>
      </w:r>
      <w:r w:rsidR="00F73E8C">
        <w:rPr>
          <w:rFonts w:ascii="Times New Roman" w:hAnsi="Times New Roman" w:cs="Times New Roman"/>
        </w:rPr>
        <w:t>5296</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2A09DC9E"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 xml:space="preserve">reports grants from National Institutes of </w:t>
      </w:r>
      <w:r w:rsidR="00E63C2E" w:rsidRPr="004A2360">
        <w:t>Health, during</w:t>
      </w:r>
      <w:r w:rsidRPr="004A2360">
        <w:t xml:space="preserve"> the conduct of the study</w:t>
      </w:r>
      <w:r w:rsidR="00E5196D">
        <w:t xml:space="preserve">. A preprint describing this work was previously published </w:t>
      </w:r>
      <w:r w:rsidR="00E5196D">
        <w:fldChar w:fldCharType="begin"/>
      </w:r>
      <w:r w:rsidR="000E1D7F">
        <w:instrText xml:space="preserve"> ADDIN ZOTERO_ITEM CSL_CITATION {"citationID":"a2gah2sjbnc","properties":{"formattedCitation":"(1)","plainCitation":"(1)","noteIndex":0},"citationItems":[{"id":489,"uris":["http://zotero.org/users/5073745/items/AH9V27AA"],"itemData":{"id":489,"type":"report","abstract":"The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E5196D">
        <w:fldChar w:fldCharType="separate"/>
      </w:r>
      <w:r w:rsidR="000E1D7F" w:rsidRPr="000E1D7F">
        <w:t>(1)</w:t>
      </w:r>
      <w:r w:rsidR="00E5196D">
        <w:fldChar w:fldCharType="end"/>
      </w:r>
      <w:r w:rsidR="00E5196D">
        <w:t xml:space="preserve">. </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What is already known about this subject? </w:t>
      </w:r>
    </w:p>
    <w:p w14:paraId="314CF42F" w14:textId="77777777" w:rsidR="000E77F5"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TRE </w:t>
      </w:r>
      <w:r w:rsidR="007A49CF" w:rsidRPr="00E62980">
        <w:rPr>
          <w:rFonts w:ascii="Times New Roman" w:hAnsi="Times New Roman" w:cs="Times New Roman"/>
          <w:color w:val="000000"/>
        </w:rPr>
        <w:t xml:space="preserve">is a dietary </w:t>
      </w:r>
      <w:r w:rsidR="008A2E43" w:rsidRPr="00E62980">
        <w:rPr>
          <w:rFonts w:ascii="Times New Roman" w:hAnsi="Times New Roman" w:cs="Times New Roman"/>
          <w:color w:val="000000"/>
        </w:rPr>
        <w:t>strategy</w:t>
      </w:r>
      <w:r w:rsidR="007A49CF" w:rsidRPr="00E62980">
        <w:rPr>
          <w:rFonts w:ascii="Times New Roman" w:hAnsi="Times New Roman" w:cs="Times New Roman"/>
          <w:color w:val="000000"/>
        </w:rPr>
        <w:t xml:space="preserve"> that can impact </w:t>
      </w:r>
      <w:r w:rsidRPr="00E62980">
        <w:rPr>
          <w:rFonts w:ascii="Times New Roman" w:hAnsi="Times New Roman" w:cs="Times New Roman"/>
          <w:color w:val="000000"/>
        </w:rPr>
        <w:t>metabolic health in adults</w:t>
      </w:r>
      <w:r w:rsidR="000E77F5" w:rsidRPr="00E62980">
        <w:rPr>
          <w:rFonts w:ascii="Times New Roman" w:hAnsi="Times New Roman" w:cs="Times New Roman"/>
          <w:color w:val="000000"/>
        </w:rPr>
        <w:t xml:space="preserve"> and is </w:t>
      </w:r>
      <w:r w:rsidRPr="00E62980">
        <w:rPr>
          <w:rFonts w:ascii="Times New Roman" w:hAnsi="Times New Roman" w:cs="Times New Roman"/>
          <w:color w:val="000000"/>
        </w:rPr>
        <w:t xml:space="preserve">currently thought to improve metabolism, even in some cases without weight loss. </w:t>
      </w:r>
    </w:p>
    <w:p w14:paraId="77AF873B" w14:textId="2BBDF42C" w:rsidR="0036013B"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What are the new findings in your manuscript? </w:t>
      </w:r>
    </w:p>
    <w:p w14:paraId="0FFCC49A" w14:textId="77777777" w:rsidR="000E77F5" w:rsidRPr="00E62980" w:rsidRDefault="00111EF1"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We find that </w:t>
      </w:r>
      <w:r w:rsidR="008A2E43" w:rsidRPr="00E62980">
        <w:rPr>
          <w:rFonts w:ascii="Times New Roman" w:hAnsi="Times New Roman" w:cs="Times New Roman"/>
          <w:color w:val="000000"/>
        </w:rPr>
        <w:t xml:space="preserve">the effects of this gestational exposure </w:t>
      </w:r>
      <w:r w:rsidR="000E77F5" w:rsidRPr="00E62980">
        <w:rPr>
          <w:rFonts w:ascii="Times New Roman" w:hAnsi="Times New Roman" w:cs="Times New Roman"/>
          <w:color w:val="000000"/>
        </w:rPr>
        <w:t xml:space="preserve">to TRE </w:t>
      </w:r>
      <w:r w:rsidR="00677625" w:rsidRPr="00E62980">
        <w:rPr>
          <w:rFonts w:ascii="Times New Roman" w:hAnsi="Times New Roman" w:cs="Times New Roman"/>
          <w:color w:val="000000"/>
        </w:rPr>
        <w:t xml:space="preserve">in a mouse model </w:t>
      </w:r>
      <w:r w:rsidR="008A2E43" w:rsidRPr="00E62980">
        <w:rPr>
          <w:rFonts w:ascii="Times New Roman" w:hAnsi="Times New Roman" w:cs="Times New Roman"/>
          <w:color w:val="000000"/>
        </w:rPr>
        <w:t xml:space="preserve">are minimal and not deleterious while offspring consume a healthful diet until young adulthood. </w:t>
      </w:r>
    </w:p>
    <w:p w14:paraId="75D9B739" w14:textId="048B7CD8" w:rsidR="0036013B" w:rsidRPr="00E62980" w:rsidRDefault="008A2E43"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After offspring are switched to a high fat, high sucrose diet, w</w:t>
      </w:r>
      <w:r w:rsidR="0036013B" w:rsidRPr="00E62980">
        <w:rPr>
          <w:rFonts w:ascii="Times New Roman" w:hAnsi="Times New Roman" w:cs="Times New Roman"/>
          <w:color w:val="000000"/>
        </w:rPr>
        <w:t xml:space="preserve">e see glucose intolerance in adult males whose mothers were assigned to TRE without </w:t>
      </w:r>
      <w:r w:rsidR="00754BB1" w:rsidRPr="00E62980">
        <w:rPr>
          <w:rFonts w:ascii="Times New Roman" w:hAnsi="Times New Roman" w:cs="Times New Roman"/>
          <w:color w:val="000000"/>
        </w:rPr>
        <w:t xml:space="preserve">body </w:t>
      </w:r>
      <w:r w:rsidR="0036013B" w:rsidRPr="00E62980">
        <w:rPr>
          <w:rFonts w:ascii="Times New Roman" w:hAnsi="Times New Roman" w:cs="Times New Roman"/>
          <w:color w:val="000000"/>
        </w:rPr>
        <w:t xml:space="preserve">weight changes or food intake changes. Females are </w:t>
      </w:r>
      <w:r w:rsidR="000E77F5" w:rsidRPr="00E62980">
        <w:rPr>
          <w:rFonts w:ascii="Times New Roman" w:hAnsi="Times New Roman" w:cs="Times New Roman"/>
          <w:color w:val="000000"/>
        </w:rPr>
        <w:t>do not experience this</w:t>
      </w:r>
      <w:r w:rsidR="0036013B" w:rsidRPr="00E62980">
        <w:rPr>
          <w:rFonts w:ascii="Times New Roman" w:hAnsi="Times New Roman" w:cs="Times New Roman"/>
          <w:color w:val="000000"/>
        </w:rPr>
        <w:t xml:space="preserve"> glucose intolerance.</w:t>
      </w:r>
    </w:p>
    <w:p w14:paraId="3C56EB4F"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E62980" w:rsidRDefault="0036013B" w:rsidP="0036013B">
      <w:pPr>
        <w:pStyle w:val="Default"/>
        <w:numPr>
          <w:ilvl w:val="0"/>
          <w:numId w:val="16"/>
        </w:numPr>
      </w:pPr>
      <w:r w:rsidRPr="00E62980">
        <w:t>These findings highlight the critical missing populations where TRE might affect long-term health, mothers and their children. It demonstrates the need to evaluate this dietary practice for further safety and efficacy information</w:t>
      </w:r>
      <w:r w:rsidR="00754BB1" w:rsidRPr="00E62980">
        <w:t>, especially since trials in humans</w:t>
      </w:r>
      <w:r w:rsidR="0010421E" w:rsidRPr="00E62980">
        <w:t xml:space="preserve"> cannot be completed until we have a deeper understanding of the safety implications in animal models</w:t>
      </w:r>
      <w:r w:rsidRPr="00E62980">
        <w:t xml:space="preserve">. </w:t>
      </w:r>
    </w:p>
    <w:p w14:paraId="7FB75EA0" w14:textId="77777777" w:rsidR="0036013B" w:rsidRPr="00E62980" w:rsidRDefault="0036013B" w:rsidP="0036013B">
      <w:pPr>
        <w:pStyle w:val="Default"/>
        <w:rPr>
          <w:color w:val="auto"/>
        </w:rPr>
      </w:pPr>
    </w:p>
    <w:p w14:paraId="331F1AD1" w14:textId="77777777" w:rsidR="0036013B" w:rsidRPr="00E62980" w:rsidRDefault="0036013B">
      <w:pPr>
        <w:rPr>
          <w:rFonts w:ascii="Times New Roman" w:eastAsiaTheme="majorEastAsia" w:hAnsi="Times New Roman" w:cstheme="majorBidi"/>
          <w:b/>
          <w:color w:val="000000" w:themeColor="text1"/>
          <w:sz w:val="32"/>
          <w:szCs w:val="32"/>
        </w:rPr>
      </w:pPr>
      <w:r w:rsidRPr="00E62980">
        <w:br w:type="page"/>
      </w:r>
    </w:p>
    <w:p w14:paraId="3FEBF162" w14:textId="5D842F80" w:rsidR="007C59F8" w:rsidRPr="00E62980" w:rsidRDefault="00616AD3" w:rsidP="0006138D">
      <w:pPr>
        <w:pStyle w:val="Heading1"/>
      </w:pPr>
      <w:r w:rsidRPr="00E62980">
        <w:lastRenderedPageBreak/>
        <w:t xml:space="preserve">Abstract </w:t>
      </w:r>
    </w:p>
    <w:p w14:paraId="2B8C87CE" w14:textId="618B321F" w:rsidR="00354291" w:rsidRPr="00E62980" w:rsidRDefault="007C59F8" w:rsidP="005C0832">
      <w:pPr>
        <w:spacing w:line="480" w:lineRule="auto"/>
        <w:ind w:firstLine="720"/>
        <w:rPr>
          <w:rFonts w:ascii="Times New Roman" w:hAnsi="Times New Roman" w:cs="Times New Roman"/>
        </w:rPr>
      </w:pPr>
      <w:r w:rsidRPr="00E62980">
        <w:rPr>
          <w:rFonts w:ascii="Times New Roman" w:hAnsi="Times New Roman" w:cs="Times New Roman"/>
        </w:rPr>
        <w:t xml:space="preserve">The timing of food intake is </w:t>
      </w:r>
      <w:r w:rsidR="002B6988" w:rsidRPr="00E62980">
        <w:rPr>
          <w:rFonts w:ascii="Times New Roman" w:hAnsi="Times New Roman" w:cs="Times New Roman"/>
        </w:rPr>
        <w:t>a novel</w:t>
      </w:r>
      <w:r w:rsidRPr="00E62980">
        <w:rPr>
          <w:rFonts w:ascii="Times New Roman" w:hAnsi="Times New Roman" w:cs="Times New Roman"/>
        </w:rPr>
        <w:t xml:space="preserve"> dietary </w:t>
      </w:r>
      <w:r w:rsidR="00CD33DA" w:rsidRPr="00E62980">
        <w:rPr>
          <w:rFonts w:ascii="Times New Roman" w:hAnsi="Times New Roman" w:cs="Times New Roman"/>
        </w:rPr>
        <w:t>component that impact</w:t>
      </w:r>
      <w:r w:rsidR="00E86B46" w:rsidRPr="00E62980">
        <w:rPr>
          <w:rFonts w:ascii="Times New Roman" w:hAnsi="Times New Roman" w:cs="Times New Roman"/>
        </w:rPr>
        <w:t>s</w:t>
      </w:r>
      <w:r w:rsidRPr="00E62980">
        <w:rPr>
          <w:rFonts w:ascii="Times New Roman" w:hAnsi="Times New Roman" w:cs="Times New Roman"/>
        </w:rPr>
        <w:t xml:space="preserve"> </w:t>
      </w:r>
      <w:r w:rsidR="002B6988" w:rsidRPr="00E62980">
        <w:rPr>
          <w:rFonts w:ascii="Times New Roman" w:hAnsi="Times New Roman" w:cs="Times New Roman"/>
        </w:rPr>
        <w:t>health</w:t>
      </w:r>
      <w:r w:rsidRPr="00E62980">
        <w:rPr>
          <w:rFonts w:ascii="Times New Roman" w:hAnsi="Times New Roman" w:cs="Times New Roman"/>
        </w:rPr>
        <w:t xml:space="preserve">. </w:t>
      </w:r>
      <w:r w:rsidR="008444F3" w:rsidRPr="00E62980">
        <w:rPr>
          <w:rFonts w:ascii="Times New Roman" w:hAnsi="Times New Roman" w:cs="Times New Roman"/>
        </w:rPr>
        <w:t>T</w:t>
      </w:r>
      <w:r w:rsidRPr="00E62980">
        <w:rPr>
          <w:rFonts w:ascii="Times New Roman" w:hAnsi="Times New Roman" w:cs="Times New Roman"/>
        </w:rPr>
        <w:t>ime-restricted feeding (TRF)</w:t>
      </w:r>
      <w:r w:rsidR="001F6098" w:rsidRPr="00E62980">
        <w:rPr>
          <w:rFonts w:ascii="Times New Roman" w:hAnsi="Times New Roman" w:cs="Times New Roman"/>
        </w:rPr>
        <w:t>, a form of intermittent fasting</w:t>
      </w:r>
      <w:r w:rsidR="008444F3" w:rsidRPr="00E62980">
        <w:rPr>
          <w:rFonts w:ascii="Times New Roman" w:hAnsi="Times New Roman" w:cs="Times New Roman"/>
        </w:rPr>
        <w:t>, manipulates food timing</w:t>
      </w:r>
      <w:r w:rsidRPr="00E62980">
        <w:rPr>
          <w:rFonts w:ascii="Times New Roman" w:hAnsi="Times New Roman" w:cs="Times New Roman"/>
        </w:rPr>
        <w:t xml:space="preserve">. </w:t>
      </w:r>
      <w:r w:rsidR="008E6D17" w:rsidRPr="00E62980">
        <w:rPr>
          <w:rFonts w:ascii="Times New Roman" w:hAnsi="Times New Roman" w:cs="Times New Roman"/>
        </w:rPr>
        <w:t xml:space="preserve">The timing of </w:t>
      </w:r>
      <w:r w:rsidR="00F63417" w:rsidRPr="00E62980">
        <w:rPr>
          <w:rFonts w:ascii="Times New Roman" w:hAnsi="Times New Roman" w:cs="Times New Roman"/>
        </w:rPr>
        <w:t>eating</w:t>
      </w:r>
      <w:r w:rsidR="008E6D17" w:rsidRPr="00E62980">
        <w:rPr>
          <w:rFonts w:ascii="Times New Roman" w:hAnsi="Times New Roman" w:cs="Times New Roman"/>
        </w:rPr>
        <w:t xml:space="preserve"> may be an important factor to consider during critical periods</w:t>
      </w:r>
      <w:r w:rsidR="00F63417" w:rsidRPr="00E62980">
        <w:rPr>
          <w:rFonts w:ascii="Times New Roman" w:hAnsi="Times New Roman" w:cs="Times New Roman"/>
        </w:rPr>
        <w:t>, like pregnancy</w:t>
      </w:r>
      <w:r w:rsidR="008E6D17" w:rsidRPr="00E62980">
        <w:rPr>
          <w:rFonts w:ascii="Times New Roman" w:hAnsi="Times New Roman" w:cs="Times New Roman"/>
        </w:rPr>
        <w:t xml:space="preserve">. </w:t>
      </w:r>
      <w:r w:rsidR="00F63417" w:rsidRPr="00E62980">
        <w:rPr>
          <w:rFonts w:ascii="Times New Roman" w:hAnsi="Times New Roman" w:cs="Times New Roman"/>
        </w:rPr>
        <w:t>Nutrition</w:t>
      </w:r>
      <w:r w:rsidR="008E6D17" w:rsidRPr="00E62980">
        <w:rPr>
          <w:rFonts w:ascii="Times New Roman" w:hAnsi="Times New Roman" w:cs="Times New Roman"/>
        </w:rPr>
        <w:t xml:space="preserve"> during pregnancy</w:t>
      </w:r>
      <w:r w:rsidR="00D26BD8" w:rsidRPr="00E62980">
        <w:rPr>
          <w:rFonts w:ascii="Times New Roman" w:hAnsi="Times New Roman" w:cs="Times New Roman"/>
        </w:rPr>
        <w:t>, too,</w:t>
      </w:r>
      <w:r w:rsidR="008E6D17" w:rsidRPr="00E62980">
        <w:rPr>
          <w:rFonts w:ascii="Times New Roman" w:hAnsi="Times New Roman" w:cs="Times New Roman"/>
        </w:rPr>
        <w:t xml:space="preserve"> can have lasting impact on offspring health. The timing of food intake has not been </w:t>
      </w:r>
      <w:r w:rsidR="00D26BD8" w:rsidRPr="00E62980">
        <w:rPr>
          <w:rFonts w:ascii="Times New Roman" w:hAnsi="Times New Roman" w:cs="Times New Roman"/>
        </w:rPr>
        <w:t>thoroughly</w:t>
      </w:r>
      <w:r w:rsidR="008E6D17" w:rsidRPr="00E62980">
        <w:rPr>
          <w:rFonts w:ascii="Times New Roman" w:hAnsi="Times New Roman" w:cs="Times New Roman"/>
        </w:rPr>
        <w:t xml:space="preserve"> investigated in models of pregnancy, despite evidence that interest in the practice exists. </w:t>
      </w:r>
      <w:r w:rsidR="00F63417" w:rsidRPr="00E62980">
        <w:rPr>
          <w:rFonts w:ascii="Times New Roman" w:hAnsi="Times New Roman" w:cs="Times New Roman"/>
        </w:rPr>
        <w:t>Therefore, u</w:t>
      </w:r>
      <w:r w:rsidR="003678F1" w:rsidRPr="00E62980">
        <w:rPr>
          <w:rFonts w:ascii="Times New Roman" w:hAnsi="Times New Roman" w:cs="Times New Roman"/>
        </w:rPr>
        <w:t xml:space="preserve">sing a mouse model, </w:t>
      </w:r>
      <w:r w:rsidR="00354291" w:rsidRPr="00E62980">
        <w:rPr>
          <w:rFonts w:ascii="Times New Roman" w:hAnsi="Times New Roman" w:cs="Times New Roman"/>
        </w:rPr>
        <w:t xml:space="preserve">we tested </w:t>
      </w:r>
      <w:r w:rsidR="000047DF">
        <w:rPr>
          <w:rFonts w:ascii="Times New Roman" w:hAnsi="Times New Roman" w:cs="Times New Roman"/>
        </w:rPr>
        <w:t>body composition and glycemic health</w:t>
      </w:r>
      <w:r w:rsidRPr="00E62980">
        <w:rPr>
          <w:rFonts w:ascii="Times New Roman" w:hAnsi="Times New Roman" w:cs="Times New Roman"/>
        </w:rPr>
        <w:t xml:space="preserve"> of gestational </w:t>
      </w:r>
      <w:r w:rsidR="00057EDA" w:rsidRPr="00E62980">
        <w:rPr>
          <w:rFonts w:ascii="Times New Roman" w:hAnsi="Times New Roman" w:cs="Times New Roman"/>
        </w:rPr>
        <w:t xml:space="preserve">early </w:t>
      </w:r>
      <w:r w:rsidRPr="00E62980">
        <w:rPr>
          <w:rFonts w:ascii="Times New Roman" w:hAnsi="Times New Roman" w:cs="Times New Roman"/>
        </w:rPr>
        <w:t xml:space="preserve">TRF </w:t>
      </w:r>
      <w:r w:rsidR="00057EDA" w:rsidRPr="00E62980">
        <w:rPr>
          <w:rFonts w:ascii="Times New Roman" w:hAnsi="Times New Roman" w:cs="Times New Roman"/>
        </w:rPr>
        <w:t>(eTRF)</w:t>
      </w:r>
      <w:r w:rsidR="001F654F">
        <w:rPr>
          <w:rFonts w:ascii="Times New Roman" w:hAnsi="Times New Roman" w:cs="Times New Roman"/>
        </w:rPr>
        <w:t xml:space="preserve"> </w:t>
      </w:r>
      <w:r w:rsidR="000047DF">
        <w:rPr>
          <w:rFonts w:ascii="Times New Roman" w:hAnsi="Times New Roman" w:cs="Times New Roman"/>
        </w:rPr>
        <w:t>in</w:t>
      </w:r>
      <w:r w:rsidR="003678F1" w:rsidRPr="00E62980">
        <w:rPr>
          <w:rFonts w:ascii="Times New Roman" w:hAnsi="Times New Roman" w:cs="Times New Roman"/>
        </w:rPr>
        <w:t xml:space="preserve"> male and female offspring</w:t>
      </w:r>
      <w:r w:rsidR="000047DF">
        <w:rPr>
          <w:rFonts w:ascii="Times New Roman" w:hAnsi="Times New Roman" w:cs="Times New Roman"/>
        </w:rPr>
        <w:t xml:space="preserve"> from weaning to adulthood on a chow diet</w:t>
      </w:r>
      <w:r w:rsidR="00D26BD8" w:rsidRPr="00E62980">
        <w:rPr>
          <w:rFonts w:ascii="Times New Roman" w:hAnsi="Times New Roman" w:cs="Times New Roman"/>
        </w:rPr>
        <w:t xml:space="preserve"> and after </w:t>
      </w:r>
      <w:r w:rsidR="000047DF">
        <w:rPr>
          <w:rFonts w:ascii="Times New Roman" w:hAnsi="Times New Roman" w:cs="Times New Roman"/>
        </w:rPr>
        <w:t xml:space="preserve">a </w:t>
      </w:r>
      <w:r w:rsidR="00D26BD8" w:rsidRPr="00E62980">
        <w:rPr>
          <w:rFonts w:ascii="Times New Roman" w:hAnsi="Times New Roman" w:cs="Times New Roman"/>
        </w:rPr>
        <w:t>high fat, high sucrose (HFHS) diet challenge</w:t>
      </w:r>
      <w:r w:rsidRPr="00E62980">
        <w:rPr>
          <w:rFonts w:ascii="Times New Roman" w:hAnsi="Times New Roman" w:cs="Times New Roman"/>
        </w:rPr>
        <w:t xml:space="preserve">. </w:t>
      </w:r>
      <w:r w:rsidR="0040100F" w:rsidRPr="00E62980">
        <w:rPr>
          <w:rFonts w:ascii="Times New Roman" w:hAnsi="Times New Roman" w:cs="Times New Roman"/>
        </w:rPr>
        <w:t>Body</w:t>
      </w:r>
      <w:r w:rsidRPr="00E62980">
        <w:rPr>
          <w:rFonts w:ascii="Times New Roman" w:hAnsi="Times New Roman" w:cs="Times New Roman"/>
        </w:rPr>
        <w:t xml:space="preserve"> composition was similar between gro</w:t>
      </w:r>
      <w:r w:rsidR="003678F1" w:rsidRPr="00E62980">
        <w:rPr>
          <w:rFonts w:ascii="Times New Roman" w:hAnsi="Times New Roman" w:cs="Times New Roman"/>
        </w:rPr>
        <w:t>u</w:t>
      </w:r>
      <w:r w:rsidRPr="00E62980">
        <w:rPr>
          <w:rFonts w:ascii="Times New Roman" w:hAnsi="Times New Roman" w:cs="Times New Roman"/>
        </w:rPr>
        <w:t>p</w:t>
      </w:r>
      <w:r w:rsidR="003678F1" w:rsidRPr="00E62980">
        <w:rPr>
          <w:rFonts w:ascii="Times New Roman" w:hAnsi="Times New Roman" w:cs="Times New Roman"/>
        </w:rPr>
        <w:t>s</w:t>
      </w:r>
      <w:r w:rsidRPr="00E62980">
        <w:rPr>
          <w:rFonts w:ascii="Times New Roman" w:hAnsi="Times New Roman" w:cs="Times New Roman"/>
        </w:rPr>
        <w:t xml:space="preserve"> in both </w:t>
      </w:r>
      <w:r w:rsidR="006067EC" w:rsidRPr="00E62980">
        <w:rPr>
          <w:rFonts w:ascii="Times New Roman" w:hAnsi="Times New Roman" w:cs="Times New Roman"/>
        </w:rPr>
        <w:t>sexes</w:t>
      </w:r>
      <w:r w:rsidRPr="00E62980">
        <w:rPr>
          <w:rFonts w:ascii="Times New Roman" w:hAnsi="Times New Roman" w:cs="Times New Roman"/>
        </w:rPr>
        <w:t xml:space="preserve"> from weaning to adulthood</w:t>
      </w:r>
      <w:r w:rsidR="007D0AFB" w:rsidRPr="00E62980">
        <w:rPr>
          <w:rFonts w:ascii="Times New Roman" w:hAnsi="Times New Roman" w:cs="Times New Roman"/>
        </w:rPr>
        <w:t xml:space="preserve">, </w:t>
      </w:r>
      <w:r w:rsidRPr="00E62980">
        <w:rPr>
          <w:rFonts w:ascii="Times New Roman" w:hAnsi="Times New Roman" w:cs="Times New Roman"/>
        </w:rPr>
        <w:t>with minor increases in food intake in eTRF females and</w:t>
      </w:r>
      <w:r w:rsidR="00B441B0" w:rsidRPr="00E62980">
        <w:rPr>
          <w:rFonts w:ascii="Times New Roman" w:hAnsi="Times New Roman" w:cs="Times New Roman"/>
        </w:rPr>
        <w:t xml:space="preserve"> slightly</w:t>
      </w:r>
      <w:r w:rsidRPr="00E62980">
        <w:rPr>
          <w:rFonts w:ascii="Times New Roman" w:hAnsi="Times New Roman" w:cs="Times New Roman"/>
        </w:rPr>
        <w:t xml:space="preserve"> improved glucose tolerance in males</w:t>
      </w:r>
      <w:r w:rsidR="00180465">
        <w:rPr>
          <w:rFonts w:ascii="Times New Roman" w:hAnsi="Times New Roman" w:cs="Times New Roman"/>
        </w:rPr>
        <w:t xml:space="preserve"> while on a chow diet</w:t>
      </w:r>
      <w:r w:rsidRPr="00E62980">
        <w:rPr>
          <w:rFonts w:ascii="Times New Roman" w:hAnsi="Times New Roman" w:cs="Times New Roman"/>
        </w:rPr>
        <w:t xml:space="preserve">. </w:t>
      </w:r>
      <w:r w:rsidR="00180465">
        <w:rPr>
          <w:rFonts w:ascii="Times New Roman" w:hAnsi="Times New Roman" w:cs="Times New Roman"/>
        </w:rPr>
        <w:t>However, a</w:t>
      </w:r>
      <w:r w:rsidRPr="00E62980">
        <w:rPr>
          <w:rFonts w:ascii="Times New Roman" w:hAnsi="Times New Roman" w:cs="Times New Roman"/>
        </w:rPr>
        <w:t xml:space="preserve">fter 10 weeks of </w:t>
      </w:r>
      <w:r w:rsidR="00D26BD8" w:rsidRPr="00E62980">
        <w:rPr>
          <w:rFonts w:ascii="Times New Roman" w:hAnsi="Times New Roman" w:cs="Times New Roman"/>
        </w:rPr>
        <w:t>HFHS</w:t>
      </w:r>
      <w:r w:rsidRPr="00E62980">
        <w:rPr>
          <w:rFonts w:ascii="Times New Roman" w:hAnsi="Times New Roman" w:cs="Times New Roman"/>
        </w:rPr>
        <w:t>, male eTRF offspring develop</w:t>
      </w:r>
      <w:r w:rsidR="00B217C1" w:rsidRPr="00E62980">
        <w:rPr>
          <w:rFonts w:ascii="Times New Roman" w:hAnsi="Times New Roman" w:cs="Times New Roman"/>
        </w:rPr>
        <w:t>ed</w:t>
      </w:r>
      <w:r w:rsidRPr="00E62980">
        <w:rPr>
          <w:rFonts w:ascii="Times New Roman" w:hAnsi="Times New Roman" w:cs="Times New Roman"/>
        </w:rPr>
        <w:t xml:space="preserve"> glucose intolerance</w:t>
      </w:r>
      <w:r w:rsidR="003678F1" w:rsidRPr="00E62980">
        <w:rPr>
          <w:rFonts w:ascii="Times New Roman" w:hAnsi="Times New Roman" w:cs="Times New Roman"/>
        </w:rPr>
        <w:t>.</w:t>
      </w:r>
      <w:r w:rsidR="00D26BD8" w:rsidRPr="00E62980">
        <w:rPr>
          <w:rFonts w:ascii="Times New Roman" w:hAnsi="Times New Roman" w:cs="Times New Roman"/>
        </w:rPr>
        <w:t xml:space="preserve"> </w:t>
      </w:r>
      <w:r w:rsidR="005C0832" w:rsidRPr="00E62980">
        <w:rPr>
          <w:rFonts w:ascii="Times New Roman" w:hAnsi="Times New Roman" w:cs="Times New Roman"/>
          <w:color w:val="000000" w:themeColor="text1"/>
        </w:rPr>
        <w:t xml:space="preserve">Further </w:t>
      </w:r>
      <w:r w:rsidR="005E7F8B" w:rsidRPr="00E62980">
        <w:rPr>
          <w:rFonts w:ascii="Times New Roman" w:hAnsi="Times New Roman" w:cs="Times New Roman"/>
          <w:color w:val="000000" w:themeColor="text1"/>
        </w:rPr>
        <w:t>studies should assess the susceptibility of 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and apparent resilience of females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to gestational eTRF</w:t>
      </w:r>
      <w:r w:rsidR="001F654F">
        <w:rPr>
          <w:rFonts w:ascii="Times New Roman" w:hAnsi="Times New Roman" w:cs="Times New Roman"/>
          <w:color w:val="000000" w:themeColor="text1"/>
        </w:rPr>
        <w:t xml:space="preserve"> </w:t>
      </w:r>
      <w:r w:rsidR="00180465">
        <w:rPr>
          <w:rFonts w:ascii="Times New Roman" w:hAnsi="Times New Roman" w:cs="Times New Roman"/>
          <w:color w:val="000000" w:themeColor="text1"/>
        </w:rPr>
        <w:t>and assess mechanisms underlying these changes in adult males</w:t>
      </w:r>
      <w:r w:rsidR="005E7F8B" w:rsidRPr="00E62980">
        <w:rPr>
          <w:rFonts w:ascii="Times New Roman" w:hAnsi="Times New Roman" w:cs="Times New Roman"/>
          <w:color w:val="000000" w:themeColor="text1"/>
        </w:rPr>
        <w:t>.</w:t>
      </w:r>
      <w:r w:rsidR="00354291" w:rsidRPr="00E62980">
        <w:rPr>
          <w:rFonts w:ascii="Times New Roman" w:hAnsi="Times New Roman" w:cs="Times New Roman"/>
        </w:rPr>
        <w:br w:type="page"/>
      </w:r>
    </w:p>
    <w:p w14:paraId="09D9B2F0" w14:textId="44F9505B" w:rsidR="004F4CDE" w:rsidRPr="00E62980" w:rsidRDefault="00616AD3" w:rsidP="0006138D">
      <w:pPr>
        <w:pStyle w:val="Heading1"/>
      </w:pPr>
      <w:r w:rsidRPr="00E62980">
        <w:lastRenderedPageBreak/>
        <w:br/>
        <w:t>Introduction</w:t>
      </w:r>
    </w:p>
    <w:p w14:paraId="72CB8421" w14:textId="0831689D" w:rsidR="00FB78BA" w:rsidRPr="00E62980" w:rsidRDefault="00247547" w:rsidP="00FB78BA">
      <w:pPr>
        <w:spacing w:line="480" w:lineRule="auto"/>
        <w:ind w:firstLine="720"/>
        <w:rPr>
          <w:rFonts w:ascii="Times New Roman" w:hAnsi="Times New Roman" w:cs="Times New Roman"/>
        </w:rPr>
      </w:pPr>
      <w:r w:rsidRPr="000F36BB">
        <w:rPr>
          <w:rFonts w:ascii="Times New Roman" w:hAnsi="Times New Roman" w:cs="Times New Roman"/>
        </w:rPr>
        <w:t xml:space="preserve">Behaviors that impact circadian rhythms, such as sleep, light exposure, and shift work have </w:t>
      </w:r>
      <w:r w:rsidR="000941AF" w:rsidRPr="000F36BB">
        <w:rPr>
          <w:rFonts w:ascii="Times New Roman" w:hAnsi="Times New Roman" w:cs="Times New Roman"/>
        </w:rPr>
        <w:t>long been associated with</w:t>
      </w:r>
      <w:r w:rsidRPr="000F36BB">
        <w:rPr>
          <w:rFonts w:ascii="Times New Roman" w:hAnsi="Times New Roman" w:cs="Times New Roman"/>
        </w:rPr>
        <w:t xml:space="preserve"> </w:t>
      </w:r>
      <w:r w:rsidR="00081D62" w:rsidRPr="000F36BB">
        <w:rPr>
          <w:rFonts w:ascii="Times New Roman" w:hAnsi="Times New Roman" w:cs="Times New Roman"/>
        </w:rPr>
        <w:t xml:space="preserve">human </w:t>
      </w:r>
      <w:r w:rsidRPr="000F36BB">
        <w:rPr>
          <w:rFonts w:ascii="Times New Roman" w:hAnsi="Times New Roman" w:cs="Times New Roman"/>
        </w:rPr>
        <w:t>health</w:t>
      </w:r>
      <w:r w:rsidR="000941AF" w:rsidRPr="000F36BB">
        <w:rPr>
          <w:rFonts w:ascii="Times New Roman" w:hAnsi="Times New Roman" w:cs="Times New Roman"/>
        </w:rPr>
        <w:t xml:space="preserve">. </w:t>
      </w:r>
      <w:r w:rsidR="00C05598" w:rsidRPr="000F36BB">
        <w:rPr>
          <w:rFonts w:ascii="Times New Roman" w:hAnsi="Times New Roman" w:cs="Times New Roman"/>
        </w:rPr>
        <w:t>The circadian</w:t>
      </w:r>
      <w:r w:rsidR="00F2672A" w:rsidRPr="000F36BB">
        <w:rPr>
          <w:rFonts w:ascii="Times New Roman" w:hAnsi="Times New Roman" w:cs="Times New Roman"/>
        </w:rPr>
        <w:t xml:space="preserve"> rhythm follows a 24-hour cycle</w:t>
      </w:r>
      <w:r w:rsidR="00C05598" w:rsidRPr="000F36BB">
        <w:rPr>
          <w:rFonts w:ascii="Times New Roman" w:hAnsi="Times New Roman" w:cs="Times New Roman"/>
        </w:rPr>
        <w:t xml:space="preserve"> which </w:t>
      </w:r>
      <w:r w:rsidR="005261E1" w:rsidRPr="000F36BB">
        <w:rPr>
          <w:rFonts w:ascii="Times New Roman" w:hAnsi="Times New Roman" w:cs="Times New Roman"/>
        </w:rPr>
        <w:t xml:space="preserve">is </w:t>
      </w:r>
      <w:r w:rsidR="00C05598" w:rsidRPr="000F36BB">
        <w:rPr>
          <w:rFonts w:ascii="Times New Roman" w:hAnsi="Times New Roman" w:cs="Times New Roman"/>
        </w:rPr>
        <w:t>governed a</w:t>
      </w:r>
      <w:r w:rsidR="00F2672A" w:rsidRPr="000F36BB">
        <w:rPr>
          <w:rFonts w:ascii="Times New Roman" w:hAnsi="Times New Roman" w:cs="Times New Roman"/>
        </w:rPr>
        <w:t>t the cellular level</w:t>
      </w:r>
      <w:r w:rsidR="00C05598" w:rsidRPr="000F36BB">
        <w:rPr>
          <w:rFonts w:ascii="Times New Roman" w:hAnsi="Times New Roman" w:cs="Times New Roman"/>
        </w:rPr>
        <w:t xml:space="preserve"> </w:t>
      </w:r>
      <w:r w:rsidR="0058073A">
        <w:rPr>
          <w:rFonts w:ascii="Times New Roman" w:hAnsi="Times New Roman" w:cs="Times New Roman"/>
        </w:rPr>
        <w:t xml:space="preserve">by a </w:t>
      </w:r>
      <w:r w:rsidR="00C05598">
        <w:rPr>
          <w:rFonts w:ascii="Times New Roman" w:hAnsi="Times New Roman" w:cs="Times New Roman"/>
        </w:rPr>
        <w:t xml:space="preserve">transcription factor </w:t>
      </w:r>
      <w:r w:rsidR="00F2672A">
        <w:rPr>
          <w:rFonts w:ascii="Times New Roman" w:hAnsi="Times New Roman" w:cs="Times New Roman"/>
        </w:rPr>
        <w:t xml:space="preserve">system </w:t>
      </w:r>
      <w:r w:rsidR="005807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{"citationID":"atlpiijik","properties":{"formattedCitation":"(2\\uc0\\u8211{}4)","plainCitation":"(2–4)","noteIndex":0},"citationItems":[{"id":102,"uris":["http://zotero.org/users/5073745/items/5D8DPZT4"],"itemData":{"id":102,"type":"article-journal","abstract":"A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metabolism","volume":"354","author":[{"family":"Panda","given":"Satchidananda"}],"issued":{"date-parts":[["2016"]],"season":"25"}}},{"id":496,"uris":["http://zotero.org/users/5073745/items/PN9GJ86N"],"itemData":{"id":496,"type":"article-journal","abstract":"The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S."}],"issued":{"date-parts":[["2017",3]]}}},{"id":494,"uris":["http://zotero.org/users/5073745/items/MVHSVNQ2"],"itemData":{"id":494,"type":"article-journal","container-title":"Cell","DOI":"10.1016/S0092-8674(01)00610-9","ISSN":"0092-8674,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58073A">
        <w:rPr>
          <w:rFonts w:ascii="Times New Roman" w:hAnsi="Times New Roman" w:cs="Times New Roman"/>
        </w:rPr>
        <w:fldChar w:fldCharType="separate"/>
      </w:r>
      <w:r w:rsidR="000E1D7F" w:rsidRPr="000E1D7F">
        <w:rPr>
          <w:rFonts w:ascii="Times New Roman" w:hAnsi="Times New Roman" w:cs="Times New Roman"/>
        </w:rPr>
        <w:t>(2–4)</w:t>
      </w:r>
      <w:r w:rsidR="0058073A">
        <w:rPr>
          <w:rFonts w:ascii="Times New Roman" w:hAnsi="Times New Roman" w:cs="Times New Roman"/>
        </w:rPr>
        <w:fldChar w:fldCharType="end"/>
      </w:r>
      <w:r w:rsidR="0058073A">
        <w:rPr>
          <w:rFonts w:ascii="Times New Roman" w:hAnsi="Times New Roman" w:cs="Times New Roman"/>
        </w:rPr>
        <w:t>.</w:t>
      </w:r>
      <w:r w:rsidR="00FB78BA" w:rsidRPr="00E62980">
        <w:rPr>
          <w:rFonts w:ascii="Times New Roman" w:hAnsi="Times New Roman" w:cs="Times New Roman"/>
        </w:rPr>
        <w:t>This highly coordinated system</w:t>
      </w:r>
      <w:r w:rsidR="0058073A">
        <w:rPr>
          <w:rFonts w:ascii="Times New Roman" w:hAnsi="Times New Roman" w:cs="Times New Roman"/>
        </w:rPr>
        <w:t xml:space="preserve"> </w:t>
      </w:r>
      <w:r w:rsidR="005261E1">
        <w:rPr>
          <w:rFonts w:ascii="Times New Roman" w:hAnsi="Times New Roman" w:cs="Times New Roman"/>
        </w:rPr>
        <w:t>can be entrained</w:t>
      </w:r>
      <w:r w:rsidR="00FB78BA" w:rsidRPr="00E62980">
        <w:rPr>
          <w:rFonts w:ascii="Times New Roman" w:hAnsi="Times New Roman" w:cs="Times New Roman"/>
        </w:rPr>
        <w:t xml:space="preserve"> according to external cues</w:t>
      </w:r>
      <w:r w:rsidR="00D6375F" w:rsidRPr="00E62980">
        <w:rPr>
          <w:rFonts w:ascii="Times New Roman" w:hAnsi="Times New Roman" w:cs="Times New Roman"/>
        </w:rPr>
        <w:t>.</w:t>
      </w:r>
      <w:r w:rsidR="0058073A">
        <w:rPr>
          <w:rFonts w:ascii="Times New Roman" w:hAnsi="Times New Roman" w:cs="Times New Roman"/>
        </w:rPr>
        <w:t xml:space="preserve"> The </w:t>
      </w:r>
      <w:r w:rsidR="00FB78BA" w:rsidRPr="00E62980">
        <w:rPr>
          <w:rFonts w:ascii="Times New Roman" w:hAnsi="Times New Roman" w:cs="Times New Roman"/>
        </w:rPr>
        <w:t>system imparts a rhythm</w:t>
      </w:r>
      <w:r w:rsidR="00C05598">
        <w:rPr>
          <w:rFonts w:ascii="Times New Roman" w:hAnsi="Times New Roman" w:cs="Times New Roman"/>
        </w:rPr>
        <w:t xml:space="preserve"> to many physiological systems, including </w:t>
      </w:r>
      <w:r w:rsidR="00FB78BA" w:rsidRPr="00E62980">
        <w:rPr>
          <w:rFonts w:ascii="Times New Roman" w:hAnsi="Times New Roman" w:cs="Times New Roman"/>
        </w:rPr>
        <w:t xml:space="preserve"> metabolism</w:t>
      </w:r>
      <w:r w:rsidR="0058073A">
        <w:rPr>
          <w:rFonts w:ascii="Times New Roman" w:hAnsi="Times New Roman" w:cs="Times New Roman"/>
        </w:rPr>
        <w:t xml:space="preserve"> </w:t>
      </w:r>
      <w:r w:rsidR="005807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{"citationID":"afm972nhpr","properties":{"formattedCitation":"(5)","plainCitation":"(5)","noteIndex":0},"citationItems":[{"id":1602,"uris":["http://zotero.org/users/5073745/items/B8EE9H5R"],"itemData":{"id":1602,"type":"article-journal","abstract":"Humans, like all mammals, partition their daily behaviour into activity (wakefulness) and rest (sleep) phases that differ largely in their metabolic requirements. The circadian clock evolved as an autonomous timekeeping system that aligns behavioural patterns with the solar day and supports the body functions by anticipating and coordinating the required metabolic programmes. The key component of this synchronization is a master clock in the brain, which responds to light–darkness cues from the environment. However, to achieve circadian control of the entire organism, each cell of the body is equipped with its own circadian oscillator that is controlled by the master clock and confers rhythmicity to individual cells and organs through the control of rate-limiting steps of metabolic programmes. Importantly, metabolic regulation is not a mere output function of the circadian system, but nutrient, energy and redox levels signal back to cellular clocks in order to reinforce circadian rhythmicity and to adapt physiology to temporal tissue-specific needs. Thus, multiple systemic and molecular mechanisms exist that connect the circadian clock with metabolism at all levels, from cellular organelles to the whole organism, and deregulation of this circadian–metabolic crosstalk can lead to various pathologies.","container-title":"Nature Reviews Molecular Cell Biology","DOI":"10.1038/s41580-018-0096-9","ISSN":"1471-0080","issue":"4","journalAbbreviation":"Nat Rev Mol Cell Biol","language":"en","license":"2018 Springer Nature Limited","note":"number: 4\npublisher: Nature Publishing Group","page":"227-241","source":"www-nature-com.ezproxy.library.wisc.edu","title":"Crosstalk between metabolism and circadian clocks","volume":"20","author":[{"family":"Reinke","given":"Hans"},{"family":"Asher","given":"Gad"}],"issued":{"date-parts":[["2019",4]]}}}],"schema":"https://github.com/citation-style-language/schema/raw/master/csl-citation.json"} </w:instrText>
      </w:r>
      <w:r w:rsidR="0058073A">
        <w:rPr>
          <w:rFonts w:ascii="Times New Roman" w:hAnsi="Times New Roman" w:cs="Times New Roman"/>
        </w:rPr>
        <w:fldChar w:fldCharType="separate"/>
      </w:r>
      <w:r w:rsidR="000E1D7F" w:rsidRPr="000E1D7F">
        <w:rPr>
          <w:rFonts w:ascii="Times New Roman" w:hAnsi="Times New Roman" w:cs="Times New Roman"/>
        </w:rPr>
        <w:t>(5)</w:t>
      </w:r>
      <w:r w:rsidR="0058073A">
        <w:rPr>
          <w:rFonts w:ascii="Times New Roman" w:hAnsi="Times New Roman" w:cs="Times New Roman"/>
        </w:rPr>
        <w:fldChar w:fldCharType="end"/>
      </w:r>
      <w:r w:rsidR="0058073A">
        <w:rPr>
          <w:rFonts w:ascii="Times New Roman" w:hAnsi="Times New Roman" w:cs="Times New Roman"/>
        </w:rPr>
        <w:t xml:space="preserve">. </w:t>
      </w:r>
      <w:r w:rsidR="00956EE1">
        <w:rPr>
          <w:rFonts w:ascii="Times New Roman" w:hAnsi="Times New Roman" w:cs="Times New Roman"/>
        </w:rPr>
        <w:t>Recently, food intake ha</w:t>
      </w:r>
      <w:r w:rsidR="00081D62">
        <w:rPr>
          <w:rFonts w:ascii="Times New Roman" w:hAnsi="Times New Roman" w:cs="Times New Roman"/>
        </w:rPr>
        <w:t>s</w:t>
      </w:r>
      <w:r w:rsidR="00956EE1">
        <w:rPr>
          <w:rFonts w:ascii="Times New Roman" w:hAnsi="Times New Roman" w:cs="Times New Roman"/>
        </w:rPr>
        <w:t xml:space="preserve"> been found to impact the oscillations of circadian rhythm</w:t>
      </w:r>
      <w:r w:rsidR="00850DA2">
        <w:rPr>
          <w:rFonts w:ascii="Times New Roman" w:hAnsi="Times New Roman" w:cs="Times New Roman"/>
        </w:rPr>
        <w:t xml:space="preserve"> </w:t>
      </w:r>
      <w:r w:rsidR="0088661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{"citationID":"a18nlb24mop","properties":{"formattedCitation":"(6)","plainCitation":"(6)","noteIndex":0},"citationItems":[{"id":484,"uris":["http://zotero.org/users/5073745/items/SFXX8NC5"],"itemData":{"id":484,"type":"article-journal","abstract":"The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E62980">
        <w:rPr>
          <w:rFonts w:ascii="Times New Roman" w:hAnsi="Times New Roman" w:cs="Times New Roman"/>
        </w:rPr>
        <w:fldChar w:fldCharType="separate"/>
      </w:r>
      <w:r w:rsidR="000E1D7F" w:rsidRPr="000E1D7F">
        <w:rPr>
          <w:rFonts w:ascii="Times New Roman" w:hAnsi="Times New Roman" w:cs="Times New Roman"/>
        </w:rPr>
        <w:t>(6)</w:t>
      </w:r>
      <w:r w:rsidR="0088661A" w:rsidRPr="00E62980">
        <w:rPr>
          <w:rFonts w:ascii="Times New Roman" w:hAnsi="Times New Roman" w:cs="Times New Roman"/>
        </w:rPr>
        <w:fldChar w:fldCharType="end"/>
      </w:r>
      <w:r w:rsidR="0088661A" w:rsidRPr="00E62980">
        <w:rPr>
          <w:rFonts w:ascii="Times New Roman" w:hAnsi="Times New Roman" w:cs="Times New Roman"/>
        </w:rPr>
        <w:t>.</w:t>
      </w:r>
      <w:r w:rsidR="007A2077" w:rsidRPr="00E62980">
        <w:rPr>
          <w:rFonts w:ascii="Times New Roman" w:hAnsi="Times New Roman" w:cs="Times New Roman"/>
        </w:rPr>
        <w:tab/>
      </w:r>
    </w:p>
    <w:p w14:paraId="21EE0101" w14:textId="25BAA5F0" w:rsidR="009554FD" w:rsidRPr="00E62980" w:rsidRDefault="00956EE1" w:rsidP="00FB78BA">
      <w:pPr>
        <w:spacing w:line="480" w:lineRule="auto"/>
        <w:ind w:firstLine="720"/>
        <w:rPr>
          <w:rFonts w:ascii="Times New Roman" w:hAnsi="Times New Roman" w:cs="Times New Roman"/>
        </w:rPr>
      </w:pPr>
      <w:r>
        <w:rPr>
          <w:rFonts w:ascii="Times New Roman" w:hAnsi="Times New Roman" w:cs="Times New Roman"/>
        </w:rPr>
        <w:t>Recent evidence demonstrates the timing</w:t>
      </w:r>
      <w:r w:rsidR="00416133" w:rsidRPr="00E62980">
        <w:rPr>
          <w:rFonts w:ascii="Times New Roman" w:hAnsi="Times New Roman" w:cs="Times New Roman"/>
        </w:rPr>
        <w:t xml:space="preserve"> of </w:t>
      </w:r>
      <w:r w:rsidR="00A31226" w:rsidRPr="00E62980">
        <w:rPr>
          <w:rFonts w:ascii="Times New Roman" w:hAnsi="Times New Roman" w:cs="Times New Roman"/>
        </w:rPr>
        <w:t xml:space="preserve">food </w:t>
      </w:r>
      <w:r w:rsidR="00416133" w:rsidRPr="00E62980">
        <w:rPr>
          <w:rFonts w:ascii="Times New Roman" w:hAnsi="Times New Roman" w:cs="Times New Roman"/>
        </w:rPr>
        <w:t>intake in reference to circadian rhythms</w:t>
      </w:r>
      <w:r w:rsidR="00454691" w:rsidRPr="00E62980">
        <w:rPr>
          <w:rFonts w:ascii="Times New Roman" w:hAnsi="Times New Roman" w:cs="Times New Roman"/>
        </w:rPr>
        <w:t xml:space="preserve"> </w:t>
      </w:r>
      <w:r w:rsidR="00344222" w:rsidRPr="00E62980">
        <w:rPr>
          <w:rFonts w:ascii="Times New Roman" w:hAnsi="Times New Roman" w:cs="Times New Roman"/>
        </w:rPr>
        <w:t xml:space="preserve">can impact </w:t>
      </w:r>
      <w:r w:rsidR="00C76293" w:rsidRPr="00E62980">
        <w:rPr>
          <w:rFonts w:ascii="Times New Roman" w:hAnsi="Times New Roman" w:cs="Times New Roman"/>
        </w:rPr>
        <w:t>propensity for</w:t>
      </w:r>
      <w:r w:rsidR="00454691" w:rsidRPr="00E62980">
        <w:rPr>
          <w:rFonts w:ascii="Times New Roman" w:hAnsi="Times New Roman" w:cs="Times New Roman"/>
        </w:rPr>
        <w:t xml:space="preserve"> health </w:t>
      </w:r>
      <w:r w:rsidR="00C76293" w:rsidRPr="00E62980">
        <w:rPr>
          <w:rFonts w:ascii="Times New Roman" w:hAnsi="Times New Roman" w:cs="Times New Roman"/>
        </w:rPr>
        <w:t>or</w:t>
      </w:r>
      <w:r w:rsidR="00454691" w:rsidRPr="00E62980">
        <w:rPr>
          <w:rFonts w:ascii="Times New Roman" w:hAnsi="Times New Roman" w:cs="Times New Roman"/>
        </w:rPr>
        <w:t xml:space="preserve"> disease</w:t>
      </w:r>
      <w:r w:rsidR="0087166D" w:rsidRPr="00E62980">
        <w:rPr>
          <w:rFonts w:ascii="Times New Roman" w:hAnsi="Times New Roman" w:cs="Times New Roman"/>
        </w:rPr>
        <w:t xml:space="preserve"> </w:t>
      </w:r>
      <w:r w:rsidR="008828E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{"citationID":"sAV5tMbx","properties":{"formattedCitation":"(7)","plainCitation":"(7)","noteIndex":0},"citationItems":[{"id":52,"uris":["http://zotero.org/users/5073745/items/VQ7EYNYD"],"itemData":{"id":52,"type":"article-journal","abstract":"Circadian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sidRPr="00E62980">
        <w:rPr>
          <w:rFonts w:ascii="Times New Roman" w:hAnsi="Times New Roman" w:cs="Times New Roman"/>
        </w:rPr>
        <w:fldChar w:fldCharType="separate"/>
      </w:r>
      <w:r w:rsidR="000E1D7F" w:rsidRPr="000E1D7F">
        <w:rPr>
          <w:rFonts w:ascii="Times New Roman" w:hAnsi="Times New Roman" w:cs="Times New Roman"/>
        </w:rPr>
        <w:t>(7)</w:t>
      </w:r>
      <w:r w:rsidR="008828E6" w:rsidRPr="00E62980">
        <w:rPr>
          <w:rFonts w:ascii="Times New Roman" w:hAnsi="Times New Roman" w:cs="Times New Roman"/>
        </w:rPr>
        <w:fldChar w:fldCharType="end"/>
      </w:r>
      <w:r w:rsidR="00416133" w:rsidRPr="00E62980">
        <w:rPr>
          <w:rFonts w:ascii="Times New Roman" w:hAnsi="Times New Roman" w:cs="Times New Roman"/>
        </w:rPr>
        <w:t xml:space="preserve">. </w:t>
      </w:r>
      <w:r w:rsidR="007A2077" w:rsidRPr="00E62980">
        <w:rPr>
          <w:rFonts w:ascii="Times New Roman" w:hAnsi="Times New Roman" w:cs="Times New Roman"/>
        </w:rPr>
        <w:t>Time-restricted feeding</w:t>
      </w:r>
      <w:r w:rsidR="000746B3" w:rsidRPr="00E62980">
        <w:rPr>
          <w:rFonts w:ascii="Times New Roman" w:hAnsi="Times New Roman" w:cs="Times New Roman"/>
        </w:rPr>
        <w:t>/Eating</w:t>
      </w:r>
      <w:r w:rsidR="007A2077" w:rsidRPr="00E62980">
        <w:rPr>
          <w:rFonts w:ascii="Times New Roman" w:hAnsi="Times New Roman" w:cs="Times New Roman"/>
        </w:rPr>
        <w:t xml:space="preserve"> (TRF</w:t>
      </w:r>
      <w:r w:rsidR="000746B3" w:rsidRPr="00E62980">
        <w:rPr>
          <w:rFonts w:ascii="Times New Roman" w:hAnsi="Times New Roman" w:cs="Times New Roman"/>
        </w:rPr>
        <w:t>/E</w:t>
      </w:r>
      <w:r w:rsidR="007A2077" w:rsidRPr="00E62980">
        <w:rPr>
          <w:rFonts w:ascii="Times New Roman" w:hAnsi="Times New Roman" w:cs="Times New Roman"/>
        </w:rPr>
        <w:t xml:space="preserve">), a method of intermittent fasting, </w:t>
      </w:r>
      <w:r w:rsidR="00F941A1" w:rsidRPr="00E62980">
        <w:rPr>
          <w:rFonts w:ascii="Times New Roman" w:hAnsi="Times New Roman" w:cs="Times New Roman"/>
        </w:rPr>
        <w:t xml:space="preserve">is thought to align </w:t>
      </w:r>
      <w:r w:rsidR="007A2077" w:rsidRPr="00E62980">
        <w:rPr>
          <w:rFonts w:ascii="Times New Roman" w:hAnsi="Times New Roman" w:cs="Times New Roman"/>
        </w:rPr>
        <w:t>calori</w:t>
      </w:r>
      <w:r w:rsidR="00345295" w:rsidRPr="00E62980">
        <w:rPr>
          <w:rFonts w:ascii="Times New Roman" w:hAnsi="Times New Roman" w:cs="Times New Roman"/>
        </w:rPr>
        <w:t>c</w:t>
      </w:r>
      <w:r w:rsidR="007A2077" w:rsidRPr="00E62980">
        <w:rPr>
          <w:rFonts w:ascii="Times New Roman" w:hAnsi="Times New Roman" w:cs="Times New Roman"/>
        </w:rPr>
        <w:t xml:space="preserve"> intake with naturally occurring circadian rhythms</w:t>
      </w:r>
      <w:r w:rsidR="0087166D" w:rsidRPr="00E62980">
        <w:rPr>
          <w:rFonts w:ascii="Times New Roman" w:hAnsi="Times New Roman" w:cs="Times New Roman"/>
        </w:rPr>
        <w:t xml:space="preserve"> of metabolism</w:t>
      </w:r>
      <w:r w:rsidR="006E2229">
        <w:rPr>
          <w:rFonts w:ascii="Times New Roman" w:hAnsi="Times New Roman" w:cs="Times New Roman"/>
        </w:rPr>
        <w:t xml:space="preserve"> </w:t>
      </w:r>
      <w:r w:rsidR="006E2229">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{"citationID":"a2itvllgire","properties":{"formattedCitation":"(8)","plainCitation":"(8)","noteIndex":0},"citationItems":[{"id":1573,"uris":["http://zotero.org/users/5073745/items/NNKUAYGW"],"itemData":{"id":1573,"type":"article-journal","abstract":"Molecular clocks are present in almost every cell to anticipate daily recurring and predictable changes, such as rhythmic nutrient availability, and to adapt cellular functions accordingly. At the same time, nutrient-sensing pathways can respond to acute nutrient imbalance and modulate and orient metabolism so cells can adapt optimally to a declining or increasing availability of nutrients. Organismal circadian rhythms are coordinated by behavioral rhythms such as activity–rest and feeding–fasting cycles to temporally orchestrate a sequence of physiological processes to optimize metabolism. Basic research in circadian rhythms has largely focused on the functioning of the self-sustaining molecular circadian oscillator, while research in nutrition science has yielded insights into physiological responses to caloric deprivation or to specific macronutrients. Integration of these two fields into actionable new concepts in the timing of food intake has led to the emerging practice of time-restricted eating. In this paradigm, daily caloric intake is restricted to a consistent window of 8–12 h. This paradigm has pervasive benefits on multiple organ systems.","container-title":"Annual review of nutrition","DOI":"10.1146/annurev-nutr-082018-124320","ISSN":"0199-9885","journalAbbreviation":"Annu Rev Nutr","note":"PMID: 31180809\nPMCID: PMC6703924","page":"291-315","source":"PubMed Central","title":"Time-Restricted Eating to Prevent and Manage Chronic Metabolic Diseases","volume":"39","author":[{"family":"Chaix","given":"Amandine"},{"family":"Manoogian","given":"Emily N.C."},{"family":"Melkani","given":"Girish C."},{"family":"Panda","given":"Satchidananda"}],"issued":{"date-parts":[["2019",8,21]]}}}],"schema":"https://github.com/citation-style-language/schema/raw/master/csl-citation.json"} </w:instrText>
      </w:r>
      <w:r w:rsidR="006E2229">
        <w:rPr>
          <w:rFonts w:ascii="Times New Roman" w:hAnsi="Times New Roman" w:cs="Times New Roman"/>
        </w:rPr>
        <w:fldChar w:fldCharType="separate"/>
      </w:r>
      <w:r w:rsidR="000E1D7F" w:rsidRPr="000E1D7F">
        <w:rPr>
          <w:rFonts w:ascii="Times New Roman" w:hAnsi="Times New Roman" w:cs="Times New Roman"/>
        </w:rPr>
        <w:t>(8)</w:t>
      </w:r>
      <w:r w:rsidR="006E2229">
        <w:rPr>
          <w:rFonts w:ascii="Times New Roman" w:hAnsi="Times New Roman" w:cs="Times New Roman"/>
        </w:rPr>
        <w:fldChar w:fldCharType="end"/>
      </w:r>
      <w:r w:rsidR="007A2077" w:rsidRPr="00E62980">
        <w:rPr>
          <w:rFonts w:ascii="Times New Roman" w:hAnsi="Times New Roman" w:cs="Times New Roman"/>
        </w:rPr>
        <w:t xml:space="preserve">. Timing of food intake is </w:t>
      </w:r>
      <w:r w:rsidR="002A7975" w:rsidRPr="00E62980">
        <w:rPr>
          <w:rFonts w:ascii="Times New Roman" w:hAnsi="Times New Roman" w:cs="Times New Roman"/>
        </w:rPr>
        <w:t>capable of</w:t>
      </w:r>
      <w:r w:rsidR="00850DA2">
        <w:rPr>
          <w:rFonts w:ascii="Times New Roman" w:hAnsi="Times New Roman" w:cs="Times New Roman"/>
        </w:rPr>
        <w:t xml:space="preserve"> </w:t>
      </w:r>
      <w:r w:rsidR="00CA79D5">
        <w:rPr>
          <w:rFonts w:ascii="Times New Roman" w:hAnsi="Times New Roman" w:cs="Times New Roman"/>
        </w:rPr>
        <w:t>influencing</w:t>
      </w:r>
      <w:r w:rsidR="00CA79D5" w:rsidRPr="00E62980">
        <w:rPr>
          <w:rFonts w:ascii="Times New Roman" w:hAnsi="Times New Roman" w:cs="Times New Roman"/>
        </w:rPr>
        <w:t xml:space="preserve"> </w:t>
      </w:r>
      <w:r w:rsidR="00874EBB" w:rsidRPr="00E62980">
        <w:rPr>
          <w:rFonts w:ascii="Times New Roman" w:hAnsi="Times New Roman" w:cs="Times New Roman"/>
        </w:rPr>
        <w:t xml:space="preserve">metabolic systems </w:t>
      </w:r>
      <w:r w:rsidR="002A7975" w:rsidRPr="00E62980">
        <w:rPr>
          <w:rFonts w:ascii="Times New Roman" w:hAnsi="Times New Roman" w:cs="Times New Roman"/>
        </w:rPr>
        <w:t xml:space="preserve">for either poor health </w:t>
      </w:r>
      <w:r w:rsidR="007A2077" w:rsidRPr="00E62980">
        <w:rPr>
          <w:rFonts w:ascii="Times New Roman" w:hAnsi="Times New Roman" w:cs="Times New Roman"/>
        </w:rPr>
        <w:t xml:space="preserve">from </w:t>
      </w:r>
      <w:r w:rsidR="002A7975" w:rsidRPr="00E62980">
        <w:rPr>
          <w:rFonts w:ascii="Times New Roman" w:hAnsi="Times New Roman" w:cs="Times New Roman"/>
        </w:rPr>
        <w:t>chronodisruptio</w:t>
      </w:r>
      <w:r w:rsidR="00850DA2">
        <w:rPr>
          <w:rFonts w:ascii="Times New Roman" w:hAnsi="Times New Roman" w:cs="Times New Roman"/>
        </w:rPr>
        <w:t>n</w:t>
      </w:r>
      <w:r w:rsidR="002A7975" w:rsidRPr="00E62980">
        <w:rPr>
          <w:rFonts w:ascii="Times New Roman" w:hAnsi="Times New Roman" w:cs="Times New Roman"/>
        </w:rPr>
        <w:t xml:space="preserve">, or good health with </w:t>
      </w:r>
      <w:r w:rsidR="0087166D" w:rsidRPr="00E62980">
        <w:rPr>
          <w:rFonts w:ascii="Times New Roman" w:hAnsi="Times New Roman" w:cs="Times New Roman"/>
        </w:rPr>
        <w:t>either diurnal or nocturnal</w:t>
      </w:r>
      <w:r w:rsidR="002A7975" w:rsidRPr="00E62980">
        <w:rPr>
          <w:rFonts w:ascii="Times New Roman" w:hAnsi="Times New Roman" w:cs="Times New Roman"/>
        </w:rPr>
        <w:t xml:space="preserve"> feeding</w:t>
      </w:r>
      <w:r w:rsidR="0087166D" w:rsidRPr="00E62980">
        <w:rPr>
          <w:rFonts w:ascii="Times New Roman" w:hAnsi="Times New Roman" w:cs="Times New Roman"/>
        </w:rPr>
        <w:t>, depending on the species</w:t>
      </w:r>
      <w:r w:rsidR="00727FBC">
        <w:rPr>
          <w:rFonts w:ascii="Times New Roman" w:hAnsi="Times New Roman" w:cs="Times New Roman"/>
        </w:rPr>
        <w:t xml:space="preserve"> </w:t>
      </w:r>
      <w:r w:rsidR="00D71F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{"citationID":"a2jqas9e5u4","properties":{"formattedCitation":"(9)","plainCitation":"(9)","noteIndex":0},"citationItems":[{"id":1579,"uris":["http://zotero.org/users/5073745/items/2L9BMCKR"],"itemData":{"id":1579,"type":"article-journal","abstract":"Time-restricted eating (TRE), a dietary approach limiting the daily eating window, has attracted increasing attention in media and research. The eating behavior in our modern society is often characterized by prolonged and erratic daily eating patterns, which might be associated with increased risk of obesity, diabetes, and cardiovascular diseases. In contrast, recent evidence suggests that TRE might support weight loss, improve cardiometabolic health, and overall wellbeing, but the data are controversial. The present work reviews how TRE affects glucose and lipid metabolism based on clinical trials published until June 2021. A range of trials demonstrated that TRE intervention lowered fasting and postprandial glucose levels in response to a standard meal or oral glucose tolerance test, as well as mean 24-h glucose and glycemic excursions assessed using continuous glucose monitoring. In addition, fasting insulin decreases and improvement of insulin sensitivity were demonstrated. These changes were often accompanied by the decrease of blood triglyceride and cholesterol levels. However, a number of studies found that TRE had either adverse or no effects on glycemic and lipid traits, which might be explained by the different study designs (i.e., fasting/eating duration, daytime of eating, changes of calorie intake, duration of intervention) and study subject cohorts (metabolic status, age, gender, chronotype, etc.). To summarize, TRE represents an attractive and easy-to-adapt dietary strategy for the prevention and therapy of glucose and lipid metabolic disturbances. However, carefully controlled future TRE studies are needed to confirm these effects to understand the underlying mechanisms and assess the applicability of personalized interventions.","container-title":"Frontiers in Endocrinology","DOI":"10.3389/fendo.2021.683140","ISSN":"1664-2392","journalAbbreviation":"Front Endocrinol (Lausanne)","note":"PMID: 34456861\nPMCID: PMC8387818","page":"683140","source":"PubMed Central","title":"Time Restricted Eating: A Dietary Strategy to Prevent and Treat Metabolic Disturbances","title-short":"Time Restricted Eating","volume":"12","author":[{"family":"Schuppelius","given":"Bettina"},{"family":"Peters","given":"Beeke"},{"family":"Ottawa","given":"Agnieszka"},{"family":"Pivovarova-Ramich","given":"Olga"}],"issued":{"date-parts":[["2021",8,12]]}}}],"schema":"https://github.com/citation-style-language/schema/raw/master/csl-citation.json"} </w:instrText>
      </w:r>
      <w:r w:rsidR="00D71F3A">
        <w:rPr>
          <w:rFonts w:ascii="Times New Roman" w:hAnsi="Times New Roman" w:cs="Times New Roman"/>
        </w:rPr>
        <w:fldChar w:fldCharType="separate"/>
      </w:r>
      <w:r w:rsidR="000E1D7F" w:rsidRPr="000E1D7F">
        <w:rPr>
          <w:rFonts w:ascii="Times New Roman" w:hAnsi="Times New Roman" w:cs="Times New Roman"/>
        </w:rPr>
        <w:t>(9)</w:t>
      </w:r>
      <w:r w:rsidR="00D71F3A">
        <w:rPr>
          <w:rFonts w:ascii="Times New Roman" w:hAnsi="Times New Roman" w:cs="Times New Roman"/>
        </w:rPr>
        <w:fldChar w:fldCharType="end"/>
      </w:r>
      <w:r w:rsidR="00D322B3" w:rsidRPr="00E62980">
        <w:rPr>
          <w:rFonts w:ascii="Times New Roman" w:hAnsi="Times New Roman" w:cs="Times New Roman"/>
        </w:rPr>
        <w:t>.</w:t>
      </w:r>
    </w:p>
    <w:p w14:paraId="3046568A" w14:textId="25DC17C2" w:rsidR="00AD090A" w:rsidRPr="00E62980" w:rsidRDefault="008828E6" w:rsidP="005B59E5">
      <w:pPr>
        <w:spacing w:line="480" w:lineRule="auto"/>
        <w:ind w:firstLine="720"/>
        <w:rPr>
          <w:rFonts w:ascii="Times New Roman" w:hAnsi="Times New Roman" w:cs="Times New Roman"/>
          <w:color w:val="000000" w:themeColor="text1"/>
        </w:rPr>
      </w:pPr>
      <w:r w:rsidRPr="00E62980">
        <w:rPr>
          <w:rFonts w:ascii="Times New Roman" w:hAnsi="Times New Roman" w:cs="Times New Roman"/>
        </w:rPr>
        <w:t xml:space="preserve">To our knowledge, no </w:t>
      </w:r>
      <w:r w:rsidR="008058B5" w:rsidRPr="00E62980">
        <w:rPr>
          <w:rFonts w:ascii="Times New Roman" w:hAnsi="Times New Roman" w:cs="Times New Roman"/>
        </w:rPr>
        <w:t xml:space="preserve">estimate of </w:t>
      </w:r>
      <w:r w:rsidRPr="00E62980">
        <w:rPr>
          <w:rFonts w:ascii="Times New Roman" w:hAnsi="Times New Roman" w:cs="Times New Roman"/>
        </w:rPr>
        <w:t xml:space="preserve">the </w:t>
      </w:r>
      <w:r w:rsidR="000F24AB" w:rsidRPr="00E62980">
        <w:rPr>
          <w:rFonts w:ascii="Times New Roman" w:hAnsi="Times New Roman" w:cs="Times New Roman"/>
        </w:rPr>
        <w:t xml:space="preserve">prevalence of </w:t>
      </w:r>
      <w:r w:rsidR="003B7482" w:rsidRPr="00E62980">
        <w:rPr>
          <w:rFonts w:ascii="Times New Roman" w:hAnsi="Times New Roman" w:cs="Times New Roman"/>
        </w:rPr>
        <w:t>TR</w:t>
      </w:r>
      <w:r w:rsidR="006A42A1" w:rsidRPr="00E62980">
        <w:rPr>
          <w:rFonts w:ascii="Times New Roman" w:hAnsi="Times New Roman" w:cs="Times New Roman"/>
        </w:rPr>
        <w:t>E</w:t>
      </w:r>
      <w:r w:rsidR="005B4A24" w:rsidRPr="00E62980">
        <w:rPr>
          <w:rFonts w:ascii="Times New Roman" w:hAnsi="Times New Roman" w:cs="Times New Roman"/>
        </w:rPr>
        <w:t xml:space="preserve"> </w:t>
      </w:r>
      <w:r w:rsidR="006A42A1" w:rsidRPr="00E62980">
        <w:rPr>
          <w:rFonts w:ascii="Times New Roman" w:hAnsi="Times New Roman" w:cs="Times New Roman"/>
        </w:rPr>
        <w:t xml:space="preserve">in </w:t>
      </w:r>
      <w:r w:rsidR="00D60D6B" w:rsidRPr="00E62980">
        <w:rPr>
          <w:rFonts w:ascii="Times New Roman" w:hAnsi="Times New Roman" w:cs="Times New Roman"/>
        </w:rPr>
        <w:t>human</w:t>
      </w:r>
      <w:r w:rsidR="00C76293" w:rsidRPr="00E62980">
        <w:rPr>
          <w:rFonts w:ascii="Times New Roman" w:hAnsi="Times New Roman" w:cs="Times New Roman"/>
        </w:rPr>
        <w:t>s</w:t>
      </w:r>
      <w:r w:rsidR="00D60D6B" w:rsidRPr="00E62980">
        <w:rPr>
          <w:rFonts w:ascii="Times New Roman" w:hAnsi="Times New Roman" w:cs="Times New Roman"/>
        </w:rPr>
        <w:t xml:space="preserve"> </w:t>
      </w:r>
      <w:r w:rsidR="005B59E5" w:rsidRPr="00E62980">
        <w:rPr>
          <w:rFonts w:ascii="Times New Roman" w:hAnsi="Times New Roman" w:cs="Times New Roman"/>
        </w:rPr>
        <w:t>exist</w:t>
      </w:r>
      <w:r w:rsidR="00E1186D" w:rsidRPr="00E62980">
        <w:rPr>
          <w:rFonts w:ascii="Times New Roman" w:hAnsi="Times New Roman" w:cs="Times New Roman"/>
        </w:rPr>
        <w:t>s</w:t>
      </w:r>
      <w:r w:rsidR="005B59E5" w:rsidRPr="00E62980">
        <w:rPr>
          <w:rFonts w:ascii="Times New Roman" w:hAnsi="Times New Roman" w:cs="Times New Roman"/>
        </w:rPr>
        <w:t xml:space="preserve">. However, according to one sample, up to ten percent of people surveyed that </w:t>
      </w:r>
      <w:r w:rsidR="00991408" w:rsidRPr="00E62980">
        <w:rPr>
          <w:rFonts w:ascii="Times New Roman" w:hAnsi="Times New Roman" w:cs="Times New Roman"/>
        </w:rPr>
        <w:t xml:space="preserve">stated </w:t>
      </w:r>
      <w:r w:rsidR="005B59E5" w:rsidRPr="00E62980">
        <w:rPr>
          <w:rFonts w:ascii="Times New Roman" w:hAnsi="Times New Roman" w:cs="Times New Roman"/>
        </w:rPr>
        <w:t xml:space="preserve">they </w:t>
      </w:r>
      <w:r w:rsidR="007A2077" w:rsidRPr="00E62980">
        <w:rPr>
          <w:rFonts w:ascii="Times New Roman" w:hAnsi="Times New Roman" w:cs="Times New Roman"/>
        </w:rPr>
        <w:t>followed a diet in the year 2020</w:t>
      </w:r>
      <w:r w:rsidR="00C95471" w:rsidRPr="00E62980">
        <w:rPr>
          <w:rFonts w:ascii="Times New Roman" w:hAnsi="Times New Roman" w:cs="Times New Roman"/>
        </w:rPr>
        <w:t xml:space="preserve"> </w:t>
      </w:r>
      <w:r w:rsidR="00991408" w:rsidRPr="00E62980">
        <w:rPr>
          <w:rFonts w:ascii="Times New Roman" w:hAnsi="Times New Roman" w:cs="Times New Roman"/>
        </w:rPr>
        <w:t>had</w:t>
      </w:r>
      <w:r w:rsidR="00C95471" w:rsidRPr="00E62980">
        <w:rPr>
          <w:rFonts w:ascii="Times New Roman" w:hAnsi="Times New Roman" w:cs="Times New Roman"/>
        </w:rPr>
        <w:t xml:space="preserve"> attempted</w:t>
      </w:r>
      <w:r w:rsidR="005B59E5" w:rsidRPr="00E62980">
        <w:rPr>
          <w:rFonts w:ascii="Times New Roman" w:hAnsi="Times New Roman" w:cs="Times New Roman"/>
        </w:rPr>
        <w:t xml:space="preserve"> </w:t>
      </w:r>
      <w:r w:rsidRPr="00E62980">
        <w:rPr>
          <w:rFonts w:ascii="Times New Roman" w:hAnsi="Times New Roman" w:cs="Times New Roman"/>
        </w:rPr>
        <w:t>“</w:t>
      </w:r>
      <w:r w:rsidR="005B59E5" w:rsidRPr="00E62980">
        <w:rPr>
          <w:rFonts w:ascii="Times New Roman" w:hAnsi="Times New Roman" w:cs="Times New Roman"/>
        </w:rPr>
        <w:t>intermittent fasting</w:t>
      </w:r>
      <w:r w:rsidR="00C95471" w:rsidRPr="00E62980">
        <w:rPr>
          <w:rFonts w:ascii="Times New Roman" w:hAnsi="Times New Roman" w:cs="Times New Roman"/>
        </w:rPr>
        <w:t>,</w:t>
      </w:r>
      <w:r w:rsidRPr="00E62980">
        <w:rPr>
          <w:rFonts w:ascii="Times New Roman" w:hAnsi="Times New Roman" w:cs="Times New Roman"/>
        </w:rPr>
        <w:t>”</w:t>
      </w:r>
      <w:r w:rsidR="005B59E5" w:rsidRPr="00E62980">
        <w:rPr>
          <w:rFonts w:ascii="Times New Roman" w:hAnsi="Times New Roman" w:cs="Times New Roman"/>
        </w:rPr>
        <w:t xml:space="preserve">  making it the most prevalent dietary intervention in th</w:t>
      </w:r>
      <w:r w:rsidR="00991408" w:rsidRPr="00E62980">
        <w:rPr>
          <w:rFonts w:ascii="Times New Roman" w:hAnsi="Times New Roman" w:cs="Times New Roman"/>
        </w:rPr>
        <w:t>at</w:t>
      </w:r>
      <w:r w:rsidR="005B59E5" w:rsidRPr="00E62980">
        <w:rPr>
          <w:rFonts w:ascii="Times New Roman" w:hAnsi="Times New Roman" w:cs="Times New Roman"/>
        </w:rPr>
        <w:t xml:space="preserve"> sample </w:t>
      </w:r>
      <w:r w:rsidR="005B59E5"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{"citationID":"uAU3k6ht","properties":{"formattedCitation":"(10)","plainCitation":"(10)","noteIndex":0},"citationItems":[{"id":54,"uris":["http://zotero.org/users/5073745/items/G6NTKEQP"],"itemData":{"id":54,"type":"report","title":"2020 Food &amp; Health Survey","URL":"https://foodinsight.org/2020-food-and-health-survey/","author":[{"family":"International Food Information Council","given":""}],"issued":{"date-parts":[["2020",6,10]]}}}],"schema":"https://github.com/citation-style-language/schema/raw/master/csl-citation.json"} </w:instrText>
      </w:r>
      <w:r w:rsidR="005B59E5" w:rsidRPr="00E62980">
        <w:rPr>
          <w:rFonts w:ascii="Times New Roman" w:hAnsi="Times New Roman" w:cs="Times New Roman"/>
        </w:rPr>
        <w:fldChar w:fldCharType="separate"/>
      </w:r>
      <w:r w:rsidR="000E1D7F" w:rsidRPr="000E1D7F">
        <w:rPr>
          <w:rFonts w:ascii="Times New Roman" w:hAnsi="Times New Roman" w:cs="Times New Roman"/>
        </w:rPr>
        <w:t>(10)</w:t>
      </w:r>
      <w:r w:rsidR="005B59E5" w:rsidRPr="00E62980">
        <w:rPr>
          <w:rFonts w:ascii="Times New Roman" w:hAnsi="Times New Roman" w:cs="Times New Roman"/>
        </w:rPr>
        <w:fldChar w:fldCharType="end"/>
      </w:r>
      <w:r w:rsidR="005B59E5" w:rsidRPr="00E62980">
        <w:rPr>
          <w:rFonts w:ascii="Times New Roman" w:hAnsi="Times New Roman" w:cs="Times New Roman"/>
        </w:rPr>
        <w:t xml:space="preserve">. </w:t>
      </w:r>
      <w:r w:rsidR="00FC6E78" w:rsidRPr="00E62980">
        <w:rPr>
          <w:rFonts w:ascii="Times New Roman" w:hAnsi="Times New Roman" w:cs="Times New Roman"/>
        </w:rPr>
        <w:t xml:space="preserve">There are critical periods of development in the lifespan where changes to dietary behaviors can impact </w:t>
      </w:r>
      <w:r w:rsidR="00582B19" w:rsidRPr="00E62980">
        <w:rPr>
          <w:rFonts w:ascii="Times New Roman" w:hAnsi="Times New Roman" w:cs="Times New Roman"/>
        </w:rPr>
        <w:t>current and future health status</w:t>
      </w:r>
      <w:r w:rsidR="00FC6E78" w:rsidRPr="00E62980">
        <w:rPr>
          <w:rFonts w:ascii="Times New Roman" w:hAnsi="Times New Roman" w:cs="Times New Roman"/>
        </w:rPr>
        <w:t>. One such critical period is pregnancy.</w:t>
      </w:r>
      <w:r w:rsidR="00C758A2" w:rsidRPr="00E62980">
        <w:rPr>
          <w:rFonts w:ascii="Times New Roman" w:hAnsi="Times New Roman" w:cs="Times New Roman"/>
        </w:rPr>
        <w:t xml:space="preserve"> </w:t>
      </w:r>
      <w:r w:rsidR="00C95471" w:rsidRPr="00E62980">
        <w:rPr>
          <w:rFonts w:ascii="Times New Roman" w:hAnsi="Times New Roman" w:cs="Times New Roman"/>
        </w:rPr>
        <w:t xml:space="preserve">During pregnancy, </w:t>
      </w:r>
      <w:r w:rsidR="00C765C1" w:rsidRPr="00E62980">
        <w:rPr>
          <w:rFonts w:ascii="Times New Roman" w:hAnsi="Times New Roman" w:cs="Times New Roman"/>
        </w:rPr>
        <w:t>habitual timing of</w:t>
      </w:r>
      <w:r w:rsidR="000F24AB" w:rsidRPr="00E62980">
        <w:rPr>
          <w:rFonts w:ascii="Times New Roman" w:hAnsi="Times New Roman" w:cs="Times New Roman"/>
        </w:rPr>
        <w:t xml:space="preserve"> food intake </w:t>
      </w:r>
      <w:r w:rsidR="00C765C1" w:rsidRPr="00E62980">
        <w:rPr>
          <w:rFonts w:ascii="Times New Roman" w:hAnsi="Times New Roman" w:cs="Times New Roman"/>
        </w:rPr>
        <w:t xml:space="preserve">may be altered </w:t>
      </w:r>
      <w:r w:rsidR="000F24AB" w:rsidRPr="00E62980">
        <w:rPr>
          <w:rFonts w:ascii="Times New Roman" w:hAnsi="Times New Roman" w:cs="Times New Roman"/>
        </w:rPr>
        <w:t>for many reasons</w:t>
      </w:r>
      <w:r w:rsidR="00914A5D" w:rsidRPr="00E62980">
        <w:rPr>
          <w:rFonts w:ascii="Times New Roman" w:hAnsi="Times New Roman" w:cs="Times New Roman"/>
        </w:rPr>
        <w:t>:</w:t>
      </w:r>
      <w:r w:rsidR="000F24AB" w:rsidRPr="00E62980">
        <w:rPr>
          <w:rFonts w:ascii="Times New Roman" w:hAnsi="Times New Roman" w:cs="Times New Roman"/>
        </w:rPr>
        <w:t xml:space="preserve"> </w:t>
      </w:r>
      <w:r w:rsidR="005D2B24" w:rsidRPr="00E62980">
        <w:rPr>
          <w:rFonts w:ascii="Times New Roman" w:hAnsi="Times New Roman" w:cs="Times New Roman"/>
        </w:rPr>
        <w:t xml:space="preserve">religious practice, </w:t>
      </w:r>
      <w:r w:rsidR="000F24AB" w:rsidRPr="00E62980">
        <w:rPr>
          <w:rFonts w:ascii="Times New Roman" w:hAnsi="Times New Roman" w:cs="Times New Roman"/>
        </w:rPr>
        <w:t xml:space="preserve">food insecurity, disordered eating behaviors, nausea and vomiting of pregnancy/morning sickness, </w:t>
      </w:r>
      <w:r w:rsidR="00057EDA" w:rsidRPr="00E62980">
        <w:rPr>
          <w:rFonts w:ascii="Times New Roman" w:hAnsi="Times New Roman" w:cs="Times New Roman"/>
        </w:rPr>
        <w:t xml:space="preserve">changes in taste/food preferences, </w:t>
      </w:r>
      <w:r w:rsidR="000F24AB" w:rsidRPr="00E62980">
        <w:rPr>
          <w:rFonts w:ascii="Times New Roman" w:hAnsi="Times New Roman" w:cs="Times New Roman"/>
        </w:rPr>
        <w:t>or intentional timing of eating</w:t>
      </w:r>
      <w:r w:rsidR="00D60D6B" w:rsidRPr="00E62980">
        <w:rPr>
          <w:rFonts w:ascii="Times New Roman" w:hAnsi="Times New Roman" w:cs="Times New Roman"/>
        </w:rPr>
        <w:t xml:space="preserve"> for weight maintenance</w:t>
      </w:r>
      <w:r w:rsidR="000F24AB" w:rsidRPr="00E62980">
        <w:rPr>
          <w:rFonts w:ascii="Times New Roman" w:hAnsi="Times New Roman" w:cs="Times New Roman"/>
        </w:rPr>
        <w:t>.</w:t>
      </w:r>
      <w:r w:rsidR="00C70B73" w:rsidRPr="00E62980">
        <w:rPr>
          <w:rFonts w:ascii="Times New Roman" w:hAnsi="Times New Roman" w:cs="Times New Roman"/>
        </w:rPr>
        <w:t xml:space="preserve"> </w:t>
      </w:r>
      <w:r w:rsidR="00C765C1" w:rsidRPr="00E62980">
        <w:rPr>
          <w:rFonts w:ascii="Times New Roman" w:hAnsi="Times New Roman" w:cs="Times New Roman"/>
          <w:color w:val="000000" w:themeColor="text1"/>
        </w:rPr>
        <w:t>Very little research has evaluated the timing of eating during pregnancy and its impact on offspring health. One cross-sectional analysis</w:t>
      </w:r>
      <w:r w:rsidR="00C70B73" w:rsidRPr="00E62980">
        <w:rPr>
          <w:rFonts w:ascii="Times New Roman" w:hAnsi="Times New Roman" w:cs="Times New Roman"/>
          <w:color w:val="000000" w:themeColor="text1"/>
        </w:rPr>
        <w:t xml:space="preserve"> found that extending the </w:t>
      </w:r>
      <w:r w:rsidR="00C70B73" w:rsidRPr="00E62980">
        <w:rPr>
          <w:rFonts w:ascii="Times New Roman" w:hAnsi="Times New Roman" w:cs="Times New Roman"/>
          <w:color w:val="000000" w:themeColor="text1"/>
        </w:rPr>
        <w:lastRenderedPageBreak/>
        <w:t xml:space="preserve">overnight fast </w:t>
      </w:r>
      <w:r w:rsidR="00C765C1" w:rsidRPr="00E62980">
        <w:rPr>
          <w:rFonts w:ascii="Times New Roman" w:hAnsi="Times New Roman" w:cs="Times New Roman"/>
          <w:color w:val="000000" w:themeColor="text1"/>
        </w:rPr>
        <w:t xml:space="preserve">during pregnancy </w:t>
      </w:r>
      <w:r w:rsidR="00C70B73" w:rsidRPr="00E62980">
        <w:rPr>
          <w:rFonts w:ascii="Times New Roman" w:hAnsi="Times New Roman" w:cs="Times New Roman"/>
          <w:color w:val="000000" w:themeColor="text1"/>
        </w:rPr>
        <w:t>was associated with lower blood glucose levels at mid gestation</w:t>
      </w:r>
      <w:r w:rsidR="00582B19" w:rsidRPr="00E62980">
        <w:rPr>
          <w:rFonts w:ascii="Times New Roman" w:hAnsi="Times New Roman" w:cs="Times New Roman"/>
          <w:color w:val="000000" w:themeColor="text1"/>
        </w:rPr>
        <w:t xml:space="preserve"> </w:t>
      </w:r>
      <w:r w:rsidR="00C70B73"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{"citationID":"aml04jnrsl","properties":{"formattedCitation":"(11)","plainCitation":"(11)","noteIndex":0},"citationItems":[{"id":428,"uris":["http://zotero.org/users/5073745/items/5JYMECVV"],"itemData":{"id":428,"type":"article-journal","abstract":"BACKGROUND: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(11)</w:t>
      </w:r>
      <w:r w:rsidR="00C70B73" w:rsidRPr="00E62980">
        <w:rPr>
          <w:rFonts w:ascii="Times New Roman" w:hAnsi="Times New Roman" w:cs="Times New Roman"/>
          <w:color w:val="000000" w:themeColor="text1"/>
        </w:rPr>
        <w:fldChar w:fldCharType="end"/>
      </w:r>
      <w:r w:rsidR="00C70B73" w:rsidRPr="00E62980">
        <w:rPr>
          <w:rFonts w:ascii="Times New Roman" w:hAnsi="Times New Roman" w:cs="Times New Roman"/>
          <w:color w:val="000000" w:themeColor="text1"/>
        </w:rPr>
        <w:t xml:space="preserve">. </w:t>
      </w:r>
      <w:r w:rsidR="00C765C1" w:rsidRPr="00E62980">
        <w:rPr>
          <w:rFonts w:ascii="Times New Roman" w:hAnsi="Times New Roman" w:cs="Times New Roman"/>
          <w:color w:val="000000" w:themeColor="text1"/>
        </w:rPr>
        <w:t>Another r</w:t>
      </w:r>
      <w:r w:rsidR="007830E1" w:rsidRPr="00E62980">
        <w:rPr>
          <w:rFonts w:ascii="Times New Roman" w:hAnsi="Times New Roman" w:cs="Times New Roman"/>
          <w:color w:val="000000" w:themeColor="text1"/>
        </w:rPr>
        <w:t xml:space="preserve">ecent work demonstrated that up to 23.7% of a </w:t>
      </w:r>
      <w:r w:rsidR="002F586A" w:rsidRPr="00E62980">
        <w:rPr>
          <w:rFonts w:ascii="Times New Roman" w:hAnsi="Times New Roman" w:cs="Times New Roman"/>
          <w:color w:val="000000" w:themeColor="text1"/>
        </w:rPr>
        <w:t xml:space="preserve">human </w:t>
      </w:r>
      <w:r w:rsidR="007830E1" w:rsidRPr="00E62980">
        <w:rPr>
          <w:rFonts w:ascii="Times New Roman" w:hAnsi="Times New Roman" w:cs="Times New Roman"/>
          <w:color w:val="000000" w:themeColor="text1"/>
        </w:rPr>
        <w:t xml:space="preserve">pregnant and recently post-partum cohort said they </w:t>
      </w:r>
      <w:r w:rsidR="002F586A" w:rsidRPr="00E62980">
        <w:rPr>
          <w:rFonts w:ascii="Times New Roman" w:hAnsi="Times New Roman" w:cs="Times New Roman"/>
          <w:color w:val="000000" w:themeColor="text1"/>
        </w:rPr>
        <w:t>would be</w:t>
      </w:r>
      <w:r w:rsidR="007830E1" w:rsidRPr="00E62980">
        <w:rPr>
          <w:rFonts w:ascii="Times New Roman" w:hAnsi="Times New Roman" w:cs="Times New Roman"/>
          <w:color w:val="000000" w:themeColor="text1"/>
        </w:rPr>
        <w:t xml:space="preserve"> willing to try TRE during pregnancy </w:t>
      </w:r>
      <w:r w:rsidR="007830E1"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{"citationID":"aielofle9f","properties":{"formattedCitation":"(12)","plainCitation":"(12)","noteIndex":0},"citationItems":[{"id":492,"uris":["http://zotero.org/users/5073745/items/NHIMJJF6"],"itemData":{"id":492,"type":"article-journal","abstract":"The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(12)</w:t>
      </w:r>
      <w:r w:rsidR="007830E1" w:rsidRPr="00E62980">
        <w:rPr>
          <w:rFonts w:ascii="Times New Roman" w:hAnsi="Times New Roman" w:cs="Times New Roman"/>
          <w:color w:val="000000" w:themeColor="text1"/>
        </w:rPr>
        <w:fldChar w:fldCharType="end"/>
      </w:r>
      <w:r w:rsidR="007830E1" w:rsidRPr="00E62980">
        <w:rPr>
          <w:rFonts w:ascii="Times New Roman" w:hAnsi="Times New Roman" w:cs="Times New Roman"/>
          <w:color w:val="000000" w:themeColor="text1"/>
        </w:rPr>
        <w:t xml:space="preserve">. However, there is currently no information on the long-term implications of this dietary strategy for progeny. </w:t>
      </w:r>
      <w:r w:rsidR="001C713C" w:rsidRPr="00E62980">
        <w:rPr>
          <w:rFonts w:ascii="Times New Roman" w:hAnsi="Times New Roman" w:cs="Times New Roman"/>
        </w:rPr>
        <w:t xml:space="preserve">The most available literature </w:t>
      </w:r>
      <w:r w:rsidR="00914A5D" w:rsidRPr="00E62980">
        <w:rPr>
          <w:rFonts w:ascii="Times New Roman" w:hAnsi="Times New Roman" w:cs="Times New Roman"/>
        </w:rPr>
        <w:t>examine</w:t>
      </w:r>
      <w:r w:rsidR="002E06DC" w:rsidRPr="00E62980">
        <w:rPr>
          <w:rFonts w:ascii="Times New Roman" w:hAnsi="Times New Roman" w:cs="Times New Roman"/>
        </w:rPr>
        <w:t>s</w:t>
      </w:r>
      <w:r w:rsidR="005D2B24" w:rsidRPr="00E62980">
        <w:rPr>
          <w:rFonts w:ascii="Times New Roman" w:hAnsi="Times New Roman" w:cs="Times New Roman"/>
        </w:rPr>
        <w:t xml:space="preserve"> </w:t>
      </w:r>
      <w:r w:rsidR="001C713C" w:rsidRPr="00E62980">
        <w:rPr>
          <w:rFonts w:ascii="Times New Roman" w:hAnsi="Times New Roman" w:cs="Times New Roman"/>
        </w:rPr>
        <w:t>fasting during the month of Ramadan while pregnant</w:t>
      </w:r>
      <w:r w:rsidR="007006F3" w:rsidRPr="00E62980">
        <w:rPr>
          <w:rFonts w:ascii="Times New Roman" w:hAnsi="Times New Roman" w:cs="Times New Roman"/>
        </w:rPr>
        <w:t>.</w:t>
      </w:r>
      <w:r w:rsidR="005D2B24" w:rsidRPr="00E62980">
        <w:rPr>
          <w:rFonts w:ascii="Times New Roman" w:hAnsi="Times New Roman" w:cs="Times New Roman"/>
        </w:rPr>
        <w:t xml:space="preserve"> </w:t>
      </w:r>
      <w:r w:rsidR="007006F3" w:rsidRPr="00E62980">
        <w:rPr>
          <w:rFonts w:ascii="Times New Roman" w:hAnsi="Times New Roman" w:cs="Times New Roman"/>
        </w:rPr>
        <w:t>Review of these studies f</w:t>
      </w:r>
      <w:r w:rsidR="00914A5D" w:rsidRPr="00E62980">
        <w:rPr>
          <w:rFonts w:ascii="Times New Roman" w:hAnsi="Times New Roman" w:cs="Times New Roman"/>
        </w:rPr>
        <w:t>ound</w:t>
      </w:r>
      <w:r w:rsidR="007006F3" w:rsidRPr="00E62980">
        <w:rPr>
          <w:rFonts w:ascii="Times New Roman" w:hAnsi="Times New Roman" w:cs="Times New Roman"/>
        </w:rPr>
        <w:t xml:space="preserve"> that children born to those who fasted during pregnancy have similar birth weights </w:t>
      </w:r>
      <w:r w:rsidR="00AD090A" w:rsidRPr="00E62980">
        <w:rPr>
          <w:rFonts w:ascii="Times New Roman" w:hAnsi="Times New Roman" w:cs="Times New Roman"/>
        </w:rPr>
        <w:t>and rates of</w:t>
      </w:r>
      <w:r w:rsidR="007006F3" w:rsidRPr="00E62980">
        <w:rPr>
          <w:rFonts w:ascii="Times New Roman" w:hAnsi="Times New Roman" w:cs="Times New Roman"/>
        </w:rPr>
        <w:t xml:space="preserve"> pre-term birth</w:t>
      </w:r>
      <w:r w:rsidR="003F0738" w:rsidRPr="00E62980">
        <w:rPr>
          <w:rFonts w:ascii="Times New Roman" w:hAnsi="Times New Roman" w:cs="Times New Roman"/>
        </w:rPr>
        <w:t xml:space="preserve"> </w:t>
      </w:r>
      <w:r w:rsidR="00991408" w:rsidRPr="00E62980">
        <w:rPr>
          <w:rFonts w:ascii="Times New Roman" w:hAnsi="Times New Roman" w:cs="Times New Roman"/>
        </w:rPr>
        <w:t xml:space="preserve">as those who did not fast </w:t>
      </w:r>
      <w:r w:rsidR="00AD090A"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10ou4l6sqd","properties":{"formattedCitation":"(13)","plainCitation":"(13)","noteIndex":0},"citationItems":[{"id":416,"uris":["http://zotero.org/users/5073745/items/TH4IXLBS","http://zotero.org/users/5073745/items/YJQP8A5D"],"itemData":{"id":416,"type":"article-journal","abstract":"BACKGROUND: 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weight.\nMETHODS: 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STATA.\nRESULTS: 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fasting).\nCONCLUSIONS: 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outcome.","container-title":"BMC pregnancy and childbirth","DOI":"10.1186/s12884-018-2048-y","ISSN":"1471-2393","issue":"1","journalAbbreviation":"BMC Pregnancy Childbirth","language":"eng","note":"PMID: 30359228\nPMCID: PMC6202808","page":"421","source":"PubMed","title":"The effect of Ramadan fasting during pregnancy on perinatal outcomes: a systematic review and meta-analysis","title-short":"The effect of Ramadan fasting during pregnancy on perinatal outcomes","volume":"18","author":[{"family":"Glazier","given":"Jocelyn D."},{"family":"Hayes","given":"Dexter J. L."},{"family":"Hussain","given":"Sabiha"},{"family":"D'Souza","given":"Stephen W."},{"family":"Whitcombe","given":"Joanne"},{"family":"Heazell","given":"Alexander E. P."},{"family":"Ashton","given":"Nick"}],"issued":{"date-parts":[["2018",10,25]]}}}],"schema":"https://github.com/citation-style-language/schema/raw/master/csl-citation.json"} </w:instrText>
      </w:r>
      <w:r w:rsidR="00AD090A"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(13)</w:t>
      </w:r>
      <w:r w:rsidR="00AD090A" w:rsidRPr="00E62980">
        <w:rPr>
          <w:rFonts w:ascii="Times New Roman" w:hAnsi="Times New Roman" w:cs="Times New Roman"/>
          <w:color w:val="000000" w:themeColor="text1"/>
        </w:rPr>
        <w:fldChar w:fldCharType="end"/>
      </w:r>
      <w:r w:rsidR="007006F3" w:rsidRPr="00E62980">
        <w:rPr>
          <w:rFonts w:ascii="Times New Roman" w:hAnsi="Times New Roman" w:cs="Times New Roman"/>
          <w:color w:val="000000" w:themeColor="text1"/>
        </w:rPr>
        <w:t>.</w:t>
      </w:r>
      <w:r w:rsidR="008B0216"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In a recent review, Ramadan exposure </w:t>
      </w:r>
      <w:r w:rsidR="008915AC" w:rsidRPr="00E62980">
        <w:rPr>
          <w:rFonts w:ascii="Times New Roman" w:hAnsi="Times New Roman" w:cs="Times New Roman"/>
          <w:i/>
          <w:iCs/>
          <w:color w:val="000000" w:themeColor="text1"/>
        </w:rPr>
        <w:t>in utero</w:t>
      </w:r>
      <w:r w:rsidR="008915AC" w:rsidRPr="00E62980">
        <w:rPr>
          <w:rFonts w:ascii="Times New Roman" w:hAnsi="Times New Roman" w:cs="Times New Roman"/>
          <w:color w:val="000000" w:themeColor="text1"/>
        </w:rPr>
        <w:t xml:space="preserve"> </w:t>
      </w:r>
      <w:r w:rsidR="00991408" w:rsidRPr="00E62980">
        <w:rPr>
          <w:rFonts w:ascii="Times New Roman" w:hAnsi="Times New Roman" w:cs="Times New Roman"/>
          <w:color w:val="000000" w:themeColor="text1"/>
        </w:rPr>
        <w:t xml:space="preserve">was </w:t>
      </w:r>
      <w:r w:rsidR="008915AC" w:rsidRPr="00E62980">
        <w:rPr>
          <w:rFonts w:ascii="Times New Roman" w:hAnsi="Times New Roman" w:cs="Times New Roman"/>
          <w:color w:val="000000" w:themeColor="text1"/>
        </w:rPr>
        <w:t xml:space="preserve"> associated with smaller body size and stature in later periods of life</w:t>
      </w:r>
      <w:r w:rsidR="00AF5ABA" w:rsidRPr="00E62980">
        <w:rPr>
          <w:rFonts w:ascii="Times New Roman" w:hAnsi="Times New Roman" w:cs="Times New Roman"/>
          <w:color w:val="000000" w:themeColor="text1"/>
        </w:rPr>
        <w:t xml:space="preserve"> </w:t>
      </w:r>
      <w:r w:rsidR="008B0216"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{"citationID":"a8qagk1qqv","properties":{"formattedCitation":"(14)","plainCitation":"(14)","noteIndex":0},"citationItems":[{"id":421,"uris":["http://zotero.org/users/5073745/items/Q2629FFB"],"itemData":{"id":421,"type":"article-journal","abstract":"Ramadan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(14)</w:t>
      </w:r>
      <w:r w:rsidR="008B0216" w:rsidRPr="00E62980">
        <w:rPr>
          <w:rFonts w:ascii="Times New Roman" w:hAnsi="Times New Roman" w:cs="Times New Roman"/>
          <w:color w:val="000000" w:themeColor="text1"/>
        </w:rPr>
        <w:fldChar w:fldCharType="end"/>
      </w:r>
      <w:r w:rsidR="008915AC" w:rsidRPr="00E62980">
        <w:rPr>
          <w:rFonts w:ascii="Times New Roman" w:hAnsi="Times New Roman" w:cs="Times New Roman"/>
          <w:color w:val="000000" w:themeColor="text1"/>
        </w:rPr>
        <w:t xml:space="preserve">. However, </w:t>
      </w:r>
      <w:r w:rsidR="002D2A28" w:rsidRPr="00E62980">
        <w:rPr>
          <w:rFonts w:ascii="Times New Roman" w:hAnsi="Times New Roman" w:cs="Times New Roman"/>
          <w:color w:val="000000" w:themeColor="text1"/>
        </w:rPr>
        <w:t xml:space="preserve">these studies are </w:t>
      </w:r>
      <w:r w:rsidR="00C67A7C" w:rsidRPr="00E62980">
        <w:rPr>
          <w:rFonts w:ascii="Times New Roman" w:hAnsi="Times New Roman" w:cs="Times New Roman"/>
          <w:color w:val="000000" w:themeColor="text1"/>
        </w:rPr>
        <w:t>limited,</w:t>
      </w:r>
      <w:r w:rsidR="008B0216" w:rsidRPr="00E62980">
        <w:rPr>
          <w:rFonts w:ascii="Times New Roman" w:hAnsi="Times New Roman" w:cs="Times New Roman"/>
          <w:color w:val="000000" w:themeColor="text1"/>
        </w:rPr>
        <w:t xml:space="preserve"> and</w:t>
      </w:r>
      <w:r w:rsidR="002D2A28" w:rsidRPr="00E62980">
        <w:rPr>
          <w:rFonts w:ascii="Times New Roman" w:hAnsi="Times New Roman" w:cs="Times New Roman"/>
          <w:color w:val="000000" w:themeColor="text1"/>
        </w:rPr>
        <w:t xml:space="preserve"> </w:t>
      </w:r>
      <w:r w:rsidR="00E24E44" w:rsidRPr="00E62980">
        <w:rPr>
          <w:rFonts w:ascii="Times New Roman" w:hAnsi="Times New Roman" w:cs="Times New Roman"/>
          <w:color w:val="000000" w:themeColor="text1"/>
        </w:rPr>
        <w:t>Ramadan</w:t>
      </w:r>
      <w:r w:rsidR="008B0216" w:rsidRPr="00E62980">
        <w:rPr>
          <w:rFonts w:ascii="Times New Roman" w:hAnsi="Times New Roman" w:cs="Times New Roman"/>
          <w:color w:val="000000" w:themeColor="text1"/>
        </w:rPr>
        <w:t xml:space="preserve"> fasting</w:t>
      </w:r>
      <w:r w:rsidR="00E24E44" w:rsidRPr="00E62980">
        <w:rPr>
          <w:rFonts w:ascii="Times New Roman" w:hAnsi="Times New Roman" w:cs="Times New Roman"/>
          <w:color w:val="000000" w:themeColor="text1"/>
        </w:rPr>
        <w:t xml:space="preserve"> is an imperfect model for TRF</w:t>
      </w:r>
      <w:r w:rsidR="008B0216" w:rsidRPr="00E62980">
        <w:rPr>
          <w:rFonts w:ascii="Times New Roman" w:hAnsi="Times New Roman" w:cs="Times New Roman"/>
          <w:color w:val="000000" w:themeColor="text1"/>
        </w:rPr>
        <w:t>,</w:t>
      </w:r>
      <w:r w:rsidR="00E24E44" w:rsidRPr="00E62980">
        <w:rPr>
          <w:rFonts w:ascii="Times New Roman" w:hAnsi="Times New Roman" w:cs="Times New Roman"/>
          <w:color w:val="000000" w:themeColor="text1"/>
        </w:rPr>
        <w:t xml:space="preserve"> as food intake is not only limited in duration but </w:t>
      </w:r>
      <w:r w:rsidR="008B0216" w:rsidRPr="00E62980">
        <w:rPr>
          <w:rFonts w:ascii="Times New Roman" w:hAnsi="Times New Roman" w:cs="Times New Roman"/>
          <w:color w:val="000000" w:themeColor="text1"/>
        </w:rPr>
        <w:t>also not permitted during the normal</w:t>
      </w:r>
      <w:r w:rsidR="00E24E44" w:rsidRPr="00E62980">
        <w:rPr>
          <w:rFonts w:ascii="Times New Roman" w:hAnsi="Times New Roman" w:cs="Times New Roman"/>
          <w:color w:val="000000" w:themeColor="text1"/>
        </w:rPr>
        <w:t xml:space="preserve"> active phase</w:t>
      </w:r>
      <w:r w:rsidR="00991408" w:rsidRPr="00E62980">
        <w:rPr>
          <w:rFonts w:ascii="Times New Roman" w:hAnsi="Times New Roman" w:cs="Times New Roman"/>
          <w:color w:val="000000" w:themeColor="text1"/>
        </w:rPr>
        <w:t xml:space="preserve"> for humans</w:t>
      </w:r>
      <w:r w:rsidR="002D2A28"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 </w:t>
      </w:r>
    </w:p>
    <w:p w14:paraId="485773CD" w14:textId="7B01FA3B" w:rsidR="000F24AB" w:rsidRPr="00E62980" w:rsidRDefault="00DE2A60" w:rsidP="005B59E5">
      <w:pPr>
        <w:spacing w:line="480" w:lineRule="auto"/>
        <w:ind w:firstLine="720"/>
        <w:rPr>
          <w:rFonts w:ascii="Times New Roman" w:hAnsi="Times New Roman" w:cs="Times New Roman"/>
        </w:rPr>
      </w:pPr>
      <w:r w:rsidRPr="00E62980">
        <w:rPr>
          <w:rFonts w:ascii="Times New Roman" w:hAnsi="Times New Roman" w:cs="Times New Roman"/>
        </w:rPr>
        <w:t>T</w:t>
      </w:r>
      <w:r w:rsidR="00991408" w:rsidRPr="00E62980">
        <w:rPr>
          <w:rFonts w:ascii="Times New Roman" w:hAnsi="Times New Roman" w:cs="Times New Roman"/>
        </w:rPr>
        <w:t xml:space="preserve">here is much interest in the TRE </w:t>
      </w:r>
      <w:r w:rsidR="00CF6E5A" w:rsidRPr="00E62980">
        <w:rPr>
          <w:rFonts w:ascii="Times New Roman" w:hAnsi="Times New Roman" w:cs="Times New Roman"/>
        </w:rPr>
        <w:t>diet and i</w:t>
      </w:r>
      <w:r w:rsidR="002D73CC" w:rsidRPr="00E62980">
        <w:rPr>
          <w:rFonts w:ascii="Times New Roman" w:hAnsi="Times New Roman" w:cs="Times New Roman"/>
        </w:rPr>
        <w:t>n</w:t>
      </w:r>
      <w:r w:rsidR="00CF6E5A" w:rsidRPr="00E62980">
        <w:rPr>
          <w:rFonts w:ascii="Times New Roman" w:hAnsi="Times New Roman" w:cs="Times New Roman"/>
        </w:rPr>
        <w:t xml:space="preserve">terruptions in food intake </w:t>
      </w:r>
      <w:r w:rsidR="0087166D" w:rsidRPr="00E62980">
        <w:rPr>
          <w:rFonts w:ascii="Times New Roman" w:hAnsi="Times New Roman" w:cs="Times New Roman"/>
        </w:rPr>
        <w:t xml:space="preserve">are known to </w:t>
      </w:r>
      <w:r w:rsidR="00CF6E5A" w:rsidRPr="00E62980">
        <w:rPr>
          <w:rFonts w:ascii="Times New Roman" w:hAnsi="Times New Roman" w:cs="Times New Roman"/>
        </w:rPr>
        <w:t xml:space="preserve">occur during </w:t>
      </w:r>
      <w:r w:rsidRPr="00E62980">
        <w:rPr>
          <w:rFonts w:ascii="Times New Roman" w:hAnsi="Times New Roman" w:cs="Times New Roman"/>
        </w:rPr>
        <w:t xml:space="preserve">pregnancy; however, </w:t>
      </w:r>
      <w:r w:rsidR="000F24AB" w:rsidRPr="00E62980">
        <w:rPr>
          <w:rFonts w:ascii="Times New Roman" w:hAnsi="Times New Roman" w:cs="Times New Roman"/>
        </w:rPr>
        <w:t>research</w:t>
      </w:r>
      <w:r w:rsidR="00C95471" w:rsidRPr="00E62980">
        <w:rPr>
          <w:rFonts w:ascii="Times New Roman" w:hAnsi="Times New Roman" w:cs="Times New Roman"/>
        </w:rPr>
        <w:t xml:space="preserve"> about the effects of </w:t>
      </w:r>
      <w:r w:rsidR="00991408" w:rsidRPr="00E62980">
        <w:rPr>
          <w:rFonts w:ascii="Times New Roman" w:hAnsi="Times New Roman" w:cs="Times New Roman"/>
        </w:rPr>
        <w:t xml:space="preserve">intentional </w:t>
      </w:r>
      <w:r w:rsidR="00C95471" w:rsidRPr="00E62980">
        <w:rPr>
          <w:rFonts w:ascii="Times New Roman" w:hAnsi="Times New Roman" w:cs="Times New Roman"/>
        </w:rPr>
        <w:t xml:space="preserve">fasting during pregnancy </w:t>
      </w:r>
      <w:r w:rsidR="00D60D6B" w:rsidRPr="00E62980">
        <w:rPr>
          <w:rFonts w:ascii="Times New Roman" w:hAnsi="Times New Roman" w:cs="Times New Roman"/>
        </w:rPr>
        <w:t>is</w:t>
      </w:r>
      <w:r w:rsidR="000F24AB" w:rsidRPr="00E62980">
        <w:rPr>
          <w:rFonts w:ascii="Times New Roman" w:hAnsi="Times New Roman" w:cs="Times New Roman"/>
        </w:rPr>
        <w:t xml:space="preserve"> limited </w:t>
      </w:r>
      <w:r w:rsidR="00536356" w:rsidRPr="00E62980">
        <w:rPr>
          <w:rFonts w:ascii="Times New Roman" w:hAnsi="Times New Roman" w:cs="Times New Roman"/>
        </w:rPr>
        <w:t xml:space="preserve">to </w:t>
      </w:r>
      <w:r w:rsidR="00C95471" w:rsidRPr="00E62980">
        <w:rPr>
          <w:rFonts w:ascii="Times New Roman" w:hAnsi="Times New Roman" w:cs="Times New Roman"/>
        </w:rPr>
        <w:t xml:space="preserve">the observance of </w:t>
      </w:r>
      <w:r w:rsidR="00536356" w:rsidRPr="00E62980">
        <w:rPr>
          <w:rFonts w:ascii="Times New Roman" w:hAnsi="Times New Roman" w:cs="Times New Roman"/>
        </w:rPr>
        <w:t>Ramadan</w:t>
      </w:r>
      <w:r w:rsidR="00E73891" w:rsidRPr="00E62980">
        <w:rPr>
          <w:rFonts w:ascii="Times New Roman" w:hAnsi="Times New Roman" w:cs="Times New Roman"/>
        </w:rPr>
        <w:t>, a cross-sectional study about attitudes toward the practice</w:t>
      </w:r>
      <w:r w:rsidR="00601498" w:rsidRPr="00E62980">
        <w:rPr>
          <w:rFonts w:ascii="Times New Roman" w:hAnsi="Times New Roman" w:cs="Times New Roman"/>
        </w:rPr>
        <w:t xml:space="preserve"> </w:t>
      </w:r>
      <w:r w:rsidR="0060149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{"citationID":"a26tugg287e","properties":{"formattedCitation":"(12)","plainCitation":"(12)","noteIndex":0},"citationItems":[{"id":492,"uris":["http://zotero.org/users/5073745/items/NHIMJJF6"],"itemData":{"id":492,"type":"article-journal","abstract":"The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E62980">
        <w:rPr>
          <w:rFonts w:ascii="Times New Roman" w:hAnsi="Times New Roman" w:cs="Times New Roman"/>
        </w:rPr>
        <w:fldChar w:fldCharType="separate"/>
      </w:r>
      <w:r w:rsidR="000E1D7F" w:rsidRPr="000E1D7F">
        <w:rPr>
          <w:rFonts w:ascii="Times New Roman" w:hAnsi="Times New Roman" w:cs="Times New Roman"/>
        </w:rPr>
        <w:t>(12)</w:t>
      </w:r>
      <w:r w:rsidR="00601498" w:rsidRPr="00E62980">
        <w:rPr>
          <w:rFonts w:ascii="Times New Roman" w:hAnsi="Times New Roman" w:cs="Times New Roman"/>
        </w:rPr>
        <w:fldChar w:fldCharType="end"/>
      </w:r>
      <w:r w:rsidR="00E73891" w:rsidRPr="00E62980">
        <w:rPr>
          <w:rFonts w:ascii="Times New Roman" w:hAnsi="Times New Roman" w:cs="Times New Roman"/>
        </w:rPr>
        <w:t>,</w:t>
      </w:r>
      <w:r w:rsidR="00CF6E5A" w:rsidRPr="00E62980">
        <w:rPr>
          <w:rFonts w:ascii="Times New Roman" w:hAnsi="Times New Roman" w:cs="Times New Roman"/>
        </w:rPr>
        <w:t xml:space="preserve"> and one case report of fasting</w:t>
      </w:r>
      <w:r w:rsidR="002D73CC" w:rsidRPr="00E62980">
        <w:rPr>
          <w:rFonts w:ascii="Times New Roman" w:hAnsi="Times New Roman" w:cs="Times New Roman"/>
        </w:rPr>
        <w:t xml:space="preserve"> </w:t>
      </w:r>
      <w:r w:rsidR="00E73891" w:rsidRPr="00E62980">
        <w:rPr>
          <w:rFonts w:ascii="Times New Roman" w:hAnsi="Times New Roman" w:cs="Times New Roman"/>
        </w:rPr>
        <w:t>to improve</w:t>
      </w:r>
      <w:r w:rsidRPr="00E62980">
        <w:rPr>
          <w:rFonts w:ascii="Times New Roman" w:hAnsi="Times New Roman" w:cs="Times New Roman"/>
        </w:rPr>
        <w:t xml:space="preserve"> gestational diabetes </w:t>
      </w:r>
      <w:r w:rsidR="00CF6E5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{"citationID":"sOhSbQVk","properties":{"formattedCitation":"(15)","plainCitation":"(15)","noteIndex":0},"citationItems":[{"id":435,"uris":["http://zotero.org/users/5073745/items/MJUJ2CHG"],"itemData":{"id":435,"type":"article-journal","abstract":"Gestational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E62980">
        <w:rPr>
          <w:rFonts w:ascii="Times New Roman" w:hAnsi="Times New Roman" w:cs="Times New Roman"/>
        </w:rPr>
        <w:fldChar w:fldCharType="separate"/>
      </w:r>
      <w:r w:rsidR="000E1D7F" w:rsidRPr="000E1D7F">
        <w:rPr>
          <w:rFonts w:ascii="Times New Roman" w:hAnsi="Times New Roman" w:cs="Times New Roman"/>
        </w:rPr>
        <w:t>(15)</w:t>
      </w:r>
      <w:r w:rsidR="00CF6E5A" w:rsidRPr="00E62980">
        <w:rPr>
          <w:rFonts w:ascii="Times New Roman" w:hAnsi="Times New Roman" w:cs="Times New Roman"/>
        </w:rPr>
        <w:fldChar w:fldCharType="end"/>
      </w:r>
      <w:r w:rsidRPr="00E62980">
        <w:rPr>
          <w:rFonts w:ascii="Times New Roman" w:hAnsi="Times New Roman" w:cs="Times New Roman"/>
        </w:rPr>
        <w:t>.</w:t>
      </w:r>
      <w:r w:rsidR="008C0372" w:rsidRPr="00E62980">
        <w:rPr>
          <w:rFonts w:ascii="Times New Roman" w:hAnsi="Times New Roman" w:cs="Times New Roman"/>
        </w:rPr>
        <w:t xml:space="preserve"> </w:t>
      </w:r>
      <w:r w:rsidRPr="00E62980">
        <w:rPr>
          <w:rFonts w:ascii="Times New Roman" w:hAnsi="Times New Roman" w:cs="Times New Roman"/>
        </w:rPr>
        <w:t>D</w:t>
      </w:r>
      <w:r w:rsidR="008C0372" w:rsidRPr="00E62980">
        <w:rPr>
          <w:rFonts w:ascii="Times New Roman" w:hAnsi="Times New Roman" w:cs="Times New Roman"/>
        </w:rPr>
        <w:t xml:space="preserve">etailed </w:t>
      </w:r>
      <w:r w:rsidR="000F24AB" w:rsidRPr="00E62980">
        <w:rPr>
          <w:rFonts w:ascii="Times New Roman" w:hAnsi="Times New Roman" w:cs="Times New Roman"/>
        </w:rPr>
        <w:t>modeling</w:t>
      </w:r>
      <w:r w:rsidR="00F51E14" w:rsidRPr="00E62980">
        <w:rPr>
          <w:rFonts w:ascii="Times New Roman" w:hAnsi="Times New Roman" w:cs="Times New Roman"/>
        </w:rPr>
        <w:t xml:space="preserve"> of</w:t>
      </w:r>
      <w:r w:rsidR="000F24AB" w:rsidRPr="00E62980">
        <w:rPr>
          <w:rFonts w:ascii="Times New Roman" w:hAnsi="Times New Roman" w:cs="Times New Roman"/>
        </w:rPr>
        <w:t xml:space="preserve"> TRF in pregnancy is warranted, as </w:t>
      </w:r>
      <w:r w:rsidR="00A31226" w:rsidRPr="00E62980">
        <w:rPr>
          <w:rFonts w:ascii="Times New Roman" w:hAnsi="Times New Roman" w:cs="Times New Roman"/>
        </w:rPr>
        <w:t>TR</w:t>
      </w:r>
      <w:r w:rsidR="006A42A1" w:rsidRPr="00E62980">
        <w:rPr>
          <w:rFonts w:ascii="Times New Roman" w:hAnsi="Times New Roman" w:cs="Times New Roman"/>
        </w:rPr>
        <w:t>E</w:t>
      </w:r>
      <w:r w:rsidR="00AC4796" w:rsidRPr="00E62980">
        <w:rPr>
          <w:rFonts w:ascii="Times New Roman" w:hAnsi="Times New Roman" w:cs="Times New Roman"/>
        </w:rPr>
        <w:t xml:space="preserve"> is currently thought to</w:t>
      </w:r>
      <w:r w:rsidR="00A31226" w:rsidRPr="00E62980">
        <w:rPr>
          <w:rFonts w:ascii="Times New Roman" w:hAnsi="Times New Roman" w:cs="Times New Roman"/>
        </w:rPr>
        <w:t xml:space="preserve"> </w:t>
      </w:r>
      <w:r w:rsidR="000F24AB" w:rsidRPr="00E62980">
        <w:rPr>
          <w:rFonts w:ascii="Times New Roman" w:hAnsi="Times New Roman" w:cs="Times New Roman"/>
        </w:rPr>
        <w:t>exist in human populations</w:t>
      </w:r>
      <w:r w:rsidR="008259BD" w:rsidRPr="00E62980">
        <w:rPr>
          <w:rFonts w:ascii="Times New Roman" w:hAnsi="Times New Roman" w:cs="Times New Roman"/>
        </w:rPr>
        <w:t xml:space="preserve"> </w:t>
      </w:r>
      <w:r w:rsidR="008259BD"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{"citationID":"a2j5t6pco2p","properties":{"formattedCitation":"(12, 15)","plainCitation":"(12, 15)","noteIndex":0},"citationItems":[{"id":492,"uris":["http://zotero.org/users/5073745/items/NHIMJJF6"],"itemData":{"id":492,"type":"article-journal","abstract":"The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sidRPr="00E62980">
        <w:rPr>
          <w:rFonts w:ascii="Times New Roman" w:hAnsi="Times New Roman" w:cs="Times New Roman"/>
        </w:rPr>
        <w:fldChar w:fldCharType="separate"/>
      </w:r>
      <w:r w:rsidR="000E1D7F" w:rsidRPr="000E1D7F">
        <w:rPr>
          <w:rFonts w:ascii="Times New Roman" w:hAnsi="Times New Roman" w:cs="Times New Roman"/>
        </w:rPr>
        <w:t>(12, 15)</w:t>
      </w:r>
      <w:r w:rsidR="008259BD" w:rsidRPr="00E62980">
        <w:rPr>
          <w:rFonts w:ascii="Times New Roman" w:hAnsi="Times New Roman" w:cs="Times New Roman"/>
        </w:rPr>
        <w:fldChar w:fldCharType="end"/>
      </w:r>
      <w:r w:rsidR="000F24AB" w:rsidRPr="00E62980">
        <w:rPr>
          <w:rFonts w:ascii="Times New Roman" w:hAnsi="Times New Roman" w:cs="Times New Roman"/>
        </w:rPr>
        <w:t xml:space="preserve"> </w:t>
      </w:r>
      <w:r w:rsidR="00991408" w:rsidRPr="00E62980">
        <w:rPr>
          <w:rFonts w:ascii="Times New Roman" w:hAnsi="Times New Roman" w:cs="Times New Roman"/>
        </w:rPr>
        <w:t xml:space="preserve">yet, long-term </w:t>
      </w:r>
      <w:r w:rsidR="000F24AB" w:rsidRPr="00E62980">
        <w:rPr>
          <w:rFonts w:ascii="Times New Roman" w:hAnsi="Times New Roman" w:cs="Times New Roman"/>
        </w:rPr>
        <w:t>effects are unknown.</w:t>
      </w:r>
    </w:p>
    <w:p w14:paraId="48ECB56C" w14:textId="160A6701" w:rsidR="00A74266" w:rsidRDefault="00A74266" w:rsidP="006504D1">
      <w:pPr>
        <w:spacing w:line="480" w:lineRule="auto"/>
        <w:ind w:firstLine="720"/>
        <w:rPr>
          <w:rFonts w:ascii="Times New Roman" w:hAnsi="Times New Roman" w:cs="Times New Roman"/>
        </w:rPr>
      </w:pPr>
      <w:r>
        <w:rPr>
          <w:rFonts w:ascii="Times New Roman" w:hAnsi="Times New Roman" w:cs="Times New Roman"/>
        </w:rPr>
        <w:t xml:space="preserve">Other groups have demonstrated that circadian rhythm and entrainment with external cues, like phase shifts in lighting, during gestation can affect perinatal health outcomes in rodent models. In fact, chronic use of photoperiod shifts during gestation and early postnatal life in rats can result in altered oscillations of hormones and behaviors in dams, to impact gestational age and birth weight, and to cause endocrine abnormalities, elevations in mean glucose, and glucose intolerance in adult male offspring </w:t>
      </w:r>
      <w:r>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{"citationID":"a65csqt19u","properties":{"formattedCitation":"(16)","plainCitation":"(16)","noteIndex":0},"citationItems":[{"id":1582,"uris":["http://zotero.org/users/5073745/items/TP35IF7G"],"itemData":{"id":1582,"type":"article-journal","abstract":"Chronic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G."},{"family":"Seron-Ferre","given":"Maria"},{"family":"Torres-Farfan","given":"Claudia"}],"issued":{"date-parts":[["2016",12]]}}}],"schema":"https://github.com/citation-style-language/schema/raw/master/csl-citation.json"} </w:instrText>
      </w:r>
      <w:r>
        <w:rPr>
          <w:rFonts w:ascii="Times New Roman" w:hAnsi="Times New Roman" w:cs="Times New Roman"/>
        </w:rPr>
        <w:fldChar w:fldCharType="separate"/>
      </w:r>
      <w:r w:rsidR="000E1D7F" w:rsidRPr="000E1D7F">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t xml:space="preserve">. Others have found worsened glycemic health in both </w:t>
      </w:r>
      <w:r>
        <w:rPr>
          <w:rFonts w:ascii="Times New Roman" w:hAnsi="Times New Roman" w:cs="Times New Roman"/>
        </w:rPr>
        <w:lastRenderedPageBreak/>
        <w:t>male and female adult offspring with chronodisruption despite no differences in body weight or litter size</w:t>
      </w:r>
      <w:r w:rsidR="00BB1EC1">
        <w:rPr>
          <w:rFonts w:ascii="Times New Roman" w:hAnsi="Times New Roman" w:cs="Times New Roman"/>
        </w:rPr>
        <w:t xml:space="preserve"> </w:t>
      </w:r>
      <w:r>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{"citationID":"a1udii18gch","properties":{"formattedCitation":"(17)","plainCitation":"(17)","noteIndex":0},"citationItems":[{"id":1588,"uris":["http://zotero.org/users/5073745/items/X5JLXWS5"],"itemData":{"id":1588,"type":"article-journal","abstract":"Shift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Pr>
          <w:rFonts w:ascii="Times New Roman" w:hAnsi="Times New Roman" w:cs="Times New Roman"/>
        </w:rPr>
        <w:fldChar w:fldCharType="separate"/>
      </w:r>
      <w:r w:rsidR="000E1D7F" w:rsidRPr="000E1D7F">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t>. This is important, because it demonstrates that external cues, impact health outcomes during pregnancy. Light cues are the most powerful zeitgebers, but other external cues like the timing of food intake have</w:t>
      </w:r>
      <w:r w:rsidR="00C67A7C">
        <w:rPr>
          <w:rFonts w:ascii="Times New Roman" w:hAnsi="Times New Roman" w:cs="Times New Roman"/>
        </w:rPr>
        <w:t xml:space="preserve"> no</w:t>
      </w:r>
      <w:r>
        <w:rPr>
          <w:rFonts w:ascii="Times New Roman" w:hAnsi="Times New Roman" w:cs="Times New Roman"/>
        </w:rPr>
        <w:t xml:space="preserve">t been investigated in pregnant populations. </w:t>
      </w:r>
    </w:p>
    <w:p w14:paraId="11DE7FAF" w14:textId="72267B61" w:rsidR="003B7482" w:rsidRPr="00E62980" w:rsidRDefault="00065514" w:rsidP="003B7482">
      <w:pPr>
        <w:spacing w:line="480" w:lineRule="auto"/>
        <w:ind w:firstLine="720"/>
        <w:rPr>
          <w:rFonts w:ascii="Times New Roman" w:hAnsi="Times New Roman" w:cs="Times New Roman"/>
        </w:rPr>
      </w:pPr>
      <w:r w:rsidRPr="00E62980">
        <w:rPr>
          <w:rFonts w:ascii="Times New Roman" w:hAnsi="Times New Roman" w:cs="Times New Roman"/>
        </w:rPr>
        <w:t xml:space="preserve">Previous studies </w:t>
      </w:r>
      <w:r w:rsidR="00536356" w:rsidRPr="00E62980">
        <w:rPr>
          <w:rFonts w:ascii="Times New Roman" w:hAnsi="Times New Roman" w:cs="Times New Roman"/>
        </w:rPr>
        <w:t xml:space="preserve">of maternal diet during pregnancy </w:t>
      </w:r>
      <w:r w:rsidRPr="00E62980">
        <w:rPr>
          <w:rFonts w:ascii="Times New Roman" w:hAnsi="Times New Roman" w:cs="Times New Roman"/>
        </w:rPr>
        <w:t>have focused on dietary restriction or macronutrient excess in pregnancy, with little</w:t>
      </w:r>
      <w:r w:rsidR="002D73CC" w:rsidRPr="00E62980">
        <w:rPr>
          <w:rFonts w:ascii="Times New Roman" w:hAnsi="Times New Roman" w:cs="Times New Roman"/>
        </w:rPr>
        <w:t>-to-no</w:t>
      </w:r>
      <w:r w:rsidRPr="00E62980">
        <w:rPr>
          <w:rFonts w:ascii="Times New Roman" w:hAnsi="Times New Roman" w:cs="Times New Roman"/>
        </w:rPr>
        <w:t xml:space="preserve"> </w:t>
      </w:r>
      <w:r w:rsidR="002D73CC" w:rsidRPr="00E62980">
        <w:rPr>
          <w:rFonts w:ascii="Times New Roman" w:hAnsi="Times New Roman" w:cs="Times New Roman"/>
        </w:rPr>
        <w:t>attention directed toward</w:t>
      </w:r>
      <w:r w:rsidRPr="00E62980">
        <w:rPr>
          <w:rFonts w:ascii="Times New Roman" w:hAnsi="Times New Roman" w:cs="Times New Roman"/>
        </w:rPr>
        <w:t xml:space="preserve"> temporality of food intake. </w:t>
      </w:r>
      <w:r w:rsidR="00B441B0" w:rsidRPr="00E62980">
        <w:rPr>
          <w:rFonts w:ascii="Times New Roman" w:hAnsi="Times New Roman" w:cs="Times New Roman"/>
        </w:rPr>
        <w:t>At the time of this manuscript</w:t>
      </w:r>
      <w:r w:rsidR="00D60D6B" w:rsidRPr="00E62980">
        <w:rPr>
          <w:rFonts w:ascii="Times New Roman" w:hAnsi="Times New Roman" w:cs="Times New Roman"/>
        </w:rPr>
        <w:t xml:space="preserve">, </w:t>
      </w:r>
      <w:r w:rsidR="00AF5ABA" w:rsidRPr="00E62980">
        <w:rPr>
          <w:rFonts w:ascii="Times New Roman" w:hAnsi="Times New Roman" w:cs="Times New Roman"/>
        </w:rPr>
        <w:t xml:space="preserve">two </w:t>
      </w:r>
      <w:r w:rsidR="00D60D6B" w:rsidRPr="00E62980">
        <w:rPr>
          <w:rFonts w:ascii="Times New Roman" w:hAnsi="Times New Roman" w:cs="Times New Roman"/>
        </w:rPr>
        <w:t>stud</w:t>
      </w:r>
      <w:r w:rsidR="00AF5ABA" w:rsidRPr="00E62980">
        <w:rPr>
          <w:rFonts w:ascii="Times New Roman" w:hAnsi="Times New Roman" w:cs="Times New Roman"/>
        </w:rPr>
        <w:t>ies</w:t>
      </w:r>
      <w:r w:rsidR="00D60D6B" w:rsidRPr="00E62980">
        <w:rPr>
          <w:rFonts w:ascii="Times New Roman" w:hAnsi="Times New Roman" w:cs="Times New Roman"/>
        </w:rPr>
        <w:t xml:space="preserve"> of TRF during pregnancy in </w:t>
      </w:r>
      <w:r w:rsidR="00B441B0" w:rsidRPr="00E62980">
        <w:rPr>
          <w:rFonts w:ascii="Times New Roman" w:hAnsi="Times New Roman" w:cs="Times New Roman"/>
        </w:rPr>
        <w:t>rodent</w:t>
      </w:r>
      <w:r w:rsidR="00AC4796" w:rsidRPr="00E62980">
        <w:rPr>
          <w:rFonts w:ascii="Times New Roman" w:hAnsi="Times New Roman" w:cs="Times New Roman"/>
        </w:rPr>
        <w:t xml:space="preserve">s </w:t>
      </w:r>
      <w:r w:rsidR="00D60D6B" w:rsidRPr="00E62980">
        <w:rPr>
          <w:rFonts w:ascii="Times New Roman" w:hAnsi="Times New Roman" w:cs="Times New Roman"/>
        </w:rPr>
        <w:t xml:space="preserve">exist. </w:t>
      </w:r>
      <w:r w:rsidRPr="00E62980">
        <w:rPr>
          <w:rFonts w:ascii="Times New Roman" w:hAnsi="Times New Roman" w:cs="Times New Roman"/>
        </w:rPr>
        <w:t>Th</w:t>
      </w:r>
      <w:r w:rsidR="00AF5ABA" w:rsidRPr="00E62980">
        <w:rPr>
          <w:rFonts w:ascii="Times New Roman" w:hAnsi="Times New Roman" w:cs="Times New Roman"/>
        </w:rPr>
        <w:t>e first emphasized</w:t>
      </w:r>
      <w:r w:rsidRPr="00E62980">
        <w:rPr>
          <w:rFonts w:ascii="Times New Roman" w:hAnsi="Times New Roman" w:cs="Times New Roman"/>
        </w:rPr>
        <w:t xml:space="preserve"> fetal health and </w:t>
      </w:r>
      <w:r w:rsidR="002D73CC" w:rsidRPr="00E62980">
        <w:rPr>
          <w:rFonts w:ascii="Times New Roman" w:hAnsi="Times New Roman" w:cs="Times New Roman"/>
        </w:rPr>
        <w:t xml:space="preserve">was </w:t>
      </w:r>
      <w:r w:rsidRPr="00E62980">
        <w:rPr>
          <w:rFonts w:ascii="Times New Roman" w:hAnsi="Times New Roman" w:cs="Times New Roman"/>
        </w:rPr>
        <w:t>completed in the context of preventing complications from a high fat</w:t>
      </w:r>
      <w:r w:rsidR="003D0BD4" w:rsidRPr="00E62980">
        <w:rPr>
          <w:rFonts w:ascii="Times New Roman" w:hAnsi="Times New Roman" w:cs="Times New Roman"/>
        </w:rPr>
        <w:t>, high sucrose</w:t>
      </w:r>
      <w:r w:rsidRPr="00E62980">
        <w:rPr>
          <w:rFonts w:ascii="Times New Roman" w:hAnsi="Times New Roman" w:cs="Times New Roman"/>
        </w:rPr>
        <w:t xml:space="preserve"> diet</w:t>
      </w:r>
      <w:r w:rsidR="007D1DC6" w:rsidRPr="00E62980">
        <w:rPr>
          <w:rFonts w:ascii="Times New Roman" w:hAnsi="Times New Roman" w:cs="Times New Roman"/>
        </w:rPr>
        <w:t xml:space="preserve"> </w:t>
      </w:r>
      <w:r w:rsidR="00A91D9E" w:rsidRPr="00E62980">
        <w:rPr>
          <w:rFonts w:ascii="Times New Roman" w:hAnsi="Times New Roman" w:cs="Times New Roman"/>
        </w:rPr>
        <w:t>(</w:t>
      </w:r>
      <w:r w:rsidR="007D1DC6"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during gestation</w:t>
      </w:r>
      <w:r w:rsidR="00AC4796" w:rsidRPr="00E62980">
        <w:rPr>
          <w:rFonts w:ascii="Times New Roman" w:hAnsi="Times New Roman" w:cs="Times New Roman"/>
        </w:rPr>
        <w:t xml:space="preserve"> in a rat model</w:t>
      </w:r>
      <w:r w:rsidRPr="00E62980">
        <w:rPr>
          <w:rFonts w:ascii="Times New Roman" w:hAnsi="Times New Roman" w:cs="Times New Roman"/>
        </w:rPr>
        <w:t xml:space="preserve">. Upadhyay and colleagues found that 9-hour TRF </w:t>
      </w:r>
      <w:r w:rsidR="003F0738" w:rsidRPr="00E62980">
        <w:rPr>
          <w:rFonts w:ascii="Times New Roman" w:hAnsi="Times New Roman" w:cs="Times New Roman"/>
        </w:rPr>
        <w:t>improved</w:t>
      </w:r>
      <w:r w:rsidRPr="00E62980">
        <w:rPr>
          <w:rFonts w:ascii="Times New Roman" w:hAnsi="Times New Roman" w:cs="Times New Roman"/>
        </w:rPr>
        <w:t xml:space="preserve"> fetal lung development</w:t>
      </w:r>
      <w:r w:rsidR="00DE2A60" w:rsidRPr="00E62980">
        <w:rPr>
          <w:rFonts w:ascii="Times New Roman" w:hAnsi="Times New Roman" w:cs="Times New Roman"/>
        </w:rPr>
        <w:t xml:space="preserve"> </w:t>
      </w:r>
      <w:r w:rsidR="002D73CC"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{"citationID":"SIuD29a9","properties":{"formattedCitation":"(18)","plainCitation":"(18)","noteIndex":0},"citationItems":[{"id":362,"uris":["http://zotero.org/users/5073745/items/47W52XS2"],"itemData":{"id":362,"type":"article-journal","abstract":"Maternal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E62980">
        <w:rPr>
          <w:rFonts w:ascii="Times New Roman" w:hAnsi="Times New Roman" w:cs="Times New Roman"/>
        </w:rPr>
        <w:fldChar w:fldCharType="separate"/>
      </w:r>
      <w:r w:rsidR="000E1D7F" w:rsidRPr="000E1D7F">
        <w:rPr>
          <w:rFonts w:ascii="Times New Roman" w:hAnsi="Times New Roman" w:cs="Times New Roman"/>
        </w:rPr>
        <w:t>(18)</w:t>
      </w:r>
      <w:r w:rsidR="002D73CC" w:rsidRPr="00E62980">
        <w:rPr>
          <w:rFonts w:ascii="Times New Roman" w:hAnsi="Times New Roman" w:cs="Times New Roman"/>
        </w:rPr>
        <w:fldChar w:fldCharType="end"/>
      </w:r>
      <w:r w:rsidR="002D73CC" w:rsidRPr="00E62980">
        <w:rPr>
          <w:rFonts w:ascii="Times New Roman" w:hAnsi="Times New Roman" w:cs="Times New Roman"/>
        </w:rPr>
        <w:t xml:space="preserve"> and placental oxidative stress markers </w:t>
      </w:r>
      <w:r w:rsidR="002D73CC"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{"citationID":"vO4EhllX","properties":{"formattedCitation":"(19)","plainCitation":"(19)","noteIndex":0},"citationItems":[{"id":266,"uris":["http://zotero.org/users/5073745/items/EC9EJ9LI"],"itemData":{"id":266,"type":"article-journal","abstract":"Maternal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E62980">
        <w:rPr>
          <w:rFonts w:ascii="Times New Roman" w:hAnsi="Times New Roman" w:cs="Times New Roman"/>
        </w:rPr>
        <w:fldChar w:fldCharType="separate"/>
      </w:r>
      <w:r w:rsidR="000E1D7F" w:rsidRPr="000E1D7F">
        <w:rPr>
          <w:rFonts w:ascii="Times New Roman" w:hAnsi="Times New Roman" w:cs="Times New Roman"/>
        </w:rPr>
        <w:t>(19)</w:t>
      </w:r>
      <w:r w:rsidR="002D73CC" w:rsidRPr="00E62980">
        <w:rPr>
          <w:rFonts w:ascii="Times New Roman" w:hAnsi="Times New Roman" w:cs="Times New Roman"/>
        </w:rPr>
        <w:fldChar w:fldCharType="end"/>
      </w:r>
      <w:r w:rsidRPr="00E62980">
        <w:rPr>
          <w:rFonts w:ascii="Times New Roman" w:hAnsi="Times New Roman" w:cs="Times New Roman"/>
        </w:rPr>
        <w:t xml:space="preserve"> </w:t>
      </w:r>
      <w:r w:rsidR="005B59E5" w:rsidRPr="00E62980">
        <w:rPr>
          <w:rFonts w:ascii="Times New Roman" w:hAnsi="Times New Roman" w:cs="Times New Roman"/>
        </w:rPr>
        <w:t>at</w:t>
      </w:r>
      <w:r w:rsidRPr="00E62980">
        <w:rPr>
          <w:rFonts w:ascii="Times New Roman" w:hAnsi="Times New Roman" w:cs="Times New Roman"/>
        </w:rPr>
        <w:t xml:space="preserve"> </w:t>
      </w:r>
      <w:r w:rsidR="00B90BD5" w:rsidRPr="00E62980">
        <w:rPr>
          <w:rFonts w:ascii="Times New Roman" w:hAnsi="Times New Roman" w:cs="Times New Roman"/>
        </w:rPr>
        <w:t>embryonic day (</w:t>
      </w:r>
      <w:r w:rsidRPr="00E62980">
        <w:rPr>
          <w:rFonts w:ascii="Times New Roman" w:hAnsi="Times New Roman" w:cs="Times New Roman"/>
        </w:rPr>
        <w:t>E</w:t>
      </w:r>
      <w:r w:rsidR="00B90BD5" w:rsidRPr="00E62980">
        <w:rPr>
          <w:rFonts w:ascii="Times New Roman" w:hAnsi="Times New Roman" w:cs="Times New Roman"/>
        </w:rPr>
        <w:t>)</w:t>
      </w:r>
      <w:r w:rsidRPr="00E62980">
        <w:rPr>
          <w:rFonts w:ascii="Times New Roman" w:hAnsi="Times New Roman" w:cs="Times New Roman"/>
        </w:rPr>
        <w:t xml:space="preserve">18.5 compared to </w:t>
      </w:r>
      <w:r w:rsidRPr="00C67A7C">
        <w:rPr>
          <w:rFonts w:ascii="Times New Roman" w:hAnsi="Times New Roman" w:cs="Times New Roman"/>
          <w:i/>
          <w:iCs/>
        </w:rPr>
        <w:t>ad libitum</w:t>
      </w:r>
      <w:r w:rsidRPr="00E62980">
        <w:rPr>
          <w:rFonts w:ascii="Times New Roman" w:hAnsi="Times New Roman" w:cs="Times New Roman"/>
        </w:rPr>
        <w:t xml:space="preserve"> fed dams</w:t>
      </w:r>
      <w:r w:rsidR="002D73CC" w:rsidRPr="00E62980">
        <w:rPr>
          <w:rFonts w:ascii="Times New Roman" w:hAnsi="Times New Roman" w:cs="Times New Roman"/>
        </w:rPr>
        <w:t>.</w:t>
      </w:r>
      <w:r w:rsidRPr="00E62980">
        <w:rPr>
          <w:rFonts w:ascii="Times New Roman" w:hAnsi="Times New Roman" w:cs="Times New Roman"/>
        </w:rPr>
        <w:t xml:space="preserve"> </w:t>
      </w:r>
      <w:r w:rsidR="005028A1" w:rsidRPr="00E62980">
        <w:rPr>
          <w:rFonts w:ascii="Times New Roman" w:hAnsi="Times New Roman" w:cs="Times New Roman"/>
        </w:rPr>
        <w:t xml:space="preserve">This </w:t>
      </w:r>
      <w:r w:rsidR="00536356" w:rsidRPr="00E62980">
        <w:rPr>
          <w:rFonts w:ascii="Times New Roman" w:hAnsi="Times New Roman" w:cs="Times New Roman"/>
        </w:rPr>
        <w:t>approach</w:t>
      </w:r>
      <w:r w:rsidR="005028A1" w:rsidRPr="00E62980">
        <w:rPr>
          <w:rFonts w:ascii="Times New Roman" w:hAnsi="Times New Roman" w:cs="Times New Roman"/>
        </w:rPr>
        <w:t xml:space="preserve"> did not</w:t>
      </w:r>
      <w:r w:rsidR="00D60D6B" w:rsidRPr="00E62980">
        <w:rPr>
          <w:rFonts w:ascii="Times New Roman" w:hAnsi="Times New Roman" w:cs="Times New Roman"/>
        </w:rPr>
        <w:t xml:space="preserve"> evaluate the </w:t>
      </w:r>
      <w:r w:rsidR="00A31226" w:rsidRPr="00E62980">
        <w:rPr>
          <w:rFonts w:ascii="Times New Roman" w:hAnsi="Times New Roman" w:cs="Times New Roman"/>
        </w:rPr>
        <w:t>long-term</w:t>
      </w:r>
      <w:r w:rsidR="00D60D6B" w:rsidRPr="00E62980">
        <w:rPr>
          <w:rFonts w:ascii="Times New Roman" w:hAnsi="Times New Roman" w:cs="Times New Roman"/>
        </w:rPr>
        <w:t>, postnatal effects of TRF</w:t>
      </w:r>
      <w:r w:rsidR="00536356" w:rsidRPr="00E62980">
        <w:rPr>
          <w:rFonts w:ascii="Times New Roman" w:hAnsi="Times New Roman" w:cs="Times New Roman"/>
        </w:rPr>
        <w:t xml:space="preserve"> and the </w:t>
      </w:r>
      <w:r w:rsidR="008B3E44" w:rsidRPr="00E62980">
        <w:rPr>
          <w:rFonts w:ascii="Times New Roman" w:hAnsi="Times New Roman" w:cs="Times New Roman"/>
        </w:rPr>
        <w:t xml:space="preserve">independent effects </w:t>
      </w:r>
      <w:r w:rsidR="00536356" w:rsidRPr="00E62980">
        <w:rPr>
          <w:rFonts w:ascii="Times New Roman" w:hAnsi="Times New Roman" w:cs="Times New Roman"/>
        </w:rPr>
        <w:t xml:space="preserve">of TRF </w:t>
      </w:r>
      <w:r w:rsidR="008B3E44" w:rsidRPr="00E62980">
        <w:rPr>
          <w:rFonts w:ascii="Times New Roman" w:hAnsi="Times New Roman" w:cs="Times New Roman"/>
        </w:rPr>
        <w:t>are</w:t>
      </w:r>
      <w:r w:rsidR="00D60D6B" w:rsidRPr="00E62980">
        <w:rPr>
          <w:rFonts w:ascii="Times New Roman" w:hAnsi="Times New Roman" w:cs="Times New Roman"/>
        </w:rPr>
        <w:t xml:space="preserve"> </w:t>
      </w:r>
      <w:r w:rsidR="008B319E" w:rsidRPr="00E62980">
        <w:rPr>
          <w:rFonts w:ascii="Times New Roman" w:hAnsi="Times New Roman" w:cs="Times New Roman"/>
        </w:rPr>
        <w:t xml:space="preserve">complicated </w:t>
      </w:r>
      <w:r w:rsidR="00D60D6B" w:rsidRPr="00E62980">
        <w:rPr>
          <w:rFonts w:ascii="Times New Roman" w:hAnsi="Times New Roman" w:cs="Times New Roman"/>
        </w:rPr>
        <w:t xml:space="preserve">by the use of a </w:t>
      </w:r>
      <w:r w:rsidR="00F51E14" w:rsidRPr="00E62980">
        <w:rPr>
          <w:rFonts w:ascii="Times New Roman" w:hAnsi="Times New Roman" w:cs="Times New Roman"/>
        </w:rPr>
        <w:t>high fat</w:t>
      </w:r>
      <w:r w:rsidR="003D0BD4" w:rsidRPr="00E62980">
        <w:rPr>
          <w:rFonts w:ascii="Times New Roman" w:hAnsi="Times New Roman" w:cs="Times New Roman"/>
        </w:rPr>
        <w:t>, high sucrose</w:t>
      </w:r>
      <w:r w:rsidR="00F51E14" w:rsidRPr="00E62980">
        <w:rPr>
          <w:rFonts w:ascii="Times New Roman" w:hAnsi="Times New Roman" w:cs="Times New Roman"/>
        </w:rPr>
        <w:t xml:space="preserve"> diet</w:t>
      </w:r>
      <w:r w:rsidR="007D1DC6" w:rsidRPr="00E62980">
        <w:rPr>
          <w:rFonts w:ascii="Times New Roman" w:hAnsi="Times New Roman" w:cs="Times New Roman"/>
        </w:rPr>
        <w:t>.</w:t>
      </w:r>
      <w:r w:rsidR="00AF5ABA" w:rsidRPr="00E62980">
        <w:rPr>
          <w:rFonts w:ascii="Times New Roman" w:hAnsi="Times New Roman" w:cs="Times New Roman"/>
        </w:rPr>
        <w:t xml:space="preserve"> The second, </w:t>
      </w:r>
      <w:r w:rsidR="00AC4796" w:rsidRPr="00E62980">
        <w:rPr>
          <w:rFonts w:ascii="Times New Roman" w:hAnsi="Times New Roman" w:cs="Times New Roman"/>
        </w:rPr>
        <w:t>also in</w:t>
      </w:r>
      <w:r w:rsidR="00AF5ABA" w:rsidRPr="00E62980">
        <w:rPr>
          <w:rFonts w:ascii="Times New Roman" w:hAnsi="Times New Roman" w:cs="Times New Roman"/>
        </w:rPr>
        <w:t xml:space="preserve"> rats, </w:t>
      </w:r>
      <w:r w:rsidR="00A91D9E" w:rsidRPr="00E62980">
        <w:rPr>
          <w:rFonts w:ascii="Times New Roman" w:hAnsi="Times New Roman" w:cs="Times New Roman"/>
        </w:rPr>
        <w:t>evaluated 12 hour access in light and dark cycles to a chow diet during pregnancy and followed male and female resultant offspring until 150 days of age</w:t>
      </w:r>
      <w:r w:rsidR="00866A23" w:rsidRPr="00E62980">
        <w:rPr>
          <w:rFonts w:ascii="Times New Roman" w:hAnsi="Times New Roman" w:cs="Times New Roman"/>
        </w:rPr>
        <w:t xml:space="preserve"> </w:t>
      </w:r>
      <w:r w:rsidR="00A91D9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{"citationID":"a5csm7478l","properties":{"formattedCitation":"(20)","plainCitation":"(20)","noteIndex":0},"citationItems":[{"id":485,"uris":["http://zotero.org/users/5073745/items/H2SF844K"],"itemData":{"id":485,"type":"article-journal","abstract":"Maternal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E62980">
        <w:rPr>
          <w:rFonts w:ascii="Times New Roman" w:hAnsi="Times New Roman" w:cs="Times New Roman"/>
        </w:rPr>
        <w:fldChar w:fldCharType="separate"/>
      </w:r>
      <w:r w:rsidR="000E1D7F" w:rsidRPr="000E1D7F">
        <w:rPr>
          <w:rFonts w:ascii="Times New Roman" w:hAnsi="Times New Roman" w:cs="Times New Roman"/>
        </w:rPr>
        <w:t>(20)</w:t>
      </w:r>
      <w:r w:rsidR="00A91D9E" w:rsidRPr="00E62980">
        <w:rPr>
          <w:rFonts w:ascii="Times New Roman" w:hAnsi="Times New Roman" w:cs="Times New Roman"/>
        </w:rPr>
        <w:fldChar w:fldCharType="end"/>
      </w:r>
      <w:r w:rsidR="00A91D9E" w:rsidRPr="00E62980">
        <w:rPr>
          <w:rFonts w:ascii="Times New Roman" w:hAnsi="Times New Roman" w:cs="Times New Roman"/>
        </w:rPr>
        <w:t xml:space="preserve">. </w:t>
      </w:r>
      <w:r w:rsidR="00501FC7" w:rsidRPr="00E62980">
        <w:rPr>
          <w:rFonts w:ascii="Times New Roman" w:hAnsi="Times New Roman" w:cs="Times New Roman"/>
        </w:rPr>
        <w:t xml:space="preserve">Adult female offspring of dams fed in the dark cycle with TRF were found to be glucose intolerant </w:t>
      </w:r>
      <w:r w:rsidR="00501FC7" w:rsidRPr="00E62980">
        <w:rPr>
          <w:rFonts w:ascii="Times New Roman" w:hAnsi="Times New Roman" w:cs="Times New Roman"/>
          <w:i/>
          <w:iCs/>
        </w:rPr>
        <w:t>in vivo</w:t>
      </w:r>
      <w:r w:rsidR="00501FC7" w:rsidRPr="00E62980">
        <w:rPr>
          <w:rFonts w:ascii="Times New Roman" w:hAnsi="Times New Roman" w:cs="Times New Roman"/>
        </w:rPr>
        <w:t xml:space="preserve">, and reduced glucose stimulated </w:t>
      </w:r>
      <w:r w:rsidR="00CA79D5">
        <w:rPr>
          <w:rFonts w:ascii="Times New Roman" w:hAnsi="Times New Roman" w:cs="Times New Roman"/>
        </w:rPr>
        <w:t>insulin</w:t>
      </w:r>
      <w:r w:rsidR="00CA79D5" w:rsidRPr="00E62980">
        <w:rPr>
          <w:rFonts w:ascii="Times New Roman" w:hAnsi="Times New Roman" w:cs="Times New Roman"/>
        </w:rPr>
        <w:t xml:space="preserve"> </w:t>
      </w:r>
      <w:r w:rsidR="00501FC7" w:rsidRPr="00E62980">
        <w:rPr>
          <w:rFonts w:ascii="Times New Roman" w:hAnsi="Times New Roman" w:cs="Times New Roman"/>
        </w:rPr>
        <w:t xml:space="preserve">secretion </w:t>
      </w:r>
      <w:r w:rsidR="00501FC7" w:rsidRPr="00E62980">
        <w:rPr>
          <w:rFonts w:ascii="Times New Roman" w:hAnsi="Times New Roman" w:cs="Times New Roman"/>
          <w:i/>
          <w:iCs/>
        </w:rPr>
        <w:t>in vitro</w:t>
      </w:r>
      <w:r w:rsidR="00501FC7" w:rsidRPr="00E62980">
        <w:rPr>
          <w:rFonts w:ascii="Times New Roman" w:hAnsi="Times New Roman" w:cs="Times New Roman"/>
        </w:rPr>
        <w:t xml:space="preserve"> in both male and female offspring islets.</w:t>
      </w:r>
      <w:r w:rsidR="00AF5ABA" w:rsidRPr="00E62980">
        <w:rPr>
          <w:rFonts w:ascii="Times New Roman" w:hAnsi="Times New Roman" w:cs="Times New Roman"/>
        </w:rPr>
        <w:t xml:space="preserve"> </w:t>
      </w:r>
      <w:r w:rsidR="003D0A97" w:rsidRPr="00E62980">
        <w:rPr>
          <w:rFonts w:ascii="Times New Roman" w:hAnsi="Times New Roman" w:cs="Times New Roman"/>
        </w:rPr>
        <w:t>altered</w:t>
      </w:r>
      <w:r w:rsidR="00211610" w:rsidRPr="00E62980">
        <w:rPr>
          <w:rFonts w:ascii="Times New Roman" w:hAnsi="Times New Roman" w:cs="Times New Roman"/>
        </w:rPr>
        <w:t xml:space="preserve"> glucose metabolism in </w:t>
      </w:r>
      <w:r w:rsidR="003D0A97" w:rsidRPr="00E62980">
        <w:rPr>
          <w:rFonts w:ascii="Times New Roman" w:hAnsi="Times New Roman" w:cs="Times New Roman"/>
        </w:rPr>
        <w:t xml:space="preserve">adult offspring of TRF fed dams </w:t>
      </w:r>
      <w:r w:rsidR="00430B7D"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{"citationID":"a1qegsl6g31","properties":{"formattedCitation":"(20)","plainCitation":"(20)","noteIndex":0},"citationItems":[{"id":485,"uris":["http://zotero.org/users/5073745/items/H2SF844K"],"itemData":{"id":485,"type":"article-journal","abstract":"Maternal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E62980">
        <w:rPr>
          <w:rFonts w:ascii="Times New Roman" w:hAnsi="Times New Roman" w:cs="Times New Roman"/>
        </w:rPr>
        <w:fldChar w:fldCharType="separate"/>
      </w:r>
      <w:r w:rsidR="000E1D7F" w:rsidRPr="000E1D7F">
        <w:rPr>
          <w:rFonts w:ascii="Times New Roman" w:hAnsi="Times New Roman" w:cs="Times New Roman"/>
        </w:rPr>
        <w:t>(20)</w:t>
      </w:r>
      <w:r w:rsidR="00430B7D" w:rsidRPr="00E62980">
        <w:rPr>
          <w:rFonts w:ascii="Times New Roman" w:hAnsi="Times New Roman" w:cs="Times New Roman"/>
        </w:rPr>
        <w:fldChar w:fldCharType="end"/>
      </w:r>
      <w:r w:rsidR="00430B7D" w:rsidRPr="00E62980">
        <w:rPr>
          <w:rFonts w:ascii="Times New Roman" w:hAnsi="Times New Roman" w:cs="Times New Roman"/>
        </w:rPr>
        <w:t>.</w:t>
      </w:r>
      <w:r w:rsidR="003D0A97" w:rsidRPr="00E62980">
        <w:rPr>
          <w:rFonts w:ascii="Times New Roman" w:hAnsi="Times New Roman" w:cs="Times New Roman"/>
        </w:rPr>
        <w:t xml:space="preserve"> However, this study </w:t>
      </w:r>
      <w:r w:rsidR="00D17274">
        <w:rPr>
          <w:rFonts w:ascii="Times New Roman" w:hAnsi="Times New Roman" w:cs="Times New Roman"/>
        </w:rPr>
        <w:t>only assessed</w:t>
      </w:r>
      <w:r w:rsidR="00A963CD">
        <w:rPr>
          <w:rFonts w:ascii="Times New Roman" w:hAnsi="Times New Roman" w:cs="Times New Roman"/>
        </w:rPr>
        <w:t xml:space="preserve"> offspring body composition </w:t>
      </w:r>
      <w:r w:rsidR="00D17274">
        <w:rPr>
          <w:rFonts w:ascii="Times New Roman" w:hAnsi="Times New Roman" w:cs="Times New Roman"/>
        </w:rPr>
        <w:t>at birth and once during adulthood. It also did not evaluate</w:t>
      </w:r>
      <w:r w:rsidR="00A963CD">
        <w:rPr>
          <w:rFonts w:ascii="Times New Roman" w:hAnsi="Times New Roman" w:cs="Times New Roman"/>
        </w:rPr>
        <w:t xml:space="preserve"> glycemic health until late adulthood, leaving the developmental trajectory of gestational-eTRF exposed offspring unexamined. </w:t>
      </w:r>
    </w:p>
    <w:p w14:paraId="4F625DA6" w14:textId="14409059" w:rsidR="00A54854" w:rsidRPr="00E62980" w:rsidRDefault="00A54854" w:rsidP="003C0CFA">
      <w:pPr>
        <w:spacing w:line="480" w:lineRule="auto"/>
        <w:ind w:firstLine="720"/>
        <w:rPr>
          <w:rFonts w:ascii="Times New Roman" w:hAnsi="Times New Roman" w:cs="Times New Roman"/>
        </w:rPr>
      </w:pPr>
      <w:r w:rsidRPr="00E62980">
        <w:rPr>
          <w:rFonts w:ascii="Times New Roman" w:hAnsi="Times New Roman" w:cs="Times New Roman"/>
        </w:rPr>
        <w:t xml:space="preserve">The effects of TRF in </w:t>
      </w:r>
      <w:r w:rsidR="00A31226" w:rsidRPr="00E62980">
        <w:rPr>
          <w:rFonts w:ascii="Times New Roman" w:hAnsi="Times New Roman" w:cs="Times New Roman"/>
        </w:rPr>
        <w:t xml:space="preserve">non-pregnant </w:t>
      </w:r>
      <w:r w:rsidRPr="00E62980">
        <w:rPr>
          <w:rFonts w:ascii="Times New Roman" w:hAnsi="Times New Roman" w:cs="Times New Roman"/>
        </w:rPr>
        <w:t>human populations are inconsistent</w:t>
      </w:r>
      <w:r w:rsidR="008B3E44" w:rsidRPr="00E62980">
        <w:rPr>
          <w:rFonts w:ascii="Times New Roman" w:hAnsi="Times New Roman" w:cs="Times New Roman"/>
        </w:rPr>
        <w:t>.</w:t>
      </w:r>
      <w:r w:rsidRPr="00E62980">
        <w:rPr>
          <w:rFonts w:ascii="Times New Roman" w:hAnsi="Times New Roman" w:cs="Times New Roman"/>
        </w:rPr>
        <w:t xml:space="preserve"> Similarly, insulin sensitization results in some</w:t>
      </w:r>
      <w:r w:rsidR="004F2D68" w:rsidRPr="00E62980">
        <w:rPr>
          <w:rFonts w:ascii="Times New Roman" w:hAnsi="Times New Roman" w:cs="Times New Roman"/>
        </w:rPr>
        <w:t xml:space="preserve">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{"citationID":"8MsH9gpy","properties":{"formattedCitation":"(21, 27\\uc0\\u8211{}30)","plainCitation":"(21, 27–30)","noteIndex":0},"citationItems":[{"id":313,"uris":["http://zotero.org/users/5073745/items/XCTAMLBK"],"itemData":{"id":313,"type":"article-journal","container-title":"Cell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M."}],"issued":{"date-parts":[["2018",6,5]]}}},{"id":77,"uris":["http://zotero.org/users/5073745/items/HGXPTAC6"],"itemData":{"id":77,"type":"article-journal","abstract":"In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(21, 27–30)</w:t>
      </w:r>
      <w:r w:rsidRPr="00E62980">
        <w:rPr>
          <w:rFonts w:ascii="Times New Roman" w:hAnsi="Times New Roman" w:cs="Times New Roman"/>
        </w:rPr>
        <w:fldChar w:fldCharType="end"/>
      </w:r>
      <w:r w:rsidRPr="00E62980">
        <w:rPr>
          <w:rFonts w:ascii="Times New Roman" w:hAnsi="Times New Roman" w:cs="Times New Roman"/>
        </w:rPr>
        <w:t xml:space="preserve">, but not all trials of TRF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{"citationID":"a3s8d0lod7","properties":{"formattedCitation":"(22, 26)","plainCitation":"(22, 26)","noteIndex":0},"citationItems":[{"id":506,"uris":["http://zotero.org/users/5073745/items/JQGFN28M"],"itemData":{"id":506,"type":"article-journal","abstract":"BACKGROUND:\nTime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(22, 26)</w:t>
      </w:r>
      <w:r w:rsidRPr="00E62980">
        <w:rPr>
          <w:rFonts w:ascii="Times New Roman" w:hAnsi="Times New Roman" w:cs="Times New Roman"/>
        </w:rPr>
        <w:fldChar w:fldCharType="end"/>
      </w:r>
      <w:r w:rsidRPr="00E62980">
        <w:rPr>
          <w:rFonts w:ascii="Times New Roman" w:hAnsi="Times New Roman" w:cs="Times New Roman"/>
        </w:rPr>
        <w:t>. The</w:t>
      </w:r>
      <w:r w:rsidR="000F5C24">
        <w:rPr>
          <w:rFonts w:ascii="Times New Roman" w:hAnsi="Times New Roman" w:cs="Times New Roman"/>
        </w:rPr>
        <w:t xml:space="preserve"> duration </w:t>
      </w:r>
      <w:r w:rsidR="000F5C24">
        <w:rPr>
          <w:rFonts w:ascii="Times New Roman" w:hAnsi="Times New Roman" w:cs="Times New Roman"/>
        </w:rPr>
        <w:lastRenderedPageBreak/>
        <w:t xml:space="preserve">and </w:t>
      </w:r>
      <w:proofErr w:type="spellStart"/>
      <w:r w:rsidR="000F5C24">
        <w:rPr>
          <w:rFonts w:ascii="Times New Roman" w:hAnsi="Times New Roman" w:cs="Times New Roman"/>
        </w:rPr>
        <w:t>timinig</w:t>
      </w:r>
      <w:proofErr w:type="spellEnd"/>
      <w:r w:rsidR="000F5C24">
        <w:rPr>
          <w:rFonts w:ascii="Times New Roman" w:hAnsi="Times New Roman" w:cs="Times New Roman"/>
        </w:rPr>
        <w:t xml:space="preserve"> of feeding windows for</w:t>
      </w:r>
      <w:r w:rsidRPr="00E62980">
        <w:rPr>
          <w:rFonts w:ascii="Times New Roman" w:hAnsi="Times New Roman" w:cs="Times New Roman"/>
        </w:rPr>
        <w:t xml:space="preserve"> TR</w:t>
      </w:r>
      <w:r w:rsidR="000F5C24">
        <w:rPr>
          <w:rFonts w:ascii="Times New Roman" w:hAnsi="Times New Roman" w:cs="Times New Roman"/>
        </w:rPr>
        <w:t>F</w:t>
      </w:r>
      <w:r w:rsidRPr="00E62980">
        <w:rPr>
          <w:rFonts w:ascii="Times New Roman" w:hAnsi="Times New Roman" w:cs="Times New Roman"/>
        </w:rPr>
        <w:t xml:space="preserve"> employed in human </w:t>
      </w:r>
      <w:r w:rsidR="00C67A7C">
        <w:rPr>
          <w:rFonts w:ascii="Times New Roman" w:hAnsi="Times New Roman" w:cs="Times New Roman"/>
        </w:rPr>
        <w:t>can</w:t>
      </w:r>
      <w:r w:rsidR="000F5C24">
        <w:rPr>
          <w:rFonts w:ascii="Times New Roman" w:hAnsi="Times New Roman" w:cs="Times New Roman"/>
        </w:rPr>
        <w:t xml:space="preserve"> vary.</w:t>
      </w:r>
      <w:r w:rsidR="00C67A7C">
        <w:rPr>
          <w:rFonts w:ascii="Times New Roman" w:hAnsi="Times New Roman" w:cs="Times New Roman"/>
        </w:rPr>
        <w:t xml:space="preserve"> </w:t>
      </w:r>
      <w:r w:rsidR="000F5C24">
        <w:rPr>
          <w:rFonts w:ascii="Times New Roman" w:hAnsi="Times New Roman" w:cs="Times New Roman"/>
        </w:rPr>
        <w:t>Lengths</w:t>
      </w:r>
      <w:r w:rsidRPr="00E62980">
        <w:rPr>
          <w:rFonts w:ascii="Times New Roman" w:hAnsi="Times New Roman" w:cs="Times New Roman"/>
        </w:rPr>
        <w:t xml:space="preserve"> of feeding wind</w:t>
      </w:r>
      <w:r w:rsidR="000F5C24">
        <w:rPr>
          <w:rFonts w:ascii="Times New Roman" w:hAnsi="Times New Roman" w:cs="Times New Roman"/>
        </w:rPr>
        <w:t>o</w:t>
      </w:r>
      <w:r w:rsidRPr="00E62980">
        <w:rPr>
          <w:rFonts w:ascii="Times New Roman" w:hAnsi="Times New Roman" w:cs="Times New Roman"/>
        </w:rPr>
        <w:t>w</w:t>
      </w:r>
      <w:r w:rsidR="000F5C24">
        <w:rPr>
          <w:rFonts w:ascii="Times New Roman" w:hAnsi="Times New Roman" w:cs="Times New Roman"/>
        </w:rPr>
        <w:t>s can vary between</w:t>
      </w:r>
      <w:r w:rsidR="00192508" w:rsidRPr="00E62980">
        <w:rPr>
          <w:rFonts w:ascii="Times New Roman" w:hAnsi="Times New Roman" w:cs="Times New Roman"/>
        </w:rPr>
        <w:t xml:space="preserve"> </w:t>
      </w:r>
      <w:r w:rsidR="00991408" w:rsidRPr="00E62980">
        <w:rPr>
          <w:rFonts w:ascii="Times New Roman" w:hAnsi="Times New Roman" w:cs="Times New Roman"/>
        </w:rPr>
        <w:t>4</w:t>
      </w:r>
      <w:r w:rsidR="001E109F">
        <w:rPr>
          <w:rFonts w:ascii="Times New Roman" w:hAnsi="Times New Roman" w:cs="Times New Roman"/>
        </w:rPr>
        <w:t xml:space="preserve"> </w:t>
      </w:r>
      <w:r w:rsidR="000F5C2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{"citationID":"agrv03bvhm","properties":{"formattedCitation":"(21)","plainCitation":"(21)","noteIndex":0},"citationItems":[{"id":313,"uris":["http://zotero.org/users/5073745/items/XCTAMLBK"],"itemData":{"id":313,"type":"article-journal","container-title":"Cell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A."}],"issued":{"date-parts":[["2020",9,1]]}}}],"schema":"https://github.com/citation-style-language/schema/raw/master/csl-citation.json"} </w:instrText>
      </w:r>
      <w:r w:rsidR="000F5C24">
        <w:rPr>
          <w:rFonts w:ascii="Times New Roman" w:hAnsi="Times New Roman" w:cs="Times New Roman"/>
        </w:rPr>
        <w:fldChar w:fldCharType="separate"/>
      </w:r>
      <w:r w:rsidR="000E1D7F" w:rsidRPr="000E1D7F">
        <w:rPr>
          <w:rFonts w:ascii="Times New Roman" w:hAnsi="Times New Roman" w:cs="Times New Roman"/>
        </w:rPr>
        <w:t>(21)</w:t>
      </w:r>
      <w:r w:rsidR="000F5C24">
        <w:rPr>
          <w:rFonts w:ascii="Times New Roman" w:hAnsi="Times New Roman" w:cs="Times New Roman"/>
        </w:rPr>
        <w:fldChar w:fldCharType="end"/>
      </w:r>
      <w:r w:rsidR="000F5C24">
        <w:rPr>
          <w:rFonts w:ascii="Times New Roman" w:hAnsi="Times New Roman" w:cs="Times New Roman"/>
        </w:rPr>
        <w:t xml:space="preserve"> and </w:t>
      </w:r>
      <w:r w:rsidR="00991408" w:rsidRPr="00E62980">
        <w:rPr>
          <w:rFonts w:ascii="Times New Roman" w:hAnsi="Times New Roman" w:cs="Times New Roman"/>
        </w:rPr>
        <w:t>12 hours</w:t>
      </w:r>
      <w:r w:rsidR="000F5C2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{"citationID":"au181thub8","properties":{"formattedCitation":"(23)","plainCitation":"(23)","noteIndex":0},"citationItems":[{"id":374,"uris":["http://zotero.org/users/5073745/items/GMSMYKD4"],"itemData":{"id":374,"type":"article-journal","abstract":"A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benefits","volume":"22","author":[{"family":"Gill","given":"Shubhroz"},{"family":"Panda","given":"Satchidananda"}],"issued":{"date-parts":[["2015",11,3]]}}}],"schema":"https://github.com/citation-style-language/schema/raw/master/csl-citation.json"} </w:instrText>
      </w:r>
      <w:r w:rsidR="000F5C24">
        <w:rPr>
          <w:rFonts w:ascii="Times New Roman" w:hAnsi="Times New Roman" w:cs="Times New Roman"/>
        </w:rPr>
        <w:fldChar w:fldCharType="separate"/>
      </w:r>
      <w:r w:rsidR="000E1D7F" w:rsidRPr="000E1D7F">
        <w:rPr>
          <w:rFonts w:ascii="Times New Roman" w:hAnsi="Times New Roman" w:cs="Times New Roman"/>
        </w:rPr>
        <w:t>(23)</w:t>
      </w:r>
      <w:r w:rsidR="000F5C24">
        <w:rPr>
          <w:rFonts w:ascii="Times New Roman" w:hAnsi="Times New Roman" w:cs="Times New Roman"/>
        </w:rPr>
        <w:fldChar w:fldCharType="end"/>
      </w:r>
      <w:r w:rsidRPr="00E62980">
        <w:rPr>
          <w:rFonts w:ascii="Times New Roman" w:hAnsi="Times New Roman" w:cs="Times New Roman"/>
        </w:rPr>
        <w:t xml:space="preserve">, </w:t>
      </w:r>
      <w:r w:rsidR="000F5C24">
        <w:rPr>
          <w:rFonts w:ascii="Times New Roman" w:hAnsi="Times New Roman" w:cs="Times New Roman"/>
        </w:rPr>
        <w:t>the</w:t>
      </w:r>
      <w:r w:rsidR="00C67A7C">
        <w:rPr>
          <w:rFonts w:ascii="Times New Roman" w:hAnsi="Times New Roman" w:cs="Times New Roman"/>
        </w:rPr>
        <w:t xml:space="preserve"> </w:t>
      </w:r>
      <w:r w:rsidRPr="00E62980">
        <w:rPr>
          <w:rFonts w:ascii="Times New Roman" w:hAnsi="Times New Roman" w:cs="Times New Roman"/>
        </w:rPr>
        <w:t xml:space="preserve">feeding window </w:t>
      </w:r>
      <w:r w:rsidR="000F5C24">
        <w:rPr>
          <w:rFonts w:ascii="Times New Roman" w:hAnsi="Times New Roman" w:cs="Times New Roman"/>
        </w:rPr>
        <w:t xml:space="preserve">can be </w:t>
      </w:r>
      <w:r w:rsidRPr="00E62980">
        <w:rPr>
          <w:rFonts w:ascii="Times New Roman" w:hAnsi="Times New Roman" w:cs="Times New Roman"/>
        </w:rPr>
        <w:t>early</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{"citationID":"aqpj5oeu38","properties":{"formattedCitation":"(27\\uc0\\u8211{}29, 31)","plainCitation":"(27–29, 31)","noteIndex":0},"citationItems":[{"id":385,"uris":["http://zotero.org/users/5073745/items/E89CVTH5"],"itemData":{"id":385,"type":"article-journal","abstract":"Objective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M."}],"issued":{"date-parts":[["2019",6]]}}},{"id":245,"uris":["http://zotero.org/users/5073745/items/NM5GTE54"],"itemData":{"id":245,"type":"article-journal","abstract":"Objective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oxidation.","container-title":"Obesity","DOI":"10.1002/oby.22518","ISSN":"1930-739X","issue":"8","language":"en","license":"© 2019 The Obesity Society","page":"1244-1254","source":"Wiley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(27–29, 31)</w:t>
      </w:r>
      <w:r w:rsidR="00511941">
        <w:rPr>
          <w:rFonts w:ascii="Times New Roman" w:hAnsi="Times New Roman" w:cs="Times New Roman"/>
        </w:rPr>
        <w:fldChar w:fldCharType="end"/>
      </w:r>
      <w:r w:rsidRPr="00E62980">
        <w:rPr>
          <w:rFonts w:ascii="Times New Roman" w:hAnsi="Times New Roman" w:cs="Times New Roman"/>
        </w:rPr>
        <w:t xml:space="preserve"> vs late</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{"citationID":"a2q631rva94","properties":{"formattedCitation":"(24, 26, 28)","plainCitation":"(24, 26, 28)","noteIndex":0},"citationItems":[{"id":239,"uris":["http://zotero.org/users/5073745/items/W9LIWJCV"],"itemData":{"id":239,"type":"article-journal","abstract":"BackgroundIntermittent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(24, 26, 28)</w:t>
      </w:r>
      <w:r w:rsidR="00511941">
        <w:rPr>
          <w:rFonts w:ascii="Times New Roman" w:hAnsi="Times New Roman" w:cs="Times New Roman"/>
        </w:rPr>
        <w:fldChar w:fldCharType="end"/>
      </w:r>
      <w:r w:rsidR="00511941">
        <w:rPr>
          <w:rFonts w:ascii="Times New Roman" w:hAnsi="Times New Roman" w:cs="Times New Roman"/>
        </w:rPr>
        <w:t xml:space="preserve"> in the day</w:t>
      </w:r>
      <w:r w:rsidRPr="00E62980">
        <w:rPr>
          <w:rFonts w:ascii="Times New Roman" w:hAnsi="Times New Roman" w:cs="Times New Roman"/>
        </w:rPr>
        <w:t>, control of caloric intake isocaloric</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3ssvm21k","properties":{"formattedCitation":"(27)","plainCitation":"(27)","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w:t>
      </w:r>
      <w:r w:rsidR="00511941">
        <w:rPr>
          <w:rFonts w:ascii="Times New Roman" w:hAnsi="Times New Roman" w:cs="Times New Roman"/>
        </w:rPr>
        <w:fldChar w:fldCharType="end"/>
      </w:r>
      <w:r w:rsidRPr="00E62980">
        <w:rPr>
          <w:rFonts w:ascii="Times New Roman" w:hAnsi="Times New Roman" w:cs="Times New Roman"/>
        </w:rPr>
        <w:t xml:space="preserve"> vs </w:t>
      </w:r>
      <w:r w:rsidR="00511941">
        <w:rPr>
          <w:rFonts w:ascii="Times New Roman" w:hAnsi="Times New Roman" w:cs="Times New Roman"/>
        </w:rPr>
        <w:t xml:space="preserve">unrestrained caloric intake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{"citationID":"a18vhm28bn2","properties":{"formattedCitation":"(22, 26, 32)","plainCitation":"(22, 26, 32)","noteIndex":0},"citationItems":[{"id":325,"uris":["http://zotero.org/users/5073745/items/4HHZWM4Z"],"itemData":{"id":325,"type":"article-journal","abstract":"Importance: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A."}],"issued":{"date-parts":[["2018",6,15]]}}},{"id":311,"uris":["http://zotero.org/users/5073745/items/MT3GZ88S"],"itemData":{"id":311,"type":"article-journal","abstract":"This study examined the effects of time-restricted feeding (TRF; 8-h feeding window/16-h fasting window daily) on sleep. Obese adults (n = 23) followed 8-h TRF for 12 weeks. Pittsburgh Sleep Quality Index (PSQI) total score was below 5 at week 1 (4.7 ± 0.5) and week 12 (4.8 ± 0.7), indicating good sleep quality throughout the trial. Subjective measures of wake time, bedtime, and sleep duration remained unchanged. Findings from this secondary analysis indicate that TRF does not alter sleep quality or duration in subjects with obesity. Novelty This study is the first to show that TRF (8-h feeding window/16-h fasting window daily) does not alter sleep quality or duration in subjects with obesity.","container-title":"Applied Physiology, Nutrition, and Metabolism = Physiologie Appliquee, Nutrition Et Metabolisme","DOI":"10.1139/apnm-2019-0032","ISSN":"1715-5320","issue":"8","journalAbbreviation":"Appl Physiol Nutr Metab","language":"eng","note":"PMID: 30802152","page":"903-906","source":"PubMed","title":"Effect of 8-h time-restricted feeding on sleep quality and duration in adults with obesity","volume":"44","author":[{"family":"Gabel","given":"Kelsey"},{"family":"Hoddy","given":"Kristin K."},{"family":"Burgess","given":"Helen J."},{"family":"Varady","given":"Krista A."}],"issued":{"date-parts":[["2019",8]]}}}],"schema":"https://github.com/citation-style-language/schema/raw/master/csl-citation.json"}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(22, 26, 32)</w:t>
      </w:r>
      <w:r w:rsidR="00511941">
        <w:rPr>
          <w:rFonts w:ascii="Times New Roman" w:hAnsi="Times New Roman" w:cs="Times New Roman"/>
        </w:rPr>
        <w:fldChar w:fldCharType="end"/>
      </w:r>
      <w:r w:rsidRPr="00E62980">
        <w:rPr>
          <w:rFonts w:ascii="Times New Roman" w:hAnsi="Times New Roman" w:cs="Times New Roman"/>
        </w:rPr>
        <w:t xml:space="preserve">, </w:t>
      </w:r>
      <w:r w:rsidR="00991408" w:rsidRPr="00E62980">
        <w:rPr>
          <w:rFonts w:ascii="Times New Roman" w:hAnsi="Times New Roman" w:cs="Times New Roman"/>
        </w:rPr>
        <w:t xml:space="preserve">and </w:t>
      </w:r>
      <w:r w:rsidRPr="00E62980">
        <w:rPr>
          <w:rFonts w:ascii="Times New Roman" w:hAnsi="Times New Roman" w:cs="Times New Roman"/>
        </w:rPr>
        <w:t>inpatient observation</w:t>
      </w:r>
      <w:r w:rsidR="00511941">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kfa5vnd","properties":{"formattedCitation":"(27)","plainCitation":"(27)","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w:t>
      </w:r>
      <w:r w:rsidR="00511941">
        <w:rPr>
          <w:rFonts w:ascii="Times New Roman" w:hAnsi="Times New Roman" w:cs="Times New Roman"/>
        </w:rPr>
        <w:fldChar w:fldCharType="end"/>
      </w:r>
      <w:r w:rsidRPr="00E62980">
        <w:rPr>
          <w:rFonts w:ascii="Times New Roman" w:hAnsi="Times New Roman" w:cs="Times New Roman"/>
        </w:rPr>
        <w:t xml:space="preserve"> or outpatient adherence monitoring</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{"citationID":"a1qbk3pjvec","properties":{"formattedCitation":"(22, 26)","plainCitation":"(22, 26)","noteIndex":0},"citationItems":[{"id":325,"uris":["http://zotero.org/users/5073745/items/4HHZWM4Z"],"itemData":{"id":325,"type":"article-journal","abstract":"Importance: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(22, 26)</w:t>
      </w:r>
      <w:r w:rsidR="00511941">
        <w:rPr>
          <w:rFonts w:ascii="Times New Roman" w:hAnsi="Times New Roman" w:cs="Times New Roman"/>
        </w:rPr>
        <w:fldChar w:fldCharType="end"/>
      </w:r>
      <w:r w:rsidRPr="00E62980">
        <w:rPr>
          <w:rFonts w:ascii="Times New Roman" w:hAnsi="Times New Roman" w:cs="Times New Roman"/>
        </w:rPr>
        <w:t xml:space="preserve">. As such, the biological effects of this eating strategy are not clear, even in non-pregnant humans. </w:t>
      </w:r>
    </w:p>
    <w:p w14:paraId="3FDE6E41" w14:textId="2B3C5C3A" w:rsidR="00D854CE" w:rsidRPr="00E62980" w:rsidRDefault="004F2D68" w:rsidP="00065514">
      <w:pPr>
        <w:spacing w:line="480" w:lineRule="auto"/>
        <w:ind w:firstLine="720"/>
        <w:rPr>
          <w:rFonts w:ascii="Times New Roman" w:hAnsi="Times New Roman" w:cs="Times New Roman"/>
        </w:rPr>
      </w:pPr>
      <w:r w:rsidRPr="00E62980">
        <w:rPr>
          <w:rFonts w:ascii="Times New Roman" w:hAnsi="Times New Roman" w:cs="Times New Roman"/>
        </w:rPr>
        <w:t xml:space="preserve">Results from rodent models of TRF are more consistent than human trials. </w:t>
      </w:r>
      <w:r w:rsidR="00536356" w:rsidRPr="00E62980">
        <w:rPr>
          <w:rFonts w:ascii="Times New Roman" w:hAnsi="Times New Roman" w:cs="Times New Roman"/>
        </w:rPr>
        <w:t>These</w:t>
      </w:r>
      <w:r w:rsidR="00D60D6B" w:rsidRPr="00E62980">
        <w:rPr>
          <w:rFonts w:ascii="Times New Roman" w:hAnsi="Times New Roman" w:cs="Times New Roman"/>
        </w:rPr>
        <w:t xml:space="preserve"> </w:t>
      </w:r>
      <w:r w:rsidR="00EF3374" w:rsidRPr="00E62980">
        <w:rPr>
          <w:rFonts w:ascii="Times New Roman" w:hAnsi="Times New Roman" w:cs="Times New Roman"/>
        </w:rPr>
        <w:t xml:space="preserve">have found </w:t>
      </w:r>
      <w:r w:rsidR="00CA434E" w:rsidRPr="00E62980">
        <w:rPr>
          <w:rFonts w:ascii="Times New Roman" w:hAnsi="Times New Roman" w:cs="Times New Roman"/>
        </w:rPr>
        <w:t xml:space="preserve">TRF of a </w:t>
      </w:r>
      <w:r w:rsidR="00F51E14" w:rsidRPr="00E62980">
        <w:rPr>
          <w:rFonts w:ascii="Times New Roman" w:hAnsi="Times New Roman" w:cs="Times New Roman"/>
        </w:rPr>
        <w:t>HF</w:t>
      </w:r>
      <w:r w:rsidR="003D0BD4" w:rsidRPr="00E62980">
        <w:rPr>
          <w:rFonts w:ascii="Times New Roman" w:hAnsi="Times New Roman" w:cs="Times New Roman"/>
        </w:rPr>
        <w:t>HS</w:t>
      </w:r>
      <w:r w:rsidR="00CA434E" w:rsidRPr="00E62980">
        <w:rPr>
          <w:rFonts w:ascii="Times New Roman" w:hAnsi="Times New Roman" w:cs="Times New Roman"/>
        </w:rPr>
        <w:t xml:space="preserve"> </w:t>
      </w:r>
      <w:r w:rsidR="007A45B2" w:rsidRPr="00E62980">
        <w:rPr>
          <w:rFonts w:ascii="Times New Roman" w:hAnsi="Times New Roman" w:cs="Times New Roman"/>
        </w:rPr>
        <w:t>reduce</w:t>
      </w:r>
      <w:r w:rsidR="00536356" w:rsidRPr="00E62980">
        <w:rPr>
          <w:rFonts w:ascii="Times New Roman" w:hAnsi="Times New Roman" w:cs="Times New Roman"/>
        </w:rPr>
        <w:t>s</w:t>
      </w:r>
      <w:r w:rsidR="007A45B2" w:rsidRPr="00E62980">
        <w:rPr>
          <w:rFonts w:ascii="Times New Roman" w:hAnsi="Times New Roman" w:cs="Times New Roman"/>
        </w:rPr>
        <w:t xml:space="preserve"> body weight </w:t>
      </w:r>
      <w:r w:rsidR="007700BF" w:rsidRPr="00E62980">
        <w:rPr>
          <w:rFonts w:ascii="Times New Roman" w:hAnsi="Times New Roman" w:cs="Times New Roman"/>
        </w:rPr>
        <w:t xml:space="preserve">compared to ad libitum feeding </w:t>
      </w:r>
      <w:r w:rsidR="007A45B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pd5f2a74","properties":{"formattedCitation":"(33\\uc0\\u8211{}38)","plainCitation":"(33–38)","noteIndex":0},"citationItems":[{"id":82,"uris":["http://zotero.org/users/5073745/items/K7KVJXE6"],"itemData":{"id":82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Z."},{"family":"Tups","given":"Alexander"}],"issued":{"date-parts":[["2019",11]]}}},{"id":81,"uris":["http://zotero.org/users/5073745/items/DX4QM9CB"],"itemData":{"id":81,"type":"article-journal","abstract":"Because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sidRPr="00E62980">
        <w:rPr>
          <w:rFonts w:ascii="Times New Roman" w:hAnsi="Times New Roman" w:cs="Times New Roman"/>
        </w:rPr>
        <w:fldChar w:fldCharType="separate"/>
      </w:r>
      <w:r w:rsidR="000E1D7F" w:rsidRPr="000E1D7F">
        <w:rPr>
          <w:rFonts w:ascii="Times New Roman" w:hAnsi="Times New Roman" w:cs="Times New Roman"/>
        </w:rPr>
        <w:t>(33–38)</w:t>
      </w:r>
      <w:r w:rsidR="007A45B2" w:rsidRPr="00E62980">
        <w:rPr>
          <w:rFonts w:ascii="Times New Roman" w:hAnsi="Times New Roman" w:cs="Times New Roman"/>
        </w:rPr>
        <w:fldChar w:fldCharType="end"/>
      </w:r>
      <w:r w:rsidR="007A45B2" w:rsidRPr="00E62980">
        <w:rPr>
          <w:rFonts w:ascii="Times New Roman" w:hAnsi="Times New Roman" w:cs="Times New Roman"/>
        </w:rPr>
        <w:t>,</w:t>
      </w:r>
      <w:r w:rsidR="00EF3374" w:rsidRPr="00E62980">
        <w:rPr>
          <w:rFonts w:ascii="Times New Roman" w:hAnsi="Times New Roman" w:cs="Times New Roman"/>
        </w:rPr>
        <w:t xml:space="preserve"> can </w:t>
      </w:r>
      <w:r w:rsidR="007700BF" w:rsidRPr="00E62980">
        <w:rPr>
          <w:rFonts w:ascii="Times New Roman" w:hAnsi="Times New Roman" w:cs="Times New Roman"/>
        </w:rPr>
        <w:t xml:space="preserve">improve </w:t>
      </w:r>
      <w:r w:rsidR="00C65822" w:rsidRPr="00E62980">
        <w:rPr>
          <w:rFonts w:ascii="Times New Roman" w:hAnsi="Times New Roman" w:cs="Times New Roman"/>
        </w:rPr>
        <w:t>Homeostatic Model Assessment for Insulin Resistance (</w:t>
      </w:r>
      <w:r w:rsidR="007700BF" w:rsidRPr="00E62980">
        <w:rPr>
          <w:rFonts w:ascii="Times New Roman" w:hAnsi="Times New Roman" w:cs="Times New Roman"/>
        </w:rPr>
        <w:t>HOMA-IR</w:t>
      </w:r>
      <w:r w:rsidR="00C65822" w:rsidRPr="00E62980">
        <w:rPr>
          <w:rFonts w:ascii="Times New Roman" w:hAnsi="Times New Roman" w:cs="Times New Roman"/>
        </w:rPr>
        <w:t>)</w:t>
      </w:r>
      <w:r w:rsidR="007700BF" w:rsidRPr="00E62980">
        <w:rPr>
          <w:rFonts w:ascii="Times New Roman" w:hAnsi="Times New Roman" w:cs="Times New Roman"/>
        </w:rPr>
        <w:t xml:space="preserve"> </w:t>
      </w:r>
      <w:r w:rsidR="007700BF"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{"citationID":"Y8G43sy1","properties":{"formattedCitation":"(35, 38, 39)","plainCitation":"(35, 38, 39)","noteIndex":0},"citationItems":[{"id":338,"uris":["http://zotero.org/users/5073745/items/9YE6QRBF"],"itemData":{"id":338,"type":"article-journal","abstract":"Background.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sidRPr="00E62980">
        <w:rPr>
          <w:rFonts w:ascii="Times New Roman" w:hAnsi="Times New Roman" w:cs="Times New Roman"/>
        </w:rPr>
        <w:fldChar w:fldCharType="separate"/>
      </w:r>
      <w:r w:rsidR="000E1D7F" w:rsidRPr="000E1D7F">
        <w:rPr>
          <w:rFonts w:ascii="Times New Roman" w:hAnsi="Times New Roman" w:cs="Times New Roman"/>
        </w:rPr>
        <w:t>(35, 38, 39)</w:t>
      </w:r>
      <w:r w:rsidR="007700BF" w:rsidRPr="00E62980">
        <w:rPr>
          <w:rFonts w:ascii="Times New Roman" w:hAnsi="Times New Roman" w:cs="Times New Roman"/>
        </w:rPr>
        <w:fldChar w:fldCharType="end"/>
      </w:r>
      <w:r w:rsidR="007700BF" w:rsidRPr="00E62980">
        <w:rPr>
          <w:rFonts w:ascii="Times New Roman" w:hAnsi="Times New Roman" w:cs="Times New Roman"/>
        </w:rPr>
        <w:t xml:space="preserve">, </w:t>
      </w:r>
      <w:r w:rsidR="00536356" w:rsidRPr="00E62980">
        <w:rPr>
          <w:rFonts w:ascii="Times New Roman" w:hAnsi="Times New Roman" w:cs="Times New Roman"/>
        </w:rPr>
        <w:t xml:space="preserve">and may limit </w:t>
      </w:r>
      <w:r w:rsidR="00EF3374" w:rsidRPr="00E62980">
        <w:rPr>
          <w:rFonts w:ascii="Times New Roman" w:hAnsi="Times New Roman" w:cs="Times New Roman"/>
        </w:rPr>
        <w:t xml:space="preserve">complications like </w:t>
      </w:r>
      <w:r w:rsidR="000F24AB" w:rsidRPr="00E62980">
        <w:rPr>
          <w:rFonts w:ascii="Times New Roman" w:hAnsi="Times New Roman" w:cs="Times New Roman"/>
        </w:rPr>
        <w:t xml:space="preserve">insulin </w:t>
      </w:r>
      <w:r w:rsidR="00D60D6B" w:rsidRPr="00E62980">
        <w:rPr>
          <w:rFonts w:ascii="Times New Roman" w:hAnsi="Times New Roman" w:cs="Times New Roman"/>
        </w:rPr>
        <w:t xml:space="preserve">resistance </w:t>
      </w:r>
      <w:r w:rsidR="000F24A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{"citationID":"O1QZBfUa","properties":{"formattedCitation":"(36, 37)","plainCitation":"(36, 37)","noteIndex":0},"citationItems":[{"id":413,"uris":["http://zotero.org/users/5073745/items/QMLGQCIB"],"itemData":{"id":413,"type":"article-journal","abstract":"Abstract\n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sidRPr="00E62980">
        <w:rPr>
          <w:rFonts w:ascii="Times New Roman" w:hAnsi="Times New Roman" w:cs="Times New Roman"/>
        </w:rPr>
        <w:fldChar w:fldCharType="separate"/>
      </w:r>
      <w:r w:rsidR="000E1D7F" w:rsidRPr="000E1D7F">
        <w:rPr>
          <w:rFonts w:ascii="Times New Roman" w:hAnsi="Times New Roman" w:cs="Times New Roman"/>
        </w:rPr>
        <w:t>(36, 37)</w:t>
      </w:r>
      <w:r w:rsidR="000F24AB" w:rsidRPr="00E62980">
        <w:rPr>
          <w:rFonts w:ascii="Times New Roman" w:hAnsi="Times New Roman" w:cs="Times New Roman"/>
        </w:rPr>
        <w:fldChar w:fldCharType="end"/>
      </w:r>
      <w:r w:rsidR="00EF3374" w:rsidRPr="00E62980">
        <w:rPr>
          <w:rFonts w:ascii="Times New Roman" w:hAnsi="Times New Roman" w:cs="Times New Roman"/>
        </w:rPr>
        <w:t xml:space="preserve"> from </w:t>
      </w:r>
      <w:r w:rsidR="00F51E14" w:rsidRPr="00E62980">
        <w:rPr>
          <w:rFonts w:ascii="Times New Roman" w:hAnsi="Times New Roman" w:cs="Times New Roman"/>
        </w:rPr>
        <w:t>H</w:t>
      </w:r>
      <w:r w:rsidR="003D0BD4" w:rsidRPr="00E62980">
        <w:rPr>
          <w:rFonts w:ascii="Times New Roman" w:hAnsi="Times New Roman" w:cs="Times New Roman"/>
        </w:rPr>
        <w:t>FHS</w:t>
      </w:r>
      <w:r w:rsidR="00EF3374" w:rsidRPr="00E62980">
        <w:rPr>
          <w:rFonts w:ascii="Times New Roman" w:hAnsi="Times New Roman" w:cs="Times New Roman"/>
        </w:rPr>
        <w:t xml:space="preserve"> feeding</w:t>
      </w:r>
      <w:r w:rsidR="00536356" w:rsidRPr="00E62980">
        <w:rPr>
          <w:rFonts w:ascii="Times New Roman" w:hAnsi="Times New Roman" w:cs="Times New Roman"/>
        </w:rPr>
        <w:t xml:space="preserve">. </w:t>
      </w:r>
    </w:p>
    <w:p w14:paraId="79431260" w14:textId="3D96F43E" w:rsidR="00616AD3" w:rsidRPr="00E62980" w:rsidRDefault="00D854CE" w:rsidP="00B82073">
      <w:pPr>
        <w:spacing w:line="480" w:lineRule="auto"/>
        <w:ind w:firstLine="720"/>
        <w:rPr>
          <w:rFonts w:ascii="Times New Roman" w:hAnsi="Times New Roman" w:cs="Times New Roman"/>
        </w:rPr>
      </w:pPr>
      <w:r w:rsidRPr="00E62980">
        <w:rPr>
          <w:rFonts w:ascii="Times New Roman" w:hAnsi="Times New Roman" w:cs="Times New Roman"/>
        </w:rPr>
        <w:t xml:space="preserve">Taking together the likelihood that food intake can be time-disrupted in pregnancy and the evidence of TRF being </w:t>
      </w:r>
      <w:r w:rsidR="00651207" w:rsidRPr="00E62980">
        <w:rPr>
          <w:rFonts w:ascii="Times New Roman" w:hAnsi="Times New Roman" w:cs="Times New Roman"/>
        </w:rPr>
        <w:t xml:space="preserve">a </w:t>
      </w:r>
      <w:r w:rsidR="0018051D" w:rsidRPr="00E62980">
        <w:rPr>
          <w:rFonts w:ascii="Times New Roman" w:hAnsi="Times New Roman" w:cs="Times New Roman"/>
        </w:rPr>
        <w:t xml:space="preserve">potent </w:t>
      </w:r>
      <w:r w:rsidR="00651207" w:rsidRPr="00E62980">
        <w:rPr>
          <w:rFonts w:ascii="Times New Roman" w:hAnsi="Times New Roman" w:cs="Times New Roman"/>
        </w:rPr>
        <w:t xml:space="preserve">method </w:t>
      </w:r>
      <w:r w:rsidRPr="00E62980">
        <w:rPr>
          <w:rFonts w:ascii="Times New Roman" w:hAnsi="Times New Roman" w:cs="Times New Roman"/>
        </w:rPr>
        <w:t xml:space="preserve">to </w:t>
      </w:r>
      <w:r w:rsidR="00651207" w:rsidRPr="00E62980">
        <w:rPr>
          <w:rFonts w:ascii="Times New Roman" w:hAnsi="Times New Roman" w:cs="Times New Roman"/>
        </w:rPr>
        <w:t xml:space="preserve">improve </w:t>
      </w:r>
      <w:r w:rsidR="00B82073" w:rsidRPr="00E62980">
        <w:rPr>
          <w:rFonts w:ascii="Times New Roman" w:hAnsi="Times New Roman" w:cs="Times New Roman"/>
        </w:rPr>
        <w:t xml:space="preserve">body composition and glycemic health in adult mice, we sought to </w:t>
      </w:r>
      <w:r w:rsidR="004357A7" w:rsidRPr="00E62980">
        <w:rPr>
          <w:rFonts w:ascii="Times New Roman" w:hAnsi="Times New Roman" w:cs="Times New Roman"/>
        </w:rPr>
        <w:t xml:space="preserve">evaluate the impact of </w:t>
      </w:r>
      <w:r w:rsidR="00B82073" w:rsidRPr="00E62980">
        <w:rPr>
          <w:rFonts w:ascii="Times New Roman" w:hAnsi="Times New Roman" w:cs="Times New Roman"/>
        </w:rPr>
        <w:t>TRF of normal laboratory chow</w:t>
      </w:r>
      <w:r w:rsidR="004357A7" w:rsidRPr="00E62980">
        <w:rPr>
          <w:rFonts w:ascii="Times New Roman" w:hAnsi="Times New Roman" w:cs="Times New Roman"/>
        </w:rPr>
        <w:t xml:space="preserve"> </w:t>
      </w:r>
      <w:r w:rsidR="00B82073" w:rsidRPr="00E62980">
        <w:rPr>
          <w:rFonts w:ascii="Times New Roman" w:hAnsi="Times New Roman" w:cs="Times New Roman"/>
        </w:rPr>
        <w:t>(</w:t>
      </w:r>
      <w:r w:rsidR="004357A7" w:rsidRPr="00E62980">
        <w:rPr>
          <w:rFonts w:ascii="Times New Roman" w:hAnsi="Times New Roman" w:cs="Times New Roman"/>
        </w:rPr>
        <w:t xml:space="preserve">6-hour, </w:t>
      </w:r>
      <w:r w:rsidR="00B82073" w:rsidRPr="00E62980">
        <w:rPr>
          <w:rFonts w:ascii="Times New Roman" w:hAnsi="Times New Roman" w:cs="Times New Roman"/>
        </w:rPr>
        <w:t xml:space="preserve">early </w:t>
      </w:r>
      <w:r w:rsidR="004357A7" w:rsidRPr="00E62980">
        <w:rPr>
          <w:rFonts w:ascii="Times New Roman" w:hAnsi="Times New Roman" w:cs="Times New Roman"/>
        </w:rPr>
        <w:t>dark-cycle</w:t>
      </w:r>
      <w:r w:rsidR="00B82073" w:rsidRPr="00E62980">
        <w:rPr>
          <w:rFonts w:ascii="Times New Roman" w:hAnsi="Times New Roman" w:cs="Times New Roman"/>
        </w:rPr>
        <w:t>)</w:t>
      </w:r>
      <w:r w:rsidR="004357A7" w:rsidRPr="00E62980">
        <w:rPr>
          <w:rFonts w:ascii="Times New Roman" w:hAnsi="Times New Roman" w:cs="Times New Roman"/>
        </w:rPr>
        <w:t xml:space="preserve"> before and during pregnancy on resulting offspring </w:t>
      </w:r>
      <w:r w:rsidR="00B82073" w:rsidRPr="00E62980">
        <w:rPr>
          <w:rFonts w:ascii="Times New Roman" w:hAnsi="Times New Roman" w:cs="Times New Roman"/>
        </w:rPr>
        <w:t xml:space="preserve">body composition and glycemic </w:t>
      </w:r>
      <w:r w:rsidR="004357A7" w:rsidRPr="00E62980">
        <w:rPr>
          <w:rFonts w:ascii="Times New Roman" w:hAnsi="Times New Roman" w:cs="Times New Roman"/>
        </w:rPr>
        <w:t>health through adulthood</w:t>
      </w:r>
      <w:r w:rsidR="00B82073" w:rsidRPr="00E62980">
        <w:rPr>
          <w:rFonts w:ascii="Times New Roman" w:hAnsi="Times New Roman" w:cs="Times New Roman"/>
        </w:rPr>
        <w:t>.</w:t>
      </w:r>
      <w:r w:rsidR="004357A7" w:rsidRPr="00E62980">
        <w:rPr>
          <w:rFonts w:ascii="Times New Roman" w:hAnsi="Times New Roman" w:cs="Times New Roman"/>
        </w:rPr>
        <w:t xml:space="preserve"> </w:t>
      </w:r>
      <w:r w:rsidR="00616AD3" w:rsidRPr="00E62980">
        <w:rPr>
          <w:rFonts w:ascii="Times New Roman" w:hAnsi="Times New Roman" w:cs="Times New Roman"/>
          <w:b/>
          <w:bCs/>
        </w:rPr>
        <w:br/>
      </w:r>
      <w:r w:rsidR="00616AD3" w:rsidRPr="00E62980">
        <w:rPr>
          <w:rStyle w:val="Heading1Char"/>
        </w:rPr>
        <w:t>Methods</w:t>
      </w:r>
    </w:p>
    <w:p w14:paraId="4364FCC0" w14:textId="794AA8CD" w:rsidR="00616AD3" w:rsidRPr="00E62980" w:rsidRDefault="00616AD3" w:rsidP="0006138D">
      <w:pPr>
        <w:pStyle w:val="Heading2"/>
      </w:pPr>
      <w:r w:rsidRPr="00E62980">
        <w:t>Animal care and use</w:t>
      </w:r>
    </w:p>
    <w:p w14:paraId="579C2C27" w14:textId="550D3233" w:rsidR="00F67AA8" w:rsidRPr="00E62980" w:rsidRDefault="00CA79D5" w:rsidP="00C77936">
      <w:pPr>
        <w:spacing w:line="480" w:lineRule="auto"/>
        <w:rPr>
          <w:rFonts w:ascii="Times New Roman" w:hAnsi="Times New Roman" w:cs="Times New Roman"/>
        </w:rPr>
      </w:pPr>
      <w:r>
        <w:rPr>
          <w:rFonts w:ascii="Times New Roman" w:hAnsi="Times New Roman" w:cs="Times New Roman"/>
        </w:rPr>
        <w:t xml:space="preserve">Male and </w:t>
      </w:r>
      <w:r w:rsidR="00402DEA" w:rsidRPr="00E62980">
        <w:rPr>
          <w:rFonts w:ascii="Times New Roman" w:hAnsi="Times New Roman" w:cs="Times New Roman"/>
        </w:rPr>
        <w:t>Female</w:t>
      </w:r>
      <w:r w:rsidR="006D4D25" w:rsidRPr="00E62980">
        <w:rPr>
          <w:rFonts w:ascii="Times New Roman" w:hAnsi="Times New Roman" w:cs="Times New Roman"/>
        </w:rPr>
        <w:t xml:space="preserve"> C57BL/6J mice were obtained from Jackson Laboratory (RRID </w:t>
      </w:r>
      <w:r w:rsidR="006D4D25" w:rsidRPr="00E62980">
        <w:rPr>
          <w:rFonts w:ascii="Times New Roman" w:eastAsia="Times New Roman" w:hAnsi="Times New Roman" w:cs="Times New Roman"/>
          <w:color w:val="000000" w:themeColor="text1"/>
          <w:shd w:val="clear" w:color="auto" w:fill="FFFFFF"/>
        </w:rPr>
        <w:t>IMSR_JAX:000664</w:t>
      </w:r>
      <w:r w:rsidR="006D4D25" w:rsidRPr="00E62980">
        <w:rPr>
          <w:rFonts w:ascii="Times New Roman" w:hAnsi="Times New Roman" w:cs="Times New Roman"/>
        </w:rPr>
        <w:t xml:space="preserve">). All animals were maintained on </w:t>
      </w:r>
      <w:r w:rsidR="008A50C3" w:rsidRPr="00E62980">
        <w:rPr>
          <w:rFonts w:ascii="Times New Roman" w:hAnsi="Times New Roman" w:cs="Times New Roman"/>
        </w:rPr>
        <w:t>a</w:t>
      </w:r>
      <w:r w:rsidR="00433F6E" w:rsidRPr="00E62980">
        <w:rPr>
          <w:rFonts w:ascii="Times New Roman" w:hAnsi="Times New Roman" w:cs="Times New Roman"/>
        </w:rPr>
        <w:t xml:space="preserve">, </w:t>
      </w:r>
      <w:r w:rsidR="006D4D25" w:rsidRPr="00E62980">
        <w:rPr>
          <w:rFonts w:ascii="Times New Roman" w:hAnsi="Times New Roman" w:cs="Times New Roman"/>
        </w:rPr>
        <w:t>12-hour</w:t>
      </w:r>
      <w:r w:rsidR="00433F6E" w:rsidRPr="00E62980">
        <w:rPr>
          <w:rFonts w:ascii="Times New Roman" w:hAnsi="Times New Roman" w:cs="Times New Roman"/>
        </w:rPr>
        <w:t xml:space="preserve"> light/dark</w:t>
      </w:r>
      <w:r w:rsidR="006D4D25" w:rsidRPr="00E62980">
        <w:rPr>
          <w:rFonts w:ascii="Times New Roman" w:hAnsi="Times New Roman" w:cs="Times New Roman"/>
        </w:rPr>
        <w:t xml:space="preserve"> (12 dark</w:t>
      </w:r>
      <w:r w:rsidR="00454691" w:rsidRPr="00E62980">
        <w:rPr>
          <w:rFonts w:ascii="Times New Roman" w:hAnsi="Times New Roman" w:cs="Times New Roman"/>
        </w:rPr>
        <w:t xml:space="preserve"> (ZT12</w:t>
      </w:r>
      <w:r w:rsidR="00B90BD5" w:rsidRPr="00E62980">
        <w:rPr>
          <w:rFonts w:ascii="Times New Roman" w:hAnsi="Times New Roman" w:cs="Times New Roman"/>
        </w:rPr>
        <w:t>, 6pm</w:t>
      </w:r>
      <w:r w:rsidR="00454691" w:rsidRPr="00E62980">
        <w:rPr>
          <w:rFonts w:ascii="Times New Roman" w:hAnsi="Times New Roman" w:cs="Times New Roman"/>
        </w:rPr>
        <w:t>)</w:t>
      </w:r>
      <w:r w:rsidR="006D4D25" w:rsidRPr="00E62980">
        <w:rPr>
          <w:rFonts w:ascii="Times New Roman" w:hAnsi="Times New Roman" w:cs="Times New Roman"/>
        </w:rPr>
        <w:t>:12 light</w:t>
      </w:r>
      <w:r w:rsidR="00454691" w:rsidRPr="00E62980">
        <w:rPr>
          <w:rFonts w:ascii="Times New Roman" w:hAnsi="Times New Roman" w:cs="Times New Roman"/>
        </w:rPr>
        <w:t xml:space="preserve"> (ZT0</w:t>
      </w:r>
      <w:r w:rsidR="00B90BD5" w:rsidRPr="00E62980">
        <w:rPr>
          <w:rFonts w:ascii="Times New Roman" w:hAnsi="Times New Roman" w:cs="Times New Roman"/>
        </w:rPr>
        <w:t>, 6am</w:t>
      </w:r>
      <w:r w:rsidR="00454691" w:rsidRPr="00E62980">
        <w:rPr>
          <w:rFonts w:ascii="Times New Roman" w:hAnsi="Times New Roman" w:cs="Times New Roman"/>
        </w:rPr>
        <w:t>); ZT = zeitgeber time</w:t>
      </w:r>
      <w:r w:rsidR="006D4D25" w:rsidRPr="00E62980">
        <w:rPr>
          <w:rFonts w:ascii="Times New Roman" w:hAnsi="Times New Roman" w:cs="Times New Roman"/>
        </w:rPr>
        <w:t>) cycle in a temperature</w:t>
      </w:r>
      <w:r w:rsidR="00C67A7C">
        <w:rPr>
          <w:rFonts w:ascii="Times New Roman" w:hAnsi="Times New Roman" w:cs="Times New Roman"/>
        </w:rPr>
        <w:t xml:space="preserve"> (</w:t>
      </w:r>
      <w:r w:rsidR="0066559F">
        <w:rPr>
          <w:rFonts w:ascii="Times New Roman" w:hAnsi="Times New Roman" w:cs="Times New Roman"/>
        </w:rPr>
        <w:t>70</w:t>
      </w:r>
      <w:r w:rsidR="001F163E">
        <w:rPr>
          <w:rFonts w:ascii="Times New Roman" w:hAnsi="Times New Roman" w:cs="Times New Roman"/>
        </w:rPr>
        <w:t>°</w:t>
      </w:r>
      <w:r w:rsidR="00C67A7C">
        <w:rPr>
          <w:rFonts w:ascii="Times New Roman" w:hAnsi="Times New Roman" w:cs="Times New Roman"/>
        </w:rPr>
        <w:t xml:space="preserve"> C)</w:t>
      </w:r>
      <w:r w:rsidR="006D4D25" w:rsidRPr="00E62980">
        <w:rPr>
          <w:rFonts w:ascii="Times New Roman" w:hAnsi="Times New Roman" w:cs="Times New Roman"/>
        </w:rPr>
        <w:t xml:space="preserve"> </w:t>
      </w:r>
      <w:r w:rsidR="00CD1DB4" w:rsidRPr="00E62980">
        <w:rPr>
          <w:rFonts w:ascii="Times New Roman" w:hAnsi="Times New Roman" w:cs="Times New Roman"/>
        </w:rPr>
        <w:t>and humidity</w:t>
      </w:r>
      <w:r w:rsidR="00C67A7C">
        <w:rPr>
          <w:rFonts w:ascii="Times New Roman" w:hAnsi="Times New Roman" w:cs="Times New Roman"/>
        </w:rPr>
        <w:t xml:space="preserve"> (</w:t>
      </w:r>
      <w:r w:rsidR="0066559F">
        <w:rPr>
          <w:rFonts w:ascii="Times New Roman" w:hAnsi="Times New Roman" w:cs="Times New Roman"/>
        </w:rPr>
        <w:t>40-60</w:t>
      </w:r>
      <w:r w:rsidR="00C67A7C">
        <w:rPr>
          <w:rFonts w:ascii="Times New Roman" w:hAnsi="Times New Roman" w:cs="Times New Roman"/>
        </w:rPr>
        <w:t>%)</w:t>
      </w:r>
      <w:r w:rsidR="00B235B3" w:rsidRPr="00E62980">
        <w:rPr>
          <w:rFonts w:ascii="Times New Roman" w:hAnsi="Times New Roman" w:cs="Times New Roman"/>
        </w:rPr>
        <w:t>-</w:t>
      </w:r>
      <w:r w:rsidR="00CD1DB4" w:rsidRPr="00E62980">
        <w:rPr>
          <w:rFonts w:ascii="Times New Roman" w:hAnsi="Times New Roman" w:cs="Times New Roman"/>
        </w:rPr>
        <w:t xml:space="preserve">controlled room. </w:t>
      </w:r>
      <w:r w:rsidR="00BE286E" w:rsidRPr="00E62980">
        <w:rPr>
          <w:rFonts w:ascii="Times New Roman" w:hAnsi="Times New Roman" w:cs="Times New Roman"/>
        </w:rPr>
        <w:t xml:space="preserve">After </w:t>
      </w:r>
      <w:r w:rsidR="00F67AA8" w:rsidRPr="00E62980">
        <w:rPr>
          <w:rFonts w:ascii="Times New Roman" w:hAnsi="Times New Roman" w:cs="Times New Roman"/>
        </w:rPr>
        <w:t>one</w:t>
      </w:r>
      <w:r w:rsidR="00BE286E" w:rsidRPr="00E62980">
        <w:rPr>
          <w:rFonts w:ascii="Times New Roman" w:hAnsi="Times New Roman" w:cs="Times New Roman"/>
        </w:rPr>
        <w:t xml:space="preserve"> week of acclimatization, </w:t>
      </w:r>
      <w:r w:rsidR="00A05188">
        <w:rPr>
          <w:rFonts w:ascii="Times New Roman" w:hAnsi="Times New Roman" w:cs="Times New Roman"/>
        </w:rPr>
        <w:t>females</w:t>
      </w:r>
      <w:r w:rsidR="00A05188" w:rsidRPr="00E62980">
        <w:rPr>
          <w:rFonts w:ascii="Times New Roman" w:hAnsi="Times New Roman" w:cs="Times New Roman"/>
        </w:rPr>
        <w:t xml:space="preserve"> </w:t>
      </w:r>
      <w:r w:rsidR="00BE286E" w:rsidRPr="00E62980">
        <w:rPr>
          <w:rFonts w:ascii="Times New Roman" w:hAnsi="Times New Roman" w:cs="Times New Roman"/>
        </w:rPr>
        <w:t>were single</w:t>
      </w:r>
      <w:r w:rsidR="007D1DC6" w:rsidRPr="00E62980">
        <w:rPr>
          <w:rFonts w:ascii="Times New Roman" w:hAnsi="Times New Roman" w:cs="Times New Roman"/>
        </w:rPr>
        <w:t>-</w:t>
      </w:r>
      <w:r w:rsidR="00BE286E" w:rsidRPr="00E62980">
        <w:rPr>
          <w:rFonts w:ascii="Times New Roman" w:hAnsi="Times New Roman" w:cs="Times New Roman"/>
        </w:rPr>
        <w:t>housed</w:t>
      </w:r>
      <w:r w:rsidR="00A05188">
        <w:rPr>
          <w:rFonts w:ascii="Times New Roman" w:hAnsi="Times New Roman" w:cs="Times New Roman"/>
        </w:rPr>
        <w:t xml:space="preserve"> for the remainder of the experiment</w:t>
      </w:r>
      <w:r w:rsidR="00BE286E" w:rsidRPr="00E62980">
        <w:rPr>
          <w:rFonts w:ascii="Times New Roman" w:hAnsi="Times New Roman" w:cs="Times New Roman"/>
        </w:rPr>
        <w:t xml:space="preserve"> and</w:t>
      </w:r>
      <w:r w:rsidR="00A05188">
        <w:rPr>
          <w:rFonts w:ascii="Times New Roman" w:hAnsi="Times New Roman" w:cs="Times New Roman"/>
        </w:rPr>
        <w:t xml:space="preserve"> males were socially housed until mating. </w:t>
      </w:r>
      <w:r w:rsidR="00BE286E" w:rsidRPr="00E62980">
        <w:rPr>
          <w:rFonts w:ascii="Times New Roman" w:hAnsi="Times New Roman" w:cs="Times New Roman"/>
        </w:rPr>
        <w:t xml:space="preserve"> </w:t>
      </w:r>
      <w:r w:rsidR="006D4D25" w:rsidRPr="00E62980">
        <w:rPr>
          <w:rFonts w:ascii="Times New Roman" w:hAnsi="Times New Roman" w:cs="Times New Roman"/>
        </w:rPr>
        <w:t>Dams</w:t>
      </w:r>
      <w:r w:rsidR="00282BDB">
        <w:rPr>
          <w:rFonts w:ascii="Times New Roman" w:hAnsi="Times New Roman" w:cs="Times New Roman"/>
        </w:rPr>
        <w:t xml:space="preserve"> and sires</w:t>
      </w:r>
      <w:r w:rsidR="006D4D25" w:rsidRPr="00E62980">
        <w:rPr>
          <w:rFonts w:ascii="Times New Roman" w:hAnsi="Times New Roman" w:cs="Times New Roman"/>
        </w:rPr>
        <w:t xml:space="preserve"> were randomized to either early time-restricted feeding (eTRF) or </w:t>
      </w:r>
      <w:r w:rsidR="006D4D25" w:rsidRPr="00E62980">
        <w:rPr>
          <w:rFonts w:ascii="Times New Roman" w:hAnsi="Times New Roman" w:cs="Times New Roman"/>
          <w:i/>
          <w:iCs/>
        </w:rPr>
        <w:t>ad libitum</w:t>
      </w:r>
      <w:r w:rsidR="006D4D25" w:rsidRPr="00E62980">
        <w:rPr>
          <w:rFonts w:ascii="Times New Roman" w:hAnsi="Times New Roman" w:cs="Times New Roman"/>
        </w:rPr>
        <w:t xml:space="preserve"> (AL) </w:t>
      </w:r>
      <w:proofErr w:type="gramStart"/>
      <w:r w:rsidR="006D4D25" w:rsidRPr="00E62980">
        <w:rPr>
          <w:rFonts w:ascii="Times New Roman" w:hAnsi="Times New Roman" w:cs="Times New Roman"/>
        </w:rPr>
        <w:t>feeding(</w:t>
      </w:r>
      <w:proofErr w:type="gramEnd"/>
      <w:r w:rsidR="00A05188">
        <w:rPr>
          <w:rFonts w:ascii="Times New Roman" w:hAnsi="Times New Roman" w:cs="Times New Roman"/>
        </w:rPr>
        <w:t xml:space="preserve">dams </w:t>
      </w:r>
      <w:r w:rsidR="00C77936" w:rsidRPr="00E62980">
        <w:rPr>
          <w:rFonts w:ascii="Times New Roman" w:hAnsi="Times New Roman" w:cs="Times New Roman"/>
        </w:rPr>
        <w:t xml:space="preserve">n </w:t>
      </w:r>
      <w:r w:rsidR="006D4D25" w:rsidRPr="00E62980">
        <w:rPr>
          <w:rFonts w:ascii="Times New Roman" w:hAnsi="Times New Roman" w:cs="Times New Roman"/>
        </w:rPr>
        <w:t xml:space="preserve">8= eTRF, 9=AL). </w:t>
      </w:r>
      <w:r w:rsidR="00870757" w:rsidRPr="00E62980">
        <w:rPr>
          <w:rFonts w:ascii="Times New Roman" w:hAnsi="Times New Roman" w:cs="Times New Roman"/>
        </w:rPr>
        <w:t xml:space="preserve">This study was completed in two independent cohorts of animals. The phenotypes </w:t>
      </w:r>
      <w:r w:rsidR="00870757" w:rsidRPr="00E62980">
        <w:rPr>
          <w:rFonts w:ascii="Times New Roman" w:hAnsi="Times New Roman" w:cs="Times New Roman"/>
        </w:rPr>
        <w:lastRenderedPageBreak/>
        <w:t xml:space="preserve">noted </w:t>
      </w:r>
      <w:r w:rsidR="002540FF" w:rsidRPr="00E62980">
        <w:rPr>
          <w:rFonts w:ascii="Times New Roman" w:hAnsi="Times New Roman" w:cs="Times New Roman"/>
        </w:rPr>
        <w:t xml:space="preserve">in offspring </w:t>
      </w:r>
      <w:r w:rsidR="00870757" w:rsidRPr="00E62980">
        <w:rPr>
          <w:rFonts w:ascii="Times New Roman" w:hAnsi="Times New Roman" w:cs="Times New Roman"/>
        </w:rPr>
        <w:t xml:space="preserve">were highly consistent </w:t>
      </w:r>
      <w:r w:rsidR="00FA1C14">
        <w:rPr>
          <w:rFonts w:ascii="Times New Roman" w:hAnsi="Times New Roman" w:cs="Times New Roman"/>
        </w:rPr>
        <w:t>Between cohorts and we found no statistical</w:t>
      </w:r>
      <w:r w:rsidR="00E92647">
        <w:rPr>
          <w:rFonts w:ascii="Times New Roman" w:hAnsi="Times New Roman" w:cs="Times New Roman"/>
        </w:rPr>
        <w:t xml:space="preserve"> effect modification by cohort</w:t>
      </w:r>
      <w:r w:rsidR="00FA1C14">
        <w:rPr>
          <w:rFonts w:ascii="Times New Roman" w:hAnsi="Times New Roman" w:cs="Times New Roman"/>
        </w:rPr>
        <w:t xml:space="preserve"> </w:t>
      </w:r>
      <w:r w:rsidR="00E92647">
        <w:rPr>
          <w:rFonts w:ascii="Times New Roman" w:hAnsi="Times New Roman" w:cs="Times New Roman"/>
        </w:rPr>
        <w:t xml:space="preserve">(data not shown). </w:t>
      </w:r>
      <w:r w:rsidR="00704DA1" w:rsidRPr="00E62980">
        <w:rPr>
          <w:rFonts w:ascii="Times New Roman" w:hAnsi="Times New Roman" w:cs="Times New Roman"/>
        </w:rPr>
        <w:t>T</w:t>
      </w:r>
      <w:r w:rsidR="002540FF" w:rsidRPr="00E62980">
        <w:rPr>
          <w:rFonts w:ascii="Times New Roman" w:hAnsi="Times New Roman" w:cs="Times New Roman"/>
        </w:rPr>
        <w:t xml:space="preserve">herefore, </w:t>
      </w:r>
      <w:r w:rsidR="00870757" w:rsidRPr="00E62980">
        <w:rPr>
          <w:rFonts w:ascii="Times New Roman" w:hAnsi="Times New Roman" w:cs="Times New Roman"/>
        </w:rPr>
        <w:t>data shown is the combined total from cohorts one and two</w:t>
      </w:r>
      <w:r w:rsidR="00704DA1" w:rsidRPr="00E62980">
        <w:rPr>
          <w:rFonts w:ascii="Times New Roman" w:hAnsi="Times New Roman" w:cs="Times New Roman"/>
        </w:rPr>
        <w:t xml:space="preserve"> and statistical tests do not include effects of cohort in the model</w:t>
      </w:r>
      <w:r w:rsidR="00870757" w:rsidRPr="00E62980">
        <w:rPr>
          <w:rFonts w:ascii="Times New Roman" w:hAnsi="Times New Roman" w:cs="Times New Roman"/>
        </w:rPr>
        <w:t xml:space="preserve">. </w:t>
      </w:r>
      <w:r w:rsidR="006D4D25" w:rsidRPr="00E62980">
        <w:rPr>
          <w:rFonts w:ascii="Times New Roman" w:hAnsi="Times New Roman" w:cs="Times New Roman"/>
        </w:rPr>
        <w:t>Dams</w:t>
      </w:r>
      <w:r w:rsidR="00A05188">
        <w:rPr>
          <w:rFonts w:ascii="Times New Roman" w:hAnsi="Times New Roman" w:cs="Times New Roman"/>
        </w:rPr>
        <w:t xml:space="preserve"> and sires</w:t>
      </w:r>
      <w:r w:rsidR="006D4D25" w:rsidRPr="00E62980">
        <w:rPr>
          <w:rFonts w:ascii="Times New Roman" w:hAnsi="Times New Roman" w:cs="Times New Roman"/>
        </w:rPr>
        <w:t xml:space="preserve"> fed AL had 24</w:t>
      </w:r>
      <w:r w:rsidR="00ED6DF5" w:rsidRPr="00E62980">
        <w:rPr>
          <w:rFonts w:ascii="Times New Roman" w:hAnsi="Times New Roman" w:cs="Times New Roman"/>
        </w:rPr>
        <w:t>-</w:t>
      </w:r>
      <w:r w:rsidR="006D4D25" w:rsidRPr="00E62980">
        <w:rPr>
          <w:rFonts w:ascii="Times New Roman" w:hAnsi="Times New Roman" w:cs="Times New Roman"/>
        </w:rPr>
        <w:t xml:space="preserve">hour access to </w:t>
      </w:r>
      <w:r w:rsidR="00C77936" w:rsidRPr="00E62980">
        <w:rPr>
          <w:rFonts w:ascii="Times New Roman" w:hAnsi="Times New Roman" w:cs="Times New Roman"/>
        </w:rPr>
        <w:t>a chow diet</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NCD, </w:t>
      </w:r>
      <w:proofErr w:type="spellStart"/>
      <w:r w:rsidR="006D4D25" w:rsidRPr="00E62980">
        <w:rPr>
          <w:rFonts w:ascii="Times New Roman" w:hAnsi="Times New Roman" w:cs="Times New Roman"/>
        </w:rPr>
        <w:t>Picolab</w:t>
      </w:r>
      <w:proofErr w:type="spellEnd"/>
      <w:r w:rsidR="006D4D25" w:rsidRPr="00E62980">
        <w:rPr>
          <w:rFonts w:ascii="Times New Roman" w:hAnsi="Times New Roman" w:cs="Times New Roman"/>
        </w:rPr>
        <w:t xml:space="preserve"> Laboratory Rodent diet, 5L0D; 5% </w:t>
      </w:r>
      <w:r w:rsidR="0024220A" w:rsidRPr="00E62980">
        <w:rPr>
          <w:rFonts w:ascii="Times New Roman" w:hAnsi="Times New Roman" w:cs="Times New Roman"/>
        </w:rPr>
        <w:t xml:space="preserve">of </w:t>
      </w:r>
      <w:r w:rsidR="00ED6DF5" w:rsidRPr="00E62980">
        <w:rPr>
          <w:rFonts w:ascii="Times New Roman" w:hAnsi="Times New Roman" w:cs="Times New Roman"/>
        </w:rPr>
        <w:t>C</w:t>
      </w:r>
      <w:r w:rsidR="0024220A" w:rsidRPr="00E62980">
        <w:rPr>
          <w:rFonts w:ascii="Times New Roman" w:hAnsi="Times New Roman" w:cs="Times New Roman"/>
        </w:rPr>
        <w:t>alories from f</w:t>
      </w:r>
      <w:r w:rsidR="006D4D25" w:rsidRPr="00E62980">
        <w:rPr>
          <w:rFonts w:ascii="Times New Roman" w:hAnsi="Times New Roman" w:cs="Times New Roman"/>
        </w:rPr>
        <w:t>at</w:t>
      </w:r>
      <w:r w:rsidR="0024220A" w:rsidRPr="00E62980">
        <w:rPr>
          <w:rFonts w:ascii="Times New Roman" w:hAnsi="Times New Roman" w:cs="Times New Roman"/>
        </w:rPr>
        <w:t xml:space="preserve">, </w:t>
      </w:r>
      <w:r w:rsidR="006D4D25" w:rsidRPr="00E62980">
        <w:rPr>
          <w:rFonts w:ascii="Times New Roman" w:hAnsi="Times New Roman" w:cs="Times New Roman"/>
        </w:rPr>
        <w:t xml:space="preserve">24% </w:t>
      </w:r>
      <w:r w:rsidR="0024220A" w:rsidRPr="00E62980">
        <w:rPr>
          <w:rFonts w:ascii="Times New Roman" w:hAnsi="Times New Roman" w:cs="Times New Roman"/>
        </w:rPr>
        <w:t>from p</w:t>
      </w:r>
      <w:r w:rsidR="006D4D25" w:rsidRPr="00E62980">
        <w:rPr>
          <w:rFonts w:ascii="Times New Roman" w:hAnsi="Times New Roman" w:cs="Times New Roman"/>
        </w:rPr>
        <w:t>rotein</w:t>
      </w:r>
      <w:r w:rsidR="0024220A" w:rsidRPr="00E62980">
        <w:rPr>
          <w:rFonts w:ascii="Times New Roman" w:hAnsi="Times New Roman" w:cs="Times New Roman"/>
        </w:rPr>
        <w:t>,</w:t>
      </w:r>
      <w:r w:rsidR="006D4D25" w:rsidRPr="00E62980">
        <w:rPr>
          <w:rFonts w:ascii="Times New Roman" w:hAnsi="Times New Roman" w:cs="Times New Roman"/>
        </w:rPr>
        <w:t xml:space="preserve"> 71% </w:t>
      </w:r>
      <w:r w:rsidR="0024220A" w:rsidRPr="00E62980">
        <w:rPr>
          <w:rFonts w:ascii="Times New Roman" w:hAnsi="Times New Roman" w:cs="Times New Roman"/>
        </w:rPr>
        <w:t>from c</w:t>
      </w:r>
      <w:r w:rsidR="006D4D25" w:rsidRPr="00E62980">
        <w:rPr>
          <w:rFonts w:ascii="Times New Roman" w:hAnsi="Times New Roman" w:cs="Times New Roman"/>
        </w:rPr>
        <w:t>arbohydrate</w:t>
      </w:r>
      <w:r w:rsidR="0024220A" w:rsidRPr="00E62980">
        <w:rPr>
          <w:rFonts w:ascii="Times New Roman" w:hAnsi="Times New Roman" w:cs="Times New Roman"/>
        </w:rPr>
        <w:t>s</w:t>
      </w:r>
      <w:r w:rsidR="006D4D25" w:rsidRPr="00E62980">
        <w:rPr>
          <w:rFonts w:ascii="Times New Roman" w:hAnsi="Times New Roman" w:cs="Times New Roman"/>
        </w:rPr>
        <w:t xml:space="preserve">). Dams </w:t>
      </w:r>
      <w:r w:rsidR="00A05188">
        <w:rPr>
          <w:rFonts w:ascii="Times New Roman" w:hAnsi="Times New Roman" w:cs="Times New Roman"/>
        </w:rPr>
        <w:t xml:space="preserve">and sires </w:t>
      </w:r>
      <w:r w:rsidR="006D4D25" w:rsidRPr="00E62980">
        <w:rPr>
          <w:rFonts w:ascii="Times New Roman" w:hAnsi="Times New Roman" w:cs="Times New Roman"/>
        </w:rPr>
        <w:t xml:space="preserve">fed eTRF had 6 hours of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food access </w:t>
      </w:r>
      <w:r w:rsidR="00C77936" w:rsidRPr="00E62980">
        <w:rPr>
          <w:rFonts w:ascii="Times New Roman" w:hAnsi="Times New Roman" w:cs="Times New Roman"/>
        </w:rPr>
        <w:t>during</w:t>
      </w:r>
      <w:r w:rsidR="006D4D25" w:rsidRPr="00E62980">
        <w:rPr>
          <w:rFonts w:ascii="Times New Roman" w:hAnsi="Times New Roman" w:cs="Times New Roman"/>
        </w:rPr>
        <w:t xml:space="preserve"> the early dark cycle (ZT 1</w:t>
      </w:r>
      <w:r w:rsidR="00C77936" w:rsidRPr="00E62980">
        <w:rPr>
          <w:rFonts w:ascii="Times New Roman" w:hAnsi="Times New Roman" w:cs="Times New Roman"/>
        </w:rPr>
        <w:t>4</w:t>
      </w:r>
      <w:r w:rsidR="006D4D25" w:rsidRPr="00E62980">
        <w:rPr>
          <w:rFonts w:ascii="Times New Roman" w:hAnsi="Times New Roman" w:cs="Times New Roman"/>
        </w:rPr>
        <w:t xml:space="preserve">-ZT </w:t>
      </w:r>
      <w:r w:rsidR="00C77936" w:rsidRPr="00E62980">
        <w:rPr>
          <w:rFonts w:ascii="Times New Roman" w:hAnsi="Times New Roman" w:cs="Times New Roman"/>
        </w:rPr>
        <w:t>20</w:t>
      </w:r>
      <w:r w:rsidR="00ED6DF5" w:rsidRPr="00E62980">
        <w:rPr>
          <w:rFonts w:ascii="Times New Roman" w:hAnsi="Times New Roman" w:cs="Times New Roman"/>
        </w:rPr>
        <w:t>)</w:t>
      </w:r>
      <w:r w:rsidR="006D4D25" w:rsidRPr="00E62980">
        <w:rPr>
          <w:rFonts w:ascii="Times New Roman" w:hAnsi="Times New Roman" w:cs="Times New Roman"/>
        </w:rPr>
        <w:t xml:space="preserve">. Water was provided </w:t>
      </w:r>
      <w:r w:rsidR="006D4D25" w:rsidRPr="00E62980">
        <w:rPr>
          <w:rFonts w:ascii="Times New Roman" w:hAnsi="Times New Roman" w:cs="Times New Roman"/>
          <w:i/>
        </w:rPr>
        <w:t>ad libitum</w:t>
      </w:r>
      <w:r w:rsidR="006D4D25" w:rsidRPr="00E62980">
        <w:rPr>
          <w:rFonts w:ascii="Times New Roman" w:hAnsi="Times New Roman" w:cs="Times New Roman"/>
        </w:rPr>
        <w:t xml:space="preserve"> throughout the study</w:t>
      </w:r>
      <w:r w:rsidR="00433F6E" w:rsidRPr="00E62980">
        <w:rPr>
          <w:rFonts w:ascii="Times New Roman" w:hAnsi="Times New Roman" w:cs="Times New Roman"/>
        </w:rPr>
        <w:t xml:space="preserve"> to both experimental groups</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After one week of either AL or eTRF feeding (beginning age 120 days), age-matched </w:t>
      </w:r>
      <w:r w:rsidR="00A05188">
        <w:rPr>
          <w:rFonts w:ascii="Times New Roman" w:hAnsi="Times New Roman" w:cs="Times New Roman"/>
        </w:rPr>
        <w:t>sire</w:t>
      </w:r>
      <w:r w:rsidR="00A05188" w:rsidRPr="00E62980">
        <w:rPr>
          <w:rFonts w:ascii="Times New Roman" w:hAnsi="Times New Roman" w:cs="Times New Roman"/>
        </w:rPr>
        <w:t xml:space="preserve">s </w:t>
      </w:r>
      <w:r w:rsidR="00C77936" w:rsidRPr="00E62980">
        <w:rPr>
          <w:rFonts w:ascii="Times New Roman" w:hAnsi="Times New Roman" w:cs="Times New Roman"/>
        </w:rPr>
        <w:t xml:space="preserve">were introduced into cages for breeding. Males were kept in the cage until </w:t>
      </w:r>
      <w:r w:rsidR="008A076C" w:rsidRPr="00E62980">
        <w:rPr>
          <w:rFonts w:ascii="Times New Roman" w:hAnsi="Times New Roman" w:cs="Times New Roman"/>
        </w:rPr>
        <w:t xml:space="preserve">a </w:t>
      </w:r>
      <w:r w:rsidR="00C77936" w:rsidRPr="00E62980">
        <w:rPr>
          <w:rFonts w:ascii="Times New Roman" w:hAnsi="Times New Roman" w:cs="Times New Roman"/>
        </w:rPr>
        <w:t xml:space="preserve">copulatory plug </w:t>
      </w:r>
      <w:r w:rsidR="008A076C" w:rsidRPr="00E62980">
        <w:rPr>
          <w:rFonts w:ascii="Times New Roman" w:hAnsi="Times New Roman" w:cs="Times New Roman"/>
        </w:rPr>
        <w:t>was detected</w:t>
      </w:r>
      <w:r w:rsidR="00C77936" w:rsidRPr="00E62980">
        <w:rPr>
          <w:rFonts w:ascii="Times New Roman" w:hAnsi="Times New Roman" w:cs="Times New Roman"/>
        </w:rPr>
        <w:t xml:space="preserve">. </w:t>
      </w:r>
      <w:r w:rsidR="00ED6DF5" w:rsidRPr="00E62980">
        <w:rPr>
          <w:rFonts w:ascii="Times New Roman" w:hAnsi="Times New Roman" w:cs="Times New Roman"/>
        </w:rPr>
        <w:t>Daily</w:t>
      </w:r>
      <w:r w:rsidR="006D4D25" w:rsidRPr="00E62980">
        <w:rPr>
          <w:rFonts w:ascii="Times New Roman" w:hAnsi="Times New Roman" w:cs="Times New Roman"/>
        </w:rPr>
        <w:t xml:space="preserve">, </w:t>
      </w:r>
      <w:r w:rsidR="00C77936" w:rsidRPr="00E62980">
        <w:rPr>
          <w:rFonts w:ascii="Times New Roman" w:hAnsi="Times New Roman" w:cs="Times New Roman"/>
        </w:rPr>
        <w:t>dams</w:t>
      </w:r>
      <w:r w:rsidR="006D4D25" w:rsidRPr="00E62980">
        <w:rPr>
          <w:rFonts w:ascii="Times New Roman" w:hAnsi="Times New Roman" w:cs="Times New Roman"/>
        </w:rPr>
        <w:t xml:space="preserve"> were transferred to a clean cage at ZT20, allowing for</w:t>
      </w:r>
      <w:r w:rsidR="00C77936" w:rsidRPr="00E62980">
        <w:rPr>
          <w:rFonts w:ascii="Times New Roman" w:hAnsi="Times New Roman" w:cs="Times New Roman"/>
        </w:rPr>
        <w:t xml:space="preserve"> a cage free of food for eTRF animals and </w:t>
      </w:r>
      <w:r w:rsidR="006D4D25" w:rsidRPr="00E62980">
        <w:rPr>
          <w:rFonts w:ascii="Times New Roman" w:hAnsi="Times New Roman" w:cs="Times New Roman"/>
        </w:rPr>
        <w:t xml:space="preserve">similar levels of handling </w:t>
      </w:r>
      <w:r w:rsidR="00C77936" w:rsidRPr="00E62980">
        <w:rPr>
          <w:rFonts w:ascii="Times New Roman" w:hAnsi="Times New Roman" w:cs="Times New Roman"/>
        </w:rPr>
        <w:t xml:space="preserve">between </w:t>
      </w:r>
      <w:r w:rsidR="006D4D25" w:rsidRPr="00E62980">
        <w:rPr>
          <w:rFonts w:ascii="Times New Roman" w:hAnsi="Times New Roman" w:cs="Times New Roman"/>
        </w:rPr>
        <w:t xml:space="preserve">experimental </w:t>
      </w:r>
      <w:r w:rsidR="00C77936" w:rsidRPr="00E62980">
        <w:rPr>
          <w:rFonts w:ascii="Times New Roman" w:hAnsi="Times New Roman" w:cs="Times New Roman"/>
        </w:rPr>
        <w:t>groups</w:t>
      </w:r>
      <w:r w:rsidR="006D4D25" w:rsidRPr="00E62980">
        <w:rPr>
          <w:rFonts w:ascii="Times New Roman" w:hAnsi="Times New Roman" w:cs="Times New Roman"/>
        </w:rPr>
        <w:t>. After birth, all dams switched to AL</w:t>
      </w:r>
      <w:r w:rsidR="00ED6DF5" w:rsidRPr="00E62980">
        <w:rPr>
          <w:rFonts w:ascii="Times New Roman" w:hAnsi="Times New Roman" w:cs="Times New Roman"/>
        </w:rPr>
        <w:t xml:space="preserve"> </w:t>
      </w:r>
      <w:r w:rsidR="006D4D25" w:rsidRPr="00E62980">
        <w:rPr>
          <w:rFonts w:ascii="Times New Roman" w:hAnsi="Times New Roman" w:cs="Times New Roman"/>
        </w:rPr>
        <w:t xml:space="preserve">and </w:t>
      </w:r>
      <w:r w:rsidR="00ED6DF5" w:rsidRPr="00E62980">
        <w:rPr>
          <w:rFonts w:ascii="Times New Roman" w:hAnsi="Times New Roman" w:cs="Times New Roman"/>
        </w:rPr>
        <w:t xml:space="preserve">were </w:t>
      </w:r>
      <w:r w:rsidR="006D4D25" w:rsidRPr="00E62980">
        <w:rPr>
          <w:rFonts w:ascii="Times New Roman" w:hAnsi="Times New Roman" w:cs="Times New Roman"/>
        </w:rPr>
        <w:t xml:space="preserve">maintained on this diet until </w:t>
      </w:r>
      <w:r w:rsidR="008A076C" w:rsidRPr="00E62980">
        <w:rPr>
          <w:rFonts w:ascii="Times New Roman" w:hAnsi="Times New Roman" w:cs="Times New Roman"/>
        </w:rPr>
        <w:t xml:space="preserve">weaning at </w:t>
      </w:r>
      <w:r w:rsidR="00DF6A65" w:rsidRPr="00E62980">
        <w:rPr>
          <w:rFonts w:ascii="Times New Roman" w:hAnsi="Times New Roman" w:cs="Times New Roman"/>
        </w:rPr>
        <w:t>postnatal day (</w:t>
      </w:r>
      <w:r w:rsidR="006D4D25" w:rsidRPr="00E62980">
        <w:rPr>
          <w:rFonts w:ascii="Times New Roman" w:hAnsi="Times New Roman" w:cs="Times New Roman"/>
        </w:rPr>
        <w:t>PND</w:t>
      </w:r>
      <w:r w:rsidR="00DF6A65" w:rsidRPr="00E62980">
        <w:rPr>
          <w:rFonts w:ascii="Times New Roman" w:hAnsi="Times New Roman" w:cs="Times New Roman"/>
        </w:rPr>
        <w:t>)</w:t>
      </w:r>
      <w:r w:rsidR="00C77936" w:rsidRPr="00E62980">
        <w:rPr>
          <w:rFonts w:ascii="Times New Roman" w:hAnsi="Times New Roman" w:cs="Times New Roman"/>
        </w:rPr>
        <w:t xml:space="preserve"> </w:t>
      </w:r>
      <w:r w:rsidR="006D4D25" w:rsidRPr="00E62980">
        <w:rPr>
          <w:rFonts w:ascii="Times New Roman" w:hAnsi="Times New Roman" w:cs="Times New Roman"/>
        </w:rPr>
        <w:t xml:space="preserve">21.5. </w:t>
      </w:r>
      <w:r w:rsidR="00433F6E" w:rsidRPr="00E62980">
        <w:rPr>
          <w:rFonts w:ascii="Times New Roman" w:hAnsi="Times New Roman" w:cs="Times New Roman"/>
        </w:rPr>
        <w:t>Therefore,</w:t>
      </w:r>
      <w:r w:rsidR="006D4D25" w:rsidRPr="00E62980">
        <w:rPr>
          <w:rFonts w:ascii="Times New Roman" w:hAnsi="Times New Roman" w:cs="Times New Roman"/>
        </w:rPr>
        <w:t xml:space="preserve"> any phenotype in the offspring </w:t>
      </w:r>
      <w:r w:rsidR="00433F6E" w:rsidRPr="00E62980">
        <w:rPr>
          <w:rFonts w:ascii="Times New Roman" w:hAnsi="Times New Roman" w:cs="Times New Roman"/>
        </w:rPr>
        <w:t>is</w:t>
      </w:r>
      <w:r w:rsidR="006D4D25" w:rsidRPr="00E62980">
        <w:rPr>
          <w:rFonts w:ascii="Times New Roman" w:hAnsi="Times New Roman" w:cs="Times New Roman"/>
        </w:rPr>
        <w:t xml:space="preserve"> attributable to </w:t>
      </w:r>
      <w:r w:rsidR="0024220A" w:rsidRPr="00E62980">
        <w:rPr>
          <w:rFonts w:ascii="Times New Roman" w:hAnsi="Times New Roman" w:cs="Times New Roman"/>
        </w:rPr>
        <w:t xml:space="preserve">modifications to </w:t>
      </w:r>
      <w:r w:rsidR="006D4D25" w:rsidRPr="00E62980">
        <w:rPr>
          <w:rFonts w:ascii="Times New Roman" w:hAnsi="Times New Roman" w:cs="Times New Roman"/>
        </w:rPr>
        <w:t xml:space="preserve">the </w:t>
      </w:r>
      <w:r w:rsidR="0024220A" w:rsidRPr="00E62980">
        <w:rPr>
          <w:rFonts w:ascii="Times New Roman" w:hAnsi="Times New Roman" w:cs="Times New Roman"/>
        </w:rPr>
        <w:t>pre-gestational</w:t>
      </w:r>
      <w:r w:rsidR="00ED6DF5" w:rsidRPr="00E62980">
        <w:rPr>
          <w:rFonts w:ascii="Times New Roman" w:hAnsi="Times New Roman" w:cs="Times New Roman"/>
        </w:rPr>
        <w:t>/</w:t>
      </w:r>
      <w:r w:rsidR="006D4D25" w:rsidRPr="00E62980">
        <w:rPr>
          <w:rFonts w:ascii="Times New Roman" w:hAnsi="Times New Roman" w:cs="Times New Roman"/>
        </w:rPr>
        <w:t xml:space="preserve">gestational diet. </w:t>
      </w:r>
      <w:r w:rsidR="00EE272A" w:rsidRPr="00E62980">
        <w:rPr>
          <w:rFonts w:ascii="Times New Roman" w:hAnsi="Times New Roman" w:cs="Times New Roman"/>
        </w:rPr>
        <w:t>All experimental protocols were reviewed and approved by The Un</w:t>
      </w:r>
      <w:r w:rsidR="00C67A7C">
        <w:rPr>
          <w:rFonts w:ascii="Times New Roman" w:hAnsi="Times New Roman" w:cs="Times New Roman"/>
        </w:rPr>
        <w:t>iv</w:t>
      </w:r>
      <w:r w:rsidR="00EE272A" w:rsidRPr="00E62980">
        <w:rPr>
          <w:rFonts w:ascii="Times New Roman" w:hAnsi="Times New Roman" w:cs="Times New Roman"/>
        </w:rPr>
        <w:t>ersity of Michigan Institutional Animal Care and Use Committee.</w:t>
      </w:r>
    </w:p>
    <w:p w14:paraId="0BF2A9C8" w14:textId="7345F31D" w:rsidR="00F67AA8" w:rsidRPr="00E62980" w:rsidRDefault="00F67AA8" w:rsidP="00616AD3">
      <w:pPr>
        <w:spacing w:line="480" w:lineRule="auto"/>
        <w:rPr>
          <w:rFonts w:ascii="Times New Roman" w:hAnsi="Times New Roman" w:cs="Times New Roman"/>
          <w:i/>
          <w:iCs/>
        </w:rPr>
      </w:pPr>
    </w:p>
    <w:p w14:paraId="4CC1C6E5" w14:textId="709D436A" w:rsidR="002B0CAE" w:rsidRPr="00E62980" w:rsidRDefault="002B0CAE" w:rsidP="0006138D">
      <w:pPr>
        <w:pStyle w:val="Heading2"/>
      </w:pPr>
      <w:r w:rsidRPr="00E62980">
        <w:t xml:space="preserve">Offspring growth and </w:t>
      </w:r>
      <w:r w:rsidR="00821A8C" w:rsidRPr="00E62980">
        <w:t xml:space="preserve">food intake </w:t>
      </w:r>
      <w:r w:rsidRPr="00E62980">
        <w:t>monitoring</w:t>
      </w:r>
    </w:p>
    <w:p w14:paraId="403AB3CA" w14:textId="121FA3E9" w:rsidR="00BE286E" w:rsidRPr="00E62980" w:rsidRDefault="002B0CAE" w:rsidP="00821A8C">
      <w:pPr>
        <w:spacing w:line="480" w:lineRule="auto"/>
        <w:rPr>
          <w:rFonts w:ascii="Times New Roman" w:hAnsi="Times New Roman" w:cs="Times New Roman"/>
        </w:rPr>
      </w:pPr>
      <w:r w:rsidRPr="00E62980">
        <w:rPr>
          <w:rFonts w:ascii="Times New Roman" w:hAnsi="Times New Roman" w:cs="Times New Roman"/>
        </w:rPr>
        <w:t xml:space="preserve">Pups born </w:t>
      </w:r>
      <w:r w:rsidR="004236D8" w:rsidRPr="00E62980">
        <w:rPr>
          <w:rFonts w:ascii="Times New Roman" w:hAnsi="Times New Roman" w:cs="Times New Roman"/>
        </w:rPr>
        <w:t xml:space="preserve">were weighed </w:t>
      </w:r>
      <w:r w:rsidR="00821A8C" w:rsidRPr="00E62980">
        <w:rPr>
          <w:rFonts w:ascii="Times New Roman" w:hAnsi="Times New Roman" w:cs="Times New Roman"/>
        </w:rPr>
        <w:t xml:space="preserve">and counted </w:t>
      </w:r>
      <w:r w:rsidR="004236D8" w:rsidRPr="00E62980">
        <w:rPr>
          <w:rFonts w:ascii="Times New Roman" w:hAnsi="Times New Roman" w:cs="Times New Roman"/>
        </w:rPr>
        <w:t xml:space="preserve">within 24 hours of birth. Litters were reduced to 4 pups (2 male, 2 </w:t>
      </w:r>
      <w:proofErr w:type="gramStart"/>
      <w:r w:rsidR="004236D8" w:rsidRPr="00E62980">
        <w:rPr>
          <w:rFonts w:ascii="Times New Roman" w:hAnsi="Times New Roman" w:cs="Times New Roman"/>
        </w:rPr>
        <w:t>female</w:t>
      </w:r>
      <w:proofErr w:type="gramEnd"/>
      <w:r w:rsidR="007D1DC6" w:rsidRPr="00E62980">
        <w:rPr>
          <w:rFonts w:ascii="Times New Roman" w:hAnsi="Times New Roman" w:cs="Times New Roman"/>
        </w:rPr>
        <w:t>,</w:t>
      </w:r>
      <w:r w:rsidR="004236D8" w:rsidRPr="00E62980">
        <w:rPr>
          <w:rFonts w:ascii="Times New Roman" w:hAnsi="Times New Roman" w:cs="Times New Roman"/>
        </w:rPr>
        <w:t xml:space="preserve"> when possible) at PND 3.5</w:t>
      </w:r>
      <w:r w:rsidR="00821A8C" w:rsidRPr="00E62980">
        <w:rPr>
          <w:rFonts w:ascii="Times New Roman" w:hAnsi="Times New Roman" w:cs="Times New Roman"/>
        </w:rPr>
        <w:t xml:space="preserve"> to standardize milk supply </w:t>
      </w:r>
      <w:r w:rsidR="00402DEA" w:rsidRPr="00E62980">
        <w:rPr>
          <w:rFonts w:ascii="Times New Roman" w:hAnsi="Times New Roman" w:cs="Times New Roman"/>
        </w:rPr>
        <w:t xml:space="preserve">between </w:t>
      </w:r>
      <w:r w:rsidR="00821A8C" w:rsidRPr="00E62980">
        <w:rPr>
          <w:rFonts w:ascii="Times New Roman" w:hAnsi="Times New Roman" w:cs="Times New Roman"/>
        </w:rPr>
        <w:t>litters</w:t>
      </w:r>
      <w:r w:rsidR="004236D8" w:rsidRPr="00E62980">
        <w:rPr>
          <w:rFonts w:ascii="Times New Roman" w:hAnsi="Times New Roman" w:cs="Times New Roman"/>
        </w:rPr>
        <w:t>. At PND 21.5, offspring were weighed and body compos</w:t>
      </w:r>
      <w:r w:rsidR="009E39BE" w:rsidRPr="00E62980">
        <w:rPr>
          <w:rFonts w:ascii="Times New Roman" w:hAnsi="Times New Roman" w:cs="Times New Roman"/>
        </w:rPr>
        <w:t>i</w:t>
      </w:r>
      <w:r w:rsidR="004236D8" w:rsidRPr="00E62980">
        <w:rPr>
          <w:rFonts w:ascii="Times New Roman" w:hAnsi="Times New Roman" w:cs="Times New Roman"/>
        </w:rPr>
        <w:t xml:space="preserve">tion was assessed using </w:t>
      </w:r>
      <w:proofErr w:type="spellStart"/>
      <w:r w:rsidR="004236D8" w:rsidRPr="00E62980">
        <w:rPr>
          <w:rFonts w:ascii="Times New Roman" w:hAnsi="Times New Roman" w:cs="Times New Roman"/>
        </w:rPr>
        <w:t>EchoMRI</w:t>
      </w:r>
      <w:proofErr w:type="spellEnd"/>
      <w:r w:rsidR="004236D8" w:rsidRPr="00E62980">
        <w:rPr>
          <w:rFonts w:ascii="Times New Roman" w:hAnsi="Times New Roman" w:cs="Times New Roman"/>
        </w:rPr>
        <w:t xml:space="preserve"> </w:t>
      </w:r>
      <w:r w:rsidR="00760A6A" w:rsidRPr="00E62980">
        <w:rPr>
          <w:rFonts w:ascii="Times New Roman" w:hAnsi="Times New Roman" w:cs="Times New Roman"/>
        </w:rPr>
        <w:t>2100 (</w:t>
      </w:r>
      <w:proofErr w:type="spellStart"/>
      <w:r w:rsidR="00760A6A" w:rsidRPr="00E62980">
        <w:rPr>
          <w:rFonts w:ascii="Times New Roman" w:hAnsi="Times New Roman" w:cs="Times New Roman"/>
        </w:rPr>
        <w:t>EchoMRI</w:t>
      </w:r>
      <w:proofErr w:type="spellEnd"/>
      <w:r w:rsidR="00760A6A" w:rsidRPr="00E62980">
        <w:rPr>
          <w:rFonts w:ascii="Times New Roman" w:hAnsi="Times New Roman" w:cs="Times New Roman"/>
        </w:rPr>
        <w:t xml:space="preserve">) </w:t>
      </w:r>
      <w:r w:rsidR="004236D8" w:rsidRPr="00E62980">
        <w:rPr>
          <w:rFonts w:ascii="Times New Roman" w:hAnsi="Times New Roman" w:cs="Times New Roman"/>
        </w:rPr>
        <w:t>before being weaned by sex and maternal feeding regimen and housed 4-5 per cage</w:t>
      </w:r>
      <w:r w:rsidR="009E39BE" w:rsidRPr="00E62980">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sidRPr="00E62980">
        <w:rPr>
          <w:rFonts w:ascii="Times New Roman" w:hAnsi="Times New Roman" w:cs="Times New Roman"/>
        </w:rPr>
        <w:t>n average</w:t>
      </w:r>
      <w:r w:rsidR="009E39BE" w:rsidRPr="00E62980">
        <w:rPr>
          <w:rFonts w:ascii="Times New Roman" w:hAnsi="Times New Roman" w:cs="Times New Roman"/>
        </w:rPr>
        <w:t xml:space="preserve"> per animal per day. </w:t>
      </w:r>
      <w:r w:rsidR="00AF1CB3">
        <w:rPr>
          <w:rFonts w:ascii="Times New Roman" w:hAnsi="Times New Roman" w:cs="Times New Roman"/>
        </w:rPr>
        <w:t>To correct to food spillage, d</w:t>
      </w:r>
      <w:r w:rsidR="00B362B9">
        <w:rPr>
          <w:rFonts w:ascii="Times New Roman" w:hAnsi="Times New Roman" w:cs="Times New Roman"/>
        </w:rPr>
        <w:t xml:space="preserve">uring </w:t>
      </w:r>
      <w:r w:rsidR="00B362B9">
        <w:rPr>
          <w:rFonts w:ascii="Times New Roman" w:hAnsi="Times New Roman" w:cs="Times New Roman"/>
        </w:rPr>
        <w:lastRenderedPageBreak/>
        <w:t>weekly food measurements, c</w:t>
      </w:r>
      <w:r w:rsidR="00B127D6">
        <w:rPr>
          <w:rFonts w:ascii="Times New Roman" w:hAnsi="Times New Roman" w:cs="Times New Roman"/>
        </w:rPr>
        <w:t xml:space="preserve">ages </w:t>
      </w:r>
      <w:r w:rsidR="00AF1CB3">
        <w:rPr>
          <w:rFonts w:ascii="Times New Roman" w:hAnsi="Times New Roman" w:cs="Times New Roman"/>
        </w:rPr>
        <w:t>were examined for</w:t>
      </w:r>
      <w:r w:rsidR="00B127D6">
        <w:rPr>
          <w:rFonts w:ascii="Times New Roman" w:hAnsi="Times New Roman" w:cs="Times New Roman"/>
        </w:rPr>
        <w:t xml:space="preserve"> excessive levels </w:t>
      </w:r>
      <w:r w:rsidR="00B362B9">
        <w:rPr>
          <w:rFonts w:ascii="Times New Roman" w:hAnsi="Times New Roman" w:cs="Times New Roman"/>
        </w:rPr>
        <w:t>of pellet shredding or food los</w:t>
      </w:r>
      <w:r w:rsidR="00AF1CB3">
        <w:rPr>
          <w:rFonts w:ascii="Times New Roman" w:hAnsi="Times New Roman" w:cs="Times New Roman"/>
        </w:rPr>
        <w:t>s</w:t>
      </w:r>
      <w:r w:rsidR="00B362B9">
        <w:rPr>
          <w:rFonts w:ascii="Times New Roman" w:hAnsi="Times New Roman" w:cs="Times New Roman"/>
        </w:rPr>
        <w:t xml:space="preserve"> from the hopper</w:t>
      </w:r>
      <w:r w:rsidR="00AF1CB3">
        <w:rPr>
          <w:rFonts w:ascii="Times New Roman" w:hAnsi="Times New Roman" w:cs="Times New Roman"/>
        </w:rPr>
        <w:t>. Cages meeting these criteria for spillage were excluded from statistical</w:t>
      </w:r>
      <w:r w:rsidR="00B362B9">
        <w:rPr>
          <w:rFonts w:ascii="Times New Roman" w:hAnsi="Times New Roman" w:cs="Times New Roman"/>
        </w:rPr>
        <w:t xml:space="preserve"> </w:t>
      </w:r>
      <w:r w:rsidR="00B127D6">
        <w:rPr>
          <w:rFonts w:ascii="Times New Roman" w:hAnsi="Times New Roman" w:cs="Times New Roman"/>
        </w:rPr>
        <w:t>from analysis</w:t>
      </w:r>
      <w:r w:rsidR="00B362B9">
        <w:rPr>
          <w:rFonts w:ascii="Times New Roman" w:hAnsi="Times New Roman" w:cs="Times New Roman"/>
        </w:rPr>
        <w:t xml:space="preserve"> for</w:t>
      </w:r>
      <w:r w:rsidR="00AF1CB3">
        <w:rPr>
          <w:rFonts w:ascii="Times New Roman" w:hAnsi="Times New Roman" w:cs="Times New Roman"/>
        </w:rPr>
        <w:t xml:space="preserve"> that week</w:t>
      </w:r>
      <w:r w:rsidR="00B127D6">
        <w:rPr>
          <w:rFonts w:ascii="Times New Roman" w:hAnsi="Times New Roman" w:cs="Times New Roman"/>
        </w:rPr>
        <w:t xml:space="preserve">. </w:t>
      </w:r>
      <w:r w:rsidR="00821A8C" w:rsidRPr="00E62980">
        <w:rPr>
          <w:rFonts w:ascii="Times New Roman" w:hAnsi="Times New Roman" w:cs="Times New Roman"/>
        </w:rPr>
        <w:t xml:space="preserve">After PND 70, all animals </w:t>
      </w:r>
      <w:r w:rsidR="00DF6A65" w:rsidRPr="00E62980">
        <w:rPr>
          <w:rFonts w:ascii="Times New Roman" w:hAnsi="Times New Roman" w:cs="Times New Roman"/>
        </w:rPr>
        <w:t xml:space="preserve">began AL </w:t>
      </w:r>
      <w:r w:rsidR="00821A8C" w:rsidRPr="00E62980">
        <w:rPr>
          <w:rFonts w:ascii="Times New Roman" w:hAnsi="Times New Roman" w:cs="Times New Roman"/>
        </w:rPr>
        <w:t xml:space="preserve">45% High </w:t>
      </w:r>
      <w:r w:rsidR="003B452F" w:rsidRPr="00E62980">
        <w:rPr>
          <w:rFonts w:ascii="Times New Roman" w:hAnsi="Times New Roman" w:cs="Times New Roman"/>
        </w:rPr>
        <w:t>F</w:t>
      </w:r>
      <w:r w:rsidR="00821A8C" w:rsidRPr="00E62980">
        <w:rPr>
          <w:rFonts w:ascii="Times New Roman" w:hAnsi="Times New Roman" w:cs="Times New Roman"/>
        </w:rPr>
        <w:t>at</w:t>
      </w:r>
      <w:r w:rsidR="003D0BD4" w:rsidRPr="00E62980">
        <w:rPr>
          <w:rFonts w:ascii="Times New Roman" w:hAnsi="Times New Roman" w:cs="Times New Roman"/>
        </w:rPr>
        <w:t xml:space="preserve">, High Sucrose Diet </w:t>
      </w:r>
      <w:r w:rsidR="00821A8C" w:rsidRPr="00E62980">
        <w:rPr>
          <w:rFonts w:ascii="Times New Roman" w:hAnsi="Times New Roman" w:cs="Times New Roman"/>
        </w:rPr>
        <w:t>(</w:t>
      </w:r>
      <w:r w:rsidR="003B452F" w:rsidRPr="00E62980">
        <w:rPr>
          <w:rFonts w:ascii="Times New Roman" w:hAnsi="Times New Roman" w:cs="Times New Roman"/>
        </w:rPr>
        <w:t>HF</w:t>
      </w:r>
      <w:r w:rsidR="003D0BD4" w:rsidRPr="00E62980">
        <w:rPr>
          <w:rFonts w:ascii="Times New Roman" w:hAnsi="Times New Roman" w:cs="Times New Roman"/>
        </w:rPr>
        <w:t>HS</w:t>
      </w:r>
      <w:r w:rsidR="003B452F" w:rsidRPr="00E62980">
        <w:rPr>
          <w:rFonts w:ascii="Times New Roman" w:hAnsi="Times New Roman" w:cs="Times New Roman"/>
        </w:rPr>
        <w:t>; R</w:t>
      </w:r>
      <w:r w:rsidR="00821A8C" w:rsidRPr="00E62980">
        <w:rPr>
          <w:rFonts w:ascii="Times New Roman" w:hAnsi="Times New Roman" w:cs="Times New Roman"/>
        </w:rPr>
        <w:t xml:space="preserve">esearch </w:t>
      </w:r>
      <w:r w:rsidR="003B452F" w:rsidRPr="00E62980">
        <w:rPr>
          <w:rFonts w:ascii="Times New Roman" w:hAnsi="Times New Roman" w:cs="Times New Roman"/>
        </w:rPr>
        <w:t>D</w:t>
      </w:r>
      <w:r w:rsidR="00821A8C" w:rsidRPr="00E62980">
        <w:rPr>
          <w:rFonts w:ascii="Times New Roman" w:hAnsi="Times New Roman" w:cs="Times New Roman"/>
        </w:rPr>
        <w:t>iets D12451</w:t>
      </w:r>
      <w:r w:rsidR="00D40CE8" w:rsidRPr="00E62980">
        <w:rPr>
          <w:rFonts w:ascii="Times New Roman" w:hAnsi="Times New Roman" w:cs="Times New Roman"/>
        </w:rPr>
        <w:t>; 45% Fat/ 20% Protein/ 35% Carbohydrate</w:t>
      </w:r>
      <w:r w:rsidR="00821A8C" w:rsidRPr="00E62980">
        <w:rPr>
          <w:rFonts w:ascii="Times New Roman" w:hAnsi="Times New Roman" w:cs="Times New Roman"/>
        </w:rPr>
        <w:t xml:space="preserve">). </w:t>
      </w:r>
      <w:r w:rsidR="00402DEA" w:rsidRPr="00E62980">
        <w:rPr>
          <w:rFonts w:ascii="Times New Roman" w:hAnsi="Times New Roman" w:cs="Times New Roman"/>
        </w:rPr>
        <w:t xml:space="preserve">Weekly body composition and food intake </w:t>
      </w:r>
      <w:r w:rsidR="00110E54" w:rsidRPr="00E62980">
        <w:rPr>
          <w:rFonts w:ascii="Times New Roman" w:hAnsi="Times New Roman" w:cs="Times New Roman"/>
        </w:rPr>
        <w:t>measurement</w:t>
      </w:r>
      <w:r w:rsidR="00402DEA" w:rsidRPr="00E62980">
        <w:rPr>
          <w:rFonts w:ascii="Times New Roman" w:hAnsi="Times New Roman" w:cs="Times New Roman"/>
        </w:rPr>
        <w:t xml:space="preserve"> continued during HFHS fee</w:t>
      </w:r>
      <w:r w:rsidR="006F3FC9" w:rsidRPr="00E62980">
        <w:rPr>
          <w:rFonts w:ascii="Times New Roman" w:hAnsi="Times New Roman" w:cs="Times New Roman"/>
        </w:rPr>
        <w:t>ding.</w:t>
      </w:r>
      <w:r w:rsidR="00282BDB">
        <w:rPr>
          <w:rFonts w:ascii="Times New Roman" w:hAnsi="Times New Roman" w:cs="Times New Roman"/>
        </w:rPr>
        <w:t xml:space="preserve"> Feeding efficiency </w:t>
      </w:r>
      <w:r w:rsidR="00613BB4">
        <w:rPr>
          <w:rFonts w:ascii="Times New Roman" w:hAnsi="Times New Roman" w:cs="Times New Roman"/>
        </w:rPr>
        <w:t xml:space="preserve">was calculated for the two periods of diet (NCD and HFD). </w:t>
      </w:r>
      <w:r w:rsidR="002439B8">
        <w:rPr>
          <w:rFonts w:ascii="Times New Roman" w:hAnsi="Times New Roman" w:cs="Times New Roman"/>
        </w:rPr>
        <w:t xml:space="preserve">Fat and lean mass measurements </w:t>
      </w:r>
      <w:r w:rsidR="0015487C">
        <w:rPr>
          <w:rFonts w:ascii="Times New Roman" w:hAnsi="Times New Roman" w:cs="Times New Roman"/>
        </w:rPr>
        <w:t xml:space="preserve">collected via </w:t>
      </w:r>
      <w:proofErr w:type="spellStart"/>
      <w:r w:rsidR="0015487C">
        <w:rPr>
          <w:rFonts w:ascii="Times New Roman" w:hAnsi="Times New Roman" w:cs="Times New Roman"/>
        </w:rPr>
        <w:t>EchoMRI</w:t>
      </w:r>
      <w:proofErr w:type="spellEnd"/>
      <w:r w:rsidR="00744C7B">
        <w:rPr>
          <w:rFonts w:ascii="Times New Roman" w:hAnsi="Times New Roman" w:cs="Times New Roman"/>
        </w:rPr>
        <w:t xml:space="preserve"> at the beginning of </w:t>
      </w:r>
      <w:r w:rsidR="002439B8">
        <w:rPr>
          <w:rFonts w:ascii="Times New Roman" w:hAnsi="Times New Roman" w:cs="Times New Roman"/>
        </w:rPr>
        <w:t>the period were subtracted from the final fat and lean mass measurements for that feeding period. This represented the total gain in fat and lean mass during this diet period</w:t>
      </w:r>
      <w:r w:rsidR="0015487C">
        <w:rPr>
          <w:rFonts w:ascii="Times New Roman" w:hAnsi="Times New Roman" w:cs="Times New Roman"/>
        </w:rPr>
        <w:t>. These values</w:t>
      </w:r>
      <w:r w:rsidR="002439B8">
        <w:rPr>
          <w:rFonts w:ascii="Times New Roman" w:hAnsi="Times New Roman" w:cs="Times New Roman"/>
        </w:rPr>
        <w:t xml:space="preserve"> were then multiplied by 9 and 4 respectively (Atwater factors for fat and carbohydrate/proteins). The product was then divided by total kcals consumed during the feeding period. The result is expressed as a percentage, where larger numbers represent greater efficiency in turning consumed kcals into bodily tissues</w:t>
      </w:r>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6</w:t>
      </w:r>
      <w:r w:rsidR="009A4E42" w:rsidRPr="00E62980">
        <w:rPr>
          <w:rFonts w:ascii="Times New Roman" w:hAnsi="Times New Roman" w:cs="Times New Roman"/>
        </w:rPr>
        <w:t>, AL males = 1</w:t>
      </w:r>
      <w:r w:rsidR="009A4E42">
        <w:rPr>
          <w:rFonts w:ascii="Times New Roman" w:hAnsi="Times New Roman" w:cs="Times New Roman"/>
        </w:rPr>
        <w:t>4</w:t>
      </w:r>
      <w:r w:rsidR="009A4E42" w:rsidRPr="00E62980">
        <w:rPr>
          <w:rFonts w:ascii="Times New Roman" w:hAnsi="Times New Roman" w:cs="Times New Roman"/>
        </w:rPr>
        <w:t>, AL females =1</w:t>
      </w:r>
      <w:r w:rsidR="009A4E42">
        <w:rPr>
          <w:rFonts w:ascii="Times New Roman" w:hAnsi="Times New Roman" w:cs="Times New Roman"/>
        </w:rPr>
        <w:t>4)</w:t>
      </w:r>
      <w:r w:rsidR="002439B8">
        <w:rPr>
          <w:rFonts w:ascii="Times New Roman" w:hAnsi="Times New Roman" w:cs="Times New Roman"/>
        </w:rPr>
        <w:t xml:space="preserve">. </w:t>
      </w:r>
    </w:p>
    <w:p w14:paraId="57A642E6" w14:textId="77777777" w:rsidR="00FE1E7B" w:rsidRPr="00E62980" w:rsidRDefault="00FE1E7B" w:rsidP="00821A8C">
      <w:pPr>
        <w:spacing w:line="480" w:lineRule="auto"/>
        <w:rPr>
          <w:rFonts w:ascii="Times New Roman" w:hAnsi="Times New Roman" w:cs="Times New Roman"/>
        </w:rPr>
      </w:pPr>
    </w:p>
    <w:p w14:paraId="03B33975" w14:textId="77777777" w:rsidR="00616AD3" w:rsidRPr="00E62980" w:rsidRDefault="00616AD3" w:rsidP="0006138D">
      <w:pPr>
        <w:pStyle w:val="Heading2"/>
      </w:pPr>
      <w:r w:rsidRPr="00E62980">
        <w:t>Insulin Tolerance and Glucose Tolerance Testing</w:t>
      </w:r>
    </w:p>
    <w:p w14:paraId="062DCB78" w14:textId="1E837F5B" w:rsidR="00036907" w:rsidRPr="00E62980" w:rsidRDefault="00616AD3" w:rsidP="00616AD3">
      <w:pPr>
        <w:spacing w:line="480" w:lineRule="auto"/>
        <w:rPr>
          <w:rFonts w:ascii="Times New Roman" w:hAnsi="Times New Roman" w:cs="Times New Roman"/>
        </w:rPr>
      </w:pPr>
      <w:r w:rsidRPr="00E62980">
        <w:rPr>
          <w:rFonts w:ascii="Times New Roman" w:hAnsi="Times New Roman" w:cs="Times New Roman"/>
        </w:rPr>
        <w:t xml:space="preserve">Baseline </w:t>
      </w:r>
      <w:r w:rsidR="00B95D5C" w:rsidRPr="00E62980">
        <w:rPr>
          <w:rFonts w:ascii="Times New Roman" w:hAnsi="Times New Roman" w:cs="Times New Roman"/>
        </w:rPr>
        <w:t xml:space="preserve">intraperitoneal </w:t>
      </w:r>
      <w:r w:rsidRPr="00E62980">
        <w:rPr>
          <w:rFonts w:ascii="Times New Roman" w:hAnsi="Times New Roman" w:cs="Times New Roman"/>
        </w:rPr>
        <w:t xml:space="preserve">insulin </w:t>
      </w:r>
      <w:r w:rsidR="00DF6A65" w:rsidRPr="00E62980">
        <w:rPr>
          <w:rFonts w:ascii="Times New Roman" w:hAnsi="Times New Roman" w:cs="Times New Roman"/>
        </w:rPr>
        <w:t>(</w:t>
      </w:r>
      <w:r w:rsidR="00A31226" w:rsidRPr="00E62980">
        <w:rPr>
          <w:rFonts w:ascii="Times New Roman" w:hAnsi="Times New Roman" w:cs="Times New Roman"/>
        </w:rPr>
        <w:t>I</w:t>
      </w:r>
      <w:r w:rsidR="00DF6A65" w:rsidRPr="00E62980">
        <w:rPr>
          <w:rFonts w:ascii="Times New Roman" w:hAnsi="Times New Roman" w:cs="Times New Roman"/>
        </w:rPr>
        <w:t>TT</w:t>
      </w:r>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7</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9</w:t>
      </w:r>
      <w:r w:rsidR="00DF6A65" w:rsidRPr="00E62980">
        <w:rPr>
          <w:rFonts w:ascii="Times New Roman" w:hAnsi="Times New Roman" w:cs="Times New Roman"/>
        </w:rPr>
        <w:t>)</w:t>
      </w:r>
      <w:r w:rsidRPr="00E62980">
        <w:rPr>
          <w:rFonts w:ascii="Times New Roman" w:hAnsi="Times New Roman" w:cs="Times New Roman"/>
        </w:rPr>
        <w:t xml:space="preserve"> </w:t>
      </w:r>
      <w:r w:rsidR="00095DD4" w:rsidRPr="00E62980">
        <w:rPr>
          <w:rFonts w:ascii="Times New Roman" w:hAnsi="Times New Roman" w:cs="Times New Roman"/>
        </w:rPr>
        <w:t>and glucose tolerance tests</w:t>
      </w:r>
      <w:r w:rsidR="009A4E42">
        <w:rPr>
          <w:rFonts w:ascii="Times New Roman" w:hAnsi="Times New Roman" w:cs="Times New Roman"/>
        </w:rPr>
        <w:t xml:space="preserve"> </w:t>
      </w:r>
      <w:r w:rsidR="00095DD4" w:rsidRPr="00E62980">
        <w:rPr>
          <w:rFonts w:ascii="Times New Roman" w:hAnsi="Times New Roman" w:cs="Times New Roman"/>
        </w:rPr>
        <w:t>(GTT</w:t>
      </w:r>
      <w:r w:rsidR="009A4E42">
        <w:rPr>
          <w:rFonts w:ascii="Times New Roman" w:hAnsi="Times New Roman" w:cs="Times New Roman"/>
        </w:rPr>
        <w:t>;</w:t>
      </w:r>
      <w:r w:rsidR="009A4E42" w:rsidRP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4</w:t>
      </w:r>
      <w:r w:rsidR="009A4E42" w:rsidRPr="00E62980">
        <w:rPr>
          <w:rFonts w:ascii="Times New Roman" w:hAnsi="Times New Roman" w:cs="Times New Roman"/>
        </w:rPr>
        <w:t xml:space="preserve">, eTRF females = </w:t>
      </w:r>
      <w:r w:rsidR="009A4E42">
        <w:rPr>
          <w:rFonts w:ascii="Times New Roman" w:hAnsi="Times New Roman" w:cs="Times New Roman"/>
        </w:rPr>
        <w:t>4</w:t>
      </w:r>
      <w:r w:rsidR="009A4E42" w:rsidRPr="00E62980">
        <w:rPr>
          <w:rFonts w:ascii="Times New Roman" w:hAnsi="Times New Roman" w:cs="Times New Roman"/>
        </w:rPr>
        <w:t xml:space="preserve">, AL males = </w:t>
      </w:r>
      <w:r w:rsidR="009A4E42">
        <w:rPr>
          <w:rFonts w:ascii="Times New Roman" w:hAnsi="Times New Roman" w:cs="Times New Roman"/>
        </w:rPr>
        <w:t>7</w:t>
      </w:r>
      <w:r w:rsidR="009A4E42" w:rsidRPr="00E62980">
        <w:rPr>
          <w:rFonts w:ascii="Times New Roman" w:hAnsi="Times New Roman" w:cs="Times New Roman"/>
        </w:rPr>
        <w:t>, AL females =</w:t>
      </w:r>
      <w:r w:rsidR="009A4E42">
        <w:rPr>
          <w:rFonts w:ascii="Times New Roman" w:hAnsi="Times New Roman" w:cs="Times New Roman"/>
        </w:rPr>
        <w:t>6</w:t>
      </w:r>
      <w:r w:rsidR="00095DD4" w:rsidRPr="00E62980">
        <w:rPr>
          <w:rFonts w:ascii="Times New Roman" w:hAnsi="Times New Roman" w:cs="Times New Roman"/>
        </w:rPr>
        <w:t xml:space="preserve">) </w:t>
      </w:r>
      <w:r w:rsidRPr="00E62980">
        <w:rPr>
          <w:rFonts w:ascii="Times New Roman" w:hAnsi="Times New Roman" w:cs="Times New Roman"/>
        </w:rPr>
        <w:t xml:space="preserve">were assessed at young adulthood </w:t>
      </w:r>
      <w:r w:rsidR="003B452F" w:rsidRPr="00E62980">
        <w:rPr>
          <w:rFonts w:ascii="Times New Roman" w:hAnsi="Times New Roman" w:cs="Times New Roman"/>
        </w:rPr>
        <w:t xml:space="preserve">towards the end of the </w:t>
      </w:r>
      <w:r w:rsidRPr="00E62980">
        <w:rPr>
          <w:rFonts w:ascii="Times New Roman" w:hAnsi="Times New Roman" w:cs="Times New Roman"/>
        </w:rPr>
        <w:t>NCD diet period (</w:t>
      </w:r>
      <w:r w:rsidR="00760A6A" w:rsidRPr="00E62980">
        <w:rPr>
          <w:rFonts w:ascii="Times New Roman" w:hAnsi="Times New Roman" w:cs="Times New Roman"/>
        </w:rPr>
        <w:t>PND 60-</w:t>
      </w:r>
      <w:r w:rsidRPr="00E62980">
        <w:rPr>
          <w:rFonts w:ascii="Times New Roman" w:hAnsi="Times New Roman" w:cs="Times New Roman"/>
        </w:rPr>
        <w:t>70</w:t>
      </w:r>
      <w:r w:rsidR="00095DD4" w:rsidRPr="00E62980">
        <w:rPr>
          <w:rFonts w:ascii="Times New Roman" w:hAnsi="Times New Roman" w:cs="Times New Roman"/>
        </w:rPr>
        <w:t>,</w:t>
      </w:r>
      <w:r w:rsidR="0049368F" w:rsidRPr="00E62980">
        <w:rPr>
          <w:rFonts w:ascii="Times New Roman" w:hAnsi="Times New Roman" w:cs="Times New Roman"/>
        </w:rPr>
        <w:t xml:space="preserve"> in that order</w:t>
      </w:r>
      <w:r w:rsidRPr="00E62980">
        <w:rPr>
          <w:rFonts w:ascii="Times New Roman" w:hAnsi="Times New Roman" w:cs="Times New Roman"/>
        </w:rPr>
        <w:t>). Animals were transferred into a cage with no food during the early light cycle</w:t>
      </w:r>
      <w:r w:rsidR="00760A6A" w:rsidRPr="00E62980">
        <w:rPr>
          <w:rFonts w:ascii="Times New Roman" w:hAnsi="Times New Roman" w:cs="Times New Roman"/>
        </w:rPr>
        <w:t xml:space="preserve"> (ZT 2)</w:t>
      </w:r>
      <w:r w:rsidRPr="00E62980">
        <w:rPr>
          <w:rFonts w:ascii="Times New Roman" w:hAnsi="Times New Roman" w:cs="Times New Roman"/>
        </w:rPr>
        <w:t xml:space="preserve">, with water freely available. After 6 hours, fasting blood glucose was assessed using </w:t>
      </w:r>
      <w:r w:rsidR="007D1DC6" w:rsidRPr="00E62980">
        <w:rPr>
          <w:rFonts w:ascii="Times New Roman" w:hAnsi="Times New Roman" w:cs="Times New Roman"/>
        </w:rPr>
        <w:t xml:space="preserve">a </w:t>
      </w:r>
      <w:r w:rsidRPr="00E62980">
        <w:rPr>
          <w:rFonts w:ascii="Times New Roman" w:hAnsi="Times New Roman" w:cs="Times New Roman"/>
        </w:rPr>
        <w:t xml:space="preserve">tail clip and a handheld glucometer (OneTouch Ultra). Shortly thereafter, an intraperitoneal injection of insulin </w:t>
      </w:r>
      <w:r w:rsidR="00F93F96" w:rsidRPr="00E62980">
        <w:rPr>
          <w:rFonts w:ascii="Times New Roman" w:hAnsi="Times New Roman" w:cs="Times New Roman"/>
        </w:rPr>
        <w:t xml:space="preserve">was administered </w:t>
      </w:r>
      <w:r w:rsidRPr="00E62980">
        <w:rPr>
          <w:rFonts w:ascii="Times New Roman" w:hAnsi="Times New Roman" w:cs="Times New Roman"/>
        </w:rPr>
        <w:t xml:space="preserve">(Humulin, u-100; </w:t>
      </w:r>
      <w:r w:rsidR="00D623B9" w:rsidRPr="00E62980">
        <w:rPr>
          <w:rFonts w:ascii="Times New Roman" w:hAnsi="Times New Roman" w:cs="Times New Roman"/>
        </w:rPr>
        <w:t>0.</w:t>
      </w:r>
      <w:r w:rsidR="003B452F" w:rsidRPr="00E62980">
        <w:rPr>
          <w:rFonts w:ascii="Times New Roman" w:hAnsi="Times New Roman" w:cs="Times New Roman"/>
        </w:rPr>
        <w:t>75U</w:t>
      </w:r>
      <w:r w:rsidR="00D623B9" w:rsidRPr="00E62980">
        <w:rPr>
          <w:rFonts w:ascii="Times New Roman" w:hAnsi="Times New Roman" w:cs="Times New Roman"/>
        </w:rPr>
        <w:t xml:space="preserve">/kg </w:t>
      </w:r>
      <w:r w:rsidR="00223F1F" w:rsidRPr="00E62980">
        <w:rPr>
          <w:rFonts w:ascii="Times New Roman" w:hAnsi="Times New Roman" w:cs="Times New Roman"/>
        </w:rPr>
        <w:t>lean mass</w:t>
      </w:r>
      <w:r w:rsidRPr="00E62980">
        <w:rPr>
          <w:rFonts w:ascii="Times New Roman" w:hAnsi="Times New Roman" w:cs="Times New Roman"/>
        </w:rPr>
        <w:t>)</w:t>
      </w:r>
      <w:r w:rsidR="00D623B9" w:rsidRPr="00E62980">
        <w:rPr>
          <w:rFonts w:ascii="Times New Roman" w:hAnsi="Times New Roman" w:cs="Times New Roman"/>
        </w:rPr>
        <w:t xml:space="preserve">. Blood glucose was assessed </w:t>
      </w:r>
      <w:r w:rsidR="00821A8C" w:rsidRPr="00E62980">
        <w:rPr>
          <w:rFonts w:ascii="Times New Roman" w:hAnsi="Times New Roman" w:cs="Times New Roman"/>
        </w:rPr>
        <w:t xml:space="preserve">by glucometer </w:t>
      </w:r>
      <w:r w:rsidR="00D623B9" w:rsidRPr="00E62980">
        <w:rPr>
          <w:rFonts w:ascii="Times New Roman" w:hAnsi="Times New Roman" w:cs="Times New Roman"/>
        </w:rPr>
        <w:t>every 15 minutes for 2 hours. One week later, glucose tolerance was assessed in a similar way (</w:t>
      </w:r>
      <w:r w:rsidR="00821A8C" w:rsidRPr="00E62980">
        <w:rPr>
          <w:rFonts w:ascii="Times New Roman" w:hAnsi="Times New Roman" w:cs="Times New Roman"/>
        </w:rPr>
        <w:t>D-Glucose,1.</w:t>
      </w:r>
      <w:r w:rsidR="003B452F" w:rsidRPr="00E62980">
        <w:rPr>
          <w:rFonts w:ascii="Times New Roman" w:hAnsi="Times New Roman" w:cs="Times New Roman"/>
        </w:rPr>
        <w:t>5g</w:t>
      </w:r>
      <w:r w:rsidR="00821A8C" w:rsidRPr="00E62980">
        <w:rPr>
          <w:rFonts w:ascii="Times New Roman" w:hAnsi="Times New Roman" w:cs="Times New Roman"/>
        </w:rPr>
        <w:t xml:space="preserve">/kg </w:t>
      </w:r>
      <w:r w:rsidR="00D623B9" w:rsidRPr="00E62980">
        <w:rPr>
          <w:rFonts w:ascii="Times New Roman" w:hAnsi="Times New Roman" w:cs="Times New Roman"/>
        </w:rPr>
        <w:t xml:space="preserve">lean mass). Insulin and </w:t>
      </w:r>
      <w:r w:rsidR="00D623B9" w:rsidRPr="00E62980">
        <w:rPr>
          <w:rFonts w:ascii="Times New Roman" w:hAnsi="Times New Roman" w:cs="Times New Roman"/>
        </w:rPr>
        <w:lastRenderedPageBreak/>
        <w:t xml:space="preserve">glucose tolerance were then re-assessed after </w:t>
      </w:r>
      <w:r w:rsidR="008A076C" w:rsidRPr="00E62980">
        <w:rPr>
          <w:rFonts w:ascii="Times New Roman" w:hAnsi="Times New Roman" w:cs="Times New Roman"/>
        </w:rPr>
        <w:t>HF</w:t>
      </w:r>
      <w:r w:rsidR="003D0BD4" w:rsidRPr="00E62980">
        <w:rPr>
          <w:rFonts w:ascii="Times New Roman" w:hAnsi="Times New Roman" w:cs="Times New Roman"/>
        </w:rPr>
        <w:t>HS</w:t>
      </w:r>
      <w:r w:rsidR="00D623B9" w:rsidRPr="00E62980">
        <w:rPr>
          <w:rFonts w:ascii="Times New Roman" w:hAnsi="Times New Roman" w:cs="Times New Roman"/>
        </w:rPr>
        <w:t xml:space="preserve"> feeding (PND 140-160</w:t>
      </w:r>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8</w:t>
      </w:r>
      <w:r w:rsidR="009A4E42" w:rsidRPr="00E62980">
        <w:rPr>
          <w:rFonts w:ascii="Times New Roman" w:hAnsi="Times New Roman" w:cs="Times New Roman"/>
        </w:rPr>
        <w:t>, AL males = 1</w:t>
      </w:r>
      <w:r w:rsidR="009A4E42">
        <w:rPr>
          <w:rFonts w:ascii="Times New Roman" w:hAnsi="Times New Roman" w:cs="Times New Roman"/>
        </w:rPr>
        <w:t>8</w:t>
      </w:r>
      <w:r w:rsidR="009A4E42" w:rsidRPr="00E62980">
        <w:rPr>
          <w:rFonts w:ascii="Times New Roman" w:hAnsi="Times New Roman" w:cs="Times New Roman"/>
        </w:rPr>
        <w:t>, AL females =1</w:t>
      </w:r>
      <w:r w:rsidR="009A4E42">
        <w:rPr>
          <w:rFonts w:ascii="Times New Roman" w:hAnsi="Times New Roman" w:cs="Times New Roman"/>
        </w:rPr>
        <w:t>8</w:t>
      </w:r>
      <w:r w:rsidR="00D623B9" w:rsidRPr="00E62980">
        <w:rPr>
          <w:rFonts w:ascii="Times New Roman" w:hAnsi="Times New Roman" w:cs="Times New Roman"/>
        </w:rPr>
        <w:t>)</w:t>
      </w:r>
      <w:r w:rsidRPr="00E62980">
        <w:rPr>
          <w:rFonts w:ascii="Times New Roman" w:hAnsi="Times New Roman" w:cs="Times New Roman"/>
        </w:rPr>
        <w:t xml:space="preserve"> </w:t>
      </w:r>
      <w:r w:rsidR="00D623B9" w:rsidRPr="00E62980">
        <w:rPr>
          <w:rFonts w:ascii="Times New Roman" w:hAnsi="Times New Roman" w:cs="Times New Roman"/>
        </w:rPr>
        <w:t>(insulin dose 2.5</w:t>
      </w:r>
      <w:r w:rsidR="0040216E" w:rsidRPr="00E62980">
        <w:rPr>
          <w:rFonts w:ascii="Times New Roman" w:hAnsi="Times New Roman" w:cs="Times New Roman"/>
        </w:rPr>
        <w:t>U</w:t>
      </w:r>
      <w:r w:rsidR="00D623B9" w:rsidRPr="00E62980">
        <w:rPr>
          <w:rFonts w:ascii="Times New Roman" w:hAnsi="Times New Roman" w:cs="Times New Roman"/>
        </w:rPr>
        <w:t>/kg lean</w:t>
      </w:r>
      <w:r w:rsidR="00F76BB3" w:rsidRPr="00E62980">
        <w:rPr>
          <w:rFonts w:ascii="Times New Roman" w:hAnsi="Times New Roman" w:cs="Times New Roman"/>
        </w:rPr>
        <w:t xml:space="preserve"> mass, glucose dose </w:t>
      </w:r>
      <w:r w:rsidR="0012467E" w:rsidRPr="00E62980">
        <w:rPr>
          <w:rFonts w:ascii="Times New Roman" w:hAnsi="Times New Roman" w:cs="Times New Roman"/>
        </w:rPr>
        <w:t>1.0</w:t>
      </w:r>
      <w:r w:rsidR="0040216E" w:rsidRPr="00E62980">
        <w:rPr>
          <w:rFonts w:ascii="Times New Roman" w:hAnsi="Times New Roman" w:cs="Times New Roman"/>
        </w:rPr>
        <w:t>g</w:t>
      </w:r>
      <w:r w:rsidR="00F76BB3" w:rsidRPr="00E62980">
        <w:rPr>
          <w:rFonts w:ascii="Times New Roman" w:hAnsi="Times New Roman" w:cs="Times New Roman"/>
        </w:rPr>
        <w:t>/kg lean mass</w:t>
      </w:r>
      <w:r w:rsidR="00D623B9" w:rsidRPr="00E62980">
        <w:rPr>
          <w:rFonts w:ascii="Times New Roman" w:hAnsi="Times New Roman" w:cs="Times New Roman"/>
        </w:rPr>
        <w:t>)</w:t>
      </w:r>
      <w:r w:rsidR="00821A8C" w:rsidRPr="00E62980">
        <w:rPr>
          <w:rFonts w:ascii="Times New Roman" w:hAnsi="Times New Roman" w:cs="Times New Roman"/>
        </w:rPr>
        <w:t xml:space="preserve">. </w:t>
      </w:r>
      <w:r w:rsidR="0040216E" w:rsidRPr="00E62980">
        <w:rPr>
          <w:rFonts w:ascii="Times New Roman" w:hAnsi="Times New Roman" w:cs="Times New Roman"/>
        </w:rPr>
        <w:t>Area under curve was calculated</w:t>
      </w:r>
      <w:r w:rsidR="00DF6A65" w:rsidRPr="00E62980">
        <w:rPr>
          <w:rFonts w:ascii="Times New Roman" w:hAnsi="Times New Roman" w:cs="Times New Roman"/>
        </w:rPr>
        <w:t xml:space="preserve"> for each animal</w:t>
      </w:r>
      <w:r w:rsidR="0040216E" w:rsidRPr="00E62980">
        <w:rPr>
          <w:rFonts w:ascii="Times New Roman" w:hAnsi="Times New Roman" w:cs="Times New Roman"/>
        </w:rPr>
        <w:t xml:space="preserve"> by </w:t>
      </w:r>
      <w:r w:rsidR="00760A6A" w:rsidRPr="00E62980">
        <w:rPr>
          <w:rFonts w:ascii="Times New Roman" w:hAnsi="Times New Roman" w:cs="Times New Roman"/>
        </w:rPr>
        <w:t xml:space="preserve">taking the sum of glucose at each time point, and then was averaged by sex and maternal feeding regimen. </w:t>
      </w:r>
      <w:r w:rsidR="00C27CCA" w:rsidRPr="00E62980">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E62980" w:rsidRDefault="000C34AF" w:rsidP="00616AD3">
      <w:pPr>
        <w:spacing w:line="480" w:lineRule="auto"/>
        <w:rPr>
          <w:rFonts w:ascii="Times New Roman" w:hAnsi="Times New Roman" w:cs="Times New Roman"/>
          <w:i/>
          <w:iCs/>
          <w:sz w:val="28"/>
          <w:szCs w:val="28"/>
        </w:rPr>
      </w:pPr>
      <w:r w:rsidRPr="00E62980">
        <w:rPr>
          <w:rFonts w:ascii="Times New Roman" w:hAnsi="Times New Roman" w:cs="Times New Roman"/>
          <w:i/>
          <w:iCs/>
          <w:sz w:val="28"/>
          <w:szCs w:val="28"/>
        </w:rPr>
        <w:t>Glucose Stimulated-Insulin Secretion testing in vivo</w:t>
      </w:r>
    </w:p>
    <w:p w14:paraId="53FF1868" w14:textId="216B0FBF" w:rsidR="000C34AF" w:rsidRPr="00E62980" w:rsidRDefault="00037A9A" w:rsidP="00616AD3">
      <w:pPr>
        <w:spacing w:line="480" w:lineRule="auto"/>
        <w:rPr>
          <w:rFonts w:ascii="Times New Roman" w:hAnsi="Times New Roman" w:cs="Times New Roman"/>
        </w:rPr>
      </w:pPr>
      <w:r>
        <w:rPr>
          <w:rFonts w:ascii="Times New Roman" w:hAnsi="Times New Roman" w:cs="Times New Roman"/>
        </w:rPr>
        <w:t>As an exploratory analysis, o</w:t>
      </w:r>
      <w:r w:rsidR="008970A6" w:rsidRPr="00E62980">
        <w:rPr>
          <w:rFonts w:ascii="Times New Roman" w:hAnsi="Times New Roman" w:cs="Times New Roman"/>
        </w:rPr>
        <w:t xml:space="preserve">ne week after </w:t>
      </w:r>
      <w:r w:rsidR="000C34AF" w:rsidRPr="00E62980">
        <w:rPr>
          <w:rFonts w:ascii="Times New Roman" w:hAnsi="Times New Roman" w:cs="Times New Roman"/>
        </w:rPr>
        <w:t xml:space="preserve">GTT and ITT, </w:t>
      </w:r>
      <w:r w:rsidR="008970A6" w:rsidRPr="00E62980">
        <w:rPr>
          <w:rFonts w:ascii="Times New Roman" w:hAnsi="Times New Roman" w:cs="Times New Roman"/>
        </w:rPr>
        <w:t xml:space="preserve">animals underwent </w:t>
      </w:r>
      <w:r w:rsidR="00B95D5C" w:rsidRPr="00E62980">
        <w:rPr>
          <w:rFonts w:ascii="Times New Roman" w:hAnsi="Times New Roman" w:cs="Times New Roman"/>
        </w:rPr>
        <w:t xml:space="preserve">intraperitoneal </w:t>
      </w:r>
      <w:r w:rsidR="00DF6A65" w:rsidRPr="00E62980">
        <w:rPr>
          <w:rFonts w:ascii="Times New Roman" w:hAnsi="Times New Roman" w:cs="Times New Roman"/>
        </w:rPr>
        <w:t>glucose stimulated insulin-secretion (</w:t>
      </w:r>
      <w:r w:rsidR="008970A6" w:rsidRPr="00E62980">
        <w:rPr>
          <w:rFonts w:ascii="Times New Roman" w:hAnsi="Times New Roman" w:cs="Times New Roman"/>
        </w:rPr>
        <w:t>GSIS</w:t>
      </w:r>
      <w:r w:rsidR="00DF6A65" w:rsidRPr="00E62980">
        <w:rPr>
          <w:rFonts w:ascii="Times New Roman" w:hAnsi="Times New Roman" w:cs="Times New Roman"/>
        </w:rPr>
        <w:t>)</w:t>
      </w:r>
      <w:r w:rsidR="00A836E6" w:rsidRPr="00E62980">
        <w:rPr>
          <w:rFonts w:ascii="Times New Roman" w:hAnsi="Times New Roman" w:cs="Times New Roman"/>
        </w:rPr>
        <w:t xml:space="preserve"> testing</w:t>
      </w:r>
      <w:r w:rsidR="00023973" w:rsidRPr="00E62980">
        <w:rPr>
          <w:rFonts w:ascii="Times New Roman" w:hAnsi="Times New Roman" w:cs="Times New Roman"/>
        </w:rPr>
        <w:t xml:space="preserve"> (PND 160-170</w:t>
      </w:r>
      <w:r w:rsidR="00612C2D">
        <w:rPr>
          <w:rFonts w:ascii="Times New Roman" w:hAnsi="Times New Roman" w:cs="Times New Roman"/>
        </w:rPr>
        <w:t xml:space="preserve">; </w:t>
      </w:r>
      <w:r w:rsidR="00612C2D" w:rsidRPr="00E62980">
        <w:rPr>
          <w:rFonts w:ascii="Times New Roman" w:hAnsi="Times New Roman" w:cs="Times New Roman"/>
        </w:rPr>
        <w:t xml:space="preserve">eTRF males = </w:t>
      </w:r>
      <w:r w:rsidR="00612C2D">
        <w:rPr>
          <w:rFonts w:ascii="Times New Roman" w:hAnsi="Times New Roman" w:cs="Times New Roman"/>
        </w:rPr>
        <w:t>4</w:t>
      </w:r>
      <w:r w:rsidR="00612C2D" w:rsidRPr="00E62980">
        <w:rPr>
          <w:rFonts w:ascii="Times New Roman" w:hAnsi="Times New Roman" w:cs="Times New Roman"/>
        </w:rPr>
        <w:t xml:space="preserve">, eTRF females = </w:t>
      </w:r>
      <w:r w:rsidR="00612C2D">
        <w:rPr>
          <w:rFonts w:ascii="Times New Roman" w:hAnsi="Times New Roman" w:cs="Times New Roman"/>
        </w:rPr>
        <w:t>4</w:t>
      </w:r>
      <w:r w:rsidR="00612C2D" w:rsidRPr="00E62980">
        <w:rPr>
          <w:rFonts w:ascii="Times New Roman" w:hAnsi="Times New Roman" w:cs="Times New Roman"/>
        </w:rPr>
        <w:t xml:space="preserve">, AL males = </w:t>
      </w:r>
      <w:r w:rsidR="00612C2D">
        <w:rPr>
          <w:rFonts w:ascii="Times New Roman" w:hAnsi="Times New Roman" w:cs="Times New Roman"/>
        </w:rPr>
        <w:t>5</w:t>
      </w:r>
      <w:r w:rsidR="00612C2D" w:rsidRPr="00E62980">
        <w:rPr>
          <w:rFonts w:ascii="Times New Roman" w:hAnsi="Times New Roman" w:cs="Times New Roman"/>
        </w:rPr>
        <w:t>, AL females =</w:t>
      </w:r>
      <w:r w:rsidR="00612C2D">
        <w:rPr>
          <w:rFonts w:ascii="Times New Roman" w:hAnsi="Times New Roman" w:cs="Times New Roman"/>
        </w:rPr>
        <w:t>8</w:t>
      </w:r>
      <w:r w:rsidR="00023973" w:rsidRPr="00E62980">
        <w:rPr>
          <w:rFonts w:ascii="Times New Roman" w:hAnsi="Times New Roman" w:cs="Times New Roman"/>
        </w:rPr>
        <w:t>)</w:t>
      </w:r>
      <w:r w:rsidR="008970A6" w:rsidRPr="00E62980">
        <w:rPr>
          <w:rFonts w:ascii="Times New Roman" w:hAnsi="Times New Roman" w:cs="Times New Roman"/>
        </w:rPr>
        <w:t>. At ZT2, animals were placed in a clean cage with</w:t>
      </w:r>
      <w:r w:rsidR="00023973" w:rsidRPr="00E62980">
        <w:rPr>
          <w:rFonts w:ascii="Times New Roman" w:hAnsi="Times New Roman" w:cs="Times New Roman"/>
        </w:rPr>
        <w:t>out</w:t>
      </w:r>
      <w:r w:rsidR="008970A6" w:rsidRPr="00E62980">
        <w:rPr>
          <w:rFonts w:ascii="Times New Roman" w:hAnsi="Times New Roman" w:cs="Times New Roman"/>
        </w:rPr>
        <w:t xml:space="preserve"> food and </w:t>
      </w:r>
      <w:r w:rsidR="00023973" w:rsidRPr="00E62980">
        <w:rPr>
          <w:rFonts w:ascii="Times New Roman" w:hAnsi="Times New Roman" w:cs="Times New Roman"/>
        </w:rPr>
        <w:t xml:space="preserve">with </w:t>
      </w:r>
      <w:r w:rsidR="008970A6" w:rsidRPr="00E62980">
        <w:rPr>
          <w:rFonts w:ascii="Times New Roman" w:hAnsi="Times New Roman" w:cs="Times New Roman"/>
        </w:rPr>
        <w:t xml:space="preserve">unrestricted access to water. </w:t>
      </w:r>
      <w:r w:rsidR="00023973" w:rsidRPr="00E62980">
        <w:rPr>
          <w:rFonts w:ascii="Times New Roman" w:hAnsi="Times New Roman" w:cs="Times New Roman"/>
        </w:rPr>
        <w:t>After a 6</w:t>
      </w:r>
      <w:r w:rsidR="007D1DC6" w:rsidRPr="00E62980">
        <w:rPr>
          <w:rFonts w:ascii="Times New Roman" w:hAnsi="Times New Roman" w:cs="Times New Roman"/>
        </w:rPr>
        <w:t>-</w:t>
      </w:r>
      <w:r w:rsidR="00023973" w:rsidRPr="00E62980">
        <w:rPr>
          <w:rFonts w:ascii="Times New Roman" w:hAnsi="Times New Roman" w:cs="Times New Roman"/>
        </w:rPr>
        <w:t xml:space="preserve">hour fast, animals were lightly anesthetized with isoflurane via drop jar and a baseline blood sample was collected via retro-orbital bleed with </w:t>
      </w:r>
      <w:r w:rsidR="00A836E6" w:rsidRPr="00E62980">
        <w:rPr>
          <w:rFonts w:ascii="Times New Roman" w:hAnsi="Times New Roman" w:cs="Times New Roman"/>
        </w:rPr>
        <w:t xml:space="preserve">a </w:t>
      </w:r>
      <w:r w:rsidR="00023973" w:rsidRPr="00E62980">
        <w:rPr>
          <w:rFonts w:ascii="Times New Roman" w:hAnsi="Times New Roman" w:cs="Times New Roman"/>
        </w:rPr>
        <w:t>heparinized capillary. Following baseline blood collection, an intraperitoneal injection of D-glucose (1.0g/kg lean mass) was given. After 15 minute</w:t>
      </w:r>
      <w:r w:rsidR="00A836E6" w:rsidRPr="00E62980">
        <w:rPr>
          <w:rFonts w:ascii="Times New Roman" w:hAnsi="Times New Roman" w:cs="Times New Roman"/>
        </w:rPr>
        <w:t>s</w:t>
      </w:r>
      <w:r w:rsidR="00023973" w:rsidRPr="00E62980">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sidRPr="00E62980">
        <w:rPr>
          <w:rFonts w:ascii="Times New Roman" w:hAnsi="Times New Roman" w:cs="Times New Roman"/>
        </w:rPr>
        <w:t>°</w:t>
      </w:r>
      <w:r w:rsidR="00023973" w:rsidRPr="00E62980">
        <w:rPr>
          <w:rFonts w:ascii="Times New Roman" w:hAnsi="Times New Roman" w:cs="Times New Roman"/>
        </w:rPr>
        <w:t xml:space="preserve"> C, </w:t>
      </w:r>
      <w:r w:rsidR="003A4C25" w:rsidRPr="00E62980">
        <w:rPr>
          <w:rFonts w:ascii="Times New Roman" w:hAnsi="Times New Roman" w:cs="Times New Roman"/>
        </w:rPr>
        <w:t>Eppendorf microcentrifuge, model 5415R</w:t>
      </w:r>
      <w:r w:rsidR="00023973" w:rsidRPr="00E62980">
        <w:rPr>
          <w:rFonts w:ascii="Times New Roman" w:hAnsi="Times New Roman" w:cs="Times New Roman"/>
        </w:rPr>
        <w:t xml:space="preserve">) for 20 minutes at </w:t>
      </w:r>
      <w:r w:rsidR="003A4C25" w:rsidRPr="00E62980">
        <w:rPr>
          <w:rFonts w:ascii="Times New Roman" w:hAnsi="Times New Roman" w:cs="Times New Roman"/>
        </w:rPr>
        <w:t>2</w:t>
      </w:r>
      <w:r w:rsidR="00023973" w:rsidRPr="00E62980">
        <w:rPr>
          <w:rFonts w:ascii="Times New Roman" w:hAnsi="Times New Roman" w:cs="Times New Roman"/>
        </w:rPr>
        <w:t>000</w:t>
      </w:r>
      <w:r w:rsidR="003A4C25" w:rsidRPr="00E62980">
        <w:rPr>
          <w:rFonts w:ascii="Times New Roman" w:hAnsi="Times New Roman" w:cs="Times New Roman"/>
        </w:rPr>
        <w:t xml:space="preserve"> g. </w:t>
      </w:r>
      <w:r w:rsidR="00023973" w:rsidRPr="00E62980">
        <w:rPr>
          <w:rFonts w:ascii="Times New Roman" w:hAnsi="Times New Roman" w:cs="Times New Roman"/>
        </w:rPr>
        <w:t xml:space="preserve">Serum was pipetted off and stored at -80 </w:t>
      </w:r>
      <w:r w:rsidR="00A836E6" w:rsidRPr="00E62980">
        <w:rPr>
          <w:rFonts w:ascii="Times New Roman" w:hAnsi="Times New Roman" w:cs="Times New Roman"/>
        </w:rPr>
        <w:t>°</w:t>
      </w:r>
      <w:r w:rsidR="00023973" w:rsidRPr="00E62980">
        <w:rPr>
          <w:rFonts w:ascii="Times New Roman" w:hAnsi="Times New Roman" w:cs="Times New Roman"/>
        </w:rPr>
        <w:t xml:space="preserve">C until analysis. </w:t>
      </w:r>
      <w:r w:rsidR="002F5EC0" w:rsidRPr="00E62980">
        <w:rPr>
          <w:rFonts w:ascii="Times New Roman" w:hAnsi="Times New Roman" w:cs="Times New Roman"/>
        </w:rPr>
        <w:t xml:space="preserve">Serum insulin was assessed via </w:t>
      </w:r>
      <w:r w:rsidR="007D1DC6" w:rsidRPr="00E62980">
        <w:rPr>
          <w:rFonts w:ascii="Times New Roman" w:hAnsi="Times New Roman" w:cs="Times New Roman"/>
        </w:rPr>
        <w:t xml:space="preserve">a </w:t>
      </w:r>
      <w:r w:rsidR="002F5EC0" w:rsidRPr="00E62980">
        <w:rPr>
          <w:rFonts w:ascii="Times New Roman" w:hAnsi="Times New Roman" w:cs="Times New Roman"/>
        </w:rPr>
        <w:t>commercially available ELISA kit (</w:t>
      </w:r>
      <w:r w:rsidR="00B620BA" w:rsidRPr="00E62980">
        <w:rPr>
          <w:rFonts w:ascii="Times New Roman" w:hAnsi="Times New Roman" w:cs="Times New Roman"/>
        </w:rPr>
        <w:t>A</w:t>
      </w:r>
      <w:r w:rsidR="00B90BD5" w:rsidRPr="00E62980">
        <w:rPr>
          <w:rFonts w:ascii="Times New Roman" w:hAnsi="Times New Roman" w:cs="Times New Roman"/>
        </w:rPr>
        <w:t>L</w:t>
      </w:r>
      <w:r w:rsidR="00B620BA" w:rsidRPr="00E62980">
        <w:rPr>
          <w:rFonts w:ascii="Times New Roman" w:hAnsi="Times New Roman" w:cs="Times New Roman"/>
        </w:rPr>
        <w:t>PCO 80-INSMSU-E10)</w:t>
      </w:r>
      <w:r w:rsidR="00D70802" w:rsidRPr="00E62980">
        <w:rPr>
          <w:rFonts w:ascii="Times New Roman" w:hAnsi="Times New Roman" w:cs="Times New Roman"/>
        </w:rPr>
        <w:t>.</w:t>
      </w:r>
      <w:r w:rsidR="002F5EC0" w:rsidRPr="00E62980">
        <w:rPr>
          <w:rFonts w:ascii="Times New Roman" w:hAnsi="Times New Roman" w:cs="Times New Roman"/>
        </w:rPr>
        <w:t xml:space="preserve"> </w:t>
      </w:r>
      <w:r w:rsidR="006953F5">
        <w:rPr>
          <w:rFonts w:ascii="Times New Roman" w:hAnsi="Times New Roman" w:cs="Times New Roman"/>
        </w:rPr>
        <w:t>Serum i</w:t>
      </w:r>
      <w:r w:rsidR="002F5EC0" w:rsidRPr="00E62980">
        <w:rPr>
          <w:rFonts w:ascii="Times New Roman" w:hAnsi="Times New Roman" w:cs="Times New Roman"/>
        </w:rPr>
        <w:t xml:space="preserve">nsulin was assessed </w:t>
      </w:r>
      <w:r w:rsidR="006953F5">
        <w:rPr>
          <w:rFonts w:ascii="Times New Roman" w:hAnsi="Times New Roman" w:cs="Times New Roman"/>
        </w:rPr>
        <w:t>in</w:t>
      </w:r>
      <w:r w:rsidR="002F5EC0" w:rsidRPr="00E62980">
        <w:rPr>
          <w:rFonts w:ascii="Times New Roman" w:hAnsi="Times New Roman" w:cs="Times New Roman"/>
        </w:rPr>
        <w:t xml:space="preserve"> 5uL </w:t>
      </w:r>
      <w:r w:rsidR="006953F5">
        <w:rPr>
          <w:rFonts w:ascii="Times New Roman" w:hAnsi="Times New Roman" w:cs="Times New Roman"/>
        </w:rPr>
        <w:t>samples</w:t>
      </w:r>
      <w:r w:rsidR="002F5EC0" w:rsidRPr="00E62980">
        <w:rPr>
          <w:rFonts w:ascii="Times New Roman" w:hAnsi="Times New Roman" w:cs="Times New Roman"/>
        </w:rPr>
        <w:t xml:space="preserve"> and read </w:t>
      </w:r>
      <w:r w:rsidR="00E649A8" w:rsidRPr="00E62980">
        <w:rPr>
          <w:rFonts w:ascii="Times New Roman" w:hAnsi="Times New Roman" w:cs="Times New Roman"/>
        </w:rPr>
        <w:t xml:space="preserve">via colorimetric assay. </w:t>
      </w:r>
    </w:p>
    <w:p w14:paraId="0EC9F680" w14:textId="77777777" w:rsidR="00036907" w:rsidRPr="00E62980" w:rsidRDefault="00036907" w:rsidP="0006138D">
      <w:pPr>
        <w:pStyle w:val="Heading2"/>
      </w:pPr>
      <w:r w:rsidRPr="00E62980">
        <w:lastRenderedPageBreak/>
        <w:t>Statistical analysis</w:t>
      </w:r>
    </w:p>
    <w:p w14:paraId="527D197C" w14:textId="6496967B" w:rsidR="00C04F83" w:rsidRPr="00E62980" w:rsidRDefault="0040216E" w:rsidP="00616AD3">
      <w:pPr>
        <w:spacing w:line="480" w:lineRule="auto"/>
        <w:rPr>
          <w:rFonts w:ascii="Times New Roman" w:hAnsi="Times New Roman" w:cs="Times New Roman"/>
        </w:rPr>
      </w:pPr>
      <w:r w:rsidRPr="00E62980">
        <w:rPr>
          <w:rFonts w:ascii="Times New Roman" w:hAnsi="Times New Roman" w:cs="Times New Roman"/>
        </w:rPr>
        <w:t xml:space="preserve">All measures </w:t>
      </w:r>
      <w:r w:rsidR="00702424" w:rsidRPr="00E62980">
        <w:rPr>
          <w:rFonts w:ascii="Times New Roman" w:hAnsi="Times New Roman" w:cs="Times New Roman"/>
        </w:rPr>
        <w:t xml:space="preserve">with </w:t>
      </w:r>
      <w:r w:rsidRPr="00E62980">
        <w:rPr>
          <w:rFonts w:ascii="Times New Roman" w:hAnsi="Times New Roman" w:cs="Times New Roman"/>
        </w:rPr>
        <w:t xml:space="preserve">p-values &lt;0.05 were considered statistically significant. Data are presented as mean </w:t>
      </w:r>
      <w:r w:rsidR="003A0CD8">
        <w:rPr>
          <w:rFonts w:ascii="Times New Roman" w:hAnsi="Times New Roman" w:cs="Times New Roman"/>
        </w:rPr>
        <w:t>±</w:t>
      </w:r>
      <w:r w:rsidRPr="00E62980">
        <w:rPr>
          <w:rFonts w:ascii="Times New Roman" w:hAnsi="Times New Roman" w:cs="Times New Roman"/>
        </w:rPr>
        <w:t xml:space="preserve"> standard error throughout. All statistical analyses were performed using R version 4.0.2 </w:t>
      </w:r>
      <w:r w:rsidR="006F5A0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{"citationID":"pUrMvzui","properties":{"formattedCitation":"(40)","plainCitation":"(40)","noteIndex":0},"citationItems":[{"id":88,"uris":["http://zotero.org/users/5073745/items/2FPE9EQN"],"itemData":{"id":88,"type":"document","publisher":"R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sidRPr="00E62980">
        <w:rPr>
          <w:rFonts w:ascii="Times New Roman" w:hAnsi="Times New Roman" w:cs="Times New Roman"/>
        </w:rPr>
        <w:fldChar w:fldCharType="separate"/>
      </w:r>
      <w:r w:rsidR="000E1D7F" w:rsidRPr="000E1D7F">
        <w:rPr>
          <w:rFonts w:ascii="Times New Roman" w:hAnsi="Times New Roman" w:cs="Times New Roman"/>
        </w:rPr>
        <w:t>(40)</w:t>
      </w:r>
      <w:r w:rsidR="006F5A08" w:rsidRPr="00E62980">
        <w:rPr>
          <w:rFonts w:ascii="Times New Roman" w:hAnsi="Times New Roman" w:cs="Times New Roman"/>
        </w:rPr>
        <w:fldChar w:fldCharType="end"/>
      </w:r>
      <w:r w:rsidR="006F5A08" w:rsidRPr="00E62980">
        <w:rPr>
          <w:rFonts w:ascii="Times New Roman" w:hAnsi="Times New Roman" w:cs="Times New Roman"/>
        </w:rPr>
        <w:t xml:space="preserve">. </w:t>
      </w:r>
      <w:r w:rsidR="00FE1E7B" w:rsidRPr="00E62980">
        <w:rPr>
          <w:rFonts w:ascii="Times New Roman" w:hAnsi="Times New Roman" w:cs="Times New Roman"/>
        </w:rPr>
        <w:t>Repeated measures, such as body composition, cumulative food intake, and response</w:t>
      </w:r>
      <w:r w:rsidR="004D649F" w:rsidRPr="00E62980">
        <w:rPr>
          <w:rFonts w:ascii="Times New Roman" w:hAnsi="Times New Roman" w:cs="Times New Roman"/>
        </w:rPr>
        <w:t>s</w:t>
      </w:r>
      <w:r w:rsidR="00FE1E7B" w:rsidRPr="00E62980">
        <w:rPr>
          <w:rFonts w:ascii="Times New Roman" w:hAnsi="Times New Roman" w:cs="Times New Roman"/>
        </w:rPr>
        <w:t xml:space="preserve"> to GTT or ITT were assessed via m</w:t>
      </w:r>
      <w:r w:rsidR="00036907" w:rsidRPr="00E62980">
        <w:rPr>
          <w:rFonts w:ascii="Times New Roman" w:hAnsi="Times New Roman" w:cs="Times New Roman"/>
        </w:rPr>
        <w:t>ixed linear effects modeling with random effects of mouse ID and dam and fixed effects of maternal dietary treatment, age, and sex</w:t>
      </w:r>
      <w:r w:rsidRPr="00E62980">
        <w:rPr>
          <w:rFonts w:ascii="Times New Roman" w:hAnsi="Times New Roman" w:cs="Times New Roman"/>
        </w:rPr>
        <w:t xml:space="preserve"> using lme4 version 1.</w:t>
      </w:r>
      <w:r w:rsidR="006F5A08" w:rsidRPr="00E62980">
        <w:rPr>
          <w:rFonts w:ascii="Times New Roman" w:hAnsi="Times New Roman" w:cs="Times New Roman"/>
        </w:rPr>
        <w:t>1-26</w:t>
      </w:r>
      <w:r w:rsidR="003A4C25" w:rsidRPr="00E62980">
        <w:rPr>
          <w:rFonts w:ascii="Times New Roman" w:hAnsi="Times New Roman" w:cs="Times New Roman"/>
        </w:rPr>
        <w:t xml:space="preserve"> </w:t>
      </w:r>
      <w:r w:rsidR="003A4C25"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{"citationID":"MDmuBprB","properties":{"formattedCitation":"(41)","plainCitation":"(41)","noteIndex":0},"citationItems":[{"id":53,"uris":["http://zotero.org/users/5073745/items/GUUE2ZQS"],"itemData":{"id":53,"type":"article-journal","abstract":"Maximum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sidRPr="00E62980">
        <w:rPr>
          <w:rFonts w:ascii="Times New Roman" w:hAnsi="Times New Roman" w:cs="Times New Roman"/>
        </w:rPr>
        <w:fldChar w:fldCharType="separate"/>
      </w:r>
      <w:r w:rsidR="000E1D7F" w:rsidRPr="000E1D7F">
        <w:rPr>
          <w:rFonts w:ascii="Times New Roman" w:hAnsi="Times New Roman" w:cs="Times New Roman"/>
        </w:rPr>
        <w:t>(41)</w:t>
      </w:r>
      <w:r w:rsidR="003A4C25" w:rsidRPr="00E62980">
        <w:rPr>
          <w:rFonts w:ascii="Times New Roman" w:hAnsi="Times New Roman" w:cs="Times New Roman"/>
        </w:rPr>
        <w:fldChar w:fldCharType="end"/>
      </w:r>
      <w:r w:rsidR="00FD6C40" w:rsidRPr="00E62980">
        <w:rPr>
          <w:rFonts w:ascii="Times New Roman" w:hAnsi="Times New Roman" w:cs="Times New Roman"/>
        </w:rPr>
        <w:t>.</w:t>
      </w:r>
      <w:r w:rsidR="00036907" w:rsidRPr="00E62980">
        <w:rPr>
          <w:rFonts w:ascii="Times New Roman" w:hAnsi="Times New Roman" w:cs="Times New Roman"/>
        </w:rPr>
        <w:t xml:space="preserve"> </w:t>
      </w:r>
      <w:r w:rsidR="00FD6C40" w:rsidRPr="00E62980">
        <w:rPr>
          <w:rFonts w:ascii="Times New Roman" w:hAnsi="Times New Roman" w:cs="Times New Roman"/>
        </w:rPr>
        <w:t xml:space="preserve">Body composition and food intake were measured </w:t>
      </w:r>
      <w:r w:rsidR="002E0DA3">
        <w:rPr>
          <w:rFonts w:ascii="Times New Roman" w:hAnsi="Times New Roman" w:cs="Times New Roman"/>
        </w:rPr>
        <w:t xml:space="preserve">repeatedly </w:t>
      </w:r>
      <w:r w:rsidR="00FD6C40" w:rsidRPr="00E62980">
        <w:rPr>
          <w:rFonts w:ascii="Times New Roman" w:hAnsi="Times New Roman" w:cs="Times New Roman"/>
        </w:rPr>
        <w:t xml:space="preserve">in </w:t>
      </w:r>
      <w:r w:rsidR="002E0DA3">
        <w:rPr>
          <w:rFonts w:ascii="Times New Roman" w:hAnsi="Times New Roman" w:cs="Times New Roman"/>
        </w:rPr>
        <w:t>two separate conditions</w:t>
      </w:r>
      <w:r w:rsidR="007D1DC6" w:rsidRPr="00E62980">
        <w:rPr>
          <w:rFonts w:ascii="Times New Roman" w:hAnsi="Times New Roman" w:cs="Times New Roman"/>
        </w:rPr>
        <w:t>:</w:t>
      </w:r>
      <w:r w:rsidR="00FD6C40" w:rsidRPr="00E62980">
        <w:rPr>
          <w:rFonts w:ascii="Times New Roman" w:hAnsi="Times New Roman" w:cs="Times New Roman"/>
        </w:rPr>
        <w:t xml:space="preserve"> during NCD feeding, and after being switched to HF</w:t>
      </w:r>
      <w:r w:rsidR="003D0BD4" w:rsidRPr="00E62980">
        <w:rPr>
          <w:rFonts w:ascii="Times New Roman" w:hAnsi="Times New Roman" w:cs="Times New Roman"/>
        </w:rPr>
        <w:t>HS</w:t>
      </w:r>
      <w:r w:rsidR="00FD6C40" w:rsidRPr="00E62980">
        <w:rPr>
          <w:rFonts w:ascii="Times New Roman" w:hAnsi="Times New Roman" w:cs="Times New Roman"/>
        </w:rPr>
        <w:t>. A</w:t>
      </w:r>
      <w:r w:rsidR="00FE1E7B" w:rsidRPr="00E62980">
        <w:rPr>
          <w:rFonts w:ascii="Times New Roman" w:hAnsi="Times New Roman" w:cs="Times New Roman"/>
        </w:rPr>
        <w:t xml:space="preserve">nalyses were </w:t>
      </w:r>
      <w:r w:rsidR="004D649F" w:rsidRPr="00E62980">
        <w:rPr>
          <w:rFonts w:ascii="Times New Roman" w:hAnsi="Times New Roman" w:cs="Times New Roman"/>
        </w:rPr>
        <w:t xml:space="preserve">tested for </w:t>
      </w:r>
      <w:r w:rsidRPr="00E62980">
        <w:rPr>
          <w:rFonts w:ascii="Times New Roman" w:hAnsi="Times New Roman" w:cs="Times New Roman"/>
        </w:rPr>
        <w:t xml:space="preserve">significant </w:t>
      </w:r>
      <w:r w:rsidR="004D649F" w:rsidRPr="00E62980">
        <w:rPr>
          <w:rFonts w:ascii="Times New Roman" w:hAnsi="Times New Roman" w:cs="Times New Roman"/>
        </w:rPr>
        <w:t>interaction</w:t>
      </w:r>
      <w:r w:rsidRPr="00E62980">
        <w:rPr>
          <w:rFonts w:ascii="Times New Roman" w:hAnsi="Times New Roman" w:cs="Times New Roman"/>
        </w:rPr>
        <w:t>s</w:t>
      </w:r>
      <w:r w:rsidR="004D649F" w:rsidRPr="00E62980">
        <w:rPr>
          <w:rFonts w:ascii="Times New Roman" w:hAnsi="Times New Roman" w:cs="Times New Roman"/>
        </w:rPr>
        <w:t xml:space="preserve"> </w:t>
      </w:r>
      <w:r w:rsidRPr="00E62980">
        <w:rPr>
          <w:rFonts w:ascii="Times New Roman" w:hAnsi="Times New Roman" w:cs="Times New Roman"/>
        </w:rPr>
        <w:t xml:space="preserve">between </w:t>
      </w:r>
      <w:r w:rsidR="004D649F" w:rsidRPr="00E62980">
        <w:rPr>
          <w:rFonts w:ascii="Times New Roman" w:hAnsi="Times New Roman" w:cs="Times New Roman"/>
        </w:rPr>
        <w:t xml:space="preserve">sex and </w:t>
      </w:r>
      <w:r w:rsidRPr="00E62980">
        <w:rPr>
          <w:rFonts w:ascii="Times New Roman" w:hAnsi="Times New Roman" w:cs="Times New Roman"/>
        </w:rPr>
        <w:t xml:space="preserve">maternal </w:t>
      </w:r>
      <w:r w:rsidR="004D649F" w:rsidRPr="00E62980">
        <w:rPr>
          <w:rFonts w:ascii="Times New Roman" w:hAnsi="Times New Roman" w:cs="Times New Roman"/>
        </w:rPr>
        <w:t>diet</w:t>
      </w:r>
      <w:r w:rsidRPr="00E62980">
        <w:rPr>
          <w:rFonts w:ascii="Times New Roman" w:hAnsi="Times New Roman" w:cs="Times New Roman"/>
        </w:rPr>
        <w:t>ary treatment</w:t>
      </w:r>
      <w:r w:rsidR="004D649F" w:rsidRPr="00E62980">
        <w:rPr>
          <w:rFonts w:ascii="Times New Roman" w:hAnsi="Times New Roman" w:cs="Times New Roman"/>
        </w:rPr>
        <w:t xml:space="preserve">. </w:t>
      </w:r>
      <w:r w:rsidR="00FC296A" w:rsidRPr="00E62980">
        <w:rPr>
          <w:rFonts w:ascii="Times New Roman" w:hAnsi="Times New Roman" w:cs="Times New Roman"/>
        </w:rPr>
        <w:t>Models</w:t>
      </w:r>
      <w:r w:rsidR="00C04F83" w:rsidRPr="00E62980">
        <w:rPr>
          <w:rFonts w:ascii="Times New Roman" w:hAnsi="Times New Roman" w:cs="Times New Roman"/>
        </w:rPr>
        <w:t xml:space="preserve"> were </w:t>
      </w:r>
      <w:r w:rsidR="00B56169" w:rsidRPr="00E62980">
        <w:rPr>
          <w:rFonts w:ascii="Times New Roman" w:hAnsi="Times New Roman" w:cs="Times New Roman"/>
        </w:rPr>
        <w:t>assessed</w:t>
      </w:r>
      <w:r w:rsidR="00327E0F" w:rsidRPr="00E62980">
        <w:rPr>
          <w:rFonts w:ascii="Times New Roman" w:hAnsi="Times New Roman" w:cs="Times New Roman"/>
        </w:rPr>
        <w:t xml:space="preserve"> using a two-way </w:t>
      </w:r>
      <w:r w:rsidR="00B56169" w:rsidRPr="00E62980">
        <w:rPr>
          <w:rFonts w:ascii="Times New Roman" w:hAnsi="Times New Roman" w:cs="Times New Roman"/>
        </w:rPr>
        <w:t>ANOVA</w:t>
      </w:r>
      <w:r w:rsidR="00327E0F" w:rsidRPr="00E62980">
        <w:rPr>
          <w:rFonts w:ascii="Times New Roman" w:hAnsi="Times New Roman" w:cs="Times New Roman"/>
        </w:rPr>
        <w:t xml:space="preserve"> for sex and maternal dietary treatment, with </w:t>
      </w:r>
      <w:r w:rsidR="00995036" w:rsidRPr="00E62980">
        <w:rPr>
          <w:rFonts w:ascii="Times New Roman" w:hAnsi="Times New Roman" w:cs="Times New Roman"/>
        </w:rPr>
        <w:t xml:space="preserve">an </w:t>
      </w:r>
      <w:r w:rsidR="00327E0F" w:rsidRPr="00E62980">
        <w:rPr>
          <w:rFonts w:ascii="Times New Roman" w:hAnsi="Times New Roman" w:cs="Times New Roman"/>
        </w:rPr>
        <w:t>interaction</w:t>
      </w:r>
      <w:r w:rsidR="00995036" w:rsidRPr="00E62980">
        <w:rPr>
          <w:rFonts w:ascii="Times New Roman" w:hAnsi="Times New Roman" w:cs="Times New Roman"/>
        </w:rPr>
        <w:t xml:space="preserve"> between the two</w:t>
      </w:r>
      <w:r w:rsidR="00327E0F" w:rsidRPr="00E62980">
        <w:rPr>
          <w:rFonts w:ascii="Times New Roman" w:hAnsi="Times New Roman" w:cs="Times New Roman"/>
        </w:rPr>
        <w:t xml:space="preserve">. </w:t>
      </w:r>
      <w:r w:rsidR="00A836E6" w:rsidRPr="00E62980">
        <w:rPr>
          <w:rFonts w:ascii="Times New Roman" w:hAnsi="Times New Roman" w:cs="Times New Roman"/>
        </w:rPr>
        <w:t xml:space="preserve">If a significant interaction was observed, </w:t>
      </w:r>
      <w:r w:rsidR="002E0DA3">
        <w:rPr>
          <w:rFonts w:ascii="Times New Roman" w:hAnsi="Times New Roman" w:cs="Times New Roman"/>
        </w:rPr>
        <w:t xml:space="preserve">data were </w:t>
      </w:r>
      <w:r w:rsidR="00A836E6" w:rsidRPr="00E62980">
        <w:rPr>
          <w:rFonts w:ascii="Times New Roman" w:hAnsi="Times New Roman" w:cs="Times New Roman"/>
        </w:rPr>
        <w:t xml:space="preserve">sex-stratified </w:t>
      </w:r>
      <w:r w:rsidR="002E0DA3">
        <w:rPr>
          <w:rFonts w:ascii="Times New Roman" w:hAnsi="Times New Roman" w:cs="Times New Roman"/>
        </w:rPr>
        <w:t xml:space="preserve">and pairwise comparison was repeated, reporting the effect size and </w:t>
      </w:r>
      <w:r w:rsidR="00A836E6" w:rsidRPr="00E62980">
        <w:rPr>
          <w:rFonts w:ascii="Times New Roman" w:hAnsi="Times New Roman" w:cs="Times New Roman"/>
        </w:rPr>
        <w:t xml:space="preserve">p-value for the interaction. </w:t>
      </w:r>
      <w:r w:rsidR="00995036" w:rsidRPr="00E62980">
        <w:rPr>
          <w:rFonts w:ascii="Times New Roman" w:hAnsi="Times New Roman" w:cs="Times New Roman"/>
        </w:rPr>
        <w:t>Otherwise</w:t>
      </w:r>
      <w:r w:rsidR="00702424" w:rsidRPr="00E62980">
        <w:rPr>
          <w:rFonts w:ascii="Times New Roman" w:hAnsi="Times New Roman" w:cs="Times New Roman"/>
        </w:rPr>
        <w:t>,</w:t>
      </w:r>
      <w:r w:rsidR="00995036" w:rsidRPr="00E62980">
        <w:rPr>
          <w:rFonts w:ascii="Times New Roman" w:hAnsi="Times New Roman" w:cs="Times New Roman"/>
        </w:rPr>
        <w:t xml:space="preserve"> sex was used as a covariate in a non-interacting model. O</w:t>
      </w:r>
      <w:r w:rsidR="00327E0F" w:rsidRPr="00E62980">
        <w:rPr>
          <w:rFonts w:ascii="Times New Roman" w:hAnsi="Times New Roman" w:cs="Times New Roman"/>
        </w:rPr>
        <w:t xml:space="preserve">bservations were tested </w:t>
      </w:r>
      <w:r w:rsidR="00C04F83" w:rsidRPr="00E62980">
        <w:rPr>
          <w:rFonts w:ascii="Times New Roman" w:hAnsi="Times New Roman" w:cs="Times New Roman"/>
        </w:rPr>
        <w:t xml:space="preserve">for </w:t>
      </w:r>
      <w:r w:rsidRPr="00E62980">
        <w:rPr>
          <w:rFonts w:ascii="Times New Roman" w:hAnsi="Times New Roman" w:cs="Times New Roman"/>
        </w:rPr>
        <w:t xml:space="preserve">normality </w:t>
      </w:r>
      <w:r w:rsidR="00C04F83" w:rsidRPr="00E62980">
        <w:rPr>
          <w:rFonts w:ascii="Times New Roman" w:hAnsi="Times New Roman" w:cs="Times New Roman"/>
        </w:rPr>
        <w:t>by Shapiro-</w:t>
      </w:r>
      <w:r w:rsidR="00094D30" w:rsidRPr="00E62980">
        <w:rPr>
          <w:rFonts w:ascii="Times New Roman" w:hAnsi="Times New Roman" w:cs="Times New Roman"/>
        </w:rPr>
        <w:t>W</w:t>
      </w:r>
      <w:r w:rsidR="00C04F83" w:rsidRPr="00E62980">
        <w:rPr>
          <w:rFonts w:ascii="Times New Roman" w:hAnsi="Times New Roman" w:cs="Times New Roman"/>
        </w:rPr>
        <w:t xml:space="preserve">ilk test and equivalence of variance by Levene’s test. </w:t>
      </w:r>
      <w:r w:rsidR="00995036" w:rsidRPr="00E62980">
        <w:rPr>
          <w:rFonts w:ascii="Times New Roman" w:hAnsi="Times New Roman" w:cs="Times New Roman"/>
        </w:rPr>
        <w:t>Pairwise m</w:t>
      </w:r>
      <w:r w:rsidR="00C04F83" w:rsidRPr="00E62980">
        <w:rPr>
          <w:rFonts w:ascii="Times New Roman" w:hAnsi="Times New Roman" w:cs="Times New Roman"/>
        </w:rPr>
        <w:t xml:space="preserve">easures that were normal and of equal variance utilized </w:t>
      </w:r>
      <w:r w:rsidRPr="00E62980">
        <w:rPr>
          <w:rFonts w:ascii="Times New Roman" w:hAnsi="Times New Roman" w:cs="Times New Roman"/>
        </w:rPr>
        <w:t>S</w:t>
      </w:r>
      <w:r w:rsidR="00C04F83" w:rsidRPr="00E62980">
        <w:rPr>
          <w:rFonts w:ascii="Times New Roman" w:hAnsi="Times New Roman" w:cs="Times New Roman"/>
        </w:rPr>
        <w:t xml:space="preserve">tudent’s </w:t>
      </w:r>
      <w:r w:rsidR="00C04F83" w:rsidRPr="00E62980">
        <w:rPr>
          <w:rFonts w:ascii="Times New Roman" w:hAnsi="Times New Roman" w:cs="Times New Roman"/>
          <w:i/>
        </w:rPr>
        <w:t>t</w:t>
      </w:r>
      <w:r w:rsidR="00C04F83" w:rsidRPr="00E62980">
        <w:rPr>
          <w:rFonts w:ascii="Times New Roman" w:hAnsi="Times New Roman" w:cs="Times New Roman"/>
        </w:rPr>
        <w:t>-tests. Measures that were not norma</w:t>
      </w:r>
      <w:r w:rsidR="00995036" w:rsidRPr="00E62980">
        <w:rPr>
          <w:rFonts w:ascii="Times New Roman" w:hAnsi="Times New Roman" w:cs="Times New Roman"/>
        </w:rPr>
        <w:t>lly distributed</w:t>
      </w:r>
      <w:r w:rsidR="00C04F83" w:rsidRPr="00E62980">
        <w:rPr>
          <w:rFonts w:ascii="Times New Roman" w:hAnsi="Times New Roman" w:cs="Times New Roman"/>
        </w:rPr>
        <w:t xml:space="preserve"> used non-parametric Mann-Whitney tests. </w:t>
      </w:r>
    </w:p>
    <w:p w14:paraId="67F9396D" w14:textId="1F3BC18E" w:rsidR="00F76BB3" w:rsidRPr="00E62980" w:rsidRDefault="00616AD3" w:rsidP="0006138D">
      <w:pPr>
        <w:pStyle w:val="Heading1"/>
      </w:pPr>
      <w:r w:rsidRPr="00E62980">
        <w:t>Results</w:t>
      </w:r>
    </w:p>
    <w:p w14:paraId="098FEDD0" w14:textId="619372B7" w:rsidR="00A54B1D" w:rsidRPr="00E62980" w:rsidRDefault="00226BF0" w:rsidP="0006138D">
      <w:pPr>
        <w:pStyle w:val="Heading2"/>
      </w:pPr>
      <w:r w:rsidRPr="00E62980">
        <w:t xml:space="preserve">Gestational </w:t>
      </w:r>
      <w:r w:rsidR="004F4CDE" w:rsidRPr="00E62980">
        <w:t>eTRF</w:t>
      </w:r>
      <w:r w:rsidRPr="00E62980">
        <w:t xml:space="preserve"> </w:t>
      </w:r>
      <w:r w:rsidR="00A4122E" w:rsidRPr="00E62980">
        <w:t xml:space="preserve">increases </w:t>
      </w:r>
      <w:r w:rsidRPr="00E62980">
        <w:t xml:space="preserve">food intake, but not body </w:t>
      </w:r>
      <w:r w:rsidR="00B95D5C" w:rsidRPr="00E62980">
        <w:t xml:space="preserve">weight </w:t>
      </w:r>
      <w:r w:rsidR="00B03785" w:rsidRPr="00E62980">
        <w:t>in early life</w:t>
      </w:r>
    </w:p>
    <w:p w14:paraId="21E2E38E" w14:textId="0D3D15F8" w:rsidR="009B6F09" w:rsidRPr="00E62980" w:rsidRDefault="009B6F09" w:rsidP="00E66CFA">
      <w:pPr>
        <w:spacing w:line="480" w:lineRule="auto"/>
        <w:rPr>
          <w:rFonts w:ascii="Times New Roman" w:hAnsi="Times New Roman" w:cs="Times New Roman"/>
        </w:rPr>
      </w:pPr>
      <w:r w:rsidRPr="00E62980">
        <w:rPr>
          <w:rFonts w:ascii="Times New Roman" w:hAnsi="Times New Roman" w:cs="Times New Roman"/>
        </w:rPr>
        <w:t xml:space="preserve">To model </w:t>
      </w:r>
      <w:r w:rsidR="00AF53B6" w:rsidRPr="00E62980">
        <w:rPr>
          <w:rFonts w:ascii="Times New Roman" w:hAnsi="Times New Roman" w:cs="Times New Roman"/>
        </w:rPr>
        <w:t xml:space="preserve">gestational </w:t>
      </w:r>
      <w:r w:rsidRPr="00E62980">
        <w:rPr>
          <w:rFonts w:ascii="Times New Roman" w:hAnsi="Times New Roman" w:cs="Times New Roman"/>
        </w:rPr>
        <w:t xml:space="preserve">early time restricted feeding (eTRF), we used a normal chow diet (NCD) and </w:t>
      </w:r>
      <w:r w:rsidR="00EA21FA" w:rsidRPr="00E62980">
        <w:rPr>
          <w:rFonts w:ascii="Times New Roman" w:hAnsi="Times New Roman" w:cs="Times New Roman"/>
        </w:rPr>
        <w:t>assigned</w:t>
      </w:r>
      <w:r w:rsidRPr="00E62980">
        <w:rPr>
          <w:rFonts w:ascii="Times New Roman" w:hAnsi="Times New Roman" w:cs="Times New Roman"/>
        </w:rPr>
        <w:t xml:space="preserve"> </w:t>
      </w:r>
      <w:r w:rsidR="007C7BC9" w:rsidRPr="00E62980">
        <w:rPr>
          <w:rFonts w:ascii="Times New Roman" w:hAnsi="Times New Roman" w:cs="Times New Roman"/>
        </w:rPr>
        <w:t xml:space="preserve">female </w:t>
      </w:r>
      <w:r w:rsidRPr="00E62980">
        <w:rPr>
          <w:rFonts w:ascii="Times New Roman" w:hAnsi="Times New Roman" w:cs="Times New Roman"/>
        </w:rPr>
        <w:t>mice to either unrestricted (</w:t>
      </w:r>
      <w:r w:rsidRPr="00E62980">
        <w:rPr>
          <w:rFonts w:ascii="Times New Roman" w:hAnsi="Times New Roman" w:cs="Times New Roman"/>
          <w:i/>
          <w:iCs/>
        </w:rPr>
        <w:t>ad libitum</w:t>
      </w:r>
      <w:r w:rsidR="007C7BC9" w:rsidRPr="00E62980">
        <w:rPr>
          <w:rFonts w:ascii="Times New Roman" w:hAnsi="Times New Roman" w:cs="Times New Roman"/>
          <w:i/>
          <w:iCs/>
        </w:rPr>
        <w:t xml:space="preserve">, </w:t>
      </w:r>
      <w:r w:rsidR="007C7BC9" w:rsidRPr="00E62980">
        <w:rPr>
          <w:rFonts w:ascii="Times New Roman" w:hAnsi="Times New Roman" w:cs="Times New Roman"/>
        </w:rPr>
        <w:t>AL</w:t>
      </w:r>
      <w:r w:rsidRPr="00E62980">
        <w:rPr>
          <w:rFonts w:ascii="Times New Roman" w:hAnsi="Times New Roman" w:cs="Times New Roman"/>
        </w:rPr>
        <w:t xml:space="preserve">) or </w:t>
      </w:r>
      <w:r w:rsidR="007C7BC9" w:rsidRPr="00E62980">
        <w:rPr>
          <w:rFonts w:ascii="Times New Roman" w:hAnsi="Times New Roman" w:cs="Times New Roman"/>
        </w:rPr>
        <w:t xml:space="preserve">6 hours of </w:t>
      </w:r>
      <w:r w:rsidR="00EA21FA" w:rsidRPr="00E62980">
        <w:rPr>
          <w:rFonts w:ascii="Times New Roman" w:hAnsi="Times New Roman" w:cs="Times New Roman"/>
        </w:rPr>
        <w:t xml:space="preserve">restricted </w:t>
      </w:r>
      <w:r w:rsidRPr="00E62980">
        <w:rPr>
          <w:rFonts w:ascii="Times New Roman" w:hAnsi="Times New Roman" w:cs="Times New Roman"/>
        </w:rPr>
        <w:t>food availability between ZT14-20</w:t>
      </w:r>
      <w:r w:rsidR="007C7BC9" w:rsidRPr="00E62980">
        <w:rPr>
          <w:rFonts w:ascii="Times New Roman" w:hAnsi="Times New Roman" w:cs="Times New Roman"/>
        </w:rPr>
        <w:t xml:space="preserve"> (eTRF)</w:t>
      </w:r>
      <w:r w:rsidRPr="00E62980">
        <w:rPr>
          <w:rFonts w:ascii="Times New Roman" w:hAnsi="Times New Roman" w:cs="Times New Roman"/>
        </w:rPr>
        <w:t xml:space="preserve"> (</w:t>
      </w:r>
      <w:r w:rsidRPr="00E62980">
        <w:rPr>
          <w:rFonts w:ascii="Times New Roman" w:hAnsi="Times New Roman" w:cs="Times New Roman"/>
          <w:b/>
          <w:bCs/>
        </w:rPr>
        <w:t>Figure 1A</w:t>
      </w:r>
      <w:r w:rsidRPr="00E62980">
        <w:rPr>
          <w:rFonts w:ascii="Times New Roman" w:hAnsi="Times New Roman" w:cs="Times New Roman"/>
        </w:rPr>
        <w:t xml:space="preserve">). </w:t>
      </w:r>
      <w:r w:rsidR="007307AE" w:rsidRPr="00E62980">
        <w:rPr>
          <w:rFonts w:ascii="Times New Roman" w:hAnsi="Times New Roman" w:cs="Times New Roman"/>
        </w:rPr>
        <w:t>This period represents the active phase of both pregnant and non-pregnant mice</w:t>
      </w:r>
      <w:r w:rsidR="002439B8">
        <w:rPr>
          <w:rFonts w:ascii="Times New Roman" w:hAnsi="Times New Roman" w:cs="Times New Roman"/>
        </w:rPr>
        <w:t xml:space="preserve"> </w:t>
      </w:r>
      <w:r w:rsidR="007307A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{"citationID":"a1u5nuo6urg","properties":{"formattedCitation":"(42)","plainCitation":"(42)","noteIndex":0},"citationItems":[{"id":254,"uris":["http://zotero.org/users/5073745/items/3EYRTHI4"],"itemData":{"id":254,"type":"article-journal","abstract":"Pregnancy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E62980">
        <w:rPr>
          <w:rFonts w:ascii="Times New Roman" w:hAnsi="Times New Roman" w:cs="Times New Roman"/>
        </w:rPr>
        <w:fldChar w:fldCharType="separate"/>
      </w:r>
      <w:r w:rsidR="000E1D7F" w:rsidRPr="000E1D7F">
        <w:rPr>
          <w:rFonts w:ascii="Times New Roman" w:hAnsi="Times New Roman" w:cs="Times New Roman"/>
        </w:rPr>
        <w:t>(42)</w:t>
      </w:r>
      <w:r w:rsidR="007307AE" w:rsidRPr="00E62980">
        <w:rPr>
          <w:rFonts w:ascii="Times New Roman" w:hAnsi="Times New Roman" w:cs="Times New Roman"/>
        </w:rPr>
        <w:fldChar w:fldCharType="end"/>
      </w:r>
      <w:r w:rsidR="007307AE" w:rsidRPr="00E62980">
        <w:rPr>
          <w:rFonts w:ascii="Times New Roman" w:hAnsi="Times New Roman" w:cs="Times New Roman"/>
        </w:rPr>
        <w:t>.</w:t>
      </w:r>
      <w:r w:rsidRPr="00E62980">
        <w:rPr>
          <w:rFonts w:ascii="Times New Roman" w:hAnsi="Times New Roman" w:cs="Times New Roman"/>
        </w:rPr>
        <w:t xml:space="preserve"> </w:t>
      </w:r>
      <w:r w:rsidR="00023443" w:rsidRPr="00E62980">
        <w:rPr>
          <w:rFonts w:ascii="Times New Roman" w:hAnsi="Times New Roman" w:cs="Times New Roman"/>
        </w:rPr>
        <w:t xml:space="preserve">This approach limits potential sleep disruptions and is more translationally relevant to human dietary restriction. </w:t>
      </w:r>
      <w:r w:rsidRPr="00E62980">
        <w:rPr>
          <w:rFonts w:ascii="Times New Roman" w:hAnsi="Times New Roman" w:cs="Times New Roman"/>
        </w:rPr>
        <w:t xml:space="preserve">This treatment started a week before mating </w:t>
      </w:r>
      <w:r w:rsidR="002439B8">
        <w:rPr>
          <w:rFonts w:ascii="Times New Roman" w:hAnsi="Times New Roman" w:cs="Times New Roman"/>
        </w:rPr>
        <w:t xml:space="preserve">in both dams and sires </w:t>
      </w:r>
      <w:r w:rsidRPr="00E62980">
        <w:rPr>
          <w:rFonts w:ascii="Times New Roman" w:hAnsi="Times New Roman" w:cs="Times New Roman"/>
        </w:rPr>
        <w:t>and continued through delivery</w:t>
      </w:r>
      <w:r w:rsidR="00A34308" w:rsidRPr="00E62980">
        <w:rPr>
          <w:rFonts w:ascii="Times New Roman" w:hAnsi="Times New Roman" w:cs="Times New Roman"/>
        </w:rPr>
        <w:t xml:space="preserve"> (</w:t>
      </w:r>
      <w:r w:rsidR="00A34308" w:rsidRPr="00E62980">
        <w:rPr>
          <w:rFonts w:ascii="Times New Roman" w:hAnsi="Times New Roman" w:cs="Times New Roman"/>
          <w:b/>
          <w:bCs/>
        </w:rPr>
        <w:t>Figure 1B</w:t>
      </w:r>
      <w:r w:rsidR="00A34308" w:rsidRPr="00E62980">
        <w:rPr>
          <w:rFonts w:ascii="Times New Roman" w:hAnsi="Times New Roman" w:cs="Times New Roman"/>
        </w:rPr>
        <w:t>)</w:t>
      </w:r>
      <w:r w:rsidRPr="00E62980">
        <w:rPr>
          <w:rFonts w:ascii="Times New Roman" w:hAnsi="Times New Roman" w:cs="Times New Roman"/>
        </w:rPr>
        <w:t xml:space="preserve">. </w:t>
      </w:r>
      <w:r w:rsidR="00870307" w:rsidRPr="00E62980">
        <w:rPr>
          <w:rFonts w:ascii="Times New Roman" w:hAnsi="Times New Roman" w:cs="Times New Roman"/>
        </w:rPr>
        <w:t>We find</w:t>
      </w:r>
      <w:r w:rsidR="00DE0478" w:rsidRPr="00E62980">
        <w:rPr>
          <w:rFonts w:ascii="Times New Roman" w:hAnsi="Times New Roman" w:cs="Times New Roman"/>
        </w:rPr>
        <w:t xml:space="preserve"> no evidence </w:t>
      </w:r>
      <w:r w:rsidR="00DE0478" w:rsidRPr="00E62980">
        <w:rPr>
          <w:rFonts w:ascii="Times New Roman" w:hAnsi="Times New Roman" w:cs="Times New Roman"/>
        </w:rPr>
        <w:lastRenderedPageBreak/>
        <w:t xml:space="preserve">of maternal eTRF </w:t>
      </w:r>
      <w:r w:rsidR="00870307" w:rsidRPr="00E62980">
        <w:rPr>
          <w:rFonts w:ascii="Times New Roman" w:hAnsi="Times New Roman" w:cs="Times New Roman"/>
        </w:rPr>
        <w:t>causing</w:t>
      </w:r>
      <w:r w:rsidR="00DE0478" w:rsidRPr="00E62980">
        <w:rPr>
          <w:rFonts w:ascii="Times New Roman" w:hAnsi="Times New Roman" w:cs="Times New Roman"/>
        </w:rPr>
        <w:t xml:space="preserve"> significantly lower </w:t>
      </w:r>
      <w:r w:rsidR="00870307" w:rsidRPr="00E62980">
        <w:rPr>
          <w:rFonts w:ascii="Times New Roman" w:hAnsi="Times New Roman" w:cs="Times New Roman"/>
        </w:rPr>
        <w:t xml:space="preserve">daily </w:t>
      </w:r>
      <w:r w:rsidR="00DE0478" w:rsidRPr="00E62980">
        <w:rPr>
          <w:rFonts w:ascii="Times New Roman" w:hAnsi="Times New Roman" w:cs="Times New Roman"/>
        </w:rPr>
        <w:t xml:space="preserve">food intake during pregnancy </w:t>
      </w:r>
      <w:r w:rsidR="00870307" w:rsidRPr="00E62980">
        <w:rPr>
          <w:rFonts w:ascii="Times New Roman" w:hAnsi="Times New Roman" w:cs="Times New Roman"/>
        </w:rPr>
        <w:t>n</w:t>
      </w:r>
      <w:r w:rsidR="00DE0478" w:rsidRPr="00E62980">
        <w:rPr>
          <w:rFonts w:ascii="Times New Roman" w:hAnsi="Times New Roman" w:cs="Times New Roman"/>
        </w:rPr>
        <w:t xml:space="preserve">or </w:t>
      </w:r>
      <w:r w:rsidR="00870307" w:rsidRPr="00E62980">
        <w:rPr>
          <w:rFonts w:ascii="Times New Roman" w:hAnsi="Times New Roman" w:cs="Times New Roman"/>
        </w:rPr>
        <w:t xml:space="preserve">are there changes in body weight </w:t>
      </w:r>
      <w:r w:rsidR="00DE0478" w:rsidRPr="00E62980">
        <w:rPr>
          <w:rFonts w:ascii="Times New Roman" w:hAnsi="Times New Roman" w:cs="Times New Roman"/>
        </w:rPr>
        <w:t xml:space="preserve">(Supplementary Figure </w:t>
      </w:r>
      <w:r w:rsidR="00110E54" w:rsidRPr="00E62980">
        <w:rPr>
          <w:rFonts w:ascii="Times New Roman" w:hAnsi="Times New Roman" w:cs="Times New Roman"/>
        </w:rPr>
        <w:t>1A&amp;B</w:t>
      </w:r>
      <w:r w:rsidR="00DE0478" w:rsidRPr="00E62980">
        <w:rPr>
          <w:rFonts w:ascii="Times New Roman" w:hAnsi="Times New Roman" w:cs="Times New Roman"/>
        </w:rPr>
        <w:t xml:space="preserve">). </w:t>
      </w:r>
      <w:r w:rsidRPr="00E62980">
        <w:rPr>
          <w:rFonts w:ascii="Times New Roman" w:hAnsi="Times New Roman" w:cs="Times New Roman"/>
        </w:rPr>
        <w:t>Litters were normalized to equal sizes</w:t>
      </w:r>
      <w:r w:rsidR="002439B8">
        <w:rPr>
          <w:rFonts w:ascii="Times New Roman" w:hAnsi="Times New Roman" w:cs="Times New Roman"/>
        </w:rPr>
        <w:t xml:space="preserve"> on postnatal day 3</w:t>
      </w:r>
      <w:r w:rsidRPr="00E62980">
        <w:rPr>
          <w:rFonts w:ascii="Times New Roman" w:hAnsi="Times New Roman" w:cs="Times New Roman"/>
        </w:rPr>
        <w:t xml:space="preserve"> to reduce variability</w:t>
      </w:r>
      <w:r w:rsidR="00A31226" w:rsidRPr="00E62980">
        <w:rPr>
          <w:rFonts w:ascii="Times New Roman" w:hAnsi="Times New Roman" w:cs="Times New Roman"/>
        </w:rPr>
        <w:t xml:space="preserve"> and effects of </w:t>
      </w:r>
      <w:r w:rsidR="00AF53B6" w:rsidRPr="00E62980">
        <w:rPr>
          <w:rFonts w:ascii="Times New Roman" w:hAnsi="Times New Roman" w:cs="Times New Roman"/>
        </w:rPr>
        <w:t>lactation</w:t>
      </w:r>
      <w:r w:rsidRPr="00E62980">
        <w:rPr>
          <w:rFonts w:ascii="Times New Roman" w:hAnsi="Times New Roman" w:cs="Times New Roman"/>
        </w:rPr>
        <w:t xml:space="preserve">.  </w:t>
      </w:r>
    </w:p>
    <w:p w14:paraId="15D1FDA8" w14:textId="77777777" w:rsidR="009B6F09" w:rsidRPr="00E62980" w:rsidRDefault="009B6F09" w:rsidP="00E66CFA">
      <w:pPr>
        <w:spacing w:line="480" w:lineRule="auto"/>
        <w:rPr>
          <w:rFonts w:ascii="Times New Roman" w:hAnsi="Times New Roman" w:cs="Times New Roman"/>
        </w:rPr>
      </w:pPr>
    </w:p>
    <w:p w14:paraId="7315B566" w14:textId="75D00744" w:rsidR="00E66CFA" w:rsidRPr="00E62980" w:rsidRDefault="009B6F09" w:rsidP="00304409">
      <w:pPr>
        <w:spacing w:line="480" w:lineRule="auto"/>
        <w:ind w:firstLine="720"/>
        <w:rPr>
          <w:rFonts w:ascii="Times New Roman" w:hAnsi="Times New Roman" w:cs="Times New Roman"/>
        </w:rPr>
      </w:pPr>
      <w:r w:rsidRPr="00E62980">
        <w:rPr>
          <w:rFonts w:ascii="Times New Roman" w:hAnsi="Times New Roman" w:cs="Times New Roman"/>
        </w:rPr>
        <w:t xml:space="preserve">The pups </w:t>
      </w:r>
      <w:r w:rsidR="00A0099B" w:rsidRPr="00E62980">
        <w:rPr>
          <w:rFonts w:ascii="Times New Roman" w:hAnsi="Times New Roman" w:cs="Times New Roman"/>
        </w:rPr>
        <w:t xml:space="preserve">resulting from this experiment </w:t>
      </w:r>
      <w:r w:rsidRPr="00E62980">
        <w:rPr>
          <w:rFonts w:ascii="Times New Roman" w:hAnsi="Times New Roman" w:cs="Times New Roman"/>
        </w:rPr>
        <w:t xml:space="preserve">were </w:t>
      </w:r>
      <w:r w:rsidR="00E800F2" w:rsidRPr="00E62980">
        <w:rPr>
          <w:rFonts w:ascii="Times New Roman" w:hAnsi="Times New Roman" w:cs="Times New Roman"/>
        </w:rPr>
        <w:t>weighed</w:t>
      </w:r>
      <w:r w:rsidRPr="00E62980">
        <w:rPr>
          <w:rFonts w:ascii="Times New Roman" w:hAnsi="Times New Roman" w:cs="Times New Roman"/>
        </w:rPr>
        <w:t xml:space="preserve"> and their body composition was assessed </w:t>
      </w:r>
      <w:r w:rsidR="007C7BC9" w:rsidRPr="00E62980">
        <w:rPr>
          <w:rFonts w:ascii="Times New Roman" w:hAnsi="Times New Roman" w:cs="Times New Roman"/>
        </w:rPr>
        <w:t>weekly</w:t>
      </w:r>
      <w:r w:rsidR="00D32691" w:rsidRPr="00E62980">
        <w:rPr>
          <w:rFonts w:ascii="Times New Roman" w:hAnsi="Times New Roman" w:cs="Times New Roman"/>
        </w:rPr>
        <w:t>,</w:t>
      </w:r>
      <w:r w:rsidR="007C7BC9" w:rsidRPr="00E62980">
        <w:rPr>
          <w:rFonts w:ascii="Times New Roman" w:hAnsi="Times New Roman" w:cs="Times New Roman"/>
        </w:rPr>
        <w:t xml:space="preserve"> </w:t>
      </w:r>
      <w:r w:rsidR="00E800F2" w:rsidRPr="00E62980">
        <w:rPr>
          <w:rFonts w:ascii="Times New Roman" w:hAnsi="Times New Roman" w:cs="Times New Roman"/>
        </w:rPr>
        <w:t xml:space="preserve">then analyzed </w:t>
      </w:r>
      <w:r w:rsidR="005C23AC" w:rsidRPr="00E62980">
        <w:rPr>
          <w:rFonts w:ascii="Times New Roman" w:hAnsi="Times New Roman" w:cs="Times New Roman"/>
        </w:rPr>
        <w:t xml:space="preserve">using </w:t>
      </w:r>
      <w:r w:rsidR="00E800F2" w:rsidRPr="00E62980">
        <w:rPr>
          <w:rFonts w:ascii="Times New Roman" w:hAnsi="Times New Roman" w:cs="Times New Roman"/>
        </w:rPr>
        <w:t>linear mixed</w:t>
      </w:r>
      <w:r w:rsidR="005C23AC" w:rsidRPr="00E62980">
        <w:rPr>
          <w:rFonts w:ascii="Times New Roman" w:hAnsi="Times New Roman" w:cs="Times New Roman"/>
        </w:rPr>
        <w:t xml:space="preserve"> effect modeling</w:t>
      </w:r>
      <w:r w:rsidRPr="00E62980">
        <w:rPr>
          <w:rFonts w:ascii="Times New Roman" w:hAnsi="Times New Roman" w:cs="Times New Roman"/>
        </w:rPr>
        <w:t>. We</w:t>
      </w:r>
      <w:r w:rsidR="008645F0" w:rsidRPr="00E62980">
        <w:rPr>
          <w:rFonts w:ascii="Times New Roman" w:hAnsi="Times New Roman" w:cs="Times New Roman"/>
        </w:rPr>
        <w:t xml:space="preserve"> found </w:t>
      </w:r>
      <w:r w:rsidRPr="00E62980">
        <w:rPr>
          <w:rFonts w:ascii="Times New Roman" w:hAnsi="Times New Roman" w:cs="Times New Roman"/>
        </w:rPr>
        <w:t xml:space="preserve">significant and expected </w:t>
      </w:r>
      <w:r w:rsidR="008645F0" w:rsidRPr="00E62980">
        <w:rPr>
          <w:rFonts w:ascii="Times New Roman" w:hAnsi="Times New Roman" w:cs="Times New Roman"/>
        </w:rPr>
        <w:t>effect</w:t>
      </w:r>
      <w:r w:rsidRPr="00E62980">
        <w:rPr>
          <w:rFonts w:ascii="Times New Roman" w:hAnsi="Times New Roman" w:cs="Times New Roman"/>
        </w:rPr>
        <w:t>s</w:t>
      </w:r>
      <w:r w:rsidR="008645F0" w:rsidRPr="00E62980">
        <w:rPr>
          <w:rFonts w:ascii="Times New Roman" w:hAnsi="Times New Roman" w:cs="Times New Roman"/>
        </w:rPr>
        <w:t xml:space="preserve"> of age and sex</w:t>
      </w:r>
      <w:r w:rsidR="007C7BC9" w:rsidRPr="00E62980">
        <w:rPr>
          <w:rFonts w:ascii="Times New Roman" w:hAnsi="Times New Roman" w:cs="Times New Roman"/>
        </w:rPr>
        <w:t xml:space="preserve"> (older mice weigh more than younger mice and male pups weigh more than females)</w:t>
      </w:r>
      <w:r w:rsidR="008645F0" w:rsidRPr="00E62980">
        <w:rPr>
          <w:rFonts w:ascii="Times New Roman" w:hAnsi="Times New Roman" w:cs="Times New Roman"/>
        </w:rPr>
        <w:t xml:space="preserve">, but </w:t>
      </w:r>
      <w:r w:rsidR="005C23AC" w:rsidRPr="00E62980">
        <w:rPr>
          <w:rFonts w:ascii="Times New Roman" w:hAnsi="Times New Roman" w:cs="Times New Roman"/>
        </w:rPr>
        <w:t>no effect</w:t>
      </w:r>
      <w:r w:rsidR="00023443" w:rsidRPr="00E62980">
        <w:rPr>
          <w:rFonts w:ascii="Times New Roman" w:hAnsi="Times New Roman" w:cs="Times New Roman"/>
        </w:rPr>
        <w:t xml:space="preserve"> modification</w:t>
      </w:r>
      <w:r w:rsidR="005C23AC" w:rsidRPr="00E62980">
        <w:rPr>
          <w:rFonts w:ascii="Times New Roman" w:hAnsi="Times New Roman" w:cs="Times New Roman"/>
        </w:rPr>
        <w:t xml:space="preserve"> of maternal </w:t>
      </w:r>
      <w:r w:rsidR="00023443" w:rsidRPr="00E62980">
        <w:rPr>
          <w:rFonts w:ascii="Times New Roman" w:hAnsi="Times New Roman" w:cs="Times New Roman"/>
        </w:rPr>
        <w:t xml:space="preserve">eTRF </w:t>
      </w:r>
      <w:r w:rsidR="005C23AC" w:rsidRPr="00E62980">
        <w:rPr>
          <w:rFonts w:ascii="Times New Roman" w:hAnsi="Times New Roman" w:cs="Times New Roman"/>
        </w:rPr>
        <w:t>on body weight (</w:t>
      </w:r>
      <w:r w:rsidR="003E0F5E" w:rsidRPr="00E62980">
        <w:rPr>
          <w:rFonts w:ascii="Times New Roman" w:hAnsi="Times New Roman" w:cs="Times New Roman"/>
          <w:b/>
          <w:bCs/>
        </w:rPr>
        <w:t>Figure 2A,</w:t>
      </w:r>
      <w:r w:rsidR="003E0F5E" w:rsidRPr="00E62980">
        <w:rPr>
          <w:rFonts w:ascii="Times New Roman" w:hAnsi="Times New Roman" w:cs="Times New Roman"/>
        </w:rPr>
        <w:t xml:space="preserve"> </w:t>
      </w:r>
      <w:proofErr w:type="spellStart"/>
      <w:r w:rsidR="005C23AC"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5C23AC"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7</w:t>
      </w:r>
      <w:r w:rsidR="005C23AC" w:rsidRPr="00E62980">
        <w:rPr>
          <w:rFonts w:ascii="Times New Roman" w:hAnsi="Times New Roman" w:cs="Times New Roman"/>
        </w:rPr>
        <w:t>)</w:t>
      </w:r>
      <w:r w:rsidR="00BD56C9" w:rsidRPr="00E62980">
        <w:rPr>
          <w:rFonts w:ascii="Times New Roman" w:hAnsi="Times New Roman" w:cs="Times New Roman"/>
        </w:rPr>
        <w:t>, lean mass (</w:t>
      </w:r>
      <w:r w:rsidR="003E0F5E" w:rsidRPr="00E62980">
        <w:rPr>
          <w:rFonts w:ascii="Times New Roman" w:hAnsi="Times New Roman" w:cs="Times New Roman"/>
          <w:b/>
          <w:bCs/>
        </w:rPr>
        <w:t>Figure 2C,</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5</w:t>
      </w:r>
      <w:r w:rsidR="00BD56C9" w:rsidRPr="00E62980">
        <w:rPr>
          <w:rFonts w:ascii="Times New Roman" w:hAnsi="Times New Roman" w:cs="Times New Roman"/>
        </w:rPr>
        <w:t xml:space="preserve">), </w:t>
      </w:r>
      <w:r w:rsidR="00607265" w:rsidRPr="00E62980">
        <w:rPr>
          <w:rFonts w:ascii="Times New Roman" w:hAnsi="Times New Roman" w:cs="Times New Roman"/>
        </w:rPr>
        <w:t>or</w:t>
      </w:r>
      <w:r w:rsidR="00BD56C9" w:rsidRPr="00E62980">
        <w:rPr>
          <w:rFonts w:ascii="Times New Roman" w:hAnsi="Times New Roman" w:cs="Times New Roman"/>
        </w:rPr>
        <w:t xml:space="preserve"> fat mass (</w:t>
      </w:r>
      <w:r w:rsidR="003E0F5E" w:rsidRPr="00E62980">
        <w:rPr>
          <w:rFonts w:ascii="Times New Roman" w:hAnsi="Times New Roman" w:cs="Times New Roman"/>
          <w:b/>
          <w:bCs/>
        </w:rPr>
        <w:t>Figure 2B</w:t>
      </w:r>
      <w:r w:rsidR="003E0F5E" w:rsidRPr="00E62980">
        <w:rPr>
          <w:rFonts w:ascii="Times New Roman" w:hAnsi="Times New Roman" w:cs="Times New Roman"/>
        </w:rPr>
        <w:t xml:space="preserve">, </w:t>
      </w:r>
      <w:proofErr w:type="spellStart"/>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BD56C9" w:rsidRPr="00E62980">
        <w:rPr>
          <w:rFonts w:ascii="Times New Roman" w:hAnsi="Times New Roman" w:cs="Times New Roman"/>
        </w:rPr>
        <w:t>=0.4</w:t>
      </w:r>
      <w:r w:rsidR="00C32387" w:rsidRPr="00E62980">
        <w:rPr>
          <w:rFonts w:ascii="Times New Roman" w:hAnsi="Times New Roman" w:cs="Times New Roman"/>
        </w:rPr>
        <w:t>7</w:t>
      </w:r>
      <w:r w:rsidR="00BD56C9" w:rsidRPr="00E62980">
        <w:rPr>
          <w:rFonts w:ascii="Times New Roman" w:hAnsi="Times New Roman" w:cs="Times New Roman"/>
        </w:rPr>
        <w:t>)</w:t>
      </w:r>
      <w:r w:rsidR="00A54B1D" w:rsidRPr="00E62980">
        <w:rPr>
          <w:rFonts w:ascii="Times New Roman" w:hAnsi="Times New Roman" w:cs="Times New Roman"/>
        </w:rPr>
        <w:t xml:space="preserve">. </w:t>
      </w:r>
      <w:r w:rsidR="009B5C0B" w:rsidRPr="00E62980">
        <w:rPr>
          <w:rFonts w:ascii="Times New Roman" w:hAnsi="Times New Roman" w:cs="Times New Roman"/>
        </w:rPr>
        <w:t xml:space="preserve">There </w:t>
      </w:r>
      <w:r w:rsidR="00023443" w:rsidRPr="00E62980">
        <w:rPr>
          <w:rFonts w:ascii="Times New Roman" w:hAnsi="Times New Roman" w:cs="Times New Roman"/>
        </w:rPr>
        <w:t xml:space="preserve">was </w:t>
      </w:r>
      <w:r w:rsidR="009B5C0B" w:rsidRPr="00E62980">
        <w:rPr>
          <w:rFonts w:ascii="Times New Roman" w:hAnsi="Times New Roman" w:cs="Times New Roman"/>
        </w:rPr>
        <w:t xml:space="preserve">no interaction between sex and maternal </w:t>
      </w:r>
      <w:r w:rsidR="00A0099B" w:rsidRPr="00E62980">
        <w:rPr>
          <w:rFonts w:ascii="Times New Roman" w:hAnsi="Times New Roman" w:cs="Times New Roman"/>
        </w:rPr>
        <w:t xml:space="preserve">feeding regimen </w:t>
      </w:r>
      <w:r w:rsidR="0018051D" w:rsidRPr="00E62980">
        <w:rPr>
          <w:rFonts w:ascii="Times New Roman" w:hAnsi="Times New Roman" w:cs="Times New Roman"/>
        </w:rPr>
        <w:t xml:space="preserve">in cumulative food intake </w:t>
      </w:r>
      <w:r w:rsidR="009B5C0B" w:rsidRPr="00E62980">
        <w:rPr>
          <w:rFonts w:ascii="Times New Roman" w:hAnsi="Times New Roman" w:cs="Times New Roman"/>
        </w:rPr>
        <w:t>(</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*sex</w:t>
      </w:r>
      <w:r w:rsidR="009B5C0B" w:rsidRPr="00E62980">
        <w:rPr>
          <w:rFonts w:ascii="Times New Roman" w:hAnsi="Times New Roman" w:cs="Times New Roman"/>
        </w:rPr>
        <w:t>=0.38).</w:t>
      </w:r>
      <w:r w:rsidR="00520F01" w:rsidRPr="00E62980">
        <w:rPr>
          <w:rFonts w:ascii="Times New Roman" w:hAnsi="Times New Roman" w:cs="Times New Roman"/>
        </w:rPr>
        <w:t xml:space="preserve"> </w:t>
      </w:r>
      <w:r w:rsidR="009B5C0B" w:rsidRPr="00E62980">
        <w:rPr>
          <w:rFonts w:ascii="Times New Roman" w:hAnsi="Times New Roman" w:cs="Times New Roman"/>
        </w:rPr>
        <w:t>However, cumulative food intake in the NCD period is 22% higher in eTRF females than AL females and 10% higher in eTRF males than AL males (</w:t>
      </w:r>
      <w:r w:rsidR="0018051D" w:rsidRPr="00E62980">
        <w:rPr>
          <w:rFonts w:ascii="Times New Roman" w:hAnsi="Times New Roman" w:cs="Times New Roman"/>
          <w:b/>
          <w:bCs/>
        </w:rPr>
        <w:t>Figure 2D</w:t>
      </w:r>
      <w:r w:rsidR="0018051D" w:rsidRPr="00E62980">
        <w:rPr>
          <w:rFonts w:ascii="Times New Roman" w:hAnsi="Times New Roman" w:cs="Times New Roman"/>
        </w:rPr>
        <w:t xml:space="preserve">, </w:t>
      </w:r>
      <w:proofErr w:type="spellStart"/>
      <w:r w:rsidR="009B5C0B" w:rsidRPr="00E62980">
        <w:rPr>
          <w:rFonts w:ascii="Times New Roman" w:hAnsi="Times New Roman" w:cs="Times New Roman"/>
        </w:rPr>
        <w:t>p</w:t>
      </w:r>
      <w:r w:rsidR="009B5C0B" w:rsidRPr="00E62980">
        <w:rPr>
          <w:rFonts w:ascii="Times New Roman" w:hAnsi="Times New Roman" w:cs="Times New Roman"/>
          <w:vertAlign w:val="subscript"/>
        </w:rPr>
        <w:t>diet</w:t>
      </w:r>
      <w:proofErr w:type="spellEnd"/>
      <w:r w:rsidR="009B5C0B" w:rsidRPr="00E62980">
        <w:rPr>
          <w:rFonts w:ascii="Times New Roman" w:hAnsi="Times New Roman" w:cs="Times New Roman"/>
          <w:vertAlign w:val="subscript"/>
        </w:rPr>
        <w:t xml:space="preserve"> = </w:t>
      </w:r>
      <w:r w:rsidR="009B5C0B" w:rsidRPr="00E62980">
        <w:rPr>
          <w:rFonts w:ascii="Times New Roman" w:hAnsi="Times New Roman" w:cs="Times New Roman"/>
        </w:rPr>
        <w:t>0.016).</w:t>
      </w:r>
      <w:r w:rsidR="00532133" w:rsidRPr="00E62980">
        <w:rPr>
          <w:rFonts w:ascii="Times New Roman" w:hAnsi="Times New Roman" w:cs="Times New Roman"/>
        </w:rPr>
        <w:t xml:space="preserve"> </w:t>
      </w:r>
      <w:r w:rsidR="007250AF" w:rsidRPr="00E62980">
        <w:rPr>
          <w:rFonts w:ascii="Times New Roman" w:hAnsi="Times New Roman" w:cs="Times New Roman"/>
        </w:rPr>
        <w:t>Assessing the</w:t>
      </w:r>
      <w:r w:rsidR="00532133" w:rsidRPr="00E62980">
        <w:rPr>
          <w:rFonts w:ascii="Times New Roman" w:hAnsi="Times New Roman" w:cs="Times New Roman"/>
        </w:rPr>
        <w:t xml:space="preserve"> efficiency by which food is converted into stored mass</w:t>
      </w:r>
      <w:r w:rsidR="007250AF" w:rsidRPr="00E62980">
        <w:rPr>
          <w:rFonts w:ascii="Times New Roman" w:hAnsi="Times New Roman" w:cs="Times New Roman"/>
        </w:rPr>
        <w:t xml:space="preserve"> </w:t>
      </w:r>
      <w:r w:rsidR="00532133" w:rsidRPr="00E62980">
        <w:rPr>
          <w:rFonts w:ascii="Times New Roman" w:hAnsi="Times New Roman" w:cs="Times New Roman"/>
        </w:rPr>
        <w:t>resulted in a 12% reduced feeding efficiency in eTRF female offspring</w:t>
      </w:r>
      <w:r w:rsidR="00E800F2" w:rsidRPr="00E62980">
        <w:rPr>
          <w:rFonts w:ascii="Times New Roman" w:hAnsi="Times New Roman" w:cs="Times New Roman"/>
        </w:rPr>
        <w:t xml:space="preserve"> </w:t>
      </w:r>
      <w:r w:rsidR="006A22AE" w:rsidRPr="00E62980">
        <w:rPr>
          <w:rFonts w:ascii="Times New Roman" w:hAnsi="Times New Roman" w:cs="Times New Roman"/>
        </w:rPr>
        <w:t>(</w:t>
      </w:r>
      <w:proofErr w:type="spellStart"/>
      <w:r w:rsidR="006A22AE"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6A22AE" w:rsidRPr="00E62980">
        <w:rPr>
          <w:rFonts w:ascii="Times New Roman" w:hAnsi="Times New Roman" w:cs="Times New Roman"/>
        </w:rPr>
        <w:t>&lt;0.00001)</w:t>
      </w:r>
      <w:r w:rsidR="00532133" w:rsidRPr="00E62980">
        <w:rPr>
          <w:rFonts w:ascii="Times New Roman" w:hAnsi="Times New Roman" w:cs="Times New Roman"/>
        </w:rPr>
        <w:t xml:space="preserve"> </w:t>
      </w:r>
      <w:r w:rsidR="007250AF" w:rsidRPr="00E62980">
        <w:rPr>
          <w:rFonts w:ascii="Times New Roman" w:hAnsi="Times New Roman" w:cs="Times New Roman"/>
        </w:rPr>
        <w:t>which is not present</w:t>
      </w:r>
      <w:r w:rsidR="00532133" w:rsidRPr="00E62980">
        <w:rPr>
          <w:rFonts w:ascii="Times New Roman" w:hAnsi="Times New Roman" w:cs="Times New Roman"/>
        </w:rPr>
        <w:t xml:space="preserve"> in males (</w:t>
      </w:r>
      <w:r w:rsidR="00532133" w:rsidRPr="00E62980">
        <w:rPr>
          <w:rFonts w:ascii="Times New Roman" w:hAnsi="Times New Roman" w:cs="Times New Roman"/>
          <w:b/>
          <w:bCs/>
        </w:rPr>
        <w:t>Supplementary</w:t>
      </w:r>
      <w:r w:rsidR="00532133" w:rsidRPr="00E62980">
        <w:rPr>
          <w:rFonts w:ascii="Times New Roman" w:hAnsi="Times New Roman" w:cs="Times New Roman"/>
        </w:rPr>
        <w:t xml:space="preserve"> </w:t>
      </w:r>
      <w:r w:rsidR="00532133" w:rsidRPr="00E62980">
        <w:rPr>
          <w:rFonts w:ascii="Times New Roman" w:hAnsi="Times New Roman" w:cs="Times New Roman"/>
          <w:b/>
          <w:bCs/>
        </w:rPr>
        <w:t xml:space="preserve">Figure </w:t>
      </w:r>
      <w:r w:rsidR="00D95621" w:rsidRPr="00E62980">
        <w:rPr>
          <w:rFonts w:ascii="Times New Roman" w:hAnsi="Times New Roman" w:cs="Times New Roman"/>
          <w:b/>
          <w:bCs/>
        </w:rPr>
        <w:t>2</w:t>
      </w:r>
      <w:r w:rsidR="00532133" w:rsidRPr="00E62980">
        <w:rPr>
          <w:rFonts w:ascii="Times New Roman" w:hAnsi="Times New Roman" w:cs="Times New Roman"/>
          <w:b/>
          <w:bCs/>
        </w:rPr>
        <w:t>A</w:t>
      </w:r>
      <w:r w:rsidR="00532133" w:rsidRPr="00E62980">
        <w:rPr>
          <w:rFonts w:ascii="Times New Roman" w:hAnsi="Times New Roman" w:cs="Times New Roman"/>
        </w:rPr>
        <w:t>).</w:t>
      </w:r>
    </w:p>
    <w:p w14:paraId="305CA0D3" w14:textId="6EE31EB7" w:rsidR="00A4651B" w:rsidRPr="00E62980" w:rsidRDefault="00A4651B" w:rsidP="0006138D">
      <w:pPr>
        <w:pStyle w:val="Heading2"/>
      </w:pPr>
      <w:r w:rsidRPr="00E62980">
        <w:t>Gestational eTRF</w:t>
      </w:r>
      <w:r w:rsidR="003A196D" w:rsidRPr="00E62980">
        <w:rPr>
          <w:rStyle w:val="CommentReference"/>
        </w:rPr>
        <w:t xml:space="preserve"> </w:t>
      </w:r>
      <w:r w:rsidR="008E13E8" w:rsidRPr="00E62980">
        <w:rPr>
          <w:rStyle w:val="CommentReference"/>
          <w:rFonts w:cs="Times New Roman"/>
          <w:iCs/>
          <w:sz w:val="28"/>
          <w:szCs w:val="28"/>
        </w:rPr>
        <w:t>modestly improves glucose</w:t>
      </w:r>
      <w:r w:rsidR="003A196D" w:rsidRPr="00E62980">
        <w:rPr>
          <w:rStyle w:val="CommentReference"/>
          <w:rFonts w:cs="Times New Roman"/>
          <w:iCs/>
          <w:sz w:val="28"/>
          <w:szCs w:val="28"/>
        </w:rPr>
        <w:t xml:space="preserve"> tolerance in young adult males</w:t>
      </w:r>
    </w:p>
    <w:p w14:paraId="1FB891D5" w14:textId="6BDAC889" w:rsidR="00970D3E" w:rsidRPr="00E62980" w:rsidRDefault="00607265" w:rsidP="00882EEC">
      <w:pPr>
        <w:spacing w:line="480" w:lineRule="auto"/>
        <w:rPr>
          <w:rFonts w:ascii="Times New Roman" w:hAnsi="Times New Roman" w:cs="Times New Roman"/>
        </w:rPr>
      </w:pPr>
      <w:r w:rsidRPr="00E62980">
        <w:rPr>
          <w:rFonts w:ascii="Times New Roman" w:hAnsi="Times New Roman" w:cs="Times New Roman"/>
        </w:rPr>
        <w:t>To assess gl</w:t>
      </w:r>
      <w:r w:rsidR="00C56D0A" w:rsidRPr="00E62980">
        <w:rPr>
          <w:rFonts w:ascii="Times New Roman" w:hAnsi="Times New Roman" w:cs="Times New Roman"/>
        </w:rPr>
        <w:t>ucose homeostasis</w:t>
      </w:r>
      <w:r w:rsidR="0094012E" w:rsidRPr="00E62980">
        <w:rPr>
          <w:rFonts w:ascii="Times New Roman" w:hAnsi="Times New Roman" w:cs="Times New Roman"/>
        </w:rPr>
        <w:t xml:space="preserve"> in the offspring, </w:t>
      </w:r>
      <w:r w:rsidRPr="00E62980">
        <w:rPr>
          <w:rFonts w:ascii="Times New Roman" w:hAnsi="Times New Roman" w:cs="Times New Roman"/>
        </w:rPr>
        <w:t>we conducted</w:t>
      </w:r>
      <w:r w:rsidR="00C27CCA" w:rsidRPr="00E62980">
        <w:rPr>
          <w:rFonts w:ascii="Times New Roman" w:hAnsi="Times New Roman" w:cs="Times New Roman"/>
        </w:rPr>
        <w:t xml:space="preserve"> </w:t>
      </w:r>
      <w:r w:rsidRPr="00E62980">
        <w:rPr>
          <w:rFonts w:ascii="Times New Roman" w:hAnsi="Times New Roman" w:cs="Times New Roman"/>
        </w:rPr>
        <w:t>ITT</w:t>
      </w:r>
      <w:r w:rsidR="00D32691" w:rsidRPr="00E62980">
        <w:rPr>
          <w:rFonts w:ascii="Times New Roman" w:hAnsi="Times New Roman" w:cs="Times New Roman"/>
        </w:rPr>
        <w:t>s</w:t>
      </w:r>
      <w:r w:rsidRPr="00E62980">
        <w:rPr>
          <w:rFonts w:ascii="Times New Roman" w:hAnsi="Times New Roman" w:cs="Times New Roman"/>
        </w:rPr>
        <w:t xml:space="preserve"> and GTT</w:t>
      </w:r>
      <w:r w:rsidR="00D32691" w:rsidRPr="00E62980">
        <w:rPr>
          <w:rFonts w:ascii="Times New Roman" w:hAnsi="Times New Roman" w:cs="Times New Roman"/>
        </w:rPr>
        <w:t>s</w:t>
      </w:r>
      <w:r w:rsidRPr="00E62980">
        <w:rPr>
          <w:rFonts w:ascii="Times New Roman" w:hAnsi="Times New Roman" w:cs="Times New Roman"/>
        </w:rPr>
        <w:t xml:space="preserve"> between PND 60 and 70. </w:t>
      </w:r>
      <w:r w:rsidR="00532133" w:rsidRPr="00E62980">
        <w:rPr>
          <w:rFonts w:ascii="Times New Roman" w:hAnsi="Times New Roman" w:cs="Times New Roman"/>
        </w:rPr>
        <w:t xml:space="preserve">Male offspring </w:t>
      </w:r>
      <w:r w:rsidR="008E13E8" w:rsidRPr="00E62980">
        <w:rPr>
          <w:rFonts w:ascii="Times New Roman" w:hAnsi="Times New Roman" w:cs="Times New Roman"/>
        </w:rPr>
        <w:t xml:space="preserve">averaged </w:t>
      </w:r>
      <w:r w:rsidR="00532133" w:rsidRPr="00E62980">
        <w:rPr>
          <w:rFonts w:ascii="Times New Roman" w:hAnsi="Times New Roman" w:cs="Times New Roman"/>
        </w:rPr>
        <w:t>15mg/dL higher blood glucose during i</w:t>
      </w:r>
      <w:r w:rsidR="0097693C" w:rsidRPr="00E62980">
        <w:rPr>
          <w:rFonts w:ascii="Times New Roman" w:hAnsi="Times New Roman" w:cs="Times New Roman"/>
        </w:rPr>
        <w:t xml:space="preserve">nsulin tolerance </w:t>
      </w:r>
      <w:r w:rsidR="00C56D0A" w:rsidRPr="00E62980">
        <w:rPr>
          <w:rFonts w:ascii="Times New Roman" w:hAnsi="Times New Roman" w:cs="Times New Roman"/>
        </w:rPr>
        <w:t xml:space="preserve">testing </w:t>
      </w:r>
      <w:r w:rsidR="00532133" w:rsidRPr="00E62980">
        <w:rPr>
          <w:rFonts w:ascii="Times New Roman" w:hAnsi="Times New Roman" w:cs="Times New Roman"/>
        </w:rPr>
        <w:t xml:space="preserve">compared to females </w:t>
      </w:r>
      <w:r w:rsidR="00BF3DF4" w:rsidRPr="00E62980">
        <w:rPr>
          <w:rFonts w:ascii="Times New Roman" w:hAnsi="Times New Roman" w:cs="Times New Roman"/>
        </w:rPr>
        <w:t>(</w:t>
      </w:r>
      <w:proofErr w:type="spellStart"/>
      <w:r w:rsidR="00BF3DF4"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BF3DF4" w:rsidRPr="00E62980">
        <w:rPr>
          <w:rFonts w:ascii="Times New Roman" w:hAnsi="Times New Roman" w:cs="Times New Roman"/>
        </w:rPr>
        <w:t>=0.0018)</w:t>
      </w:r>
      <w:r w:rsidR="0092320D" w:rsidRPr="00E62980">
        <w:rPr>
          <w:rFonts w:ascii="Times New Roman" w:hAnsi="Times New Roman" w:cs="Times New Roman"/>
        </w:rPr>
        <w:t xml:space="preserve">, but no effect of maternal dietary </w:t>
      </w:r>
      <w:r w:rsidR="0094012E" w:rsidRPr="00E62980">
        <w:rPr>
          <w:rFonts w:ascii="Times New Roman" w:hAnsi="Times New Roman" w:cs="Times New Roman"/>
        </w:rPr>
        <w:t>restriction</w:t>
      </w:r>
      <w:r w:rsidR="00532133" w:rsidRPr="00E62980">
        <w:rPr>
          <w:rFonts w:ascii="Times New Roman" w:hAnsi="Times New Roman" w:cs="Times New Roman"/>
        </w:rPr>
        <w:t xml:space="preserve"> was evident through linear </w:t>
      </w:r>
      <w:r w:rsidR="00E800F2" w:rsidRPr="00E62980">
        <w:rPr>
          <w:rFonts w:ascii="Times New Roman" w:hAnsi="Times New Roman" w:cs="Times New Roman"/>
        </w:rPr>
        <w:t xml:space="preserve">mixed effect </w:t>
      </w:r>
      <w:r w:rsidR="00532133" w:rsidRPr="00E62980">
        <w:rPr>
          <w:rFonts w:ascii="Times New Roman" w:hAnsi="Times New Roman" w:cs="Times New Roman"/>
        </w:rPr>
        <w:t>modeling</w:t>
      </w:r>
      <w:r w:rsidR="0094012E" w:rsidRPr="00E62980">
        <w:rPr>
          <w:rFonts w:ascii="Times New Roman" w:hAnsi="Times New Roman" w:cs="Times New Roman"/>
        </w:rPr>
        <w:t xml:space="preserve"> </w:t>
      </w:r>
      <w:r w:rsidR="0092320D" w:rsidRPr="00E62980">
        <w:rPr>
          <w:rFonts w:ascii="Times New Roman" w:hAnsi="Times New Roman" w:cs="Times New Roman"/>
        </w:rPr>
        <w:t>(</w:t>
      </w:r>
      <w:r w:rsidR="00C839CF" w:rsidRPr="00E62980">
        <w:rPr>
          <w:rFonts w:ascii="Times New Roman" w:hAnsi="Times New Roman" w:cs="Times New Roman"/>
          <w:b/>
          <w:bCs/>
        </w:rPr>
        <w:t>Figure 2E</w:t>
      </w:r>
      <w:r w:rsidR="00C839CF" w:rsidRPr="00E62980">
        <w:rPr>
          <w:rFonts w:ascii="Times New Roman" w:hAnsi="Times New Roman" w:cs="Times New Roman"/>
        </w:rPr>
        <w:t xml:space="preserve">, </w:t>
      </w:r>
      <w:proofErr w:type="spellStart"/>
      <w:r w:rsidR="0092320D"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92320D" w:rsidRPr="00E62980">
        <w:rPr>
          <w:rFonts w:ascii="Times New Roman" w:hAnsi="Times New Roman" w:cs="Times New Roman"/>
        </w:rPr>
        <w:t>=0.7</w:t>
      </w:r>
      <w:r w:rsidR="00BF3DF4" w:rsidRPr="00E62980">
        <w:rPr>
          <w:rFonts w:ascii="Times New Roman" w:hAnsi="Times New Roman" w:cs="Times New Roman"/>
        </w:rPr>
        <w:t>3</w:t>
      </w:r>
      <w:r w:rsidR="0097693C" w:rsidRPr="00E62980">
        <w:rPr>
          <w:rFonts w:ascii="Times New Roman" w:hAnsi="Times New Roman" w:cs="Times New Roman"/>
        </w:rPr>
        <w:t xml:space="preserve">). </w:t>
      </w:r>
      <w:r w:rsidR="0094012E" w:rsidRPr="00E62980">
        <w:rPr>
          <w:rFonts w:ascii="Times New Roman" w:hAnsi="Times New Roman" w:cs="Times New Roman"/>
        </w:rPr>
        <w:t>Summarizing the ITT by calculating the a</w:t>
      </w:r>
      <w:r w:rsidR="0092320D" w:rsidRPr="00E62980">
        <w:rPr>
          <w:rFonts w:ascii="Times New Roman" w:hAnsi="Times New Roman" w:cs="Times New Roman"/>
        </w:rPr>
        <w:t>rea under the curve</w:t>
      </w:r>
      <w:r w:rsidR="0094012E" w:rsidRPr="00E62980">
        <w:rPr>
          <w:rFonts w:ascii="Times New Roman" w:hAnsi="Times New Roman" w:cs="Times New Roman"/>
        </w:rPr>
        <w:t xml:space="preserve"> (AUC)</w:t>
      </w:r>
      <w:r w:rsidR="0092320D" w:rsidRPr="00E62980">
        <w:rPr>
          <w:rFonts w:ascii="Times New Roman" w:hAnsi="Times New Roman" w:cs="Times New Roman"/>
        </w:rPr>
        <w:t xml:space="preserve"> </w:t>
      </w:r>
      <w:r w:rsidR="0094012E" w:rsidRPr="00E62980">
        <w:rPr>
          <w:rFonts w:ascii="Times New Roman" w:hAnsi="Times New Roman" w:cs="Times New Roman"/>
        </w:rPr>
        <w:t xml:space="preserve">demonstrated </w:t>
      </w:r>
      <w:r w:rsidR="00B83015" w:rsidRPr="00E62980">
        <w:rPr>
          <w:rFonts w:ascii="Times New Roman" w:hAnsi="Times New Roman" w:cs="Times New Roman"/>
        </w:rPr>
        <w:t xml:space="preserve">there was no </w:t>
      </w:r>
      <w:proofErr w:type="spellStart"/>
      <w:proofErr w:type="gramStart"/>
      <w:r w:rsidR="00B83015" w:rsidRPr="00E62980">
        <w:rPr>
          <w:rFonts w:ascii="Times New Roman" w:hAnsi="Times New Roman" w:cs="Times New Roman"/>
        </w:rPr>
        <w:t>diet:sex</w:t>
      </w:r>
      <w:proofErr w:type="spellEnd"/>
      <w:proofErr w:type="gramEnd"/>
      <w:r w:rsidR="00B83015" w:rsidRPr="00E62980">
        <w:rPr>
          <w:rFonts w:ascii="Times New Roman" w:hAnsi="Times New Roman" w:cs="Times New Roman"/>
        </w:rPr>
        <w:t xml:space="preserve"> interaction (</w:t>
      </w:r>
      <w:proofErr w:type="spellStart"/>
      <w:r w:rsidR="00B83015" w:rsidRPr="00E62980">
        <w:rPr>
          <w:rFonts w:ascii="Times New Roman" w:hAnsi="Times New Roman" w:cs="Times New Roman"/>
        </w:rPr>
        <w:t>p</w:t>
      </w:r>
      <w:r w:rsidR="00C27CCA" w:rsidRPr="00E62980">
        <w:rPr>
          <w:rFonts w:ascii="Times New Roman" w:hAnsi="Times New Roman" w:cs="Times New Roman"/>
          <w:vertAlign w:val="subscript"/>
        </w:rPr>
        <w:t>diet:sex</w:t>
      </w:r>
      <w:proofErr w:type="spellEnd"/>
      <w:r w:rsidR="00B83015" w:rsidRPr="00E62980">
        <w:rPr>
          <w:rFonts w:ascii="Times New Roman" w:hAnsi="Times New Roman" w:cs="Times New Roman"/>
        </w:rPr>
        <w:t xml:space="preserve">=0.069), but </w:t>
      </w:r>
      <w:r w:rsidR="00BF3DF4" w:rsidRPr="00E62980">
        <w:rPr>
          <w:rFonts w:ascii="Times New Roman" w:hAnsi="Times New Roman" w:cs="Times New Roman"/>
        </w:rPr>
        <w:t>a</w:t>
      </w:r>
      <w:r w:rsidR="00B83015" w:rsidRPr="00E62980">
        <w:rPr>
          <w:rFonts w:ascii="Times New Roman" w:hAnsi="Times New Roman" w:cs="Times New Roman"/>
        </w:rPr>
        <w:t>n</w:t>
      </w:r>
      <w:r w:rsidR="00BF3DF4" w:rsidRPr="00E62980">
        <w:rPr>
          <w:rFonts w:ascii="Times New Roman" w:hAnsi="Times New Roman" w:cs="Times New Roman"/>
        </w:rPr>
        <w:t xml:space="preserve"> effect of maternal </w:t>
      </w:r>
      <w:r w:rsidR="00E800F2" w:rsidRPr="00E62980">
        <w:rPr>
          <w:rFonts w:ascii="Times New Roman" w:hAnsi="Times New Roman" w:cs="Times New Roman"/>
        </w:rPr>
        <w:t>restriction</w:t>
      </w:r>
      <w:r w:rsidR="00BF3DF4" w:rsidRPr="00E62980">
        <w:rPr>
          <w:rFonts w:ascii="Times New Roman" w:hAnsi="Times New Roman" w:cs="Times New Roman"/>
        </w:rPr>
        <w:t xml:space="preserve"> </w:t>
      </w:r>
      <w:r w:rsidR="00532133" w:rsidRPr="00E62980">
        <w:rPr>
          <w:rFonts w:ascii="Times New Roman" w:hAnsi="Times New Roman" w:cs="Times New Roman"/>
          <w:color w:val="000000" w:themeColor="text1"/>
        </w:rPr>
        <w:t>where eTRF offspring had lower AUC compared to AL offspring</w:t>
      </w:r>
      <w:r w:rsidR="00E800F2" w:rsidRPr="00E62980">
        <w:rPr>
          <w:rFonts w:ascii="Times New Roman" w:hAnsi="Times New Roman" w:cs="Times New Roman"/>
          <w:color w:val="000000" w:themeColor="text1"/>
        </w:rPr>
        <w:t xml:space="preserve">, </w:t>
      </w:r>
      <w:r w:rsidR="00783733" w:rsidRPr="00E62980">
        <w:rPr>
          <w:rFonts w:ascii="Times New Roman" w:hAnsi="Times New Roman" w:cs="Times New Roman"/>
          <w:color w:val="000000" w:themeColor="text1"/>
        </w:rPr>
        <w:t xml:space="preserve">8.5% and 2.2% lower in females and males respectively </w:t>
      </w:r>
      <w:r w:rsidR="00E800F2" w:rsidRPr="00E62980">
        <w:rPr>
          <w:rFonts w:ascii="Times New Roman" w:hAnsi="Times New Roman" w:cs="Times New Roman"/>
          <w:color w:val="000000" w:themeColor="text1"/>
        </w:rPr>
        <w:t>(</w:t>
      </w:r>
      <w:proofErr w:type="spellStart"/>
      <w:r w:rsidR="00BF3DF4" w:rsidRPr="00E62980">
        <w:rPr>
          <w:rFonts w:ascii="Times New Roman" w:hAnsi="Times New Roman" w:cs="Times New Roman"/>
          <w:color w:val="000000" w:themeColor="text1"/>
        </w:rPr>
        <w:t>p</w:t>
      </w:r>
      <w:r w:rsidR="00532133" w:rsidRPr="00E62980">
        <w:rPr>
          <w:rFonts w:ascii="Times New Roman" w:hAnsi="Times New Roman" w:cs="Times New Roman"/>
          <w:color w:val="000000" w:themeColor="text1"/>
          <w:vertAlign w:val="subscript"/>
        </w:rPr>
        <w:t>diet</w:t>
      </w:r>
      <w:proofErr w:type="spellEnd"/>
      <w:r w:rsidR="00BF3DF4" w:rsidRPr="00E62980">
        <w:rPr>
          <w:rFonts w:ascii="Times New Roman" w:hAnsi="Times New Roman" w:cs="Times New Roman"/>
          <w:color w:val="000000" w:themeColor="text1"/>
        </w:rPr>
        <w:t>=0.013)</w:t>
      </w:r>
      <w:r w:rsidR="00D32691" w:rsidRPr="00E62980">
        <w:rPr>
          <w:rFonts w:ascii="Times New Roman" w:hAnsi="Times New Roman" w:cs="Times New Roman"/>
          <w:color w:val="000000" w:themeColor="text1"/>
        </w:rPr>
        <w:t>,</w:t>
      </w:r>
      <w:r w:rsidR="00B83015" w:rsidRPr="00E62980">
        <w:rPr>
          <w:rFonts w:ascii="Times New Roman" w:hAnsi="Times New Roman" w:cs="Times New Roman"/>
          <w:color w:val="000000" w:themeColor="text1"/>
        </w:rPr>
        <w:t xml:space="preserve"> and </w:t>
      </w:r>
      <w:r w:rsidR="00A36FBF" w:rsidRPr="00E62980">
        <w:rPr>
          <w:rFonts w:ascii="Times New Roman" w:hAnsi="Times New Roman" w:cs="Times New Roman"/>
          <w:color w:val="000000" w:themeColor="text1"/>
        </w:rPr>
        <w:t xml:space="preserve">a significant effect </w:t>
      </w:r>
      <w:r w:rsidR="00B83015" w:rsidRPr="00E62980">
        <w:rPr>
          <w:rFonts w:ascii="Times New Roman" w:hAnsi="Times New Roman" w:cs="Times New Roman"/>
          <w:color w:val="000000" w:themeColor="text1"/>
        </w:rPr>
        <w:t>of sex (</w:t>
      </w:r>
      <w:proofErr w:type="spellStart"/>
      <w:r w:rsidR="00B83015" w:rsidRPr="00E62980">
        <w:rPr>
          <w:rFonts w:ascii="Times New Roman" w:hAnsi="Times New Roman" w:cs="Times New Roman"/>
          <w:color w:val="000000" w:themeColor="text1"/>
        </w:rPr>
        <w:t>p</w:t>
      </w:r>
      <w:r w:rsidR="00B83015" w:rsidRPr="00E62980">
        <w:rPr>
          <w:rFonts w:ascii="Times New Roman" w:hAnsi="Times New Roman" w:cs="Times New Roman"/>
          <w:color w:val="000000" w:themeColor="text1"/>
          <w:vertAlign w:val="subscript"/>
        </w:rPr>
        <w:t>sex</w:t>
      </w:r>
      <w:proofErr w:type="spellEnd"/>
      <w:r w:rsidR="00B83015" w:rsidRPr="00E62980">
        <w:rPr>
          <w:rFonts w:ascii="Times New Roman" w:hAnsi="Times New Roman" w:cs="Times New Roman"/>
          <w:color w:val="000000" w:themeColor="text1"/>
        </w:rPr>
        <w:t>&lt;0.0001)</w:t>
      </w:r>
      <w:r w:rsidR="008E13E8" w:rsidRPr="00E62980">
        <w:rPr>
          <w:rFonts w:ascii="Times New Roman" w:hAnsi="Times New Roman" w:cs="Times New Roman"/>
          <w:color w:val="000000" w:themeColor="text1"/>
        </w:rPr>
        <w:t>. As expected</w:t>
      </w:r>
      <w:r w:rsidR="008E13E8" w:rsidRPr="00E62980">
        <w:rPr>
          <w:rFonts w:ascii="Times New Roman" w:hAnsi="Times New Roman" w:cs="Times New Roman"/>
        </w:rPr>
        <w:t xml:space="preserve">, </w:t>
      </w:r>
      <w:r w:rsidR="00532133" w:rsidRPr="00E62980">
        <w:rPr>
          <w:rFonts w:ascii="Times New Roman" w:hAnsi="Times New Roman" w:cs="Times New Roman"/>
        </w:rPr>
        <w:t xml:space="preserve">males had a higher AUC than females </w:t>
      </w:r>
      <w:r w:rsidRPr="00E62980">
        <w:rPr>
          <w:rFonts w:ascii="Times New Roman" w:hAnsi="Times New Roman" w:cs="Times New Roman"/>
        </w:rPr>
        <w:lastRenderedPageBreak/>
        <w:t>(</w:t>
      </w:r>
      <w:r w:rsidRPr="00E62980">
        <w:rPr>
          <w:rFonts w:ascii="Times New Roman" w:hAnsi="Times New Roman" w:cs="Times New Roman"/>
          <w:b/>
          <w:bCs/>
        </w:rPr>
        <w:t>Figure 2</w:t>
      </w:r>
      <w:r w:rsidR="00BF3DF4" w:rsidRPr="00E62980">
        <w:rPr>
          <w:rFonts w:ascii="Times New Roman" w:hAnsi="Times New Roman" w:cs="Times New Roman"/>
          <w:b/>
          <w:bCs/>
        </w:rPr>
        <w:t>F</w:t>
      </w:r>
      <w:r w:rsidRPr="00E62980">
        <w:rPr>
          <w:rFonts w:ascii="Times New Roman" w:hAnsi="Times New Roman" w:cs="Times New Roman"/>
        </w:rPr>
        <w:t>)</w:t>
      </w:r>
      <w:r w:rsidR="00BF3DF4" w:rsidRPr="00E62980">
        <w:rPr>
          <w:rFonts w:ascii="Times New Roman" w:hAnsi="Times New Roman" w:cs="Times New Roman"/>
        </w:rPr>
        <w:t xml:space="preserve">. </w:t>
      </w:r>
      <w:r w:rsidR="00830465" w:rsidRPr="00E62980">
        <w:rPr>
          <w:rFonts w:ascii="Times New Roman" w:hAnsi="Times New Roman" w:cs="Times New Roman"/>
        </w:rPr>
        <w:t xml:space="preserve">The initial response </w:t>
      </w:r>
      <w:r w:rsidR="00C56D0A" w:rsidRPr="00E62980">
        <w:rPr>
          <w:rFonts w:ascii="Times New Roman" w:hAnsi="Times New Roman" w:cs="Times New Roman"/>
        </w:rPr>
        <w:t>to</w:t>
      </w:r>
      <w:r w:rsidR="00830465" w:rsidRPr="00E62980">
        <w:rPr>
          <w:rFonts w:ascii="Times New Roman" w:hAnsi="Times New Roman" w:cs="Times New Roman"/>
        </w:rPr>
        <w:t xml:space="preserve"> insulin </w:t>
      </w:r>
      <w:r w:rsidR="0094012E" w:rsidRPr="00E62980">
        <w:rPr>
          <w:rFonts w:ascii="Times New Roman" w:hAnsi="Times New Roman" w:cs="Times New Roman"/>
        </w:rPr>
        <w:t xml:space="preserve">(the rate of glucose </w:t>
      </w:r>
      <w:proofErr w:type="gramStart"/>
      <w:r w:rsidR="0094012E" w:rsidRPr="00E62980">
        <w:rPr>
          <w:rFonts w:ascii="Times New Roman" w:hAnsi="Times New Roman" w:cs="Times New Roman"/>
        </w:rPr>
        <w:t>decline</w:t>
      </w:r>
      <w:proofErr w:type="gramEnd"/>
      <w:r w:rsidR="0094012E" w:rsidRPr="00E62980">
        <w:rPr>
          <w:rFonts w:ascii="Times New Roman" w:hAnsi="Times New Roman" w:cs="Times New Roman"/>
        </w:rPr>
        <w:t xml:space="preserve"> over the first </w:t>
      </w:r>
      <w:r w:rsidR="00A8549B" w:rsidRPr="00E62980">
        <w:rPr>
          <w:rFonts w:ascii="Times New Roman" w:hAnsi="Times New Roman" w:cs="Times New Roman"/>
        </w:rPr>
        <w:t>60</w:t>
      </w:r>
      <w:r w:rsidR="0094012E" w:rsidRPr="00E62980">
        <w:rPr>
          <w:rFonts w:ascii="Times New Roman" w:hAnsi="Times New Roman" w:cs="Times New Roman"/>
        </w:rPr>
        <w:t xml:space="preserve"> minutes</w:t>
      </w:r>
      <w:r w:rsidR="00C7336A" w:rsidRPr="00E62980">
        <w:rPr>
          <w:rFonts w:ascii="Times New Roman" w:hAnsi="Times New Roman" w:cs="Times New Roman"/>
        </w:rPr>
        <w:t>, not pictured</w:t>
      </w:r>
      <w:r w:rsidR="0094012E" w:rsidRPr="00E62980">
        <w:rPr>
          <w:rFonts w:ascii="Times New Roman" w:hAnsi="Times New Roman" w:cs="Times New Roman"/>
        </w:rPr>
        <w:t xml:space="preserve">) </w:t>
      </w:r>
      <w:r w:rsidR="00D04E36" w:rsidRPr="00E62980">
        <w:rPr>
          <w:rFonts w:ascii="Times New Roman" w:hAnsi="Times New Roman" w:cs="Times New Roman"/>
        </w:rPr>
        <w:t>was not significant</w:t>
      </w:r>
      <w:r w:rsidR="008E13E8" w:rsidRPr="00E62980">
        <w:rPr>
          <w:rFonts w:ascii="Times New Roman" w:hAnsi="Times New Roman" w:cs="Times New Roman"/>
        </w:rPr>
        <w:t xml:space="preserve"> for </w:t>
      </w:r>
      <w:r w:rsidR="00830465" w:rsidRPr="00E62980">
        <w:rPr>
          <w:rFonts w:ascii="Times New Roman" w:hAnsi="Times New Roman" w:cs="Times New Roman"/>
        </w:rPr>
        <w:t>sex (</w:t>
      </w:r>
      <w:proofErr w:type="spellStart"/>
      <w:r w:rsidR="00830465" w:rsidRPr="00E62980">
        <w:rPr>
          <w:rFonts w:ascii="Times New Roman" w:hAnsi="Times New Roman" w:cs="Times New Roman"/>
        </w:rPr>
        <w:t>p</w:t>
      </w:r>
      <w:r w:rsidR="006A22AE" w:rsidRPr="00E62980">
        <w:rPr>
          <w:rFonts w:ascii="Times New Roman" w:hAnsi="Times New Roman" w:cs="Times New Roman"/>
          <w:vertAlign w:val="subscript"/>
        </w:rPr>
        <w:t>sex</w:t>
      </w:r>
      <w:proofErr w:type="spellEnd"/>
      <w:r w:rsidR="00830465" w:rsidRPr="00E62980">
        <w:rPr>
          <w:rFonts w:ascii="Times New Roman" w:hAnsi="Times New Roman" w:cs="Times New Roman"/>
        </w:rPr>
        <w:t xml:space="preserve">=0.10) or </w:t>
      </w:r>
      <w:r w:rsidR="00F14C74" w:rsidRPr="00E62980">
        <w:rPr>
          <w:rFonts w:ascii="Times New Roman" w:hAnsi="Times New Roman" w:cs="Times New Roman"/>
        </w:rPr>
        <w:t>treatment (</w:t>
      </w:r>
      <w:proofErr w:type="spellStart"/>
      <w:r w:rsidR="00F14C74" w:rsidRPr="00E62980">
        <w:rPr>
          <w:rFonts w:ascii="Times New Roman" w:hAnsi="Times New Roman" w:cs="Times New Roman"/>
        </w:rPr>
        <w:t>p</w:t>
      </w:r>
      <w:r w:rsidR="006A22AE" w:rsidRPr="00E62980">
        <w:rPr>
          <w:rFonts w:ascii="Times New Roman" w:hAnsi="Times New Roman" w:cs="Times New Roman"/>
          <w:vertAlign w:val="subscript"/>
        </w:rPr>
        <w:t>diet</w:t>
      </w:r>
      <w:proofErr w:type="spellEnd"/>
      <w:r w:rsidR="00F14C74" w:rsidRPr="00E62980">
        <w:rPr>
          <w:rFonts w:ascii="Times New Roman" w:hAnsi="Times New Roman" w:cs="Times New Roman"/>
        </w:rPr>
        <w:t xml:space="preserve">=0.83). </w:t>
      </w:r>
      <w:r w:rsidR="00EE77D6" w:rsidRPr="00E62980">
        <w:rPr>
          <w:rFonts w:ascii="Times New Roman" w:hAnsi="Times New Roman" w:cs="Times New Roman"/>
        </w:rPr>
        <w:t xml:space="preserve">These </w:t>
      </w:r>
      <w:r w:rsidR="00D04E36" w:rsidRPr="00E62980">
        <w:rPr>
          <w:rFonts w:ascii="Times New Roman" w:hAnsi="Times New Roman" w:cs="Times New Roman"/>
        </w:rPr>
        <w:t xml:space="preserve">data </w:t>
      </w:r>
      <w:r w:rsidR="00D101C9" w:rsidRPr="00E62980">
        <w:rPr>
          <w:rFonts w:ascii="Times New Roman" w:hAnsi="Times New Roman" w:cs="Times New Roman"/>
        </w:rPr>
        <w:t xml:space="preserve">suggest that </w:t>
      </w:r>
      <w:r w:rsidR="00D04004" w:rsidRPr="00E62980">
        <w:rPr>
          <w:rFonts w:ascii="Times New Roman" w:hAnsi="Times New Roman" w:cs="Times New Roman"/>
        </w:rPr>
        <w:t xml:space="preserve">gestational eTRF </w:t>
      </w:r>
      <w:r w:rsidR="00970D3E" w:rsidRPr="00E62980">
        <w:rPr>
          <w:rFonts w:ascii="Times New Roman" w:hAnsi="Times New Roman" w:cs="Times New Roman"/>
        </w:rPr>
        <w:t>slightly imp</w:t>
      </w:r>
      <w:r w:rsidR="003714BD" w:rsidRPr="00E62980">
        <w:rPr>
          <w:rFonts w:ascii="Times New Roman" w:hAnsi="Times New Roman" w:cs="Times New Roman"/>
        </w:rPr>
        <w:t>rove</w:t>
      </w:r>
      <w:r w:rsidR="00970D3E" w:rsidRPr="00E62980">
        <w:rPr>
          <w:rFonts w:ascii="Times New Roman" w:hAnsi="Times New Roman" w:cs="Times New Roman"/>
        </w:rPr>
        <w:t xml:space="preserve">s </w:t>
      </w:r>
      <w:r w:rsidR="00F14C74" w:rsidRPr="00E62980">
        <w:rPr>
          <w:rFonts w:ascii="Times New Roman" w:hAnsi="Times New Roman" w:cs="Times New Roman"/>
        </w:rPr>
        <w:t xml:space="preserve">the response to </w:t>
      </w:r>
      <w:r w:rsidR="00D04004" w:rsidRPr="00E62980">
        <w:rPr>
          <w:rFonts w:ascii="Times New Roman" w:hAnsi="Times New Roman" w:cs="Times New Roman"/>
        </w:rPr>
        <w:t xml:space="preserve">insulin </w:t>
      </w:r>
      <w:r w:rsidR="00F14C74" w:rsidRPr="00E62980">
        <w:rPr>
          <w:rFonts w:ascii="Times New Roman" w:hAnsi="Times New Roman" w:cs="Times New Roman"/>
        </w:rPr>
        <w:t>challenge</w:t>
      </w:r>
      <w:r w:rsidR="00D04004" w:rsidRPr="00E62980">
        <w:rPr>
          <w:rFonts w:ascii="Times New Roman" w:hAnsi="Times New Roman" w:cs="Times New Roman"/>
        </w:rPr>
        <w:t xml:space="preserve"> in adult mice</w:t>
      </w:r>
      <w:r w:rsidR="00F14C74" w:rsidRPr="00E62980">
        <w:rPr>
          <w:rFonts w:ascii="Times New Roman" w:hAnsi="Times New Roman" w:cs="Times New Roman"/>
        </w:rPr>
        <w:t xml:space="preserve">, </w:t>
      </w:r>
      <w:r w:rsidR="00970D3E" w:rsidRPr="00E62980">
        <w:rPr>
          <w:rFonts w:ascii="Times New Roman" w:hAnsi="Times New Roman" w:cs="Times New Roman"/>
        </w:rPr>
        <w:t xml:space="preserve">and that this </w:t>
      </w:r>
      <w:r w:rsidR="00EE0F74" w:rsidRPr="00E62980">
        <w:rPr>
          <w:rFonts w:ascii="Times New Roman" w:hAnsi="Times New Roman" w:cs="Times New Roman"/>
        </w:rPr>
        <w:t>is not</w:t>
      </w:r>
      <w:r w:rsidR="00970D3E" w:rsidRPr="00E62980">
        <w:rPr>
          <w:rFonts w:ascii="Times New Roman" w:hAnsi="Times New Roman" w:cs="Times New Roman"/>
        </w:rPr>
        <w:t xml:space="preserve"> driven by </w:t>
      </w:r>
      <w:r w:rsidR="00CB655B">
        <w:rPr>
          <w:rFonts w:ascii="Times New Roman" w:hAnsi="Times New Roman" w:cs="Times New Roman"/>
        </w:rPr>
        <w:t>reduc</w:t>
      </w:r>
      <w:r w:rsidR="00970D3E" w:rsidRPr="00E62980">
        <w:rPr>
          <w:rFonts w:ascii="Times New Roman" w:hAnsi="Times New Roman" w:cs="Times New Roman"/>
        </w:rPr>
        <w:t>ed fat mass</w:t>
      </w:r>
      <w:r w:rsidR="00D04004" w:rsidRPr="00E62980">
        <w:rPr>
          <w:rFonts w:ascii="Times New Roman" w:hAnsi="Times New Roman" w:cs="Times New Roman"/>
        </w:rPr>
        <w:t>.</w:t>
      </w:r>
      <w:r w:rsidRPr="00E62980">
        <w:rPr>
          <w:rFonts w:ascii="Times New Roman" w:hAnsi="Times New Roman" w:cs="Times New Roman"/>
        </w:rPr>
        <w:t xml:space="preserve"> </w:t>
      </w:r>
    </w:p>
    <w:p w14:paraId="373FD832" w14:textId="41D3FB5F" w:rsidR="007D0ECF" w:rsidRPr="00E62980" w:rsidRDefault="002A245A" w:rsidP="00304409">
      <w:pPr>
        <w:spacing w:line="480" w:lineRule="auto"/>
        <w:rPr>
          <w:rFonts w:ascii="Times New Roman" w:hAnsi="Times New Roman" w:cs="Times New Roman"/>
        </w:rPr>
      </w:pPr>
      <w:r w:rsidRPr="00E62980">
        <w:rPr>
          <w:rFonts w:ascii="Times New Roman" w:hAnsi="Times New Roman" w:cs="Times New Roman"/>
        </w:rPr>
        <w:t>Glucose tolerance was similar in young adulthood between groups in both males and females (</w:t>
      </w:r>
      <w:r w:rsidRPr="00E62980">
        <w:rPr>
          <w:rFonts w:ascii="Times New Roman" w:hAnsi="Times New Roman" w:cs="Times New Roman"/>
          <w:b/>
          <w:bCs/>
        </w:rPr>
        <w:t>Figure 2</w:t>
      </w:r>
      <w:r w:rsidR="00BF3DF4" w:rsidRPr="00E62980">
        <w:rPr>
          <w:rFonts w:ascii="Times New Roman" w:hAnsi="Times New Roman" w:cs="Times New Roman"/>
          <w:b/>
          <w:bCs/>
        </w:rPr>
        <w:t>G</w:t>
      </w:r>
      <w:r w:rsidRPr="00E62980">
        <w:rPr>
          <w:rFonts w:ascii="Times New Roman" w:hAnsi="Times New Roman" w:cs="Times New Roman"/>
        </w:rPr>
        <w:t xml:space="preserve">). </w:t>
      </w:r>
      <w:r w:rsidR="00970D3E" w:rsidRPr="00E62980">
        <w:rPr>
          <w:rFonts w:ascii="Times New Roman" w:hAnsi="Times New Roman" w:cs="Times New Roman"/>
        </w:rPr>
        <w:t>We found</w:t>
      </w:r>
      <w:r w:rsidR="00E4627A" w:rsidRPr="00E62980">
        <w:rPr>
          <w:rFonts w:ascii="Times New Roman" w:hAnsi="Times New Roman" w:cs="Times New Roman"/>
        </w:rPr>
        <w:t xml:space="preserve"> no significant effect of diet (</w:t>
      </w:r>
      <w:proofErr w:type="spellStart"/>
      <w:r w:rsidR="00E4627A"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4627A" w:rsidRPr="00E62980">
        <w:rPr>
          <w:rFonts w:ascii="Times New Roman" w:hAnsi="Times New Roman" w:cs="Times New Roman"/>
        </w:rPr>
        <w:t>=0.5</w:t>
      </w:r>
      <w:r w:rsidR="00BF3DF4" w:rsidRPr="00E62980">
        <w:rPr>
          <w:rFonts w:ascii="Times New Roman" w:hAnsi="Times New Roman" w:cs="Times New Roman"/>
        </w:rPr>
        <w:t>3</w:t>
      </w:r>
      <w:r w:rsidR="00E4627A" w:rsidRPr="00E62980">
        <w:rPr>
          <w:rFonts w:ascii="Times New Roman" w:hAnsi="Times New Roman" w:cs="Times New Roman"/>
        </w:rPr>
        <w:t>)</w:t>
      </w:r>
      <w:r w:rsidR="00C56D0A" w:rsidRPr="00E62980">
        <w:rPr>
          <w:rFonts w:ascii="Times New Roman" w:hAnsi="Times New Roman" w:cs="Times New Roman"/>
        </w:rPr>
        <w:t xml:space="preserve"> on the rise in blood glucose during GTT</w:t>
      </w:r>
      <w:r w:rsidR="00E4627A" w:rsidRPr="00E62980">
        <w:rPr>
          <w:rFonts w:ascii="Times New Roman" w:hAnsi="Times New Roman" w:cs="Times New Roman"/>
        </w:rPr>
        <w:t xml:space="preserve">, </w:t>
      </w:r>
      <w:r w:rsidR="00BF3DF4" w:rsidRPr="00E62980">
        <w:rPr>
          <w:rFonts w:ascii="Times New Roman" w:hAnsi="Times New Roman" w:cs="Times New Roman"/>
        </w:rPr>
        <w:t>but there was an effect of</w:t>
      </w:r>
      <w:r w:rsidR="00CC04EB" w:rsidRPr="00E62980">
        <w:rPr>
          <w:rFonts w:ascii="Times New Roman" w:hAnsi="Times New Roman" w:cs="Times New Roman"/>
        </w:rPr>
        <w:t xml:space="preserve"> sex (</w:t>
      </w:r>
      <w:proofErr w:type="spellStart"/>
      <w:r w:rsidR="00CC04EB" w:rsidRPr="00E62980">
        <w:rPr>
          <w:rFonts w:ascii="Times New Roman" w:hAnsi="Times New Roman" w:cs="Times New Roman"/>
        </w:rPr>
        <w:t>p</w:t>
      </w:r>
      <w:r w:rsidR="00C56D0A" w:rsidRPr="00E62980">
        <w:rPr>
          <w:rFonts w:ascii="Times New Roman" w:hAnsi="Times New Roman" w:cs="Times New Roman"/>
          <w:vertAlign w:val="subscript"/>
        </w:rPr>
        <w:t>sex</w:t>
      </w:r>
      <w:proofErr w:type="spellEnd"/>
      <w:r w:rsidR="00CC04EB" w:rsidRPr="00E62980">
        <w:rPr>
          <w:rFonts w:ascii="Times New Roman" w:hAnsi="Times New Roman" w:cs="Times New Roman"/>
        </w:rPr>
        <w:t>=0.</w:t>
      </w:r>
      <w:r w:rsidR="00BF3DF4" w:rsidRPr="00E62980">
        <w:rPr>
          <w:rFonts w:ascii="Times New Roman" w:hAnsi="Times New Roman" w:cs="Times New Roman"/>
        </w:rPr>
        <w:t>0093</w:t>
      </w:r>
      <w:r w:rsidR="00CC04EB" w:rsidRPr="00E62980">
        <w:rPr>
          <w:rFonts w:ascii="Times New Roman" w:hAnsi="Times New Roman" w:cs="Times New Roman"/>
        </w:rPr>
        <w:t>)</w:t>
      </w:r>
      <w:r w:rsidR="00E4627A" w:rsidRPr="00E62980">
        <w:rPr>
          <w:rFonts w:ascii="Times New Roman" w:hAnsi="Times New Roman" w:cs="Times New Roman"/>
        </w:rPr>
        <w:t xml:space="preserve"> on glucose tolerance</w:t>
      </w:r>
      <w:r w:rsidR="00970D3E" w:rsidRPr="00E62980">
        <w:rPr>
          <w:rFonts w:ascii="Times New Roman" w:hAnsi="Times New Roman" w:cs="Times New Roman"/>
        </w:rPr>
        <w:t>, again with</w:t>
      </w:r>
      <w:r w:rsidR="0034518C" w:rsidRPr="00E62980">
        <w:rPr>
          <w:rFonts w:ascii="Times New Roman" w:hAnsi="Times New Roman" w:cs="Times New Roman"/>
        </w:rPr>
        <w:t xml:space="preserve"> </w:t>
      </w:r>
      <w:r w:rsidR="00970D3E" w:rsidRPr="00E62980">
        <w:rPr>
          <w:rFonts w:ascii="Times New Roman" w:hAnsi="Times New Roman" w:cs="Times New Roman"/>
        </w:rPr>
        <w:t xml:space="preserve">expected </w:t>
      </w:r>
      <w:r w:rsidR="00D04E36" w:rsidRPr="00E62980">
        <w:rPr>
          <w:rFonts w:ascii="Times New Roman" w:hAnsi="Times New Roman" w:cs="Times New Roman"/>
        </w:rPr>
        <w:t>higher</w:t>
      </w:r>
      <w:r w:rsidR="00970D3E" w:rsidRPr="00E62980">
        <w:rPr>
          <w:rFonts w:ascii="Times New Roman" w:hAnsi="Times New Roman" w:cs="Times New Roman"/>
        </w:rPr>
        <w:t xml:space="preserve"> glucose levels in male mice</w:t>
      </w:r>
      <w:r w:rsidR="00A61B52" w:rsidRPr="00E62980">
        <w:rPr>
          <w:rFonts w:ascii="Times New Roman" w:hAnsi="Times New Roman" w:cs="Times New Roman"/>
        </w:rPr>
        <w:t xml:space="preserve">. </w:t>
      </w:r>
      <w:r w:rsidR="00970D3E" w:rsidRPr="00E62980">
        <w:rPr>
          <w:rFonts w:ascii="Times New Roman" w:hAnsi="Times New Roman" w:cs="Times New Roman"/>
        </w:rPr>
        <w:t>The summarized</w:t>
      </w:r>
      <w:r w:rsidR="00CC04EB" w:rsidRPr="00E62980">
        <w:rPr>
          <w:rFonts w:ascii="Times New Roman" w:hAnsi="Times New Roman" w:cs="Times New Roman"/>
        </w:rPr>
        <w:t xml:space="preserve"> AUC for the GTT </w:t>
      </w:r>
      <w:r w:rsidR="00607265" w:rsidRPr="00E62980">
        <w:rPr>
          <w:rFonts w:ascii="Times New Roman" w:hAnsi="Times New Roman" w:cs="Times New Roman"/>
        </w:rPr>
        <w:t>(</w:t>
      </w:r>
      <w:r w:rsidR="00607265" w:rsidRPr="00E62980">
        <w:rPr>
          <w:rFonts w:ascii="Times New Roman" w:hAnsi="Times New Roman" w:cs="Times New Roman"/>
          <w:b/>
          <w:bCs/>
        </w:rPr>
        <w:t xml:space="preserve">Figure </w:t>
      </w:r>
      <w:r w:rsidR="00BD3C52" w:rsidRPr="00E62980">
        <w:rPr>
          <w:rFonts w:ascii="Times New Roman" w:hAnsi="Times New Roman" w:cs="Times New Roman"/>
          <w:b/>
          <w:bCs/>
        </w:rPr>
        <w:t>2H</w:t>
      </w:r>
      <w:r w:rsidR="00607265" w:rsidRPr="00E62980">
        <w:rPr>
          <w:rFonts w:ascii="Times New Roman" w:hAnsi="Times New Roman" w:cs="Times New Roman"/>
        </w:rPr>
        <w:t xml:space="preserve">) </w:t>
      </w:r>
      <w:r w:rsidR="00D32691" w:rsidRPr="00E62980">
        <w:rPr>
          <w:rFonts w:ascii="Times New Roman" w:hAnsi="Times New Roman" w:cs="Times New Roman"/>
        </w:rPr>
        <w:t>shows</w:t>
      </w:r>
      <w:r w:rsidR="00390DB4" w:rsidRPr="00E62980">
        <w:rPr>
          <w:rFonts w:ascii="Times New Roman" w:hAnsi="Times New Roman" w:cs="Times New Roman"/>
        </w:rPr>
        <w:t xml:space="preserve"> </w:t>
      </w:r>
      <w:r w:rsidR="00CC04EB" w:rsidRPr="00E62980">
        <w:rPr>
          <w:rFonts w:ascii="Times New Roman" w:hAnsi="Times New Roman" w:cs="Times New Roman"/>
        </w:rPr>
        <w:t xml:space="preserve">a significant interaction </w:t>
      </w:r>
      <w:r w:rsidR="00970D3E" w:rsidRPr="00E62980">
        <w:rPr>
          <w:rFonts w:ascii="Times New Roman" w:hAnsi="Times New Roman" w:cs="Times New Roman"/>
        </w:rPr>
        <w:t xml:space="preserve">between </w:t>
      </w:r>
      <w:r w:rsidR="00CC04EB" w:rsidRPr="00E62980">
        <w:rPr>
          <w:rFonts w:ascii="Times New Roman" w:hAnsi="Times New Roman" w:cs="Times New Roman"/>
        </w:rPr>
        <w:t>sex</w:t>
      </w:r>
      <w:r w:rsidR="00BF3DF4" w:rsidRPr="00E62980">
        <w:rPr>
          <w:rFonts w:ascii="Times New Roman" w:hAnsi="Times New Roman" w:cs="Times New Roman"/>
        </w:rPr>
        <w:t xml:space="preserve"> </w:t>
      </w:r>
      <w:r w:rsidR="00CC04EB" w:rsidRPr="00E62980">
        <w:rPr>
          <w:rFonts w:ascii="Times New Roman" w:hAnsi="Times New Roman" w:cs="Times New Roman"/>
        </w:rPr>
        <w:t xml:space="preserve">and maternal dietary treatment </w:t>
      </w:r>
      <w:r w:rsidR="00E945B0" w:rsidRPr="00E62980">
        <w:rPr>
          <w:rFonts w:ascii="Times New Roman" w:hAnsi="Times New Roman" w:cs="Times New Roman"/>
        </w:rPr>
        <w:t>(</w:t>
      </w:r>
      <w:proofErr w:type="spellStart"/>
      <w:proofErr w:type="gramStart"/>
      <w:r w:rsidR="00E945B0" w:rsidRPr="00E62980">
        <w:rPr>
          <w:rFonts w:ascii="Times New Roman" w:hAnsi="Times New Roman" w:cs="Times New Roman"/>
        </w:rPr>
        <w:t>p</w:t>
      </w:r>
      <w:r w:rsidR="00C56D0A" w:rsidRPr="00E62980">
        <w:rPr>
          <w:rFonts w:ascii="Times New Roman" w:hAnsi="Times New Roman" w:cs="Times New Roman"/>
          <w:vertAlign w:val="subscript"/>
        </w:rPr>
        <w:t>sex:diet</w:t>
      </w:r>
      <w:proofErr w:type="spellEnd"/>
      <w:proofErr w:type="gramEnd"/>
      <w:r w:rsidR="00E945B0" w:rsidRPr="00E62980">
        <w:rPr>
          <w:rFonts w:ascii="Times New Roman" w:hAnsi="Times New Roman" w:cs="Times New Roman"/>
        </w:rPr>
        <w:t>=0.00082)</w:t>
      </w:r>
      <w:r w:rsidR="00A36FBF" w:rsidRPr="00E62980">
        <w:rPr>
          <w:rFonts w:ascii="Times New Roman" w:hAnsi="Times New Roman" w:cs="Times New Roman"/>
        </w:rPr>
        <w:t>.</w:t>
      </w:r>
      <w:r w:rsidR="00D04004" w:rsidRPr="00E62980">
        <w:rPr>
          <w:rFonts w:ascii="Times New Roman" w:hAnsi="Times New Roman" w:cs="Times New Roman"/>
        </w:rPr>
        <w:t xml:space="preserve"> eTRF males had</w:t>
      </w:r>
      <w:r w:rsidR="00660E6B" w:rsidRPr="00E62980">
        <w:rPr>
          <w:rFonts w:ascii="Times New Roman" w:hAnsi="Times New Roman" w:cs="Times New Roman"/>
        </w:rPr>
        <w:t xml:space="preserve"> a</w:t>
      </w:r>
      <w:r w:rsidR="00B90BD5" w:rsidRPr="00E62980">
        <w:rPr>
          <w:rFonts w:ascii="Times New Roman" w:hAnsi="Times New Roman" w:cs="Times New Roman"/>
        </w:rPr>
        <w:t>n</w:t>
      </w:r>
      <w:r w:rsidR="00D04004" w:rsidRPr="00E62980">
        <w:rPr>
          <w:rFonts w:ascii="Times New Roman" w:hAnsi="Times New Roman" w:cs="Times New Roman"/>
        </w:rPr>
        <w:t xml:space="preserve"> </w:t>
      </w:r>
      <w:r w:rsidR="00660E6B" w:rsidRPr="00E62980">
        <w:rPr>
          <w:rFonts w:ascii="Times New Roman" w:hAnsi="Times New Roman" w:cs="Times New Roman"/>
        </w:rPr>
        <w:t xml:space="preserve">8.2% </w:t>
      </w:r>
      <w:r w:rsidR="00B90BD5" w:rsidRPr="00E62980">
        <w:rPr>
          <w:rFonts w:ascii="Times New Roman" w:hAnsi="Times New Roman" w:cs="Times New Roman"/>
        </w:rPr>
        <w:t xml:space="preserve">lower </w:t>
      </w:r>
      <w:r w:rsidR="00D04004" w:rsidRPr="00E62980">
        <w:rPr>
          <w:rFonts w:ascii="Times New Roman" w:hAnsi="Times New Roman" w:cs="Times New Roman"/>
        </w:rPr>
        <w:t>AUC than their AL counterparts</w:t>
      </w:r>
      <w:r w:rsidR="00E945B0" w:rsidRPr="00E62980">
        <w:rPr>
          <w:rFonts w:ascii="Times New Roman" w:hAnsi="Times New Roman" w:cs="Times New Roman"/>
        </w:rPr>
        <w:t xml:space="preserve"> (</w:t>
      </w:r>
      <w:proofErr w:type="spellStart"/>
      <w:r w:rsidR="00E945B0" w:rsidRPr="00E62980">
        <w:rPr>
          <w:rFonts w:ascii="Times New Roman" w:hAnsi="Times New Roman" w:cs="Times New Roman"/>
        </w:rPr>
        <w:t>p</w:t>
      </w:r>
      <w:r w:rsidR="00C56D0A" w:rsidRPr="00E62980">
        <w:rPr>
          <w:rFonts w:ascii="Times New Roman" w:hAnsi="Times New Roman" w:cs="Times New Roman"/>
          <w:vertAlign w:val="subscript"/>
        </w:rPr>
        <w:t>diet</w:t>
      </w:r>
      <w:proofErr w:type="spellEnd"/>
      <w:r w:rsidR="00E945B0" w:rsidRPr="00E62980">
        <w:rPr>
          <w:rFonts w:ascii="Times New Roman" w:hAnsi="Times New Roman" w:cs="Times New Roman"/>
        </w:rPr>
        <w:t>&lt;0.0001)</w:t>
      </w:r>
      <w:r w:rsidR="00A8549B" w:rsidRPr="00E62980">
        <w:rPr>
          <w:rFonts w:ascii="Times New Roman" w:hAnsi="Times New Roman" w:cs="Times New Roman"/>
        </w:rPr>
        <w:t xml:space="preserve"> while this </w:t>
      </w:r>
      <w:r w:rsidR="00E945B0" w:rsidRPr="00E62980">
        <w:rPr>
          <w:rFonts w:ascii="Times New Roman" w:hAnsi="Times New Roman" w:cs="Times New Roman"/>
        </w:rPr>
        <w:t>was absent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E945B0" w:rsidRPr="00E62980">
        <w:rPr>
          <w:rFonts w:ascii="Times New Roman" w:hAnsi="Times New Roman" w:cs="Times New Roman"/>
        </w:rPr>
        <w:t>=0.99)</w:t>
      </w:r>
      <w:r w:rsidR="00CC04EB" w:rsidRPr="00E62980">
        <w:rPr>
          <w:rFonts w:ascii="Times New Roman" w:hAnsi="Times New Roman" w:cs="Times New Roman"/>
        </w:rPr>
        <w:t>.</w:t>
      </w:r>
      <w:r w:rsidR="00607265" w:rsidRPr="00E62980">
        <w:rPr>
          <w:rFonts w:ascii="Times New Roman" w:hAnsi="Times New Roman" w:cs="Times New Roman"/>
        </w:rPr>
        <w:t xml:space="preserve"> </w:t>
      </w:r>
      <w:r w:rsidR="008A4945" w:rsidRPr="00E62980">
        <w:rPr>
          <w:rFonts w:ascii="Times New Roman" w:hAnsi="Times New Roman" w:cs="Times New Roman"/>
        </w:rPr>
        <w:t>Fasting blood glucose, assessed before ITT and GTT, was 10.4% higher in males than in females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sex</w:t>
      </w:r>
      <w:proofErr w:type="spellEnd"/>
      <w:r w:rsidR="008A4945" w:rsidRPr="00E62980">
        <w:rPr>
          <w:rFonts w:ascii="Times New Roman" w:hAnsi="Times New Roman" w:cs="Times New Roman"/>
        </w:rPr>
        <w:t>=0.0054</w:t>
      </w:r>
      <w:r w:rsidR="0096407F" w:rsidRPr="00E62980">
        <w:rPr>
          <w:rFonts w:ascii="Times New Roman" w:hAnsi="Times New Roman" w:cs="Times New Roman"/>
        </w:rPr>
        <w:t xml:space="preserve">; </w:t>
      </w:r>
      <w:r w:rsidR="0096407F" w:rsidRPr="00E62980">
        <w:rPr>
          <w:rFonts w:ascii="Times New Roman" w:hAnsi="Times New Roman" w:cs="Times New Roman"/>
          <w:b/>
        </w:rPr>
        <w:t>Figure 2I</w:t>
      </w:r>
      <w:r w:rsidR="008A4945" w:rsidRPr="00E62980">
        <w:rPr>
          <w:rFonts w:ascii="Times New Roman" w:hAnsi="Times New Roman" w:cs="Times New Roman"/>
        </w:rPr>
        <w:t>)</w:t>
      </w:r>
      <w:r w:rsidR="00D32691" w:rsidRPr="00E62980">
        <w:rPr>
          <w:rFonts w:ascii="Times New Roman" w:hAnsi="Times New Roman" w:cs="Times New Roman"/>
        </w:rPr>
        <w:t>,</w:t>
      </w:r>
      <w:r w:rsidR="008A4945" w:rsidRPr="00E62980">
        <w:rPr>
          <w:rFonts w:ascii="Times New Roman" w:hAnsi="Times New Roman" w:cs="Times New Roman"/>
        </w:rPr>
        <w:t xml:space="preserve"> but did not differ </w:t>
      </w:r>
      <w:r w:rsidR="00B61E2A" w:rsidRPr="00E62980">
        <w:rPr>
          <w:rFonts w:ascii="Times New Roman" w:hAnsi="Times New Roman" w:cs="Times New Roman"/>
        </w:rPr>
        <w:t xml:space="preserve">significantly </w:t>
      </w:r>
      <w:r w:rsidR="008A4945" w:rsidRPr="00E62980">
        <w:rPr>
          <w:rFonts w:ascii="Times New Roman" w:hAnsi="Times New Roman" w:cs="Times New Roman"/>
        </w:rPr>
        <w:t>by maternal dietary treatment (</w:t>
      </w:r>
      <w:proofErr w:type="spellStart"/>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proofErr w:type="spellEnd"/>
      <w:r w:rsidR="008A4945" w:rsidRPr="00E62980">
        <w:rPr>
          <w:rFonts w:ascii="Times New Roman" w:hAnsi="Times New Roman" w:cs="Times New Roman"/>
        </w:rPr>
        <w:t xml:space="preserve">=0.18). </w:t>
      </w:r>
      <w:r w:rsidR="00EE77D6" w:rsidRPr="00E62980">
        <w:rPr>
          <w:rFonts w:ascii="Times New Roman" w:hAnsi="Times New Roman" w:cs="Times New Roman"/>
        </w:rPr>
        <w:t xml:space="preserve">Taken together these data suggest that gestational eTRF has very a mild effect on adult offspring, despite the narrow feeding window. Offspring whose mothers were fed eTRF had slightly improved responses to insulin and glucose challenge but no differences in body weight or in fat mass. </w:t>
      </w:r>
    </w:p>
    <w:p w14:paraId="38829E0C" w14:textId="1B08E3FA" w:rsidR="004F4CDE" w:rsidRPr="00E62980" w:rsidRDefault="004F4CDE" w:rsidP="0006138D">
      <w:pPr>
        <w:pStyle w:val="Heading2"/>
      </w:pPr>
      <w:r w:rsidRPr="00E62980">
        <w:t>HF</w:t>
      </w:r>
      <w:r w:rsidR="003D0BD4" w:rsidRPr="00E62980">
        <w:t>HS</w:t>
      </w:r>
      <w:r w:rsidRPr="00E62980">
        <w:t xml:space="preserve"> </w:t>
      </w:r>
      <w:r w:rsidR="00B90BD5" w:rsidRPr="00E62980">
        <w:t>f</w:t>
      </w:r>
      <w:r w:rsidRPr="00E62980">
        <w:t xml:space="preserve">eeding </w:t>
      </w:r>
      <w:r w:rsidR="008A4945" w:rsidRPr="00E62980">
        <w:t xml:space="preserve">in adult offspring exposed to eTRF </w:t>
      </w:r>
      <w:r w:rsidR="005204D6" w:rsidRPr="00E62980">
        <w:t>during</w:t>
      </w:r>
      <w:r w:rsidR="008A4945" w:rsidRPr="00E62980">
        <w:t xml:space="preserve"> gestation</w:t>
      </w:r>
      <w:r w:rsidR="00686EC8" w:rsidRPr="00E62980">
        <w:t xml:space="preserve"> </w:t>
      </w:r>
      <w:r w:rsidR="003E6824" w:rsidRPr="00E62980">
        <w:t xml:space="preserve">generates </w:t>
      </w:r>
      <w:r w:rsidR="008A4945" w:rsidRPr="00E62980">
        <w:t xml:space="preserve">sex-specific </w:t>
      </w:r>
      <w:r w:rsidR="00686EC8" w:rsidRPr="00E62980">
        <w:t xml:space="preserve">glucose </w:t>
      </w:r>
      <w:r w:rsidR="008A4945" w:rsidRPr="00E62980">
        <w:t>intolerance</w:t>
      </w:r>
    </w:p>
    <w:p w14:paraId="142FEB6B" w14:textId="7C00E41C" w:rsidR="00960974" w:rsidRPr="00E62980" w:rsidRDefault="00970D3E" w:rsidP="00532133">
      <w:pPr>
        <w:spacing w:line="480" w:lineRule="auto"/>
        <w:ind w:firstLine="720"/>
        <w:rPr>
          <w:rFonts w:ascii="Times New Roman" w:hAnsi="Times New Roman" w:cs="Times New Roman"/>
        </w:rPr>
      </w:pPr>
      <w:r w:rsidRPr="00E62980">
        <w:rPr>
          <w:rFonts w:ascii="Times New Roman" w:hAnsi="Times New Roman" w:cs="Times New Roman"/>
        </w:rPr>
        <w:t xml:space="preserve">Given that adult offspring </w:t>
      </w:r>
      <w:r w:rsidR="00693835" w:rsidRPr="00E62980">
        <w:rPr>
          <w:rFonts w:ascii="Times New Roman" w:hAnsi="Times New Roman" w:cs="Times New Roman"/>
        </w:rPr>
        <w:t xml:space="preserve">were minimally </w:t>
      </w:r>
      <w:r w:rsidR="00003DE0" w:rsidRPr="00E62980">
        <w:rPr>
          <w:rFonts w:ascii="Times New Roman" w:hAnsi="Times New Roman" w:cs="Times New Roman"/>
        </w:rPr>
        <w:t>affected</w:t>
      </w:r>
      <w:r w:rsidR="00693835" w:rsidRPr="00E62980">
        <w:rPr>
          <w:rFonts w:ascii="Times New Roman" w:hAnsi="Times New Roman" w:cs="Times New Roman"/>
        </w:rPr>
        <w:t xml:space="preserve"> by</w:t>
      </w:r>
      <w:r w:rsidRPr="00E62980">
        <w:rPr>
          <w:rFonts w:ascii="Times New Roman" w:hAnsi="Times New Roman" w:cs="Times New Roman"/>
        </w:rPr>
        <w:t xml:space="preserve"> gestational eTRF exposure, we administered a</w:t>
      </w:r>
      <w:r w:rsidR="00B90BD5" w:rsidRPr="00E62980">
        <w:rPr>
          <w:rFonts w:ascii="Times New Roman" w:hAnsi="Times New Roman" w:cs="Times New Roman"/>
        </w:rPr>
        <w:t xml:space="preserve"> </w:t>
      </w:r>
      <w:r w:rsidR="00A36FBF" w:rsidRPr="00E62980">
        <w:rPr>
          <w:rFonts w:ascii="Times New Roman" w:hAnsi="Times New Roman" w:cs="Times New Roman"/>
        </w:rPr>
        <w:t>high fat, high sucrose (</w:t>
      </w:r>
      <w:r w:rsidR="00B90BD5" w:rsidRPr="00E62980">
        <w:rPr>
          <w:rFonts w:ascii="Times New Roman" w:hAnsi="Times New Roman" w:cs="Times New Roman"/>
        </w:rPr>
        <w:t>HF</w:t>
      </w:r>
      <w:r w:rsidR="003D0BD4" w:rsidRPr="00E62980">
        <w:rPr>
          <w:rFonts w:ascii="Times New Roman" w:hAnsi="Times New Roman" w:cs="Times New Roman"/>
        </w:rPr>
        <w:t>HS</w:t>
      </w:r>
      <w:r w:rsidR="00A36FBF" w:rsidRPr="00E62980">
        <w:rPr>
          <w:rFonts w:ascii="Times New Roman" w:hAnsi="Times New Roman" w:cs="Times New Roman"/>
        </w:rPr>
        <w:t>)</w:t>
      </w:r>
      <w:r w:rsidRPr="00E62980">
        <w:rPr>
          <w:rFonts w:ascii="Times New Roman" w:hAnsi="Times New Roman" w:cs="Times New Roman"/>
        </w:rPr>
        <w:t xml:space="preserve"> overnutrition challenge; </w:t>
      </w:r>
      <w:r w:rsidR="00FE444A" w:rsidRPr="00E62980">
        <w:rPr>
          <w:rFonts w:ascii="Times New Roman" w:hAnsi="Times New Roman" w:cs="Times New Roman"/>
          <w:i/>
        </w:rPr>
        <w:t>ad libitum</w:t>
      </w:r>
      <w:r w:rsidR="00FE444A" w:rsidRPr="00E62980">
        <w:rPr>
          <w:rFonts w:ascii="Times New Roman" w:hAnsi="Times New Roman" w:cs="Times New Roman"/>
        </w:rPr>
        <w:t xml:space="preserve"> </w:t>
      </w:r>
      <w:r w:rsidR="00003DE0" w:rsidRPr="00E62980">
        <w:rPr>
          <w:rFonts w:ascii="Times New Roman" w:hAnsi="Times New Roman" w:cs="Times New Roman"/>
        </w:rPr>
        <w:t xml:space="preserve">access to </w:t>
      </w:r>
      <w:r w:rsidRPr="00E62980">
        <w:rPr>
          <w:rFonts w:ascii="Times New Roman" w:hAnsi="Times New Roman" w:cs="Times New Roman"/>
        </w:rPr>
        <w:t>45% of energy from fat</w:t>
      </w:r>
      <w:r w:rsidR="00003DE0" w:rsidRPr="00E62980">
        <w:rPr>
          <w:rFonts w:ascii="Times New Roman" w:hAnsi="Times New Roman" w:cs="Times New Roman"/>
        </w:rPr>
        <w:t xml:space="preserve"> </w:t>
      </w:r>
      <w:r w:rsidR="00362AA2" w:rsidRPr="00E62980">
        <w:rPr>
          <w:rFonts w:ascii="Times New Roman" w:hAnsi="Times New Roman" w:cs="Times New Roman"/>
        </w:rPr>
        <w:t xml:space="preserve">and 17% of energy from sucrose </w:t>
      </w:r>
      <w:r w:rsidR="00003DE0" w:rsidRPr="00E62980">
        <w:rPr>
          <w:rFonts w:ascii="Times New Roman" w:hAnsi="Times New Roman" w:cs="Times New Roman"/>
        </w:rPr>
        <w:t>after PND 70.</w:t>
      </w:r>
      <w:r w:rsidRPr="00E62980">
        <w:rPr>
          <w:rFonts w:ascii="Times New Roman" w:hAnsi="Times New Roman" w:cs="Times New Roman"/>
        </w:rPr>
        <w:t xml:space="preserve"> </w:t>
      </w:r>
      <w:r w:rsidR="00003DE0" w:rsidRPr="00E62980">
        <w:rPr>
          <w:rFonts w:ascii="Times New Roman" w:hAnsi="Times New Roman" w:cs="Times New Roman"/>
        </w:rPr>
        <w:t xml:space="preserve">Food intake and body composition </w:t>
      </w:r>
      <w:r w:rsidR="00D32691" w:rsidRPr="00E62980">
        <w:rPr>
          <w:rFonts w:ascii="Times New Roman" w:hAnsi="Times New Roman" w:cs="Times New Roman"/>
        </w:rPr>
        <w:t xml:space="preserve">measurements </w:t>
      </w:r>
      <w:r w:rsidR="00003DE0" w:rsidRPr="00E62980">
        <w:rPr>
          <w:rFonts w:ascii="Times New Roman" w:hAnsi="Times New Roman" w:cs="Times New Roman"/>
        </w:rPr>
        <w:t xml:space="preserve">continued </w:t>
      </w:r>
      <w:r w:rsidR="00D32691" w:rsidRPr="00E62980">
        <w:rPr>
          <w:rFonts w:ascii="Times New Roman" w:hAnsi="Times New Roman" w:cs="Times New Roman"/>
        </w:rPr>
        <w:t>weekly</w:t>
      </w:r>
      <w:r w:rsidR="00003DE0" w:rsidRPr="00E62980">
        <w:rPr>
          <w:rFonts w:ascii="Times New Roman" w:hAnsi="Times New Roman" w:cs="Times New Roman"/>
        </w:rPr>
        <w:t>.</w:t>
      </w:r>
      <w:r w:rsidRPr="00E62980">
        <w:rPr>
          <w:rFonts w:ascii="Times New Roman" w:hAnsi="Times New Roman" w:cs="Times New Roman"/>
        </w:rPr>
        <w:t xml:space="preserve"> </w:t>
      </w:r>
      <w:r w:rsidR="00083DF4" w:rsidRPr="00E62980">
        <w:rPr>
          <w:rFonts w:ascii="Times New Roman" w:hAnsi="Times New Roman" w:cs="Times New Roman"/>
        </w:rPr>
        <w:t xml:space="preserve">The average weekly food intake increased by 67.6% in AL offspring and by 31.8% in eTRF offspring after switching to HFHS, both of which exceed energy needs for </w:t>
      </w:r>
      <w:r w:rsidR="00362C3B" w:rsidRPr="00E62980">
        <w:rPr>
          <w:rFonts w:ascii="Times New Roman" w:hAnsi="Times New Roman" w:cs="Times New Roman"/>
        </w:rPr>
        <w:t xml:space="preserve">adult mice </w:t>
      </w:r>
      <w:r w:rsidR="00362C3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{"citationID":"as3co99ela","properties":{"formattedCitation":"(43)","plainCitation":"(43)","noteIndex":0},"citationItems":[{"id":483,"uris":["http://zotero.org/users/5073745/items/CMFM6NFR"],"itemData":{"id":483,"type":"book","abstract":"Mice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Animal"}],"accessed":{"date-parts":[["2022",7,26]]},"issued":{"date-parts":[["1995"]]}}}],"schema":"https://github.com/citation-style-language/schema/raw/master/csl-citation.json"} </w:instrText>
      </w:r>
      <w:r w:rsidR="00362C3B" w:rsidRPr="00E62980">
        <w:rPr>
          <w:rFonts w:ascii="Times New Roman" w:hAnsi="Times New Roman" w:cs="Times New Roman"/>
        </w:rPr>
        <w:fldChar w:fldCharType="separate"/>
      </w:r>
      <w:r w:rsidR="000E1D7F" w:rsidRPr="000E1D7F">
        <w:rPr>
          <w:rFonts w:ascii="Times New Roman" w:hAnsi="Times New Roman" w:cs="Times New Roman"/>
        </w:rPr>
        <w:t>(43)</w:t>
      </w:r>
      <w:r w:rsidR="00362C3B" w:rsidRPr="00E62980">
        <w:rPr>
          <w:rFonts w:ascii="Times New Roman" w:hAnsi="Times New Roman" w:cs="Times New Roman"/>
        </w:rPr>
        <w:fldChar w:fldCharType="end"/>
      </w:r>
      <w:r w:rsidR="00083DF4" w:rsidRPr="00E62980">
        <w:rPr>
          <w:rFonts w:ascii="Times New Roman" w:hAnsi="Times New Roman" w:cs="Times New Roman"/>
        </w:rPr>
        <w:t xml:space="preserve">. </w:t>
      </w:r>
      <w:r w:rsidR="00F002AB" w:rsidRPr="00E62980">
        <w:rPr>
          <w:rFonts w:ascii="Times New Roman" w:hAnsi="Times New Roman" w:cs="Times New Roman"/>
        </w:rPr>
        <w:t xml:space="preserve">Similar to the findings on chow, </w:t>
      </w:r>
      <w:r w:rsidR="00A449D4" w:rsidRPr="00E62980">
        <w:rPr>
          <w:rFonts w:ascii="Times New Roman" w:hAnsi="Times New Roman" w:cs="Times New Roman"/>
        </w:rPr>
        <w:t>with HF</w:t>
      </w:r>
      <w:r w:rsidR="003D0BD4" w:rsidRPr="00E62980">
        <w:rPr>
          <w:rFonts w:ascii="Times New Roman" w:hAnsi="Times New Roman" w:cs="Times New Roman"/>
        </w:rPr>
        <w:t>HS</w:t>
      </w:r>
      <w:r w:rsidR="008067A0" w:rsidRPr="00E62980">
        <w:rPr>
          <w:rFonts w:ascii="Times New Roman" w:hAnsi="Times New Roman" w:cs="Times New Roman"/>
        </w:rPr>
        <w:t xml:space="preserve">, there were </w:t>
      </w:r>
      <w:r w:rsidR="008067A0" w:rsidRPr="00E62980">
        <w:rPr>
          <w:rFonts w:ascii="Times New Roman" w:hAnsi="Times New Roman" w:cs="Times New Roman"/>
        </w:rPr>
        <w:lastRenderedPageBreak/>
        <w:t xml:space="preserve">no </w:t>
      </w:r>
      <w:r w:rsidR="00F002AB" w:rsidRPr="00E62980">
        <w:rPr>
          <w:rFonts w:ascii="Times New Roman" w:hAnsi="Times New Roman" w:cs="Times New Roman"/>
        </w:rPr>
        <w:t xml:space="preserve">major </w:t>
      </w:r>
      <w:r w:rsidR="00A449D4" w:rsidRPr="00E62980">
        <w:rPr>
          <w:rFonts w:ascii="Times New Roman" w:hAnsi="Times New Roman" w:cs="Times New Roman"/>
        </w:rPr>
        <w:t>differences</w:t>
      </w:r>
      <w:r w:rsidR="008067A0" w:rsidRPr="00E62980">
        <w:rPr>
          <w:rFonts w:ascii="Times New Roman" w:hAnsi="Times New Roman" w:cs="Times New Roman"/>
        </w:rPr>
        <w:t xml:space="preserve"> </w:t>
      </w:r>
      <w:r w:rsidR="00136244" w:rsidRPr="00E62980">
        <w:rPr>
          <w:rFonts w:ascii="Times New Roman" w:hAnsi="Times New Roman" w:cs="Times New Roman"/>
        </w:rPr>
        <w:t xml:space="preserve">between eTRF and AL offspring </w:t>
      </w:r>
      <w:r w:rsidR="008067A0" w:rsidRPr="00E62980">
        <w:rPr>
          <w:rFonts w:ascii="Times New Roman" w:hAnsi="Times New Roman" w:cs="Times New Roman"/>
        </w:rPr>
        <w:t>in body weight (</w:t>
      </w:r>
      <w:r w:rsidR="008067A0" w:rsidRPr="00E62980">
        <w:rPr>
          <w:rFonts w:ascii="Times New Roman" w:hAnsi="Times New Roman" w:cs="Times New Roman"/>
          <w:b/>
          <w:bCs/>
        </w:rPr>
        <w:t>Figure 3A</w:t>
      </w:r>
      <w:r w:rsidR="00136244" w:rsidRPr="00E62980">
        <w:rPr>
          <w:rFonts w:ascii="Times New Roman" w:hAnsi="Times New Roman" w:cs="Times New Roman"/>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=0.99),</w:t>
      </w:r>
      <w:r w:rsidR="00261148" w:rsidRPr="00E62980">
        <w:rPr>
          <w:rFonts w:ascii="Times New Roman" w:hAnsi="Times New Roman" w:cs="Times New Roman"/>
        </w:rPr>
        <w:t xml:space="preserve"> fat mass</w:t>
      </w:r>
      <w:r w:rsidR="00381BAE" w:rsidRPr="00E62980">
        <w:rPr>
          <w:rFonts w:ascii="Times New Roman" w:hAnsi="Times New Roman" w:cs="Times New Roman"/>
        </w:rPr>
        <w:t xml:space="preserve"> (</w:t>
      </w:r>
      <w:r w:rsidR="00381BAE" w:rsidRPr="00E62980">
        <w:rPr>
          <w:rFonts w:ascii="Times New Roman" w:hAnsi="Times New Roman" w:cs="Times New Roman"/>
          <w:b/>
          <w:bCs/>
        </w:rPr>
        <w:t>Figure 3B</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=0.65</w:t>
      </w:r>
      <w:r w:rsidR="00381BAE" w:rsidRPr="00E62980">
        <w:rPr>
          <w:rFonts w:ascii="Times New Roman" w:hAnsi="Times New Roman" w:cs="Times New Roman"/>
        </w:rPr>
        <w:t>)</w:t>
      </w:r>
      <w:r w:rsidR="00136244" w:rsidRPr="00E62980">
        <w:rPr>
          <w:rFonts w:ascii="Times New Roman" w:hAnsi="Times New Roman" w:cs="Times New Roman"/>
        </w:rPr>
        <w:t>,</w:t>
      </w:r>
      <w:r w:rsidR="00F002AB" w:rsidRPr="00E62980">
        <w:rPr>
          <w:rFonts w:ascii="Times New Roman" w:hAnsi="Times New Roman" w:cs="Times New Roman"/>
        </w:rPr>
        <w:t xml:space="preserve"> </w:t>
      </w:r>
      <w:r w:rsidR="00BE5A9B" w:rsidRPr="00E62980">
        <w:rPr>
          <w:rFonts w:ascii="Times New Roman" w:hAnsi="Times New Roman" w:cs="Times New Roman"/>
        </w:rPr>
        <w:t xml:space="preserve">or lean mass </w:t>
      </w:r>
      <w:r w:rsidR="00381BAE" w:rsidRPr="00E62980">
        <w:rPr>
          <w:rFonts w:ascii="Times New Roman" w:hAnsi="Times New Roman" w:cs="Times New Roman"/>
        </w:rPr>
        <w:t>(</w:t>
      </w:r>
      <w:r w:rsidR="00381BAE" w:rsidRPr="00E62980">
        <w:rPr>
          <w:rFonts w:ascii="Times New Roman" w:hAnsi="Times New Roman" w:cs="Times New Roman"/>
          <w:b/>
          <w:bCs/>
        </w:rPr>
        <w:t>Figure 3C</w:t>
      </w:r>
      <w:r w:rsidR="00136244" w:rsidRPr="00E62980">
        <w:rPr>
          <w:rFonts w:ascii="Times New Roman" w:hAnsi="Times New Roman" w:cs="Times New Roman"/>
          <w:b/>
          <w:bCs/>
        </w:rPr>
        <w:t xml:space="preserve">, </w:t>
      </w:r>
      <w:proofErr w:type="spellStart"/>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136244" w:rsidRPr="00E62980">
        <w:rPr>
          <w:rFonts w:ascii="Times New Roman" w:hAnsi="Times New Roman" w:cs="Times New Roman"/>
        </w:rPr>
        <w:t>=0.47).</w:t>
      </w:r>
      <w:r w:rsidR="00252968" w:rsidRPr="00E62980">
        <w:rPr>
          <w:rFonts w:ascii="Times New Roman" w:hAnsi="Times New Roman" w:cs="Times New Roman"/>
        </w:rPr>
        <w:t xml:space="preserve"> Therefore, offspring of eTRF and AL </w:t>
      </w:r>
      <w:r w:rsidR="001D4FB1" w:rsidRPr="00E62980">
        <w:rPr>
          <w:rFonts w:ascii="Times New Roman" w:hAnsi="Times New Roman" w:cs="Times New Roman"/>
        </w:rPr>
        <w:t>experienced</w:t>
      </w:r>
      <w:r w:rsidR="00252968" w:rsidRPr="00E62980">
        <w:rPr>
          <w:rFonts w:ascii="Times New Roman" w:hAnsi="Times New Roman" w:cs="Times New Roman"/>
        </w:rPr>
        <w:t xml:space="preserve"> similar </w:t>
      </w:r>
      <w:r w:rsidR="0035406F" w:rsidRPr="00E62980">
        <w:rPr>
          <w:rFonts w:ascii="Times New Roman" w:hAnsi="Times New Roman" w:cs="Times New Roman"/>
        </w:rPr>
        <w:t xml:space="preserve">changes in body </w:t>
      </w:r>
      <w:r w:rsidR="00DE037B" w:rsidRPr="00E62980">
        <w:rPr>
          <w:rFonts w:ascii="Times New Roman" w:hAnsi="Times New Roman" w:cs="Times New Roman"/>
        </w:rPr>
        <w:t>composition</w:t>
      </w:r>
      <w:r w:rsidR="0035406F" w:rsidRPr="00E62980">
        <w:rPr>
          <w:rFonts w:ascii="Times New Roman" w:hAnsi="Times New Roman" w:cs="Times New Roman"/>
        </w:rPr>
        <w:t xml:space="preserve"> in response to</w:t>
      </w:r>
      <w:r w:rsidR="00A8549B" w:rsidRPr="00E62980">
        <w:rPr>
          <w:rFonts w:ascii="Times New Roman" w:hAnsi="Times New Roman" w:cs="Times New Roman"/>
        </w:rPr>
        <w:t xml:space="preserve"> overnutrition</w:t>
      </w:r>
      <w:r w:rsidR="00252968" w:rsidRPr="00E62980">
        <w:rPr>
          <w:rFonts w:ascii="Times New Roman" w:hAnsi="Times New Roman" w:cs="Times New Roman"/>
        </w:rPr>
        <w:t>.</w:t>
      </w:r>
      <w:r w:rsidR="00FE1DEF" w:rsidRPr="00E62980">
        <w:rPr>
          <w:rFonts w:ascii="Times New Roman" w:hAnsi="Times New Roman" w:cs="Times New Roman"/>
        </w:rPr>
        <w:t xml:space="preserve"> </w:t>
      </w:r>
      <w:r w:rsidR="00CC66F9" w:rsidRPr="00E62980">
        <w:rPr>
          <w:rFonts w:ascii="Times New Roman" w:hAnsi="Times New Roman" w:cs="Times New Roman"/>
        </w:rPr>
        <w:t>Cumulative HF</w:t>
      </w:r>
      <w:r w:rsidR="003D0BD4" w:rsidRPr="00E62980">
        <w:rPr>
          <w:rFonts w:ascii="Times New Roman" w:hAnsi="Times New Roman" w:cs="Times New Roman"/>
        </w:rPr>
        <w:t>HS</w:t>
      </w:r>
      <w:r w:rsidR="00CC66F9" w:rsidRPr="00E62980">
        <w:rPr>
          <w:rFonts w:ascii="Times New Roman" w:hAnsi="Times New Roman" w:cs="Times New Roman"/>
        </w:rPr>
        <w:t xml:space="preserve"> consumption was comparable between f</w:t>
      </w:r>
      <w:r w:rsidR="00983AE9" w:rsidRPr="00E62980">
        <w:rPr>
          <w:rFonts w:ascii="Times New Roman" w:hAnsi="Times New Roman" w:cs="Times New Roman"/>
        </w:rPr>
        <w:t>emales and males (</w:t>
      </w:r>
      <w:proofErr w:type="spellStart"/>
      <w:r w:rsidR="00983AE9" w:rsidRPr="00E62980">
        <w:rPr>
          <w:rFonts w:ascii="Times New Roman" w:hAnsi="Times New Roman" w:cs="Times New Roman"/>
        </w:rPr>
        <w:t>p</w:t>
      </w:r>
      <w:r w:rsidR="002431A5" w:rsidRPr="00E62980">
        <w:rPr>
          <w:rFonts w:ascii="Times New Roman" w:hAnsi="Times New Roman" w:cs="Times New Roman"/>
          <w:vertAlign w:val="subscript"/>
        </w:rPr>
        <w:t>sex</w:t>
      </w:r>
      <w:proofErr w:type="spellEnd"/>
      <w:r w:rsidR="00983AE9" w:rsidRPr="00E62980">
        <w:rPr>
          <w:rFonts w:ascii="Times New Roman" w:hAnsi="Times New Roman" w:cs="Times New Roman"/>
        </w:rPr>
        <w:t>=0.</w:t>
      </w:r>
      <w:r w:rsidR="00362AA2" w:rsidRPr="00E62980">
        <w:rPr>
          <w:rFonts w:ascii="Times New Roman" w:hAnsi="Times New Roman" w:cs="Times New Roman"/>
        </w:rPr>
        <w:t>72</w:t>
      </w:r>
      <w:r w:rsidR="00983AE9" w:rsidRPr="00E62980">
        <w:rPr>
          <w:rFonts w:ascii="Times New Roman" w:hAnsi="Times New Roman" w:cs="Times New Roman"/>
        </w:rPr>
        <w:t xml:space="preserve">), </w:t>
      </w:r>
      <w:r w:rsidR="00362AA2" w:rsidRPr="00E62980">
        <w:rPr>
          <w:rFonts w:ascii="Times New Roman" w:hAnsi="Times New Roman" w:cs="Times New Roman"/>
        </w:rPr>
        <w:t xml:space="preserve">and </w:t>
      </w:r>
      <w:r w:rsidR="00CC66F9" w:rsidRPr="00E62980">
        <w:rPr>
          <w:rFonts w:ascii="Times New Roman" w:hAnsi="Times New Roman" w:cs="Times New Roman"/>
        </w:rPr>
        <w:t xml:space="preserve">maternal restriction groups </w:t>
      </w:r>
      <w:r w:rsidR="00983AE9" w:rsidRPr="00E62980">
        <w:rPr>
          <w:rFonts w:ascii="Times New Roman" w:hAnsi="Times New Roman" w:cs="Times New Roman"/>
        </w:rPr>
        <w:t>(</w:t>
      </w:r>
      <w:r w:rsidR="00381BAE" w:rsidRPr="00E62980">
        <w:rPr>
          <w:rFonts w:ascii="Times New Roman" w:hAnsi="Times New Roman" w:cs="Times New Roman"/>
          <w:b/>
          <w:bCs/>
        </w:rPr>
        <w:t>Figure 3D</w:t>
      </w:r>
      <w:r w:rsidR="00983AE9" w:rsidRPr="00E62980">
        <w:rPr>
          <w:rFonts w:ascii="Times New Roman" w:hAnsi="Times New Roman" w:cs="Times New Roman"/>
        </w:rPr>
        <w:t xml:space="preserve">, </w:t>
      </w:r>
      <w:proofErr w:type="spellStart"/>
      <w:r w:rsidR="00983AE9" w:rsidRPr="00E62980">
        <w:rPr>
          <w:rFonts w:ascii="Times New Roman" w:hAnsi="Times New Roman" w:cs="Times New Roman"/>
        </w:rPr>
        <w:t>p</w:t>
      </w:r>
      <w:r w:rsidR="00A449D4" w:rsidRPr="00E62980">
        <w:rPr>
          <w:rFonts w:ascii="Times New Roman" w:hAnsi="Times New Roman" w:cs="Times New Roman"/>
          <w:vertAlign w:val="subscript"/>
        </w:rPr>
        <w:t>diet</w:t>
      </w:r>
      <w:proofErr w:type="spellEnd"/>
      <w:r w:rsidR="00983AE9" w:rsidRPr="00E62980">
        <w:rPr>
          <w:rFonts w:ascii="Times New Roman" w:hAnsi="Times New Roman" w:cs="Times New Roman"/>
        </w:rPr>
        <w:t>=</w:t>
      </w:r>
      <w:r w:rsidR="00362AA2" w:rsidRPr="00E62980">
        <w:rPr>
          <w:rFonts w:ascii="Times New Roman" w:hAnsi="Times New Roman" w:cs="Times New Roman"/>
        </w:rPr>
        <w:t>0.72</w:t>
      </w:r>
      <w:r w:rsidR="00381BAE" w:rsidRPr="00E62980">
        <w:rPr>
          <w:rFonts w:ascii="Times New Roman" w:hAnsi="Times New Roman" w:cs="Times New Roman"/>
        </w:rPr>
        <w:t>)</w:t>
      </w:r>
      <w:r w:rsidR="00006E53" w:rsidRPr="00E62980">
        <w:rPr>
          <w:rFonts w:ascii="Times New Roman" w:hAnsi="Times New Roman" w:cs="Times New Roman"/>
        </w:rPr>
        <w:t>. Feeding efficiency</w:t>
      </w:r>
      <w:r w:rsidR="00FD07F6">
        <w:rPr>
          <w:rFonts w:ascii="Times New Roman" w:hAnsi="Times New Roman" w:cs="Times New Roman"/>
        </w:rPr>
        <w:t xml:space="preserve">, a ratio comparing food intake to stored fat and lean </w:t>
      </w:r>
      <w:proofErr w:type="gramStart"/>
      <w:r w:rsidR="00FD07F6">
        <w:rPr>
          <w:rFonts w:ascii="Times New Roman" w:hAnsi="Times New Roman" w:cs="Times New Roman"/>
        </w:rPr>
        <w:t xml:space="preserve">mass, </w:t>
      </w:r>
      <w:r w:rsidR="00006E53" w:rsidRPr="00E62980">
        <w:rPr>
          <w:rFonts w:ascii="Times New Roman" w:hAnsi="Times New Roman" w:cs="Times New Roman"/>
        </w:rPr>
        <w:t xml:space="preserve"> </w:t>
      </w:r>
      <w:r w:rsidR="005A3F7F" w:rsidRPr="00E62980">
        <w:rPr>
          <w:rFonts w:ascii="Times New Roman" w:hAnsi="Times New Roman" w:cs="Times New Roman"/>
        </w:rPr>
        <w:t>was</w:t>
      </w:r>
      <w:proofErr w:type="gramEnd"/>
      <w:r w:rsidR="005A3F7F" w:rsidRPr="00E62980">
        <w:rPr>
          <w:rFonts w:ascii="Times New Roman" w:hAnsi="Times New Roman" w:cs="Times New Roman"/>
        </w:rPr>
        <w:t xml:space="preserve"> greater in males than in females, which is consistent with the NCD period (</w:t>
      </w:r>
      <w:r w:rsidR="005A3F7F" w:rsidRPr="00E62980">
        <w:rPr>
          <w:rFonts w:ascii="Times New Roman" w:hAnsi="Times New Roman" w:cs="Times New Roman"/>
          <w:b/>
          <w:bCs/>
        </w:rPr>
        <w:t xml:space="preserve">Supplemental Figure </w:t>
      </w:r>
      <w:r w:rsidR="00D95621" w:rsidRPr="00E62980">
        <w:rPr>
          <w:rFonts w:ascii="Times New Roman" w:hAnsi="Times New Roman" w:cs="Times New Roman"/>
          <w:b/>
          <w:bCs/>
        </w:rPr>
        <w:t>2</w:t>
      </w:r>
      <w:r w:rsidR="005A3F7F" w:rsidRPr="00E62980">
        <w:rPr>
          <w:rFonts w:ascii="Times New Roman" w:hAnsi="Times New Roman" w:cs="Times New Roman"/>
          <w:b/>
          <w:bCs/>
        </w:rPr>
        <w:t>B,</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sex</w:t>
      </w:r>
      <w:proofErr w:type="spellEnd"/>
      <w:r w:rsidR="005A3F7F" w:rsidRPr="00E62980">
        <w:rPr>
          <w:rFonts w:ascii="Times New Roman" w:hAnsi="Times New Roman" w:cs="Times New Roman"/>
        </w:rPr>
        <w:t xml:space="preserve"> = 0.00023). </w:t>
      </w:r>
      <w:r w:rsidR="00D04E36" w:rsidRPr="00E62980">
        <w:rPr>
          <w:rFonts w:ascii="Times New Roman" w:hAnsi="Times New Roman" w:cs="Times New Roman"/>
        </w:rPr>
        <w:t xml:space="preserve">However, </w:t>
      </w:r>
      <w:r w:rsidR="007263F7" w:rsidRPr="00E62980">
        <w:rPr>
          <w:rFonts w:ascii="Times New Roman" w:hAnsi="Times New Roman" w:cs="Times New Roman"/>
        </w:rPr>
        <w:t>unlike</w:t>
      </w:r>
      <w:r w:rsidR="00D04E36" w:rsidRPr="00E62980">
        <w:rPr>
          <w:rFonts w:ascii="Times New Roman" w:hAnsi="Times New Roman" w:cs="Times New Roman"/>
        </w:rPr>
        <w:t xml:space="preserve"> the NCD period, e</w:t>
      </w:r>
      <w:r w:rsidR="005A3F7F" w:rsidRPr="00E62980">
        <w:rPr>
          <w:rFonts w:ascii="Times New Roman" w:hAnsi="Times New Roman" w:cs="Times New Roman"/>
        </w:rPr>
        <w:t>fficiency</w:t>
      </w:r>
      <w:r w:rsidR="00D04E36" w:rsidRPr="00E62980">
        <w:rPr>
          <w:rFonts w:ascii="Times New Roman" w:hAnsi="Times New Roman" w:cs="Times New Roman"/>
        </w:rPr>
        <w:t xml:space="preserve"> was</w:t>
      </w:r>
      <w:r w:rsidR="005A3F7F" w:rsidRPr="00E62980">
        <w:rPr>
          <w:rFonts w:ascii="Times New Roman" w:hAnsi="Times New Roman" w:cs="Times New Roman"/>
        </w:rPr>
        <w:t xml:space="preserve"> </w:t>
      </w:r>
      <w:r w:rsidR="00B215B1" w:rsidRPr="00E62980">
        <w:rPr>
          <w:rFonts w:ascii="Times New Roman" w:hAnsi="Times New Roman" w:cs="Times New Roman"/>
        </w:rPr>
        <w:t>indistinguishable between eTRF and AL offspring</w:t>
      </w:r>
      <w:r w:rsidR="005A3F7F" w:rsidRPr="00E62980">
        <w:rPr>
          <w:rFonts w:ascii="Times New Roman" w:hAnsi="Times New Roman" w:cs="Times New Roman"/>
        </w:rPr>
        <w:t xml:space="preserve"> (</w:t>
      </w:r>
      <w:proofErr w:type="spellStart"/>
      <w:r w:rsidR="005A3F7F" w:rsidRPr="00E62980">
        <w:rPr>
          <w:rFonts w:ascii="Times New Roman" w:hAnsi="Times New Roman" w:cs="Times New Roman"/>
        </w:rPr>
        <w:t>p</w:t>
      </w:r>
      <w:r w:rsidR="005A3F7F" w:rsidRPr="00E62980">
        <w:rPr>
          <w:rFonts w:ascii="Times New Roman" w:hAnsi="Times New Roman" w:cs="Times New Roman"/>
          <w:vertAlign w:val="subscript"/>
        </w:rPr>
        <w:t>diet</w:t>
      </w:r>
      <w:proofErr w:type="spellEnd"/>
      <w:r w:rsidR="005A3F7F" w:rsidRPr="00E62980">
        <w:rPr>
          <w:rFonts w:ascii="Times New Roman" w:hAnsi="Times New Roman" w:cs="Times New Roman"/>
        </w:rPr>
        <w:t>=0.93</w:t>
      </w:r>
      <w:r w:rsidR="00006E53" w:rsidRPr="00E62980">
        <w:rPr>
          <w:rFonts w:ascii="Times New Roman" w:hAnsi="Times New Roman" w:cs="Times New Roman"/>
        </w:rPr>
        <w:t>).</w:t>
      </w:r>
    </w:p>
    <w:p w14:paraId="0E443ED8" w14:textId="257C99D4" w:rsidR="00F55355" w:rsidRPr="00E62980" w:rsidRDefault="00D01B0E" w:rsidP="00D01B0E">
      <w:pPr>
        <w:spacing w:line="480" w:lineRule="auto"/>
        <w:ind w:firstLine="720"/>
        <w:rPr>
          <w:rFonts w:ascii="Times New Roman" w:hAnsi="Times New Roman" w:cs="Times New Roman"/>
        </w:rPr>
      </w:pPr>
      <w:r w:rsidRPr="00E62980">
        <w:rPr>
          <w:rFonts w:ascii="Times New Roman" w:hAnsi="Times New Roman" w:cs="Times New Roman"/>
        </w:rPr>
        <w:t>We repeated an ITT and GTT after 10 weeks of HF</w:t>
      </w:r>
      <w:r w:rsidR="003D0BD4" w:rsidRPr="00E62980">
        <w:rPr>
          <w:rFonts w:ascii="Times New Roman" w:hAnsi="Times New Roman" w:cs="Times New Roman"/>
        </w:rPr>
        <w:t>HS</w:t>
      </w:r>
      <w:r w:rsidRPr="00E62980">
        <w:rPr>
          <w:rFonts w:ascii="Times New Roman" w:hAnsi="Times New Roman" w:cs="Times New Roman"/>
        </w:rPr>
        <w:t xml:space="preserve"> feeding</w:t>
      </w:r>
      <w:r w:rsidR="003D4F95" w:rsidRPr="00E62980">
        <w:rPr>
          <w:rFonts w:ascii="Times New Roman" w:hAnsi="Times New Roman" w:cs="Times New Roman"/>
        </w:rPr>
        <w:t xml:space="preserve">. </w:t>
      </w:r>
      <w:r w:rsidR="00890AE0" w:rsidRPr="00E62980">
        <w:rPr>
          <w:rFonts w:ascii="Times New Roman" w:hAnsi="Times New Roman" w:cs="Times New Roman"/>
        </w:rPr>
        <w:t>Durin</w:t>
      </w:r>
      <w:r w:rsidR="00CD7B97" w:rsidRPr="00E62980">
        <w:rPr>
          <w:rFonts w:ascii="Times New Roman" w:hAnsi="Times New Roman" w:cs="Times New Roman"/>
        </w:rPr>
        <w:t>g</w:t>
      </w:r>
      <w:r w:rsidR="00890AE0" w:rsidRPr="00E62980">
        <w:rPr>
          <w:rFonts w:ascii="Times New Roman" w:hAnsi="Times New Roman" w:cs="Times New Roman"/>
        </w:rPr>
        <w:t xml:space="preserve"> </w:t>
      </w:r>
      <w:r w:rsidR="00D32691" w:rsidRPr="00E62980">
        <w:rPr>
          <w:rFonts w:ascii="Times New Roman" w:hAnsi="Times New Roman" w:cs="Times New Roman"/>
        </w:rPr>
        <w:t xml:space="preserve">the </w:t>
      </w:r>
      <w:r w:rsidR="00890AE0" w:rsidRPr="00E62980">
        <w:rPr>
          <w:rFonts w:ascii="Times New Roman" w:hAnsi="Times New Roman" w:cs="Times New Roman"/>
        </w:rPr>
        <w:t xml:space="preserve">ITT, there was a significant interaction </w:t>
      </w:r>
      <w:r w:rsidR="00F55355" w:rsidRPr="00E62980">
        <w:rPr>
          <w:rFonts w:ascii="Times New Roman" w:hAnsi="Times New Roman" w:cs="Times New Roman"/>
        </w:rPr>
        <w:t>between sex and diet</w:t>
      </w:r>
      <w:r w:rsidR="00012952" w:rsidRPr="00E62980">
        <w:rPr>
          <w:rFonts w:ascii="Times New Roman" w:hAnsi="Times New Roman" w:cs="Times New Roman"/>
        </w:rPr>
        <w:t xml:space="preserve"> using</w:t>
      </w:r>
      <w:r w:rsidR="00890AE0" w:rsidRPr="00E62980">
        <w:rPr>
          <w:rFonts w:ascii="Times New Roman" w:hAnsi="Times New Roman" w:cs="Times New Roman"/>
        </w:rPr>
        <w:t xml:space="preserve"> </w:t>
      </w:r>
      <w:r w:rsidR="00836F6E" w:rsidRPr="00E62980">
        <w:rPr>
          <w:rFonts w:ascii="Times New Roman" w:hAnsi="Times New Roman" w:cs="Times New Roman"/>
        </w:rPr>
        <w:t>mixed linear effect modeling</w:t>
      </w:r>
      <w:r w:rsidR="00890AE0" w:rsidRPr="00E62980">
        <w:rPr>
          <w:rFonts w:ascii="Times New Roman" w:hAnsi="Times New Roman" w:cs="Times New Roman"/>
        </w:rPr>
        <w:t xml:space="preserve"> (</w:t>
      </w:r>
      <w:r w:rsidR="00AC790C" w:rsidRPr="00E62980">
        <w:rPr>
          <w:rFonts w:ascii="Times New Roman" w:hAnsi="Times New Roman" w:cs="Times New Roman"/>
          <w:b/>
          <w:bCs/>
        </w:rPr>
        <w:t>Figure 3</w:t>
      </w:r>
      <w:r w:rsidR="00986610" w:rsidRPr="00E62980">
        <w:rPr>
          <w:rFonts w:ascii="Times New Roman" w:hAnsi="Times New Roman" w:cs="Times New Roman"/>
          <w:b/>
          <w:bCs/>
        </w:rPr>
        <w:t>E</w:t>
      </w:r>
      <w:r w:rsidR="00AC790C" w:rsidRPr="00E62980">
        <w:rPr>
          <w:rFonts w:ascii="Times New Roman" w:hAnsi="Times New Roman" w:cs="Times New Roman"/>
        </w:rPr>
        <w:t xml:space="preserve">, </w:t>
      </w:r>
      <w:proofErr w:type="spellStart"/>
      <w:proofErr w:type="gramStart"/>
      <w:r w:rsidR="00AC790C" w:rsidRPr="00E62980">
        <w:rPr>
          <w:rFonts w:ascii="Times New Roman" w:hAnsi="Times New Roman" w:cs="Times New Roman"/>
        </w:rPr>
        <w:t>p</w:t>
      </w:r>
      <w:r w:rsidRPr="00E62980">
        <w:rPr>
          <w:rFonts w:ascii="Times New Roman" w:hAnsi="Times New Roman" w:cs="Times New Roman"/>
          <w:vertAlign w:val="subscript"/>
        </w:rPr>
        <w:t>sex:diet</w:t>
      </w:r>
      <w:proofErr w:type="spellEnd"/>
      <w:proofErr w:type="gramEnd"/>
      <w:r w:rsidR="00AC790C" w:rsidRPr="00E62980">
        <w:rPr>
          <w:rFonts w:ascii="Times New Roman" w:hAnsi="Times New Roman" w:cs="Times New Roman"/>
        </w:rPr>
        <w:t>=0.03</w:t>
      </w:r>
      <w:r w:rsidR="00F55355" w:rsidRPr="00E62980">
        <w:rPr>
          <w:rFonts w:ascii="Times New Roman" w:hAnsi="Times New Roman" w:cs="Times New Roman"/>
        </w:rPr>
        <w:t>)</w:t>
      </w:r>
      <w:r w:rsidR="00890AE0" w:rsidRPr="00E62980">
        <w:rPr>
          <w:rFonts w:ascii="Times New Roman" w:hAnsi="Times New Roman" w:cs="Times New Roman"/>
        </w:rPr>
        <w:t xml:space="preserve">. </w:t>
      </w:r>
      <w:r w:rsidR="007872A5" w:rsidRPr="00E62980">
        <w:rPr>
          <w:rFonts w:ascii="Times New Roman" w:hAnsi="Times New Roman" w:cs="Times New Roman"/>
        </w:rPr>
        <w:t xml:space="preserve">Female eTRF </w:t>
      </w:r>
      <w:r w:rsidR="00012952" w:rsidRPr="00E62980">
        <w:rPr>
          <w:rFonts w:ascii="Times New Roman" w:hAnsi="Times New Roman" w:cs="Times New Roman"/>
        </w:rPr>
        <w:t xml:space="preserve">had a </w:t>
      </w:r>
      <w:r w:rsidR="007872A5" w:rsidRPr="00E62980">
        <w:rPr>
          <w:rFonts w:ascii="Times New Roman" w:hAnsi="Times New Roman" w:cs="Times New Roman"/>
        </w:rPr>
        <w:t xml:space="preserve">similar </w:t>
      </w:r>
      <w:r w:rsidR="00264D2B" w:rsidRPr="00E62980">
        <w:rPr>
          <w:rFonts w:ascii="Times New Roman" w:hAnsi="Times New Roman" w:cs="Times New Roman"/>
        </w:rPr>
        <w:t>response to insulin, with less than a 1 mg/dL difference from</w:t>
      </w:r>
      <w:r w:rsidR="007872A5" w:rsidRPr="00E62980">
        <w:rPr>
          <w:rFonts w:ascii="Times New Roman" w:hAnsi="Times New Roman" w:cs="Times New Roman"/>
        </w:rPr>
        <w:t xml:space="preserve"> their AL counterparts (</w:t>
      </w:r>
      <w:proofErr w:type="spellStart"/>
      <w:r w:rsidR="007872A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7872A5" w:rsidRPr="00E62980">
        <w:rPr>
          <w:rFonts w:ascii="Times New Roman" w:hAnsi="Times New Roman" w:cs="Times New Roman"/>
        </w:rPr>
        <w:t>=0.85), but</w:t>
      </w:r>
      <w:r w:rsidR="00152545" w:rsidRPr="00E62980">
        <w:rPr>
          <w:rFonts w:ascii="Times New Roman" w:hAnsi="Times New Roman" w:cs="Times New Roman"/>
        </w:rPr>
        <w:t xml:space="preserve"> male eTRF </w:t>
      </w:r>
      <w:r w:rsidR="00836F6E" w:rsidRPr="00E62980">
        <w:rPr>
          <w:rFonts w:ascii="Times New Roman" w:hAnsi="Times New Roman" w:cs="Times New Roman"/>
        </w:rPr>
        <w:t xml:space="preserve">offspring </w:t>
      </w:r>
      <w:r w:rsidR="00152545" w:rsidRPr="00E62980">
        <w:rPr>
          <w:rFonts w:ascii="Times New Roman" w:hAnsi="Times New Roman" w:cs="Times New Roman"/>
        </w:rPr>
        <w:t xml:space="preserve">tended to be more insulin sensitive </w:t>
      </w:r>
      <w:r w:rsidR="00012952" w:rsidRPr="00E62980">
        <w:rPr>
          <w:rFonts w:ascii="Times New Roman" w:hAnsi="Times New Roman" w:cs="Times New Roman"/>
        </w:rPr>
        <w:t>with</w:t>
      </w:r>
      <w:r w:rsidR="00264D2B" w:rsidRPr="00E62980">
        <w:rPr>
          <w:rFonts w:ascii="Times New Roman" w:hAnsi="Times New Roman" w:cs="Times New Roman"/>
        </w:rPr>
        <w:t xml:space="preserve"> 25mg/dL lower glucose </w:t>
      </w:r>
      <w:r w:rsidR="00012952" w:rsidRPr="00E62980">
        <w:rPr>
          <w:rFonts w:ascii="Times New Roman" w:hAnsi="Times New Roman" w:cs="Times New Roman"/>
        </w:rPr>
        <w:t xml:space="preserve">compared to </w:t>
      </w:r>
      <w:r w:rsidR="00152545" w:rsidRPr="00E62980">
        <w:rPr>
          <w:rFonts w:ascii="Times New Roman" w:hAnsi="Times New Roman" w:cs="Times New Roman"/>
        </w:rPr>
        <w:t>AL</w:t>
      </w:r>
      <w:r w:rsidR="00836F6E" w:rsidRPr="00E62980">
        <w:rPr>
          <w:rFonts w:ascii="Times New Roman" w:hAnsi="Times New Roman" w:cs="Times New Roman"/>
        </w:rPr>
        <w:t xml:space="preserve"> males</w:t>
      </w:r>
      <w:r w:rsidR="00152545" w:rsidRPr="00E62980">
        <w:rPr>
          <w:rFonts w:ascii="Times New Roman" w:hAnsi="Times New Roman" w:cs="Times New Roman"/>
        </w:rPr>
        <w:t xml:space="preserve"> (</w:t>
      </w:r>
      <w:proofErr w:type="spellStart"/>
      <w:r w:rsidR="00152545" w:rsidRPr="00E62980">
        <w:rPr>
          <w:rFonts w:ascii="Times New Roman" w:hAnsi="Times New Roman" w:cs="Times New Roman"/>
        </w:rPr>
        <w:t>p</w:t>
      </w:r>
      <w:r w:rsidRPr="00E62980">
        <w:rPr>
          <w:rFonts w:ascii="Times New Roman" w:hAnsi="Times New Roman" w:cs="Times New Roman"/>
          <w:vertAlign w:val="subscript"/>
        </w:rPr>
        <w:t>diet</w:t>
      </w:r>
      <w:proofErr w:type="spellEnd"/>
      <w:r w:rsidR="00152545" w:rsidRPr="00E62980">
        <w:rPr>
          <w:rFonts w:ascii="Times New Roman" w:hAnsi="Times New Roman" w:cs="Times New Roman"/>
        </w:rPr>
        <w:t>=0.17)</w:t>
      </w:r>
      <w:r w:rsidR="00B24853" w:rsidRPr="00E62980">
        <w:rPr>
          <w:rFonts w:ascii="Times New Roman" w:hAnsi="Times New Roman" w:cs="Times New Roman"/>
        </w:rPr>
        <w:t>. It could also be true that females were more resilient to changes from HFHS</w:t>
      </w:r>
      <w:r w:rsidR="007872A5" w:rsidRPr="00E62980">
        <w:rPr>
          <w:rFonts w:ascii="Times New Roman" w:hAnsi="Times New Roman" w:cs="Times New Roman"/>
        </w:rPr>
        <w:t xml:space="preserve">. </w:t>
      </w:r>
      <w:r w:rsidR="003C0114" w:rsidRPr="00E62980">
        <w:rPr>
          <w:rFonts w:ascii="Times New Roman" w:hAnsi="Times New Roman" w:cs="Times New Roman"/>
        </w:rPr>
        <w:t>Th</w:t>
      </w:r>
      <w:r w:rsidR="00264D2B" w:rsidRPr="00E62980">
        <w:rPr>
          <w:rFonts w:ascii="Times New Roman" w:hAnsi="Times New Roman" w:cs="Times New Roman"/>
        </w:rPr>
        <w:t>ese findings</w:t>
      </w:r>
      <w:r w:rsidR="003C0114" w:rsidRPr="00E62980">
        <w:rPr>
          <w:rFonts w:ascii="Times New Roman" w:hAnsi="Times New Roman" w:cs="Times New Roman"/>
        </w:rPr>
        <w:t xml:space="preserve"> w</w:t>
      </w:r>
      <w:r w:rsidR="00264D2B" w:rsidRPr="00E62980">
        <w:rPr>
          <w:rFonts w:ascii="Times New Roman" w:hAnsi="Times New Roman" w:cs="Times New Roman"/>
        </w:rPr>
        <w:t>ere</w:t>
      </w:r>
      <w:r w:rsidR="003C0114" w:rsidRPr="00E62980">
        <w:rPr>
          <w:rFonts w:ascii="Times New Roman" w:hAnsi="Times New Roman" w:cs="Times New Roman"/>
        </w:rPr>
        <w:t xml:space="preserve"> confirmed </w:t>
      </w:r>
      <w:r w:rsidR="00264D2B" w:rsidRPr="00E62980">
        <w:rPr>
          <w:rFonts w:ascii="Times New Roman" w:hAnsi="Times New Roman" w:cs="Times New Roman"/>
        </w:rPr>
        <w:t xml:space="preserve">by </w:t>
      </w:r>
      <w:r w:rsidR="00CD2479" w:rsidRPr="00E62980">
        <w:rPr>
          <w:rFonts w:ascii="Times New Roman" w:hAnsi="Times New Roman" w:cs="Times New Roman"/>
        </w:rPr>
        <w:t>calculating</w:t>
      </w:r>
      <w:r w:rsidR="00264D2B" w:rsidRPr="00E62980">
        <w:rPr>
          <w:rFonts w:ascii="Times New Roman" w:hAnsi="Times New Roman" w:cs="Times New Roman"/>
        </w:rPr>
        <w:t xml:space="preserve"> the</w:t>
      </w:r>
      <w:r w:rsidR="003C0114" w:rsidRPr="00E62980">
        <w:rPr>
          <w:rFonts w:ascii="Times New Roman" w:hAnsi="Times New Roman" w:cs="Times New Roman"/>
        </w:rPr>
        <w:t xml:space="preserve"> AUC where </w:t>
      </w:r>
      <w:r w:rsidR="00FF7F2E" w:rsidRPr="00E62980">
        <w:rPr>
          <w:rFonts w:ascii="Times New Roman" w:hAnsi="Times New Roman" w:cs="Times New Roman"/>
        </w:rPr>
        <w:t xml:space="preserve">eTRF </w:t>
      </w:r>
      <w:r w:rsidR="003C0114" w:rsidRPr="00E62980">
        <w:rPr>
          <w:rFonts w:ascii="Times New Roman" w:hAnsi="Times New Roman" w:cs="Times New Roman"/>
        </w:rPr>
        <w:t xml:space="preserve">females </w:t>
      </w:r>
      <w:r w:rsidR="00B7467E" w:rsidRPr="00E62980">
        <w:rPr>
          <w:rFonts w:ascii="Times New Roman" w:hAnsi="Times New Roman" w:cs="Times New Roman"/>
        </w:rPr>
        <w:t xml:space="preserve">showed </w:t>
      </w:r>
      <w:r w:rsidR="00CF4CFB" w:rsidRPr="00E62980">
        <w:rPr>
          <w:rFonts w:ascii="Times New Roman" w:hAnsi="Times New Roman" w:cs="Times New Roman"/>
        </w:rPr>
        <w:t>no difference in</w:t>
      </w:r>
      <w:r w:rsidR="003C0114" w:rsidRPr="00E62980">
        <w:rPr>
          <w:rFonts w:ascii="Times New Roman" w:hAnsi="Times New Roman" w:cs="Times New Roman"/>
        </w:rPr>
        <w:t xml:space="preserve"> AUC</w:t>
      </w:r>
      <w:r w:rsidR="00CF4CFB" w:rsidRPr="00E62980">
        <w:rPr>
          <w:rFonts w:ascii="Times New Roman" w:hAnsi="Times New Roman" w:cs="Times New Roman"/>
        </w:rPr>
        <w:t xml:space="preserve"> compared to</w:t>
      </w:r>
      <w:r w:rsidR="00FF7F2E" w:rsidRPr="00E62980">
        <w:rPr>
          <w:rFonts w:ascii="Times New Roman" w:hAnsi="Times New Roman" w:cs="Times New Roman"/>
        </w:rPr>
        <w:t xml:space="preserve"> AL females</w:t>
      </w:r>
      <w:r w:rsidR="009B554B" w:rsidRPr="00E62980">
        <w:rPr>
          <w:rFonts w:ascii="Times New Roman" w:hAnsi="Times New Roman" w:cs="Times New Roman"/>
        </w:rPr>
        <w:t xml:space="preserve"> </w:t>
      </w:r>
      <w:r w:rsidR="003C0114" w:rsidRPr="00E62980">
        <w:rPr>
          <w:rFonts w:ascii="Times New Roman" w:hAnsi="Times New Roman" w:cs="Times New Roman"/>
        </w:rPr>
        <w:t>(</w:t>
      </w:r>
      <w:r w:rsidR="00836F6E" w:rsidRPr="00E62980">
        <w:rPr>
          <w:rFonts w:ascii="Times New Roman" w:hAnsi="Times New Roman" w:cs="Times New Roman"/>
          <w:b/>
          <w:bCs/>
        </w:rPr>
        <w:t>Figure 3</w:t>
      </w:r>
      <w:r w:rsidR="00986610" w:rsidRPr="00E62980">
        <w:rPr>
          <w:rFonts w:ascii="Times New Roman" w:hAnsi="Times New Roman" w:cs="Times New Roman"/>
          <w:b/>
          <w:bCs/>
        </w:rPr>
        <w:t>F</w:t>
      </w:r>
      <w:r w:rsidR="00836F6E"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=0.20) </w:t>
      </w:r>
      <w:r w:rsidR="00F55355" w:rsidRPr="00E62980">
        <w:rPr>
          <w:rFonts w:ascii="Times New Roman" w:hAnsi="Times New Roman" w:cs="Times New Roman"/>
        </w:rPr>
        <w:t xml:space="preserve">while </w:t>
      </w:r>
      <w:r w:rsidR="003C0114" w:rsidRPr="00E62980">
        <w:rPr>
          <w:rFonts w:ascii="Times New Roman" w:hAnsi="Times New Roman" w:cs="Times New Roman"/>
        </w:rPr>
        <w:t xml:space="preserve">eTRF males had 20.4% lower AUC </w:t>
      </w:r>
      <w:r w:rsidR="00012952" w:rsidRPr="00E62980">
        <w:rPr>
          <w:rFonts w:ascii="Times New Roman" w:hAnsi="Times New Roman" w:cs="Times New Roman"/>
        </w:rPr>
        <w:t xml:space="preserve">than AL males </w:t>
      </w:r>
      <w:r w:rsidR="003C0114" w:rsidRPr="00E62980">
        <w:rPr>
          <w:rFonts w:ascii="Times New Roman" w:hAnsi="Times New Roman" w:cs="Times New Roman"/>
        </w:rPr>
        <w:t>(</w:t>
      </w:r>
      <w:proofErr w:type="spellStart"/>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proofErr w:type="spellEnd"/>
      <w:r w:rsidR="003C0114" w:rsidRPr="00E62980">
        <w:rPr>
          <w:rFonts w:ascii="Times New Roman" w:hAnsi="Times New Roman" w:cs="Times New Roman"/>
        </w:rPr>
        <w:t xml:space="preserve">&lt;0.0001). </w:t>
      </w:r>
      <w:r w:rsidR="0021435C" w:rsidRPr="00E62980">
        <w:rPr>
          <w:rFonts w:ascii="Times New Roman" w:hAnsi="Times New Roman" w:cs="Times New Roman"/>
        </w:rPr>
        <w:t xml:space="preserve">The initial </w:t>
      </w:r>
      <w:r w:rsidR="00CD2479" w:rsidRPr="00E62980">
        <w:rPr>
          <w:rFonts w:ascii="Times New Roman" w:hAnsi="Times New Roman" w:cs="Times New Roman"/>
        </w:rPr>
        <w:t xml:space="preserve">rate of glucose decline </w:t>
      </w:r>
      <w:r w:rsidR="00DE037B" w:rsidRPr="00E62980">
        <w:rPr>
          <w:rFonts w:ascii="Times New Roman" w:hAnsi="Times New Roman" w:cs="Times New Roman"/>
        </w:rPr>
        <w:t xml:space="preserve">(not pictured) </w:t>
      </w:r>
      <w:r w:rsidR="0021435C" w:rsidRPr="00E62980">
        <w:rPr>
          <w:rFonts w:ascii="Times New Roman" w:hAnsi="Times New Roman" w:cs="Times New Roman"/>
        </w:rPr>
        <w:t xml:space="preserve">was greater </w:t>
      </w:r>
      <w:r w:rsidR="00CD2479" w:rsidRPr="00E62980">
        <w:rPr>
          <w:rFonts w:ascii="Times New Roman" w:hAnsi="Times New Roman" w:cs="Times New Roman"/>
        </w:rPr>
        <w:t xml:space="preserve">in females compared to males </w:t>
      </w:r>
      <w:r w:rsidR="0021435C" w:rsidRPr="00E62980">
        <w:rPr>
          <w:rFonts w:ascii="Times New Roman" w:hAnsi="Times New Roman" w:cs="Times New Roman"/>
        </w:rPr>
        <w:t>(</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sex</w:t>
      </w:r>
      <w:proofErr w:type="spellEnd"/>
      <w:r w:rsidR="0021435C" w:rsidRPr="00E62980">
        <w:rPr>
          <w:rFonts w:ascii="Times New Roman" w:hAnsi="Times New Roman" w:cs="Times New Roman"/>
        </w:rPr>
        <w:t>=0.029) but there w</w:t>
      </w:r>
      <w:r w:rsidR="00D04E36" w:rsidRPr="00E62980">
        <w:rPr>
          <w:rFonts w:ascii="Times New Roman" w:hAnsi="Times New Roman" w:cs="Times New Roman"/>
        </w:rPr>
        <w:t>ere</w:t>
      </w:r>
      <w:r w:rsidR="0021435C" w:rsidRPr="00E62980">
        <w:rPr>
          <w:rFonts w:ascii="Times New Roman" w:hAnsi="Times New Roman" w:cs="Times New Roman"/>
        </w:rPr>
        <w:t xml:space="preserve"> no </w:t>
      </w:r>
      <w:r w:rsidR="0066510F" w:rsidRPr="00E62980">
        <w:rPr>
          <w:rFonts w:ascii="Times New Roman" w:hAnsi="Times New Roman" w:cs="Times New Roman"/>
        </w:rPr>
        <w:t>differences between eTRF and AL offspring</w:t>
      </w:r>
      <w:r w:rsidR="0021435C" w:rsidRPr="00E62980">
        <w:rPr>
          <w:rFonts w:ascii="Times New Roman" w:hAnsi="Times New Roman" w:cs="Times New Roman"/>
        </w:rPr>
        <w:t xml:space="preserve"> (</w:t>
      </w:r>
      <w:proofErr w:type="spellStart"/>
      <w:r w:rsidR="0021435C" w:rsidRPr="00E62980">
        <w:rPr>
          <w:rFonts w:ascii="Times New Roman" w:hAnsi="Times New Roman" w:cs="Times New Roman"/>
        </w:rPr>
        <w:t>p</w:t>
      </w:r>
      <w:r w:rsidR="00CD2479" w:rsidRPr="00E62980">
        <w:rPr>
          <w:rFonts w:ascii="Times New Roman" w:hAnsi="Times New Roman" w:cs="Times New Roman"/>
          <w:vertAlign w:val="subscript"/>
        </w:rPr>
        <w:t>diet</w:t>
      </w:r>
      <w:proofErr w:type="spellEnd"/>
      <w:r w:rsidR="0021435C" w:rsidRPr="00E62980">
        <w:rPr>
          <w:rFonts w:ascii="Times New Roman" w:hAnsi="Times New Roman" w:cs="Times New Roman"/>
        </w:rPr>
        <w:t xml:space="preserve">=0.23). </w:t>
      </w:r>
      <w:r w:rsidR="00152545" w:rsidRPr="00E62980">
        <w:rPr>
          <w:rFonts w:ascii="Times New Roman" w:hAnsi="Times New Roman" w:cs="Times New Roman"/>
        </w:rPr>
        <w:t>T</w:t>
      </w:r>
      <w:r w:rsidR="0021435C" w:rsidRPr="00E62980">
        <w:rPr>
          <w:rFonts w:ascii="Times New Roman" w:hAnsi="Times New Roman" w:cs="Times New Roman"/>
        </w:rPr>
        <w:t>he trend toward insulin sensitivity</w:t>
      </w:r>
      <w:r w:rsidR="00152545" w:rsidRPr="00E62980">
        <w:rPr>
          <w:rFonts w:ascii="Times New Roman" w:hAnsi="Times New Roman" w:cs="Times New Roman"/>
        </w:rPr>
        <w:t xml:space="preserve"> </w:t>
      </w:r>
      <w:r w:rsidR="0066510F" w:rsidRPr="00E62980">
        <w:rPr>
          <w:rFonts w:ascii="Times New Roman" w:hAnsi="Times New Roman" w:cs="Times New Roman"/>
        </w:rPr>
        <w:t xml:space="preserve">from the ITT </w:t>
      </w:r>
      <w:r w:rsidR="00152545" w:rsidRPr="00E62980">
        <w:rPr>
          <w:rFonts w:ascii="Times New Roman" w:hAnsi="Times New Roman" w:cs="Times New Roman"/>
        </w:rPr>
        <w:t xml:space="preserve">was </w:t>
      </w:r>
      <w:r w:rsidR="003C0114" w:rsidRPr="00E62980">
        <w:rPr>
          <w:rFonts w:ascii="Times New Roman" w:hAnsi="Times New Roman" w:cs="Times New Roman"/>
        </w:rPr>
        <w:t xml:space="preserve">not </w:t>
      </w:r>
      <w:r w:rsidR="00836F6E" w:rsidRPr="00E62980">
        <w:rPr>
          <w:rFonts w:ascii="Times New Roman" w:hAnsi="Times New Roman" w:cs="Times New Roman"/>
        </w:rPr>
        <w:t>explained</w:t>
      </w:r>
      <w:r w:rsidR="003C0114" w:rsidRPr="00E62980">
        <w:rPr>
          <w:rFonts w:ascii="Times New Roman" w:hAnsi="Times New Roman" w:cs="Times New Roman"/>
        </w:rPr>
        <w:t xml:space="preserve"> by f</w:t>
      </w:r>
      <w:r w:rsidR="00381BAE" w:rsidRPr="00E62980">
        <w:rPr>
          <w:rFonts w:ascii="Times New Roman" w:hAnsi="Times New Roman" w:cs="Times New Roman"/>
        </w:rPr>
        <w:t>asting blood glucose</w:t>
      </w:r>
      <w:r w:rsidR="00836F6E" w:rsidRPr="00E62980">
        <w:rPr>
          <w:rFonts w:ascii="Times New Roman" w:hAnsi="Times New Roman" w:cs="Times New Roman"/>
        </w:rPr>
        <w:t>,</w:t>
      </w:r>
      <w:r w:rsidR="003C0114" w:rsidRPr="00E62980">
        <w:rPr>
          <w:rFonts w:ascii="Times New Roman" w:hAnsi="Times New Roman" w:cs="Times New Roman"/>
        </w:rPr>
        <w:t xml:space="preserve"> as females had</w:t>
      </w:r>
      <w:r w:rsidR="00381BAE" w:rsidRPr="00E62980">
        <w:rPr>
          <w:rFonts w:ascii="Times New Roman" w:hAnsi="Times New Roman" w:cs="Times New Roman"/>
        </w:rPr>
        <w:t xml:space="preserve"> </w:t>
      </w:r>
      <w:r w:rsidR="007872A5" w:rsidRPr="00E62980">
        <w:rPr>
          <w:rFonts w:ascii="Times New Roman" w:hAnsi="Times New Roman" w:cs="Times New Roman"/>
        </w:rPr>
        <w:t xml:space="preserve">23% lower </w:t>
      </w:r>
      <w:r w:rsidR="00D32691" w:rsidRPr="00E62980">
        <w:rPr>
          <w:rFonts w:ascii="Times New Roman" w:hAnsi="Times New Roman" w:cs="Times New Roman"/>
        </w:rPr>
        <w:t xml:space="preserve">fasting blood glucose </w:t>
      </w:r>
      <w:r w:rsidR="003C0114" w:rsidRPr="00E62980">
        <w:rPr>
          <w:rFonts w:ascii="Times New Roman" w:hAnsi="Times New Roman" w:cs="Times New Roman"/>
        </w:rPr>
        <w:t>than</w:t>
      </w:r>
      <w:r w:rsidR="007872A5" w:rsidRPr="00E62980">
        <w:rPr>
          <w:rFonts w:ascii="Times New Roman" w:hAnsi="Times New Roman" w:cs="Times New Roman"/>
        </w:rPr>
        <w:t xml:space="preserve"> males (</w:t>
      </w:r>
      <w:proofErr w:type="spellStart"/>
      <w:r w:rsidR="007872A5" w:rsidRPr="00E62980">
        <w:rPr>
          <w:rFonts w:ascii="Times New Roman" w:hAnsi="Times New Roman" w:cs="Times New Roman"/>
        </w:rPr>
        <w:t>p</w:t>
      </w:r>
      <w:r w:rsidR="0066510F" w:rsidRPr="00E62980">
        <w:rPr>
          <w:rFonts w:ascii="Times New Roman" w:hAnsi="Times New Roman" w:cs="Times New Roman"/>
          <w:vertAlign w:val="subscript"/>
        </w:rPr>
        <w:t>sex</w:t>
      </w:r>
      <w:proofErr w:type="spellEnd"/>
      <w:r w:rsidR="007872A5" w:rsidRPr="00E62980">
        <w:rPr>
          <w:rFonts w:ascii="Times New Roman" w:hAnsi="Times New Roman" w:cs="Times New Roman"/>
        </w:rPr>
        <w:t>&lt;0.0001</w:t>
      </w:r>
      <w:r w:rsidR="00B56169" w:rsidRPr="00E62980">
        <w:rPr>
          <w:rFonts w:ascii="Times New Roman" w:hAnsi="Times New Roman" w:cs="Times New Roman"/>
        </w:rPr>
        <w:t>) but</w:t>
      </w:r>
      <w:r w:rsidR="007872A5" w:rsidRPr="00E62980">
        <w:rPr>
          <w:rFonts w:ascii="Times New Roman" w:hAnsi="Times New Roman" w:cs="Times New Roman"/>
        </w:rPr>
        <w:t xml:space="preserve"> </w:t>
      </w:r>
      <w:r w:rsidR="00836F6E" w:rsidRPr="00E62980">
        <w:rPr>
          <w:rFonts w:ascii="Times New Roman" w:hAnsi="Times New Roman" w:cs="Times New Roman"/>
        </w:rPr>
        <w:t>were similar between</w:t>
      </w:r>
      <w:r w:rsidR="007872A5" w:rsidRPr="00E62980">
        <w:rPr>
          <w:rFonts w:ascii="Times New Roman" w:hAnsi="Times New Roman" w:cs="Times New Roman"/>
        </w:rPr>
        <w:t xml:space="preserve"> </w:t>
      </w:r>
      <w:r w:rsidR="0066510F" w:rsidRPr="00E62980">
        <w:rPr>
          <w:rFonts w:ascii="Times New Roman" w:hAnsi="Times New Roman" w:cs="Times New Roman"/>
        </w:rPr>
        <w:t xml:space="preserve">eTRF and AL offspring </w:t>
      </w:r>
      <w:r w:rsidR="00F55355" w:rsidRPr="00E62980">
        <w:rPr>
          <w:rFonts w:ascii="Times New Roman" w:hAnsi="Times New Roman" w:cs="Times New Roman"/>
        </w:rPr>
        <w:t xml:space="preserve">within the same </w:t>
      </w:r>
      <w:r w:rsidR="0066510F" w:rsidRPr="00E62980">
        <w:rPr>
          <w:rFonts w:ascii="Times New Roman" w:hAnsi="Times New Roman" w:cs="Times New Roman"/>
        </w:rPr>
        <w:t>sex</w:t>
      </w:r>
      <w:r w:rsidR="00836F6E" w:rsidRPr="00E62980">
        <w:rPr>
          <w:rFonts w:ascii="Times New Roman" w:hAnsi="Times New Roman" w:cs="Times New Roman"/>
        </w:rPr>
        <w:t xml:space="preserve"> </w:t>
      </w:r>
      <w:r w:rsidR="00381BAE" w:rsidRPr="00E62980">
        <w:rPr>
          <w:rFonts w:ascii="Times New Roman" w:hAnsi="Times New Roman" w:cs="Times New Roman"/>
        </w:rPr>
        <w:t>(</w:t>
      </w:r>
      <w:r w:rsidR="00381BAE" w:rsidRPr="00E62980">
        <w:rPr>
          <w:rFonts w:ascii="Times New Roman" w:hAnsi="Times New Roman" w:cs="Times New Roman"/>
          <w:b/>
          <w:bCs/>
        </w:rPr>
        <w:t>Figure 3</w:t>
      </w:r>
      <w:r w:rsidR="00986610" w:rsidRPr="00E62980">
        <w:rPr>
          <w:rFonts w:ascii="Times New Roman" w:hAnsi="Times New Roman" w:cs="Times New Roman"/>
          <w:b/>
          <w:bCs/>
        </w:rPr>
        <w:t>I</w:t>
      </w:r>
      <w:r w:rsidR="003C0114" w:rsidRPr="00E62980">
        <w:rPr>
          <w:rFonts w:ascii="Times New Roman" w:hAnsi="Times New Roman" w:cs="Times New Roman"/>
          <w:b/>
          <w:bCs/>
        </w:rPr>
        <w:t>,</w:t>
      </w:r>
      <w:r w:rsidR="003C0114" w:rsidRPr="00E62980">
        <w:rPr>
          <w:rFonts w:ascii="Times New Roman" w:hAnsi="Times New Roman" w:cs="Times New Roman"/>
        </w:rPr>
        <w:t xml:space="preserve"> </w:t>
      </w:r>
      <w:proofErr w:type="spellStart"/>
      <w:r w:rsidR="003C0114" w:rsidRPr="00E62980">
        <w:rPr>
          <w:rFonts w:ascii="Times New Roman" w:hAnsi="Times New Roman" w:cs="Times New Roman"/>
        </w:rPr>
        <w:t>p</w:t>
      </w:r>
      <w:r w:rsidR="0066510F" w:rsidRPr="00E62980">
        <w:rPr>
          <w:rFonts w:ascii="Times New Roman" w:hAnsi="Times New Roman" w:cs="Times New Roman"/>
          <w:vertAlign w:val="subscript"/>
        </w:rPr>
        <w:t>diet</w:t>
      </w:r>
      <w:proofErr w:type="spellEnd"/>
      <w:r w:rsidR="003C0114" w:rsidRPr="00E62980">
        <w:rPr>
          <w:rFonts w:ascii="Times New Roman" w:hAnsi="Times New Roman" w:cs="Times New Roman"/>
        </w:rPr>
        <w:t>=0.</w:t>
      </w:r>
      <w:proofErr w:type="gramStart"/>
      <w:r w:rsidR="003C0114" w:rsidRPr="00E62980">
        <w:rPr>
          <w:rFonts w:ascii="Times New Roman" w:hAnsi="Times New Roman" w:cs="Times New Roman"/>
        </w:rPr>
        <w:t>83</w:t>
      </w:r>
      <w:r w:rsidR="003C0114" w:rsidRPr="00E62980">
        <w:rPr>
          <w:rFonts w:ascii="Times New Roman" w:hAnsi="Times New Roman" w:cs="Times New Roman"/>
          <w:b/>
          <w:bCs/>
        </w:rPr>
        <w:t xml:space="preserve"> </w:t>
      </w:r>
      <w:r w:rsidR="00381BAE" w:rsidRPr="00E62980">
        <w:rPr>
          <w:rFonts w:ascii="Times New Roman" w:hAnsi="Times New Roman" w:cs="Times New Roman"/>
        </w:rPr>
        <w:t>)</w:t>
      </w:r>
      <w:proofErr w:type="gramEnd"/>
      <w:r w:rsidR="003C0114" w:rsidRPr="00E62980">
        <w:rPr>
          <w:rFonts w:ascii="Times New Roman" w:hAnsi="Times New Roman" w:cs="Times New Roman"/>
        </w:rPr>
        <w:t>.</w:t>
      </w:r>
      <w:r w:rsidR="00381BAE" w:rsidRPr="00E62980">
        <w:rPr>
          <w:rFonts w:ascii="Times New Roman" w:hAnsi="Times New Roman" w:cs="Times New Roman"/>
        </w:rPr>
        <w:t xml:space="preserve"> </w:t>
      </w:r>
      <w:r w:rsidR="00F55355" w:rsidRPr="00E62980">
        <w:rPr>
          <w:rFonts w:ascii="Times New Roman" w:hAnsi="Times New Roman" w:cs="Times New Roman"/>
        </w:rPr>
        <w:t xml:space="preserve">Glucose tolerance tests in </w:t>
      </w:r>
      <w:r w:rsidR="00BD6ECE" w:rsidRPr="00E62980">
        <w:rPr>
          <w:rFonts w:ascii="Times New Roman" w:hAnsi="Times New Roman" w:cs="Times New Roman"/>
          <w:b/>
          <w:bCs/>
        </w:rPr>
        <w:t>Figure 3</w:t>
      </w:r>
      <w:r w:rsidR="00986610" w:rsidRPr="00E62980">
        <w:rPr>
          <w:rFonts w:ascii="Times New Roman" w:hAnsi="Times New Roman" w:cs="Times New Roman"/>
          <w:b/>
          <w:bCs/>
        </w:rPr>
        <w:t>G</w:t>
      </w:r>
      <w:r w:rsidR="00BD6ECE" w:rsidRPr="00E62980">
        <w:rPr>
          <w:rFonts w:ascii="Times New Roman" w:hAnsi="Times New Roman" w:cs="Times New Roman"/>
        </w:rPr>
        <w:t xml:space="preserve">, also showed significant </w:t>
      </w:r>
      <w:r w:rsidR="00D04E36" w:rsidRPr="00E62980">
        <w:rPr>
          <w:rFonts w:ascii="Times New Roman" w:hAnsi="Times New Roman" w:cs="Times New Roman"/>
        </w:rPr>
        <w:t xml:space="preserve">effect </w:t>
      </w:r>
      <w:r w:rsidR="00D32691" w:rsidRPr="00E62980">
        <w:rPr>
          <w:rFonts w:ascii="Times New Roman" w:hAnsi="Times New Roman" w:cs="Times New Roman"/>
        </w:rPr>
        <w:t xml:space="preserve">of interaction </w:t>
      </w:r>
      <w:r w:rsidR="00BD6ECE" w:rsidRPr="00E62980">
        <w:rPr>
          <w:rFonts w:ascii="Times New Roman" w:hAnsi="Times New Roman" w:cs="Times New Roman"/>
        </w:rPr>
        <w:t>(</w:t>
      </w:r>
      <w:proofErr w:type="spellStart"/>
      <w:proofErr w:type="gramStart"/>
      <w:r w:rsidR="00BD6ECE" w:rsidRPr="00E62980">
        <w:rPr>
          <w:rFonts w:ascii="Times New Roman" w:hAnsi="Times New Roman" w:cs="Times New Roman"/>
        </w:rPr>
        <w:t>p</w:t>
      </w:r>
      <w:r w:rsidR="00552A5B" w:rsidRPr="00E62980">
        <w:rPr>
          <w:rFonts w:ascii="Times New Roman" w:hAnsi="Times New Roman" w:cs="Times New Roman"/>
          <w:vertAlign w:val="subscript"/>
        </w:rPr>
        <w:t>sex:diet</w:t>
      </w:r>
      <w:proofErr w:type="spellEnd"/>
      <w:proofErr w:type="gramEnd"/>
      <w:r w:rsidR="00BD6ECE" w:rsidRPr="00E62980">
        <w:rPr>
          <w:rFonts w:ascii="Times New Roman" w:hAnsi="Times New Roman" w:cs="Times New Roman"/>
        </w:rPr>
        <w:t>=0.011</w:t>
      </w:r>
      <w:r w:rsidR="00F55355" w:rsidRPr="00E62980">
        <w:rPr>
          <w:rFonts w:ascii="Times New Roman" w:hAnsi="Times New Roman" w:cs="Times New Roman"/>
        </w:rPr>
        <w:t xml:space="preserve">), </w:t>
      </w:r>
      <w:r w:rsidR="00D04E36" w:rsidRPr="00E62980">
        <w:rPr>
          <w:rFonts w:ascii="Times New Roman" w:hAnsi="Times New Roman" w:cs="Times New Roman"/>
        </w:rPr>
        <w:t>al</w:t>
      </w:r>
      <w:r w:rsidR="00F55355" w:rsidRPr="00E62980">
        <w:rPr>
          <w:rFonts w:ascii="Times New Roman" w:hAnsi="Times New Roman" w:cs="Times New Roman"/>
        </w:rPr>
        <w:t>though now in the opposite direction.</w:t>
      </w:r>
      <w:r w:rsidR="00BD6ECE" w:rsidRPr="00E62980">
        <w:rPr>
          <w:rFonts w:ascii="Times New Roman" w:hAnsi="Times New Roman" w:cs="Times New Roman"/>
        </w:rPr>
        <w:t xml:space="preserve"> </w:t>
      </w:r>
      <w:r w:rsidR="003D4F95" w:rsidRPr="00E62980">
        <w:rPr>
          <w:rFonts w:ascii="Times New Roman" w:hAnsi="Times New Roman" w:cs="Times New Roman"/>
        </w:rPr>
        <w:t xml:space="preserve">During </w:t>
      </w:r>
      <w:r w:rsidR="00552A5B" w:rsidRPr="00E62980">
        <w:rPr>
          <w:rFonts w:ascii="Times New Roman" w:hAnsi="Times New Roman" w:cs="Times New Roman"/>
        </w:rPr>
        <w:t>GTT</w:t>
      </w:r>
      <w:r w:rsidR="003156E8" w:rsidRPr="00E62980">
        <w:rPr>
          <w:rFonts w:ascii="Times New Roman" w:hAnsi="Times New Roman" w:cs="Times New Roman"/>
        </w:rPr>
        <w:t>,</w:t>
      </w:r>
      <w:r w:rsidR="00552A5B" w:rsidRPr="00E62980">
        <w:rPr>
          <w:rFonts w:ascii="Times New Roman" w:hAnsi="Times New Roman" w:cs="Times New Roman"/>
        </w:rPr>
        <w:t xml:space="preserve"> eTRF</w:t>
      </w:r>
      <w:r w:rsidR="009F1671" w:rsidRPr="00E62980">
        <w:rPr>
          <w:rFonts w:ascii="Times New Roman" w:hAnsi="Times New Roman" w:cs="Times New Roman"/>
        </w:rPr>
        <w:t xml:space="preserve"> </w:t>
      </w:r>
      <w:r w:rsidR="003D4F95" w:rsidRPr="00E62980">
        <w:rPr>
          <w:rFonts w:ascii="Times New Roman" w:hAnsi="Times New Roman" w:cs="Times New Roman"/>
        </w:rPr>
        <w:t xml:space="preserve">males </w:t>
      </w:r>
      <w:r w:rsidR="009D244A" w:rsidRPr="00E62980">
        <w:rPr>
          <w:rFonts w:ascii="Times New Roman" w:hAnsi="Times New Roman" w:cs="Times New Roman"/>
        </w:rPr>
        <w:t>trended toward glucose intolerance</w:t>
      </w:r>
      <w:r w:rsidR="003D4F95" w:rsidRPr="00E62980">
        <w:rPr>
          <w:rFonts w:ascii="Times New Roman" w:hAnsi="Times New Roman" w:cs="Times New Roman"/>
        </w:rPr>
        <w:t xml:space="preserve"> </w:t>
      </w:r>
      <w:r w:rsidR="00CA2887" w:rsidRPr="00E62980">
        <w:rPr>
          <w:rFonts w:ascii="Times New Roman" w:hAnsi="Times New Roman" w:cs="Times New Roman"/>
        </w:rPr>
        <w:t xml:space="preserve">with </w:t>
      </w:r>
      <w:r w:rsidR="00D04E36" w:rsidRPr="00E62980">
        <w:rPr>
          <w:rFonts w:ascii="Times New Roman" w:hAnsi="Times New Roman" w:cs="Times New Roman"/>
        </w:rPr>
        <w:t xml:space="preserve">an average </w:t>
      </w:r>
      <w:r w:rsidR="00D04E36" w:rsidRPr="00E62980">
        <w:rPr>
          <w:rFonts w:ascii="Times New Roman" w:hAnsi="Times New Roman" w:cs="Times New Roman"/>
        </w:rPr>
        <w:lastRenderedPageBreak/>
        <w:t xml:space="preserve">of </w:t>
      </w:r>
      <w:r w:rsidR="00CA2887" w:rsidRPr="00E62980">
        <w:rPr>
          <w:rFonts w:ascii="Times New Roman" w:hAnsi="Times New Roman" w:cs="Times New Roman"/>
        </w:rPr>
        <w:t xml:space="preserve">53mg/dL higher glucose than AL males </w:t>
      </w:r>
      <w:r w:rsidR="00D04E36" w:rsidRPr="00E62980">
        <w:rPr>
          <w:rFonts w:ascii="Times New Roman" w:hAnsi="Times New Roman" w:cs="Times New Roman"/>
        </w:rPr>
        <w:t xml:space="preserve">during the course of the experiment </w:t>
      </w:r>
      <w:r w:rsidR="003D4F95"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=0.14</w:t>
      </w:r>
      <w:r w:rsidR="003D4F95" w:rsidRPr="00E62980">
        <w:rPr>
          <w:rFonts w:ascii="Times New Roman" w:hAnsi="Times New Roman" w:cs="Times New Roman"/>
        </w:rPr>
        <w:t>)</w:t>
      </w:r>
      <w:r w:rsidR="00CA2887" w:rsidRPr="00E62980">
        <w:rPr>
          <w:rFonts w:ascii="Times New Roman" w:hAnsi="Times New Roman" w:cs="Times New Roman"/>
        </w:rPr>
        <w:t xml:space="preserve">. This was not </w:t>
      </w:r>
      <w:r w:rsidR="00F55355" w:rsidRPr="00E62980">
        <w:rPr>
          <w:rFonts w:ascii="Times New Roman" w:hAnsi="Times New Roman" w:cs="Times New Roman"/>
        </w:rPr>
        <w:t xml:space="preserve">observed </w:t>
      </w:r>
      <w:r w:rsidR="00CA2887" w:rsidRPr="00E62980">
        <w:rPr>
          <w:rFonts w:ascii="Times New Roman" w:hAnsi="Times New Roman" w:cs="Times New Roman"/>
        </w:rPr>
        <w:t xml:space="preserve">in </w:t>
      </w:r>
      <w:r w:rsidR="00D04E36" w:rsidRPr="00E62980">
        <w:rPr>
          <w:rFonts w:ascii="Times New Roman" w:hAnsi="Times New Roman" w:cs="Times New Roman"/>
        </w:rPr>
        <w:t xml:space="preserve">female </w:t>
      </w:r>
      <w:r w:rsidR="00CA2887" w:rsidRPr="00E62980">
        <w:rPr>
          <w:rFonts w:ascii="Times New Roman" w:hAnsi="Times New Roman" w:cs="Times New Roman"/>
        </w:rPr>
        <w:t xml:space="preserve">eTRF </w:t>
      </w:r>
      <w:r w:rsidR="00F55355" w:rsidRPr="00E62980">
        <w:rPr>
          <w:rFonts w:ascii="Times New Roman" w:hAnsi="Times New Roman" w:cs="Times New Roman"/>
        </w:rPr>
        <w:t>offspring</w:t>
      </w:r>
      <w:r w:rsidR="00CA2887" w:rsidRPr="00E62980">
        <w:rPr>
          <w:rFonts w:ascii="Times New Roman" w:hAnsi="Times New Roman" w:cs="Times New Roman"/>
        </w:rPr>
        <w:t xml:space="preserve">, </w:t>
      </w:r>
      <w:r w:rsidR="00F55355" w:rsidRPr="00E62980">
        <w:rPr>
          <w:rFonts w:ascii="Times New Roman" w:hAnsi="Times New Roman" w:cs="Times New Roman"/>
        </w:rPr>
        <w:t>which had similar</w:t>
      </w:r>
      <w:r w:rsidR="009B554B" w:rsidRPr="00E62980">
        <w:rPr>
          <w:rFonts w:ascii="Times New Roman" w:hAnsi="Times New Roman" w:cs="Times New Roman"/>
        </w:rPr>
        <w:t xml:space="preserve"> blood glucose during</w:t>
      </w:r>
      <w:r w:rsidR="00F55355" w:rsidRPr="00E62980">
        <w:rPr>
          <w:rFonts w:ascii="Times New Roman" w:hAnsi="Times New Roman" w:cs="Times New Roman"/>
        </w:rPr>
        <w:t xml:space="preserve"> the</w:t>
      </w:r>
      <w:r w:rsidR="009B554B" w:rsidRPr="00E62980">
        <w:rPr>
          <w:rFonts w:ascii="Times New Roman" w:hAnsi="Times New Roman" w:cs="Times New Roman"/>
        </w:rPr>
        <w:t xml:space="preserve"> GTT compared to AL females </w:t>
      </w:r>
      <w:r w:rsidR="009D244A" w:rsidRPr="00E62980">
        <w:rPr>
          <w:rFonts w:ascii="Times New Roman" w:hAnsi="Times New Roman" w:cs="Times New Roman"/>
        </w:rPr>
        <w:t>(</w:t>
      </w:r>
      <w:proofErr w:type="spellStart"/>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proofErr w:type="spellEnd"/>
      <w:r w:rsidR="009D244A" w:rsidRPr="00E62980">
        <w:rPr>
          <w:rFonts w:ascii="Times New Roman" w:hAnsi="Times New Roman" w:cs="Times New Roman"/>
        </w:rPr>
        <w:t>=0.61)</w:t>
      </w:r>
      <w:r w:rsidR="008F7E7E" w:rsidRPr="00E62980">
        <w:rPr>
          <w:rFonts w:ascii="Times New Roman" w:hAnsi="Times New Roman" w:cs="Times New Roman"/>
        </w:rPr>
        <w:t xml:space="preserve">. </w:t>
      </w:r>
      <w:r w:rsidR="009B554B" w:rsidRPr="00E62980">
        <w:rPr>
          <w:rFonts w:ascii="Times New Roman" w:hAnsi="Times New Roman" w:cs="Times New Roman"/>
        </w:rPr>
        <w:t xml:space="preserve">The </w:t>
      </w:r>
      <w:r w:rsidR="003156E8" w:rsidRPr="00E62980">
        <w:rPr>
          <w:rFonts w:ascii="Times New Roman" w:hAnsi="Times New Roman" w:cs="Times New Roman"/>
        </w:rPr>
        <w:t xml:space="preserve">GTT </w:t>
      </w:r>
      <w:r w:rsidR="009A784F" w:rsidRPr="00E62980">
        <w:rPr>
          <w:rFonts w:ascii="Times New Roman" w:hAnsi="Times New Roman" w:cs="Times New Roman"/>
        </w:rPr>
        <w:t>AUC</w:t>
      </w:r>
      <w:r w:rsidR="007641AB" w:rsidRPr="00E62980">
        <w:rPr>
          <w:rFonts w:ascii="Times New Roman" w:hAnsi="Times New Roman" w:cs="Times New Roman"/>
        </w:rPr>
        <w:t xml:space="preserve"> </w:t>
      </w:r>
      <w:r w:rsidR="007263F7" w:rsidRPr="00E62980">
        <w:rPr>
          <w:rFonts w:ascii="Times New Roman" w:hAnsi="Times New Roman" w:cs="Times New Roman"/>
        </w:rPr>
        <w:t>showed interaction</w:t>
      </w:r>
      <w:r w:rsidR="00F55355" w:rsidRPr="00E62980">
        <w:rPr>
          <w:rFonts w:ascii="Times New Roman" w:hAnsi="Times New Roman" w:cs="Times New Roman"/>
        </w:rPr>
        <w:t xml:space="preserve"> between </w:t>
      </w:r>
      <w:r w:rsidR="007263F7" w:rsidRPr="00E62980">
        <w:rPr>
          <w:rFonts w:ascii="Times New Roman" w:hAnsi="Times New Roman" w:cs="Times New Roman"/>
        </w:rPr>
        <w:t xml:space="preserve">effects of </w:t>
      </w:r>
      <w:r w:rsidR="00F55355" w:rsidRPr="00E62980">
        <w:rPr>
          <w:rFonts w:ascii="Times New Roman" w:hAnsi="Times New Roman" w:cs="Times New Roman"/>
        </w:rPr>
        <w:t>sex and treatment</w:t>
      </w:r>
      <w:r w:rsidR="0054727D" w:rsidRPr="00E62980">
        <w:rPr>
          <w:rFonts w:ascii="Times New Roman" w:hAnsi="Times New Roman" w:cs="Times New Roman"/>
        </w:rPr>
        <w:t xml:space="preserve"> </w:t>
      </w:r>
      <w:r w:rsidR="007641AB" w:rsidRPr="00E62980">
        <w:rPr>
          <w:rFonts w:ascii="Times New Roman" w:hAnsi="Times New Roman" w:cs="Times New Roman"/>
        </w:rPr>
        <w:t>(</w:t>
      </w:r>
      <w:r w:rsidR="007641AB" w:rsidRPr="00E62980">
        <w:rPr>
          <w:rFonts w:ascii="Times New Roman" w:hAnsi="Times New Roman" w:cs="Times New Roman"/>
          <w:b/>
          <w:bCs/>
        </w:rPr>
        <w:t>Figure 3</w:t>
      </w:r>
      <w:r w:rsidR="00986610" w:rsidRPr="00E62980">
        <w:rPr>
          <w:rFonts w:ascii="Times New Roman" w:hAnsi="Times New Roman" w:cs="Times New Roman"/>
          <w:b/>
          <w:bCs/>
        </w:rPr>
        <w:t>H</w:t>
      </w:r>
      <w:r w:rsidR="0054727D" w:rsidRPr="00E62980">
        <w:rPr>
          <w:rFonts w:ascii="Times New Roman" w:hAnsi="Times New Roman" w:cs="Times New Roman"/>
          <w:b/>
          <w:bCs/>
        </w:rPr>
        <w:t xml:space="preserve">, </w:t>
      </w:r>
      <w:r w:rsidR="0054727D" w:rsidRPr="00E62980">
        <w:rPr>
          <w:rFonts w:ascii="Times New Roman" w:hAnsi="Times New Roman" w:cs="Times New Roman"/>
        </w:rPr>
        <w:t>(</w:t>
      </w:r>
      <w:proofErr w:type="spellStart"/>
      <w:proofErr w:type="gramStart"/>
      <w:r w:rsidR="0054727D" w:rsidRPr="00E62980">
        <w:rPr>
          <w:rFonts w:ascii="Times New Roman" w:hAnsi="Times New Roman" w:cs="Times New Roman"/>
        </w:rPr>
        <w:t>p</w:t>
      </w:r>
      <w:r w:rsidR="0054727D" w:rsidRPr="00E62980">
        <w:rPr>
          <w:rFonts w:ascii="Times New Roman" w:hAnsi="Times New Roman" w:cs="Times New Roman"/>
          <w:vertAlign w:val="subscript"/>
        </w:rPr>
        <w:t>sex:diet</w:t>
      </w:r>
      <w:proofErr w:type="spellEnd"/>
      <w:proofErr w:type="gramEnd"/>
      <w:r w:rsidR="0054727D" w:rsidRPr="00E62980">
        <w:rPr>
          <w:rFonts w:ascii="Times New Roman" w:hAnsi="Times New Roman" w:cs="Times New Roman"/>
        </w:rPr>
        <w:t>&lt;0.0001</w:t>
      </w:r>
      <w:r w:rsidR="00F55355" w:rsidRPr="00E62980">
        <w:rPr>
          <w:rFonts w:ascii="Times New Roman" w:hAnsi="Times New Roman" w:cs="Times New Roman"/>
        </w:rPr>
        <w:t>)</w:t>
      </w:r>
      <w:r w:rsidR="00D32691" w:rsidRPr="00E62980">
        <w:rPr>
          <w:rFonts w:ascii="Times New Roman" w:hAnsi="Times New Roman" w:cs="Times New Roman"/>
        </w:rPr>
        <w:t>)</w:t>
      </w:r>
      <w:r w:rsidR="0054727D" w:rsidRPr="00E62980">
        <w:rPr>
          <w:rFonts w:ascii="Times New Roman" w:hAnsi="Times New Roman" w:cs="Times New Roman"/>
        </w:rPr>
        <w:t>. AUC</w:t>
      </w:r>
      <w:r w:rsidR="009A784F" w:rsidRPr="00E62980">
        <w:rPr>
          <w:rFonts w:ascii="Times New Roman" w:hAnsi="Times New Roman" w:cs="Times New Roman"/>
        </w:rPr>
        <w:t xml:space="preserve"> </w:t>
      </w:r>
      <w:r w:rsidR="00F55355" w:rsidRPr="00E62980">
        <w:rPr>
          <w:rFonts w:ascii="Times New Roman" w:hAnsi="Times New Roman" w:cs="Times New Roman"/>
        </w:rPr>
        <w:t xml:space="preserve">was </w:t>
      </w:r>
      <w:r w:rsidR="0054727D" w:rsidRPr="00E62980">
        <w:rPr>
          <w:rFonts w:ascii="Times New Roman" w:hAnsi="Times New Roman" w:cs="Times New Roman"/>
        </w:rPr>
        <w:t>5% lower</w:t>
      </w:r>
      <w:r w:rsidR="009A784F" w:rsidRPr="00E62980">
        <w:rPr>
          <w:rFonts w:ascii="Times New Roman" w:hAnsi="Times New Roman" w:cs="Times New Roman"/>
        </w:rPr>
        <w:t xml:space="preserve"> in </w:t>
      </w:r>
      <w:r w:rsidR="0054727D" w:rsidRPr="00E62980">
        <w:rPr>
          <w:rFonts w:ascii="Times New Roman" w:hAnsi="Times New Roman" w:cs="Times New Roman"/>
        </w:rPr>
        <w:t xml:space="preserve">eTRF </w:t>
      </w:r>
      <w:r w:rsidR="009A784F" w:rsidRPr="00E62980">
        <w:rPr>
          <w:rFonts w:ascii="Times New Roman" w:hAnsi="Times New Roman" w:cs="Times New Roman"/>
        </w:rPr>
        <w:t>females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=0.07</w:t>
      </w:r>
      <w:r w:rsidR="00B56169" w:rsidRPr="00E62980">
        <w:rPr>
          <w:rFonts w:ascii="Times New Roman" w:hAnsi="Times New Roman" w:cs="Times New Roman"/>
        </w:rPr>
        <w:t>) but</w:t>
      </w:r>
      <w:r w:rsidR="009A784F" w:rsidRPr="00E62980">
        <w:rPr>
          <w:rFonts w:ascii="Times New Roman" w:hAnsi="Times New Roman" w:cs="Times New Roman"/>
        </w:rPr>
        <w:t xml:space="preserve"> was 13.5% higher in eTRF male</w:t>
      </w:r>
      <w:r w:rsidR="00F55355" w:rsidRPr="00E62980">
        <w:rPr>
          <w:rFonts w:ascii="Times New Roman" w:hAnsi="Times New Roman" w:cs="Times New Roman"/>
        </w:rPr>
        <w:t xml:space="preserve"> offspring</w:t>
      </w:r>
      <w:r w:rsidR="009A784F" w:rsidRPr="00E62980">
        <w:rPr>
          <w:rFonts w:ascii="Times New Roman" w:hAnsi="Times New Roman" w:cs="Times New Roman"/>
        </w:rPr>
        <w:t xml:space="preserve"> compared to AL (</w:t>
      </w:r>
      <w:proofErr w:type="spellStart"/>
      <w:r w:rsidR="009A784F" w:rsidRPr="00E62980">
        <w:rPr>
          <w:rFonts w:ascii="Times New Roman" w:hAnsi="Times New Roman" w:cs="Times New Roman"/>
        </w:rPr>
        <w:t>p</w:t>
      </w:r>
      <w:r w:rsidR="0054727D" w:rsidRPr="00E62980">
        <w:rPr>
          <w:rFonts w:ascii="Times New Roman" w:hAnsi="Times New Roman" w:cs="Times New Roman"/>
          <w:vertAlign w:val="subscript"/>
        </w:rPr>
        <w:t>diet</w:t>
      </w:r>
      <w:proofErr w:type="spellEnd"/>
      <w:r w:rsidR="009A784F" w:rsidRPr="00E62980">
        <w:rPr>
          <w:rFonts w:ascii="Times New Roman" w:hAnsi="Times New Roman" w:cs="Times New Roman"/>
        </w:rPr>
        <w:t>&lt;0.0001)</w:t>
      </w:r>
      <w:r w:rsidR="007641AB" w:rsidRPr="00E62980">
        <w:rPr>
          <w:rFonts w:ascii="Times New Roman" w:hAnsi="Times New Roman" w:cs="Times New Roman"/>
        </w:rPr>
        <w:t>.</w:t>
      </w:r>
      <w:r w:rsidR="009A784F" w:rsidRPr="00E62980">
        <w:rPr>
          <w:rFonts w:ascii="Times New Roman" w:hAnsi="Times New Roman" w:cs="Times New Roman"/>
        </w:rPr>
        <w:t xml:space="preserve"> </w:t>
      </w:r>
      <w:r w:rsidR="007641AB" w:rsidRPr="00E62980">
        <w:rPr>
          <w:rFonts w:ascii="Times New Roman" w:hAnsi="Times New Roman" w:cs="Times New Roman"/>
        </w:rPr>
        <w:t xml:space="preserve">Taken together, these tests suggest </w:t>
      </w:r>
      <w:r w:rsidR="0054727D" w:rsidRPr="00E62980">
        <w:rPr>
          <w:rFonts w:ascii="Times New Roman" w:hAnsi="Times New Roman" w:cs="Times New Roman"/>
        </w:rPr>
        <w:t xml:space="preserve">eTRF </w:t>
      </w:r>
      <w:r w:rsidR="00B24853" w:rsidRPr="00E62980">
        <w:rPr>
          <w:rFonts w:ascii="Times New Roman" w:hAnsi="Times New Roman" w:cs="Times New Roman"/>
        </w:rPr>
        <w:t>results in males who experience</w:t>
      </w:r>
      <w:r w:rsidR="007641AB" w:rsidRPr="00E62980">
        <w:rPr>
          <w:rFonts w:ascii="Times New Roman" w:hAnsi="Times New Roman" w:cs="Times New Roman"/>
        </w:rPr>
        <w:t xml:space="preserve"> </w:t>
      </w:r>
      <w:r w:rsidR="009A784F" w:rsidRPr="00E62980">
        <w:rPr>
          <w:rFonts w:ascii="Times New Roman" w:hAnsi="Times New Roman" w:cs="Times New Roman"/>
        </w:rPr>
        <w:t>glucose intolerance and insulin sensitivity</w:t>
      </w:r>
      <w:r w:rsidR="00B24853" w:rsidRPr="00E62980">
        <w:rPr>
          <w:rFonts w:ascii="Times New Roman" w:hAnsi="Times New Roman" w:cs="Times New Roman"/>
        </w:rPr>
        <w:t xml:space="preserve"> whereas females are more resilient to glycemic changes after gestational eTRF</w:t>
      </w:r>
      <w:r w:rsidR="007641AB" w:rsidRPr="00E62980">
        <w:rPr>
          <w:rFonts w:ascii="Times New Roman" w:hAnsi="Times New Roman" w:cs="Times New Roman"/>
        </w:rPr>
        <w:t>.</w:t>
      </w:r>
      <w:r w:rsidR="003156E8" w:rsidRPr="00E62980">
        <w:rPr>
          <w:rFonts w:ascii="Times New Roman" w:hAnsi="Times New Roman" w:cs="Times New Roman"/>
        </w:rPr>
        <w:t xml:space="preserve"> </w:t>
      </w:r>
      <w:r w:rsidR="00F55355" w:rsidRPr="00E62980">
        <w:rPr>
          <w:rFonts w:ascii="Times New Roman" w:hAnsi="Times New Roman" w:cs="Times New Roman"/>
        </w:rPr>
        <w:t xml:space="preserve">Given that we cannot explain glucose intolerance in males via reduced insulin sensitivity, we </w:t>
      </w:r>
      <w:r w:rsidR="00D04E36" w:rsidRPr="00E62980">
        <w:rPr>
          <w:rFonts w:ascii="Times New Roman" w:hAnsi="Times New Roman" w:cs="Times New Roman"/>
        </w:rPr>
        <w:t xml:space="preserve">next </w:t>
      </w:r>
      <w:r w:rsidR="00F55355" w:rsidRPr="00E62980">
        <w:rPr>
          <w:rFonts w:ascii="Times New Roman" w:hAnsi="Times New Roman" w:cs="Times New Roman"/>
        </w:rPr>
        <w:t>evaluated insulin secretion.</w:t>
      </w:r>
    </w:p>
    <w:p w14:paraId="2D3F284B" w14:textId="1DB0B887" w:rsidR="00FB7F5A" w:rsidRPr="00E62980" w:rsidRDefault="00494993" w:rsidP="00D01B0E">
      <w:pPr>
        <w:spacing w:line="480" w:lineRule="auto"/>
        <w:ind w:firstLine="720"/>
        <w:rPr>
          <w:rFonts w:ascii="Times New Roman" w:hAnsi="Times New Roman" w:cs="Times New Roman"/>
        </w:rPr>
      </w:pPr>
      <w:r w:rsidRPr="00E62980">
        <w:rPr>
          <w:rFonts w:ascii="Times New Roman" w:hAnsi="Times New Roman" w:cs="Times New Roman"/>
        </w:rPr>
        <w:t>After noticing</w:t>
      </w:r>
      <w:r w:rsidR="00032DE0">
        <w:rPr>
          <w:rFonts w:ascii="Times New Roman" w:hAnsi="Times New Roman" w:cs="Times New Roman"/>
        </w:rPr>
        <w:t xml:space="preserve"> </w:t>
      </w:r>
      <w:r w:rsidRPr="00E62980">
        <w:rPr>
          <w:rFonts w:ascii="Times New Roman" w:hAnsi="Times New Roman" w:cs="Times New Roman"/>
        </w:rPr>
        <w:t>eTRF males develop</w:t>
      </w:r>
      <w:r w:rsidR="00FD07F6">
        <w:rPr>
          <w:rFonts w:ascii="Times New Roman" w:hAnsi="Times New Roman" w:cs="Times New Roman"/>
        </w:rPr>
        <w:t>e</w:t>
      </w:r>
      <w:r w:rsidR="00032DE0">
        <w:rPr>
          <w:rFonts w:ascii="Times New Roman" w:hAnsi="Times New Roman" w:cs="Times New Roman"/>
        </w:rPr>
        <w:t>d</w:t>
      </w:r>
      <w:r w:rsidRPr="00E62980">
        <w:rPr>
          <w:rFonts w:ascii="Times New Roman" w:hAnsi="Times New Roman" w:cs="Times New Roman"/>
        </w:rPr>
        <w:t xml:space="preserve"> glucose intolerance after HFHS diet exposure</w:t>
      </w:r>
      <w:r w:rsidR="00FD07F6">
        <w:rPr>
          <w:rFonts w:ascii="Times New Roman" w:hAnsi="Times New Roman" w:cs="Times New Roman"/>
        </w:rPr>
        <w:t xml:space="preserve"> </w:t>
      </w:r>
      <w:r w:rsidR="00FD07F6" w:rsidRPr="00E62980">
        <w:rPr>
          <w:rFonts w:ascii="Times New Roman" w:hAnsi="Times New Roman" w:cs="Times New Roman"/>
        </w:rPr>
        <w:t>in both cohorts</w:t>
      </w:r>
      <w:r w:rsidRPr="00E62980">
        <w:rPr>
          <w:rFonts w:ascii="Times New Roman" w:hAnsi="Times New Roman" w:cs="Times New Roman"/>
        </w:rPr>
        <w:t xml:space="preserve">, we sought to </w:t>
      </w:r>
      <w:r w:rsidR="00A81B1D" w:rsidRPr="00E62980">
        <w:rPr>
          <w:rFonts w:ascii="Times New Roman" w:hAnsi="Times New Roman" w:cs="Times New Roman"/>
        </w:rPr>
        <w:t>explore</w:t>
      </w:r>
      <w:r w:rsidRPr="00E62980">
        <w:rPr>
          <w:rFonts w:ascii="Times New Roman" w:hAnsi="Times New Roman" w:cs="Times New Roman"/>
        </w:rPr>
        <w:t xml:space="preserve"> cohort 2 more closely for </w:t>
      </w:r>
      <w:r w:rsidR="009A784F" w:rsidRPr="00E62980">
        <w:rPr>
          <w:rFonts w:ascii="Times New Roman" w:hAnsi="Times New Roman" w:cs="Times New Roman"/>
        </w:rPr>
        <w:t xml:space="preserve">insulin secretion </w:t>
      </w:r>
      <w:r w:rsidR="00A84EE6" w:rsidRPr="00E62980">
        <w:rPr>
          <w:rFonts w:ascii="Times New Roman" w:hAnsi="Times New Roman" w:cs="Times New Roman"/>
        </w:rPr>
        <w:t>defects,</w:t>
      </w:r>
      <w:r w:rsidR="009A784F" w:rsidRPr="00E62980">
        <w:rPr>
          <w:rFonts w:ascii="Times New Roman" w:hAnsi="Times New Roman" w:cs="Times New Roman"/>
        </w:rPr>
        <w:t xml:space="preserve"> </w:t>
      </w:r>
      <w:r w:rsidRPr="00E62980">
        <w:rPr>
          <w:rFonts w:ascii="Times New Roman" w:hAnsi="Times New Roman" w:cs="Times New Roman"/>
        </w:rPr>
        <w:t>via an</w:t>
      </w:r>
      <w:r w:rsidR="009A784F" w:rsidRPr="00E62980">
        <w:rPr>
          <w:rFonts w:ascii="Times New Roman" w:hAnsi="Times New Roman" w:cs="Times New Roman"/>
        </w:rPr>
        <w:t xml:space="preserve"> </w:t>
      </w:r>
      <w:r w:rsidR="009A784F" w:rsidRPr="00E62980">
        <w:rPr>
          <w:rFonts w:ascii="Times New Roman" w:hAnsi="Times New Roman" w:cs="Times New Roman"/>
          <w:i/>
          <w:iCs/>
        </w:rPr>
        <w:t>in vivo</w:t>
      </w:r>
      <w:r w:rsidR="009A784F" w:rsidRPr="00E62980">
        <w:rPr>
          <w:rFonts w:ascii="Times New Roman" w:hAnsi="Times New Roman" w:cs="Times New Roman"/>
        </w:rPr>
        <w:t xml:space="preserve"> glucose stimulated insulin secretion</w:t>
      </w:r>
      <w:r w:rsidR="007641AB" w:rsidRPr="00E62980">
        <w:rPr>
          <w:rFonts w:ascii="Times New Roman" w:hAnsi="Times New Roman" w:cs="Times New Roman"/>
        </w:rPr>
        <w:t xml:space="preserve"> (GSIS)</w:t>
      </w:r>
      <w:r w:rsidR="009A784F" w:rsidRPr="00E62980">
        <w:rPr>
          <w:rFonts w:ascii="Times New Roman" w:hAnsi="Times New Roman" w:cs="Times New Roman"/>
        </w:rPr>
        <w:t xml:space="preserve"> assay</w:t>
      </w:r>
      <w:r w:rsidR="004F35FF" w:rsidRPr="00E62980">
        <w:rPr>
          <w:rFonts w:ascii="Times New Roman" w:hAnsi="Times New Roman" w:cs="Times New Roman"/>
        </w:rPr>
        <w:t xml:space="preserve"> (</w:t>
      </w:r>
      <w:r w:rsidR="004F35FF" w:rsidRPr="00E62980">
        <w:rPr>
          <w:rFonts w:ascii="Times New Roman" w:hAnsi="Times New Roman" w:cs="Times New Roman"/>
          <w:b/>
          <w:bCs/>
        </w:rPr>
        <w:t xml:space="preserve">Figure </w:t>
      </w:r>
      <w:r w:rsidR="00660EE1" w:rsidRPr="00E62980">
        <w:rPr>
          <w:rFonts w:ascii="Times New Roman" w:hAnsi="Times New Roman" w:cs="Times New Roman"/>
          <w:b/>
          <w:bCs/>
        </w:rPr>
        <w:t>3J</w:t>
      </w:r>
      <w:r w:rsidR="00B70990" w:rsidRPr="00E62980">
        <w:rPr>
          <w:rFonts w:ascii="Times New Roman" w:hAnsi="Times New Roman" w:cs="Times New Roman"/>
        </w:rPr>
        <w:t>).</w:t>
      </w:r>
      <w:r w:rsidR="00B70990" w:rsidRPr="00E62980">
        <w:rPr>
          <w:rFonts w:ascii="Times New Roman" w:hAnsi="Times New Roman" w:cs="Times New Roman"/>
          <w:b/>
          <w:bCs/>
        </w:rPr>
        <w:t xml:space="preserve"> </w:t>
      </w:r>
      <w:r w:rsidR="000968E6" w:rsidRPr="00E62980">
        <w:rPr>
          <w:rFonts w:ascii="Times New Roman" w:hAnsi="Times New Roman" w:cs="Times New Roman"/>
        </w:rPr>
        <w:t>Females had lower levels of insulin than males</w:t>
      </w:r>
      <w:r w:rsidR="00F55355" w:rsidRPr="00E62980">
        <w:rPr>
          <w:rFonts w:ascii="Times New Roman" w:hAnsi="Times New Roman" w:cs="Times New Roman"/>
        </w:rPr>
        <w:t xml:space="preserve">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sex</w:t>
      </w:r>
      <w:proofErr w:type="spellEnd"/>
      <w:r w:rsidR="00FB7F5A" w:rsidRPr="00E62980">
        <w:rPr>
          <w:rFonts w:ascii="Times New Roman" w:hAnsi="Times New Roman" w:cs="Times New Roman"/>
        </w:rPr>
        <w:t xml:space="preserve">&lt;0.0001). There </w:t>
      </w:r>
      <w:r w:rsidR="00344222" w:rsidRPr="00E62980">
        <w:rPr>
          <w:rFonts w:ascii="Times New Roman" w:hAnsi="Times New Roman" w:cs="Times New Roman"/>
        </w:rPr>
        <w:t>was a non-significant</w:t>
      </w:r>
      <w:r w:rsidR="00FB7F5A" w:rsidRPr="00E62980">
        <w:rPr>
          <w:rFonts w:ascii="Times New Roman" w:hAnsi="Times New Roman" w:cs="Times New Roman"/>
        </w:rPr>
        <w:t xml:space="preserve"> </w:t>
      </w:r>
      <w:r w:rsidR="00344222" w:rsidRPr="00E62980">
        <w:rPr>
          <w:rFonts w:ascii="Times New Roman" w:hAnsi="Times New Roman" w:cs="Times New Roman"/>
        </w:rPr>
        <w:t xml:space="preserve">trend toward </w:t>
      </w:r>
      <w:r w:rsidR="00FB7F5A" w:rsidRPr="00E62980">
        <w:rPr>
          <w:rFonts w:ascii="Times New Roman" w:hAnsi="Times New Roman" w:cs="Times New Roman"/>
        </w:rPr>
        <w:t>lower</w:t>
      </w:r>
      <w:r w:rsidR="00344222" w:rsidRPr="00E62980">
        <w:rPr>
          <w:rFonts w:ascii="Times New Roman" w:hAnsi="Times New Roman" w:cs="Times New Roman"/>
        </w:rPr>
        <w:t xml:space="preserve"> </w:t>
      </w:r>
      <w:r w:rsidR="00FB7F5A" w:rsidRPr="00E62980">
        <w:rPr>
          <w:rFonts w:ascii="Times New Roman" w:hAnsi="Times New Roman" w:cs="Times New Roman"/>
        </w:rPr>
        <w:t xml:space="preserve">insulin levels in eTRF </w:t>
      </w:r>
      <w:r w:rsidR="00344222" w:rsidRPr="00E62980">
        <w:rPr>
          <w:rFonts w:ascii="Times New Roman" w:hAnsi="Times New Roman" w:cs="Times New Roman"/>
        </w:rPr>
        <w:t xml:space="preserve">compared to AL </w:t>
      </w:r>
      <w:r w:rsidR="00FB7F5A" w:rsidRPr="00E62980">
        <w:rPr>
          <w:rFonts w:ascii="Times New Roman" w:hAnsi="Times New Roman" w:cs="Times New Roman"/>
        </w:rPr>
        <w:t xml:space="preserve">offspring </w:t>
      </w:r>
      <w:r w:rsidR="00D011B5" w:rsidRPr="00E62980">
        <w:rPr>
          <w:rFonts w:ascii="Times New Roman" w:hAnsi="Times New Roman" w:cs="Times New Roman"/>
        </w:rPr>
        <w:t xml:space="preserve">of </w:t>
      </w:r>
      <w:r w:rsidR="00FB7F5A" w:rsidRPr="00E62980">
        <w:rPr>
          <w:rFonts w:ascii="Times New Roman" w:hAnsi="Times New Roman" w:cs="Times New Roman"/>
        </w:rPr>
        <w:t>both sexes (</w:t>
      </w:r>
      <w:proofErr w:type="spellStart"/>
      <w:r w:rsidR="00FB7F5A" w:rsidRPr="00E62980">
        <w:rPr>
          <w:rFonts w:ascii="Times New Roman" w:hAnsi="Times New Roman" w:cs="Times New Roman"/>
        </w:rPr>
        <w:t>p</w:t>
      </w:r>
      <w:r w:rsidR="00FB7F5A" w:rsidRPr="00E62980">
        <w:rPr>
          <w:rFonts w:ascii="Times New Roman" w:hAnsi="Times New Roman" w:cs="Times New Roman"/>
          <w:vertAlign w:val="subscript"/>
        </w:rPr>
        <w:t>diet</w:t>
      </w:r>
      <w:proofErr w:type="spellEnd"/>
      <w:r w:rsidR="00FB7F5A" w:rsidRPr="00E62980">
        <w:rPr>
          <w:rFonts w:ascii="Times New Roman" w:hAnsi="Times New Roman" w:cs="Times New Roman"/>
        </w:rPr>
        <w:t xml:space="preserve">=0.071). Females had similar increases in insulin in response to glucose injection, 139% in AL versus 137% eTRF. Male AL offspring had </w:t>
      </w:r>
      <w:r w:rsidR="00227266" w:rsidRPr="00E62980">
        <w:rPr>
          <w:rFonts w:ascii="Times New Roman" w:hAnsi="Times New Roman" w:cs="Times New Roman"/>
        </w:rPr>
        <w:t xml:space="preserve">a </w:t>
      </w:r>
      <w:r w:rsidR="00FB7F5A" w:rsidRPr="00E62980">
        <w:rPr>
          <w:rFonts w:ascii="Times New Roman" w:hAnsi="Times New Roman" w:cs="Times New Roman"/>
        </w:rPr>
        <w:t xml:space="preserve">48% increase in insulin whereas this was </w:t>
      </w:r>
      <w:r w:rsidR="00D04E36" w:rsidRPr="00E62980">
        <w:rPr>
          <w:rFonts w:ascii="Times New Roman" w:hAnsi="Times New Roman" w:cs="Times New Roman"/>
        </w:rPr>
        <w:t xml:space="preserve">just </w:t>
      </w:r>
      <w:r w:rsidR="00FB7F5A" w:rsidRPr="00E62980">
        <w:rPr>
          <w:rFonts w:ascii="Times New Roman" w:hAnsi="Times New Roman" w:cs="Times New Roman"/>
        </w:rPr>
        <w:t xml:space="preserve">an 18% increase for eTRF males. </w:t>
      </w:r>
      <w:r w:rsidR="00D011B5" w:rsidRPr="00E62980">
        <w:rPr>
          <w:rFonts w:ascii="Times New Roman" w:hAnsi="Times New Roman" w:cs="Times New Roman"/>
        </w:rPr>
        <w:t>T</w:t>
      </w:r>
      <w:r w:rsidR="00FB7F5A" w:rsidRPr="00E62980">
        <w:rPr>
          <w:rFonts w:ascii="Times New Roman" w:hAnsi="Times New Roman" w:cs="Times New Roman"/>
        </w:rPr>
        <w:t>he</w:t>
      </w:r>
      <w:r w:rsidR="00A84EE6" w:rsidRPr="00E62980">
        <w:rPr>
          <w:rFonts w:ascii="Times New Roman" w:hAnsi="Times New Roman" w:cs="Times New Roman"/>
        </w:rPr>
        <w:t>re was no i</w:t>
      </w:r>
      <w:r w:rsidR="00FB7F5A" w:rsidRPr="00E62980">
        <w:rPr>
          <w:rFonts w:ascii="Times New Roman" w:hAnsi="Times New Roman" w:cs="Times New Roman"/>
        </w:rPr>
        <w:t>nteraction between sex and maternal restriction (</w:t>
      </w:r>
      <w:proofErr w:type="spellStart"/>
      <w:proofErr w:type="gramStart"/>
      <w:r w:rsidR="00FB7F5A" w:rsidRPr="00E62980">
        <w:rPr>
          <w:rFonts w:ascii="Times New Roman" w:hAnsi="Times New Roman" w:cs="Times New Roman"/>
        </w:rPr>
        <w:t>p</w:t>
      </w:r>
      <w:r w:rsidR="00FB7F5A" w:rsidRPr="00E62980">
        <w:rPr>
          <w:rFonts w:ascii="Times New Roman" w:hAnsi="Times New Roman" w:cs="Times New Roman"/>
          <w:vertAlign w:val="subscript"/>
        </w:rPr>
        <w:t>sex:diet</w:t>
      </w:r>
      <w:proofErr w:type="spellEnd"/>
      <w:proofErr w:type="gramEnd"/>
      <w:r w:rsidR="00FB7F5A" w:rsidRPr="00E62980">
        <w:rPr>
          <w:rFonts w:ascii="Times New Roman" w:hAnsi="Times New Roman" w:cs="Times New Roman"/>
        </w:rPr>
        <w:t>=0.064)</w:t>
      </w:r>
      <w:r w:rsidR="00344222" w:rsidRPr="00E62980">
        <w:rPr>
          <w:rFonts w:ascii="Times New Roman" w:hAnsi="Times New Roman" w:cs="Times New Roman"/>
        </w:rPr>
        <w:t>. Females have 94% greater fold-change insulin secretion in response to glucose challenge than male offspring (</w:t>
      </w:r>
      <w:proofErr w:type="spellStart"/>
      <w:r w:rsidR="00344222" w:rsidRPr="00E62980">
        <w:rPr>
          <w:rFonts w:ascii="Times New Roman" w:hAnsi="Times New Roman" w:cs="Times New Roman"/>
        </w:rPr>
        <w:t>p</w:t>
      </w:r>
      <w:r w:rsidR="00344222" w:rsidRPr="00E62980">
        <w:rPr>
          <w:rFonts w:ascii="Times New Roman" w:hAnsi="Times New Roman" w:cs="Times New Roman"/>
          <w:vertAlign w:val="subscript"/>
        </w:rPr>
        <w:t>sex</w:t>
      </w:r>
      <w:proofErr w:type="spellEnd"/>
      <w:r w:rsidR="00344222" w:rsidRPr="00E62980">
        <w:rPr>
          <w:rFonts w:ascii="Times New Roman" w:hAnsi="Times New Roman" w:cs="Times New Roman"/>
        </w:rPr>
        <w:t xml:space="preserve">=0.0027) </w:t>
      </w:r>
      <w:r w:rsidR="00F06E4B" w:rsidRPr="00E62980">
        <w:rPr>
          <w:rFonts w:ascii="Times New Roman" w:hAnsi="Times New Roman" w:cs="Times New Roman"/>
        </w:rPr>
        <w:t xml:space="preserve">but </w:t>
      </w:r>
      <w:r w:rsidR="00344222" w:rsidRPr="00E62980">
        <w:rPr>
          <w:rFonts w:ascii="Times New Roman" w:hAnsi="Times New Roman" w:cs="Times New Roman"/>
        </w:rPr>
        <w:t xml:space="preserve">there </w:t>
      </w:r>
      <w:r w:rsidR="00A56228" w:rsidRPr="00E62980">
        <w:rPr>
          <w:rFonts w:ascii="Times New Roman" w:hAnsi="Times New Roman" w:cs="Times New Roman"/>
        </w:rPr>
        <w:t xml:space="preserve">was </w:t>
      </w:r>
      <w:r w:rsidR="00344222" w:rsidRPr="00E62980">
        <w:rPr>
          <w:rFonts w:ascii="Times New Roman" w:hAnsi="Times New Roman" w:cs="Times New Roman"/>
        </w:rPr>
        <w:t xml:space="preserve">no impact of maternal restriction </w:t>
      </w:r>
      <w:r w:rsidR="00A56228" w:rsidRPr="00E62980">
        <w:rPr>
          <w:rFonts w:ascii="Times New Roman" w:hAnsi="Times New Roman" w:cs="Times New Roman"/>
        </w:rPr>
        <w:t xml:space="preserve">on fold change secretion </w:t>
      </w:r>
      <w:r w:rsidR="00344222" w:rsidRPr="00E62980">
        <w:rPr>
          <w:rFonts w:ascii="Times New Roman" w:hAnsi="Times New Roman" w:cs="Times New Roman"/>
        </w:rPr>
        <w:t xml:space="preserve">(p=0.85, </w:t>
      </w:r>
      <w:r w:rsidR="00344222" w:rsidRPr="00E62980">
        <w:rPr>
          <w:rFonts w:ascii="Times New Roman" w:hAnsi="Times New Roman" w:cs="Times New Roman"/>
          <w:b/>
          <w:bCs/>
        </w:rPr>
        <w:t>Figure 3K</w:t>
      </w:r>
      <w:r w:rsidR="00344222" w:rsidRPr="00E62980">
        <w:rPr>
          <w:rFonts w:ascii="Times New Roman" w:hAnsi="Times New Roman" w:cs="Times New Roman"/>
        </w:rPr>
        <w:t xml:space="preserve">). </w:t>
      </w:r>
      <w:r w:rsidR="00A56228" w:rsidRPr="00E62980">
        <w:rPr>
          <w:rFonts w:ascii="Times New Roman" w:hAnsi="Times New Roman" w:cs="Times New Roman"/>
        </w:rPr>
        <w:t>Male and female offspring of eTRF dams had lower baseline insulin values compared to AL dams</w:t>
      </w:r>
      <w:r w:rsidR="006B58D5" w:rsidRPr="00E62980">
        <w:rPr>
          <w:rFonts w:ascii="Times New Roman" w:hAnsi="Times New Roman" w:cs="Times New Roman"/>
        </w:rPr>
        <w:t>, which we believe resulted in the similarity of fold change insulin secretion between maternal restriction groups</w:t>
      </w:r>
      <w:r w:rsidR="00A56228" w:rsidRPr="00E62980">
        <w:rPr>
          <w:rFonts w:ascii="Times New Roman" w:hAnsi="Times New Roman" w:cs="Times New Roman"/>
        </w:rPr>
        <w:t xml:space="preserve">. </w:t>
      </w:r>
      <w:r w:rsidR="006B58D5" w:rsidRPr="00E62980">
        <w:rPr>
          <w:rFonts w:ascii="Times New Roman" w:hAnsi="Times New Roman" w:cs="Times New Roman"/>
        </w:rPr>
        <w:t xml:space="preserve">This study was not conclusive as it had a lower sample size and failed to reach </w:t>
      </w:r>
      <w:r w:rsidR="006B58D5" w:rsidRPr="00E62980">
        <w:rPr>
          <w:rFonts w:ascii="Times New Roman" w:hAnsi="Times New Roman" w:cs="Times New Roman"/>
        </w:rPr>
        <w:lastRenderedPageBreak/>
        <w:t>statistical significance</w:t>
      </w:r>
      <w:r w:rsidR="00344222" w:rsidRPr="00E62980">
        <w:rPr>
          <w:rFonts w:ascii="Times New Roman" w:hAnsi="Times New Roman" w:cs="Times New Roman"/>
        </w:rPr>
        <w:t xml:space="preserve">, </w:t>
      </w:r>
      <w:r w:rsidR="006B58D5" w:rsidRPr="00E62980">
        <w:rPr>
          <w:rFonts w:ascii="Times New Roman" w:hAnsi="Times New Roman" w:cs="Times New Roman"/>
        </w:rPr>
        <w:t>but</w:t>
      </w:r>
      <w:r w:rsidR="006B1707" w:rsidRPr="00E62980">
        <w:rPr>
          <w:rFonts w:ascii="Times New Roman" w:hAnsi="Times New Roman" w:cs="Times New Roman"/>
        </w:rPr>
        <w:t xml:space="preserve"> could</w:t>
      </w:r>
      <w:r w:rsidR="006B58D5" w:rsidRPr="00E62980">
        <w:rPr>
          <w:rFonts w:ascii="Times New Roman" w:hAnsi="Times New Roman" w:cs="Times New Roman"/>
        </w:rPr>
        <w:t xml:space="preserve"> </w:t>
      </w:r>
      <w:r w:rsidR="006B1707" w:rsidRPr="00E62980">
        <w:rPr>
          <w:rFonts w:ascii="Times New Roman" w:hAnsi="Times New Roman" w:cs="Times New Roman"/>
        </w:rPr>
        <w:t>indicate that</w:t>
      </w:r>
      <w:r w:rsidR="00D011B5" w:rsidRPr="00E62980">
        <w:rPr>
          <w:rFonts w:ascii="Times New Roman" w:hAnsi="Times New Roman" w:cs="Times New Roman"/>
        </w:rPr>
        <w:t xml:space="preserve"> insulin secretion </w:t>
      </w:r>
      <w:r w:rsidR="009555E3" w:rsidRPr="00E62980">
        <w:rPr>
          <w:rFonts w:ascii="Times New Roman" w:hAnsi="Times New Roman" w:cs="Times New Roman"/>
        </w:rPr>
        <w:t>is</w:t>
      </w:r>
      <w:r w:rsidR="00032DE0">
        <w:rPr>
          <w:rFonts w:ascii="Times New Roman" w:hAnsi="Times New Roman" w:cs="Times New Roman"/>
        </w:rPr>
        <w:t xml:space="preserve"> </w:t>
      </w:r>
      <w:r w:rsidR="002E134B">
        <w:rPr>
          <w:rFonts w:ascii="Times New Roman" w:hAnsi="Times New Roman" w:cs="Times New Roman"/>
        </w:rPr>
        <w:t>modestly</w:t>
      </w:r>
      <w:r w:rsidR="002E134B" w:rsidRPr="00E62980">
        <w:rPr>
          <w:rFonts w:ascii="Times New Roman" w:hAnsi="Times New Roman" w:cs="Times New Roman"/>
        </w:rPr>
        <w:t xml:space="preserve"> </w:t>
      </w:r>
      <w:r w:rsidR="009555E3" w:rsidRPr="00E62980">
        <w:rPr>
          <w:rFonts w:ascii="Times New Roman" w:hAnsi="Times New Roman" w:cs="Times New Roman"/>
        </w:rPr>
        <w:t xml:space="preserve">impaired in </w:t>
      </w:r>
      <w:r w:rsidR="002E134B">
        <w:rPr>
          <w:rFonts w:ascii="Times New Roman" w:hAnsi="Times New Roman" w:cs="Times New Roman"/>
        </w:rPr>
        <w:t xml:space="preserve">male </w:t>
      </w:r>
      <w:r w:rsidR="009555E3" w:rsidRPr="00E62980">
        <w:rPr>
          <w:rFonts w:ascii="Times New Roman" w:hAnsi="Times New Roman" w:cs="Times New Roman"/>
        </w:rPr>
        <w:t xml:space="preserve">eTRF </w:t>
      </w:r>
      <w:r w:rsidR="00032DE0">
        <w:rPr>
          <w:rFonts w:ascii="Times New Roman" w:hAnsi="Times New Roman" w:cs="Times New Roman"/>
        </w:rPr>
        <w:t xml:space="preserve">offspring </w:t>
      </w:r>
      <w:r w:rsidR="001F07C5" w:rsidRPr="00E62980">
        <w:rPr>
          <w:rFonts w:ascii="Times New Roman" w:hAnsi="Times New Roman" w:cs="Times New Roman"/>
        </w:rPr>
        <w:t>after HF</w:t>
      </w:r>
      <w:r w:rsidR="003D0BD4" w:rsidRPr="00E62980">
        <w:rPr>
          <w:rFonts w:ascii="Times New Roman" w:hAnsi="Times New Roman" w:cs="Times New Roman"/>
        </w:rPr>
        <w:t>HS</w:t>
      </w:r>
      <w:r w:rsidR="001F07C5" w:rsidRPr="00E62980">
        <w:rPr>
          <w:rFonts w:ascii="Times New Roman" w:hAnsi="Times New Roman" w:cs="Times New Roman"/>
        </w:rPr>
        <w:t xml:space="preserve"> challenge in males</w:t>
      </w:r>
      <w:r w:rsidR="001F07C5" w:rsidRPr="00E62980">
        <w:rPr>
          <w:rFonts w:ascii="Times New Roman" w:hAnsi="Times New Roman" w:cs="Times New Roman"/>
          <w:i/>
          <w:iCs/>
        </w:rPr>
        <w:t>.</w:t>
      </w:r>
      <w:r w:rsidR="001F07C5" w:rsidRPr="00E62980">
        <w:rPr>
          <w:rFonts w:ascii="Times New Roman" w:hAnsi="Times New Roman" w:cs="Times New Roman"/>
        </w:rPr>
        <w:t xml:space="preserve"> </w:t>
      </w:r>
    </w:p>
    <w:p w14:paraId="03FFF030" w14:textId="77777777" w:rsidR="00FB7F5A" w:rsidRPr="00E62980" w:rsidRDefault="00FB7F5A" w:rsidP="00D01B0E">
      <w:pPr>
        <w:spacing w:line="480" w:lineRule="auto"/>
        <w:ind w:firstLine="720"/>
        <w:rPr>
          <w:rFonts w:ascii="Times New Roman" w:hAnsi="Times New Roman" w:cs="Times New Roman"/>
        </w:rPr>
      </w:pPr>
    </w:p>
    <w:p w14:paraId="0235414A" w14:textId="6AF99617" w:rsidR="009B4769" w:rsidRPr="00E62980" w:rsidRDefault="00616AD3" w:rsidP="0006138D">
      <w:pPr>
        <w:pStyle w:val="Heading1"/>
      </w:pPr>
      <w:r w:rsidRPr="00E62980">
        <w:t>Discussion</w:t>
      </w:r>
    </w:p>
    <w:p w14:paraId="038DF86D" w14:textId="59D1CDC5" w:rsidR="002E3F66" w:rsidRDefault="00C72A22" w:rsidP="008915FC">
      <w:pPr>
        <w:spacing w:line="480" w:lineRule="auto"/>
        <w:ind w:firstLine="720"/>
        <w:rPr>
          <w:rFonts w:ascii="Times New Roman" w:hAnsi="Times New Roman" w:cs="Times New Roman"/>
        </w:rPr>
      </w:pPr>
      <w:r w:rsidRPr="00E62980">
        <w:rPr>
          <w:rFonts w:ascii="Times New Roman" w:hAnsi="Times New Roman" w:cs="Times New Roman"/>
        </w:rPr>
        <w:t xml:space="preserve">This study is the </w:t>
      </w:r>
      <w:r w:rsidR="008A2448" w:rsidRPr="00E62980">
        <w:rPr>
          <w:rFonts w:ascii="Times New Roman" w:hAnsi="Times New Roman" w:cs="Times New Roman"/>
        </w:rPr>
        <w:t>second</w:t>
      </w:r>
      <w:r w:rsidRPr="00E62980">
        <w:rPr>
          <w:rFonts w:ascii="Times New Roman" w:hAnsi="Times New Roman" w:cs="Times New Roman"/>
        </w:rPr>
        <w:t xml:space="preserve"> to </w:t>
      </w:r>
      <w:r w:rsidR="00151682" w:rsidRPr="00E62980">
        <w:rPr>
          <w:rFonts w:ascii="Times New Roman" w:hAnsi="Times New Roman" w:cs="Times New Roman"/>
        </w:rPr>
        <w:t>describe</w:t>
      </w:r>
      <w:r w:rsidRPr="00E62980">
        <w:rPr>
          <w:rFonts w:ascii="Times New Roman" w:hAnsi="Times New Roman" w:cs="Times New Roman"/>
        </w:rPr>
        <w:t xml:space="preserve"> the long-term effects of gestational eTRF on offspring </w:t>
      </w:r>
      <w:r w:rsidR="00D254F7" w:rsidRPr="00E62980">
        <w:rPr>
          <w:rFonts w:ascii="Times New Roman" w:hAnsi="Times New Roman" w:cs="Times New Roman"/>
        </w:rPr>
        <w:t xml:space="preserve">health </w:t>
      </w:r>
      <w:r w:rsidR="008A2448" w:rsidRPr="00E62980">
        <w:rPr>
          <w:rFonts w:ascii="Times New Roman" w:hAnsi="Times New Roman" w:cs="Times New Roman"/>
        </w:rPr>
        <w:t>and the first to describe</w:t>
      </w:r>
      <w:r w:rsidR="00AF354C" w:rsidRPr="00E62980">
        <w:rPr>
          <w:rFonts w:ascii="Times New Roman" w:hAnsi="Times New Roman" w:cs="Times New Roman"/>
        </w:rPr>
        <w:t xml:space="preserve"> </w:t>
      </w:r>
      <w:r w:rsidR="00761E49" w:rsidRPr="00E62980">
        <w:rPr>
          <w:rFonts w:ascii="Times New Roman" w:hAnsi="Times New Roman" w:cs="Times New Roman"/>
        </w:rPr>
        <w:t>the</w:t>
      </w:r>
      <w:r w:rsidR="00D254F7" w:rsidRPr="00E62980">
        <w:rPr>
          <w:rFonts w:ascii="Times New Roman" w:hAnsi="Times New Roman" w:cs="Times New Roman"/>
        </w:rPr>
        <w:t>ir</w:t>
      </w:r>
      <w:r w:rsidR="00761E49" w:rsidRPr="00E62980">
        <w:rPr>
          <w:rFonts w:ascii="Times New Roman" w:hAnsi="Times New Roman" w:cs="Times New Roman"/>
        </w:rPr>
        <w:t xml:space="preserve"> </w:t>
      </w:r>
      <w:r w:rsidRPr="00E62980">
        <w:rPr>
          <w:rFonts w:ascii="Times New Roman" w:hAnsi="Times New Roman" w:cs="Times New Roman"/>
        </w:rPr>
        <w:t xml:space="preserve">response to </w:t>
      </w:r>
      <w:r w:rsidR="00882D53" w:rsidRPr="00E62980">
        <w:rPr>
          <w:rFonts w:ascii="Times New Roman" w:hAnsi="Times New Roman" w:cs="Times New Roman"/>
        </w:rPr>
        <w:t>a high fat, high sucrose diet</w:t>
      </w:r>
      <w:r w:rsidRPr="00E62980">
        <w:rPr>
          <w:rFonts w:ascii="Times New Roman" w:hAnsi="Times New Roman" w:cs="Times New Roman"/>
        </w:rPr>
        <w:t xml:space="preserve"> challenge. </w:t>
      </w:r>
      <w:r w:rsidR="00346787" w:rsidRPr="00E62980">
        <w:rPr>
          <w:rFonts w:ascii="Times New Roman" w:hAnsi="Times New Roman" w:cs="Times New Roman"/>
        </w:rPr>
        <w:t xml:space="preserve">We find minimal </w:t>
      </w:r>
      <w:r w:rsidR="00B25300">
        <w:rPr>
          <w:rFonts w:ascii="Times New Roman" w:hAnsi="Times New Roman" w:cs="Times New Roman"/>
        </w:rPr>
        <w:t>effect of</w:t>
      </w:r>
      <w:r w:rsidR="00346787" w:rsidRPr="00E62980">
        <w:rPr>
          <w:rFonts w:ascii="Times New Roman" w:hAnsi="Times New Roman" w:cs="Times New Roman"/>
        </w:rPr>
        <w:t xml:space="preserve"> eTRF during gestation while male and female offspring are consuming a chow diet</w:t>
      </w:r>
      <w:r w:rsidR="00850792" w:rsidRPr="00E62980">
        <w:rPr>
          <w:rFonts w:ascii="Times New Roman" w:hAnsi="Times New Roman" w:cs="Times New Roman"/>
        </w:rPr>
        <w:t xml:space="preserve"> through early adulthood</w:t>
      </w:r>
      <w:r w:rsidR="00346787" w:rsidRPr="00E62980">
        <w:rPr>
          <w:rFonts w:ascii="Times New Roman" w:hAnsi="Times New Roman" w:cs="Times New Roman"/>
        </w:rPr>
        <w:t>. However, after prolonged HFHS diet feeding</w:t>
      </w:r>
      <w:r w:rsidR="00B25300">
        <w:rPr>
          <w:rFonts w:ascii="Times New Roman" w:hAnsi="Times New Roman" w:cs="Times New Roman"/>
        </w:rPr>
        <w:t xml:space="preserve"> and advanced age</w:t>
      </w:r>
      <w:r w:rsidR="00032DE0">
        <w:rPr>
          <w:rFonts w:ascii="Times New Roman" w:hAnsi="Times New Roman" w:cs="Times New Roman"/>
        </w:rPr>
        <w:t xml:space="preserve">, </w:t>
      </w:r>
      <w:r w:rsidR="00B42E04" w:rsidRPr="00E62980">
        <w:rPr>
          <w:rFonts w:ascii="Times New Roman" w:hAnsi="Times New Roman" w:cs="Times New Roman"/>
        </w:rPr>
        <w:t>glucose</w:t>
      </w:r>
      <w:r w:rsidR="00E9347A">
        <w:rPr>
          <w:rFonts w:ascii="Times New Roman" w:hAnsi="Times New Roman" w:cs="Times New Roman"/>
        </w:rPr>
        <w:t xml:space="preserve"> in</w:t>
      </w:r>
      <w:r w:rsidR="00B42E04" w:rsidRPr="00E62980">
        <w:rPr>
          <w:rFonts w:ascii="Times New Roman" w:hAnsi="Times New Roman" w:cs="Times New Roman"/>
        </w:rPr>
        <w:t>tolerance</w:t>
      </w:r>
      <w:r w:rsidRPr="00E62980">
        <w:rPr>
          <w:rFonts w:ascii="Times New Roman" w:hAnsi="Times New Roman" w:cs="Times New Roman"/>
        </w:rPr>
        <w:t xml:space="preserve"> </w:t>
      </w:r>
      <w:r w:rsidR="006812BD">
        <w:rPr>
          <w:rFonts w:ascii="Times New Roman" w:hAnsi="Times New Roman" w:cs="Times New Roman"/>
        </w:rPr>
        <w:t xml:space="preserve">develops </w:t>
      </w:r>
      <w:r w:rsidRPr="00E62980">
        <w:rPr>
          <w:rFonts w:ascii="Times New Roman" w:hAnsi="Times New Roman" w:cs="Times New Roman"/>
        </w:rPr>
        <w:t xml:space="preserve">in </w:t>
      </w:r>
      <w:r w:rsidR="00F13664" w:rsidRPr="00E62980">
        <w:rPr>
          <w:rFonts w:ascii="Times New Roman" w:hAnsi="Times New Roman" w:cs="Times New Roman"/>
        </w:rPr>
        <w:t>adult male</w:t>
      </w:r>
      <w:r w:rsidR="00133D7D" w:rsidRPr="00E62980">
        <w:rPr>
          <w:rFonts w:ascii="Times New Roman" w:hAnsi="Times New Roman" w:cs="Times New Roman"/>
        </w:rPr>
        <w:t xml:space="preserve"> progeny</w:t>
      </w:r>
      <w:r w:rsidRPr="00E62980">
        <w:rPr>
          <w:rFonts w:ascii="Times New Roman" w:hAnsi="Times New Roman" w:cs="Times New Roman"/>
        </w:rPr>
        <w:t>.</w:t>
      </w:r>
      <w:r w:rsidR="00B42E04" w:rsidRPr="00E62980">
        <w:rPr>
          <w:rFonts w:ascii="Times New Roman" w:hAnsi="Times New Roman" w:cs="Times New Roman"/>
        </w:rPr>
        <w:t xml:space="preserve"> </w:t>
      </w:r>
      <w:r w:rsidR="008915FC" w:rsidRPr="00E62980">
        <w:rPr>
          <w:rFonts w:ascii="Times New Roman" w:hAnsi="Times New Roman" w:cs="Times New Roman"/>
        </w:rPr>
        <w:t xml:space="preserve">Taken together, results from insulin and glucose tolerance testing, and exploratory GSIS after HFHS feeding </w:t>
      </w:r>
      <w:r w:rsidR="006812BD">
        <w:rPr>
          <w:rFonts w:ascii="Times New Roman" w:hAnsi="Times New Roman" w:cs="Times New Roman"/>
        </w:rPr>
        <w:t>suggest modest reduction</w:t>
      </w:r>
      <w:r w:rsidR="00032DE0">
        <w:rPr>
          <w:rFonts w:ascii="Times New Roman" w:hAnsi="Times New Roman" w:cs="Times New Roman"/>
        </w:rPr>
        <w:t xml:space="preserve"> </w:t>
      </w:r>
      <w:r w:rsidR="008915FC" w:rsidRPr="00E62980">
        <w:rPr>
          <w:rFonts w:ascii="Times New Roman" w:hAnsi="Times New Roman" w:cs="Times New Roman"/>
        </w:rPr>
        <w:t>in insulin secretion between eTRF</w:t>
      </w:r>
      <w:r w:rsidR="006812BD">
        <w:rPr>
          <w:rFonts w:ascii="Times New Roman" w:hAnsi="Times New Roman" w:cs="Times New Roman"/>
        </w:rPr>
        <w:t xml:space="preserve"> and AL</w:t>
      </w:r>
      <w:r w:rsidR="008915FC" w:rsidRPr="00E62980">
        <w:rPr>
          <w:rFonts w:ascii="Times New Roman" w:hAnsi="Times New Roman" w:cs="Times New Roman"/>
        </w:rPr>
        <w:t xml:space="preserve"> males</w:t>
      </w:r>
      <w:r w:rsidR="00032DE0">
        <w:rPr>
          <w:rFonts w:ascii="Times New Roman" w:hAnsi="Times New Roman" w:cs="Times New Roman"/>
        </w:rPr>
        <w:t xml:space="preserve">. </w:t>
      </w:r>
      <w:r w:rsidR="006812BD">
        <w:rPr>
          <w:rFonts w:ascii="Times New Roman" w:hAnsi="Times New Roman" w:cs="Times New Roman"/>
        </w:rPr>
        <w:t>Although</w:t>
      </w:r>
      <w:r w:rsidR="008915FC" w:rsidRPr="00E62980">
        <w:rPr>
          <w:rFonts w:ascii="Times New Roman" w:hAnsi="Times New Roman" w:cs="Times New Roman"/>
        </w:rPr>
        <w:t xml:space="preserve">, the latter was </w:t>
      </w:r>
      <w:r w:rsidR="006812BD">
        <w:rPr>
          <w:rFonts w:ascii="Times New Roman" w:hAnsi="Times New Roman" w:cs="Times New Roman"/>
        </w:rPr>
        <w:t>exploratory</w:t>
      </w:r>
      <w:r w:rsidR="006812BD" w:rsidRPr="00E62980">
        <w:rPr>
          <w:rFonts w:ascii="Times New Roman" w:hAnsi="Times New Roman" w:cs="Times New Roman"/>
        </w:rPr>
        <w:t xml:space="preserve"> </w:t>
      </w:r>
      <w:r w:rsidR="008915FC" w:rsidRPr="00E62980">
        <w:rPr>
          <w:rFonts w:ascii="Times New Roman" w:hAnsi="Times New Roman" w:cs="Times New Roman"/>
        </w:rPr>
        <w:t xml:space="preserve">and did not reach statistical significance. </w:t>
      </w:r>
      <w:r w:rsidR="00887055" w:rsidRPr="00E62980">
        <w:rPr>
          <w:rFonts w:ascii="Times New Roman" w:hAnsi="Times New Roman" w:cs="Times New Roman"/>
        </w:rPr>
        <w:t>The other</w:t>
      </w:r>
      <w:r w:rsidR="00DD5B10" w:rsidRPr="00E62980">
        <w:rPr>
          <w:rFonts w:ascii="Times New Roman" w:hAnsi="Times New Roman" w:cs="Times New Roman"/>
        </w:rPr>
        <w:t xml:space="preserve"> study of gestational </w:t>
      </w:r>
      <w:r w:rsidR="00887055" w:rsidRPr="00E62980">
        <w:rPr>
          <w:rFonts w:ascii="Times New Roman" w:hAnsi="Times New Roman" w:cs="Times New Roman"/>
        </w:rPr>
        <w:t>(</w:t>
      </w:r>
      <w:r w:rsidR="00E263B5" w:rsidRPr="00E62980">
        <w:rPr>
          <w:rFonts w:ascii="Times New Roman" w:hAnsi="Times New Roman" w:cs="Times New Roman"/>
        </w:rPr>
        <w:t>12-hour</w:t>
      </w:r>
      <w:r w:rsidR="00887055" w:rsidRPr="00E62980">
        <w:rPr>
          <w:rFonts w:ascii="Times New Roman" w:hAnsi="Times New Roman" w:cs="Times New Roman"/>
        </w:rPr>
        <w:t>)</w:t>
      </w:r>
      <w:r w:rsidR="00E263B5" w:rsidRPr="00E62980">
        <w:rPr>
          <w:rFonts w:ascii="Times New Roman" w:hAnsi="Times New Roman" w:cs="Times New Roman"/>
        </w:rPr>
        <w:t xml:space="preserve"> </w:t>
      </w:r>
      <w:r w:rsidR="00DD5B10" w:rsidRPr="00E62980">
        <w:rPr>
          <w:rFonts w:ascii="Times New Roman" w:hAnsi="Times New Roman" w:cs="Times New Roman"/>
        </w:rPr>
        <w:t>TRF</w:t>
      </w:r>
      <w:r w:rsidR="007B735D" w:rsidRPr="00E62980">
        <w:rPr>
          <w:rFonts w:ascii="Times New Roman" w:hAnsi="Times New Roman" w:cs="Times New Roman"/>
        </w:rPr>
        <w:t xml:space="preserve"> of chow diet</w:t>
      </w:r>
      <w:r w:rsidR="00DD5B10" w:rsidRPr="00E62980">
        <w:rPr>
          <w:rFonts w:ascii="Times New Roman" w:hAnsi="Times New Roman" w:cs="Times New Roman"/>
        </w:rPr>
        <w:t xml:space="preserve"> in rats </w:t>
      </w:r>
      <w:r w:rsidR="007B735D" w:rsidRPr="00E62980">
        <w:rPr>
          <w:rFonts w:ascii="Times New Roman" w:hAnsi="Times New Roman" w:cs="Times New Roman"/>
        </w:rPr>
        <w:t>also found evidence of glucose intolerance and insulin sensitivity in the offspring</w:t>
      </w:r>
      <w:r w:rsidR="00981834" w:rsidRPr="00E62980">
        <w:rPr>
          <w:rFonts w:ascii="Times New Roman" w:hAnsi="Times New Roman" w:cs="Times New Roman"/>
        </w:rPr>
        <w:t xml:space="preserve"> of TRF dams</w:t>
      </w:r>
      <w:r w:rsidR="00850792" w:rsidRPr="00E62980">
        <w:rPr>
          <w:rFonts w:ascii="Times New Roman" w:hAnsi="Times New Roman" w:cs="Times New Roman"/>
        </w:rPr>
        <w:t xml:space="preserve"> </w:t>
      </w:r>
      <w:r w:rsidR="002C0001"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{"citationID":"a1t3rrug695","properties":{"formattedCitation":"(20)","plainCitation":"(20)","noteIndex":0},"citationItems":[{"id":485,"uris":["http://zotero.org/users/5073745/items/H2SF844K"],"itemData":{"id":485,"type":"article-journal","abstract":"Maternal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E62980">
        <w:rPr>
          <w:rFonts w:ascii="Times New Roman" w:hAnsi="Times New Roman" w:cs="Times New Roman"/>
        </w:rPr>
        <w:fldChar w:fldCharType="separate"/>
      </w:r>
      <w:r w:rsidR="000E1D7F" w:rsidRPr="000E1D7F">
        <w:rPr>
          <w:rFonts w:ascii="Times New Roman" w:hAnsi="Times New Roman" w:cs="Times New Roman"/>
        </w:rPr>
        <w:t>(20)</w:t>
      </w:r>
      <w:r w:rsidR="002C0001" w:rsidRPr="00E62980">
        <w:rPr>
          <w:rFonts w:ascii="Times New Roman" w:hAnsi="Times New Roman" w:cs="Times New Roman"/>
        </w:rPr>
        <w:fldChar w:fldCharType="end"/>
      </w:r>
      <w:r w:rsidR="007B735D" w:rsidRPr="00E62980">
        <w:rPr>
          <w:rFonts w:ascii="Times New Roman" w:hAnsi="Times New Roman" w:cs="Times New Roman"/>
        </w:rPr>
        <w:t>. However,</w:t>
      </w:r>
      <w:r w:rsidR="00E263B5" w:rsidRPr="00E62980">
        <w:rPr>
          <w:rFonts w:ascii="Times New Roman" w:hAnsi="Times New Roman" w:cs="Times New Roman"/>
        </w:rPr>
        <w:t xml:space="preserve"> </w:t>
      </w:r>
      <w:r w:rsidR="00E9347A">
        <w:rPr>
          <w:rFonts w:ascii="Times New Roman" w:hAnsi="Times New Roman" w:cs="Times New Roman"/>
        </w:rPr>
        <w:t>two studies were not completely consistent</w:t>
      </w:r>
      <w:r w:rsidR="00E263B5" w:rsidRPr="00E62980">
        <w:rPr>
          <w:rFonts w:ascii="Times New Roman" w:hAnsi="Times New Roman" w:cs="Times New Roman"/>
        </w:rPr>
        <w:t xml:space="preserve">. </w:t>
      </w:r>
      <w:r w:rsidR="00981834" w:rsidRPr="00E62980">
        <w:rPr>
          <w:rFonts w:ascii="Times New Roman" w:hAnsi="Times New Roman" w:cs="Times New Roman"/>
        </w:rPr>
        <w:t>Most notably</w:t>
      </w:r>
      <w:r w:rsidR="00E263B5" w:rsidRPr="00E62980">
        <w:rPr>
          <w:rFonts w:ascii="Times New Roman" w:hAnsi="Times New Roman" w:cs="Times New Roman"/>
        </w:rPr>
        <w:t xml:space="preserve">, they found impaired </w:t>
      </w:r>
      <w:r w:rsidR="003370C7">
        <w:rPr>
          <w:rFonts w:ascii="Times New Roman" w:hAnsi="Times New Roman" w:cs="Times New Roman"/>
        </w:rPr>
        <w:t>GSIS</w:t>
      </w:r>
      <w:r w:rsidR="00E263B5" w:rsidRPr="00E62980">
        <w:rPr>
          <w:rFonts w:ascii="Times New Roman" w:hAnsi="Times New Roman" w:cs="Times New Roman"/>
        </w:rPr>
        <w:t xml:space="preserve"> in both male and female </w:t>
      </w:r>
      <w:r w:rsidR="003370C7">
        <w:rPr>
          <w:rFonts w:ascii="Times New Roman" w:hAnsi="Times New Roman" w:cs="Times New Roman"/>
        </w:rPr>
        <w:t>without exposure to HFHS</w:t>
      </w:r>
      <w:r w:rsidR="00E263B5" w:rsidRPr="00E62980">
        <w:rPr>
          <w:rFonts w:ascii="Times New Roman" w:hAnsi="Times New Roman" w:cs="Times New Roman"/>
        </w:rPr>
        <w:t xml:space="preserve">. </w:t>
      </w:r>
      <w:r w:rsidR="001245B2" w:rsidRPr="00E62980">
        <w:rPr>
          <w:rFonts w:ascii="Times New Roman" w:hAnsi="Times New Roman" w:cs="Times New Roman"/>
        </w:rPr>
        <w:t xml:space="preserve">The modest reduction of insulin at baseline during GSIS in eTRF offspring may contribute to the modest insulin sensitivity seen after HFHS feeding in the current study, and </w:t>
      </w:r>
      <w:r w:rsidR="003370C7">
        <w:rPr>
          <w:rFonts w:ascii="Times New Roman" w:hAnsi="Times New Roman" w:cs="Times New Roman"/>
        </w:rPr>
        <w:t xml:space="preserve">this is </w:t>
      </w:r>
      <w:r w:rsidR="008A78FC">
        <w:rPr>
          <w:rFonts w:ascii="Times New Roman" w:hAnsi="Times New Roman" w:cs="Times New Roman"/>
        </w:rPr>
        <w:t>consistent with others noting</w:t>
      </w:r>
      <w:r w:rsidR="003370C7">
        <w:rPr>
          <w:rFonts w:ascii="Times New Roman" w:hAnsi="Times New Roman" w:cs="Times New Roman"/>
        </w:rPr>
        <w:t xml:space="preserve"> modest improvements in </w:t>
      </w:r>
      <w:r w:rsidR="001245B2" w:rsidRPr="00E62980">
        <w:rPr>
          <w:rFonts w:ascii="Times New Roman" w:hAnsi="Times New Roman" w:cs="Times New Roman"/>
        </w:rPr>
        <w:t xml:space="preserve">insulin </w:t>
      </w:r>
      <w:r w:rsidR="00180086">
        <w:rPr>
          <w:rFonts w:ascii="Times New Roman" w:hAnsi="Times New Roman" w:cs="Times New Roman"/>
        </w:rPr>
        <w:t>sensitivity</w:t>
      </w:r>
      <w:r w:rsidR="008A78FC">
        <w:rPr>
          <w:rFonts w:ascii="Times New Roman" w:hAnsi="Times New Roman" w:cs="Times New Roman"/>
        </w:rPr>
        <w:t xml:space="preserve"> </w:t>
      </w:r>
      <w:r w:rsidR="003370C7">
        <w:rPr>
          <w:rFonts w:ascii="Times New Roman" w:hAnsi="Times New Roman" w:cs="Times New Roman"/>
        </w:rPr>
        <w:t>in</w:t>
      </w:r>
      <w:r w:rsidR="008A78FC">
        <w:rPr>
          <w:rFonts w:ascii="Times New Roman" w:hAnsi="Times New Roman" w:cs="Times New Roman"/>
        </w:rPr>
        <w:t xml:space="preserve"> females </w:t>
      </w:r>
      <w:r w:rsidR="001245B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{"citationID":"a2qdgfnumtd","properties":{"formattedCitation":"(20)","plainCitation":"(20)","noteIndex":0},"citationItems":[{"id":485,"uris":["http://zotero.org/users/5073745/items/H2SF844K"],"itemData":{"id":485,"type":"article-journal","abstract":"Maternal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sidRPr="00E62980">
        <w:rPr>
          <w:rFonts w:ascii="Times New Roman" w:hAnsi="Times New Roman" w:cs="Times New Roman"/>
        </w:rPr>
        <w:fldChar w:fldCharType="separate"/>
      </w:r>
      <w:r w:rsidR="000E1D7F" w:rsidRPr="000E1D7F">
        <w:rPr>
          <w:rFonts w:ascii="Times New Roman" w:hAnsi="Times New Roman" w:cs="Times New Roman"/>
        </w:rPr>
        <w:t>(20)</w:t>
      </w:r>
      <w:r w:rsidR="001245B2" w:rsidRPr="00E62980">
        <w:rPr>
          <w:rFonts w:ascii="Times New Roman" w:hAnsi="Times New Roman" w:cs="Times New Roman"/>
        </w:rPr>
        <w:fldChar w:fldCharType="end"/>
      </w:r>
      <w:r w:rsidR="001245B2" w:rsidRPr="00E62980">
        <w:rPr>
          <w:rFonts w:ascii="Times New Roman" w:hAnsi="Times New Roman" w:cs="Times New Roman"/>
        </w:rPr>
        <w:t xml:space="preserve">. </w:t>
      </w:r>
      <w:r w:rsidR="008F1EFA" w:rsidRPr="00E62980">
        <w:rPr>
          <w:rFonts w:ascii="Times New Roman" w:hAnsi="Times New Roman" w:cs="Times New Roman"/>
        </w:rPr>
        <w:t xml:space="preserve">There </w:t>
      </w:r>
      <w:r w:rsidR="00D95B5D" w:rsidRPr="00E62980">
        <w:rPr>
          <w:rFonts w:ascii="Times New Roman" w:hAnsi="Times New Roman" w:cs="Times New Roman"/>
        </w:rPr>
        <w:t xml:space="preserve">were </w:t>
      </w:r>
      <w:r w:rsidR="00231143" w:rsidRPr="00E62980">
        <w:rPr>
          <w:rFonts w:ascii="Times New Roman" w:hAnsi="Times New Roman" w:cs="Times New Roman"/>
        </w:rPr>
        <w:t>reductions in insulin secretion in response to high glucose in male and female dark-cycle fed</w:t>
      </w:r>
      <w:r w:rsidR="00CA77EB" w:rsidRPr="00E62980">
        <w:rPr>
          <w:rFonts w:ascii="Times New Roman" w:hAnsi="Times New Roman" w:cs="Times New Roman"/>
        </w:rPr>
        <w:t xml:space="preserve"> islet</w:t>
      </w:r>
      <w:r w:rsidR="00231143" w:rsidRPr="00E62980">
        <w:rPr>
          <w:rFonts w:ascii="Times New Roman" w:hAnsi="Times New Roman" w:cs="Times New Roman"/>
        </w:rPr>
        <w:t>s</w:t>
      </w:r>
      <w:r w:rsidR="00CA77EB" w:rsidRPr="00E62980">
        <w:rPr>
          <w:rFonts w:ascii="Times New Roman" w:hAnsi="Times New Roman" w:cs="Times New Roman"/>
        </w:rPr>
        <w:t xml:space="preserve"> </w:t>
      </w:r>
      <w:r w:rsidR="002A62FA" w:rsidRPr="00E62980">
        <w:rPr>
          <w:rFonts w:ascii="Times New Roman" w:hAnsi="Times New Roman" w:cs="Times New Roman"/>
        </w:rPr>
        <w:t>after gestational TRF</w:t>
      </w:r>
      <w:r w:rsidR="00A27D1B" w:rsidRPr="00E62980">
        <w:rPr>
          <w:rFonts w:ascii="Times New Roman" w:hAnsi="Times New Roman" w:cs="Times New Roman"/>
        </w:rPr>
        <w:t>, suggesting this</w:t>
      </w:r>
      <w:r w:rsidR="002A62FA" w:rsidRPr="00E62980">
        <w:rPr>
          <w:rFonts w:ascii="Times New Roman" w:hAnsi="Times New Roman" w:cs="Times New Roman"/>
        </w:rPr>
        <w:t xml:space="preserve"> </w:t>
      </w:r>
      <w:r w:rsidR="00CA77EB" w:rsidRPr="00E62980">
        <w:rPr>
          <w:rFonts w:ascii="Times New Roman" w:hAnsi="Times New Roman" w:cs="Times New Roman"/>
        </w:rPr>
        <w:t xml:space="preserve">may be a </w:t>
      </w:r>
      <w:r w:rsidR="00E263B5" w:rsidRPr="00E62980">
        <w:rPr>
          <w:rFonts w:ascii="Times New Roman" w:hAnsi="Times New Roman" w:cs="Times New Roman"/>
        </w:rPr>
        <w:t>contributing</w:t>
      </w:r>
      <w:r w:rsidR="00CA77EB" w:rsidRPr="00E62980">
        <w:rPr>
          <w:rFonts w:ascii="Times New Roman" w:hAnsi="Times New Roman" w:cs="Times New Roman"/>
        </w:rPr>
        <w:t xml:space="preserve"> mechanism for metabolic disruption </w:t>
      </w:r>
      <w:r w:rsidR="002E3F66" w:rsidRPr="00E62980">
        <w:rPr>
          <w:rFonts w:ascii="Times New Roman" w:hAnsi="Times New Roman" w:cs="Times New Roman"/>
        </w:rPr>
        <w:t>in our model of</w:t>
      </w:r>
      <w:r w:rsidR="00CA77EB" w:rsidRPr="00E62980">
        <w:rPr>
          <w:rFonts w:ascii="Times New Roman" w:hAnsi="Times New Roman" w:cs="Times New Roman"/>
        </w:rPr>
        <w:t xml:space="preserve"> gestational TRF</w:t>
      </w:r>
      <w:r w:rsidR="007B735D" w:rsidRPr="00E62980">
        <w:rPr>
          <w:rFonts w:ascii="Times New Roman" w:hAnsi="Times New Roman" w:cs="Times New Roman"/>
        </w:rPr>
        <w:t xml:space="preserve">. </w:t>
      </w:r>
    </w:p>
    <w:p w14:paraId="4BBBE217" w14:textId="164AB3E5" w:rsidR="00312EFD" w:rsidRPr="00E62980" w:rsidRDefault="00312EFD" w:rsidP="008915FC">
      <w:pPr>
        <w:spacing w:line="480" w:lineRule="auto"/>
        <w:ind w:firstLine="720"/>
        <w:rPr>
          <w:rFonts w:ascii="Times New Roman" w:hAnsi="Times New Roman" w:cs="Times New Roman"/>
        </w:rPr>
      </w:pPr>
      <w:r>
        <w:rPr>
          <w:rFonts w:ascii="Times New Roman" w:hAnsi="Times New Roman" w:cs="Times New Roman"/>
        </w:rPr>
        <w:t xml:space="preserve">Other studies that focus on lighting manipulations during gestation highlight similar effects among adult offspring. Perinatal exposure to chronodisruption </w:t>
      </w:r>
      <w:r w:rsidR="00D969F4">
        <w:rPr>
          <w:rFonts w:ascii="Times New Roman" w:hAnsi="Times New Roman" w:cs="Times New Roman"/>
        </w:rPr>
        <w:t xml:space="preserve">in rats and mice </w:t>
      </w:r>
      <w:r>
        <w:rPr>
          <w:rFonts w:ascii="Times New Roman" w:hAnsi="Times New Roman" w:cs="Times New Roman"/>
        </w:rPr>
        <w:t xml:space="preserve">also </w:t>
      </w:r>
      <w:r w:rsidR="00D969F4">
        <w:rPr>
          <w:rFonts w:ascii="Times New Roman" w:hAnsi="Times New Roman" w:cs="Times New Roman"/>
        </w:rPr>
        <w:lastRenderedPageBreak/>
        <w:t xml:space="preserve">resulted in </w:t>
      </w:r>
      <w:r>
        <w:rPr>
          <w:rFonts w:ascii="Times New Roman" w:hAnsi="Times New Roman" w:cs="Times New Roman"/>
        </w:rPr>
        <w:t xml:space="preserve">mild phenotypes of </w:t>
      </w:r>
      <w:r w:rsidR="00D969F4">
        <w:rPr>
          <w:rFonts w:ascii="Times New Roman" w:hAnsi="Times New Roman" w:cs="Times New Roman"/>
        </w:rPr>
        <w:t xml:space="preserve">glycemic dysmetabolism </w:t>
      </w:r>
      <w:r w:rsidR="00D969F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{"citationID":"a16i08mm2ho","properties":{"formattedCitation":"(16, 17, 44, 45)","plainCitation":"(16, 17, 44, 45)","noteIndex":0},"citationItems":[{"id":1588,"uris":["http://zotero.org/users/5073745/items/X5JLXWS5"],"itemData":{"id":1588,"type":"article-journal","abstract":"Shift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G."},{"family":"Seron-Ferre","given":"Maria"},{"family":"Torres-Farfan","given":"Claudia"}],"issued":{"date-parts":[["2016",12]]}}},{"id":1591,"uris":["http://zotero.org/users/5073745/items/MDPW5RLN"],"itemData":{"id":1591,"type":"article-journal","abstract":"Modern life involves chronic circadian disruption through artificial light and these disruptions are associated with numerous mental and physical health maladies. Because the developing nervous system is particularly vulnerable to perturbation, we hypothesized that early-life circadian disruption would negatively impact offspring development and adult function. Pregnant mice were subjected to chronic circadian disruption from the time of uterine implantation through weaning. To dissociate in utero from postnatal effects, a subset of litters was cross-fostered at birth from disrupted dams to control dams and vice versa. Postnatal circadian disruption was associated with reduced adult body mass, social avoidance, and hyperactivity. In utero disruption resulted in more pronounced social avoidance and hyperactivity, phenotypes not abrogated by cross-fostering to control mothers. To examine whether circadian disruption affects development by acting as an early life stressor, we examined birthweight, litter size, maternal cannibalism, and epigenetic modifications. None of these variables differed between control and disrupted dams, or resembled patterns seen following early-life stress. Our findings indicate that developmental chronic circadian disruption permanently affects somatic and behavioral development in a stage-of-life-dependent manner, independent of early life stress mechanisms, underscoring the importance of temporal structure during development, both in utero and early postnatal life.","container-title":"Scientific Reports","DOI":"10.1038/s41598-017-03406-4","ISSN":"2045-2322","journalAbbreviation":"Sci Rep","note":"PMID: 28607386\nPMCID: PMC5468226","page":"3326","source":"PubMed Central","title":"Maternal and Early-Life Circadian Disruption Have Long-Lasting Negative Consequences on Offspring Development and Adult Behavior in Mice","volume":"7","author":[{"family":"Smarr","given":"Benjamin L."},{"family":"Grant","given":"Azure D."},{"family":"Perez","given":"Luz"},{"family":"Zucker","given":"Irving"},{"family":"Kriegsfeld","given":"Lance J."}],"issued":{"date-parts":[["2017",6,12]]}}}],"schema":"https://github.com/citation-style-language/schema/raw/master/csl-citation.json"} </w:instrText>
      </w:r>
      <w:r w:rsidR="00D969F4">
        <w:rPr>
          <w:rFonts w:ascii="Times New Roman" w:hAnsi="Times New Roman" w:cs="Times New Roman"/>
        </w:rPr>
        <w:fldChar w:fldCharType="separate"/>
      </w:r>
      <w:r w:rsidR="000E1D7F" w:rsidRPr="000E1D7F">
        <w:rPr>
          <w:rFonts w:ascii="Times New Roman" w:hAnsi="Times New Roman" w:cs="Times New Roman"/>
        </w:rPr>
        <w:t>(16, 17, 44, 45)</w:t>
      </w:r>
      <w:r w:rsidR="00D969F4">
        <w:rPr>
          <w:rFonts w:ascii="Times New Roman" w:hAnsi="Times New Roman" w:cs="Times New Roman"/>
        </w:rPr>
        <w:fldChar w:fldCharType="end"/>
      </w:r>
      <w:r w:rsidR="00D969F4">
        <w:rPr>
          <w:rFonts w:ascii="Times New Roman" w:hAnsi="Times New Roman" w:cs="Times New Roman"/>
        </w:rPr>
        <w:t>. This is similar to the current study</w:t>
      </w:r>
      <w:r w:rsidR="00D13247">
        <w:rPr>
          <w:rFonts w:ascii="Times New Roman" w:hAnsi="Times New Roman" w:cs="Times New Roman"/>
        </w:rPr>
        <w:t xml:space="preserve">, as this effect is present without reductions in birth weight or litter size </w:t>
      </w:r>
      <w:r w:rsidR="00D13247">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{"citationID":"a17jkqsnlhc","properties":{"formattedCitation":"(17, 44)","plainCitation":"(17, 44)","noteIndex":0},"citationItems":[{"id":1588,"uris":["http://zotero.org/users/5073745/items/X5JLXWS5"],"itemData":{"id":1588,"type":"article-journal","abstract":"Shift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J."}],"issued":{"date-parts":[["2013"]]}}}],"schema":"https://github.com/citation-style-language/schema/raw/master/csl-citation.json"} </w:instrText>
      </w:r>
      <w:r w:rsidR="00D13247">
        <w:rPr>
          <w:rFonts w:ascii="Times New Roman" w:hAnsi="Times New Roman" w:cs="Times New Roman"/>
        </w:rPr>
        <w:fldChar w:fldCharType="separate"/>
      </w:r>
      <w:r w:rsidR="000E1D7F" w:rsidRPr="000E1D7F">
        <w:rPr>
          <w:rFonts w:ascii="Times New Roman" w:hAnsi="Times New Roman" w:cs="Times New Roman"/>
        </w:rPr>
        <w:t>(17, 44)</w:t>
      </w:r>
      <w:r w:rsidR="00D13247">
        <w:rPr>
          <w:rFonts w:ascii="Times New Roman" w:hAnsi="Times New Roman" w:cs="Times New Roman"/>
        </w:rPr>
        <w:fldChar w:fldCharType="end"/>
      </w:r>
      <w:r w:rsidR="00D13247">
        <w:rPr>
          <w:rFonts w:ascii="Times New Roman" w:hAnsi="Times New Roman" w:cs="Times New Roman"/>
        </w:rPr>
        <w:t xml:space="preserve">. Taken together, these data imply that the chronological timing of multiple zeitgebers can impact perinatal health outcomes.  </w:t>
      </w:r>
    </w:p>
    <w:p w14:paraId="73DCCCF9" w14:textId="689A7A44" w:rsidR="001C2FF5" w:rsidRPr="00E62980" w:rsidRDefault="008E1E38" w:rsidP="001419B8">
      <w:pPr>
        <w:spacing w:line="480" w:lineRule="auto"/>
        <w:ind w:firstLine="720"/>
        <w:rPr>
          <w:rFonts w:ascii="Times New Roman" w:hAnsi="Times New Roman" w:cs="Times New Roman"/>
        </w:rPr>
      </w:pPr>
      <w:r w:rsidRPr="00E62980">
        <w:rPr>
          <w:rFonts w:ascii="Times New Roman" w:hAnsi="Times New Roman" w:cs="Times New Roman"/>
        </w:rPr>
        <w:t>Compari</w:t>
      </w:r>
      <w:r w:rsidR="002A2571" w:rsidRPr="00E62980">
        <w:rPr>
          <w:rFonts w:ascii="Times New Roman" w:hAnsi="Times New Roman" w:cs="Times New Roman"/>
        </w:rPr>
        <w:t>ng the current study with</w:t>
      </w:r>
      <w:r w:rsidRPr="00E62980">
        <w:rPr>
          <w:rFonts w:ascii="Times New Roman" w:hAnsi="Times New Roman" w:cs="Times New Roman"/>
        </w:rPr>
        <w:t xml:space="preserve"> o</w:t>
      </w:r>
      <w:r w:rsidR="00817B68" w:rsidRPr="00E62980">
        <w:rPr>
          <w:rFonts w:ascii="Times New Roman" w:hAnsi="Times New Roman" w:cs="Times New Roman"/>
        </w:rPr>
        <w:t xml:space="preserve">ther studies </w:t>
      </w:r>
      <w:r w:rsidR="002A2571" w:rsidRPr="00E62980">
        <w:rPr>
          <w:rFonts w:ascii="Times New Roman" w:hAnsi="Times New Roman" w:cs="Times New Roman"/>
        </w:rPr>
        <w:t xml:space="preserve">utilizing </w:t>
      </w:r>
      <w:r w:rsidR="00593454"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xml:space="preserve"> diets</w:t>
      </w:r>
      <w:r w:rsidR="00817B68" w:rsidRPr="00E62980">
        <w:rPr>
          <w:rFonts w:ascii="Times New Roman" w:hAnsi="Times New Roman" w:cs="Times New Roman"/>
        </w:rPr>
        <w:t xml:space="preserve"> </w:t>
      </w:r>
      <w:r w:rsidR="002A2571" w:rsidRPr="00E62980">
        <w:rPr>
          <w:rFonts w:ascii="Times New Roman" w:hAnsi="Times New Roman" w:cs="Times New Roman"/>
        </w:rPr>
        <w:t>and TRF demonstrates some consistencies</w:t>
      </w:r>
      <w:r w:rsidR="00850792" w:rsidRPr="00E62980">
        <w:rPr>
          <w:rFonts w:ascii="Times New Roman" w:hAnsi="Times New Roman" w:cs="Times New Roman"/>
        </w:rPr>
        <w:t xml:space="preserve"> in glycemic outcomes</w:t>
      </w:r>
      <w:r w:rsidR="002A2571" w:rsidRPr="00E62980">
        <w:rPr>
          <w:rFonts w:ascii="Times New Roman" w:hAnsi="Times New Roman" w:cs="Times New Roman"/>
        </w:rPr>
        <w:t>. Fasting</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insulin </w:t>
      </w:r>
      <w:r w:rsidR="001245B2" w:rsidRPr="00E62980">
        <w:rPr>
          <w:rFonts w:ascii="Times New Roman" w:hAnsi="Times New Roman" w:cs="Times New Roman"/>
        </w:rPr>
        <w:t>can be</w:t>
      </w:r>
      <w:r w:rsidR="002A2571" w:rsidRPr="00E62980">
        <w:rPr>
          <w:rFonts w:ascii="Times New Roman" w:hAnsi="Times New Roman" w:cs="Times New Roman"/>
        </w:rPr>
        <w:t xml:space="preserve"> </w:t>
      </w:r>
      <w:r w:rsidR="003125FF" w:rsidRPr="00E62980">
        <w:rPr>
          <w:rFonts w:ascii="Times New Roman" w:hAnsi="Times New Roman" w:cs="Times New Roman"/>
        </w:rPr>
        <w:t xml:space="preserve">lowered </w:t>
      </w:r>
      <w:r w:rsidR="003D01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{"citationID":"TbWWDSqo","properties":{"formattedCitation":"(35\\uc0\\u8211{}38, 46)","plainCitation":"(35–38, 46)","noteIndex":0},"citationItems":[{"id":338,"uris":["http://zotero.org/users/5073745/items/9YE6QRBF"],"itemData":{"id":338,"type":"article-journal","abstract":"Background.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0E1D7F" w:rsidRPr="000E1D7F">
        <w:rPr>
          <w:rFonts w:ascii="Times New Roman" w:hAnsi="Times New Roman" w:cs="Times New Roman"/>
        </w:rPr>
        <w:t>(35–38, 46)</w:t>
      </w:r>
      <w:r w:rsidR="003D019A" w:rsidRPr="00E62980">
        <w:rPr>
          <w:rFonts w:ascii="Times New Roman" w:hAnsi="Times New Roman" w:cs="Times New Roman"/>
        </w:rPr>
        <w:fldChar w:fldCharType="end"/>
      </w:r>
      <w:r w:rsidR="002A2571" w:rsidRPr="00E62980">
        <w:rPr>
          <w:rFonts w:ascii="Times New Roman" w:hAnsi="Times New Roman" w:cs="Times New Roman"/>
        </w:rPr>
        <w:t>, similar to our findings,</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and resulting HOMA-IR </w:t>
      </w:r>
      <w:r w:rsidR="00850792" w:rsidRPr="00E62980">
        <w:rPr>
          <w:rFonts w:ascii="Times New Roman" w:hAnsi="Times New Roman" w:cs="Times New Roman"/>
        </w:rPr>
        <w:t>can be</w:t>
      </w:r>
      <w:r w:rsidR="003125FF" w:rsidRPr="00E62980">
        <w:rPr>
          <w:rFonts w:ascii="Times New Roman" w:hAnsi="Times New Roman" w:cs="Times New Roman"/>
        </w:rPr>
        <w:t xml:space="preserve"> improved</w:t>
      </w:r>
      <w:r w:rsidR="004B3D76" w:rsidRPr="00E62980">
        <w:rPr>
          <w:rFonts w:ascii="Times New Roman" w:hAnsi="Times New Roman" w:cs="Times New Roman"/>
        </w:rPr>
        <w:t xml:space="preserve"> </w:t>
      </w:r>
      <w:r w:rsidRPr="00E62980">
        <w:rPr>
          <w:rFonts w:ascii="Times New Roman" w:hAnsi="Times New Roman" w:cs="Times New Roman"/>
        </w:rPr>
        <w:t xml:space="preserve">with TRF </w:t>
      </w:r>
      <w:r w:rsidR="003D01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{"citationID":"36UyxgTs","properties":{"formattedCitation":"(37, 46, 47)","plainCitation":"(37, 46, 47)","noteIndex":0},"citationItems":[{"id":395,"uris":["http://zotero.org/users/5073745/items/UGYPSTUR"],"itemData":{"id":395,"type":"article-journal","abstract":"Increased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0E1D7F" w:rsidRPr="000E1D7F">
        <w:rPr>
          <w:rFonts w:ascii="Times New Roman" w:hAnsi="Times New Roman" w:cs="Times New Roman"/>
        </w:rPr>
        <w:t>(37, 46, 47)</w:t>
      </w:r>
      <w:r w:rsidR="003D019A" w:rsidRPr="00E62980">
        <w:rPr>
          <w:rFonts w:ascii="Times New Roman" w:hAnsi="Times New Roman" w:cs="Times New Roman"/>
        </w:rPr>
        <w:fldChar w:fldCharType="end"/>
      </w:r>
      <w:r w:rsidR="003125FF" w:rsidRPr="00E62980">
        <w:rPr>
          <w:rFonts w:ascii="Times New Roman" w:hAnsi="Times New Roman" w:cs="Times New Roman"/>
        </w:rPr>
        <w:t>.</w:t>
      </w:r>
      <w:r w:rsidR="00151682" w:rsidRPr="00E62980">
        <w:rPr>
          <w:rFonts w:ascii="Times New Roman" w:hAnsi="Times New Roman" w:cs="Times New Roman"/>
        </w:rPr>
        <w:t xml:space="preserve"> Our </w:t>
      </w:r>
      <w:r w:rsidR="003D019A" w:rsidRPr="00E62980">
        <w:rPr>
          <w:rFonts w:ascii="Times New Roman" w:hAnsi="Times New Roman" w:cs="Times New Roman"/>
        </w:rPr>
        <w:t xml:space="preserve">finding </w:t>
      </w:r>
      <w:r w:rsidR="009D039A" w:rsidRPr="00E62980">
        <w:rPr>
          <w:rFonts w:ascii="Times New Roman" w:hAnsi="Times New Roman" w:cs="Times New Roman"/>
        </w:rPr>
        <w:t>that</w:t>
      </w:r>
      <w:r w:rsidR="003D019A" w:rsidRPr="00E62980">
        <w:rPr>
          <w:rFonts w:ascii="Times New Roman" w:hAnsi="Times New Roman" w:cs="Times New Roman"/>
        </w:rPr>
        <w:t xml:space="preserve"> fasting </w:t>
      </w:r>
      <w:r w:rsidR="003125FF" w:rsidRPr="00E62980">
        <w:rPr>
          <w:rFonts w:ascii="Times New Roman" w:hAnsi="Times New Roman" w:cs="Times New Roman"/>
        </w:rPr>
        <w:t xml:space="preserve">blood glucose is </w:t>
      </w:r>
      <w:r w:rsidR="009D039A" w:rsidRPr="00E62980">
        <w:rPr>
          <w:rFonts w:ascii="Times New Roman" w:hAnsi="Times New Roman" w:cs="Times New Roman"/>
        </w:rPr>
        <w:t xml:space="preserve">unchanged </w:t>
      </w:r>
      <w:r w:rsidR="00227266" w:rsidRPr="00E62980">
        <w:rPr>
          <w:rFonts w:ascii="Times New Roman" w:hAnsi="Times New Roman" w:cs="Times New Roman"/>
        </w:rPr>
        <w:t xml:space="preserve">in eTRF </w:t>
      </w:r>
      <w:r w:rsidR="009D039A" w:rsidRPr="00E62980">
        <w:rPr>
          <w:rFonts w:ascii="Times New Roman" w:hAnsi="Times New Roman" w:cs="Times New Roman"/>
        </w:rPr>
        <w:t xml:space="preserve">mice </w:t>
      </w:r>
      <w:r w:rsidR="00A43ACD" w:rsidRPr="00E62980">
        <w:rPr>
          <w:rFonts w:ascii="Times New Roman" w:hAnsi="Times New Roman" w:cs="Times New Roman"/>
        </w:rPr>
        <w:t xml:space="preserve">is </w:t>
      </w:r>
      <w:r w:rsidR="007B5F42" w:rsidRPr="00E62980">
        <w:rPr>
          <w:rFonts w:ascii="Times New Roman" w:hAnsi="Times New Roman" w:cs="Times New Roman"/>
        </w:rPr>
        <w:t>consistent with</w:t>
      </w:r>
      <w:r w:rsidR="00593454" w:rsidRPr="00E62980">
        <w:rPr>
          <w:rFonts w:ascii="Times New Roman" w:hAnsi="Times New Roman" w:cs="Times New Roman"/>
        </w:rPr>
        <w:t xml:space="preserve"> other groups </w:t>
      </w:r>
      <w:r w:rsidR="00A43ACD" w:rsidRPr="00E62980">
        <w:rPr>
          <w:rFonts w:ascii="Times New Roman" w:hAnsi="Times New Roman" w:cs="Times New Roman"/>
        </w:rPr>
        <w:t>examining</w:t>
      </w:r>
      <w:r w:rsidR="00F13664" w:rsidRPr="00E62980">
        <w:rPr>
          <w:rFonts w:ascii="Times New Roman" w:hAnsi="Times New Roman" w:cs="Times New Roman"/>
        </w:rPr>
        <w:t xml:space="preserve"> TRF </w:t>
      </w:r>
      <w:r w:rsidR="00593454" w:rsidRPr="00E62980">
        <w:rPr>
          <w:rFonts w:ascii="Times New Roman" w:hAnsi="Times New Roman" w:cs="Times New Roman"/>
        </w:rPr>
        <w:t>with</w:t>
      </w:r>
      <w:r w:rsidR="009D039A" w:rsidRPr="00E62980">
        <w:rPr>
          <w:rFonts w:ascii="Times New Roman" w:hAnsi="Times New Roman" w:cs="Times New Roman"/>
        </w:rPr>
        <w:t xml:space="preserve"> </w:t>
      </w:r>
      <w:r w:rsidR="00A43ACD" w:rsidRPr="00E62980">
        <w:rPr>
          <w:rFonts w:ascii="Times New Roman" w:hAnsi="Times New Roman" w:cs="Times New Roman"/>
        </w:rPr>
        <w:t>HF</w:t>
      </w:r>
      <w:r w:rsidR="003D0BD4" w:rsidRPr="00E62980">
        <w:rPr>
          <w:rFonts w:ascii="Times New Roman" w:hAnsi="Times New Roman" w:cs="Times New Roman"/>
        </w:rPr>
        <w:t>HS</w:t>
      </w:r>
      <w:r w:rsidR="009D039A" w:rsidRPr="00E62980">
        <w:rPr>
          <w:rFonts w:ascii="Times New Roman" w:hAnsi="Times New Roman" w:cs="Times New Roman"/>
        </w:rPr>
        <w:t xml:space="preserve"> </w:t>
      </w:r>
      <w:r w:rsidR="003125FF"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{"citationID":"MnwR5RAn","properties":{"formattedCitation":"(35, 46, 47)","plainCitation":"(35, 46, 47)","noteIndex":0},"citationItems":[{"id":395,"uris":["http://zotero.org/users/5073745/items/UGYPSTUR"],"itemData":{"id":395,"type":"article-journal","abstract":"Increased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sidRPr="00E62980">
        <w:rPr>
          <w:rFonts w:ascii="Times New Roman" w:hAnsi="Times New Roman" w:cs="Times New Roman"/>
        </w:rPr>
        <w:fldChar w:fldCharType="separate"/>
      </w:r>
      <w:r w:rsidR="000E1D7F" w:rsidRPr="000E1D7F">
        <w:rPr>
          <w:rFonts w:ascii="Times New Roman" w:hAnsi="Times New Roman" w:cs="Times New Roman"/>
        </w:rPr>
        <w:t>(35, 46, 47)</w:t>
      </w:r>
      <w:r w:rsidR="003125FF" w:rsidRPr="00E62980">
        <w:rPr>
          <w:rFonts w:ascii="Times New Roman" w:hAnsi="Times New Roman" w:cs="Times New Roman"/>
        </w:rPr>
        <w:fldChar w:fldCharType="end"/>
      </w:r>
      <w:r w:rsidR="003125FF" w:rsidRPr="00E62980">
        <w:rPr>
          <w:rFonts w:ascii="Times New Roman" w:hAnsi="Times New Roman" w:cs="Times New Roman"/>
        </w:rPr>
        <w:t>.</w:t>
      </w:r>
      <w:r w:rsidR="006A14F0" w:rsidRPr="00E62980">
        <w:rPr>
          <w:rFonts w:ascii="Times New Roman" w:hAnsi="Times New Roman" w:cs="Times New Roman"/>
        </w:rPr>
        <w:t xml:space="preserve"> </w:t>
      </w:r>
      <w:r w:rsidR="00F2259E" w:rsidRPr="00E62980">
        <w:rPr>
          <w:rFonts w:ascii="Times New Roman" w:hAnsi="Times New Roman" w:cs="Times New Roman"/>
        </w:rPr>
        <w:t>Some differences in the current studies are not reflected in the literature, such as</w:t>
      </w:r>
      <w:r w:rsidR="009D039A" w:rsidRPr="00E62980">
        <w:rPr>
          <w:rFonts w:ascii="Times New Roman" w:hAnsi="Times New Roman" w:cs="Times New Roman"/>
        </w:rPr>
        <w:t xml:space="preserve"> elevated food intake</w:t>
      </w:r>
      <w:r w:rsidR="00F2259E" w:rsidRPr="00E62980">
        <w:rPr>
          <w:rFonts w:ascii="Times New Roman" w:hAnsi="Times New Roman" w:cs="Times New Roman"/>
        </w:rPr>
        <w:t xml:space="preserve"> while on NCD</w:t>
      </w:r>
      <w:r w:rsidR="009D039A" w:rsidRPr="00E62980">
        <w:rPr>
          <w:rFonts w:ascii="Times New Roman" w:hAnsi="Times New Roman" w:cs="Times New Roman"/>
        </w:rPr>
        <w:t xml:space="preserve"> in </w:t>
      </w:r>
      <w:r w:rsidR="00593454" w:rsidRPr="00E62980">
        <w:rPr>
          <w:rFonts w:ascii="Times New Roman" w:hAnsi="Times New Roman" w:cs="Times New Roman"/>
        </w:rPr>
        <w:t>female offspring</w:t>
      </w:r>
      <w:r w:rsidR="009D039A" w:rsidRPr="00E62980">
        <w:rPr>
          <w:rFonts w:ascii="Times New Roman" w:hAnsi="Times New Roman" w:cs="Times New Roman"/>
        </w:rPr>
        <w:t xml:space="preserve"> exposed to eTRF </w:t>
      </w:r>
      <w:r w:rsidR="009D039A" w:rsidRPr="00E62980">
        <w:rPr>
          <w:rFonts w:ascii="Times New Roman" w:hAnsi="Times New Roman" w:cs="Times New Roman"/>
          <w:i/>
          <w:iCs/>
        </w:rPr>
        <w:t xml:space="preserve">in utero </w:t>
      </w:r>
      <w:r w:rsidR="00720D62" w:rsidRPr="00E62980">
        <w:rPr>
          <w:rFonts w:ascii="Times New Roman" w:hAnsi="Times New Roman" w:cs="Times New Roman"/>
        </w:rPr>
        <w:t>and was not seen in the other longitudinal analysis of offspring health following gestational TRF</w:t>
      </w:r>
      <w:r w:rsidR="00E84DC7" w:rsidRPr="00E62980">
        <w:rPr>
          <w:rFonts w:ascii="Times New Roman" w:hAnsi="Times New Roman" w:cs="Times New Roman"/>
        </w:rPr>
        <w:t xml:space="preserve"> </w:t>
      </w:r>
      <w:r w:rsidR="00720D6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{"citationID":"a1dpki0njv8","properties":{"formattedCitation":"(20)","plainCitation":"(20)","noteIndex":0},"citationItems":[{"id":485,"uris":["http://zotero.org/users/5073745/items/H2SF844K"],"itemData":{"id":485,"type":"article-journal","abstract":"Maternal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E62980">
        <w:rPr>
          <w:rFonts w:ascii="Times New Roman" w:hAnsi="Times New Roman" w:cs="Times New Roman"/>
        </w:rPr>
        <w:fldChar w:fldCharType="separate"/>
      </w:r>
      <w:r w:rsidR="000E1D7F" w:rsidRPr="000E1D7F">
        <w:rPr>
          <w:rFonts w:ascii="Times New Roman" w:hAnsi="Times New Roman" w:cs="Times New Roman"/>
        </w:rPr>
        <w:t>(20)</w:t>
      </w:r>
      <w:r w:rsidR="00720D62" w:rsidRPr="00E62980">
        <w:rPr>
          <w:rFonts w:ascii="Times New Roman" w:hAnsi="Times New Roman" w:cs="Times New Roman"/>
        </w:rPr>
        <w:fldChar w:fldCharType="end"/>
      </w:r>
      <w:r w:rsidR="006A14F0" w:rsidRPr="00E62980">
        <w:rPr>
          <w:rFonts w:ascii="Times New Roman" w:hAnsi="Times New Roman" w:cs="Times New Roman"/>
        </w:rPr>
        <w:t>. S</w:t>
      </w:r>
      <w:r w:rsidR="009D039A" w:rsidRPr="00E62980">
        <w:rPr>
          <w:rFonts w:ascii="Times New Roman" w:hAnsi="Times New Roman" w:cs="Times New Roman"/>
        </w:rPr>
        <w:t>tudies</w:t>
      </w:r>
      <w:r w:rsidR="006A14F0" w:rsidRPr="00E62980">
        <w:rPr>
          <w:rFonts w:ascii="Times New Roman" w:hAnsi="Times New Roman" w:cs="Times New Roman"/>
        </w:rPr>
        <w:t xml:space="preserve"> of adult mice pairing TRF and HF</w:t>
      </w:r>
      <w:r w:rsidR="003D0BD4" w:rsidRPr="00E62980">
        <w:rPr>
          <w:rFonts w:ascii="Times New Roman" w:hAnsi="Times New Roman" w:cs="Times New Roman"/>
        </w:rPr>
        <w:t>HS</w:t>
      </w:r>
      <w:r w:rsidR="006A14F0" w:rsidRPr="00E62980">
        <w:rPr>
          <w:rFonts w:ascii="Times New Roman" w:hAnsi="Times New Roman" w:cs="Times New Roman"/>
        </w:rPr>
        <w:t xml:space="preserve"> report</w:t>
      </w:r>
      <w:r w:rsidR="009D039A" w:rsidRPr="00E62980">
        <w:rPr>
          <w:rFonts w:ascii="Times New Roman" w:hAnsi="Times New Roman" w:cs="Times New Roman"/>
        </w:rPr>
        <w:t xml:space="preserve"> </w:t>
      </w:r>
      <w:r w:rsidR="006A14F0" w:rsidRPr="00E62980">
        <w:rPr>
          <w:rFonts w:ascii="Times New Roman" w:hAnsi="Times New Roman" w:cs="Times New Roman"/>
        </w:rPr>
        <w:t>reduced food intake</w:t>
      </w:r>
      <w:r w:rsidR="00E5177F">
        <w:rPr>
          <w:rFonts w:ascii="Times New Roman" w:hAnsi="Times New Roman" w:cs="Times New Roman"/>
        </w:rPr>
        <w:t xml:space="preserve"> in TRF groups</w:t>
      </w:r>
      <w:r w:rsidR="009D039A" w:rsidRPr="00E62980">
        <w:rPr>
          <w:rFonts w:ascii="Times New Roman" w:hAnsi="Times New Roman" w:cs="Times New Roman"/>
        </w:rPr>
        <w:t xml:space="preserve"> </w:t>
      </w:r>
      <w:r w:rsidR="009D03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{"citationID":"HyomqV8S","properties":{"formattedCitation":"(39, 48)","plainCitation":"(39, 48)","noteIndex":0},"citationItems":[{"id":337,"uris":["http://zotero.org/users/5073745/items/FP8YHPIT"],"itemData":{"id":337,"type":"article-journal","abstract":"Circadian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sidRPr="00E62980">
        <w:rPr>
          <w:rFonts w:ascii="Times New Roman" w:hAnsi="Times New Roman" w:cs="Times New Roman"/>
        </w:rPr>
        <w:fldChar w:fldCharType="separate"/>
      </w:r>
      <w:r w:rsidR="000E1D7F" w:rsidRPr="000E1D7F">
        <w:rPr>
          <w:rFonts w:ascii="Times New Roman" w:hAnsi="Times New Roman" w:cs="Times New Roman"/>
        </w:rPr>
        <w:t>(39, 48)</w:t>
      </w:r>
      <w:r w:rsidR="009D039A" w:rsidRPr="00E62980">
        <w:rPr>
          <w:rFonts w:ascii="Times New Roman" w:hAnsi="Times New Roman" w:cs="Times New Roman"/>
        </w:rPr>
        <w:fldChar w:fldCharType="end"/>
      </w:r>
      <w:r w:rsidR="009D039A" w:rsidRPr="00E62980">
        <w:rPr>
          <w:rFonts w:ascii="Times New Roman" w:hAnsi="Times New Roman" w:cs="Times New Roman"/>
        </w:rPr>
        <w:t xml:space="preserve"> or equivalent caloric intake when matched by diet </w:t>
      </w:r>
      <w:r w:rsidR="009D03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{"citationID":"a1s9oqgd2au","properties":{"formattedCitation":"(36\\uc0\\u8211{}38, 49)","plainCitation":"(36–38, 49)","noteIndex":0},"citationItems":[{"id":413,"uris":["http://zotero.org/users/5073745/items/QMLGQCIB"],"itemData":{"id":413,"type":"article-journal","abstract":"Abstract\n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sidRPr="00E62980">
        <w:rPr>
          <w:rFonts w:ascii="Times New Roman" w:hAnsi="Times New Roman" w:cs="Times New Roman"/>
        </w:rPr>
        <w:fldChar w:fldCharType="separate"/>
      </w:r>
      <w:r w:rsidR="000E1D7F" w:rsidRPr="000E1D7F">
        <w:rPr>
          <w:rFonts w:ascii="Times New Roman" w:hAnsi="Times New Roman" w:cs="Times New Roman"/>
        </w:rPr>
        <w:t>(36–38, 49)</w:t>
      </w:r>
      <w:r w:rsidR="009D039A" w:rsidRPr="00E62980">
        <w:rPr>
          <w:rFonts w:ascii="Times New Roman" w:hAnsi="Times New Roman" w:cs="Times New Roman"/>
        </w:rPr>
        <w:fldChar w:fldCharType="end"/>
      </w:r>
      <w:r w:rsidR="009D039A" w:rsidRPr="00E62980">
        <w:rPr>
          <w:rFonts w:ascii="Times New Roman" w:hAnsi="Times New Roman" w:cs="Times New Roman"/>
        </w:rPr>
        <w:t>.</w:t>
      </w:r>
      <w:r w:rsidR="008A6AA6" w:rsidRPr="00E62980">
        <w:rPr>
          <w:rFonts w:ascii="Times New Roman" w:hAnsi="Times New Roman" w:cs="Times New Roman"/>
        </w:rPr>
        <w:t xml:space="preserve"> </w:t>
      </w:r>
      <w:r w:rsidR="00761E49" w:rsidRPr="00E62980">
        <w:rPr>
          <w:rFonts w:ascii="Times New Roman" w:hAnsi="Times New Roman" w:cs="Times New Roman"/>
        </w:rPr>
        <w:t>This could indicate a compensatory response in the female offspring</w:t>
      </w:r>
      <w:r w:rsidR="00EA4CD2" w:rsidRPr="00E62980">
        <w:rPr>
          <w:rFonts w:ascii="Times New Roman" w:hAnsi="Times New Roman" w:cs="Times New Roman"/>
        </w:rPr>
        <w:t xml:space="preserve"> resulting</w:t>
      </w:r>
      <w:r w:rsidR="00761E49" w:rsidRPr="00E62980">
        <w:rPr>
          <w:rFonts w:ascii="Times New Roman" w:hAnsi="Times New Roman" w:cs="Times New Roman"/>
        </w:rPr>
        <w:t xml:space="preserve"> </w:t>
      </w:r>
      <w:r w:rsidR="00EA4CD2" w:rsidRPr="00E62980">
        <w:rPr>
          <w:rFonts w:ascii="Times New Roman" w:hAnsi="Times New Roman" w:cs="Times New Roman"/>
        </w:rPr>
        <w:t>from</w:t>
      </w:r>
      <w:r w:rsidR="00761E49" w:rsidRPr="00E62980">
        <w:rPr>
          <w:rFonts w:ascii="Times New Roman" w:hAnsi="Times New Roman" w:cs="Times New Roman"/>
        </w:rPr>
        <w:t xml:space="preserve"> eTRF </w:t>
      </w:r>
      <w:r w:rsidR="006A14F0" w:rsidRPr="00E62980">
        <w:rPr>
          <w:rFonts w:ascii="Times New Roman" w:hAnsi="Times New Roman" w:cs="Times New Roman"/>
          <w:i/>
          <w:iCs/>
        </w:rPr>
        <w:t>in utero</w:t>
      </w:r>
      <w:r w:rsidR="00761E49" w:rsidRPr="00E62980">
        <w:rPr>
          <w:rFonts w:ascii="Times New Roman" w:hAnsi="Times New Roman" w:cs="Times New Roman"/>
        </w:rPr>
        <w:t>. Interestingly</w:t>
      </w:r>
      <w:r w:rsidR="00227266" w:rsidRPr="00E62980">
        <w:rPr>
          <w:rFonts w:ascii="Times New Roman" w:hAnsi="Times New Roman" w:cs="Times New Roman"/>
        </w:rPr>
        <w:t>,</w:t>
      </w:r>
      <w:r w:rsidR="00761E49" w:rsidRPr="00E62980">
        <w:rPr>
          <w:rFonts w:ascii="Times New Roman" w:hAnsi="Times New Roman" w:cs="Times New Roman"/>
        </w:rPr>
        <w:t xml:space="preserve"> this did not result in differing body </w:t>
      </w:r>
      <w:r w:rsidR="00593454" w:rsidRPr="00E62980">
        <w:rPr>
          <w:rFonts w:ascii="Times New Roman" w:hAnsi="Times New Roman" w:cs="Times New Roman"/>
        </w:rPr>
        <w:t xml:space="preserve">weight or </w:t>
      </w:r>
      <w:r w:rsidR="00761E49" w:rsidRPr="00E62980">
        <w:rPr>
          <w:rFonts w:ascii="Times New Roman" w:hAnsi="Times New Roman" w:cs="Times New Roman"/>
        </w:rPr>
        <w:t>composition, suggesting that this increased food intake is matched by decreased caloric extraction or increased energy expenditure in these mice.</w:t>
      </w:r>
    </w:p>
    <w:p w14:paraId="3CF38E67" w14:textId="290E74CA" w:rsidR="00347F2F" w:rsidRPr="00E62980" w:rsidRDefault="002275DB" w:rsidP="0020702E">
      <w:pPr>
        <w:spacing w:line="480" w:lineRule="auto"/>
        <w:ind w:firstLine="720"/>
        <w:rPr>
          <w:rFonts w:ascii="Times New Roman" w:hAnsi="Times New Roman" w:cs="Times New Roman"/>
        </w:rPr>
      </w:pPr>
      <w:r w:rsidRPr="00E62980">
        <w:rPr>
          <w:rFonts w:ascii="Times New Roman" w:hAnsi="Times New Roman" w:cs="Times New Roman"/>
        </w:rPr>
        <w:t>The phenotype in</w:t>
      </w:r>
      <w:r w:rsidR="00A31A7B" w:rsidRPr="00E62980">
        <w:rPr>
          <w:rFonts w:ascii="Times New Roman" w:hAnsi="Times New Roman" w:cs="Times New Roman"/>
        </w:rPr>
        <w:t xml:space="preserve"> male</w:t>
      </w:r>
      <w:r w:rsidRPr="00E62980">
        <w:rPr>
          <w:rFonts w:ascii="Times New Roman" w:hAnsi="Times New Roman" w:cs="Times New Roman"/>
        </w:rPr>
        <w:t xml:space="preserve"> offspring</w:t>
      </w:r>
      <w:r w:rsidR="00A31A7B" w:rsidRPr="00E62980">
        <w:rPr>
          <w:rFonts w:ascii="Times New Roman" w:hAnsi="Times New Roman" w:cs="Times New Roman"/>
        </w:rPr>
        <w:t xml:space="preserve"> </w:t>
      </w:r>
      <w:r w:rsidR="00391E0E" w:rsidRPr="00E62980">
        <w:rPr>
          <w:rFonts w:ascii="Times New Roman" w:hAnsi="Times New Roman" w:cs="Times New Roman"/>
        </w:rPr>
        <w:t>from</w:t>
      </w:r>
      <w:r w:rsidRPr="00E62980">
        <w:rPr>
          <w:rFonts w:ascii="Times New Roman" w:hAnsi="Times New Roman" w:cs="Times New Roman"/>
        </w:rPr>
        <w:t xml:space="preserve"> </w:t>
      </w:r>
      <w:r w:rsidR="001D0B53" w:rsidRPr="00E62980">
        <w:rPr>
          <w:rFonts w:ascii="Times New Roman" w:hAnsi="Times New Roman" w:cs="Times New Roman"/>
        </w:rPr>
        <w:t>time-restricted feeding</w:t>
      </w:r>
      <w:r w:rsidR="001C41CC" w:rsidRPr="00E62980">
        <w:rPr>
          <w:rFonts w:ascii="Times New Roman" w:hAnsi="Times New Roman" w:cs="Times New Roman"/>
        </w:rPr>
        <w:t xml:space="preserve"> </w:t>
      </w:r>
      <w:r w:rsidR="00A31A7B" w:rsidRPr="00E62980">
        <w:rPr>
          <w:rFonts w:ascii="Times New Roman" w:hAnsi="Times New Roman" w:cs="Times New Roman"/>
        </w:rPr>
        <w:t xml:space="preserve">bears resemblance to </w:t>
      </w:r>
      <w:r w:rsidR="00B66050" w:rsidRPr="00E62980">
        <w:rPr>
          <w:rFonts w:ascii="Times New Roman" w:hAnsi="Times New Roman" w:cs="Times New Roman"/>
        </w:rPr>
        <w:t>animal models</w:t>
      </w:r>
      <w:r w:rsidR="001C41CC" w:rsidRPr="00E62980">
        <w:rPr>
          <w:rFonts w:ascii="Times New Roman" w:hAnsi="Times New Roman" w:cs="Times New Roman"/>
        </w:rPr>
        <w:t xml:space="preserve"> of </w:t>
      </w:r>
      <w:r w:rsidR="003370C7">
        <w:rPr>
          <w:rFonts w:ascii="Times New Roman" w:hAnsi="Times New Roman" w:cs="Times New Roman"/>
        </w:rPr>
        <w:t>adverse intrauterine development</w:t>
      </w:r>
      <w:r w:rsidR="001D6520" w:rsidRPr="00E62980">
        <w:rPr>
          <w:rFonts w:ascii="Times New Roman" w:hAnsi="Times New Roman" w:cs="Times New Roman"/>
        </w:rPr>
        <w:t>,</w:t>
      </w:r>
      <w:r w:rsidRPr="00E62980">
        <w:rPr>
          <w:rFonts w:ascii="Times New Roman" w:hAnsi="Times New Roman" w:cs="Times New Roman"/>
        </w:rPr>
        <w:t xml:space="preserve"> where glucose intolerance in resultant offspring </w:t>
      </w:r>
      <w:r w:rsidR="00BC2133" w:rsidRPr="00E62980">
        <w:rPr>
          <w:rFonts w:ascii="Times New Roman" w:hAnsi="Times New Roman" w:cs="Times New Roman"/>
        </w:rPr>
        <w:t>can be a</w:t>
      </w:r>
      <w:r w:rsidRPr="00E62980">
        <w:rPr>
          <w:rFonts w:ascii="Times New Roman" w:hAnsi="Times New Roman" w:cs="Times New Roman"/>
        </w:rPr>
        <w:t xml:space="preserve"> common</w:t>
      </w:r>
      <w:r w:rsidR="00BC2133" w:rsidRPr="00E62980">
        <w:rPr>
          <w:rFonts w:ascii="Times New Roman" w:hAnsi="Times New Roman" w:cs="Times New Roman"/>
        </w:rPr>
        <w:t xml:space="preserve"> phenotype</w:t>
      </w:r>
      <w:r w:rsidRPr="00E62980">
        <w:rPr>
          <w:rFonts w:ascii="Times New Roman" w:hAnsi="Times New Roman" w:cs="Times New Roman"/>
        </w:rPr>
        <w:t xml:space="preserve">. </w:t>
      </w:r>
      <w:r w:rsidR="00A31A7B" w:rsidRPr="00E62980">
        <w:rPr>
          <w:rFonts w:ascii="Times New Roman" w:hAnsi="Times New Roman" w:cs="Times New Roman"/>
        </w:rPr>
        <w:t xml:space="preserve">First described by Barker and colleagues, offspring </w:t>
      </w:r>
      <w:r w:rsidR="00593454" w:rsidRPr="00E62980">
        <w:rPr>
          <w:rFonts w:ascii="Times New Roman" w:hAnsi="Times New Roman" w:cs="Times New Roman"/>
        </w:rPr>
        <w:t xml:space="preserve">who were </w:t>
      </w:r>
      <w:r w:rsidR="00A31A7B" w:rsidRPr="00E62980">
        <w:rPr>
          <w:rFonts w:ascii="Times New Roman" w:hAnsi="Times New Roman" w:cs="Times New Roman"/>
        </w:rPr>
        <w:t xml:space="preserve">deprived of nutrition </w:t>
      </w:r>
      <w:r w:rsidR="00A31A7B" w:rsidRPr="00E62980">
        <w:rPr>
          <w:rFonts w:ascii="Times New Roman" w:hAnsi="Times New Roman" w:cs="Times New Roman"/>
          <w:i/>
          <w:iCs/>
        </w:rPr>
        <w:t>in utero</w:t>
      </w:r>
      <w:r w:rsidR="00A31A7B" w:rsidRPr="00E62980">
        <w:rPr>
          <w:rFonts w:ascii="Times New Roman" w:hAnsi="Times New Roman" w:cs="Times New Roman"/>
        </w:rPr>
        <w:t xml:space="preserve"> were more likely to develop chronic, nutrition-related disease in adulthood </w:t>
      </w:r>
      <w:r w:rsidR="00A31A7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{"citationID":"4YEpno2n","properties":{"formattedCitation":"(50)","plainCitation":"(50)","noteIndex":0},"citationItems":[{"id":517,"uris":["http://zotero.org/users/5073745/items/JMBIHCFL"],"itemData":{"id":517,"type":"article-journal","abstract":"Babies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E62980">
        <w:rPr>
          <w:rFonts w:ascii="Times New Roman" w:hAnsi="Times New Roman" w:cs="Times New Roman"/>
        </w:rPr>
        <w:fldChar w:fldCharType="separate"/>
      </w:r>
      <w:r w:rsidR="000E1D7F" w:rsidRPr="000E1D7F">
        <w:rPr>
          <w:rFonts w:ascii="Times New Roman" w:hAnsi="Times New Roman" w:cs="Times New Roman"/>
        </w:rPr>
        <w:t>(50)</w:t>
      </w:r>
      <w:r w:rsidR="00A31A7B" w:rsidRPr="00E62980">
        <w:rPr>
          <w:rFonts w:ascii="Times New Roman" w:hAnsi="Times New Roman" w:cs="Times New Roman"/>
        </w:rPr>
        <w:fldChar w:fldCharType="end"/>
      </w:r>
      <w:r w:rsidR="00A31A7B" w:rsidRPr="00E62980">
        <w:rPr>
          <w:rFonts w:ascii="Times New Roman" w:hAnsi="Times New Roman" w:cs="Times New Roman"/>
        </w:rPr>
        <w:t>.</w:t>
      </w:r>
      <w:r w:rsidR="000E1D7F" w:rsidRPr="00E62980">
        <w:rPr>
          <w:rFonts w:ascii="Times New Roman" w:hAnsi="Times New Roman" w:cs="Times New Roman"/>
        </w:rPr>
        <w:t xml:space="preserve"> </w:t>
      </w:r>
      <w:r w:rsidR="00391E0E" w:rsidRPr="00E62980">
        <w:rPr>
          <w:rFonts w:ascii="Times New Roman" w:hAnsi="Times New Roman" w:cs="Times New Roman"/>
        </w:rPr>
        <w:t>U</w:t>
      </w:r>
      <w:r w:rsidR="00CB0EB3" w:rsidRPr="00E62980">
        <w:rPr>
          <w:rFonts w:ascii="Times New Roman" w:hAnsi="Times New Roman" w:cs="Times New Roman"/>
        </w:rPr>
        <w:t xml:space="preserve">ndernutrition </w:t>
      </w:r>
      <w:r w:rsidR="00391E0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{"citationID":"a22jo0ores0","properties":{"formattedCitation":"(51\\uc0\\u8211{}53)","plainCitation":"(51–53)","noteIndex":0},"citationItems":[{"id":39,"uris":["http://zotero.org/users/5073745/items/IAFZXV97"],"itemData":{"id":39,"type":"article-journal","abstract":"Maternal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sidRPr="00E62980">
        <w:rPr>
          <w:rFonts w:ascii="Times New Roman" w:hAnsi="Times New Roman" w:cs="Times New Roman"/>
        </w:rPr>
        <w:fldChar w:fldCharType="separate"/>
      </w:r>
      <w:r w:rsidR="000E1D7F" w:rsidRPr="000E1D7F">
        <w:rPr>
          <w:rFonts w:ascii="Times New Roman" w:hAnsi="Times New Roman" w:cs="Times New Roman"/>
        </w:rPr>
        <w:t>(51–53)</w:t>
      </w:r>
      <w:r w:rsidR="00391E0E" w:rsidRPr="00E62980">
        <w:rPr>
          <w:rFonts w:ascii="Times New Roman" w:hAnsi="Times New Roman" w:cs="Times New Roman"/>
        </w:rPr>
        <w:fldChar w:fldCharType="end"/>
      </w:r>
      <w:r w:rsidR="00D10EF6">
        <w:rPr>
          <w:rFonts w:ascii="Times New Roman" w:hAnsi="Times New Roman" w:cs="Times New Roman"/>
        </w:rPr>
        <w:t xml:space="preserve">, overnutrition </w:t>
      </w:r>
      <w:r w:rsidR="00D10EF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{"citationID":"7hNjoJ61","properties":{"formattedCitation":"(54, 55)","plainCitation":"(54, 55)","noteIndex":0},"citationItems":[{"id":40,"uris":["http://zotero.org/users/5073745/items/9QAQ5MUT"],"itemData":{"id":40,"type":"article-journal","abstract":"Scope: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D10EF6" w:rsidRPr="00E62980">
        <w:rPr>
          <w:rFonts w:ascii="Times New Roman" w:hAnsi="Times New Roman" w:cs="Times New Roman"/>
        </w:rPr>
        <w:fldChar w:fldCharType="separate"/>
      </w:r>
      <w:r w:rsidR="000E1D7F" w:rsidRPr="000E1D7F">
        <w:rPr>
          <w:rFonts w:ascii="Times New Roman" w:hAnsi="Times New Roman" w:cs="Times New Roman"/>
        </w:rPr>
        <w:t>(54, 55)</w:t>
      </w:r>
      <w:r w:rsidR="00D10EF6" w:rsidRPr="00E62980">
        <w:rPr>
          <w:rFonts w:ascii="Times New Roman" w:hAnsi="Times New Roman" w:cs="Times New Roman"/>
        </w:rPr>
        <w:fldChar w:fldCharType="end"/>
      </w:r>
      <w:r w:rsidR="00D10EF6">
        <w:rPr>
          <w:rFonts w:ascii="Times New Roman" w:hAnsi="Times New Roman" w:cs="Times New Roman"/>
        </w:rPr>
        <w:t xml:space="preserve">, placental insufficiency </w:t>
      </w:r>
      <w:r w:rsidR="00D10EF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{"citationID":"ajus61s2ap","properties":{"formattedCitation":"(56, 57)","plainCitation":"(56, 57)","noteIndex":0},"citationItems":[{"id":6,"uris":["http://zotero.org/users/5073745/items/HJ2EQ4TG"],"itemData":{"id":6,"type":"article-journal","abstract":"Placental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T."}],"issued":{"date-parts":[["2017",11,16]]}}},{"id":429,"uris":["http://zotero.org/users/5073745/items/PF9NMWE7"],"itemData":{"id":429,"type":"article-journal","abstract":"It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D10EF6" w:rsidRPr="00E62980">
        <w:rPr>
          <w:rFonts w:ascii="Times New Roman" w:hAnsi="Times New Roman" w:cs="Times New Roman"/>
        </w:rPr>
        <w:fldChar w:fldCharType="separate"/>
      </w:r>
      <w:r w:rsidR="000E1D7F" w:rsidRPr="000E1D7F">
        <w:rPr>
          <w:rFonts w:ascii="Times New Roman" w:hAnsi="Times New Roman" w:cs="Times New Roman"/>
        </w:rPr>
        <w:t>(56, 57)</w:t>
      </w:r>
      <w:r w:rsidR="00D10EF6" w:rsidRPr="00E62980">
        <w:rPr>
          <w:rFonts w:ascii="Times New Roman" w:hAnsi="Times New Roman" w:cs="Times New Roman"/>
        </w:rPr>
        <w:fldChar w:fldCharType="end"/>
      </w:r>
      <w:r w:rsidR="00D10EF6">
        <w:rPr>
          <w:rFonts w:ascii="Times New Roman" w:hAnsi="Times New Roman" w:cs="Times New Roman"/>
        </w:rPr>
        <w:t xml:space="preserve">, and chronodisruption </w:t>
      </w:r>
      <w:r w:rsidR="008A78FC">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{"citationID":"aq7gheaq2u","properties":{"formattedCitation":"(16, 17, 44, 58)","plainCitation":"(16, 17, 44, 58)","noteIndex":0},"citationItems":[{"id":1582,"uris":["http://zotero.org/users/5073745/items/TP35IF7G"],"itemData":{"id":1582,"type":"article-journal","abstract":"Chronic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J."}],"issued":{"date-parts":[["2013"]]}}},{"id":437,"uris":["http://zotero.org/users/5073745/items/B23S64CV"],"itemData":{"id":437,"type":"article-journal","abstract":"KEY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diseases.\nABSTRACT: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Physiology","DOI":"10.1113/JP276083","ISSN":"1469-7793","issue":"23","journalAbbreviation":"J. Physiol. (Lond.)","language":"eng","note":"PMID: 30118176\nPMCID: PMC6265531","page":"5839-5857","source":"PubMed","title":"Gestational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A."},{"family":"Azpeleta","given":"C."},{"family":"Seron-Ferre","given":"M."},{"family":"Torres-Farfan","given":"C."}],"issued":{"date-parts":[["2018",12]]}}}],"schema":"https://github.com/citation-style-language/schema/raw/master/csl-citation.json"} </w:instrText>
      </w:r>
      <w:r w:rsidR="008A78FC">
        <w:rPr>
          <w:rFonts w:ascii="Times New Roman" w:hAnsi="Times New Roman" w:cs="Times New Roman"/>
        </w:rPr>
        <w:fldChar w:fldCharType="separate"/>
      </w:r>
      <w:r w:rsidR="000E1D7F" w:rsidRPr="000E1D7F">
        <w:rPr>
          <w:rFonts w:ascii="Times New Roman" w:hAnsi="Times New Roman" w:cs="Times New Roman"/>
        </w:rPr>
        <w:t>(16, 17, 44, 58)</w:t>
      </w:r>
      <w:r w:rsidR="008A78FC">
        <w:rPr>
          <w:rFonts w:ascii="Times New Roman" w:hAnsi="Times New Roman" w:cs="Times New Roman"/>
        </w:rPr>
        <w:fldChar w:fldCharType="end"/>
      </w:r>
      <w:r w:rsidR="00D10EF6">
        <w:rPr>
          <w:rFonts w:ascii="Times New Roman" w:hAnsi="Times New Roman" w:cs="Times New Roman"/>
        </w:rPr>
        <w:t xml:space="preserve"> during pregnancy have all been reported to induce </w:t>
      </w:r>
      <w:r w:rsidR="00D10EF6">
        <w:rPr>
          <w:rFonts w:ascii="Times New Roman" w:hAnsi="Times New Roman" w:cs="Times New Roman"/>
        </w:rPr>
        <w:lastRenderedPageBreak/>
        <w:t xml:space="preserve">offspring glucose intolerance </w:t>
      </w:r>
      <w:r w:rsidR="00344F23" w:rsidRPr="00E62980">
        <w:rPr>
          <w:rFonts w:ascii="Times New Roman" w:hAnsi="Times New Roman" w:cs="Times New Roman"/>
        </w:rPr>
        <w:t xml:space="preserve">. </w:t>
      </w:r>
      <w:r w:rsidR="00347F2F" w:rsidRPr="00E62980">
        <w:rPr>
          <w:rFonts w:ascii="Times New Roman" w:hAnsi="Times New Roman" w:cs="Times New Roman"/>
        </w:rPr>
        <w:t>The extent to which m</w:t>
      </w:r>
      <w:r w:rsidR="006728EA" w:rsidRPr="00E62980">
        <w:rPr>
          <w:rFonts w:ascii="Times New Roman" w:hAnsi="Times New Roman" w:cs="Times New Roman"/>
        </w:rPr>
        <w:t>ale</w:t>
      </w:r>
      <w:r w:rsidR="00344F23" w:rsidRPr="00E62980">
        <w:rPr>
          <w:rFonts w:ascii="Times New Roman" w:hAnsi="Times New Roman" w:cs="Times New Roman"/>
        </w:rPr>
        <w:t>-</w:t>
      </w:r>
      <w:r w:rsidR="009344BE" w:rsidRPr="00E62980">
        <w:rPr>
          <w:rFonts w:ascii="Times New Roman" w:hAnsi="Times New Roman" w:cs="Times New Roman"/>
        </w:rPr>
        <w:t>predominate phenotypes and female resilience to changes</w:t>
      </w:r>
      <w:r w:rsidR="00344F23" w:rsidRPr="00E62980">
        <w:rPr>
          <w:rFonts w:ascii="Times New Roman" w:hAnsi="Times New Roman" w:cs="Times New Roman"/>
        </w:rPr>
        <w:t xml:space="preserve"> </w:t>
      </w:r>
      <w:r w:rsidR="009344BE" w:rsidRPr="00E62980">
        <w:rPr>
          <w:rFonts w:ascii="Times New Roman" w:hAnsi="Times New Roman" w:cs="Times New Roman"/>
        </w:rPr>
        <w:t>are</w:t>
      </w:r>
      <w:r w:rsidR="00344F23" w:rsidRPr="00E62980">
        <w:rPr>
          <w:rFonts w:ascii="Times New Roman" w:hAnsi="Times New Roman" w:cs="Times New Roman"/>
        </w:rPr>
        <w:t xml:space="preserve"> </w:t>
      </w:r>
      <w:r w:rsidR="00B712C4" w:rsidRPr="00E62980">
        <w:rPr>
          <w:rFonts w:ascii="Times New Roman" w:hAnsi="Times New Roman" w:cs="Times New Roman"/>
        </w:rPr>
        <w:t xml:space="preserve">difficult to </w:t>
      </w:r>
      <w:r w:rsidR="00347F2F" w:rsidRPr="00E62980">
        <w:rPr>
          <w:rFonts w:ascii="Times New Roman" w:hAnsi="Times New Roman" w:cs="Times New Roman"/>
        </w:rPr>
        <w:t xml:space="preserve">deduce </w:t>
      </w:r>
      <w:r w:rsidR="00344F23" w:rsidRPr="00E62980">
        <w:rPr>
          <w:rFonts w:ascii="Times New Roman" w:hAnsi="Times New Roman" w:cs="Times New Roman"/>
        </w:rPr>
        <w:t xml:space="preserve">as many groups </w:t>
      </w:r>
      <w:r w:rsidR="006728EA" w:rsidRPr="00E62980">
        <w:rPr>
          <w:rFonts w:ascii="Times New Roman" w:hAnsi="Times New Roman" w:cs="Times New Roman"/>
        </w:rPr>
        <w:t xml:space="preserve">either </w:t>
      </w:r>
      <w:r w:rsidR="00344F23" w:rsidRPr="00E62980">
        <w:rPr>
          <w:rFonts w:ascii="Times New Roman" w:hAnsi="Times New Roman" w:cs="Times New Roman"/>
        </w:rPr>
        <w:t xml:space="preserve">study male offspring </w:t>
      </w:r>
      <w:r w:rsidR="006728EA" w:rsidRPr="00E62980">
        <w:rPr>
          <w:rFonts w:ascii="Times New Roman" w:hAnsi="Times New Roman" w:cs="Times New Roman"/>
        </w:rPr>
        <w:t xml:space="preserve">exclusively </w:t>
      </w:r>
      <w:r w:rsidR="006728E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{"citationID":"Hxsft8YL","properties":{"formattedCitation":"(53, 59)","plainCitation":"(53, 59)","noteIndex":0},"citationItems":[{"id":24,"uris":["http://zotero.org/users/5073745/items/GSGFUF4W"],"itemData":{"id":24,"type":"article-journal","abstract":"Fetal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sidRPr="00E62980">
        <w:rPr>
          <w:rFonts w:ascii="Times New Roman" w:hAnsi="Times New Roman" w:cs="Times New Roman"/>
        </w:rPr>
        <w:fldChar w:fldCharType="separate"/>
      </w:r>
      <w:r w:rsidR="000E1D7F" w:rsidRPr="000E1D7F">
        <w:rPr>
          <w:rFonts w:ascii="Times New Roman" w:hAnsi="Times New Roman" w:cs="Times New Roman"/>
        </w:rPr>
        <w:t>(53, 59)</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or </w:t>
      </w:r>
      <w:r w:rsidR="00B712C4" w:rsidRPr="00E62980">
        <w:rPr>
          <w:rFonts w:ascii="Times New Roman" w:hAnsi="Times New Roman" w:cs="Times New Roman"/>
        </w:rPr>
        <w:t>analyze</w:t>
      </w:r>
      <w:r w:rsidR="006728EA" w:rsidRPr="00E62980">
        <w:rPr>
          <w:rFonts w:ascii="Times New Roman" w:hAnsi="Times New Roman" w:cs="Times New Roman"/>
        </w:rPr>
        <w:t xml:space="preserve"> males and female</w:t>
      </w:r>
      <w:r w:rsidR="00B712C4" w:rsidRPr="00E62980">
        <w:rPr>
          <w:rFonts w:ascii="Times New Roman" w:hAnsi="Times New Roman" w:cs="Times New Roman"/>
        </w:rPr>
        <w:t xml:space="preserve">s </w:t>
      </w:r>
      <w:r w:rsidR="006728EA" w:rsidRPr="00E62980">
        <w:rPr>
          <w:rFonts w:ascii="Times New Roman" w:hAnsi="Times New Roman" w:cs="Times New Roman"/>
        </w:rPr>
        <w:t xml:space="preserve">together </w:t>
      </w:r>
      <w:r w:rsidR="006728E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{"citationID":"a1vhc7n6292","properties":{"formattedCitation":"(52, 60)","plainCitation":"(52, 60)","noteIndex":0},"citationItems":[{"id":19,"uris":["http://zotero.org/users/5073745/items/BPRWDEFA"],"itemData":{"id":19,"type":"article-journal","abstract":"Two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sidRPr="00E62980">
        <w:rPr>
          <w:rFonts w:ascii="Times New Roman" w:hAnsi="Times New Roman" w:cs="Times New Roman"/>
        </w:rPr>
        <w:fldChar w:fldCharType="separate"/>
      </w:r>
      <w:r w:rsidR="000E1D7F" w:rsidRPr="000E1D7F">
        <w:rPr>
          <w:rFonts w:ascii="Times New Roman" w:hAnsi="Times New Roman" w:cs="Times New Roman"/>
        </w:rPr>
        <w:t>(52, 60)</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w:t>
      </w:r>
      <w:r w:rsidR="00754AF0" w:rsidRPr="00E62980">
        <w:rPr>
          <w:rFonts w:ascii="Times New Roman" w:hAnsi="Times New Roman" w:cs="Times New Roman"/>
        </w:rPr>
        <w:t xml:space="preserve"> </w:t>
      </w:r>
    </w:p>
    <w:p w14:paraId="3FF600B4" w14:textId="505BCA08" w:rsidR="00C24775" w:rsidRPr="00E62980" w:rsidRDefault="0025621A" w:rsidP="0020702E">
      <w:pPr>
        <w:spacing w:line="480" w:lineRule="auto"/>
        <w:ind w:firstLine="720"/>
        <w:rPr>
          <w:rFonts w:ascii="Times New Roman" w:hAnsi="Times New Roman" w:cs="Times New Roman"/>
        </w:rPr>
      </w:pPr>
      <w:r w:rsidRPr="00E62980">
        <w:rPr>
          <w:rFonts w:ascii="Times New Roman" w:hAnsi="Times New Roman" w:cs="Times New Roman"/>
        </w:rPr>
        <w:t xml:space="preserve"> </w:t>
      </w:r>
      <w:r w:rsidR="007B181B" w:rsidRPr="00E62980">
        <w:rPr>
          <w:rFonts w:ascii="Times New Roman" w:hAnsi="Times New Roman" w:cs="Times New Roman"/>
        </w:rPr>
        <w:t xml:space="preserve">Although we did not evaluate insulin </w:t>
      </w:r>
      <w:r w:rsidR="000A3272" w:rsidRPr="00E62980">
        <w:rPr>
          <w:rFonts w:ascii="Times New Roman" w:hAnsi="Times New Roman" w:cs="Times New Roman"/>
        </w:rPr>
        <w:t>conclusively</w:t>
      </w:r>
      <w:r w:rsidR="007B181B" w:rsidRPr="00E62980">
        <w:rPr>
          <w:rFonts w:ascii="Times New Roman" w:hAnsi="Times New Roman" w:cs="Times New Roman"/>
        </w:rPr>
        <w:t xml:space="preserve"> in the current study, g</w:t>
      </w:r>
      <w:r w:rsidR="00645731" w:rsidRPr="00E62980">
        <w:rPr>
          <w:rFonts w:ascii="Times New Roman" w:hAnsi="Times New Roman" w:cs="Times New Roman"/>
        </w:rPr>
        <w:t>lucose</w:t>
      </w:r>
      <w:r w:rsidRPr="00E62980">
        <w:rPr>
          <w:rFonts w:ascii="Times New Roman" w:hAnsi="Times New Roman" w:cs="Times New Roman"/>
        </w:rPr>
        <w:t xml:space="preserve"> intolerance</w:t>
      </w:r>
      <w:r w:rsidR="00645731" w:rsidRPr="00E62980">
        <w:rPr>
          <w:rFonts w:ascii="Times New Roman" w:hAnsi="Times New Roman" w:cs="Times New Roman"/>
        </w:rPr>
        <w:t xml:space="preserve"> in </w:t>
      </w:r>
      <w:r w:rsidR="008A78FC">
        <w:rPr>
          <w:rFonts w:ascii="Times New Roman" w:hAnsi="Times New Roman" w:cs="Times New Roman"/>
        </w:rPr>
        <w:t>adverse intrauterine development</w:t>
      </w:r>
      <w:r w:rsidR="00F176A6" w:rsidRPr="00E62980">
        <w:rPr>
          <w:rFonts w:ascii="Times New Roman" w:hAnsi="Times New Roman" w:cs="Times New Roman"/>
        </w:rPr>
        <w:t xml:space="preserve"> </w:t>
      </w:r>
      <w:r w:rsidR="00645731" w:rsidRPr="00E62980">
        <w:rPr>
          <w:rFonts w:ascii="Times New Roman" w:hAnsi="Times New Roman" w:cs="Times New Roman"/>
        </w:rPr>
        <w:t xml:space="preserve">models </w:t>
      </w:r>
      <w:r w:rsidR="007B181B" w:rsidRPr="00E62980">
        <w:rPr>
          <w:rFonts w:ascii="Times New Roman" w:hAnsi="Times New Roman" w:cs="Times New Roman"/>
        </w:rPr>
        <w:t>has been found to</w:t>
      </w:r>
      <w:r w:rsidRPr="00E62980">
        <w:rPr>
          <w:rFonts w:ascii="Times New Roman" w:hAnsi="Times New Roman" w:cs="Times New Roman"/>
        </w:rPr>
        <w:t xml:space="preserve"> </w:t>
      </w:r>
      <w:r w:rsidR="000A3272" w:rsidRPr="00E62980">
        <w:rPr>
          <w:rFonts w:ascii="Times New Roman" w:hAnsi="Times New Roman" w:cs="Times New Roman"/>
        </w:rPr>
        <w:t xml:space="preserve">co-occur with </w:t>
      </w:r>
      <w:r w:rsidRPr="00E62980">
        <w:rPr>
          <w:rFonts w:ascii="Times New Roman" w:hAnsi="Times New Roman" w:cs="Times New Roman"/>
        </w:rPr>
        <w:t>insulin</w:t>
      </w:r>
      <w:r w:rsidR="00347F2F" w:rsidRPr="00E62980">
        <w:rPr>
          <w:rFonts w:ascii="Times New Roman" w:hAnsi="Times New Roman" w:cs="Times New Roman"/>
        </w:rPr>
        <w:t>-</w:t>
      </w:r>
      <w:r w:rsidRPr="00E62980">
        <w:rPr>
          <w:rFonts w:ascii="Times New Roman" w:hAnsi="Times New Roman" w:cs="Times New Roman"/>
        </w:rPr>
        <w:t xml:space="preserve">related abnormalities in the offspring, </w:t>
      </w:r>
      <w:r w:rsidR="000A3272" w:rsidRPr="00E62980">
        <w:rPr>
          <w:rFonts w:ascii="Times New Roman" w:hAnsi="Times New Roman" w:cs="Times New Roman"/>
        </w:rPr>
        <w:t>including</w:t>
      </w:r>
      <w:r w:rsidRPr="00E62980">
        <w:rPr>
          <w:rFonts w:ascii="Times New Roman" w:hAnsi="Times New Roman" w:cs="Times New Roman"/>
        </w:rPr>
        <w:t xml:space="preserve"> lower insulin </w:t>
      </w:r>
      <w:r w:rsidR="00D0452A" w:rsidRPr="00E62980">
        <w:rPr>
          <w:rFonts w:ascii="Times New Roman" w:hAnsi="Times New Roman" w:cs="Times New Roman"/>
        </w:rPr>
        <w:t xml:space="preserve">content </w:t>
      </w:r>
      <w:r w:rsidRPr="00E62980">
        <w:rPr>
          <w:rFonts w:ascii="Times New Roman" w:hAnsi="Times New Roman" w:cs="Times New Roman"/>
        </w:rPr>
        <w:t xml:space="preserve">in the pancreas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{"citationID":"0Y28HRWl","properties":{"formattedCitation":"(52)","plainCitation":"(52)","noteIndex":0},"citationItems":[{"id":19,"uris":["http://zotero.org/users/5073745/items/BPRWDEFA"],"itemData":{"id":19,"type":"article-journal","abstract":"Two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(52)</w:t>
      </w:r>
      <w:r w:rsidRPr="00E62980">
        <w:rPr>
          <w:rFonts w:ascii="Times New Roman" w:hAnsi="Times New Roman" w:cs="Times New Roman"/>
        </w:rPr>
        <w:fldChar w:fldCharType="end"/>
      </w:r>
      <w:r w:rsidR="00D0452A" w:rsidRPr="00E62980">
        <w:rPr>
          <w:rFonts w:ascii="Times New Roman" w:hAnsi="Times New Roman" w:cs="Times New Roman"/>
        </w:rPr>
        <w:t>,</w:t>
      </w:r>
      <w:r w:rsidR="007A7B7A" w:rsidRPr="00E62980">
        <w:rPr>
          <w:rFonts w:ascii="Times New Roman" w:hAnsi="Times New Roman" w:cs="Times New Roman"/>
        </w:rPr>
        <w:t xml:space="preserve"> </w:t>
      </w:r>
      <w:r w:rsidR="00D0452A" w:rsidRPr="00E62980">
        <w:rPr>
          <w:rFonts w:ascii="Times New Roman" w:hAnsi="Times New Roman" w:cs="Times New Roman"/>
        </w:rPr>
        <w:t xml:space="preserve">lower </w:t>
      </w:r>
      <w:r w:rsidR="007A7B7A" w:rsidRPr="00E62980">
        <w:rPr>
          <w:rFonts w:ascii="Times New Roman" w:hAnsi="Times New Roman" w:cs="Times New Roman"/>
        </w:rPr>
        <w:t xml:space="preserve">basal </w:t>
      </w:r>
      <w:r w:rsidR="008A78FC">
        <w:rPr>
          <w:rFonts w:ascii="Times New Roman" w:hAnsi="Times New Roman" w:cs="Times New Roman"/>
        </w:rPr>
        <w:t xml:space="preserve">circulating </w:t>
      </w:r>
      <w:r w:rsidR="00645731" w:rsidRPr="00E62980">
        <w:rPr>
          <w:rFonts w:ascii="Times New Roman" w:hAnsi="Times New Roman" w:cs="Times New Roman"/>
        </w:rPr>
        <w:t>insulin levels</w:t>
      </w:r>
      <w:r w:rsidR="007A7B7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{"citationID":"C98WSlzK","properties":{"formattedCitation":"(60)","plainCitation":"(60)","noteIndex":0},"citationItems":[{"id":20,"uris":["http://zotero.org/users/5073745/items/I4HSNVRA"],"itemData":{"id":20,"type":"article-journal","abstract":"Objective: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sidRPr="00E62980">
        <w:rPr>
          <w:rFonts w:ascii="Times New Roman" w:hAnsi="Times New Roman" w:cs="Times New Roman"/>
        </w:rPr>
        <w:fldChar w:fldCharType="separate"/>
      </w:r>
      <w:r w:rsidR="000E1D7F" w:rsidRPr="000E1D7F">
        <w:rPr>
          <w:rFonts w:ascii="Times New Roman" w:hAnsi="Times New Roman" w:cs="Times New Roman"/>
        </w:rPr>
        <w:t>(60)</w:t>
      </w:r>
      <w:r w:rsidR="007A7B7A" w:rsidRPr="00E62980">
        <w:rPr>
          <w:rFonts w:ascii="Times New Roman" w:hAnsi="Times New Roman" w:cs="Times New Roman"/>
        </w:rPr>
        <w:fldChar w:fldCharType="end"/>
      </w:r>
      <w:r w:rsidRPr="00E62980">
        <w:rPr>
          <w:rFonts w:ascii="Times New Roman" w:hAnsi="Times New Roman" w:cs="Times New Roman"/>
        </w:rPr>
        <w:t xml:space="preserve">, impaired insulin secretion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{"citationID":"e8USWqS0","properties":{"formattedCitation":"(53, 61)","plainCitation":"(53, 61)","noteIndex":0},"citationItems":[{"id":9,"uris":["http://zotero.org/users/5073745/items/R5KJJUL6"],"itemData":{"id":9,"type":"article-journal","abstract":"Objective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(53, 61)</w:t>
      </w:r>
      <w:r w:rsidRPr="00E62980">
        <w:rPr>
          <w:rFonts w:ascii="Times New Roman" w:hAnsi="Times New Roman" w:cs="Times New Roman"/>
        </w:rPr>
        <w:fldChar w:fldCharType="end"/>
      </w:r>
      <w:r w:rsidR="000224F6" w:rsidRPr="00E62980">
        <w:rPr>
          <w:rFonts w:ascii="Times New Roman" w:hAnsi="Times New Roman" w:cs="Times New Roman"/>
        </w:rPr>
        <w:t xml:space="preserve">, </w:t>
      </w:r>
      <w:r w:rsidR="007A7B7A" w:rsidRPr="00E62980">
        <w:rPr>
          <w:rFonts w:ascii="Times New Roman" w:hAnsi="Times New Roman" w:cs="Times New Roman"/>
        </w:rPr>
        <w:t>reduced beta cell mass</w:t>
      </w:r>
      <w:r w:rsidR="00677D4A" w:rsidRPr="00E62980">
        <w:rPr>
          <w:rFonts w:ascii="Times New Roman" w:hAnsi="Times New Roman" w:cs="Times New Roman"/>
        </w:rPr>
        <w:t xml:space="preserve"> </w:t>
      </w:r>
      <w:r w:rsidR="007A7B7A" w:rsidRPr="000E1D7F">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faSl4cN8","properties":{"formattedCitation":"(62)","plainCitation":"(62)","noteIndex":0},"citationItems":[{"id":87,"uris":["http://zotero.org/users/5073745/items/RQU8MTV8"],"itemData":{"id":87,"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sidRPr="000E1D7F">
        <w:rPr>
          <w:rFonts w:ascii="Times New Roman" w:hAnsi="Times New Roman" w:cs="Times New Roman"/>
        </w:rPr>
        <w:fldChar w:fldCharType="separate"/>
      </w:r>
      <w:r w:rsidR="000E1D7F" w:rsidRPr="000E1D7F">
        <w:rPr>
          <w:rFonts w:ascii="Times New Roman" w:hAnsi="Times New Roman" w:cs="Times New Roman"/>
        </w:rPr>
        <w:t>(62)</w:t>
      </w:r>
      <w:r w:rsidR="007A7B7A" w:rsidRPr="000E1D7F">
        <w:rPr>
          <w:rFonts w:ascii="Times New Roman" w:hAnsi="Times New Roman" w:cs="Times New Roman"/>
        </w:rPr>
        <w:fldChar w:fldCharType="end"/>
      </w:r>
      <w:r w:rsidR="000E1D7F">
        <w:rPr>
          <w:rFonts w:ascii="Times New Roman" w:hAnsi="Times New Roman" w:cs="Times New Roman"/>
        </w:rPr>
        <w:t>.</w:t>
      </w:r>
      <w:r w:rsidR="005B1652" w:rsidRPr="00E62980">
        <w:rPr>
          <w:rFonts w:ascii="Times New Roman" w:hAnsi="Times New Roman" w:cs="Times New Roman"/>
        </w:rPr>
        <w:t xml:space="preserve"> </w:t>
      </w:r>
      <w:r w:rsidR="00645731" w:rsidRPr="00E62980">
        <w:rPr>
          <w:rFonts w:ascii="Times New Roman" w:hAnsi="Times New Roman" w:cs="Times New Roman"/>
        </w:rPr>
        <w:t>However, in the present study</w:t>
      </w:r>
      <w:r w:rsidR="002C3E61" w:rsidRPr="00E62980">
        <w:rPr>
          <w:rFonts w:ascii="Times New Roman" w:hAnsi="Times New Roman" w:cs="Times New Roman"/>
        </w:rPr>
        <w:t xml:space="preserve"> we find modest improvement in male insulin sensitivity in adulthood in </w:t>
      </w:r>
      <w:r w:rsidR="00EA4CD2" w:rsidRPr="00E62980">
        <w:rPr>
          <w:rFonts w:ascii="Times New Roman" w:hAnsi="Times New Roman" w:cs="Times New Roman"/>
        </w:rPr>
        <w:t xml:space="preserve">male </w:t>
      </w:r>
      <w:r w:rsidR="002C3E61" w:rsidRPr="00E62980">
        <w:rPr>
          <w:rFonts w:ascii="Times New Roman" w:hAnsi="Times New Roman" w:cs="Times New Roman"/>
        </w:rPr>
        <w:t xml:space="preserve">offspring exposed to gestational eTRF. </w:t>
      </w:r>
      <w:r w:rsidR="00720D62" w:rsidRPr="00E62980">
        <w:rPr>
          <w:rFonts w:ascii="Times New Roman" w:hAnsi="Times New Roman" w:cs="Times New Roman"/>
        </w:rPr>
        <w:t xml:space="preserve">This finding is </w:t>
      </w:r>
      <w:r w:rsidR="00DB51AB" w:rsidRPr="00E62980">
        <w:rPr>
          <w:rFonts w:ascii="Times New Roman" w:hAnsi="Times New Roman" w:cs="Times New Roman"/>
        </w:rPr>
        <w:t xml:space="preserve">similar to </w:t>
      </w:r>
      <w:r w:rsidR="000A3272" w:rsidRPr="00E62980">
        <w:rPr>
          <w:rFonts w:ascii="Times New Roman" w:hAnsi="Times New Roman" w:cs="Times New Roman"/>
        </w:rPr>
        <w:t>the previous study where</w:t>
      </w:r>
      <w:r w:rsidR="00DB51AB" w:rsidRPr="00E62980">
        <w:rPr>
          <w:rFonts w:ascii="Times New Roman" w:hAnsi="Times New Roman" w:cs="Times New Roman"/>
        </w:rPr>
        <w:t xml:space="preserve"> females exposed to gestational TRF </w:t>
      </w:r>
      <w:r w:rsidR="000A3272" w:rsidRPr="00E62980">
        <w:rPr>
          <w:rFonts w:ascii="Times New Roman" w:hAnsi="Times New Roman" w:cs="Times New Roman"/>
        </w:rPr>
        <w:t xml:space="preserve">had </w:t>
      </w:r>
      <w:r w:rsidR="004C3E58" w:rsidRPr="00E62980">
        <w:rPr>
          <w:rFonts w:ascii="Times New Roman" w:hAnsi="Times New Roman" w:cs="Times New Roman"/>
        </w:rPr>
        <w:t xml:space="preserve">greater rates of glucose disappearance during insulin tolerance testing </w:t>
      </w:r>
      <w:r w:rsidR="00DB51A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{"citationID":"a1krsfsk96c","properties":{"formattedCitation":"(20)","plainCitation":"(20)","noteIndex":0},"citationItems":[{"id":485,"uris":["http://zotero.org/users/5073745/items/H2SF844K"],"itemData":{"id":485,"type":"article-journal","abstract":"Maternal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E62980">
        <w:rPr>
          <w:rFonts w:ascii="Times New Roman" w:hAnsi="Times New Roman" w:cs="Times New Roman"/>
        </w:rPr>
        <w:fldChar w:fldCharType="separate"/>
      </w:r>
      <w:r w:rsidR="000E1D7F" w:rsidRPr="000E1D7F">
        <w:rPr>
          <w:rFonts w:ascii="Times New Roman" w:hAnsi="Times New Roman" w:cs="Times New Roman"/>
        </w:rPr>
        <w:t>(20)</w:t>
      </w:r>
      <w:r w:rsidR="00DB51AB" w:rsidRPr="00E62980">
        <w:rPr>
          <w:rFonts w:ascii="Times New Roman" w:hAnsi="Times New Roman" w:cs="Times New Roman"/>
        </w:rPr>
        <w:fldChar w:fldCharType="end"/>
      </w:r>
      <w:r w:rsidR="00DB51AB" w:rsidRPr="00E62980">
        <w:rPr>
          <w:rFonts w:ascii="Times New Roman" w:hAnsi="Times New Roman" w:cs="Times New Roman"/>
        </w:rPr>
        <w:t xml:space="preserve">. </w:t>
      </w:r>
      <w:r w:rsidR="00B73F20" w:rsidRPr="00E62980">
        <w:rPr>
          <w:rFonts w:ascii="Times New Roman" w:hAnsi="Times New Roman" w:cs="Times New Roman"/>
        </w:rPr>
        <w:t xml:space="preserve">We </w:t>
      </w:r>
      <w:r w:rsidR="0028057C" w:rsidRPr="00E62980">
        <w:rPr>
          <w:rFonts w:ascii="Times New Roman" w:hAnsi="Times New Roman" w:cs="Times New Roman"/>
        </w:rPr>
        <w:t xml:space="preserve">believe that the </w:t>
      </w:r>
      <w:r w:rsidR="00B636F5" w:rsidRPr="00E62980">
        <w:rPr>
          <w:rFonts w:ascii="Times New Roman" w:hAnsi="Times New Roman" w:cs="Times New Roman"/>
        </w:rPr>
        <w:t>insulin sensitivity during high fat</w:t>
      </w:r>
      <w:r w:rsidR="003D0BD4" w:rsidRPr="00E62980">
        <w:rPr>
          <w:rFonts w:ascii="Times New Roman" w:hAnsi="Times New Roman" w:cs="Times New Roman"/>
        </w:rPr>
        <w:t xml:space="preserve">, high sucrose </w:t>
      </w:r>
      <w:r w:rsidR="00B636F5" w:rsidRPr="00E62980">
        <w:rPr>
          <w:rFonts w:ascii="Times New Roman" w:hAnsi="Times New Roman" w:cs="Times New Roman"/>
        </w:rPr>
        <w:t xml:space="preserve">diet feeding </w:t>
      </w:r>
      <w:r w:rsidR="0028057C" w:rsidRPr="00E62980">
        <w:rPr>
          <w:rFonts w:ascii="Times New Roman" w:hAnsi="Times New Roman" w:cs="Times New Roman"/>
        </w:rPr>
        <w:t>in</w:t>
      </w:r>
      <w:r w:rsidR="00B636F5" w:rsidRPr="00E62980">
        <w:rPr>
          <w:rFonts w:ascii="Times New Roman" w:hAnsi="Times New Roman" w:cs="Times New Roman"/>
        </w:rPr>
        <w:t xml:space="preserve"> eTRF males </w:t>
      </w:r>
      <w:r w:rsidR="00BE410B">
        <w:rPr>
          <w:rFonts w:ascii="Times New Roman" w:hAnsi="Times New Roman" w:cs="Times New Roman"/>
        </w:rPr>
        <w:t>could be attributed to</w:t>
      </w:r>
      <w:r w:rsidR="0028057C" w:rsidRPr="00E62980">
        <w:rPr>
          <w:rFonts w:ascii="Times New Roman" w:hAnsi="Times New Roman" w:cs="Times New Roman"/>
        </w:rPr>
        <w:t xml:space="preserve"> </w:t>
      </w:r>
      <w:r w:rsidR="00B636F5" w:rsidRPr="00E62980">
        <w:rPr>
          <w:rFonts w:ascii="Times New Roman" w:hAnsi="Times New Roman" w:cs="Times New Roman"/>
        </w:rPr>
        <w:t>having lower basal levels of insulin compare</w:t>
      </w:r>
      <w:r w:rsidR="00D0452A" w:rsidRPr="00E62980">
        <w:rPr>
          <w:rFonts w:ascii="Times New Roman" w:hAnsi="Times New Roman" w:cs="Times New Roman"/>
        </w:rPr>
        <w:t>d</w:t>
      </w:r>
      <w:r w:rsidR="00B636F5" w:rsidRPr="00E62980">
        <w:rPr>
          <w:rFonts w:ascii="Times New Roman" w:hAnsi="Times New Roman" w:cs="Times New Roman"/>
        </w:rPr>
        <w:t xml:space="preserve"> to AL males</w:t>
      </w:r>
      <w:r w:rsidR="00793283" w:rsidRPr="00E62980">
        <w:rPr>
          <w:rFonts w:ascii="Times New Roman" w:hAnsi="Times New Roman" w:cs="Times New Roman"/>
        </w:rPr>
        <w:t xml:space="preserve"> in our model</w:t>
      </w:r>
      <w:r w:rsidR="00B636F5" w:rsidRPr="00E62980">
        <w:rPr>
          <w:rFonts w:ascii="Times New Roman" w:hAnsi="Times New Roman" w:cs="Times New Roman"/>
        </w:rPr>
        <w:t xml:space="preserve">. This </w:t>
      </w:r>
      <w:r w:rsidR="00793283" w:rsidRPr="00E62980">
        <w:rPr>
          <w:rFonts w:ascii="Times New Roman" w:hAnsi="Times New Roman" w:cs="Times New Roman"/>
        </w:rPr>
        <w:t xml:space="preserve">could result in </w:t>
      </w:r>
      <w:r w:rsidR="00B636F5" w:rsidRPr="00E62980">
        <w:rPr>
          <w:rFonts w:ascii="Times New Roman" w:hAnsi="Times New Roman" w:cs="Times New Roman"/>
        </w:rPr>
        <w:t xml:space="preserve">peripheral tissues </w:t>
      </w:r>
      <w:r w:rsidR="00793283" w:rsidRPr="00E62980">
        <w:rPr>
          <w:rFonts w:ascii="Times New Roman" w:hAnsi="Times New Roman" w:cs="Times New Roman"/>
        </w:rPr>
        <w:t>being more</w:t>
      </w:r>
      <w:r w:rsidR="00B636F5" w:rsidRPr="00E62980">
        <w:rPr>
          <w:rFonts w:ascii="Times New Roman" w:hAnsi="Times New Roman" w:cs="Times New Roman"/>
        </w:rPr>
        <w:t xml:space="preserve"> sensitive to insulin action despite an apparent insulin secretion impairment at the level of the pancreas.</w:t>
      </w:r>
      <w:r w:rsidR="00761709" w:rsidRPr="00E62980">
        <w:rPr>
          <w:rFonts w:ascii="Times New Roman" w:hAnsi="Times New Roman" w:cs="Times New Roman"/>
        </w:rPr>
        <w:t xml:space="preserve"> </w:t>
      </w:r>
      <w:r w:rsidR="00BE410B">
        <w:rPr>
          <w:rFonts w:ascii="Times New Roman" w:hAnsi="Times New Roman" w:cs="Times New Roman"/>
        </w:rPr>
        <w:t xml:space="preserve">However, without formal experimental evaluation of islet form and function or insulin peripheral insulin signaling, we cannot conclude this is the mechanism for these phenotypic differences in eTRF offspring. </w:t>
      </w:r>
    </w:p>
    <w:p w14:paraId="189C5094" w14:textId="577EF8ED" w:rsidR="0039726D" w:rsidRPr="00E62980" w:rsidRDefault="007F441E" w:rsidP="0020702E">
      <w:pPr>
        <w:spacing w:line="480" w:lineRule="auto"/>
        <w:ind w:firstLine="720"/>
        <w:rPr>
          <w:rFonts w:ascii="Times New Roman" w:hAnsi="Times New Roman" w:cs="Times New Roman"/>
        </w:rPr>
      </w:pPr>
      <w:r w:rsidRPr="00E62980">
        <w:rPr>
          <w:rFonts w:ascii="Times New Roman" w:hAnsi="Times New Roman" w:cs="Times New Roman"/>
        </w:rPr>
        <w:t>In contrast</w:t>
      </w:r>
      <w:r w:rsidR="009A3FA2" w:rsidRPr="00E62980">
        <w:rPr>
          <w:rFonts w:ascii="Times New Roman" w:hAnsi="Times New Roman" w:cs="Times New Roman"/>
        </w:rPr>
        <w:t xml:space="preserve"> </w:t>
      </w:r>
      <w:r w:rsidR="009344BE" w:rsidRPr="00E62980">
        <w:rPr>
          <w:rFonts w:ascii="Times New Roman" w:hAnsi="Times New Roman" w:cs="Times New Roman"/>
        </w:rPr>
        <w:t xml:space="preserve">to </w:t>
      </w:r>
      <w:r w:rsidR="009A3FA2" w:rsidRPr="00E62980">
        <w:rPr>
          <w:rFonts w:ascii="Times New Roman" w:hAnsi="Times New Roman" w:cs="Times New Roman"/>
        </w:rPr>
        <w:t xml:space="preserve">the previous study and </w:t>
      </w:r>
      <w:r w:rsidRPr="00E62980">
        <w:rPr>
          <w:rFonts w:ascii="Times New Roman" w:hAnsi="Times New Roman" w:cs="Times New Roman"/>
        </w:rPr>
        <w:t xml:space="preserve">some </w:t>
      </w:r>
      <w:r w:rsidR="009A3FA2" w:rsidRPr="00E62980">
        <w:rPr>
          <w:rFonts w:ascii="Times New Roman" w:hAnsi="Times New Roman" w:cs="Times New Roman"/>
        </w:rPr>
        <w:t xml:space="preserve">models of </w:t>
      </w:r>
      <w:r w:rsidR="000E1D7F">
        <w:rPr>
          <w:rFonts w:ascii="Times New Roman" w:hAnsi="Times New Roman" w:cs="Times New Roman"/>
        </w:rPr>
        <w:t>adverse</w:t>
      </w:r>
      <w:r w:rsidR="00BE410B">
        <w:rPr>
          <w:rFonts w:ascii="Times New Roman" w:hAnsi="Times New Roman" w:cs="Times New Roman"/>
        </w:rPr>
        <w:t xml:space="preserve"> intrauterine environment</w:t>
      </w:r>
      <w:r w:rsidR="009A3FA2" w:rsidRPr="00E62980">
        <w:rPr>
          <w:rFonts w:ascii="Times New Roman" w:hAnsi="Times New Roman" w:cs="Times New Roman"/>
        </w:rPr>
        <w:t xml:space="preserve"> in pregnancy, we did not </w:t>
      </w:r>
      <w:r w:rsidRPr="00E62980">
        <w:rPr>
          <w:rFonts w:ascii="Times New Roman" w:hAnsi="Times New Roman" w:cs="Times New Roman"/>
        </w:rPr>
        <w:t xml:space="preserve">observe major </w:t>
      </w:r>
      <w:r w:rsidR="009344BE" w:rsidRPr="00E62980">
        <w:rPr>
          <w:rFonts w:ascii="Times New Roman" w:hAnsi="Times New Roman" w:cs="Times New Roman"/>
        </w:rPr>
        <w:t>metabolic differences between restricted and unrestricted offspring</w:t>
      </w:r>
      <w:r w:rsidR="00966620" w:rsidRPr="00E62980">
        <w:rPr>
          <w:rFonts w:ascii="Times New Roman" w:hAnsi="Times New Roman" w:cs="Times New Roman"/>
        </w:rPr>
        <w:t xml:space="preserve"> until a HFHS diet challenge </w:t>
      </w:r>
      <w:r w:rsidR="009344BE" w:rsidRPr="00E62980">
        <w:rPr>
          <w:rFonts w:ascii="Times New Roman" w:hAnsi="Times New Roman" w:cs="Times New Roman"/>
        </w:rPr>
        <w:t xml:space="preserve">occurred </w:t>
      </w:r>
      <w:r w:rsidR="00966620" w:rsidRPr="00E62980">
        <w:rPr>
          <w:rFonts w:ascii="Times New Roman" w:hAnsi="Times New Roman" w:cs="Times New Roman"/>
        </w:rPr>
        <w:t>in adulthood</w:t>
      </w:r>
      <w:r w:rsidR="009344BE" w:rsidRPr="00E62980">
        <w:rPr>
          <w:rFonts w:ascii="Times New Roman" w:hAnsi="Times New Roman" w:cs="Times New Roman"/>
        </w:rPr>
        <w:t>.</w:t>
      </w:r>
      <w:r w:rsidR="00943DE8">
        <w:rPr>
          <w:rFonts w:ascii="Times New Roman" w:hAnsi="Times New Roman" w:cs="Times New Roman"/>
        </w:rPr>
        <w:t xml:space="preserve"> </w:t>
      </w:r>
      <w:r w:rsidR="00C4248E">
        <w:rPr>
          <w:rFonts w:ascii="Times New Roman" w:hAnsi="Times New Roman" w:cs="Times New Roman"/>
        </w:rPr>
        <w:t xml:space="preserve">Our findings bears similarity to the phenotype of adult offspring born to dams that experienced chronodisruption during pregnancy metabolic consequences only manifested after 12 months of age </w:t>
      </w:r>
      <w:r w:rsidR="00C4248E">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{"citationID":"a28c48nkt0","properties":{"formattedCitation":"(17, 44)","plainCitation":"(17, 44)","noteIndex":0},"citationItems":[{"id":1585,"uris":["http://zotero.org/users/5073745/items/9P2FLP5E"],"itemData":{"id":1585,"type":"article-journal","abstract":"Disrupting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sidR="00C4248E">
        <w:rPr>
          <w:rFonts w:ascii="Times New Roman" w:hAnsi="Times New Roman" w:cs="Times New Roman"/>
        </w:rPr>
        <w:fldChar w:fldCharType="separate"/>
      </w:r>
      <w:r w:rsidR="000E1D7F" w:rsidRPr="000E1D7F">
        <w:rPr>
          <w:rFonts w:ascii="Times New Roman" w:hAnsi="Times New Roman" w:cs="Times New Roman"/>
        </w:rPr>
        <w:t>(17, 44)</w:t>
      </w:r>
      <w:r w:rsidR="00C4248E">
        <w:rPr>
          <w:rFonts w:ascii="Times New Roman" w:hAnsi="Times New Roman" w:cs="Times New Roman"/>
        </w:rPr>
        <w:fldChar w:fldCharType="end"/>
      </w:r>
      <w:r w:rsidR="00C4248E">
        <w:rPr>
          <w:rFonts w:ascii="Times New Roman" w:hAnsi="Times New Roman" w:cs="Times New Roman"/>
        </w:rPr>
        <w:t xml:space="preserve">. </w:t>
      </w:r>
      <w:r w:rsidR="009344BE" w:rsidRPr="00E62980">
        <w:rPr>
          <w:rFonts w:ascii="Times New Roman" w:hAnsi="Times New Roman" w:cs="Times New Roman"/>
        </w:rPr>
        <w:t xml:space="preserve">This could </w:t>
      </w:r>
      <w:r w:rsidR="00966620" w:rsidRPr="00E62980">
        <w:rPr>
          <w:rFonts w:ascii="Times New Roman" w:hAnsi="Times New Roman" w:cs="Times New Roman"/>
        </w:rPr>
        <w:t xml:space="preserve">suggest that </w:t>
      </w:r>
      <w:r w:rsidR="00761709" w:rsidRPr="00E62980">
        <w:rPr>
          <w:rFonts w:ascii="Times New Roman" w:hAnsi="Times New Roman" w:cs="Times New Roman"/>
        </w:rPr>
        <w:t>gestational eTRF may be relatively safe</w:t>
      </w:r>
      <w:r w:rsidR="00343990" w:rsidRPr="00E62980">
        <w:rPr>
          <w:rFonts w:ascii="Times New Roman" w:hAnsi="Times New Roman" w:cs="Times New Roman"/>
        </w:rPr>
        <w:t xml:space="preserve"> to practice</w:t>
      </w:r>
      <w:r w:rsidR="00DB51AB" w:rsidRPr="00E62980">
        <w:rPr>
          <w:rFonts w:ascii="Times New Roman" w:hAnsi="Times New Roman" w:cs="Times New Roman"/>
        </w:rPr>
        <w:t xml:space="preserve"> in the context of a healthful diet</w:t>
      </w:r>
      <w:r w:rsidRPr="00E62980">
        <w:rPr>
          <w:rFonts w:ascii="Times New Roman" w:hAnsi="Times New Roman" w:cs="Times New Roman"/>
        </w:rPr>
        <w:t xml:space="preserve"> or absent a </w:t>
      </w:r>
      <w:r w:rsidRPr="00E62980">
        <w:rPr>
          <w:rFonts w:ascii="Times New Roman" w:hAnsi="Times New Roman" w:cs="Times New Roman"/>
        </w:rPr>
        <w:lastRenderedPageBreak/>
        <w:t>second challenge</w:t>
      </w:r>
      <w:r w:rsidR="00343990" w:rsidRPr="00E62980">
        <w:rPr>
          <w:rFonts w:ascii="Times New Roman" w:hAnsi="Times New Roman" w:cs="Times New Roman"/>
        </w:rPr>
        <w:t xml:space="preserve">. However, it also </w:t>
      </w:r>
      <w:r w:rsidR="00C24775" w:rsidRPr="00E62980">
        <w:rPr>
          <w:rFonts w:ascii="Times New Roman" w:hAnsi="Times New Roman" w:cs="Times New Roman"/>
        </w:rPr>
        <w:t>suggest</w:t>
      </w:r>
      <w:r w:rsidR="00343990" w:rsidRPr="00E62980">
        <w:rPr>
          <w:rFonts w:ascii="Times New Roman" w:hAnsi="Times New Roman" w:cs="Times New Roman"/>
        </w:rPr>
        <w:t xml:space="preserve">s that in the context of unhealthy diet patterns, adult offspring may be ill-equipped to adapt to </w:t>
      </w:r>
      <w:r w:rsidR="00C24775" w:rsidRPr="00E62980">
        <w:rPr>
          <w:rFonts w:ascii="Times New Roman" w:hAnsi="Times New Roman" w:cs="Times New Roman"/>
        </w:rPr>
        <w:t xml:space="preserve">high-calorie </w:t>
      </w:r>
      <w:r w:rsidR="00343990" w:rsidRPr="00E62980">
        <w:rPr>
          <w:rFonts w:ascii="Times New Roman" w:hAnsi="Times New Roman" w:cs="Times New Roman"/>
        </w:rPr>
        <w:t>food environments, leading to metabolic dysfunction.</w:t>
      </w:r>
      <w:r w:rsidR="00761709" w:rsidRPr="00E62980">
        <w:rPr>
          <w:rFonts w:ascii="Times New Roman" w:hAnsi="Times New Roman" w:cs="Times New Roman"/>
        </w:rPr>
        <w:t xml:space="preserve"> </w:t>
      </w:r>
      <w:r w:rsidRPr="00E62980">
        <w:rPr>
          <w:rFonts w:ascii="Times New Roman" w:hAnsi="Times New Roman" w:cs="Times New Roman"/>
        </w:rPr>
        <w:t>These studies differ both in</w:t>
      </w:r>
      <w:r w:rsidR="00DB51AB" w:rsidRPr="00E62980">
        <w:rPr>
          <w:rFonts w:ascii="Times New Roman" w:hAnsi="Times New Roman" w:cs="Times New Roman"/>
        </w:rPr>
        <w:t xml:space="preserve"> the age of onset and </w:t>
      </w:r>
      <w:r w:rsidRPr="00E62980">
        <w:rPr>
          <w:rFonts w:ascii="Times New Roman" w:hAnsi="Times New Roman" w:cs="Times New Roman"/>
        </w:rPr>
        <w:t>duration of food restriction</w:t>
      </w:r>
      <w:r w:rsidR="00DB51AB" w:rsidRPr="00E62980">
        <w:rPr>
          <w:rFonts w:ascii="Times New Roman" w:hAnsi="Times New Roman" w:cs="Times New Roman"/>
        </w:rPr>
        <w:t xml:space="preserve"> that are required to initiate glucose intolerance in offspring of TRF dams </w:t>
      </w:r>
      <w:r w:rsidRPr="00E62980">
        <w:rPr>
          <w:rFonts w:ascii="Times New Roman" w:hAnsi="Times New Roman" w:cs="Times New Roman"/>
        </w:rPr>
        <w:t>which also may explain these differences</w:t>
      </w:r>
      <w:r w:rsidR="00C24775" w:rsidRPr="00E62980">
        <w:rPr>
          <w:rFonts w:ascii="Times New Roman" w:hAnsi="Times New Roman" w:cs="Times New Roman"/>
        </w:rPr>
        <w:t xml:space="preserve">. </w:t>
      </w:r>
      <w:r w:rsidR="00A43683" w:rsidRPr="00E62980">
        <w:rPr>
          <w:rFonts w:ascii="Times New Roman" w:hAnsi="Times New Roman" w:cs="Times New Roman"/>
        </w:rPr>
        <w:t xml:space="preserve">Modeling </w:t>
      </w:r>
      <w:r w:rsidR="00C24775" w:rsidRPr="00E62980">
        <w:rPr>
          <w:rFonts w:ascii="Times New Roman" w:hAnsi="Times New Roman" w:cs="Times New Roman"/>
        </w:rPr>
        <w:t>of this dietary strategy remains incomplete,</w:t>
      </w:r>
      <w:r w:rsidR="00DB51AB" w:rsidRPr="00E62980">
        <w:rPr>
          <w:rFonts w:ascii="Times New Roman" w:hAnsi="Times New Roman" w:cs="Times New Roman"/>
        </w:rPr>
        <w:t xml:space="preserve"> so translation to human clinical populations is not possible at this time.</w:t>
      </w:r>
      <w:r w:rsidR="00B73F20" w:rsidRPr="00E62980">
        <w:rPr>
          <w:rFonts w:ascii="Times New Roman" w:hAnsi="Times New Roman" w:cs="Times New Roman"/>
        </w:rPr>
        <w:t xml:space="preserve"> </w:t>
      </w:r>
      <w:r w:rsidR="0039726D" w:rsidRPr="00E62980">
        <w:rPr>
          <w:rFonts w:ascii="Times New Roman" w:hAnsi="Times New Roman" w:cs="Times New Roman"/>
        </w:rPr>
        <w:t xml:space="preserve">The similarity of the </w:t>
      </w:r>
      <w:r w:rsidR="00B712C4" w:rsidRPr="00E62980">
        <w:rPr>
          <w:rFonts w:ascii="Times New Roman" w:hAnsi="Times New Roman" w:cs="Times New Roman"/>
        </w:rPr>
        <w:t xml:space="preserve">present study to those </w:t>
      </w:r>
      <w:r w:rsidR="005B1652" w:rsidRPr="00E62980">
        <w:rPr>
          <w:rFonts w:ascii="Times New Roman" w:hAnsi="Times New Roman" w:cs="Times New Roman"/>
        </w:rPr>
        <w:t xml:space="preserve">using </w:t>
      </w:r>
      <w:r w:rsidR="00B712C4" w:rsidRPr="00E62980">
        <w:rPr>
          <w:rFonts w:ascii="Times New Roman" w:hAnsi="Times New Roman" w:cs="Times New Roman"/>
        </w:rPr>
        <w:t>diverse</w:t>
      </w:r>
      <w:r w:rsidR="0039726D" w:rsidRPr="00E62980">
        <w:rPr>
          <w:rFonts w:ascii="Times New Roman" w:hAnsi="Times New Roman" w:cs="Times New Roman"/>
        </w:rPr>
        <w:t xml:space="preserve"> gestational </w:t>
      </w:r>
      <w:r w:rsidR="00B712C4" w:rsidRPr="00E62980">
        <w:rPr>
          <w:rFonts w:ascii="Times New Roman" w:hAnsi="Times New Roman" w:cs="Times New Roman"/>
        </w:rPr>
        <w:t>stressors</w:t>
      </w:r>
      <w:r w:rsidR="0039726D" w:rsidRPr="00E62980">
        <w:rPr>
          <w:rFonts w:ascii="Times New Roman" w:hAnsi="Times New Roman" w:cs="Times New Roman"/>
        </w:rPr>
        <w:t xml:space="preserve"> suggest</w:t>
      </w:r>
      <w:r w:rsidR="00C13E8A" w:rsidRPr="00E62980">
        <w:rPr>
          <w:rFonts w:ascii="Times New Roman" w:hAnsi="Times New Roman" w:cs="Times New Roman"/>
        </w:rPr>
        <w:t>s</w:t>
      </w:r>
      <w:r w:rsidR="0039726D" w:rsidRPr="00E62980">
        <w:rPr>
          <w:rFonts w:ascii="Times New Roman" w:hAnsi="Times New Roman" w:cs="Times New Roman"/>
        </w:rPr>
        <w:t xml:space="preserve"> that </w:t>
      </w:r>
      <w:r w:rsidR="005B1652" w:rsidRPr="00E62980">
        <w:rPr>
          <w:rFonts w:ascii="Times New Roman" w:hAnsi="Times New Roman" w:cs="Times New Roman"/>
        </w:rPr>
        <w:t>restriction of the total time</w:t>
      </w:r>
      <w:r w:rsidR="00D0452A" w:rsidRPr="00E62980">
        <w:rPr>
          <w:rFonts w:ascii="Times New Roman" w:hAnsi="Times New Roman" w:cs="Times New Roman"/>
        </w:rPr>
        <w:t xml:space="preserve"> </w:t>
      </w:r>
      <w:r w:rsidR="009A3FA2" w:rsidRPr="00E62980">
        <w:rPr>
          <w:rFonts w:ascii="Times New Roman" w:hAnsi="Times New Roman" w:cs="Times New Roman"/>
        </w:rPr>
        <w:t xml:space="preserve">pregnant </w:t>
      </w:r>
      <w:r w:rsidR="00D0452A" w:rsidRPr="00E62980">
        <w:rPr>
          <w:rFonts w:ascii="Times New Roman" w:hAnsi="Times New Roman" w:cs="Times New Roman"/>
        </w:rPr>
        <w:t>dams</w:t>
      </w:r>
      <w:r w:rsidR="0039726D" w:rsidRPr="00E62980">
        <w:rPr>
          <w:rFonts w:ascii="Times New Roman" w:hAnsi="Times New Roman" w:cs="Times New Roman"/>
        </w:rPr>
        <w:t xml:space="preserve"> is </w:t>
      </w:r>
      <w:r w:rsidR="00343990" w:rsidRPr="00E62980">
        <w:rPr>
          <w:rFonts w:ascii="Times New Roman" w:hAnsi="Times New Roman" w:cs="Times New Roman"/>
        </w:rPr>
        <w:t>a novel dietary component that can have lasting impact on the</w:t>
      </w:r>
      <w:r w:rsidR="00C24775" w:rsidRPr="00E62980">
        <w:rPr>
          <w:rFonts w:ascii="Times New Roman" w:hAnsi="Times New Roman" w:cs="Times New Roman"/>
        </w:rPr>
        <w:t xml:space="preserve"> </w:t>
      </w:r>
      <w:r w:rsidR="00FF4D25" w:rsidRPr="00E62980">
        <w:rPr>
          <w:rFonts w:ascii="Times New Roman" w:hAnsi="Times New Roman" w:cs="Times New Roman"/>
        </w:rPr>
        <w:t>spent eating in</w:t>
      </w:r>
      <w:r w:rsidR="00343990" w:rsidRPr="00E62980">
        <w:rPr>
          <w:rFonts w:ascii="Times New Roman" w:hAnsi="Times New Roman" w:cs="Times New Roman"/>
        </w:rPr>
        <w:t xml:space="preserve"> metabolic health of</w:t>
      </w:r>
      <w:r w:rsidR="0039726D" w:rsidRPr="00E62980">
        <w:rPr>
          <w:rFonts w:ascii="Times New Roman" w:hAnsi="Times New Roman" w:cs="Times New Roman"/>
        </w:rPr>
        <w:t xml:space="preserve"> </w:t>
      </w:r>
      <w:r w:rsidR="00D0452A" w:rsidRPr="00E62980">
        <w:rPr>
          <w:rFonts w:ascii="Times New Roman" w:hAnsi="Times New Roman" w:cs="Times New Roman"/>
        </w:rPr>
        <w:t>offspring</w:t>
      </w:r>
      <w:r w:rsidR="00C24775" w:rsidRPr="00E62980">
        <w:rPr>
          <w:rFonts w:ascii="Times New Roman" w:hAnsi="Times New Roman" w:cs="Times New Roman"/>
        </w:rPr>
        <w:t xml:space="preserve"> and recommends further research on this novel component in the diet as a modulator of maternal and child metabolic health outcomes</w:t>
      </w:r>
      <w:r w:rsidR="00343990" w:rsidRPr="00E62980">
        <w:rPr>
          <w:rFonts w:ascii="Times New Roman" w:hAnsi="Times New Roman" w:cs="Times New Roman"/>
        </w:rPr>
        <w:t>.</w:t>
      </w:r>
      <w:r w:rsidR="00D0452A" w:rsidRPr="00E62980">
        <w:rPr>
          <w:rFonts w:ascii="Times New Roman" w:hAnsi="Times New Roman" w:cs="Times New Roman"/>
        </w:rPr>
        <w:t xml:space="preserve"> </w:t>
      </w:r>
    </w:p>
    <w:p w14:paraId="564AE91C" w14:textId="056632B1" w:rsidR="00037B00" w:rsidRPr="00E62980" w:rsidRDefault="005B1652" w:rsidP="0020702E">
      <w:pPr>
        <w:spacing w:line="480" w:lineRule="auto"/>
        <w:ind w:firstLine="720"/>
        <w:rPr>
          <w:rFonts w:ascii="Times New Roman" w:hAnsi="Times New Roman" w:cs="Times New Roman"/>
        </w:rPr>
      </w:pPr>
      <w:r w:rsidRPr="00E62980">
        <w:rPr>
          <w:rFonts w:ascii="Times New Roman" w:hAnsi="Times New Roman" w:cs="Times New Roman"/>
        </w:rPr>
        <w:t xml:space="preserve">Although we have not investigated offspring </w:t>
      </w:r>
      <w:r w:rsidR="002C3E61" w:rsidRPr="00E62980">
        <w:rPr>
          <w:rFonts w:ascii="Times New Roman" w:hAnsi="Times New Roman" w:cs="Times New Roman"/>
        </w:rPr>
        <w:t>pancreatic tissues</w:t>
      </w:r>
      <w:r w:rsidRPr="00E62980">
        <w:rPr>
          <w:rFonts w:ascii="Times New Roman" w:hAnsi="Times New Roman" w:cs="Times New Roman"/>
        </w:rPr>
        <w:t xml:space="preserve">, we hypothesize that </w:t>
      </w:r>
      <w:r w:rsidR="00D92043" w:rsidRPr="00E62980">
        <w:rPr>
          <w:rFonts w:ascii="Times New Roman" w:hAnsi="Times New Roman" w:cs="Times New Roman"/>
        </w:rPr>
        <w:t xml:space="preserve">alterations in the </w:t>
      </w:r>
      <w:r w:rsidR="0039726D" w:rsidRPr="00E62980">
        <w:rPr>
          <w:rFonts w:ascii="Times New Roman" w:hAnsi="Times New Roman" w:cs="Times New Roman"/>
        </w:rPr>
        <w:t xml:space="preserve">development of the </w:t>
      </w:r>
      <w:r w:rsidR="000224F6" w:rsidRPr="00E62980">
        <w:rPr>
          <w:rFonts w:ascii="Times New Roman" w:hAnsi="Times New Roman" w:cs="Times New Roman"/>
        </w:rPr>
        <w:t xml:space="preserve">pancreas </w:t>
      </w:r>
      <w:r w:rsidR="0039726D" w:rsidRPr="00E62980">
        <w:rPr>
          <w:rFonts w:ascii="Times New Roman" w:hAnsi="Times New Roman" w:cs="Times New Roman"/>
        </w:rPr>
        <w:t xml:space="preserve">may underlie the </w:t>
      </w:r>
      <w:r w:rsidR="00A43683" w:rsidRPr="00E62980">
        <w:rPr>
          <w:rFonts w:ascii="Times New Roman" w:hAnsi="Times New Roman" w:cs="Times New Roman"/>
        </w:rPr>
        <w:t xml:space="preserve">susceptibility of </w:t>
      </w:r>
      <w:r w:rsidRPr="00E62980">
        <w:rPr>
          <w:rFonts w:ascii="Times New Roman" w:hAnsi="Times New Roman" w:cs="Times New Roman"/>
        </w:rPr>
        <w:t>male</w:t>
      </w:r>
      <w:r w:rsidR="00A43683" w:rsidRPr="00E62980">
        <w:rPr>
          <w:rFonts w:ascii="Times New Roman" w:hAnsi="Times New Roman" w:cs="Times New Roman"/>
        </w:rPr>
        <w:t>s for</w:t>
      </w:r>
      <w:r w:rsidRPr="00E62980">
        <w:rPr>
          <w:rFonts w:ascii="Times New Roman" w:hAnsi="Times New Roman" w:cs="Times New Roman"/>
        </w:rPr>
        <w:t xml:space="preserve"> glucose intolerance and modest insulin sensitivity in eTRF offspring</w:t>
      </w:r>
      <w:r w:rsidR="0084125C" w:rsidRPr="00E62980">
        <w:rPr>
          <w:rFonts w:ascii="Times New Roman" w:hAnsi="Times New Roman" w:cs="Times New Roman"/>
        </w:rPr>
        <w:t xml:space="preserve"> after HFHS feeding</w:t>
      </w:r>
      <w:r w:rsidR="0039726D" w:rsidRPr="00E62980">
        <w:rPr>
          <w:rFonts w:ascii="Times New Roman" w:hAnsi="Times New Roman" w:cs="Times New Roman"/>
        </w:rPr>
        <w:t>.</w:t>
      </w:r>
      <w:r w:rsidR="00A830B7" w:rsidRPr="00E62980">
        <w:rPr>
          <w:rFonts w:ascii="Times New Roman" w:hAnsi="Times New Roman" w:cs="Times New Roman"/>
        </w:rPr>
        <w:t xml:space="preserve"> This is confirmed by one </w:t>
      </w:r>
      <w:r w:rsidR="004F3298" w:rsidRPr="00E62980">
        <w:rPr>
          <w:rFonts w:ascii="Times New Roman" w:hAnsi="Times New Roman" w:cs="Times New Roman"/>
        </w:rPr>
        <w:t xml:space="preserve">study of </w:t>
      </w:r>
      <w:r w:rsidR="002C3E61" w:rsidRPr="00E62980">
        <w:rPr>
          <w:rFonts w:ascii="Times New Roman" w:hAnsi="Times New Roman" w:cs="Times New Roman"/>
        </w:rPr>
        <w:t xml:space="preserve">early post-natal </w:t>
      </w:r>
      <w:r w:rsidR="004F3298" w:rsidRPr="00E62980">
        <w:rPr>
          <w:rFonts w:ascii="Times New Roman" w:hAnsi="Times New Roman" w:cs="Times New Roman"/>
        </w:rPr>
        <w:t>exposure to TRF</w:t>
      </w:r>
      <w:r w:rsidR="00A830B7" w:rsidRPr="00E62980">
        <w:rPr>
          <w:rFonts w:ascii="Times New Roman" w:hAnsi="Times New Roman" w:cs="Times New Roman"/>
        </w:rPr>
        <w:t>, which</w:t>
      </w:r>
      <w:r w:rsidR="004F3298" w:rsidRPr="00E62980">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{"citationID":"7kVhQzJT","properties":{"formattedCitation":"(49)","plainCitation":"(49)","noteIndex":0},"citationItems":[{"id":234,"uris":["http://zotero.org/users/5073745/items/NPYUTKVA"],"itemData":{"id":234,"type":"article-journal","abstract":"Time-restricted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sidRPr="00E62980">
        <w:rPr>
          <w:rFonts w:ascii="Times New Roman" w:hAnsi="Times New Roman" w:cs="Times New Roman"/>
        </w:rPr>
        <w:fldChar w:fldCharType="separate"/>
      </w:r>
      <w:r w:rsidR="000E1D7F" w:rsidRPr="000E1D7F">
        <w:rPr>
          <w:rFonts w:ascii="Times New Roman" w:hAnsi="Times New Roman" w:cs="Times New Roman"/>
        </w:rPr>
        <w:t>(49)</w:t>
      </w:r>
      <w:r w:rsidR="004F3298" w:rsidRPr="00E62980">
        <w:rPr>
          <w:rFonts w:ascii="Times New Roman" w:hAnsi="Times New Roman" w:cs="Times New Roman"/>
        </w:rPr>
        <w:fldChar w:fldCharType="end"/>
      </w:r>
      <w:r w:rsidR="004F3298" w:rsidRPr="00E62980">
        <w:rPr>
          <w:rFonts w:ascii="Times New Roman" w:hAnsi="Times New Roman" w:cs="Times New Roman"/>
        </w:rPr>
        <w:t xml:space="preserve">. </w:t>
      </w:r>
      <w:r w:rsidR="000E7158" w:rsidRPr="00E62980">
        <w:rPr>
          <w:rFonts w:ascii="Times New Roman" w:hAnsi="Times New Roman" w:cs="Times New Roman"/>
        </w:rPr>
        <w:t>Therefore, future studies of gestational</w:t>
      </w:r>
      <w:r w:rsidR="002C3E61" w:rsidRPr="00E62980">
        <w:rPr>
          <w:rFonts w:ascii="Times New Roman" w:hAnsi="Times New Roman" w:cs="Times New Roman"/>
        </w:rPr>
        <w:t xml:space="preserve"> or developmental</w:t>
      </w:r>
      <w:r w:rsidR="000E7158" w:rsidRPr="00E62980">
        <w:rPr>
          <w:rFonts w:ascii="Times New Roman" w:hAnsi="Times New Roman" w:cs="Times New Roman"/>
        </w:rPr>
        <w:t xml:space="preserve"> eTRF should </w:t>
      </w:r>
      <w:r w:rsidR="002C3E61" w:rsidRPr="00E62980">
        <w:rPr>
          <w:rFonts w:ascii="Times New Roman" w:hAnsi="Times New Roman" w:cs="Times New Roman"/>
        </w:rPr>
        <w:t xml:space="preserve">examine </w:t>
      </w:r>
      <w:r w:rsidR="000E7158" w:rsidRPr="00E62980">
        <w:rPr>
          <w:rFonts w:ascii="Times New Roman" w:hAnsi="Times New Roman" w:cs="Times New Roman"/>
        </w:rPr>
        <w:t>islet size</w:t>
      </w:r>
      <w:r w:rsidR="00D0452A" w:rsidRPr="00E62980">
        <w:rPr>
          <w:rFonts w:ascii="Times New Roman" w:hAnsi="Times New Roman" w:cs="Times New Roman"/>
        </w:rPr>
        <w:t>, pancreatic beta cell mass,</w:t>
      </w:r>
      <w:r w:rsidR="000E7158" w:rsidRPr="00E62980">
        <w:rPr>
          <w:rFonts w:ascii="Times New Roman" w:hAnsi="Times New Roman" w:cs="Times New Roman"/>
        </w:rPr>
        <w:t xml:space="preserve"> and </w:t>
      </w:r>
      <w:r w:rsidR="002C3E61" w:rsidRPr="00E62980">
        <w:rPr>
          <w:rFonts w:ascii="Times New Roman" w:hAnsi="Times New Roman" w:cs="Times New Roman"/>
        </w:rPr>
        <w:t>insulin secretion</w:t>
      </w:r>
      <w:r w:rsidR="000E7158" w:rsidRPr="00E62980">
        <w:rPr>
          <w:rFonts w:ascii="Times New Roman" w:hAnsi="Times New Roman" w:cs="Times New Roman"/>
        </w:rPr>
        <w:t xml:space="preserve"> to investigate the mechanism of offspring glucose intolerance </w:t>
      </w:r>
      <w:r w:rsidR="00065731" w:rsidRPr="00E62980">
        <w:rPr>
          <w:rFonts w:ascii="Times New Roman" w:hAnsi="Times New Roman" w:cs="Times New Roman"/>
        </w:rPr>
        <w:t>more conclusively</w:t>
      </w:r>
      <w:r w:rsidR="000E7158" w:rsidRPr="00E62980">
        <w:rPr>
          <w:rFonts w:ascii="Times New Roman" w:hAnsi="Times New Roman" w:cs="Times New Roman"/>
        </w:rPr>
        <w:t>.</w:t>
      </w:r>
    </w:p>
    <w:p w14:paraId="32999FE0" w14:textId="49B9C764" w:rsidR="0052378A" w:rsidRPr="00E62980" w:rsidRDefault="0052378A" w:rsidP="006071A1">
      <w:pPr>
        <w:spacing w:line="480" w:lineRule="auto"/>
        <w:ind w:firstLine="720"/>
        <w:rPr>
          <w:rFonts w:ascii="Times New Roman" w:hAnsi="Times New Roman" w:cs="Times New Roman"/>
        </w:rPr>
      </w:pPr>
      <w:r w:rsidRPr="00E62980">
        <w:rPr>
          <w:rFonts w:ascii="Times New Roman" w:hAnsi="Times New Roman" w:cs="Times New Roman"/>
        </w:rPr>
        <w:t xml:space="preserve">This study and the conclusions to be made from it have some limitations. First, the model of gestational eTRF may have resulted in differences in maternal behaviors that were not noted by the study team, and therefore could play a part in the effects seen in the offspring. Second, </w:t>
      </w:r>
      <w:r w:rsidR="00C65877">
        <w:rPr>
          <w:rFonts w:ascii="Times New Roman" w:hAnsi="Times New Roman" w:cs="Times New Roman"/>
        </w:rPr>
        <w:t xml:space="preserve">we assessed the effect of a dietary insult in young adulthood by switching all animals to HFHS. As such, disentangling the effect of HFHS diet from that of aging is not possible in this model. </w:t>
      </w:r>
      <w:r w:rsidR="00E176E8">
        <w:rPr>
          <w:rFonts w:ascii="Times New Roman" w:hAnsi="Times New Roman" w:cs="Times New Roman"/>
        </w:rPr>
        <w:lastRenderedPageBreak/>
        <w:t xml:space="preserve">Finally, </w:t>
      </w:r>
      <w:r w:rsidRPr="00E62980">
        <w:rPr>
          <w:rFonts w:ascii="Times New Roman" w:hAnsi="Times New Roman" w:cs="Times New Roman"/>
        </w:rPr>
        <w:t>although we see a robust effect on glucose intolerance</w:t>
      </w:r>
      <w:r w:rsidR="00065731" w:rsidRPr="00E62980">
        <w:rPr>
          <w:rFonts w:ascii="Times New Roman" w:hAnsi="Times New Roman" w:cs="Times New Roman"/>
        </w:rPr>
        <w:t>,</w:t>
      </w:r>
      <w:r w:rsidRPr="00E62980">
        <w:rPr>
          <w:rFonts w:ascii="Times New Roman" w:hAnsi="Times New Roman" w:cs="Times New Roman"/>
        </w:rPr>
        <w:t xml:space="preserve"> </w:t>
      </w:r>
      <w:r w:rsidR="00065731" w:rsidRPr="00E62980">
        <w:rPr>
          <w:rFonts w:ascii="Times New Roman" w:hAnsi="Times New Roman" w:cs="Times New Roman"/>
        </w:rPr>
        <w:t xml:space="preserve">we were not powered to conclusively </w:t>
      </w:r>
      <w:r w:rsidR="00082F96" w:rsidRPr="00E62980">
        <w:rPr>
          <w:rFonts w:ascii="Times New Roman" w:hAnsi="Times New Roman" w:cs="Times New Roman"/>
        </w:rPr>
        <w:t>establish</w:t>
      </w:r>
      <w:r w:rsidRPr="00E62980">
        <w:rPr>
          <w:rFonts w:ascii="Times New Roman" w:hAnsi="Times New Roman" w:cs="Times New Roman"/>
        </w:rPr>
        <w:t xml:space="preserve"> lower insulin secretion in male eTRF offspring in </w:t>
      </w:r>
      <w:r w:rsidR="00FD1CB1" w:rsidRPr="00E62980">
        <w:rPr>
          <w:rFonts w:ascii="Times New Roman" w:hAnsi="Times New Roman" w:cs="Times New Roman"/>
        </w:rPr>
        <w:t>adulthood and</w:t>
      </w:r>
      <w:r w:rsidR="00065731" w:rsidRPr="00E62980">
        <w:rPr>
          <w:rFonts w:ascii="Times New Roman" w:hAnsi="Times New Roman" w:cs="Times New Roman"/>
        </w:rPr>
        <w:t xml:space="preserve"> </w:t>
      </w:r>
      <w:r w:rsidR="00082F96" w:rsidRPr="00E62980">
        <w:rPr>
          <w:rFonts w:ascii="Times New Roman" w:hAnsi="Times New Roman" w:cs="Times New Roman"/>
        </w:rPr>
        <w:t>have not yet evaluated</w:t>
      </w:r>
      <w:r w:rsidRPr="00E62980">
        <w:rPr>
          <w:rFonts w:ascii="Times New Roman" w:hAnsi="Times New Roman" w:cs="Times New Roman"/>
        </w:rPr>
        <w:t xml:space="preserve"> islet size or beta cell mass to determine the mechanism</w:t>
      </w:r>
      <w:r w:rsidR="00433C30" w:rsidRPr="00E62980">
        <w:rPr>
          <w:rFonts w:ascii="Times New Roman" w:hAnsi="Times New Roman" w:cs="Times New Roman"/>
        </w:rPr>
        <w:t>s</w:t>
      </w:r>
      <w:r w:rsidRPr="00E62980">
        <w:rPr>
          <w:rFonts w:ascii="Times New Roman" w:hAnsi="Times New Roman" w:cs="Times New Roman"/>
        </w:rPr>
        <w:t xml:space="preserve"> driving the worsening of glucose tolerance in adulthood</w:t>
      </w:r>
      <w:r w:rsidR="00433C30" w:rsidRPr="00E62980">
        <w:rPr>
          <w:rFonts w:ascii="Times New Roman" w:hAnsi="Times New Roman" w:cs="Times New Roman"/>
        </w:rPr>
        <w:t xml:space="preserve"> in male mice or the resilience of female mice</w:t>
      </w:r>
      <w:r w:rsidRPr="00E62980">
        <w:rPr>
          <w:rFonts w:ascii="Times New Roman" w:hAnsi="Times New Roman" w:cs="Times New Roman"/>
        </w:rPr>
        <w:t xml:space="preserve">. </w:t>
      </w:r>
      <w:r w:rsidR="00FD1CB1">
        <w:rPr>
          <w:rFonts w:ascii="Times New Roman" w:hAnsi="Times New Roman" w:cs="Times New Roman"/>
        </w:rPr>
        <w:t xml:space="preserve"> Our model used healthy, non-obese dams; therefore, we cannot extend the effects of the current study to the context of metabolic syndrome, diabetes, or obesity during pregnancy.</w:t>
      </w:r>
      <w:r w:rsidR="000E1D7F">
        <w:rPr>
          <w:rFonts w:ascii="Times New Roman" w:hAnsi="Times New Roman" w:cs="Times New Roman"/>
        </w:rPr>
        <w:t xml:space="preserve"> </w:t>
      </w:r>
      <w:r w:rsidR="00FD1CB1">
        <w:rPr>
          <w:rFonts w:ascii="Times New Roman" w:hAnsi="Times New Roman" w:cs="Times New Roman"/>
        </w:rPr>
        <w:t>Future work</w:t>
      </w:r>
      <w:r w:rsidR="00065731" w:rsidRPr="00E62980">
        <w:rPr>
          <w:rFonts w:ascii="Times New Roman" w:hAnsi="Times New Roman" w:cs="Times New Roman"/>
        </w:rPr>
        <w:t xml:space="preserve"> s</w:t>
      </w:r>
      <w:r w:rsidR="00FD1CB1">
        <w:rPr>
          <w:rFonts w:ascii="Times New Roman" w:hAnsi="Times New Roman" w:cs="Times New Roman"/>
        </w:rPr>
        <w:t>hould prioritize</w:t>
      </w:r>
      <w:r w:rsidR="000E1D7F">
        <w:rPr>
          <w:rFonts w:ascii="Times New Roman" w:hAnsi="Times New Roman" w:cs="Times New Roman"/>
        </w:rPr>
        <w:t xml:space="preserve"> </w:t>
      </w:r>
      <w:r w:rsidR="00FD1CB1">
        <w:rPr>
          <w:rFonts w:ascii="Times New Roman" w:hAnsi="Times New Roman" w:cs="Times New Roman"/>
        </w:rPr>
        <w:t>assessing the pancreas and islets</w:t>
      </w:r>
      <w:r w:rsidR="00065731" w:rsidRPr="00E62980">
        <w:rPr>
          <w:rFonts w:ascii="Times New Roman" w:hAnsi="Times New Roman" w:cs="Times New Roman"/>
        </w:rPr>
        <w:t xml:space="preserve"> in larger samples </w:t>
      </w:r>
      <w:r w:rsidR="00433C30" w:rsidRPr="00E62980">
        <w:rPr>
          <w:rFonts w:ascii="Times New Roman" w:hAnsi="Times New Roman" w:cs="Times New Roman"/>
        </w:rPr>
        <w:t xml:space="preserve">and with higher resolution </w:t>
      </w:r>
      <w:r w:rsidR="00065731" w:rsidRPr="00E62980">
        <w:rPr>
          <w:rFonts w:ascii="Times New Roman" w:hAnsi="Times New Roman" w:cs="Times New Roman"/>
        </w:rPr>
        <w:t xml:space="preserve">so that more </w:t>
      </w:r>
      <w:r w:rsidR="00F9625E" w:rsidRPr="00E62980">
        <w:rPr>
          <w:rFonts w:ascii="Times New Roman" w:hAnsi="Times New Roman" w:cs="Times New Roman"/>
        </w:rPr>
        <w:t>in</w:t>
      </w:r>
      <w:r w:rsidR="00D82D3A" w:rsidRPr="00E62980">
        <w:rPr>
          <w:rFonts w:ascii="Times New Roman" w:hAnsi="Times New Roman" w:cs="Times New Roman"/>
        </w:rPr>
        <w:t>-</w:t>
      </w:r>
      <w:r w:rsidR="00F9625E" w:rsidRPr="00E62980">
        <w:rPr>
          <w:rFonts w:ascii="Times New Roman" w:hAnsi="Times New Roman" w:cs="Times New Roman"/>
        </w:rPr>
        <w:t>depth conclusions can be drawn.</w:t>
      </w:r>
      <w:r w:rsidR="00065731" w:rsidRPr="00E62980">
        <w:rPr>
          <w:rFonts w:ascii="Times New Roman" w:hAnsi="Times New Roman" w:cs="Times New Roman"/>
        </w:rPr>
        <w:t xml:space="preserve"> </w:t>
      </w:r>
    </w:p>
    <w:p w14:paraId="631516B0" w14:textId="763EBA07" w:rsidR="0088283B" w:rsidRPr="00E62980" w:rsidRDefault="008F68D0" w:rsidP="00F9625E">
      <w:pPr>
        <w:spacing w:line="480" w:lineRule="auto"/>
        <w:ind w:firstLine="720"/>
        <w:rPr>
          <w:rFonts w:ascii="Times New Roman" w:hAnsi="Times New Roman" w:cs="Times New Roman"/>
        </w:rPr>
      </w:pPr>
      <w:r w:rsidRPr="00E62980">
        <w:rPr>
          <w:rFonts w:ascii="Times New Roman" w:hAnsi="Times New Roman" w:cs="Times New Roman"/>
        </w:rPr>
        <w:t xml:space="preserve">There are many strengths to this study. Among them are </w:t>
      </w:r>
      <w:r w:rsidR="00344222" w:rsidRPr="00E62980">
        <w:rPr>
          <w:rFonts w:ascii="Times New Roman" w:hAnsi="Times New Roman" w:cs="Times New Roman"/>
        </w:rPr>
        <w:t>the use of a preclinical model which facilitates consistency when compared to existing literature</w:t>
      </w:r>
      <w:r w:rsidR="008950C9" w:rsidRPr="00E62980">
        <w:rPr>
          <w:rFonts w:ascii="Times New Roman" w:hAnsi="Times New Roman" w:cs="Times New Roman"/>
        </w:rPr>
        <w:t xml:space="preserve"> and allows for careful control of diet, genetics</w:t>
      </w:r>
      <w:r w:rsidR="00A43683" w:rsidRPr="00E62980">
        <w:rPr>
          <w:rFonts w:ascii="Times New Roman" w:hAnsi="Times New Roman" w:cs="Times New Roman"/>
        </w:rPr>
        <w:t>,</w:t>
      </w:r>
      <w:r w:rsidR="008950C9" w:rsidRPr="00E62980">
        <w:rPr>
          <w:rFonts w:ascii="Times New Roman" w:hAnsi="Times New Roman" w:cs="Times New Roman"/>
        </w:rPr>
        <w:t xml:space="preserve"> and environment throughout gestation, which would be impossible at this point in a human trial</w:t>
      </w:r>
      <w:r w:rsidR="00344222" w:rsidRPr="00E62980">
        <w:rPr>
          <w:rFonts w:ascii="Times New Roman" w:hAnsi="Times New Roman" w:cs="Times New Roman"/>
        </w:rPr>
        <w:t xml:space="preserve">. Further strengths include </w:t>
      </w:r>
      <w:r w:rsidRPr="00E62980">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sidRPr="00E62980">
        <w:rPr>
          <w:rFonts w:ascii="Times New Roman" w:hAnsi="Times New Roman" w:cs="Times New Roman"/>
        </w:rPr>
        <w:t>Finally,</w:t>
      </w:r>
      <w:r w:rsidRPr="00E62980">
        <w:rPr>
          <w:rFonts w:ascii="Times New Roman" w:hAnsi="Times New Roman" w:cs="Times New Roman"/>
        </w:rPr>
        <w:t xml:space="preserve"> the inclusion of both male and female offspring in the study, as many metabolic assessments of TRF either focus exclusively on the effects of the regimen in males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{"citationID":"3Faub8vE","properties":{"formattedCitation":"(37, 38)","plainCitation":"(37, 38)","noteIndex":0},"citationItems":[{"id":249,"uris":["http://zotero.org/users/5073745/items/T8U6Q3GZ"],"itemData":{"id":249,"type":"article-journal","abstract":"Summary\nWhile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(37, 38)</w:t>
      </w:r>
      <w:r w:rsidRPr="00E62980">
        <w:rPr>
          <w:rFonts w:ascii="Times New Roman" w:hAnsi="Times New Roman" w:cs="Times New Roman"/>
        </w:rPr>
        <w:fldChar w:fldCharType="end"/>
      </w:r>
      <w:r w:rsidRPr="00E62980">
        <w:rPr>
          <w:rFonts w:ascii="Times New Roman" w:hAnsi="Times New Roman" w:cs="Times New Roman"/>
        </w:rPr>
        <w:t xml:space="preserve"> or female mice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{"citationID":"KmZbviM5","properties":{"formattedCitation":"(35, 36)","plainCitation":"(35, 36)","noteIndex":0},"citationItems":[{"id":338,"uris":["http://zotero.org/users/5073745/items/9YE6QRBF"],"itemData":{"id":338,"type":"article-journal","abstract":"Background.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(35, 36)</w:t>
      </w:r>
      <w:r w:rsidRPr="00E62980">
        <w:rPr>
          <w:rFonts w:ascii="Times New Roman" w:hAnsi="Times New Roman" w:cs="Times New Roman"/>
        </w:rPr>
        <w:fldChar w:fldCharType="end"/>
      </w:r>
      <w:r w:rsidR="00BE7379" w:rsidRPr="00E62980">
        <w:rPr>
          <w:rFonts w:ascii="Times New Roman" w:hAnsi="Times New Roman" w:cs="Times New Roman"/>
        </w:rPr>
        <w:t xml:space="preserve"> is a strength</w:t>
      </w:r>
      <w:r w:rsidRPr="00E62980">
        <w:rPr>
          <w:rFonts w:ascii="Times New Roman" w:hAnsi="Times New Roman" w:cs="Times New Roman"/>
        </w:rPr>
        <w:t>.</w:t>
      </w:r>
      <w:r w:rsidR="00F9625E" w:rsidRPr="00E62980">
        <w:rPr>
          <w:rFonts w:ascii="Times New Roman" w:hAnsi="Times New Roman" w:cs="Times New Roman"/>
        </w:rPr>
        <w:t xml:space="preserve"> </w:t>
      </w:r>
    </w:p>
    <w:p w14:paraId="08F2137D" w14:textId="5FF522F7" w:rsidR="007E0D47" w:rsidRPr="00E62980" w:rsidRDefault="00616AD3" w:rsidP="0006138D">
      <w:pPr>
        <w:pStyle w:val="Heading1"/>
      </w:pPr>
      <w:r w:rsidRPr="00E62980">
        <w:t>Conclusion</w:t>
      </w:r>
    </w:p>
    <w:p w14:paraId="42686862" w14:textId="3B7E8BD5" w:rsidR="00E63C2E" w:rsidRDefault="005D518C" w:rsidP="00A861C9">
      <w:pPr>
        <w:spacing w:line="480" w:lineRule="auto"/>
        <w:ind w:firstLine="360"/>
        <w:rPr>
          <w:rFonts w:ascii="Times New Roman" w:hAnsi="Times New Roman" w:cs="Times New Roman"/>
        </w:rPr>
      </w:pPr>
      <w:r w:rsidRPr="00E62980">
        <w:rPr>
          <w:rFonts w:ascii="Times New Roman" w:hAnsi="Times New Roman" w:cs="Times New Roman"/>
          <w:color w:val="000000" w:themeColor="text1"/>
        </w:rPr>
        <w:t xml:space="preserve">Offspring who are exposed to eTRF of NCD </w:t>
      </w:r>
      <w:r w:rsidRPr="00E62980">
        <w:rPr>
          <w:rFonts w:ascii="Times New Roman" w:hAnsi="Times New Roman" w:cs="Times New Roman"/>
          <w:i/>
          <w:iCs/>
          <w:color w:val="000000" w:themeColor="text1"/>
        </w:rPr>
        <w:t>in utero</w:t>
      </w:r>
      <w:r w:rsidRPr="00E62980">
        <w:rPr>
          <w:rFonts w:ascii="Times New Roman" w:hAnsi="Times New Roman" w:cs="Times New Roman"/>
          <w:color w:val="000000" w:themeColor="text1"/>
        </w:rPr>
        <w:t xml:space="preserve"> have similar body composition, glucose tolerance, and insulin tolerance in early adulthood in both males and females. </w:t>
      </w:r>
      <w:r w:rsidR="007E0D47" w:rsidRPr="00E62980">
        <w:rPr>
          <w:rFonts w:ascii="Times New Roman" w:hAnsi="Times New Roman" w:cs="Times New Roman"/>
        </w:rPr>
        <w:t xml:space="preserve">Gestational eTRF </w:t>
      </w:r>
      <w:r w:rsidR="00A43683" w:rsidRPr="00E62980">
        <w:rPr>
          <w:rFonts w:ascii="Times New Roman" w:hAnsi="Times New Roman" w:cs="Times New Roman"/>
        </w:rPr>
        <w:t>resulted in male</w:t>
      </w:r>
      <w:r w:rsidR="00CB1907" w:rsidRPr="00E62980">
        <w:rPr>
          <w:rFonts w:ascii="Times New Roman" w:hAnsi="Times New Roman" w:cs="Times New Roman"/>
        </w:rPr>
        <w:t xml:space="preserve"> </w:t>
      </w:r>
      <w:r w:rsidR="00DB2834" w:rsidRPr="00E62980">
        <w:rPr>
          <w:rFonts w:ascii="Times New Roman" w:hAnsi="Times New Roman" w:cs="Times New Roman"/>
        </w:rPr>
        <w:t>impairments in</w:t>
      </w:r>
      <w:r w:rsidR="008C4511" w:rsidRPr="00E62980">
        <w:rPr>
          <w:rFonts w:ascii="Times New Roman" w:hAnsi="Times New Roman" w:cs="Times New Roman"/>
        </w:rPr>
        <w:t xml:space="preserve"> glucose tolerance in adulthood</w:t>
      </w:r>
      <w:r w:rsidR="00CB1907" w:rsidRPr="00E62980">
        <w:rPr>
          <w:rFonts w:ascii="Times New Roman" w:hAnsi="Times New Roman" w:cs="Times New Roman"/>
        </w:rPr>
        <w:t xml:space="preserve"> </w:t>
      </w:r>
      <w:r w:rsidR="00F9625E" w:rsidRPr="00E62980">
        <w:rPr>
          <w:rFonts w:ascii="Times New Roman" w:hAnsi="Times New Roman" w:cs="Times New Roman"/>
        </w:rPr>
        <w:t xml:space="preserve">only </w:t>
      </w:r>
      <w:r w:rsidR="00CB1907" w:rsidRPr="00E62980">
        <w:rPr>
          <w:rFonts w:ascii="Times New Roman" w:hAnsi="Times New Roman" w:cs="Times New Roman"/>
        </w:rPr>
        <w:t>after chronic HF</w:t>
      </w:r>
      <w:r w:rsidR="003D0BD4" w:rsidRPr="00E62980">
        <w:rPr>
          <w:rFonts w:ascii="Times New Roman" w:hAnsi="Times New Roman" w:cs="Times New Roman"/>
        </w:rPr>
        <w:t>HS</w:t>
      </w:r>
      <w:r w:rsidR="00CB1907" w:rsidRPr="00E62980">
        <w:rPr>
          <w:rFonts w:ascii="Times New Roman" w:hAnsi="Times New Roman" w:cs="Times New Roman"/>
        </w:rPr>
        <w:t xml:space="preserve"> feeding</w:t>
      </w:r>
      <w:r w:rsidR="00A43683" w:rsidRPr="00E62980">
        <w:rPr>
          <w:rFonts w:ascii="Times New Roman" w:hAnsi="Times New Roman" w:cs="Times New Roman"/>
        </w:rPr>
        <w:t xml:space="preserve">, whereas females appeared resilient to and did not </w:t>
      </w:r>
      <w:r w:rsidR="003B4275" w:rsidRPr="00E62980">
        <w:rPr>
          <w:rFonts w:ascii="Times New Roman" w:hAnsi="Times New Roman" w:cs="Times New Roman"/>
        </w:rPr>
        <w:t xml:space="preserve">develop </w:t>
      </w:r>
      <w:r w:rsidR="00A43683" w:rsidRPr="00E62980">
        <w:rPr>
          <w:rFonts w:ascii="Times New Roman" w:hAnsi="Times New Roman" w:cs="Times New Roman"/>
        </w:rPr>
        <w:t>differences</w:t>
      </w:r>
      <w:r w:rsidR="008C4511" w:rsidRPr="00E62980">
        <w:rPr>
          <w:rFonts w:ascii="Times New Roman" w:hAnsi="Times New Roman" w:cs="Times New Roman"/>
        </w:rPr>
        <w:t xml:space="preserve">. </w:t>
      </w:r>
      <w:r w:rsidR="00CB1907" w:rsidRPr="00E62980">
        <w:rPr>
          <w:rFonts w:ascii="Times New Roman" w:hAnsi="Times New Roman" w:cs="Times New Roman"/>
        </w:rPr>
        <w:t xml:space="preserve">This </w:t>
      </w:r>
      <w:r w:rsidR="008C4511" w:rsidRPr="00E62980">
        <w:rPr>
          <w:rFonts w:ascii="Times New Roman" w:hAnsi="Times New Roman" w:cs="Times New Roman"/>
        </w:rPr>
        <w:t xml:space="preserve">occurs without increase in body weight, fat mass, or food intake compared to age matched AL males. </w:t>
      </w:r>
      <w:r w:rsidR="00D074EF" w:rsidRPr="00E62980">
        <w:rPr>
          <w:rFonts w:ascii="Times New Roman" w:hAnsi="Times New Roman" w:cs="Times New Roman"/>
        </w:rPr>
        <w:t>More research is warranted to understand the mechanism</w:t>
      </w:r>
      <w:r w:rsidR="00FB2D0B" w:rsidRPr="00E62980">
        <w:rPr>
          <w:rFonts w:ascii="Times New Roman" w:hAnsi="Times New Roman" w:cs="Times New Roman"/>
        </w:rPr>
        <w:t>s</w:t>
      </w:r>
      <w:r w:rsidR="00D074EF" w:rsidRPr="00E62980">
        <w:rPr>
          <w:rFonts w:ascii="Times New Roman" w:hAnsi="Times New Roman" w:cs="Times New Roman"/>
        </w:rPr>
        <w:t xml:space="preserve"> that underlie this </w:t>
      </w:r>
      <w:r w:rsidR="00FB2D0B" w:rsidRPr="00E62980">
        <w:rPr>
          <w:rFonts w:ascii="Times New Roman" w:hAnsi="Times New Roman" w:cs="Times New Roman"/>
        </w:rPr>
        <w:t>novel</w:t>
      </w:r>
      <w:r w:rsidR="00D074EF" w:rsidRPr="00E62980">
        <w:rPr>
          <w:rFonts w:ascii="Times New Roman" w:hAnsi="Times New Roman" w:cs="Times New Roman"/>
        </w:rPr>
        <w:t xml:space="preserve"> phenotype.</w:t>
      </w:r>
      <w:r w:rsidR="00D074EF">
        <w:rPr>
          <w:rFonts w:ascii="Times New Roman" w:hAnsi="Times New Roman" w:cs="Times New Roman"/>
        </w:rPr>
        <w:t xml:space="preserve"> </w:t>
      </w:r>
    </w:p>
    <w:p w14:paraId="0BD7F96A" w14:textId="4149C5BF" w:rsidR="00E63C2E" w:rsidRDefault="00A861C9" w:rsidP="00E63C2E">
      <w:pPr>
        <w:pStyle w:val="Heading1"/>
      </w:pPr>
      <w:r>
        <w:lastRenderedPageBreak/>
        <w:t>Acknowledgements</w:t>
      </w:r>
    </w:p>
    <w:p w14:paraId="4633FC10" w14:textId="42E80189" w:rsidR="00A861C9" w:rsidRPr="00533F88" w:rsidRDefault="00A861C9" w:rsidP="00A861C9">
      <w:pPr>
        <w:rPr>
          <w:rFonts w:ascii="Times New Roman" w:hAnsi="Times New Roman" w:cs="Times New Roman"/>
        </w:rPr>
      </w:pPr>
      <w:r w:rsidRPr="00533F88">
        <w:rPr>
          <w:rFonts w:ascii="Times New Roman" w:hAnsi="Times New Roman" w:cs="Times New Roman"/>
        </w:rPr>
        <w:t xml:space="preserve">A preprint of this </w:t>
      </w:r>
      <w:r w:rsidR="00533F88" w:rsidRPr="00533F88">
        <w:rPr>
          <w:rFonts w:ascii="Times New Roman" w:hAnsi="Times New Roman" w:cs="Times New Roman"/>
        </w:rPr>
        <w:t>work has previously been published</w:t>
      </w:r>
      <w:r w:rsidR="00533F88">
        <w:rPr>
          <w:rFonts w:ascii="Times New Roman" w:hAnsi="Times New Roman" w:cs="Times New Roman"/>
        </w:rPr>
        <w:t xml:space="preserve"> </w:t>
      </w:r>
      <w:r w:rsidR="00533F88">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{"citationID":"ang6ibdusq","properties":{"formattedCitation":"(1)","plainCitation":"(1)","noteIndex":0},"citationItems":[{"id":489,"uris":["http://zotero.org/users/5073745/items/AH9V27AA"],"itemData":{"id":489,"type":"report","abstract":"The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533F88">
        <w:rPr>
          <w:rFonts w:ascii="Times New Roman" w:hAnsi="Times New Roman" w:cs="Times New Roman"/>
        </w:rPr>
        <w:fldChar w:fldCharType="separate"/>
      </w:r>
      <w:r w:rsidR="000E1D7F" w:rsidRPr="000E1D7F">
        <w:rPr>
          <w:rFonts w:ascii="Times New Roman" w:hAnsi="Times New Roman" w:cs="Times New Roman"/>
        </w:rPr>
        <w:t>(1)</w:t>
      </w:r>
      <w:r w:rsidR="00533F88">
        <w:rPr>
          <w:rFonts w:ascii="Times New Roman" w:hAnsi="Times New Roman" w:cs="Times New Roman"/>
        </w:rPr>
        <w:fldChar w:fldCharType="end"/>
      </w:r>
      <w:r w:rsidR="00533F88">
        <w:rPr>
          <w:rFonts w:ascii="Times New Roman" w:hAnsi="Times New Roman" w:cs="Times New Roman"/>
        </w:rPr>
        <w:t>.</w:t>
      </w:r>
    </w:p>
    <w:p w14:paraId="6BCCB6B7" w14:textId="77777777" w:rsidR="00616AD3" w:rsidRPr="00533F88" w:rsidRDefault="00616AD3">
      <w:pPr>
        <w:rPr>
          <w:rFonts w:ascii="Times New Roman" w:hAnsi="Times New Roman" w:cs="Times New Roman"/>
        </w:rPr>
      </w:pPr>
      <w:r w:rsidRPr="00533F88">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28DD2D10" w14:textId="77777777" w:rsidR="000E1D7F" w:rsidRPr="000E1D7F" w:rsidRDefault="00ED57DF" w:rsidP="000E1D7F">
      <w:pPr>
        <w:pStyle w:val="Bibliography"/>
        <w:rPr>
          <w:rFonts w:ascii="Calibri" w:hAnsi="Calibri" w:cs="Calibri"/>
        </w:rPr>
      </w:pPr>
      <w:r w:rsidRPr="0006138D">
        <w:fldChar w:fldCharType="begin"/>
      </w:r>
      <w:r w:rsidR="000E1D7F">
        <w:instrText xml:space="preserve"> ADDIN ZOTERO_BIBL {"uncited":[],"omitted":[],"custom":[]} CSL_BIBLIOGRAPHY </w:instrText>
      </w:r>
      <w:r w:rsidRPr="0006138D">
        <w:fldChar w:fldCharType="separate"/>
      </w:r>
      <w:r w:rsidR="000E1D7F" w:rsidRPr="000E1D7F">
        <w:rPr>
          <w:rFonts w:ascii="Calibri" w:hAnsi="Calibri" w:cs="Calibri"/>
        </w:rPr>
        <w:t xml:space="preserve">1. </w:t>
      </w:r>
      <w:r w:rsidR="000E1D7F" w:rsidRPr="000E1D7F">
        <w:rPr>
          <w:rFonts w:ascii="Calibri" w:hAnsi="Calibri" w:cs="Calibri"/>
        </w:rPr>
        <w:tab/>
        <w:t xml:space="preserve">Mulcahy MC, Habbal NE, Snyder D, </w:t>
      </w:r>
      <w:r w:rsidR="000E1D7F" w:rsidRPr="000E1D7F">
        <w:rPr>
          <w:rFonts w:ascii="Calibri" w:hAnsi="Calibri" w:cs="Calibri"/>
          <w:i/>
          <w:iCs/>
        </w:rPr>
        <w:t>et al.</w:t>
      </w:r>
      <w:r w:rsidR="000E1D7F" w:rsidRPr="000E1D7F">
        <w:rPr>
          <w:rFonts w:ascii="Calibri" w:hAnsi="Calibri" w:cs="Calibri"/>
        </w:rPr>
        <w:t xml:space="preserve"> Gestational Early-Time Restricted Feeding Results in Sex-Specific Glucose Intolerance in Adult Male Mice. 2022:2022.04.27.489576.</w:t>
      </w:r>
    </w:p>
    <w:p w14:paraId="48168C23" w14:textId="77777777" w:rsidR="000E1D7F" w:rsidRPr="000E1D7F" w:rsidRDefault="000E1D7F" w:rsidP="000E1D7F">
      <w:pPr>
        <w:pStyle w:val="Bibliography"/>
        <w:rPr>
          <w:rFonts w:ascii="Calibri" w:hAnsi="Calibri" w:cs="Calibri"/>
        </w:rPr>
      </w:pPr>
      <w:r w:rsidRPr="000E1D7F">
        <w:rPr>
          <w:rFonts w:ascii="Calibri" w:hAnsi="Calibri" w:cs="Calibri"/>
        </w:rPr>
        <w:t xml:space="preserve">2. </w:t>
      </w:r>
      <w:r w:rsidRPr="000E1D7F">
        <w:rPr>
          <w:rFonts w:ascii="Calibri" w:hAnsi="Calibri" w:cs="Calibri"/>
        </w:rPr>
        <w:tab/>
        <w:t xml:space="preserve">Panda S. Circadian physiology of metabolism. </w:t>
      </w:r>
      <w:r w:rsidRPr="000E1D7F">
        <w:rPr>
          <w:rFonts w:ascii="Calibri" w:hAnsi="Calibri" w:cs="Calibri"/>
          <w:i/>
          <w:iCs/>
        </w:rPr>
        <w:t>Science</w:t>
      </w:r>
      <w:r w:rsidRPr="000E1D7F">
        <w:rPr>
          <w:rFonts w:ascii="Calibri" w:hAnsi="Calibri" w:cs="Calibri"/>
        </w:rPr>
        <w:t xml:space="preserve"> 2016;354:1008–1015.</w:t>
      </w:r>
    </w:p>
    <w:p w14:paraId="240B05F0" w14:textId="77777777" w:rsidR="000E1D7F" w:rsidRPr="000E1D7F" w:rsidRDefault="000E1D7F" w:rsidP="000E1D7F">
      <w:pPr>
        <w:pStyle w:val="Bibliography"/>
        <w:rPr>
          <w:rFonts w:ascii="Calibri" w:hAnsi="Calibri" w:cs="Calibri"/>
        </w:rPr>
      </w:pPr>
      <w:r w:rsidRPr="000E1D7F">
        <w:rPr>
          <w:rFonts w:ascii="Calibri" w:hAnsi="Calibri" w:cs="Calibri"/>
        </w:rPr>
        <w:t xml:space="preserve">3. </w:t>
      </w:r>
      <w:r w:rsidRPr="000E1D7F">
        <w:rPr>
          <w:rFonts w:ascii="Calibri" w:hAnsi="Calibri" w:cs="Calibri"/>
        </w:rPr>
        <w:tab/>
        <w:t xml:space="preserve">Takahashi JS. Transcriptional architecture of the mammalian circadian clock. </w:t>
      </w:r>
      <w:r w:rsidRPr="000E1D7F">
        <w:rPr>
          <w:rFonts w:ascii="Calibri" w:hAnsi="Calibri" w:cs="Calibri"/>
          <w:i/>
          <w:iCs/>
        </w:rPr>
        <w:t>Nat Rev Genet</w:t>
      </w:r>
      <w:r w:rsidRPr="000E1D7F">
        <w:rPr>
          <w:rFonts w:ascii="Calibri" w:hAnsi="Calibri" w:cs="Calibri"/>
        </w:rPr>
        <w:t xml:space="preserve"> 2017;18:164–179.</w:t>
      </w:r>
    </w:p>
    <w:p w14:paraId="55EF9F41" w14:textId="77777777" w:rsidR="000E1D7F" w:rsidRPr="000E1D7F" w:rsidRDefault="000E1D7F" w:rsidP="000E1D7F">
      <w:pPr>
        <w:pStyle w:val="Bibliography"/>
        <w:rPr>
          <w:rFonts w:ascii="Calibri" w:hAnsi="Calibri" w:cs="Calibri"/>
        </w:rPr>
      </w:pPr>
      <w:r w:rsidRPr="000E1D7F">
        <w:rPr>
          <w:rFonts w:ascii="Calibri" w:hAnsi="Calibri" w:cs="Calibri"/>
        </w:rPr>
        <w:t xml:space="preserve">4. </w:t>
      </w:r>
      <w:r w:rsidRPr="000E1D7F">
        <w:rPr>
          <w:rFonts w:ascii="Calibri" w:hAnsi="Calibri" w:cs="Calibri"/>
        </w:rPr>
        <w:tab/>
        <w:t xml:space="preserve">Lee C, Etchegaray J-P, Cagampang FRA, Loudon ASI, Reppert SM. Posttranslational Mechanisms Regulate the Mammalian Circadian Clock. </w:t>
      </w:r>
      <w:r w:rsidRPr="000E1D7F">
        <w:rPr>
          <w:rFonts w:ascii="Calibri" w:hAnsi="Calibri" w:cs="Calibri"/>
          <w:i/>
          <w:iCs/>
        </w:rPr>
        <w:t>Cell</w:t>
      </w:r>
      <w:r w:rsidRPr="000E1D7F">
        <w:rPr>
          <w:rFonts w:ascii="Calibri" w:hAnsi="Calibri" w:cs="Calibri"/>
        </w:rPr>
        <w:t xml:space="preserve"> 2001;107:855–867.</w:t>
      </w:r>
    </w:p>
    <w:p w14:paraId="64BD5CFF" w14:textId="77777777" w:rsidR="000E1D7F" w:rsidRPr="000E1D7F" w:rsidRDefault="000E1D7F" w:rsidP="000E1D7F">
      <w:pPr>
        <w:pStyle w:val="Bibliography"/>
        <w:rPr>
          <w:rFonts w:ascii="Calibri" w:hAnsi="Calibri" w:cs="Calibri"/>
        </w:rPr>
      </w:pPr>
      <w:r w:rsidRPr="000E1D7F">
        <w:rPr>
          <w:rFonts w:ascii="Calibri" w:hAnsi="Calibri" w:cs="Calibri"/>
        </w:rPr>
        <w:t xml:space="preserve">5. </w:t>
      </w:r>
      <w:r w:rsidRPr="000E1D7F">
        <w:rPr>
          <w:rFonts w:ascii="Calibri" w:hAnsi="Calibri" w:cs="Calibri"/>
        </w:rPr>
        <w:tab/>
        <w:t xml:space="preserve">Reinke H, Asher G. Crosstalk between metabolism and circadian clocks. </w:t>
      </w:r>
      <w:r w:rsidRPr="000E1D7F">
        <w:rPr>
          <w:rFonts w:ascii="Calibri" w:hAnsi="Calibri" w:cs="Calibri"/>
          <w:i/>
          <w:iCs/>
        </w:rPr>
        <w:t>Nat Rev Mol Cell Biol</w:t>
      </w:r>
      <w:r w:rsidRPr="000E1D7F">
        <w:rPr>
          <w:rFonts w:ascii="Calibri" w:hAnsi="Calibri" w:cs="Calibri"/>
        </w:rPr>
        <w:t xml:space="preserve"> 2019;20:227–241.</w:t>
      </w:r>
    </w:p>
    <w:p w14:paraId="4FA5A16A" w14:textId="77777777" w:rsidR="000E1D7F" w:rsidRPr="000E1D7F" w:rsidRDefault="000E1D7F" w:rsidP="000E1D7F">
      <w:pPr>
        <w:pStyle w:val="Bibliography"/>
        <w:rPr>
          <w:rFonts w:ascii="Calibri" w:hAnsi="Calibri" w:cs="Calibri"/>
        </w:rPr>
      </w:pPr>
      <w:r w:rsidRPr="000E1D7F">
        <w:rPr>
          <w:rFonts w:ascii="Calibri" w:hAnsi="Calibri" w:cs="Calibri"/>
        </w:rPr>
        <w:t xml:space="preserve">6. </w:t>
      </w:r>
      <w:r w:rsidRPr="000E1D7F">
        <w:rPr>
          <w:rFonts w:ascii="Calibri" w:hAnsi="Calibri" w:cs="Calibri"/>
        </w:rPr>
        <w:tab/>
        <w:t xml:space="preserve">Pickel L, Sung H-K. Feeding Rhythms and the Circadian Regulation of Metabolism. </w:t>
      </w:r>
      <w:r w:rsidRPr="000E1D7F">
        <w:rPr>
          <w:rFonts w:ascii="Calibri" w:hAnsi="Calibri" w:cs="Calibri"/>
          <w:i/>
          <w:iCs/>
        </w:rPr>
        <w:t>Frontiers in Nutrition</w:t>
      </w:r>
      <w:r w:rsidRPr="000E1D7F">
        <w:rPr>
          <w:rFonts w:ascii="Calibri" w:hAnsi="Calibri" w:cs="Calibri"/>
        </w:rPr>
        <w:t xml:space="preserve"> 2020;7.</w:t>
      </w:r>
    </w:p>
    <w:p w14:paraId="202E463D" w14:textId="77777777" w:rsidR="000E1D7F" w:rsidRPr="000E1D7F" w:rsidRDefault="000E1D7F" w:rsidP="000E1D7F">
      <w:pPr>
        <w:pStyle w:val="Bibliography"/>
        <w:rPr>
          <w:rFonts w:ascii="Calibri" w:hAnsi="Calibri" w:cs="Calibri"/>
        </w:rPr>
      </w:pPr>
      <w:r w:rsidRPr="000E1D7F">
        <w:rPr>
          <w:rFonts w:ascii="Calibri" w:hAnsi="Calibri" w:cs="Calibri"/>
        </w:rPr>
        <w:t xml:space="preserve">7. </w:t>
      </w:r>
      <w:r w:rsidRPr="000E1D7F">
        <w:rPr>
          <w:rFonts w:ascii="Calibri" w:hAnsi="Calibri" w:cs="Calibri"/>
        </w:rPr>
        <w:tab/>
        <w:t xml:space="preserve">Manoogian ENC, Panda S. Circadian rhythms, time-restricted feeding, and healthy aging. </w:t>
      </w:r>
      <w:r w:rsidRPr="000E1D7F">
        <w:rPr>
          <w:rFonts w:ascii="Calibri" w:hAnsi="Calibri" w:cs="Calibri"/>
          <w:i/>
          <w:iCs/>
        </w:rPr>
        <w:t>Ageing Research Reviews</w:t>
      </w:r>
      <w:r w:rsidRPr="000E1D7F">
        <w:rPr>
          <w:rFonts w:ascii="Calibri" w:hAnsi="Calibri" w:cs="Calibri"/>
        </w:rPr>
        <w:t xml:space="preserve"> 2017;39:59–67.</w:t>
      </w:r>
    </w:p>
    <w:p w14:paraId="2A4946C3" w14:textId="77777777" w:rsidR="000E1D7F" w:rsidRPr="000E1D7F" w:rsidRDefault="000E1D7F" w:rsidP="000E1D7F">
      <w:pPr>
        <w:pStyle w:val="Bibliography"/>
        <w:rPr>
          <w:rFonts w:ascii="Calibri" w:hAnsi="Calibri" w:cs="Calibri"/>
        </w:rPr>
      </w:pPr>
      <w:r w:rsidRPr="000E1D7F">
        <w:rPr>
          <w:rFonts w:ascii="Calibri" w:hAnsi="Calibri" w:cs="Calibri"/>
        </w:rPr>
        <w:t xml:space="preserve">8. </w:t>
      </w:r>
      <w:r w:rsidRPr="000E1D7F">
        <w:rPr>
          <w:rFonts w:ascii="Calibri" w:hAnsi="Calibri" w:cs="Calibri"/>
        </w:rPr>
        <w:tab/>
        <w:t xml:space="preserve">Chaix A, Manoogian ENC, Melkani GC, Panda S. Time-Restricted Eating to Prevent and Manage Chronic Metabolic Diseases. </w:t>
      </w:r>
      <w:r w:rsidRPr="000E1D7F">
        <w:rPr>
          <w:rFonts w:ascii="Calibri" w:hAnsi="Calibri" w:cs="Calibri"/>
          <w:i/>
          <w:iCs/>
        </w:rPr>
        <w:t>Annu Rev Nutr</w:t>
      </w:r>
      <w:r w:rsidRPr="000E1D7F">
        <w:rPr>
          <w:rFonts w:ascii="Calibri" w:hAnsi="Calibri" w:cs="Calibri"/>
        </w:rPr>
        <w:t xml:space="preserve"> 2019;39:291–315.</w:t>
      </w:r>
    </w:p>
    <w:p w14:paraId="582C6DF2" w14:textId="77777777" w:rsidR="000E1D7F" w:rsidRPr="000E1D7F" w:rsidRDefault="000E1D7F" w:rsidP="000E1D7F">
      <w:pPr>
        <w:pStyle w:val="Bibliography"/>
        <w:rPr>
          <w:rFonts w:ascii="Calibri" w:hAnsi="Calibri" w:cs="Calibri"/>
        </w:rPr>
      </w:pPr>
      <w:r w:rsidRPr="000E1D7F">
        <w:rPr>
          <w:rFonts w:ascii="Calibri" w:hAnsi="Calibri" w:cs="Calibri"/>
        </w:rPr>
        <w:t xml:space="preserve">9. </w:t>
      </w:r>
      <w:r w:rsidRPr="000E1D7F">
        <w:rPr>
          <w:rFonts w:ascii="Calibri" w:hAnsi="Calibri" w:cs="Calibri"/>
        </w:rPr>
        <w:tab/>
        <w:t xml:space="preserve">Schuppelius B, Peters B, Ottawa A, Pivovarova-Ramich O. Time Restricted Eating: A Dietary Strategy to Prevent and Treat Metabolic Disturbances. </w:t>
      </w:r>
      <w:r w:rsidRPr="000E1D7F">
        <w:rPr>
          <w:rFonts w:ascii="Calibri" w:hAnsi="Calibri" w:cs="Calibri"/>
          <w:i/>
          <w:iCs/>
        </w:rPr>
        <w:t>Front Endocrinol (Lausanne)</w:t>
      </w:r>
      <w:r w:rsidRPr="000E1D7F">
        <w:rPr>
          <w:rFonts w:ascii="Calibri" w:hAnsi="Calibri" w:cs="Calibri"/>
        </w:rPr>
        <w:t xml:space="preserve"> 2021;12:683140.</w:t>
      </w:r>
    </w:p>
    <w:p w14:paraId="3B82C537" w14:textId="77777777" w:rsidR="000E1D7F" w:rsidRPr="000E1D7F" w:rsidRDefault="000E1D7F" w:rsidP="000E1D7F">
      <w:pPr>
        <w:pStyle w:val="Bibliography"/>
        <w:rPr>
          <w:rFonts w:ascii="Calibri" w:hAnsi="Calibri" w:cs="Calibri"/>
        </w:rPr>
      </w:pPr>
      <w:r w:rsidRPr="000E1D7F">
        <w:rPr>
          <w:rFonts w:ascii="Calibri" w:hAnsi="Calibri" w:cs="Calibri"/>
        </w:rPr>
        <w:t xml:space="preserve">10. </w:t>
      </w:r>
      <w:r w:rsidRPr="000E1D7F">
        <w:rPr>
          <w:rFonts w:ascii="Calibri" w:hAnsi="Calibri" w:cs="Calibri"/>
        </w:rPr>
        <w:tab/>
        <w:t xml:space="preserve">International Food Information Council. </w:t>
      </w:r>
      <w:r w:rsidRPr="000E1D7F">
        <w:rPr>
          <w:rFonts w:ascii="Calibri" w:hAnsi="Calibri" w:cs="Calibri"/>
          <w:i/>
          <w:iCs/>
        </w:rPr>
        <w:t>2020 Food &amp; Health Survey</w:t>
      </w:r>
      <w:r w:rsidRPr="000E1D7F">
        <w:rPr>
          <w:rFonts w:ascii="Calibri" w:hAnsi="Calibri" w:cs="Calibri"/>
        </w:rPr>
        <w:t>. 2020.</w:t>
      </w:r>
    </w:p>
    <w:p w14:paraId="22D4A2D4" w14:textId="77777777" w:rsidR="000E1D7F" w:rsidRPr="000E1D7F" w:rsidRDefault="000E1D7F" w:rsidP="000E1D7F">
      <w:pPr>
        <w:pStyle w:val="Bibliography"/>
        <w:rPr>
          <w:rFonts w:ascii="Calibri" w:hAnsi="Calibri" w:cs="Calibri"/>
        </w:rPr>
      </w:pPr>
      <w:r w:rsidRPr="000E1D7F">
        <w:rPr>
          <w:rFonts w:ascii="Calibri" w:hAnsi="Calibri" w:cs="Calibri"/>
        </w:rPr>
        <w:t xml:space="preserve">11. </w:t>
      </w:r>
      <w:r w:rsidRPr="000E1D7F">
        <w:rPr>
          <w:rFonts w:ascii="Calibri" w:hAnsi="Calibri" w:cs="Calibri"/>
        </w:rPr>
        <w:tab/>
        <w:t xml:space="preserve">Loy SL, Chan JKY, Wee PH, </w:t>
      </w:r>
      <w:r w:rsidRPr="000E1D7F">
        <w:rPr>
          <w:rFonts w:ascii="Calibri" w:hAnsi="Calibri" w:cs="Calibri"/>
          <w:i/>
          <w:iCs/>
        </w:rPr>
        <w:t>et al.</w:t>
      </w:r>
      <w:r w:rsidRPr="000E1D7F">
        <w:rPr>
          <w:rFonts w:ascii="Calibri" w:hAnsi="Calibri" w:cs="Calibri"/>
        </w:rPr>
        <w:t xml:space="preserve"> Maternal Circadian Eating Time and Frequency Are Associated with Blood Glucose Concentrations during Pregnancy. </w:t>
      </w:r>
      <w:r w:rsidRPr="000E1D7F">
        <w:rPr>
          <w:rFonts w:ascii="Calibri" w:hAnsi="Calibri" w:cs="Calibri"/>
          <w:i/>
          <w:iCs/>
        </w:rPr>
        <w:t>J Nutr</w:t>
      </w:r>
      <w:r w:rsidRPr="000E1D7F">
        <w:rPr>
          <w:rFonts w:ascii="Calibri" w:hAnsi="Calibri" w:cs="Calibri"/>
        </w:rPr>
        <w:t xml:space="preserve"> 2017;147:70–77.</w:t>
      </w:r>
    </w:p>
    <w:p w14:paraId="52775C4E" w14:textId="77777777" w:rsidR="000E1D7F" w:rsidRPr="000E1D7F" w:rsidRDefault="000E1D7F" w:rsidP="000E1D7F">
      <w:pPr>
        <w:pStyle w:val="Bibliography"/>
        <w:rPr>
          <w:rFonts w:ascii="Calibri" w:hAnsi="Calibri" w:cs="Calibri"/>
        </w:rPr>
      </w:pPr>
      <w:r w:rsidRPr="000E1D7F">
        <w:rPr>
          <w:rFonts w:ascii="Calibri" w:hAnsi="Calibri" w:cs="Calibri"/>
        </w:rPr>
        <w:t xml:space="preserve">12. </w:t>
      </w:r>
      <w:r w:rsidRPr="000E1D7F">
        <w:rPr>
          <w:rFonts w:ascii="Calibri" w:hAnsi="Calibri" w:cs="Calibri"/>
        </w:rPr>
        <w:tab/>
        <w:t xml:space="preserve">Flanagan EW, Kebbe M, Sparks JR, Redman LM. Assessment of Eating Behaviors and Perceptions of Time-Restricted Eating During Pregnancy. </w:t>
      </w:r>
      <w:r w:rsidRPr="000E1D7F">
        <w:rPr>
          <w:rFonts w:ascii="Calibri" w:hAnsi="Calibri" w:cs="Calibri"/>
          <w:i/>
          <w:iCs/>
        </w:rPr>
        <w:t>The Journal of Nutrition</w:t>
      </w:r>
      <w:r w:rsidRPr="000E1D7F">
        <w:rPr>
          <w:rFonts w:ascii="Calibri" w:hAnsi="Calibri" w:cs="Calibri"/>
        </w:rPr>
        <w:t xml:space="preserve"> 2022;152:475–483.</w:t>
      </w:r>
    </w:p>
    <w:p w14:paraId="481D0C81" w14:textId="77777777" w:rsidR="000E1D7F" w:rsidRPr="000E1D7F" w:rsidRDefault="000E1D7F" w:rsidP="000E1D7F">
      <w:pPr>
        <w:pStyle w:val="Bibliography"/>
        <w:rPr>
          <w:rFonts w:ascii="Calibri" w:hAnsi="Calibri" w:cs="Calibri"/>
        </w:rPr>
      </w:pPr>
      <w:r w:rsidRPr="000E1D7F">
        <w:rPr>
          <w:rFonts w:ascii="Calibri" w:hAnsi="Calibri" w:cs="Calibri"/>
        </w:rPr>
        <w:t xml:space="preserve">13. </w:t>
      </w:r>
      <w:r w:rsidRPr="000E1D7F">
        <w:rPr>
          <w:rFonts w:ascii="Calibri" w:hAnsi="Calibri" w:cs="Calibri"/>
        </w:rPr>
        <w:tab/>
        <w:t xml:space="preserve">Glazier JD, Hayes DJL, Hussain S, </w:t>
      </w:r>
      <w:r w:rsidRPr="000E1D7F">
        <w:rPr>
          <w:rFonts w:ascii="Calibri" w:hAnsi="Calibri" w:cs="Calibri"/>
          <w:i/>
          <w:iCs/>
        </w:rPr>
        <w:t>et al.</w:t>
      </w:r>
      <w:r w:rsidRPr="000E1D7F">
        <w:rPr>
          <w:rFonts w:ascii="Calibri" w:hAnsi="Calibri" w:cs="Calibri"/>
        </w:rPr>
        <w:t xml:space="preserve"> The effect of Ramadan fasting during pregnancy on perinatal outcomes: a systematic review and meta-analysis. </w:t>
      </w:r>
      <w:r w:rsidRPr="000E1D7F">
        <w:rPr>
          <w:rFonts w:ascii="Calibri" w:hAnsi="Calibri" w:cs="Calibri"/>
          <w:i/>
          <w:iCs/>
        </w:rPr>
        <w:t>BMC Pregnancy Childbirth</w:t>
      </w:r>
      <w:r w:rsidRPr="000E1D7F">
        <w:rPr>
          <w:rFonts w:ascii="Calibri" w:hAnsi="Calibri" w:cs="Calibri"/>
        </w:rPr>
        <w:t xml:space="preserve"> 2018;18:421.</w:t>
      </w:r>
    </w:p>
    <w:p w14:paraId="1D75877C" w14:textId="77777777" w:rsidR="000E1D7F" w:rsidRPr="000E1D7F" w:rsidRDefault="000E1D7F" w:rsidP="000E1D7F">
      <w:pPr>
        <w:pStyle w:val="Bibliography"/>
        <w:rPr>
          <w:rFonts w:ascii="Calibri" w:hAnsi="Calibri" w:cs="Calibri"/>
        </w:rPr>
      </w:pPr>
      <w:r w:rsidRPr="000E1D7F">
        <w:rPr>
          <w:rFonts w:ascii="Calibri" w:hAnsi="Calibri" w:cs="Calibri"/>
        </w:rPr>
        <w:t xml:space="preserve">14. </w:t>
      </w:r>
      <w:r w:rsidRPr="000E1D7F">
        <w:rPr>
          <w:rFonts w:ascii="Calibri" w:hAnsi="Calibri" w:cs="Calibri"/>
        </w:rPr>
        <w:tab/>
        <w:t xml:space="preserve">Oosterwijk VNL, Molenaar JM, van Bilsen LA, Kiefte-de Jong JC. Ramadan Fasting during Pregnancy and Health Outcomes in Offspring: A Systematic Review. </w:t>
      </w:r>
      <w:r w:rsidRPr="000E1D7F">
        <w:rPr>
          <w:rFonts w:ascii="Calibri" w:hAnsi="Calibri" w:cs="Calibri"/>
          <w:i/>
          <w:iCs/>
        </w:rPr>
        <w:t>Nutrients</w:t>
      </w:r>
      <w:r w:rsidRPr="000E1D7F">
        <w:rPr>
          <w:rFonts w:ascii="Calibri" w:hAnsi="Calibri" w:cs="Calibri"/>
        </w:rPr>
        <w:t xml:space="preserve"> 2021;13:3450.</w:t>
      </w:r>
    </w:p>
    <w:p w14:paraId="40DB52A0"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15. </w:t>
      </w:r>
      <w:r w:rsidRPr="000E1D7F">
        <w:rPr>
          <w:rFonts w:ascii="Calibri" w:hAnsi="Calibri" w:cs="Calibri"/>
        </w:rPr>
        <w:tab/>
        <w:t xml:space="preserve">Ali AM, Kunugi H. Intermittent Fasting, Dietary Modifications, and Exercise for the Control of Gestational Diabetes and Maternal Mood Dysregulation: A Review and a Case Report. </w:t>
      </w:r>
      <w:r w:rsidRPr="000E1D7F">
        <w:rPr>
          <w:rFonts w:ascii="Calibri" w:hAnsi="Calibri" w:cs="Calibri"/>
          <w:i/>
          <w:iCs/>
        </w:rPr>
        <w:t>Int J Environ Res Public Health</w:t>
      </w:r>
      <w:r w:rsidRPr="000E1D7F">
        <w:rPr>
          <w:rFonts w:ascii="Calibri" w:hAnsi="Calibri" w:cs="Calibri"/>
        </w:rPr>
        <w:t xml:space="preserve"> 2020;17:9379.</w:t>
      </w:r>
    </w:p>
    <w:p w14:paraId="38FD8EE7" w14:textId="77777777" w:rsidR="000E1D7F" w:rsidRPr="000E1D7F" w:rsidRDefault="000E1D7F" w:rsidP="000E1D7F">
      <w:pPr>
        <w:pStyle w:val="Bibliography"/>
        <w:rPr>
          <w:rFonts w:ascii="Calibri" w:hAnsi="Calibri" w:cs="Calibri"/>
        </w:rPr>
      </w:pPr>
      <w:r w:rsidRPr="000E1D7F">
        <w:rPr>
          <w:rFonts w:ascii="Calibri" w:hAnsi="Calibri" w:cs="Calibri"/>
        </w:rPr>
        <w:t xml:space="preserve">16. </w:t>
      </w:r>
      <w:r w:rsidRPr="000E1D7F">
        <w:rPr>
          <w:rFonts w:ascii="Calibri" w:hAnsi="Calibri" w:cs="Calibri"/>
        </w:rPr>
        <w:tab/>
        <w:t xml:space="preserve">Mendez N, Halabi D, Spichiger C, </w:t>
      </w:r>
      <w:r w:rsidRPr="000E1D7F">
        <w:rPr>
          <w:rFonts w:ascii="Calibri" w:hAnsi="Calibri" w:cs="Calibri"/>
          <w:i/>
          <w:iCs/>
        </w:rPr>
        <w:t>et al.</w:t>
      </w:r>
      <w:r w:rsidRPr="000E1D7F">
        <w:rPr>
          <w:rFonts w:ascii="Calibri" w:hAnsi="Calibri" w:cs="Calibri"/>
        </w:rPr>
        <w:t xml:space="preserve"> Gestational Chronodisruption Impairs Circadian Physiology in Rat Male Offspring, Increasing the Risk of Chronic Disease. </w:t>
      </w:r>
      <w:r w:rsidRPr="000E1D7F">
        <w:rPr>
          <w:rFonts w:ascii="Calibri" w:hAnsi="Calibri" w:cs="Calibri"/>
          <w:i/>
          <w:iCs/>
        </w:rPr>
        <w:t>Endocrinology</w:t>
      </w:r>
      <w:r w:rsidRPr="000E1D7F">
        <w:rPr>
          <w:rFonts w:ascii="Calibri" w:hAnsi="Calibri" w:cs="Calibri"/>
        </w:rPr>
        <w:t xml:space="preserve"> 2016;157:4654–4668.</w:t>
      </w:r>
    </w:p>
    <w:p w14:paraId="72601865" w14:textId="77777777" w:rsidR="000E1D7F" w:rsidRPr="000E1D7F" w:rsidRDefault="000E1D7F" w:rsidP="000E1D7F">
      <w:pPr>
        <w:pStyle w:val="Bibliography"/>
        <w:rPr>
          <w:rFonts w:ascii="Calibri" w:hAnsi="Calibri" w:cs="Calibri"/>
        </w:rPr>
      </w:pPr>
      <w:r w:rsidRPr="000E1D7F">
        <w:rPr>
          <w:rFonts w:ascii="Calibri" w:hAnsi="Calibri" w:cs="Calibri"/>
        </w:rPr>
        <w:t xml:space="preserve">17. </w:t>
      </w:r>
      <w:r w:rsidRPr="000E1D7F">
        <w:rPr>
          <w:rFonts w:ascii="Calibri" w:hAnsi="Calibri" w:cs="Calibri"/>
        </w:rPr>
        <w:tab/>
        <w:t xml:space="preserve">Varcoe TJ, Wight N, Voultsios A, Salkeld MD, Kennaway DJ. Chronic Phase Shifts of the Photoperiod throughout Pregnancy Programs Glucose Intolerance and Insulin Resistance in the Rat. </w:t>
      </w:r>
      <w:r w:rsidRPr="000E1D7F">
        <w:rPr>
          <w:rFonts w:ascii="Calibri" w:hAnsi="Calibri" w:cs="Calibri"/>
          <w:i/>
          <w:iCs/>
        </w:rPr>
        <w:t>PLoS One</w:t>
      </w:r>
      <w:r w:rsidRPr="000E1D7F">
        <w:rPr>
          <w:rFonts w:ascii="Calibri" w:hAnsi="Calibri" w:cs="Calibri"/>
        </w:rPr>
        <w:t xml:space="preserve"> 2011;6:e18504.</w:t>
      </w:r>
    </w:p>
    <w:p w14:paraId="6B94CAC8" w14:textId="77777777" w:rsidR="000E1D7F" w:rsidRPr="000E1D7F" w:rsidRDefault="000E1D7F" w:rsidP="000E1D7F">
      <w:pPr>
        <w:pStyle w:val="Bibliography"/>
        <w:rPr>
          <w:rFonts w:ascii="Calibri" w:hAnsi="Calibri" w:cs="Calibri"/>
        </w:rPr>
      </w:pPr>
      <w:r w:rsidRPr="000E1D7F">
        <w:rPr>
          <w:rFonts w:ascii="Calibri" w:hAnsi="Calibri" w:cs="Calibri"/>
        </w:rPr>
        <w:t xml:space="preserve">18. </w:t>
      </w:r>
      <w:r w:rsidRPr="000E1D7F">
        <w:rPr>
          <w:rFonts w:ascii="Calibri" w:hAnsi="Calibri" w:cs="Calibri"/>
        </w:rPr>
        <w:tab/>
        <w:t xml:space="preserve">Upadhyay A, Sinha RA, Kumar A, Godbole MM. Time-restricted feeding ameliorates maternal high-fat diet-induced fetal lung injury. </w:t>
      </w:r>
      <w:r w:rsidRPr="000E1D7F">
        <w:rPr>
          <w:rFonts w:ascii="Calibri" w:hAnsi="Calibri" w:cs="Calibri"/>
          <w:i/>
          <w:iCs/>
        </w:rPr>
        <w:t>Experimental and Molecular Pathology</w:t>
      </w:r>
      <w:r w:rsidRPr="000E1D7F">
        <w:rPr>
          <w:rFonts w:ascii="Calibri" w:hAnsi="Calibri" w:cs="Calibri"/>
        </w:rPr>
        <w:t xml:space="preserve"> 2020;114:104413.</w:t>
      </w:r>
    </w:p>
    <w:p w14:paraId="463450AB" w14:textId="77777777" w:rsidR="000E1D7F" w:rsidRPr="000E1D7F" w:rsidRDefault="000E1D7F" w:rsidP="000E1D7F">
      <w:pPr>
        <w:pStyle w:val="Bibliography"/>
        <w:rPr>
          <w:rFonts w:ascii="Calibri" w:hAnsi="Calibri" w:cs="Calibri"/>
        </w:rPr>
      </w:pPr>
      <w:r w:rsidRPr="000E1D7F">
        <w:rPr>
          <w:rFonts w:ascii="Calibri" w:hAnsi="Calibri" w:cs="Calibri"/>
        </w:rPr>
        <w:t xml:space="preserve">19. </w:t>
      </w:r>
      <w:r w:rsidRPr="000E1D7F">
        <w:rPr>
          <w:rFonts w:ascii="Calibri" w:hAnsi="Calibri" w:cs="Calibri"/>
        </w:rPr>
        <w:tab/>
        <w:t xml:space="preserve">Upadhyay A, Anjum B, Godbole NM, </w:t>
      </w:r>
      <w:r w:rsidRPr="000E1D7F">
        <w:rPr>
          <w:rFonts w:ascii="Calibri" w:hAnsi="Calibri" w:cs="Calibri"/>
          <w:i/>
          <w:iCs/>
        </w:rPr>
        <w:t>et al.</w:t>
      </w:r>
      <w:r w:rsidRPr="000E1D7F">
        <w:rPr>
          <w:rFonts w:ascii="Calibri" w:hAnsi="Calibri" w:cs="Calibri"/>
        </w:rPr>
        <w:t xml:space="preserve"> Time-restricted feeding reduces high-fat diet associated placental inflammation and limits adverse effects on fetal organ development. </w:t>
      </w:r>
      <w:r w:rsidRPr="000E1D7F">
        <w:rPr>
          <w:rFonts w:ascii="Calibri" w:hAnsi="Calibri" w:cs="Calibri"/>
          <w:i/>
          <w:iCs/>
        </w:rPr>
        <w:t>Biochemical and Biophysical Research Communications</w:t>
      </w:r>
      <w:r w:rsidRPr="000E1D7F">
        <w:rPr>
          <w:rFonts w:ascii="Calibri" w:hAnsi="Calibri" w:cs="Calibri"/>
        </w:rPr>
        <w:t xml:space="preserve"> 2019;514:415–421.</w:t>
      </w:r>
    </w:p>
    <w:p w14:paraId="60078D41" w14:textId="77777777" w:rsidR="000E1D7F" w:rsidRPr="000E1D7F" w:rsidRDefault="000E1D7F" w:rsidP="000E1D7F">
      <w:pPr>
        <w:pStyle w:val="Bibliography"/>
        <w:rPr>
          <w:rFonts w:ascii="Calibri" w:hAnsi="Calibri" w:cs="Calibri"/>
        </w:rPr>
      </w:pPr>
      <w:r w:rsidRPr="000E1D7F">
        <w:rPr>
          <w:rFonts w:ascii="Calibri" w:hAnsi="Calibri" w:cs="Calibri"/>
        </w:rPr>
        <w:t xml:space="preserve">20. </w:t>
      </w:r>
      <w:r w:rsidRPr="000E1D7F">
        <w:rPr>
          <w:rFonts w:ascii="Calibri" w:hAnsi="Calibri" w:cs="Calibri"/>
        </w:rPr>
        <w:tab/>
        <w:t xml:space="preserve">Prates KV, Pavanello A, Gongora AB, </w:t>
      </w:r>
      <w:r w:rsidRPr="000E1D7F">
        <w:rPr>
          <w:rFonts w:ascii="Calibri" w:hAnsi="Calibri" w:cs="Calibri"/>
          <w:i/>
          <w:iCs/>
        </w:rPr>
        <w:t>et al.</w:t>
      </w:r>
      <w:r w:rsidRPr="000E1D7F">
        <w:rPr>
          <w:rFonts w:ascii="Calibri" w:hAnsi="Calibri" w:cs="Calibri"/>
        </w:rPr>
        <w:t xml:space="preserve"> Time-restricted feeding during embryonic development leads to metabolic dysfunction in adult rat offspring. </w:t>
      </w:r>
      <w:r w:rsidRPr="000E1D7F">
        <w:rPr>
          <w:rFonts w:ascii="Calibri" w:hAnsi="Calibri" w:cs="Calibri"/>
          <w:i/>
          <w:iCs/>
        </w:rPr>
        <w:t>Nutrition</w:t>
      </w:r>
      <w:r w:rsidRPr="000E1D7F">
        <w:rPr>
          <w:rFonts w:ascii="Calibri" w:hAnsi="Calibri" w:cs="Calibri"/>
        </w:rPr>
        <w:t xml:space="preserve"> 2022:111776.</w:t>
      </w:r>
    </w:p>
    <w:p w14:paraId="1CC2EE5A" w14:textId="77777777" w:rsidR="000E1D7F" w:rsidRPr="000E1D7F" w:rsidRDefault="000E1D7F" w:rsidP="000E1D7F">
      <w:pPr>
        <w:pStyle w:val="Bibliography"/>
        <w:rPr>
          <w:rFonts w:ascii="Calibri" w:hAnsi="Calibri" w:cs="Calibri"/>
        </w:rPr>
      </w:pPr>
      <w:r w:rsidRPr="000E1D7F">
        <w:rPr>
          <w:rFonts w:ascii="Calibri" w:hAnsi="Calibri" w:cs="Calibri"/>
        </w:rPr>
        <w:t xml:space="preserve">21. </w:t>
      </w:r>
      <w:r w:rsidRPr="000E1D7F">
        <w:rPr>
          <w:rFonts w:ascii="Calibri" w:hAnsi="Calibri" w:cs="Calibri"/>
        </w:rPr>
        <w:tab/>
        <w:t xml:space="preserve">Cienfuegos S, Gabel K, Kalam F, </w:t>
      </w:r>
      <w:r w:rsidRPr="000E1D7F">
        <w:rPr>
          <w:rFonts w:ascii="Calibri" w:hAnsi="Calibri" w:cs="Calibri"/>
          <w:i/>
          <w:iCs/>
        </w:rPr>
        <w:t>et al.</w:t>
      </w:r>
      <w:r w:rsidRPr="000E1D7F">
        <w:rPr>
          <w:rFonts w:ascii="Calibri" w:hAnsi="Calibri" w:cs="Calibri"/>
        </w:rPr>
        <w:t xml:space="preserve"> Effects of 4- and 6-h Time-Restricted Feeding on Weight and Cardiometabolic Health: A Randomized Controlled Trial in Adults with Obesity. </w:t>
      </w:r>
      <w:r w:rsidRPr="000E1D7F">
        <w:rPr>
          <w:rFonts w:ascii="Calibri" w:hAnsi="Calibri" w:cs="Calibri"/>
          <w:i/>
          <w:iCs/>
        </w:rPr>
        <w:t>Cell Metabolism</w:t>
      </w:r>
      <w:r w:rsidRPr="000E1D7F">
        <w:rPr>
          <w:rFonts w:ascii="Calibri" w:hAnsi="Calibri" w:cs="Calibri"/>
        </w:rPr>
        <w:t xml:space="preserve"> 2020;32:366-378.e3.</w:t>
      </w:r>
    </w:p>
    <w:p w14:paraId="7D3EB035" w14:textId="77777777" w:rsidR="000E1D7F" w:rsidRPr="000E1D7F" w:rsidRDefault="000E1D7F" w:rsidP="000E1D7F">
      <w:pPr>
        <w:pStyle w:val="Bibliography"/>
        <w:rPr>
          <w:rFonts w:ascii="Calibri" w:hAnsi="Calibri" w:cs="Calibri"/>
        </w:rPr>
      </w:pPr>
      <w:r w:rsidRPr="000E1D7F">
        <w:rPr>
          <w:rFonts w:ascii="Calibri" w:hAnsi="Calibri" w:cs="Calibri"/>
        </w:rPr>
        <w:t xml:space="preserve">22. </w:t>
      </w:r>
      <w:r w:rsidRPr="000E1D7F">
        <w:rPr>
          <w:rFonts w:ascii="Calibri" w:hAnsi="Calibri" w:cs="Calibri"/>
        </w:rPr>
        <w:tab/>
        <w:t xml:space="preserve">Gabel K, Hoddy KK, Haggerty N, </w:t>
      </w:r>
      <w:r w:rsidRPr="000E1D7F">
        <w:rPr>
          <w:rFonts w:ascii="Calibri" w:hAnsi="Calibri" w:cs="Calibri"/>
          <w:i/>
          <w:iCs/>
        </w:rPr>
        <w:t>et al.</w:t>
      </w:r>
      <w:r w:rsidRPr="000E1D7F">
        <w:rPr>
          <w:rFonts w:ascii="Calibri" w:hAnsi="Calibri" w:cs="Calibri"/>
        </w:rPr>
        <w:t xml:space="preserve"> Effects of 8-hour time restricted feeding on body weight and metabolic disease risk factors in obese adults: A pilot study. </w:t>
      </w:r>
      <w:r w:rsidRPr="000E1D7F">
        <w:rPr>
          <w:rFonts w:ascii="Calibri" w:hAnsi="Calibri" w:cs="Calibri"/>
          <w:i/>
          <w:iCs/>
        </w:rPr>
        <w:t>Nutr Healthy Aging</w:t>
      </w:r>
      <w:r w:rsidRPr="000E1D7F">
        <w:rPr>
          <w:rFonts w:ascii="Calibri" w:hAnsi="Calibri" w:cs="Calibri"/>
        </w:rPr>
        <w:t xml:space="preserve"> 2018;4:345–353.</w:t>
      </w:r>
    </w:p>
    <w:p w14:paraId="68FAE653" w14:textId="77777777" w:rsidR="000E1D7F" w:rsidRPr="000E1D7F" w:rsidRDefault="000E1D7F" w:rsidP="000E1D7F">
      <w:pPr>
        <w:pStyle w:val="Bibliography"/>
        <w:rPr>
          <w:rFonts w:ascii="Calibri" w:hAnsi="Calibri" w:cs="Calibri"/>
        </w:rPr>
      </w:pPr>
      <w:r w:rsidRPr="000E1D7F">
        <w:rPr>
          <w:rFonts w:ascii="Calibri" w:hAnsi="Calibri" w:cs="Calibri"/>
        </w:rPr>
        <w:t xml:space="preserve">23. </w:t>
      </w:r>
      <w:r w:rsidRPr="000E1D7F">
        <w:rPr>
          <w:rFonts w:ascii="Calibri" w:hAnsi="Calibri" w:cs="Calibri"/>
        </w:rPr>
        <w:tab/>
        <w:t xml:space="preserve">Gill S, Panda S. A smartphone app reveals erratic diurnal eating patterns in humans that can be modulated for health benefits. </w:t>
      </w:r>
      <w:r w:rsidRPr="000E1D7F">
        <w:rPr>
          <w:rFonts w:ascii="Calibri" w:hAnsi="Calibri" w:cs="Calibri"/>
          <w:i/>
          <w:iCs/>
        </w:rPr>
        <w:t>Cell Metab</w:t>
      </w:r>
      <w:r w:rsidRPr="000E1D7F">
        <w:rPr>
          <w:rFonts w:ascii="Calibri" w:hAnsi="Calibri" w:cs="Calibri"/>
        </w:rPr>
        <w:t xml:space="preserve"> 2015;22:789–798.</w:t>
      </w:r>
    </w:p>
    <w:p w14:paraId="7C62EEC4" w14:textId="77777777" w:rsidR="000E1D7F" w:rsidRPr="000E1D7F" w:rsidRDefault="000E1D7F" w:rsidP="000E1D7F">
      <w:pPr>
        <w:pStyle w:val="Bibliography"/>
        <w:rPr>
          <w:rFonts w:ascii="Calibri" w:hAnsi="Calibri" w:cs="Calibri"/>
        </w:rPr>
      </w:pPr>
      <w:r w:rsidRPr="000E1D7F">
        <w:rPr>
          <w:rFonts w:ascii="Calibri" w:hAnsi="Calibri" w:cs="Calibri"/>
        </w:rPr>
        <w:t xml:space="preserve">24. </w:t>
      </w:r>
      <w:r w:rsidRPr="000E1D7F">
        <w:rPr>
          <w:rFonts w:ascii="Calibri" w:hAnsi="Calibri" w:cs="Calibri"/>
        </w:rPr>
        <w:tab/>
        <w:t xml:space="preserve">Moro T, Tinsley G, Bianco A, </w:t>
      </w:r>
      <w:r w:rsidRPr="000E1D7F">
        <w:rPr>
          <w:rFonts w:ascii="Calibri" w:hAnsi="Calibri" w:cs="Calibri"/>
          <w:i/>
          <w:iCs/>
        </w:rPr>
        <w:t>et al.</w:t>
      </w:r>
      <w:r w:rsidRPr="000E1D7F">
        <w:rPr>
          <w:rFonts w:ascii="Calibri" w:hAnsi="Calibri" w:cs="Calibri"/>
        </w:rPr>
        <w:t xml:space="preserve"> Effects of eight weeks of time-restricted feeding (16/8) on basal metabolism, maximal strength, body composition, inflammation, and cardiovascular risk factors in resistance-trained males. </w:t>
      </w:r>
      <w:r w:rsidRPr="000E1D7F">
        <w:rPr>
          <w:rFonts w:ascii="Calibri" w:hAnsi="Calibri" w:cs="Calibri"/>
          <w:i/>
          <w:iCs/>
        </w:rPr>
        <w:t>J Transl Med</w:t>
      </w:r>
      <w:r w:rsidRPr="000E1D7F">
        <w:rPr>
          <w:rFonts w:ascii="Calibri" w:hAnsi="Calibri" w:cs="Calibri"/>
        </w:rPr>
        <w:t xml:space="preserve"> 2016;14:290.</w:t>
      </w:r>
    </w:p>
    <w:p w14:paraId="7A6ED5A1" w14:textId="77777777" w:rsidR="000E1D7F" w:rsidRPr="000E1D7F" w:rsidRDefault="000E1D7F" w:rsidP="000E1D7F">
      <w:pPr>
        <w:pStyle w:val="Bibliography"/>
        <w:rPr>
          <w:rFonts w:ascii="Calibri" w:hAnsi="Calibri" w:cs="Calibri"/>
        </w:rPr>
      </w:pPr>
      <w:r w:rsidRPr="000E1D7F">
        <w:rPr>
          <w:rFonts w:ascii="Calibri" w:hAnsi="Calibri" w:cs="Calibri"/>
        </w:rPr>
        <w:t xml:space="preserve">25. </w:t>
      </w:r>
      <w:r w:rsidRPr="000E1D7F">
        <w:rPr>
          <w:rFonts w:ascii="Calibri" w:hAnsi="Calibri" w:cs="Calibri"/>
        </w:rPr>
        <w:tab/>
        <w:t xml:space="preserve">Antoni R, Robertson TM, Robertson MD, Johnston JD. A pilot feasibility study exploring the effects of a moderate time-restricted feeding intervention on energy intake, adiposity and metabolic physiology in free-living human subjects. </w:t>
      </w:r>
      <w:r w:rsidRPr="000E1D7F">
        <w:rPr>
          <w:rFonts w:ascii="Calibri" w:hAnsi="Calibri" w:cs="Calibri"/>
          <w:i/>
          <w:iCs/>
        </w:rPr>
        <w:t>Journal of Nutritional Science</w:t>
      </w:r>
      <w:r w:rsidRPr="000E1D7F">
        <w:rPr>
          <w:rFonts w:ascii="Calibri" w:hAnsi="Calibri" w:cs="Calibri"/>
        </w:rPr>
        <w:t xml:space="preserve"> 2018;7.</w:t>
      </w:r>
    </w:p>
    <w:p w14:paraId="09066838" w14:textId="77777777" w:rsidR="000E1D7F" w:rsidRPr="000E1D7F" w:rsidRDefault="000E1D7F" w:rsidP="000E1D7F">
      <w:pPr>
        <w:pStyle w:val="Bibliography"/>
        <w:rPr>
          <w:rFonts w:ascii="Calibri" w:hAnsi="Calibri" w:cs="Calibri"/>
        </w:rPr>
      </w:pPr>
      <w:r w:rsidRPr="000E1D7F">
        <w:rPr>
          <w:rFonts w:ascii="Calibri" w:hAnsi="Calibri" w:cs="Calibri"/>
        </w:rPr>
        <w:t xml:space="preserve">26. </w:t>
      </w:r>
      <w:r w:rsidRPr="000E1D7F">
        <w:rPr>
          <w:rFonts w:ascii="Calibri" w:hAnsi="Calibri" w:cs="Calibri"/>
        </w:rPr>
        <w:tab/>
        <w:t xml:space="preserve">Lowe DA, Wu N, Rohdin-Bibby L, </w:t>
      </w:r>
      <w:r w:rsidRPr="000E1D7F">
        <w:rPr>
          <w:rFonts w:ascii="Calibri" w:hAnsi="Calibri" w:cs="Calibri"/>
          <w:i/>
          <w:iCs/>
        </w:rPr>
        <w:t>et al.</w:t>
      </w:r>
      <w:r w:rsidRPr="000E1D7F">
        <w:rPr>
          <w:rFonts w:ascii="Calibri" w:hAnsi="Calibri" w:cs="Calibri"/>
        </w:rPr>
        <w:t xml:space="preserve"> Effects of Time-Restricted Eating on Weight Loss and Other Metabolic Parameters in Women and Men With Overweight and Obesity: The TREAT Randomized Clinical Trial. </w:t>
      </w:r>
      <w:r w:rsidRPr="000E1D7F">
        <w:rPr>
          <w:rFonts w:ascii="Calibri" w:hAnsi="Calibri" w:cs="Calibri"/>
          <w:i/>
          <w:iCs/>
        </w:rPr>
        <w:t>JAMA Intern Med</w:t>
      </w:r>
      <w:r w:rsidRPr="000E1D7F">
        <w:rPr>
          <w:rFonts w:ascii="Calibri" w:hAnsi="Calibri" w:cs="Calibri"/>
        </w:rPr>
        <w:t xml:space="preserve"> 2020.</w:t>
      </w:r>
    </w:p>
    <w:p w14:paraId="55D8E104"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27. </w:t>
      </w:r>
      <w:r w:rsidRPr="000E1D7F">
        <w:rPr>
          <w:rFonts w:ascii="Calibri" w:hAnsi="Calibri" w:cs="Calibri"/>
        </w:rPr>
        <w:tab/>
        <w:t xml:space="preserve">Sutton EF, Beyl R, Early KS, Cefalu WT, Ravussin E, Peterson CM. Early Time-Restricted Feeding Improves Insulin Sensitivity, Blood Pressure, and Oxidative Stress Even without Weight Loss in Men with Prediabetes. </w:t>
      </w:r>
      <w:r w:rsidRPr="000E1D7F">
        <w:rPr>
          <w:rFonts w:ascii="Calibri" w:hAnsi="Calibri" w:cs="Calibri"/>
          <w:i/>
          <w:iCs/>
        </w:rPr>
        <w:t>Cell Metab</w:t>
      </w:r>
      <w:r w:rsidRPr="000E1D7F">
        <w:rPr>
          <w:rFonts w:ascii="Calibri" w:hAnsi="Calibri" w:cs="Calibri"/>
        </w:rPr>
        <w:t xml:space="preserve"> 2018;27:1212-1221.e3.</w:t>
      </w:r>
    </w:p>
    <w:p w14:paraId="7C3D4AE3" w14:textId="77777777" w:rsidR="000E1D7F" w:rsidRPr="000E1D7F" w:rsidRDefault="000E1D7F" w:rsidP="000E1D7F">
      <w:pPr>
        <w:pStyle w:val="Bibliography"/>
        <w:rPr>
          <w:rFonts w:ascii="Calibri" w:hAnsi="Calibri" w:cs="Calibri"/>
        </w:rPr>
      </w:pPr>
      <w:r w:rsidRPr="000E1D7F">
        <w:rPr>
          <w:rFonts w:ascii="Calibri" w:hAnsi="Calibri" w:cs="Calibri"/>
        </w:rPr>
        <w:t xml:space="preserve">28. </w:t>
      </w:r>
      <w:r w:rsidRPr="000E1D7F">
        <w:rPr>
          <w:rFonts w:ascii="Calibri" w:hAnsi="Calibri" w:cs="Calibri"/>
        </w:rPr>
        <w:tab/>
        <w:t xml:space="preserve">Hutchison AT, Regmi P, Manoogian ENC, </w:t>
      </w:r>
      <w:r w:rsidRPr="000E1D7F">
        <w:rPr>
          <w:rFonts w:ascii="Calibri" w:hAnsi="Calibri" w:cs="Calibri"/>
          <w:i/>
          <w:iCs/>
        </w:rPr>
        <w:t>et al.</w:t>
      </w:r>
      <w:r w:rsidRPr="000E1D7F">
        <w:rPr>
          <w:rFonts w:ascii="Calibri" w:hAnsi="Calibri" w:cs="Calibri"/>
        </w:rPr>
        <w:t xml:space="preserve"> Time-Restricted Feeding Improves Glucose Tolerance in Men at Risk for Type 2 Diabetes: A Randomized Crossover Trial. </w:t>
      </w:r>
      <w:r w:rsidRPr="000E1D7F">
        <w:rPr>
          <w:rFonts w:ascii="Calibri" w:hAnsi="Calibri" w:cs="Calibri"/>
          <w:i/>
          <w:iCs/>
        </w:rPr>
        <w:t>Obesity</w:t>
      </w:r>
      <w:r w:rsidRPr="000E1D7F">
        <w:rPr>
          <w:rFonts w:ascii="Calibri" w:hAnsi="Calibri" w:cs="Calibri"/>
        </w:rPr>
        <w:t xml:space="preserve"> 2019;27:724–732.</w:t>
      </w:r>
    </w:p>
    <w:p w14:paraId="566EF102" w14:textId="77777777" w:rsidR="000E1D7F" w:rsidRPr="000E1D7F" w:rsidRDefault="000E1D7F" w:rsidP="000E1D7F">
      <w:pPr>
        <w:pStyle w:val="Bibliography"/>
        <w:rPr>
          <w:rFonts w:ascii="Calibri" w:hAnsi="Calibri" w:cs="Calibri"/>
        </w:rPr>
      </w:pPr>
      <w:r w:rsidRPr="000E1D7F">
        <w:rPr>
          <w:rFonts w:ascii="Calibri" w:hAnsi="Calibri" w:cs="Calibri"/>
        </w:rPr>
        <w:t xml:space="preserve">29. </w:t>
      </w:r>
      <w:r w:rsidRPr="000E1D7F">
        <w:rPr>
          <w:rFonts w:ascii="Calibri" w:hAnsi="Calibri" w:cs="Calibri"/>
        </w:rPr>
        <w:tab/>
        <w:t xml:space="preserve">Jamshed H, Beyl RA, Della Manna DL, Yang ES, Ravussin E, Peterson CM. Early Time-Restricted Feeding Improves 24-Hour Glucose Levels and Affects Markers of the Circadian Clock, Aging, and Autophagy in Humans. </w:t>
      </w:r>
      <w:r w:rsidRPr="000E1D7F">
        <w:rPr>
          <w:rFonts w:ascii="Calibri" w:hAnsi="Calibri" w:cs="Calibri"/>
          <w:i/>
          <w:iCs/>
        </w:rPr>
        <w:t>Nutrients</w:t>
      </w:r>
      <w:r w:rsidRPr="000E1D7F">
        <w:rPr>
          <w:rFonts w:ascii="Calibri" w:hAnsi="Calibri" w:cs="Calibri"/>
        </w:rPr>
        <w:t xml:space="preserve"> 2019;11:1234.</w:t>
      </w:r>
    </w:p>
    <w:p w14:paraId="7920AE05" w14:textId="77777777" w:rsidR="000E1D7F" w:rsidRPr="000E1D7F" w:rsidRDefault="000E1D7F" w:rsidP="000E1D7F">
      <w:pPr>
        <w:pStyle w:val="Bibliography"/>
        <w:rPr>
          <w:rFonts w:ascii="Calibri" w:hAnsi="Calibri" w:cs="Calibri"/>
        </w:rPr>
      </w:pPr>
      <w:r w:rsidRPr="000E1D7F">
        <w:rPr>
          <w:rFonts w:ascii="Calibri" w:hAnsi="Calibri" w:cs="Calibri"/>
        </w:rPr>
        <w:t xml:space="preserve">30. </w:t>
      </w:r>
      <w:r w:rsidRPr="000E1D7F">
        <w:rPr>
          <w:rFonts w:ascii="Calibri" w:hAnsi="Calibri" w:cs="Calibri"/>
        </w:rPr>
        <w:tab/>
        <w:t xml:space="preserve">Wilkinson MJ, Manoogian ENC, Zadourian A, </w:t>
      </w:r>
      <w:r w:rsidRPr="000E1D7F">
        <w:rPr>
          <w:rFonts w:ascii="Calibri" w:hAnsi="Calibri" w:cs="Calibri"/>
          <w:i/>
          <w:iCs/>
        </w:rPr>
        <w:t>et al.</w:t>
      </w:r>
      <w:r w:rsidRPr="000E1D7F">
        <w:rPr>
          <w:rFonts w:ascii="Calibri" w:hAnsi="Calibri" w:cs="Calibri"/>
        </w:rPr>
        <w:t xml:space="preserve"> Ten-Hour Time-Restricted Eating Reduces Weight, Blood Pressure, and Atherogenic Lipids in Patients with Metabolic Syndrome. </w:t>
      </w:r>
      <w:r w:rsidRPr="000E1D7F">
        <w:rPr>
          <w:rFonts w:ascii="Calibri" w:hAnsi="Calibri" w:cs="Calibri"/>
          <w:i/>
          <w:iCs/>
        </w:rPr>
        <w:t>Cell Metab</w:t>
      </w:r>
      <w:r w:rsidRPr="000E1D7F">
        <w:rPr>
          <w:rFonts w:ascii="Calibri" w:hAnsi="Calibri" w:cs="Calibri"/>
        </w:rPr>
        <w:t xml:space="preserve"> 2020;31:92-104.e5.</w:t>
      </w:r>
    </w:p>
    <w:p w14:paraId="75C0DCEA" w14:textId="77777777" w:rsidR="000E1D7F" w:rsidRPr="000E1D7F" w:rsidRDefault="000E1D7F" w:rsidP="000E1D7F">
      <w:pPr>
        <w:pStyle w:val="Bibliography"/>
        <w:rPr>
          <w:rFonts w:ascii="Calibri" w:hAnsi="Calibri" w:cs="Calibri"/>
        </w:rPr>
      </w:pPr>
      <w:r w:rsidRPr="000E1D7F">
        <w:rPr>
          <w:rFonts w:ascii="Calibri" w:hAnsi="Calibri" w:cs="Calibri"/>
        </w:rPr>
        <w:t xml:space="preserve">31. </w:t>
      </w:r>
      <w:r w:rsidRPr="000E1D7F">
        <w:rPr>
          <w:rFonts w:ascii="Calibri" w:hAnsi="Calibri" w:cs="Calibri"/>
        </w:rPr>
        <w:tab/>
        <w:t xml:space="preserve">Ravussin E, Beyl RA, Poggiogalle E, Hsia DS, Peterson CM. Early Time-Restricted Feeding Reduces Appetite and Increases Fat Oxidation But Does Not Affect Energy Expenditure in Humans. </w:t>
      </w:r>
      <w:r w:rsidRPr="000E1D7F">
        <w:rPr>
          <w:rFonts w:ascii="Calibri" w:hAnsi="Calibri" w:cs="Calibri"/>
          <w:i/>
          <w:iCs/>
        </w:rPr>
        <w:t>Obesity</w:t>
      </w:r>
      <w:r w:rsidRPr="000E1D7F">
        <w:rPr>
          <w:rFonts w:ascii="Calibri" w:hAnsi="Calibri" w:cs="Calibri"/>
        </w:rPr>
        <w:t xml:space="preserve"> 2019;27:1244–1254.</w:t>
      </w:r>
    </w:p>
    <w:p w14:paraId="02E7FAD1" w14:textId="77777777" w:rsidR="000E1D7F" w:rsidRPr="000E1D7F" w:rsidRDefault="000E1D7F" w:rsidP="000E1D7F">
      <w:pPr>
        <w:pStyle w:val="Bibliography"/>
        <w:rPr>
          <w:rFonts w:ascii="Calibri" w:hAnsi="Calibri" w:cs="Calibri"/>
        </w:rPr>
      </w:pPr>
      <w:r w:rsidRPr="000E1D7F">
        <w:rPr>
          <w:rFonts w:ascii="Calibri" w:hAnsi="Calibri" w:cs="Calibri"/>
        </w:rPr>
        <w:t xml:space="preserve">32. </w:t>
      </w:r>
      <w:r w:rsidRPr="000E1D7F">
        <w:rPr>
          <w:rFonts w:ascii="Calibri" w:hAnsi="Calibri" w:cs="Calibri"/>
        </w:rPr>
        <w:tab/>
        <w:t xml:space="preserve">Gabel K, Hoddy KK, Burgess HJ, Varady KA. Effect of 8-h time-restricted feeding on sleep quality and duration in adults with obesity. </w:t>
      </w:r>
      <w:r w:rsidRPr="000E1D7F">
        <w:rPr>
          <w:rFonts w:ascii="Calibri" w:hAnsi="Calibri" w:cs="Calibri"/>
          <w:i/>
          <w:iCs/>
        </w:rPr>
        <w:t>Appl Physiol Nutr Metab</w:t>
      </w:r>
      <w:r w:rsidRPr="000E1D7F">
        <w:rPr>
          <w:rFonts w:ascii="Calibri" w:hAnsi="Calibri" w:cs="Calibri"/>
        </w:rPr>
        <w:t xml:space="preserve"> 2019;44:903–906.</w:t>
      </w:r>
    </w:p>
    <w:p w14:paraId="188DD681" w14:textId="77777777" w:rsidR="000E1D7F" w:rsidRPr="000E1D7F" w:rsidRDefault="000E1D7F" w:rsidP="000E1D7F">
      <w:pPr>
        <w:pStyle w:val="Bibliography"/>
        <w:rPr>
          <w:rFonts w:ascii="Calibri" w:hAnsi="Calibri" w:cs="Calibri"/>
        </w:rPr>
      </w:pPr>
      <w:r w:rsidRPr="000E1D7F">
        <w:rPr>
          <w:rFonts w:ascii="Calibri" w:hAnsi="Calibri" w:cs="Calibri"/>
        </w:rPr>
        <w:t xml:space="preserve">33. </w:t>
      </w:r>
      <w:r w:rsidRPr="000E1D7F">
        <w:rPr>
          <w:rFonts w:ascii="Calibri" w:hAnsi="Calibri" w:cs="Calibri"/>
        </w:rPr>
        <w:tab/>
        <w:t xml:space="preserve">Boucsein A, Rizwan MZ, Tups A. Hypothalamic leptin sensitivity and health benefits of time-restricted feeding are dependent on the time of day in male mice. </w:t>
      </w:r>
      <w:r w:rsidRPr="000E1D7F">
        <w:rPr>
          <w:rFonts w:ascii="Calibri" w:hAnsi="Calibri" w:cs="Calibri"/>
          <w:i/>
          <w:iCs/>
        </w:rPr>
        <w:t>FASEB J</w:t>
      </w:r>
      <w:r w:rsidRPr="000E1D7F">
        <w:rPr>
          <w:rFonts w:ascii="Calibri" w:hAnsi="Calibri" w:cs="Calibri"/>
        </w:rPr>
        <w:t xml:space="preserve"> 2019;33:12175–12187.</w:t>
      </w:r>
    </w:p>
    <w:p w14:paraId="146ADDA6" w14:textId="77777777" w:rsidR="000E1D7F" w:rsidRPr="000E1D7F" w:rsidRDefault="000E1D7F" w:rsidP="000E1D7F">
      <w:pPr>
        <w:pStyle w:val="Bibliography"/>
        <w:rPr>
          <w:rFonts w:ascii="Calibri" w:hAnsi="Calibri" w:cs="Calibri"/>
        </w:rPr>
      </w:pPr>
      <w:r w:rsidRPr="000E1D7F">
        <w:rPr>
          <w:rFonts w:ascii="Calibri" w:hAnsi="Calibri" w:cs="Calibri"/>
        </w:rPr>
        <w:t xml:space="preserve">34. </w:t>
      </w:r>
      <w:r w:rsidRPr="000E1D7F">
        <w:rPr>
          <w:rFonts w:ascii="Calibri" w:hAnsi="Calibri" w:cs="Calibri"/>
        </w:rPr>
        <w:tab/>
        <w:t xml:space="preserve">Chaix A, Zarrinpar A, Miu P, Panda S. Time-restricted feeding is a preventative and therapeutic intervention against diverse nutritional challenges. </w:t>
      </w:r>
      <w:r w:rsidRPr="000E1D7F">
        <w:rPr>
          <w:rFonts w:ascii="Calibri" w:hAnsi="Calibri" w:cs="Calibri"/>
          <w:i/>
          <w:iCs/>
        </w:rPr>
        <w:t>Cell Metab</w:t>
      </w:r>
      <w:r w:rsidRPr="000E1D7F">
        <w:rPr>
          <w:rFonts w:ascii="Calibri" w:hAnsi="Calibri" w:cs="Calibri"/>
        </w:rPr>
        <w:t xml:space="preserve"> 2014;20:991–1005.</w:t>
      </w:r>
    </w:p>
    <w:p w14:paraId="62C5D80F" w14:textId="77777777" w:rsidR="000E1D7F" w:rsidRPr="000E1D7F" w:rsidRDefault="000E1D7F" w:rsidP="000E1D7F">
      <w:pPr>
        <w:pStyle w:val="Bibliography"/>
        <w:rPr>
          <w:rFonts w:ascii="Calibri" w:hAnsi="Calibri" w:cs="Calibri"/>
        </w:rPr>
      </w:pPr>
      <w:r w:rsidRPr="000E1D7F">
        <w:rPr>
          <w:rFonts w:ascii="Calibri" w:hAnsi="Calibri" w:cs="Calibri"/>
        </w:rPr>
        <w:t xml:space="preserve">35. </w:t>
      </w:r>
      <w:r w:rsidRPr="000E1D7F">
        <w:rPr>
          <w:rFonts w:ascii="Calibri" w:hAnsi="Calibri" w:cs="Calibri"/>
        </w:rPr>
        <w:tab/>
        <w:t xml:space="preserve">Chung H, Chou W, Sears DD, Patterson RE, Webster NJG, Ellies LG. Time-restricted feeding improves insulin resistance and hepatic steatosis in a mouse model of postmenopausal obesity. </w:t>
      </w:r>
      <w:r w:rsidRPr="000E1D7F">
        <w:rPr>
          <w:rFonts w:ascii="Calibri" w:hAnsi="Calibri" w:cs="Calibri"/>
          <w:i/>
          <w:iCs/>
        </w:rPr>
        <w:t>Metabolism</w:t>
      </w:r>
      <w:r w:rsidRPr="000E1D7F">
        <w:rPr>
          <w:rFonts w:ascii="Calibri" w:hAnsi="Calibri" w:cs="Calibri"/>
        </w:rPr>
        <w:t xml:space="preserve"> 2016;65:1743–1754.</w:t>
      </w:r>
    </w:p>
    <w:p w14:paraId="5AFE9E79" w14:textId="77777777" w:rsidR="000E1D7F" w:rsidRPr="000E1D7F" w:rsidRDefault="000E1D7F" w:rsidP="000E1D7F">
      <w:pPr>
        <w:pStyle w:val="Bibliography"/>
        <w:rPr>
          <w:rFonts w:ascii="Calibri" w:hAnsi="Calibri" w:cs="Calibri"/>
        </w:rPr>
      </w:pPr>
      <w:r w:rsidRPr="000E1D7F">
        <w:rPr>
          <w:rFonts w:ascii="Calibri" w:hAnsi="Calibri" w:cs="Calibri"/>
        </w:rPr>
        <w:t xml:space="preserve">36. </w:t>
      </w:r>
      <w:r w:rsidRPr="000E1D7F">
        <w:rPr>
          <w:rFonts w:ascii="Calibri" w:hAnsi="Calibri" w:cs="Calibri"/>
        </w:rPr>
        <w:tab/>
        <w:t xml:space="preserve">Das M, Ellies LG, Kumar D, </w:t>
      </w:r>
      <w:r w:rsidRPr="000E1D7F">
        <w:rPr>
          <w:rFonts w:ascii="Calibri" w:hAnsi="Calibri" w:cs="Calibri"/>
          <w:i/>
          <w:iCs/>
        </w:rPr>
        <w:t>et al.</w:t>
      </w:r>
      <w:r w:rsidRPr="000E1D7F">
        <w:rPr>
          <w:rFonts w:ascii="Calibri" w:hAnsi="Calibri" w:cs="Calibri"/>
        </w:rPr>
        <w:t xml:space="preserve"> Time-restricted feeding normalizes hyperinsulinemia to inhibit breast cancer in obese postmenopausal mouse models. </w:t>
      </w:r>
      <w:r w:rsidRPr="000E1D7F">
        <w:rPr>
          <w:rFonts w:ascii="Calibri" w:hAnsi="Calibri" w:cs="Calibri"/>
          <w:i/>
          <w:iCs/>
        </w:rPr>
        <w:t>Nat Commun</w:t>
      </w:r>
      <w:r w:rsidRPr="000E1D7F">
        <w:rPr>
          <w:rFonts w:ascii="Calibri" w:hAnsi="Calibri" w:cs="Calibri"/>
        </w:rPr>
        <w:t xml:space="preserve"> 2021;12:565.</w:t>
      </w:r>
    </w:p>
    <w:p w14:paraId="75127ECA" w14:textId="77777777" w:rsidR="000E1D7F" w:rsidRPr="000E1D7F" w:rsidRDefault="000E1D7F" w:rsidP="000E1D7F">
      <w:pPr>
        <w:pStyle w:val="Bibliography"/>
        <w:rPr>
          <w:rFonts w:ascii="Calibri" w:hAnsi="Calibri" w:cs="Calibri"/>
        </w:rPr>
      </w:pPr>
      <w:r w:rsidRPr="000E1D7F">
        <w:rPr>
          <w:rFonts w:ascii="Calibri" w:hAnsi="Calibri" w:cs="Calibri"/>
        </w:rPr>
        <w:t xml:space="preserve">37. </w:t>
      </w:r>
      <w:r w:rsidRPr="000E1D7F">
        <w:rPr>
          <w:rFonts w:ascii="Calibri" w:hAnsi="Calibri" w:cs="Calibri"/>
        </w:rPr>
        <w:tab/>
        <w:t xml:space="preserve">Hatori M, Vollmers C, Zarrinpar A, </w:t>
      </w:r>
      <w:r w:rsidRPr="000E1D7F">
        <w:rPr>
          <w:rFonts w:ascii="Calibri" w:hAnsi="Calibri" w:cs="Calibri"/>
          <w:i/>
          <w:iCs/>
        </w:rPr>
        <w:t>et al.</w:t>
      </w:r>
      <w:r w:rsidRPr="000E1D7F">
        <w:rPr>
          <w:rFonts w:ascii="Calibri" w:hAnsi="Calibri" w:cs="Calibri"/>
        </w:rPr>
        <w:t xml:space="preserve"> Time-Restricted Feeding without Reducing Caloric Intake Prevents Metabolic Diseases in Mice Fed a High-Fat Diet. </w:t>
      </w:r>
      <w:r w:rsidRPr="000E1D7F">
        <w:rPr>
          <w:rFonts w:ascii="Calibri" w:hAnsi="Calibri" w:cs="Calibri"/>
          <w:i/>
          <w:iCs/>
        </w:rPr>
        <w:t>Cell Metabolism</w:t>
      </w:r>
      <w:r w:rsidRPr="000E1D7F">
        <w:rPr>
          <w:rFonts w:ascii="Calibri" w:hAnsi="Calibri" w:cs="Calibri"/>
        </w:rPr>
        <w:t xml:space="preserve"> 2012;15:848–860.</w:t>
      </w:r>
    </w:p>
    <w:p w14:paraId="61970EBB" w14:textId="77777777" w:rsidR="000E1D7F" w:rsidRPr="000E1D7F" w:rsidRDefault="000E1D7F" w:rsidP="000E1D7F">
      <w:pPr>
        <w:pStyle w:val="Bibliography"/>
        <w:rPr>
          <w:rFonts w:ascii="Calibri" w:hAnsi="Calibri" w:cs="Calibri"/>
        </w:rPr>
      </w:pPr>
      <w:r w:rsidRPr="000E1D7F">
        <w:rPr>
          <w:rFonts w:ascii="Calibri" w:hAnsi="Calibri" w:cs="Calibri"/>
        </w:rPr>
        <w:t xml:space="preserve">38. </w:t>
      </w:r>
      <w:r w:rsidRPr="000E1D7F">
        <w:rPr>
          <w:rFonts w:ascii="Calibri" w:hAnsi="Calibri" w:cs="Calibri"/>
        </w:rPr>
        <w:tab/>
        <w:t xml:space="preserve">Sherman H, Genzer Y, Cohen R, Chapnik N, Madar Z, Froy O. Timed high-fat diet resets circadian metabolism and prevents obesity. </w:t>
      </w:r>
      <w:r w:rsidRPr="000E1D7F">
        <w:rPr>
          <w:rFonts w:ascii="Calibri" w:hAnsi="Calibri" w:cs="Calibri"/>
          <w:i/>
          <w:iCs/>
        </w:rPr>
        <w:t>FASEB J</w:t>
      </w:r>
      <w:r w:rsidRPr="000E1D7F">
        <w:rPr>
          <w:rFonts w:ascii="Calibri" w:hAnsi="Calibri" w:cs="Calibri"/>
        </w:rPr>
        <w:t xml:space="preserve"> 2012;26:3493–3502.</w:t>
      </w:r>
    </w:p>
    <w:p w14:paraId="7B1D05CE" w14:textId="77777777" w:rsidR="000E1D7F" w:rsidRPr="000E1D7F" w:rsidRDefault="000E1D7F" w:rsidP="000E1D7F">
      <w:pPr>
        <w:pStyle w:val="Bibliography"/>
        <w:rPr>
          <w:rFonts w:ascii="Calibri" w:hAnsi="Calibri" w:cs="Calibri"/>
        </w:rPr>
      </w:pPr>
      <w:r w:rsidRPr="000E1D7F">
        <w:rPr>
          <w:rFonts w:ascii="Calibri" w:hAnsi="Calibri" w:cs="Calibri"/>
        </w:rPr>
        <w:t xml:space="preserve">39. </w:t>
      </w:r>
      <w:r w:rsidRPr="000E1D7F">
        <w:rPr>
          <w:rFonts w:ascii="Calibri" w:hAnsi="Calibri" w:cs="Calibri"/>
        </w:rPr>
        <w:tab/>
        <w:t xml:space="preserve">She Y, Sun J, Hou P, Fang P, Zhang Z. Time-restricted feeding attenuates gluconeogenic activity through inhibition of PGC-1α expression and activity. </w:t>
      </w:r>
      <w:r w:rsidRPr="000E1D7F">
        <w:rPr>
          <w:rFonts w:ascii="Calibri" w:hAnsi="Calibri" w:cs="Calibri"/>
          <w:i/>
          <w:iCs/>
        </w:rPr>
        <w:t>Physiology &amp; Behavior</w:t>
      </w:r>
      <w:r w:rsidRPr="000E1D7F">
        <w:rPr>
          <w:rFonts w:ascii="Calibri" w:hAnsi="Calibri" w:cs="Calibri"/>
        </w:rPr>
        <w:t xml:space="preserve"> 2021;231:113313.</w:t>
      </w:r>
    </w:p>
    <w:p w14:paraId="2374A2EE"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40. </w:t>
      </w:r>
      <w:r w:rsidRPr="000E1D7F">
        <w:rPr>
          <w:rFonts w:ascii="Calibri" w:hAnsi="Calibri" w:cs="Calibri"/>
        </w:rPr>
        <w:tab/>
        <w:t>R Core Team. R: A Language and Environment for Statistical Computing. 2021.</w:t>
      </w:r>
    </w:p>
    <w:p w14:paraId="4C9B37F0" w14:textId="77777777" w:rsidR="000E1D7F" w:rsidRPr="000E1D7F" w:rsidRDefault="000E1D7F" w:rsidP="000E1D7F">
      <w:pPr>
        <w:pStyle w:val="Bibliography"/>
        <w:rPr>
          <w:rFonts w:ascii="Calibri" w:hAnsi="Calibri" w:cs="Calibri"/>
        </w:rPr>
      </w:pPr>
      <w:r w:rsidRPr="000E1D7F">
        <w:rPr>
          <w:rFonts w:ascii="Calibri" w:hAnsi="Calibri" w:cs="Calibri"/>
        </w:rPr>
        <w:t xml:space="preserve">41. </w:t>
      </w:r>
      <w:r w:rsidRPr="000E1D7F">
        <w:rPr>
          <w:rFonts w:ascii="Calibri" w:hAnsi="Calibri" w:cs="Calibri"/>
        </w:rPr>
        <w:tab/>
        <w:t xml:space="preserve">Bates D, Mächler M, Bolker B, Walker S. Fitting Linear Mixed-Effects Models Using lme4. </w:t>
      </w:r>
      <w:r w:rsidRPr="000E1D7F">
        <w:rPr>
          <w:rFonts w:ascii="Calibri" w:hAnsi="Calibri" w:cs="Calibri"/>
          <w:i/>
          <w:iCs/>
        </w:rPr>
        <w:t>Journal of Statistical Software</w:t>
      </w:r>
      <w:r w:rsidRPr="000E1D7F">
        <w:rPr>
          <w:rFonts w:ascii="Calibri" w:hAnsi="Calibri" w:cs="Calibri"/>
        </w:rPr>
        <w:t xml:space="preserve"> 2015;67:1–48.</w:t>
      </w:r>
    </w:p>
    <w:p w14:paraId="79BDC3DB" w14:textId="77777777" w:rsidR="000E1D7F" w:rsidRPr="000E1D7F" w:rsidRDefault="000E1D7F" w:rsidP="000E1D7F">
      <w:pPr>
        <w:pStyle w:val="Bibliography"/>
        <w:rPr>
          <w:rFonts w:ascii="Calibri" w:hAnsi="Calibri" w:cs="Calibri"/>
        </w:rPr>
      </w:pPr>
      <w:r w:rsidRPr="000E1D7F">
        <w:rPr>
          <w:rFonts w:ascii="Calibri" w:hAnsi="Calibri" w:cs="Calibri"/>
        </w:rPr>
        <w:t xml:space="preserve">42. </w:t>
      </w:r>
      <w:r w:rsidRPr="000E1D7F">
        <w:rPr>
          <w:rFonts w:ascii="Calibri" w:hAnsi="Calibri" w:cs="Calibri"/>
        </w:rPr>
        <w:tab/>
        <w:t xml:space="preserve">Ladyman SR, Carter KM, Grattan DR. Energy homeostasis and running wheel activity during pregnancy in the mouse. </w:t>
      </w:r>
      <w:r w:rsidRPr="000E1D7F">
        <w:rPr>
          <w:rFonts w:ascii="Calibri" w:hAnsi="Calibri" w:cs="Calibri"/>
          <w:i/>
          <w:iCs/>
        </w:rPr>
        <w:t>Physiology &amp; Behavior</w:t>
      </w:r>
      <w:r w:rsidRPr="000E1D7F">
        <w:rPr>
          <w:rFonts w:ascii="Calibri" w:hAnsi="Calibri" w:cs="Calibri"/>
        </w:rPr>
        <w:t xml:space="preserve"> 2018;194:83–94.</w:t>
      </w:r>
    </w:p>
    <w:p w14:paraId="000FA851" w14:textId="77777777" w:rsidR="000E1D7F" w:rsidRPr="000E1D7F" w:rsidRDefault="000E1D7F" w:rsidP="000E1D7F">
      <w:pPr>
        <w:pStyle w:val="Bibliography"/>
        <w:rPr>
          <w:rFonts w:ascii="Calibri" w:hAnsi="Calibri" w:cs="Calibri"/>
        </w:rPr>
      </w:pPr>
      <w:r w:rsidRPr="000E1D7F">
        <w:rPr>
          <w:rFonts w:ascii="Calibri" w:hAnsi="Calibri" w:cs="Calibri"/>
        </w:rPr>
        <w:t xml:space="preserve">43. </w:t>
      </w:r>
      <w:r w:rsidRPr="000E1D7F">
        <w:rPr>
          <w:rFonts w:ascii="Calibri" w:hAnsi="Calibri" w:cs="Calibri"/>
        </w:rPr>
        <w:tab/>
        <w:t xml:space="preserve">Nutrition NRC (US) S on LA. </w:t>
      </w:r>
      <w:r w:rsidRPr="000E1D7F">
        <w:rPr>
          <w:rFonts w:ascii="Calibri" w:hAnsi="Calibri" w:cs="Calibri"/>
          <w:i/>
          <w:iCs/>
        </w:rPr>
        <w:t>Nutrient Requirements of the Mouse</w:t>
      </w:r>
      <w:r w:rsidRPr="000E1D7F">
        <w:rPr>
          <w:rFonts w:ascii="Calibri" w:hAnsi="Calibri" w:cs="Calibri"/>
        </w:rPr>
        <w:t>. National Academies Press (US); 1995.</w:t>
      </w:r>
    </w:p>
    <w:p w14:paraId="73B8D35C" w14:textId="77777777" w:rsidR="000E1D7F" w:rsidRPr="000E1D7F" w:rsidRDefault="000E1D7F" w:rsidP="000E1D7F">
      <w:pPr>
        <w:pStyle w:val="Bibliography"/>
        <w:rPr>
          <w:rFonts w:ascii="Calibri" w:hAnsi="Calibri" w:cs="Calibri"/>
        </w:rPr>
      </w:pPr>
      <w:r w:rsidRPr="000E1D7F">
        <w:rPr>
          <w:rFonts w:ascii="Calibri" w:hAnsi="Calibri" w:cs="Calibri"/>
        </w:rPr>
        <w:t xml:space="preserve">44. </w:t>
      </w:r>
      <w:r w:rsidRPr="000E1D7F">
        <w:rPr>
          <w:rFonts w:ascii="Calibri" w:hAnsi="Calibri" w:cs="Calibri"/>
        </w:rPr>
        <w:tab/>
        <w:t xml:space="preserve">Varcoe TJ, Boden MJ, Voultsios A, Salkeld MD, Rattanatray L, Kennaway DJ. Characterisation of the maternal response to chronic phase shifts during gestation in the rat: implications for fetal metabolic programming. </w:t>
      </w:r>
      <w:r w:rsidRPr="000E1D7F">
        <w:rPr>
          <w:rFonts w:ascii="Calibri" w:hAnsi="Calibri" w:cs="Calibri"/>
          <w:i/>
          <w:iCs/>
        </w:rPr>
        <w:t>PLoS One</w:t>
      </w:r>
      <w:r w:rsidRPr="000E1D7F">
        <w:rPr>
          <w:rFonts w:ascii="Calibri" w:hAnsi="Calibri" w:cs="Calibri"/>
        </w:rPr>
        <w:t xml:space="preserve"> 2013;8:e53800.</w:t>
      </w:r>
    </w:p>
    <w:p w14:paraId="14916983" w14:textId="77777777" w:rsidR="000E1D7F" w:rsidRPr="000E1D7F" w:rsidRDefault="000E1D7F" w:rsidP="000E1D7F">
      <w:pPr>
        <w:pStyle w:val="Bibliography"/>
        <w:rPr>
          <w:rFonts w:ascii="Calibri" w:hAnsi="Calibri" w:cs="Calibri"/>
        </w:rPr>
      </w:pPr>
      <w:r w:rsidRPr="000E1D7F">
        <w:rPr>
          <w:rFonts w:ascii="Calibri" w:hAnsi="Calibri" w:cs="Calibri"/>
        </w:rPr>
        <w:t xml:space="preserve">45. </w:t>
      </w:r>
      <w:r w:rsidRPr="000E1D7F">
        <w:rPr>
          <w:rFonts w:ascii="Calibri" w:hAnsi="Calibri" w:cs="Calibri"/>
        </w:rPr>
        <w:tab/>
        <w:t xml:space="preserve">Smarr BL, Grant AD, Perez L, Zucker I, Kriegsfeld LJ. Maternal and Early-Life Circadian Disruption Have Long-Lasting Negative Consequences on Offspring Development and Adult Behavior in Mice. </w:t>
      </w:r>
      <w:r w:rsidRPr="000E1D7F">
        <w:rPr>
          <w:rFonts w:ascii="Calibri" w:hAnsi="Calibri" w:cs="Calibri"/>
          <w:i/>
          <w:iCs/>
        </w:rPr>
        <w:t>Sci Rep</w:t>
      </w:r>
      <w:r w:rsidRPr="000E1D7F">
        <w:rPr>
          <w:rFonts w:ascii="Calibri" w:hAnsi="Calibri" w:cs="Calibri"/>
        </w:rPr>
        <w:t xml:space="preserve"> 2017;7:3326.</w:t>
      </w:r>
    </w:p>
    <w:p w14:paraId="298975DF" w14:textId="77777777" w:rsidR="000E1D7F" w:rsidRPr="000E1D7F" w:rsidRDefault="000E1D7F" w:rsidP="000E1D7F">
      <w:pPr>
        <w:pStyle w:val="Bibliography"/>
        <w:rPr>
          <w:rFonts w:ascii="Calibri" w:hAnsi="Calibri" w:cs="Calibri"/>
        </w:rPr>
      </w:pPr>
      <w:r w:rsidRPr="000E1D7F">
        <w:rPr>
          <w:rFonts w:ascii="Calibri" w:hAnsi="Calibri" w:cs="Calibri"/>
        </w:rPr>
        <w:t xml:space="preserve">46. </w:t>
      </w:r>
      <w:r w:rsidRPr="000E1D7F">
        <w:rPr>
          <w:rFonts w:ascii="Calibri" w:hAnsi="Calibri" w:cs="Calibri"/>
        </w:rPr>
        <w:tab/>
        <w:t xml:space="preserve">Woodie LN, Luo Y, Wayne MJ, </w:t>
      </w:r>
      <w:r w:rsidRPr="000E1D7F">
        <w:rPr>
          <w:rFonts w:ascii="Calibri" w:hAnsi="Calibri" w:cs="Calibri"/>
          <w:i/>
          <w:iCs/>
        </w:rPr>
        <w:t>et al.</w:t>
      </w:r>
      <w:r w:rsidRPr="000E1D7F">
        <w:rPr>
          <w:rFonts w:ascii="Calibri" w:hAnsi="Calibri" w:cs="Calibri"/>
        </w:rPr>
        <w:t xml:space="preserve"> Restricted feeding for 9h in the active period partially abrogates the detrimental metabolic effects of a Western diet with liquid sugar consumption in mice. </w:t>
      </w:r>
      <w:r w:rsidRPr="000E1D7F">
        <w:rPr>
          <w:rFonts w:ascii="Calibri" w:hAnsi="Calibri" w:cs="Calibri"/>
          <w:i/>
          <w:iCs/>
        </w:rPr>
        <w:t>Metabolism</w:t>
      </w:r>
      <w:r w:rsidRPr="000E1D7F">
        <w:rPr>
          <w:rFonts w:ascii="Calibri" w:hAnsi="Calibri" w:cs="Calibri"/>
        </w:rPr>
        <w:t xml:space="preserve"> 2018;82:1–13.</w:t>
      </w:r>
    </w:p>
    <w:p w14:paraId="197BB718" w14:textId="77777777" w:rsidR="000E1D7F" w:rsidRPr="000E1D7F" w:rsidRDefault="000E1D7F" w:rsidP="000E1D7F">
      <w:pPr>
        <w:pStyle w:val="Bibliography"/>
        <w:rPr>
          <w:rFonts w:ascii="Calibri" w:hAnsi="Calibri" w:cs="Calibri"/>
        </w:rPr>
      </w:pPr>
      <w:r w:rsidRPr="000E1D7F">
        <w:rPr>
          <w:rFonts w:ascii="Calibri" w:hAnsi="Calibri" w:cs="Calibri"/>
        </w:rPr>
        <w:t xml:space="preserve">47. </w:t>
      </w:r>
      <w:r w:rsidRPr="000E1D7F">
        <w:rPr>
          <w:rFonts w:ascii="Calibri" w:hAnsi="Calibri" w:cs="Calibri"/>
        </w:rPr>
        <w:tab/>
        <w:t xml:space="preserve">Chaix A, Lin T, Le HD, Chang MW, Panda S. Time-Restricted Feeding Prevents Obesity and Metabolic Syndrome in Mice Lacking a Circadian Clock. </w:t>
      </w:r>
      <w:r w:rsidRPr="000E1D7F">
        <w:rPr>
          <w:rFonts w:ascii="Calibri" w:hAnsi="Calibri" w:cs="Calibri"/>
          <w:i/>
          <w:iCs/>
        </w:rPr>
        <w:t>Cell Metabolism</w:t>
      </w:r>
      <w:r w:rsidRPr="000E1D7F">
        <w:rPr>
          <w:rFonts w:ascii="Calibri" w:hAnsi="Calibri" w:cs="Calibri"/>
        </w:rPr>
        <w:t xml:space="preserve"> 2019;29:303-319.e4.</w:t>
      </w:r>
    </w:p>
    <w:p w14:paraId="3A2BC758" w14:textId="77777777" w:rsidR="000E1D7F" w:rsidRPr="000E1D7F" w:rsidRDefault="000E1D7F" w:rsidP="000E1D7F">
      <w:pPr>
        <w:pStyle w:val="Bibliography"/>
        <w:rPr>
          <w:rFonts w:ascii="Calibri" w:hAnsi="Calibri" w:cs="Calibri"/>
        </w:rPr>
      </w:pPr>
      <w:r w:rsidRPr="000E1D7F">
        <w:rPr>
          <w:rFonts w:ascii="Calibri" w:hAnsi="Calibri" w:cs="Calibri"/>
        </w:rPr>
        <w:t xml:space="preserve">48. </w:t>
      </w:r>
      <w:r w:rsidRPr="000E1D7F">
        <w:rPr>
          <w:rFonts w:ascii="Calibri" w:hAnsi="Calibri" w:cs="Calibri"/>
        </w:rPr>
        <w:tab/>
        <w:t xml:space="preserve">García-Gaytán AC, Miranda-Anaya M, Turrubiate I, </w:t>
      </w:r>
      <w:r w:rsidRPr="000E1D7F">
        <w:rPr>
          <w:rFonts w:ascii="Calibri" w:hAnsi="Calibri" w:cs="Calibri"/>
          <w:i/>
          <w:iCs/>
        </w:rPr>
        <w:t>et al.</w:t>
      </w:r>
      <w:r w:rsidRPr="000E1D7F">
        <w:rPr>
          <w:rFonts w:ascii="Calibri" w:hAnsi="Calibri" w:cs="Calibri"/>
        </w:rPr>
        <w:t xml:space="preserve"> Synchronization of the circadian clock by time-restricted feeding with progressive increasing calorie intake. Resemblances and differences regarding a sustained hypocaloric restriction. </w:t>
      </w:r>
      <w:r w:rsidRPr="000E1D7F">
        <w:rPr>
          <w:rFonts w:ascii="Calibri" w:hAnsi="Calibri" w:cs="Calibri"/>
          <w:i/>
          <w:iCs/>
        </w:rPr>
        <w:t>Sci Rep</w:t>
      </w:r>
      <w:r w:rsidRPr="000E1D7F">
        <w:rPr>
          <w:rFonts w:ascii="Calibri" w:hAnsi="Calibri" w:cs="Calibri"/>
        </w:rPr>
        <w:t xml:space="preserve"> 2020;10.</w:t>
      </w:r>
    </w:p>
    <w:p w14:paraId="3C8B5A94" w14:textId="77777777" w:rsidR="000E1D7F" w:rsidRPr="000E1D7F" w:rsidRDefault="000E1D7F" w:rsidP="000E1D7F">
      <w:pPr>
        <w:pStyle w:val="Bibliography"/>
        <w:rPr>
          <w:rFonts w:ascii="Calibri" w:hAnsi="Calibri" w:cs="Calibri"/>
        </w:rPr>
      </w:pPr>
      <w:r w:rsidRPr="000E1D7F">
        <w:rPr>
          <w:rFonts w:ascii="Calibri" w:hAnsi="Calibri" w:cs="Calibri"/>
        </w:rPr>
        <w:t xml:space="preserve">49. </w:t>
      </w:r>
      <w:r w:rsidRPr="000E1D7F">
        <w:rPr>
          <w:rFonts w:ascii="Calibri" w:hAnsi="Calibri" w:cs="Calibri"/>
        </w:rPr>
        <w:tab/>
        <w:t xml:space="preserve">Hu D, Mao Y, Xu G, </w:t>
      </w:r>
      <w:r w:rsidRPr="000E1D7F">
        <w:rPr>
          <w:rFonts w:ascii="Calibri" w:hAnsi="Calibri" w:cs="Calibri"/>
          <w:i/>
          <w:iCs/>
        </w:rPr>
        <w:t>et al.</w:t>
      </w:r>
      <w:r w:rsidRPr="000E1D7F">
        <w:rPr>
          <w:rFonts w:ascii="Calibri" w:hAnsi="Calibri" w:cs="Calibri"/>
        </w:rPr>
        <w:t xml:space="preserve"> Time-restricted feeding causes irreversible metabolic disorders and gut microbiota shift in pediatric mice. </w:t>
      </w:r>
      <w:r w:rsidRPr="000E1D7F">
        <w:rPr>
          <w:rFonts w:ascii="Calibri" w:hAnsi="Calibri" w:cs="Calibri"/>
          <w:i/>
          <w:iCs/>
        </w:rPr>
        <w:t>Pediatr Res</w:t>
      </w:r>
      <w:r w:rsidRPr="000E1D7F">
        <w:rPr>
          <w:rFonts w:ascii="Calibri" w:hAnsi="Calibri" w:cs="Calibri"/>
        </w:rPr>
        <w:t xml:space="preserve"> 2019;85:518–526.</w:t>
      </w:r>
    </w:p>
    <w:p w14:paraId="491EB0EA" w14:textId="77777777" w:rsidR="000E1D7F" w:rsidRPr="000E1D7F" w:rsidRDefault="000E1D7F" w:rsidP="000E1D7F">
      <w:pPr>
        <w:pStyle w:val="Bibliography"/>
        <w:rPr>
          <w:rFonts w:ascii="Calibri" w:hAnsi="Calibri" w:cs="Calibri"/>
        </w:rPr>
      </w:pPr>
      <w:r w:rsidRPr="000E1D7F">
        <w:rPr>
          <w:rFonts w:ascii="Calibri" w:hAnsi="Calibri" w:cs="Calibri"/>
        </w:rPr>
        <w:t xml:space="preserve">50. </w:t>
      </w:r>
      <w:r w:rsidRPr="000E1D7F">
        <w:rPr>
          <w:rFonts w:ascii="Calibri" w:hAnsi="Calibri" w:cs="Calibri"/>
        </w:rPr>
        <w:tab/>
        <w:t xml:space="preserve">Barker DJ, Gluckman PD, Godfrey KM, Harding JE, Owens JA, Robinson JS. Fetal nutrition and cardiovascular disease in adult life. </w:t>
      </w:r>
      <w:r w:rsidRPr="000E1D7F">
        <w:rPr>
          <w:rFonts w:ascii="Calibri" w:hAnsi="Calibri" w:cs="Calibri"/>
          <w:i/>
          <w:iCs/>
        </w:rPr>
        <w:t>Lancet</w:t>
      </w:r>
      <w:r w:rsidRPr="000E1D7F">
        <w:rPr>
          <w:rFonts w:ascii="Calibri" w:hAnsi="Calibri" w:cs="Calibri"/>
        </w:rPr>
        <w:t xml:space="preserve"> 1993;341:938–941.</w:t>
      </w:r>
    </w:p>
    <w:p w14:paraId="3975CFFC" w14:textId="77777777" w:rsidR="000E1D7F" w:rsidRPr="000E1D7F" w:rsidRDefault="000E1D7F" w:rsidP="000E1D7F">
      <w:pPr>
        <w:pStyle w:val="Bibliography"/>
        <w:rPr>
          <w:rFonts w:ascii="Calibri" w:hAnsi="Calibri" w:cs="Calibri"/>
        </w:rPr>
      </w:pPr>
      <w:r w:rsidRPr="000E1D7F">
        <w:rPr>
          <w:rFonts w:ascii="Calibri" w:hAnsi="Calibri" w:cs="Calibri"/>
        </w:rPr>
        <w:t xml:space="preserve">51. </w:t>
      </w:r>
      <w:r w:rsidRPr="000E1D7F">
        <w:rPr>
          <w:rFonts w:ascii="Calibri" w:hAnsi="Calibri" w:cs="Calibri"/>
        </w:rPr>
        <w:tab/>
        <w:t xml:space="preserve">Alejandro EU, Jo S, Akhaphong B, </w:t>
      </w:r>
      <w:r w:rsidRPr="000E1D7F">
        <w:rPr>
          <w:rFonts w:ascii="Calibri" w:hAnsi="Calibri" w:cs="Calibri"/>
          <w:i/>
          <w:iCs/>
        </w:rPr>
        <w:t>et al.</w:t>
      </w:r>
      <w:r w:rsidRPr="000E1D7F">
        <w:rPr>
          <w:rFonts w:ascii="Calibri" w:hAnsi="Calibri" w:cs="Calibri"/>
        </w:rPr>
        <w:t xml:space="preserve"> Maternal low-protein diet on the last week of pregnancy contributes to insulin resistance and β-cell dysfunction in the mouse offspring. </w:t>
      </w:r>
      <w:r w:rsidRPr="000E1D7F">
        <w:rPr>
          <w:rFonts w:ascii="Calibri" w:hAnsi="Calibri" w:cs="Calibri"/>
          <w:i/>
          <w:iCs/>
        </w:rPr>
        <w:t>Am J Physiol Regul Integr Comp Physiol</w:t>
      </w:r>
      <w:r w:rsidRPr="000E1D7F">
        <w:rPr>
          <w:rFonts w:ascii="Calibri" w:hAnsi="Calibri" w:cs="Calibri"/>
        </w:rPr>
        <w:t xml:space="preserve"> 2020;319:R485–R496.</w:t>
      </w:r>
    </w:p>
    <w:p w14:paraId="77B8BB41" w14:textId="77777777" w:rsidR="000E1D7F" w:rsidRPr="000E1D7F" w:rsidRDefault="000E1D7F" w:rsidP="000E1D7F">
      <w:pPr>
        <w:pStyle w:val="Bibliography"/>
        <w:rPr>
          <w:rFonts w:ascii="Calibri" w:hAnsi="Calibri" w:cs="Calibri"/>
        </w:rPr>
      </w:pPr>
      <w:r w:rsidRPr="000E1D7F">
        <w:rPr>
          <w:rFonts w:ascii="Calibri" w:hAnsi="Calibri" w:cs="Calibri"/>
        </w:rPr>
        <w:t xml:space="preserve">52. </w:t>
      </w:r>
      <w:r w:rsidRPr="000E1D7F">
        <w:rPr>
          <w:rFonts w:ascii="Calibri" w:hAnsi="Calibri" w:cs="Calibri"/>
        </w:rPr>
        <w:tab/>
        <w:t xml:space="preserve">Shahkhalili Y, Moulin J, Zbinden I, Aprikian O, Macé K. Comparison of two models of intrauterine growth restriction for early catch-up growth and later development of glucose intolerance and obesity in rats. </w:t>
      </w:r>
      <w:r w:rsidRPr="000E1D7F">
        <w:rPr>
          <w:rFonts w:ascii="Calibri" w:hAnsi="Calibri" w:cs="Calibri"/>
          <w:i/>
          <w:iCs/>
        </w:rPr>
        <w:t>American Journal of Physiology-Regulatory, Integrative and Comparative Physiology</w:t>
      </w:r>
      <w:r w:rsidRPr="000E1D7F">
        <w:rPr>
          <w:rFonts w:ascii="Calibri" w:hAnsi="Calibri" w:cs="Calibri"/>
        </w:rPr>
        <w:t xml:space="preserve"> 2010;298:R141–R146.</w:t>
      </w:r>
    </w:p>
    <w:p w14:paraId="04F49C1C"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53. </w:t>
      </w:r>
      <w:r w:rsidRPr="000E1D7F">
        <w:rPr>
          <w:rFonts w:ascii="Calibri" w:hAnsi="Calibri" w:cs="Calibri"/>
        </w:rPr>
        <w:tab/>
        <w:t xml:space="preserve">Yuan Q, Chen L, Liu C, Xu K, Mao X, Liu C. Postnatal Pancreatic Islet β Cell Function and Insulin Sensitivity at Different Stages of Lifetime in Rats Born with Intrauterine Growth Retardation. </w:t>
      </w:r>
      <w:r w:rsidRPr="000E1D7F">
        <w:rPr>
          <w:rFonts w:ascii="Calibri" w:hAnsi="Calibri" w:cs="Calibri"/>
          <w:i/>
          <w:iCs/>
        </w:rPr>
        <w:t>PLOS ONE</w:t>
      </w:r>
      <w:r w:rsidRPr="000E1D7F">
        <w:rPr>
          <w:rFonts w:ascii="Calibri" w:hAnsi="Calibri" w:cs="Calibri"/>
        </w:rPr>
        <w:t xml:space="preserve"> 2011;6:e25167.</w:t>
      </w:r>
    </w:p>
    <w:p w14:paraId="37159C70" w14:textId="77777777" w:rsidR="000E1D7F" w:rsidRPr="000E1D7F" w:rsidRDefault="000E1D7F" w:rsidP="000E1D7F">
      <w:pPr>
        <w:pStyle w:val="Bibliography"/>
        <w:rPr>
          <w:rFonts w:ascii="Calibri" w:hAnsi="Calibri" w:cs="Calibri"/>
        </w:rPr>
      </w:pPr>
      <w:r w:rsidRPr="000E1D7F">
        <w:rPr>
          <w:rFonts w:ascii="Calibri" w:hAnsi="Calibri" w:cs="Calibri"/>
        </w:rPr>
        <w:t xml:space="preserve">54. </w:t>
      </w:r>
      <w:r w:rsidRPr="000E1D7F">
        <w:rPr>
          <w:rFonts w:ascii="Calibri" w:hAnsi="Calibri" w:cs="Calibri"/>
        </w:rPr>
        <w:tab/>
        <w:t xml:space="preserve">Zhang Q, Xiao X, Zheng J, </w:t>
      </w:r>
      <w:r w:rsidRPr="000E1D7F">
        <w:rPr>
          <w:rFonts w:ascii="Calibri" w:hAnsi="Calibri" w:cs="Calibri"/>
          <w:i/>
          <w:iCs/>
        </w:rPr>
        <w:t>et al.</w:t>
      </w:r>
      <w:r w:rsidRPr="000E1D7F">
        <w:rPr>
          <w:rFonts w:ascii="Calibri" w:hAnsi="Calibri" w:cs="Calibri"/>
        </w:rPr>
        <w:t xml:space="preserve"> A Maternal High-Fat Diet Induces DNA Methylation Changes That Contribute to Glucose Intolerance in Offspring. </w:t>
      </w:r>
      <w:r w:rsidRPr="000E1D7F">
        <w:rPr>
          <w:rFonts w:ascii="Calibri" w:hAnsi="Calibri" w:cs="Calibri"/>
          <w:i/>
          <w:iCs/>
        </w:rPr>
        <w:t>Front Endocrinol (Lausanne)</w:t>
      </w:r>
      <w:r w:rsidRPr="000E1D7F">
        <w:rPr>
          <w:rFonts w:ascii="Calibri" w:hAnsi="Calibri" w:cs="Calibri"/>
        </w:rPr>
        <w:t xml:space="preserve"> 2019;10:871.</w:t>
      </w:r>
    </w:p>
    <w:p w14:paraId="531F4C5A" w14:textId="77777777" w:rsidR="000E1D7F" w:rsidRPr="000E1D7F" w:rsidRDefault="000E1D7F" w:rsidP="000E1D7F">
      <w:pPr>
        <w:pStyle w:val="Bibliography"/>
        <w:rPr>
          <w:rFonts w:ascii="Calibri" w:hAnsi="Calibri" w:cs="Calibri"/>
        </w:rPr>
      </w:pPr>
      <w:r w:rsidRPr="000E1D7F">
        <w:rPr>
          <w:rFonts w:ascii="Calibri" w:hAnsi="Calibri" w:cs="Calibri"/>
        </w:rPr>
        <w:t xml:space="preserve">55. </w:t>
      </w:r>
      <w:r w:rsidRPr="000E1D7F">
        <w:rPr>
          <w:rFonts w:ascii="Calibri" w:hAnsi="Calibri" w:cs="Calibri"/>
        </w:rPr>
        <w:tab/>
        <w:t xml:space="preserve">Zheng J, Zhang L, Wang Z, Zhang J. Maternal high-fat diet regulates glucose metabolism and pancreatic β cell phenotype in mouse offspring at weaning. </w:t>
      </w:r>
      <w:r w:rsidRPr="000E1D7F">
        <w:rPr>
          <w:rFonts w:ascii="Calibri" w:hAnsi="Calibri" w:cs="Calibri"/>
          <w:i/>
          <w:iCs/>
        </w:rPr>
        <w:t>PeerJ</w:t>
      </w:r>
      <w:r w:rsidRPr="000E1D7F">
        <w:rPr>
          <w:rFonts w:ascii="Calibri" w:hAnsi="Calibri" w:cs="Calibri"/>
        </w:rPr>
        <w:t xml:space="preserve"> 2020;8:e9407.</w:t>
      </w:r>
    </w:p>
    <w:p w14:paraId="72C10676" w14:textId="77777777" w:rsidR="000E1D7F" w:rsidRPr="000E1D7F" w:rsidRDefault="000E1D7F" w:rsidP="000E1D7F">
      <w:pPr>
        <w:pStyle w:val="Bibliography"/>
        <w:rPr>
          <w:rFonts w:ascii="Calibri" w:hAnsi="Calibri" w:cs="Calibri"/>
        </w:rPr>
      </w:pPr>
      <w:r w:rsidRPr="000E1D7F">
        <w:rPr>
          <w:rFonts w:ascii="Calibri" w:hAnsi="Calibri" w:cs="Calibri"/>
        </w:rPr>
        <w:t xml:space="preserve">56. </w:t>
      </w:r>
      <w:r w:rsidRPr="000E1D7F">
        <w:rPr>
          <w:rFonts w:ascii="Calibri" w:hAnsi="Calibri" w:cs="Calibri"/>
        </w:rPr>
        <w:tab/>
        <w:t xml:space="preserve">Intapad S, Dasinger JH, Fahling JM, Backstrom MA, Alexander BT. Testosterone is protective against impaired glucose metabolism in male intrauterine growth-restricted offspring. </w:t>
      </w:r>
      <w:r w:rsidRPr="000E1D7F">
        <w:rPr>
          <w:rFonts w:ascii="Calibri" w:hAnsi="Calibri" w:cs="Calibri"/>
          <w:i/>
          <w:iCs/>
        </w:rPr>
        <w:t>PLOS ONE</w:t>
      </w:r>
      <w:r w:rsidRPr="000E1D7F">
        <w:rPr>
          <w:rFonts w:ascii="Calibri" w:hAnsi="Calibri" w:cs="Calibri"/>
        </w:rPr>
        <w:t xml:space="preserve"> 2017;12:e0187843.</w:t>
      </w:r>
    </w:p>
    <w:p w14:paraId="7221E10A" w14:textId="77777777" w:rsidR="000E1D7F" w:rsidRPr="000E1D7F" w:rsidRDefault="000E1D7F" w:rsidP="000E1D7F">
      <w:pPr>
        <w:pStyle w:val="Bibliography"/>
        <w:rPr>
          <w:rFonts w:ascii="Calibri" w:hAnsi="Calibri" w:cs="Calibri"/>
        </w:rPr>
      </w:pPr>
      <w:r w:rsidRPr="000E1D7F">
        <w:rPr>
          <w:rFonts w:ascii="Calibri" w:hAnsi="Calibri" w:cs="Calibri"/>
        </w:rPr>
        <w:t xml:space="preserve">57. </w:t>
      </w:r>
      <w:r w:rsidRPr="000E1D7F">
        <w:rPr>
          <w:rFonts w:ascii="Calibri" w:hAnsi="Calibri" w:cs="Calibri"/>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0E1D7F">
        <w:rPr>
          <w:rFonts w:ascii="Calibri" w:hAnsi="Calibri" w:cs="Calibri"/>
          <w:i/>
          <w:iCs/>
        </w:rPr>
        <w:t>Hypertension</w:t>
      </w:r>
      <w:r w:rsidRPr="000E1D7F">
        <w:rPr>
          <w:rFonts w:ascii="Calibri" w:hAnsi="Calibri" w:cs="Calibri"/>
        </w:rPr>
        <w:t xml:space="preserve"> 2019;73:620–629.</w:t>
      </w:r>
    </w:p>
    <w:p w14:paraId="18C3265C" w14:textId="77777777" w:rsidR="000E1D7F" w:rsidRPr="000E1D7F" w:rsidRDefault="000E1D7F" w:rsidP="000E1D7F">
      <w:pPr>
        <w:pStyle w:val="Bibliography"/>
        <w:rPr>
          <w:rFonts w:ascii="Calibri" w:hAnsi="Calibri" w:cs="Calibri"/>
        </w:rPr>
      </w:pPr>
      <w:r w:rsidRPr="000E1D7F">
        <w:rPr>
          <w:rFonts w:ascii="Calibri" w:hAnsi="Calibri" w:cs="Calibri"/>
        </w:rPr>
        <w:t xml:space="preserve">58. </w:t>
      </w:r>
      <w:r w:rsidRPr="000E1D7F">
        <w:rPr>
          <w:rFonts w:ascii="Calibri" w:hAnsi="Calibri" w:cs="Calibri"/>
        </w:rPr>
        <w:tab/>
        <w:t xml:space="preserve">Salazar ER, Richter HG, Spichiger C, </w:t>
      </w:r>
      <w:r w:rsidRPr="000E1D7F">
        <w:rPr>
          <w:rFonts w:ascii="Calibri" w:hAnsi="Calibri" w:cs="Calibri"/>
          <w:i/>
          <w:iCs/>
        </w:rPr>
        <w:t>et al.</w:t>
      </w:r>
      <w:r w:rsidRPr="000E1D7F">
        <w:rPr>
          <w:rFonts w:ascii="Calibri" w:hAnsi="Calibri" w:cs="Calibri"/>
        </w:rPr>
        <w:t xml:space="preserve"> Gestational chronodisruption leads to persistent changes in the rat fetal and adult adrenal clock and function. </w:t>
      </w:r>
      <w:r w:rsidRPr="000E1D7F">
        <w:rPr>
          <w:rFonts w:ascii="Calibri" w:hAnsi="Calibri" w:cs="Calibri"/>
          <w:i/>
          <w:iCs/>
        </w:rPr>
        <w:t>J Physiol (Lond)</w:t>
      </w:r>
      <w:r w:rsidRPr="000E1D7F">
        <w:rPr>
          <w:rFonts w:ascii="Calibri" w:hAnsi="Calibri" w:cs="Calibri"/>
        </w:rPr>
        <w:t xml:space="preserve"> 2018;596:5839–5857.</w:t>
      </w:r>
    </w:p>
    <w:p w14:paraId="11A3564A" w14:textId="77777777" w:rsidR="000E1D7F" w:rsidRPr="000E1D7F" w:rsidRDefault="000E1D7F" w:rsidP="000E1D7F">
      <w:pPr>
        <w:pStyle w:val="Bibliography"/>
        <w:rPr>
          <w:rFonts w:ascii="Calibri" w:hAnsi="Calibri" w:cs="Calibri"/>
        </w:rPr>
      </w:pPr>
      <w:r w:rsidRPr="000E1D7F">
        <w:rPr>
          <w:rFonts w:ascii="Calibri" w:hAnsi="Calibri" w:cs="Calibri"/>
        </w:rPr>
        <w:t xml:space="preserve">59. </w:t>
      </w:r>
      <w:r w:rsidRPr="000E1D7F">
        <w:rPr>
          <w:rFonts w:ascii="Calibri" w:hAnsi="Calibri" w:cs="Calibri"/>
        </w:rPr>
        <w:tab/>
        <w:t xml:space="preserve">Radford BN, Han VKM. Offspring from maternal nutrient restriction in mice show variations in adult glucose metabolism similar to human fetal growth restriction. </w:t>
      </w:r>
      <w:r w:rsidRPr="000E1D7F">
        <w:rPr>
          <w:rFonts w:ascii="Calibri" w:hAnsi="Calibri" w:cs="Calibri"/>
          <w:i/>
          <w:iCs/>
        </w:rPr>
        <w:t>Journal of Developmental Origins of Health and Disease</w:t>
      </w:r>
      <w:r w:rsidRPr="000E1D7F">
        <w:rPr>
          <w:rFonts w:ascii="Calibri" w:hAnsi="Calibri" w:cs="Calibri"/>
        </w:rPr>
        <w:t xml:space="preserve"> 2019;10:469–478.</w:t>
      </w:r>
    </w:p>
    <w:p w14:paraId="42321792" w14:textId="77777777" w:rsidR="000E1D7F" w:rsidRPr="000E1D7F" w:rsidRDefault="000E1D7F" w:rsidP="000E1D7F">
      <w:pPr>
        <w:pStyle w:val="Bibliography"/>
        <w:rPr>
          <w:rFonts w:ascii="Calibri" w:hAnsi="Calibri" w:cs="Calibri"/>
        </w:rPr>
      </w:pPr>
      <w:r w:rsidRPr="000E1D7F">
        <w:rPr>
          <w:rFonts w:ascii="Calibri" w:hAnsi="Calibri" w:cs="Calibri"/>
        </w:rPr>
        <w:t xml:space="preserve">60. </w:t>
      </w:r>
      <w:r w:rsidRPr="000E1D7F">
        <w:rPr>
          <w:rFonts w:ascii="Calibri" w:hAnsi="Calibri" w:cs="Calibri"/>
        </w:rPr>
        <w:tab/>
        <w:t xml:space="preserve">Wang J, Cao M, Zhuo Y, </w:t>
      </w:r>
      <w:r w:rsidRPr="000E1D7F">
        <w:rPr>
          <w:rFonts w:ascii="Calibri" w:hAnsi="Calibri" w:cs="Calibri"/>
          <w:i/>
          <w:iCs/>
        </w:rPr>
        <w:t>et al.</w:t>
      </w:r>
      <w:r w:rsidRPr="000E1D7F">
        <w:rPr>
          <w:rFonts w:ascii="Calibri" w:hAnsi="Calibri" w:cs="Calibri"/>
        </w:rPr>
        <w:t xml:space="preserve"> Catch-up growth following food restriction exacerbates adulthood glucose intolerance in pigs exposed to intrauterine undernutrition. </w:t>
      </w:r>
      <w:r w:rsidRPr="000E1D7F">
        <w:rPr>
          <w:rFonts w:ascii="Calibri" w:hAnsi="Calibri" w:cs="Calibri"/>
          <w:i/>
          <w:iCs/>
        </w:rPr>
        <w:t>Nutrition</w:t>
      </w:r>
      <w:r w:rsidRPr="000E1D7F">
        <w:rPr>
          <w:rFonts w:ascii="Calibri" w:hAnsi="Calibri" w:cs="Calibri"/>
        </w:rPr>
        <w:t xml:space="preserve"> 2016;32:1275–1284.</w:t>
      </w:r>
    </w:p>
    <w:p w14:paraId="16BF08D8" w14:textId="77777777" w:rsidR="000E1D7F" w:rsidRPr="000E1D7F" w:rsidRDefault="000E1D7F" w:rsidP="000E1D7F">
      <w:pPr>
        <w:pStyle w:val="Bibliography"/>
        <w:rPr>
          <w:rFonts w:ascii="Calibri" w:hAnsi="Calibri" w:cs="Calibri"/>
        </w:rPr>
      </w:pPr>
      <w:r w:rsidRPr="000E1D7F">
        <w:rPr>
          <w:rFonts w:ascii="Calibri" w:hAnsi="Calibri" w:cs="Calibri"/>
        </w:rPr>
        <w:t xml:space="preserve">61. </w:t>
      </w:r>
      <w:r w:rsidRPr="000E1D7F">
        <w:rPr>
          <w:rFonts w:ascii="Calibri" w:hAnsi="Calibri" w:cs="Calibri"/>
        </w:rPr>
        <w:tab/>
        <w:t xml:space="preserve">Jansson T, Lambert GW. Effect of intrauterine growth restriction on blood pressure, glucose tolerance and sympathetic nervous system activity in the rat at 3–4 months of age. </w:t>
      </w:r>
      <w:r w:rsidRPr="000E1D7F">
        <w:rPr>
          <w:rFonts w:ascii="Calibri" w:hAnsi="Calibri" w:cs="Calibri"/>
          <w:i/>
          <w:iCs/>
        </w:rPr>
        <w:t>Journal of Hypertension</w:t>
      </w:r>
      <w:r w:rsidRPr="000E1D7F">
        <w:rPr>
          <w:rFonts w:ascii="Calibri" w:hAnsi="Calibri" w:cs="Calibri"/>
        </w:rPr>
        <w:t xml:space="preserve"> 1999;17:1239–1248.</w:t>
      </w:r>
    </w:p>
    <w:p w14:paraId="39C300EA" w14:textId="77777777" w:rsidR="000E1D7F" w:rsidRPr="000E1D7F" w:rsidRDefault="000E1D7F" w:rsidP="000E1D7F">
      <w:pPr>
        <w:pStyle w:val="Bibliography"/>
        <w:rPr>
          <w:rFonts w:ascii="Calibri" w:hAnsi="Calibri" w:cs="Calibri"/>
        </w:rPr>
      </w:pPr>
      <w:r w:rsidRPr="000E1D7F">
        <w:rPr>
          <w:rFonts w:ascii="Calibri" w:hAnsi="Calibri" w:cs="Calibri"/>
        </w:rPr>
        <w:t xml:space="preserve">62. </w:t>
      </w:r>
      <w:r w:rsidRPr="000E1D7F">
        <w:rPr>
          <w:rFonts w:ascii="Calibri" w:hAnsi="Calibri" w:cs="Calibri"/>
        </w:rPr>
        <w:tab/>
        <w:t xml:space="preserve">Simmons RA, Templeton LJ, Gertz SJ. Intrauterine Growth Retardation Leads to the Development of Type 2 Diabetes in the Rat. </w:t>
      </w:r>
      <w:r w:rsidRPr="000E1D7F">
        <w:rPr>
          <w:rFonts w:ascii="Calibri" w:hAnsi="Calibri" w:cs="Calibri"/>
          <w:i/>
          <w:iCs/>
        </w:rPr>
        <w:t>Diabetes</w:t>
      </w:r>
      <w:r w:rsidRPr="000E1D7F">
        <w:rPr>
          <w:rFonts w:ascii="Calibri" w:hAnsi="Calibri" w:cs="Calibri"/>
        </w:rPr>
        <w:t xml:space="preserve"> 2001;50:2279–2286.</w:t>
      </w:r>
    </w:p>
    <w:p w14:paraId="42CF554C" w14:textId="6794EDB6"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CDD93EE"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Weekly body composition and food intake measurements were taken throughout the experiment. At 70 days of age, insulin tolerance tests (ITT</w:t>
      </w:r>
      <w:r w:rsidR="009751A3">
        <w:rPr>
          <w:rFonts w:ascii="Times New Roman" w:hAnsi="Times New Roman" w:cs="Times New Roman"/>
        </w:rPr>
        <w:t>; eTRF males = 9, eTRF females = 17, AL males = 18, AL females = 19</w:t>
      </w:r>
      <w:r w:rsidR="000E52D2" w:rsidRPr="00687929">
        <w:rPr>
          <w:rFonts w:ascii="Times New Roman" w:hAnsi="Times New Roman" w:cs="Times New Roman"/>
        </w:rPr>
        <w:t>) and glucose tolerance tests (GTT</w:t>
      </w:r>
      <w:r w:rsidR="009751A3">
        <w:rPr>
          <w:rFonts w:ascii="Times New Roman" w:hAnsi="Times New Roman" w:cs="Times New Roman"/>
        </w:rPr>
        <w:t>; eTRF males = 4, eTRF females = 4, AL males = 7, AL females = 6</w:t>
      </w:r>
      <w:r w:rsidR="000E52D2" w:rsidRPr="00687929">
        <w:rPr>
          <w:rFonts w:ascii="Times New Roman" w:hAnsi="Times New Roman" w:cs="Times New Roman"/>
        </w:rPr>
        <w:t xml:space="preserve">)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w:t>
      </w:r>
      <w:r w:rsidR="009751A3">
        <w:rPr>
          <w:rFonts w:ascii="Times New Roman" w:hAnsi="Times New Roman" w:cs="Times New Roman"/>
        </w:rPr>
        <w:t xml:space="preserve"> </w:t>
      </w:r>
      <w:proofErr w:type="gramStart"/>
      <w:r w:rsidR="009751A3">
        <w:rPr>
          <w:rFonts w:ascii="Times New Roman" w:hAnsi="Times New Roman" w:cs="Times New Roman"/>
        </w:rPr>
        <w:t>( eTRF</w:t>
      </w:r>
      <w:proofErr w:type="gramEnd"/>
      <w:r w:rsidR="009751A3">
        <w:rPr>
          <w:rFonts w:ascii="Times New Roman" w:hAnsi="Times New Roman" w:cs="Times New Roman"/>
        </w:rPr>
        <w:t xml:space="preserve"> males = 9, eTRF females = 18, AL males = 18, AL females = 18)</w:t>
      </w:r>
      <w:r w:rsidR="00440AC4" w:rsidRPr="00687929">
        <w:rPr>
          <w:rFonts w:ascii="Times New Roman" w:hAnsi="Times New Roman" w:cs="Times New Roman"/>
        </w:rPr>
        <w:t>, and an in vivo glucose stimulated insulin secretion test (GSIS</w:t>
      </w:r>
      <w:r w:rsidR="009751A3">
        <w:rPr>
          <w:rFonts w:ascii="Times New Roman" w:hAnsi="Times New Roman" w:cs="Times New Roman"/>
        </w:rPr>
        <w:t>; eTRF males = 4, eTRF females = 4, AL males = 5, AL females = 8</w:t>
      </w:r>
      <w:r w:rsidR="00440AC4" w:rsidRPr="00687929">
        <w:rPr>
          <w:rFonts w:ascii="Times New Roman" w:hAnsi="Times New Roman" w:cs="Times New Roman"/>
        </w:rPr>
        <w:t xml:space="preserve">).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695702E9"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t>
      </w:r>
      <w:proofErr w:type="gramStart"/>
      <w:r w:rsidR="009D6A5E">
        <w:rPr>
          <w:rFonts w:ascii="Times New Roman" w:hAnsi="Times New Roman" w:cs="Times New Roman"/>
        </w:rPr>
        <w:t>week</w:t>
      </w:r>
      <w:proofErr w:type="gramEnd"/>
      <w:r w:rsidR="009D6A5E">
        <w:rPr>
          <w:rFonts w:ascii="Times New Roman" w:hAnsi="Times New Roman" w:cs="Times New Roman"/>
        </w:rPr>
        <w:t xml:space="preserve">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xml:space="preserve">, averaged by maternal </w:t>
      </w:r>
      <w:r w:rsidR="009D6A5E">
        <w:rPr>
          <w:rFonts w:ascii="Times New Roman" w:hAnsi="Times New Roman" w:cs="Times New Roman"/>
        </w:rPr>
        <w:lastRenderedPageBreak/>
        <w:t>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 sex, and time. </w:t>
      </w:r>
      <w:r w:rsidR="00EE5481" w:rsidRPr="00EE5481">
        <w:rPr>
          <w:rFonts w:ascii="Times New Roman" w:hAnsi="Times New Roman" w:cs="Times New Roman"/>
          <w:b/>
          <w:bCs/>
        </w:rPr>
        <w:t>K)</w:t>
      </w:r>
      <w:r w:rsidR="00EE5481">
        <w:rPr>
          <w:rFonts w:ascii="Times New Roman" w:hAnsi="Times New Roman" w:cs="Times New Roman"/>
        </w:rPr>
        <w:t xml:space="preserve"> Fold change of insulin secretion during GSIS, averaged by maternal feeding regimen and sex. </w:t>
      </w:r>
      <w:proofErr w:type="gramStart"/>
      <w:r w:rsidR="00462300">
        <w:rPr>
          <w:rFonts w:ascii="Times New Roman" w:hAnsi="Times New Roman" w:cs="Times New Roman"/>
        </w:rPr>
        <w:t>*</w:t>
      </w:r>
      <w:proofErr w:type="gramEnd"/>
      <w:r w:rsidR="00462300">
        <w:rPr>
          <w:rFonts w:ascii="Times New Roman" w:hAnsi="Times New Roman" w:cs="Times New Roman"/>
        </w:rPr>
        <w:t xml:space="preserve">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Maternal food intake from one week before pregnancy until delivery B) Maternal body weight from one week before pregnancy until delivery. Dams in analysis n 8= eTRF,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w:t>
      </w:r>
      <w:proofErr w:type="spellStart"/>
      <w:r>
        <w:rPr>
          <w:rFonts w:ascii="Times New Roman" w:hAnsi="Times New Roman" w:cs="Times New Roman"/>
        </w:rPr>
        <w:t>p</w:t>
      </w:r>
      <w:r w:rsidRPr="000915E6">
        <w:rPr>
          <w:rFonts w:ascii="Times New Roman" w:hAnsi="Times New Roman" w:cs="Times New Roman"/>
          <w:vertAlign w:val="subscript"/>
        </w:rPr>
        <w:t>sex</w:t>
      </w:r>
      <w:proofErr w:type="spellEnd"/>
      <w:r>
        <w:rPr>
          <w:rFonts w:ascii="Times New Roman" w:hAnsi="Times New Roman" w:cs="Times New Roman"/>
        </w:rPr>
        <w:t xml:space="preserve"> = 0.00023, </w:t>
      </w:r>
      <w:proofErr w:type="spellStart"/>
      <w:r>
        <w:rPr>
          <w:rFonts w:ascii="Times New Roman" w:hAnsi="Times New Roman" w:cs="Times New Roman"/>
        </w:rPr>
        <w:t>p</w:t>
      </w:r>
      <w:r w:rsidRPr="000915E6">
        <w:rPr>
          <w:rFonts w:ascii="Times New Roman" w:hAnsi="Times New Roman" w:cs="Times New Roman"/>
          <w:vertAlign w:val="subscript"/>
        </w:rPr>
        <w:t>diet</w:t>
      </w:r>
      <w:proofErr w:type="spellEnd"/>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B8427" w14:textId="77777777" w:rsidR="009A6B5E" w:rsidRDefault="009A6B5E" w:rsidP="00616AD3">
      <w:r>
        <w:separator/>
      </w:r>
    </w:p>
  </w:endnote>
  <w:endnote w:type="continuationSeparator" w:id="0">
    <w:p w14:paraId="47921561" w14:textId="77777777" w:rsidR="009A6B5E" w:rsidRDefault="009A6B5E"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7AE58" w14:textId="77777777" w:rsidR="009A6B5E" w:rsidRDefault="009A6B5E" w:rsidP="00616AD3">
      <w:r>
        <w:separator/>
      </w:r>
    </w:p>
  </w:footnote>
  <w:footnote w:type="continuationSeparator" w:id="0">
    <w:p w14:paraId="2775575C" w14:textId="77777777" w:rsidR="009A6B5E" w:rsidRDefault="009A6B5E"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2075A00C" w:rsidR="00DB2834" w:rsidRPr="00C65822" w:rsidRDefault="00EC564A">
    <w:pPr>
      <w:pStyle w:val="Header"/>
      <w:rPr>
        <w:rFonts w:ascii="Times New Roman" w:hAnsi="Times New Roman" w:cs="Times New Roman"/>
      </w:rPr>
    </w:pPr>
    <w:r>
      <w:rPr>
        <w:rFonts w:ascii="Times New Roman" w:hAnsi="Times New Roman" w:cs="Times New Roman"/>
      </w:rPr>
      <w:t xml:space="preserve">Gestational </w:t>
    </w:r>
    <w:r w:rsidR="00DB2834" w:rsidRPr="00C65822">
      <w:rPr>
        <w:rFonts w:ascii="Times New Roman" w:hAnsi="Times New Roman" w:cs="Times New Roman"/>
      </w:rPr>
      <w:t xml:space="preserve">eTRF </w:t>
    </w:r>
    <w:r w:rsidR="00850DA2">
      <w:rPr>
        <w:rFonts w:ascii="Times New Roman" w:hAnsi="Times New Roman" w:cs="Times New Roman"/>
      </w:rPr>
      <w:t>offspring</w:t>
    </w:r>
    <w:r>
      <w:rPr>
        <w:rFonts w:ascii="Times New Roman" w:hAnsi="Times New Roman" w:cs="Times New Roman"/>
      </w:rPr>
      <w:t xml:space="preserve"> effects</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9255035">
    <w:abstractNumId w:val="13"/>
  </w:num>
  <w:num w:numId="2" w16cid:durableId="221453639">
    <w:abstractNumId w:val="13"/>
  </w:num>
  <w:num w:numId="3" w16cid:durableId="1310524562">
    <w:abstractNumId w:val="8"/>
  </w:num>
  <w:num w:numId="4" w16cid:durableId="765466565">
    <w:abstractNumId w:val="8"/>
    <w:lvlOverride w:ilvl="0">
      <w:lvl w:ilvl="0" w:tplc="D682E812">
        <w:numFmt w:val="lowerRoman"/>
        <w:lvlText w:val="%1."/>
        <w:lvlJc w:val="right"/>
      </w:lvl>
    </w:lvlOverride>
  </w:num>
  <w:num w:numId="5" w16cid:durableId="989092451">
    <w:abstractNumId w:val="8"/>
    <w:lvlOverride w:ilvl="0">
      <w:lvl w:ilvl="0" w:tplc="D682E812">
        <w:numFmt w:val="lowerRoman"/>
        <w:lvlText w:val="%1."/>
        <w:lvlJc w:val="right"/>
      </w:lvl>
    </w:lvlOverride>
  </w:num>
  <w:num w:numId="6" w16cid:durableId="1741638994">
    <w:abstractNumId w:val="5"/>
  </w:num>
  <w:num w:numId="7" w16cid:durableId="1017078733">
    <w:abstractNumId w:val="0"/>
  </w:num>
  <w:num w:numId="8" w16cid:durableId="2053311960">
    <w:abstractNumId w:val="10"/>
  </w:num>
  <w:num w:numId="9" w16cid:durableId="294485724">
    <w:abstractNumId w:val="6"/>
  </w:num>
  <w:num w:numId="10" w16cid:durableId="11732217">
    <w:abstractNumId w:val="2"/>
  </w:num>
  <w:num w:numId="11" w16cid:durableId="588006587">
    <w:abstractNumId w:val="1"/>
  </w:num>
  <w:num w:numId="12" w16cid:durableId="1729066058">
    <w:abstractNumId w:val="9"/>
  </w:num>
  <w:num w:numId="13" w16cid:durableId="469979475">
    <w:abstractNumId w:val="3"/>
  </w:num>
  <w:num w:numId="14" w16cid:durableId="1654215044">
    <w:abstractNumId w:val="12"/>
  </w:num>
  <w:num w:numId="15" w16cid:durableId="531305517">
    <w:abstractNumId w:val="4"/>
  </w:num>
  <w:num w:numId="16" w16cid:durableId="1136995804">
    <w:abstractNumId w:val="7"/>
  </w:num>
  <w:num w:numId="17" w16cid:durableId="6458164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47DF"/>
    <w:rsid w:val="00006E53"/>
    <w:rsid w:val="000079C6"/>
    <w:rsid w:val="00010BD1"/>
    <w:rsid w:val="00012952"/>
    <w:rsid w:val="000224F6"/>
    <w:rsid w:val="00023443"/>
    <w:rsid w:val="00023973"/>
    <w:rsid w:val="0002791A"/>
    <w:rsid w:val="00032DE0"/>
    <w:rsid w:val="00036907"/>
    <w:rsid w:val="00037A9A"/>
    <w:rsid w:val="00037B00"/>
    <w:rsid w:val="000457BF"/>
    <w:rsid w:val="000512D8"/>
    <w:rsid w:val="00053899"/>
    <w:rsid w:val="00056D4B"/>
    <w:rsid w:val="00057535"/>
    <w:rsid w:val="00057EDA"/>
    <w:rsid w:val="0006138D"/>
    <w:rsid w:val="00063437"/>
    <w:rsid w:val="00065514"/>
    <w:rsid w:val="00065731"/>
    <w:rsid w:val="00065B6D"/>
    <w:rsid w:val="000702E4"/>
    <w:rsid w:val="00072202"/>
    <w:rsid w:val="000746B3"/>
    <w:rsid w:val="00074984"/>
    <w:rsid w:val="00076839"/>
    <w:rsid w:val="00076A49"/>
    <w:rsid w:val="00081D62"/>
    <w:rsid w:val="00082F96"/>
    <w:rsid w:val="00083DF4"/>
    <w:rsid w:val="00085098"/>
    <w:rsid w:val="0008750F"/>
    <w:rsid w:val="000915E6"/>
    <w:rsid w:val="0009291B"/>
    <w:rsid w:val="000941AF"/>
    <w:rsid w:val="00094D30"/>
    <w:rsid w:val="00095DD4"/>
    <w:rsid w:val="000964D0"/>
    <w:rsid w:val="000968E6"/>
    <w:rsid w:val="000A3272"/>
    <w:rsid w:val="000B7D18"/>
    <w:rsid w:val="000C3092"/>
    <w:rsid w:val="000C34AF"/>
    <w:rsid w:val="000C4E31"/>
    <w:rsid w:val="000D699C"/>
    <w:rsid w:val="000E1284"/>
    <w:rsid w:val="000E1D7F"/>
    <w:rsid w:val="000E30D8"/>
    <w:rsid w:val="000E34D4"/>
    <w:rsid w:val="000E52D2"/>
    <w:rsid w:val="000E7158"/>
    <w:rsid w:val="000E77F5"/>
    <w:rsid w:val="000F0CE8"/>
    <w:rsid w:val="000F24AB"/>
    <w:rsid w:val="000F36BB"/>
    <w:rsid w:val="000F56F6"/>
    <w:rsid w:val="000F5C24"/>
    <w:rsid w:val="00103234"/>
    <w:rsid w:val="0010421E"/>
    <w:rsid w:val="00105586"/>
    <w:rsid w:val="00105EE6"/>
    <w:rsid w:val="00110E54"/>
    <w:rsid w:val="00111EF1"/>
    <w:rsid w:val="00115C84"/>
    <w:rsid w:val="001245B2"/>
    <w:rsid w:val="0012467E"/>
    <w:rsid w:val="00133D7D"/>
    <w:rsid w:val="00136244"/>
    <w:rsid w:val="00137997"/>
    <w:rsid w:val="001419B8"/>
    <w:rsid w:val="001433C7"/>
    <w:rsid w:val="001474F5"/>
    <w:rsid w:val="00151682"/>
    <w:rsid w:val="00152545"/>
    <w:rsid w:val="0015487C"/>
    <w:rsid w:val="001562BC"/>
    <w:rsid w:val="001569C5"/>
    <w:rsid w:val="00160014"/>
    <w:rsid w:val="001604A5"/>
    <w:rsid w:val="00160C2A"/>
    <w:rsid w:val="00164E9B"/>
    <w:rsid w:val="00170969"/>
    <w:rsid w:val="0017644C"/>
    <w:rsid w:val="00180086"/>
    <w:rsid w:val="00180465"/>
    <w:rsid w:val="0018051D"/>
    <w:rsid w:val="00180F83"/>
    <w:rsid w:val="00180F98"/>
    <w:rsid w:val="00181A53"/>
    <w:rsid w:val="00185F29"/>
    <w:rsid w:val="00186B53"/>
    <w:rsid w:val="00186BBD"/>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09F"/>
    <w:rsid w:val="001E1AE1"/>
    <w:rsid w:val="001E680B"/>
    <w:rsid w:val="001F07C5"/>
    <w:rsid w:val="001F163E"/>
    <w:rsid w:val="001F1A8A"/>
    <w:rsid w:val="001F5831"/>
    <w:rsid w:val="001F6098"/>
    <w:rsid w:val="001F654F"/>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39B8"/>
    <w:rsid w:val="002456BA"/>
    <w:rsid w:val="00247547"/>
    <w:rsid w:val="0025105E"/>
    <w:rsid w:val="00251AF7"/>
    <w:rsid w:val="0025284C"/>
    <w:rsid w:val="00252968"/>
    <w:rsid w:val="002540FF"/>
    <w:rsid w:val="0025621A"/>
    <w:rsid w:val="00257697"/>
    <w:rsid w:val="00257F49"/>
    <w:rsid w:val="00261148"/>
    <w:rsid w:val="002620B3"/>
    <w:rsid w:val="00264D2B"/>
    <w:rsid w:val="00266400"/>
    <w:rsid w:val="0027127E"/>
    <w:rsid w:val="0027672C"/>
    <w:rsid w:val="0028057C"/>
    <w:rsid w:val="002822DC"/>
    <w:rsid w:val="00282BDB"/>
    <w:rsid w:val="002831AB"/>
    <w:rsid w:val="002907D1"/>
    <w:rsid w:val="00292BB0"/>
    <w:rsid w:val="00294186"/>
    <w:rsid w:val="00294AA1"/>
    <w:rsid w:val="00295E79"/>
    <w:rsid w:val="002A245A"/>
    <w:rsid w:val="002A2571"/>
    <w:rsid w:val="002A3C56"/>
    <w:rsid w:val="002A5CDF"/>
    <w:rsid w:val="002A5E8C"/>
    <w:rsid w:val="002A62FA"/>
    <w:rsid w:val="002A7975"/>
    <w:rsid w:val="002B0CAE"/>
    <w:rsid w:val="002B1153"/>
    <w:rsid w:val="002B674C"/>
    <w:rsid w:val="002B6988"/>
    <w:rsid w:val="002C0001"/>
    <w:rsid w:val="002C3310"/>
    <w:rsid w:val="002C3E61"/>
    <w:rsid w:val="002D2A28"/>
    <w:rsid w:val="002D2BEA"/>
    <w:rsid w:val="002D32BF"/>
    <w:rsid w:val="002D32C5"/>
    <w:rsid w:val="002D73CC"/>
    <w:rsid w:val="002E06DC"/>
    <w:rsid w:val="002E0DA3"/>
    <w:rsid w:val="002E134B"/>
    <w:rsid w:val="002E3F66"/>
    <w:rsid w:val="002F1DBE"/>
    <w:rsid w:val="002F1E4C"/>
    <w:rsid w:val="002F586A"/>
    <w:rsid w:val="002F5EC0"/>
    <w:rsid w:val="00304409"/>
    <w:rsid w:val="003073DA"/>
    <w:rsid w:val="003104BD"/>
    <w:rsid w:val="003125FF"/>
    <w:rsid w:val="00312EFD"/>
    <w:rsid w:val="0031463E"/>
    <w:rsid w:val="003156E8"/>
    <w:rsid w:val="00317338"/>
    <w:rsid w:val="00322D5D"/>
    <w:rsid w:val="00327E0F"/>
    <w:rsid w:val="00331BC9"/>
    <w:rsid w:val="003320F3"/>
    <w:rsid w:val="00333703"/>
    <w:rsid w:val="0033454F"/>
    <w:rsid w:val="003370C7"/>
    <w:rsid w:val="00343990"/>
    <w:rsid w:val="00344222"/>
    <w:rsid w:val="00344F23"/>
    <w:rsid w:val="0034518C"/>
    <w:rsid w:val="00345295"/>
    <w:rsid w:val="00345AE8"/>
    <w:rsid w:val="00346787"/>
    <w:rsid w:val="00347F2F"/>
    <w:rsid w:val="00350AAA"/>
    <w:rsid w:val="003517D3"/>
    <w:rsid w:val="0035406F"/>
    <w:rsid w:val="00354291"/>
    <w:rsid w:val="003564F3"/>
    <w:rsid w:val="0036013B"/>
    <w:rsid w:val="00361144"/>
    <w:rsid w:val="003619B0"/>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0CD8"/>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F5E"/>
    <w:rsid w:val="003E6824"/>
    <w:rsid w:val="003E746E"/>
    <w:rsid w:val="003F0738"/>
    <w:rsid w:val="003F2CEA"/>
    <w:rsid w:val="00400425"/>
    <w:rsid w:val="004006C5"/>
    <w:rsid w:val="00400B04"/>
    <w:rsid w:val="0040100F"/>
    <w:rsid w:val="0040216E"/>
    <w:rsid w:val="00402DEA"/>
    <w:rsid w:val="00403328"/>
    <w:rsid w:val="00406098"/>
    <w:rsid w:val="0040799B"/>
    <w:rsid w:val="00416133"/>
    <w:rsid w:val="00422824"/>
    <w:rsid w:val="004236D8"/>
    <w:rsid w:val="00423BA7"/>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2C8A"/>
    <w:rsid w:val="004D52A0"/>
    <w:rsid w:val="004D649F"/>
    <w:rsid w:val="004E0D3E"/>
    <w:rsid w:val="004F2C2A"/>
    <w:rsid w:val="004F2D68"/>
    <w:rsid w:val="004F3298"/>
    <w:rsid w:val="004F35FF"/>
    <w:rsid w:val="004F4CDE"/>
    <w:rsid w:val="00501FC7"/>
    <w:rsid w:val="005028A1"/>
    <w:rsid w:val="00504A6E"/>
    <w:rsid w:val="00511941"/>
    <w:rsid w:val="005119DD"/>
    <w:rsid w:val="0051602B"/>
    <w:rsid w:val="005204D6"/>
    <w:rsid w:val="00520F01"/>
    <w:rsid w:val="005210E9"/>
    <w:rsid w:val="00523369"/>
    <w:rsid w:val="0052378A"/>
    <w:rsid w:val="005261E1"/>
    <w:rsid w:val="00532133"/>
    <w:rsid w:val="00532D56"/>
    <w:rsid w:val="00532DCF"/>
    <w:rsid w:val="00532F87"/>
    <w:rsid w:val="00533F88"/>
    <w:rsid w:val="00536356"/>
    <w:rsid w:val="00540150"/>
    <w:rsid w:val="00546454"/>
    <w:rsid w:val="00546799"/>
    <w:rsid w:val="0054727D"/>
    <w:rsid w:val="00552A5B"/>
    <w:rsid w:val="00552B1B"/>
    <w:rsid w:val="005618EE"/>
    <w:rsid w:val="00561B07"/>
    <w:rsid w:val="00564D55"/>
    <w:rsid w:val="00565857"/>
    <w:rsid w:val="0057110D"/>
    <w:rsid w:val="00572513"/>
    <w:rsid w:val="005751F8"/>
    <w:rsid w:val="0058073A"/>
    <w:rsid w:val="005820BB"/>
    <w:rsid w:val="00582B19"/>
    <w:rsid w:val="00585A1D"/>
    <w:rsid w:val="0058691C"/>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E7F8B"/>
    <w:rsid w:val="005F3188"/>
    <w:rsid w:val="00601498"/>
    <w:rsid w:val="006067EC"/>
    <w:rsid w:val="006071A1"/>
    <w:rsid w:val="00607265"/>
    <w:rsid w:val="00607745"/>
    <w:rsid w:val="00612C2D"/>
    <w:rsid w:val="00613BB4"/>
    <w:rsid w:val="00616AD3"/>
    <w:rsid w:val="00616D8A"/>
    <w:rsid w:val="0062097D"/>
    <w:rsid w:val="00622975"/>
    <w:rsid w:val="00631E28"/>
    <w:rsid w:val="00637C3D"/>
    <w:rsid w:val="006411B4"/>
    <w:rsid w:val="00645731"/>
    <w:rsid w:val="00645A64"/>
    <w:rsid w:val="006504D1"/>
    <w:rsid w:val="00651207"/>
    <w:rsid w:val="00651638"/>
    <w:rsid w:val="00660E6B"/>
    <w:rsid w:val="00660EE1"/>
    <w:rsid w:val="0066510F"/>
    <w:rsid w:val="0066559F"/>
    <w:rsid w:val="00666C8B"/>
    <w:rsid w:val="0067189F"/>
    <w:rsid w:val="006728EA"/>
    <w:rsid w:val="00677625"/>
    <w:rsid w:val="00677D4A"/>
    <w:rsid w:val="006812BD"/>
    <w:rsid w:val="00684F7F"/>
    <w:rsid w:val="0068518C"/>
    <w:rsid w:val="00686EC8"/>
    <w:rsid w:val="00687929"/>
    <w:rsid w:val="00687A48"/>
    <w:rsid w:val="006932A5"/>
    <w:rsid w:val="00693835"/>
    <w:rsid w:val="006953F5"/>
    <w:rsid w:val="0069666A"/>
    <w:rsid w:val="006A001C"/>
    <w:rsid w:val="006A14F0"/>
    <w:rsid w:val="006A22AE"/>
    <w:rsid w:val="006A42A1"/>
    <w:rsid w:val="006A42E4"/>
    <w:rsid w:val="006A5F43"/>
    <w:rsid w:val="006A72B5"/>
    <w:rsid w:val="006B1707"/>
    <w:rsid w:val="006B3207"/>
    <w:rsid w:val="006B58D5"/>
    <w:rsid w:val="006C603E"/>
    <w:rsid w:val="006C6F49"/>
    <w:rsid w:val="006D06A2"/>
    <w:rsid w:val="006D4D25"/>
    <w:rsid w:val="006E2229"/>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AB6"/>
    <w:rsid w:val="00725FCB"/>
    <w:rsid w:val="007263F7"/>
    <w:rsid w:val="00727FBC"/>
    <w:rsid w:val="007304FA"/>
    <w:rsid w:val="007307AE"/>
    <w:rsid w:val="007316E8"/>
    <w:rsid w:val="00741FE3"/>
    <w:rsid w:val="00744B31"/>
    <w:rsid w:val="00744C7B"/>
    <w:rsid w:val="007500A5"/>
    <w:rsid w:val="00750394"/>
    <w:rsid w:val="00754AF0"/>
    <w:rsid w:val="00754BB1"/>
    <w:rsid w:val="00755842"/>
    <w:rsid w:val="00760A6A"/>
    <w:rsid w:val="00761434"/>
    <w:rsid w:val="00761709"/>
    <w:rsid w:val="00761E49"/>
    <w:rsid w:val="007641AB"/>
    <w:rsid w:val="007700BF"/>
    <w:rsid w:val="007711CC"/>
    <w:rsid w:val="007740DE"/>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804E35"/>
    <w:rsid w:val="008058B5"/>
    <w:rsid w:val="008067A0"/>
    <w:rsid w:val="0081224E"/>
    <w:rsid w:val="00812829"/>
    <w:rsid w:val="00817B68"/>
    <w:rsid w:val="00821A8C"/>
    <w:rsid w:val="00823D89"/>
    <w:rsid w:val="008259BD"/>
    <w:rsid w:val="00826354"/>
    <w:rsid w:val="00827B06"/>
    <w:rsid w:val="00830465"/>
    <w:rsid w:val="00833C0B"/>
    <w:rsid w:val="00836F6E"/>
    <w:rsid w:val="00840DA3"/>
    <w:rsid w:val="0084125C"/>
    <w:rsid w:val="008444F3"/>
    <w:rsid w:val="0084453D"/>
    <w:rsid w:val="008504D5"/>
    <w:rsid w:val="00850792"/>
    <w:rsid w:val="00850DA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A78FC"/>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E7E"/>
    <w:rsid w:val="00901F81"/>
    <w:rsid w:val="0091026A"/>
    <w:rsid w:val="00910D9C"/>
    <w:rsid w:val="00912662"/>
    <w:rsid w:val="0091397C"/>
    <w:rsid w:val="00914A5D"/>
    <w:rsid w:val="009165DD"/>
    <w:rsid w:val="0092320D"/>
    <w:rsid w:val="00933211"/>
    <w:rsid w:val="009344BE"/>
    <w:rsid w:val="0094012E"/>
    <w:rsid w:val="00942A5E"/>
    <w:rsid w:val="00943DE8"/>
    <w:rsid w:val="00947053"/>
    <w:rsid w:val="009525EA"/>
    <w:rsid w:val="009554FD"/>
    <w:rsid w:val="009555E3"/>
    <w:rsid w:val="00955706"/>
    <w:rsid w:val="0095618D"/>
    <w:rsid w:val="00956EE1"/>
    <w:rsid w:val="0096047B"/>
    <w:rsid w:val="0096054A"/>
    <w:rsid w:val="00960974"/>
    <w:rsid w:val="00960FD7"/>
    <w:rsid w:val="00961EC4"/>
    <w:rsid w:val="0096372B"/>
    <w:rsid w:val="0096407F"/>
    <w:rsid w:val="00965D4C"/>
    <w:rsid w:val="00966620"/>
    <w:rsid w:val="00970D3E"/>
    <w:rsid w:val="009751A3"/>
    <w:rsid w:val="0097693C"/>
    <w:rsid w:val="00981834"/>
    <w:rsid w:val="00983AE9"/>
    <w:rsid w:val="00986610"/>
    <w:rsid w:val="00987B97"/>
    <w:rsid w:val="00991408"/>
    <w:rsid w:val="00995036"/>
    <w:rsid w:val="009A1D8B"/>
    <w:rsid w:val="009A3FA2"/>
    <w:rsid w:val="009A4E42"/>
    <w:rsid w:val="009A6B5E"/>
    <w:rsid w:val="009A784F"/>
    <w:rsid w:val="009B30BD"/>
    <w:rsid w:val="009B4769"/>
    <w:rsid w:val="009B4E27"/>
    <w:rsid w:val="009B554B"/>
    <w:rsid w:val="009B5C0B"/>
    <w:rsid w:val="009B6F09"/>
    <w:rsid w:val="009C4CCE"/>
    <w:rsid w:val="009D039A"/>
    <w:rsid w:val="009D2002"/>
    <w:rsid w:val="009D244A"/>
    <w:rsid w:val="009D3524"/>
    <w:rsid w:val="009D4609"/>
    <w:rsid w:val="009D4B8D"/>
    <w:rsid w:val="009D4CE2"/>
    <w:rsid w:val="009D6A5E"/>
    <w:rsid w:val="009E39BE"/>
    <w:rsid w:val="009F1671"/>
    <w:rsid w:val="009F2C4F"/>
    <w:rsid w:val="00A0099B"/>
    <w:rsid w:val="00A05188"/>
    <w:rsid w:val="00A0650D"/>
    <w:rsid w:val="00A07285"/>
    <w:rsid w:val="00A17703"/>
    <w:rsid w:val="00A17F42"/>
    <w:rsid w:val="00A2043F"/>
    <w:rsid w:val="00A2123E"/>
    <w:rsid w:val="00A21F83"/>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74266"/>
    <w:rsid w:val="00A81B1D"/>
    <w:rsid w:val="00A830B7"/>
    <w:rsid w:val="00A836E6"/>
    <w:rsid w:val="00A84EE6"/>
    <w:rsid w:val="00A84F3A"/>
    <w:rsid w:val="00A8549B"/>
    <w:rsid w:val="00A861C9"/>
    <w:rsid w:val="00A91D9E"/>
    <w:rsid w:val="00A92141"/>
    <w:rsid w:val="00A963CD"/>
    <w:rsid w:val="00AA3DDC"/>
    <w:rsid w:val="00AA5B2F"/>
    <w:rsid w:val="00AB4337"/>
    <w:rsid w:val="00AC4796"/>
    <w:rsid w:val="00AC7131"/>
    <w:rsid w:val="00AC750D"/>
    <w:rsid w:val="00AC790C"/>
    <w:rsid w:val="00AD090A"/>
    <w:rsid w:val="00AD25B9"/>
    <w:rsid w:val="00AD38E7"/>
    <w:rsid w:val="00AE137F"/>
    <w:rsid w:val="00AE329A"/>
    <w:rsid w:val="00AE3B2B"/>
    <w:rsid w:val="00AE4DBC"/>
    <w:rsid w:val="00AF1CB3"/>
    <w:rsid w:val="00AF2B77"/>
    <w:rsid w:val="00AF354C"/>
    <w:rsid w:val="00AF53B6"/>
    <w:rsid w:val="00AF5ABA"/>
    <w:rsid w:val="00AF5BD3"/>
    <w:rsid w:val="00AF67D7"/>
    <w:rsid w:val="00B00D48"/>
    <w:rsid w:val="00B01A1F"/>
    <w:rsid w:val="00B02AC8"/>
    <w:rsid w:val="00B0334B"/>
    <w:rsid w:val="00B03785"/>
    <w:rsid w:val="00B05D49"/>
    <w:rsid w:val="00B127D6"/>
    <w:rsid w:val="00B16EC2"/>
    <w:rsid w:val="00B200C5"/>
    <w:rsid w:val="00B215B1"/>
    <w:rsid w:val="00B217C1"/>
    <w:rsid w:val="00B235B3"/>
    <w:rsid w:val="00B24853"/>
    <w:rsid w:val="00B25300"/>
    <w:rsid w:val="00B25566"/>
    <w:rsid w:val="00B30AEA"/>
    <w:rsid w:val="00B31D0A"/>
    <w:rsid w:val="00B322F0"/>
    <w:rsid w:val="00B32926"/>
    <w:rsid w:val="00B362B9"/>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33F1"/>
    <w:rsid w:val="00B95D5C"/>
    <w:rsid w:val="00B96B30"/>
    <w:rsid w:val="00BA1BF6"/>
    <w:rsid w:val="00BA2CAC"/>
    <w:rsid w:val="00BA69E5"/>
    <w:rsid w:val="00BB0BC4"/>
    <w:rsid w:val="00BB1408"/>
    <w:rsid w:val="00BB19F6"/>
    <w:rsid w:val="00BB1EC1"/>
    <w:rsid w:val="00BB2485"/>
    <w:rsid w:val="00BB3A91"/>
    <w:rsid w:val="00BC2133"/>
    <w:rsid w:val="00BC41E1"/>
    <w:rsid w:val="00BC4363"/>
    <w:rsid w:val="00BC43E8"/>
    <w:rsid w:val="00BC4830"/>
    <w:rsid w:val="00BC7EF2"/>
    <w:rsid w:val="00BD3C52"/>
    <w:rsid w:val="00BD56C9"/>
    <w:rsid w:val="00BD626B"/>
    <w:rsid w:val="00BD6ECE"/>
    <w:rsid w:val="00BD7152"/>
    <w:rsid w:val="00BD77B0"/>
    <w:rsid w:val="00BE286E"/>
    <w:rsid w:val="00BE2EEF"/>
    <w:rsid w:val="00BE3B71"/>
    <w:rsid w:val="00BE410B"/>
    <w:rsid w:val="00BE5A9B"/>
    <w:rsid w:val="00BE7379"/>
    <w:rsid w:val="00BF3DF4"/>
    <w:rsid w:val="00BF5312"/>
    <w:rsid w:val="00C013FC"/>
    <w:rsid w:val="00C03AB1"/>
    <w:rsid w:val="00C04F83"/>
    <w:rsid w:val="00C05598"/>
    <w:rsid w:val="00C13E8A"/>
    <w:rsid w:val="00C17B6E"/>
    <w:rsid w:val="00C17BFF"/>
    <w:rsid w:val="00C20BDE"/>
    <w:rsid w:val="00C22EF2"/>
    <w:rsid w:val="00C24775"/>
    <w:rsid w:val="00C26F18"/>
    <w:rsid w:val="00C27CCA"/>
    <w:rsid w:val="00C300B1"/>
    <w:rsid w:val="00C31A50"/>
    <w:rsid w:val="00C32387"/>
    <w:rsid w:val="00C33652"/>
    <w:rsid w:val="00C34CE1"/>
    <w:rsid w:val="00C41E0D"/>
    <w:rsid w:val="00C4248E"/>
    <w:rsid w:val="00C50439"/>
    <w:rsid w:val="00C56D0A"/>
    <w:rsid w:val="00C57552"/>
    <w:rsid w:val="00C607B5"/>
    <w:rsid w:val="00C627D1"/>
    <w:rsid w:val="00C64FE7"/>
    <w:rsid w:val="00C6518A"/>
    <w:rsid w:val="00C65822"/>
    <w:rsid w:val="00C65877"/>
    <w:rsid w:val="00C666A0"/>
    <w:rsid w:val="00C67A7C"/>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A79D5"/>
    <w:rsid w:val="00CB0EB3"/>
    <w:rsid w:val="00CB1907"/>
    <w:rsid w:val="00CB6004"/>
    <w:rsid w:val="00CB655B"/>
    <w:rsid w:val="00CB751B"/>
    <w:rsid w:val="00CC04EB"/>
    <w:rsid w:val="00CC3FE4"/>
    <w:rsid w:val="00CC5722"/>
    <w:rsid w:val="00CC66F9"/>
    <w:rsid w:val="00CD1DB4"/>
    <w:rsid w:val="00CD2479"/>
    <w:rsid w:val="00CD33DA"/>
    <w:rsid w:val="00CD7B97"/>
    <w:rsid w:val="00CE366F"/>
    <w:rsid w:val="00CE5B44"/>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10EF6"/>
    <w:rsid w:val="00D13247"/>
    <w:rsid w:val="00D17274"/>
    <w:rsid w:val="00D254F7"/>
    <w:rsid w:val="00D26BD8"/>
    <w:rsid w:val="00D274AF"/>
    <w:rsid w:val="00D316B8"/>
    <w:rsid w:val="00D322B3"/>
    <w:rsid w:val="00D32691"/>
    <w:rsid w:val="00D326BF"/>
    <w:rsid w:val="00D35989"/>
    <w:rsid w:val="00D36DA4"/>
    <w:rsid w:val="00D40CE8"/>
    <w:rsid w:val="00D469D3"/>
    <w:rsid w:val="00D476DA"/>
    <w:rsid w:val="00D51DF9"/>
    <w:rsid w:val="00D51F64"/>
    <w:rsid w:val="00D60D6B"/>
    <w:rsid w:val="00D623B9"/>
    <w:rsid w:val="00D6375F"/>
    <w:rsid w:val="00D70802"/>
    <w:rsid w:val="00D71F3A"/>
    <w:rsid w:val="00D72E1C"/>
    <w:rsid w:val="00D82D3A"/>
    <w:rsid w:val="00D83AAA"/>
    <w:rsid w:val="00D854CE"/>
    <w:rsid w:val="00D860A7"/>
    <w:rsid w:val="00D86FB4"/>
    <w:rsid w:val="00D92043"/>
    <w:rsid w:val="00D95621"/>
    <w:rsid w:val="00D95B5D"/>
    <w:rsid w:val="00D969F4"/>
    <w:rsid w:val="00DB2834"/>
    <w:rsid w:val="00DB3298"/>
    <w:rsid w:val="00DB3F8E"/>
    <w:rsid w:val="00DB4D86"/>
    <w:rsid w:val="00DB51AB"/>
    <w:rsid w:val="00DC0DE3"/>
    <w:rsid w:val="00DC4B11"/>
    <w:rsid w:val="00DC695F"/>
    <w:rsid w:val="00DD02BD"/>
    <w:rsid w:val="00DD5B10"/>
    <w:rsid w:val="00DD7E57"/>
    <w:rsid w:val="00DE037B"/>
    <w:rsid w:val="00DE0478"/>
    <w:rsid w:val="00DE2A60"/>
    <w:rsid w:val="00DE369F"/>
    <w:rsid w:val="00DE4BBC"/>
    <w:rsid w:val="00DE5630"/>
    <w:rsid w:val="00DF1266"/>
    <w:rsid w:val="00DF3B40"/>
    <w:rsid w:val="00DF60C6"/>
    <w:rsid w:val="00DF6A65"/>
    <w:rsid w:val="00E01ADA"/>
    <w:rsid w:val="00E025DC"/>
    <w:rsid w:val="00E03F87"/>
    <w:rsid w:val="00E056F1"/>
    <w:rsid w:val="00E1186D"/>
    <w:rsid w:val="00E13246"/>
    <w:rsid w:val="00E13C7C"/>
    <w:rsid w:val="00E176E8"/>
    <w:rsid w:val="00E22B20"/>
    <w:rsid w:val="00E24E44"/>
    <w:rsid w:val="00E263B5"/>
    <w:rsid w:val="00E33351"/>
    <w:rsid w:val="00E33A59"/>
    <w:rsid w:val="00E4384F"/>
    <w:rsid w:val="00E4561D"/>
    <w:rsid w:val="00E460B0"/>
    <w:rsid w:val="00E4627A"/>
    <w:rsid w:val="00E5177F"/>
    <w:rsid w:val="00E5196D"/>
    <w:rsid w:val="00E622D5"/>
    <w:rsid w:val="00E62980"/>
    <w:rsid w:val="00E63C2E"/>
    <w:rsid w:val="00E64315"/>
    <w:rsid w:val="00E649A8"/>
    <w:rsid w:val="00E66CFA"/>
    <w:rsid w:val="00E6785C"/>
    <w:rsid w:val="00E72093"/>
    <w:rsid w:val="00E73891"/>
    <w:rsid w:val="00E800F2"/>
    <w:rsid w:val="00E82076"/>
    <w:rsid w:val="00E84DC7"/>
    <w:rsid w:val="00E86B46"/>
    <w:rsid w:val="00E90989"/>
    <w:rsid w:val="00E92647"/>
    <w:rsid w:val="00E926E2"/>
    <w:rsid w:val="00E9347A"/>
    <w:rsid w:val="00E945B0"/>
    <w:rsid w:val="00E95781"/>
    <w:rsid w:val="00E96BE9"/>
    <w:rsid w:val="00E97D8F"/>
    <w:rsid w:val="00EA06E6"/>
    <w:rsid w:val="00EA0E41"/>
    <w:rsid w:val="00EA21FA"/>
    <w:rsid w:val="00EA4CD2"/>
    <w:rsid w:val="00EB0A79"/>
    <w:rsid w:val="00EB455C"/>
    <w:rsid w:val="00EB6C34"/>
    <w:rsid w:val="00EB71C4"/>
    <w:rsid w:val="00EC2802"/>
    <w:rsid w:val="00EC393E"/>
    <w:rsid w:val="00EC3B68"/>
    <w:rsid w:val="00EC564A"/>
    <w:rsid w:val="00EC57CA"/>
    <w:rsid w:val="00ED18E7"/>
    <w:rsid w:val="00ED57DF"/>
    <w:rsid w:val="00ED6DF5"/>
    <w:rsid w:val="00EE0F74"/>
    <w:rsid w:val="00EE1976"/>
    <w:rsid w:val="00EE272A"/>
    <w:rsid w:val="00EE5481"/>
    <w:rsid w:val="00EE5DF4"/>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3C6E"/>
    <w:rsid w:val="00F25E91"/>
    <w:rsid w:val="00F2672A"/>
    <w:rsid w:val="00F26E9B"/>
    <w:rsid w:val="00F27992"/>
    <w:rsid w:val="00F27D3F"/>
    <w:rsid w:val="00F32076"/>
    <w:rsid w:val="00F51E14"/>
    <w:rsid w:val="00F55355"/>
    <w:rsid w:val="00F630DD"/>
    <w:rsid w:val="00F63417"/>
    <w:rsid w:val="00F67AA8"/>
    <w:rsid w:val="00F73E8C"/>
    <w:rsid w:val="00F75FB3"/>
    <w:rsid w:val="00F76BB3"/>
    <w:rsid w:val="00F8768B"/>
    <w:rsid w:val="00F93F96"/>
    <w:rsid w:val="00F941A1"/>
    <w:rsid w:val="00F94D01"/>
    <w:rsid w:val="00F9625E"/>
    <w:rsid w:val="00FA1922"/>
    <w:rsid w:val="00FA195D"/>
    <w:rsid w:val="00FA1BAF"/>
    <w:rsid w:val="00FA1C14"/>
    <w:rsid w:val="00FA3F6C"/>
    <w:rsid w:val="00FA7309"/>
    <w:rsid w:val="00FB2D0B"/>
    <w:rsid w:val="00FB78BA"/>
    <w:rsid w:val="00FB7F5A"/>
    <w:rsid w:val="00FC293E"/>
    <w:rsid w:val="00FC296A"/>
    <w:rsid w:val="00FC6212"/>
    <w:rsid w:val="00FC6E78"/>
    <w:rsid w:val="00FD07F6"/>
    <w:rsid w:val="00FD1CB1"/>
    <w:rsid w:val="00FD48B1"/>
    <w:rsid w:val="00FD6C40"/>
    <w:rsid w:val="00FE1DEF"/>
    <w:rsid w:val="00FE1E7B"/>
    <w:rsid w:val="00FE3686"/>
    <w:rsid w:val="00FE444A"/>
    <w:rsid w:val="00FF19E2"/>
    <w:rsid w:val="00FF4D25"/>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unhideWhenUsed/>
    <w:rsid w:val="00F67AA8"/>
    <w:rPr>
      <w:sz w:val="20"/>
      <w:szCs w:val="20"/>
    </w:rPr>
  </w:style>
  <w:style w:type="character" w:customStyle="1" w:styleId="CommentTextChar">
    <w:name w:val="Comment Text Char"/>
    <w:basedOn w:val="DefaultParagraphFont"/>
    <w:link w:val="CommentText"/>
    <w:uiPriority w:val="99"/>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24F39-AF44-A74E-8061-73B2CAFFD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9924</TotalTime>
  <Pages>28</Pages>
  <Words>51362</Words>
  <Characters>292767</Characters>
  <Application>Microsoft Office Word</Application>
  <DocSecurity>0</DocSecurity>
  <Lines>2439</Lines>
  <Paragraphs>686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 MULCAHY</cp:lastModifiedBy>
  <cp:revision>78</cp:revision>
  <dcterms:created xsi:type="dcterms:W3CDTF">2023-04-03T15:43:00Z</dcterms:created>
  <dcterms:modified xsi:type="dcterms:W3CDTF">2023-06-05T19:57:00Z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id="s0cXzne1"/&gt;&lt;style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