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20E3A" w14:textId="597CBB80" w:rsidR="006341D4" w:rsidRPr="00923709" w:rsidRDefault="006341D4" w:rsidP="006341D4">
      <w:pPr>
        <w:rPr>
          <w:rStyle w:val="Heading1Char"/>
          <w:rFonts w:ascii="Times New Roman" w:hAnsi="Times New Roman" w:cs="Times New Roman"/>
          <w:color w:val="auto"/>
          <w:sz w:val="24"/>
          <w:szCs w:val="24"/>
        </w:rPr>
      </w:pPr>
      <w:r w:rsidRPr="00923709">
        <w:rPr>
          <w:rStyle w:val="Heading1Char"/>
          <w:rFonts w:ascii="Times New Roman" w:hAnsi="Times New Roman" w:cs="Times New Roman"/>
          <w:color w:val="auto"/>
          <w:sz w:val="24"/>
          <w:szCs w:val="24"/>
        </w:rPr>
        <w:t>We thank the reviewers</w:t>
      </w:r>
      <w:r w:rsidR="00A802D1">
        <w:rPr>
          <w:rStyle w:val="Heading1Char"/>
          <w:rFonts w:ascii="Times New Roman" w:hAnsi="Times New Roman" w:cs="Times New Roman"/>
          <w:color w:val="auto"/>
          <w:sz w:val="24"/>
          <w:szCs w:val="24"/>
        </w:rPr>
        <w:t xml:space="preserve"> and editors</w:t>
      </w:r>
      <w:r w:rsidR="005344F6" w:rsidRPr="00923709">
        <w:rPr>
          <w:rStyle w:val="Heading1Char"/>
          <w:rFonts w:ascii="Times New Roman" w:hAnsi="Times New Roman" w:cs="Times New Roman"/>
          <w:color w:val="auto"/>
          <w:sz w:val="24"/>
          <w:szCs w:val="24"/>
        </w:rPr>
        <w:t xml:space="preserve"> for their thoughtful </w:t>
      </w:r>
      <w:r w:rsidR="00A802D1">
        <w:rPr>
          <w:rStyle w:val="Heading1Char"/>
          <w:rFonts w:ascii="Times New Roman" w:hAnsi="Times New Roman" w:cs="Times New Roman"/>
          <w:color w:val="auto"/>
          <w:sz w:val="24"/>
          <w:szCs w:val="24"/>
        </w:rPr>
        <w:t>consideration of</w:t>
      </w:r>
      <w:r w:rsidR="00A802D1" w:rsidRPr="00923709">
        <w:rPr>
          <w:rStyle w:val="Heading1Char"/>
          <w:rFonts w:ascii="Times New Roman" w:hAnsi="Times New Roman" w:cs="Times New Roman"/>
          <w:color w:val="auto"/>
          <w:sz w:val="24"/>
          <w:szCs w:val="24"/>
        </w:rPr>
        <w:t xml:space="preserve"> </w:t>
      </w:r>
      <w:r w:rsidR="005344F6" w:rsidRPr="00923709">
        <w:rPr>
          <w:rStyle w:val="Heading1Char"/>
          <w:rFonts w:ascii="Times New Roman" w:hAnsi="Times New Roman" w:cs="Times New Roman"/>
          <w:color w:val="auto"/>
          <w:sz w:val="24"/>
          <w:szCs w:val="24"/>
        </w:rPr>
        <w:t xml:space="preserve">this work. </w:t>
      </w:r>
      <w:r w:rsidR="00AF3A60" w:rsidRPr="00923709">
        <w:rPr>
          <w:rStyle w:val="Heading1Char"/>
          <w:rFonts w:ascii="Times New Roman" w:hAnsi="Times New Roman" w:cs="Times New Roman"/>
          <w:color w:val="auto"/>
          <w:sz w:val="24"/>
          <w:szCs w:val="24"/>
        </w:rPr>
        <w:t xml:space="preserve">These insights have been invaluable as we have revised our manuscript and </w:t>
      </w:r>
      <w:r w:rsidR="00A802D1">
        <w:rPr>
          <w:rStyle w:val="Heading1Char"/>
          <w:rFonts w:ascii="Times New Roman" w:hAnsi="Times New Roman" w:cs="Times New Roman"/>
          <w:color w:val="auto"/>
          <w:sz w:val="24"/>
          <w:szCs w:val="24"/>
        </w:rPr>
        <w:t xml:space="preserve">we truly </w:t>
      </w:r>
      <w:r w:rsidR="00AF3A60" w:rsidRPr="00923709">
        <w:rPr>
          <w:rStyle w:val="Heading1Char"/>
          <w:rFonts w:ascii="Times New Roman" w:hAnsi="Times New Roman" w:cs="Times New Roman"/>
          <w:color w:val="auto"/>
          <w:sz w:val="24"/>
          <w:szCs w:val="24"/>
        </w:rPr>
        <w:t xml:space="preserve">appreciate </w:t>
      </w:r>
      <w:r w:rsidR="00A802D1">
        <w:rPr>
          <w:rStyle w:val="Heading1Char"/>
          <w:rFonts w:ascii="Times New Roman" w:hAnsi="Times New Roman" w:cs="Times New Roman"/>
          <w:color w:val="auto"/>
          <w:sz w:val="24"/>
          <w:szCs w:val="24"/>
        </w:rPr>
        <w:t>your</w:t>
      </w:r>
      <w:r w:rsidR="00AF3A60" w:rsidRPr="00923709">
        <w:rPr>
          <w:rStyle w:val="Heading1Char"/>
          <w:rFonts w:ascii="Times New Roman" w:hAnsi="Times New Roman" w:cs="Times New Roman"/>
          <w:color w:val="auto"/>
          <w:sz w:val="24"/>
          <w:szCs w:val="24"/>
        </w:rPr>
        <w:t xml:space="preserve"> help in this process.  The major changes we have made in this revised manuscript are to clarify the sample size of our study (an n of 11-17/group for most experiments, including a replication cohort), consider more thoughtfully the </w:t>
      </w:r>
      <w:r w:rsidR="00AF3A60" w:rsidRPr="00923709">
        <w:rPr>
          <w:rStyle w:val="Heading1Char"/>
          <w:rFonts w:ascii="Times New Roman" w:hAnsi="Times New Roman" w:cs="Times New Roman"/>
          <w:color w:val="auto"/>
          <w:sz w:val="24"/>
          <w:szCs w:val="24"/>
          <w:u w:val="single"/>
        </w:rPr>
        <w:t>lack</w:t>
      </w:r>
      <w:r w:rsidR="00AF3A60" w:rsidRPr="00923709">
        <w:rPr>
          <w:rStyle w:val="Heading1Char"/>
          <w:rFonts w:ascii="Times New Roman" w:hAnsi="Times New Roman" w:cs="Times New Roman"/>
          <w:color w:val="auto"/>
          <w:sz w:val="24"/>
          <w:szCs w:val="24"/>
        </w:rPr>
        <w:t xml:space="preserve"> of many phenotypes for a fairly robust dietary restriction, and to include caveats to our provisional conclusion that </w:t>
      </w:r>
      <w:r w:rsidR="007C4906" w:rsidRPr="00923709">
        <w:rPr>
          <w:rStyle w:val="Heading1Char"/>
          <w:rFonts w:ascii="Times New Roman" w:hAnsi="Times New Roman" w:cs="Times New Roman"/>
          <w:color w:val="auto"/>
          <w:sz w:val="24"/>
          <w:szCs w:val="24"/>
        </w:rPr>
        <w:t>sex-specific islet function under HFD conditions underlies the major phenotype observed</w:t>
      </w:r>
      <w:r w:rsidR="00923709">
        <w:rPr>
          <w:rStyle w:val="Heading1Char"/>
          <w:rFonts w:ascii="Times New Roman" w:hAnsi="Times New Roman" w:cs="Times New Roman"/>
          <w:color w:val="auto"/>
          <w:sz w:val="24"/>
          <w:szCs w:val="24"/>
        </w:rPr>
        <w:t>, and more careful consideration in framing the phenotype as it could be a result of male being sensitive to the exposure or females being resilient</w:t>
      </w:r>
      <w:r w:rsidR="007C4906" w:rsidRPr="00923709">
        <w:rPr>
          <w:rStyle w:val="Heading1Char"/>
          <w:rFonts w:ascii="Times New Roman" w:hAnsi="Times New Roman" w:cs="Times New Roman"/>
          <w:color w:val="auto"/>
          <w:sz w:val="24"/>
          <w:szCs w:val="24"/>
        </w:rPr>
        <w:t xml:space="preserve">.  </w:t>
      </w:r>
      <w:r w:rsidR="00AF3A60" w:rsidRPr="00923709">
        <w:rPr>
          <w:rStyle w:val="Heading1Char"/>
          <w:rFonts w:ascii="Times New Roman" w:hAnsi="Times New Roman" w:cs="Times New Roman"/>
          <w:color w:val="auto"/>
          <w:sz w:val="24"/>
          <w:szCs w:val="24"/>
        </w:rPr>
        <w:t xml:space="preserve"> </w:t>
      </w:r>
      <w:r w:rsidR="007C4906" w:rsidRPr="00923709">
        <w:rPr>
          <w:rStyle w:val="Heading1Char"/>
          <w:rFonts w:ascii="Times New Roman" w:hAnsi="Times New Roman" w:cs="Times New Roman"/>
          <w:color w:val="auto"/>
          <w:sz w:val="24"/>
          <w:szCs w:val="24"/>
        </w:rPr>
        <w:t>We now provide additional new data both in the main manuscript and in the supplementary figures</w:t>
      </w:r>
      <w:r w:rsidR="006441E0" w:rsidRPr="00923709">
        <w:rPr>
          <w:rStyle w:val="Heading1Char"/>
          <w:rFonts w:ascii="Times New Roman" w:hAnsi="Times New Roman" w:cs="Times New Roman"/>
          <w:color w:val="auto"/>
          <w:sz w:val="24"/>
          <w:szCs w:val="24"/>
        </w:rPr>
        <w:t>,</w:t>
      </w:r>
      <w:r w:rsidR="007C4906" w:rsidRPr="00923709">
        <w:rPr>
          <w:rStyle w:val="Heading1Char"/>
          <w:rFonts w:ascii="Times New Roman" w:hAnsi="Times New Roman" w:cs="Times New Roman"/>
          <w:color w:val="auto"/>
          <w:sz w:val="24"/>
          <w:szCs w:val="24"/>
        </w:rPr>
        <w:t xml:space="preserve"> a</w:t>
      </w:r>
      <w:r w:rsidR="006441E0" w:rsidRPr="00923709">
        <w:rPr>
          <w:rStyle w:val="Heading1Char"/>
          <w:rFonts w:ascii="Times New Roman" w:hAnsi="Times New Roman" w:cs="Times New Roman"/>
          <w:color w:val="auto"/>
          <w:sz w:val="24"/>
          <w:szCs w:val="24"/>
        </w:rPr>
        <w:t xml:space="preserve"> better </w:t>
      </w:r>
      <w:r w:rsidR="007C4906" w:rsidRPr="00923709">
        <w:rPr>
          <w:rStyle w:val="Heading1Char"/>
          <w:rFonts w:ascii="Times New Roman" w:hAnsi="Times New Roman" w:cs="Times New Roman"/>
          <w:color w:val="auto"/>
          <w:sz w:val="24"/>
          <w:szCs w:val="24"/>
        </w:rPr>
        <w:t xml:space="preserve">description of </w:t>
      </w:r>
      <w:r w:rsidR="002437AA" w:rsidRPr="00923709">
        <w:rPr>
          <w:rStyle w:val="Heading1Char"/>
          <w:rFonts w:ascii="Times New Roman" w:hAnsi="Times New Roman" w:cs="Times New Roman"/>
          <w:color w:val="auto"/>
          <w:sz w:val="24"/>
          <w:szCs w:val="24"/>
        </w:rPr>
        <w:t xml:space="preserve">our methods and rationale for studying this dietary exposure in the given model system, </w:t>
      </w:r>
      <w:r w:rsidR="007C4906" w:rsidRPr="00923709">
        <w:rPr>
          <w:rStyle w:val="Heading1Char"/>
          <w:rFonts w:ascii="Times New Roman" w:hAnsi="Times New Roman" w:cs="Times New Roman"/>
          <w:color w:val="auto"/>
          <w:sz w:val="24"/>
          <w:szCs w:val="24"/>
        </w:rPr>
        <w:t>and an updated discussion.  Specific points addressed are noted below.</w:t>
      </w:r>
      <w:r w:rsidR="00292C13">
        <w:rPr>
          <w:rStyle w:val="Heading1Char"/>
          <w:rFonts w:ascii="Times New Roman" w:hAnsi="Times New Roman" w:cs="Times New Roman"/>
          <w:color w:val="auto"/>
          <w:sz w:val="24"/>
          <w:szCs w:val="24"/>
        </w:rPr>
        <w:t xml:space="preserve"> </w:t>
      </w:r>
    </w:p>
    <w:p w14:paraId="34EC3605" w14:textId="77777777" w:rsidR="00AF3A60" w:rsidRPr="00DA1043" w:rsidRDefault="00AF3A60" w:rsidP="00DA1043">
      <w:pPr>
        <w:pStyle w:val="Title"/>
        <w:jc w:val="center"/>
        <w:rPr>
          <w:rStyle w:val="Heading1Char"/>
          <w:color w:val="auto"/>
          <w:sz w:val="56"/>
          <w:szCs w:val="56"/>
        </w:rPr>
      </w:pPr>
    </w:p>
    <w:p w14:paraId="05CCA210" w14:textId="77777777" w:rsidR="00DF1C8A" w:rsidRPr="00DF1C8A" w:rsidRDefault="00DA1043" w:rsidP="00DF1C8A">
      <w:pPr>
        <w:rPr>
          <w:rFonts w:ascii="Times New Roman" w:eastAsia="Times New Roman" w:hAnsi="Times New Roman" w:cs="Times New Roman"/>
          <w:color w:val="222222"/>
          <w:shd w:val="clear" w:color="auto" w:fill="FFFFFF"/>
        </w:rPr>
      </w:pPr>
      <w:r>
        <w:rPr>
          <w:rStyle w:val="Heading1Char"/>
        </w:rPr>
        <w:t>Reviewer 1:</w:t>
      </w:r>
      <w:r w:rsidR="00192279" w:rsidRPr="00DF1C8A">
        <w:rPr>
          <w:rFonts w:ascii="Arial" w:eastAsia="Times New Roman" w:hAnsi="Arial" w:cs="Arial"/>
          <w:color w:val="222222"/>
        </w:rPr>
        <w:br/>
      </w:r>
      <w:r w:rsidR="00192279" w:rsidRPr="00DF1C8A">
        <w:rPr>
          <w:rFonts w:ascii="Times New Roman" w:eastAsia="Times New Roman" w:hAnsi="Times New Roman" w:cs="Times New Roman"/>
          <w:color w:val="222222"/>
          <w:shd w:val="clear" w:color="auto" w:fill="FFFFFF"/>
        </w:rPr>
        <w:t>This study investigates the impact of maternal time restricted feeding on metabolic outcomes in male and female offspring. This is an important question, however, there are a number of issues that need to be addressed:</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Major</w:t>
      </w:r>
      <w:r w:rsidR="00192279" w:rsidRPr="00DF1C8A">
        <w:rPr>
          <w:rFonts w:ascii="Times New Roman" w:eastAsia="Times New Roman" w:hAnsi="Times New Roman" w:cs="Times New Roman"/>
          <w:color w:val="222222"/>
        </w:rPr>
        <w:br/>
      </w:r>
      <w:r w:rsidR="00192279" w:rsidRPr="00DF1C8A">
        <w:rPr>
          <w:rFonts w:ascii="Times New Roman" w:eastAsia="Times New Roman" w:hAnsi="Times New Roman" w:cs="Times New Roman"/>
          <w:color w:val="222222"/>
          <w:shd w:val="clear" w:color="auto" w:fill="FFFFFF"/>
        </w:rPr>
        <w:t>Minor</w:t>
      </w:r>
      <w:r w:rsidR="00192279" w:rsidRPr="00DF1C8A">
        <w:rPr>
          <w:rFonts w:ascii="Times New Roman" w:eastAsia="Times New Roman" w:hAnsi="Times New Roman" w:cs="Times New Roman"/>
          <w:color w:val="222222"/>
        </w:rPr>
        <w:br/>
      </w:r>
    </w:p>
    <w:p w14:paraId="5B495E49" w14:textId="62EBA959" w:rsidR="003E50E5" w:rsidRPr="00DF1C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Page 2, line 7: Should be “TRE is currently thought to….”. In addition, check through the whole document to ensure consistency with the high fat diet abbreviation – is </w:t>
      </w:r>
      <w:proofErr w:type="gramStart"/>
      <w:r w:rsidRPr="00DF1C8A">
        <w:rPr>
          <w:rFonts w:ascii="Times New Roman" w:eastAsia="Times New Roman" w:hAnsi="Times New Roman" w:cs="Times New Roman"/>
          <w:color w:val="222222"/>
          <w:shd w:val="clear" w:color="auto" w:fill="FFFFFF"/>
        </w:rPr>
        <w:t>it</w:t>
      </w:r>
      <w:proofErr w:type="gramEnd"/>
      <w:r w:rsidRPr="00DF1C8A">
        <w:rPr>
          <w:rFonts w:ascii="Times New Roman" w:eastAsia="Times New Roman" w:hAnsi="Times New Roman" w:cs="Times New Roman"/>
          <w:color w:val="222222"/>
          <w:shd w:val="clear" w:color="auto" w:fill="FFFFFF"/>
        </w:rPr>
        <w:t xml:space="preserve"> high fat high sugar or a high fat diet?</w:t>
      </w:r>
    </w:p>
    <w:p w14:paraId="21A01DD2" w14:textId="4FF9F15D" w:rsidR="00D16FA8" w:rsidRPr="00D16FA8" w:rsidRDefault="00843D6E" w:rsidP="00282F89">
      <w:pPr>
        <w:rPr>
          <w:rFonts w:ascii="Times New Roman" w:hAnsi="Times New Roman" w:cs="Times New Roman"/>
          <w:b/>
          <w:color w:val="000000" w:themeColor="text1"/>
        </w:rPr>
      </w:pPr>
      <w:r>
        <w:rPr>
          <w:rFonts w:ascii="Times New Roman" w:hAnsi="Times New Roman" w:cs="Times New Roman"/>
          <w:b/>
          <w:color w:val="000000" w:themeColor="text1"/>
        </w:rPr>
        <w:t>W</w:t>
      </w:r>
      <w:r w:rsidR="00D16FA8" w:rsidRPr="00D16FA8">
        <w:rPr>
          <w:rFonts w:ascii="Times New Roman" w:hAnsi="Times New Roman" w:cs="Times New Roman"/>
          <w:b/>
          <w:color w:val="000000" w:themeColor="text1"/>
        </w:rPr>
        <w:t>e</w:t>
      </w:r>
      <w:r w:rsidR="00282F89" w:rsidRPr="00D16FA8">
        <w:rPr>
          <w:rFonts w:ascii="Times New Roman" w:hAnsi="Times New Roman" w:cs="Times New Roman"/>
          <w:b/>
          <w:color w:val="000000" w:themeColor="text1"/>
        </w:rPr>
        <w:t xml:space="preserve"> changed all mentions of HFD to HFHS </w:t>
      </w:r>
      <w:r w:rsidR="00D16FA8" w:rsidRPr="00D16FA8">
        <w:rPr>
          <w:rFonts w:ascii="Times New Roman" w:hAnsi="Times New Roman" w:cs="Times New Roman"/>
          <w:b/>
          <w:color w:val="000000" w:themeColor="text1"/>
        </w:rPr>
        <w:t xml:space="preserve">(high fat high sugar) </w:t>
      </w:r>
      <w:r w:rsidR="00282F89" w:rsidRPr="00D16FA8">
        <w:rPr>
          <w:rFonts w:ascii="Times New Roman" w:hAnsi="Times New Roman" w:cs="Times New Roman"/>
          <w:b/>
          <w:color w:val="000000" w:themeColor="text1"/>
        </w:rPr>
        <w:t>diet in the manuscript</w:t>
      </w:r>
      <w:r w:rsidR="00D16FA8" w:rsidRPr="00D16FA8">
        <w:rPr>
          <w:rFonts w:ascii="Times New Roman" w:hAnsi="Times New Roman" w:cs="Times New Roman"/>
          <w:b/>
          <w:color w:val="000000" w:themeColor="text1"/>
        </w:rPr>
        <w:t xml:space="preserve"> and figures.  </w:t>
      </w:r>
    </w:p>
    <w:p w14:paraId="131137C7" w14:textId="4B6CA26D" w:rsidR="00282F89" w:rsidRPr="00D16FA8" w:rsidRDefault="00282F89" w:rsidP="00282F89">
      <w:pPr>
        <w:rPr>
          <w:rFonts w:ascii="Times New Roman" w:eastAsia="Times New Roman" w:hAnsi="Times New Roman" w:cs="Times New Roman"/>
          <w:b/>
          <w:color w:val="000000" w:themeColor="text1"/>
        </w:rPr>
      </w:pPr>
      <w:r w:rsidRPr="00D16FA8">
        <w:rPr>
          <w:rFonts w:ascii="Times New Roman" w:hAnsi="Times New Roman" w:cs="Times New Roman"/>
          <w:b/>
          <w:color w:val="000000" w:themeColor="text1"/>
        </w:rPr>
        <w:t xml:space="preserve"> </w:t>
      </w:r>
    </w:p>
    <w:p w14:paraId="793D6C5D" w14:textId="4E12E0A3" w:rsidR="00D16FA8" w:rsidRDefault="00A40B47"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 xml:space="preserve">The word choice was updated as requested. </w:t>
      </w:r>
      <w:r w:rsidR="003E50E5" w:rsidRPr="00D16FA8">
        <w:rPr>
          <w:rFonts w:ascii="Times New Roman" w:eastAsia="Times New Roman" w:hAnsi="Times New Roman" w:cs="Times New Roman"/>
          <w:b/>
          <w:color w:val="000000" w:themeColor="text1"/>
        </w:rPr>
        <w:t xml:space="preserve">Page </w:t>
      </w:r>
      <w:r w:rsidR="00C546CC">
        <w:rPr>
          <w:rFonts w:ascii="Times New Roman" w:eastAsia="Times New Roman" w:hAnsi="Times New Roman" w:cs="Times New Roman"/>
          <w:b/>
          <w:color w:val="000000" w:themeColor="text1"/>
        </w:rPr>
        <w:t>2</w:t>
      </w:r>
      <w:r w:rsidR="003E50E5" w:rsidRPr="00D16FA8">
        <w:rPr>
          <w:rFonts w:ascii="Times New Roman" w:eastAsia="Times New Roman" w:hAnsi="Times New Roman" w:cs="Times New Roman"/>
          <w:b/>
          <w:color w:val="000000" w:themeColor="text1"/>
        </w:rPr>
        <w:t xml:space="preserve">, </w:t>
      </w:r>
      <w:r w:rsidR="00C546CC">
        <w:rPr>
          <w:rFonts w:ascii="Times New Roman" w:eastAsia="Times New Roman" w:hAnsi="Times New Roman" w:cs="Times New Roman"/>
          <w:b/>
          <w:color w:val="000000" w:themeColor="text1"/>
        </w:rPr>
        <w:t>Lines 4-5</w:t>
      </w:r>
      <w:r w:rsidR="00D16FA8" w:rsidRPr="00D16FA8">
        <w:rPr>
          <w:rFonts w:ascii="Times New Roman" w:eastAsia="Times New Roman" w:hAnsi="Times New Roman" w:cs="Times New Roman"/>
          <w:b/>
          <w:color w:val="000000" w:themeColor="text1"/>
        </w:rPr>
        <w:t>.  Revised text below</w:t>
      </w:r>
      <w:r w:rsidR="00D16FA8">
        <w:rPr>
          <w:rFonts w:ascii="Times New Roman" w:eastAsia="Times New Roman" w:hAnsi="Times New Roman" w:cs="Times New Roman"/>
          <w:b/>
          <w:color w:val="000000" w:themeColor="text1"/>
        </w:rPr>
        <w:t>:</w:t>
      </w:r>
    </w:p>
    <w:p w14:paraId="1577E3A4" w14:textId="653B8111" w:rsidR="003E50E5" w:rsidRPr="00C546CC" w:rsidRDefault="00D16FA8" w:rsidP="00D16FA8">
      <w:pPr>
        <w:ind w:left="360"/>
        <w:rPr>
          <w:rFonts w:ascii="Times New Roman" w:hAnsi="Times New Roman" w:cs="Times New Roman"/>
          <w:b/>
          <w:color w:val="4472C4" w:themeColor="accent1"/>
        </w:rPr>
      </w:pPr>
      <w:r>
        <w:rPr>
          <w:rFonts w:ascii="Times New Roman" w:eastAsia="Times New Roman" w:hAnsi="Times New Roman" w:cs="Times New Roman"/>
          <w:color w:val="4472C4" w:themeColor="accent1"/>
        </w:rPr>
        <w:br/>
      </w:r>
      <w:r w:rsidR="003E50E5" w:rsidRPr="00C546CC">
        <w:rPr>
          <w:rFonts w:ascii="Times New Roman" w:eastAsia="Times New Roman" w:hAnsi="Times New Roman" w:cs="Times New Roman"/>
          <w:b/>
          <w:color w:val="4472C4" w:themeColor="accent1"/>
        </w:rPr>
        <w:t>“</w:t>
      </w:r>
      <w:r w:rsidR="00C546CC" w:rsidRPr="00C546CC">
        <w:rPr>
          <w:rFonts w:ascii="Times New Roman" w:hAnsi="Times New Roman" w:cs="Times New Roman"/>
          <w:b/>
          <w:color w:val="4472C4" w:themeColor="accent1"/>
        </w:rPr>
        <w:t>TRE currently is thought to improve metabolism, even in some cases without weight loss.”</w:t>
      </w:r>
    </w:p>
    <w:p w14:paraId="646E2E28" w14:textId="77777777" w:rsidR="00D16FA8" w:rsidRPr="00282F89" w:rsidRDefault="00D16FA8" w:rsidP="00DF1C8A">
      <w:pPr>
        <w:rPr>
          <w:rFonts w:ascii="Times New Roman" w:eastAsia="Times New Roman" w:hAnsi="Times New Roman" w:cs="Times New Roman"/>
          <w:color w:val="4472C4" w:themeColor="accent1"/>
        </w:rPr>
      </w:pPr>
    </w:p>
    <w:p w14:paraId="486A5220" w14:textId="12628F8A" w:rsidR="003E50E5" w:rsidRPr="00D16FA8" w:rsidRDefault="00192279" w:rsidP="00DF1C8A">
      <w:pPr>
        <w:pStyle w:val="ListParagraph"/>
        <w:numPr>
          <w:ilvl w:val="0"/>
          <w:numId w:val="3"/>
        </w:numPr>
        <w:rPr>
          <w:rFonts w:ascii="Times New Roman" w:eastAsia="Times New Roman" w:hAnsi="Times New Roman" w:cs="Times New Roman"/>
          <w:color w:val="4472C4" w:themeColor="accent1"/>
        </w:rPr>
      </w:pPr>
      <w:r w:rsidRPr="00DF1C8A">
        <w:rPr>
          <w:rFonts w:ascii="Times New Roman" w:eastAsia="Times New Roman" w:hAnsi="Times New Roman" w:cs="Times New Roman"/>
          <w:color w:val="222222"/>
          <w:shd w:val="clear" w:color="auto" w:fill="FFFFFF"/>
        </w:rPr>
        <w:t>Page 2, line 8: Should be “Recent work demonstrated up to 23.7% of a pregnant cohort…</w:t>
      </w:r>
      <w:proofErr w:type="gramStart"/>
      <w:r w:rsidRPr="00DF1C8A">
        <w:rPr>
          <w:rFonts w:ascii="Times New Roman" w:eastAsia="Times New Roman" w:hAnsi="Times New Roman" w:cs="Times New Roman"/>
          <w:color w:val="222222"/>
          <w:shd w:val="clear" w:color="auto" w:fill="FFFFFF"/>
        </w:rPr>
        <w:t>…..</w:t>
      </w:r>
      <w:proofErr w:type="gramEnd"/>
      <w:r w:rsidRPr="00DF1C8A">
        <w:rPr>
          <w:rFonts w:ascii="Times New Roman" w:eastAsia="Times New Roman" w:hAnsi="Times New Roman" w:cs="Times New Roman"/>
          <w:color w:val="222222"/>
          <w:shd w:val="clear" w:color="auto" w:fill="FFFFFF"/>
        </w:rPr>
        <w:t xml:space="preserve"> However, there is no information on the long-term implications of this diet on the progeny”</w:t>
      </w:r>
    </w:p>
    <w:p w14:paraId="6A2951FC" w14:textId="77777777" w:rsidR="00D16FA8" w:rsidRPr="00DF1C8A" w:rsidRDefault="00D16FA8" w:rsidP="00D16FA8">
      <w:pPr>
        <w:pStyle w:val="ListParagraph"/>
        <w:rPr>
          <w:rFonts w:ascii="Times New Roman" w:eastAsia="Times New Roman" w:hAnsi="Times New Roman" w:cs="Times New Roman"/>
          <w:color w:val="4472C4" w:themeColor="accent1"/>
        </w:rPr>
      </w:pPr>
    </w:p>
    <w:p w14:paraId="3E52F635" w14:textId="02708B8A" w:rsidR="00D16FA8" w:rsidRPr="00D16FA8" w:rsidRDefault="00D16FA8" w:rsidP="00DF1C8A">
      <w:pPr>
        <w:rPr>
          <w:rFonts w:ascii="Times New Roman" w:eastAsia="Times New Roman" w:hAnsi="Times New Roman" w:cs="Times New Roman"/>
          <w:b/>
          <w:color w:val="4472C4" w:themeColor="accent1"/>
        </w:rPr>
      </w:pPr>
      <w:r w:rsidRPr="00D16FA8">
        <w:rPr>
          <w:rFonts w:ascii="Times New Roman" w:eastAsia="Times New Roman" w:hAnsi="Times New Roman" w:cs="Times New Roman"/>
          <w:b/>
          <w:color w:val="000000" w:themeColor="text1"/>
        </w:rPr>
        <w:t>We agree, so updated p</w:t>
      </w:r>
      <w:r w:rsidR="003E50E5" w:rsidRPr="00D16FA8">
        <w:rPr>
          <w:rFonts w:ascii="Times New Roman" w:eastAsia="Times New Roman" w:hAnsi="Times New Roman" w:cs="Times New Roman"/>
          <w:b/>
          <w:color w:val="000000" w:themeColor="text1"/>
        </w:rPr>
        <w:t xml:space="preserve">age </w:t>
      </w:r>
      <w:r w:rsidR="00282F89" w:rsidRPr="00D16FA8">
        <w:rPr>
          <w:rFonts w:ascii="Times New Roman" w:eastAsia="Times New Roman" w:hAnsi="Times New Roman" w:cs="Times New Roman"/>
          <w:b/>
          <w:color w:val="000000" w:themeColor="text1"/>
        </w:rPr>
        <w:t>5</w:t>
      </w:r>
      <w:r w:rsidR="003E50E5" w:rsidRPr="00D16FA8">
        <w:rPr>
          <w:rFonts w:ascii="Times New Roman" w:eastAsia="Times New Roman" w:hAnsi="Times New Roman" w:cs="Times New Roman"/>
          <w:b/>
          <w:color w:val="000000" w:themeColor="text1"/>
        </w:rPr>
        <w:t xml:space="preserve">, Line </w:t>
      </w:r>
      <w:r w:rsidR="00017AAB">
        <w:rPr>
          <w:rFonts w:ascii="Times New Roman" w:eastAsia="Times New Roman" w:hAnsi="Times New Roman" w:cs="Times New Roman"/>
          <w:b/>
          <w:color w:val="000000" w:themeColor="text1"/>
        </w:rPr>
        <w:t>68-70</w:t>
      </w:r>
      <w:r w:rsidRPr="00D16FA8">
        <w:rPr>
          <w:rFonts w:ascii="Times New Roman" w:eastAsia="Times New Roman" w:hAnsi="Times New Roman" w:cs="Times New Roman"/>
          <w:b/>
          <w:color w:val="000000" w:themeColor="text1"/>
        </w:rPr>
        <w:t>:</w:t>
      </w:r>
      <w:r w:rsidRPr="00D16FA8">
        <w:rPr>
          <w:rFonts w:ascii="Times New Roman" w:eastAsia="Times New Roman" w:hAnsi="Times New Roman" w:cs="Times New Roman"/>
          <w:b/>
          <w:color w:val="4472C4" w:themeColor="accent1"/>
        </w:rPr>
        <w:br/>
      </w:r>
    </w:p>
    <w:p w14:paraId="7B1B172E" w14:textId="2FAA1DCD" w:rsidR="003E50E5" w:rsidRPr="00C546CC" w:rsidRDefault="00D16FA8" w:rsidP="00D16FA8">
      <w:pPr>
        <w:ind w:left="360"/>
        <w:rPr>
          <w:rFonts w:ascii="Times New Roman" w:eastAsia="Times New Roman" w:hAnsi="Times New Roman" w:cs="Times New Roman"/>
          <w:b/>
          <w:color w:val="4472C4" w:themeColor="accent1"/>
        </w:rPr>
      </w:pPr>
      <w:r w:rsidRPr="00C546CC">
        <w:rPr>
          <w:rFonts w:ascii="Times New Roman" w:eastAsia="Times New Roman" w:hAnsi="Times New Roman" w:cs="Times New Roman"/>
          <w:b/>
          <w:color w:val="4472C4" w:themeColor="accent1"/>
        </w:rPr>
        <w:br/>
      </w:r>
      <w:r w:rsidR="003E50E5" w:rsidRPr="00C546CC">
        <w:rPr>
          <w:rFonts w:ascii="Times New Roman" w:eastAsia="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Another recent work demonstrated that up to 23.7% of a </w:t>
      </w:r>
      <w:r w:rsidR="005D071D">
        <w:rPr>
          <w:rFonts w:ascii="Times New Roman" w:hAnsi="Times New Roman" w:cs="Times New Roman"/>
          <w:b/>
          <w:color w:val="4472C4" w:themeColor="accent1"/>
        </w:rPr>
        <w:t xml:space="preserve">human </w:t>
      </w:r>
      <w:r w:rsidR="00C546CC" w:rsidRPr="00C546CC">
        <w:rPr>
          <w:rFonts w:ascii="Times New Roman" w:hAnsi="Times New Roman" w:cs="Times New Roman"/>
          <w:b/>
          <w:color w:val="4472C4" w:themeColor="accent1"/>
        </w:rPr>
        <w:t xml:space="preserve">pregnant and recently post-partum cohort said they </w:t>
      </w:r>
      <w:r w:rsidR="005D071D">
        <w:rPr>
          <w:rFonts w:ascii="Times New Roman" w:hAnsi="Times New Roman" w:cs="Times New Roman"/>
          <w:b/>
          <w:color w:val="4472C4" w:themeColor="accent1"/>
        </w:rPr>
        <w:t>would be</w:t>
      </w:r>
      <w:r w:rsidR="005D071D" w:rsidRPr="00C546CC">
        <w:rPr>
          <w:rFonts w:ascii="Times New Roman" w:hAnsi="Times New Roman" w:cs="Times New Roman"/>
          <w:b/>
          <w:color w:val="4472C4" w:themeColor="accent1"/>
        </w:rPr>
        <w:t xml:space="preserve"> </w:t>
      </w:r>
      <w:r w:rsidR="00C546CC" w:rsidRPr="00C546CC">
        <w:rPr>
          <w:rFonts w:ascii="Times New Roman" w:hAnsi="Times New Roman" w:cs="Times New Roman"/>
          <w:b/>
          <w:color w:val="4472C4" w:themeColor="accent1"/>
        </w:rPr>
        <w:t xml:space="preserve">willing </w:t>
      </w:r>
      <w:r w:rsidR="00C546CC" w:rsidRPr="00C546CC">
        <w:rPr>
          <w:rFonts w:ascii="Times New Roman" w:hAnsi="Times New Roman" w:cs="Times New Roman"/>
          <w:b/>
          <w:color w:val="4472C4" w:themeColor="accent1"/>
        </w:rPr>
        <w:t xml:space="preserve">to try TRE during pregnancy </w:t>
      </w:r>
      <w:r w:rsidR="00C546CC" w:rsidRPr="00C546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{"citationID":"aielofle9f","properties":{"formattedCitation":"(1)","plainCitation":"(1)","noteIndex":0},"citationItems":[{"id":1360,"uris":["http://zotero.org/users/5073745/items/NHIMJJF6"],"itemData":{"id":1360,"type":"article-journal","abstract":"The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546CC" w:rsidRPr="00C546CC">
        <w:rPr>
          <w:rFonts w:ascii="Times New Roman" w:hAnsi="Times New Roman" w:cs="Times New Roman"/>
          <w:b/>
          <w:color w:val="4472C4" w:themeColor="accent1"/>
        </w:rPr>
        <w:fldChar w:fldCharType="separate"/>
      </w:r>
      <w:r w:rsidR="00FF55D5">
        <w:rPr>
          <w:rFonts w:ascii="Times New Roman" w:hAnsi="Times New Roman" w:cs="Times New Roman"/>
          <w:b/>
          <w:color w:val="4472C4" w:themeColor="accent1"/>
        </w:rPr>
        <w:t>(1)</w:t>
      </w:r>
      <w:r w:rsidR="00C546CC" w:rsidRPr="00C546CC">
        <w:rPr>
          <w:rFonts w:ascii="Times New Roman" w:hAnsi="Times New Roman" w:cs="Times New Roman"/>
          <w:b/>
          <w:color w:val="4472C4" w:themeColor="accent1"/>
        </w:rPr>
        <w:fldChar w:fldCharType="end"/>
      </w:r>
      <w:r w:rsidR="00C546CC" w:rsidRPr="00C546CC">
        <w:rPr>
          <w:rFonts w:ascii="Times New Roman" w:hAnsi="Times New Roman" w:cs="Times New Roman"/>
          <w:b/>
          <w:color w:val="4472C4" w:themeColor="accent1"/>
        </w:rPr>
        <w:t>. However, there is currently no information on the long-term implications of this dietary strategy for progeny.</w:t>
      </w:r>
      <w:r w:rsidR="003E50E5" w:rsidRPr="00C546CC">
        <w:rPr>
          <w:rFonts w:ascii="Times New Roman" w:eastAsia="Times New Roman" w:hAnsi="Times New Roman" w:cs="Times New Roman"/>
          <w:b/>
          <w:color w:val="4472C4" w:themeColor="accent1"/>
        </w:rPr>
        <w:t>”</w:t>
      </w:r>
    </w:p>
    <w:p w14:paraId="196E3E5C" w14:textId="77777777" w:rsidR="003E50E5" w:rsidRPr="004B553D" w:rsidRDefault="003E50E5" w:rsidP="003E50E5">
      <w:pPr>
        <w:pStyle w:val="ListParagraph"/>
        <w:rPr>
          <w:rFonts w:ascii="Times New Roman" w:eastAsia="Times New Roman" w:hAnsi="Times New Roman" w:cs="Times New Roman"/>
          <w:color w:val="222222"/>
          <w:shd w:val="clear" w:color="auto" w:fill="FFFFFF"/>
        </w:rPr>
      </w:pPr>
    </w:p>
    <w:p w14:paraId="4EE4EE63" w14:textId="66136FAF"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commentRangeStart w:id="0"/>
      <w:r w:rsidRPr="00DF1C8A">
        <w:rPr>
          <w:rFonts w:ascii="Times New Roman" w:eastAsia="Times New Roman" w:hAnsi="Times New Roman" w:cs="Times New Roman"/>
          <w:color w:val="222222"/>
          <w:shd w:val="clear" w:color="auto" w:fill="FFFFFF"/>
        </w:rPr>
        <w:t xml:space="preserve">Page 2, lines 14-17: </w:t>
      </w:r>
      <w:commentRangeEnd w:id="0"/>
      <w:r w:rsidR="00665BE3">
        <w:rPr>
          <w:rStyle w:val="CommentReference"/>
        </w:rPr>
        <w:commentReference w:id="0"/>
      </w:r>
      <w:r w:rsidRPr="00DF1C8A">
        <w:rPr>
          <w:rFonts w:ascii="Times New Roman" w:eastAsia="Times New Roman" w:hAnsi="Times New Roman" w:cs="Times New Roman"/>
          <w:color w:val="222222"/>
          <w:shd w:val="clear" w:color="auto" w:fill="FFFFFF"/>
        </w:rPr>
        <w:t>Make it clear these studies are in mice.</w:t>
      </w:r>
    </w:p>
    <w:p w14:paraId="12B079BF" w14:textId="77777777" w:rsidR="00D16FA8" w:rsidRPr="00D16FA8" w:rsidRDefault="00D16FA8" w:rsidP="00D16FA8">
      <w:pPr>
        <w:rPr>
          <w:rFonts w:ascii="Times New Roman" w:eastAsia="Times New Roman" w:hAnsi="Times New Roman" w:cs="Times New Roman"/>
          <w:color w:val="222222"/>
          <w:shd w:val="clear" w:color="auto" w:fill="FFFFFF"/>
        </w:rPr>
      </w:pPr>
    </w:p>
    <w:p w14:paraId="4AD5A23D" w14:textId="3863E3A0" w:rsidR="00D16FA8" w:rsidRPr="00D16FA8" w:rsidRDefault="00A40B47" w:rsidP="00A40B47">
      <w:pPr>
        <w:ind w:firstLine="720"/>
        <w:rPr>
          <w:rFonts w:ascii="Times New Roman" w:eastAsia="Times New Roman" w:hAnsi="Times New Roman" w:cs="Times New Roman"/>
          <w:b/>
          <w:color w:val="000000" w:themeColor="text1"/>
          <w:shd w:val="clear" w:color="auto" w:fill="FFFFFF"/>
        </w:rPr>
      </w:pPr>
      <w:r w:rsidRPr="00D16FA8">
        <w:rPr>
          <w:rFonts w:ascii="Times New Roman" w:eastAsia="Times New Roman" w:hAnsi="Times New Roman" w:cs="Times New Roman"/>
          <w:b/>
          <w:color w:val="000000" w:themeColor="text1"/>
          <w:shd w:val="clear" w:color="auto" w:fill="FFFFFF"/>
        </w:rPr>
        <w:lastRenderedPageBreak/>
        <w:t xml:space="preserve">We included species in the </w:t>
      </w:r>
      <w:r w:rsidR="00D16FA8">
        <w:rPr>
          <w:rFonts w:ascii="Times New Roman" w:eastAsia="Times New Roman" w:hAnsi="Times New Roman" w:cs="Times New Roman"/>
          <w:b/>
          <w:color w:val="000000" w:themeColor="text1"/>
          <w:shd w:val="clear" w:color="auto" w:fill="FFFFFF"/>
        </w:rPr>
        <w:t>description of those</w:t>
      </w:r>
      <w:r w:rsidRPr="00D16FA8">
        <w:rPr>
          <w:rFonts w:ascii="Times New Roman" w:eastAsia="Times New Roman" w:hAnsi="Times New Roman" w:cs="Times New Roman"/>
          <w:b/>
          <w:color w:val="000000" w:themeColor="text1"/>
          <w:shd w:val="clear" w:color="auto" w:fill="FFFFFF"/>
        </w:rPr>
        <w:t xml:space="preserve"> TRF studies during pregnancy</w:t>
      </w:r>
      <w:r w:rsidR="00D16FA8">
        <w:rPr>
          <w:rFonts w:ascii="Times New Roman" w:eastAsia="Times New Roman" w:hAnsi="Times New Roman" w:cs="Times New Roman"/>
          <w:b/>
          <w:color w:val="000000" w:themeColor="text1"/>
          <w:shd w:val="clear" w:color="auto" w:fill="FFFFFF"/>
        </w:rPr>
        <w:t xml:space="preserve"> and whether they were done on mice or humans</w:t>
      </w:r>
      <w:r w:rsidRPr="00D16FA8">
        <w:rPr>
          <w:rFonts w:ascii="Times New Roman" w:eastAsia="Times New Roman" w:hAnsi="Times New Roman" w:cs="Times New Roman"/>
          <w:b/>
          <w:color w:val="000000" w:themeColor="text1"/>
          <w:shd w:val="clear" w:color="auto" w:fill="FFFFFF"/>
        </w:rPr>
        <w:t xml:space="preserve">. </w:t>
      </w:r>
      <w:r w:rsidR="00D16FA8">
        <w:rPr>
          <w:rFonts w:ascii="Times New Roman" w:eastAsia="Times New Roman" w:hAnsi="Times New Roman" w:cs="Times New Roman"/>
          <w:b/>
          <w:color w:val="000000" w:themeColor="text1"/>
          <w:shd w:val="clear" w:color="auto" w:fill="FFFFFF"/>
        </w:rPr>
        <w:t xml:space="preserve">In the interim there </w:t>
      </w:r>
      <w:proofErr w:type="gramStart"/>
      <w:r w:rsidR="00D16FA8">
        <w:rPr>
          <w:rFonts w:ascii="Times New Roman" w:eastAsia="Times New Roman" w:hAnsi="Times New Roman" w:cs="Times New Roman"/>
          <w:b/>
          <w:color w:val="000000" w:themeColor="text1"/>
          <w:shd w:val="clear" w:color="auto" w:fill="FFFFFF"/>
        </w:rPr>
        <w:t>was</w:t>
      </w:r>
      <w:r w:rsidRPr="00D16FA8">
        <w:rPr>
          <w:rFonts w:ascii="Times New Roman" w:eastAsia="Times New Roman" w:hAnsi="Times New Roman" w:cs="Times New Roman"/>
          <w:b/>
          <w:color w:val="000000" w:themeColor="text1"/>
          <w:shd w:val="clear" w:color="auto" w:fill="FFFFFF"/>
        </w:rPr>
        <w:t xml:space="preserve"> also was</w:t>
      </w:r>
      <w:proofErr w:type="gramEnd"/>
      <w:r w:rsidRPr="00D16FA8">
        <w:rPr>
          <w:rFonts w:ascii="Times New Roman" w:eastAsia="Times New Roman" w:hAnsi="Times New Roman" w:cs="Times New Roman"/>
          <w:b/>
          <w:color w:val="000000" w:themeColor="text1"/>
          <w:shd w:val="clear" w:color="auto" w:fill="FFFFFF"/>
        </w:rPr>
        <w:t xml:space="preserve"> a second manuscript that was published since we submitted our work, </w:t>
      </w:r>
      <w:r w:rsidR="00D16FA8">
        <w:rPr>
          <w:rFonts w:ascii="Times New Roman" w:eastAsia="Times New Roman" w:hAnsi="Times New Roman" w:cs="Times New Roman"/>
          <w:b/>
          <w:color w:val="000000" w:themeColor="text1"/>
          <w:shd w:val="clear" w:color="auto" w:fill="FFFFFF"/>
        </w:rPr>
        <w:t xml:space="preserve">which we thought was relevant </w:t>
      </w:r>
      <w:r w:rsidRPr="00D16FA8">
        <w:rPr>
          <w:rFonts w:ascii="Times New Roman" w:eastAsia="Times New Roman" w:hAnsi="Times New Roman" w:cs="Times New Roman"/>
          <w:b/>
          <w:color w:val="000000" w:themeColor="text1"/>
          <w:shd w:val="clear" w:color="auto" w:fill="FFFFFF"/>
        </w:rPr>
        <w:t>so the text was updated.</w:t>
      </w:r>
      <w:r w:rsidR="00D16FA8" w:rsidRPr="00D16FA8">
        <w:rPr>
          <w:rFonts w:ascii="Times New Roman" w:eastAsia="Times New Roman" w:hAnsi="Times New Roman" w:cs="Times New Roman"/>
          <w:b/>
          <w:color w:val="000000" w:themeColor="text1"/>
          <w:shd w:val="clear" w:color="auto" w:fill="FFFFFF"/>
        </w:rPr>
        <w:t xml:space="preserve">  On p</w:t>
      </w:r>
      <w:r w:rsidRPr="00D16FA8">
        <w:rPr>
          <w:rFonts w:ascii="Times New Roman" w:eastAsia="Times New Roman" w:hAnsi="Times New Roman" w:cs="Times New Roman"/>
          <w:b/>
          <w:color w:val="000000" w:themeColor="text1"/>
          <w:shd w:val="clear" w:color="auto" w:fill="FFFFFF"/>
        </w:rPr>
        <w:t xml:space="preserve">age </w:t>
      </w:r>
      <w:r w:rsidR="00282F89" w:rsidRPr="00D16FA8">
        <w:rPr>
          <w:rFonts w:ascii="Times New Roman" w:eastAsia="Times New Roman" w:hAnsi="Times New Roman" w:cs="Times New Roman"/>
          <w:b/>
          <w:color w:val="000000" w:themeColor="text1"/>
          <w:shd w:val="clear" w:color="auto" w:fill="FFFFFF"/>
        </w:rPr>
        <w:t>6</w:t>
      </w:r>
      <w:r w:rsidRPr="00D16FA8">
        <w:rPr>
          <w:rFonts w:ascii="Times New Roman" w:eastAsia="Times New Roman" w:hAnsi="Times New Roman" w:cs="Times New Roman"/>
          <w:b/>
          <w:color w:val="000000" w:themeColor="text1"/>
          <w:shd w:val="clear" w:color="auto" w:fill="FFFFFF"/>
        </w:rPr>
        <w:t xml:space="preserve"> line </w:t>
      </w:r>
      <w:r w:rsidR="00BC1A56">
        <w:rPr>
          <w:rFonts w:ascii="Times New Roman" w:eastAsia="Times New Roman" w:hAnsi="Times New Roman" w:cs="Times New Roman"/>
          <w:b/>
          <w:color w:val="000000" w:themeColor="text1"/>
          <w:shd w:val="clear" w:color="auto" w:fill="FFFFFF"/>
        </w:rPr>
        <w:t>86</w:t>
      </w:r>
      <w:r w:rsidR="00282F89" w:rsidRPr="00D16FA8">
        <w:rPr>
          <w:rFonts w:ascii="Times New Roman" w:eastAsia="Times New Roman" w:hAnsi="Times New Roman" w:cs="Times New Roman"/>
          <w:b/>
          <w:color w:val="000000" w:themeColor="text1"/>
          <w:shd w:val="clear" w:color="auto" w:fill="FFFFFF"/>
        </w:rPr>
        <w:t>-</w:t>
      </w:r>
      <w:r w:rsidR="00BC1A56">
        <w:rPr>
          <w:rFonts w:ascii="Times New Roman" w:eastAsia="Times New Roman" w:hAnsi="Times New Roman" w:cs="Times New Roman"/>
          <w:b/>
          <w:color w:val="000000" w:themeColor="text1"/>
          <w:shd w:val="clear" w:color="auto" w:fill="FFFFFF"/>
        </w:rPr>
        <w:t>98</w:t>
      </w:r>
      <w:r w:rsidR="00282F89" w:rsidRPr="00D16FA8">
        <w:rPr>
          <w:rFonts w:ascii="Times New Roman" w:eastAsia="Times New Roman" w:hAnsi="Times New Roman" w:cs="Times New Roman"/>
          <w:b/>
          <w:color w:val="000000" w:themeColor="text1"/>
          <w:shd w:val="clear" w:color="auto" w:fill="FFFFFF"/>
        </w:rPr>
        <w:t xml:space="preserve"> </w:t>
      </w:r>
    </w:p>
    <w:p w14:paraId="0EAF82B1" w14:textId="77777777" w:rsidR="00D16FA8" w:rsidRDefault="00D16FA8" w:rsidP="00A40B47">
      <w:pPr>
        <w:ind w:firstLine="720"/>
        <w:rPr>
          <w:rFonts w:ascii="Times New Roman" w:eastAsia="Times New Roman" w:hAnsi="Times New Roman" w:cs="Times New Roman"/>
          <w:color w:val="4472C4" w:themeColor="accent1"/>
          <w:shd w:val="clear" w:color="auto" w:fill="FFFFFF"/>
        </w:rPr>
      </w:pPr>
    </w:p>
    <w:p w14:paraId="196C6D35" w14:textId="6538255D" w:rsidR="001E088A" w:rsidRPr="00D16FA8" w:rsidRDefault="00A40B47" w:rsidP="00D16FA8">
      <w:pPr>
        <w:ind w:left="360" w:firstLine="720"/>
        <w:rPr>
          <w:rFonts w:ascii="Times New Roman" w:hAnsi="Times New Roman" w:cs="Times New Roman"/>
          <w:b/>
          <w:color w:val="4472C4" w:themeColor="accent1"/>
        </w:rPr>
      </w:pPr>
      <w:r w:rsidRPr="00D16FA8">
        <w:rPr>
          <w:rFonts w:ascii="Times New Roman" w:eastAsia="Times New Roman" w:hAnsi="Times New Roman" w:cs="Times New Roman"/>
          <w:b/>
          <w:color w:val="4472C4" w:themeColor="accent1"/>
          <w:shd w:val="clear" w:color="auto" w:fill="FFFFFF"/>
        </w:rPr>
        <w:t>“</w:t>
      </w:r>
      <w:r w:rsidR="005D071D">
        <w:rPr>
          <w:rFonts w:ascii="Times New Roman" w:hAnsi="Times New Roman" w:cs="Times New Roman"/>
          <w:b/>
          <w:bCs/>
          <w:color w:val="4472C4" w:themeColor="accent1"/>
        </w:rPr>
        <w:t>At the time of this manuscript</w:t>
      </w:r>
      <w:r w:rsidR="00665BE3" w:rsidRPr="00665BE3">
        <w:rPr>
          <w:rFonts w:ascii="Times New Roman" w:hAnsi="Times New Roman" w:cs="Times New Roman"/>
          <w:b/>
          <w:bCs/>
          <w:color w:val="4472C4" w:themeColor="accent1"/>
        </w:rPr>
        <w:t xml:space="preserve">, two studies of TRF during pregnancy in </w:t>
      </w:r>
      <w:r w:rsidR="005D071D">
        <w:rPr>
          <w:rFonts w:ascii="Times New Roman" w:hAnsi="Times New Roman" w:cs="Times New Roman"/>
          <w:b/>
          <w:bCs/>
          <w:color w:val="4472C4" w:themeColor="accent1"/>
        </w:rPr>
        <w:t>rodents</w:t>
      </w:r>
      <w:r w:rsidR="005D071D" w:rsidRPr="00665BE3">
        <w:rPr>
          <w:rFonts w:ascii="Times New Roman" w:hAnsi="Times New Roman" w:cs="Times New Roman"/>
          <w:b/>
          <w:bCs/>
          <w:color w:val="4472C4" w:themeColor="accent1"/>
        </w:rPr>
        <w:t xml:space="preserve"> </w:t>
      </w:r>
      <w:r w:rsidR="00665BE3" w:rsidRPr="00665BE3">
        <w:rPr>
          <w:rFonts w:ascii="Times New Roman" w:hAnsi="Times New Roman" w:cs="Times New Roman"/>
          <w:b/>
          <w:bCs/>
          <w:color w:val="4472C4" w:themeColor="accent1"/>
        </w:rPr>
        <w:t xml:space="preserve">exist. The first emphasized fetal health and was completed in the context of preventing </w:t>
      </w:r>
      <w:r w:rsidR="00665BE3" w:rsidRPr="00665BE3">
        <w:rPr>
          <w:rFonts w:ascii="Times New Roman" w:hAnsi="Times New Roman" w:cs="Times New Roman"/>
          <w:b/>
          <w:bCs/>
          <w:color w:val="4472C4" w:themeColor="accent1"/>
        </w:rPr>
        <w:t xml:space="preserve">complications from a high fat, high sucrose diet (HFHS) during gestation in a rat model. Upadhyay and colleagues found that 9-hour TRF improved fetal lung development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{"citationID":"SIuD29a9","properties":{"formattedCitation":"(2)","plainCitation":"(2)","noteIndex":0},"citationItems":[{"id":419,"uris":["http://zotero.org/users/5073745/items/47W52XS2"],"itemData":{"id":419,"type":"article-journal","abstract":"Maternal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FF55D5">
        <w:rPr>
          <w:rFonts w:ascii="Times New Roman" w:hAnsi="Times New Roman" w:cs="Times New Roman"/>
          <w:b/>
          <w:bCs/>
          <w:noProof/>
          <w:color w:val="4472C4" w:themeColor="accent1"/>
        </w:rPr>
        <w:t>(2)</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and placental oxidative stress markers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{"citationID":"vO4EhllX","properties":{"formattedCitation":"(3)","plainCitation":"(3)","noteIndex":0},"citationItems":[{"id":2,"uris":["http://zotero.org/users/5073745/items/EC9EJ9LI"],"itemData":{"id":2,"type":"article-journal","abstract":"Maternal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FF55D5">
        <w:rPr>
          <w:rFonts w:ascii="Times New Roman" w:hAnsi="Times New Roman" w:cs="Times New Roman"/>
          <w:b/>
          <w:bCs/>
          <w:noProof/>
          <w:color w:val="4472C4" w:themeColor="accent1"/>
        </w:rPr>
        <w:t>(3)</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at embryonic day (E)18.5 compared to ad libitum fed dams. This approach did not evaluate the long-term, postnatal effects of TRF and the independent effects of TRF are complicated by the use of a high fat, high sucrose diet. The second, also in rats, evaluated 12 hour access in light and dark cycles to a chow diet during pregnancy and followed male and female resultant offspring until 150 days of age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{"citationID":"a5csm7478l","properties":{"formattedCitation":"(4)","plainCitation":"(4)","noteIndex":0},"citationItems":[{"id":1395,"uris":["http://zotero.org/users/5073745/items/H2SF844K"],"itemData":{"id":1395,"type":"article-journal","abstract":"Maternal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FF55D5">
        <w:rPr>
          <w:rFonts w:ascii="Times New Roman" w:hAnsi="Times New Roman" w:cs="Times New Roman"/>
          <w:b/>
          <w:bCs/>
          <w:color w:val="4472C4" w:themeColor="accent1"/>
        </w:rPr>
        <w:t>(4)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xml:space="preserve">. Adult female offspring of dams fed in the dark cycle with TRF were found to be glucose intolerant </w:t>
      </w:r>
      <w:r w:rsidR="00665BE3" w:rsidRPr="00665BE3">
        <w:rPr>
          <w:rFonts w:ascii="Times New Roman" w:hAnsi="Times New Roman" w:cs="Times New Roman"/>
          <w:b/>
          <w:bCs/>
          <w:i/>
          <w:iCs/>
          <w:color w:val="4472C4" w:themeColor="accent1"/>
        </w:rPr>
        <w:t>in vivo</w:t>
      </w:r>
      <w:r w:rsidR="00665BE3" w:rsidRPr="00665BE3">
        <w:rPr>
          <w:rFonts w:ascii="Times New Roman" w:hAnsi="Times New Roman" w:cs="Times New Roman"/>
          <w:b/>
          <w:bCs/>
          <w:color w:val="4472C4" w:themeColor="accent1"/>
        </w:rPr>
        <w:t xml:space="preserve">, and reduced glucose stimulated glucose secretion </w:t>
      </w:r>
      <w:r w:rsidR="00665BE3" w:rsidRPr="00665BE3">
        <w:rPr>
          <w:rFonts w:ascii="Times New Roman" w:hAnsi="Times New Roman" w:cs="Times New Roman"/>
          <w:b/>
          <w:bCs/>
          <w:i/>
          <w:iCs/>
          <w:color w:val="4472C4" w:themeColor="accent1"/>
        </w:rPr>
        <w:t>in vitro</w:t>
      </w:r>
      <w:r w:rsidR="00665BE3" w:rsidRPr="00665BE3">
        <w:rPr>
          <w:rFonts w:ascii="Times New Roman" w:hAnsi="Times New Roman" w:cs="Times New Roman"/>
          <w:b/>
          <w:bCs/>
          <w:color w:val="4472C4" w:themeColor="accent1"/>
        </w:rPr>
        <w:t xml:space="preserve"> in both male and female offspring islets. altered glucose metabolism in adult offspring of TRF fed dams </w:t>
      </w:r>
      <w:r w:rsidR="00665BE3" w:rsidRPr="00665BE3">
        <w:rPr>
          <w:rFonts w:ascii="Times New Roman" w:hAnsi="Times New Roman" w:cs="Times New Roman"/>
          <w:b/>
          <w:bCs/>
          <w:color w:val="4472C4" w:themeColor="accent1"/>
        </w:rPr>
        <w:fldChar w:fldCharType="begin"/>
      </w:r>
      <w:r w:rsidR="00FF55D5">
        <w:rPr>
          <w:rFonts w:ascii="Times New Roman" w:hAnsi="Times New Roman" w:cs="Times New Roman"/>
          <w:b/>
          <w:bCs/>
          <w:color w:val="4472C4" w:themeColor="accent1"/>
        </w:rPr>
        <w:instrText xml:space="preserve"> ADDIN ZOTERO_ITEM CSL_CITATION {"citationID":"a1qegsl6g31","properties":{"formattedCitation":"(4)","plainCitation":"(4)","noteIndex":0},"citationItems":[{"id":1395,"uris":["http://zotero.org/users/5073745/items/H2SF844K"],"itemData":{"id":1395,"type":"article-journal","abstract":"Maternal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665BE3" w:rsidRPr="00665BE3">
        <w:rPr>
          <w:rFonts w:ascii="Times New Roman" w:hAnsi="Times New Roman" w:cs="Times New Roman"/>
          <w:b/>
          <w:bCs/>
          <w:color w:val="4472C4" w:themeColor="accent1"/>
        </w:rPr>
        <w:fldChar w:fldCharType="separate"/>
      </w:r>
      <w:r w:rsidR="00FF55D5">
        <w:rPr>
          <w:rFonts w:ascii="Times New Roman" w:hAnsi="Times New Roman" w:cs="Times New Roman"/>
          <w:b/>
          <w:bCs/>
          <w:color w:val="4472C4" w:themeColor="accent1"/>
        </w:rPr>
        <w:t>(4)</w:t>
      </w:r>
      <w:r w:rsidR="00665BE3" w:rsidRPr="00665BE3">
        <w:rPr>
          <w:rFonts w:ascii="Times New Roman" w:hAnsi="Times New Roman" w:cs="Times New Roman"/>
          <w:b/>
          <w:bCs/>
          <w:color w:val="4472C4" w:themeColor="accent1"/>
        </w:rPr>
        <w:fldChar w:fldCharType="end"/>
      </w:r>
      <w:r w:rsidR="00665BE3" w:rsidRPr="00665BE3">
        <w:rPr>
          <w:rFonts w:ascii="Times New Roman" w:hAnsi="Times New Roman" w:cs="Times New Roman"/>
          <w:b/>
          <w:bCs/>
          <w:color w:val="4472C4" w:themeColor="accent1"/>
        </w:rPr>
        <w:t>. However, this study compared 12 hour feeding to ad libitum feeding in pregnancy, leaving more restrictive windows unexamined.</w:t>
      </w:r>
      <w:r w:rsidRPr="00665BE3">
        <w:rPr>
          <w:rFonts w:ascii="Times New Roman" w:eastAsia="Times New Roman" w:hAnsi="Times New Roman" w:cs="Times New Roman"/>
          <w:b/>
          <w:bCs/>
          <w:color w:val="4472C4" w:themeColor="accent1"/>
          <w:shd w:val="clear" w:color="auto" w:fill="FFFFFF"/>
        </w:rPr>
        <w:t>”</w:t>
      </w:r>
    </w:p>
    <w:p w14:paraId="66A9247E"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4CE34292" w14:textId="232997DC" w:rsidR="001E088A"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In the answer to study importance the authors state “We see glucose intolerance in adult males fed on </w:t>
      </w:r>
      <w:proofErr w:type="gramStart"/>
      <w:r w:rsidRPr="00DF1C8A">
        <w:rPr>
          <w:rFonts w:ascii="Times New Roman" w:eastAsia="Times New Roman" w:hAnsi="Times New Roman" w:cs="Times New Roman"/>
          <w:color w:val="222222"/>
          <w:shd w:val="clear" w:color="auto" w:fill="FFFFFF"/>
        </w:rPr>
        <w:t>a</w:t>
      </w:r>
      <w:proofErr w:type="gramEnd"/>
      <w:r w:rsidRPr="00DF1C8A">
        <w:rPr>
          <w:rFonts w:ascii="Times New Roman" w:eastAsia="Times New Roman" w:hAnsi="Times New Roman" w:cs="Times New Roman"/>
          <w:color w:val="222222"/>
          <w:shd w:val="clear" w:color="auto" w:fill="FFFFFF"/>
        </w:rPr>
        <w:t xml:space="preserve"> HFD” but in the abstract the authors state “…and improved glucose tolerance in males” (Page 3, lines 24-25).</w:t>
      </w:r>
    </w:p>
    <w:p w14:paraId="0DB39097"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1C3A55D2" w14:textId="1E79C571" w:rsidR="00D16FA8" w:rsidRDefault="00C62550" w:rsidP="00DF1C8A">
      <w:pPr>
        <w:rPr>
          <w:rFonts w:ascii="Times New Roman" w:eastAsia="Times New Roman" w:hAnsi="Times New Roman" w:cs="Times New Roman"/>
          <w:color w:val="5B9BD5" w:themeColor="accent5"/>
          <w:shd w:val="clear" w:color="auto" w:fill="FFFFFF"/>
        </w:rPr>
      </w:pPr>
      <w:r w:rsidRPr="00D16FA8">
        <w:rPr>
          <w:rFonts w:ascii="Times New Roman" w:eastAsia="Times New Roman" w:hAnsi="Times New Roman" w:cs="Times New Roman"/>
          <w:b/>
          <w:color w:val="000000" w:themeColor="text1"/>
          <w:shd w:val="clear" w:color="auto" w:fill="FFFFFF"/>
        </w:rPr>
        <w:t xml:space="preserve">Thank you for pointing this out. </w:t>
      </w:r>
      <w:r w:rsidR="00C96044" w:rsidRPr="00D16FA8">
        <w:rPr>
          <w:rFonts w:ascii="Times New Roman" w:eastAsia="Times New Roman" w:hAnsi="Times New Roman" w:cs="Times New Roman"/>
          <w:b/>
          <w:color w:val="000000" w:themeColor="text1"/>
          <w:shd w:val="clear" w:color="auto" w:fill="FFFFFF"/>
        </w:rPr>
        <w:t xml:space="preserve">This section </w:t>
      </w:r>
      <w:r w:rsidRPr="00D16FA8">
        <w:rPr>
          <w:rFonts w:ascii="Times New Roman" w:eastAsia="Times New Roman" w:hAnsi="Times New Roman" w:cs="Times New Roman"/>
          <w:b/>
          <w:color w:val="000000" w:themeColor="text1"/>
          <w:shd w:val="clear" w:color="auto" w:fill="FFFFFF"/>
        </w:rPr>
        <w:t xml:space="preserve">describes the modest effect of gestational TRF in males before being exposed to HFHS feeding. To clarify, the language has been </w:t>
      </w:r>
      <w:r w:rsidR="00C96044" w:rsidRPr="00D16FA8">
        <w:rPr>
          <w:rFonts w:ascii="Times New Roman" w:eastAsia="Times New Roman" w:hAnsi="Times New Roman" w:cs="Times New Roman"/>
          <w:b/>
          <w:color w:val="000000" w:themeColor="text1"/>
          <w:shd w:val="clear" w:color="auto" w:fill="FFFFFF"/>
        </w:rPr>
        <w:t>modified</w:t>
      </w:r>
      <w:r w:rsidR="00D16FA8">
        <w:rPr>
          <w:rFonts w:ascii="Times New Roman" w:eastAsia="Times New Roman" w:hAnsi="Times New Roman" w:cs="Times New Roman"/>
          <w:b/>
          <w:color w:val="000000" w:themeColor="text1"/>
          <w:shd w:val="clear" w:color="auto" w:fill="FFFFFF"/>
        </w:rPr>
        <w:t xml:space="preserve"> </w:t>
      </w:r>
      <w:r w:rsidR="00D16FA8" w:rsidRPr="00D16FA8">
        <w:rPr>
          <w:rFonts w:ascii="Times New Roman" w:eastAsia="Times New Roman" w:hAnsi="Times New Roman" w:cs="Times New Roman"/>
          <w:b/>
          <w:color w:val="000000" w:themeColor="text1"/>
          <w:shd w:val="clear" w:color="auto" w:fill="FFFFFF"/>
        </w:rPr>
        <w:t xml:space="preserve">on </w:t>
      </w:r>
      <w:r w:rsidR="006D5298" w:rsidRPr="00D16FA8">
        <w:rPr>
          <w:rFonts w:ascii="Times New Roman" w:eastAsia="Times New Roman" w:hAnsi="Times New Roman" w:cs="Times New Roman"/>
          <w:b/>
          <w:color w:val="000000" w:themeColor="text1"/>
          <w:shd w:val="clear" w:color="auto" w:fill="FFFFFF"/>
        </w:rPr>
        <w:t xml:space="preserve">page </w:t>
      </w:r>
      <w:r w:rsidR="008B0358" w:rsidRPr="00D16FA8">
        <w:rPr>
          <w:rFonts w:ascii="Times New Roman" w:eastAsia="Times New Roman" w:hAnsi="Times New Roman" w:cs="Times New Roman"/>
          <w:b/>
          <w:color w:val="000000" w:themeColor="text1"/>
          <w:shd w:val="clear" w:color="auto" w:fill="FFFFFF"/>
        </w:rPr>
        <w:t>3</w:t>
      </w:r>
      <w:r w:rsidR="006D5298" w:rsidRPr="00D16FA8">
        <w:rPr>
          <w:rFonts w:ascii="Times New Roman" w:eastAsia="Times New Roman" w:hAnsi="Times New Roman" w:cs="Times New Roman"/>
          <w:b/>
          <w:color w:val="000000" w:themeColor="text1"/>
          <w:shd w:val="clear" w:color="auto" w:fill="FFFFFF"/>
        </w:rPr>
        <w:t xml:space="preserve"> line </w:t>
      </w:r>
      <w:r w:rsidR="006331A9">
        <w:rPr>
          <w:rFonts w:ascii="Times New Roman" w:eastAsia="Times New Roman" w:hAnsi="Times New Roman" w:cs="Times New Roman"/>
          <w:b/>
          <w:color w:val="000000" w:themeColor="text1"/>
          <w:shd w:val="clear" w:color="auto" w:fill="FFFFFF"/>
        </w:rPr>
        <w:t>33</w:t>
      </w:r>
      <w:r w:rsidR="008B0358" w:rsidRPr="00D16FA8">
        <w:rPr>
          <w:rFonts w:ascii="Times New Roman" w:eastAsia="Times New Roman" w:hAnsi="Times New Roman" w:cs="Times New Roman"/>
          <w:b/>
          <w:color w:val="000000" w:themeColor="text1"/>
          <w:shd w:val="clear" w:color="auto" w:fill="FFFFFF"/>
        </w:rPr>
        <w:t>-3</w:t>
      </w:r>
      <w:r w:rsidR="006331A9">
        <w:rPr>
          <w:rFonts w:ascii="Times New Roman" w:eastAsia="Times New Roman" w:hAnsi="Times New Roman" w:cs="Times New Roman"/>
          <w:b/>
          <w:color w:val="000000" w:themeColor="text1"/>
          <w:shd w:val="clear" w:color="auto" w:fill="FFFFFF"/>
        </w:rPr>
        <w:t>6</w:t>
      </w:r>
      <w:r w:rsidR="006D5298" w:rsidRPr="00D16FA8">
        <w:rPr>
          <w:rFonts w:ascii="Times New Roman" w:eastAsia="Times New Roman" w:hAnsi="Times New Roman" w:cs="Times New Roman"/>
          <w:color w:val="000000" w:themeColor="text1"/>
          <w:shd w:val="clear" w:color="auto" w:fill="FFFFFF"/>
        </w:rPr>
        <w:t xml:space="preserve"> </w:t>
      </w:r>
    </w:p>
    <w:p w14:paraId="2D6215AC" w14:textId="77777777" w:rsidR="00D16FA8" w:rsidRDefault="00D16FA8" w:rsidP="00DF1C8A">
      <w:pPr>
        <w:rPr>
          <w:rFonts w:ascii="Times New Roman" w:eastAsia="Times New Roman" w:hAnsi="Times New Roman" w:cs="Times New Roman"/>
          <w:color w:val="5B9BD5" w:themeColor="accent5"/>
          <w:shd w:val="clear" w:color="auto" w:fill="FFFFFF"/>
        </w:rPr>
      </w:pPr>
    </w:p>
    <w:p w14:paraId="043D3A25" w14:textId="1ECCBE97" w:rsidR="001E088A" w:rsidRPr="00D16FA8" w:rsidRDefault="00C62550" w:rsidP="00D16FA8">
      <w:pPr>
        <w:ind w:left="360"/>
        <w:rPr>
          <w:rFonts w:ascii="Times New Roman" w:eastAsia="Times New Roman" w:hAnsi="Times New Roman" w:cs="Times New Roman"/>
          <w:b/>
          <w:color w:val="4472C4" w:themeColor="accent1"/>
          <w:shd w:val="clear" w:color="auto" w:fill="FFFFFF"/>
        </w:rPr>
      </w:pPr>
      <w:r w:rsidRPr="00D16FA8">
        <w:rPr>
          <w:rFonts w:ascii="Times New Roman" w:eastAsia="Times New Roman" w:hAnsi="Times New Roman" w:cs="Times New Roman"/>
          <w:b/>
          <w:color w:val="4472C4" w:themeColor="accent1"/>
          <w:shd w:val="clear" w:color="auto" w:fill="FFFFFF"/>
        </w:rPr>
        <w:t>“</w:t>
      </w:r>
      <w:r w:rsidR="008B0358" w:rsidRPr="00D16FA8">
        <w:rPr>
          <w:rFonts w:ascii="Times New Roman" w:hAnsi="Times New Roman" w:cs="Times New Roman"/>
          <w:b/>
          <w:color w:val="4472C4" w:themeColor="accent1"/>
        </w:rPr>
        <w:t xml:space="preserve">Body composition was similar between groups in both sexes from weaning to adulthood, with minor increases in food intake in eTRF females </w:t>
      </w:r>
      <w:r w:rsidR="008B0358" w:rsidRPr="00D16FA8">
        <w:rPr>
          <w:rFonts w:ascii="Times New Roman" w:hAnsi="Times New Roman" w:cs="Times New Roman"/>
          <w:b/>
          <w:color w:val="4472C4" w:themeColor="accent1"/>
        </w:rPr>
        <w:t>and</w:t>
      </w:r>
      <w:r w:rsidR="009B1461">
        <w:rPr>
          <w:rFonts w:ascii="Times New Roman" w:hAnsi="Times New Roman" w:cs="Times New Roman"/>
          <w:b/>
          <w:color w:val="4472C4" w:themeColor="accent1"/>
        </w:rPr>
        <w:t xml:space="preserve"> slightly</w:t>
      </w:r>
      <w:r w:rsidR="008B0358" w:rsidRPr="00D16FA8">
        <w:rPr>
          <w:rFonts w:ascii="Times New Roman" w:hAnsi="Times New Roman" w:cs="Times New Roman"/>
          <w:b/>
          <w:color w:val="4472C4" w:themeColor="accent1"/>
        </w:rPr>
        <w:t xml:space="preserve"> </w:t>
      </w:r>
      <w:r w:rsidR="008B0358" w:rsidRPr="00D16FA8">
        <w:rPr>
          <w:rFonts w:ascii="Times New Roman" w:hAnsi="Times New Roman" w:cs="Times New Roman"/>
          <w:b/>
          <w:color w:val="4472C4" w:themeColor="accent1"/>
        </w:rPr>
        <w:t>improved glucose tolerance in males. After 10 weeks of high fat, high sucrose diet, male eTRF offspring developed glucose intolerance</w:t>
      </w:r>
      <w:r w:rsidR="006D5298" w:rsidRPr="00D16FA8">
        <w:rPr>
          <w:rFonts w:ascii="Times New Roman" w:hAnsi="Times New Roman" w:cs="Times New Roman"/>
          <w:b/>
          <w:color w:val="4472C4" w:themeColor="accent1"/>
        </w:rPr>
        <w:t>.</w:t>
      </w:r>
      <w:r w:rsidRPr="00D16FA8">
        <w:rPr>
          <w:rFonts w:ascii="Times New Roman" w:eastAsia="Times New Roman" w:hAnsi="Times New Roman" w:cs="Times New Roman"/>
          <w:b/>
          <w:color w:val="4472C4" w:themeColor="accent1"/>
          <w:shd w:val="clear" w:color="auto" w:fill="FFFFFF"/>
        </w:rPr>
        <w:t>”</w:t>
      </w:r>
    </w:p>
    <w:p w14:paraId="7E060D57" w14:textId="77777777" w:rsidR="00DF1C8A" w:rsidRPr="00DF1C8A" w:rsidRDefault="00DF1C8A" w:rsidP="00DF1C8A">
      <w:pPr>
        <w:pStyle w:val="ListParagraph"/>
        <w:rPr>
          <w:rFonts w:ascii="Times New Roman" w:eastAsia="Times New Roman" w:hAnsi="Times New Roman" w:cs="Times New Roman"/>
          <w:color w:val="222222"/>
          <w:shd w:val="clear" w:color="auto" w:fill="FFFFFF"/>
        </w:rPr>
      </w:pPr>
    </w:p>
    <w:p w14:paraId="2AA6E020" w14:textId="26E62634" w:rsidR="00CC5DE1"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On page 2 the authors state a high fat diet was used whereas in the abstract the authors state a high fat high sucrose diet was used. There needs to be consistency.</w:t>
      </w:r>
      <w:r w:rsidRPr="00DF1C8A">
        <w:rPr>
          <w:rFonts w:ascii="Times New Roman" w:eastAsia="Times New Roman" w:hAnsi="Times New Roman" w:cs="Times New Roman"/>
          <w:color w:val="222222"/>
        </w:rPr>
        <w:br/>
      </w:r>
      <w:r w:rsidRPr="00DF1C8A">
        <w:rPr>
          <w:rFonts w:ascii="Times New Roman" w:eastAsia="Times New Roman" w:hAnsi="Times New Roman" w:cs="Times New Roman"/>
          <w:color w:val="222222"/>
          <w:shd w:val="clear" w:color="auto" w:fill="FFFFFF"/>
        </w:rPr>
        <w:t xml:space="preserve">The final sentence of the abstract doesn’t make sense. Why would you look at the male pancreas to elucidate the mechanisms that protect </w:t>
      </w:r>
      <w:proofErr w:type="gramStart"/>
      <w:r w:rsidRPr="00DF1C8A">
        <w:rPr>
          <w:rFonts w:ascii="Times New Roman" w:eastAsia="Times New Roman" w:hAnsi="Times New Roman" w:cs="Times New Roman"/>
          <w:color w:val="222222"/>
          <w:shd w:val="clear" w:color="auto" w:fill="FFFFFF"/>
        </w:rPr>
        <w:t>females.</w:t>
      </w:r>
      <w:proofErr w:type="gramEnd"/>
      <w:r w:rsidRPr="00DF1C8A">
        <w:rPr>
          <w:rFonts w:ascii="Times New Roman" w:eastAsia="Times New Roman" w:hAnsi="Times New Roman" w:cs="Times New Roman"/>
          <w:color w:val="222222"/>
          <w:shd w:val="clear" w:color="auto" w:fill="FFFFFF"/>
        </w:rPr>
        <w:t xml:space="preserve"> The same can be said for the conclusion in the main paper.</w:t>
      </w:r>
    </w:p>
    <w:p w14:paraId="66544DA3" w14:textId="77777777" w:rsidR="00D16FA8" w:rsidRPr="00DF1C8A" w:rsidRDefault="00D16FA8" w:rsidP="00D16FA8">
      <w:pPr>
        <w:pStyle w:val="ListParagraph"/>
        <w:rPr>
          <w:rFonts w:ascii="Times New Roman" w:eastAsia="Times New Roman" w:hAnsi="Times New Roman" w:cs="Times New Roman"/>
          <w:color w:val="222222"/>
          <w:shd w:val="clear" w:color="auto" w:fill="FFFFFF"/>
        </w:rPr>
      </w:pPr>
    </w:p>
    <w:p w14:paraId="54BD0557" w14:textId="5EF2CBBD" w:rsidR="00354E66" w:rsidRDefault="00CC5DE1" w:rsidP="00DF1C8A">
      <w:pPr>
        <w:rPr>
          <w:rFonts w:ascii="Times New Roman" w:hAnsi="Times New Roman" w:cs="Times New Roman"/>
          <w:b/>
          <w:color w:val="000000" w:themeColor="text1"/>
        </w:rPr>
      </w:pPr>
      <w:r w:rsidRPr="00D16FA8">
        <w:rPr>
          <w:rFonts w:ascii="Times New Roman" w:hAnsi="Times New Roman" w:cs="Times New Roman"/>
          <w:b/>
          <w:color w:val="000000" w:themeColor="text1"/>
        </w:rPr>
        <w:t xml:space="preserve">The </w:t>
      </w:r>
      <w:r w:rsidR="00354E66">
        <w:rPr>
          <w:rFonts w:ascii="Times New Roman" w:hAnsi="Times New Roman" w:cs="Times New Roman"/>
          <w:b/>
          <w:color w:val="000000" w:themeColor="text1"/>
        </w:rPr>
        <w:t xml:space="preserve">obesogenic </w:t>
      </w:r>
      <w:r w:rsidRPr="00D16FA8">
        <w:rPr>
          <w:rFonts w:ascii="Times New Roman" w:hAnsi="Times New Roman" w:cs="Times New Roman"/>
          <w:b/>
          <w:color w:val="000000" w:themeColor="text1"/>
        </w:rPr>
        <w:t xml:space="preserve">diet used in </w:t>
      </w:r>
      <w:r w:rsidR="00646083" w:rsidRPr="00D16FA8">
        <w:rPr>
          <w:rFonts w:ascii="Times New Roman" w:hAnsi="Times New Roman" w:cs="Times New Roman"/>
          <w:b/>
          <w:color w:val="000000" w:themeColor="text1"/>
        </w:rPr>
        <w:t xml:space="preserve">our </w:t>
      </w:r>
      <w:r w:rsidRPr="00D16FA8">
        <w:rPr>
          <w:rFonts w:ascii="Times New Roman" w:hAnsi="Times New Roman" w:cs="Times New Roman"/>
          <w:b/>
          <w:color w:val="000000" w:themeColor="text1"/>
        </w:rPr>
        <w:t xml:space="preserve">study is best described as a high-fat, high-sucrose </w:t>
      </w:r>
      <w:commentRangeStart w:id="1"/>
      <w:r w:rsidRPr="00D16FA8">
        <w:rPr>
          <w:rFonts w:ascii="Times New Roman" w:hAnsi="Times New Roman" w:cs="Times New Roman"/>
          <w:b/>
          <w:color w:val="000000" w:themeColor="text1"/>
        </w:rPr>
        <w:t>diet</w:t>
      </w:r>
      <w:commentRangeEnd w:id="1"/>
      <w:r w:rsidR="009B1461">
        <w:rPr>
          <w:rStyle w:val="CommentReference"/>
        </w:rPr>
        <w:commentReference w:id="1"/>
      </w:r>
      <w:r w:rsidR="00A50483">
        <w:rPr>
          <w:rFonts w:ascii="Times New Roman" w:hAnsi="Times New Roman" w:cs="Times New Roman"/>
          <w:b/>
          <w:color w:val="000000" w:themeColor="text1"/>
        </w:rPr>
        <w:t xml:space="preserve"> It </w:t>
      </w:r>
      <w:r w:rsidR="00A50483" w:rsidRPr="00A50483">
        <w:rPr>
          <w:rFonts w:ascii="Times New Roman" w:hAnsi="Times New Roman" w:cs="Times New Roman"/>
          <w:b/>
          <w:color w:val="000000" w:themeColor="text1"/>
        </w:rPr>
        <w:t xml:space="preserve">contains </w:t>
      </w:r>
      <w:r w:rsidR="002E74D6" w:rsidRPr="00A50483">
        <w:rPr>
          <w:rFonts w:ascii="Times New Roman" w:hAnsi="Times New Roman" w:cs="Times New Roman"/>
          <w:b/>
          <w:bCs/>
        </w:rPr>
        <w:t xml:space="preserve">45% </w:t>
      </w:r>
      <w:r w:rsidR="00A50483" w:rsidRPr="00A50483">
        <w:rPr>
          <w:rFonts w:ascii="Times New Roman" w:hAnsi="Times New Roman" w:cs="Times New Roman"/>
          <w:b/>
          <w:bCs/>
        </w:rPr>
        <w:t>of energy from f</w:t>
      </w:r>
      <w:r w:rsidR="002E74D6" w:rsidRPr="00A50483">
        <w:rPr>
          <w:rFonts w:ascii="Times New Roman" w:hAnsi="Times New Roman" w:cs="Times New Roman"/>
          <w:b/>
          <w:bCs/>
        </w:rPr>
        <w:t>at</w:t>
      </w:r>
      <w:r w:rsidR="00A50483" w:rsidRPr="00A50483">
        <w:rPr>
          <w:rFonts w:ascii="Times New Roman" w:hAnsi="Times New Roman" w:cs="Times New Roman"/>
          <w:b/>
          <w:bCs/>
        </w:rPr>
        <w:t>,</w:t>
      </w:r>
      <w:r w:rsidR="002E74D6" w:rsidRPr="00A50483">
        <w:rPr>
          <w:rFonts w:ascii="Times New Roman" w:hAnsi="Times New Roman" w:cs="Times New Roman"/>
          <w:b/>
          <w:bCs/>
        </w:rPr>
        <w:t xml:space="preserve"> 20% </w:t>
      </w:r>
      <w:r w:rsidR="00A50483" w:rsidRPr="00A50483">
        <w:rPr>
          <w:rFonts w:ascii="Times New Roman" w:hAnsi="Times New Roman" w:cs="Times New Roman"/>
          <w:b/>
          <w:bCs/>
        </w:rPr>
        <w:t>from p</w:t>
      </w:r>
      <w:r w:rsidR="002E74D6" w:rsidRPr="00A50483">
        <w:rPr>
          <w:rFonts w:ascii="Times New Roman" w:hAnsi="Times New Roman" w:cs="Times New Roman"/>
          <w:b/>
          <w:bCs/>
        </w:rPr>
        <w:t>rotein</w:t>
      </w:r>
      <w:r w:rsidR="00A50483" w:rsidRPr="00A50483">
        <w:rPr>
          <w:rFonts w:ascii="Times New Roman" w:hAnsi="Times New Roman" w:cs="Times New Roman"/>
          <w:b/>
          <w:bCs/>
        </w:rPr>
        <w:t>, and</w:t>
      </w:r>
      <w:r w:rsidR="002E74D6" w:rsidRPr="00A50483">
        <w:rPr>
          <w:rFonts w:ascii="Times New Roman" w:hAnsi="Times New Roman" w:cs="Times New Roman"/>
          <w:b/>
          <w:bCs/>
        </w:rPr>
        <w:t xml:space="preserve"> 35% </w:t>
      </w:r>
      <w:r w:rsidR="00A50483" w:rsidRPr="00A50483">
        <w:rPr>
          <w:rFonts w:ascii="Times New Roman" w:hAnsi="Times New Roman" w:cs="Times New Roman"/>
          <w:b/>
          <w:bCs/>
        </w:rPr>
        <w:t>from c</w:t>
      </w:r>
      <w:r w:rsidR="002E74D6" w:rsidRPr="00A50483">
        <w:rPr>
          <w:rFonts w:ascii="Times New Roman" w:hAnsi="Times New Roman" w:cs="Times New Roman"/>
          <w:b/>
          <w:bCs/>
        </w:rPr>
        <w:t>arbohydrate</w:t>
      </w:r>
      <w:r w:rsidR="002E74D6" w:rsidRPr="00A50483">
        <w:rPr>
          <w:rFonts w:ascii="Times New Roman" w:hAnsi="Times New Roman" w:cs="Times New Roman"/>
          <w:b/>
          <w:bCs/>
          <w:color w:val="000000" w:themeColor="text1"/>
        </w:rPr>
        <w:t xml:space="preserve"> compared to our </w:t>
      </w:r>
      <w:r w:rsidR="00A50483" w:rsidRPr="00A50483">
        <w:rPr>
          <w:rFonts w:ascii="Times New Roman" w:hAnsi="Times New Roman" w:cs="Times New Roman"/>
          <w:b/>
          <w:bCs/>
          <w:color w:val="000000" w:themeColor="text1"/>
        </w:rPr>
        <w:t>(For reference, our chow is</w:t>
      </w:r>
      <w:r w:rsidR="002E74D6" w:rsidRPr="00A50483">
        <w:rPr>
          <w:rFonts w:ascii="Times New Roman" w:hAnsi="Times New Roman" w:cs="Times New Roman"/>
          <w:b/>
          <w:bCs/>
          <w:color w:val="000000" w:themeColor="text1"/>
        </w:rPr>
        <w:t xml:space="preserve"> </w:t>
      </w:r>
      <w:r w:rsidR="002E74D6" w:rsidRPr="00A50483">
        <w:rPr>
          <w:rFonts w:ascii="Times New Roman" w:hAnsi="Times New Roman" w:cs="Times New Roman"/>
          <w:b/>
          <w:bCs/>
        </w:rPr>
        <w:t>5% of Calories from fat, 24% from protein, 71% from carbohydrates</w:t>
      </w:r>
      <w:r w:rsidR="002E74D6" w:rsidRPr="00A50483">
        <w:rPr>
          <w:rFonts w:ascii="Times New Roman" w:hAnsi="Times New Roman" w:cs="Times New Roman"/>
          <w:b/>
          <w:bCs/>
          <w:color w:val="000000" w:themeColor="text1"/>
        </w:rPr>
        <w:t>)</w:t>
      </w:r>
      <w:r w:rsidRPr="00A50483">
        <w:rPr>
          <w:rFonts w:ascii="Times New Roman" w:hAnsi="Times New Roman" w:cs="Times New Roman"/>
          <w:b/>
          <w:bCs/>
          <w:color w:val="000000" w:themeColor="text1"/>
        </w:rPr>
        <w:t xml:space="preserve">. </w:t>
      </w:r>
      <w:r w:rsidR="00646083" w:rsidRPr="00A50483">
        <w:rPr>
          <w:rFonts w:ascii="Times New Roman" w:hAnsi="Times New Roman" w:cs="Times New Roman"/>
          <w:b/>
          <w:bCs/>
          <w:color w:val="000000" w:themeColor="text1"/>
        </w:rPr>
        <w:t>We</w:t>
      </w:r>
      <w:r w:rsidR="00646083" w:rsidRPr="00D16FA8">
        <w:rPr>
          <w:rFonts w:ascii="Times New Roman" w:hAnsi="Times New Roman" w:cs="Times New Roman"/>
          <w:b/>
          <w:color w:val="000000" w:themeColor="text1"/>
        </w:rPr>
        <w:t xml:space="preserve"> describe it this way to be consistent with other studies in the lab comparing it to ketogenic diets</w:t>
      </w:r>
      <w:r w:rsidR="00D84D6E" w:rsidRPr="00D16FA8">
        <w:rPr>
          <w:rFonts w:ascii="Times New Roman" w:hAnsi="Times New Roman" w:cs="Times New Roman"/>
          <w:b/>
          <w:color w:val="000000" w:themeColor="text1"/>
        </w:rPr>
        <w:t>, which are just high in fat</w:t>
      </w:r>
      <w:r w:rsidR="00646083" w:rsidRPr="00D16FA8">
        <w:rPr>
          <w:rFonts w:ascii="Times New Roman" w:hAnsi="Times New Roman" w:cs="Times New Roman"/>
          <w:b/>
          <w:color w:val="000000" w:themeColor="text1"/>
        </w:rPr>
        <w:t xml:space="preserve">. </w:t>
      </w:r>
      <w:r w:rsidRPr="00D16FA8">
        <w:rPr>
          <w:rFonts w:ascii="Times New Roman" w:hAnsi="Times New Roman" w:cs="Times New Roman"/>
          <w:b/>
          <w:color w:val="000000" w:themeColor="text1"/>
        </w:rPr>
        <w:t>We have changed the language to be consistent throughout the manuscript and the figures.</w:t>
      </w:r>
      <w:r w:rsidR="00646083" w:rsidRPr="00D16FA8">
        <w:rPr>
          <w:rFonts w:ascii="Times New Roman" w:hAnsi="Times New Roman" w:cs="Times New Roman"/>
          <w:b/>
          <w:color w:val="000000" w:themeColor="text1"/>
        </w:rPr>
        <w:t xml:space="preserve"> </w:t>
      </w:r>
      <w:r w:rsidR="00D16FA8" w:rsidRPr="00D16FA8">
        <w:rPr>
          <w:rFonts w:ascii="Times New Roman" w:hAnsi="Times New Roman" w:cs="Times New Roman"/>
          <w:b/>
          <w:color w:val="000000" w:themeColor="text1"/>
        </w:rPr>
        <w:t xml:space="preserve">  </w:t>
      </w:r>
      <w:ins w:id="2" w:author="Molly Carter" w:date="2022-08-04T15:41:00Z">
        <w:r w:rsidR="00292C13">
          <w:rPr>
            <w:rFonts w:ascii="Times New Roman" w:hAnsi="Times New Roman" w:cs="Times New Roman"/>
            <w:b/>
            <w:color w:val="000000" w:themeColor="text1"/>
          </w:rPr>
          <w:t xml:space="preserve">We don’t know if </w:t>
        </w:r>
        <w:r w:rsidR="00292C13">
          <w:rPr>
            <w:rFonts w:ascii="Times New Roman" w:hAnsi="Times New Roman" w:cs="Times New Roman"/>
            <w:b/>
            <w:color w:val="000000" w:themeColor="text1"/>
          </w:rPr>
          <w:lastRenderedPageBreak/>
          <w:t>this is resilience in females or responsiveness in males. HFD should cause some changes somewhere</w:t>
        </w:r>
      </w:ins>
    </w:p>
    <w:p w14:paraId="1F64BC25" w14:textId="77777777" w:rsidR="00354E66" w:rsidRDefault="00354E66" w:rsidP="00DF1C8A">
      <w:pPr>
        <w:rPr>
          <w:rFonts w:ascii="Times New Roman" w:hAnsi="Times New Roman" w:cs="Times New Roman"/>
          <w:b/>
          <w:color w:val="000000" w:themeColor="text1"/>
        </w:rPr>
      </w:pPr>
    </w:p>
    <w:p w14:paraId="73887131" w14:textId="6DC66989" w:rsidR="00D16FA8" w:rsidRDefault="00CC5DE1" w:rsidP="00DF1C8A">
      <w:pPr>
        <w:rPr>
          <w:rFonts w:ascii="Times New Roman" w:eastAsia="Times New Roman" w:hAnsi="Times New Roman" w:cs="Times New Roman"/>
          <w:b/>
          <w:color w:val="4472C4" w:themeColor="accent1"/>
        </w:rPr>
      </w:pPr>
      <w:r w:rsidRPr="00D16FA8">
        <w:rPr>
          <w:rFonts w:ascii="Times New Roman" w:hAnsi="Times New Roman" w:cs="Times New Roman"/>
          <w:b/>
          <w:color w:val="000000" w:themeColor="text1"/>
        </w:rPr>
        <w:t xml:space="preserve">The last line was meant to describe 2 future directions, one for male pancreatic tissue and another to understand the protective factors for females. </w:t>
      </w:r>
      <w:r w:rsidR="00354E66">
        <w:rPr>
          <w:rFonts w:ascii="Times New Roman" w:hAnsi="Times New Roman" w:cs="Times New Roman"/>
          <w:b/>
          <w:color w:val="000000" w:themeColor="text1"/>
        </w:rPr>
        <w:t>The reviewer also brings up an excellent point, whether we are looking at a sensitivity in males or a protection in females.  We have incorporated this insight throughout, but to this specific point t</w:t>
      </w:r>
      <w:r w:rsidRPr="00D16FA8">
        <w:rPr>
          <w:rFonts w:ascii="Times New Roman" w:hAnsi="Times New Roman" w:cs="Times New Roman"/>
          <w:b/>
          <w:color w:val="000000" w:themeColor="text1"/>
        </w:rPr>
        <w:t xml:space="preserve">he language has been changed to </w:t>
      </w:r>
      <w:proofErr w:type="gramStart"/>
      <w:r w:rsidRPr="00D16FA8">
        <w:rPr>
          <w:rFonts w:ascii="Times New Roman" w:hAnsi="Times New Roman" w:cs="Times New Roman"/>
          <w:b/>
          <w:color w:val="000000" w:themeColor="text1"/>
        </w:rPr>
        <w:t>more clearly define them as separate goals</w:t>
      </w:r>
      <w:proofErr w:type="gramEnd"/>
      <w:r w:rsidR="00D16FA8" w:rsidRPr="00D16FA8">
        <w:rPr>
          <w:rFonts w:ascii="Times New Roman" w:hAnsi="Times New Roman" w:cs="Times New Roman"/>
          <w:b/>
          <w:color w:val="000000" w:themeColor="text1"/>
        </w:rPr>
        <w:t>.  On p</w:t>
      </w:r>
      <w:r w:rsidRPr="00D16FA8">
        <w:rPr>
          <w:rFonts w:ascii="Times New Roman" w:eastAsia="Times New Roman" w:hAnsi="Times New Roman" w:cs="Times New Roman"/>
          <w:b/>
          <w:color w:val="000000" w:themeColor="text1"/>
        </w:rPr>
        <w:t xml:space="preserve">age </w:t>
      </w:r>
      <w:r w:rsidR="00805AD8" w:rsidRPr="00D16FA8">
        <w:rPr>
          <w:rFonts w:ascii="Times New Roman" w:eastAsia="Times New Roman" w:hAnsi="Times New Roman" w:cs="Times New Roman"/>
          <w:b/>
          <w:color w:val="000000" w:themeColor="text1"/>
        </w:rPr>
        <w:t>3</w:t>
      </w:r>
      <w:r w:rsidRPr="00D16FA8">
        <w:rPr>
          <w:rFonts w:ascii="Times New Roman" w:eastAsia="Times New Roman" w:hAnsi="Times New Roman" w:cs="Times New Roman"/>
          <w:b/>
          <w:color w:val="000000" w:themeColor="text1"/>
        </w:rPr>
        <w:t xml:space="preserve"> Line </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6</w:t>
      </w:r>
      <w:r w:rsidR="00805AD8" w:rsidRPr="00D16FA8">
        <w:rPr>
          <w:rFonts w:ascii="Times New Roman" w:eastAsia="Times New Roman" w:hAnsi="Times New Roman" w:cs="Times New Roman"/>
          <w:b/>
          <w:color w:val="000000" w:themeColor="text1"/>
        </w:rPr>
        <w:t>-3</w:t>
      </w:r>
      <w:r w:rsidR="000F6838">
        <w:rPr>
          <w:rFonts w:ascii="Times New Roman" w:eastAsia="Times New Roman" w:hAnsi="Times New Roman" w:cs="Times New Roman"/>
          <w:b/>
          <w:color w:val="000000" w:themeColor="text1"/>
        </w:rPr>
        <w:t>7</w:t>
      </w:r>
      <w:r w:rsidR="00D16FA8" w:rsidRPr="00D16FA8">
        <w:rPr>
          <w:rFonts w:ascii="Times New Roman" w:eastAsia="Times New Roman" w:hAnsi="Times New Roman" w:cs="Times New Roman"/>
          <w:b/>
          <w:color w:val="000000" w:themeColor="text1"/>
        </w:rPr>
        <w:t xml:space="preserve"> we now state:</w:t>
      </w:r>
      <w:ins w:id="3" w:author="Molly Carter" w:date="2022-08-04T15:52:00Z">
        <w:r w:rsidR="00537532">
          <w:rPr>
            <w:rFonts w:ascii="Times New Roman" w:eastAsia="Times New Roman" w:hAnsi="Times New Roman" w:cs="Times New Roman"/>
            <w:b/>
            <w:color w:val="000000" w:themeColor="text1"/>
          </w:rPr>
          <w:t xml:space="preserve"> everywhere I say “sensitivity” also say in males/resilience in females</w:t>
        </w:r>
      </w:ins>
      <w:r w:rsidR="00D16FA8">
        <w:rPr>
          <w:rFonts w:ascii="Times New Roman" w:eastAsia="Times New Roman" w:hAnsi="Times New Roman" w:cs="Times New Roman"/>
          <w:color w:val="4472C4" w:themeColor="accent1"/>
        </w:rPr>
        <w:br/>
      </w:r>
      <w:r w:rsidR="00D16FA8">
        <w:rPr>
          <w:rFonts w:ascii="Times New Roman" w:eastAsia="Times New Roman" w:hAnsi="Times New Roman" w:cs="Times New Roman"/>
          <w:color w:val="4472C4" w:themeColor="accent1"/>
        </w:rPr>
        <w:br/>
      </w:r>
    </w:p>
    <w:p w14:paraId="058666F5" w14:textId="1D2A1C32" w:rsidR="00CC5DE1" w:rsidRPr="00D16FA8" w:rsidRDefault="00CC5DE1" w:rsidP="00D16FA8">
      <w:pPr>
        <w:ind w:left="720"/>
        <w:rPr>
          <w:rFonts w:ascii="Times New Roman" w:hAnsi="Times New Roman" w:cs="Times New Roman"/>
          <w:color w:val="4472C4" w:themeColor="accent1"/>
        </w:rPr>
      </w:pPr>
      <w:commentRangeStart w:id="4"/>
      <w:r w:rsidRPr="00D16FA8">
        <w:rPr>
          <w:rFonts w:ascii="Times New Roman" w:eastAsia="Times New Roman" w:hAnsi="Times New Roman" w:cs="Times New Roman"/>
          <w:b/>
          <w:color w:val="4472C4" w:themeColor="accent1"/>
        </w:rPr>
        <w:t xml:space="preserve"> “</w:t>
      </w:r>
      <w:r w:rsidR="00805AD8" w:rsidRPr="00D16FA8">
        <w:rPr>
          <w:rFonts w:ascii="Times New Roman" w:hAnsi="Times New Roman" w:cs="Times New Roman"/>
          <w:b/>
          <w:color w:val="4472C4" w:themeColor="accent1"/>
        </w:rPr>
        <w:t>Further studies in both sexes are needed to determine the effect gestational eTRF has on the insulin secretion and glycemic health in males and to understand why females are protected.</w:t>
      </w:r>
      <w:r w:rsidRPr="00D16FA8">
        <w:rPr>
          <w:rFonts w:ascii="Times New Roman" w:eastAsia="Times New Roman" w:hAnsi="Times New Roman" w:cs="Times New Roman"/>
          <w:b/>
          <w:color w:val="222222"/>
        </w:rPr>
        <w:t>”</w:t>
      </w:r>
      <w:commentRangeEnd w:id="4"/>
      <w:r w:rsidR="009B1461">
        <w:rPr>
          <w:rStyle w:val="CommentReference"/>
        </w:rPr>
        <w:commentReference w:id="4"/>
      </w:r>
    </w:p>
    <w:p w14:paraId="5AB48863" w14:textId="77777777" w:rsidR="00D16FA8" w:rsidRDefault="00D16FA8" w:rsidP="00DF1C8A">
      <w:pPr>
        <w:rPr>
          <w:rFonts w:ascii="Times New Roman" w:eastAsia="Times New Roman" w:hAnsi="Times New Roman" w:cs="Times New Roman"/>
          <w:color w:val="4472C4" w:themeColor="accent1"/>
        </w:rPr>
      </w:pPr>
    </w:p>
    <w:p w14:paraId="0B5D68DA" w14:textId="77777777" w:rsidR="00D16FA8" w:rsidRDefault="00D16FA8" w:rsidP="00DF1C8A">
      <w:pPr>
        <w:rPr>
          <w:rFonts w:ascii="Times New Roman" w:eastAsia="Times New Roman" w:hAnsi="Times New Roman" w:cs="Times New Roman"/>
          <w:color w:val="4472C4" w:themeColor="accent1"/>
        </w:rPr>
      </w:pPr>
    </w:p>
    <w:p w14:paraId="0E78DD57" w14:textId="3195FF80" w:rsidR="00F5645E" w:rsidRPr="00D16FA8" w:rsidRDefault="00F5645E" w:rsidP="00DF1C8A">
      <w:pPr>
        <w:rPr>
          <w:rFonts w:ascii="Times New Roman" w:eastAsia="Times New Roman" w:hAnsi="Times New Roman" w:cs="Times New Roman"/>
          <w:b/>
          <w:color w:val="000000" w:themeColor="text1"/>
        </w:rPr>
      </w:pPr>
      <w:r w:rsidRPr="00D16FA8">
        <w:rPr>
          <w:rFonts w:ascii="Times New Roman" w:eastAsia="Times New Roman" w:hAnsi="Times New Roman" w:cs="Times New Roman"/>
          <w:b/>
          <w:color w:val="000000" w:themeColor="text1"/>
        </w:rPr>
        <w:t>In the con</w:t>
      </w:r>
      <w:r w:rsidR="00594A91" w:rsidRPr="00D16FA8">
        <w:rPr>
          <w:rFonts w:ascii="Times New Roman" w:eastAsia="Times New Roman" w:hAnsi="Times New Roman" w:cs="Times New Roman"/>
          <w:b/>
          <w:color w:val="000000" w:themeColor="text1"/>
        </w:rPr>
        <w:t>c</w:t>
      </w:r>
      <w:r w:rsidRPr="00D16FA8">
        <w:rPr>
          <w:rFonts w:ascii="Times New Roman" w:eastAsia="Times New Roman" w:hAnsi="Times New Roman" w:cs="Times New Roman"/>
          <w:b/>
          <w:color w:val="000000" w:themeColor="text1"/>
        </w:rPr>
        <w:t>lusion, we added the additional language about chow feeding to delineate the distinct effect between the two diets</w:t>
      </w:r>
      <w:r w:rsidR="00D16FA8" w:rsidRPr="00D16FA8">
        <w:rPr>
          <w:rFonts w:ascii="Times New Roman" w:eastAsia="Times New Roman" w:hAnsi="Times New Roman" w:cs="Times New Roman"/>
          <w:b/>
          <w:color w:val="000000" w:themeColor="text1"/>
        </w:rPr>
        <w:t xml:space="preserve"> on pa</w:t>
      </w:r>
      <w:r w:rsidRPr="00D16FA8">
        <w:rPr>
          <w:rFonts w:ascii="Times New Roman" w:eastAsia="Times New Roman" w:hAnsi="Times New Roman" w:cs="Times New Roman"/>
          <w:b/>
          <w:color w:val="000000" w:themeColor="text1"/>
        </w:rPr>
        <w:t xml:space="preserve">ge </w:t>
      </w:r>
      <w:r w:rsidR="003D7400">
        <w:rPr>
          <w:rFonts w:ascii="Times New Roman" w:eastAsia="Times New Roman" w:hAnsi="Times New Roman" w:cs="Times New Roman"/>
          <w:b/>
          <w:color w:val="000000" w:themeColor="text1"/>
        </w:rPr>
        <w:t>20</w:t>
      </w:r>
      <w:r w:rsidRPr="00D16FA8">
        <w:rPr>
          <w:rFonts w:ascii="Times New Roman" w:eastAsia="Times New Roman" w:hAnsi="Times New Roman" w:cs="Times New Roman"/>
          <w:b/>
          <w:color w:val="000000" w:themeColor="text1"/>
        </w:rPr>
        <w:t xml:space="preserve"> line </w:t>
      </w:r>
      <w:r w:rsidR="00594A91" w:rsidRPr="00D16FA8">
        <w:rPr>
          <w:rFonts w:ascii="Times New Roman" w:eastAsia="Times New Roman" w:hAnsi="Times New Roman" w:cs="Times New Roman"/>
          <w:b/>
          <w:color w:val="000000" w:themeColor="text1"/>
        </w:rPr>
        <w:t>4</w:t>
      </w:r>
      <w:r w:rsidR="003D7400">
        <w:rPr>
          <w:rFonts w:ascii="Times New Roman" w:eastAsia="Times New Roman" w:hAnsi="Times New Roman" w:cs="Times New Roman"/>
          <w:b/>
          <w:color w:val="000000" w:themeColor="text1"/>
        </w:rPr>
        <w:t>15</w:t>
      </w:r>
      <w:r w:rsidR="00594A91" w:rsidRPr="00D16FA8">
        <w:rPr>
          <w:rFonts w:ascii="Times New Roman" w:eastAsia="Times New Roman" w:hAnsi="Times New Roman" w:cs="Times New Roman"/>
          <w:b/>
          <w:color w:val="000000" w:themeColor="text1"/>
        </w:rPr>
        <w:t>-4</w:t>
      </w:r>
      <w:r w:rsidR="003D7400">
        <w:rPr>
          <w:rFonts w:ascii="Times New Roman" w:eastAsia="Times New Roman" w:hAnsi="Times New Roman" w:cs="Times New Roman"/>
          <w:b/>
          <w:color w:val="000000" w:themeColor="text1"/>
        </w:rPr>
        <w:t>17</w:t>
      </w:r>
      <w:r w:rsidR="00D16FA8" w:rsidRPr="00D16FA8">
        <w:rPr>
          <w:rFonts w:ascii="Times New Roman" w:eastAsia="Times New Roman" w:hAnsi="Times New Roman" w:cs="Times New Roman"/>
          <w:b/>
          <w:color w:val="000000" w:themeColor="text1"/>
        </w:rPr>
        <w:t xml:space="preserve">: </w:t>
      </w:r>
    </w:p>
    <w:p w14:paraId="0A17AC30" w14:textId="77777777" w:rsidR="00D16FA8" w:rsidRPr="00DF1C8A" w:rsidRDefault="00D16FA8" w:rsidP="00DF1C8A">
      <w:pPr>
        <w:rPr>
          <w:rFonts w:ascii="Times New Roman" w:hAnsi="Times New Roman" w:cs="Times New Roman"/>
          <w:color w:val="4472C4" w:themeColor="accent1"/>
        </w:rPr>
      </w:pPr>
    </w:p>
    <w:p w14:paraId="382E1C2E" w14:textId="77777777" w:rsidR="00D16FA8" w:rsidRDefault="00D16FA8" w:rsidP="00594A91">
      <w:pPr>
        <w:rPr>
          <w:rFonts w:ascii="Times New Roman" w:hAnsi="Times New Roman" w:cs="Times New Roman"/>
          <w:color w:val="4472C4" w:themeColor="accent1"/>
        </w:rPr>
      </w:pPr>
    </w:p>
    <w:p w14:paraId="291E8DB4" w14:textId="546B6C7F" w:rsidR="00F5645E" w:rsidRPr="00D16FA8" w:rsidRDefault="00F5645E" w:rsidP="00D16FA8">
      <w:pPr>
        <w:ind w:left="720"/>
        <w:rPr>
          <w:rFonts w:ascii="Times New Roman" w:hAnsi="Times New Roman" w:cs="Times New Roman"/>
          <w:b/>
          <w:color w:val="4472C4" w:themeColor="accent1"/>
        </w:rPr>
      </w:pPr>
      <w:r w:rsidRPr="00D16FA8">
        <w:rPr>
          <w:rFonts w:ascii="Times New Roman" w:hAnsi="Times New Roman" w:cs="Times New Roman"/>
          <w:b/>
          <w:color w:val="4472C4" w:themeColor="accent1"/>
        </w:rPr>
        <w:t xml:space="preserve">“Offspring who are exposed to eTRF of NCD </w:t>
      </w:r>
      <w:r w:rsidRPr="00D16FA8">
        <w:rPr>
          <w:rFonts w:ascii="Times New Roman" w:hAnsi="Times New Roman" w:cs="Times New Roman"/>
          <w:b/>
          <w:i/>
          <w:iCs/>
          <w:color w:val="4472C4" w:themeColor="accent1"/>
        </w:rPr>
        <w:t>in utero</w:t>
      </w:r>
      <w:r w:rsidRPr="00D16FA8">
        <w:rPr>
          <w:rFonts w:ascii="Times New Roman" w:hAnsi="Times New Roman" w:cs="Times New Roman"/>
          <w:b/>
          <w:color w:val="4472C4" w:themeColor="accent1"/>
        </w:rPr>
        <w:t xml:space="preserve"> have similar body composition, glucose tolerance, and insulin tolerance in early adulthood with normal chow feeding in both males and females.”</w:t>
      </w:r>
    </w:p>
    <w:p w14:paraId="5519B396" w14:textId="11C9B662" w:rsidR="00DF1C8A" w:rsidRPr="00DF1C8A" w:rsidRDefault="009217A1" w:rsidP="009217A1">
      <w:pPr>
        <w:pStyle w:val="Heading1"/>
        <w:rPr>
          <w:rFonts w:eastAsia="Times New Roman"/>
          <w:shd w:val="clear" w:color="auto" w:fill="FFFFFF"/>
        </w:rPr>
      </w:pPr>
      <w:r>
        <w:rPr>
          <w:rFonts w:eastAsia="Times New Roman"/>
          <w:shd w:val="clear" w:color="auto" w:fill="FFFFFF"/>
        </w:rPr>
        <w:t>introduction</w:t>
      </w:r>
    </w:p>
    <w:p w14:paraId="4FC74277" w14:textId="0D6C02FE" w:rsidR="00423066"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The first paragraph should probably provide a brief description of the circadian system and its involvement in the alignment of metabolic processes. This should be followed by the role of the timing of food intake as a zeitgeber.</w:t>
      </w:r>
    </w:p>
    <w:p w14:paraId="03BB75E3"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0DD798E4" w14:textId="2B2A74BD" w:rsidR="004B553D" w:rsidRPr="00354E66" w:rsidRDefault="004B553D" w:rsidP="00DF1C8A">
      <w:pPr>
        <w:ind w:left="360"/>
        <w:rPr>
          <w:rFonts w:ascii="Times New Roman" w:eastAsia="Times New Roman" w:hAnsi="Times New Roman" w:cs="Times New Roman"/>
          <w:b/>
          <w:color w:val="000000" w:themeColor="text1"/>
        </w:rPr>
      </w:pPr>
      <w:r w:rsidRPr="00354E66">
        <w:rPr>
          <w:rFonts w:ascii="Times New Roman" w:eastAsia="Times New Roman" w:hAnsi="Times New Roman" w:cs="Times New Roman"/>
          <w:b/>
          <w:color w:val="000000" w:themeColor="text1"/>
        </w:rPr>
        <w:t xml:space="preserve">A paragraph describing the internal clock system and food as a zeitgeber </w:t>
      </w:r>
      <w:r w:rsidR="00354E66" w:rsidRPr="00354E66">
        <w:rPr>
          <w:rFonts w:ascii="Times New Roman" w:eastAsia="Times New Roman" w:hAnsi="Times New Roman" w:cs="Times New Roman"/>
          <w:b/>
          <w:color w:val="000000" w:themeColor="text1"/>
        </w:rPr>
        <w:t>is now</w:t>
      </w:r>
      <w:r w:rsidRPr="00354E66">
        <w:rPr>
          <w:rFonts w:ascii="Times New Roman" w:eastAsia="Times New Roman" w:hAnsi="Times New Roman" w:cs="Times New Roman"/>
          <w:b/>
          <w:color w:val="000000" w:themeColor="text1"/>
        </w:rPr>
        <w:t xml:space="preserve"> included</w:t>
      </w:r>
      <w:r w:rsidR="00354E66" w:rsidRPr="00354E66">
        <w:rPr>
          <w:rFonts w:ascii="Times New Roman" w:eastAsia="Times New Roman" w:hAnsi="Times New Roman" w:cs="Times New Roman"/>
          <w:b/>
          <w:color w:val="000000" w:themeColor="text1"/>
        </w:rPr>
        <w:t xml:space="preserve"> 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A441A6">
        <w:rPr>
          <w:rFonts w:ascii="Times New Roman" w:eastAsia="Times New Roman" w:hAnsi="Times New Roman" w:cs="Times New Roman"/>
          <w:b/>
          <w:color w:val="000000" w:themeColor="text1"/>
        </w:rPr>
        <w:t>4</w:t>
      </w:r>
      <w:r w:rsidR="00594A91" w:rsidRPr="00354E66">
        <w:rPr>
          <w:rFonts w:ascii="Times New Roman" w:eastAsia="Times New Roman" w:hAnsi="Times New Roman" w:cs="Times New Roman"/>
          <w:b/>
          <w:color w:val="000000" w:themeColor="text1"/>
        </w:rPr>
        <w:t>0-</w:t>
      </w:r>
      <w:r w:rsidR="00A441A6">
        <w:rPr>
          <w:rFonts w:ascii="Times New Roman" w:eastAsia="Times New Roman" w:hAnsi="Times New Roman" w:cs="Times New Roman"/>
          <w:b/>
          <w:color w:val="000000" w:themeColor="text1"/>
        </w:rPr>
        <w:t>5</w:t>
      </w:r>
      <w:r w:rsidR="00594A91" w:rsidRPr="00354E66">
        <w:rPr>
          <w:rFonts w:ascii="Times New Roman" w:eastAsia="Times New Roman" w:hAnsi="Times New Roman" w:cs="Times New Roman"/>
          <w:b/>
          <w:color w:val="000000" w:themeColor="text1"/>
        </w:rPr>
        <w:t>0</w:t>
      </w:r>
      <w:r w:rsidR="00354E66" w:rsidRPr="00354E66">
        <w:rPr>
          <w:rFonts w:ascii="Times New Roman" w:eastAsia="Times New Roman" w:hAnsi="Times New Roman" w:cs="Times New Roman"/>
          <w:b/>
          <w:color w:val="000000" w:themeColor="text1"/>
        </w:rPr>
        <w:t>:</w:t>
      </w:r>
    </w:p>
    <w:p w14:paraId="007FBC51" w14:textId="3F6826B9" w:rsidR="00354E66" w:rsidRDefault="00354E66" w:rsidP="00DF1C8A">
      <w:pPr>
        <w:ind w:left="360"/>
        <w:rPr>
          <w:rFonts w:ascii="Times New Roman" w:eastAsia="Times New Roman" w:hAnsi="Times New Roman" w:cs="Times New Roman"/>
          <w:color w:val="2E74B5" w:themeColor="accent5" w:themeShade="BF"/>
        </w:rPr>
      </w:pPr>
    </w:p>
    <w:p w14:paraId="19A262FF" w14:textId="77777777" w:rsidR="00354E66" w:rsidRPr="00594A91" w:rsidRDefault="00354E66" w:rsidP="00DF1C8A">
      <w:pPr>
        <w:ind w:left="360"/>
        <w:rPr>
          <w:rFonts w:ascii="Times New Roman" w:eastAsia="Times New Roman" w:hAnsi="Times New Roman" w:cs="Times New Roman"/>
          <w:color w:val="2E74B5" w:themeColor="accent5" w:themeShade="BF"/>
        </w:rPr>
      </w:pPr>
    </w:p>
    <w:p w14:paraId="4C0E0998" w14:textId="66E9CDC8" w:rsidR="00B142B7" w:rsidRPr="00A441A6" w:rsidRDefault="00B142B7" w:rsidP="00354E66">
      <w:pPr>
        <w:ind w:left="720"/>
        <w:rPr>
          <w:rFonts w:ascii="Times New Roman" w:hAnsi="Times New Roman" w:cs="Times New Roman"/>
          <w:b/>
          <w:color w:val="4472C4" w:themeColor="accent1"/>
        </w:rPr>
      </w:pPr>
      <w:r w:rsidRPr="00A441A6">
        <w:rPr>
          <w:rFonts w:ascii="Times New Roman" w:eastAsia="Times New Roman" w:hAnsi="Times New Roman" w:cs="Times New Roman"/>
          <w:b/>
          <w:color w:val="4472C4" w:themeColor="accent1"/>
        </w:rPr>
        <w:t>“</w:t>
      </w:r>
      <w:r w:rsidR="00A441A6" w:rsidRPr="00A441A6">
        <w:rPr>
          <w:rFonts w:ascii="Times New Roman" w:hAnsi="Times New Roman" w:cs="Times New Roman"/>
          <w:b/>
          <w:color w:val="4472C4" w:themeColor="accent1"/>
        </w:rPr>
        <w:t xml:space="preserve">All mammals have cell-autonomous clocks that coordinate the rhythm of metabolism. The molecular clock consists of the CLOCK:BMAL1 heterodimer that binds to regulatory elements in DNA (E boxes), among them are its own repressors cryptochrome (1 &amp; 2) and period (1-3)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UYkoX6Kc","properties":{"formattedCitation":"(5)","plainCitation":"(5)","noteIndex":0},"citationItems":[{"id":1344,"uris":["http://zotero.org/users/5073745/items/MVHSVNQ2"],"itemData":{"id":1344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FF55D5">
        <w:rPr>
          <w:rFonts w:ascii="Times New Roman" w:hAnsi="Times New Roman" w:cs="Times New Roman"/>
          <w:b/>
          <w:noProof/>
          <w:color w:val="4472C4" w:themeColor="accent1"/>
        </w:rPr>
        <w:t>(5)</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The nuclear hormone receptors ROR(</w:t>
      </w:r>
      <w:r w:rsidR="00A441A6" w:rsidRPr="00A441A6">
        <w:rPr>
          <w:rFonts w:ascii="Times New Roman" w:eastAsia="Times New Roman" w:hAnsi="Times New Roman" w:cs="Times New Roman"/>
          <w:b/>
          <w:color w:val="4472C4" w:themeColor="accent1"/>
          <w:shd w:val="clear" w:color="auto" w:fill="FFFFFF"/>
        </w:rPr>
        <w:t>α, β, and γ</w:t>
      </w:r>
      <w:r w:rsidR="00A441A6" w:rsidRPr="00A441A6">
        <w:rPr>
          <w:rFonts w:ascii="Times New Roman" w:hAnsi="Times New Roman" w:cs="Times New Roman"/>
          <w:b/>
          <w:color w:val="4472C4" w:themeColor="accent1"/>
        </w:rPr>
        <w:t>) and REV-ERB (</w:t>
      </w:r>
      <w:r w:rsidR="00A441A6" w:rsidRPr="00A441A6">
        <w:rPr>
          <w:rFonts w:ascii="Times New Roman" w:eastAsia="Times New Roman" w:hAnsi="Times New Roman" w:cs="Times New Roman"/>
          <w:b/>
          <w:color w:val="4472C4" w:themeColor="accent1"/>
          <w:shd w:val="clear" w:color="auto" w:fill="FFFFFF"/>
        </w:rPr>
        <w:t>α and β</w:t>
      </w:r>
      <w:r w:rsidR="00A441A6" w:rsidRPr="00A441A6">
        <w:rPr>
          <w:rFonts w:ascii="Times New Roman" w:hAnsi="Times New Roman" w:cs="Times New Roman"/>
          <w:b/>
          <w:color w:val="4472C4" w:themeColor="accent1"/>
        </w:rPr>
        <w:t xml:space="preserve">) activate or repress expression of BMAL1 respectively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{"citationID":"RzFH2ENZ","properties":{"formattedCitation":"(6, 7)","plainCitation":"(6, 7)","noteIndex":0},"citationItems":[{"id":891,"uris":["http://zotero.org/users/5073745/items/5D8DPZT4"],"itemData":{"id":891,"type":"article-journal","abstract":"A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metabolism","volume":"354","author":[{"family":"Panda","given":"Satchidananda"}],"issued":{"date-parts":[["2016"]],"season":"25"}}},{"id":1339,"uris":["http://zotero.org/users/5073745/items/PN9GJ86N"],"itemData":{"id":1339,"type":"article-journal","abstract":"The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FF55D5">
        <w:rPr>
          <w:rFonts w:ascii="Times New Roman" w:hAnsi="Times New Roman" w:cs="Times New Roman"/>
          <w:b/>
          <w:noProof/>
          <w:color w:val="4472C4" w:themeColor="accent1"/>
        </w:rPr>
        <w:t>(6, 7)</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This highly coordinated transcription factor system entrains circadian rhythm in the central clock, the suprachiasmatic nucleus (SCN) of the brain, according to external cues. Peripheral tissues also possess internal clocks that can be entrained. This system is imparts a rhythm of metabolism, programming predominance of melatonin during the night hours and cortisol/corticosterone during early waking hours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{"citationID":"IlLzwVoZ","properties":{"formattedCitation":"(6)","plainCitation":"(6)","noteIndex":0},"citationItems":[{"id":891,"uris":["http://zotero.org/users/5073745/items/5D8DPZT4"],"itemData":{"id":891,"type":"article-journal","abstract":"A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FF55D5">
        <w:rPr>
          <w:rFonts w:ascii="Times New Roman" w:hAnsi="Times New Roman" w:cs="Times New Roman"/>
          <w:b/>
          <w:noProof/>
          <w:color w:val="4472C4" w:themeColor="accent1"/>
        </w:rPr>
        <w:t>(6)</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 xml:space="preserve">. Factors capable of manipulating, or entraining, this system are called zeitgebers. One such potent zeitgeber is food intake </w:t>
      </w:r>
      <w:r w:rsidR="00A441A6" w:rsidRPr="00A441A6">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{"citationID":"a18nlb24mop","properties":{"formattedCitation":"(8)","plainCitation":"(8)","noteIndex":0},"citationItems":[{"id":1401,"uris":["http://zotero.org/users/5073745/items/SFXX8NC5"],"itemData":{"id":1401,"type":"article-journal","abstract":"The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A441A6" w:rsidRPr="00A441A6">
        <w:rPr>
          <w:rFonts w:ascii="Times New Roman" w:hAnsi="Times New Roman" w:cs="Times New Roman"/>
          <w:b/>
          <w:color w:val="4472C4" w:themeColor="accent1"/>
        </w:rPr>
        <w:fldChar w:fldCharType="separate"/>
      </w:r>
      <w:r w:rsidR="00FF55D5">
        <w:rPr>
          <w:rFonts w:ascii="Times New Roman" w:hAnsi="Times New Roman" w:cs="Times New Roman"/>
          <w:b/>
          <w:color w:val="4472C4" w:themeColor="accent1"/>
        </w:rPr>
        <w:t>(8)</w:t>
      </w:r>
      <w:r w:rsidR="00A441A6" w:rsidRPr="00A441A6">
        <w:rPr>
          <w:rFonts w:ascii="Times New Roman" w:hAnsi="Times New Roman" w:cs="Times New Roman"/>
          <w:b/>
          <w:color w:val="4472C4" w:themeColor="accent1"/>
        </w:rPr>
        <w:fldChar w:fldCharType="end"/>
      </w:r>
      <w:r w:rsidR="00A441A6" w:rsidRPr="00A441A6">
        <w:rPr>
          <w:rFonts w:ascii="Times New Roman" w:hAnsi="Times New Roman" w:cs="Times New Roman"/>
          <w:b/>
          <w:color w:val="4472C4" w:themeColor="accent1"/>
        </w:rPr>
        <w:t>.”</w:t>
      </w:r>
    </w:p>
    <w:p w14:paraId="2A9AFBDE" w14:textId="77777777" w:rsidR="00DF1C8A" w:rsidRDefault="00DF1C8A" w:rsidP="00DF1C8A">
      <w:pPr>
        <w:pStyle w:val="ListParagraph"/>
        <w:rPr>
          <w:rFonts w:ascii="Times New Roman" w:eastAsia="Times New Roman" w:hAnsi="Times New Roman" w:cs="Times New Roman"/>
          <w:color w:val="222222"/>
        </w:rPr>
      </w:pPr>
    </w:p>
    <w:p w14:paraId="6DA50766" w14:textId="38297C86" w:rsidR="00471AC9" w:rsidRPr="00DF1C8A" w:rsidRDefault="00192279" w:rsidP="00DF1C8A">
      <w:pPr>
        <w:pStyle w:val="ListParagraph"/>
        <w:numPr>
          <w:ilvl w:val="0"/>
          <w:numId w:val="3"/>
        </w:numPr>
        <w:rPr>
          <w:rFonts w:ascii="Times New Roman" w:eastAsia="Times New Roman" w:hAnsi="Times New Roman" w:cs="Times New Roman"/>
          <w:color w:val="222222"/>
        </w:rPr>
      </w:pPr>
      <w:r w:rsidRPr="00DF1C8A">
        <w:rPr>
          <w:rFonts w:ascii="Times New Roman" w:eastAsia="Times New Roman" w:hAnsi="Times New Roman" w:cs="Times New Roman"/>
          <w:color w:val="222222"/>
          <w:shd w:val="clear" w:color="auto" w:fill="FFFFFF"/>
        </w:rPr>
        <w:lastRenderedPageBreak/>
        <w:t xml:space="preserve">The second paragraph of the introduction needs more </w:t>
      </w:r>
      <w:proofErr w:type="gramStart"/>
      <w:r w:rsidRPr="00DF1C8A">
        <w:rPr>
          <w:rFonts w:ascii="Times New Roman" w:eastAsia="Times New Roman" w:hAnsi="Times New Roman" w:cs="Times New Roman"/>
          <w:color w:val="222222"/>
          <w:shd w:val="clear" w:color="auto" w:fill="FFFFFF"/>
        </w:rPr>
        <w:t>structure</w:t>
      </w:r>
      <w:proofErr w:type="gramEnd"/>
      <w:r w:rsidRPr="00DF1C8A">
        <w:rPr>
          <w:rFonts w:ascii="Times New Roman" w:eastAsia="Times New Roman" w:hAnsi="Times New Roman" w:cs="Times New Roman"/>
          <w:color w:val="222222"/>
          <w:shd w:val="clear" w:color="auto" w:fill="FFFFFF"/>
        </w:rPr>
        <w:t xml:space="preserve"> and the last sentence is meaningless without examples.</w:t>
      </w:r>
    </w:p>
    <w:p w14:paraId="48EE87F8" w14:textId="77777777" w:rsidR="00471AC9" w:rsidRDefault="00471AC9" w:rsidP="00CC5DE1">
      <w:pPr>
        <w:rPr>
          <w:rFonts w:ascii="Times New Roman" w:eastAsia="Times New Roman" w:hAnsi="Times New Roman" w:cs="Times New Roman"/>
          <w:color w:val="222222"/>
        </w:rPr>
      </w:pPr>
    </w:p>
    <w:p w14:paraId="12994498" w14:textId="43F76B49" w:rsidR="00354E66" w:rsidRDefault="005767DF" w:rsidP="00354E66">
      <w:pPr>
        <w:ind w:left="360"/>
        <w:rPr>
          <w:rFonts w:ascii="Times New Roman" w:eastAsia="Times New Roman" w:hAnsi="Times New Roman" w:cs="Times New Roman"/>
          <w:color w:val="4472C4" w:themeColor="accent1"/>
        </w:rPr>
      </w:pPr>
      <w:r w:rsidRPr="00354E66">
        <w:rPr>
          <w:rFonts w:ascii="Times New Roman" w:eastAsia="Times New Roman" w:hAnsi="Times New Roman" w:cs="Times New Roman"/>
          <w:b/>
          <w:color w:val="222222"/>
        </w:rPr>
        <w:t xml:space="preserve">We </w:t>
      </w:r>
      <w:r w:rsidR="00354E66">
        <w:rPr>
          <w:rFonts w:ascii="Times New Roman" w:eastAsia="Times New Roman" w:hAnsi="Times New Roman" w:cs="Times New Roman"/>
          <w:b/>
          <w:color w:val="222222"/>
        </w:rPr>
        <w:t xml:space="preserve">appreciate this suggestion and have </w:t>
      </w:r>
      <w:r w:rsidR="00354E66" w:rsidRPr="00354E66">
        <w:rPr>
          <w:rFonts w:ascii="Times New Roman" w:eastAsia="Times New Roman" w:hAnsi="Times New Roman" w:cs="Times New Roman"/>
          <w:b/>
          <w:color w:val="222222"/>
        </w:rPr>
        <w:t>updated</w:t>
      </w:r>
      <w:r w:rsidRPr="00354E66">
        <w:rPr>
          <w:rFonts w:ascii="Times New Roman" w:eastAsia="Times New Roman" w:hAnsi="Times New Roman" w:cs="Times New Roman"/>
          <w:b/>
          <w:color w:val="222222"/>
        </w:rPr>
        <w:t xml:space="preserve"> the language to transition more naturally between topics in this paragraph</w:t>
      </w:r>
      <w:r w:rsidR="008A3DCC">
        <w:rPr>
          <w:rFonts w:ascii="Times New Roman" w:eastAsia="Times New Roman" w:hAnsi="Times New Roman" w:cs="Times New Roman"/>
          <w:b/>
          <w:color w:val="222222"/>
        </w:rPr>
        <w:t xml:space="preserve">, and were more specific about the examples of outcomes from Ramadan-related literature </w:t>
      </w:r>
      <w:r w:rsidR="00354E66" w:rsidRPr="00354E66">
        <w:rPr>
          <w:rFonts w:ascii="Times New Roman" w:eastAsia="Times New Roman" w:hAnsi="Times New Roman" w:cs="Times New Roman"/>
          <w:b/>
          <w:color w:val="000000" w:themeColor="text1"/>
        </w:rPr>
        <w:t>on p</w:t>
      </w:r>
      <w:r w:rsidRPr="00354E66">
        <w:rPr>
          <w:rFonts w:ascii="Times New Roman" w:eastAsia="Times New Roman" w:hAnsi="Times New Roman" w:cs="Times New Roman"/>
          <w:b/>
          <w:color w:val="000000" w:themeColor="text1"/>
        </w:rPr>
        <w:t xml:space="preserve">age </w:t>
      </w:r>
      <w:r w:rsidR="00594A91" w:rsidRPr="00354E66">
        <w:rPr>
          <w:rFonts w:ascii="Times New Roman" w:eastAsia="Times New Roman" w:hAnsi="Times New Roman" w:cs="Times New Roman"/>
          <w:b/>
          <w:color w:val="000000" w:themeColor="text1"/>
        </w:rPr>
        <w:t>4</w:t>
      </w:r>
      <w:r w:rsidRPr="00354E66">
        <w:rPr>
          <w:rFonts w:ascii="Times New Roman" w:eastAsia="Times New Roman" w:hAnsi="Times New Roman" w:cs="Times New Roman"/>
          <w:b/>
          <w:color w:val="000000" w:themeColor="text1"/>
        </w:rPr>
        <w:t xml:space="preserve"> line </w:t>
      </w:r>
      <w:r w:rsidR="008A3DCC">
        <w:rPr>
          <w:rFonts w:ascii="Times New Roman" w:eastAsia="Times New Roman" w:hAnsi="Times New Roman" w:cs="Times New Roman"/>
          <w:b/>
          <w:color w:val="000000" w:themeColor="text1"/>
        </w:rPr>
        <w:t>5</w:t>
      </w:r>
      <w:r w:rsidR="00594A91" w:rsidRPr="00354E66">
        <w:rPr>
          <w:rFonts w:ascii="Times New Roman" w:eastAsia="Times New Roman" w:hAnsi="Times New Roman" w:cs="Times New Roman"/>
          <w:b/>
          <w:color w:val="000000" w:themeColor="text1"/>
        </w:rPr>
        <w:t>7</w:t>
      </w:r>
      <w:r w:rsidR="008A3DCC">
        <w:rPr>
          <w:rFonts w:ascii="Times New Roman" w:eastAsia="Times New Roman" w:hAnsi="Times New Roman" w:cs="Times New Roman"/>
          <w:b/>
          <w:color w:val="000000" w:themeColor="text1"/>
        </w:rPr>
        <w:t xml:space="preserve">- page </w:t>
      </w:r>
      <w:r w:rsidR="00594A91" w:rsidRPr="00354E66">
        <w:rPr>
          <w:rFonts w:ascii="Times New Roman" w:eastAsia="Times New Roman" w:hAnsi="Times New Roman" w:cs="Times New Roman"/>
          <w:b/>
          <w:color w:val="000000" w:themeColor="text1"/>
        </w:rPr>
        <w:t xml:space="preserve">5 line </w:t>
      </w:r>
      <w:r w:rsidR="008A3DCC">
        <w:rPr>
          <w:rFonts w:ascii="Times New Roman" w:eastAsia="Times New Roman" w:hAnsi="Times New Roman" w:cs="Times New Roman"/>
          <w:b/>
          <w:color w:val="000000" w:themeColor="text1"/>
        </w:rPr>
        <w:t>77</w:t>
      </w:r>
      <w:r w:rsidR="00354E66">
        <w:rPr>
          <w:rFonts w:ascii="Times New Roman" w:eastAsia="Times New Roman" w:hAnsi="Times New Roman" w:cs="Times New Roman"/>
          <w:b/>
          <w:color w:val="000000" w:themeColor="text1"/>
        </w:rPr>
        <w:t xml:space="preserve"> to now read</w:t>
      </w:r>
      <w:r w:rsidR="00354E66" w:rsidRPr="00354E66">
        <w:rPr>
          <w:rFonts w:ascii="Times New Roman" w:eastAsia="Times New Roman" w:hAnsi="Times New Roman" w:cs="Times New Roman"/>
          <w:b/>
          <w:color w:val="000000" w:themeColor="text1"/>
        </w:rPr>
        <w:t>:</w:t>
      </w:r>
    </w:p>
    <w:p w14:paraId="3C742903" w14:textId="77777777" w:rsidR="00354E66" w:rsidRDefault="00354E66" w:rsidP="00354E66">
      <w:pPr>
        <w:ind w:left="360"/>
        <w:rPr>
          <w:rFonts w:ascii="Times New Roman" w:eastAsia="Times New Roman" w:hAnsi="Times New Roman" w:cs="Times New Roman"/>
          <w:color w:val="4472C4" w:themeColor="accent1"/>
        </w:rPr>
      </w:pPr>
    </w:p>
    <w:p w14:paraId="38C92901" w14:textId="77777777" w:rsidR="00354E66" w:rsidRDefault="00354E66" w:rsidP="00354E66">
      <w:pPr>
        <w:ind w:left="360"/>
        <w:rPr>
          <w:rFonts w:ascii="Times New Roman" w:eastAsia="Times New Roman" w:hAnsi="Times New Roman" w:cs="Times New Roman"/>
          <w:color w:val="4472C4" w:themeColor="accent1"/>
        </w:rPr>
      </w:pPr>
    </w:p>
    <w:p w14:paraId="312063CA" w14:textId="71A3D2B3" w:rsidR="005767DF" w:rsidRPr="008A3DCC" w:rsidRDefault="005767DF" w:rsidP="008A3DCC">
      <w:pPr>
        <w:ind w:firstLine="720"/>
        <w:rPr>
          <w:rFonts w:ascii="Times New Roman" w:hAnsi="Times New Roman" w:cs="Times New Roman"/>
          <w:b/>
          <w:color w:val="4472C4" w:themeColor="accent1"/>
        </w:rPr>
      </w:pPr>
      <w:r w:rsidRPr="008A3DCC">
        <w:rPr>
          <w:rFonts w:ascii="Times New Roman" w:eastAsia="Times New Roman" w:hAnsi="Times New Roman" w:cs="Times New Roman"/>
          <w:b/>
          <w:color w:val="4472C4" w:themeColor="accent1"/>
        </w:rPr>
        <w:t>“</w:t>
      </w:r>
      <w:r w:rsidR="008A3DCC" w:rsidRPr="008A3DCC">
        <w:rPr>
          <w:rFonts w:ascii="Times New Roman" w:hAnsi="Times New Roman" w:cs="Times New Roman"/>
          <w:b/>
          <w:color w:val="4472C4" w:themeColor="accent1"/>
        </w:rPr>
        <w:t xml:space="preserve">To our knowledge, no estimate of the prevalence of TRE in humans exists. However, according to one sample, up to ten percent of people surveyed that stated they followed a diet in the year 2020 had attempted “intermittent fasting,”  making it the most prevalent dietary intervention in that sample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{"citationID":"uAU3k6ht","properties":{"formattedCitation":"(9)","plainCitation":"(9)","noteIndex":0},"citationItems":[{"id":756,"uris":["http://zotero.org/users/5073745/items/G6NTKEQP"],"itemData":{"id":756,"type":"report","title":"2020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FF55D5">
        <w:rPr>
          <w:rFonts w:ascii="Times New Roman" w:hAnsi="Times New Roman" w:cs="Times New Roman"/>
          <w:b/>
          <w:noProof/>
          <w:color w:val="4472C4" w:themeColor="accent1"/>
        </w:rPr>
        <w:t>(9)</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There are critical periods of development in the lifespan where changes to dietary behaviors can impact current and future health status. One such critical period is pregnancy. During pregnancy, habitual timing of food intake may be altered for many reasons: religious practice, food insecurity, disordered eating behaviors, nausea and vomiting of pregnancy/morning sickness, changes in taste/food preferences, or intentional timing of eating for weight maintenance. Very little research has evaluated the timing of eating during pregnancy and its impact on offspring health. One cross-sectional analysis found that extending the overnight fast during pregnancy was associated with lower blood glucose levels at mid gestation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{"citationID":"aml04jnrsl","properties":{"formattedCitation":"(10)","plainCitation":"(10)","noteIndex":0},"citationItems":[{"id":1357,"uris":["http://zotero.org/users/5073745/items/5JYMECVV"],"itemData":{"id":1357,"type":"article-journal","abstract":"BACKGROUND: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FF55D5">
        <w:rPr>
          <w:rFonts w:ascii="Times New Roman" w:hAnsi="Times New Roman" w:cs="Times New Roman"/>
          <w:b/>
          <w:color w:val="4472C4" w:themeColor="accent1"/>
        </w:rPr>
        <w:t>(10)</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Another recent work demonstrated that up to 23.7% of a pregnant and recently post-partum cohort said they were willing to try TRE during pregnancy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{"citationID":"FDlOH1ml","properties":{"formattedCitation":"(1)","plainCitation":"(1)","noteIndex":0},"citationItems":[{"id":1360,"uris":["http://zotero.org/users/5073745/items/NHIMJJF6"],"itemData":{"id":1360,"type":"article-journal","abstract":"The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FF55D5">
        <w:rPr>
          <w:rFonts w:ascii="Times New Roman" w:hAnsi="Times New Roman" w:cs="Times New Roman"/>
          <w:b/>
          <w:color w:val="4472C4" w:themeColor="accent1"/>
        </w:rPr>
        <w:t>(1)</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there is currently no information on the long-term implications of this dietary strategy for progeny. The most available literature examines fasting during the month of Ramadan while pregnant. Review of these studies found that children born to those who fasted during pregnancy have similar birth weights and rates of pre-term birth as those who did not fast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{"citationID":"a10ou4l6sqd","properties":{"formattedCitation":"(11)","plainCitation":"(11)","noteIndex":0},"citationItems":[{"id":300,"uris":["http://zotero.org/users/5073745/items/TH4IXLBS"],"itemData":{"id":300,"type":"article-journal","abstract":"Background\nAlthough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FF55D5">
        <w:rPr>
          <w:rFonts w:ascii="Times New Roman" w:hAnsi="Times New Roman" w:cs="Times New Roman"/>
          <w:b/>
          <w:color w:val="4472C4" w:themeColor="accent1"/>
        </w:rPr>
        <w:t>(11)</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In a recent review, Ramadan exposure </w:t>
      </w:r>
      <w:r w:rsidR="008A3DCC" w:rsidRPr="008A3DCC">
        <w:rPr>
          <w:rFonts w:ascii="Times New Roman" w:hAnsi="Times New Roman" w:cs="Times New Roman"/>
          <w:b/>
          <w:i/>
          <w:iCs/>
          <w:color w:val="4472C4" w:themeColor="accent1"/>
        </w:rPr>
        <w:t>in utero</w:t>
      </w:r>
      <w:r w:rsidR="008A3DCC" w:rsidRPr="008A3DCC">
        <w:rPr>
          <w:rFonts w:ascii="Times New Roman" w:hAnsi="Times New Roman" w:cs="Times New Roman"/>
          <w:b/>
          <w:color w:val="4472C4" w:themeColor="accent1"/>
        </w:rPr>
        <w:t xml:space="preserve"> was  associated with smaller body size and stature in later periods of life </w:t>
      </w:r>
      <w:r w:rsidR="008A3DCC" w:rsidRPr="008A3DCC">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{"citationID":"a8qagk1qqv","properties":{"formattedCitation":"(12)","plainCitation":"(12)","noteIndex":0},"citationItems":[{"id":1390,"uris":["http://zotero.org/users/5073745/items/Q2629FFB"],"itemData":{"id":1390,"type":"article-journal","abstract":"Ramadan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A3DCC" w:rsidRPr="008A3DCC">
        <w:rPr>
          <w:rFonts w:ascii="Times New Roman" w:hAnsi="Times New Roman" w:cs="Times New Roman"/>
          <w:b/>
          <w:color w:val="4472C4" w:themeColor="accent1"/>
        </w:rPr>
        <w:fldChar w:fldCharType="separate"/>
      </w:r>
      <w:r w:rsidR="00FF55D5">
        <w:rPr>
          <w:rFonts w:ascii="Times New Roman" w:hAnsi="Times New Roman" w:cs="Times New Roman"/>
          <w:b/>
          <w:color w:val="4472C4" w:themeColor="accent1"/>
        </w:rPr>
        <w:t>(12)</w:t>
      </w:r>
      <w:r w:rsidR="008A3DCC" w:rsidRPr="008A3DCC">
        <w:rPr>
          <w:rFonts w:ascii="Times New Roman" w:hAnsi="Times New Roman" w:cs="Times New Roman"/>
          <w:b/>
          <w:color w:val="4472C4" w:themeColor="accent1"/>
        </w:rPr>
        <w:fldChar w:fldCharType="end"/>
      </w:r>
      <w:r w:rsidR="008A3DCC" w:rsidRPr="008A3DCC">
        <w:rPr>
          <w:rFonts w:ascii="Times New Roman" w:hAnsi="Times New Roman" w:cs="Times New Roman"/>
          <w:b/>
          <w:color w:val="4472C4" w:themeColor="accent1"/>
        </w:rPr>
        <w:t xml:space="preserve">. However, these studies are </w:t>
      </w:r>
      <w:proofErr w:type="gramStart"/>
      <w:r w:rsidR="008A3DCC" w:rsidRPr="008A3DCC">
        <w:rPr>
          <w:rFonts w:ascii="Times New Roman" w:hAnsi="Times New Roman" w:cs="Times New Roman"/>
          <w:b/>
          <w:color w:val="4472C4" w:themeColor="accent1"/>
        </w:rPr>
        <w:t>limited</w:t>
      </w:r>
      <w:proofErr w:type="gramEnd"/>
      <w:r w:rsidR="008A3DCC" w:rsidRPr="008A3DCC">
        <w:rPr>
          <w:rFonts w:ascii="Times New Roman" w:hAnsi="Times New Roman" w:cs="Times New Roman"/>
          <w:b/>
          <w:color w:val="4472C4" w:themeColor="accent1"/>
        </w:rPr>
        <w:t xml:space="preserve"> and Ramadan fasting is an imperfect model for TRF, as food intake is not only limited in duration but also not permitted during the normal active phase for humans. </w:t>
      </w:r>
      <w:r w:rsidRPr="008A3DCC">
        <w:rPr>
          <w:rFonts w:ascii="Times New Roman" w:eastAsia="Times New Roman" w:hAnsi="Times New Roman" w:cs="Times New Roman"/>
          <w:b/>
          <w:color w:val="4472C4" w:themeColor="accent1"/>
        </w:rPr>
        <w:t>”</w:t>
      </w:r>
    </w:p>
    <w:p w14:paraId="1FF075AD" w14:textId="77777777" w:rsidR="00DF1C8A" w:rsidRDefault="00DF1C8A" w:rsidP="00DF1C8A">
      <w:pPr>
        <w:pStyle w:val="ListParagraph"/>
        <w:rPr>
          <w:rFonts w:ascii="Times New Roman" w:eastAsia="Times New Roman" w:hAnsi="Times New Roman" w:cs="Times New Roman"/>
          <w:color w:val="222222"/>
          <w:shd w:val="clear" w:color="auto" w:fill="FFFFFF"/>
        </w:rPr>
      </w:pPr>
    </w:p>
    <w:p w14:paraId="3B6861B8" w14:textId="1FB64266" w:rsidR="0007272E" w:rsidRDefault="00192279" w:rsidP="00DF1C8A">
      <w:pPr>
        <w:pStyle w:val="ListParagraph"/>
        <w:numPr>
          <w:ilvl w:val="0"/>
          <w:numId w:val="3"/>
        </w:numPr>
        <w:rPr>
          <w:rFonts w:ascii="Times New Roman" w:eastAsia="Times New Roman" w:hAnsi="Times New Roman" w:cs="Times New Roman"/>
          <w:color w:val="222222"/>
          <w:shd w:val="clear" w:color="auto" w:fill="FFFFFF"/>
        </w:rPr>
      </w:pPr>
      <w:r w:rsidRPr="00DF1C8A">
        <w:rPr>
          <w:rFonts w:ascii="Times New Roman" w:eastAsia="Times New Roman" w:hAnsi="Times New Roman" w:cs="Times New Roman"/>
          <w:color w:val="222222"/>
          <w:shd w:val="clear" w:color="auto" w:fill="FFFFFF"/>
        </w:rPr>
        <w:t xml:space="preserve">Perhaps with the Ramadan example the authors should also point out that the food consumption is out of phase with normal feeding </w:t>
      </w:r>
      <w:proofErr w:type="spellStart"/>
      <w:r w:rsidRPr="00DF1C8A">
        <w:rPr>
          <w:rFonts w:ascii="Times New Roman" w:eastAsia="Times New Roman" w:hAnsi="Times New Roman" w:cs="Times New Roman"/>
          <w:color w:val="222222"/>
          <w:shd w:val="clear" w:color="auto" w:fill="FFFFFF"/>
        </w:rPr>
        <w:t>behavio</w:t>
      </w:r>
      <w:r w:rsidR="00CF3544">
        <w:rPr>
          <w:rFonts w:ascii="Times New Roman" w:eastAsia="Times New Roman" w:hAnsi="Times New Roman" w:cs="Times New Roman"/>
          <w:color w:val="222222"/>
          <w:shd w:val="clear" w:color="auto" w:fill="FFFFFF"/>
        </w:rPr>
        <w:t>u</w:t>
      </w:r>
      <w:r w:rsidRPr="00DF1C8A">
        <w:rPr>
          <w:rFonts w:ascii="Times New Roman" w:eastAsia="Times New Roman" w:hAnsi="Times New Roman" w:cs="Times New Roman"/>
          <w:color w:val="222222"/>
          <w:shd w:val="clear" w:color="auto" w:fill="FFFFFF"/>
        </w:rPr>
        <w:t>r</w:t>
      </w:r>
      <w:proofErr w:type="spellEnd"/>
      <w:r w:rsidRPr="00DF1C8A">
        <w:rPr>
          <w:rFonts w:ascii="Times New Roman" w:eastAsia="Times New Roman" w:hAnsi="Times New Roman" w:cs="Times New Roman"/>
          <w:color w:val="222222"/>
          <w:shd w:val="clear" w:color="auto" w:fill="FFFFFF"/>
        </w:rPr>
        <w:t>.</w:t>
      </w:r>
    </w:p>
    <w:p w14:paraId="2A00AF12" w14:textId="77777777" w:rsidR="00354E66" w:rsidRPr="00DF1C8A" w:rsidRDefault="00354E66" w:rsidP="00354E66">
      <w:pPr>
        <w:pStyle w:val="ListParagraph"/>
        <w:rPr>
          <w:rFonts w:ascii="Times New Roman" w:eastAsia="Times New Roman" w:hAnsi="Times New Roman" w:cs="Times New Roman"/>
          <w:color w:val="222222"/>
          <w:shd w:val="clear" w:color="auto" w:fill="FFFFFF"/>
        </w:rPr>
      </w:pPr>
    </w:p>
    <w:p w14:paraId="6007D7E0" w14:textId="5348B1AD" w:rsidR="00354E66" w:rsidRDefault="00B64DFE" w:rsidP="00594A91">
      <w:pPr>
        <w:ind w:firstLine="720"/>
        <w:rPr>
          <w:rFonts w:ascii="Times New Roman" w:hAnsi="Times New Roman" w:cs="Times New Roman"/>
          <w:b/>
          <w:color w:val="4472C4" w:themeColor="accent1"/>
        </w:rPr>
      </w:pPr>
      <w:r w:rsidRPr="00354E66">
        <w:rPr>
          <w:rFonts w:ascii="Times New Roman" w:eastAsia="Times New Roman" w:hAnsi="Times New Roman" w:cs="Times New Roman"/>
          <w:b/>
          <w:color w:val="000000" w:themeColor="text1"/>
          <w:shd w:val="clear" w:color="auto" w:fill="FFFFFF"/>
        </w:rPr>
        <w:t xml:space="preserve">We </w:t>
      </w:r>
      <w:r w:rsidR="00354E66">
        <w:rPr>
          <w:rFonts w:ascii="Times New Roman" w:eastAsia="Times New Roman" w:hAnsi="Times New Roman" w:cs="Times New Roman"/>
          <w:b/>
          <w:color w:val="000000" w:themeColor="text1"/>
          <w:shd w:val="clear" w:color="auto" w:fill="FFFFFF"/>
        </w:rPr>
        <w:t xml:space="preserve">have now </w:t>
      </w:r>
      <w:r w:rsidRPr="00354E66">
        <w:rPr>
          <w:rFonts w:ascii="Times New Roman" w:eastAsia="Times New Roman" w:hAnsi="Times New Roman" w:cs="Times New Roman"/>
          <w:b/>
          <w:color w:val="000000" w:themeColor="text1"/>
          <w:shd w:val="clear" w:color="auto" w:fill="FFFFFF"/>
        </w:rPr>
        <w:t xml:space="preserve">included </w:t>
      </w:r>
      <w:r w:rsidR="000B644F" w:rsidRPr="00354E66">
        <w:rPr>
          <w:rFonts w:ascii="Times New Roman" w:eastAsia="Times New Roman" w:hAnsi="Times New Roman" w:cs="Times New Roman"/>
          <w:b/>
          <w:color w:val="000000" w:themeColor="text1"/>
          <w:shd w:val="clear" w:color="auto" w:fill="FFFFFF"/>
        </w:rPr>
        <w:t>clarification about the phase-shifted eating of Ramadan</w:t>
      </w:r>
      <w:r w:rsidR="00354E66">
        <w:rPr>
          <w:rFonts w:ascii="Times New Roman" w:eastAsia="Times New Roman" w:hAnsi="Times New Roman" w:cs="Times New Roman"/>
          <w:b/>
          <w:color w:val="000000" w:themeColor="text1"/>
          <w:shd w:val="clear" w:color="auto" w:fill="FFFFFF"/>
        </w:rPr>
        <w:t xml:space="preserve"> on p</w:t>
      </w:r>
      <w:r w:rsidR="000B644F" w:rsidRPr="00354E66">
        <w:rPr>
          <w:rFonts w:ascii="Times New Roman" w:eastAsia="Times New Roman" w:hAnsi="Times New Roman" w:cs="Times New Roman"/>
          <w:b/>
          <w:color w:val="000000" w:themeColor="text1"/>
          <w:shd w:val="clear" w:color="auto" w:fill="FFFFFF"/>
        </w:rPr>
        <w:t xml:space="preserve">age </w:t>
      </w:r>
      <w:r w:rsidR="00594A91" w:rsidRPr="00354E66">
        <w:rPr>
          <w:rFonts w:ascii="Times New Roman" w:eastAsia="Times New Roman" w:hAnsi="Times New Roman" w:cs="Times New Roman"/>
          <w:b/>
          <w:color w:val="000000" w:themeColor="text1"/>
          <w:shd w:val="clear" w:color="auto" w:fill="FFFFFF"/>
        </w:rPr>
        <w:t>5</w:t>
      </w:r>
      <w:r w:rsidR="000B644F" w:rsidRPr="00354E66">
        <w:rPr>
          <w:rFonts w:ascii="Times New Roman" w:eastAsia="Times New Roman" w:hAnsi="Times New Roman" w:cs="Times New Roman"/>
          <w:b/>
          <w:color w:val="000000" w:themeColor="text1"/>
          <w:shd w:val="clear" w:color="auto" w:fill="FFFFFF"/>
        </w:rPr>
        <w:t xml:space="preserve"> Line </w:t>
      </w:r>
      <w:r w:rsidR="00931A3D">
        <w:rPr>
          <w:rFonts w:ascii="Times New Roman" w:eastAsia="Times New Roman" w:hAnsi="Times New Roman" w:cs="Times New Roman"/>
          <w:b/>
          <w:color w:val="000000" w:themeColor="text1"/>
          <w:shd w:val="clear" w:color="auto" w:fill="FFFFFF"/>
        </w:rPr>
        <w:t>73</w:t>
      </w:r>
      <w:r w:rsidR="00942024" w:rsidRPr="00354E66">
        <w:rPr>
          <w:rFonts w:ascii="Times New Roman" w:eastAsia="Times New Roman" w:hAnsi="Times New Roman" w:cs="Times New Roman"/>
          <w:b/>
          <w:color w:val="000000" w:themeColor="text1"/>
          <w:shd w:val="clear" w:color="auto" w:fill="FFFFFF"/>
        </w:rPr>
        <w:t>-</w:t>
      </w:r>
      <w:r w:rsidR="00931A3D">
        <w:rPr>
          <w:rFonts w:ascii="Times New Roman" w:eastAsia="Times New Roman" w:hAnsi="Times New Roman" w:cs="Times New Roman"/>
          <w:b/>
          <w:color w:val="000000" w:themeColor="text1"/>
          <w:shd w:val="clear" w:color="auto" w:fill="FFFFFF"/>
        </w:rPr>
        <w:t>77</w:t>
      </w:r>
      <w:r w:rsidR="00354E66">
        <w:rPr>
          <w:rFonts w:ascii="Times New Roman" w:eastAsia="Times New Roman" w:hAnsi="Times New Roman" w:cs="Times New Roman"/>
          <w:b/>
          <w:color w:val="000000" w:themeColor="text1"/>
          <w:shd w:val="clear" w:color="auto" w:fill="FFFFFF"/>
        </w:rPr>
        <w:t xml:space="preserve"> of the revised manuscript:</w:t>
      </w:r>
      <w:r w:rsidR="000B644F" w:rsidRPr="00DF1C8A">
        <w:rPr>
          <w:rFonts w:ascii="Times New Roman" w:eastAsia="Times New Roman" w:hAnsi="Times New Roman" w:cs="Times New Roman"/>
          <w:color w:val="4472C4" w:themeColor="accent1"/>
          <w:shd w:val="clear" w:color="auto" w:fill="FFFFFF"/>
        </w:rPr>
        <w:br/>
      </w:r>
      <w:r w:rsidR="000B644F" w:rsidRPr="00DF1C8A">
        <w:rPr>
          <w:rFonts w:ascii="Times New Roman" w:eastAsia="Times New Roman" w:hAnsi="Times New Roman" w:cs="Times New Roman"/>
          <w:color w:val="4472C4" w:themeColor="accent1"/>
          <w:shd w:val="clear" w:color="auto" w:fill="FFFFFF"/>
        </w:rPr>
        <w:br/>
      </w:r>
    </w:p>
    <w:p w14:paraId="0BEE1612" w14:textId="4AEA45C7" w:rsidR="0007272E" w:rsidRDefault="000B644F" w:rsidP="00354E66">
      <w:pPr>
        <w:ind w:left="720"/>
        <w:rPr>
          <w:rFonts w:ascii="Times New Roman" w:hAnsi="Times New Roman" w:cs="Times New Roman"/>
        </w:rPr>
      </w:pPr>
      <w:r w:rsidRPr="00354E66">
        <w:rPr>
          <w:rFonts w:ascii="Times New Roman" w:hAnsi="Times New Roman" w:cs="Times New Roman"/>
          <w:b/>
          <w:color w:val="4472C4" w:themeColor="accent1"/>
        </w:rPr>
        <w:t>“</w:t>
      </w:r>
      <w:r w:rsidR="00594A91" w:rsidRPr="00354E66">
        <w:rPr>
          <w:rFonts w:ascii="Times New Roman" w:hAnsi="Times New Roman" w:cs="Times New Roman"/>
          <w:b/>
          <w:color w:val="4472C4" w:themeColor="accent1"/>
        </w:rPr>
        <w:t>In a recent review, Ramadan exposure in utero was  associated with smaller body size and stature in later periods of life</w:t>
      </w:r>
      <w:r w:rsidR="00162A94">
        <w:rPr>
          <w:rFonts w:ascii="Times New Roman" w:hAnsi="Times New Roman" w:cs="Times New Roman"/>
          <w:b/>
          <w:color w:val="4472C4" w:themeColor="accent1"/>
        </w:rPr>
        <w:t xml:space="preserve"> </w:t>
      </w:r>
      <w:r w:rsidR="00162A94">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{"citationID":"F5LHoYPx","properties":{"formattedCitation":"(12)","plainCitation":"(12)","noteIndex":0},"citationItems":[{"id":1390,"uris":["http://zotero.org/users/5073745/items/Q2629FFB"],"itemData":{"id":1390,"type":"article-journal","abstract":"Ramadan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162A94">
        <w:rPr>
          <w:rFonts w:ascii="Times New Roman" w:hAnsi="Times New Roman" w:cs="Times New Roman"/>
          <w:b/>
          <w:color w:val="4472C4" w:themeColor="accent1"/>
        </w:rPr>
        <w:fldChar w:fldCharType="separate"/>
      </w:r>
      <w:r w:rsidR="00FF55D5">
        <w:rPr>
          <w:rFonts w:ascii="Times New Roman" w:hAnsi="Times New Roman" w:cs="Times New Roman"/>
          <w:b/>
          <w:noProof/>
          <w:color w:val="4472C4" w:themeColor="accent1"/>
        </w:rPr>
        <w:t>(12)</w:t>
      </w:r>
      <w:r w:rsidR="00162A94">
        <w:rPr>
          <w:rFonts w:ascii="Times New Roman" w:hAnsi="Times New Roman" w:cs="Times New Roman"/>
          <w:b/>
          <w:color w:val="4472C4" w:themeColor="accent1"/>
        </w:rPr>
        <w:fldChar w:fldCharType="end"/>
      </w:r>
      <w:r w:rsidR="00594A91" w:rsidRPr="00354E66">
        <w:rPr>
          <w:rFonts w:ascii="Times New Roman" w:hAnsi="Times New Roman" w:cs="Times New Roman"/>
          <w:b/>
          <w:color w:val="4472C4" w:themeColor="accent1"/>
        </w:rPr>
        <w:t xml:space="preserve">. However, these studies are </w:t>
      </w:r>
      <w:proofErr w:type="gramStart"/>
      <w:r w:rsidR="00594A91" w:rsidRPr="00354E66">
        <w:rPr>
          <w:rFonts w:ascii="Times New Roman" w:hAnsi="Times New Roman" w:cs="Times New Roman"/>
          <w:b/>
          <w:color w:val="4472C4" w:themeColor="accent1"/>
        </w:rPr>
        <w:t>limited</w:t>
      </w:r>
      <w:proofErr w:type="gramEnd"/>
      <w:r w:rsidR="00594A91" w:rsidRPr="00354E66">
        <w:rPr>
          <w:rFonts w:ascii="Times New Roman" w:hAnsi="Times New Roman" w:cs="Times New Roman"/>
          <w:b/>
          <w:color w:val="4472C4" w:themeColor="accent1"/>
        </w:rPr>
        <w:t xml:space="preserve"> and Ramadan fasting is an imperfect model for TRF, as food intake is not only limited in duration but also not permitted during the normal active phase for humans.</w:t>
      </w:r>
      <w:r w:rsidRPr="00354E66">
        <w:rPr>
          <w:rFonts w:ascii="Times New Roman" w:hAnsi="Times New Roman" w:cs="Times New Roman"/>
          <w:b/>
        </w:rPr>
        <w:t>”</w:t>
      </w:r>
      <w:r w:rsidRPr="00DF1C8A">
        <w:rPr>
          <w:rFonts w:ascii="Times New Roman" w:hAnsi="Times New Roman" w:cs="Times New Roman"/>
        </w:rPr>
        <w:t xml:space="preserve"> </w:t>
      </w:r>
    </w:p>
    <w:p w14:paraId="5FCD1155" w14:textId="77777777" w:rsidR="00354E66" w:rsidRPr="00594A91" w:rsidRDefault="00354E66" w:rsidP="00594A91">
      <w:pPr>
        <w:ind w:firstLine="720"/>
        <w:rPr>
          <w:rFonts w:ascii="Times New Roman" w:hAnsi="Times New Roman" w:cs="Times New Roman"/>
        </w:rPr>
      </w:pPr>
    </w:p>
    <w:p w14:paraId="05E5254B" w14:textId="4A2F55C5"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 xml:space="preserve">The authors need to be more specific/precise throughout the manuscript, such as naming the animals used in the studies </w:t>
      </w:r>
      <w:proofErr w:type="gramStart"/>
      <w:r w:rsidRPr="009217A1">
        <w:rPr>
          <w:rFonts w:ascii="Times New Roman" w:eastAsia="Times New Roman" w:hAnsi="Times New Roman" w:cs="Times New Roman"/>
          <w:color w:val="222222"/>
          <w:shd w:val="clear" w:color="auto" w:fill="FFFFFF"/>
        </w:rPr>
        <w:t>e.g.</w:t>
      </w:r>
      <w:proofErr w:type="gramEnd"/>
      <w:r w:rsidRPr="009217A1">
        <w:rPr>
          <w:rFonts w:ascii="Times New Roman" w:eastAsia="Times New Roman" w:hAnsi="Times New Roman" w:cs="Times New Roman"/>
          <w:color w:val="222222"/>
          <w:shd w:val="clear" w:color="auto" w:fill="FFFFFF"/>
        </w:rPr>
        <w:t xml:space="preserve"> page 5, line 22 “ad libitum fed what dams”</w:t>
      </w:r>
    </w:p>
    <w:p w14:paraId="14FA511E" w14:textId="77777777" w:rsidR="00354E66" w:rsidRPr="009217A1" w:rsidRDefault="00354E66" w:rsidP="00354E66">
      <w:pPr>
        <w:pStyle w:val="ListParagraph"/>
        <w:rPr>
          <w:rFonts w:ascii="Times New Roman" w:eastAsia="Times New Roman" w:hAnsi="Times New Roman" w:cs="Times New Roman"/>
          <w:color w:val="222222"/>
          <w:shd w:val="clear" w:color="auto" w:fill="FFFFFF"/>
        </w:rPr>
      </w:pPr>
    </w:p>
    <w:p w14:paraId="6A08F89E" w14:textId="25BDF8FA" w:rsidR="009217A1" w:rsidRPr="00354E66" w:rsidRDefault="00942024" w:rsidP="00942024">
      <w:pPr>
        <w:pStyle w:val="ListParagraph"/>
        <w:ind w:left="0"/>
        <w:rPr>
          <w:rFonts w:ascii="Times New Roman" w:eastAsia="Times New Roman" w:hAnsi="Times New Roman" w:cs="Times New Roman"/>
          <w:b/>
          <w:color w:val="000000" w:themeColor="text1"/>
          <w:shd w:val="clear" w:color="auto" w:fill="FFFFFF"/>
        </w:rPr>
      </w:pPr>
      <w:r w:rsidRPr="00354E66">
        <w:rPr>
          <w:rFonts w:ascii="Times New Roman" w:eastAsia="Times New Roman" w:hAnsi="Times New Roman" w:cs="Times New Roman"/>
          <w:b/>
          <w:color w:val="000000" w:themeColor="text1"/>
          <w:shd w:val="clear" w:color="auto" w:fill="FFFFFF"/>
        </w:rPr>
        <w:t xml:space="preserve">All dams were fed a normal chow diet in this study. </w:t>
      </w:r>
      <w:r w:rsidR="00354E66" w:rsidRPr="00354E66">
        <w:rPr>
          <w:rFonts w:ascii="Times New Roman" w:eastAsia="Times New Roman" w:hAnsi="Times New Roman" w:cs="Times New Roman"/>
          <w:b/>
          <w:color w:val="000000" w:themeColor="text1"/>
          <w:shd w:val="clear" w:color="auto" w:fill="FFFFFF"/>
        </w:rPr>
        <w:t>This is</w:t>
      </w:r>
      <w:r w:rsidRPr="00354E66">
        <w:rPr>
          <w:rFonts w:ascii="Times New Roman" w:eastAsia="Times New Roman" w:hAnsi="Times New Roman" w:cs="Times New Roman"/>
          <w:b/>
          <w:color w:val="000000" w:themeColor="text1"/>
          <w:shd w:val="clear" w:color="auto" w:fill="FFFFFF"/>
        </w:rPr>
        <w:t xml:space="preserve"> indicated in the </w:t>
      </w:r>
      <w:r w:rsidR="00354E66" w:rsidRPr="00354E66">
        <w:rPr>
          <w:rFonts w:ascii="Times New Roman" w:eastAsia="Times New Roman" w:hAnsi="Times New Roman" w:cs="Times New Roman"/>
          <w:b/>
          <w:color w:val="000000" w:themeColor="text1"/>
          <w:shd w:val="clear" w:color="auto" w:fill="FFFFFF"/>
        </w:rPr>
        <w:t xml:space="preserve">revised </w:t>
      </w:r>
      <w:r w:rsidRPr="00354E66">
        <w:rPr>
          <w:rFonts w:ascii="Times New Roman" w:eastAsia="Times New Roman" w:hAnsi="Times New Roman" w:cs="Times New Roman"/>
          <w:b/>
          <w:color w:val="000000" w:themeColor="text1"/>
          <w:shd w:val="clear" w:color="auto" w:fill="FFFFFF"/>
        </w:rPr>
        <w:t>methods section</w:t>
      </w:r>
      <w:r w:rsidR="00354E66">
        <w:rPr>
          <w:rFonts w:ascii="Times New Roman" w:eastAsia="Times New Roman" w:hAnsi="Times New Roman" w:cs="Times New Roman"/>
          <w:b/>
          <w:color w:val="000000" w:themeColor="text1"/>
          <w:shd w:val="clear" w:color="auto" w:fill="FFFFFF"/>
        </w:rPr>
        <w:t xml:space="preserve"> on p</w:t>
      </w:r>
      <w:r w:rsidRPr="00354E66">
        <w:rPr>
          <w:rFonts w:ascii="Times New Roman" w:eastAsia="Times New Roman" w:hAnsi="Times New Roman" w:cs="Times New Roman"/>
          <w:b/>
          <w:color w:val="000000" w:themeColor="text1"/>
          <w:shd w:val="clear" w:color="auto" w:fill="FFFFFF"/>
        </w:rPr>
        <w:t>age 7 lines 1</w:t>
      </w:r>
      <w:r w:rsidR="004A1386">
        <w:rPr>
          <w:rFonts w:ascii="Times New Roman" w:eastAsia="Times New Roman" w:hAnsi="Times New Roman" w:cs="Times New Roman"/>
          <w:b/>
          <w:color w:val="000000" w:themeColor="text1"/>
          <w:shd w:val="clear" w:color="auto" w:fill="FFFFFF"/>
        </w:rPr>
        <w:t>25</w:t>
      </w:r>
      <w:r w:rsidRPr="00354E66">
        <w:rPr>
          <w:rFonts w:ascii="Times New Roman" w:eastAsia="Times New Roman" w:hAnsi="Times New Roman" w:cs="Times New Roman"/>
          <w:b/>
          <w:color w:val="000000" w:themeColor="text1"/>
          <w:shd w:val="clear" w:color="auto" w:fill="FFFFFF"/>
        </w:rPr>
        <w:t>-1</w:t>
      </w:r>
      <w:r w:rsidR="004A1386">
        <w:rPr>
          <w:rFonts w:ascii="Times New Roman" w:eastAsia="Times New Roman" w:hAnsi="Times New Roman" w:cs="Times New Roman"/>
          <w:b/>
          <w:color w:val="000000" w:themeColor="text1"/>
          <w:shd w:val="clear" w:color="auto" w:fill="FFFFFF"/>
        </w:rPr>
        <w:t>28</w:t>
      </w:r>
    </w:p>
    <w:p w14:paraId="34CC2426"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2D33A2B5" w14:textId="6923650B" w:rsidR="00942024" w:rsidRPr="00354E66" w:rsidRDefault="00942024" w:rsidP="00354E66">
      <w:pPr>
        <w:pStyle w:val="ListParagraph"/>
        <w:rPr>
          <w:rFonts w:ascii="Times New Roman" w:eastAsia="Times New Roman" w:hAnsi="Times New Roman" w:cs="Times New Roman"/>
          <w:b/>
          <w:color w:val="4472C4" w:themeColor="accent1"/>
          <w:shd w:val="clear" w:color="auto" w:fill="FFFFFF"/>
        </w:rPr>
      </w:pPr>
      <w:r w:rsidRPr="00354E66">
        <w:rPr>
          <w:rFonts w:ascii="Times New Roman" w:eastAsia="Times New Roman" w:hAnsi="Times New Roman" w:cs="Times New Roman"/>
          <w:b/>
          <w:color w:val="4472C4" w:themeColor="accent1"/>
          <w:shd w:val="clear" w:color="auto" w:fill="FFFFFF"/>
        </w:rPr>
        <w:t>“</w:t>
      </w:r>
      <w:r w:rsidRPr="00354E66">
        <w:rPr>
          <w:rFonts w:ascii="Times New Roman" w:hAnsi="Times New Roman" w:cs="Times New Roman"/>
          <w:b/>
          <w:color w:val="4472C4" w:themeColor="accent1"/>
        </w:rPr>
        <w:t xml:space="preserve">Dams fed AL had 24-hour access to a chow diet (NCD, </w:t>
      </w:r>
      <w:proofErr w:type="spellStart"/>
      <w:r w:rsidRPr="00354E66">
        <w:rPr>
          <w:rFonts w:ascii="Times New Roman" w:hAnsi="Times New Roman" w:cs="Times New Roman"/>
          <w:b/>
          <w:color w:val="4472C4" w:themeColor="accent1"/>
        </w:rPr>
        <w:t>Picolab</w:t>
      </w:r>
      <w:proofErr w:type="spellEnd"/>
      <w:r w:rsidRPr="00354E66">
        <w:rPr>
          <w:rFonts w:ascii="Times New Roman" w:hAnsi="Times New Roman" w:cs="Times New Roman"/>
          <w:b/>
          <w:color w:val="4472C4" w:themeColor="accent1"/>
        </w:rPr>
        <w:t xml:space="preserve"> Laboratory Rodent diet, 5L0D; 5% of Calories from fat, 24% from protein, 71% from carbohydrates). Dams fed eTRF had 6 hours of NCD food access during the early dark cycle (ZT 14-ZT 20).</w:t>
      </w:r>
      <w:r w:rsidRPr="00354E66">
        <w:rPr>
          <w:rFonts w:ascii="Times New Roman" w:eastAsia="Times New Roman" w:hAnsi="Times New Roman" w:cs="Times New Roman"/>
          <w:b/>
          <w:color w:val="4472C4" w:themeColor="accent1"/>
          <w:shd w:val="clear" w:color="auto" w:fill="FFFFFF"/>
        </w:rPr>
        <w:t>”</w:t>
      </w:r>
    </w:p>
    <w:p w14:paraId="0DE83E53" w14:textId="77777777" w:rsidR="00354E66" w:rsidRPr="00942024" w:rsidRDefault="00354E66" w:rsidP="00942024">
      <w:pPr>
        <w:pStyle w:val="ListParagraph"/>
        <w:ind w:left="0"/>
        <w:rPr>
          <w:rFonts w:ascii="Times New Roman" w:eastAsia="Times New Roman" w:hAnsi="Times New Roman" w:cs="Times New Roman"/>
          <w:color w:val="2E74B5" w:themeColor="accent5" w:themeShade="BF"/>
          <w:shd w:val="clear" w:color="auto" w:fill="FFFFFF"/>
        </w:rPr>
      </w:pPr>
    </w:p>
    <w:p w14:paraId="07C52948" w14:textId="42D46A90" w:rsidR="009217A1" w:rsidRPr="009217A1" w:rsidRDefault="00192279" w:rsidP="009217A1">
      <w:pPr>
        <w:rPr>
          <w:rFonts w:ascii="Times New Roman" w:eastAsia="Times New Roman" w:hAnsi="Times New Roman" w:cs="Times New Roman"/>
          <w:color w:val="222222"/>
          <w:shd w:val="clear" w:color="auto" w:fill="FFFFFF"/>
        </w:rPr>
      </w:pPr>
      <w:r w:rsidRPr="009217A1">
        <w:rPr>
          <w:rStyle w:val="Heading1Char"/>
        </w:rPr>
        <w:t>Methods</w:t>
      </w:r>
      <w:r w:rsidRPr="009217A1">
        <w:rPr>
          <w:rFonts w:ascii="Times New Roman" w:eastAsia="Times New Roman" w:hAnsi="Times New Roman" w:cs="Times New Roman"/>
          <w:color w:val="222222"/>
          <w:shd w:val="clear" w:color="auto" w:fill="FFFFFF"/>
        </w:rPr>
        <w:t>:</w:t>
      </w:r>
      <w:r w:rsidRPr="009217A1">
        <w:rPr>
          <w:rFonts w:ascii="Times New Roman" w:eastAsia="Times New Roman" w:hAnsi="Times New Roman" w:cs="Times New Roman"/>
          <w:color w:val="222222"/>
        </w:rPr>
        <w:br/>
      </w:r>
    </w:p>
    <w:p w14:paraId="2E7AD1F4" w14:textId="19FE9292" w:rsidR="009217A1" w:rsidRDefault="00192279" w:rsidP="009217A1">
      <w:pPr>
        <w:pStyle w:val="ListParagraph"/>
        <w:numPr>
          <w:ilvl w:val="0"/>
          <w:numId w:val="3"/>
        </w:numPr>
        <w:rPr>
          <w:rFonts w:ascii="Times New Roman" w:eastAsia="Times New Roman" w:hAnsi="Times New Roman" w:cs="Times New Roman"/>
          <w:color w:val="222222"/>
          <w:shd w:val="clear" w:color="auto" w:fill="FFFFFF"/>
        </w:rPr>
      </w:pPr>
      <w:commentRangeStart w:id="5"/>
      <w:commentRangeStart w:id="6"/>
      <w:r w:rsidRPr="009217A1">
        <w:rPr>
          <w:rFonts w:ascii="Times New Roman" w:eastAsia="Times New Roman" w:hAnsi="Times New Roman" w:cs="Times New Roman"/>
          <w:color w:val="222222"/>
          <w:shd w:val="clear" w:color="auto" w:fill="FFFFFF"/>
        </w:rPr>
        <w:t>Zeitgeber should be abbreviated to ZT the first time it is used in the introduction.</w:t>
      </w:r>
      <w:commentRangeEnd w:id="5"/>
      <w:r w:rsidR="009B57D7">
        <w:rPr>
          <w:rStyle w:val="CommentReference"/>
        </w:rPr>
        <w:commentReference w:id="5"/>
      </w:r>
      <w:commentRangeEnd w:id="6"/>
      <w:r w:rsidR="00FC0920">
        <w:rPr>
          <w:rStyle w:val="CommentReference"/>
        </w:rPr>
        <w:commentReference w:id="6"/>
      </w:r>
    </w:p>
    <w:p w14:paraId="56499FF0" w14:textId="77777777" w:rsidR="00354E66" w:rsidRDefault="00354E66" w:rsidP="00354E66">
      <w:pPr>
        <w:pStyle w:val="ListParagraph"/>
        <w:rPr>
          <w:rFonts w:ascii="Times New Roman" w:eastAsia="Times New Roman" w:hAnsi="Times New Roman" w:cs="Times New Roman"/>
          <w:color w:val="222222"/>
          <w:shd w:val="clear" w:color="auto" w:fill="FFFFFF"/>
        </w:rPr>
      </w:pPr>
    </w:p>
    <w:p w14:paraId="2B6DAF2A" w14:textId="12CF24FB" w:rsidR="00354E66" w:rsidRPr="00354E66" w:rsidRDefault="00FC0920" w:rsidP="00837D0D">
      <w:pPr>
        <w:rPr>
          <w:rFonts w:ascii="Times New Roman" w:eastAsia="Times New Roman" w:hAnsi="Times New Roman" w:cs="Times New Roman"/>
          <w:b/>
          <w:color w:val="000000" w:themeColor="text1"/>
          <w:shd w:val="clear" w:color="auto" w:fill="FFFFFF"/>
        </w:rPr>
      </w:pPr>
      <w:r>
        <w:rPr>
          <w:rFonts w:ascii="Times New Roman" w:eastAsia="Times New Roman" w:hAnsi="Times New Roman" w:cs="Times New Roman"/>
          <w:b/>
          <w:color w:val="000000" w:themeColor="text1"/>
          <w:shd w:val="clear" w:color="auto" w:fill="FFFFFF"/>
        </w:rPr>
        <w:t>We used ZT to refer to zeitgeber time in this manuscript, so the first use of ZT is described on page 7 lines 118-119</w:t>
      </w:r>
    </w:p>
    <w:p w14:paraId="21B0A14A" w14:textId="5084E135" w:rsidR="00837D0D" w:rsidRPr="00354E66" w:rsidRDefault="00942024" w:rsidP="00354E66">
      <w:pPr>
        <w:ind w:left="360"/>
        <w:rPr>
          <w:rFonts w:ascii="Times New Roman" w:eastAsia="Times New Roman" w:hAnsi="Times New Roman" w:cs="Times New Roman"/>
          <w:b/>
          <w:color w:val="2E74B5" w:themeColor="accent5" w:themeShade="BF"/>
          <w:shd w:val="clear" w:color="auto" w:fill="FFFFFF"/>
        </w:rPr>
      </w:pPr>
      <w:r w:rsidRPr="00942024">
        <w:rPr>
          <w:rFonts w:ascii="Times New Roman" w:eastAsia="Times New Roman" w:hAnsi="Times New Roman" w:cs="Times New Roman"/>
          <w:color w:val="2E74B5" w:themeColor="accent5" w:themeShade="BF"/>
          <w:shd w:val="clear" w:color="auto" w:fill="FFFFFF"/>
        </w:rPr>
        <w:t xml:space="preserve"> </w:t>
      </w:r>
      <w:r w:rsidRPr="00942024">
        <w:rPr>
          <w:rFonts w:ascii="Times New Roman" w:eastAsia="Times New Roman" w:hAnsi="Times New Roman" w:cs="Times New Roman"/>
          <w:color w:val="2E74B5" w:themeColor="accent5" w:themeShade="BF"/>
          <w:shd w:val="clear" w:color="auto" w:fill="FFFFFF"/>
        </w:rPr>
        <w:br/>
      </w:r>
      <w:r w:rsidRPr="00354E66">
        <w:rPr>
          <w:rFonts w:ascii="Times New Roman" w:eastAsia="Times New Roman" w:hAnsi="Times New Roman" w:cs="Times New Roman"/>
          <w:b/>
          <w:color w:val="2E74B5" w:themeColor="accent5" w:themeShade="BF"/>
          <w:shd w:val="clear" w:color="auto" w:fill="FFFFFF"/>
        </w:rPr>
        <w:t>“</w:t>
      </w:r>
      <w:r w:rsidR="00FC0920" w:rsidRPr="00FC0920">
        <w:rPr>
          <w:rFonts w:ascii="Times New Roman" w:hAnsi="Times New Roman" w:cs="Times New Roman"/>
          <w:b/>
          <w:bCs/>
          <w:color w:val="4472C4" w:themeColor="accent1"/>
        </w:rPr>
        <w:t>All animals were maintained on a, 12-hour light/dark (12 dark (ZT12, 6pm):12 light (ZT0, 6am); ZT = zeitgeber time) cycle in a temperature and humidity-controlled room.</w:t>
      </w:r>
      <w:r w:rsidRPr="00FC0920">
        <w:rPr>
          <w:rFonts w:ascii="Times New Roman" w:eastAsia="Times New Roman" w:hAnsi="Times New Roman" w:cs="Times New Roman"/>
          <w:b/>
          <w:bCs/>
          <w:color w:val="4472C4" w:themeColor="accent1"/>
          <w:shd w:val="clear" w:color="auto" w:fill="FFFFFF"/>
        </w:rPr>
        <w:t>”</w:t>
      </w:r>
    </w:p>
    <w:p w14:paraId="686D9B73" w14:textId="77777777" w:rsidR="00354E66" w:rsidRPr="00942024" w:rsidRDefault="00354E66" w:rsidP="00837D0D">
      <w:pPr>
        <w:rPr>
          <w:rFonts w:ascii="Times New Roman" w:eastAsia="Times New Roman" w:hAnsi="Times New Roman" w:cs="Times New Roman"/>
          <w:color w:val="2E74B5" w:themeColor="accent5" w:themeShade="BF"/>
          <w:shd w:val="clear" w:color="auto" w:fill="FFFFFF"/>
        </w:rPr>
      </w:pPr>
    </w:p>
    <w:p w14:paraId="56CB5CA8" w14:textId="65CF3CDF"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Is the GTT an intraperitoneal GTT or an oral glucose tolerance test. Please go through the methods and ensure that all drug administrations are reported.</w:t>
      </w:r>
      <w:r w:rsidR="009217A1">
        <w:rPr>
          <w:rFonts w:ascii="Times New Roman" w:eastAsia="Times New Roman" w:hAnsi="Times New Roman" w:cs="Times New Roman"/>
          <w:color w:val="222222"/>
        </w:rPr>
        <w:t xml:space="preserve"> </w:t>
      </w:r>
      <w:r w:rsidRPr="009217A1">
        <w:rPr>
          <w:rFonts w:ascii="Times New Roman" w:eastAsia="Times New Roman" w:hAnsi="Times New Roman" w:cs="Times New Roman"/>
          <w:color w:val="222222"/>
          <w:shd w:val="clear" w:color="auto" w:fill="FFFFFF"/>
        </w:rPr>
        <w:t xml:space="preserve">Should the order of the ITT and GTT have been </w:t>
      </w:r>
      <w:r w:rsidR="00EB63D4" w:rsidRPr="009217A1">
        <w:rPr>
          <w:rFonts w:ascii="Times New Roman" w:eastAsia="Times New Roman" w:hAnsi="Times New Roman" w:cs="Times New Roman"/>
          <w:color w:val="222222"/>
          <w:shd w:val="clear" w:color="auto" w:fill="FFFFFF"/>
        </w:rPr>
        <w:t>randomized</w:t>
      </w:r>
      <w:r w:rsidRPr="009217A1">
        <w:rPr>
          <w:rFonts w:ascii="Times New Roman" w:eastAsia="Times New Roman" w:hAnsi="Times New Roman" w:cs="Times New Roman"/>
          <w:color w:val="222222"/>
          <w:shd w:val="clear" w:color="auto" w:fill="FFFFFF"/>
        </w:rPr>
        <w:t xml:space="preserve"> to negate possible anticipatory stress in the second procedure?</w:t>
      </w:r>
    </w:p>
    <w:p w14:paraId="3D26417C" w14:textId="77777777" w:rsidR="00354E66" w:rsidRPr="00354E66" w:rsidRDefault="00354E66" w:rsidP="00354E66">
      <w:pPr>
        <w:rPr>
          <w:rFonts w:ascii="Times New Roman" w:eastAsia="Times New Roman" w:hAnsi="Times New Roman" w:cs="Times New Roman"/>
          <w:color w:val="222222"/>
          <w:shd w:val="clear" w:color="auto" w:fill="FFFFFF"/>
        </w:rPr>
      </w:pPr>
    </w:p>
    <w:p w14:paraId="7315CBF5" w14:textId="597DFAA9" w:rsidR="00354E66" w:rsidRDefault="00354E66" w:rsidP="009217A1">
      <w:pPr>
        <w:rPr>
          <w:rFonts w:ascii="Times New Roman" w:eastAsia="Times New Roman" w:hAnsi="Times New Roman" w:cs="Times New Roman"/>
          <w:color w:val="4472C4" w:themeColor="accent1"/>
          <w:shd w:val="clear" w:color="auto" w:fill="FFFFFF"/>
        </w:rPr>
      </w:pPr>
      <w:commentRangeStart w:id="7"/>
      <w:r w:rsidRPr="00354E66">
        <w:rPr>
          <w:rFonts w:ascii="Times New Roman" w:eastAsia="Times New Roman" w:hAnsi="Times New Roman" w:cs="Times New Roman"/>
          <w:b/>
          <w:color w:val="000000" w:themeColor="text1"/>
          <w:shd w:val="clear" w:color="auto" w:fill="FFFFFF"/>
        </w:rPr>
        <w:t xml:space="preserve">This was an intraperitoneal GTT as noted in the revised methods section on page </w:t>
      </w:r>
      <w:r w:rsidR="0074730B">
        <w:rPr>
          <w:rFonts w:ascii="Times New Roman" w:eastAsia="Times New Roman" w:hAnsi="Times New Roman" w:cs="Times New Roman"/>
          <w:b/>
          <w:color w:val="000000" w:themeColor="text1"/>
          <w:shd w:val="clear" w:color="auto" w:fill="FFFFFF"/>
        </w:rPr>
        <w:t>8</w:t>
      </w:r>
      <w:r w:rsidRPr="00354E66">
        <w:rPr>
          <w:rFonts w:ascii="Times New Roman" w:eastAsia="Times New Roman" w:hAnsi="Times New Roman" w:cs="Times New Roman"/>
          <w:b/>
          <w:color w:val="000000" w:themeColor="text1"/>
          <w:shd w:val="clear" w:color="auto" w:fill="FFFFFF"/>
        </w:rPr>
        <w:t xml:space="preserve">, line </w:t>
      </w:r>
      <w:r w:rsidR="00B1773B">
        <w:rPr>
          <w:rFonts w:ascii="Times New Roman" w:eastAsia="Times New Roman" w:hAnsi="Times New Roman" w:cs="Times New Roman"/>
          <w:b/>
          <w:color w:val="000000" w:themeColor="text1"/>
          <w:shd w:val="clear" w:color="auto" w:fill="FFFFFF"/>
        </w:rPr>
        <w:t>1</w:t>
      </w:r>
      <w:r w:rsidR="0074730B">
        <w:rPr>
          <w:rFonts w:ascii="Times New Roman" w:eastAsia="Times New Roman" w:hAnsi="Times New Roman" w:cs="Times New Roman"/>
          <w:b/>
          <w:color w:val="000000" w:themeColor="text1"/>
          <w:shd w:val="clear" w:color="auto" w:fill="FFFFFF"/>
        </w:rPr>
        <w:t>51</w:t>
      </w:r>
      <w:r w:rsidRPr="00354E66">
        <w:rPr>
          <w:rFonts w:ascii="Times New Roman" w:eastAsia="Times New Roman" w:hAnsi="Times New Roman" w:cs="Times New Roman"/>
          <w:b/>
          <w:color w:val="000000" w:themeColor="text1"/>
          <w:shd w:val="clear" w:color="auto" w:fill="FFFFFF"/>
        </w:rPr>
        <w:t>:</w:t>
      </w:r>
      <w:commentRangeEnd w:id="7"/>
      <w:r w:rsidR="009B1461">
        <w:rPr>
          <w:rStyle w:val="CommentReference"/>
        </w:rPr>
        <w:commentReference w:id="7"/>
      </w:r>
      <w:r>
        <w:rPr>
          <w:rFonts w:ascii="Times New Roman" w:eastAsia="Times New Roman" w:hAnsi="Times New Roman" w:cs="Times New Roman"/>
          <w:color w:val="4472C4" w:themeColor="accent1"/>
          <w:shd w:val="clear" w:color="auto" w:fill="FFFFFF"/>
        </w:rPr>
        <w:br/>
      </w:r>
      <w:r>
        <w:rPr>
          <w:rFonts w:ascii="Times New Roman" w:eastAsia="Times New Roman" w:hAnsi="Times New Roman" w:cs="Times New Roman"/>
          <w:color w:val="4472C4" w:themeColor="accent1"/>
          <w:shd w:val="clear" w:color="auto" w:fill="FFFFFF"/>
        </w:rPr>
        <w:br/>
      </w:r>
      <w:r w:rsidR="00C078D7" w:rsidRPr="006341D4">
        <w:rPr>
          <w:rFonts w:ascii="Times New Roman" w:eastAsia="Times New Roman" w:hAnsi="Times New Roman" w:cs="Times New Roman"/>
          <w:b/>
          <w:color w:val="000000" w:themeColor="text1"/>
          <w:shd w:val="clear" w:color="auto" w:fill="FFFFFF"/>
        </w:rPr>
        <w:t xml:space="preserve">We completed the tests in the same order for both cohorts, first </w:t>
      </w:r>
      <w:r w:rsidR="00192279" w:rsidRPr="006341D4">
        <w:rPr>
          <w:rFonts w:ascii="Times New Roman" w:eastAsia="Times New Roman" w:hAnsi="Times New Roman" w:cs="Times New Roman"/>
          <w:b/>
          <w:color w:val="000000" w:themeColor="text1"/>
          <w:shd w:val="clear" w:color="auto" w:fill="FFFFFF"/>
        </w:rPr>
        <w:t xml:space="preserve">ITT, </w:t>
      </w:r>
      <w:r w:rsidR="00C078D7" w:rsidRPr="006341D4">
        <w:rPr>
          <w:rFonts w:ascii="Times New Roman" w:eastAsia="Times New Roman" w:hAnsi="Times New Roman" w:cs="Times New Roman"/>
          <w:b/>
          <w:color w:val="000000" w:themeColor="text1"/>
          <w:shd w:val="clear" w:color="auto" w:fill="FFFFFF"/>
        </w:rPr>
        <w:t xml:space="preserve">then </w:t>
      </w:r>
      <w:r w:rsidR="00192279" w:rsidRPr="006341D4">
        <w:rPr>
          <w:rFonts w:ascii="Times New Roman" w:eastAsia="Times New Roman" w:hAnsi="Times New Roman" w:cs="Times New Roman"/>
          <w:b/>
          <w:color w:val="000000" w:themeColor="text1"/>
          <w:shd w:val="clear" w:color="auto" w:fill="FFFFFF"/>
        </w:rPr>
        <w:t>GTT</w:t>
      </w:r>
      <w:r w:rsidRPr="006341D4">
        <w:rPr>
          <w:rFonts w:ascii="Times New Roman" w:eastAsia="Times New Roman" w:hAnsi="Times New Roman" w:cs="Times New Roman"/>
          <w:b/>
          <w:color w:val="000000" w:themeColor="text1"/>
          <w:shd w:val="clear" w:color="auto" w:fill="FFFFFF"/>
        </w:rPr>
        <w:t xml:space="preserve"> as noted in the manuscript on page </w:t>
      </w:r>
      <w:r w:rsidR="00B84F46">
        <w:rPr>
          <w:rFonts w:ascii="Times New Roman" w:eastAsia="Times New Roman" w:hAnsi="Times New Roman" w:cs="Times New Roman"/>
          <w:b/>
          <w:color w:val="000000" w:themeColor="text1"/>
          <w:shd w:val="clear" w:color="auto" w:fill="FFFFFF"/>
        </w:rPr>
        <w:t>8</w:t>
      </w:r>
      <w:r w:rsidRPr="006341D4">
        <w:rPr>
          <w:rFonts w:ascii="Times New Roman" w:eastAsia="Times New Roman" w:hAnsi="Times New Roman" w:cs="Times New Roman"/>
          <w:b/>
          <w:color w:val="000000" w:themeColor="text1"/>
          <w:shd w:val="clear" w:color="auto" w:fill="FFFFFF"/>
        </w:rPr>
        <w:t xml:space="preserve">, line </w:t>
      </w:r>
      <w:r w:rsidR="00B84F46">
        <w:rPr>
          <w:rFonts w:ascii="Times New Roman" w:eastAsia="Times New Roman" w:hAnsi="Times New Roman" w:cs="Times New Roman"/>
          <w:b/>
          <w:color w:val="000000" w:themeColor="text1"/>
          <w:shd w:val="clear" w:color="auto" w:fill="FFFFFF"/>
        </w:rPr>
        <w:t>151-152</w:t>
      </w:r>
      <w:r w:rsidR="00192279" w:rsidRPr="006341D4">
        <w:rPr>
          <w:rFonts w:ascii="Times New Roman" w:eastAsia="Times New Roman" w:hAnsi="Times New Roman" w:cs="Times New Roman"/>
          <w:b/>
          <w:color w:val="000000" w:themeColor="text1"/>
          <w:shd w:val="clear" w:color="auto" w:fill="FFFFFF"/>
        </w:rPr>
        <w:t>.</w:t>
      </w:r>
      <w:r w:rsidR="00C078D7" w:rsidRPr="006341D4">
        <w:rPr>
          <w:rFonts w:ascii="Times New Roman" w:eastAsia="Times New Roman" w:hAnsi="Times New Roman" w:cs="Times New Roman"/>
          <w:b/>
          <w:color w:val="000000" w:themeColor="text1"/>
          <w:shd w:val="clear" w:color="auto" w:fill="FFFFFF"/>
        </w:rPr>
        <w:t xml:space="preserve"> </w:t>
      </w:r>
      <w:r w:rsidRPr="006341D4">
        <w:rPr>
          <w:rFonts w:ascii="Times New Roman" w:eastAsia="Times New Roman" w:hAnsi="Times New Roman" w:cs="Times New Roman"/>
          <w:b/>
          <w:color w:val="000000" w:themeColor="text1"/>
          <w:shd w:val="clear" w:color="auto" w:fill="FFFFFF"/>
        </w:rPr>
        <w:t xml:space="preserve">The randomization is an interesting issue, but if there is anticipatory </w:t>
      </w:r>
      <w:proofErr w:type="gramStart"/>
      <w:r w:rsidRPr="006341D4">
        <w:rPr>
          <w:rFonts w:ascii="Times New Roman" w:eastAsia="Times New Roman" w:hAnsi="Times New Roman" w:cs="Times New Roman"/>
          <w:b/>
          <w:color w:val="000000" w:themeColor="text1"/>
          <w:shd w:val="clear" w:color="auto" w:fill="FFFFFF"/>
        </w:rPr>
        <w:t>stress</w:t>
      </w:r>
      <w:proofErr w:type="gramEnd"/>
      <w:r w:rsidRPr="006341D4">
        <w:rPr>
          <w:rFonts w:ascii="Times New Roman" w:eastAsia="Times New Roman" w:hAnsi="Times New Roman" w:cs="Times New Roman"/>
          <w:b/>
          <w:color w:val="000000" w:themeColor="text1"/>
          <w:shd w:val="clear" w:color="auto" w:fill="FFFFFF"/>
        </w:rPr>
        <w:t xml:space="preserve"> we wanted to normalize this as well</w:t>
      </w:r>
      <w:r>
        <w:rPr>
          <w:rFonts w:ascii="Times New Roman" w:eastAsia="Times New Roman" w:hAnsi="Times New Roman" w:cs="Times New Roman"/>
          <w:b/>
          <w:color w:val="000000" w:themeColor="text1"/>
          <w:shd w:val="clear" w:color="auto" w:fill="FFFFFF"/>
        </w:rPr>
        <w:t>, so we were intentional about all mice being exposed to measures in the same consistent order</w:t>
      </w:r>
      <w:r w:rsidRPr="006341D4">
        <w:rPr>
          <w:rFonts w:ascii="Times New Roman" w:eastAsia="Times New Roman" w:hAnsi="Times New Roman" w:cs="Times New Roman"/>
          <w:b/>
          <w:color w:val="000000" w:themeColor="text1"/>
          <w:shd w:val="clear" w:color="auto" w:fill="FFFFFF"/>
        </w:rPr>
        <w:t>.</w:t>
      </w:r>
      <w:r w:rsidRPr="006341D4">
        <w:rPr>
          <w:rFonts w:ascii="Times New Roman" w:eastAsia="Times New Roman" w:hAnsi="Times New Roman" w:cs="Times New Roman"/>
          <w:color w:val="000000" w:themeColor="text1"/>
          <w:shd w:val="clear" w:color="auto" w:fill="FFFFFF"/>
        </w:rPr>
        <w:t xml:space="preserve">  </w:t>
      </w:r>
    </w:p>
    <w:p w14:paraId="24B1DBE6" w14:textId="26FDD65F" w:rsidR="009217A1" w:rsidRDefault="00192279" w:rsidP="009217A1">
      <w:pPr>
        <w:rPr>
          <w:rStyle w:val="Heading1Char"/>
        </w:rPr>
      </w:pPr>
      <w:r w:rsidRPr="009217A1">
        <w:rPr>
          <w:rFonts w:ascii="Times New Roman" w:eastAsia="Times New Roman" w:hAnsi="Times New Roman" w:cs="Times New Roman"/>
          <w:color w:val="222222"/>
        </w:rPr>
        <w:br/>
      </w:r>
      <w:r w:rsidRPr="009217A1">
        <w:rPr>
          <w:rStyle w:val="Heading1Char"/>
        </w:rPr>
        <w:t>Results:</w:t>
      </w:r>
    </w:p>
    <w:p w14:paraId="2FAD20D9" w14:textId="27CBAF3D"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In the first paragraph of the results section the authors state the eTRF is 50% of their active nocturnal window. This is for non-pregnant mice, is this true for pregnant mice. In addition, this statement should be referenced. In addition, is this early TRF in pregnant mice? Do we know what meal patterns are in pregnant mice?</w:t>
      </w:r>
    </w:p>
    <w:p w14:paraId="4C0E8C47" w14:textId="77777777" w:rsidR="00B56309" w:rsidRPr="006341D4" w:rsidRDefault="00B56309" w:rsidP="00953717">
      <w:pPr>
        <w:rPr>
          <w:rFonts w:ascii="Times New Roman" w:eastAsia="Times New Roman" w:hAnsi="Times New Roman" w:cs="Times New Roman"/>
          <w:color w:val="222222"/>
          <w:shd w:val="clear" w:color="auto" w:fill="FFFFFF"/>
        </w:rPr>
      </w:pPr>
    </w:p>
    <w:p w14:paraId="46CA203B" w14:textId="433D2ED3" w:rsidR="00AE1F3E" w:rsidRDefault="00AE1F3E" w:rsidP="009217A1">
      <w:pPr>
        <w:rPr>
          <w:rFonts w:ascii="Times New Roman" w:eastAsia="Times New Roman" w:hAnsi="Times New Roman" w:cs="Times New Roman"/>
          <w:color w:val="4472C4" w:themeColor="accent1"/>
          <w:shd w:val="clear" w:color="auto" w:fill="FFFFFF"/>
        </w:rPr>
      </w:pPr>
      <w:r w:rsidRPr="006341D4">
        <w:rPr>
          <w:rFonts w:ascii="Times New Roman" w:eastAsia="Times New Roman" w:hAnsi="Times New Roman" w:cs="Times New Roman"/>
          <w:b/>
          <w:color w:val="000000" w:themeColor="text1"/>
          <w:shd w:val="clear" w:color="auto" w:fill="FFFFFF"/>
        </w:rPr>
        <w:t xml:space="preserve">This is an interesting point we hadn’t previously considered. </w:t>
      </w:r>
      <w:commentRangeStart w:id="8"/>
      <w:r w:rsidRPr="006341D4">
        <w:rPr>
          <w:rFonts w:ascii="Times New Roman" w:eastAsia="Times New Roman" w:hAnsi="Times New Roman" w:cs="Times New Roman"/>
          <w:b/>
          <w:color w:val="000000" w:themeColor="text1"/>
          <w:shd w:val="clear" w:color="auto" w:fill="FFFFFF"/>
        </w:rPr>
        <w:t xml:space="preserve"> </w:t>
      </w:r>
      <w:proofErr w:type="spellStart"/>
      <w:r w:rsidR="00501E84" w:rsidRPr="006341D4">
        <w:rPr>
          <w:rFonts w:ascii="Times New Roman" w:eastAsia="Times New Roman" w:hAnsi="Times New Roman" w:cs="Times New Roman"/>
          <w:b/>
          <w:color w:val="000000" w:themeColor="text1"/>
          <w:shd w:val="clear" w:color="auto" w:fill="FFFFFF"/>
        </w:rPr>
        <w:t>Ladyman</w:t>
      </w:r>
      <w:proofErr w:type="spellEnd"/>
      <w:ins w:id="9" w:author="Molly Carter" w:date="2022-08-04T15:42:00Z">
        <w:r w:rsidR="00787241">
          <w:rPr>
            <w:rFonts w:ascii="Times New Roman" w:eastAsia="Times New Roman" w:hAnsi="Times New Roman" w:cs="Times New Roman"/>
            <w:b/>
            <w:color w:val="000000" w:themeColor="text1"/>
            <w:shd w:val="clear" w:color="auto" w:fill="FFFFFF"/>
          </w:rPr>
          <w:t xml:space="preserve"> et al. </w:t>
        </w:r>
      </w:ins>
      <w:del w:id="10" w:author="Molly Carter" w:date="2022-08-04T15:42:00Z">
        <w:r w:rsidR="00501E84" w:rsidRPr="006341D4" w:rsidDel="00787241">
          <w:rPr>
            <w:rFonts w:ascii="Times New Roman" w:eastAsia="Times New Roman" w:hAnsi="Times New Roman" w:cs="Times New Roman"/>
            <w:b/>
            <w:color w:val="000000" w:themeColor="text1"/>
            <w:shd w:val="clear" w:color="auto" w:fill="FFFFFF"/>
          </w:rPr>
          <w:delText>, Carter, and Grattam</w:delText>
        </w:r>
        <w:r w:rsidR="00B02B94" w:rsidDel="00787241">
          <w:rPr>
            <w:rFonts w:ascii="Times New Roman" w:eastAsia="Times New Roman" w:hAnsi="Times New Roman" w:cs="Times New Roman"/>
            <w:b/>
            <w:color w:val="000000" w:themeColor="text1"/>
            <w:shd w:val="clear" w:color="auto" w:fill="FFFFFF"/>
          </w:rPr>
          <w:delText xml:space="preserve"> </w:delText>
        </w:r>
        <w:commentRangeEnd w:id="8"/>
        <w:r w:rsidR="007C0DB1" w:rsidDel="00787241">
          <w:rPr>
            <w:rStyle w:val="CommentReference"/>
          </w:rPr>
          <w:commentReference w:id="8"/>
        </w:r>
        <w:r w:rsidR="00B02B94" w:rsidDel="00787241">
          <w:rPr>
            <w:rFonts w:ascii="Times New Roman" w:eastAsia="Times New Roman" w:hAnsi="Times New Roman" w:cs="Times New Roman"/>
            <w:b/>
            <w:color w:val="000000" w:themeColor="text1"/>
            <w:shd w:val="clear" w:color="auto" w:fill="FFFFFF"/>
          </w:rPr>
          <w:fldChar w:fldCharType="begin"/>
        </w:r>
        <w:r w:rsidR="00B02B94" w:rsidDel="00787241">
          <w:rPr>
            <w:rFonts w:ascii="Times New Roman" w:eastAsia="Times New Roman" w:hAnsi="Times New Roman" w:cs="Times New Roman"/>
            <w:b/>
            <w:color w:val="000000" w:themeColor="text1"/>
            <w:shd w:val="clear" w:color="auto" w:fill="FFFFFF"/>
          </w:rPr>
          <w:delInstrText xml:space="preserve"> ADDIN ZOTERO_ITEM CSL_CITATION {"citationID":"I0Xja1eg","properties":{"formattedCitation":"(Ladyman et al., 2018)","plainCitation":"(Ladyman et al., 2018)","noteIndex":0},"citationItems":[{"id":43,"uris":["http://zotero.org/users/5073745/items/3EYRTHI4"],"itemData":{"id":43,"type":"article-journal","abstract":"Pregnancy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delInstrText>
        </w:r>
        <w:r w:rsidR="00B02B94" w:rsidDel="00787241">
          <w:rPr>
            <w:rFonts w:ascii="Times New Roman" w:eastAsia="Times New Roman" w:hAnsi="Times New Roman" w:cs="Times New Roman"/>
            <w:b/>
            <w:color w:val="000000" w:themeColor="text1"/>
            <w:shd w:val="clear" w:color="auto" w:fill="FFFFFF"/>
          </w:rPr>
          <w:fldChar w:fldCharType="separate"/>
        </w:r>
        <w:r w:rsidR="00B02B94" w:rsidDel="00787241">
          <w:rPr>
            <w:rFonts w:ascii="Times New Roman" w:eastAsia="Times New Roman" w:hAnsi="Times New Roman" w:cs="Times New Roman"/>
            <w:b/>
            <w:noProof/>
            <w:color w:val="000000" w:themeColor="text1"/>
            <w:shd w:val="clear" w:color="auto" w:fill="FFFFFF"/>
          </w:rPr>
          <w:delText>(Ladyman et al., 2018)</w:delText>
        </w:r>
        <w:r w:rsidR="00B02B94" w:rsidDel="00787241">
          <w:rPr>
            <w:rFonts w:ascii="Times New Roman" w:eastAsia="Times New Roman" w:hAnsi="Times New Roman" w:cs="Times New Roman"/>
            <w:b/>
            <w:color w:val="000000" w:themeColor="text1"/>
            <w:shd w:val="clear" w:color="auto" w:fill="FFFFFF"/>
          </w:rPr>
          <w:fldChar w:fldCharType="end"/>
        </w:r>
        <w:r w:rsidR="00501E84" w:rsidRPr="006341D4" w:rsidDel="00787241">
          <w:rPr>
            <w:rFonts w:ascii="Times New Roman" w:eastAsia="Times New Roman" w:hAnsi="Times New Roman" w:cs="Times New Roman"/>
            <w:b/>
            <w:color w:val="000000" w:themeColor="text1"/>
            <w:shd w:val="clear" w:color="auto" w:fill="FFFFFF"/>
          </w:rPr>
          <w:delText xml:space="preserve"> </w:delText>
        </w:r>
      </w:del>
      <w:r w:rsidR="00501E84" w:rsidRPr="00953717">
        <w:rPr>
          <w:rFonts w:ascii="Times New Roman" w:eastAsia="Times New Roman" w:hAnsi="Times New Roman" w:cs="Times New Roman"/>
          <w:b/>
          <w:color w:val="000000" w:themeColor="text1"/>
          <w:shd w:val="clear" w:color="auto" w:fill="FFFFFF"/>
        </w:rPr>
        <w:t>evaluated</w:t>
      </w:r>
      <w:r w:rsidR="00820108" w:rsidRPr="00953717">
        <w:rPr>
          <w:rFonts w:ascii="Times New Roman" w:eastAsia="Times New Roman" w:hAnsi="Times New Roman" w:cs="Times New Roman"/>
          <w:b/>
          <w:color w:val="000000" w:themeColor="text1"/>
          <w:shd w:val="clear" w:color="auto" w:fill="FFFFFF"/>
        </w:rPr>
        <w:t xml:space="preserve"> the effect </w:t>
      </w:r>
      <w:r w:rsidR="00DF18DA" w:rsidRPr="00953717">
        <w:rPr>
          <w:rFonts w:ascii="Times New Roman" w:eastAsia="Times New Roman" w:hAnsi="Times New Roman" w:cs="Times New Roman"/>
          <w:b/>
          <w:color w:val="000000" w:themeColor="text1"/>
          <w:shd w:val="clear" w:color="auto" w:fill="FFFFFF"/>
        </w:rPr>
        <w:t>of pregnancy on food intake</w:t>
      </w:r>
      <w:ins w:id="11" w:author="Dave Bridges" w:date="2022-08-04T11:46:00Z">
        <w:r w:rsidR="00CC6DF3">
          <w:rPr>
            <w:rFonts w:ascii="Times New Roman" w:eastAsia="Times New Roman" w:hAnsi="Times New Roman" w:cs="Times New Roman"/>
            <w:b/>
            <w:color w:val="000000" w:themeColor="text1"/>
            <w:shd w:val="clear" w:color="auto" w:fill="FFFFFF"/>
          </w:rPr>
          <w:t xml:space="preserve"> timing</w:t>
        </w:r>
      </w:ins>
      <w:r w:rsidR="00DF18DA" w:rsidRPr="00953717">
        <w:rPr>
          <w:rFonts w:ascii="Times New Roman" w:eastAsia="Times New Roman" w:hAnsi="Times New Roman" w:cs="Times New Roman"/>
          <w:b/>
          <w:color w:val="000000" w:themeColor="text1"/>
          <w:shd w:val="clear" w:color="auto" w:fill="FFFFFF"/>
        </w:rPr>
        <w:t xml:space="preserve"> and ambulatory activity</w:t>
      </w:r>
      <w:r w:rsidR="00942024" w:rsidRPr="00953717">
        <w:rPr>
          <w:rFonts w:ascii="Times New Roman" w:eastAsia="Times New Roman" w:hAnsi="Times New Roman" w:cs="Times New Roman"/>
          <w:b/>
          <w:color w:val="000000" w:themeColor="text1"/>
          <w:shd w:val="clear" w:color="auto" w:fill="FFFFFF"/>
        </w:rPr>
        <w:t xml:space="preserve"> in mice</w:t>
      </w:r>
      <w:r w:rsidR="00501E84" w:rsidRPr="00953717">
        <w:rPr>
          <w:rFonts w:ascii="Times New Roman" w:eastAsia="Times New Roman" w:hAnsi="Times New Roman" w:cs="Times New Roman"/>
          <w:b/>
          <w:color w:val="000000" w:themeColor="text1"/>
          <w:shd w:val="clear" w:color="auto" w:fill="FFFFFF"/>
        </w:rPr>
        <w:t xml:space="preserve">. </w:t>
      </w:r>
      <w:del w:id="12" w:author="Dave Bridges" w:date="2022-08-04T11:45:00Z">
        <w:r w:rsidR="00501E84" w:rsidRPr="00953717" w:rsidDel="008873C7">
          <w:rPr>
            <w:rFonts w:ascii="Times New Roman" w:eastAsia="Times New Roman" w:hAnsi="Times New Roman" w:cs="Times New Roman"/>
            <w:b/>
            <w:color w:val="000000" w:themeColor="text1"/>
            <w:shd w:val="clear" w:color="auto" w:fill="FFFFFF"/>
          </w:rPr>
          <w:delText>This study</w:delText>
        </w:r>
      </w:del>
      <w:ins w:id="13" w:author="Dave Bridges" w:date="2022-08-04T11:45:00Z">
        <w:r w:rsidR="008873C7">
          <w:rPr>
            <w:rFonts w:ascii="Times New Roman" w:eastAsia="Times New Roman" w:hAnsi="Times New Roman" w:cs="Times New Roman"/>
            <w:b/>
            <w:color w:val="000000" w:themeColor="text1"/>
            <w:shd w:val="clear" w:color="auto" w:fill="FFFFFF"/>
          </w:rPr>
          <w:t>They</w:t>
        </w:r>
      </w:ins>
      <w:r w:rsidR="00501E84" w:rsidRPr="00953717">
        <w:rPr>
          <w:rFonts w:ascii="Times New Roman" w:eastAsia="Times New Roman" w:hAnsi="Times New Roman" w:cs="Times New Roman"/>
          <w:b/>
          <w:color w:val="000000" w:themeColor="text1"/>
          <w:shd w:val="clear" w:color="auto" w:fill="FFFFFF"/>
        </w:rPr>
        <w:t xml:space="preserve"> compared age-matched pregnant and non-pregnant female mice of the same strain used in the current </w:t>
      </w:r>
      <w:r w:rsidR="00501E84" w:rsidRPr="001562EB">
        <w:rPr>
          <w:rFonts w:ascii="Times New Roman" w:eastAsia="Times New Roman" w:hAnsi="Times New Roman" w:cs="Times New Roman"/>
          <w:b/>
          <w:color w:val="000000" w:themeColor="text1"/>
          <w:shd w:val="clear" w:color="auto" w:fill="FFFFFF"/>
        </w:rPr>
        <w:t>study (C57</w:t>
      </w:r>
      <w:del w:id="14" w:author="Dave Bridges" w:date="2022-08-04T11:45:00Z">
        <w:r w:rsidR="00501E84" w:rsidRPr="001562EB" w:rsidDel="007C0DB1">
          <w:rPr>
            <w:rFonts w:ascii="Times New Roman" w:eastAsia="Times New Roman" w:hAnsi="Times New Roman" w:cs="Times New Roman"/>
            <w:b/>
            <w:color w:val="000000" w:themeColor="text1"/>
            <w:shd w:val="clear" w:color="auto" w:fill="FFFFFF"/>
          </w:rPr>
          <w:delText>/</w:delText>
        </w:r>
      </w:del>
      <w:r w:rsidR="00501E84" w:rsidRPr="001562EB">
        <w:rPr>
          <w:rFonts w:ascii="Times New Roman" w:eastAsia="Times New Roman" w:hAnsi="Times New Roman" w:cs="Times New Roman"/>
          <w:b/>
          <w:color w:val="000000" w:themeColor="text1"/>
          <w:shd w:val="clear" w:color="auto" w:fill="FFFFFF"/>
        </w:rPr>
        <w:t>B</w:t>
      </w:r>
      <w:r>
        <w:rPr>
          <w:rFonts w:ascii="Times New Roman" w:eastAsia="Times New Roman" w:hAnsi="Times New Roman" w:cs="Times New Roman"/>
          <w:b/>
          <w:color w:val="000000" w:themeColor="text1"/>
          <w:shd w:val="clear" w:color="auto" w:fill="FFFFFF"/>
        </w:rPr>
        <w:t>L</w:t>
      </w:r>
      <w:ins w:id="15" w:author="Dave Bridges" w:date="2022-08-04T11:45:00Z">
        <w:r w:rsidR="007C0DB1">
          <w:rPr>
            <w:rFonts w:ascii="Times New Roman" w:eastAsia="Times New Roman" w:hAnsi="Times New Roman" w:cs="Times New Roman"/>
            <w:b/>
            <w:color w:val="000000" w:themeColor="text1"/>
            <w:shd w:val="clear" w:color="auto" w:fill="FFFFFF"/>
          </w:rPr>
          <w:t>/</w:t>
        </w:r>
      </w:ins>
      <w:r w:rsidR="00501E84" w:rsidRPr="001562EB">
        <w:rPr>
          <w:rFonts w:ascii="Times New Roman" w:eastAsia="Times New Roman" w:hAnsi="Times New Roman" w:cs="Times New Roman"/>
          <w:b/>
          <w:color w:val="000000" w:themeColor="text1"/>
          <w:shd w:val="clear" w:color="auto" w:fill="FFFFFF"/>
        </w:rPr>
        <w:t xml:space="preserve">6J). Meal events and duration of meals increased in pregnant dams, but percent of food intake </w:t>
      </w:r>
      <w:r w:rsidR="001562EB">
        <w:rPr>
          <w:rFonts w:ascii="Times New Roman" w:eastAsia="Times New Roman" w:hAnsi="Times New Roman" w:cs="Times New Roman"/>
          <w:b/>
          <w:color w:val="000000" w:themeColor="text1"/>
          <w:shd w:val="clear" w:color="auto" w:fill="FFFFFF"/>
        </w:rPr>
        <w:t>consumed</w:t>
      </w:r>
      <w:r w:rsidR="00501E84" w:rsidRPr="001562EB">
        <w:rPr>
          <w:rFonts w:ascii="Times New Roman" w:eastAsia="Times New Roman" w:hAnsi="Times New Roman" w:cs="Times New Roman"/>
          <w:b/>
          <w:color w:val="000000" w:themeColor="text1"/>
          <w:shd w:val="clear" w:color="auto" w:fill="FFFFFF"/>
        </w:rPr>
        <w:t xml:space="preserve"> during the light and the dark cycle remained similar between pregnant and non-pregnant females. However, </w:t>
      </w:r>
      <w:r w:rsidRPr="00AE1F3E">
        <w:rPr>
          <w:rFonts w:ascii="Times New Roman" w:eastAsia="Times New Roman" w:hAnsi="Times New Roman" w:cs="Times New Roman"/>
          <w:b/>
          <w:color w:val="000000" w:themeColor="text1"/>
          <w:shd w:val="clear" w:color="auto" w:fill="FFFFFF"/>
        </w:rPr>
        <w:t>t</w:t>
      </w:r>
      <w:r w:rsidR="00501E84" w:rsidRPr="001562EB">
        <w:rPr>
          <w:rFonts w:ascii="Times New Roman" w:eastAsia="Times New Roman" w:hAnsi="Times New Roman" w:cs="Times New Roman"/>
          <w:b/>
          <w:color w:val="000000" w:themeColor="text1"/>
          <w:shd w:val="clear" w:color="auto" w:fill="FFFFFF"/>
        </w:rPr>
        <w:t xml:space="preserve">hey did not report food intake </w:t>
      </w:r>
      <w:r w:rsidR="00501E84" w:rsidRPr="001562EB">
        <w:rPr>
          <w:rFonts w:ascii="Times New Roman" w:eastAsia="Times New Roman" w:hAnsi="Times New Roman" w:cs="Times New Roman"/>
          <w:b/>
          <w:color w:val="000000" w:themeColor="text1"/>
          <w:shd w:val="clear" w:color="auto" w:fill="FFFFFF"/>
        </w:rPr>
        <w:lastRenderedPageBreak/>
        <w:t xml:space="preserve">hourly. To clarify the context of the experiment, we eliminated the language about the active window in the manuscript. </w:t>
      </w:r>
      <w:r w:rsidRPr="001562EB">
        <w:rPr>
          <w:rFonts w:ascii="Times New Roman" w:eastAsia="Times New Roman" w:hAnsi="Times New Roman" w:cs="Times New Roman"/>
          <w:b/>
          <w:color w:val="000000" w:themeColor="text1"/>
          <w:shd w:val="clear" w:color="auto" w:fill="FFFFFF"/>
        </w:rPr>
        <w:t xml:space="preserve"> On p</w:t>
      </w:r>
      <w:r w:rsidR="00501E84" w:rsidRPr="001562EB">
        <w:rPr>
          <w:rFonts w:ascii="Times New Roman" w:eastAsia="Times New Roman" w:hAnsi="Times New Roman" w:cs="Times New Roman"/>
          <w:b/>
          <w:color w:val="000000" w:themeColor="text1"/>
          <w:shd w:val="clear" w:color="auto" w:fill="FFFFFF"/>
        </w:rPr>
        <w:t>age</w:t>
      </w:r>
      <w:r w:rsidR="00942024" w:rsidRPr="001562EB">
        <w:rPr>
          <w:rFonts w:ascii="Times New Roman" w:eastAsia="Times New Roman" w:hAnsi="Times New Roman" w:cs="Times New Roman"/>
          <w:b/>
          <w:color w:val="000000" w:themeColor="text1"/>
          <w:shd w:val="clear" w:color="auto" w:fill="FFFFFF"/>
        </w:rPr>
        <w:t xml:space="preserve"> 10</w:t>
      </w:r>
      <w:r w:rsidR="00501E84" w:rsidRPr="001562EB">
        <w:rPr>
          <w:rFonts w:ascii="Times New Roman" w:eastAsia="Times New Roman" w:hAnsi="Times New Roman" w:cs="Times New Roman"/>
          <w:b/>
          <w:color w:val="000000" w:themeColor="text1"/>
          <w:shd w:val="clear" w:color="auto" w:fill="FFFFFF"/>
        </w:rPr>
        <w:t xml:space="preserve"> line </w:t>
      </w:r>
      <w:r w:rsidR="00942024" w:rsidRPr="001562EB">
        <w:rPr>
          <w:rFonts w:ascii="Times New Roman" w:eastAsia="Times New Roman" w:hAnsi="Times New Roman" w:cs="Times New Roman"/>
          <w:b/>
          <w:color w:val="000000" w:themeColor="text1"/>
          <w:shd w:val="clear" w:color="auto" w:fill="FFFFFF"/>
        </w:rPr>
        <w:t>1</w:t>
      </w:r>
      <w:r w:rsidR="00BB371B">
        <w:rPr>
          <w:rFonts w:ascii="Times New Roman" w:eastAsia="Times New Roman" w:hAnsi="Times New Roman" w:cs="Times New Roman"/>
          <w:b/>
          <w:color w:val="000000" w:themeColor="text1"/>
          <w:shd w:val="clear" w:color="auto" w:fill="FFFFFF"/>
        </w:rPr>
        <w:t>95</w:t>
      </w:r>
      <w:r w:rsidR="00942024" w:rsidRPr="001562EB">
        <w:rPr>
          <w:rFonts w:ascii="Times New Roman" w:eastAsia="Times New Roman" w:hAnsi="Times New Roman" w:cs="Times New Roman"/>
          <w:b/>
          <w:color w:val="000000" w:themeColor="text1"/>
          <w:shd w:val="clear" w:color="auto" w:fill="FFFFFF"/>
        </w:rPr>
        <w:t>-</w:t>
      </w:r>
      <w:r w:rsidR="00BB371B">
        <w:rPr>
          <w:rFonts w:ascii="Times New Roman" w:eastAsia="Times New Roman" w:hAnsi="Times New Roman" w:cs="Times New Roman"/>
          <w:b/>
          <w:color w:val="000000" w:themeColor="text1"/>
          <w:shd w:val="clear" w:color="auto" w:fill="FFFFFF"/>
        </w:rPr>
        <w:t>197</w:t>
      </w:r>
      <w:r w:rsidRPr="001562EB">
        <w:rPr>
          <w:rFonts w:ascii="Times New Roman" w:eastAsia="Times New Roman" w:hAnsi="Times New Roman" w:cs="Times New Roman"/>
          <w:b/>
          <w:color w:val="000000" w:themeColor="text1"/>
          <w:shd w:val="clear" w:color="auto" w:fill="FFFFFF"/>
        </w:rPr>
        <w:t>:</w:t>
      </w:r>
    </w:p>
    <w:p w14:paraId="56A35258" w14:textId="77777777" w:rsidR="00AE1F3E" w:rsidRDefault="00AE1F3E" w:rsidP="009217A1">
      <w:pPr>
        <w:rPr>
          <w:rFonts w:ascii="Times New Roman" w:eastAsia="Times New Roman" w:hAnsi="Times New Roman" w:cs="Times New Roman"/>
          <w:color w:val="4472C4" w:themeColor="accent1"/>
          <w:shd w:val="clear" w:color="auto" w:fill="FFFFFF"/>
        </w:rPr>
      </w:pPr>
    </w:p>
    <w:p w14:paraId="01AD6C9F" w14:textId="0B5FCCEC" w:rsidR="009217A1" w:rsidRPr="00BB371B" w:rsidRDefault="00501E84" w:rsidP="00953717">
      <w:pPr>
        <w:ind w:left="360"/>
        <w:rPr>
          <w:rFonts w:ascii="Times New Roman" w:eastAsia="Times New Roman" w:hAnsi="Times New Roman" w:cs="Times New Roman"/>
          <w:b/>
          <w:color w:val="4472C4" w:themeColor="accent1"/>
          <w:shd w:val="clear" w:color="auto" w:fill="FFFFFF"/>
        </w:rPr>
      </w:pPr>
      <w:r w:rsidRPr="009217A1">
        <w:rPr>
          <w:rFonts w:ascii="Times New Roman" w:eastAsia="Times New Roman" w:hAnsi="Times New Roman" w:cs="Times New Roman"/>
          <w:color w:val="4472C4" w:themeColor="accent1"/>
          <w:shd w:val="clear" w:color="auto" w:fill="FFFFFF"/>
        </w:rPr>
        <w:br/>
      </w:r>
      <w:r w:rsidRPr="00BB371B">
        <w:rPr>
          <w:rFonts w:ascii="Times New Roman" w:eastAsia="Times New Roman" w:hAnsi="Times New Roman" w:cs="Times New Roman"/>
          <w:b/>
          <w:color w:val="4472C4" w:themeColor="accent1"/>
          <w:shd w:val="clear" w:color="auto" w:fill="FFFFFF"/>
        </w:rPr>
        <w:t>“</w:t>
      </w:r>
      <w:r w:rsidR="00BB371B" w:rsidRPr="00BB371B">
        <w:rPr>
          <w:rFonts w:ascii="Times New Roman" w:hAnsi="Times New Roman" w:cs="Times New Roman"/>
          <w:b/>
          <w:color w:val="4472C4" w:themeColor="accent1"/>
        </w:rPr>
        <w:t>To model gestational early time restricted feeding (eTRF), we used a normal chow diet (NCD) and assigned female mice to either unrestricted (</w:t>
      </w:r>
      <w:r w:rsidR="00BB371B" w:rsidRPr="00BB371B">
        <w:rPr>
          <w:rFonts w:ascii="Times New Roman" w:hAnsi="Times New Roman" w:cs="Times New Roman"/>
          <w:b/>
          <w:i/>
          <w:iCs/>
          <w:color w:val="4472C4" w:themeColor="accent1"/>
        </w:rPr>
        <w:t xml:space="preserve">ad libitum, </w:t>
      </w:r>
      <w:r w:rsidR="00BB371B" w:rsidRPr="00BB371B">
        <w:rPr>
          <w:rFonts w:ascii="Times New Roman" w:hAnsi="Times New Roman" w:cs="Times New Roman"/>
          <w:b/>
          <w:color w:val="4472C4" w:themeColor="accent1"/>
        </w:rPr>
        <w:t xml:space="preserve">AL) or 6 hours of restricted food availability between ZT14-20 (eTRF) (Figure </w:t>
      </w:r>
      <w:commentRangeStart w:id="16"/>
      <w:r w:rsidR="00BB371B" w:rsidRPr="00BB371B">
        <w:rPr>
          <w:rFonts w:ascii="Times New Roman" w:hAnsi="Times New Roman" w:cs="Times New Roman"/>
          <w:b/>
          <w:color w:val="4472C4" w:themeColor="accent1"/>
        </w:rPr>
        <w:t>1A</w:t>
      </w:r>
      <w:commentRangeEnd w:id="16"/>
      <w:r w:rsidR="00CC6DF3">
        <w:rPr>
          <w:rStyle w:val="CommentReference"/>
        </w:rPr>
        <w:commentReference w:id="16"/>
      </w:r>
      <w:r w:rsidR="00BB371B" w:rsidRPr="00BB371B">
        <w:rPr>
          <w:rFonts w:ascii="Times New Roman" w:hAnsi="Times New Roman" w:cs="Times New Roman"/>
          <w:b/>
          <w:color w:val="4472C4" w:themeColor="accent1"/>
        </w:rPr>
        <w:t xml:space="preserve">). </w:t>
      </w:r>
      <w:r w:rsidRPr="00BB371B">
        <w:rPr>
          <w:rFonts w:ascii="Times New Roman" w:eastAsia="Times New Roman" w:hAnsi="Times New Roman" w:cs="Times New Roman"/>
          <w:b/>
          <w:color w:val="4472C4" w:themeColor="accent1"/>
          <w:shd w:val="clear" w:color="auto" w:fill="FFFFFF"/>
        </w:rPr>
        <w:t>”</w:t>
      </w:r>
      <w:r w:rsidR="00192279" w:rsidRPr="00BB371B">
        <w:rPr>
          <w:rFonts w:ascii="Times New Roman" w:eastAsia="Times New Roman" w:hAnsi="Times New Roman" w:cs="Times New Roman"/>
          <w:b/>
          <w:color w:val="4472C4" w:themeColor="accent1"/>
        </w:rPr>
        <w:br/>
      </w:r>
    </w:p>
    <w:p w14:paraId="39F8939C" w14:textId="529AE5A4" w:rsidR="00192279" w:rsidRDefault="00192279" w:rsidP="009217A1">
      <w:pPr>
        <w:pStyle w:val="ListParagraph"/>
        <w:numPr>
          <w:ilvl w:val="0"/>
          <w:numId w:val="3"/>
        </w:numPr>
        <w:rPr>
          <w:rFonts w:ascii="Times New Roman" w:eastAsia="Times New Roman" w:hAnsi="Times New Roman" w:cs="Times New Roman"/>
          <w:color w:val="222222"/>
          <w:shd w:val="clear" w:color="auto" w:fill="FFFFFF"/>
        </w:rPr>
      </w:pPr>
      <w:r w:rsidRPr="009217A1">
        <w:rPr>
          <w:rFonts w:ascii="Times New Roman" w:eastAsia="Times New Roman" w:hAnsi="Times New Roman" w:cs="Times New Roman"/>
          <w:color w:val="222222"/>
          <w:shd w:val="clear" w:color="auto" w:fill="FFFFFF"/>
        </w:rPr>
        <w:t>It is important to understand the energy intake in the dams. Did eTRF eat less than the ad libitum or did they compensate when food was available and consume the same energy as the ad libitum fed dams?</w:t>
      </w:r>
    </w:p>
    <w:p w14:paraId="1B689F18" w14:textId="77777777" w:rsidR="00AE1F3E" w:rsidRPr="009217A1" w:rsidRDefault="00AE1F3E" w:rsidP="00953717">
      <w:pPr>
        <w:pStyle w:val="ListParagraph"/>
        <w:rPr>
          <w:rFonts w:ascii="Times New Roman" w:eastAsia="Times New Roman" w:hAnsi="Times New Roman" w:cs="Times New Roman"/>
          <w:color w:val="222222"/>
          <w:shd w:val="clear" w:color="auto" w:fill="FFFFFF"/>
        </w:rPr>
      </w:pPr>
    </w:p>
    <w:p w14:paraId="2FAC8826" w14:textId="01C4CDAF" w:rsidR="00797C1D" w:rsidDel="00F70437" w:rsidRDefault="008F79DF" w:rsidP="00192279">
      <w:pPr>
        <w:rPr>
          <w:del w:id="17" w:author="Dave Bridges" w:date="2022-08-04T11:49:00Z"/>
          <w:rFonts w:ascii="Times New Roman" w:eastAsia="Times New Roman" w:hAnsi="Times New Roman" w:cs="Times New Roman"/>
          <w:b/>
          <w:color w:val="000000" w:themeColor="text1"/>
          <w:shd w:val="clear" w:color="auto" w:fill="FFFFFF"/>
        </w:rPr>
      </w:pPr>
      <w:r w:rsidRPr="00953717">
        <w:rPr>
          <w:rFonts w:ascii="Times New Roman" w:eastAsia="Times New Roman" w:hAnsi="Times New Roman" w:cs="Times New Roman"/>
          <w:b/>
          <w:color w:val="000000" w:themeColor="text1"/>
          <w:shd w:val="clear" w:color="auto" w:fill="FFFFFF"/>
        </w:rPr>
        <w:t xml:space="preserve">We have </w:t>
      </w:r>
      <w:del w:id="18" w:author="Dave Bridges" w:date="2022-08-04T11:47:00Z">
        <w:r w:rsidR="00D96F1E" w:rsidRPr="00953717" w:rsidDel="00CC6DF3">
          <w:rPr>
            <w:rFonts w:ascii="Times New Roman" w:eastAsia="Times New Roman" w:hAnsi="Times New Roman" w:cs="Times New Roman"/>
            <w:b/>
            <w:color w:val="000000" w:themeColor="text1"/>
            <w:shd w:val="clear" w:color="auto" w:fill="FFFFFF"/>
          </w:rPr>
          <w:delText xml:space="preserve">carefully </w:delText>
        </w:r>
      </w:del>
      <w:r w:rsidRPr="00953717">
        <w:rPr>
          <w:rFonts w:ascii="Times New Roman" w:eastAsia="Times New Roman" w:hAnsi="Times New Roman" w:cs="Times New Roman"/>
          <w:b/>
          <w:color w:val="000000" w:themeColor="text1"/>
          <w:shd w:val="clear" w:color="auto" w:fill="FFFFFF"/>
        </w:rPr>
        <w:t>measured the effect of this intervention on the dams</w:t>
      </w:r>
      <w:r w:rsidR="00797C1D" w:rsidRPr="00953717">
        <w:rPr>
          <w:rFonts w:ascii="Times New Roman" w:eastAsia="Times New Roman" w:hAnsi="Times New Roman" w:cs="Times New Roman"/>
          <w:b/>
          <w:color w:val="000000" w:themeColor="text1"/>
          <w:shd w:val="clear" w:color="auto" w:fill="FFFFFF"/>
        </w:rPr>
        <w:t xml:space="preserve">. </w:t>
      </w:r>
      <w:del w:id="19" w:author="Dave Bridges" w:date="2022-08-04T11:47:00Z">
        <w:r w:rsidR="00797C1D" w:rsidRPr="00953717" w:rsidDel="00CC6DF3">
          <w:rPr>
            <w:rFonts w:ascii="Times New Roman" w:eastAsia="Times New Roman" w:hAnsi="Times New Roman" w:cs="Times New Roman"/>
            <w:b/>
            <w:color w:val="000000" w:themeColor="text1"/>
            <w:shd w:val="clear" w:color="auto" w:fill="FFFFFF"/>
          </w:rPr>
          <w:delText>It</w:delText>
        </w:r>
        <w:r w:rsidRPr="00953717" w:rsidDel="00CC6DF3">
          <w:rPr>
            <w:rFonts w:ascii="Times New Roman" w:eastAsia="Times New Roman" w:hAnsi="Times New Roman" w:cs="Times New Roman"/>
            <w:b/>
            <w:color w:val="000000" w:themeColor="text1"/>
            <w:shd w:val="clear" w:color="auto" w:fill="FFFFFF"/>
          </w:rPr>
          <w:delText xml:space="preserve"> </w:delText>
        </w:r>
      </w:del>
      <w:ins w:id="20" w:author="Dave Bridges" w:date="2022-08-04T11:47:00Z">
        <w:r w:rsidR="00CC6DF3">
          <w:rPr>
            <w:rFonts w:ascii="Times New Roman" w:eastAsia="Times New Roman" w:hAnsi="Times New Roman" w:cs="Times New Roman"/>
            <w:b/>
            <w:color w:val="000000" w:themeColor="text1"/>
            <w:shd w:val="clear" w:color="auto" w:fill="FFFFFF"/>
          </w:rPr>
          <w:t>Those data are</w:t>
        </w:r>
      </w:ins>
      <w:del w:id="21" w:author="Dave Bridges" w:date="2022-08-04T11:47:00Z">
        <w:r w:rsidRPr="00953717" w:rsidDel="00CC6DF3">
          <w:rPr>
            <w:rFonts w:ascii="Times New Roman" w:eastAsia="Times New Roman" w:hAnsi="Times New Roman" w:cs="Times New Roman"/>
            <w:b/>
            <w:color w:val="000000" w:themeColor="text1"/>
            <w:shd w:val="clear" w:color="auto" w:fill="FFFFFF"/>
          </w:rPr>
          <w:delText>is</w:delText>
        </w:r>
      </w:del>
      <w:r w:rsidRPr="00953717">
        <w:rPr>
          <w:rFonts w:ascii="Times New Roman" w:eastAsia="Times New Roman" w:hAnsi="Times New Roman" w:cs="Times New Roman"/>
          <w:b/>
          <w:color w:val="000000" w:themeColor="text1"/>
          <w:shd w:val="clear" w:color="auto" w:fill="FFFFFF"/>
        </w:rPr>
        <w:t xml:space="preserve"> intended for</w:t>
      </w:r>
      <w:r w:rsidR="008930E1" w:rsidRPr="00953717">
        <w:rPr>
          <w:rFonts w:ascii="Times New Roman" w:eastAsia="Times New Roman" w:hAnsi="Times New Roman" w:cs="Times New Roman"/>
          <w:b/>
          <w:color w:val="000000" w:themeColor="text1"/>
          <w:shd w:val="clear" w:color="auto" w:fill="FFFFFF"/>
        </w:rPr>
        <w:t xml:space="preserve"> a separate</w:t>
      </w:r>
      <w:r w:rsidRPr="00953717">
        <w:rPr>
          <w:rFonts w:ascii="Times New Roman" w:eastAsia="Times New Roman" w:hAnsi="Times New Roman" w:cs="Times New Roman"/>
          <w:b/>
          <w:color w:val="000000" w:themeColor="text1"/>
          <w:shd w:val="clear" w:color="auto" w:fill="FFFFFF"/>
        </w:rPr>
        <w:t xml:space="preserve"> publication after a </w:t>
      </w:r>
      <w:r w:rsidR="00AE1F3E" w:rsidRPr="00953717">
        <w:rPr>
          <w:rFonts w:ascii="Times New Roman" w:eastAsia="Times New Roman" w:hAnsi="Times New Roman" w:cs="Times New Roman"/>
          <w:b/>
          <w:color w:val="000000" w:themeColor="text1"/>
          <w:shd w:val="clear" w:color="auto" w:fill="FFFFFF"/>
        </w:rPr>
        <w:t xml:space="preserve">series of replication experiments focusing on maternal physiology and fertility.  </w:t>
      </w:r>
      <w:del w:id="22" w:author="Dave Bridges" w:date="2022-08-04T11:47:00Z">
        <w:r w:rsidR="00AE1F3E" w:rsidRPr="00953717" w:rsidDel="00CC6DF3">
          <w:rPr>
            <w:rFonts w:ascii="Times New Roman" w:eastAsia="Times New Roman" w:hAnsi="Times New Roman" w:cs="Times New Roman"/>
            <w:b/>
            <w:color w:val="000000" w:themeColor="text1"/>
            <w:shd w:val="clear" w:color="auto" w:fill="FFFFFF"/>
          </w:rPr>
          <w:delText xml:space="preserve">These are </w:delText>
        </w:r>
        <w:r w:rsidRPr="00953717" w:rsidDel="00CC6DF3">
          <w:rPr>
            <w:rFonts w:ascii="Times New Roman" w:eastAsia="Times New Roman" w:hAnsi="Times New Roman" w:cs="Times New Roman"/>
            <w:b/>
            <w:color w:val="000000" w:themeColor="text1"/>
            <w:shd w:val="clear" w:color="auto" w:fill="FFFFFF"/>
          </w:rPr>
          <w:delText>currently underway</w:delText>
        </w:r>
        <w:r w:rsidR="00AE1F3E" w:rsidRPr="00953717" w:rsidDel="00CC6DF3">
          <w:rPr>
            <w:rFonts w:ascii="Times New Roman" w:eastAsia="Times New Roman" w:hAnsi="Times New Roman" w:cs="Times New Roman"/>
            <w:b/>
            <w:color w:val="000000" w:themeColor="text1"/>
            <w:shd w:val="clear" w:color="auto" w:fill="FFFFFF"/>
          </w:rPr>
          <w:delText xml:space="preserve">, but are the subject of a separate manuscript </w:delText>
        </w:r>
        <w:r w:rsidRPr="00953717" w:rsidDel="00CC6DF3">
          <w:rPr>
            <w:rFonts w:ascii="Times New Roman" w:eastAsia="Times New Roman" w:hAnsi="Times New Roman" w:cs="Times New Roman"/>
            <w:b/>
            <w:color w:val="000000" w:themeColor="text1"/>
            <w:shd w:val="clear" w:color="auto" w:fill="FFFFFF"/>
          </w:rPr>
          <w:delText xml:space="preserve">. </w:delText>
        </w:r>
      </w:del>
      <w:r w:rsidR="00797C1D" w:rsidRPr="00953717">
        <w:rPr>
          <w:rFonts w:ascii="Times New Roman" w:eastAsia="Times New Roman" w:hAnsi="Times New Roman" w:cs="Times New Roman"/>
          <w:b/>
          <w:color w:val="000000" w:themeColor="text1"/>
          <w:shd w:val="clear" w:color="auto" w:fill="FFFFFF"/>
        </w:rPr>
        <w:t xml:space="preserve">We have </w:t>
      </w:r>
      <w:r w:rsidR="00D96F1E" w:rsidRPr="00953717">
        <w:rPr>
          <w:rFonts w:ascii="Times New Roman" w:eastAsia="Times New Roman" w:hAnsi="Times New Roman" w:cs="Times New Roman"/>
          <w:b/>
          <w:color w:val="000000" w:themeColor="text1"/>
          <w:shd w:val="clear" w:color="auto" w:fill="FFFFFF"/>
        </w:rPr>
        <w:t>found in</w:t>
      </w:r>
      <w:r w:rsidR="00797C1D" w:rsidRPr="00953717">
        <w:rPr>
          <w:rFonts w:ascii="Times New Roman" w:eastAsia="Times New Roman" w:hAnsi="Times New Roman" w:cs="Times New Roman"/>
          <w:b/>
          <w:color w:val="000000" w:themeColor="text1"/>
          <w:shd w:val="clear" w:color="auto" w:fill="FFFFFF"/>
        </w:rPr>
        <w:t xml:space="preserve"> </w:t>
      </w:r>
      <w:r w:rsidR="00AE1F3E" w:rsidRPr="00953717">
        <w:rPr>
          <w:rFonts w:ascii="Times New Roman" w:eastAsia="Times New Roman" w:hAnsi="Times New Roman" w:cs="Times New Roman"/>
          <w:b/>
          <w:color w:val="000000" w:themeColor="text1"/>
          <w:shd w:val="clear" w:color="auto" w:fill="FFFFFF"/>
        </w:rPr>
        <w:t>these</w:t>
      </w:r>
      <w:r w:rsidR="00797C1D" w:rsidRPr="00953717">
        <w:rPr>
          <w:rFonts w:ascii="Times New Roman" w:eastAsia="Times New Roman" w:hAnsi="Times New Roman" w:cs="Times New Roman"/>
          <w:b/>
          <w:color w:val="000000" w:themeColor="text1"/>
          <w:shd w:val="clear" w:color="auto" w:fill="FFFFFF"/>
        </w:rPr>
        <w:t xml:space="preserve"> previous cohorts that the 6h window is sufficient for </w:t>
      </w:r>
      <w:r w:rsidR="00B57ADF" w:rsidRPr="00953717">
        <w:rPr>
          <w:rFonts w:ascii="Times New Roman" w:eastAsia="Times New Roman" w:hAnsi="Times New Roman" w:cs="Times New Roman"/>
          <w:b/>
          <w:color w:val="000000" w:themeColor="text1"/>
          <w:shd w:val="clear" w:color="auto" w:fill="FFFFFF"/>
        </w:rPr>
        <w:t>similar</w:t>
      </w:r>
      <w:r w:rsidR="001765A0" w:rsidRPr="00953717">
        <w:rPr>
          <w:rFonts w:ascii="Times New Roman" w:eastAsia="Times New Roman" w:hAnsi="Times New Roman" w:cs="Times New Roman"/>
          <w:b/>
          <w:color w:val="000000" w:themeColor="text1"/>
          <w:shd w:val="clear" w:color="auto" w:fill="FFFFFF"/>
        </w:rPr>
        <w:t xml:space="preserve"> daily</w:t>
      </w:r>
      <w:r w:rsidR="00B57ADF" w:rsidRPr="00953717">
        <w:rPr>
          <w:rFonts w:ascii="Times New Roman" w:eastAsia="Times New Roman" w:hAnsi="Times New Roman" w:cs="Times New Roman"/>
          <w:b/>
          <w:color w:val="000000" w:themeColor="text1"/>
          <w:shd w:val="clear" w:color="auto" w:fill="FFFFFF"/>
        </w:rPr>
        <w:t xml:space="preserve"> </w:t>
      </w:r>
      <w:del w:id="23" w:author="Dave Bridges" w:date="2022-08-04T11:47:00Z">
        <w:r w:rsidR="00B57ADF" w:rsidRPr="00953717" w:rsidDel="00CC6DF3">
          <w:rPr>
            <w:rFonts w:ascii="Times New Roman" w:eastAsia="Times New Roman" w:hAnsi="Times New Roman" w:cs="Times New Roman"/>
            <w:b/>
            <w:color w:val="000000" w:themeColor="text1"/>
            <w:shd w:val="clear" w:color="auto" w:fill="FFFFFF"/>
          </w:rPr>
          <w:delText xml:space="preserve">kcal </w:delText>
        </w:r>
      </w:del>
      <w:ins w:id="24" w:author="Dave Bridges" w:date="2022-08-04T11:47:00Z">
        <w:r w:rsidR="00CC6DF3">
          <w:rPr>
            <w:rFonts w:ascii="Times New Roman" w:eastAsia="Times New Roman" w:hAnsi="Times New Roman" w:cs="Times New Roman"/>
            <w:b/>
            <w:color w:val="000000" w:themeColor="text1"/>
            <w:shd w:val="clear" w:color="auto" w:fill="FFFFFF"/>
          </w:rPr>
          <w:t>calorie</w:t>
        </w:r>
        <w:r w:rsidR="00CC6DF3" w:rsidRPr="00953717">
          <w:rPr>
            <w:rFonts w:ascii="Times New Roman" w:eastAsia="Times New Roman" w:hAnsi="Times New Roman" w:cs="Times New Roman"/>
            <w:b/>
            <w:color w:val="000000" w:themeColor="text1"/>
            <w:shd w:val="clear" w:color="auto" w:fill="FFFFFF"/>
          </w:rPr>
          <w:t xml:space="preserve"> </w:t>
        </w:r>
      </w:ins>
      <w:r w:rsidR="00B57ADF" w:rsidRPr="00953717">
        <w:rPr>
          <w:rFonts w:ascii="Times New Roman" w:eastAsia="Times New Roman" w:hAnsi="Times New Roman" w:cs="Times New Roman"/>
          <w:b/>
          <w:color w:val="000000" w:themeColor="text1"/>
          <w:shd w:val="clear" w:color="auto" w:fill="FFFFFF"/>
        </w:rPr>
        <w:t>intake between AL and eTRF dams and that body weights remain similar to AL dams before, during, and after pregnancy</w:t>
      </w:r>
      <w:r w:rsidR="001765A0" w:rsidRPr="00953717">
        <w:rPr>
          <w:rFonts w:ascii="Times New Roman" w:eastAsia="Times New Roman" w:hAnsi="Times New Roman" w:cs="Times New Roman"/>
          <w:b/>
          <w:color w:val="000000" w:themeColor="text1"/>
          <w:shd w:val="clear" w:color="auto" w:fill="FFFFFF"/>
        </w:rPr>
        <w:t xml:space="preserve"> (see </w:t>
      </w:r>
      <w:r w:rsidR="00AE1F3E">
        <w:rPr>
          <w:rFonts w:ascii="Times New Roman" w:eastAsia="Times New Roman" w:hAnsi="Times New Roman" w:cs="Times New Roman"/>
          <w:b/>
          <w:color w:val="000000" w:themeColor="text1"/>
          <w:shd w:val="clear" w:color="auto" w:fill="FFFFFF"/>
        </w:rPr>
        <w:t>Figure 1</w:t>
      </w:r>
      <w:r w:rsidR="00AE1F3E" w:rsidRPr="00953717">
        <w:rPr>
          <w:rFonts w:ascii="Times New Roman" w:eastAsia="Times New Roman" w:hAnsi="Times New Roman" w:cs="Times New Roman"/>
          <w:b/>
          <w:color w:val="000000" w:themeColor="text1"/>
          <w:shd w:val="clear" w:color="auto" w:fill="FFFFFF"/>
        </w:rPr>
        <w:t xml:space="preserve"> </w:t>
      </w:r>
      <w:r w:rsidR="00AE1F3E">
        <w:rPr>
          <w:rFonts w:ascii="Times New Roman" w:eastAsia="Times New Roman" w:hAnsi="Times New Roman" w:cs="Times New Roman"/>
          <w:b/>
          <w:color w:val="000000" w:themeColor="text1"/>
          <w:shd w:val="clear" w:color="auto" w:fill="FFFFFF"/>
        </w:rPr>
        <w:t>of this response</w:t>
      </w:r>
      <w:r w:rsidR="001765A0" w:rsidRPr="00953717">
        <w:rPr>
          <w:rFonts w:ascii="Times New Roman" w:eastAsia="Times New Roman" w:hAnsi="Times New Roman" w:cs="Times New Roman"/>
          <w:b/>
          <w:color w:val="000000" w:themeColor="text1"/>
          <w:shd w:val="clear" w:color="auto" w:fill="FFFFFF"/>
        </w:rPr>
        <w:t>)</w:t>
      </w:r>
      <w:r w:rsidR="00B57ADF" w:rsidRPr="00953717">
        <w:rPr>
          <w:rFonts w:ascii="Times New Roman" w:eastAsia="Times New Roman" w:hAnsi="Times New Roman" w:cs="Times New Roman"/>
          <w:b/>
          <w:color w:val="000000" w:themeColor="text1"/>
          <w:shd w:val="clear" w:color="auto" w:fill="FFFFFF"/>
        </w:rPr>
        <w:t xml:space="preserve">. </w:t>
      </w:r>
      <w:ins w:id="25" w:author="Dave Bridges" w:date="2022-08-04T11:47:00Z">
        <w:r w:rsidR="00CC6DF3">
          <w:rPr>
            <w:rFonts w:ascii="Times New Roman" w:eastAsia="Times New Roman" w:hAnsi="Times New Roman" w:cs="Times New Roman"/>
            <w:b/>
            <w:color w:val="000000" w:themeColor="text1"/>
            <w:shd w:val="clear" w:color="auto" w:fill="FFFFFF"/>
          </w:rPr>
          <w:t>We have included these data in the revised manuscript in the Supplementary Figure</w:t>
        </w:r>
      </w:ins>
      <w:ins w:id="26" w:author="Dave Bridges" w:date="2022-08-04T11:49:00Z">
        <w:r w:rsidR="00F70437">
          <w:rPr>
            <w:rFonts w:ascii="Times New Roman" w:eastAsia="Times New Roman" w:hAnsi="Times New Roman" w:cs="Times New Roman"/>
            <w:b/>
            <w:color w:val="000000" w:themeColor="text1"/>
            <w:shd w:val="clear" w:color="auto" w:fill="FFFFFF"/>
          </w:rPr>
          <w:t xml:space="preserve"> reproduced below and described on </w:t>
        </w:r>
      </w:ins>
    </w:p>
    <w:p w14:paraId="1558DBB6" w14:textId="65ACA668" w:rsidR="009044FF" w:rsidRDefault="00AF51D2" w:rsidP="00192279">
      <w:pPr>
        <w:rPr>
          <w:rFonts w:ascii="Times New Roman" w:eastAsia="Times New Roman" w:hAnsi="Times New Roman" w:cs="Times New Roman"/>
          <w:b/>
          <w:color w:val="000000" w:themeColor="text1"/>
          <w:shd w:val="clear" w:color="auto" w:fill="FFFFFF"/>
        </w:rPr>
      </w:pPr>
      <w:del w:id="27" w:author="Dave Bridges" w:date="2022-08-04T11:49:00Z">
        <w:r w:rsidDel="00F70437">
          <w:rPr>
            <w:rFonts w:ascii="Times New Roman" w:eastAsia="Times New Roman" w:hAnsi="Times New Roman" w:cs="Times New Roman"/>
            <w:b/>
            <w:color w:val="000000" w:themeColor="text1"/>
            <w:shd w:val="clear" w:color="auto" w:fill="FFFFFF"/>
          </w:rPr>
          <w:delText>P</w:delText>
        </w:r>
      </w:del>
      <w:ins w:id="28" w:author="Dave Bridges" w:date="2022-08-04T11:49:00Z">
        <w:r w:rsidR="00F70437">
          <w:rPr>
            <w:rFonts w:ascii="Times New Roman" w:eastAsia="Times New Roman" w:hAnsi="Times New Roman" w:cs="Times New Roman"/>
            <w:b/>
            <w:color w:val="000000" w:themeColor="text1"/>
            <w:shd w:val="clear" w:color="auto" w:fill="FFFFFF"/>
          </w:rPr>
          <w:t>p</w:t>
        </w:r>
      </w:ins>
      <w:r w:rsidR="009044FF">
        <w:rPr>
          <w:rFonts w:ascii="Times New Roman" w:eastAsia="Times New Roman" w:hAnsi="Times New Roman" w:cs="Times New Roman"/>
          <w:b/>
          <w:color w:val="000000" w:themeColor="text1"/>
          <w:shd w:val="clear" w:color="auto" w:fill="FFFFFF"/>
        </w:rPr>
        <w:t>age</w:t>
      </w:r>
      <w:r>
        <w:rPr>
          <w:rFonts w:ascii="Times New Roman" w:eastAsia="Times New Roman" w:hAnsi="Times New Roman" w:cs="Times New Roman"/>
          <w:b/>
          <w:color w:val="000000" w:themeColor="text1"/>
          <w:shd w:val="clear" w:color="auto" w:fill="FFFFFF"/>
        </w:rPr>
        <w:t xml:space="preserve"> 10</w:t>
      </w:r>
      <w:r w:rsidR="009044FF">
        <w:rPr>
          <w:rFonts w:ascii="Times New Roman" w:eastAsia="Times New Roman" w:hAnsi="Times New Roman" w:cs="Times New Roman"/>
          <w:b/>
          <w:color w:val="000000" w:themeColor="text1"/>
          <w:shd w:val="clear" w:color="auto" w:fill="FFFFFF"/>
        </w:rPr>
        <w:t xml:space="preserve"> line</w:t>
      </w:r>
      <w:r>
        <w:rPr>
          <w:rFonts w:ascii="Times New Roman" w:eastAsia="Times New Roman" w:hAnsi="Times New Roman" w:cs="Times New Roman"/>
          <w:b/>
          <w:color w:val="000000" w:themeColor="text1"/>
          <w:shd w:val="clear" w:color="auto" w:fill="FFFFFF"/>
        </w:rPr>
        <w:t xml:space="preserve">s </w:t>
      </w:r>
      <w:r w:rsidR="00560B3F">
        <w:rPr>
          <w:rFonts w:ascii="Times New Roman" w:eastAsia="Times New Roman" w:hAnsi="Times New Roman" w:cs="Times New Roman"/>
          <w:b/>
          <w:color w:val="000000" w:themeColor="text1"/>
          <w:shd w:val="clear" w:color="auto" w:fill="FFFFFF"/>
        </w:rPr>
        <w:t>199</w:t>
      </w:r>
      <w:r>
        <w:rPr>
          <w:rFonts w:ascii="Times New Roman" w:eastAsia="Times New Roman" w:hAnsi="Times New Roman" w:cs="Times New Roman"/>
          <w:b/>
          <w:color w:val="000000" w:themeColor="text1"/>
          <w:shd w:val="clear" w:color="auto" w:fill="FFFFFF"/>
        </w:rPr>
        <w:t>-</w:t>
      </w:r>
      <w:r w:rsidR="00560B3F">
        <w:rPr>
          <w:rFonts w:ascii="Times New Roman" w:eastAsia="Times New Roman" w:hAnsi="Times New Roman" w:cs="Times New Roman"/>
          <w:b/>
          <w:color w:val="000000" w:themeColor="text1"/>
          <w:shd w:val="clear" w:color="auto" w:fill="FFFFFF"/>
        </w:rPr>
        <w:t xml:space="preserve"> page 11 line</w:t>
      </w:r>
      <w:del w:id="29" w:author="Dave Bridges" w:date="2022-08-04T11:49:00Z">
        <w:r w:rsidR="00560B3F" w:rsidDel="00F70437">
          <w:rPr>
            <w:rFonts w:ascii="Times New Roman" w:eastAsia="Times New Roman" w:hAnsi="Times New Roman" w:cs="Times New Roman"/>
            <w:b/>
            <w:color w:val="000000" w:themeColor="text1"/>
            <w:shd w:val="clear" w:color="auto" w:fill="FFFFFF"/>
          </w:rPr>
          <w:delText>s</w:delText>
        </w:r>
      </w:del>
      <w:r w:rsidR="00560B3F">
        <w:rPr>
          <w:rFonts w:ascii="Times New Roman" w:eastAsia="Times New Roman" w:hAnsi="Times New Roman" w:cs="Times New Roman"/>
          <w:b/>
          <w:color w:val="000000" w:themeColor="text1"/>
          <w:shd w:val="clear" w:color="auto" w:fill="FFFFFF"/>
        </w:rPr>
        <w:t xml:space="preserve"> </w:t>
      </w:r>
      <w:r>
        <w:rPr>
          <w:rFonts w:ascii="Times New Roman" w:eastAsia="Times New Roman" w:hAnsi="Times New Roman" w:cs="Times New Roman"/>
          <w:b/>
          <w:color w:val="000000" w:themeColor="text1"/>
          <w:shd w:val="clear" w:color="auto" w:fill="FFFFFF"/>
        </w:rPr>
        <w:t>2</w:t>
      </w:r>
      <w:r w:rsidR="00560B3F">
        <w:rPr>
          <w:rFonts w:ascii="Times New Roman" w:eastAsia="Times New Roman" w:hAnsi="Times New Roman" w:cs="Times New Roman"/>
          <w:b/>
          <w:color w:val="000000" w:themeColor="text1"/>
          <w:shd w:val="clear" w:color="auto" w:fill="FFFFFF"/>
        </w:rPr>
        <w:t>04</w:t>
      </w:r>
      <w:r w:rsidR="009044FF">
        <w:rPr>
          <w:rFonts w:ascii="Times New Roman" w:eastAsia="Times New Roman" w:hAnsi="Times New Roman" w:cs="Times New Roman"/>
          <w:b/>
          <w:color w:val="000000" w:themeColor="text1"/>
          <w:shd w:val="clear" w:color="auto" w:fill="FFFFFF"/>
        </w:rPr>
        <w:t>:</w:t>
      </w:r>
    </w:p>
    <w:p w14:paraId="2F9BC41E" w14:textId="05BF8FE3" w:rsidR="009044FF" w:rsidRDefault="009044FF" w:rsidP="00192279">
      <w:pPr>
        <w:rPr>
          <w:rFonts w:ascii="Times New Roman" w:eastAsia="Times New Roman" w:hAnsi="Times New Roman" w:cs="Times New Roman"/>
          <w:b/>
          <w:color w:val="000000" w:themeColor="text1"/>
          <w:shd w:val="clear" w:color="auto" w:fill="FFFFFF"/>
        </w:rPr>
      </w:pPr>
    </w:p>
    <w:p w14:paraId="20FFBAE7" w14:textId="069CB39E" w:rsidR="009044FF" w:rsidRPr="009044FF" w:rsidRDefault="009044FF" w:rsidP="00192279">
      <w:pPr>
        <w:rPr>
          <w:rFonts w:ascii="Times New Roman" w:eastAsia="Times New Roman" w:hAnsi="Times New Roman" w:cs="Times New Roman"/>
          <w:b/>
          <w:color w:val="4472C4" w:themeColor="accent1"/>
          <w:shd w:val="clear" w:color="auto" w:fill="FFFFFF"/>
        </w:rPr>
      </w:pPr>
      <w:r w:rsidRPr="009044FF">
        <w:rPr>
          <w:rFonts w:ascii="Times New Roman" w:eastAsia="Times New Roman" w:hAnsi="Times New Roman" w:cs="Times New Roman"/>
          <w:b/>
          <w:color w:val="4472C4" w:themeColor="accent1"/>
          <w:shd w:val="clear" w:color="auto" w:fill="FFFFFF"/>
        </w:rPr>
        <w:t>“</w:t>
      </w:r>
      <w:del w:id="30" w:author="Dave Bridges" w:date="2022-08-04T11:47:00Z">
        <w:r w:rsidRPr="009044FF" w:rsidDel="00CC6DF3">
          <w:rPr>
            <w:rFonts w:ascii="Times New Roman" w:hAnsi="Times New Roman" w:cs="Times New Roman"/>
            <w:b/>
            <w:color w:val="4472C4" w:themeColor="accent1"/>
          </w:rPr>
          <w:delText xml:space="preserve">There </w:delText>
        </w:r>
      </w:del>
      <w:ins w:id="31" w:author="Dave Bridges" w:date="2022-08-04T11:47:00Z">
        <w:r w:rsidR="00CC6DF3">
          <w:rPr>
            <w:rFonts w:ascii="Times New Roman" w:hAnsi="Times New Roman" w:cs="Times New Roman"/>
            <w:b/>
            <w:color w:val="4472C4" w:themeColor="accent1"/>
          </w:rPr>
          <w:t>We find</w:t>
        </w:r>
      </w:ins>
      <w:del w:id="32" w:author="Dave Bridges" w:date="2022-08-04T11:47:00Z">
        <w:r w:rsidRPr="009044FF" w:rsidDel="00CC6DF3">
          <w:rPr>
            <w:rFonts w:ascii="Times New Roman" w:hAnsi="Times New Roman" w:cs="Times New Roman"/>
            <w:b/>
            <w:color w:val="4472C4" w:themeColor="accent1"/>
          </w:rPr>
          <w:delText>is</w:delText>
        </w:r>
      </w:del>
      <w:r w:rsidRPr="009044FF">
        <w:rPr>
          <w:rFonts w:ascii="Times New Roman" w:hAnsi="Times New Roman" w:cs="Times New Roman"/>
          <w:b/>
          <w:color w:val="4472C4" w:themeColor="accent1"/>
        </w:rPr>
        <w:t xml:space="preserve"> no evidence of maternal eTRF </w:t>
      </w:r>
      <w:del w:id="33" w:author="Dave Bridges" w:date="2022-08-04T11:48:00Z">
        <w:r w:rsidRPr="009044FF" w:rsidDel="00CC6DF3">
          <w:rPr>
            <w:rFonts w:ascii="Times New Roman" w:hAnsi="Times New Roman" w:cs="Times New Roman"/>
            <w:b/>
            <w:color w:val="4472C4" w:themeColor="accent1"/>
          </w:rPr>
          <w:delText xml:space="preserve">leading </w:delText>
        </w:r>
      </w:del>
      <w:ins w:id="34" w:author="Dave Bridges" w:date="2022-08-04T11:48:00Z">
        <w:r w:rsidR="00CC6DF3">
          <w:rPr>
            <w:rFonts w:ascii="Times New Roman" w:hAnsi="Times New Roman" w:cs="Times New Roman"/>
            <w:b/>
            <w:color w:val="4472C4" w:themeColor="accent1"/>
          </w:rPr>
          <w:t>causing</w:t>
        </w:r>
      </w:ins>
      <w:del w:id="35" w:author="Dave Bridges" w:date="2022-08-04T11:48:00Z">
        <w:r w:rsidRPr="009044FF" w:rsidDel="00CC6DF3">
          <w:rPr>
            <w:rFonts w:ascii="Times New Roman" w:hAnsi="Times New Roman" w:cs="Times New Roman"/>
            <w:b/>
            <w:color w:val="4472C4" w:themeColor="accent1"/>
          </w:rPr>
          <w:delText>to</w:delText>
        </w:r>
      </w:del>
      <w:r w:rsidRPr="009044FF">
        <w:rPr>
          <w:rFonts w:ascii="Times New Roman" w:hAnsi="Times New Roman" w:cs="Times New Roman"/>
          <w:b/>
          <w:color w:val="4472C4" w:themeColor="accent1"/>
        </w:rPr>
        <w:t xml:space="preserve"> significantly lower</w:t>
      </w:r>
      <w:ins w:id="36" w:author="Dave Bridges" w:date="2022-08-04T11:48:00Z">
        <w:r w:rsidR="00CC6DF3">
          <w:rPr>
            <w:rFonts w:ascii="Times New Roman" w:hAnsi="Times New Roman" w:cs="Times New Roman"/>
            <w:b/>
            <w:color w:val="4472C4" w:themeColor="accent1"/>
          </w:rPr>
          <w:t xml:space="preserve"> daily</w:t>
        </w:r>
      </w:ins>
      <w:r w:rsidRPr="009044FF">
        <w:rPr>
          <w:rFonts w:ascii="Times New Roman" w:hAnsi="Times New Roman" w:cs="Times New Roman"/>
          <w:b/>
          <w:color w:val="4472C4" w:themeColor="accent1"/>
        </w:rPr>
        <w:t xml:space="preserve"> food intake during pregnancy </w:t>
      </w:r>
      <w:ins w:id="37" w:author="Dave Bridges" w:date="2022-08-04T11:48:00Z">
        <w:r w:rsidR="00CC6DF3">
          <w:rPr>
            <w:rFonts w:ascii="Times New Roman" w:hAnsi="Times New Roman" w:cs="Times New Roman"/>
            <w:b/>
            <w:color w:val="4472C4" w:themeColor="accent1"/>
          </w:rPr>
          <w:t>n</w:t>
        </w:r>
      </w:ins>
      <w:r w:rsidRPr="009044FF">
        <w:rPr>
          <w:rFonts w:ascii="Times New Roman" w:hAnsi="Times New Roman" w:cs="Times New Roman"/>
          <w:b/>
          <w:color w:val="4472C4" w:themeColor="accent1"/>
        </w:rPr>
        <w:t xml:space="preserve">or </w:t>
      </w:r>
      <w:del w:id="38" w:author="Dave Bridges" w:date="2022-08-04T11:48:00Z">
        <w:r w:rsidRPr="009044FF" w:rsidDel="00CC6DF3">
          <w:rPr>
            <w:rFonts w:ascii="Times New Roman" w:hAnsi="Times New Roman" w:cs="Times New Roman"/>
            <w:b/>
            <w:color w:val="4472C4" w:themeColor="accent1"/>
          </w:rPr>
          <w:delText>body weight loss</w:delText>
        </w:r>
      </w:del>
      <w:ins w:id="39" w:author="Dave Bridges" w:date="2022-08-04T11:48:00Z">
        <w:r w:rsidR="00CC6DF3">
          <w:rPr>
            <w:rFonts w:ascii="Times New Roman" w:hAnsi="Times New Roman" w:cs="Times New Roman"/>
            <w:b/>
            <w:color w:val="4472C4" w:themeColor="accent1"/>
          </w:rPr>
          <w:t>are there changes in body weight</w:t>
        </w:r>
      </w:ins>
      <w:r w:rsidRPr="009044FF">
        <w:rPr>
          <w:rFonts w:ascii="Times New Roman" w:hAnsi="Times New Roman" w:cs="Times New Roman"/>
          <w:b/>
          <w:color w:val="4472C4" w:themeColor="accent1"/>
        </w:rPr>
        <w:t xml:space="preserve"> (Supplementary Figure 1A&amp;</w:t>
      </w:r>
      <w:commentRangeStart w:id="40"/>
      <w:r w:rsidRPr="009044FF">
        <w:rPr>
          <w:rFonts w:ascii="Times New Roman" w:hAnsi="Times New Roman" w:cs="Times New Roman"/>
          <w:b/>
          <w:color w:val="4472C4" w:themeColor="accent1"/>
        </w:rPr>
        <w:t>B</w:t>
      </w:r>
      <w:commentRangeEnd w:id="40"/>
      <w:r w:rsidR="00CC6DF3">
        <w:rPr>
          <w:rStyle w:val="CommentReference"/>
        </w:rPr>
        <w:commentReference w:id="40"/>
      </w:r>
      <w:r w:rsidRPr="009044FF">
        <w:rPr>
          <w:rFonts w:ascii="Times New Roman" w:hAnsi="Times New Roman" w:cs="Times New Roman"/>
          <w:b/>
          <w:color w:val="4472C4" w:themeColor="accent1"/>
        </w:rPr>
        <w:t>).</w:t>
      </w:r>
      <w:ins w:id="41" w:author="Dave Bridges" w:date="2022-08-04T11:48:00Z">
        <w:r w:rsidR="00CC6DF3">
          <w:rPr>
            <w:rFonts w:ascii="Times New Roman" w:hAnsi="Times New Roman" w:cs="Times New Roman"/>
            <w:b/>
            <w:color w:val="4472C4" w:themeColor="accent1"/>
          </w:rPr>
          <w:t>”</w:t>
        </w:r>
      </w:ins>
      <w:del w:id="42" w:author="Dave Bridges" w:date="2022-08-04T11:48:00Z">
        <w:r w:rsidRPr="009044FF" w:rsidDel="00CC6DF3">
          <w:rPr>
            <w:rFonts w:ascii="Times New Roman" w:hAnsi="Times New Roman" w:cs="Times New Roman"/>
            <w:b/>
            <w:color w:val="4472C4" w:themeColor="accent1"/>
          </w:rPr>
          <w:delText xml:space="preserve"> Females who were fed NCD eTRF consumed 11% fewer kilocalories per gestational day than AL dams (1.42 kcals, p=0.093). This resulted in 6% lower body weights in eTRF dams during gestation (p=0.12). More detailed study of maternal food intake and body composition is currently underway.</w:delText>
        </w:r>
        <w:r w:rsidRPr="009044FF" w:rsidDel="00CC6DF3">
          <w:rPr>
            <w:rFonts w:ascii="Times New Roman" w:eastAsia="Times New Roman" w:hAnsi="Times New Roman" w:cs="Times New Roman"/>
            <w:b/>
            <w:color w:val="4472C4" w:themeColor="accent1"/>
            <w:shd w:val="clear" w:color="auto" w:fill="FFFFFF"/>
          </w:rPr>
          <w:delText>”</w:delText>
        </w:r>
      </w:del>
    </w:p>
    <w:p w14:paraId="5B14F29D" w14:textId="572E554E" w:rsidR="008F79DF" w:rsidRDefault="00797C1D" w:rsidP="00192279">
      <w:pPr>
        <w:rPr>
          <w:rFonts w:ascii="Times New Roman" w:eastAsia="Times New Roman" w:hAnsi="Times New Roman" w:cs="Times New Roman"/>
          <w:color w:val="4472C4" w:themeColor="accent1"/>
          <w:shd w:val="clear" w:color="auto" w:fill="FFFFFF"/>
        </w:rPr>
      </w:pPr>
      <w:r>
        <w:rPr>
          <w:rFonts w:ascii="Times New Roman" w:eastAsia="Times New Roman" w:hAnsi="Times New Roman" w:cs="Times New Roman"/>
          <w:noProof/>
          <w:color w:val="4472C4" w:themeColor="accent1"/>
        </w:rPr>
        <mc:AlternateContent>
          <mc:Choice Requires="wps">
            <w:drawing>
              <wp:anchor distT="0" distB="0" distL="114300" distR="114300" simplePos="0" relativeHeight="251659264" behindDoc="1" locked="0" layoutInCell="1" allowOverlap="1" wp14:anchorId="3DD2C796" wp14:editId="582DEB5B">
                <wp:simplePos x="0" y="0"/>
                <wp:positionH relativeFrom="column">
                  <wp:posOffset>-225425</wp:posOffset>
                </wp:positionH>
                <wp:positionV relativeFrom="paragraph">
                  <wp:posOffset>321945</wp:posOffset>
                </wp:positionV>
                <wp:extent cx="6235700" cy="2802890"/>
                <wp:effectExtent l="0" t="0" r="12700" b="16510"/>
                <wp:wrapTight wrapText="bothSides">
                  <wp:wrapPolygon edited="0">
                    <wp:start x="0" y="0"/>
                    <wp:lineTo x="0" y="21629"/>
                    <wp:lineTo x="21600" y="21629"/>
                    <wp:lineTo x="2160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235700" cy="2802890"/>
                        </a:xfrm>
                        <a:prstGeom prst="rect">
                          <a:avLst/>
                        </a:prstGeom>
                        <a:solidFill>
                          <a:schemeClr val="lt1"/>
                        </a:solidFill>
                        <a:ln w="6350">
                          <a:solidFill>
                            <a:prstClr val="black"/>
                          </a:solidFill>
                        </a:ln>
                      </wps:spPr>
                      <wps:txb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D2C796" id="_x0000_t202" coordsize="21600,21600" o:spt="202" path="m,l,21600r21600,l21600,xe">
                <v:stroke joinstyle="miter"/>
                <v:path gradientshapeok="t" o:connecttype="rect"/>
              </v:shapetype>
              <v:shape id="Text Box 1" o:spid="_x0000_s1026" type="#_x0000_t202" style="position:absolute;margin-left:-17.75pt;margin-top:25.35pt;width:491pt;height:22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" fillcolor="white [3201]" strokeweight=".5pt">
                <v:textbox>
                  <w:txbxContent>
                    <w:p w14:paraId="0BD6F758" w14:textId="43CF2E74" w:rsidR="00AF3A60" w:rsidRDefault="00AF3A60">
                      <w:r>
                        <w:rPr>
                          <w:noProof/>
                        </w:rPr>
                        <w:drawing>
                          <wp:inline distT="0" distB="0" distL="0" distR="0" wp14:anchorId="6E44427D" wp14:editId="16216E93">
                            <wp:extent cx="3009900" cy="21501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r>
                        <w:rPr>
                          <w:noProof/>
                        </w:rPr>
                        <w:drawing>
                          <wp:inline distT="0" distB="0" distL="0" distR="0" wp14:anchorId="197DCB59" wp14:editId="62159FBC">
                            <wp:extent cx="3009900" cy="2150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09900" cy="2150110"/>
                                    </a:xfrm>
                                    <a:prstGeom prst="rect">
                                      <a:avLst/>
                                    </a:prstGeom>
                                  </pic:spPr>
                                </pic:pic>
                              </a:graphicData>
                            </a:graphic>
                          </wp:inline>
                        </w:drawing>
                      </w:r>
                    </w:p>
                    <w:p w14:paraId="66445BB9" w14:textId="77777777" w:rsidR="00AF3A60" w:rsidRDefault="00AF3A60" w:rsidP="00116B70">
                      <w:pPr>
                        <w:rPr>
                          <w:rFonts w:ascii="Times New Roman" w:hAnsi="Times New Roman" w:cs="Times New Roman"/>
                          <w:b/>
                          <w:bCs/>
                        </w:rPr>
                      </w:pPr>
                      <w:r>
                        <w:rPr>
                          <w:rFonts w:ascii="Times New Roman" w:hAnsi="Times New Roman" w:cs="Times New Roman"/>
                          <w:b/>
                          <w:bCs/>
                        </w:rPr>
                        <w:t>Supplemental Figure 1: Maternal Food Intake and Body Weight during Gestation</w:t>
                      </w:r>
                    </w:p>
                    <w:p w14:paraId="677FB29A" w14:textId="77777777" w:rsidR="00AF3A60" w:rsidRPr="00D82D3A" w:rsidRDefault="00AF3A60" w:rsidP="00116B70">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Maternal food intake from one week before pregnancy until delivery B) Maternal body weight from one week before pregnancy until delivery. Dams in analysis n 8= eTRF, 9=AL.</w:t>
                      </w:r>
                    </w:p>
                    <w:p w14:paraId="2B410F7B" w14:textId="77777777" w:rsidR="00AF3A60" w:rsidRDefault="00AF3A60" w:rsidP="00116B70"/>
                  </w:txbxContent>
                </v:textbox>
                <w10:wrap type="tight"/>
              </v:shape>
            </w:pict>
          </mc:Fallback>
        </mc:AlternateContent>
      </w:r>
    </w:p>
    <w:p w14:paraId="0C587831" w14:textId="77777777" w:rsidR="005B72C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In the results section if something is not significant then just state there is no difference. For example, Page 11, line 52-52 should be “…where there was no difference in the AUC between eTRF and AL female mice but ~20% lower AUC for eTRF meals compared to AL male offspring…”. Please change the results section accordingly.</w:t>
      </w:r>
      <w:r w:rsidRPr="009217A1">
        <w:rPr>
          <w:rFonts w:ascii="Times New Roman" w:eastAsia="Times New Roman" w:hAnsi="Times New Roman" w:cs="Times New Roman"/>
          <w:color w:val="222222"/>
        </w:rPr>
        <w:br/>
      </w:r>
    </w:p>
    <w:p w14:paraId="6E0C2B24" w14:textId="130064AF" w:rsidR="005B72C7" w:rsidRPr="005B72C7" w:rsidRDefault="005B72C7" w:rsidP="005B72C7">
      <w:pPr>
        <w:ind w:left="360"/>
        <w:rPr>
          <w:rFonts w:ascii="Times New Roman" w:eastAsia="Times New Roman" w:hAnsi="Times New Roman" w:cs="Times New Roman"/>
          <w:b/>
          <w:color w:val="4472C4" w:themeColor="accent1"/>
        </w:rPr>
      </w:pPr>
      <w:r>
        <w:rPr>
          <w:rFonts w:ascii="Times New Roman" w:eastAsia="Times New Roman" w:hAnsi="Times New Roman" w:cs="Times New Roman"/>
          <w:b/>
          <w:color w:val="000000" w:themeColor="text1"/>
        </w:rPr>
        <w:lastRenderedPageBreak/>
        <w:t xml:space="preserve">We respectfully disagree that </w:t>
      </w:r>
      <w:del w:id="43" w:author="Dave Bridges" w:date="2022-08-04T11:49:00Z">
        <w:r w:rsidDel="00F70437">
          <w:rPr>
            <w:rFonts w:ascii="Times New Roman" w:eastAsia="Times New Roman" w:hAnsi="Times New Roman" w:cs="Times New Roman"/>
            <w:b/>
            <w:color w:val="000000" w:themeColor="text1"/>
          </w:rPr>
          <w:delText xml:space="preserve">noting </w:delText>
        </w:r>
      </w:del>
      <w:ins w:id="44" w:author="Dave Bridges" w:date="2022-08-04T11:49:00Z">
        <w:r w:rsidR="00F70437">
          <w:rPr>
            <w:rFonts w:ascii="Times New Roman" w:eastAsia="Times New Roman" w:hAnsi="Times New Roman" w:cs="Times New Roman"/>
            <w:b/>
            <w:color w:val="000000" w:themeColor="text1"/>
          </w:rPr>
          <w:t xml:space="preserve">describing </w:t>
        </w:r>
      </w:ins>
      <w:r>
        <w:rPr>
          <w:rFonts w:ascii="Times New Roman" w:eastAsia="Times New Roman" w:hAnsi="Times New Roman" w:cs="Times New Roman"/>
          <w:b/>
          <w:color w:val="000000" w:themeColor="text1"/>
        </w:rPr>
        <w:t xml:space="preserve">near significant differences adds no value, so we have chosen to describe statistical analyses for some key near-significant differences though with more care about the interpretation of these results.  For example, it is our view that an animal with significantly impaired intraperitoneal glucose intolerance, but unimpaired insulin sensitivity </w:t>
      </w:r>
      <w:del w:id="45" w:author="Dave Bridges" w:date="2022-08-04T11:50:00Z">
        <w:r w:rsidDel="00F70437">
          <w:rPr>
            <w:rFonts w:ascii="Times New Roman" w:eastAsia="Times New Roman" w:hAnsi="Times New Roman" w:cs="Times New Roman"/>
            <w:b/>
            <w:color w:val="000000" w:themeColor="text1"/>
          </w:rPr>
          <w:delText xml:space="preserve">(via an ITT) </w:delText>
        </w:r>
      </w:del>
      <w:r>
        <w:rPr>
          <w:rFonts w:ascii="Times New Roman" w:eastAsia="Times New Roman" w:hAnsi="Times New Roman" w:cs="Times New Roman"/>
          <w:b/>
          <w:color w:val="000000" w:themeColor="text1"/>
        </w:rPr>
        <w:t xml:space="preserve">is </w:t>
      </w:r>
      <w:del w:id="46" w:author="Dave Bridges" w:date="2022-08-04T11:50:00Z">
        <w:r w:rsidDel="00F70437">
          <w:rPr>
            <w:rFonts w:ascii="Times New Roman" w:eastAsia="Times New Roman" w:hAnsi="Times New Roman" w:cs="Times New Roman"/>
            <w:b/>
            <w:color w:val="000000" w:themeColor="text1"/>
          </w:rPr>
          <w:delText>highly</w:delText>
        </w:r>
      </w:del>
      <w:ins w:id="47" w:author="Dave Bridges" w:date="2022-08-04T11:50:00Z">
        <w:r w:rsidR="00F70437">
          <w:rPr>
            <w:rFonts w:ascii="Times New Roman" w:eastAsia="Times New Roman" w:hAnsi="Times New Roman" w:cs="Times New Roman"/>
            <w:b/>
            <w:color w:val="000000" w:themeColor="text1"/>
          </w:rPr>
          <w:t>very</w:t>
        </w:r>
      </w:ins>
      <w:r>
        <w:rPr>
          <w:rFonts w:ascii="Times New Roman" w:eastAsia="Times New Roman" w:hAnsi="Times New Roman" w:cs="Times New Roman"/>
          <w:b/>
          <w:color w:val="000000" w:themeColor="text1"/>
        </w:rPr>
        <w:t xml:space="preserve"> likely to have defects in insulin secretion.  </w:t>
      </w:r>
      <w:ins w:id="48" w:author="Dave Bridges" w:date="2022-08-04T11:50:00Z">
        <w:r w:rsidR="00F70437">
          <w:rPr>
            <w:rFonts w:ascii="Times New Roman" w:eastAsia="Times New Roman" w:hAnsi="Times New Roman" w:cs="Times New Roman"/>
            <w:b/>
            <w:color w:val="000000" w:themeColor="text1"/>
          </w:rPr>
          <w:t>Those two data points work in concert with the data on GSIS to implicate functional differences in islet physiology</w:t>
        </w:r>
      </w:ins>
      <w:ins w:id="49" w:author="Dave Bridges" w:date="2022-08-04T11:51:00Z">
        <w:r w:rsidR="00F70437">
          <w:rPr>
            <w:rFonts w:ascii="Times New Roman" w:eastAsia="Times New Roman" w:hAnsi="Times New Roman" w:cs="Times New Roman"/>
            <w:b/>
            <w:color w:val="000000" w:themeColor="text1"/>
          </w:rPr>
          <w:t>.</w:t>
        </w:r>
      </w:ins>
      <w:r>
        <w:rPr>
          <w:rFonts w:ascii="Times New Roman" w:eastAsia="Times New Roman" w:hAnsi="Times New Roman" w:cs="Times New Roman"/>
          <w:b/>
          <w:color w:val="000000" w:themeColor="text1"/>
        </w:rPr>
        <w:t xml:space="preserve"> </w:t>
      </w:r>
      <w:ins w:id="50" w:author="Dave Bridges" w:date="2022-08-04T11:51:00Z">
        <w:r w:rsidR="00F70437">
          <w:rPr>
            <w:rFonts w:ascii="Times New Roman" w:eastAsia="Times New Roman" w:hAnsi="Times New Roman" w:cs="Times New Roman"/>
            <w:b/>
            <w:color w:val="000000" w:themeColor="text1"/>
          </w:rPr>
          <w:t>Importantly, we</w:t>
        </w:r>
      </w:ins>
      <w:del w:id="51" w:author="Dave Bridges" w:date="2022-08-04T11:51:00Z">
        <w:r w:rsidDel="00F70437">
          <w:rPr>
            <w:rFonts w:ascii="Times New Roman" w:eastAsia="Times New Roman" w:hAnsi="Times New Roman" w:cs="Times New Roman"/>
            <w:b/>
            <w:color w:val="000000" w:themeColor="text1"/>
          </w:rPr>
          <w:delText xml:space="preserve">We </w:delText>
        </w:r>
      </w:del>
      <w:ins w:id="52" w:author="Dave Bridges" w:date="2022-08-04T11:51:00Z">
        <w:r w:rsidR="00F70437">
          <w:rPr>
            <w:rFonts w:ascii="Times New Roman" w:eastAsia="Times New Roman" w:hAnsi="Times New Roman" w:cs="Times New Roman"/>
            <w:b/>
            <w:color w:val="000000" w:themeColor="text1"/>
          </w:rPr>
          <w:t xml:space="preserve"> </w:t>
        </w:r>
      </w:ins>
      <w:del w:id="53" w:author="Dave Bridges" w:date="2022-08-04T11:51:00Z">
        <w:r w:rsidDel="00F70437">
          <w:rPr>
            <w:rFonts w:ascii="Times New Roman" w:eastAsia="Times New Roman" w:hAnsi="Times New Roman" w:cs="Times New Roman"/>
            <w:b/>
            <w:color w:val="000000" w:themeColor="text1"/>
          </w:rPr>
          <w:delText xml:space="preserve">show </w:delText>
        </w:r>
      </w:del>
      <w:ins w:id="54" w:author="Dave Bridges" w:date="2022-08-04T11:51:00Z">
        <w:r w:rsidR="00F70437">
          <w:rPr>
            <w:rFonts w:ascii="Times New Roman" w:eastAsia="Times New Roman" w:hAnsi="Times New Roman" w:cs="Times New Roman"/>
            <w:b/>
            <w:color w:val="000000" w:themeColor="text1"/>
          </w:rPr>
          <w:t xml:space="preserve">obtained </w:t>
        </w:r>
      </w:ins>
      <w:r>
        <w:rPr>
          <w:rFonts w:ascii="Times New Roman" w:eastAsia="Times New Roman" w:hAnsi="Times New Roman" w:cs="Times New Roman"/>
          <w:b/>
          <w:color w:val="000000" w:themeColor="text1"/>
        </w:rPr>
        <w:t xml:space="preserve">this data for only a </w:t>
      </w:r>
      <w:ins w:id="55" w:author="Dave Bridges" w:date="2022-08-04T11:51:00Z">
        <w:r w:rsidR="00F70437">
          <w:rPr>
            <w:rFonts w:ascii="Times New Roman" w:eastAsia="Times New Roman" w:hAnsi="Times New Roman" w:cs="Times New Roman"/>
            <w:b/>
            <w:color w:val="000000" w:themeColor="text1"/>
          </w:rPr>
          <w:t xml:space="preserve">validation </w:t>
        </w:r>
      </w:ins>
      <w:r>
        <w:rPr>
          <w:rFonts w:ascii="Times New Roman" w:eastAsia="Times New Roman" w:hAnsi="Times New Roman" w:cs="Times New Roman"/>
          <w:b/>
          <w:color w:val="000000" w:themeColor="text1"/>
        </w:rPr>
        <w:t>subset of mice</w:t>
      </w:r>
      <w:ins w:id="56" w:author="Dave Bridges" w:date="2022-08-04T11:51:00Z">
        <w:r w:rsidR="00F70437">
          <w:rPr>
            <w:rFonts w:ascii="Times New Roman" w:eastAsia="Times New Roman" w:hAnsi="Times New Roman" w:cs="Times New Roman"/>
            <w:b/>
            <w:color w:val="000000" w:themeColor="text1"/>
          </w:rPr>
          <w:t>.  This preliminary islet validation study</w:t>
        </w:r>
      </w:ins>
      <w:del w:id="57" w:author="Dave Bridges" w:date="2022-08-04T11:51:00Z">
        <w:r w:rsidDel="00F70437">
          <w:rPr>
            <w:rFonts w:ascii="Times New Roman" w:eastAsia="Times New Roman" w:hAnsi="Times New Roman" w:cs="Times New Roman"/>
            <w:b/>
            <w:color w:val="000000" w:themeColor="text1"/>
          </w:rPr>
          <w:delText>, as we</w:delText>
        </w:r>
      </w:del>
      <w:ins w:id="58" w:author="Dave Bridges" w:date="2022-08-04T11:51:00Z">
        <w:r w:rsidR="00F70437">
          <w:rPr>
            <w:rFonts w:ascii="Times New Roman" w:eastAsia="Times New Roman" w:hAnsi="Times New Roman" w:cs="Times New Roman"/>
            <w:b/>
            <w:color w:val="000000" w:themeColor="text1"/>
          </w:rPr>
          <w:t xml:space="preserve"> was</w:t>
        </w:r>
      </w:ins>
      <w:r>
        <w:rPr>
          <w:rFonts w:ascii="Times New Roman" w:eastAsia="Times New Roman" w:hAnsi="Times New Roman" w:cs="Times New Roman"/>
          <w:b/>
          <w:color w:val="000000" w:themeColor="text1"/>
        </w:rPr>
        <w:t xml:space="preserve"> only performed </w:t>
      </w:r>
      <w:del w:id="59" w:author="Dave Bridges" w:date="2022-08-04T11:52:00Z">
        <w:r w:rsidDel="00F70437">
          <w:rPr>
            <w:rFonts w:ascii="Times New Roman" w:eastAsia="Times New Roman" w:hAnsi="Times New Roman" w:cs="Times New Roman"/>
            <w:b/>
            <w:color w:val="000000" w:themeColor="text1"/>
          </w:rPr>
          <w:delText>this experiment for the second cohort</w:delText>
        </w:r>
      </w:del>
      <w:ins w:id="60" w:author="Dave Bridges" w:date="2022-08-04T11:52:00Z">
        <w:r w:rsidR="00F70437">
          <w:rPr>
            <w:rFonts w:ascii="Times New Roman" w:eastAsia="Times New Roman" w:hAnsi="Times New Roman" w:cs="Times New Roman"/>
            <w:b/>
            <w:color w:val="000000" w:themeColor="text1"/>
          </w:rPr>
          <w:t>after two cohorts agreed on impaired glucose tolerance but normal insulin responsiveness</w:t>
        </w:r>
      </w:ins>
      <w:r>
        <w:rPr>
          <w:rFonts w:ascii="Times New Roman" w:eastAsia="Times New Roman" w:hAnsi="Times New Roman" w:cs="Times New Roman"/>
          <w:b/>
          <w:color w:val="000000" w:themeColor="text1"/>
        </w:rPr>
        <w:t xml:space="preserve">.  </w:t>
      </w:r>
      <w:del w:id="61" w:author="Dave Bridges" w:date="2022-08-04T11:52:00Z">
        <w:r w:rsidDel="00F70437">
          <w:rPr>
            <w:rFonts w:ascii="Times New Roman" w:eastAsia="Times New Roman" w:hAnsi="Times New Roman" w:cs="Times New Roman"/>
            <w:b/>
            <w:color w:val="000000" w:themeColor="text1"/>
          </w:rPr>
          <w:delText>Therefore, we</w:delText>
        </w:r>
      </w:del>
      <w:ins w:id="62" w:author="Dave Bridges" w:date="2022-08-04T11:52:00Z">
        <w:r w:rsidR="00F70437">
          <w:rPr>
            <w:rFonts w:ascii="Times New Roman" w:eastAsia="Times New Roman" w:hAnsi="Times New Roman" w:cs="Times New Roman"/>
            <w:b/>
            <w:color w:val="000000" w:themeColor="text1"/>
          </w:rPr>
          <w:t>We</w:t>
        </w:r>
      </w:ins>
      <w:r>
        <w:rPr>
          <w:rFonts w:ascii="Times New Roman" w:eastAsia="Times New Roman" w:hAnsi="Times New Roman" w:cs="Times New Roman"/>
          <w:b/>
          <w:color w:val="000000" w:themeColor="text1"/>
        </w:rPr>
        <w:t xml:space="preserve"> agree that</w:t>
      </w:r>
      <w:ins w:id="63" w:author="Dave Bridges" w:date="2022-08-04T11:52:00Z">
        <w:r w:rsidR="00F70437">
          <w:rPr>
            <w:rFonts w:ascii="Times New Roman" w:eastAsia="Times New Roman" w:hAnsi="Times New Roman" w:cs="Times New Roman"/>
            <w:b/>
            <w:color w:val="000000" w:themeColor="text1"/>
          </w:rPr>
          <w:t xml:space="preserve"> standing alone, the</w:t>
        </w:r>
      </w:ins>
      <w:r>
        <w:rPr>
          <w:rFonts w:ascii="Times New Roman" w:eastAsia="Times New Roman" w:hAnsi="Times New Roman" w:cs="Times New Roman"/>
          <w:b/>
          <w:color w:val="000000" w:themeColor="text1"/>
        </w:rPr>
        <w:t xml:space="preserve"> insulin secretion data is less robust</w:t>
      </w:r>
      <w:del w:id="64" w:author="Dave Bridges" w:date="2022-08-04T11:52:00Z">
        <w:r w:rsidDel="00F70437">
          <w:rPr>
            <w:rFonts w:ascii="Times New Roman" w:eastAsia="Times New Roman" w:hAnsi="Times New Roman" w:cs="Times New Roman"/>
            <w:b/>
            <w:color w:val="000000" w:themeColor="text1"/>
          </w:rPr>
          <w:delText xml:space="preserve"> standing alone</w:delText>
        </w:r>
      </w:del>
      <w:r>
        <w:rPr>
          <w:rFonts w:ascii="Times New Roman" w:eastAsia="Times New Roman" w:hAnsi="Times New Roman" w:cs="Times New Roman"/>
          <w:b/>
          <w:color w:val="000000" w:themeColor="text1"/>
        </w:rPr>
        <w:t xml:space="preserve">, but </w:t>
      </w:r>
      <w:del w:id="65" w:author="Dave Bridges" w:date="2022-08-04T11:52:00Z">
        <w:r w:rsidDel="00F70437">
          <w:rPr>
            <w:rFonts w:ascii="Times New Roman" w:eastAsia="Times New Roman" w:hAnsi="Times New Roman" w:cs="Times New Roman"/>
            <w:b/>
            <w:color w:val="000000" w:themeColor="text1"/>
          </w:rPr>
          <w:delText xml:space="preserve">quite </w:delText>
        </w:r>
      </w:del>
      <w:ins w:id="66" w:author="Dave Bridges" w:date="2022-08-04T11:52:00Z">
        <w:r w:rsidR="00F70437">
          <w:rPr>
            <w:rFonts w:ascii="Times New Roman" w:eastAsia="Times New Roman" w:hAnsi="Times New Roman" w:cs="Times New Roman"/>
            <w:b/>
            <w:color w:val="000000" w:themeColor="text1"/>
          </w:rPr>
          <w:t xml:space="preserve"> </w:t>
        </w:r>
      </w:ins>
      <w:r>
        <w:rPr>
          <w:rFonts w:ascii="Times New Roman" w:eastAsia="Times New Roman" w:hAnsi="Times New Roman" w:cs="Times New Roman"/>
          <w:b/>
          <w:color w:val="000000" w:themeColor="text1"/>
        </w:rPr>
        <w:t>strong</w:t>
      </w:r>
      <w:ins w:id="67" w:author="Dave Bridges" w:date="2022-08-04T11:52:00Z">
        <w:r w:rsidR="00F70437">
          <w:rPr>
            <w:rFonts w:ascii="Times New Roman" w:eastAsia="Times New Roman" w:hAnsi="Times New Roman" w:cs="Times New Roman"/>
            <w:b/>
            <w:color w:val="000000" w:themeColor="text1"/>
          </w:rPr>
          <w:t>er</w:t>
        </w:r>
      </w:ins>
      <w:r>
        <w:rPr>
          <w:rFonts w:ascii="Times New Roman" w:eastAsia="Times New Roman" w:hAnsi="Times New Roman" w:cs="Times New Roman"/>
          <w:b/>
          <w:color w:val="000000" w:themeColor="text1"/>
        </w:rPr>
        <w:t xml:space="preserve"> in the context of the GTT and ITT.  </w:t>
      </w:r>
      <w:commentRangeStart w:id="68"/>
      <w:commentRangeStart w:id="69"/>
      <w:r>
        <w:rPr>
          <w:rFonts w:ascii="Times New Roman" w:eastAsia="Times New Roman" w:hAnsi="Times New Roman" w:cs="Times New Roman"/>
          <w:b/>
          <w:color w:val="000000" w:themeColor="text1"/>
        </w:rPr>
        <w:t xml:space="preserve">We have clarified that point in the revised manuscript.  </w:t>
      </w:r>
      <w:commentRangeEnd w:id="68"/>
      <w:r w:rsidR="00F70437">
        <w:rPr>
          <w:rStyle w:val="CommentReference"/>
        </w:rPr>
        <w:commentReference w:id="68"/>
      </w:r>
      <w:commentRangeEnd w:id="69"/>
      <w:r w:rsidR="00787241">
        <w:rPr>
          <w:rStyle w:val="CommentReference"/>
        </w:rPr>
        <w:commentReference w:id="69"/>
      </w:r>
      <w:r>
        <w:rPr>
          <w:rFonts w:ascii="Times New Roman" w:eastAsia="Times New Roman" w:hAnsi="Times New Roman" w:cs="Times New Roman"/>
          <w:b/>
          <w:color w:val="000000" w:themeColor="text1"/>
        </w:rPr>
        <w:t xml:space="preserve">In terms of which comparisons, we have </w:t>
      </w:r>
      <w:proofErr w:type="gramStart"/>
      <w:r>
        <w:rPr>
          <w:rFonts w:ascii="Times New Roman" w:eastAsia="Times New Roman" w:hAnsi="Times New Roman" w:cs="Times New Roman"/>
          <w:b/>
          <w:color w:val="000000" w:themeColor="text1"/>
        </w:rPr>
        <w:t>are</w:t>
      </w:r>
      <w:proofErr w:type="gramEnd"/>
      <w:r>
        <w:rPr>
          <w:rFonts w:ascii="Times New Roman" w:eastAsia="Times New Roman" w:hAnsi="Times New Roman" w:cs="Times New Roman"/>
          <w:b/>
          <w:color w:val="000000" w:themeColor="text1"/>
        </w:rPr>
        <w:t xml:space="preserve"> now </w:t>
      </w:r>
      <w:r w:rsidRPr="00953717">
        <w:rPr>
          <w:rFonts w:ascii="Times New Roman" w:eastAsia="Times New Roman" w:hAnsi="Times New Roman" w:cs="Times New Roman"/>
          <w:b/>
          <w:color w:val="000000" w:themeColor="text1"/>
        </w:rPr>
        <w:t xml:space="preserve">more clear about the </w:t>
      </w:r>
      <w:r w:rsidRPr="005B72C7">
        <w:rPr>
          <w:rFonts w:ascii="Times New Roman" w:eastAsia="Times New Roman" w:hAnsi="Times New Roman" w:cs="Times New Roman"/>
          <w:b/>
          <w:color w:val="000000" w:themeColor="text1"/>
        </w:rPr>
        <w:t>comparisons</w:t>
      </w:r>
      <w:r w:rsidRPr="00953717">
        <w:rPr>
          <w:rFonts w:ascii="Times New Roman" w:eastAsia="Times New Roman" w:hAnsi="Times New Roman" w:cs="Times New Roman"/>
          <w:b/>
          <w:color w:val="000000" w:themeColor="text1"/>
        </w:rPr>
        <w:t>.  On p</w:t>
      </w:r>
      <w:r w:rsidR="00A63734" w:rsidRPr="00953717">
        <w:rPr>
          <w:rFonts w:ascii="Times New Roman" w:eastAsia="Times New Roman" w:hAnsi="Times New Roman" w:cs="Times New Roman"/>
          <w:b/>
          <w:color w:val="000000" w:themeColor="text1"/>
        </w:rPr>
        <w:t xml:space="preserve">age </w:t>
      </w:r>
      <w:r w:rsidR="00D96F1E" w:rsidRPr="00953717">
        <w:rPr>
          <w:rFonts w:ascii="Times New Roman" w:eastAsia="Times New Roman" w:hAnsi="Times New Roman" w:cs="Times New Roman"/>
          <w:b/>
          <w:color w:val="000000" w:themeColor="text1"/>
        </w:rPr>
        <w:t>13</w:t>
      </w:r>
      <w:r w:rsidR="00A63734" w:rsidRPr="00953717">
        <w:rPr>
          <w:rFonts w:ascii="Times New Roman" w:eastAsia="Times New Roman" w:hAnsi="Times New Roman" w:cs="Times New Roman"/>
          <w:b/>
          <w:color w:val="000000" w:themeColor="text1"/>
        </w:rPr>
        <w:t xml:space="preserve"> line </w:t>
      </w:r>
      <w:r w:rsidR="00D96F1E" w:rsidRPr="00953717">
        <w:rPr>
          <w:rFonts w:ascii="Times New Roman" w:eastAsia="Times New Roman" w:hAnsi="Times New Roman" w:cs="Times New Roman"/>
          <w:b/>
          <w:color w:val="000000" w:themeColor="text1"/>
        </w:rPr>
        <w:t>2</w:t>
      </w:r>
      <w:r w:rsidR="00252A6E">
        <w:rPr>
          <w:rFonts w:ascii="Times New Roman" w:eastAsia="Times New Roman" w:hAnsi="Times New Roman" w:cs="Times New Roman"/>
          <w:b/>
          <w:color w:val="000000" w:themeColor="text1"/>
        </w:rPr>
        <w:t>6</w:t>
      </w:r>
      <w:r w:rsidR="00D96F1E" w:rsidRPr="00953717">
        <w:rPr>
          <w:rFonts w:ascii="Times New Roman" w:eastAsia="Times New Roman" w:hAnsi="Times New Roman" w:cs="Times New Roman"/>
          <w:b/>
          <w:color w:val="000000" w:themeColor="text1"/>
        </w:rPr>
        <w:t>3-2</w:t>
      </w:r>
      <w:r w:rsidR="00252A6E">
        <w:rPr>
          <w:rFonts w:ascii="Times New Roman" w:eastAsia="Times New Roman" w:hAnsi="Times New Roman" w:cs="Times New Roman"/>
          <w:b/>
          <w:color w:val="000000" w:themeColor="text1"/>
        </w:rPr>
        <w:t>66</w:t>
      </w:r>
      <w:r w:rsidRPr="00953717">
        <w:rPr>
          <w:rFonts w:ascii="Times New Roman" w:eastAsia="Times New Roman" w:hAnsi="Times New Roman" w:cs="Times New Roman"/>
          <w:b/>
          <w:color w:val="000000" w:themeColor="text1"/>
        </w:rPr>
        <w:t xml:space="preserve"> we now state:</w:t>
      </w:r>
      <w:r w:rsidR="008329E1" w:rsidRPr="00953717">
        <w:rPr>
          <w:rFonts w:ascii="Times New Roman" w:eastAsia="Times New Roman" w:hAnsi="Times New Roman" w:cs="Times New Roman"/>
          <w:b/>
          <w:color w:val="4472C4" w:themeColor="accent1"/>
        </w:rPr>
        <w:br/>
      </w:r>
      <w:r w:rsidR="008329E1" w:rsidRPr="00953717">
        <w:rPr>
          <w:rFonts w:ascii="Times New Roman" w:eastAsia="Times New Roman" w:hAnsi="Times New Roman" w:cs="Times New Roman"/>
          <w:b/>
          <w:color w:val="4472C4" w:themeColor="accent1"/>
        </w:rPr>
        <w:br/>
      </w:r>
    </w:p>
    <w:p w14:paraId="538BD4B7" w14:textId="674570FB" w:rsidR="009217A1" w:rsidRPr="005B72C7" w:rsidRDefault="008329E1" w:rsidP="00953717">
      <w:pPr>
        <w:ind w:left="720"/>
        <w:rPr>
          <w:rStyle w:val="Heading1Char"/>
          <w:rFonts w:ascii="Times New Roman" w:eastAsia="Times New Roman" w:hAnsi="Times New Roman" w:cs="Times New Roman"/>
          <w:color w:val="4472C4" w:themeColor="accent1"/>
          <w:sz w:val="24"/>
          <w:szCs w:val="24"/>
        </w:rPr>
      </w:pPr>
      <w:r w:rsidRPr="00953717">
        <w:rPr>
          <w:rFonts w:ascii="Times New Roman" w:eastAsia="Times New Roman" w:hAnsi="Times New Roman" w:cs="Times New Roman"/>
          <w:b/>
          <w:color w:val="4472C4" w:themeColor="accent1"/>
        </w:rPr>
        <w:t>“</w:t>
      </w:r>
      <w:r w:rsidRPr="00953717">
        <w:rPr>
          <w:rFonts w:ascii="Times New Roman" w:hAnsi="Times New Roman" w:cs="Times New Roman"/>
          <w:b/>
          <w:color w:val="4472C4" w:themeColor="accent1"/>
        </w:rPr>
        <w:t>These findings were confirmed by calculating the AUC where eTRF females no difference in AUC compared to AL females (</w:t>
      </w:r>
      <w:r w:rsidRPr="00953717">
        <w:rPr>
          <w:rFonts w:ascii="Times New Roman" w:hAnsi="Times New Roman" w:cs="Times New Roman"/>
          <w:b/>
          <w:bCs/>
          <w:color w:val="4472C4" w:themeColor="accent1"/>
        </w:rPr>
        <w:t>Figure 3F</w:t>
      </w:r>
      <w:r w:rsidRPr="00953717">
        <w:rPr>
          <w:rFonts w:ascii="Times New Roman" w:hAnsi="Times New Roman" w:cs="Times New Roman"/>
          <w:b/>
          <w:color w:val="4472C4" w:themeColor="accent1"/>
        </w:rPr>
        <w:t xml:space="preserve">,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=0.20) while eTRF males</w:t>
      </w:r>
      <w:r w:rsidR="00615AA3" w:rsidRPr="00953717">
        <w:rPr>
          <w:rFonts w:ascii="Times New Roman" w:hAnsi="Times New Roman" w:cs="Times New Roman"/>
          <w:b/>
          <w:color w:val="4472C4" w:themeColor="accent1"/>
        </w:rPr>
        <w:t xml:space="preserve"> </w:t>
      </w:r>
      <w:r w:rsidRPr="00953717">
        <w:rPr>
          <w:rFonts w:ascii="Times New Roman" w:hAnsi="Times New Roman" w:cs="Times New Roman"/>
          <w:b/>
          <w:color w:val="4472C4" w:themeColor="accent1"/>
        </w:rPr>
        <w:t>had 20.4% lower AUC than AL males (</w:t>
      </w:r>
      <w:proofErr w:type="spellStart"/>
      <w:r w:rsidRPr="00953717">
        <w:rPr>
          <w:rFonts w:ascii="Times New Roman" w:hAnsi="Times New Roman" w:cs="Times New Roman"/>
          <w:b/>
          <w:color w:val="4472C4" w:themeColor="accent1"/>
        </w:rPr>
        <w:t>p</w:t>
      </w:r>
      <w:r w:rsidRPr="00953717">
        <w:rPr>
          <w:rFonts w:ascii="Times New Roman" w:hAnsi="Times New Roman" w:cs="Times New Roman"/>
          <w:b/>
          <w:color w:val="4472C4" w:themeColor="accent1"/>
          <w:vertAlign w:val="subscript"/>
        </w:rPr>
        <w:t>diet</w:t>
      </w:r>
      <w:proofErr w:type="spellEnd"/>
      <w:r w:rsidRPr="00953717">
        <w:rPr>
          <w:rFonts w:ascii="Times New Roman" w:hAnsi="Times New Roman" w:cs="Times New Roman"/>
          <w:b/>
          <w:color w:val="4472C4" w:themeColor="accent1"/>
        </w:rPr>
        <w:t>&lt;0.0001)</w:t>
      </w:r>
      <w:r w:rsidRPr="00953717">
        <w:rPr>
          <w:rFonts w:ascii="Times New Roman" w:eastAsia="Times New Roman" w:hAnsi="Times New Roman" w:cs="Times New Roman"/>
          <w:b/>
          <w:color w:val="4472C4" w:themeColor="accent1"/>
        </w:rPr>
        <w:t>”</w:t>
      </w:r>
      <w:r w:rsidR="00192279" w:rsidRPr="00953717">
        <w:rPr>
          <w:rFonts w:ascii="Times New Roman" w:eastAsia="Times New Roman" w:hAnsi="Times New Roman" w:cs="Times New Roman"/>
          <w:color w:val="222222"/>
        </w:rPr>
        <w:br/>
      </w:r>
    </w:p>
    <w:p w14:paraId="6FA8AAD9" w14:textId="77777777" w:rsidR="009217A1" w:rsidRDefault="00192279" w:rsidP="009217A1">
      <w:pPr>
        <w:rPr>
          <w:rFonts w:ascii="Times New Roman" w:eastAsia="Times New Roman" w:hAnsi="Times New Roman" w:cs="Times New Roman"/>
          <w:color w:val="222222"/>
          <w:shd w:val="clear" w:color="auto" w:fill="FFFFFF"/>
        </w:rPr>
      </w:pPr>
      <w:r w:rsidRPr="009217A1">
        <w:rPr>
          <w:rStyle w:val="Heading1Char"/>
        </w:rPr>
        <w:t>Discussion.</w:t>
      </w:r>
      <w:r w:rsidRPr="009217A1">
        <w:rPr>
          <w:rFonts w:ascii="Times New Roman" w:eastAsia="Times New Roman" w:hAnsi="Times New Roman" w:cs="Times New Roman"/>
          <w:color w:val="222222"/>
        </w:rPr>
        <w:br/>
      </w:r>
    </w:p>
    <w:p w14:paraId="047EC446" w14:textId="77777777" w:rsidR="002C1D71" w:rsidRPr="00953717" w:rsidRDefault="00192279" w:rsidP="009217A1">
      <w:pPr>
        <w:pStyle w:val="ListParagraph"/>
        <w:numPr>
          <w:ilvl w:val="0"/>
          <w:numId w:val="3"/>
        </w:numPr>
        <w:rPr>
          <w:rFonts w:ascii="Times New Roman" w:eastAsia="Times New Roman" w:hAnsi="Times New Roman" w:cs="Times New Roman"/>
          <w:color w:val="4472C4" w:themeColor="accent1"/>
        </w:rPr>
      </w:pPr>
      <w:r w:rsidRPr="009217A1">
        <w:rPr>
          <w:rFonts w:ascii="Times New Roman" w:eastAsia="Times New Roman" w:hAnsi="Times New Roman" w:cs="Times New Roman"/>
          <w:color w:val="222222"/>
          <w:shd w:val="clear" w:color="auto" w:fill="FFFFFF"/>
        </w:rPr>
        <w:t>The insulin secretion studies are inconclusive and not significant and therefore you can’t make bold statements in the conclusion that the impaired glucose tolerance in HFD conditions is due to impaired insulin secretion. In addition, it is not clear where you obtained Figure 3K from because it doesn’t seem to reflect the results in Fig 3J.</w:t>
      </w:r>
    </w:p>
    <w:p w14:paraId="3B1C31E5" w14:textId="77777777" w:rsidR="002C1D71" w:rsidRDefault="002C1D71" w:rsidP="002C1D71">
      <w:pPr>
        <w:ind w:left="360"/>
        <w:rPr>
          <w:rFonts w:ascii="Times New Roman" w:eastAsia="Times New Roman" w:hAnsi="Times New Roman" w:cs="Times New Roman"/>
          <w:color w:val="222222"/>
        </w:rPr>
      </w:pPr>
    </w:p>
    <w:p w14:paraId="567BC75E" w14:textId="79B07B32" w:rsidR="00B2797C" w:rsidRDefault="00192279" w:rsidP="002C1D71">
      <w:pPr>
        <w:ind w:left="360"/>
        <w:rPr>
          <w:rFonts w:ascii="Times New Roman" w:eastAsia="Times New Roman" w:hAnsi="Times New Roman" w:cs="Times New Roman"/>
          <w:b/>
          <w:color w:val="000000" w:themeColor="text1"/>
        </w:rPr>
      </w:pPr>
      <w:r w:rsidRPr="00953717">
        <w:rPr>
          <w:rFonts w:ascii="Times New Roman" w:eastAsia="Times New Roman" w:hAnsi="Times New Roman" w:cs="Times New Roman"/>
          <w:color w:val="222222"/>
        </w:rPr>
        <w:br/>
      </w:r>
      <w:r w:rsidR="00B2797C" w:rsidRPr="00953717">
        <w:rPr>
          <w:rFonts w:ascii="Times New Roman" w:eastAsia="Times New Roman" w:hAnsi="Times New Roman" w:cs="Times New Roman"/>
          <w:b/>
          <w:color w:val="000000" w:themeColor="text1"/>
        </w:rPr>
        <w:t xml:space="preserve">We have </w:t>
      </w:r>
      <w:ins w:id="70" w:author="Dave Bridges" w:date="2022-08-04T11:53:00Z">
        <w:r w:rsidR="00F70437">
          <w:rPr>
            <w:rFonts w:ascii="Times New Roman" w:eastAsia="Times New Roman" w:hAnsi="Times New Roman" w:cs="Times New Roman"/>
            <w:b/>
            <w:color w:val="000000" w:themeColor="text1"/>
          </w:rPr>
          <w:t xml:space="preserve">substantially </w:t>
        </w:r>
      </w:ins>
      <w:r w:rsidR="00B2797C" w:rsidRPr="00953717">
        <w:rPr>
          <w:rFonts w:ascii="Times New Roman" w:eastAsia="Times New Roman" w:hAnsi="Times New Roman" w:cs="Times New Roman"/>
          <w:b/>
          <w:color w:val="000000" w:themeColor="text1"/>
        </w:rPr>
        <w:t xml:space="preserve">softened the language to reflect the </w:t>
      </w:r>
      <w:del w:id="71" w:author="Dave Bridges" w:date="2022-08-04T11:53:00Z">
        <w:r w:rsidR="00B2797C" w:rsidRPr="00953717" w:rsidDel="00F70437">
          <w:rPr>
            <w:rFonts w:ascii="Times New Roman" w:eastAsia="Times New Roman" w:hAnsi="Times New Roman" w:cs="Times New Roman"/>
            <w:b/>
            <w:color w:val="000000" w:themeColor="text1"/>
          </w:rPr>
          <w:delText xml:space="preserve">inconclusive </w:delText>
        </w:r>
      </w:del>
      <w:ins w:id="72" w:author="Dave Bridges" w:date="2022-08-04T11:53:00Z">
        <w:r w:rsidR="00F70437">
          <w:rPr>
            <w:rFonts w:ascii="Times New Roman" w:eastAsia="Times New Roman" w:hAnsi="Times New Roman" w:cs="Times New Roman"/>
            <w:b/>
            <w:color w:val="000000" w:themeColor="text1"/>
          </w:rPr>
          <w:t xml:space="preserve">non-significant finding regarding insulin secretion.  Our interpretation is that </w:t>
        </w:r>
      </w:ins>
      <w:del w:id="73" w:author="Dave Bridges" w:date="2022-08-04T11:53:00Z">
        <w:r w:rsidR="00B2797C" w:rsidRPr="00953717" w:rsidDel="00F70437">
          <w:rPr>
            <w:rFonts w:ascii="Times New Roman" w:eastAsia="Times New Roman" w:hAnsi="Times New Roman" w:cs="Times New Roman"/>
            <w:b/>
            <w:color w:val="000000" w:themeColor="text1"/>
          </w:rPr>
          <w:delText>nature of this study. We did complete</w:delText>
        </w:r>
        <w:r w:rsidR="00FE0136" w:rsidRPr="00953717" w:rsidDel="00F70437">
          <w:rPr>
            <w:rFonts w:ascii="Times New Roman" w:eastAsia="Times New Roman" w:hAnsi="Times New Roman" w:cs="Times New Roman"/>
            <w:b/>
            <w:color w:val="000000" w:themeColor="text1"/>
          </w:rPr>
          <w:delText xml:space="preserve">. </w:delText>
        </w:r>
        <w:r w:rsidR="00CD6EA8" w:rsidRPr="00953717" w:rsidDel="00F70437">
          <w:rPr>
            <w:rFonts w:ascii="Times New Roman" w:eastAsia="Times New Roman" w:hAnsi="Times New Roman" w:cs="Times New Roman"/>
            <w:b/>
            <w:color w:val="000000" w:themeColor="text1"/>
          </w:rPr>
          <w:delText xml:space="preserve">We believe </w:delText>
        </w:r>
      </w:del>
      <w:r w:rsidR="00CD6EA8" w:rsidRPr="00953717">
        <w:rPr>
          <w:rFonts w:ascii="Times New Roman" w:eastAsia="Times New Roman" w:hAnsi="Times New Roman" w:cs="Times New Roman"/>
          <w:b/>
          <w:color w:val="000000" w:themeColor="text1"/>
        </w:rPr>
        <w:t>t</w:t>
      </w:r>
      <w:r w:rsidR="00FE0136" w:rsidRPr="00953717">
        <w:rPr>
          <w:rFonts w:ascii="Times New Roman" w:eastAsia="Times New Roman" w:hAnsi="Times New Roman" w:cs="Times New Roman"/>
          <w:b/>
          <w:color w:val="000000" w:themeColor="text1"/>
        </w:rPr>
        <w:t>he fold change</w:t>
      </w:r>
      <w:ins w:id="74" w:author="Dave Bridges" w:date="2022-08-04T11:53:00Z">
        <w:r w:rsidR="00F70437">
          <w:rPr>
            <w:rFonts w:ascii="Times New Roman" w:eastAsia="Times New Roman" w:hAnsi="Times New Roman" w:cs="Times New Roman"/>
            <w:b/>
            <w:color w:val="000000" w:themeColor="text1"/>
          </w:rPr>
          <w:t xml:space="preserve"> in response to glucose</w:t>
        </w:r>
      </w:ins>
      <w:r w:rsidR="00CD6EA8" w:rsidRPr="00953717">
        <w:rPr>
          <w:rFonts w:ascii="Times New Roman" w:eastAsia="Times New Roman" w:hAnsi="Times New Roman" w:cs="Times New Roman"/>
          <w:b/>
          <w:color w:val="000000" w:themeColor="text1"/>
        </w:rPr>
        <w:t xml:space="preserve"> </w:t>
      </w:r>
      <w:del w:id="75" w:author="Dave Bridges" w:date="2022-08-04T11:53:00Z">
        <w:r w:rsidR="00CD6EA8" w:rsidRPr="00953717" w:rsidDel="00F70437">
          <w:rPr>
            <w:rFonts w:ascii="Times New Roman" w:eastAsia="Times New Roman" w:hAnsi="Times New Roman" w:cs="Times New Roman"/>
            <w:b/>
            <w:color w:val="000000" w:themeColor="text1"/>
          </w:rPr>
          <w:delText>figures</w:delText>
        </w:r>
        <w:r w:rsidR="00FE0136" w:rsidRPr="00953717" w:rsidDel="00F70437">
          <w:rPr>
            <w:rFonts w:ascii="Times New Roman" w:eastAsia="Times New Roman" w:hAnsi="Times New Roman" w:cs="Times New Roman"/>
            <w:b/>
            <w:color w:val="000000" w:themeColor="text1"/>
          </w:rPr>
          <w:delText xml:space="preserve"> </w:delText>
        </w:r>
      </w:del>
      <w:r w:rsidR="00FC2B9D" w:rsidRPr="00953717">
        <w:rPr>
          <w:rFonts w:ascii="Times New Roman" w:eastAsia="Times New Roman" w:hAnsi="Times New Roman" w:cs="Times New Roman"/>
          <w:b/>
          <w:color w:val="000000" w:themeColor="text1"/>
        </w:rPr>
        <w:t xml:space="preserve">shows </w:t>
      </w:r>
      <w:r w:rsidR="002C1D71">
        <w:rPr>
          <w:rFonts w:ascii="Times New Roman" w:eastAsia="Times New Roman" w:hAnsi="Times New Roman" w:cs="Times New Roman"/>
          <w:b/>
          <w:color w:val="000000" w:themeColor="text1"/>
        </w:rPr>
        <w:t>no</w:t>
      </w:r>
      <w:r w:rsidR="00FC2B9D" w:rsidRPr="00953717">
        <w:rPr>
          <w:rFonts w:ascii="Times New Roman" w:eastAsia="Times New Roman" w:hAnsi="Times New Roman" w:cs="Times New Roman"/>
          <w:b/>
          <w:color w:val="000000" w:themeColor="text1"/>
        </w:rPr>
        <w:t xml:space="preserve"> difference because</w:t>
      </w:r>
      <w:r w:rsidR="00FE0136" w:rsidRPr="00953717">
        <w:rPr>
          <w:rFonts w:ascii="Times New Roman" w:eastAsia="Times New Roman" w:hAnsi="Times New Roman" w:cs="Times New Roman"/>
          <w:b/>
          <w:color w:val="000000" w:themeColor="text1"/>
        </w:rPr>
        <w:t xml:space="preserve"> </w:t>
      </w:r>
      <w:r w:rsidR="00CD6EA8" w:rsidRPr="00953717">
        <w:rPr>
          <w:rFonts w:ascii="Times New Roman" w:eastAsia="Times New Roman" w:hAnsi="Times New Roman" w:cs="Times New Roman"/>
          <w:b/>
          <w:color w:val="000000" w:themeColor="text1"/>
        </w:rPr>
        <w:t xml:space="preserve">the baseline </w:t>
      </w:r>
      <w:r w:rsidR="00FC2B9D" w:rsidRPr="00953717">
        <w:rPr>
          <w:rFonts w:ascii="Times New Roman" w:eastAsia="Times New Roman" w:hAnsi="Times New Roman" w:cs="Times New Roman"/>
          <w:b/>
          <w:color w:val="000000" w:themeColor="text1"/>
        </w:rPr>
        <w:t xml:space="preserve">values for eTRF offspring were </w:t>
      </w:r>
      <w:r w:rsidR="00615AA3" w:rsidRPr="00953717">
        <w:rPr>
          <w:rFonts w:ascii="Times New Roman" w:eastAsia="Times New Roman" w:hAnsi="Times New Roman" w:cs="Times New Roman"/>
          <w:b/>
          <w:color w:val="000000" w:themeColor="text1"/>
        </w:rPr>
        <w:t>considerably lower</w:t>
      </w:r>
      <w:r w:rsidR="00FC2B9D" w:rsidRPr="00953717">
        <w:rPr>
          <w:rFonts w:ascii="Times New Roman" w:eastAsia="Times New Roman" w:hAnsi="Times New Roman" w:cs="Times New Roman"/>
          <w:b/>
          <w:color w:val="000000" w:themeColor="text1"/>
        </w:rPr>
        <w:t xml:space="preserve"> than they were for the AL offspring</w:t>
      </w:r>
      <w:ins w:id="76" w:author="Dave Bridges" w:date="2022-08-04T11:54:00Z">
        <w:r w:rsidR="00F70437">
          <w:rPr>
            <w:rFonts w:ascii="Times New Roman" w:eastAsia="Times New Roman" w:hAnsi="Times New Roman" w:cs="Times New Roman"/>
            <w:b/>
            <w:color w:val="000000" w:themeColor="text1"/>
          </w:rPr>
          <w:t xml:space="preserve">, which in and of itself reflects a difference in islet physiology.  Our aim was to fulsomely present these data in several </w:t>
        </w:r>
        <w:proofErr w:type="gramStart"/>
        <w:r w:rsidR="00F70437">
          <w:rPr>
            <w:rFonts w:ascii="Times New Roman" w:eastAsia="Times New Roman" w:hAnsi="Times New Roman" w:cs="Times New Roman"/>
            <w:b/>
            <w:color w:val="000000" w:themeColor="text1"/>
          </w:rPr>
          <w:t>ways, and</w:t>
        </w:r>
        <w:proofErr w:type="gramEnd"/>
        <w:r w:rsidR="00F70437">
          <w:rPr>
            <w:rFonts w:ascii="Times New Roman" w:eastAsia="Times New Roman" w:hAnsi="Times New Roman" w:cs="Times New Roman"/>
            <w:b/>
            <w:color w:val="000000" w:themeColor="text1"/>
          </w:rPr>
          <w:t xml:space="preserve"> leave the conclusion to the reader</w:t>
        </w:r>
      </w:ins>
      <w:r w:rsidR="00FC2B9D" w:rsidRPr="00953717">
        <w:rPr>
          <w:rFonts w:ascii="Times New Roman" w:eastAsia="Times New Roman" w:hAnsi="Times New Roman" w:cs="Times New Roman"/>
          <w:b/>
          <w:color w:val="000000" w:themeColor="text1"/>
        </w:rPr>
        <w:t xml:space="preserve">. </w:t>
      </w:r>
      <w:del w:id="77" w:author="Dave Bridges" w:date="2022-08-04T11:54:00Z">
        <w:r w:rsidR="00FC2B9D" w:rsidRPr="00953717" w:rsidDel="00F70437">
          <w:rPr>
            <w:rFonts w:ascii="Times New Roman" w:eastAsia="Times New Roman" w:hAnsi="Times New Roman" w:cs="Times New Roman"/>
            <w:b/>
            <w:color w:val="000000" w:themeColor="text1"/>
          </w:rPr>
          <w:delText xml:space="preserve">We </w:delText>
        </w:r>
      </w:del>
      <w:ins w:id="78" w:author="Dave Bridges" w:date="2022-08-04T11:54:00Z">
        <w:r w:rsidR="00F70437">
          <w:rPr>
            <w:rFonts w:ascii="Times New Roman" w:eastAsia="Times New Roman" w:hAnsi="Times New Roman" w:cs="Times New Roman"/>
            <w:b/>
            <w:color w:val="000000" w:themeColor="text1"/>
          </w:rPr>
          <w:t>To clarify the results in 3K we</w:t>
        </w:r>
        <w:r w:rsidR="00F70437" w:rsidRPr="00953717">
          <w:rPr>
            <w:rFonts w:ascii="Times New Roman" w:eastAsia="Times New Roman" w:hAnsi="Times New Roman" w:cs="Times New Roman"/>
            <w:b/>
            <w:color w:val="000000" w:themeColor="text1"/>
          </w:rPr>
          <w:t xml:space="preserve"> </w:t>
        </w:r>
      </w:ins>
      <w:r w:rsidR="00FC2B9D" w:rsidRPr="00953717">
        <w:rPr>
          <w:rFonts w:ascii="Times New Roman" w:eastAsia="Times New Roman" w:hAnsi="Times New Roman" w:cs="Times New Roman"/>
          <w:b/>
          <w:color w:val="000000" w:themeColor="text1"/>
        </w:rPr>
        <w:t>include</w:t>
      </w:r>
      <w:del w:id="79" w:author="Dave Bridges" w:date="2022-08-04T11:54:00Z">
        <w:r w:rsidR="00FC2B9D" w:rsidRPr="00953717" w:rsidDel="00F70437">
          <w:rPr>
            <w:rFonts w:ascii="Times New Roman" w:eastAsia="Times New Roman" w:hAnsi="Times New Roman" w:cs="Times New Roman"/>
            <w:b/>
            <w:color w:val="000000" w:themeColor="text1"/>
          </w:rPr>
          <w:delText>d</w:delText>
        </w:r>
      </w:del>
      <w:r w:rsidR="00FC2B9D" w:rsidRPr="00953717">
        <w:rPr>
          <w:rFonts w:ascii="Times New Roman" w:eastAsia="Times New Roman" w:hAnsi="Times New Roman" w:cs="Times New Roman"/>
          <w:b/>
          <w:color w:val="000000" w:themeColor="text1"/>
        </w:rPr>
        <w:t xml:space="preserve"> the table of</w:t>
      </w:r>
      <w:r w:rsidR="002C1D71">
        <w:rPr>
          <w:rFonts w:ascii="Times New Roman" w:eastAsia="Times New Roman" w:hAnsi="Times New Roman" w:cs="Times New Roman"/>
          <w:b/>
          <w:color w:val="000000" w:themeColor="text1"/>
        </w:rPr>
        <w:t xml:space="preserve"> showing all</w:t>
      </w:r>
      <w:r w:rsidR="00FC2B9D" w:rsidRPr="00565997">
        <w:rPr>
          <w:rFonts w:ascii="Times New Roman" w:eastAsia="Times New Roman" w:hAnsi="Times New Roman" w:cs="Times New Roman"/>
          <w:b/>
          <w:color w:val="000000" w:themeColor="text1"/>
        </w:rPr>
        <w:t xml:space="preserve"> values below (</w:t>
      </w:r>
      <w:ins w:id="80" w:author="Dave Bridges" w:date="2022-08-04T11:54:00Z">
        <w:r w:rsidR="00F70437">
          <w:rPr>
            <w:rFonts w:ascii="Times New Roman" w:eastAsia="Times New Roman" w:hAnsi="Times New Roman" w:cs="Times New Roman"/>
            <w:b/>
            <w:color w:val="000000" w:themeColor="text1"/>
          </w:rPr>
          <w:t>t</w:t>
        </w:r>
      </w:ins>
      <w:ins w:id="81" w:author="Dave Bridges" w:date="2022-08-04T11:55:00Z">
        <w:r w:rsidR="00F70437">
          <w:rPr>
            <w:rFonts w:ascii="Times New Roman" w:eastAsia="Times New Roman" w:hAnsi="Times New Roman" w:cs="Times New Roman"/>
            <w:b/>
            <w:color w:val="000000" w:themeColor="text1"/>
          </w:rPr>
          <w:t>wo</w:t>
        </w:r>
      </w:ins>
      <w:del w:id="82" w:author="Dave Bridges" w:date="2022-08-04T11:54:00Z">
        <w:r w:rsidR="00FC2B9D" w:rsidRPr="00565997" w:rsidDel="00F70437">
          <w:rPr>
            <w:rFonts w:ascii="Times New Roman" w:eastAsia="Times New Roman" w:hAnsi="Times New Roman" w:cs="Times New Roman"/>
            <w:b/>
            <w:color w:val="000000" w:themeColor="text1"/>
          </w:rPr>
          <w:delText>2</w:delText>
        </w:r>
      </w:del>
      <w:r w:rsidR="00FC2B9D" w:rsidRPr="00565997">
        <w:rPr>
          <w:rFonts w:ascii="Times New Roman" w:eastAsia="Times New Roman" w:hAnsi="Times New Roman" w:cs="Times New Roman"/>
          <w:b/>
          <w:color w:val="000000" w:themeColor="text1"/>
        </w:rPr>
        <w:t xml:space="preserve"> were below the limit of detection for the assay</w:t>
      </w:r>
      <w:r w:rsidR="006A0095">
        <w:rPr>
          <w:rFonts w:ascii="Times New Roman" w:eastAsia="Times New Roman" w:hAnsi="Times New Roman" w:cs="Times New Roman"/>
          <w:b/>
          <w:color w:val="000000" w:themeColor="text1"/>
        </w:rPr>
        <w:t>,</w:t>
      </w:r>
      <w:ins w:id="83" w:author="Dave Bridges" w:date="2022-08-04T11:55:00Z">
        <w:r w:rsidR="00F70437">
          <w:rPr>
            <w:rFonts w:ascii="Times New Roman" w:eastAsia="Times New Roman" w:hAnsi="Times New Roman" w:cs="Times New Roman"/>
            <w:b/>
            <w:color w:val="000000" w:themeColor="text1"/>
          </w:rPr>
          <w:t xml:space="preserve"> </w:t>
        </w:r>
      </w:ins>
      <w:del w:id="84" w:author="Dave Bridges" w:date="2022-08-04T11:55:00Z">
        <w:r w:rsidR="006A0095" w:rsidDel="00F70437">
          <w:rPr>
            <w:rFonts w:ascii="Times New Roman" w:eastAsia="Times New Roman" w:hAnsi="Times New Roman" w:cs="Times New Roman"/>
            <w:b/>
            <w:color w:val="000000" w:themeColor="text1"/>
          </w:rPr>
          <w:delText xml:space="preserve"> this resulted in </w:delText>
        </w:r>
      </w:del>
      <w:r w:rsidR="006A0095">
        <w:rPr>
          <w:rFonts w:ascii="Times New Roman" w:eastAsia="Times New Roman" w:hAnsi="Times New Roman" w:cs="Times New Roman"/>
          <w:b/>
          <w:color w:val="000000" w:themeColor="text1"/>
        </w:rPr>
        <w:t xml:space="preserve">those observations being omitted from </w:t>
      </w:r>
      <w:del w:id="85" w:author="Dave Bridges" w:date="2022-08-04T11:55:00Z">
        <w:r w:rsidR="006A0095" w:rsidDel="00F70437">
          <w:rPr>
            <w:rFonts w:ascii="Times New Roman" w:eastAsia="Times New Roman" w:hAnsi="Times New Roman" w:cs="Times New Roman"/>
            <w:b/>
            <w:color w:val="000000" w:themeColor="text1"/>
          </w:rPr>
          <w:delText xml:space="preserve">the </w:delText>
        </w:r>
      </w:del>
      <w:ins w:id="86" w:author="Dave Bridges" w:date="2022-08-04T11:55:00Z">
        <w:r w:rsidR="00F70437">
          <w:rPr>
            <w:rFonts w:ascii="Times New Roman" w:eastAsia="Times New Roman" w:hAnsi="Times New Roman" w:cs="Times New Roman"/>
            <w:b/>
            <w:color w:val="000000" w:themeColor="text1"/>
          </w:rPr>
          <w:t xml:space="preserve">our </w:t>
        </w:r>
      </w:ins>
      <w:r w:rsidR="006A0095">
        <w:rPr>
          <w:rFonts w:ascii="Times New Roman" w:eastAsia="Times New Roman" w:hAnsi="Times New Roman" w:cs="Times New Roman"/>
          <w:b/>
          <w:color w:val="000000" w:themeColor="text1"/>
        </w:rPr>
        <w:t>analysis</w:t>
      </w:r>
      <w:r w:rsidR="00FC2B9D" w:rsidRPr="00565997">
        <w:rPr>
          <w:rFonts w:ascii="Times New Roman" w:eastAsia="Times New Roman" w:hAnsi="Times New Roman" w:cs="Times New Roman"/>
          <w:b/>
          <w:color w:val="000000" w:themeColor="text1"/>
        </w:rPr>
        <w:t>).</w:t>
      </w:r>
    </w:p>
    <w:p w14:paraId="78C11595" w14:textId="29506943" w:rsidR="00953717" w:rsidRPr="00AC5858" w:rsidRDefault="00953717" w:rsidP="002C1D71">
      <w:pPr>
        <w:ind w:left="360"/>
        <w:rPr>
          <w:rFonts w:ascii="Times New Roman" w:eastAsia="Times New Roman" w:hAnsi="Times New Roman" w:cs="Times New Roman"/>
          <w:b/>
          <w:color w:val="4472C4" w:themeColor="accent1"/>
          <w:sz w:val="22"/>
          <w:szCs w:val="22"/>
        </w:rPr>
      </w:pPr>
    </w:p>
    <w:tbl>
      <w:tblPr>
        <w:tblW w:w="6510" w:type="dxa"/>
        <w:tblLook w:val="04A0" w:firstRow="1" w:lastRow="0" w:firstColumn="1" w:lastColumn="0" w:noHBand="0" w:noVBand="1"/>
      </w:tblPr>
      <w:tblGrid>
        <w:gridCol w:w="1302"/>
        <w:gridCol w:w="1302"/>
        <w:gridCol w:w="1302"/>
        <w:gridCol w:w="1302"/>
        <w:gridCol w:w="1302"/>
      </w:tblGrid>
      <w:tr w:rsidR="00AC5858" w:rsidRPr="00AC5858" w14:paraId="36EC3B32" w14:textId="77777777" w:rsidTr="00AC5858">
        <w:trPr>
          <w:trHeight w:val="400"/>
        </w:trPr>
        <w:tc>
          <w:tcPr>
            <w:tcW w:w="6510" w:type="dxa"/>
            <w:gridSpan w:val="5"/>
            <w:tcBorders>
              <w:top w:val="nil"/>
              <w:left w:val="nil"/>
              <w:bottom w:val="single" w:sz="8" w:space="0" w:color="auto"/>
              <w:right w:val="nil"/>
            </w:tcBorders>
            <w:shd w:val="clear" w:color="auto" w:fill="auto"/>
            <w:noWrap/>
            <w:vAlign w:val="bottom"/>
            <w:hideMark/>
          </w:tcPr>
          <w:p w14:paraId="23E8D97C" w14:textId="77777777" w:rsidR="00AC5858" w:rsidRPr="00AC5858" w:rsidRDefault="00AC5858" w:rsidP="00AC5858">
            <w:pPr>
              <w:rPr>
                <w:rFonts w:ascii="Calibri" w:eastAsia="Times New Roman" w:hAnsi="Calibri" w:cs="Calibri"/>
                <w:b/>
                <w:bCs/>
                <w:color w:val="000000"/>
                <w:sz w:val="28"/>
                <w:szCs w:val="28"/>
              </w:rPr>
            </w:pPr>
            <w:r w:rsidRPr="00AC5858">
              <w:rPr>
                <w:rFonts w:ascii="Calibri" w:eastAsia="Times New Roman" w:hAnsi="Calibri" w:cs="Calibri"/>
                <w:b/>
                <w:bCs/>
                <w:color w:val="000000"/>
                <w:sz w:val="28"/>
                <w:szCs w:val="28"/>
              </w:rPr>
              <w:t xml:space="preserve">Table 1: Insulin Values, </w:t>
            </w:r>
            <w:r w:rsidRPr="00AC5858">
              <w:rPr>
                <w:rFonts w:ascii="Calibri" w:eastAsia="Times New Roman" w:hAnsi="Calibri" w:cs="Calibri"/>
                <w:b/>
                <w:bCs/>
                <w:i/>
                <w:iCs/>
                <w:color w:val="000000"/>
                <w:sz w:val="28"/>
                <w:szCs w:val="28"/>
              </w:rPr>
              <w:t>In Vivo</w:t>
            </w:r>
            <w:r w:rsidRPr="00AC5858">
              <w:rPr>
                <w:rFonts w:ascii="Calibri" w:eastAsia="Times New Roman" w:hAnsi="Calibri" w:cs="Calibri"/>
                <w:b/>
                <w:bCs/>
                <w:color w:val="000000"/>
                <w:sz w:val="28"/>
                <w:szCs w:val="28"/>
              </w:rPr>
              <w:t xml:space="preserve"> GSIS</w:t>
            </w:r>
          </w:p>
        </w:tc>
      </w:tr>
      <w:tr w:rsidR="00AC5858" w:rsidRPr="00AC5858" w14:paraId="654F439B" w14:textId="77777777" w:rsidTr="00AC5858">
        <w:trPr>
          <w:trHeight w:val="66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A7BC2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ID</w:t>
            </w:r>
          </w:p>
        </w:tc>
        <w:tc>
          <w:tcPr>
            <w:tcW w:w="1302" w:type="dxa"/>
            <w:tcBorders>
              <w:top w:val="nil"/>
              <w:left w:val="nil"/>
              <w:bottom w:val="single" w:sz="8" w:space="0" w:color="auto"/>
              <w:right w:val="single" w:sz="8" w:space="0" w:color="auto"/>
            </w:tcBorders>
            <w:shd w:val="clear" w:color="auto" w:fill="auto"/>
            <w:vAlign w:val="center"/>
            <w:hideMark/>
          </w:tcPr>
          <w:p w14:paraId="00E975CB"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time (mins)</w:t>
            </w:r>
          </w:p>
        </w:tc>
        <w:tc>
          <w:tcPr>
            <w:tcW w:w="1302" w:type="dxa"/>
            <w:tcBorders>
              <w:top w:val="nil"/>
              <w:left w:val="nil"/>
              <w:bottom w:val="single" w:sz="8" w:space="0" w:color="auto"/>
              <w:right w:val="single" w:sz="8" w:space="0" w:color="auto"/>
            </w:tcBorders>
            <w:shd w:val="clear" w:color="auto" w:fill="auto"/>
            <w:vAlign w:val="center"/>
            <w:hideMark/>
          </w:tcPr>
          <w:p w14:paraId="17588F84"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maternal diet</w:t>
            </w:r>
          </w:p>
        </w:tc>
        <w:tc>
          <w:tcPr>
            <w:tcW w:w="1302" w:type="dxa"/>
            <w:tcBorders>
              <w:top w:val="nil"/>
              <w:left w:val="nil"/>
              <w:bottom w:val="single" w:sz="8" w:space="0" w:color="auto"/>
              <w:right w:val="single" w:sz="8" w:space="0" w:color="auto"/>
            </w:tcBorders>
            <w:shd w:val="clear" w:color="auto" w:fill="auto"/>
            <w:vAlign w:val="center"/>
            <w:hideMark/>
          </w:tcPr>
          <w:p w14:paraId="3B867938"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sex</w:t>
            </w:r>
          </w:p>
        </w:tc>
        <w:tc>
          <w:tcPr>
            <w:tcW w:w="1302" w:type="dxa"/>
            <w:tcBorders>
              <w:top w:val="nil"/>
              <w:left w:val="nil"/>
              <w:bottom w:val="single" w:sz="8" w:space="0" w:color="auto"/>
              <w:right w:val="single" w:sz="8" w:space="0" w:color="auto"/>
            </w:tcBorders>
            <w:shd w:val="clear" w:color="auto" w:fill="auto"/>
            <w:vAlign w:val="center"/>
            <w:hideMark/>
          </w:tcPr>
          <w:p w14:paraId="30E53C83" w14:textId="77777777" w:rsidR="00AC5858" w:rsidRPr="00AC5858" w:rsidRDefault="00AC5858" w:rsidP="00AC5858">
            <w:pPr>
              <w:jc w:val="center"/>
              <w:rPr>
                <w:rFonts w:ascii="Calibri" w:eastAsia="Times New Roman" w:hAnsi="Calibri" w:cs="Calibri"/>
                <w:b/>
                <w:bCs/>
                <w:color w:val="000000"/>
                <w:sz w:val="22"/>
                <w:szCs w:val="22"/>
              </w:rPr>
            </w:pPr>
            <w:r w:rsidRPr="00AC5858">
              <w:rPr>
                <w:rFonts w:ascii="Calibri" w:eastAsia="Times New Roman" w:hAnsi="Calibri" w:cs="Calibri"/>
                <w:b/>
                <w:bCs/>
                <w:color w:val="000000"/>
                <w:sz w:val="22"/>
                <w:szCs w:val="22"/>
              </w:rPr>
              <w:t>Insulin (ng/mL)*</w:t>
            </w:r>
          </w:p>
        </w:tc>
      </w:tr>
      <w:tr w:rsidR="00AC5858" w:rsidRPr="00AC5858" w14:paraId="399E1A1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CE17F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61DABF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FD96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E7FF9A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E9A89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2.98</w:t>
            </w:r>
          </w:p>
        </w:tc>
      </w:tr>
      <w:tr w:rsidR="00AC5858" w:rsidRPr="00AC5858" w14:paraId="7592B1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5C888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55ED78A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23A9CE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DA2F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1F17F80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5.12</w:t>
            </w:r>
          </w:p>
        </w:tc>
      </w:tr>
      <w:tr w:rsidR="00AC5858" w:rsidRPr="00AC5858" w14:paraId="7F14CD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7C1CB3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009CB9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784F4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2A2221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103851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7.39</w:t>
            </w:r>
          </w:p>
        </w:tc>
      </w:tr>
      <w:tr w:rsidR="00AC5858" w:rsidRPr="00AC5858" w14:paraId="06EBFB6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C0DDF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B56446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789E67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05A9FD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FB3FC8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2.49</w:t>
            </w:r>
          </w:p>
        </w:tc>
      </w:tr>
      <w:tr w:rsidR="00AC5858" w:rsidRPr="00AC5858" w14:paraId="42E218E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618338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097E643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0D864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18A5D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DCD95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11F3C33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6E219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lastRenderedPageBreak/>
              <w:t>455</w:t>
            </w:r>
          </w:p>
        </w:tc>
        <w:tc>
          <w:tcPr>
            <w:tcW w:w="1302" w:type="dxa"/>
            <w:tcBorders>
              <w:top w:val="nil"/>
              <w:left w:val="nil"/>
              <w:bottom w:val="single" w:sz="8" w:space="0" w:color="auto"/>
              <w:right w:val="single" w:sz="8" w:space="0" w:color="auto"/>
            </w:tcBorders>
            <w:shd w:val="clear" w:color="auto" w:fill="auto"/>
            <w:vAlign w:val="center"/>
            <w:hideMark/>
          </w:tcPr>
          <w:p w14:paraId="5AE7FE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114F16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B7DAC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4F5BDB2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w:t>
            </w:r>
          </w:p>
        </w:tc>
      </w:tr>
      <w:tr w:rsidR="00AC5858" w:rsidRPr="00AC5858" w14:paraId="0A508DE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959A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3959F7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B75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784A56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6EAD74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45686A3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F601CE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354273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14E7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9E81F5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906D00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15C9AE6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1BEFA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453</w:t>
            </w:r>
          </w:p>
        </w:tc>
        <w:tc>
          <w:tcPr>
            <w:tcW w:w="1302" w:type="dxa"/>
            <w:tcBorders>
              <w:top w:val="nil"/>
              <w:left w:val="nil"/>
              <w:bottom w:val="single" w:sz="8" w:space="0" w:color="auto"/>
              <w:right w:val="single" w:sz="8" w:space="0" w:color="auto"/>
            </w:tcBorders>
            <w:shd w:val="clear" w:color="auto" w:fill="auto"/>
            <w:vAlign w:val="center"/>
            <w:hideMark/>
          </w:tcPr>
          <w:p w14:paraId="269AD20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C788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581EED6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586F74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4.00</w:t>
            </w:r>
          </w:p>
        </w:tc>
      </w:tr>
      <w:tr w:rsidR="00AC5858" w:rsidRPr="00AC5858" w14:paraId="1D5F731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53525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464</w:t>
            </w:r>
          </w:p>
        </w:tc>
        <w:tc>
          <w:tcPr>
            <w:tcW w:w="1302" w:type="dxa"/>
            <w:tcBorders>
              <w:top w:val="nil"/>
              <w:left w:val="nil"/>
              <w:bottom w:val="single" w:sz="8" w:space="0" w:color="auto"/>
              <w:right w:val="single" w:sz="8" w:space="0" w:color="auto"/>
            </w:tcBorders>
            <w:shd w:val="clear" w:color="auto" w:fill="auto"/>
            <w:vAlign w:val="center"/>
            <w:hideMark/>
          </w:tcPr>
          <w:p w14:paraId="12E1DA3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D7C65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285218E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0919DC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5.47</w:t>
            </w:r>
          </w:p>
        </w:tc>
      </w:tr>
      <w:tr w:rsidR="00AC5858" w:rsidRPr="00AC5858" w14:paraId="11C84656"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1CE835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465</w:t>
            </w:r>
          </w:p>
        </w:tc>
        <w:tc>
          <w:tcPr>
            <w:tcW w:w="1302" w:type="dxa"/>
            <w:tcBorders>
              <w:top w:val="nil"/>
              <w:left w:val="nil"/>
              <w:bottom w:val="single" w:sz="8" w:space="0" w:color="auto"/>
              <w:right w:val="single" w:sz="8" w:space="0" w:color="auto"/>
            </w:tcBorders>
            <w:shd w:val="clear" w:color="auto" w:fill="auto"/>
            <w:vAlign w:val="center"/>
            <w:hideMark/>
          </w:tcPr>
          <w:p w14:paraId="1A912F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CA5B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419E6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3099A7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4.89</w:t>
            </w:r>
          </w:p>
        </w:tc>
      </w:tr>
      <w:tr w:rsidR="00AC5858" w:rsidRPr="00AC5858" w14:paraId="6E5BE7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B3F0E4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452</w:t>
            </w:r>
          </w:p>
        </w:tc>
        <w:tc>
          <w:tcPr>
            <w:tcW w:w="1302" w:type="dxa"/>
            <w:tcBorders>
              <w:top w:val="nil"/>
              <w:left w:val="nil"/>
              <w:bottom w:val="single" w:sz="8" w:space="0" w:color="auto"/>
              <w:right w:val="single" w:sz="8" w:space="0" w:color="auto"/>
            </w:tcBorders>
            <w:shd w:val="clear" w:color="auto" w:fill="auto"/>
            <w:vAlign w:val="center"/>
            <w:hideMark/>
          </w:tcPr>
          <w:p w14:paraId="4D14C7F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1480B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3E82D2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6D18E0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2.61</w:t>
            </w:r>
          </w:p>
        </w:tc>
      </w:tr>
      <w:tr w:rsidR="00AC5858" w:rsidRPr="00AC5858" w14:paraId="3ACAAF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C8122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454</w:t>
            </w:r>
          </w:p>
        </w:tc>
        <w:tc>
          <w:tcPr>
            <w:tcW w:w="1302" w:type="dxa"/>
            <w:tcBorders>
              <w:top w:val="nil"/>
              <w:left w:val="nil"/>
              <w:bottom w:val="single" w:sz="8" w:space="0" w:color="auto"/>
              <w:right w:val="single" w:sz="8" w:space="0" w:color="auto"/>
            </w:tcBorders>
            <w:shd w:val="clear" w:color="auto" w:fill="auto"/>
            <w:vAlign w:val="center"/>
            <w:hideMark/>
          </w:tcPr>
          <w:p w14:paraId="546C8E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3A295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F5E29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71620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1.51</w:t>
            </w:r>
          </w:p>
        </w:tc>
      </w:tr>
      <w:tr w:rsidR="00AC5858" w:rsidRPr="00AC5858" w14:paraId="180D936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C4AF8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455</w:t>
            </w:r>
          </w:p>
        </w:tc>
        <w:tc>
          <w:tcPr>
            <w:tcW w:w="1302" w:type="dxa"/>
            <w:tcBorders>
              <w:top w:val="nil"/>
              <w:left w:val="nil"/>
              <w:bottom w:val="single" w:sz="8" w:space="0" w:color="auto"/>
              <w:right w:val="single" w:sz="8" w:space="0" w:color="auto"/>
            </w:tcBorders>
            <w:shd w:val="clear" w:color="auto" w:fill="auto"/>
            <w:vAlign w:val="center"/>
            <w:hideMark/>
          </w:tcPr>
          <w:p w14:paraId="708F1EB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D9A4DA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63A23D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2DF49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2.94</w:t>
            </w:r>
          </w:p>
        </w:tc>
      </w:tr>
      <w:tr w:rsidR="00AC5858" w:rsidRPr="00AC5858" w14:paraId="08CF184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BDDDAD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466</w:t>
            </w:r>
          </w:p>
        </w:tc>
        <w:tc>
          <w:tcPr>
            <w:tcW w:w="1302" w:type="dxa"/>
            <w:tcBorders>
              <w:top w:val="nil"/>
              <w:left w:val="nil"/>
              <w:bottom w:val="single" w:sz="8" w:space="0" w:color="auto"/>
              <w:right w:val="single" w:sz="8" w:space="0" w:color="auto"/>
            </w:tcBorders>
            <w:shd w:val="clear" w:color="auto" w:fill="auto"/>
            <w:vAlign w:val="center"/>
            <w:hideMark/>
          </w:tcPr>
          <w:p w14:paraId="692182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59000F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4082B4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163480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1.16</w:t>
            </w:r>
          </w:p>
        </w:tc>
      </w:tr>
      <w:tr w:rsidR="00AC5858" w:rsidRPr="00AC5858" w14:paraId="13BE671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BE3064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467</w:t>
            </w:r>
          </w:p>
        </w:tc>
        <w:tc>
          <w:tcPr>
            <w:tcW w:w="1302" w:type="dxa"/>
            <w:tcBorders>
              <w:top w:val="nil"/>
              <w:left w:val="nil"/>
              <w:bottom w:val="single" w:sz="8" w:space="0" w:color="auto"/>
              <w:right w:val="single" w:sz="8" w:space="0" w:color="auto"/>
            </w:tcBorders>
            <w:shd w:val="clear" w:color="auto" w:fill="auto"/>
            <w:vAlign w:val="center"/>
            <w:hideMark/>
          </w:tcPr>
          <w:p w14:paraId="1F74AB4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59DAD82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eTRF</w:t>
            </w:r>
          </w:p>
        </w:tc>
        <w:tc>
          <w:tcPr>
            <w:tcW w:w="1302" w:type="dxa"/>
            <w:tcBorders>
              <w:top w:val="nil"/>
              <w:left w:val="nil"/>
              <w:bottom w:val="single" w:sz="8" w:space="0" w:color="auto"/>
              <w:right w:val="single" w:sz="8" w:space="0" w:color="auto"/>
            </w:tcBorders>
            <w:shd w:val="clear" w:color="auto" w:fill="auto"/>
            <w:vAlign w:val="center"/>
            <w:hideMark/>
          </w:tcPr>
          <w:p w14:paraId="3BA3D79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79394C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0.55</w:t>
            </w:r>
          </w:p>
        </w:tc>
      </w:tr>
      <w:tr w:rsidR="00AC5858" w:rsidRPr="00AC5858" w14:paraId="7497B95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A86837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656DAA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B2ADF1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6BCE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829546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9.68</w:t>
            </w:r>
          </w:p>
        </w:tc>
      </w:tr>
      <w:tr w:rsidR="00AC5858" w:rsidRPr="00AC5858" w14:paraId="40725A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BAD91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4CA268C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D9A780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9FB8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418257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4.97</w:t>
            </w:r>
          </w:p>
        </w:tc>
      </w:tr>
      <w:tr w:rsidR="00AC5858" w:rsidRPr="00AC5858" w14:paraId="777F921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E156B8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6CA718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6F7157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4509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587D83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3.60</w:t>
            </w:r>
          </w:p>
        </w:tc>
      </w:tr>
      <w:tr w:rsidR="00AC5858" w:rsidRPr="00AC5858" w14:paraId="1B44B58E"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4149F5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469</w:t>
            </w:r>
          </w:p>
        </w:tc>
        <w:tc>
          <w:tcPr>
            <w:tcW w:w="1302" w:type="dxa"/>
            <w:tcBorders>
              <w:top w:val="nil"/>
              <w:left w:val="nil"/>
              <w:bottom w:val="single" w:sz="8" w:space="0" w:color="auto"/>
              <w:right w:val="single" w:sz="8" w:space="0" w:color="auto"/>
            </w:tcBorders>
            <w:shd w:val="clear" w:color="auto" w:fill="auto"/>
            <w:vAlign w:val="center"/>
            <w:hideMark/>
          </w:tcPr>
          <w:p w14:paraId="56310FB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3333B95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25B0A3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9A49D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4.03</w:t>
            </w:r>
          </w:p>
        </w:tc>
      </w:tr>
      <w:tr w:rsidR="00AC5858" w:rsidRPr="00AC5858" w14:paraId="35FB09B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35F5C42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3072F5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541B1A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4483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278239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7DCC7FE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AB0767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5EBE7E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047CA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02EEBD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631A2A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0.61</w:t>
            </w:r>
          </w:p>
        </w:tc>
      </w:tr>
      <w:tr w:rsidR="00AC5858" w:rsidRPr="00AC5858" w14:paraId="05ACD5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954985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2D64209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542E7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2A7697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B84EE0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0.49</w:t>
            </w:r>
          </w:p>
        </w:tc>
      </w:tr>
      <w:tr w:rsidR="00AC5858" w:rsidRPr="00AC5858" w14:paraId="5D6066F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27D7CA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3324A176"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1F52F09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BE426E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AB503D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0.82</w:t>
            </w:r>
          </w:p>
        </w:tc>
      </w:tr>
      <w:tr w:rsidR="00AC5858" w:rsidRPr="00AC5858" w14:paraId="06B9C1E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65A8C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470</w:t>
            </w:r>
          </w:p>
        </w:tc>
        <w:tc>
          <w:tcPr>
            <w:tcW w:w="1302" w:type="dxa"/>
            <w:tcBorders>
              <w:top w:val="nil"/>
              <w:left w:val="nil"/>
              <w:bottom w:val="single" w:sz="8" w:space="0" w:color="auto"/>
              <w:right w:val="single" w:sz="8" w:space="0" w:color="auto"/>
            </w:tcBorders>
            <w:shd w:val="clear" w:color="auto" w:fill="auto"/>
            <w:vAlign w:val="center"/>
            <w:hideMark/>
          </w:tcPr>
          <w:p w14:paraId="6AC975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4DBEFB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2BE040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3EACD02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68167230"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F4FB58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4FF4896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73485AE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9D4675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48D9E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0.14</w:t>
            </w:r>
          </w:p>
        </w:tc>
      </w:tr>
      <w:tr w:rsidR="00AC5858" w:rsidRPr="00AC5858" w14:paraId="5780423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0278CF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48574D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5848C2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7A49FE0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03A4774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3.33</w:t>
            </w:r>
          </w:p>
        </w:tc>
      </w:tr>
      <w:tr w:rsidR="00AC5858" w:rsidRPr="00AC5858" w14:paraId="30CD0C3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6E7A3CD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627D92D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0</w:t>
            </w:r>
          </w:p>
        </w:tc>
        <w:tc>
          <w:tcPr>
            <w:tcW w:w="1302" w:type="dxa"/>
            <w:tcBorders>
              <w:top w:val="nil"/>
              <w:left w:val="nil"/>
              <w:bottom w:val="single" w:sz="8" w:space="0" w:color="auto"/>
              <w:right w:val="single" w:sz="8" w:space="0" w:color="auto"/>
            </w:tcBorders>
            <w:shd w:val="clear" w:color="auto" w:fill="auto"/>
            <w:vAlign w:val="center"/>
            <w:hideMark/>
          </w:tcPr>
          <w:p w14:paraId="0676667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745DDD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E5B54B3"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1.64</w:t>
            </w:r>
          </w:p>
        </w:tc>
      </w:tr>
      <w:tr w:rsidR="00AC5858" w:rsidRPr="00AC5858" w14:paraId="5849E223"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5AE5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460</w:t>
            </w:r>
          </w:p>
        </w:tc>
        <w:tc>
          <w:tcPr>
            <w:tcW w:w="1302" w:type="dxa"/>
            <w:tcBorders>
              <w:top w:val="nil"/>
              <w:left w:val="nil"/>
              <w:bottom w:val="single" w:sz="8" w:space="0" w:color="auto"/>
              <w:right w:val="single" w:sz="8" w:space="0" w:color="auto"/>
            </w:tcBorders>
            <w:shd w:val="clear" w:color="auto" w:fill="auto"/>
            <w:vAlign w:val="center"/>
            <w:hideMark/>
          </w:tcPr>
          <w:p w14:paraId="4B258CA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7A916C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807228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4C36D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14.81</w:t>
            </w:r>
          </w:p>
        </w:tc>
      </w:tr>
      <w:tr w:rsidR="00AC5858" w:rsidRPr="00AC5858" w14:paraId="08E0102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2575360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461</w:t>
            </w:r>
          </w:p>
        </w:tc>
        <w:tc>
          <w:tcPr>
            <w:tcW w:w="1302" w:type="dxa"/>
            <w:tcBorders>
              <w:top w:val="nil"/>
              <w:left w:val="nil"/>
              <w:bottom w:val="single" w:sz="8" w:space="0" w:color="auto"/>
              <w:right w:val="single" w:sz="8" w:space="0" w:color="auto"/>
            </w:tcBorders>
            <w:shd w:val="clear" w:color="auto" w:fill="auto"/>
            <w:vAlign w:val="center"/>
            <w:hideMark/>
          </w:tcPr>
          <w:p w14:paraId="1CA57D5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3C51B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0BB691B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7600699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4.34</w:t>
            </w:r>
          </w:p>
        </w:tc>
      </w:tr>
      <w:tr w:rsidR="00AC5858" w:rsidRPr="00AC5858" w14:paraId="338EE87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16D8DF3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468</w:t>
            </w:r>
          </w:p>
        </w:tc>
        <w:tc>
          <w:tcPr>
            <w:tcW w:w="1302" w:type="dxa"/>
            <w:tcBorders>
              <w:top w:val="nil"/>
              <w:left w:val="nil"/>
              <w:bottom w:val="single" w:sz="8" w:space="0" w:color="auto"/>
              <w:right w:val="single" w:sz="8" w:space="0" w:color="auto"/>
            </w:tcBorders>
            <w:shd w:val="clear" w:color="auto" w:fill="auto"/>
            <w:vAlign w:val="center"/>
            <w:hideMark/>
          </w:tcPr>
          <w:p w14:paraId="18F8378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76AA6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47511E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0A3BCF5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7.42</w:t>
            </w:r>
          </w:p>
        </w:tc>
      </w:tr>
      <w:tr w:rsidR="00AC5858" w:rsidRPr="00AC5858" w14:paraId="4C5DCA52"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C791A9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456</w:t>
            </w:r>
          </w:p>
        </w:tc>
        <w:tc>
          <w:tcPr>
            <w:tcW w:w="1302" w:type="dxa"/>
            <w:tcBorders>
              <w:top w:val="nil"/>
              <w:left w:val="nil"/>
              <w:bottom w:val="single" w:sz="8" w:space="0" w:color="auto"/>
              <w:right w:val="single" w:sz="8" w:space="0" w:color="auto"/>
            </w:tcBorders>
            <w:shd w:val="clear" w:color="auto" w:fill="auto"/>
            <w:vAlign w:val="center"/>
            <w:hideMark/>
          </w:tcPr>
          <w:p w14:paraId="1CFDC1E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E04E42E"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2CB29F1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male</w:t>
            </w:r>
          </w:p>
        </w:tc>
        <w:tc>
          <w:tcPr>
            <w:tcW w:w="1302" w:type="dxa"/>
            <w:tcBorders>
              <w:top w:val="nil"/>
              <w:left w:val="nil"/>
              <w:bottom w:val="single" w:sz="8" w:space="0" w:color="auto"/>
              <w:right w:val="single" w:sz="8" w:space="0" w:color="auto"/>
            </w:tcBorders>
            <w:shd w:val="clear" w:color="auto" w:fill="auto"/>
            <w:vAlign w:val="center"/>
            <w:hideMark/>
          </w:tcPr>
          <w:p w14:paraId="5B8D074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6.95</w:t>
            </w:r>
          </w:p>
        </w:tc>
      </w:tr>
      <w:tr w:rsidR="00AC5858" w:rsidRPr="00AC5858" w14:paraId="209ECF57"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4527923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458</w:t>
            </w:r>
          </w:p>
        </w:tc>
        <w:tc>
          <w:tcPr>
            <w:tcW w:w="1302" w:type="dxa"/>
            <w:tcBorders>
              <w:top w:val="nil"/>
              <w:left w:val="nil"/>
              <w:bottom w:val="single" w:sz="8" w:space="0" w:color="auto"/>
              <w:right w:val="single" w:sz="8" w:space="0" w:color="auto"/>
            </w:tcBorders>
            <w:shd w:val="clear" w:color="auto" w:fill="auto"/>
            <w:vAlign w:val="center"/>
            <w:hideMark/>
          </w:tcPr>
          <w:p w14:paraId="1A212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5D8D2E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A2041C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289842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1.08</w:t>
            </w:r>
          </w:p>
        </w:tc>
      </w:tr>
      <w:tr w:rsidR="00AC5858" w:rsidRPr="00AC5858" w14:paraId="06E7E9BD"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784FF1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459</w:t>
            </w:r>
          </w:p>
        </w:tc>
        <w:tc>
          <w:tcPr>
            <w:tcW w:w="1302" w:type="dxa"/>
            <w:tcBorders>
              <w:top w:val="nil"/>
              <w:left w:val="nil"/>
              <w:bottom w:val="single" w:sz="8" w:space="0" w:color="auto"/>
              <w:right w:val="single" w:sz="8" w:space="0" w:color="auto"/>
            </w:tcBorders>
            <w:shd w:val="clear" w:color="auto" w:fill="auto"/>
            <w:vAlign w:val="center"/>
            <w:hideMark/>
          </w:tcPr>
          <w:p w14:paraId="143A0D7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122248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843FC9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733D04A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3.21</w:t>
            </w:r>
          </w:p>
        </w:tc>
      </w:tr>
      <w:tr w:rsidR="00AC5858" w:rsidRPr="00AC5858" w14:paraId="0F01D2A8"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9FEA957"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462</w:t>
            </w:r>
          </w:p>
        </w:tc>
        <w:tc>
          <w:tcPr>
            <w:tcW w:w="1302" w:type="dxa"/>
            <w:tcBorders>
              <w:top w:val="nil"/>
              <w:left w:val="nil"/>
              <w:bottom w:val="single" w:sz="8" w:space="0" w:color="auto"/>
              <w:right w:val="single" w:sz="8" w:space="0" w:color="auto"/>
            </w:tcBorders>
            <w:shd w:val="clear" w:color="auto" w:fill="auto"/>
            <w:vAlign w:val="center"/>
            <w:hideMark/>
          </w:tcPr>
          <w:p w14:paraId="09B3327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3AA4D4F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08B66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EE4EA6A"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NA</w:t>
            </w:r>
          </w:p>
        </w:tc>
      </w:tr>
      <w:tr w:rsidR="00AC5858" w:rsidRPr="00AC5858" w14:paraId="28DB58CC"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53FB2AF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463</w:t>
            </w:r>
          </w:p>
        </w:tc>
        <w:tc>
          <w:tcPr>
            <w:tcW w:w="1302" w:type="dxa"/>
            <w:tcBorders>
              <w:top w:val="nil"/>
              <w:left w:val="nil"/>
              <w:bottom w:val="single" w:sz="8" w:space="0" w:color="auto"/>
              <w:right w:val="single" w:sz="8" w:space="0" w:color="auto"/>
            </w:tcBorders>
            <w:shd w:val="clear" w:color="auto" w:fill="auto"/>
            <w:vAlign w:val="center"/>
            <w:hideMark/>
          </w:tcPr>
          <w:p w14:paraId="65ABCE1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0B0F624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83A815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27815D0C"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1.54</w:t>
            </w:r>
          </w:p>
        </w:tc>
      </w:tr>
      <w:tr w:rsidR="00AC5858" w:rsidRPr="00AC5858" w14:paraId="5A4DE27A"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1EA4FDF"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471</w:t>
            </w:r>
          </w:p>
        </w:tc>
        <w:tc>
          <w:tcPr>
            <w:tcW w:w="1302" w:type="dxa"/>
            <w:tcBorders>
              <w:top w:val="nil"/>
              <w:left w:val="nil"/>
              <w:bottom w:val="single" w:sz="8" w:space="0" w:color="auto"/>
              <w:right w:val="single" w:sz="8" w:space="0" w:color="auto"/>
            </w:tcBorders>
            <w:shd w:val="clear" w:color="auto" w:fill="auto"/>
            <w:vAlign w:val="center"/>
            <w:hideMark/>
          </w:tcPr>
          <w:p w14:paraId="1506D59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23D92F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4F3C2802"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1D7AE7D"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1.00</w:t>
            </w:r>
          </w:p>
        </w:tc>
      </w:tr>
      <w:tr w:rsidR="00AC5858" w:rsidRPr="00AC5858" w14:paraId="593CE194"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78F63FD4"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473</w:t>
            </w:r>
          </w:p>
        </w:tc>
        <w:tc>
          <w:tcPr>
            <w:tcW w:w="1302" w:type="dxa"/>
            <w:tcBorders>
              <w:top w:val="nil"/>
              <w:left w:val="nil"/>
              <w:bottom w:val="single" w:sz="8" w:space="0" w:color="auto"/>
              <w:right w:val="single" w:sz="8" w:space="0" w:color="auto"/>
            </w:tcBorders>
            <w:shd w:val="clear" w:color="auto" w:fill="auto"/>
            <w:vAlign w:val="center"/>
            <w:hideMark/>
          </w:tcPr>
          <w:p w14:paraId="19FB9C3B"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64A552C8"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3565AA3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183F8E2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6.97</w:t>
            </w:r>
          </w:p>
        </w:tc>
      </w:tr>
      <w:tr w:rsidR="00AC5858" w:rsidRPr="00AC5858" w14:paraId="728C9D5F" w14:textId="77777777" w:rsidTr="00AC5858">
        <w:trPr>
          <w:trHeight w:val="340"/>
        </w:trPr>
        <w:tc>
          <w:tcPr>
            <w:tcW w:w="1302" w:type="dxa"/>
            <w:tcBorders>
              <w:top w:val="nil"/>
              <w:left w:val="single" w:sz="8" w:space="0" w:color="auto"/>
              <w:bottom w:val="single" w:sz="8" w:space="0" w:color="auto"/>
              <w:right w:val="single" w:sz="8" w:space="0" w:color="auto"/>
            </w:tcBorders>
            <w:shd w:val="clear" w:color="auto" w:fill="auto"/>
            <w:vAlign w:val="center"/>
            <w:hideMark/>
          </w:tcPr>
          <w:p w14:paraId="0FA6D731"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474</w:t>
            </w:r>
          </w:p>
        </w:tc>
        <w:tc>
          <w:tcPr>
            <w:tcW w:w="1302" w:type="dxa"/>
            <w:tcBorders>
              <w:top w:val="nil"/>
              <w:left w:val="nil"/>
              <w:bottom w:val="single" w:sz="8" w:space="0" w:color="auto"/>
              <w:right w:val="single" w:sz="8" w:space="0" w:color="auto"/>
            </w:tcBorders>
            <w:shd w:val="clear" w:color="auto" w:fill="auto"/>
            <w:vAlign w:val="center"/>
            <w:hideMark/>
          </w:tcPr>
          <w:p w14:paraId="0E9A1F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15</w:t>
            </w:r>
          </w:p>
        </w:tc>
        <w:tc>
          <w:tcPr>
            <w:tcW w:w="1302" w:type="dxa"/>
            <w:tcBorders>
              <w:top w:val="nil"/>
              <w:left w:val="nil"/>
              <w:bottom w:val="single" w:sz="8" w:space="0" w:color="auto"/>
              <w:right w:val="single" w:sz="8" w:space="0" w:color="auto"/>
            </w:tcBorders>
            <w:shd w:val="clear" w:color="auto" w:fill="auto"/>
            <w:vAlign w:val="center"/>
            <w:hideMark/>
          </w:tcPr>
          <w:p w14:paraId="49C6EE75"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AL</w:t>
            </w:r>
          </w:p>
        </w:tc>
        <w:tc>
          <w:tcPr>
            <w:tcW w:w="1302" w:type="dxa"/>
            <w:tcBorders>
              <w:top w:val="nil"/>
              <w:left w:val="nil"/>
              <w:bottom w:val="single" w:sz="8" w:space="0" w:color="auto"/>
              <w:right w:val="single" w:sz="8" w:space="0" w:color="auto"/>
            </w:tcBorders>
            <w:shd w:val="clear" w:color="auto" w:fill="auto"/>
            <w:vAlign w:val="center"/>
            <w:hideMark/>
          </w:tcPr>
          <w:p w14:paraId="6FB6DCE9"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female</w:t>
            </w:r>
          </w:p>
        </w:tc>
        <w:tc>
          <w:tcPr>
            <w:tcW w:w="1302" w:type="dxa"/>
            <w:tcBorders>
              <w:top w:val="nil"/>
              <w:left w:val="nil"/>
              <w:bottom w:val="single" w:sz="8" w:space="0" w:color="auto"/>
              <w:right w:val="single" w:sz="8" w:space="0" w:color="auto"/>
            </w:tcBorders>
            <w:shd w:val="clear" w:color="auto" w:fill="auto"/>
            <w:vAlign w:val="center"/>
            <w:hideMark/>
          </w:tcPr>
          <w:p w14:paraId="5545D1C0" w14:textId="77777777" w:rsidR="00AC5858" w:rsidRPr="00AC5858" w:rsidRDefault="00AC5858" w:rsidP="00AC5858">
            <w:pPr>
              <w:jc w:val="center"/>
              <w:rPr>
                <w:rFonts w:ascii="Times New Roman" w:eastAsia="Times New Roman" w:hAnsi="Times New Roman" w:cs="Times New Roman"/>
                <w:color w:val="000000"/>
                <w:sz w:val="20"/>
                <w:szCs w:val="20"/>
              </w:rPr>
            </w:pPr>
            <w:r w:rsidRPr="00AC5858">
              <w:rPr>
                <w:rFonts w:ascii="Times New Roman" w:eastAsia="Times New Roman" w:hAnsi="Times New Roman" w:cs="Times New Roman"/>
                <w:color w:val="000000"/>
                <w:sz w:val="20"/>
                <w:szCs w:val="20"/>
              </w:rPr>
              <w:t>1.61</w:t>
            </w:r>
          </w:p>
        </w:tc>
      </w:tr>
      <w:tr w:rsidR="00AC5858" w:rsidRPr="00AC5858" w14:paraId="5F401217" w14:textId="77777777" w:rsidTr="00AC5858">
        <w:trPr>
          <w:trHeight w:val="680"/>
        </w:trPr>
        <w:tc>
          <w:tcPr>
            <w:tcW w:w="6510" w:type="dxa"/>
            <w:gridSpan w:val="5"/>
            <w:tcBorders>
              <w:top w:val="single" w:sz="8" w:space="0" w:color="auto"/>
              <w:left w:val="nil"/>
              <w:bottom w:val="nil"/>
              <w:right w:val="nil"/>
            </w:tcBorders>
            <w:shd w:val="clear" w:color="auto" w:fill="auto"/>
            <w:vAlign w:val="bottom"/>
            <w:hideMark/>
          </w:tcPr>
          <w:p w14:paraId="177E3190" w14:textId="5A39DF50" w:rsidR="00AC5858" w:rsidRPr="00AC5858" w:rsidRDefault="00AC5858" w:rsidP="00AC5858">
            <w:pPr>
              <w:rPr>
                <w:rFonts w:ascii="Calibri" w:eastAsia="Times New Roman" w:hAnsi="Calibri" w:cs="Calibri"/>
                <w:color w:val="000000"/>
                <w:sz w:val="20"/>
                <w:szCs w:val="20"/>
              </w:rPr>
            </w:pPr>
            <w:del w:id="87" w:author="Dave Bridges" w:date="2022-08-04T11:55:00Z">
              <w:r w:rsidRPr="00AC5858" w:rsidDel="00DB3EA4">
                <w:rPr>
                  <w:rFonts w:ascii="Calibri" w:eastAsia="Times New Roman" w:hAnsi="Calibri" w:cs="Calibri"/>
                  <w:color w:val="000000"/>
                  <w:sz w:val="20"/>
                  <w:szCs w:val="20"/>
                </w:rPr>
                <w:delText>*values measured in 5uL of serum via a commercially available ELISA kit (ALPCO 80-INSMSU-E10)</w:delText>
              </w:r>
            </w:del>
          </w:p>
        </w:tc>
      </w:tr>
      <w:tr w:rsidR="00AC5858" w:rsidRPr="00AC5858" w14:paraId="614D1D69" w14:textId="77777777" w:rsidTr="00AC5858">
        <w:trPr>
          <w:trHeight w:val="320"/>
        </w:trPr>
        <w:tc>
          <w:tcPr>
            <w:tcW w:w="6510" w:type="dxa"/>
            <w:gridSpan w:val="5"/>
            <w:tcBorders>
              <w:top w:val="nil"/>
              <w:left w:val="nil"/>
              <w:bottom w:val="nil"/>
              <w:right w:val="nil"/>
            </w:tcBorders>
            <w:shd w:val="clear" w:color="auto" w:fill="auto"/>
            <w:noWrap/>
            <w:vAlign w:val="bottom"/>
            <w:hideMark/>
          </w:tcPr>
          <w:p w14:paraId="3802DFB6" w14:textId="77777777" w:rsidR="00AC5858" w:rsidRPr="00AC5858" w:rsidRDefault="00AC5858" w:rsidP="00AC5858">
            <w:pPr>
              <w:rPr>
                <w:rFonts w:ascii="Calibri" w:eastAsia="Times New Roman" w:hAnsi="Calibri" w:cs="Calibri"/>
                <w:color w:val="000000"/>
                <w:sz w:val="20"/>
                <w:szCs w:val="20"/>
              </w:rPr>
            </w:pPr>
            <w:commentRangeStart w:id="88"/>
            <w:commentRangeStart w:id="89"/>
            <w:r w:rsidRPr="00AC5858">
              <w:rPr>
                <w:rFonts w:ascii="Calibri" w:eastAsia="Times New Roman" w:hAnsi="Calibri" w:cs="Calibri"/>
                <w:color w:val="000000"/>
                <w:sz w:val="20"/>
                <w:szCs w:val="20"/>
              </w:rPr>
              <w:lastRenderedPageBreak/>
              <w:t>Sample size 4 eTRF male, 4 eTRF females, 5 AL males, 7 AL females</w:t>
            </w:r>
            <w:commentRangeEnd w:id="88"/>
            <w:r w:rsidR="00DB3EA4">
              <w:rPr>
                <w:rStyle w:val="CommentReference"/>
              </w:rPr>
              <w:commentReference w:id="88"/>
            </w:r>
            <w:commentRangeEnd w:id="89"/>
            <w:r w:rsidR="00787241">
              <w:rPr>
                <w:rStyle w:val="CommentReference"/>
              </w:rPr>
              <w:commentReference w:id="89"/>
            </w:r>
          </w:p>
        </w:tc>
      </w:tr>
    </w:tbl>
    <w:p w14:paraId="0CE30284" w14:textId="77777777" w:rsidR="00AC5858" w:rsidRDefault="00AC5858" w:rsidP="002C1D71">
      <w:pPr>
        <w:ind w:left="360"/>
        <w:rPr>
          <w:rFonts w:ascii="Times New Roman" w:eastAsia="Times New Roman" w:hAnsi="Times New Roman" w:cs="Times New Roman"/>
          <w:b/>
          <w:color w:val="4472C4" w:themeColor="accent1"/>
        </w:rPr>
      </w:pPr>
    </w:p>
    <w:p w14:paraId="01BDB15B" w14:textId="745B1C0A" w:rsidR="00192279" w:rsidRPr="00D126F6" w:rsidRDefault="00192279" w:rsidP="009217A1">
      <w:pPr>
        <w:pStyle w:val="ListParagraph"/>
        <w:numPr>
          <w:ilvl w:val="0"/>
          <w:numId w:val="3"/>
        </w:numPr>
        <w:rPr>
          <w:rFonts w:ascii="Times New Roman" w:eastAsia="Times New Roman" w:hAnsi="Times New Roman" w:cs="Times New Roman"/>
        </w:rPr>
      </w:pPr>
      <w:r w:rsidRPr="009217A1">
        <w:rPr>
          <w:rFonts w:ascii="Times New Roman" w:eastAsia="Times New Roman" w:hAnsi="Times New Roman" w:cs="Times New Roman"/>
          <w:color w:val="222222"/>
          <w:shd w:val="clear" w:color="auto" w:fill="FFFFFF"/>
        </w:rPr>
        <w:t>The huge issue with this paper is the low n numbers (n=4 eTRF males and n=4 eTRF females and only n=5 for the AL groups). This is simply not enough and has led to inconclusive findings.</w:t>
      </w:r>
    </w:p>
    <w:p w14:paraId="664F9581" w14:textId="77777777" w:rsidR="00561CC9" w:rsidRPr="009217A1" w:rsidRDefault="00561CC9" w:rsidP="00D126F6">
      <w:pPr>
        <w:pStyle w:val="ListParagraph"/>
        <w:rPr>
          <w:rFonts w:ascii="Times New Roman" w:eastAsia="Times New Roman" w:hAnsi="Times New Roman" w:cs="Times New Roman"/>
        </w:rPr>
      </w:pPr>
    </w:p>
    <w:p w14:paraId="7C8515C7" w14:textId="77777777" w:rsidR="00055097" w:rsidRDefault="00561CC9" w:rsidP="00055097">
      <w:pPr>
        <w:rPr>
          <w:ins w:id="90" w:author="Dave Bridges" w:date="2022-08-04T12:02:00Z"/>
          <w:rFonts w:ascii="Times New Roman" w:hAnsi="Times New Roman" w:cs="Times New Roman"/>
          <w:b/>
          <w:color w:val="4472C4" w:themeColor="accent1"/>
        </w:rPr>
      </w:pPr>
      <w:r w:rsidRPr="00923E78">
        <w:rPr>
          <w:rFonts w:ascii="Times New Roman" w:hAnsi="Times New Roman" w:cs="Times New Roman"/>
          <w:b/>
          <w:color w:val="000000" w:themeColor="text1"/>
        </w:rPr>
        <w:t>We apologize for this lack of clarity.  As noted in the revised manuscript, t</w:t>
      </w:r>
      <w:r w:rsidR="00FC2B9D" w:rsidRPr="00923E78">
        <w:rPr>
          <w:rFonts w:ascii="Times New Roman" w:hAnsi="Times New Roman" w:cs="Times New Roman"/>
          <w:b/>
          <w:color w:val="000000" w:themeColor="text1"/>
        </w:rPr>
        <w:t xml:space="preserve">his study </w:t>
      </w:r>
      <w:r w:rsidR="00637ACF" w:rsidRPr="00923E78">
        <w:rPr>
          <w:rFonts w:ascii="Times New Roman" w:hAnsi="Times New Roman" w:cs="Times New Roman"/>
          <w:b/>
          <w:color w:val="000000" w:themeColor="text1"/>
        </w:rPr>
        <w:t>utilized</w:t>
      </w:r>
      <w:r w:rsidR="00FC2B9D" w:rsidRPr="00923E78">
        <w:rPr>
          <w:rFonts w:ascii="Times New Roman" w:hAnsi="Times New Roman" w:cs="Times New Roman"/>
          <w:b/>
          <w:color w:val="000000" w:themeColor="text1"/>
        </w:rPr>
        <w:t xml:space="preserve"> </w:t>
      </w:r>
      <w:r w:rsidRPr="00923E78">
        <w:rPr>
          <w:rFonts w:ascii="Times New Roman" w:hAnsi="Times New Roman" w:cs="Times New Roman"/>
          <w:b/>
          <w:color w:val="000000" w:themeColor="text1"/>
        </w:rPr>
        <w:t>two</w:t>
      </w:r>
      <w:r w:rsidR="00FC2B9D" w:rsidRPr="00923E78">
        <w:rPr>
          <w:rFonts w:ascii="Times New Roman" w:hAnsi="Times New Roman" w:cs="Times New Roman"/>
          <w:b/>
          <w:color w:val="000000" w:themeColor="text1"/>
        </w:rPr>
        <w:t xml:space="preserve"> </w:t>
      </w:r>
      <w:del w:id="91" w:author="Dave Bridges" w:date="2022-08-04T11:56:00Z">
        <w:r w:rsidRPr="00923E78" w:rsidDel="00840396">
          <w:rPr>
            <w:rFonts w:ascii="Times New Roman" w:hAnsi="Times New Roman" w:cs="Times New Roman"/>
            <w:b/>
            <w:color w:val="000000" w:themeColor="text1"/>
          </w:rPr>
          <w:delText xml:space="preserve">entirely </w:delText>
        </w:r>
      </w:del>
      <w:r w:rsidRPr="00923E78">
        <w:rPr>
          <w:rFonts w:ascii="Times New Roman" w:hAnsi="Times New Roman" w:cs="Times New Roman"/>
          <w:b/>
          <w:color w:val="000000" w:themeColor="text1"/>
        </w:rPr>
        <w:t xml:space="preserve">distinct </w:t>
      </w:r>
      <w:r w:rsidR="00FC2B9D" w:rsidRPr="00923E78">
        <w:rPr>
          <w:rFonts w:ascii="Times New Roman" w:hAnsi="Times New Roman" w:cs="Times New Roman"/>
          <w:b/>
          <w:color w:val="000000" w:themeColor="text1"/>
        </w:rPr>
        <w:t xml:space="preserve">cohorts </w:t>
      </w:r>
      <w:r w:rsidR="00637ACF" w:rsidRPr="00923E78">
        <w:rPr>
          <w:rFonts w:ascii="Times New Roman" w:hAnsi="Times New Roman" w:cs="Times New Roman"/>
          <w:b/>
          <w:color w:val="000000" w:themeColor="text1"/>
        </w:rPr>
        <w:t>of mice</w:t>
      </w:r>
      <w:r w:rsidR="007B25CE">
        <w:rPr>
          <w:rFonts w:ascii="Times New Roman" w:hAnsi="Times New Roman" w:cs="Times New Roman"/>
          <w:b/>
          <w:color w:val="000000" w:themeColor="text1"/>
        </w:rPr>
        <w:t xml:space="preserve"> treated similarly.</w:t>
      </w:r>
      <w:r w:rsidR="00637ACF" w:rsidRPr="00D126F6">
        <w:rPr>
          <w:rFonts w:ascii="Times New Roman" w:hAnsi="Times New Roman" w:cs="Times New Roman"/>
          <w:b/>
          <w:color w:val="000000" w:themeColor="text1"/>
        </w:rPr>
        <w:t xml:space="preserve"> </w:t>
      </w:r>
      <w:r w:rsidR="007B25CE">
        <w:rPr>
          <w:rFonts w:ascii="Times New Roman" w:hAnsi="Times New Roman" w:cs="Times New Roman"/>
          <w:b/>
          <w:color w:val="000000" w:themeColor="text1"/>
        </w:rPr>
        <w:t>Phenotypes were robustly replicable across both</w:t>
      </w:r>
      <w:r w:rsidR="00FC2B9D" w:rsidRPr="00D126F6">
        <w:rPr>
          <w:rFonts w:ascii="Times New Roman" w:hAnsi="Times New Roman" w:cs="Times New Roman"/>
          <w:b/>
          <w:color w:val="000000" w:themeColor="text1"/>
        </w:rPr>
        <w:t xml:space="preserve"> cohorts. We have clarified this in the manuscript. </w:t>
      </w:r>
      <w:r w:rsidR="00B2797C" w:rsidRPr="00D126F6">
        <w:rPr>
          <w:rFonts w:ascii="Times New Roman" w:hAnsi="Times New Roman" w:cs="Times New Roman"/>
          <w:b/>
          <w:color w:val="000000" w:themeColor="text1"/>
        </w:rPr>
        <w:t xml:space="preserve">The study included </w:t>
      </w:r>
      <w:del w:id="92" w:author="Dave Bridges" w:date="2022-08-04T11:56:00Z">
        <w:r w:rsidR="00B2797C" w:rsidRPr="00D126F6" w:rsidDel="00055097">
          <w:rPr>
            <w:rFonts w:ascii="Times New Roman" w:hAnsi="Times New Roman" w:cs="Times New Roman"/>
            <w:b/>
            <w:color w:val="000000" w:themeColor="text1"/>
          </w:rPr>
          <w:delText xml:space="preserve">many </w:delText>
        </w:r>
      </w:del>
      <w:ins w:id="93" w:author="Dave Bridges" w:date="2022-08-04T11:56:00Z">
        <w:r w:rsidR="00055097">
          <w:rPr>
            <w:rFonts w:ascii="Times New Roman" w:hAnsi="Times New Roman" w:cs="Times New Roman"/>
            <w:b/>
            <w:color w:val="000000" w:themeColor="text1"/>
          </w:rPr>
          <w:t>much larger sample sizes than suggested</w:t>
        </w:r>
      </w:ins>
      <w:del w:id="94" w:author="Dave Bridges" w:date="2022-08-04T11:56:00Z">
        <w:r w:rsidR="00B2797C" w:rsidRPr="00D126F6" w:rsidDel="00055097">
          <w:rPr>
            <w:rFonts w:ascii="Times New Roman" w:hAnsi="Times New Roman" w:cs="Times New Roman"/>
            <w:b/>
            <w:color w:val="000000" w:themeColor="text1"/>
          </w:rPr>
          <w:delText>animals for</w:delText>
        </w:r>
      </w:del>
      <w:ins w:id="95" w:author="Dave Bridges" w:date="2022-08-04T11:56:00Z">
        <w:r w:rsidR="00055097">
          <w:rPr>
            <w:rFonts w:ascii="Times New Roman" w:hAnsi="Times New Roman" w:cs="Times New Roman"/>
            <w:b/>
            <w:color w:val="000000" w:themeColor="text1"/>
          </w:rPr>
          <w:t xml:space="preserve"> for</w:t>
        </w:r>
      </w:ins>
      <w:r w:rsidR="00B2797C" w:rsidRPr="00D126F6">
        <w:rPr>
          <w:rFonts w:ascii="Times New Roman" w:hAnsi="Times New Roman" w:cs="Times New Roman"/>
          <w:b/>
          <w:color w:val="000000" w:themeColor="text1"/>
        </w:rPr>
        <w:t xml:space="preserve"> the body composition, food intake,</w:t>
      </w:r>
      <w:ins w:id="96" w:author="Dave Bridges" w:date="2022-08-04T11:56:00Z">
        <w:r w:rsidR="00055097">
          <w:rPr>
            <w:rFonts w:ascii="Times New Roman" w:hAnsi="Times New Roman" w:cs="Times New Roman"/>
            <w:b/>
            <w:color w:val="000000" w:themeColor="text1"/>
          </w:rPr>
          <w:t xml:space="preserve"> GTT and ITT data</w:t>
        </w:r>
      </w:ins>
      <w:r w:rsidR="00B2797C"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eTRF males = 11, eTRF females = 19, AL males = 16, eTRF females = 17</w:t>
      </w:r>
      <w:r w:rsidR="00AF3FA0" w:rsidRPr="00D126F6">
        <w:rPr>
          <w:rFonts w:ascii="Times New Roman" w:hAnsi="Times New Roman" w:cs="Times New Roman"/>
          <w:b/>
          <w:color w:val="000000" w:themeColor="text1"/>
        </w:rPr>
        <w:t>)</w:t>
      </w:r>
      <w:r w:rsidR="00637ACF" w:rsidRPr="00D126F6">
        <w:rPr>
          <w:rFonts w:ascii="Times New Roman" w:hAnsi="Times New Roman" w:cs="Times New Roman"/>
          <w:b/>
          <w:color w:val="000000" w:themeColor="text1"/>
        </w:rPr>
        <w:t>.</w:t>
      </w:r>
      <w:r w:rsidRPr="00D126F6">
        <w:rPr>
          <w:rFonts w:ascii="Times New Roman" w:hAnsi="Times New Roman" w:cs="Times New Roman"/>
          <w:b/>
          <w:color w:val="000000" w:themeColor="text1"/>
        </w:rPr>
        <w:t xml:space="preserve"> We view that this is a reasonable n</w:t>
      </w:r>
      <w:r w:rsidR="007B25CE">
        <w:rPr>
          <w:rFonts w:ascii="Times New Roman" w:hAnsi="Times New Roman" w:cs="Times New Roman"/>
          <w:b/>
          <w:color w:val="000000" w:themeColor="text1"/>
        </w:rPr>
        <w:t>umber of animals</w:t>
      </w:r>
      <w:r w:rsidRPr="00923E78">
        <w:rPr>
          <w:rFonts w:ascii="Times New Roman" w:hAnsi="Times New Roman" w:cs="Times New Roman"/>
          <w:b/>
          <w:color w:val="000000" w:themeColor="text1"/>
        </w:rPr>
        <w:t xml:space="preserve"> for </w:t>
      </w:r>
      <w:del w:id="97" w:author="Dave Bridges" w:date="2022-08-04T11:56:00Z">
        <w:r w:rsidRPr="00923E78" w:rsidDel="00055097">
          <w:rPr>
            <w:rFonts w:ascii="Times New Roman" w:hAnsi="Times New Roman" w:cs="Times New Roman"/>
            <w:b/>
            <w:color w:val="000000" w:themeColor="text1"/>
          </w:rPr>
          <w:delText xml:space="preserve">almost </w:delText>
        </w:r>
      </w:del>
      <w:ins w:id="98" w:author="Dave Bridges" w:date="2022-08-04T11:56:00Z">
        <w:r w:rsidR="00055097">
          <w:rPr>
            <w:rFonts w:ascii="Times New Roman" w:hAnsi="Times New Roman" w:cs="Times New Roman"/>
            <w:b/>
            <w:color w:val="000000" w:themeColor="text1"/>
          </w:rPr>
          <w:t xml:space="preserve">those </w:t>
        </w:r>
      </w:ins>
      <w:del w:id="99" w:author="Dave Bridges" w:date="2022-08-04T11:56:00Z">
        <w:r w:rsidRPr="00923E78" w:rsidDel="00055097">
          <w:rPr>
            <w:rFonts w:ascii="Times New Roman" w:hAnsi="Times New Roman" w:cs="Times New Roman"/>
            <w:b/>
            <w:color w:val="000000" w:themeColor="text1"/>
          </w:rPr>
          <w:delText xml:space="preserve">every </w:delText>
        </w:r>
      </w:del>
      <w:r w:rsidRPr="00923E78">
        <w:rPr>
          <w:rFonts w:ascii="Times New Roman" w:hAnsi="Times New Roman" w:cs="Times New Roman"/>
          <w:b/>
          <w:color w:val="000000" w:themeColor="text1"/>
        </w:rPr>
        <w:t>outcome</w:t>
      </w:r>
      <w:ins w:id="100" w:author="Dave Bridges" w:date="2022-08-04T11:57:00Z">
        <w:r w:rsidR="00055097">
          <w:rPr>
            <w:rFonts w:ascii="Times New Roman" w:hAnsi="Times New Roman" w:cs="Times New Roman"/>
            <w:b/>
            <w:color w:val="000000" w:themeColor="text1"/>
          </w:rPr>
          <w:t>s</w:t>
        </w:r>
      </w:ins>
      <w:r w:rsidRPr="00923E78">
        <w:rPr>
          <w:rFonts w:ascii="Times New Roman" w:hAnsi="Times New Roman" w:cs="Times New Roman"/>
          <w:b/>
          <w:color w:val="000000" w:themeColor="text1"/>
        </w:rPr>
        <w:t xml:space="preserve"> </w:t>
      </w:r>
      <w:del w:id="101" w:author="Dave Bridges" w:date="2022-08-04T11:57:00Z">
        <w:r w:rsidRPr="00923E78" w:rsidDel="00055097">
          <w:rPr>
            <w:rFonts w:ascii="Times New Roman" w:hAnsi="Times New Roman" w:cs="Times New Roman"/>
            <w:b/>
            <w:color w:val="000000" w:themeColor="text1"/>
          </w:rPr>
          <w:delText>of the study</w:delText>
        </w:r>
      </w:del>
      <w:ins w:id="102" w:author="Dave Bridges" w:date="2022-08-04T11:57:00Z">
        <w:r w:rsidR="00055097">
          <w:rPr>
            <w:rFonts w:ascii="Times New Roman" w:hAnsi="Times New Roman" w:cs="Times New Roman"/>
            <w:b/>
            <w:color w:val="000000" w:themeColor="text1"/>
          </w:rPr>
          <w:t>and were in line with our pre-study power analyses</w:t>
        </w:r>
      </w:ins>
      <w:r w:rsidRPr="00923E78">
        <w:rPr>
          <w:rFonts w:ascii="Times New Roman" w:hAnsi="Times New Roman" w:cs="Times New Roman"/>
          <w:b/>
          <w:color w:val="000000" w:themeColor="text1"/>
        </w:rPr>
        <w:t xml:space="preserve">.  </w:t>
      </w:r>
      <w:r w:rsidR="00637ACF" w:rsidRPr="00923E78">
        <w:rPr>
          <w:rFonts w:ascii="Times New Roman" w:hAnsi="Times New Roman" w:cs="Times New Roman"/>
          <w:b/>
          <w:color w:val="000000" w:themeColor="text1"/>
          <w:u w:val="single"/>
        </w:rPr>
        <w:t>T</w:t>
      </w:r>
      <w:r w:rsidR="00AF3FA0" w:rsidRPr="00923E78">
        <w:rPr>
          <w:rFonts w:ascii="Times New Roman" w:hAnsi="Times New Roman" w:cs="Times New Roman"/>
          <w:b/>
          <w:color w:val="000000" w:themeColor="text1"/>
          <w:u w:val="single"/>
        </w:rPr>
        <w:t xml:space="preserve">he only </w:t>
      </w:r>
      <w:r w:rsidRPr="00923E78">
        <w:rPr>
          <w:rFonts w:ascii="Times New Roman" w:hAnsi="Times New Roman" w:cs="Times New Roman"/>
          <w:b/>
          <w:color w:val="000000" w:themeColor="text1"/>
          <w:u w:val="single"/>
        </w:rPr>
        <w:t>experiment</w:t>
      </w:r>
      <w:r w:rsidRPr="00D126F6">
        <w:rPr>
          <w:rFonts w:ascii="Times New Roman" w:hAnsi="Times New Roman" w:cs="Times New Roman"/>
          <w:b/>
          <w:color w:val="000000" w:themeColor="text1"/>
        </w:rPr>
        <w:t xml:space="preserve"> </w:t>
      </w:r>
      <w:r w:rsidR="00AF3FA0" w:rsidRPr="00D126F6">
        <w:rPr>
          <w:rFonts w:ascii="Times New Roman" w:hAnsi="Times New Roman" w:cs="Times New Roman"/>
          <w:b/>
          <w:color w:val="000000" w:themeColor="text1"/>
        </w:rPr>
        <w:t xml:space="preserve">that had lower n was the </w:t>
      </w:r>
      <w:r w:rsidR="00AF3FA0" w:rsidRPr="00D126F6">
        <w:rPr>
          <w:rFonts w:ascii="Times New Roman" w:hAnsi="Times New Roman" w:cs="Times New Roman"/>
          <w:b/>
          <w:i/>
          <w:iCs/>
          <w:color w:val="000000" w:themeColor="text1"/>
        </w:rPr>
        <w:t>in vivo</w:t>
      </w:r>
      <w:r w:rsidR="00AF3FA0" w:rsidRPr="00D126F6">
        <w:rPr>
          <w:rFonts w:ascii="Times New Roman" w:hAnsi="Times New Roman" w:cs="Times New Roman"/>
          <w:b/>
          <w:color w:val="000000" w:themeColor="text1"/>
        </w:rPr>
        <w:t xml:space="preserve"> </w:t>
      </w:r>
      <w:r w:rsidRPr="00D126F6">
        <w:rPr>
          <w:rFonts w:ascii="Times New Roman" w:hAnsi="Times New Roman" w:cs="Times New Roman"/>
          <w:b/>
          <w:color w:val="000000" w:themeColor="text1"/>
        </w:rPr>
        <w:t xml:space="preserve">glucose stimulated insulin secretion in figures </w:t>
      </w:r>
      <w:r w:rsidR="00923E78">
        <w:rPr>
          <w:rFonts w:ascii="Times New Roman" w:hAnsi="Times New Roman" w:cs="Times New Roman"/>
          <w:b/>
          <w:color w:val="000000" w:themeColor="text1"/>
        </w:rPr>
        <w:t>3J and 3K</w:t>
      </w:r>
      <w:r w:rsidRPr="00923E78">
        <w:rPr>
          <w:rFonts w:ascii="Times New Roman" w:hAnsi="Times New Roman" w:cs="Times New Roman"/>
          <w:b/>
          <w:color w:val="000000" w:themeColor="text1"/>
        </w:rPr>
        <w:t xml:space="preserve">.  As we note in the revised manuscript, </w:t>
      </w:r>
      <w:r w:rsidR="00AF3FA0" w:rsidRPr="00923E78">
        <w:rPr>
          <w:rFonts w:ascii="Times New Roman" w:hAnsi="Times New Roman" w:cs="Times New Roman"/>
          <w:b/>
          <w:color w:val="000000" w:themeColor="text1"/>
        </w:rPr>
        <w:t xml:space="preserve"> we had </w:t>
      </w:r>
      <w:ins w:id="103" w:author="Dave Bridges" w:date="2022-08-04T11:57:00Z">
        <w:r w:rsidR="00055097">
          <w:rPr>
            <w:rFonts w:ascii="Times New Roman" w:hAnsi="Times New Roman" w:cs="Times New Roman"/>
            <w:b/>
            <w:color w:val="000000" w:themeColor="text1"/>
          </w:rPr>
          <w:t xml:space="preserve">only </w:t>
        </w:r>
      </w:ins>
      <w:del w:id="104" w:author="Dave Bridges" w:date="2022-08-04T11:57:00Z">
        <w:r w:rsidRPr="00923E78" w:rsidDel="00055097">
          <w:rPr>
            <w:rFonts w:ascii="Times New Roman" w:hAnsi="Times New Roman" w:cs="Times New Roman"/>
            <w:b/>
            <w:color w:val="000000" w:themeColor="text1"/>
          </w:rPr>
          <w:delText xml:space="preserve">predicted </w:delText>
        </w:r>
      </w:del>
      <w:ins w:id="105" w:author="Dave Bridges" w:date="2022-08-04T11:57:00Z">
        <w:r w:rsidR="00055097">
          <w:rPr>
            <w:rFonts w:ascii="Times New Roman" w:hAnsi="Times New Roman" w:cs="Times New Roman"/>
            <w:b/>
            <w:color w:val="000000" w:themeColor="text1"/>
          </w:rPr>
          <w:t>decided to complete this provisional experiment</w:t>
        </w:r>
      </w:ins>
      <w:del w:id="106" w:author="Dave Bridges" w:date="2022-08-04T11:57:00Z">
        <w:r w:rsidR="00AF3FA0" w:rsidRPr="00923E78" w:rsidDel="00055097">
          <w:rPr>
            <w:rFonts w:ascii="Times New Roman" w:hAnsi="Times New Roman" w:cs="Times New Roman"/>
            <w:b/>
            <w:color w:val="000000" w:themeColor="text1"/>
          </w:rPr>
          <w:delText>the phenotype</w:delText>
        </w:r>
      </w:del>
      <w:r w:rsidR="00AF3FA0" w:rsidRPr="00923E78">
        <w:rPr>
          <w:rFonts w:ascii="Times New Roman" w:hAnsi="Times New Roman" w:cs="Times New Roman"/>
          <w:b/>
          <w:color w:val="000000" w:themeColor="text1"/>
        </w:rPr>
        <w:t xml:space="preserve"> </w:t>
      </w:r>
      <w:del w:id="107" w:author="Dave Bridges" w:date="2022-08-04T11:57:00Z">
        <w:r w:rsidR="00AF3FA0" w:rsidRPr="00923E78" w:rsidDel="00055097">
          <w:rPr>
            <w:rFonts w:ascii="Times New Roman" w:hAnsi="Times New Roman" w:cs="Times New Roman"/>
            <w:b/>
            <w:color w:val="000000" w:themeColor="text1"/>
          </w:rPr>
          <w:delText xml:space="preserve">through </w:delText>
        </w:r>
      </w:del>
      <w:ins w:id="108" w:author="Dave Bridges" w:date="2022-08-04T11:57:00Z">
        <w:r w:rsidR="00055097">
          <w:rPr>
            <w:rFonts w:ascii="Times New Roman" w:hAnsi="Times New Roman" w:cs="Times New Roman"/>
            <w:b/>
            <w:color w:val="000000" w:themeColor="text1"/>
          </w:rPr>
          <w:t>after</w:t>
        </w:r>
        <w:r w:rsidR="00055097" w:rsidRPr="00923E78">
          <w:rPr>
            <w:rFonts w:ascii="Times New Roman" w:hAnsi="Times New Roman" w:cs="Times New Roman"/>
            <w:b/>
            <w:color w:val="000000" w:themeColor="text1"/>
          </w:rPr>
          <w:t xml:space="preserve"> </w:t>
        </w:r>
      </w:ins>
      <w:r w:rsidRPr="00923E78">
        <w:rPr>
          <w:rFonts w:ascii="Times New Roman" w:hAnsi="Times New Roman" w:cs="Times New Roman"/>
          <w:b/>
          <w:color w:val="000000" w:themeColor="text1"/>
        </w:rPr>
        <w:t>the</w:t>
      </w:r>
      <w:ins w:id="109" w:author="Dave Bridges" w:date="2022-08-04T11:57:00Z">
        <w:r w:rsidR="00055097">
          <w:rPr>
            <w:rFonts w:ascii="Times New Roman" w:hAnsi="Times New Roman" w:cs="Times New Roman"/>
            <w:b/>
            <w:color w:val="000000" w:themeColor="text1"/>
          </w:rPr>
          <w:t xml:space="preserve"> replication</w:t>
        </w:r>
      </w:ins>
      <w:del w:id="110" w:author="Dave Bridges" w:date="2022-08-04T11:57:00Z">
        <w:r w:rsidRPr="00923E78" w:rsidDel="00055097">
          <w:rPr>
            <w:rFonts w:ascii="Times New Roman" w:hAnsi="Times New Roman" w:cs="Times New Roman"/>
            <w:b/>
            <w:color w:val="000000" w:themeColor="text1"/>
          </w:rPr>
          <w:delText xml:space="preserve"> analysis</w:delText>
        </w:r>
      </w:del>
      <w:r w:rsidRPr="00923E78">
        <w:rPr>
          <w:rFonts w:ascii="Times New Roman" w:hAnsi="Times New Roman" w:cs="Times New Roman"/>
          <w:b/>
          <w:color w:val="000000" w:themeColor="text1"/>
        </w:rPr>
        <w:t xml:space="preserve"> of the </w:t>
      </w:r>
      <w:r w:rsidR="00AF3FA0" w:rsidRPr="00923E78">
        <w:rPr>
          <w:rFonts w:ascii="Times New Roman" w:hAnsi="Times New Roman" w:cs="Times New Roman"/>
          <w:b/>
          <w:color w:val="000000" w:themeColor="text1"/>
        </w:rPr>
        <w:t>GTT</w:t>
      </w:r>
      <w:r w:rsidRPr="00923E78">
        <w:rPr>
          <w:rFonts w:ascii="Times New Roman" w:hAnsi="Times New Roman" w:cs="Times New Roman"/>
          <w:b/>
          <w:color w:val="000000" w:themeColor="text1"/>
        </w:rPr>
        <w:t xml:space="preserve"> and ITT</w:t>
      </w:r>
      <w:r w:rsidR="00AF3FA0" w:rsidRPr="00923E78">
        <w:rPr>
          <w:rFonts w:ascii="Times New Roman" w:hAnsi="Times New Roman" w:cs="Times New Roman"/>
          <w:b/>
          <w:color w:val="000000" w:themeColor="text1"/>
        </w:rPr>
        <w:t xml:space="preserve"> </w:t>
      </w:r>
      <w:ins w:id="111" w:author="Dave Bridges" w:date="2022-08-04T11:57:00Z">
        <w:r w:rsidR="00055097">
          <w:rPr>
            <w:rFonts w:ascii="Times New Roman" w:hAnsi="Times New Roman" w:cs="Times New Roman"/>
            <w:b/>
            <w:color w:val="000000" w:themeColor="text1"/>
          </w:rPr>
          <w:t xml:space="preserve">results </w:t>
        </w:r>
      </w:ins>
      <w:del w:id="112" w:author="Dave Bridges" w:date="2022-08-04T11:57:00Z">
        <w:r w:rsidR="00AF3FA0" w:rsidRPr="00923E78" w:rsidDel="00055097">
          <w:rPr>
            <w:rFonts w:ascii="Times New Roman" w:hAnsi="Times New Roman" w:cs="Times New Roman"/>
            <w:b/>
            <w:color w:val="000000" w:themeColor="text1"/>
          </w:rPr>
          <w:delText>in</w:delText>
        </w:r>
      </w:del>
      <w:ins w:id="113" w:author="Dave Bridges" w:date="2022-08-04T11:57:00Z">
        <w:r w:rsidR="00055097">
          <w:rPr>
            <w:rFonts w:ascii="Times New Roman" w:hAnsi="Times New Roman" w:cs="Times New Roman"/>
            <w:b/>
            <w:color w:val="000000" w:themeColor="text1"/>
          </w:rPr>
          <w:t>from</w:t>
        </w:r>
      </w:ins>
      <w:r w:rsidR="00AF3FA0" w:rsidRPr="00923E78">
        <w:rPr>
          <w:rFonts w:ascii="Times New Roman" w:hAnsi="Times New Roman" w:cs="Times New Roman"/>
          <w:b/>
          <w:color w:val="000000" w:themeColor="text1"/>
        </w:rPr>
        <w:t xml:space="preserve"> the first </w:t>
      </w:r>
      <w:r w:rsidR="007B25CE">
        <w:rPr>
          <w:rFonts w:ascii="Times New Roman" w:hAnsi="Times New Roman" w:cs="Times New Roman"/>
          <w:b/>
          <w:color w:val="000000" w:themeColor="text1"/>
        </w:rPr>
        <w:t xml:space="preserve">two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s</w:t>
      </w:r>
      <w:ins w:id="114" w:author="Dave Bridges" w:date="2022-08-04T12:01:00Z">
        <w:r w:rsidR="00055097">
          <w:rPr>
            <w:rFonts w:ascii="Times New Roman" w:hAnsi="Times New Roman" w:cs="Times New Roman"/>
            <w:b/>
            <w:color w:val="000000" w:themeColor="text1"/>
          </w:rPr>
          <w:t xml:space="preserve"> on page 7, line 122-125</w:t>
        </w:r>
      </w:ins>
      <w:ins w:id="115" w:author="Dave Bridges" w:date="2022-08-04T11:57:00Z">
        <w:r w:rsidR="00055097">
          <w:rPr>
            <w:rFonts w:ascii="Times New Roman" w:hAnsi="Times New Roman" w:cs="Times New Roman"/>
            <w:b/>
            <w:color w:val="000000" w:themeColor="text1"/>
          </w:rPr>
          <w:t>.</w:t>
        </w:r>
      </w:ins>
      <w:moveToRangeStart w:id="116" w:author="Dave Bridges" w:date="2022-08-04T12:01:00Z" w:name="move110506921"/>
      <w:moveTo w:id="117" w:author="Dave Bridges" w:date="2022-08-04T12:01:00Z">
        <w:del w:id="118" w:author="Dave Bridges" w:date="2022-08-04T12:01:00Z">
          <w:r w:rsidR="00055097" w:rsidRPr="005015BC" w:rsidDel="00055097">
            <w:rPr>
              <w:rFonts w:ascii="Times New Roman" w:hAnsi="Times New Roman" w:cs="Times New Roman"/>
              <w:b/>
              <w:color w:val="4472C4" w:themeColor="accent1"/>
            </w:rPr>
            <w:delText>Page 7 Line 122-1</w:delText>
          </w:r>
        </w:del>
        <w:del w:id="119" w:author="Dave Bridges" w:date="2022-08-04T12:02:00Z">
          <w:r w:rsidR="00055097" w:rsidRPr="005015BC" w:rsidDel="00055097">
            <w:rPr>
              <w:rFonts w:ascii="Times New Roman" w:hAnsi="Times New Roman" w:cs="Times New Roman"/>
              <w:b/>
              <w:color w:val="4472C4" w:themeColor="accent1"/>
            </w:rPr>
            <w:delText>25</w:delText>
          </w:r>
        </w:del>
      </w:moveTo>
      <w:ins w:id="120" w:author="Dave Bridges" w:date="2022-08-04T12:02:00Z">
        <w:r w:rsidR="00055097">
          <w:rPr>
            <w:rFonts w:ascii="Times New Roman" w:hAnsi="Times New Roman" w:cs="Times New Roman"/>
            <w:b/>
            <w:color w:val="4472C4" w:themeColor="accent1"/>
          </w:rPr>
          <w:t>:</w:t>
        </w:r>
      </w:ins>
    </w:p>
    <w:p w14:paraId="066B0EC8" w14:textId="77777777" w:rsidR="00055097" w:rsidRDefault="00055097" w:rsidP="00055097">
      <w:pPr>
        <w:rPr>
          <w:ins w:id="121" w:author="Dave Bridges" w:date="2022-08-04T12:02:00Z"/>
          <w:rFonts w:ascii="Times New Roman" w:hAnsi="Times New Roman" w:cs="Times New Roman"/>
          <w:b/>
          <w:color w:val="4472C4" w:themeColor="accent1"/>
        </w:rPr>
      </w:pPr>
    </w:p>
    <w:p w14:paraId="36F40D68" w14:textId="18A17DFD" w:rsidR="00055097" w:rsidRDefault="00055097">
      <w:pPr>
        <w:ind w:left="720"/>
        <w:rPr>
          <w:moveTo w:id="122" w:author="Dave Bridges" w:date="2022-08-04T12:01:00Z"/>
          <w:rFonts w:ascii="Times New Roman" w:hAnsi="Times New Roman" w:cs="Times New Roman"/>
          <w:b/>
          <w:color w:val="4472C4" w:themeColor="accent1"/>
        </w:rPr>
      </w:pPr>
      <w:moveTo w:id="123" w:author="Dave Bridges" w:date="2022-08-04T12:01:00Z">
        <w:del w:id="124" w:author="Dave Bridges" w:date="2022-08-04T12:02:00Z">
          <w:r w:rsidRPr="005015BC" w:rsidDel="00055097">
            <w:rPr>
              <w:rFonts w:ascii="Times New Roman" w:hAnsi="Times New Roman" w:cs="Times New Roman"/>
              <w:b/>
              <w:color w:val="4472C4" w:themeColor="accent1"/>
            </w:rPr>
            <w:delText>,</w:delText>
          </w:r>
        </w:del>
        <w:r w:rsidRPr="005015BC">
          <w:rPr>
            <w:rFonts w:ascii="Times New Roman" w:hAnsi="Times New Roman" w:cs="Times New Roman"/>
            <w:b/>
            <w:color w:val="4472C4" w:themeColor="accent1"/>
          </w:rPr>
          <w:t xml:space="preserve"> “</w:t>
        </w:r>
        <w:r w:rsidRPr="005015BC">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moveTo>
    </w:p>
    <w:moveToRangeEnd w:id="116"/>
    <w:p w14:paraId="1F262200" w14:textId="77777777" w:rsidR="00055097" w:rsidRDefault="00055097">
      <w:pPr>
        <w:rPr>
          <w:ins w:id="125" w:author="Dave Bridges" w:date="2022-08-04T12:01:00Z"/>
          <w:rFonts w:ascii="Times New Roman" w:hAnsi="Times New Roman" w:cs="Times New Roman"/>
          <w:b/>
          <w:color w:val="000000" w:themeColor="text1"/>
        </w:rPr>
      </w:pPr>
    </w:p>
    <w:p w14:paraId="3951320B" w14:textId="278F4399" w:rsidR="00DE042F" w:rsidRDefault="00055097">
      <w:pPr>
        <w:rPr>
          <w:rFonts w:ascii="Times New Roman" w:hAnsi="Times New Roman" w:cs="Times New Roman"/>
          <w:b/>
          <w:color w:val="000000" w:themeColor="text1"/>
        </w:rPr>
      </w:pPr>
      <w:ins w:id="126" w:author="Dave Bridges" w:date="2022-08-04T12:02:00Z">
        <w:r>
          <w:rPr>
            <w:rFonts w:ascii="Times New Roman" w:hAnsi="Times New Roman" w:cs="Times New Roman"/>
            <w:b/>
            <w:color w:val="000000" w:themeColor="text1"/>
          </w:rPr>
          <w:t>These data</w:t>
        </w:r>
      </w:ins>
      <w:ins w:id="127" w:author="Dave Bridges" w:date="2022-08-04T11:58:00Z">
        <w:r>
          <w:rPr>
            <w:rFonts w:ascii="Times New Roman" w:hAnsi="Times New Roman" w:cs="Times New Roman"/>
            <w:b/>
            <w:color w:val="000000" w:themeColor="text1"/>
          </w:rPr>
          <w:t xml:space="preserve"> inspired us to</w:t>
        </w:r>
      </w:ins>
      <w:del w:id="128" w:author="Dave Bridges" w:date="2022-08-04T11:58:00Z">
        <w:r w:rsidR="00AF3FA0" w:rsidRPr="00D126F6" w:rsidDel="00055097">
          <w:rPr>
            <w:rFonts w:ascii="Times New Roman" w:hAnsi="Times New Roman" w:cs="Times New Roman"/>
            <w:b/>
            <w:color w:val="000000" w:themeColor="text1"/>
          </w:rPr>
          <w:delText xml:space="preserve"> and wanted to</w:delText>
        </w:r>
      </w:del>
      <w:r w:rsidR="00AF3FA0" w:rsidRPr="00D126F6">
        <w:rPr>
          <w:rFonts w:ascii="Times New Roman" w:hAnsi="Times New Roman" w:cs="Times New Roman"/>
          <w:b/>
          <w:color w:val="000000" w:themeColor="text1"/>
        </w:rPr>
        <w:t xml:space="preserve"> characterize </w:t>
      </w:r>
      <w:del w:id="129" w:author="Dave Bridges" w:date="2022-08-04T11:58:00Z">
        <w:r w:rsidR="00AF3FA0" w:rsidRPr="00055097" w:rsidDel="00055097">
          <w:rPr>
            <w:rFonts w:ascii="Times New Roman" w:hAnsi="Times New Roman" w:cs="Times New Roman"/>
            <w:b/>
            <w:i/>
            <w:color w:val="000000" w:themeColor="text1"/>
            <w:rPrChange w:id="130" w:author="Dave Bridges" w:date="2022-08-04T11:58:00Z">
              <w:rPr>
                <w:rFonts w:ascii="Times New Roman" w:hAnsi="Times New Roman" w:cs="Times New Roman"/>
                <w:b/>
                <w:color w:val="000000" w:themeColor="text1"/>
              </w:rPr>
            </w:rPrChange>
          </w:rPr>
          <w:delText>it</w:delText>
        </w:r>
        <w:r w:rsidR="00AF3FA0" w:rsidRPr="00D126F6" w:rsidDel="00055097">
          <w:rPr>
            <w:rFonts w:ascii="Times New Roman" w:hAnsi="Times New Roman" w:cs="Times New Roman"/>
            <w:b/>
            <w:color w:val="000000" w:themeColor="text1"/>
          </w:rPr>
          <w:delText xml:space="preserve"> </w:delText>
        </w:r>
      </w:del>
      <w:ins w:id="131" w:author="Dave Bridges" w:date="2022-08-04T11:58:00Z">
        <w:r>
          <w:rPr>
            <w:rFonts w:ascii="Times New Roman" w:hAnsi="Times New Roman" w:cs="Times New Roman"/>
            <w:b/>
            <w:i/>
            <w:color w:val="000000" w:themeColor="text1"/>
          </w:rPr>
          <w:t>in vivo</w:t>
        </w:r>
        <w:r>
          <w:rPr>
            <w:rFonts w:ascii="Times New Roman" w:hAnsi="Times New Roman" w:cs="Times New Roman"/>
            <w:b/>
            <w:color w:val="000000" w:themeColor="text1"/>
          </w:rPr>
          <w:t xml:space="preserve"> glucose stimulated insulin secretion</w:t>
        </w:r>
        <w:r w:rsidRPr="00D126F6">
          <w:rPr>
            <w:rFonts w:ascii="Times New Roman" w:hAnsi="Times New Roman" w:cs="Times New Roman"/>
            <w:b/>
            <w:color w:val="000000" w:themeColor="text1"/>
          </w:rPr>
          <w:t xml:space="preserve"> </w:t>
        </w:r>
      </w:ins>
      <w:r w:rsidR="00AF3FA0" w:rsidRPr="00D126F6">
        <w:rPr>
          <w:rFonts w:ascii="Times New Roman" w:hAnsi="Times New Roman" w:cs="Times New Roman"/>
          <w:b/>
          <w:color w:val="000000" w:themeColor="text1"/>
        </w:rPr>
        <w:t xml:space="preserve">further in the second </w:t>
      </w:r>
      <w:r w:rsidR="00615AA3" w:rsidRPr="00D126F6">
        <w:rPr>
          <w:rFonts w:ascii="Times New Roman" w:hAnsi="Times New Roman" w:cs="Times New Roman"/>
          <w:b/>
          <w:color w:val="000000" w:themeColor="text1"/>
        </w:rPr>
        <w:t>cohort</w:t>
      </w:r>
      <w:r w:rsidR="007B25CE">
        <w:rPr>
          <w:rFonts w:ascii="Times New Roman" w:hAnsi="Times New Roman" w:cs="Times New Roman"/>
          <w:b/>
          <w:color w:val="000000" w:themeColor="text1"/>
        </w:rPr>
        <w:t xml:space="preserve"> by a </w:t>
      </w:r>
      <w:del w:id="132" w:author="Dave Bridges" w:date="2022-08-04T11:58:00Z">
        <w:r w:rsidR="007B25CE" w:rsidDel="00055097">
          <w:rPr>
            <w:rFonts w:ascii="Times New Roman" w:hAnsi="Times New Roman" w:cs="Times New Roman"/>
            <w:b/>
            <w:color w:val="000000" w:themeColor="text1"/>
          </w:rPr>
          <w:delText xml:space="preserve">somewhat </w:delText>
        </w:r>
      </w:del>
      <w:r w:rsidR="007B25CE">
        <w:rPr>
          <w:rFonts w:ascii="Times New Roman" w:hAnsi="Times New Roman" w:cs="Times New Roman"/>
          <w:b/>
          <w:color w:val="000000" w:themeColor="text1"/>
        </w:rPr>
        <w:t xml:space="preserve">more </w:t>
      </w:r>
      <w:commentRangeStart w:id="133"/>
      <w:r w:rsidR="007B25CE">
        <w:rPr>
          <w:rFonts w:ascii="Times New Roman" w:hAnsi="Times New Roman" w:cs="Times New Roman"/>
          <w:b/>
          <w:color w:val="000000" w:themeColor="text1"/>
        </w:rPr>
        <w:t>exploratory analysis of insulin secretion</w:t>
      </w:r>
      <w:r w:rsidR="00AF3FA0" w:rsidRPr="00D126F6">
        <w:rPr>
          <w:rFonts w:ascii="Times New Roman" w:hAnsi="Times New Roman" w:cs="Times New Roman"/>
          <w:b/>
          <w:color w:val="000000" w:themeColor="text1"/>
        </w:rPr>
        <w:t>.</w:t>
      </w:r>
      <w:r w:rsidR="00561CC9" w:rsidRPr="00D126F6">
        <w:rPr>
          <w:rFonts w:ascii="Times New Roman" w:hAnsi="Times New Roman" w:cs="Times New Roman"/>
          <w:b/>
          <w:color w:val="000000" w:themeColor="text1"/>
        </w:rPr>
        <w:t xml:space="preserve">  </w:t>
      </w:r>
      <w:commentRangeEnd w:id="133"/>
      <w:r>
        <w:rPr>
          <w:rStyle w:val="CommentReference"/>
        </w:rPr>
        <w:commentReference w:id="133"/>
      </w:r>
      <w:r w:rsidR="00561CC9" w:rsidRPr="00D126F6">
        <w:rPr>
          <w:rFonts w:ascii="Times New Roman" w:hAnsi="Times New Roman" w:cs="Times New Roman"/>
          <w:b/>
          <w:color w:val="000000" w:themeColor="text1"/>
        </w:rPr>
        <w:t>We agree that these insulin secretion results, standing alone are somewhat les</w:t>
      </w:r>
      <w:del w:id="134" w:author="Dave Bridges" w:date="2022-08-04T11:58:00Z">
        <w:r w:rsidR="00561CC9" w:rsidRPr="00D126F6" w:rsidDel="00055097">
          <w:rPr>
            <w:rFonts w:ascii="Times New Roman" w:hAnsi="Times New Roman" w:cs="Times New Roman"/>
            <w:b/>
            <w:color w:val="000000" w:themeColor="text1"/>
          </w:rPr>
          <w:delText>t</w:delText>
        </w:r>
      </w:del>
      <w:ins w:id="135" w:author="Dave Bridges" w:date="2022-08-04T11:58:00Z">
        <w:r>
          <w:rPr>
            <w:rFonts w:ascii="Times New Roman" w:hAnsi="Times New Roman" w:cs="Times New Roman"/>
            <w:b/>
            <w:color w:val="000000" w:themeColor="text1"/>
          </w:rPr>
          <w:t>s</w:t>
        </w:r>
      </w:ins>
      <w:r w:rsidR="00561CC9" w:rsidRPr="00D126F6">
        <w:rPr>
          <w:rFonts w:ascii="Times New Roman" w:hAnsi="Times New Roman" w:cs="Times New Roman"/>
          <w:b/>
          <w:color w:val="000000" w:themeColor="text1"/>
        </w:rPr>
        <w:t xml:space="preserve"> robust than the other </w:t>
      </w:r>
      <w:r w:rsidR="007B25CE">
        <w:rPr>
          <w:rFonts w:ascii="Times New Roman" w:hAnsi="Times New Roman" w:cs="Times New Roman"/>
          <w:b/>
          <w:color w:val="000000" w:themeColor="text1"/>
        </w:rPr>
        <w:t>experiments we report</w:t>
      </w:r>
      <w:r w:rsidR="00561CC9" w:rsidRPr="00D126F6">
        <w:rPr>
          <w:rFonts w:ascii="Times New Roman" w:hAnsi="Times New Roman" w:cs="Times New Roman"/>
          <w:b/>
          <w:color w:val="000000" w:themeColor="text1"/>
        </w:rPr>
        <w:t>, but want to be clear that the majority of the data is n&gt;11/group</w:t>
      </w:r>
      <w:r w:rsidR="007B25CE">
        <w:rPr>
          <w:rFonts w:ascii="Times New Roman" w:hAnsi="Times New Roman" w:cs="Times New Roman"/>
          <w:b/>
          <w:color w:val="000000" w:themeColor="text1"/>
        </w:rPr>
        <w:t xml:space="preserve"> and replicable across cohorts</w:t>
      </w:r>
      <w:r w:rsidR="00561CC9" w:rsidRPr="00D126F6">
        <w:rPr>
          <w:rFonts w:ascii="Times New Roman" w:hAnsi="Times New Roman" w:cs="Times New Roman"/>
          <w:b/>
          <w:color w:val="000000" w:themeColor="text1"/>
        </w:rPr>
        <w:t xml:space="preserve">.  Repeating the insulin secretion studies would take </w:t>
      </w:r>
      <w:r w:rsidR="007B25CE" w:rsidRPr="00D126F6">
        <w:rPr>
          <w:rFonts w:ascii="Times New Roman" w:hAnsi="Times New Roman" w:cs="Times New Roman"/>
          <w:b/>
          <w:color w:val="000000" w:themeColor="text1"/>
        </w:rPr>
        <w:t>&gt;</w:t>
      </w:r>
      <w:r w:rsidR="007B25CE">
        <w:rPr>
          <w:rFonts w:ascii="Times New Roman" w:hAnsi="Times New Roman" w:cs="Times New Roman"/>
          <w:b/>
          <w:color w:val="000000" w:themeColor="text1"/>
        </w:rPr>
        <w:t>8</w:t>
      </w:r>
      <w:r w:rsidR="007B25CE" w:rsidRPr="00D126F6">
        <w:rPr>
          <w:rFonts w:ascii="Times New Roman" w:hAnsi="Times New Roman" w:cs="Times New Roman"/>
          <w:b/>
          <w:color w:val="000000" w:themeColor="text1"/>
        </w:rPr>
        <w:t xml:space="preserve"> months</w:t>
      </w:r>
      <w:ins w:id="136" w:author="Dave Bridges" w:date="2022-08-04T12:00:00Z">
        <w:r>
          <w:rPr>
            <w:rFonts w:ascii="Times New Roman" w:hAnsi="Times New Roman" w:cs="Times New Roman"/>
            <w:b/>
            <w:color w:val="000000" w:themeColor="text1"/>
          </w:rPr>
          <w:t xml:space="preserve"> and a more detailed technical analysis of islet biology.  </w:t>
        </w:r>
      </w:ins>
      <w:del w:id="137" w:author="Dave Bridges" w:date="2022-08-04T12:00:00Z">
        <w:r w:rsidR="007B25CE" w:rsidDel="00055097">
          <w:rPr>
            <w:rFonts w:ascii="Times New Roman" w:hAnsi="Times New Roman" w:cs="Times New Roman"/>
            <w:b/>
            <w:color w:val="000000" w:themeColor="text1"/>
          </w:rPr>
          <w:delText xml:space="preserve"> and in our view add little to this initial report</w:delText>
        </w:r>
      </w:del>
      <w:ins w:id="138" w:author="Dave Bridges" w:date="2022-08-04T12:00:00Z">
        <w:r>
          <w:rPr>
            <w:rFonts w:ascii="Times New Roman" w:hAnsi="Times New Roman" w:cs="Times New Roman"/>
            <w:b/>
            <w:color w:val="000000" w:themeColor="text1"/>
          </w:rPr>
          <w:t>T</w:t>
        </w:r>
      </w:ins>
      <w:ins w:id="139" w:author="Dave Bridges" w:date="2022-08-04T11:58:00Z">
        <w:r>
          <w:rPr>
            <w:rFonts w:ascii="Times New Roman" w:hAnsi="Times New Roman" w:cs="Times New Roman"/>
            <w:b/>
            <w:color w:val="000000" w:themeColor="text1"/>
          </w:rPr>
          <w:t xml:space="preserve">he physiological characterization of these </w:t>
        </w:r>
      </w:ins>
      <w:ins w:id="140" w:author="Dave Bridges" w:date="2022-08-04T12:00:00Z">
        <w:r>
          <w:rPr>
            <w:rFonts w:ascii="Times New Roman" w:hAnsi="Times New Roman" w:cs="Times New Roman"/>
            <w:b/>
            <w:color w:val="000000" w:themeColor="text1"/>
          </w:rPr>
          <w:t xml:space="preserve">sex and diet-dependent </w:t>
        </w:r>
      </w:ins>
      <w:ins w:id="141" w:author="Dave Bridges" w:date="2022-08-04T11:58:00Z">
        <w:r>
          <w:rPr>
            <w:rFonts w:ascii="Times New Roman" w:hAnsi="Times New Roman" w:cs="Times New Roman"/>
            <w:b/>
            <w:color w:val="000000" w:themeColor="text1"/>
          </w:rPr>
          <w:t xml:space="preserve">differences will </w:t>
        </w:r>
      </w:ins>
      <w:ins w:id="142" w:author="Dave Bridges" w:date="2022-08-04T11:59:00Z">
        <w:r>
          <w:rPr>
            <w:rFonts w:ascii="Times New Roman" w:hAnsi="Times New Roman" w:cs="Times New Roman"/>
            <w:b/>
            <w:color w:val="000000" w:themeColor="text1"/>
          </w:rPr>
          <w:t>including islet morphology, studies on isolated islets</w:t>
        </w:r>
      </w:ins>
      <w:ins w:id="143" w:author="Dave Bridges" w:date="2022-08-04T12:00:00Z">
        <w:r>
          <w:rPr>
            <w:rFonts w:ascii="Times New Roman" w:hAnsi="Times New Roman" w:cs="Times New Roman"/>
            <w:b/>
            <w:color w:val="000000" w:themeColor="text1"/>
          </w:rPr>
          <w:t>, a comprehensive survey of incretins and islet communication networks</w:t>
        </w:r>
      </w:ins>
      <w:ins w:id="144" w:author="Dave Bridges" w:date="2022-08-04T11:59:00Z">
        <w:r>
          <w:rPr>
            <w:rFonts w:ascii="Times New Roman" w:hAnsi="Times New Roman" w:cs="Times New Roman"/>
            <w:b/>
            <w:color w:val="000000" w:themeColor="text1"/>
          </w:rPr>
          <w:t xml:space="preserve"> and single-cell RNA sequencing.  We are eager to perform those </w:t>
        </w:r>
        <w:proofErr w:type="gramStart"/>
        <w:r>
          <w:rPr>
            <w:rFonts w:ascii="Times New Roman" w:hAnsi="Times New Roman" w:cs="Times New Roman"/>
            <w:b/>
            <w:color w:val="000000" w:themeColor="text1"/>
          </w:rPr>
          <w:t>studies, but</w:t>
        </w:r>
        <w:proofErr w:type="gramEnd"/>
        <w:r>
          <w:rPr>
            <w:rFonts w:ascii="Times New Roman" w:hAnsi="Times New Roman" w:cs="Times New Roman"/>
            <w:b/>
            <w:color w:val="000000" w:themeColor="text1"/>
          </w:rPr>
          <w:t xml:space="preserve"> are </w:t>
        </w:r>
      </w:ins>
      <w:ins w:id="145" w:author="Dave Bridges" w:date="2022-08-04T12:01:00Z">
        <w:r>
          <w:rPr>
            <w:rFonts w:ascii="Times New Roman" w:hAnsi="Times New Roman" w:cs="Times New Roman"/>
            <w:b/>
            <w:color w:val="000000" w:themeColor="text1"/>
          </w:rPr>
          <w:t xml:space="preserve">feel those are </w:t>
        </w:r>
      </w:ins>
      <w:ins w:id="146" w:author="Dave Bridges" w:date="2022-08-04T11:59:00Z">
        <w:r>
          <w:rPr>
            <w:rFonts w:ascii="Times New Roman" w:hAnsi="Times New Roman" w:cs="Times New Roman"/>
            <w:b/>
            <w:color w:val="000000" w:themeColor="text1"/>
          </w:rPr>
          <w:t>beyond what we consider reportage of an interesting</w:t>
        </w:r>
      </w:ins>
      <w:ins w:id="147" w:author="Dave Bridges" w:date="2022-08-04T12:01:00Z">
        <w:r>
          <w:rPr>
            <w:rFonts w:ascii="Times New Roman" w:hAnsi="Times New Roman" w:cs="Times New Roman"/>
            <w:b/>
            <w:color w:val="000000" w:themeColor="text1"/>
          </w:rPr>
          <w:t>, robust</w:t>
        </w:r>
      </w:ins>
      <w:ins w:id="148" w:author="Dave Bridges" w:date="2022-08-04T11:59:00Z">
        <w:r>
          <w:rPr>
            <w:rFonts w:ascii="Times New Roman" w:hAnsi="Times New Roman" w:cs="Times New Roman"/>
            <w:b/>
            <w:color w:val="000000" w:themeColor="text1"/>
          </w:rPr>
          <w:t xml:space="preserve"> and relevant phenotype in this manuscript</w:t>
        </w:r>
      </w:ins>
      <w:ins w:id="149" w:author="Dave Bridges" w:date="2022-08-04T12:01:00Z">
        <w:r>
          <w:rPr>
            <w:rFonts w:ascii="Times New Roman" w:hAnsi="Times New Roman" w:cs="Times New Roman"/>
            <w:b/>
            <w:color w:val="000000" w:themeColor="text1"/>
          </w:rPr>
          <w:t>, that of sex specific glucose intolerance in the offspring</w:t>
        </w:r>
      </w:ins>
      <w:r w:rsidR="007B25CE" w:rsidRPr="00D126F6">
        <w:rPr>
          <w:rFonts w:ascii="Times New Roman" w:hAnsi="Times New Roman" w:cs="Times New Roman"/>
          <w:b/>
          <w:color w:val="000000" w:themeColor="text1"/>
        </w:rPr>
        <w:t xml:space="preserve">.  </w:t>
      </w:r>
      <w:del w:id="150" w:author="Dave Bridges" w:date="2022-08-04T12:01:00Z">
        <w:r w:rsidR="007B25CE" w:rsidRPr="00D126F6" w:rsidDel="00055097">
          <w:rPr>
            <w:rFonts w:ascii="Times New Roman" w:hAnsi="Times New Roman" w:cs="Times New Roman"/>
            <w:b/>
            <w:color w:val="000000" w:themeColor="text1"/>
          </w:rPr>
          <w:delText>We look forward to further characterization of this novel sex-specific developmental phenotype, including mechanistic studies noted by reviewer 2 in a future manuscript.</w:delText>
        </w:r>
      </w:del>
    </w:p>
    <w:p w14:paraId="1ABB174E" w14:textId="77777777" w:rsidR="007B25CE" w:rsidRPr="00D126F6" w:rsidRDefault="007B25CE">
      <w:pPr>
        <w:rPr>
          <w:rFonts w:ascii="Times New Roman" w:hAnsi="Times New Roman" w:cs="Times New Roman"/>
          <w:b/>
          <w:color w:val="000000" w:themeColor="text1"/>
        </w:rPr>
      </w:pPr>
    </w:p>
    <w:p w14:paraId="2B039D6F" w14:textId="77777777" w:rsidR="00561CC9" w:rsidRPr="00B2797C" w:rsidRDefault="00561CC9">
      <w:pPr>
        <w:rPr>
          <w:rFonts w:ascii="Times New Roman" w:hAnsi="Times New Roman" w:cs="Times New Roman"/>
          <w:color w:val="4472C4" w:themeColor="accent1"/>
        </w:rPr>
      </w:pPr>
    </w:p>
    <w:p w14:paraId="4965AB26" w14:textId="63650EC2" w:rsidR="00195D79" w:rsidDel="00055097" w:rsidRDefault="00637ACF" w:rsidP="00D126F6">
      <w:pPr>
        <w:ind w:left="720"/>
        <w:rPr>
          <w:moveFrom w:id="151" w:author="Dave Bridges" w:date="2022-08-04T12:01:00Z"/>
          <w:rFonts w:ascii="Times New Roman" w:hAnsi="Times New Roman" w:cs="Times New Roman"/>
          <w:b/>
          <w:color w:val="4472C4" w:themeColor="accent1"/>
        </w:rPr>
      </w:pPr>
      <w:moveFromRangeStart w:id="152" w:author="Dave Bridges" w:date="2022-08-04T12:01:00Z" w:name="move110506921"/>
      <w:moveFrom w:id="153" w:author="Dave Bridges" w:date="2022-08-04T12:01:00Z">
        <w:r w:rsidRPr="005015BC" w:rsidDel="00055097">
          <w:rPr>
            <w:rFonts w:ascii="Times New Roman" w:hAnsi="Times New Roman" w:cs="Times New Roman"/>
            <w:b/>
            <w:color w:val="4472C4" w:themeColor="accent1"/>
          </w:rPr>
          <w:t>Page</w:t>
        </w:r>
        <w:r w:rsidR="00615AA3" w:rsidRPr="005015BC" w:rsidDel="00055097">
          <w:rPr>
            <w:rFonts w:ascii="Times New Roman" w:hAnsi="Times New Roman" w:cs="Times New Roman"/>
            <w:b/>
            <w:color w:val="4472C4" w:themeColor="accent1"/>
          </w:rPr>
          <w:t xml:space="preserve"> 7</w:t>
        </w:r>
        <w:r w:rsidRPr="005015BC" w:rsidDel="00055097">
          <w:rPr>
            <w:rFonts w:ascii="Times New Roman" w:hAnsi="Times New Roman" w:cs="Times New Roman"/>
            <w:b/>
            <w:color w:val="4472C4" w:themeColor="accent1"/>
          </w:rPr>
          <w:t xml:space="preserve"> Line</w:t>
        </w:r>
        <w:r w:rsidR="00615AA3" w:rsidRPr="005015BC" w:rsidDel="00055097">
          <w:rPr>
            <w:rFonts w:ascii="Times New Roman" w:hAnsi="Times New Roman" w:cs="Times New Roman"/>
            <w:b/>
            <w:color w:val="4472C4" w:themeColor="accent1"/>
          </w:rPr>
          <w:t xml:space="preserve"> 1</w:t>
        </w:r>
        <w:r w:rsidR="005015BC" w:rsidRPr="005015BC" w:rsidDel="00055097">
          <w:rPr>
            <w:rFonts w:ascii="Times New Roman" w:hAnsi="Times New Roman" w:cs="Times New Roman"/>
            <w:b/>
            <w:color w:val="4472C4" w:themeColor="accent1"/>
          </w:rPr>
          <w:t>22-125</w:t>
        </w:r>
        <w:r w:rsidRPr="005015BC" w:rsidDel="00055097">
          <w:rPr>
            <w:rFonts w:ascii="Times New Roman" w:hAnsi="Times New Roman" w:cs="Times New Roman"/>
            <w:b/>
            <w:color w:val="4472C4" w:themeColor="accent1"/>
          </w:rPr>
          <w:t>, “</w:t>
        </w:r>
        <w:r w:rsidR="00C02A48" w:rsidRPr="005015BC" w:rsidDel="00055097">
          <w:rPr>
            <w:rFonts w:ascii="Times New Roman" w:hAnsi="Times New Roman" w:cs="Times New Roman"/>
            <w:b/>
            <w:bCs/>
            <w:color w:val="4472C4" w:themeColor="accent1"/>
          </w:rPr>
          <w:t>This study was completed in two independent cohorts of animals. The phenotypes noted in offspring were highly consistent between cohorts. Therefore, data shown is the combined total from cohorts one and two and statistical tests do not include effects of cohort in the model.</w:t>
        </w:r>
        <w:r w:rsidRPr="005015BC" w:rsidDel="00055097">
          <w:rPr>
            <w:rFonts w:ascii="Times New Roman" w:hAnsi="Times New Roman" w:cs="Times New Roman"/>
            <w:b/>
            <w:bCs/>
            <w:color w:val="4472C4" w:themeColor="accent1"/>
          </w:rPr>
          <w:t>”</w:t>
        </w:r>
      </w:moveFrom>
    </w:p>
    <w:moveFromRangeEnd w:id="152"/>
    <w:p w14:paraId="14DBE71F" w14:textId="77777777" w:rsidR="00785368" w:rsidRDefault="00785368" w:rsidP="00D126F6">
      <w:pPr>
        <w:ind w:left="720"/>
        <w:rPr>
          <w:rFonts w:ascii="Times New Roman" w:hAnsi="Times New Roman" w:cs="Times New Roman"/>
          <w:b/>
          <w:color w:val="000000" w:themeColor="text1"/>
        </w:rPr>
      </w:pPr>
    </w:p>
    <w:p w14:paraId="0C98E8D0" w14:textId="4B7CD0FA" w:rsidR="005E2B95" w:rsidRDefault="005015BC" w:rsidP="00785368">
      <w:pPr>
        <w:rPr>
          <w:ins w:id="154" w:author="Dave Bridges" w:date="2022-08-04T12:02:00Z"/>
          <w:rFonts w:ascii="Times New Roman" w:hAnsi="Times New Roman" w:cs="Times New Roman"/>
          <w:b/>
          <w:color w:val="000000" w:themeColor="text1"/>
        </w:rPr>
      </w:pPr>
      <w:r w:rsidRPr="00785368">
        <w:rPr>
          <w:rFonts w:ascii="Times New Roman" w:hAnsi="Times New Roman" w:cs="Times New Roman"/>
          <w:b/>
          <w:color w:val="000000" w:themeColor="text1"/>
        </w:rPr>
        <w:t>We also e</w:t>
      </w:r>
      <w:r w:rsidR="003756D3" w:rsidRPr="00785368">
        <w:rPr>
          <w:rFonts w:ascii="Times New Roman" w:hAnsi="Times New Roman" w:cs="Times New Roman"/>
          <w:b/>
          <w:color w:val="000000" w:themeColor="text1"/>
        </w:rPr>
        <w:t>xplain</w:t>
      </w:r>
      <w:r w:rsidRPr="00785368">
        <w:rPr>
          <w:rFonts w:ascii="Times New Roman" w:hAnsi="Times New Roman" w:cs="Times New Roman"/>
          <w:b/>
          <w:color w:val="000000" w:themeColor="text1"/>
        </w:rPr>
        <w:t xml:space="preserve"> the</w:t>
      </w:r>
      <w:r w:rsidR="003756D3" w:rsidRPr="00785368">
        <w:rPr>
          <w:rFonts w:ascii="Times New Roman" w:hAnsi="Times New Roman" w:cs="Times New Roman"/>
          <w:b/>
          <w:color w:val="000000" w:themeColor="text1"/>
        </w:rPr>
        <w:t xml:space="preserve"> lower n for in vivo GSIS, page </w:t>
      </w:r>
      <w:r w:rsidR="00785368" w:rsidRPr="00785368">
        <w:rPr>
          <w:rFonts w:ascii="Times New Roman" w:hAnsi="Times New Roman" w:cs="Times New Roman"/>
          <w:b/>
          <w:color w:val="000000" w:themeColor="text1"/>
        </w:rPr>
        <w:t>14</w:t>
      </w:r>
      <w:r w:rsidR="003756D3" w:rsidRPr="00785368">
        <w:rPr>
          <w:rFonts w:ascii="Times New Roman" w:hAnsi="Times New Roman" w:cs="Times New Roman"/>
          <w:b/>
          <w:color w:val="000000" w:themeColor="text1"/>
        </w:rPr>
        <w:t xml:space="preserve"> </w:t>
      </w:r>
      <w:r w:rsidR="005E2B95" w:rsidRPr="00785368">
        <w:rPr>
          <w:rFonts w:ascii="Times New Roman" w:hAnsi="Times New Roman" w:cs="Times New Roman"/>
          <w:b/>
          <w:color w:val="000000" w:themeColor="text1"/>
        </w:rPr>
        <w:t xml:space="preserve">Line </w:t>
      </w:r>
      <w:r w:rsidR="00785368" w:rsidRPr="00785368">
        <w:rPr>
          <w:rFonts w:ascii="Times New Roman" w:hAnsi="Times New Roman" w:cs="Times New Roman"/>
          <w:b/>
          <w:color w:val="000000" w:themeColor="text1"/>
        </w:rPr>
        <w:t>281-283</w:t>
      </w:r>
      <w:ins w:id="155" w:author="Dave Bridges" w:date="2022-08-04T12:02:00Z">
        <w:r w:rsidR="00055097">
          <w:rPr>
            <w:rFonts w:ascii="Times New Roman" w:hAnsi="Times New Roman" w:cs="Times New Roman"/>
            <w:b/>
            <w:color w:val="000000" w:themeColor="text1"/>
          </w:rPr>
          <w:t xml:space="preserve"> as such:</w:t>
        </w:r>
      </w:ins>
    </w:p>
    <w:p w14:paraId="0E69D473" w14:textId="77777777" w:rsidR="00055097" w:rsidRPr="00785368" w:rsidRDefault="00055097" w:rsidP="00785368">
      <w:pPr>
        <w:rPr>
          <w:rFonts w:ascii="Times New Roman" w:hAnsi="Times New Roman" w:cs="Times New Roman"/>
          <w:b/>
          <w:color w:val="000000" w:themeColor="text1"/>
        </w:rPr>
      </w:pPr>
    </w:p>
    <w:p w14:paraId="0309E8A1" w14:textId="56C7D5C6" w:rsidR="005E2B95" w:rsidRPr="005E2B95" w:rsidRDefault="005E2B95" w:rsidP="00D126F6">
      <w:pPr>
        <w:ind w:left="720"/>
        <w:rPr>
          <w:rFonts w:ascii="Times New Roman" w:hAnsi="Times New Roman" w:cs="Times New Roman"/>
          <w:b/>
          <w:color w:val="4472C4" w:themeColor="accent1"/>
        </w:rPr>
      </w:pPr>
      <w:r w:rsidRPr="005E2B95">
        <w:rPr>
          <w:rFonts w:ascii="Times New Roman" w:hAnsi="Times New Roman" w:cs="Times New Roman"/>
          <w:b/>
          <w:color w:val="4472C4" w:themeColor="accent1"/>
        </w:rPr>
        <w:t>“</w:t>
      </w:r>
      <w:r w:rsidRPr="005E2B95">
        <w:rPr>
          <w:rFonts w:ascii="Times New Roman" w:hAnsi="Times New Roman" w:cs="Times New Roman"/>
          <w:b/>
          <w:bCs/>
          <w:color w:val="4472C4" w:themeColor="accent1"/>
        </w:rPr>
        <w:t xml:space="preserve">After noticing a consistent trend in both cohorts of eTRF males developing glucose intolerance after HFHS diet exposure, we sought to assess cohort 2 more closely for insulin secretion defects, via an </w:t>
      </w:r>
      <w:r w:rsidRPr="005E2B95">
        <w:rPr>
          <w:rFonts w:ascii="Times New Roman" w:hAnsi="Times New Roman" w:cs="Times New Roman"/>
          <w:b/>
          <w:bCs/>
          <w:i/>
          <w:iCs/>
          <w:color w:val="4472C4" w:themeColor="accent1"/>
        </w:rPr>
        <w:t>in vivo</w:t>
      </w:r>
      <w:r w:rsidRPr="005E2B95">
        <w:rPr>
          <w:rFonts w:ascii="Times New Roman" w:hAnsi="Times New Roman" w:cs="Times New Roman"/>
          <w:b/>
          <w:bCs/>
          <w:color w:val="4472C4" w:themeColor="accent1"/>
        </w:rPr>
        <w:t xml:space="preserve"> glucose stimulated insulin secretion (GSIS) assay (Figure 3J).”</w:t>
      </w:r>
      <w:ins w:id="156" w:author="Molly Carter" w:date="2022-08-04T15:46:00Z">
        <w:r w:rsidR="00787241">
          <w:rPr>
            <w:rFonts w:ascii="Times New Roman" w:hAnsi="Times New Roman" w:cs="Times New Roman"/>
            <w:b/>
            <w:bCs/>
            <w:color w:val="4472C4" w:themeColor="accent1"/>
          </w:rPr>
          <w:t>call this exploratory</w:t>
        </w:r>
      </w:ins>
    </w:p>
    <w:p w14:paraId="668FCD3C" w14:textId="6A3CA7A2" w:rsidR="00DA1043" w:rsidRDefault="00DA1043" w:rsidP="00DA1043">
      <w:pPr>
        <w:pStyle w:val="Heading1"/>
      </w:pPr>
      <w:r>
        <w:t>Reviewer 2</w:t>
      </w:r>
    </w:p>
    <w:p w14:paraId="4654AEF4" w14:textId="0E8D8764" w:rsidR="00195D79" w:rsidRDefault="00195D79" w:rsidP="00195D79">
      <w:r>
        <w:t>In this manuscript, Mulcahy et al explore the consequence of an early time-restricted</w:t>
      </w:r>
    </w:p>
    <w:p w14:paraId="39C89BFC" w14:textId="77777777" w:rsidR="00195D79" w:rsidRDefault="00195D79" w:rsidP="00195D79">
      <w:r>
        <w:t>feeding regimen (eTRF) during gestation on the offspring’s glucose homeostasis.</w:t>
      </w:r>
    </w:p>
    <w:p w14:paraId="6014E81D" w14:textId="77777777" w:rsidR="00195D79" w:rsidRDefault="00195D79" w:rsidP="00195D79">
      <w:r>
        <w:lastRenderedPageBreak/>
        <w:t>Overall, their results show that no differences were observed when the male and female</w:t>
      </w:r>
    </w:p>
    <w:p w14:paraId="1D198B03" w14:textId="77777777" w:rsidR="00195D79" w:rsidRDefault="00195D79" w:rsidP="00195D79">
      <w:r>
        <w:t>offspring were later fed a chow diet, whereas glucose intolerance and increased insulin</w:t>
      </w:r>
    </w:p>
    <w:p w14:paraId="77F6A9D5" w14:textId="77777777" w:rsidR="00195D79" w:rsidRDefault="00195D79" w:rsidP="00195D79">
      <w:r>
        <w:t xml:space="preserve">sensitivity </w:t>
      </w:r>
      <w:proofErr w:type="gramStart"/>
      <w:r>
        <w:t>were</w:t>
      </w:r>
      <w:proofErr w:type="gramEnd"/>
      <w:r>
        <w:t xml:space="preserve"> observed in the male offspring only when fed a high-fat high-sucrose</w:t>
      </w:r>
    </w:p>
    <w:p w14:paraId="4CDE55FA" w14:textId="189362A5" w:rsidR="00195D79" w:rsidRDefault="00195D79" w:rsidP="00195D79">
      <w:r>
        <w:t>(HFHS) diet.</w:t>
      </w:r>
    </w:p>
    <w:p w14:paraId="693C0E4F" w14:textId="3FFDD9A5" w:rsidR="00AF3FA0" w:rsidRDefault="00AF3FA0" w:rsidP="00195D79"/>
    <w:p w14:paraId="08936CD5" w14:textId="4A2891FD" w:rsidR="00AF3FA0" w:rsidRDefault="00AF3FA0" w:rsidP="00195D79"/>
    <w:p w14:paraId="08952C91" w14:textId="77777777" w:rsidR="00195D79" w:rsidRDefault="00195D79" w:rsidP="00195D79">
      <w:r>
        <w:t>The question of the effect of maternal feeding on metabolic risk of the offspring in later</w:t>
      </w:r>
    </w:p>
    <w:p w14:paraId="5DDB7ADC" w14:textId="77777777" w:rsidR="00195D79" w:rsidRDefault="00195D79" w:rsidP="00195D79">
      <w:r>
        <w:t>life addressed in this manuscript is deemed highly relevant. Indeed, studies in the</w:t>
      </w:r>
    </w:p>
    <w:p w14:paraId="48052F00" w14:textId="77777777" w:rsidR="00195D79" w:rsidRDefault="00195D79" w:rsidP="00195D79">
      <w:r>
        <w:t>context of dam malnutrition or metabolic dysfunctions management during gestation</w:t>
      </w:r>
    </w:p>
    <w:p w14:paraId="09E8EE1E" w14:textId="77777777" w:rsidR="00195D79" w:rsidRDefault="00195D79" w:rsidP="00195D79">
      <w:r>
        <w:t>have highlighted a spectrum of deleterious long-term consequences in the offspring’s,</w:t>
      </w:r>
    </w:p>
    <w:p w14:paraId="4803A394" w14:textId="77777777" w:rsidR="00195D79" w:rsidRDefault="00195D79" w:rsidP="00195D79">
      <w:r>
        <w:t>which are important to consider when estimating the risks/benefits ratio of the</w:t>
      </w:r>
    </w:p>
    <w:p w14:paraId="4EA744D3" w14:textId="77777777" w:rsidR="00195D79" w:rsidRDefault="00195D79" w:rsidP="00195D79">
      <w:r>
        <w:t>therapeutic intervention (</w:t>
      </w:r>
      <w:proofErr w:type="gramStart"/>
      <w:r>
        <w:t>e.g.</w:t>
      </w:r>
      <w:proofErr w:type="gramEnd"/>
      <w:r>
        <w:t xml:space="preserve"> metformin/insulin treatment during pregnancy with</w:t>
      </w:r>
    </w:p>
    <w:p w14:paraId="02082740" w14:textId="77777777" w:rsidR="00195D79" w:rsidRDefault="00195D79" w:rsidP="00195D79">
      <w:r>
        <w:t>gestational diabetes) and can inform diet recommendation for the offspring. Additionally,</w:t>
      </w:r>
    </w:p>
    <w:p w14:paraId="0DD67880" w14:textId="77777777" w:rsidR="00195D79" w:rsidRDefault="00195D79" w:rsidP="00195D79">
      <w:r>
        <w:t>this study investigating the effect of TRF during pregnancy is novel since only one study</w:t>
      </w:r>
    </w:p>
    <w:p w14:paraId="77D98D75" w14:textId="77777777" w:rsidR="00195D79" w:rsidRDefault="00195D79" w:rsidP="00195D79">
      <w:r>
        <w:t>has looked into the effect of TRF during gestation in a different nutritional context and</w:t>
      </w:r>
    </w:p>
    <w:p w14:paraId="7014B2DE" w14:textId="77777777" w:rsidR="00195D79" w:rsidRDefault="00195D79" w:rsidP="00195D79">
      <w:r>
        <w:t>did not look at long-term consequences in the offspring.</w:t>
      </w:r>
    </w:p>
    <w:p w14:paraId="651EE81B" w14:textId="77777777" w:rsidR="00195D79" w:rsidRDefault="00195D79" w:rsidP="00195D79">
      <w:r>
        <w:t>Unfortunately, the study falls short in providing convincing results of the effect of</w:t>
      </w:r>
    </w:p>
    <w:p w14:paraId="6DBB3E94" w14:textId="77777777" w:rsidR="00195D79" w:rsidRDefault="00195D79" w:rsidP="00195D79">
      <w:r>
        <w:t>gestational eTRF. Overall, although the results are interesting, it is the reviewer’s opinion</w:t>
      </w:r>
    </w:p>
    <w:p w14:paraId="435CADC0" w14:textId="77777777" w:rsidR="00195D79" w:rsidRDefault="00195D79" w:rsidP="00195D79">
      <w:r>
        <w:t>that the conclusions are mostly overstated and that further major experimental evidence</w:t>
      </w:r>
    </w:p>
    <w:p w14:paraId="55826D80" w14:textId="77777777" w:rsidR="00195D79" w:rsidRDefault="00195D79" w:rsidP="00195D79">
      <w:r>
        <w:t>are required to illuminate the mechanisms by which glucose intolerance in the males</w:t>
      </w:r>
    </w:p>
    <w:p w14:paraId="07AF9DAC" w14:textId="77777777" w:rsidR="00195D79" w:rsidRDefault="00195D79" w:rsidP="00195D79">
      <w:r>
        <w:t>offspring might be happening and confirm the overall reproducibility of the results. In</w:t>
      </w:r>
    </w:p>
    <w:p w14:paraId="77407E9C" w14:textId="77777777" w:rsidR="00195D79" w:rsidRDefault="00195D79" w:rsidP="00195D79">
      <w:r>
        <w:t>addition, it is unclear why so much of the emphasis of the manuscript is made on the</w:t>
      </w:r>
    </w:p>
    <w:p w14:paraId="0046308B" w14:textId="77777777" w:rsidR="00195D79" w:rsidRDefault="00195D79" w:rsidP="00195D79">
      <w:r>
        <w:t>potential sex- and diet-specific deleterious effect when other data seems to support the</w:t>
      </w:r>
    </w:p>
    <w:p w14:paraId="1FC1005E" w14:textId="77777777" w:rsidR="00195D79" w:rsidRDefault="00195D79" w:rsidP="00195D79">
      <w:r>
        <w:t>safety of the intervention opening a route to testing TRF in the context of maternal</w:t>
      </w:r>
    </w:p>
    <w:p w14:paraId="4A37CEA5" w14:textId="77777777" w:rsidR="00195D79" w:rsidRDefault="00195D79" w:rsidP="00195D79">
      <w:r>
        <w:t>obesity/gestational diabetes which seems like a more translationally relevant question.</w:t>
      </w:r>
    </w:p>
    <w:p w14:paraId="59FF7684" w14:textId="2AB27E7C" w:rsidR="00195D79" w:rsidRDefault="00195D79" w:rsidP="00195D79">
      <w:r>
        <w:t>Specific comments are as follow:</w:t>
      </w:r>
    </w:p>
    <w:p w14:paraId="1CAB32B7" w14:textId="77777777" w:rsidR="007A29C8" w:rsidRDefault="007A29C8" w:rsidP="00195D79"/>
    <w:p w14:paraId="38729958" w14:textId="4A18AE8A" w:rsidR="00195D79" w:rsidRDefault="00195D79" w:rsidP="009217A1">
      <w:pPr>
        <w:pStyle w:val="ListParagraph"/>
        <w:numPr>
          <w:ilvl w:val="0"/>
          <w:numId w:val="5"/>
        </w:numPr>
      </w:pPr>
      <w:r>
        <w:t>Male’s offspring fed HFHS “developed glucose intolerance” (title), “with impaired insulin</w:t>
      </w:r>
    </w:p>
    <w:p w14:paraId="1F719452" w14:textId="77777777" w:rsidR="00195D79" w:rsidRDefault="00195D79" w:rsidP="00195D79">
      <w:r>
        <w:t>secretion” (abstract l28-30, results p13 l6-8, discussion)</w:t>
      </w:r>
    </w:p>
    <w:p w14:paraId="6353CEFA" w14:textId="77777777" w:rsidR="00195D79" w:rsidRDefault="00195D79" w:rsidP="00195D79">
      <w:r>
        <w:t>As pointed out in the discussion of the manuscript, the fact that the males showed</w:t>
      </w:r>
    </w:p>
    <w:p w14:paraId="213827B6" w14:textId="77777777" w:rsidR="00195D79" w:rsidRDefault="00195D79" w:rsidP="00195D79">
      <w:r>
        <w:t xml:space="preserve">glucose intolerance in a GTT associated with insulin-sensitivity and a </w:t>
      </w:r>
      <w:proofErr w:type="spellStart"/>
      <w:proofErr w:type="gramStart"/>
      <w:r>
        <w:t>non significant</w:t>
      </w:r>
      <w:proofErr w:type="spellEnd"/>
      <w:proofErr w:type="gramEnd"/>
    </w:p>
    <w:p w14:paraId="02583143" w14:textId="77777777" w:rsidR="00195D79" w:rsidRDefault="00195D79" w:rsidP="00195D79">
      <w:r>
        <w:t>trend towards lower insulin secretion in a GSIS assay supports the idea that they might</w:t>
      </w:r>
    </w:p>
    <w:p w14:paraId="0C66770A" w14:textId="77777777" w:rsidR="00195D79" w:rsidRDefault="00195D79" w:rsidP="00195D79">
      <w:r>
        <w:t>have a defect in insulin secretion. However, this claim, that is the only one conveyed in</w:t>
      </w:r>
    </w:p>
    <w:p w14:paraId="51F167BE" w14:textId="77777777" w:rsidR="00195D79" w:rsidRDefault="00195D79" w:rsidP="00195D79">
      <w:r>
        <w:t>the title and discussed extensively in almost 2 pages of the discussion, remains mostly</w:t>
      </w:r>
    </w:p>
    <w:p w14:paraId="3525BBD5" w14:textId="77777777" w:rsidR="00195D79" w:rsidRDefault="00195D79" w:rsidP="00195D79">
      <w:r>
        <w:t>speculative and needs to be substantiated by additional experiments such as:</w:t>
      </w:r>
    </w:p>
    <w:p w14:paraId="03A3A071" w14:textId="77777777" w:rsidR="00195D79" w:rsidRDefault="00195D79" w:rsidP="00195D79">
      <w:r>
        <w:t>- Conclusive GSIS assay: the defect in insulin secretion is entirely based on a</w:t>
      </w:r>
    </w:p>
    <w:p w14:paraId="374EBC29" w14:textId="77777777" w:rsidR="00195D79" w:rsidRDefault="00195D79" w:rsidP="00195D79">
      <w:r>
        <w:t xml:space="preserve">non-significant trend. These measures are highly </w:t>
      </w:r>
      <w:proofErr w:type="gramStart"/>
      <w:r>
        <w:t>variable</w:t>
      </w:r>
      <w:proofErr w:type="gramEnd"/>
      <w:r>
        <w:t xml:space="preserve"> and a trend is not</w:t>
      </w:r>
    </w:p>
    <w:p w14:paraId="629531B5" w14:textId="77777777" w:rsidR="00195D79" w:rsidRDefault="00195D79" w:rsidP="00195D79">
      <w:r>
        <w:t>dimmed sufficient to support the major conclusion of this manuscript.</w:t>
      </w:r>
    </w:p>
    <w:p w14:paraId="10A0CB2B" w14:textId="77777777" w:rsidR="00195D79" w:rsidRDefault="00195D79" w:rsidP="00195D79">
      <w:r>
        <w:t>Additionally, Fig 3K shows a significant difference between males eTRF and</w:t>
      </w:r>
    </w:p>
    <w:p w14:paraId="039EDF01" w14:textId="77777777" w:rsidR="00195D79" w:rsidRDefault="00195D79" w:rsidP="00195D79">
      <w:r>
        <w:t>AL with significantly higher fold chance in insulin response which contradicts</w:t>
      </w:r>
    </w:p>
    <w:p w14:paraId="00DDED8D" w14:textId="49D4544D" w:rsidR="00195D79" w:rsidRDefault="00195D79" w:rsidP="00195D79">
      <w:r>
        <w:t>the interpretation of the results. Please clarify .</w:t>
      </w:r>
    </w:p>
    <w:p w14:paraId="5CEEF8F0" w14:textId="77777777" w:rsidR="00195D79" w:rsidRDefault="00195D79" w:rsidP="00195D79">
      <w:r>
        <w:t>- Insulin secretion in response to other substrate (</w:t>
      </w:r>
      <w:proofErr w:type="gramStart"/>
      <w:r>
        <w:t>e.g.</w:t>
      </w:r>
      <w:proofErr w:type="gramEnd"/>
      <w:r>
        <w:t xml:space="preserve"> arginine TT)</w:t>
      </w:r>
    </w:p>
    <w:p w14:paraId="56D0EA4D" w14:textId="77777777" w:rsidR="00195D79" w:rsidRDefault="00195D79" w:rsidP="00195D79">
      <w:r>
        <w:t>- Islet size and pancreatic beta cell mass quantification</w:t>
      </w:r>
    </w:p>
    <w:p w14:paraId="27B96C7B" w14:textId="77777777" w:rsidR="00195D79" w:rsidRDefault="00195D79" w:rsidP="00195D79">
      <w:r>
        <w:t>The results from these experiments would also shed light on the mechanisms behind the</w:t>
      </w:r>
    </w:p>
    <w:p w14:paraId="0F8382BA" w14:textId="77777777" w:rsidR="00195D79" w:rsidRDefault="00195D79" w:rsidP="00195D79">
      <w:r>
        <w:lastRenderedPageBreak/>
        <w:t>sexually dimorphic response observed in which the female’s offspring are not affected by</w:t>
      </w:r>
    </w:p>
    <w:p w14:paraId="433ADD75" w14:textId="6EC55DE2" w:rsidR="00195D79" w:rsidRDefault="00195D79" w:rsidP="00195D79">
      <w:r>
        <w:t>gestational eTRF.</w:t>
      </w:r>
    </w:p>
    <w:p w14:paraId="24AFAB47" w14:textId="024A8628" w:rsidR="007A29C8" w:rsidRDefault="007A29C8" w:rsidP="00195D79"/>
    <w:p w14:paraId="345AF101" w14:textId="712AA02C" w:rsidR="00B532BC" w:rsidRDefault="00904AE8" w:rsidP="00195D79">
      <w:pPr>
        <w:rPr>
          <w:b/>
          <w:color w:val="000000" w:themeColor="text1"/>
        </w:rPr>
      </w:pPr>
      <w:r>
        <w:rPr>
          <w:b/>
          <w:color w:val="000000" w:themeColor="text1"/>
        </w:rPr>
        <w:t xml:space="preserve">These are all excellent suggestions, and we appreciate how these studies could further inform what is a novel and un-reported phenotype.  Our </w:t>
      </w:r>
      <w:del w:id="157" w:author="Dave Bridges" w:date="2022-08-04T12:03:00Z">
        <w:r w:rsidDel="001D2049">
          <w:rPr>
            <w:b/>
            <w:color w:val="000000" w:themeColor="text1"/>
          </w:rPr>
          <w:delText xml:space="preserve">view </w:delText>
        </w:r>
      </w:del>
      <w:ins w:id="158" w:author="Dave Bridges" w:date="2022-08-04T12:03:00Z">
        <w:r w:rsidR="001D2049">
          <w:rPr>
            <w:b/>
            <w:color w:val="000000" w:themeColor="text1"/>
          </w:rPr>
          <w:t xml:space="preserve">perspective </w:t>
        </w:r>
      </w:ins>
      <w:r>
        <w:rPr>
          <w:b/>
          <w:color w:val="000000" w:themeColor="text1"/>
        </w:rPr>
        <w:t xml:space="preserve">is that this is the first rigorous study of eTRF on long term metabolic health.  Using a </w:t>
      </w:r>
      <w:del w:id="159" w:author="Dave Bridges" w:date="2022-08-04T12:03:00Z">
        <w:r w:rsidDel="001D2049">
          <w:rPr>
            <w:b/>
            <w:color w:val="000000" w:themeColor="text1"/>
          </w:rPr>
          <w:delText xml:space="preserve">high </w:delText>
        </w:r>
      </w:del>
      <w:ins w:id="160" w:author="Dave Bridges" w:date="2022-08-04T12:03:00Z">
        <w:r w:rsidR="001D2049">
          <w:rPr>
            <w:b/>
            <w:color w:val="000000" w:themeColor="text1"/>
          </w:rPr>
          <w:t xml:space="preserve">relatively large </w:t>
        </w:r>
      </w:ins>
      <w:r>
        <w:rPr>
          <w:b/>
          <w:color w:val="000000" w:themeColor="text1"/>
        </w:rPr>
        <w:t xml:space="preserve">number of animals across multiple cohorts we </w:t>
      </w:r>
      <w:del w:id="161" w:author="Dave Bridges" w:date="2022-08-04T12:03:00Z">
        <w:r w:rsidDel="001D2049">
          <w:rPr>
            <w:b/>
            <w:color w:val="000000" w:themeColor="text1"/>
          </w:rPr>
          <w:delText xml:space="preserve">strongly </w:delText>
        </w:r>
      </w:del>
      <w:r>
        <w:rPr>
          <w:b/>
          <w:color w:val="000000" w:themeColor="text1"/>
        </w:rPr>
        <w:t>believe that the lack of metabolic abnormalities in general, aside from HFD-induced sex-specific glucose intolerance is an important advance</w:t>
      </w:r>
      <w:ins w:id="162" w:author="Dave Bridges" w:date="2022-08-04T12:03:00Z">
        <w:r w:rsidR="001D2049">
          <w:rPr>
            <w:b/>
            <w:color w:val="000000" w:themeColor="text1"/>
          </w:rPr>
          <w:t xml:space="preserve"> and to our minds, somewhat surprising</w:t>
        </w:r>
      </w:ins>
      <w:r>
        <w:rPr>
          <w:b/>
          <w:color w:val="000000" w:themeColor="text1"/>
        </w:rPr>
        <w:t xml:space="preserve">.  We agree that the mechanism of susceptibility in males (or resilience in females) warrants further study at the physiological, molecular and epigenetic level, but believe those are beyond the scope of the first report of this phenotype.  </w:t>
      </w:r>
      <w:ins w:id="163" w:author="Dave Bridges" w:date="2022-08-04T12:03:00Z">
        <w:r w:rsidR="001D2049">
          <w:rPr>
            <w:b/>
            <w:color w:val="000000" w:themeColor="text1"/>
          </w:rPr>
          <w:t xml:space="preserve">We hope to characterize what changes, what </w:t>
        </w:r>
      </w:ins>
      <w:ins w:id="164" w:author="Dave Bridges" w:date="2022-08-04T12:04:00Z">
        <w:r w:rsidR="001D2049">
          <w:rPr>
            <w:b/>
            <w:color w:val="000000" w:themeColor="text1"/>
          </w:rPr>
          <w:t>doesn’t and what counter adaptations occur in future studies</w:t>
        </w:r>
      </w:ins>
      <w:del w:id="165" w:author="Dave Bridges" w:date="2022-08-04T12:04:00Z">
        <w:r w:rsidDel="001D2049">
          <w:rPr>
            <w:b/>
            <w:color w:val="000000" w:themeColor="text1"/>
          </w:rPr>
          <w:delText>We look forward to these future studies which will be explicitly designed to evaluate islet biology across the lifespan</w:delText>
        </w:r>
      </w:del>
      <w:r>
        <w:rPr>
          <w:b/>
          <w:color w:val="000000" w:themeColor="text1"/>
        </w:rPr>
        <w:t xml:space="preserve">, but these will take several years to complete.  What we </w:t>
      </w:r>
      <w:del w:id="166" w:author="Dave Bridges" w:date="2022-08-04T12:04:00Z">
        <w:r w:rsidDel="001D2049">
          <w:rPr>
            <w:b/>
            <w:color w:val="000000" w:themeColor="text1"/>
          </w:rPr>
          <w:delText xml:space="preserve">can </w:delText>
        </w:r>
      </w:del>
      <w:ins w:id="167" w:author="Dave Bridges" w:date="2022-08-04T12:04:00Z">
        <w:r w:rsidR="001D2049">
          <w:rPr>
            <w:b/>
            <w:color w:val="000000" w:themeColor="text1"/>
          </w:rPr>
          <w:t xml:space="preserve">are </w:t>
        </w:r>
        <w:proofErr w:type="spellStart"/>
        <w:r w:rsidR="001D2049">
          <w:rPr>
            <w:b/>
            <w:color w:val="000000" w:themeColor="text1"/>
          </w:rPr>
          <w:t>comfortabe</w:t>
        </w:r>
        <w:proofErr w:type="spellEnd"/>
        <w:r w:rsidR="001D2049">
          <w:rPr>
            <w:b/>
            <w:color w:val="000000" w:themeColor="text1"/>
          </w:rPr>
          <w:t xml:space="preserve"> </w:t>
        </w:r>
      </w:ins>
      <w:r>
        <w:rPr>
          <w:b/>
          <w:color w:val="000000" w:themeColor="text1"/>
        </w:rPr>
        <w:t>shar</w:t>
      </w:r>
      <w:ins w:id="168" w:author="Dave Bridges" w:date="2022-08-04T12:04:00Z">
        <w:r w:rsidR="001D2049">
          <w:rPr>
            <w:b/>
            <w:color w:val="000000" w:themeColor="text1"/>
          </w:rPr>
          <w:t>ing at this stage</w:t>
        </w:r>
      </w:ins>
      <w:del w:id="169" w:author="Dave Bridges" w:date="2022-08-04T12:04:00Z">
        <w:r w:rsidDel="001D2049">
          <w:rPr>
            <w:b/>
            <w:color w:val="000000" w:themeColor="text1"/>
          </w:rPr>
          <w:delText>e</w:delText>
        </w:r>
      </w:del>
      <w:r>
        <w:rPr>
          <w:b/>
          <w:color w:val="000000" w:themeColor="text1"/>
        </w:rPr>
        <w:t xml:space="preserve"> is that i</w:t>
      </w:r>
      <w:r w:rsidR="007A29C8" w:rsidRPr="00DA3799">
        <w:rPr>
          <w:b/>
          <w:color w:val="000000" w:themeColor="text1"/>
        </w:rPr>
        <w:t xml:space="preserve">n the animals that underwent GSIS, we also conducted an </w:t>
      </w:r>
      <w:r w:rsidR="007A29C8" w:rsidRPr="00DA3799">
        <w:rPr>
          <w:b/>
          <w:i/>
          <w:iCs/>
          <w:color w:val="000000" w:themeColor="text1"/>
        </w:rPr>
        <w:t>in vitro</w:t>
      </w:r>
      <w:r w:rsidR="007A29C8" w:rsidRPr="00DA3799">
        <w:rPr>
          <w:b/>
          <w:color w:val="000000" w:themeColor="text1"/>
        </w:rPr>
        <w:t xml:space="preserve"> GSIS</w:t>
      </w:r>
      <w:ins w:id="170" w:author="Dave Bridges" w:date="2022-08-04T12:04:00Z">
        <w:r w:rsidR="001D2049">
          <w:rPr>
            <w:b/>
            <w:color w:val="000000" w:themeColor="text1"/>
          </w:rPr>
          <w:t xml:space="preserve"> </w:t>
        </w:r>
      </w:ins>
      <w:r w:rsidR="00B94CA9">
        <w:rPr>
          <w:b/>
          <w:color w:val="000000" w:themeColor="text1"/>
        </w:rPr>
        <w:t>(</w:t>
      </w:r>
      <w:commentRangeStart w:id="171"/>
      <w:del w:id="172" w:author="Dave Bridges" w:date="2022-08-04T12:04:00Z">
        <w:r w:rsidR="00B94CA9" w:rsidDel="001D2049">
          <w:rPr>
            <w:b/>
            <w:color w:val="000000" w:themeColor="text1"/>
          </w:rPr>
          <w:delText xml:space="preserve">See </w:delText>
        </w:r>
      </w:del>
      <w:ins w:id="173" w:author="Dave Bridges" w:date="2022-08-04T12:04:00Z">
        <w:r w:rsidR="001D2049">
          <w:rPr>
            <w:b/>
            <w:color w:val="000000" w:themeColor="text1"/>
          </w:rPr>
          <w:t xml:space="preserve">see </w:t>
        </w:r>
      </w:ins>
      <w:r w:rsidR="00B94CA9">
        <w:rPr>
          <w:b/>
          <w:color w:val="000000" w:themeColor="text1"/>
        </w:rPr>
        <w:t>figure below</w:t>
      </w:r>
      <w:commentRangeEnd w:id="171"/>
      <w:r w:rsidR="001D2049">
        <w:rPr>
          <w:rStyle w:val="CommentReference"/>
        </w:rPr>
        <w:commentReference w:id="171"/>
      </w:r>
      <w:r w:rsidR="00B94CA9">
        <w:rPr>
          <w:b/>
          <w:color w:val="000000" w:themeColor="text1"/>
        </w:rPr>
        <w:t>)</w:t>
      </w:r>
      <w:r w:rsidR="007A29C8" w:rsidRPr="00DA3799">
        <w:rPr>
          <w:b/>
          <w:color w:val="000000" w:themeColor="text1"/>
        </w:rPr>
        <w:t>. However, the results had high levels of inter-replicate variability</w:t>
      </w:r>
      <w:ins w:id="174" w:author="Dave Bridges" w:date="2022-08-04T12:05:00Z">
        <w:r w:rsidR="001D2049">
          <w:rPr>
            <w:b/>
            <w:color w:val="000000" w:themeColor="text1"/>
          </w:rPr>
          <w:t xml:space="preserve"> and will require multiple cohorts to be repeated</w:t>
        </w:r>
      </w:ins>
      <w:r w:rsidR="007A29C8" w:rsidRPr="00DA3799">
        <w:rPr>
          <w:b/>
          <w:color w:val="000000" w:themeColor="text1"/>
        </w:rPr>
        <w:t xml:space="preserve">. </w:t>
      </w:r>
      <w:r>
        <w:rPr>
          <w:b/>
          <w:color w:val="000000" w:themeColor="text1"/>
        </w:rPr>
        <w:t xml:space="preserve">  As noted above in the response to reviewer 1, comment 16 we only identified the potential insulin secretion differences after confirmation of impaired glucose tolerance in the context of unimpaired insulin sensitivity in HFD-fed males after the second cohort of mice.</w:t>
      </w:r>
      <w:ins w:id="175" w:author="Dave Bridges" w:date="2022-08-04T12:05:00Z">
        <w:r w:rsidR="001D2049">
          <w:rPr>
            <w:b/>
            <w:color w:val="000000" w:themeColor="text1"/>
          </w:rPr>
          <w:t xml:space="preserve">  This is the primary novel difference we are reporting here.</w:t>
        </w:r>
      </w:ins>
      <w:r>
        <w:rPr>
          <w:b/>
          <w:color w:val="000000" w:themeColor="text1"/>
        </w:rPr>
        <w:t xml:space="preserve">  As such </w:t>
      </w:r>
      <w:ins w:id="176" w:author="Dave Bridges" w:date="2022-08-04T12:06:00Z">
        <w:r w:rsidR="001D2049">
          <w:rPr>
            <w:b/>
            <w:color w:val="000000" w:themeColor="text1"/>
          </w:rPr>
          <w:t xml:space="preserve">we agree that </w:t>
        </w:r>
      </w:ins>
      <w:r>
        <w:rPr>
          <w:b/>
          <w:color w:val="000000" w:themeColor="text1"/>
        </w:rPr>
        <w:t>the</w:t>
      </w:r>
      <w:ins w:id="177" w:author="Dave Bridges" w:date="2022-08-04T12:06:00Z">
        <w:r w:rsidR="001D2049">
          <w:rPr>
            <w:b/>
            <w:color w:val="000000" w:themeColor="text1"/>
          </w:rPr>
          <w:t xml:space="preserve"> </w:t>
        </w:r>
        <w:r w:rsidR="001D2049">
          <w:rPr>
            <w:b/>
            <w:i/>
            <w:color w:val="000000" w:themeColor="text1"/>
          </w:rPr>
          <w:t>in vivo</w:t>
        </w:r>
      </w:ins>
      <w:r>
        <w:rPr>
          <w:b/>
          <w:color w:val="000000" w:themeColor="text1"/>
        </w:rPr>
        <w:t xml:space="preserve"> GSIS </w:t>
      </w:r>
      <w:ins w:id="178" w:author="Dave Bridges" w:date="2022-08-04T12:06:00Z">
        <w:r w:rsidR="001D2049">
          <w:rPr>
            <w:b/>
            <w:color w:val="000000" w:themeColor="text1"/>
          </w:rPr>
          <w:t xml:space="preserve">reported in this manuscript </w:t>
        </w:r>
      </w:ins>
      <w:r>
        <w:rPr>
          <w:b/>
          <w:color w:val="000000" w:themeColor="text1"/>
        </w:rPr>
        <w:t xml:space="preserve">which had a smaller number of animals is less robust, and the reviewers are correct that we should be more cautious of these interpretations. </w:t>
      </w:r>
      <w:r w:rsidR="009374EB" w:rsidRPr="00DA3799">
        <w:rPr>
          <w:b/>
          <w:color w:val="000000" w:themeColor="text1"/>
        </w:rPr>
        <w:t xml:space="preserve"> The language in the </w:t>
      </w:r>
      <w:r w:rsidR="000851BC">
        <w:rPr>
          <w:b/>
          <w:color w:val="000000" w:themeColor="text1"/>
        </w:rPr>
        <w:t xml:space="preserve">revised </w:t>
      </w:r>
      <w:r w:rsidR="000851BC" w:rsidRPr="000851BC">
        <w:rPr>
          <w:b/>
          <w:color w:val="000000" w:themeColor="text1"/>
        </w:rPr>
        <w:t>manuscript has</w:t>
      </w:r>
      <w:r w:rsidR="009374EB" w:rsidRPr="00DA3799">
        <w:rPr>
          <w:b/>
          <w:color w:val="000000" w:themeColor="text1"/>
        </w:rPr>
        <w:t xml:space="preserve"> been altered to be less definitive toward an islet specific defect</w:t>
      </w:r>
      <w:r>
        <w:rPr>
          <w:b/>
          <w:color w:val="000000" w:themeColor="text1"/>
        </w:rPr>
        <w:t xml:space="preserve">, for example </w:t>
      </w:r>
      <w:r w:rsidR="00B532BC">
        <w:rPr>
          <w:b/>
          <w:color w:val="000000" w:themeColor="text1"/>
        </w:rPr>
        <w:t>page 19 lines 399-403</w:t>
      </w:r>
    </w:p>
    <w:p w14:paraId="684A9648" w14:textId="0683ED13" w:rsidR="00B532BC" w:rsidRDefault="00D64307" w:rsidP="00B532BC">
      <w:pPr>
        <w:ind w:left="720"/>
        <w:rPr>
          <w:ins w:id="179" w:author="Molly Carter" w:date="2022-08-04T23:50:00Z"/>
          <w:b/>
          <w:color w:val="4472C4" w:themeColor="accent1"/>
        </w:rPr>
      </w:pPr>
      <w:r>
        <w:rPr>
          <w:b/>
          <w:noProof/>
          <w:color w:val="4472C4" w:themeColor="accent1"/>
        </w:rPr>
        <mc:AlternateContent>
          <mc:Choice Requires="wps">
            <w:drawing>
              <wp:anchor distT="0" distB="0" distL="114300" distR="114300" simplePos="0" relativeHeight="251661312" behindDoc="1" locked="0" layoutInCell="1" allowOverlap="1" wp14:anchorId="38788D31" wp14:editId="33265BA5">
                <wp:simplePos x="0" y="0"/>
                <wp:positionH relativeFrom="column">
                  <wp:posOffset>-52705</wp:posOffset>
                </wp:positionH>
                <wp:positionV relativeFrom="paragraph">
                  <wp:posOffset>1087755</wp:posOffset>
                </wp:positionV>
                <wp:extent cx="6295390" cy="2653030"/>
                <wp:effectExtent l="0" t="0" r="16510" b="13335"/>
                <wp:wrapTight wrapText="bothSides">
                  <wp:wrapPolygon edited="0">
                    <wp:start x="0" y="0"/>
                    <wp:lineTo x="0" y="21604"/>
                    <wp:lineTo x="21613" y="21604"/>
                    <wp:lineTo x="2161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6295390" cy="2653030"/>
                        </a:xfrm>
                        <a:prstGeom prst="rect">
                          <a:avLst/>
                        </a:prstGeom>
                        <a:solidFill>
                          <a:schemeClr val="lt1"/>
                        </a:solidFill>
                        <a:ln w="6350">
                          <a:solidFill>
                            <a:prstClr val="black"/>
                          </a:solidFill>
                        </a:ln>
                      </wps:spPr>
                      <wps:txbx>
                        <w:txbxContent>
                          <w:p w14:paraId="0B6AF1CE" w14:textId="6D7DBF4C" w:rsidR="00291AAB" w:rsidRDefault="00291AAB">
                            <w:ins w:id="180" w:author="Molly Carter" w:date="2022-08-04T23:50:00Z">
                              <w:r>
                                <w:rPr>
                                  <w:noProof/>
                                </w:rPr>
                                <w:drawing>
                                  <wp:inline distT="0" distB="0" distL="0" distR="0" wp14:anchorId="5EB62824" wp14:editId="0D2ED741">
                                    <wp:extent cx="3345576" cy="2286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362368" cy="2297828"/>
                                            </a:xfrm>
                                            <a:prstGeom prst="rect">
                                              <a:avLst/>
                                            </a:prstGeom>
                                          </pic:spPr>
                                        </pic:pic>
                                      </a:graphicData>
                                    </a:graphic>
                                  </wp:inline>
                                </w:drawing>
                              </w:r>
                            </w:ins>
                          </w:p>
                          <w:p w14:paraId="0C20C923" w14:textId="650E3906" w:rsidR="00D64307" w:rsidRDefault="00B74F99">
                            <w:r>
                              <w:t>Legend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88D31" id="Text Box 4" o:spid="_x0000_s1027" type="#_x0000_t202" style="position:absolute;left:0;text-align:left;margin-left:-4.15pt;margin-top:85.65pt;width:495.7pt;height:208.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" fillcolor="white [3201]" strokeweight=".5pt">
                <v:textbox>
                  <w:txbxContent>
                    <w:p w14:paraId="0B6AF1CE" w14:textId="6D7DBF4C" w:rsidR="00291AAB" w:rsidRDefault="00291AAB">
                      <w:ins w:id="181" w:author="Molly Carter" w:date="2022-08-04T23:50:00Z">
                        <w:r>
                          <w:rPr>
                            <w:noProof/>
                          </w:rPr>
                          <w:drawing>
                            <wp:inline distT="0" distB="0" distL="0" distR="0" wp14:anchorId="5EB62824" wp14:editId="0D2ED741">
                              <wp:extent cx="3345576" cy="228635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3362368" cy="2297828"/>
                                      </a:xfrm>
                                      <a:prstGeom prst="rect">
                                        <a:avLst/>
                                      </a:prstGeom>
                                    </pic:spPr>
                                  </pic:pic>
                                </a:graphicData>
                              </a:graphic>
                            </wp:inline>
                          </w:drawing>
                        </w:r>
                      </w:ins>
                    </w:p>
                    <w:p w14:paraId="0C20C923" w14:textId="650E3906" w:rsidR="00D64307" w:rsidRDefault="00B74F99">
                      <w:r>
                        <w:t>Legend</w:t>
                      </w:r>
                    </w:p>
                  </w:txbxContent>
                </v:textbox>
                <w10:wrap type="tight"/>
              </v:shape>
            </w:pict>
          </mc:Fallback>
        </mc:AlternateContent>
      </w:r>
      <w:r w:rsidR="00B532BC" w:rsidRPr="00B532BC">
        <w:rPr>
          <w:b/>
          <w:color w:val="4472C4" w:themeColor="accent1"/>
        </w:rPr>
        <w:t>“</w:t>
      </w:r>
      <w:proofErr w:type="gramStart"/>
      <w:r w:rsidR="00B532BC" w:rsidRPr="00B532BC">
        <w:rPr>
          <w:rFonts w:ascii="Times New Roman" w:hAnsi="Times New Roman" w:cs="Times New Roman"/>
          <w:b/>
          <w:color w:val="4472C4" w:themeColor="accent1"/>
        </w:rPr>
        <w:t>we</w:t>
      </w:r>
      <w:proofErr w:type="gramEnd"/>
      <w:r w:rsidR="00B532BC" w:rsidRPr="00B532BC">
        <w:rPr>
          <w:rFonts w:ascii="Times New Roman" w:hAnsi="Times New Roman" w:cs="Times New Roman"/>
          <w:b/>
          <w:color w:val="4472C4" w:themeColor="accent1"/>
        </w:rPr>
        <w:t xml:space="preserve"> were not powered appropriately to conclusively </w:t>
      </w:r>
      <w:del w:id="182" w:author="Dave Bridges" w:date="2022-08-04T12:06:00Z">
        <w:r w:rsidR="00B532BC" w:rsidRPr="00B532BC" w:rsidDel="003E1187">
          <w:rPr>
            <w:rFonts w:ascii="Times New Roman" w:hAnsi="Times New Roman" w:cs="Times New Roman"/>
            <w:b/>
            <w:color w:val="4472C4" w:themeColor="accent1"/>
          </w:rPr>
          <w:delText xml:space="preserve">point </w:delText>
        </w:r>
      </w:del>
      <w:ins w:id="183" w:author="Dave Bridges" w:date="2022-08-04T12:06:00Z">
        <w:r w:rsidR="003E1187">
          <w:rPr>
            <w:rFonts w:ascii="Times New Roman" w:hAnsi="Times New Roman" w:cs="Times New Roman"/>
            <w:b/>
            <w:color w:val="4472C4" w:themeColor="accent1"/>
          </w:rPr>
          <w:t>establish</w:t>
        </w:r>
      </w:ins>
      <w:del w:id="184" w:author="Dave Bridges" w:date="2022-08-04T12:06:00Z">
        <w:r w:rsidR="00B532BC" w:rsidRPr="00B532BC" w:rsidDel="003E1187">
          <w:rPr>
            <w:rFonts w:ascii="Times New Roman" w:hAnsi="Times New Roman" w:cs="Times New Roman"/>
            <w:b/>
            <w:color w:val="4472C4" w:themeColor="accent1"/>
          </w:rPr>
          <w:delText xml:space="preserve">to </w:delText>
        </w:r>
      </w:del>
      <w:ins w:id="185" w:author="Dave Bridges" w:date="2022-08-04T12:06:00Z">
        <w:r w:rsidR="003E1187">
          <w:rPr>
            <w:rFonts w:ascii="Times New Roman" w:hAnsi="Times New Roman" w:cs="Times New Roman"/>
            <w:b/>
            <w:color w:val="4472C4" w:themeColor="accent1"/>
          </w:rPr>
          <w:t xml:space="preserve"> </w:t>
        </w:r>
      </w:ins>
      <w:r w:rsidR="00B532BC" w:rsidRPr="00B532BC">
        <w:rPr>
          <w:rFonts w:ascii="Times New Roman" w:hAnsi="Times New Roman" w:cs="Times New Roman"/>
          <w:b/>
          <w:color w:val="4472C4" w:themeColor="accent1"/>
        </w:rPr>
        <w:t xml:space="preserve">lower insulin secretion in male eTRF offspring in adulthood, and </w:t>
      </w:r>
      <w:del w:id="186" w:author="Dave Bridges" w:date="2022-08-04T12:06:00Z">
        <w:r w:rsidR="00B532BC" w:rsidRPr="00B532BC" w:rsidDel="003E1187">
          <w:rPr>
            <w:rFonts w:ascii="Times New Roman" w:hAnsi="Times New Roman" w:cs="Times New Roman"/>
            <w:b/>
            <w:color w:val="4472C4" w:themeColor="accent1"/>
          </w:rPr>
          <w:delText>furthermore did not</w:delText>
        </w:r>
      </w:del>
      <w:ins w:id="187" w:author="Dave Bridges" w:date="2022-08-04T12:06:00Z">
        <w:r w:rsidR="003E1187">
          <w:rPr>
            <w:rFonts w:ascii="Times New Roman" w:hAnsi="Times New Roman" w:cs="Times New Roman"/>
            <w:b/>
            <w:color w:val="4472C4" w:themeColor="accent1"/>
          </w:rPr>
          <w:t>have not yet</w:t>
        </w:r>
      </w:ins>
      <w:r w:rsidR="00B532BC" w:rsidRPr="00B532BC">
        <w:rPr>
          <w:rFonts w:ascii="Times New Roman" w:hAnsi="Times New Roman" w:cs="Times New Roman"/>
          <w:b/>
          <w:color w:val="4472C4" w:themeColor="accent1"/>
        </w:rPr>
        <w:t xml:space="preserve"> evaluate</w:t>
      </w:r>
      <w:ins w:id="188" w:author="Dave Bridges" w:date="2022-08-04T12:06:00Z">
        <w:r w:rsidR="003E1187">
          <w:rPr>
            <w:rFonts w:ascii="Times New Roman" w:hAnsi="Times New Roman" w:cs="Times New Roman"/>
            <w:b/>
            <w:color w:val="4472C4" w:themeColor="accent1"/>
          </w:rPr>
          <w:t>d</w:t>
        </w:r>
      </w:ins>
      <w:r w:rsidR="00B532BC" w:rsidRPr="00B532BC">
        <w:rPr>
          <w:rFonts w:ascii="Times New Roman" w:hAnsi="Times New Roman" w:cs="Times New Roman"/>
          <w:b/>
          <w:color w:val="4472C4" w:themeColor="accent1"/>
        </w:rPr>
        <w:t xml:space="preserve"> islet size or beta cell mass to determine the mechanism</w:t>
      </w:r>
      <w:ins w:id="189" w:author="Dave Bridges" w:date="2022-08-04T12:06:00Z">
        <w:r w:rsidR="003E1187">
          <w:rPr>
            <w:rFonts w:ascii="Times New Roman" w:hAnsi="Times New Roman" w:cs="Times New Roman"/>
            <w:b/>
            <w:color w:val="4472C4" w:themeColor="accent1"/>
          </w:rPr>
          <w:t>s</w:t>
        </w:r>
      </w:ins>
      <w:r w:rsidR="00B532BC" w:rsidRPr="00B532BC">
        <w:rPr>
          <w:rFonts w:ascii="Times New Roman" w:hAnsi="Times New Roman" w:cs="Times New Roman"/>
          <w:b/>
          <w:color w:val="4472C4" w:themeColor="accent1"/>
        </w:rPr>
        <w:t xml:space="preserve"> driving the worsening of glucose tolerance in adulthood</w:t>
      </w:r>
      <w:ins w:id="190" w:author="Dave Bridges" w:date="2022-08-04T12:07:00Z">
        <w:r w:rsidR="003E1187">
          <w:rPr>
            <w:rFonts w:ascii="Times New Roman" w:hAnsi="Times New Roman" w:cs="Times New Roman"/>
            <w:b/>
            <w:color w:val="4472C4" w:themeColor="accent1"/>
          </w:rPr>
          <w:t xml:space="preserve"> in male mice</w:t>
        </w:r>
      </w:ins>
      <w:r w:rsidR="00B532BC" w:rsidRPr="00B532BC">
        <w:rPr>
          <w:rFonts w:ascii="Times New Roman" w:hAnsi="Times New Roman" w:cs="Times New Roman"/>
          <w:b/>
          <w:color w:val="4472C4" w:themeColor="accent1"/>
        </w:rPr>
        <w:t xml:space="preserve">. We hope </w:t>
      </w:r>
      <w:ins w:id="191" w:author="Dave Bridges" w:date="2022-08-04T12:07:00Z">
        <w:r w:rsidR="003E1187">
          <w:rPr>
            <w:rFonts w:ascii="Times New Roman" w:hAnsi="Times New Roman" w:cs="Times New Roman"/>
            <w:b/>
            <w:color w:val="4472C4" w:themeColor="accent1"/>
          </w:rPr>
          <w:t xml:space="preserve">that </w:t>
        </w:r>
      </w:ins>
      <w:r w:rsidR="00B532BC" w:rsidRPr="00B532BC">
        <w:rPr>
          <w:rFonts w:ascii="Times New Roman" w:hAnsi="Times New Roman" w:cs="Times New Roman"/>
          <w:b/>
          <w:color w:val="4472C4" w:themeColor="accent1"/>
        </w:rPr>
        <w:t xml:space="preserve">future studies will </w:t>
      </w:r>
      <w:del w:id="192" w:author="Dave Bridges" w:date="2022-08-04T12:07:00Z">
        <w:r w:rsidR="00B532BC" w:rsidRPr="00B532BC" w:rsidDel="003E1187">
          <w:rPr>
            <w:rFonts w:ascii="Times New Roman" w:hAnsi="Times New Roman" w:cs="Times New Roman"/>
            <w:b/>
            <w:color w:val="4472C4" w:themeColor="accent1"/>
          </w:rPr>
          <w:delText xml:space="preserve">evaluate </w:delText>
        </w:r>
      </w:del>
      <w:ins w:id="193" w:author="Dave Bridges" w:date="2022-08-04T12:07:00Z">
        <w:r w:rsidR="003E1187">
          <w:rPr>
            <w:rFonts w:ascii="Times New Roman" w:hAnsi="Times New Roman" w:cs="Times New Roman"/>
            <w:b/>
            <w:color w:val="4472C4" w:themeColor="accent1"/>
          </w:rPr>
          <w:t>describe</w:t>
        </w:r>
        <w:r w:rsidR="003E1187" w:rsidRPr="00B532BC">
          <w:rPr>
            <w:rFonts w:ascii="Times New Roman" w:hAnsi="Times New Roman" w:cs="Times New Roman"/>
            <w:b/>
            <w:color w:val="4472C4" w:themeColor="accent1"/>
          </w:rPr>
          <w:t xml:space="preserve"> </w:t>
        </w:r>
      </w:ins>
      <w:r w:rsidR="00B532BC" w:rsidRPr="00B532BC">
        <w:rPr>
          <w:rFonts w:ascii="Times New Roman" w:hAnsi="Times New Roman" w:cs="Times New Roman"/>
          <w:b/>
          <w:color w:val="4472C4" w:themeColor="accent1"/>
        </w:rPr>
        <w:t xml:space="preserve">these </w:t>
      </w:r>
      <w:del w:id="194" w:author="Dave Bridges" w:date="2022-08-04T12:07:00Z">
        <w:r w:rsidR="00B532BC" w:rsidRPr="00B532BC" w:rsidDel="003E1187">
          <w:rPr>
            <w:rFonts w:ascii="Times New Roman" w:hAnsi="Times New Roman" w:cs="Times New Roman"/>
            <w:b/>
            <w:color w:val="4472C4" w:themeColor="accent1"/>
          </w:rPr>
          <w:delText xml:space="preserve">trends </w:delText>
        </w:r>
      </w:del>
      <w:ins w:id="195" w:author="Dave Bridges" w:date="2022-08-04T12:07:00Z">
        <w:r w:rsidR="003E1187">
          <w:rPr>
            <w:rFonts w:ascii="Times New Roman" w:hAnsi="Times New Roman" w:cs="Times New Roman"/>
            <w:b/>
            <w:color w:val="4472C4" w:themeColor="accent1"/>
          </w:rPr>
          <w:t>effects</w:t>
        </w:r>
        <w:r w:rsidR="003E1187" w:rsidRPr="00B532BC">
          <w:rPr>
            <w:rFonts w:ascii="Times New Roman" w:hAnsi="Times New Roman" w:cs="Times New Roman"/>
            <w:b/>
            <w:color w:val="4472C4" w:themeColor="accent1"/>
          </w:rPr>
          <w:t xml:space="preserve"> </w:t>
        </w:r>
      </w:ins>
      <w:r w:rsidR="00B532BC" w:rsidRPr="00B532BC">
        <w:rPr>
          <w:rFonts w:ascii="Times New Roman" w:hAnsi="Times New Roman" w:cs="Times New Roman"/>
          <w:b/>
          <w:color w:val="4472C4" w:themeColor="accent1"/>
        </w:rPr>
        <w:t>in larger samples</w:t>
      </w:r>
      <w:ins w:id="196" w:author="Dave Bridges" w:date="2022-08-04T12:07:00Z">
        <w:r w:rsidR="003E1187">
          <w:rPr>
            <w:rFonts w:ascii="Times New Roman" w:hAnsi="Times New Roman" w:cs="Times New Roman"/>
            <w:b/>
            <w:color w:val="4472C4" w:themeColor="accent1"/>
          </w:rPr>
          <w:t xml:space="preserve"> and with higher resolution</w:t>
        </w:r>
      </w:ins>
      <w:r w:rsidR="00B532BC" w:rsidRPr="00B532BC">
        <w:rPr>
          <w:rFonts w:ascii="Times New Roman" w:hAnsi="Times New Roman" w:cs="Times New Roman"/>
          <w:b/>
          <w:color w:val="4472C4" w:themeColor="accent1"/>
        </w:rPr>
        <w:t xml:space="preserve"> so that more in-depth conclusions can be drawn.</w:t>
      </w:r>
      <w:r w:rsidR="00B532BC" w:rsidRPr="00B532BC">
        <w:rPr>
          <w:b/>
          <w:color w:val="4472C4" w:themeColor="accent1"/>
        </w:rPr>
        <w:t>”</w:t>
      </w:r>
    </w:p>
    <w:p w14:paraId="53BF1271" w14:textId="67DF5CF8" w:rsidR="00923709" w:rsidRPr="00505A76" w:rsidRDefault="00B74F99" w:rsidP="00B532BC">
      <w:pPr>
        <w:ind w:left="720"/>
        <w:rPr>
          <w:b/>
          <w:color w:val="000000" w:themeColor="text1"/>
        </w:rPr>
      </w:pPr>
      <w:r w:rsidRPr="00505A76">
        <w:rPr>
          <w:b/>
          <w:color w:val="000000" w:themeColor="text1"/>
        </w:rPr>
        <w:lastRenderedPageBreak/>
        <w:t>In Vitro GSIS Methods</w:t>
      </w:r>
      <w:r w:rsidR="00505A76" w:rsidRPr="00505A76">
        <w:rPr>
          <w:b/>
          <w:color w:val="000000" w:themeColor="text1"/>
        </w:rPr>
        <w:t>:</w:t>
      </w:r>
    </w:p>
    <w:p w14:paraId="7EFE7519" w14:textId="1D621B53" w:rsidR="00505A76" w:rsidRPr="00505A76" w:rsidRDefault="00505A76" w:rsidP="00B532BC">
      <w:pPr>
        <w:ind w:left="720"/>
        <w:rPr>
          <w:ins w:id="197" w:author="Molly Carter" w:date="2022-08-04T23:50:00Z"/>
          <w:b/>
          <w:color w:val="000000" w:themeColor="text1"/>
        </w:rPr>
      </w:pPr>
      <w:r w:rsidRPr="00505A76">
        <w:rPr>
          <w:b/>
          <w:color w:val="000000" w:themeColor="text1"/>
        </w:rPr>
        <w:t xml:space="preserve">In 4 eTRF and 4 AL male offspring from cohort 2 </w:t>
      </w:r>
      <w:r w:rsidR="008D110A">
        <w:rPr>
          <w:b/>
          <w:color w:val="000000" w:themeColor="text1"/>
        </w:rPr>
        <w:t xml:space="preserve">were fasted for primary mouse islet collection. </w:t>
      </w:r>
      <w:r w:rsidR="007A2502">
        <w:rPr>
          <w:b/>
          <w:color w:val="000000" w:themeColor="text1"/>
        </w:rPr>
        <w:t xml:space="preserve">The common bile duct was perfused with 1mg/mL collagenase in </w:t>
      </w:r>
      <w:proofErr w:type="gramStart"/>
      <w:r w:rsidR="007A2502">
        <w:rPr>
          <w:b/>
          <w:color w:val="000000" w:themeColor="text1"/>
        </w:rPr>
        <w:t>HBSS</w:t>
      </w:r>
      <w:proofErr w:type="gramEnd"/>
      <w:r w:rsidR="007A2502">
        <w:rPr>
          <w:b/>
          <w:color w:val="000000" w:themeColor="text1"/>
        </w:rPr>
        <w:t xml:space="preserve"> and pancreas tissue was dissected and allowed to digest at room temperature for 15 </w:t>
      </w:r>
      <w:r w:rsidR="00222DE3">
        <w:rPr>
          <w:b/>
          <w:color w:val="000000" w:themeColor="text1"/>
        </w:rPr>
        <w:t>m</w:t>
      </w:r>
      <w:r w:rsidR="007A2502">
        <w:rPr>
          <w:b/>
          <w:color w:val="000000" w:themeColor="text1"/>
        </w:rPr>
        <w:t xml:space="preserve">inutes. </w:t>
      </w:r>
    </w:p>
    <w:p w14:paraId="3089644F" w14:textId="77777777" w:rsidR="00923709" w:rsidRPr="00505A76" w:rsidRDefault="00923709" w:rsidP="00B532BC">
      <w:pPr>
        <w:ind w:left="720"/>
        <w:rPr>
          <w:b/>
          <w:color w:val="000000" w:themeColor="text1"/>
        </w:rPr>
      </w:pPr>
    </w:p>
    <w:p w14:paraId="51B130F7" w14:textId="316DA856" w:rsidR="000851BC" w:rsidRPr="00DA3799" w:rsidRDefault="00FC7237" w:rsidP="00195D79">
      <w:pPr>
        <w:rPr>
          <w:b/>
          <w:color w:val="000000" w:themeColor="text1"/>
        </w:rPr>
      </w:pPr>
      <w:r w:rsidRPr="00DA3799">
        <w:rPr>
          <w:b/>
          <w:color w:val="000000" w:themeColor="text1"/>
        </w:rPr>
        <w:t xml:space="preserve"> Furthermore, since submitting our work, another group has </w:t>
      </w:r>
      <w:r w:rsidR="00B532BC" w:rsidRPr="00DA3799">
        <w:rPr>
          <w:b/>
          <w:color w:val="000000" w:themeColor="text1"/>
        </w:rPr>
        <w:t>recapitulated</w:t>
      </w:r>
      <w:r w:rsidRPr="00DA3799">
        <w:rPr>
          <w:b/>
          <w:color w:val="000000" w:themeColor="text1"/>
        </w:rPr>
        <w:t xml:space="preserve"> our phenotype in rats using a chow-fed TRF during gestation model. They conducted further pancreatic studies, including the in vitro GSIS, and found what we speculate to be consistent with their work. We altered the language to be less definite and included much more discussion of the other paper in the discussion</w:t>
      </w:r>
      <w:r w:rsidR="000851BC" w:rsidRPr="00DA3799">
        <w:rPr>
          <w:b/>
          <w:color w:val="000000" w:themeColor="text1"/>
        </w:rPr>
        <w:t xml:space="preserve"> on p</w:t>
      </w:r>
      <w:r w:rsidRPr="00DA3799">
        <w:rPr>
          <w:b/>
          <w:color w:val="000000" w:themeColor="text1"/>
        </w:rPr>
        <w:t>age 1</w:t>
      </w:r>
      <w:r w:rsidR="00C574C5">
        <w:rPr>
          <w:b/>
          <w:color w:val="000000" w:themeColor="text1"/>
        </w:rPr>
        <w:t>5</w:t>
      </w:r>
      <w:r w:rsidRPr="00DA3799">
        <w:rPr>
          <w:b/>
          <w:color w:val="000000" w:themeColor="text1"/>
        </w:rPr>
        <w:t xml:space="preserve"> line </w:t>
      </w:r>
      <w:r w:rsidR="00C574C5">
        <w:rPr>
          <w:b/>
          <w:color w:val="000000" w:themeColor="text1"/>
        </w:rPr>
        <w:t>299</w:t>
      </w:r>
      <w:r w:rsidRPr="00DA3799">
        <w:rPr>
          <w:b/>
          <w:color w:val="000000" w:themeColor="text1"/>
        </w:rPr>
        <w:t>-</w:t>
      </w:r>
      <w:r w:rsidR="00C574C5">
        <w:rPr>
          <w:b/>
          <w:color w:val="000000" w:themeColor="text1"/>
        </w:rPr>
        <w:t xml:space="preserve">page 16 lines </w:t>
      </w:r>
      <w:r w:rsidRPr="00DA3799">
        <w:rPr>
          <w:b/>
          <w:color w:val="000000" w:themeColor="text1"/>
        </w:rPr>
        <w:t>3</w:t>
      </w:r>
      <w:r w:rsidR="00C574C5">
        <w:rPr>
          <w:b/>
          <w:color w:val="000000" w:themeColor="text1"/>
        </w:rPr>
        <w:t>19</w:t>
      </w:r>
      <w:r w:rsidR="000851BC" w:rsidRPr="00DA3799">
        <w:rPr>
          <w:b/>
          <w:color w:val="000000" w:themeColor="text1"/>
        </w:rPr>
        <w:t>:</w:t>
      </w:r>
    </w:p>
    <w:p w14:paraId="267A58C6" w14:textId="77777777" w:rsidR="000851BC" w:rsidRDefault="000851BC" w:rsidP="00195D79">
      <w:pPr>
        <w:rPr>
          <w:color w:val="2E74B5" w:themeColor="accent5" w:themeShade="BF"/>
        </w:rPr>
      </w:pPr>
    </w:p>
    <w:p w14:paraId="2D16B45C" w14:textId="5801FC91" w:rsidR="00FC7237" w:rsidRPr="00086665" w:rsidRDefault="00FC7237" w:rsidP="00A72C3F">
      <w:pPr>
        <w:ind w:left="720" w:firstLine="720"/>
        <w:rPr>
          <w:rFonts w:ascii="Times New Roman" w:hAnsi="Times New Roman" w:cs="Times New Roman"/>
          <w:b/>
          <w:color w:val="4472C4" w:themeColor="accent1"/>
        </w:rPr>
      </w:pPr>
      <w:r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This study is the second to describe the long-term effects of gestational eTRF on offspring health and the first to describe their response to a high fat, high sucrose diet challenge. We find minimal effects associated with eTRF during gestation while male and female offspring are consuming a chow diet through early adulthood. However, after prolonged HFHS diet feeding, there are deleterious effects on glucose tolerance only in adult male progeny. Although inconclusive, we suspect from GSIS testing, there may be differences in insulin secretion for eTRF males compared to their AL counterparts. A recent study of gestational 12-hour TRF of chow diet in rats also found evidence of glucose intolerance and insulin sensitivity in the offspring of TRF dams, which is similar to the phenotype we note in male eTRF offspring after prolonged HFHS feeding </w:t>
      </w:r>
      <w:r w:rsidR="00086665" w:rsidRPr="00086665">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{"citationID":"a1t3rrug695","properties":{"formattedCitation":"(4)","plainCitation":"(4)","noteIndex":0},"citationItems":[{"id":1395,"uris":["http://zotero.org/users/5073745/items/H2SF844K"],"itemData":{"id":1395,"type":"article-journal","abstract":"Maternal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FF55D5">
        <w:rPr>
          <w:rFonts w:ascii="Times New Roman" w:hAnsi="Times New Roman" w:cs="Times New Roman"/>
          <w:b/>
          <w:color w:val="4472C4" w:themeColor="accent1"/>
        </w:rPr>
        <w:t>(4)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xml:space="preserve">. However, there are some differences compared to the current study. Most notably, they found impaired glucose stimulated insulin secretion in both male and female offspring who had not been exposed to high fat diet. </w:t>
      </w:r>
      <w:r w:rsidR="00086665" w:rsidRPr="00086665">
        <w:rPr>
          <w:rFonts w:ascii="Times New Roman" w:hAnsi="Times New Roman" w:cs="Times New Roman"/>
          <w:b/>
          <w:color w:val="4472C4" w:themeColor="accent1"/>
        </w:rPr>
        <w:t>T</w:t>
      </w:r>
      <w:r w:rsidR="00086665" w:rsidRPr="00086665">
        <w:rPr>
          <w:rFonts w:ascii="Times New Roman" w:hAnsi="Times New Roman" w:cs="Times New Roman"/>
          <w:b/>
          <w:color w:val="4472C4" w:themeColor="accent1"/>
        </w:rPr>
        <w:t xml:space="preserve">hese glycemic effects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were apparent in female </w:t>
      </w:r>
      <w:proofErr w:type="gramStart"/>
      <w:r w:rsidR="00086665" w:rsidRPr="00086665">
        <w:rPr>
          <w:rFonts w:ascii="Times New Roman" w:hAnsi="Times New Roman" w:cs="Times New Roman"/>
          <w:b/>
          <w:color w:val="4472C4" w:themeColor="accent1"/>
        </w:rPr>
        <w:t>offspring, but</w:t>
      </w:r>
      <w:proofErr w:type="gramEnd"/>
      <w:r w:rsidR="00086665" w:rsidRPr="00086665">
        <w:rPr>
          <w:rFonts w:ascii="Times New Roman" w:hAnsi="Times New Roman" w:cs="Times New Roman"/>
          <w:b/>
          <w:color w:val="4472C4" w:themeColor="accent1"/>
        </w:rPr>
        <w:t xml:space="preserve"> were present in both male and female offspring </w:t>
      </w:r>
      <w:r w:rsidR="00086665" w:rsidRPr="00086665">
        <w:rPr>
          <w:rFonts w:ascii="Times New Roman" w:hAnsi="Times New Roman" w:cs="Times New Roman"/>
          <w:b/>
          <w:i/>
          <w:iCs/>
          <w:color w:val="4472C4" w:themeColor="accent1"/>
        </w:rPr>
        <w:t xml:space="preserve">in vitro. </w:t>
      </w:r>
      <w:r w:rsidR="00086665" w:rsidRPr="00086665">
        <w:rPr>
          <w:rFonts w:ascii="Times New Roman" w:hAnsi="Times New Roman" w:cs="Times New Roman"/>
          <w:b/>
          <w:color w:val="4472C4" w:themeColor="accent1"/>
        </w:rPr>
        <w:t xml:space="preserve">Furthermore, this group found further impairments in eTRF offspring </w:t>
      </w:r>
      <w:r w:rsidR="00086665" w:rsidRPr="00086665">
        <w:rPr>
          <w:rFonts w:ascii="Times New Roman" w:hAnsi="Times New Roman" w:cs="Times New Roman"/>
          <w:b/>
          <w:i/>
          <w:iCs/>
          <w:color w:val="4472C4" w:themeColor="accent1"/>
        </w:rPr>
        <w:t xml:space="preserve">in vivo </w:t>
      </w:r>
      <w:r w:rsidR="00086665" w:rsidRPr="00086665">
        <w:rPr>
          <w:rFonts w:ascii="Times New Roman" w:hAnsi="Times New Roman" w:cs="Times New Roman"/>
          <w:b/>
          <w:color w:val="4472C4" w:themeColor="accent1"/>
        </w:rPr>
        <w:t xml:space="preserve">when timed feeding was during the light cycle. The modest reduction of insulin at baseline during GSIS in eTRF offspring may contribute to the modest insulin sensitivity seen after HFHS feeding in the current study, and insulin sensitivity in vivo was evident in females in Prates and colleagues </w:t>
      </w:r>
      <w:r w:rsidR="00086665" w:rsidRPr="00086665">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{"citationID":"a2qdgfnumtd","properties":{"formattedCitation":"(4)","plainCitation":"(4)","noteIndex":0},"citationItems":[{"id":1395,"uris":["http://zotero.org/users/5073745/items/H2SF844K"],"itemData":{"id":1395,"type":"article-journal","abstract":"Maternal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086665" w:rsidRPr="00086665">
        <w:rPr>
          <w:rFonts w:ascii="Times New Roman" w:hAnsi="Times New Roman" w:cs="Times New Roman"/>
          <w:b/>
          <w:color w:val="4472C4" w:themeColor="accent1"/>
        </w:rPr>
        <w:fldChar w:fldCharType="separate"/>
      </w:r>
      <w:r w:rsidR="00FF55D5">
        <w:rPr>
          <w:rFonts w:ascii="Times New Roman" w:hAnsi="Times New Roman" w:cs="Times New Roman"/>
          <w:color w:val="0000FF"/>
        </w:rPr>
        <w:t>(4)</w:t>
      </w:r>
      <w:r w:rsidR="00086665" w:rsidRPr="00086665">
        <w:rPr>
          <w:rFonts w:ascii="Times New Roman" w:hAnsi="Times New Roman" w:cs="Times New Roman"/>
          <w:b/>
          <w:color w:val="4472C4" w:themeColor="accent1"/>
        </w:rPr>
        <w:fldChar w:fldCharType="end"/>
      </w:r>
      <w:r w:rsidR="00086665" w:rsidRPr="00086665">
        <w:rPr>
          <w:rFonts w:ascii="Times New Roman" w:hAnsi="Times New Roman" w:cs="Times New Roman"/>
          <w:b/>
          <w:color w:val="4472C4" w:themeColor="accent1"/>
        </w:rPr>
        <w:t>. There were reductions in insulin secretion in response to high glucose in male and female dark-cycle fed islets after gestational TRF, suggesting this may be a contributing mechanism for metabolic disruption in our model of gestational TRF</w:t>
      </w:r>
      <w:r w:rsidRPr="00086665">
        <w:rPr>
          <w:rFonts w:ascii="Times New Roman" w:hAnsi="Times New Roman" w:cs="Times New Roman"/>
          <w:b/>
          <w:color w:val="4472C4" w:themeColor="accent1"/>
        </w:rPr>
        <w:t>.”</w:t>
      </w:r>
    </w:p>
    <w:p w14:paraId="6E028A7D" w14:textId="7287CF73" w:rsidR="00FC7237" w:rsidRDefault="00FC7237" w:rsidP="00195D79">
      <w:pPr>
        <w:rPr>
          <w:color w:val="2E74B5" w:themeColor="accent5" w:themeShade="BF"/>
        </w:rPr>
      </w:pPr>
    </w:p>
    <w:p w14:paraId="5AA94693" w14:textId="7ACFFEA0" w:rsidR="00904AE8" w:rsidRPr="00086665" w:rsidRDefault="00904AE8" w:rsidP="00904AE8">
      <w:pPr>
        <w:rPr>
          <w:b/>
          <w:color w:val="000000" w:themeColor="text1"/>
        </w:rPr>
      </w:pPr>
      <w:r w:rsidRPr="00086665">
        <w:rPr>
          <w:b/>
          <w:color w:val="000000" w:themeColor="text1"/>
        </w:rPr>
        <w:t>Further, on p</w:t>
      </w:r>
      <w:r w:rsidR="00FC7237" w:rsidRPr="00086665">
        <w:rPr>
          <w:b/>
          <w:color w:val="000000" w:themeColor="text1"/>
        </w:rPr>
        <w:t>age 1</w:t>
      </w:r>
      <w:r w:rsidR="000C2337">
        <w:rPr>
          <w:b/>
          <w:color w:val="000000" w:themeColor="text1"/>
        </w:rPr>
        <w:t>8</w:t>
      </w:r>
      <w:r w:rsidR="00FC7237" w:rsidRPr="00086665">
        <w:rPr>
          <w:b/>
          <w:color w:val="000000" w:themeColor="text1"/>
        </w:rPr>
        <w:t xml:space="preserve"> lines 3</w:t>
      </w:r>
      <w:r w:rsidR="000C2337">
        <w:rPr>
          <w:b/>
          <w:color w:val="000000" w:themeColor="text1"/>
        </w:rPr>
        <w:t>64</w:t>
      </w:r>
      <w:r w:rsidR="00FC7237" w:rsidRPr="00086665">
        <w:rPr>
          <w:b/>
          <w:color w:val="000000" w:themeColor="text1"/>
        </w:rPr>
        <w:t>-3</w:t>
      </w:r>
      <w:r w:rsidR="000C2337">
        <w:rPr>
          <w:b/>
          <w:color w:val="000000" w:themeColor="text1"/>
        </w:rPr>
        <w:t>72</w:t>
      </w:r>
      <w:r w:rsidRPr="00086665">
        <w:rPr>
          <w:b/>
          <w:color w:val="000000" w:themeColor="text1"/>
        </w:rPr>
        <w:t xml:space="preserve"> we no</w:t>
      </w:r>
      <w:r w:rsidR="00086665">
        <w:rPr>
          <w:b/>
          <w:color w:val="000000" w:themeColor="text1"/>
        </w:rPr>
        <w:t>w</w:t>
      </w:r>
      <w:r>
        <w:rPr>
          <w:b/>
          <w:color w:val="000000" w:themeColor="text1"/>
        </w:rPr>
        <w:t xml:space="preserve"> clarify</w:t>
      </w:r>
      <w:r w:rsidRPr="00086665">
        <w:rPr>
          <w:b/>
          <w:color w:val="000000" w:themeColor="text1"/>
        </w:rPr>
        <w:t>:</w:t>
      </w:r>
    </w:p>
    <w:p w14:paraId="059B50C0" w14:textId="77777777" w:rsidR="00904AE8" w:rsidRDefault="00904AE8" w:rsidP="00904AE8">
      <w:pPr>
        <w:rPr>
          <w:color w:val="4472C4" w:themeColor="accent1"/>
        </w:rPr>
      </w:pPr>
    </w:p>
    <w:p w14:paraId="5AE6664E" w14:textId="12D8A6DC" w:rsidR="00B94CA9" w:rsidRDefault="00FC7237" w:rsidP="0046435A">
      <w:pPr>
        <w:ind w:left="720"/>
      </w:pPr>
      <w:r w:rsidRPr="00086665">
        <w:rPr>
          <w:rFonts w:ascii="Times New Roman" w:hAnsi="Times New Roman" w:cs="Times New Roman"/>
          <w:b/>
          <w:color w:val="4472C4" w:themeColor="accent1"/>
        </w:rPr>
        <w:t xml:space="preserve"> “</w:t>
      </w:r>
      <w:del w:id="198" w:author="Dave Bridges" w:date="2022-08-04T12:08:00Z">
        <w:r w:rsidR="00086665" w:rsidRPr="00086665" w:rsidDel="00772987">
          <w:rPr>
            <w:rFonts w:ascii="Times New Roman" w:hAnsi="Times New Roman" w:cs="Times New Roman"/>
            <w:b/>
            <w:color w:val="4472C4" w:themeColor="accent1"/>
          </w:rPr>
          <w:delText xml:space="preserve">Unlike </w:delText>
        </w:r>
      </w:del>
      <w:r w:rsidR="00772987">
        <w:rPr>
          <w:rFonts w:ascii="Times New Roman" w:hAnsi="Times New Roman" w:cs="Times New Roman"/>
          <w:b/>
          <w:color w:val="4472C4" w:themeColor="accent1"/>
        </w:rPr>
        <w:t>In contrast</w:t>
      </w:r>
      <w:r w:rsidR="00772987"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the previous study and </w:t>
      </w:r>
      <w:r w:rsidR="00772987">
        <w:rPr>
          <w:rFonts w:ascii="Times New Roman" w:hAnsi="Times New Roman" w:cs="Times New Roman"/>
          <w:b/>
          <w:color w:val="4472C4" w:themeColor="accent1"/>
        </w:rPr>
        <w:t xml:space="preserve">some </w:t>
      </w:r>
      <w:r w:rsidR="00086665" w:rsidRPr="00086665">
        <w:rPr>
          <w:rFonts w:ascii="Times New Roman" w:hAnsi="Times New Roman" w:cs="Times New Roman"/>
          <w:b/>
          <w:color w:val="4472C4" w:themeColor="accent1"/>
        </w:rPr>
        <w:t xml:space="preserve">other models of nutrient restriction in pregnancy, we did not </w:t>
      </w:r>
      <w:r w:rsidR="004C5A32">
        <w:rPr>
          <w:rFonts w:ascii="Times New Roman" w:hAnsi="Times New Roman" w:cs="Times New Roman"/>
          <w:b/>
          <w:color w:val="4472C4" w:themeColor="accent1"/>
        </w:rPr>
        <w:t>observe</w:t>
      </w:r>
      <w:r w:rsidR="004C5A32" w:rsidRPr="00086665">
        <w:rPr>
          <w:rFonts w:ascii="Times New Roman" w:hAnsi="Times New Roman" w:cs="Times New Roman"/>
          <w:b/>
          <w:color w:val="4472C4" w:themeColor="accent1"/>
        </w:rPr>
        <w:t xml:space="preserve"> </w:t>
      </w:r>
      <w:r w:rsidR="004C5A32">
        <w:rPr>
          <w:rFonts w:ascii="Times New Roman" w:hAnsi="Times New Roman" w:cs="Times New Roman"/>
          <w:b/>
          <w:color w:val="4472C4" w:themeColor="accent1"/>
        </w:rPr>
        <w:t>major differences</w:t>
      </w:r>
      <w:r w:rsidR="00086665" w:rsidRPr="00086665">
        <w:rPr>
          <w:rFonts w:ascii="Times New Roman" w:hAnsi="Times New Roman" w:cs="Times New Roman"/>
          <w:b/>
          <w:color w:val="4472C4" w:themeColor="accent1"/>
        </w:rPr>
        <w:t xml:space="preserve"> until a HFHS diet challenge in adulthood, which may suggest that gestational eTRF may be relatively safe to practice in the context of a healthful diet</w:t>
      </w:r>
      <w:r w:rsidR="00772987">
        <w:rPr>
          <w:rFonts w:ascii="Times New Roman" w:hAnsi="Times New Roman" w:cs="Times New Roman"/>
          <w:b/>
          <w:color w:val="4472C4" w:themeColor="accent1"/>
        </w:rPr>
        <w:t xml:space="preserve"> or absent a second challenge</w:t>
      </w:r>
      <w:r w:rsidR="00086665" w:rsidRPr="00086665">
        <w:rPr>
          <w:rFonts w:ascii="Times New Roman" w:hAnsi="Times New Roman" w:cs="Times New Roman"/>
          <w:b/>
          <w:color w:val="4472C4" w:themeColor="accent1"/>
        </w:rPr>
        <w:t xml:space="preserve">. However, it also suggests that in the context of unhealthy diet patterns, adult offspring may be ill-equipped to adapt to their high-calorie food environments, leading to metabolic dysfunction. </w:t>
      </w:r>
      <w:r w:rsidR="00772987">
        <w:rPr>
          <w:rFonts w:ascii="Times New Roman" w:hAnsi="Times New Roman" w:cs="Times New Roman"/>
          <w:b/>
          <w:color w:val="4472C4" w:themeColor="accent1"/>
        </w:rPr>
        <w:t xml:space="preserve">These studies differ both in </w:t>
      </w:r>
      <w:r w:rsidR="00086665" w:rsidRPr="00086665">
        <w:rPr>
          <w:rFonts w:ascii="Times New Roman" w:hAnsi="Times New Roman" w:cs="Times New Roman"/>
          <w:b/>
          <w:color w:val="4472C4" w:themeColor="accent1"/>
        </w:rPr>
        <w:t xml:space="preserve">the age of onset and </w:t>
      </w:r>
      <w:r w:rsidR="00772987">
        <w:rPr>
          <w:rFonts w:ascii="Times New Roman" w:hAnsi="Times New Roman" w:cs="Times New Roman"/>
          <w:b/>
          <w:color w:val="4472C4" w:themeColor="accent1"/>
        </w:rPr>
        <w:t xml:space="preserve">duration of food </w:t>
      </w:r>
      <w:r w:rsidR="00772987">
        <w:rPr>
          <w:rFonts w:ascii="Times New Roman" w:hAnsi="Times New Roman" w:cs="Times New Roman"/>
          <w:b/>
          <w:color w:val="4472C4" w:themeColor="accent1"/>
        </w:rPr>
        <w:lastRenderedPageBreak/>
        <w:t>restriction</w:t>
      </w:r>
      <w:r w:rsidR="00772987" w:rsidRPr="00086665">
        <w:rPr>
          <w:rFonts w:ascii="Times New Roman" w:hAnsi="Times New Roman" w:cs="Times New Roman"/>
          <w:b/>
          <w:color w:val="4472C4" w:themeColor="accent1"/>
        </w:rPr>
        <w:t xml:space="preserve"> </w:t>
      </w:r>
      <w:r w:rsidR="00086665" w:rsidRPr="00086665">
        <w:rPr>
          <w:rFonts w:ascii="Times New Roman" w:hAnsi="Times New Roman" w:cs="Times New Roman"/>
          <w:b/>
          <w:color w:val="4472C4" w:themeColor="accent1"/>
        </w:rPr>
        <w:t xml:space="preserve">that are required to initiate glucose intolerance in offspring of TRF dams </w:t>
      </w:r>
      <w:r w:rsidR="00772987">
        <w:rPr>
          <w:rFonts w:ascii="Times New Roman" w:hAnsi="Times New Roman" w:cs="Times New Roman"/>
          <w:b/>
          <w:color w:val="4472C4" w:themeColor="accent1"/>
        </w:rPr>
        <w:t>which also may explain these differences</w:t>
      </w:r>
      <w:r w:rsidRPr="00086665">
        <w:rPr>
          <w:rFonts w:ascii="Times New Roman" w:hAnsi="Times New Roman" w:cs="Times New Roman"/>
          <w:b/>
          <w:color w:val="4472C4" w:themeColor="accent1"/>
        </w:rPr>
        <w:t>.”</w:t>
      </w:r>
    </w:p>
    <w:p w14:paraId="29FE4466" w14:textId="77777777" w:rsidR="00B94CA9" w:rsidRDefault="00B94CA9" w:rsidP="00195D79"/>
    <w:p w14:paraId="1691FD5B" w14:textId="77777777" w:rsidR="00195D79" w:rsidRDefault="00195D79" w:rsidP="009217A1">
      <w:pPr>
        <w:pStyle w:val="ListParagraph"/>
        <w:numPr>
          <w:ilvl w:val="0"/>
          <w:numId w:val="5"/>
        </w:numPr>
      </w:pPr>
      <w:r>
        <w:t>Of importance, these additional experiments will also test whether the described results</w:t>
      </w:r>
    </w:p>
    <w:p w14:paraId="79B1393D" w14:textId="77777777" w:rsidR="00195D79" w:rsidRDefault="00195D79" w:rsidP="00195D79">
      <w:r>
        <w:t>are reproducible across at least 2 different animal cohorts, which is dimmed critical to</w:t>
      </w:r>
    </w:p>
    <w:p w14:paraId="1EEDC74F" w14:textId="188F7E85" w:rsidR="00195D79" w:rsidRDefault="00195D79" w:rsidP="00195D79">
      <w:r>
        <w:t>support the results of the study at this point.</w:t>
      </w:r>
    </w:p>
    <w:p w14:paraId="53F5737B" w14:textId="77777777" w:rsidR="00B81FA8" w:rsidRDefault="00B81FA8" w:rsidP="00195D79"/>
    <w:p w14:paraId="6EDC9A78" w14:textId="2FB01695" w:rsidR="007F32D7" w:rsidRDefault="00B81FA8" w:rsidP="00195D79">
      <w:pPr>
        <w:rPr>
          <w:b/>
          <w:color w:val="4472C4" w:themeColor="accent1"/>
        </w:rPr>
      </w:pPr>
      <w:r w:rsidRPr="009C5BB2">
        <w:rPr>
          <w:b/>
          <w:color w:val="000000" w:themeColor="text1"/>
        </w:rPr>
        <w:t xml:space="preserve">As both reviewers noted this critique, we agree that we were unclear in the design description.  </w:t>
      </w:r>
      <w:r w:rsidR="00E25F66" w:rsidRPr="009C5BB2">
        <w:rPr>
          <w:b/>
          <w:color w:val="000000" w:themeColor="text1"/>
        </w:rPr>
        <w:t xml:space="preserve">This study was completed in </w:t>
      </w:r>
      <w:r w:rsidRPr="009C5BB2">
        <w:rPr>
          <w:b/>
          <w:color w:val="000000" w:themeColor="text1"/>
        </w:rPr>
        <w:t>two</w:t>
      </w:r>
      <w:r w:rsidR="00E25F66" w:rsidRPr="009C5BB2">
        <w:rPr>
          <w:b/>
          <w:color w:val="000000" w:themeColor="text1"/>
        </w:rPr>
        <w:t xml:space="preserve"> </w:t>
      </w:r>
      <w:r w:rsidRPr="009C5BB2">
        <w:rPr>
          <w:b/>
          <w:color w:val="000000" w:themeColor="text1"/>
        </w:rPr>
        <w:t xml:space="preserve">entirely independent </w:t>
      </w:r>
      <w:r w:rsidR="00E25F66" w:rsidRPr="009C5BB2">
        <w:rPr>
          <w:b/>
          <w:color w:val="000000" w:themeColor="text1"/>
        </w:rPr>
        <w:t xml:space="preserve">cohorts of animals, and the lack of differences in the chow phase and the male-specific glucose intolerance was present in both cohorts of mice. The methods section has been updated to reflect that this was a </w:t>
      </w:r>
      <w:r>
        <w:rPr>
          <w:b/>
          <w:color w:val="000000" w:themeColor="text1"/>
        </w:rPr>
        <w:t xml:space="preserve">multiple cohort </w:t>
      </w:r>
      <w:r w:rsidRPr="00B81FA8">
        <w:rPr>
          <w:b/>
          <w:color w:val="000000" w:themeColor="text1"/>
        </w:rPr>
        <w:t xml:space="preserve">study on </w:t>
      </w:r>
      <w:r w:rsidR="00E25F66" w:rsidRPr="00240CE6">
        <w:rPr>
          <w:b/>
          <w:color w:val="000000" w:themeColor="text1"/>
        </w:rPr>
        <w:t>page</w:t>
      </w:r>
      <w:r w:rsidR="00932088" w:rsidRPr="00240CE6">
        <w:rPr>
          <w:b/>
          <w:color w:val="000000" w:themeColor="text1"/>
        </w:rPr>
        <w:t xml:space="preserve"> 7</w:t>
      </w:r>
      <w:r w:rsidR="00E25F66" w:rsidRPr="00240CE6">
        <w:rPr>
          <w:b/>
          <w:color w:val="000000" w:themeColor="text1"/>
        </w:rPr>
        <w:t xml:space="preserve"> line </w:t>
      </w:r>
      <w:r w:rsidR="00932088" w:rsidRPr="00240CE6">
        <w:rPr>
          <w:b/>
          <w:color w:val="000000" w:themeColor="text1"/>
        </w:rPr>
        <w:t>1</w:t>
      </w:r>
      <w:r w:rsidR="00D019AF">
        <w:rPr>
          <w:b/>
          <w:color w:val="000000" w:themeColor="text1"/>
        </w:rPr>
        <w:t>22-</w:t>
      </w:r>
      <w:r w:rsidR="009C5BB2">
        <w:rPr>
          <w:b/>
          <w:color w:val="000000" w:themeColor="text1"/>
        </w:rPr>
        <w:t>1</w:t>
      </w:r>
      <w:r w:rsidR="00D019AF">
        <w:rPr>
          <w:b/>
          <w:color w:val="000000" w:themeColor="text1"/>
        </w:rPr>
        <w:t>25</w:t>
      </w:r>
      <w:r w:rsidRPr="00240CE6">
        <w:rPr>
          <w:b/>
          <w:color w:val="000000" w:themeColor="text1"/>
        </w:rPr>
        <w:t>:</w:t>
      </w:r>
      <w:r>
        <w:rPr>
          <w:color w:val="4472C4" w:themeColor="accent1"/>
        </w:rPr>
        <w:br/>
      </w:r>
    </w:p>
    <w:p w14:paraId="2CB1F913" w14:textId="68202741" w:rsidR="00195D79" w:rsidRPr="00240CE6" w:rsidRDefault="00E25F66" w:rsidP="00240CE6">
      <w:pPr>
        <w:ind w:left="360"/>
        <w:rPr>
          <w:b/>
          <w:color w:val="000000" w:themeColor="text1"/>
        </w:rPr>
      </w:pPr>
      <w:r w:rsidRPr="00240CE6">
        <w:rPr>
          <w:b/>
          <w:color w:val="4472C4" w:themeColor="accent1"/>
        </w:rPr>
        <w:t xml:space="preserve"> </w:t>
      </w:r>
      <w:r w:rsidRPr="00240CE6">
        <w:rPr>
          <w:b/>
          <w:color w:val="2E74B5" w:themeColor="accent5" w:themeShade="BF"/>
        </w:rPr>
        <w:t>“</w:t>
      </w:r>
      <w:r w:rsidR="00C86154" w:rsidRPr="00C86154">
        <w:rPr>
          <w:rFonts w:ascii="Calibri" w:hAnsi="Calibri" w:cs="Calibri"/>
          <w:b/>
          <w:bCs/>
          <w:color w:val="4472C4" w:themeColor="accent1"/>
        </w:rPr>
        <w:t>This study was completed in two independent cohorts of animals. The phenotypes noted in offspring were highly consistent between cohorts and including cohort as a covariate in analyses did not materially alter the results. Therefore, data shown is the combined total from cohorts one and two and statistical tests do not include effects of cohort in the model</w:t>
      </w:r>
      <w:r w:rsidR="009C5BB2" w:rsidRPr="00C86154">
        <w:rPr>
          <w:rFonts w:ascii="Calibri" w:hAnsi="Calibri" w:cs="Calibri"/>
          <w:b/>
          <w:bCs/>
          <w:color w:val="4472C4" w:themeColor="accent1"/>
        </w:rPr>
        <w:t>.</w:t>
      </w:r>
      <w:r w:rsidRPr="00C86154">
        <w:rPr>
          <w:rFonts w:ascii="Calibri" w:hAnsi="Calibri" w:cs="Calibri"/>
          <w:b/>
          <w:bCs/>
          <w:color w:val="4472C4" w:themeColor="accent1"/>
        </w:rPr>
        <w:t>”</w:t>
      </w:r>
      <w:r w:rsidRPr="00C86154">
        <w:rPr>
          <w:color w:val="4472C4" w:themeColor="accent1"/>
        </w:rPr>
        <w:t xml:space="preserve"> </w:t>
      </w:r>
      <w:r>
        <w:rPr>
          <w:color w:val="4472C4" w:themeColor="accent1"/>
        </w:rPr>
        <w:br/>
      </w:r>
    </w:p>
    <w:p w14:paraId="2303D5C7" w14:textId="672BFC76" w:rsidR="00195D79" w:rsidRDefault="00195D79" w:rsidP="009217A1">
      <w:pPr>
        <w:pStyle w:val="ListParagraph"/>
        <w:numPr>
          <w:ilvl w:val="0"/>
          <w:numId w:val="5"/>
        </w:numPr>
      </w:pPr>
      <w:r>
        <w:t>The manuscript would benefit from a characterization of the effect of eTRF on the dam</w:t>
      </w:r>
    </w:p>
    <w:p w14:paraId="652CEFFC" w14:textId="77777777" w:rsidR="00195D79" w:rsidRDefault="00195D79" w:rsidP="00195D79">
      <w:r>
        <w:t>during gestation. A lack of evidence on how TRF affects the dam during pregnancy</w:t>
      </w:r>
    </w:p>
    <w:p w14:paraId="07FF7556" w14:textId="77777777" w:rsidR="00195D79" w:rsidRDefault="00195D79" w:rsidP="00195D79">
      <w:r>
        <w:t>makes it difficult to ascertain whether the effects on the offspring are a result of caloric</w:t>
      </w:r>
    </w:p>
    <w:p w14:paraId="6E450F19" w14:textId="77777777" w:rsidR="00195D79" w:rsidRDefault="00195D79" w:rsidP="00195D79">
      <w:r>
        <w:t>restriction, time restricted feeding, or a host of other side-effects that may have occurred</w:t>
      </w:r>
    </w:p>
    <w:p w14:paraId="6A612E63" w14:textId="201EE003" w:rsidR="00195D79" w:rsidRDefault="00195D79" w:rsidP="00195D79">
      <w:r>
        <w:t>from the intervention.</w:t>
      </w:r>
    </w:p>
    <w:p w14:paraId="5B8494A7" w14:textId="77777777" w:rsidR="007F32D7" w:rsidRDefault="007F32D7" w:rsidP="00195D79"/>
    <w:p w14:paraId="29E05EB8" w14:textId="506B9065" w:rsidR="009217A1" w:rsidRDefault="006E7543" w:rsidP="0046435A">
      <w:r w:rsidRPr="006341D4">
        <w:rPr>
          <w:b/>
          <w:color w:val="000000" w:themeColor="text1"/>
        </w:rPr>
        <w:t xml:space="preserve">We have </w:t>
      </w:r>
      <w:r w:rsidR="007F32D7">
        <w:rPr>
          <w:b/>
          <w:color w:val="000000" w:themeColor="text1"/>
        </w:rPr>
        <w:t>tested</w:t>
      </w:r>
      <w:r w:rsidR="007F32D7" w:rsidRPr="006341D4">
        <w:rPr>
          <w:b/>
          <w:color w:val="000000" w:themeColor="text1"/>
        </w:rPr>
        <w:t xml:space="preserve"> </w:t>
      </w:r>
      <w:r w:rsidR="007F32D7">
        <w:rPr>
          <w:b/>
          <w:color w:val="000000" w:themeColor="text1"/>
        </w:rPr>
        <w:t>two</w:t>
      </w:r>
      <w:r w:rsidRPr="006341D4">
        <w:rPr>
          <w:b/>
          <w:color w:val="000000" w:themeColor="text1"/>
        </w:rPr>
        <w:t xml:space="preserve"> </w:t>
      </w:r>
      <w:r w:rsidR="007F32D7">
        <w:rPr>
          <w:b/>
          <w:color w:val="000000" w:themeColor="text1"/>
        </w:rPr>
        <w:t xml:space="preserve">independent </w:t>
      </w:r>
      <w:r w:rsidRPr="006341D4">
        <w:rPr>
          <w:b/>
          <w:color w:val="000000" w:themeColor="text1"/>
        </w:rPr>
        <w:t xml:space="preserve">cohorts to this dietary intervention. </w:t>
      </w:r>
      <w:r w:rsidR="00E25F66" w:rsidRPr="006341D4">
        <w:rPr>
          <w:b/>
          <w:color w:val="000000" w:themeColor="text1"/>
        </w:rPr>
        <w:t xml:space="preserve">We are still </w:t>
      </w:r>
      <w:r w:rsidR="007F32D7">
        <w:rPr>
          <w:b/>
          <w:color w:val="000000" w:themeColor="text1"/>
        </w:rPr>
        <w:t>evaluating</w:t>
      </w:r>
      <w:r w:rsidR="007F32D7" w:rsidRPr="006341D4">
        <w:rPr>
          <w:b/>
          <w:color w:val="000000" w:themeColor="text1"/>
        </w:rPr>
        <w:t xml:space="preserve"> </w:t>
      </w:r>
      <w:r w:rsidR="00E25F66" w:rsidRPr="006341D4">
        <w:rPr>
          <w:b/>
          <w:color w:val="000000" w:themeColor="text1"/>
        </w:rPr>
        <w:t xml:space="preserve">the effect on </w:t>
      </w:r>
      <w:r w:rsidR="007F32D7">
        <w:rPr>
          <w:b/>
          <w:color w:val="000000" w:themeColor="text1"/>
        </w:rPr>
        <w:t xml:space="preserve">the </w:t>
      </w:r>
      <w:r w:rsidR="00E25F66" w:rsidRPr="006341D4">
        <w:rPr>
          <w:b/>
          <w:color w:val="000000" w:themeColor="text1"/>
        </w:rPr>
        <w:t>dams, but our last 2 cohorts have shown that food intake is comparable and weight gain over pregnancy is similar between eTRF and AL dams</w:t>
      </w:r>
      <w:r w:rsidR="007F32D7">
        <w:rPr>
          <w:b/>
          <w:color w:val="000000" w:themeColor="text1"/>
        </w:rPr>
        <w:t xml:space="preserve"> (Figure 1 </w:t>
      </w:r>
      <w:r w:rsidR="00772987">
        <w:rPr>
          <w:b/>
          <w:color w:val="000000" w:themeColor="text1"/>
        </w:rPr>
        <w:t>and the response to point 13 from reviewer #1 above</w:t>
      </w:r>
      <w:r w:rsidR="007F32D7">
        <w:rPr>
          <w:b/>
          <w:color w:val="000000" w:themeColor="text1"/>
        </w:rPr>
        <w:t>)</w:t>
      </w:r>
      <w:r w:rsidR="00E25F66" w:rsidRPr="006341D4">
        <w:rPr>
          <w:b/>
          <w:color w:val="000000" w:themeColor="text1"/>
        </w:rPr>
        <w:t xml:space="preserve">. This suggests the intervention does not induce </w:t>
      </w:r>
      <w:r w:rsidR="00772987">
        <w:rPr>
          <w:b/>
          <w:color w:val="000000" w:themeColor="text1"/>
        </w:rPr>
        <w:t xml:space="preserve">overall </w:t>
      </w:r>
      <w:r w:rsidR="00E25F66" w:rsidRPr="006341D4">
        <w:rPr>
          <w:b/>
          <w:color w:val="000000" w:themeColor="text1"/>
        </w:rPr>
        <w:t xml:space="preserve">caloric restriction during pregnancy in our model. </w:t>
      </w:r>
      <w:r w:rsidR="00772987">
        <w:rPr>
          <w:b/>
          <w:color w:val="000000" w:themeColor="text1"/>
        </w:rPr>
        <w:t xml:space="preserve">  This important point has now been described in the revised manuscript. </w:t>
      </w:r>
    </w:p>
    <w:p w14:paraId="2D3D72FE" w14:textId="6573E335" w:rsidR="00195D79" w:rsidRDefault="00195D79" w:rsidP="009217A1">
      <w:pPr>
        <w:pStyle w:val="Heading1"/>
      </w:pPr>
      <w:r>
        <w:t>Rationale &amp; design:</w:t>
      </w:r>
    </w:p>
    <w:p w14:paraId="29714AC0" w14:textId="77777777" w:rsidR="00195D79" w:rsidRDefault="00195D79" w:rsidP="009217A1">
      <w:pPr>
        <w:pStyle w:val="ListParagraph"/>
        <w:numPr>
          <w:ilvl w:val="0"/>
          <w:numId w:val="5"/>
        </w:numPr>
      </w:pPr>
      <w:r>
        <w:t>A very strong point is made about eTRF during gestation as a model of feeding</w:t>
      </w:r>
    </w:p>
    <w:p w14:paraId="7A4D5E5F" w14:textId="77777777" w:rsidR="00195D79" w:rsidRDefault="00195D79" w:rsidP="00195D79">
      <w:r>
        <w:t>disruption observed during pregnancy (abstract l12-19, introduction p4 l50-53, p5 l52-</w:t>
      </w:r>
    </w:p>
    <w:p w14:paraId="052A4C50" w14:textId="77777777" w:rsidR="00195D79" w:rsidRDefault="00195D79" w:rsidP="00195D79">
      <w:r>
        <w:t>540). There are several reasons why the reviewer respectfully disagrees with this</w:t>
      </w:r>
    </w:p>
    <w:p w14:paraId="42BE5ED2" w14:textId="77777777" w:rsidR="00195D79" w:rsidRDefault="00195D79" w:rsidP="00195D79">
      <w:r>
        <w:t>statement, amongst which the idea that adhering to a rigorous short daily feeding</w:t>
      </w:r>
    </w:p>
    <w:p w14:paraId="1C487C40" w14:textId="77777777" w:rsidR="00195D79" w:rsidRDefault="00195D79" w:rsidP="00195D79">
      <w:r>
        <w:t>interval can represent disrupted gestational eating behavior characterized by changes in</w:t>
      </w:r>
    </w:p>
    <w:p w14:paraId="23D3748D" w14:textId="77777777" w:rsidR="00195D79" w:rsidRDefault="00195D79" w:rsidP="00195D79">
      <w:r>
        <w:t>food preferences and tolerability. In addition, in most cases, whether in rodents or</w:t>
      </w:r>
    </w:p>
    <w:p w14:paraId="022AFBC6" w14:textId="77777777" w:rsidR="00195D79" w:rsidRDefault="00195D79" w:rsidP="00195D79">
      <w:r>
        <w:t>human studies, TRF/TRE has been studied in the context of obesity and metabolic</w:t>
      </w:r>
    </w:p>
    <w:p w14:paraId="46099766" w14:textId="77777777" w:rsidR="00195D79" w:rsidRDefault="00195D79" w:rsidP="00195D79">
      <w:r>
        <w:t>disease. The effect of early and short 6h eTRF of normal chow in female rodents itself is</w:t>
      </w:r>
    </w:p>
    <w:p w14:paraId="1B69748A" w14:textId="7F5308DB" w:rsidR="005B0254" w:rsidRDefault="00195D79" w:rsidP="00195D79">
      <w:r>
        <w:t xml:space="preserve">unknown to the best of the reviewer’s knowledge. </w:t>
      </w:r>
    </w:p>
    <w:p w14:paraId="2F87C261" w14:textId="77777777" w:rsidR="00AB44D9" w:rsidRDefault="00AB44D9" w:rsidP="00195D79"/>
    <w:p w14:paraId="435F5023" w14:textId="23F94FB7" w:rsidR="00AB44D9" w:rsidRDefault="00D823D0" w:rsidP="00195D79">
      <w:pPr>
        <w:rPr>
          <w:color w:val="4472C4" w:themeColor="accent1"/>
        </w:rPr>
      </w:pPr>
      <w:r w:rsidRPr="006341D4">
        <w:rPr>
          <w:b/>
          <w:color w:val="000000" w:themeColor="text1"/>
        </w:rPr>
        <w:lastRenderedPageBreak/>
        <w:t xml:space="preserve">The literature </w:t>
      </w:r>
      <w:r w:rsidR="00AB44D9" w:rsidRPr="006341D4">
        <w:rPr>
          <w:b/>
          <w:color w:val="000000" w:themeColor="text1"/>
        </w:rPr>
        <w:t>is in</w:t>
      </w:r>
      <w:r w:rsidRPr="006341D4">
        <w:rPr>
          <w:b/>
          <w:color w:val="000000" w:themeColor="text1"/>
        </w:rPr>
        <w:t xml:space="preserve">consistent in the total time spend fasting vs eating for TRF. It often ranges from </w:t>
      </w:r>
      <w:r w:rsidR="00CC4F06" w:rsidRPr="006341D4">
        <w:rPr>
          <w:b/>
          <w:color w:val="000000" w:themeColor="text1"/>
        </w:rPr>
        <w:t>4</w:t>
      </w:r>
      <w:r w:rsidRPr="006341D4">
        <w:rPr>
          <w:b/>
          <w:color w:val="000000" w:themeColor="text1"/>
        </w:rPr>
        <w:t xml:space="preserve">-12 hours of eating in both human and animal studies. Although we agree that 6 hour is on the </w:t>
      </w:r>
      <w:r w:rsidRPr="006341D4">
        <w:rPr>
          <w:b/>
          <w:color w:val="000000" w:themeColor="text1"/>
        </w:rPr>
        <w:t xml:space="preserve">more restrictive side, it is still within the range seen in the literature. </w:t>
      </w:r>
      <w:r w:rsidR="00AB44D9" w:rsidRPr="006341D4">
        <w:rPr>
          <w:b/>
          <w:color w:val="000000" w:themeColor="text1"/>
        </w:rPr>
        <w:t xml:space="preserve">When we designed this </w:t>
      </w:r>
      <w:proofErr w:type="gramStart"/>
      <w:r w:rsidR="00AB44D9" w:rsidRPr="006341D4">
        <w:rPr>
          <w:b/>
          <w:color w:val="000000" w:themeColor="text1"/>
        </w:rPr>
        <w:t>study</w:t>
      </w:r>
      <w:proofErr w:type="gramEnd"/>
      <w:r w:rsidR="00AB44D9" w:rsidRPr="006341D4">
        <w:rPr>
          <w:b/>
          <w:color w:val="000000" w:themeColor="text1"/>
        </w:rPr>
        <w:t xml:space="preserve"> we felt that this was a reasonable starting point.  Another key advantage of our approach is that unlike some studies, our restriction is during their normal feeding cycle not during the daytime</w:t>
      </w:r>
      <w:r w:rsidR="00772987">
        <w:rPr>
          <w:b/>
          <w:color w:val="000000" w:themeColor="text1"/>
        </w:rPr>
        <w:t xml:space="preserve"> (which for nocturnal animals is not when feeding normally occurs)</w:t>
      </w:r>
      <w:r w:rsidR="00AB44D9" w:rsidRPr="006341D4">
        <w:rPr>
          <w:b/>
          <w:color w:val="000000" w:themeColor="text1"/>
        </w:rPr>
        <w:t>.  As it pertains to</w:t>
      </w:r>
      <w:r w:rsidR="001C78C1" w:rsidRPr="006341D4">
        <w:rPr>
          <w:b/>
          <w:color w:val="000000" w:themeColor="text1"/>
        </w:rPr>
        <w:t xml:space="preserve"> disrupted feeding in pregnancy, there is now evidence, albeit limited, that pregnant women </w:t>
      </w:r>
      <w:r w:rsidR="00772987">
        <w:rPr>
          <w:b/>
          <w:color w:val="000000" w:themeColor="text1"/>
        </w:rPr>
        <w:t>may</w:t>
      </w:r>
      <w:r w:rsidR="00772987" w:rsidRPr="006341D4">
        <w:rPr>
          <w:b/>
          <w:color w:val="000000" w:themeColor="text1"/>
        </w:rPr>
        <w:t xml:space="preserve"> </w:t>
      </w:r>
      <w:r w:rsidR="001C78C1" w:rsidRPr="006341D4">
        <w:rPr>
          <w:b/>
          <w:color w:val="000000" w:themeColor="text1"/>
        </w:rPr>
        <w:t>adopt this practice</w:t>
      </w:r>
      <w:r w:rsidR="00CC4F06" w:rsidRPr="006341D4">
        <w:rPr>
          <w:b/>
          <w:color w:val="000000" w:themeColor="text1"/>
        </w:rPr>
        <w:t xml:space="preserve"> </w:t>
      </w:r>
      <w:r w:rsidR="00CC4F06" w:rsidRPr="006341D4">
        <w:rPr>
          <w:b/>
          <w:color w:val="000000" w:themeColor="text1"/>
        </w:rPr>
        <w:fldChar w:fldCharType="begin"/>
      </w:r>
      <w:r w:rsidR="00FF55D5">
        <w:rPr>
          <w:b/>
          <w:color w:val="000000" w:themeColor="text1"/>
        </w:rPr>
        <w:instrText xml:space="preserve"> ADDIN ZOTERO_ITEM CSL_CITATION {"citationID":"hN3WLzZ1","properties":{"formattedCitation":"(1, 13)","plainCitation":"(1, 13)","noteIndex":0},"citationItems":[{"id":825,"uris":["http://zotero.org/users/5073745/items/MJUJ2CHG"],"itemData":{"id":825,"type":"article-journal","abstract":"Gestational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Mohammed"},{"family":"Kunugi","given":"Hiroshi"}],"issued":{"date-parts":[["2020",12]]}}},{"id":1360,"uris":["http://zotero.org/users/5073745/items/NHIMJJF6"],"itemData":{"id":1360,"type":"article-journal","abstract":"The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CC4F06" w:rsidRPr="006341D4">
        <w:rPr>
          <w:b/>
          <w:color w:val="000000" w:themeColor="text1"/>
        </w:rPr>
        <w:fldChar w:fldCharType="separate"/>
      </w:r>
      <w:r w:rsidR="00FF55D5">
        <w:rPr>
          <w:b/>
          <w:noProof/>
          <w:color w:val="000000" w:themeColor="text1"/>
        </w:rPr>
        <w:t>(1, 13)</w:t>
      </w:r>
      <w:r w:rsidR="00CC4F06" w:rsidRPr="006341D4">
        <w:rPr>
          <w:b/>
          <w:color w:val="000000" w:themeColor="text1"/>
        </w:rPr>
        <w:fldChar w:fldCharType="end"/>
      </w:r>
      <w:r w:rsidR="00463922">
        <w:rPr>
          <w:b/>
          <w:color w:val="000000" w:themeColor="text1"/>
        </w:rPr>
        <w:t>, referenced page 5 lines 79-81</w:t>
      </w:r>
      <w:r w:rsidR="001C78C1" w:rsidRPr="006341D4">
        <w:rPr>
          <w:b/>
          <w:color w:val="000000" w:themeColor="text1"/>
        </w:rPr>
        <w:t xml:space="preserve">. </w:t>
      </w:r>
      <w:r w:rsidR="00AB44D9" w:rsidRPr="006341D4">
        <w:rPr>
          <w:b/>
          <w:color w:val="000000" w:themeColor="text1"/>
        </w:rPr>
        <w:t xml:space="preserve">We also find that the idea of doing this in a pre-existing </w:t>
      </w:r>
      <w:r w:rsidR="00772987">
        <w:rPr>
          <w:b/>
          <w:color w:val="000000" w:themeColor="text1"/>
        </w:rPr>
        <w:t>metabolically unhealthy</w:t>
      </w:r>
      <w:r w:rsidR="00772987" w:rsidRPr="006341D4">
        <w:rPr>
          <w:b/>
          <w:color w:val="000000" w:themeColor="text1"/>
        </w:rPr>
        <w:t xml:space="preserve"> </w:t>
      </w:r>
      <w:r w:rsidR="00AB44D9" w:rsidRPr="006341D4">
        <w:rPr>
          <w:b/>
          <w:color w:val="000000" w:themeColor="text1"/>
        </w:rPr>
        <w:t xml:space="preserve">mouse model is </w:t>
      </w:r>
      <w:proofErr w:type="gramStart"/>
      <w:r w:rsidR="00AB44D9" w:rsidRPr="006341D4">
        <w:rPr>
          <w:b/>
          <w:color w:val="000000" w:themeColor="text1"/>
        </w:rPr>
        <w:t>interesting, but</w:t>
      </w:r>
      <w:proofErr w:type="gramEnd"/>
      <w:r w:rsidR="00AB44D9" w:rsidRPr="006341D4">
        <w:rPr>
          <w:b/>
          <w:color w:val="000000" w:themeColor="text1"/>
        </w:rPr>
        <w:t xml:space="preserve"> is an entirely different study</w:t>
      </w:r>
      <w:r w:rsidR="00772987">
        <w:rPr>
          <w:b/>
          <w:color w:val="000000" w:themeColor="text1"/>
        </w:rPr>
        <w:t xml:space="preserve"> and would be harder to interpret in the absence of these data</w:t>
      </w:r>
      <w:r w:rsidR="00AB44D9" w:rsidRPr="006341D4">
        <w:rPr>
          <w:b/>
          <w:color w:val="000000" w:themeColor="text1"/>
        </w:rPr>
        <w:t xml:space="preserve">.  As we describe in this manuscript many phenotypes including virtually all metabolic measures in female offspring are not different in spite of </w:t>
      </w:r>
      <w:r w:rsidR="00772987">
        <w:rPr>
          <w:b/>
          <w:color w:val="000000" w:themeColor="text1"/>
        </w:rPr>
        <w:t>this</w:t>
      </w:r>
      <w:r w:rsidR="00772987" w:rsidRPr="006341D4">
        <w:rPr>
          <w:b/>
          <w:color w:val="000000" w:themeColor="text1"/>
        </w:rPr>
        <w:t xml:space="preserve"> </w:t>
      </w:r>
      <w:r w:rsidR="00AB44D9" w:rsidRPr="006341D4">
        <w:rPr>
          <w:b/>
          <w:color w:val="000000" w:themeColor="text1"/>
        </w:rPr>
        <w:t xml:space="preserve">relatively aggressive feeding restriction </w:t>
      </w:r>
      <w:r w:rsidR="00AB44D9" w:rsidRPr="006341D4">
        <w:rPr>
          <w:b/>
          <w:i/>
          <w:color w:val="000000" w:themeColor="text1"/>
        </w:rPr>
        <w:t xml:space="preserve">in utero </w:t>
      </w:r>
      <w:r w:rsidR="00772987" w:rsidRPr="0046435A">
        <w:rPr>
          <w:b/>
          <w:color w:val="000000" w:themeColor="text1"/>
        </w:rPr>
        <w:t>throughout pregnancy</w:t>
      </w:r>
      <w:r w:rsidR="00772987">
        <w:rPr>
          <w:b/>
          <w:i/>
          <w:color w:val="000000" w:themeColor="text1"/>
        </w:rPr>
        <w:t xml:space="preserve"> </w:t>
      </w:r>
      <w:r w:rsidR="00AB44D9" w:rsidRPr="006341D4">
        <w:rPr>
          <w:b/>
          <w:color w:val="000000" w:themeColor="text1"/>
        </w:rPr>
        <w:t xml:space="preserve">a finding as </w:t>
      </w:r>
      <w:r w:rsidR="00AB44D9" w:rsidRPr="006341D4">
        <w:rPr>
          <w:b/>
          <w:color w:val="000000" w:themeColor="text1"/>
        </w:rPr>
        <w:t>surprising to us as it is to the reviewers</w:t>
      </w:r>
      <w:r w:rsidRPr="006341D4">
        <w:rPr>
          <w:b/>
          <w:color w:val="000000" w:themeColor="text1"/>
        </w:rPr>
        <w:t xml:space="preserve">. </w:t>
      </w:r>
    </w:p>
    <w:p w14:paraId="1355EAD5" w14:textId="77777777" w:rsidR="00AB44D9" w:rsidRDefault="00AB44D9" w:rsidP="00195D79">
      <w:pPr>
        <w:rPr>
          <w:color w:val="4472C4" w:themeColor="accent1"/>
        </w:rPr>
      </w:pPr>
    </w:p>
    <w:p w14:paraId="7901EDEF" w14:textId="37A88B74" w:rsidR="00195D79" w:rsidRDefault="00195D79" w:rsidP="006341D4">
      <w:r>
        <w:t>Thus, in the reviewer’s opinion, there</w:t>
      </w:r>
    </w:p>
    <w:p w14:paraId="5A11DE69" w14:textId="77777777" w:rsidR="00195D79" w:rsidRDefault="00195D79" w:rsidP="00195D79">
      <w:r>
        <w:t xml:space="preserve">is a missed opportunity to study the effect on the dams as well as the impact of </w:t>
      </w:r>
      <w:proofErr w:type="gramStart"/>
      <w:r>
        <w:t>the</w:t>
      </w:r>
      <w:proofErr w:type="gramEnd"/>
    </w:p>
    <w:p w14:paraId="7A8E5442" w14:textId="77777777" w:rsidR="00195D79" w:rsidRDefault="00195D79" w:rsidP="00195D79">
      <w:r>
        <w:t>intervention in the context of diet-induced obesity and/or metabolic disease in the dams</w:t>
      </w:r>
    </w:p>
    <w:p w14:paraId="41435A51" w14:textId="77777777" w:rsidR="00195D79" w:rsidRDefault="00195D79" w:rsidP="00195D79">
      <w:r>
        <w:t xml:space="preserve">since, in the </w:t>
      </w:r>
      <w:proofErr w:type="gramStart"/>
      <w:r>
        <w:t>reviewers</w:t>
      </w:r>
      <w:proofErr w:type="gramEnd"/>
      <w:r>
        <w:t xml:space="preserve"> opinion, the idea that (1) healthy pregnant women would</w:t>
      </w:r>
    </w:p>
    <w:p w14:paraId="4FECB675" w14:textId="77777777" w:rsidR="00195D79" w:rsidRDefault="00195D79" w:rsidP="00195D79">
      <w:r>
        <w:t>deliberately restrict their eating window to 6 hours daily for the duration of the pregnancy</w:t>
      </w:r>
    </w:p>
    <w:p w14:paraId="472088F6" w14:textId="77777777" w:rsidR="00195D79" w:rsidRDefault="00195D79" w:rsidP="00195D79">
      <w:r>
        <w:t>– a very restrictive intervention - or that (2) this model can recapitulate some aspects of</w:t>
      </w:r>
    </w:p>
    <w:p w14:paraId="463312C5" w14:textId="25F05E3C" w:rsidR="00195D79" w:rsidRDefault="00195D79" w:rsidP="00195D79">
      <w:r>
        <w:t>eating disruption associated with pregnancy is farfetched.</w:t>
      </w:r>
    </w:p>
    <w:p w14:paraId="115BD7F3" w14:textId="77777777" w:rsidR="002A5240" w:rsidRDefault="002A5240" w:rsidP="00195D79"/>
    <w:p w14:paraId="057AAAC9" w14:textId="69B27B37" w:rsidR="005B0254" w:rsidRPr="006341D4" w:rsidRDefault="00CC4F06" w:rsidP="00195D79">
      <w:pPr>
        <w:rPr>
          <w:b/>
          <w:color w:val="000000" w:themeColor="text1"/>
        </w:rPr>
      </w:pPr>
      <w:r w:rsidRPr="006341D4">
        <w:rPr>
          <w:b/>
          <w:color w:val="000000" w:themeColor="text1"/>
        </w:rPr>
        <w:t xml:space="preserve">As referenced in the previous comment, we </w:t>
      </w:r>
      <w:r w:rsidR="00AB44D9" w:rsidRPr="006341D4">
        <w:rPr>
          <w:b/>
          <w:color w:val="000000" w:themeColor="text1"/>
        </w:rPr>
        <w:t xml:space="preserve">agree </w:t>
      </w:r>
      <w:r w:rsidRPr="006341D4">
        <w:rPr>
          <w:b/>
          <w:color w:val="000000" w:themeColor="text1"/>
        </w:rPr>
        <w:t xml:space="preserve">that although the 6h time restriction is </w:t>
      </w:r>
      <w:r w:rsidR="00AB44D9" w:rsidRPr="006341D4">
        <w:rPr>
          <w:b/>
          <w:color w:val="000000" w:themeColor="text1"/>
        </w:rPr>
        <w:t xml:space="preserve">relatively </w:t>
      </w:r>
      <w:r w:rsidRPr="006341D4">
        <w:rPr>
          <w:b/>
          <w:color w:val="000000" w:themeColor="text1"/>
        </w:rPr>
        <w:t>narrow</w:t>
      </w:r>
      <w:r w:rsidR="00AB44D9" w:rsidRPr="006341D4">
        <w:rPr>
          <w:b/>
          <w:color w:val="000000" w:themeColor="text1"/>
        </w:rPr>
        <w:t xml:space="preserve"> </w:t>
      </w:r>
      <w:r w:rsidR="002C14A9" w:rsidRPr="006341D4">
        <w:rPr>
          <w:b/>
          <w:color w:val="000000" w:themeColor="text1"/>
        </w:rPr>
        <w:t>(reviewer 1, comment 13)</w:t>
      </w:r>
      <w:r w:rsidRPr="006341D4">
        <w:rPr>
          <w:b/>
          <w:color w:val="000000" w:themeColor="text1"/>
        </w:rPr>
        <w:t xml:space="preserve">, </w:t>
      </w:r>
      <w:r w:rsidR="00AB44D9" w:rsidRPr="006341D4">
        <w:rPr>
          <w:b/>
          <w:color w:val="000000" w:themeColor="text1"/>
        </w:rPr>
        <w:t xml:space="preserve">and </w:t>
      </w:r>
      <w:r w:rsidRPr="006341D4">
        <w:rPr>
          <w:b/>
          <w:color w:val="000000" w:themeColor="text1"/>
        </w:rPr>
        <w:t>there is evidence that TRF happens in pregnant women.</w:t>
      </w:r>
      <w:r w:rsidR="005B0254" w:rsidRPr="006341D4">
        <w:rPr>
          <w:b/>
          <w:color w:val="000000" w:themeColor="text1"/>
        </w:rPr>
        <w:t xml:space="preserve"> </w:t>
      </w:r>
      <w:r w:rsidR="00AF10E6" w:rsidRPr="006341D4">
        <w:rPr>
          <w:b/>
          <w:color w:val="000000" w:themeColor="text1"/>
        </w:rPr>
        <w:t xml:space="preserve">As of yet, there are </w:t>
      </w:r>
      <w:r w:rsidR="005B0254" w:rsidRPr="006341D4">
        <w:rPr>
          <w:b/>
          <w:color w:val="000000" w:themeColor="text1"/>
        </w:rPr>
        <w:t xml:space="preserve">no known rigorous </w:t>
      </w:r>
      <w:r w:rsidR="00AF10E6" w:rsidRPr="006341D4">
        <w:rPr>
          <w:b/>
          <w:color w:val="000000" w:themeColor="text1"/>
        </w:rPr>
        <w:t>studies that look at this in human beings</w:t>
      </w:r>
      <w:r w:rsidR="005B0254" w:rsidRPr="006341D4">
        <w:rPr>
          <w:b/>
          <w:color w:val="000000" w:themeColor="text1"/>
        </w:rPr>
        <w:t xml:space="preserve">. </w:t>
      </w:r>
      <w:r w:rsidR="00AB44D9" w:rsidRPr="006341D4">
        <w:rPr>
          <w:b/>
          <w:color w:val="000000" w:themeColor="text1"/>
        </w:rPr>
        <w:t xml:space="preserve">Furthermore, identifying and following offspring of fasted pregnant people over decades while controlling for diet, genetics and environment would be difficult to impossible.  </w:t>
      </w:r>
      <w:r w:rsidR="00AF10E6" w:rsidRPr="006341D4">
        <w:rPr>
          <w:b/>
          <w:color w:val="000000" w:themeColor="text1"/>
        </w:rPr>
        <w:t xml:space="preserve">In order to begin to study this in humans, an understanding of the basic safety of this practice must be </w:t>
      </w:r>
      <w:r w:rsidRPr="006341D4">
        <w:rPr>
          <w:b/>
          <w:color w:val="000000" w:themeColor="text1"/>
        </w:rPr>
        <w:t>ascertained</w:t>
      </w:r>
      <w:r w:rsidR="00AF10E6" w:rsidRPr="006341D4">
        <w:rPr>
          <w:b/>
          <w:color w:val="000000" w:themeColor="text1"/>
        </w:rPr>
        <w:t>. This is why we chose to study this model in mice, to begin to assess the safety of this intervention. We agree that 6 hours is</w:t>
      </w:r>
      <w:r w:rsidR="005B0254" w:rsidRPr="006341D4">
        <w:rPr>
          <w:b/>
          <w:color w:val="000000" w:themeColor="text1"/>
        </w:rPr>
        <w:t xml:space="preserve"> not the norm</w:t>
      </w:r>
      <w:r w:rsidR="00AF10E6" w:rsidRPr="006341D4">
        <w:rPr>
          <w:b/>
          <w:color w:val="000000" w:themeColor="text1"/>
        </w:rPr>
        <w:t xml:space="preserve"> in terms of restriction</w:t>
      </w:r>
      <w:r w:rsidR="00981503" w:rsidRPr="006341D4">
        <w:rPr>
          <w:b/>
          <w:color w:val="000000" w:themeColor="text1"/>
        </w:rPr>
        <w:t>. However</w:t>
      </w:r>
      <w:r w:rsidR="005B0254" w:rsidRPr="006341D4">
        <w:rPr>
          <w:b/>
          <w:color w:val="000000" w:themeColor="text1"/>
        </w:rPr>
        <w:t xml:space="preserve">, but the </w:t>
      </w:r>
      <w:r w:rsidRPr="006341D4">
        <w:rPr>
          <w:b/>
          <w:color w:val="000000" w:themeColor="text1"/>
        </w:rPr>
        <w:t>range</w:t>
      </w:r>
      <w:r w:rsidR="005B0254" w:rsidRPr="006341D4">
        <w:rPr>
          <w:b/>
          <w:color w:val="000000" w:themeColor="text1"/>
        </w:rPr>
        <w:t xml:space="preserve"> of 4</w:t>
      </w:r>
      <w:r w:rsidRPr="006341D4">
        <w:rPr>
          <w:b/>
          <w:color w:val="000000" w:themeColor="text1"/>
        </w:rPr>
        <w:t>-12</w:t>
      </w:r>
      <w:r w:rsidR="005B0254" w:rsidRPr="006341D4">
        <w:rPr>
          <w:b/>
          <w:color w:val="000000" w:themeColor="text1"/>
        </w:rPr>
        <w:t xml:space="preserve"> hours</w:t>
      </w:r>
      <w:r w:rsidRPr="006341D4">
        <w:rPr>
          <w:b/>
          <w:color w:val="000000" w:themeColor="text1"/>
        </w:rPr>
        <w:t xml:space="preserve"> is normal in </w:t>
      </w:r>
      <w:r w:rsidR="00260320" w:rsidRPr="006341D4">
        <w:rPr>
          <w:b/>
          <w:color w:val="000000" w:themeColor="text1"/>
        </w:rPr>
        <w:t>the</w:t>
      </w:r>
      <w:r w:rsidRPr="006341D4">
        <w:rPr>
          <w:b/>
          <w:color w:val="000000" w:themeColor="text1"/>
        </w:rPr>
        <w:t xml:space="preserve"> literature and our 6h intervention fits within that range. </w:t>
      </w:r>
      <w:commentRangeStart w:id="199"/>
      <w:commentRangeStart w:id="200"/>
      <w:r w:rsidR="00AB44D9">
        <w:rPr>
          <w:b/>
          <w:color w:val="000000" w:themeColor="text1"/>
        </w:rPr>
        <w:t xml:space="preserve">Again, a separate observational study that we are conducting will follow time restricted feeding in </w:t>
      </w:r>
      <w:r w:rsidR="00D03FB7">
        <w:rPr>
          <w:b/>
          <w:color w:val="000000" w:themeColor="text1"/>
        </w:rPr>
        <w:t xml:space="preserve">pregnant people.  While this study is in its initial phases, we find that restriction is XXXX.  </w:t>
      </w:r>
      <w:commentRangeEnd w:id="199"/>
      <w:r w:rsidR="00C44F4B">
        <w:rPr>
          <w:rStyle w:val="CommentReference"/>
        </w:rPr>
        <w:commentReference w:id="199"/>
      </w:r>
      <w:commentRangeEnd w:id="200"/>
      <w:r w:rsidR="00737EDB">
        <w:rPr>
          <w:rStyle w:val="CommentReference"/>
        </w:rPr>
        <w:commentReference w:id="200"/>
      </w:r>
      <w:r w:rsidR="00AB44D9">
        <w:rPr>
          <w:b/>
          <w:color w:val="000000" w:themeColor="text1"/>
        </w:rPr>
        <w:t>Six</w:t>
      </w:r>
      <w:r w:rsidR="00020A72" w:rsidRPr="006341D4">
        <w:rPr>
          <w:b/>
          <w:color w:val="000000" w:themeColor="text1"/>
        </w:rPr>
        <w:t xml:space="preserve"> hour feeding periods have been used in previous TRF studies in both human</w:t>
      </w:r>
      <w:r w:rsidR="00260320" w:rsidRPr="006341D4">
        <w:rPr>
          <w:b/>
          <w:color w:val="000000" w:themeColor="text1"/>
        </w:rPr>
        <w:t>s</w:t>
      </w:r>
      <w:r w:rsidRPr="006341D4">
        <w:rPr>
          <w:b/>
          <w:color w:val="000000" w:themeColor="text1"/>
        </w:rPr>
        <w:t xml:space="preserve"> </w:t>
      </w:r>
      <w:r w:rsidRPr="006341D4">
        <w:rPr>
          <w:b/>
          <w:color w:val="000000" w:themeColor="text1"/>
        </w:rPr>
        <w:fldChar w:fldCharType="begin"/>
      </w:r>
      <w:r w:rsidR="00FF55D5">
        <w:rPr>
          <w:b/>
          <w:color w:val="000000" w:themeColor="text1"/>
        </w:rPr>
        <w:instrText xml:space="preserve"> ADDIN ZOTERO_ITEM CSL_CITATION {"citationID":"hl6VvdPs","properties":{"formattedCitation":"(14\\uc0\\u8211{}18)","plainCitation":"(14–18)","noteIndex":0},"citationItems":[{"id":561,"uris":["http://zotero.org/users/5073745/items/XCTAMLBK"],"itemData":{"id":561,"type":"article-journal","container-title":"Cell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M."}],"issued":{"date-parts":[["2019",6]]}}},{"id":83,"uris":["http://zotero.org/users/5073745/items/NM5GTE54"],"itemData":{"id":83,"type":"article-journal","abstract":"Objective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M."}],"issued":{"date-parts":[["2019"]]}}},{"id":59,"uris":["http://zotero.org/users/5073745/items/BQ94UWAX"],"itemData":{"id":59,"type":"article-journal","abstract":"Summary\nIntermittent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6341D4">
        <w:rPr>
          <w:b/>
          <w:color w:val="000000" w:themeColor="text1"/>
        </w:rPr>
        <w:fldChar w:fldCharType="separate"/>
      </w:r>
      <w:r w:rsidR="00FF55D5" w:rsidRPr="00FF55D5">
        <w:rPr>
          <w:rFonts w:ascii="Calibri" w:cs="Calibri"/>
          <w:color w:val="000000"/>
        </w:rPr>
        <w:t>(14–18)</w:t>
      </w:r>
      <w:r w:rsidRPr="006341D4">
        <w:rPr>
          <w:b/>
          <w:color w:val="000000" w:themeColor="text1"/>
        </w:rPr>
        <w:fldChar w:fldCharType="end"/>
      </w:r>
      <w:r w:rsidR="00020A72" w:rsidRPr="006341D4">
        <w:rPr>
          <w:b/>
          <w:color w:val="000000" w:themeColor="text1"/>
        </w:rPr>
        <w:t xml:space="preserve"> and animals</w:t>
      </w:r>
      <w:r w:rsidR="00727924" w:rsidRPr="006341D4">
        <w:rPr>
          <w:b/>
          <w:color w:val="000000" w:themeColor="text1"/>
        </w:rPr>
        <w:t xml:space="preserve"> </w:t>
      </w:r>
      <w:r w:rsidR="00727924" w:rsidRPr="006341D4">
        <w:rPr>
          <w:b/>
          <w:color w:val="000000" w:themeColor="text1"/>
        </w:rPr>
        <w:fldChar w:fldCharType="begin"/>
      </w:r>
      <w:r w:rsidR="00FF55D5">
        <w:rPr>
          <w:b/>
          <w:color w:val="000000" w:themeColor="text1"/>
        </w:rPr>
        <w:instrText xml:space="preserve"> ADDIN ZOTERO_ITEM CSL_CITATION {"citationID":"CQ8n4dVS","properties":{"formattedCitation":"(19, 20)","plainCitation":"(19, 20)","noteIndex":0},"citationItems":[{"id":652,"uris":["http://zotero.org/users/5073745/items/K7KVJXE6"],"itemData":{"id":652,"type":"article-journal","abstract":"Synchronization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Z."},{"family":"Tups","given":"Alexander"}],"issued":{"date-parts":[["2019",11]]}}},{"id":487,"uris":["http://zotero.org/users/5073745/items/FP8YHPIT"],"itemData":{"id":487,"type":"article-journal","abstract":"Circadian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schema":"https://github.com/citation-style-language/schema/raw/master/csl-citation.json"} </w:instrText>
      </w:r>
      <w:r w:rsidR="00727924" w:rsidRPr="006341D4">
        <w:rPr>
          <w:b/>
          <w:color w:val="000000" w:themeColor="text1"/>
        </w:rPr>
        <w:fldChar w:fldCharType="separate"/>
      </w:r>
      <w:r w:rsidR="00FF55D5">
        <w:rPr>
          <w:rFonts w:ascii="Calibri" w:cs="Calibri"/>
          <w:b/>
          <w:color w:val="000000" w:themeColor="text1"/>
        </w:rPr>
        <w:t>(19, 20)</w:t>
      </w:r>
      <w:r w:rsidR="00727924" w:rsidRPr="006341D4">
        <w:rPr>
          <w:b/>
          <w:color w:val="000000" w:themeColor="text1"/>
        </w:rPr>
        <w:fldChar w:fldCharType="end"/>
      </w:r>
      <w:ins w:id="201" w:author="Dave Bridges" w:date="2022-08-04T12:14:00Z">
        <w:r w:rsidR="00772987">
          <w:rPr>
            <w:b/>
            <w:color w:val="000000" w:themeColor="text1"/>
          </w:rPr>
          <w:t xml:space="preserve"> </w:t>
        </w:r>
      </w:ins>
      <w:r w:rsidR="00772987">
        <w:rPr>
          <w:b/>
          <w:color w:val="000000" w:themeColor="text1"/>
        </w:rPr>
        <w:t>and is a good balance between overly restrictive 4h windows and only modestly restrictive 12h regimens.  The additional rigor of maintaining circadian feeding windows also was critical do our design and strengthens our data herein</w:t>
      </w:r>
      <w:r w:rsidR="00020A72" w:rsidRPr="006341D4">
        <w:rPr>
          <w:b/>
          <w:color w:val="000000" w:themeColor="text1"/>
        </w:rPr>
        <w:t>.</w:t>
      </w:r>
      <w:r w:rsidR="00AB44D9" w:rsidRPr="006341D4">
        <w:rPr>
          <w:b/>
          <w:color w:val="000000" w:themeColor="text1"/>
        </w:rPr>
        <w:t xml:space="preserve">  </w:t>
      </w:r>
      <w:r w:rsidR="00AB44D9" w:rsidRPr="006341D4">
        <w:rPr>
          <w:b/>
          <w:color w:val="000000" w:themeColor="text1"/>
        </w:rPr>
        <w:t xml:space="preserve">Again, we would like to note that we had the extra rigor of a high number of animals, longitudinal evaluation, and restriction only during </w:t>
      </w:r>
      <w:r w:rsidR="002E154E">
        <w:rPr>
          <w:b/>
          <w:color w:val="000000" w:themeColor="text1"/>
        </w:rPr>
        <w:t>the dark cycle</w:t>
      </w:r>
      <w:r w:rsidR="00AB44D9" w:rsidRPr="006341D4">
        <w:rPr>
          <w:b/>
          <w:color w:val="000000" w:themeColor="text1"/>
        </w:rPr>
        <w:t>.  We feel that this indicates that this first of its kind report will be important as this field continues to develop.</w:t>
      </w:r>
    </w:p>
    <w:p w14:paraId="01DD0DF6" w14:textId="77777777" w:rsidR="009217A1" w:rsidRDefault="009217A1" w:rsidP="00195D79"/>
    <w:p w14:paraId="3063DB65" w14:textId="7EDD10DE" w:rsidR="00195D79" w:rsidRDefault="00195D79" w:rsidP="009217A1">
      <w:pPr>
        <w:pStyle w:val="Heading1"/>
      </w:pPr>
      <w:r>
        <w:lastRenderedPageBreak/>
        <w:t>Conclusion:</w:t>
      </w:r>
    </w:p>
    <w:p w14:paraId="01E484A4" w14:textId="77777777" w:rsidR="00195D79" w:rsidRDefault="00195D79" w:rsidP="009217A1">
      <w:pPr>
        <w:pStyle w:val="ListParagraph"/>
        <w:numPr>
          <w:ilvl w:val="0"/>
          <w:numId w:val="5"/>
        </w:numPr>
      </w:pPr>
      <w:r>
        <w:t>The conclusion is essentially entirely focused on the effect of gestational eTRF being</w:t>
      </w:r>
    </w:p>
    <w:p w14:paraId="36C13DFA" w14:textId="77777777" w:rsidR="00195D79" w:rsidRDefault="00195D79" w:rsidP="00195D79">
      <w:r>
        <w:t>similar to intrauterine growth restriction (IUGR). Again, we respectfully disagree as the</w:t>
      </w:r>
    </w:p>
    <w:p w14:paraId="2E7374B8" w14:textId="77777777" w:rsidR="00195D79" w:rsidRDefault="00195D79" w:rsidP="00195D79">
      <w:r>
        <w:t>evidence provided are too weak to make such a strong comparison. A quick review of</w:t>
      </w:r>
    </w:p>
    <w:p w14:paraId="1E51799B" w14:textId="01FA5B42" w:rsidR="00195D79" w:rsidRDefault="00195D79" w:rsidP="00195D79">
      <w:r>
        <w:t>the literature cited seems to suggest that IUGR usually leads to low birth weight and</w:t>
      </w:r>
    </w:p>
    <w:p w14:paraId="36B30314" w14:textId="77777777" w:rsidR="00195D79" w:rsidRDefault="00195D79" w:rsidP="00195D79">
      <w:r>
        <w:t>differences in fat content that is not observed here and that usually glucose and insulin</w:t>
      </w:r>
    </w:p>
    <w:p w14:paraId="0C89F2F5" w14:textId="729F7167" w:rsidR="00195D79" w:rsidRDefault="00195D79" w:rsidP="00195D79">
      <w:r>
        <w:t>intolerance go hand by hand.</w:t>
      </w:r>
    </w:p>
    <w:p w14:paraId="69CE66F7" w14:textId="2E50F6F6" w:rsidR="005B0254" w:rsidRDefault="005B0254" w:rsidP="00195D79"/>
    <w:p w14:paraId="2BF05F04" w14:textId="0AC36DB6" w:rsidR="00323192" w:rsidRPr="006341D4" w:rsidRDefault="00596A22" w:rsidP="00323192">
      <w:pPr>
        <w:rPr>
          <w:b/>
          <w:color w:val="000000" w:themeColor="text1"/>
        </w:rPr>
      </w:pPr>
      <w:r w:rsidRPr="006341D4">
        <w:rPr>
          <w:b/>
          <w:color w:val="000000" w:themeColor="text1"/>
        </w:rPr>
        <w:t xml:space="preserve">In the </w:t>
      </w:r>
      <w:ins w:id="202" w:author="Dave Bridges" w:date="2022-08-04T12:15:00Z">
        <w:r w:rsidR="00772987">
          <w:rPr>
            <w:b/>
            <w:color w:val="000000" w:themeColor="text1"/>
          </w:rPr>
          <w:t xml:space="preserve">rodent IUGR </w:t>
        </w:r>
      </w:ins>
      <w:r w:rsidRPr="006341D4">
        <w:rPr>
          <w:b/>
          <w:color w:val="000000" w:themeColor="text1"/>
        </w:rPr>
        <w:t xml:space="preserve">literature, there are often </w:t>
      </w:r>
      <w:r w:rsidR="00194853">
        <w:rPr>
          <w:b/>
          <w:color w:val="000000" w:themeColor="text1"/>
        </w:rPr>
        <w:t xml:space="preserve">metabolic </w:t>
      </w:r>
      <w:r w:rsidRPr="006341D4">
        <w:rPr>
          <w:b/>
          <w:color w:val="000000" w:themeColor="text1"/>
        </w:rPr>
        <w:t>phenotypes that only arise in adulthood</w:t>
      </w:r>
      <w:ins w:id="203" w:author="Dave Bridges" w:date="2022-08-04T12:15:00Z">
        <w:r w:rsidR="00772987">
          <w:rPr>
            <w:b/>
            <w:color w:val="000000" w:themeColor="text1"/>
          </w:rPr>
          <w:t>, after a dietary challenge, or even in sex-specific manors</w:t>
        </w:r>
      </w:ins>
      <w:r w:rsidRPr="006341D4">
        <w:rPr>
          <w:b/>
          <w:color w:val="000000" w:themeColor="text1"/>
        </w:rPr>
        <w:t>.</w:t>
      </w:r>
      <w:del w:id="204" w:author="Dave Bridges" w:date="2022-08-04T12:16:00Z">
        <w:r w:rsidRPr="006341D4" w:rsidDel="00772987">
          <w:rPr>
            <w:b/>
            <w:color w:val="000000" w:themeColor="text1"/>
          </w:rPr>
          <w:delText xml:space="preserve"> </w:delText>
        </w:r>
        <w:r w:rsidR="00194853" w:rsidDel="00772987">
          <w:rPr>
            <w:b/>
            <w:color w:val="000000" w:themeColor="text1"/>
          </w:rPr>
          <w:delText>However, u</w:delText>
        </w:r>
      </w:del>
      <w:ins w:id="205" w:author="Dave Bridges" w:date="2022-08-04T12:16:00Z">
        <w:r w:rsidR="00772987">
          <w:rPr>
            <w:b/>
            <w:color w:val="000000" w:themeColor="text1"/>
          </w:rPr>
          <w:t xml:space="preserve"> U</w:t>
        </w:r>
      </w:ins>
      <w:r w:rsidR="00194853">
        <w:rPr>
          <w:b/>
          <w:color w:val="000000" w:themeColor="text1"/>
        </w:rPr>
        <w:t xml:space="preserve">pon further </w:t>
      </w:r>
      <w:ins w:id="206" w:author="Dave Bridges" w:date="2022-08-04T12:16:00Z">
        <w:r w:rsidR="00772987">
          <w:rPr>
            <w:b/>
            <w:color w:val="000000" w:themeColor="text1"/>
          </w:rPr>
          <w:t xml:space="preserve">detailed </w:t>
        </w:r>
      </w:ins>
      <w:r w:rsidR="00194853">
        <w:rPr>
          <w:b/>
          <w:color w:val="000000" w:themeColor="text1"/>
        </w:rPr>
        <w:t xml:space="preserve">review, </w:t>
      </w:r>
      <w:del w:id="207" w:author="Dave Bridges" w:date="2022-08-04T12:16:00Z">
        <w:r w:rsidR="00194853" w:rsidDel="00772987">
          <w:rPr>
            <w:b/>
            <w:color w:val="000000" w:themeColor="text1"/>
          </w:rPr>
          <w:delText xml:space="preserve">many </w:delText>
        </w:r>
      </w:del>
      <w:ins w:id="208" w:author="Dave Bridges" w:date="2022-08-04T12:16:00Z">
        <w:r w:rsidR="00772987">
          <w:rPr>
            <w:b/>
            <w:color w:val="000000" w:themeColor="text1"/>
          </w:rPr>
          <w:t xml:space="preserve">some, but not all </w:t>
        </w:r>
      </w:ins>
      <w:r w:rsidR="00194853">
        <w:rPr>
          <w:b/>
          <w:color w:val="000000" w:themeColor="text1"/>
        </w:rPr>
        <w:t xml:space="preserve">of these </w:t>
      </w:r>
      <w:ins w:id="209" w:author="Dave Bridges" w:date="2022-08-04T12:16:00Z">
        <w:r w:rsidR="00772987">
          <w:rPr>
            <w:b/>
            <w:color w:val="000000" w:themeColor="text1"/>
          </w:rPr>
          <w:t xml:space="preserve">rodent </w:t>
        </w:r>
      </w:ins>
      <w:r w:rsidR="00194853">
        <w:rPr>
          <w:b/>
          <w:color w:val="000000" w:themeColor="text1"/>
        </w:rPr>
        <w:t xml:space="preserve">nutrient restriction models </w:t>
      </w:r>
      <w:del w:id="210" w:author="Dave Bridges" w:date="2022-08-04T12:16:00Z">
        <w:r w:rsidR="006C422A" w:rsidDel="00772987">
          <w:rPr>
            <w:b/>
            <w:color w:val="000000" w:themeColor="text1"/>
          </w:rPr>
          <w:delText>illicit</w:delText>
        </w:r>
        <w:r w:rsidR="00194853" w:rsidDel="00772987">
          <w:rPr>
            <w:b/>
            <w:color w:val="000000" w:themeColor="text1"/>
          </w:rPr>
          <w:delText xml:space="preserve"> </w:delText>
        </w:r>
      </w:del>
      <w:ins w:id="211" w:author="Dave Bridges" w:date="2022-08-04T12:16:00Z">
        <w:r w:rsidR="00772987">
          <w:rPr>
            <w:b/>
            <w:color w:val="000000" w:themeColor="text1"/>
          </w:rPr>
          <w:t xml:space="preserve">cause </w:t>
        </w:r>
      </w:ins>
      <w:r w:rsidR="00194853">
        <w:rPr>
          <w:b/>
          <w:color w:val="000000" w:themeColor="text1"/>
        </w:rPr>
        <w:t>a reduction in birth weight or body weight in early life</w:t>
      </w:r>
      <w:ins w:id="212" w:author="Dave Bridges" w:date="2022-08-04T12:16:00Z">
        <w:r w:rsidR="00772987">
          <w:rPr>
            <w:b/>
            <w:color w:val="000000" w:themeColor="text1"/>
          </w:rPr>
          <w:t>, something we did not observe here</w:t>
        </w:r>
      </w:ins>
      <w:ins w:id="213" w:author="Dave Bridges" w:date="2022-08-04T12:17:00Z">
        <w:r w:rsidR="00772987">
          <w:rPr>
            <w:b/>
            <w:color w:val="000000" w:themeColor="text1"/>
          </w:rPr>
          <w:t xml:space="preserve">.  This is distinct from the human definition of IUGR which </w:t>
        </w:r>
        <w:r w:rsidR="00772987">
          <w:rPr>
            <w:b/>
            <w:color w:val="000000" w:themeColor="text1"/>
            <w:u w:val="single"/>
          </w:rPr>
          <w:t>requires</w:t>
        </w:r>
        <w:r w:rsidR="00772987">
          <w:rPr>
            <w:b/>
            <w:color w:val="000000" w:themeColor="text1"/>
          </w:rPr>
          <w:t xml:space="preserve"> reduced birth weight</w:t>
        </w:r>
      </w:ins>
      <w:r w:rsidR="00194853">
        <w:rPr>
          <w:b/>
          <w:color w:val="000000" w:themeColor="text1"/>
        </w:rPr>
        <w:t xml:space="preserve">. We edited </w:t>
      </w:r>
      <w:ins w:id="214" w:author="Dave Bridges" w:date="2022-08-04T12:18:00Z">
        <w:r w:rsidR="00772987">
          <w:rPr>
            <w:b/>
            <w:color w:val="000000" w:themeColor="text1"/>
          </w:rPr>
          <w:t xml:space="preserve">our manuscript such </w:t>
        </w:r>
      </w:ins>
      <w:r w:rsidR="00194853">
        <w:rPr>
          <w:b/>
          <w:color w:val="000000" w:themeColor="text1"/>
        </w:rPr>
        <w:t>that</w:t>
      </w:r>
      <w:del w:id="215" w:author="Dave Bridges" w:date="2022-08-04T12:18:00Z">
        <w:r w:rsidR="00194853" w:rsidDel="00772987">
          <w:rPr>
            <w:b/>
            <w:color w:val="000000" w:themeColor="text1"/>
          </w:rPr>
          <w:delText xml:space="preserve"> </w:delText>
        </w:r>
        <w:r w:rsidRPr="006341D4" w:rsidDel="00772987">
          <w:rPr>
            <w:b/>
            <w:color w:val="000000" w:themeColor="text1"/>
          </w:rPr>
          <w:delText xml:space="preserve">to make the </w:delText>
        </w:r>
      </w:del>
      <w:ins w:id="216" w:author="Dave Bridges" w:date="2022-08-04T12:18:00Z">
        <w:r w:rsidR="00772987">
          <w:rPr>
            <w:b/>
            <w:color w:val="000000" w:themeColor="text1"/>
          </w:rPr>
          <w:t xml:space="preserve"> our </w:t>
        </w:r>
      </w:ins>
      <w:r w:rsidRPr="006341D4">
        <w:rPr>
          <w:b/>
          <w:color w:val="000000" w:themeColor="text1"/>
        </w:rPr>
        <w:t xml:space="preserve">conclusions </w:t>
      </w:r>
      <w:del w:id="217" w:author="Dave Bridges" w:date="2022-08-04T12:18:00Z">
        <w:r w:rsidRPr="006341D4" w:rsidDel="00772987">
          <w:rPr>
            <w:b/>
            <w:color w:val="000000" w:themeColor="text1"/>
          </w:rPr>
          <w:delText xml:space="preserve">much </w:delText>
        </w:r>
      </w:del>
      <w:ins w:id="218" w:author="Dave Bridges" w:date="2022-08-04T12:18:00Z">
        <w:r w:rsidR="00772987">
          <w:rPr>
            <w:b/>
            <w:color w:val="000000" w:themeColor="text1"/>
          </w:rPr>
          <w:t>are</w:t>
        </w:r>
        <w:r w:rsidR="00772987" w:rsidRPr="006341D4">
          <w:rPr>
            <w:b/>
            <w:color w:val="000000" w:themeColor="text1"/>
          </w:rPr>
          <w:t xml:space="preserve"> </w:t>
        </w:r>
      </w:ins>
      <w:proofErr w:type="gramStart"/>
      <w:r w:rsidRPr="006341D4">
        <w:rPr>
          <w:b/>
          <w:color w:val="000000" w:themeColor="text1"/>
        </w:rPr>
        <w:t>more mild</w:t>
      </w:r>
      <w:proofErr w:type="gramEnd"/>
      <w:r w:rsidR="006C422A">
        <w:rPr>
          <w:b/>
          <w:color w:val="000000" w:themeColor="text1"/>
        </w:rPr>
        <w:t xml:space="preserve"> and to </w:t>
      </w:r>
      <w:del w:id="219" w:author="Dave Bridges" w:date="2022-08-04T12:18:00Z">
        <w:r w:rsidR="006C422A" w:rsidDel="00772987">
          <w:rPr>
            <w:b/>
            <w:color w:val="000000" w:themeColor="text1"/>
          </w:rPr>
          <w:delText xml:space="preserve">reflect </w:delText>
        </w:r>
      </w:del>
      <w:ins w:id="220" w:author="Dave Bridges" w:date="2022-08-04T12:18:00Z">
        <w:r w:rsidR="00772987">
          <w:rPr>
            <w:b/>
            <w:color w:val="000000" w:themeColor="text1"/>
          </w:rPr>
          <w:t xml:space="preserve">clarify </w:t>
        </w:r>
      </w:ins>
      <w:r w:rsidR="006C422A">
        <w:rPr>
          <w:b/>
          <w:color w:val="000000" w:themeColor="text1"/>
        </w:rPr>
        <w:t>that our model does not find any differences in offspring weight</w:t>
      </w:r>
      <w:del w:id="221" w:author="Dave Bridges" w:date="2022-08-04T12:18:00Z">
        <w:r w:rsidR="006C422A" w:rsidDel="00772987">
          <w:rPr>
            <w:b/>
            <w:color w:val="000000" w:themeColor="text1"/>
          </w:rPr>
          <w:delText>, which is in opposition to these models, but</w:delText>
        </w:r>
      </w:del>
      <w:ins w:id="222" w:author="Dave Bridges" w:date="2022-08-04T12:18:00Z">
        <w:r w:rsidR="00772987">
          <w:rPr>
            <w:b/>
            <w:color w:val="000000" w:themeColor="text1"/>
          </w:rPr>
          <w:t>.  Our data however is</w:t>
        </w:r>
      </w:ins>
      <w:r w:rsidR="006C422A">
        <w:rPr>
          <w:b/>
          <w:color w:val="000000" w:themeColor="text1"/>
        </w:rPr>
        <w:t xml:space="preserve"> consistent with the other paper</w:t>
      </w:r>
      <w:ins w:id="223" w:author="Dave Bridges" w:date="2022-08-04T12:18:00Z">
        <w:r w:rsidR="00772987">
          <w:rPr>
            <w:b/>
            <w:color w:val="000000" w:themeColor="text1"/>
          </w:rPr>
          <w:t>s</w:t>
        </w:r>
      </w:ins>
      <w:r w:rsidR="006C422A">
        <w:rPr>
          <w:b/>
          <w:color w:val="000000" w:themeColor="text1"/>
        </w:rPr>
        <w:t xml:space="preserve"> evaluating gestational TRF in a rodent model</w:t>
      </w:r>
      <w:r w:rsidRPr="006341D4">
        <w:rPr>
          <w:b/>
          <w:color w:val="000000" w:themeColor="text1"/>
        </w:rPr>
        <w:t xml:space="preserve">. </w:t>
      </w:r>
      <w:r w:rsidR="00323192" w:rsidRPr="006341D4">
        <w:rPr>
          <w:b/>
          <w:color w:val="000000" w:themeColor="text1"/>
        </w:rPr>
        <w:t>On p</w:t>
      </w:r>
      <w:r w:rsidR="00260320" w:rsidRPr="006341D4">
        <w:rPr>
          <w:b/>
          <w:color w:val="000000" w:themeColor="text1"/>
        </w:rPr>
        <w:t>age 1</w:t>
      </w:r>
      <w:r w:rsidR="006C422A">
        <w:rPr>
          <w:b/>
          <w:color w:val="000000" w:themeColor="text1"/>
        </w:rPr>
        <w:t>6</w:t>
      </w:r>
      <w:r w:rsidR="00260320" w:rsidRPr="006341D4">
        <w:rPr>
          <w:b/>
          <w:color w:val="000000" w:themeColor="text1"/>
        </w:rPr>
        <w:t xml:space="preserve"> lines </w:t>
      </w:r>
      <w:r w:rsidR="006C422A">
        <w:rPr>
          <w:b/>
          <w:color w:val="000000" w:themeColor="text1"/>
        </w:rPr>
        <w:t>333-page 17 lines 340</w:t>
      </w:r>
      <w:r w:rsidR="00260320" w:rsidRPr="006341D4">
        <w:rPr>
          <w:b/>
          <w:color w:val="000000" w:themeColor="text1"/>
        </w:rPr>
        <w:t xml:space="preserve"> </w:t>
      </w:r>
      <w:r w:rsidR="00323192" w:rsidRPr="006341D4">
        <w:rPr>
          <w:b/>
          <w:color w:val="000000" w:themeColor="text1"/>
        </w:rPr>
        <w:t>of the revised manuscript we note:</w:t>
      </w:r>
    </w:p>
    <w:p w14:paraId="28A0C05A" w14:textId="00769683" w:rsidR="00260320" w:rsidRDefault="00323192" w:rsidP="006341D4">
      <w:pPr>
        <w:ind w:left="720"/>
        <w:rPr>
          <w:rFonts w:ascii="Times New Roman" w:hAnsi="Times New Roman" w:cs="Times New Roman"/>
          <w:b/>
          <w:color w:val="4472C4" w:themeColor="accent1"/>
        </w:rPr>
      </w:pPr>
      <w:r>
        <w:rPr>
          <w:color w:val="4472C4" w:themeColor="accent1"/>
        </w:rPr>
        <w:br/>
      </w:r>
      <w:r w:rsidR="00260320" w:rsidRPr="008F3D41">
        <w:rPr>
          <w:rFonts w:ascii="Times New Roman" w:hAnsi="Times New Roman" w:cs="Times New Roman"/>
          <w:b/>
          <w:color w:val="4472C4" w:themeColor="accent1"/>
        </w:rPr>
        <w:t>“</w:t>
      </w:r>
      <w:r w:rsidR="008F3D41" w:rsidRPr="008F3D41">
        <w:rPr>
          <w:rFonts w:ascii="Times New Roman" w:hAnsi="Times New Roman" w:cs="Times New Roman"/>
          <w:b/>
          <w:color w:val="4472C4" w:themeColor="accent1"/>
        </w:rPr>
        <w:t xml:space="preserve">The phenotype in male offspring from time-restricted feeding bears resemblance to animal models of mild intrauterine nutrient restriction, where glucose intolerance in resultant offspring can be a common phenotype. First described by Barker and colleagues, offspring who were deprived of nutrition </w:t>
      </w:r>
      <w:r w:rsidR="008F3D41" w:rsidRPr="008F3D41">
        <w:rPr>
          <w:rFonts w:ascii="Times New Roman" w:hAnsi="Times New Roman" w:cs="Times New Roman"/>
          <w:b/>
          <w:i/>
          <w:iCs/>
          <w:color w:val="4472C4" w:themeColor="accent1"/>
        </w:rPr>
        <w:t>in utero</w:t>
      </w:r>
      <w:r w:rsidR="008F3D41" w:rsidRPr="008F3D41">
        <w:rPr>
          <w:rFonts w:ascii="Times New Roman" w:hAnsi="Times New Roman" w:cs="Times New Roman"/>
          <w:b/>
          <w:color w:val="4472C4" w:themeColor="accent1"/>
        </w:rPr>
        <w:t xml:space="preserve"> were more likely to develop chronic, nutrition-related disease in adulthood </w:t>
      </w:r>
      <w:r w:rsidR="008F3D41" w:rsidRPr="008F3D41">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{"citationID":"4YEpno2n","properties":{"formattedCitation":"(21)","plainCitation":"(21)","noteIndex":0},"citationItems":[{"id":823,"uris":["http://zotero.org/users/5073745/items/JMBIHCFL"],"itemData":{"id":823,"type":"article-journal","abstract":"Babies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8F3D41" w:rsidRPr="008F3D41">
        <w:rPr>
          <w:rFonts w:ascii="Times New Roman" w:hAnsi="Times New Roman" w:cs="Times New Roman"/>
          <w:b/>
          <w:color w:val="4472C4" w:themeColor="accent1"/>
        </w:rPr>
        <w:fldChar w:fldCharType="separate"/>
      </w:r>
      <w:r w:rsidR="00FF55D5">
        <w:rPr>
          <w:rFonts w:ascii="Times New Roman" w:hAnsi="Times New Roman" w:cs="Times New Roman"/>
          <w:b/>
          <w:color w:val="4472C4" w:themeColor="accent1"/>
        </w:rPr>
        <w:t>(21)</w:t>
      </w:r>
      <w:r w:rsidR="008F3D41" w:rsidRPr="008F3D41">
        <w:rPr>
          <w:rFonts w:ascii="Times New Roman" w:hAnsi="Times New Roman" w:cs="Times New Roman"/>
          <w:b/>
          <w:color w:val="4472C4" w:themeColor="accent1"/>
        </w:rPr>
        <w:fldChar w:fldCharType="end"/>
      </w:r>
      <w:r w:rsidR="008F3D41" w:rsidRPr="008F3D41">
        <w:rPr>
          <w:rFonts w:ascii="Times New Roman" w:hAnsi="Times New Roman" w:cs="Times New Roman"/>
          <w:b/>
          <w:color w:val="4472C4" w:themeColor="accent1"/>
        </w:rPr>
        <w:t>. Since that time, multiple animal models for gestational nutrient restriction were developed; maternal overnutrition during pregnancy, maternal caloric restriction, maternal protein restriction, and surgically induced placental insufficiency through late gestation uterine artery ligation.”</w:t>
      </w:r>
    </w:p>
    <w:p w14:paraId="4C20A40A" w14:textId="1B41E887" w:rsidR="00576069" w:rsidRDefault="00576069" w:rsidP="006341D4">
      <w:pPr>
        <w:ind w:left="720"/>
        <w:rPr>
          <w:rFonts w:ascii="Times New Roman" w:hAnsi="Times New Roman" w:cs="Times New Roman"/>
          <w:b/>
          <w:color w:val="4472C4" w:themeColor="accent1"/>
        </w:rPr>
      </w:pPr>
    </w:p>
    <w:p w14:paraId="4A82552A" w14:textId="754BBC5C" w:rsidR="00576069" w:rsidRDefault="00576069" w:rsidP="005A643E">
      <w:pPr>
        <w:rPr>
          <w:rFonts w:ascii="Times New Roman" w:hAnsi="Times New Roman" w:cs="Times New Roman"/>
          <w:b/>
          <w:color w:val="000000" w:themeColor="text1"/>
        </w:rPr>
      </w:pPr>
      <w:r w:rsidRPr="005A643E">
        <w:rPr>
          <w:rFonts w:ascii="Times New Roman" w:hAnsi="Times New Roman" w:cs="Times New Roman"/>
          <w:b/>
          <w:color w:val="000000" w:themeColor="text1"/>
        </w:rPr>
        <w:t xml:space="preserve">Page </w:t>
      </w:r>
      <w:r w:rsidR="005A643E" w:rsidRPr="005A643E">
        <w:rPr>
          <w:rFonts w:ascii="Times New Roman" w:hAnsi="Times New Roman" w:cs="Times New Roman"/>
          <w:b/>
          <w:color w:val="000000" w:themeColor="text1"/>
        </w:rPr>
        <w:t>17 lines 347-350</w:t>
      </w:r>
    </w:p>
    <w:p w14:paraId="7586110D" w14:textId="34CB782F" w:rsidR="005A643E" w:rsidRPr="005A643E" w:rsidRDefault="005A643E" w:rsidP="005A643E">
      <w:pPr>
        <w:ind w:left="720"/>
        <w:rPr>
          <w:rFonts w:ascii="Times New Roman" w:hAnsi="Times New Roman" w:cs="Times New Roman"/>
          <w:b/>
          <w:color w:val="4472C4" w:themeColor="accent1"/>
        </w:rPr>
      </w:pPr>
      <w:r w:rsidRPr="005A643E">
        <w:rPr>
          <w:rFonts w:ascii="Times New Roman" w:hAnsi="Times New Roman" w:cs="Times New Roman"/>
          <w:b/>
          <w:color w:val="4472C4" w:themeColor="accent1"/>
        </w:rPr>
        <w:t>“Of note, these studies routinely find reductions in body weight as early as immediately postnatal</w:t>
      </w:r>
      <w:r w:rsidRPr="005A643E">
        <w:rPr>
          <w:rFonts w:ascii="Times New Roman" w:hAnsi="Times New Roman" w:cs="Times New Roman"/>
          <w:b/>
          <w:color w:val="4472C4" w:themeColor="accent1"/>
        </w:rPr>
        <w:fldChar w:fldCharType="begin"/>
      </w:r>
      <w:r w:rsidR="00FF55D5">
        <w:rPr>
          <w:rFonts w:ascii="Times New Roman" w:hAnsi="Times New Roman" w:cs="Times New Roman"/>
          <w:b/>
          <w:color w:val="4472C4" w:themeColor="accent1"/>
        </w:rPr>
        <w:instrText xml:space="preserve"> ADDIN ZOTERO_ITEM CSL_CITATION {"citationID":"a19gjm2qg6b","properties":{"formattedCitation":"(22\\uc0\\u8211{}30)","plainCitation":"(22–30)","noteIndex":0},"citationItems":[{"id":799,"uris":["http://zotero.org/users/5073745/items/IAFZXV97"],"itemData":{"id":799,"type":"article-journal","abstract":"Maternal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A."},{"family":"Bernal-Mizrachi","given":"Ernesto"}],"issued":{"date-parts":[["2020",10,1]]}}},{"id":812,"uris":["http://zotero.org/users/5073745/items/BPRWDEFA"],"itemData":{"id":812,"type":"article-journal","abstract":"Two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822,"uris":["http://zotero.org/users/5073745/items/PYVQGG9U"],"itemData":{"id":822,"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id":743,"uris":["http://zotero.org/users/5073745/items/GSGFUF4W"],"itemData":{"id":743,"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M."}],"issued":{"date-parts":[["2019",8]]}}},{"id":821,"uris":["http://zotero.org/users/5073745/items/HJ2EQ4TG"],"itemData":{"id":821,"type":"article-journal","abstract":"Placental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T."}],"issued":{"date-parts":[["2017",11,16]]}}},{"id":801,"uris":["http://zotero.org/users/5073745/items/H8JPFQZT"],"itemData":{"id":801,"type":"article-journal","abstract":"Stressors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Y."}],"issued":{"date-parts":[["2020",4,24]]}}},{"id":826,"uris":["http://zotero.org/users/5073745/items/R5KJJUL6"],"itemData":{"id":826,"type":"article-journal","abstract":"Objective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W."}],"issued":{"date-parts":[["1999",9]]}}},{"id":641,"uris":["http://zotero.org/users/5073745/items/RQU8MTV8"],"itemData":{"id":641,"type":"article-journal","container-title":"Diabetes","DOI":"10.2337/diabetes.50.10.2279","ISSN":"0012-1797,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J."}],"issued":{"date-parts":[["2001",10,1]]}}},{"id":535,"uris":["http://zotero.org/users/5073745/items/9F99XAML"],"itemData":{"id":535,"type":"article-journal","abstract":"Placental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Pr="005A643E">
        <w:rPr>
          <w:rFonts w:ascii="Times New Roman" w:hAnsi="Times New Roman" w:cs="Times New Roman"/>
          <w:b/>
          <w:color w:val="4472C4" w:themeColor="accent1"/>
        </w:rPr>
        <w:fldChar w:fldCharType="separate"/>
      </w:r>
      <w:r w:rsidR="00FF55D5" w:rsidRPr="00FF55D5">
        <w:rPr>
          <w:rFonts w:ascii="Times New Roman" w:hAnsi="Times New Roman" w:cs="Times New Roman"/>
          <w:color w:val="0000FF"/>
        </w:rPr>
        <w:t>(22–30)</w:t>
      </w:r>
      <w:r w:rsidRPr="005A643E">
        <w:rPr>
          <w:rFonts w:ascii="Times New Roman" w:hAnsi="Times New Roman" w:cs="Times New Roman"/>
          <w:b/>
          <w:color w:val="4472C4" w:themeColor="accent1"/>
        </w:rPr>
        <w:fldChar w:fldCharType="end"/>
      </w:r>
      <w:r w:rsidRPr="005A643E">
        <w:rPr>
          <w:rFonts w:ascii="Times New Roman" w:hAnsi="Times New Roman" w:cs="Times New Roman"/>
          <w:b/>
          <w:color w:val="4472C4" w:themeColor="accent1"/>
        </w:rPr>
        <w:t>, which is inconsistent with the current study where we see no statistical reductions in body weight on either NCD or HFHS.”</w:t>
      </w:r>
    </w:p>
    <w:p w14:paraId="0BEBDDC7" w14:textId="77777777" w:rsidR="00323192" w:rsidRDefault="00323192" w:rsidP="00195D79">
      <w:pPr>
        <w:rPr>
          <w:color w:val="2E74B5" w:themeColor="accent5" w:themeShade="BF"/>
        </w:rPr>
      </w:pPr>
    </w:p>
    <w:p w14:paraId="233A4891" w14:textId="12C4332C" w:rsidR="00195D79" w:rsidRPr="006341D4" w:rsidRDefault="00195D79" w:rsidP="00195D79">
      <w:pPr>
        <w:rPr>
          <w:color w:val="000000" w:themeColor="text1"/>
        </w:rPr>
      </w:pPr>
      <w:r w:rsidRPr="006341D4">
        <w:rPr>
          <w:color w:val="000000" w:themeColor="text1"/>
        </w:rPr>
        <w:t>Minor:</w:t>
      </w:r>
    </w:p>
    <w:p w14:paraId="0DFEB8EC" w14:textId="663834A7" w:rsidR="00195D79" w:rsidRDefault="00195D79" w:rsidP="009217A1">
      <w:pPr>
        <w:pStyle w:val="ListParagraph"/>
        <w:numPr>
          <w:ilvl w:val="0"/>
          <w:numId w:val="5"/>
        </w:numPr>
      </w:pPr>
      <w:r>
        <w:t>Result section 1 title: “Gestational eTRF increases food intake, but not body</w:t>
      </w:r>
    </w:p>
    <w:p w14:paraId="0008EBD6" w14:textId="5155425C" w:rsidR="00195D79" w:rsidRDefault="00195D79" w:rsidP="00195D79">
      <w:r>
        <w:t>composition in early life”</w:t>
      </w:r>
    </w:p>
    <w:p w14:paraId="3DFE5B8D" w14:textId="77777777" w:rsidR="00323192" w:rsidRDefault="00323192" w:rsidP="00195D79">
      <w:pPr>
        <w:rPr>
          <w:color w:val="2E74B5" w:themeColor="accent5" w:themeShade="BF"/>
        </w:rPr>
      </w:pPr>
    </w:p>
    <w:p w14:paraId="12869231" w14:textId="77777777" w:rsidR="00323192" w:rsidRDefault="00323192" w:rsidP="00195D79">
      <w:pPr>
        <w:rPr>
          <w:color w:val="000000" w:themeColor="text1"/>
        </w:rPr>
      </w:pPr>
      <w:r w:rsidRPr="006341D4">
        <w:rPr>
          <w:b/>
          <w:color w:val="000000" w:themeColor="text1"/>
        </w:rPr>
        <w:t xml:space="preserve">Updated on </w:t>
      </w:r>
      <w:r w:rsidR="00260320" w:rsidRPr="006341D4">
        <w:rPr>
          <w:b/>
          <w:color w:val="000000" w:themeColor="text1"/>
        </w:rPr>
        <w:t>page 10 line 230</w:t>
      </w:r>
      <w:r w:rsidR="00260320" w:rsidRPr="006341D4">
        <w:rPr>
          <w:color w:val="000000" w:themeColor="text1"/>
        </w:rPr>
        <w:t xml:space="preserve"> </w:t>
      </w:r>
      <w:r>
        <w:rPr>
          <w:color w:val="000000" w:themeColor="text1"/>
        </w:rPr>
        <w:t>:</w:t>
      </w:r>
    </w:p>
    <w:p w14:paraId="3F122F5A" w14:textId="77777777" w:rsidR="00323192" w:rsidRDefault="00323192" w:rsidP="00195D79">
      <w:pPr>
        <w:rPr>
          <w:b/>
          <w:color w:val="2E74B5" w:themeColor="accent5" w:themeShade="BF"/>
        </w:rPr>
      </w:pPr>
    </w:p>
    <w:p w14:paraId="5FE65923" w14:textId="77777777" w:rsidR="00323192" w:rsidRDefault="00323192" w:rsidP="00195D79">
      <w:pPr>
        <w:rPr>
          <w:b/>
          <w:color w:val="2E74B5" w:themeColor="accent5" w:themeShade="BF"/>
        </w:rPr>
      </w:pPr>
    </w:p>
    <w:p w14:paraId="714C29C3" w14:textId="37AF6C9B" w:rsidR="00195D79" w:rsidRPr="006341D4" w:rsidRDefault="00260320" w:rsidP="006341D4">
      <w:pPr>
        <w:ind w:left="360"/>
        <w:rPr>
          <w:b/>
          <w:color w:val="2E74B5" w:themeColor="accent5" w:themeShade="BF"/>
        </w:rPr>
      </w:pPr>
      <w:r w:rsidRPr="006341D4">
        <w:rPr>
          <w:b/>
          <w:color w:val="2E74B5" w:themeColor="accent5" w:themeShade="BF"/>
        </w:rPr>
        <w:t>“Gestational eTRF increases food intake, but not body weight in early life.”</w:t>
      </w:r>
    </w:p>
    <w:p w14:paraId="74966669" w14:textId="48E3C840" w:rsidR="00323192" w:rsidRDefault="00323192" w:rsidP="00195D79">
      <w:pPr>
        <w:rPr>
          <w:color w:val="2E74B5" w:themeColor="accent5" w:themeShade="BF"/>
        </w:rPr>
      </w:pPr>
    </w:p>
    <w:p w14:paraId="65860DB3" w14:textId="77777777" w:rsidR="00323192" w:rsidRPr="00260320" w:rsidRDefault="00323192" w:rsidP="00195D79">
      <w:pPr>
        <w:rPr>
          <w:color w:val="2E74B5" w:themeColor="accent5" w:themeShade="BF"/>
        </w:rPr>
      </w:pPr>
    </w:p>
    <w:p w14:paraId="11EB0073" w14:textId="1CF311B3" w:rsidR="00195D79" w:rsidRDefault="00195D79" w:rsidP="009217A1">
      <w:pPr>
        <w:pStyle w:val="ListParagraph"/>
        <w:numPr>
          <w:ilvl w:val="0"/>
          <w:numId w:val="5"/>
        </w:numPr>
      </w:pPr>
      <w:r>
        <w:t>Result section 3: what is meant by “overnutrition challenge” ?</w:t>
      </w:r>
    </w:p>
    <w:p w14:paraId="33FACAA8" w14:textId="77777777" w:rsidR="00323192" w:rsidRDefault="00323192" w:rsidP="006341D4">
      <w:pPr>
        <w:pStyle w:val="ListParagraph"/>
      </w:pPr>
    </w:p>
    <w:p w14:paraId="4852F3F6" w14:textId="3ABF8B5A" w:rsidR="00260320" w:rsidRPr="006341D4" w:rsidRDefault="00323192" w:rsidP="00260320">
      <w:pPr>
        <w:rPr>
          <w:b/>
          <w:color w:val="000000" w:themeColor="text1"/>
        </w:rPr>
      </w:pPr>
      <w:r>
        <w:rPr>
          <w:b/>
          <w:color w:val="000000" w:themeColor="text1"/>
        </w:rPr>
        <w:t>By o</w:t>
      </w:r>
      <w:r w:rsidR="00260320" w:rsidRPr="006341D4">
        <w:rPr>
          <w:b/>
          <w:color w:val="000000" w:themeColor="text1"/>
        </w:rPr>
        <w:t xml:space="preserve">vernutrition challenge </w:t>
      </w:r>
      <w:r>
        <w:rPr>
          <w:b/>
          <w:color w:val="000000" w:themeColor="text1"/>
        </w:rPr>
        <w:t>we mean</w:t>
      </w:r>
      <w:r w:rsidR="00260320" w:rsidRPr="006341D4">
        <w:rPr>
          <w:b/>
          <w:color w:val="000000" w:themeColor="text1"/>
        </w:rPr>
        <w:t xml:space="preserve"> diets that exceed recommended levels of energy. We use this term to refer to our HFHS diet.</w:t>
      </w:r>
      <w:r>
        <w:rPr>
          <w:b/>
          <w:color w:val="000000" w:themeColor="text1"/>
        </w:rPr>
        <w:t xml:space="preserve">  As we now note in the revised manuscript this diet caused a </w:t>
      </w:r>
      <w:ins w:id="224" w:author="Dave Bridges" w:date="2022-08-04T12:19:00Z">
        <w:r w:rsidR="004C5A32">
          <w:rPr>
            <w:b/>
            <w:color w:val="000000" w:themeColor="text1"/>
          </w:rPr>
          <w:t>32-</w:t>
        </w:r>
      </w:ins>
      <w:r w:rsidR="004745B4">
        <w:rPr>
          <w:b/>
          <w:color w:val="000000" w:themeColor="text1"/>
        </w:rPr>
        <w:t>6</w:t>
      </w:r>
      <w:ins w:id="225" w:author="Dave Bridges" w:date="2022-08-04T12:19:00Z">
        <w:r w:rsidR="004C5A32">
          <w:rPr>
            <w:b/>
            <w:color w:val="000000" w:themeColor="text1"/>
          </w:rPr>
          <w:t>8</w:t>
        </w:r>
      </w:ins>
      <w:del w:id="226" w:author="Dave Bridges" w:date="2022-08-04T12:19:00Z">
        <w:r w:rsidR="004745B4" w:rsidDel="004C5A32">
          <w:rPr>
            <w:b/>
            <w:color w:val="000000" w:themeColor="text1"/>
          </w:rPr>
          <w:delText>7.6</w:delText>
        </w:r>
      </w:del>
      <w:r>
        <w:rPr>
          <w:b/>
          <w:color w:val="000000" w:themeColor="text1"/>
        </w:rPr>
        <w:t xml:space="preserve">% increase in </w:t>
      </w:r>
      <w:r w:rsidR="004745B4">
        <w:rPr>
          <w:b/>
          <w:color w:val="000000" w:themeColor="text1"/>
        </w:rPr>
        <w:t xml:space="preserve">weekly </w:t>
      </w:r>
      <w:r>
        <w:rPr>
          <w:b/>
          <w:color w:val="000000" w:themeColor="text1"/>
        </w:rPr>
        <w:t>caloric intake</w:t>
      </w:r>
      <w:del w:id="227" w:author="Dave Bridges" w:date="2022-08-04T12:19:00Z">
        <w:r w:rsidR="004745B4" w:rsidDel="004C5A32">
          <w:rPr>
            <w:b/>
            <w:color w:val="000000" w:themeColor="text1"/>
          </w:rPr>
          <w:delText xml:space="preserve"> for AL offspring and a 31.8% increase in weekly caloric intake for eTRF</w:delText>
        </w:r>
      </w:del>
      <w:r>
        <w:rPr>
          <w:b/>
          <w:color w:val="000000" w:themeColor="text1"/>
        </w:rPr>
        <w:t xml:space="preserve">.  This </w:t>
      </w:r>
      <w:ins w:id="228" w:author="Dave Bridges" w:date="2022-08-04T12:19:00Z">
        <w:r w:rsidR="004C5A32">
          <w:rPr>
            <w:b/>
            <w:color w:val="000000" w:themeColor="text1"/>
          </w:rPr>
          <w:t xml:space="preserve">overnutrition challenge </w:t>
        </w:r>
      </w:ins>
      <w:r>
        <w:rPr>
          <w:b/>
          <w:color w:val="000000" w:themeColor="text1"/>
        </w:rPr>
        <w:t xml:space="preserve">was done as animals on NCD alone had </w:t>
      </w:r>
      <w:ins w:id="229" w:author="Dave Bridges" w:date="2022-08-04T12:19:00Z">
        <w:r w:rsidR="004C5A32">
          <w:rPr>
            <w:b/>
            <w:color w:val="000000" w:themeColor="text1"/>
          </w:rPr>
          <w:t xml:space="preserve">very </w:t>
        </w:r>
      </w:ins>
      <w:r>
        <w:rPr>
          <w:b/>
          <w:color w:val="000000" w:themeColor="text1"/>
        </w:rPr>
        <w:t>modest phenotypes</w:t>
      </w:r>
      <w:ins w:id="230" w:author="Dave Bridges" w:date="2022-08-04T12:19:00Z">
        <w:r w:rsidR="004C5A32">
          <w:rPr>
            <w:b/>
            <w:color w:val="000000" w:themeColor="text1"/>
          </w:rPr>
          <w:t xml:space="preserve"> (see point 1 in response to </w:t>
        </w:r>
      </w:ins>
      <w:ins w:id="231" w:author="Dave Bridges" w:date="2022-08-04T12:20:00Z">
        <w:r w:rsidR="004C5A32">
          <w:rPr>
            <w:b/>
            <w:color w:val="000000" w:themeColor="text1"/>
          </w:rPr>
          <w:t>reviewer 2)</w:t>
        </w:r>
      </w:ins>
      <w:r>
        <w:rPr>
          <w:b/>
          <w:color w:val="000000" w:themeColor="text1"/>
        </w:rPr>
        <w:t>, but we were only able to elicit glucose intolerance in males via this challenge.</w:t>
      </w:r>
    </w:p>
    <w:p w14:paraId="496E8A60" w14:textId="77777777" w:rsidR="00323192" w:rsidRPr="00260320" w:rsidRDefault="00323192" w:rsidP="00260320">
      <w:pPr>
        <w:rPr>
          <w:color w:val="2E74B5" w:themeColor="accent5" w:themeShade="BF"/>
        </w:rPr>
      </w:pPr>
    </w:p>
    <w:p w14:paraId="6D91D8B4" w14:textId="54910DF4" w:rsidR="00323192" w:rsidRDefault="00195D79">
      <w:pPr>
        <w:pStyle w:val="ListParagraph"/>
        <w:numPr>
          <w:ilvl w:val="0"/>
          <w:numId w:val="5"/>
        </w:numPr>
      </w:pPr>
      <w:r>
        <w:t>Statistics: sounds very elaborate and cool but n per group still very low</w:t>
      </w:r>
      <w:r w:rsidR="00323192">
        <w:t xml:space="preserve">.  </w:t>
      </w:r>
    </w:p>
    <w:p w14:paraId="204F4E45" w14:textId="77777777" w:rsidR="00323192" w:rsidRDefault="00323192" w:rsidP="00AF3A60">
      <w:pPr>
        <w:pStyle w:val="ListParagraph"/>
        <w:rPr>
          <w:color w:val="4472C4" w:themeColor="accent1"/>
        </w:rPr>
      </w:pPr>
    </w:p>
    <w:p w14:paraId="316F9604" w14:textId="44D43058" w:rsidR="009217A1" w:rsidRDefault="00323192">
      <w:pPr>
        <w:pStyle w:val="ListParagraph"/>
        <w:ind w:left="0"/>
        <w:rPr>
          <w:b/>
          <w:color w:val="000000" w:themeColor="text1"/>
        </w:rPr>
      </w:pPr>
      <w:r w:rsidRPr="006341D4">
        <w:rPr>
          <w:b/>
          <w:color w:val="000000" w:themeColor="text1"/>
        </w:rPr>
        <w:t>We appreciate the recognition of the care we have put into the design and statistical approaches into this study.  As we noted above to this point from reviewer 1 (comment 16) the sample size</w:t>
      </w:r>
      <w:r w:rsidR="00C25310" w:rsidRPr="006341D4">
        <w:rPr>
          <w:b/>
          <w:color w:val="000000" w:themeColor="text1"/>
        </w:rPr>
        <w:t xml:space="preserve"> for the vast majority of experiments is &gt;1</w:t>
      </w:r>
      <w:r w:rsidRPr="006341D4">
        <w:rPr>
          <w:b/>
          <w:color w:val="000000" w:themeColor="text1"/>
        </w:rPr>
        <w:t>1</w:t>
      </w:r>
      <w:r w:rsidR="00C25310" w:rsidRPr="006341D4">
        <w:rPr>
          <w:b/>
          <w:color w:val="000000" w:themeColor="text1"/>
        </w:rPr>
        <w:t xml:space="preserve"> per group</w:t>
      </w:r>
      <w:r w:rsidRPr="006341D4">
        <w:rPr>
          <w:b/>
          <w:color w:val="000000" w:themeColor="text1"/>
        </w:rPr>
        <w:t>.  Upon review</w:t>
      </w:r>
      <w:r w:rsidR="002E154E">
        <w:rPr>
          <w:b/>
          <w:color w:val="000000" w:themeColor="text1"/>
        </w:rPr>
        <w:t xml:space="preserve">, we see that </w:t>
      </w:r>
      <w:r w:rsidRPr="006341D4">
        <w:rPr>
          <w:b/>
          <w:color w:val="000000" w:themeColor="text1"/>
        </w:rPr>
        <w:t xml:space="preserve">this was not clear in the previous version, so we have clarified this in the revised manuscript.  As noted above, the only </w:t>
      </w:r>
      <w:r w:rsidR="00C25310" w:rsidRPr="006341D4">
        <w:rPr>
          <w:b/>
          <w:color w:val="000000" w:themeColor="text1"/>
        </w:rPr>
        <w:t xml:space="preserve">exception to this is the </w:t>
      </w:r>
      <w:r w:rsidR="00C25310" w:rsidRPr="006341D4">
        <w:rPr>
          <w:b/>
          <w:i/>
          <w:iCs/>
          <w:color w:val="000000" w:themeColor="text1"/>
        </w:rPr>
        <w:t>In vivo</w:t>
      </w:r>
      <w:r w:rsidR="00C25310" w:rsidRPr="006341D4">
        <w:rPr>
          <w:b/>
          <w:color w:val="000000" w:themeColor="text1"/>
        </w:rPr>
        <w:t xml:space="preserve"> GSIS</w:t>
      </w:r>
      <w:r w:rsidRPr="006341D4">
        <w:rPr>
          <w:b/>
          <w:color w:val="000000" w:themeColor="text1"/>
        </w:rPr>
        <w:t>, which we have now described as a provisional confirmation.</w:t>
      </w:r>
    </w:p>
    <w:p w14:paraId="4D46F31F" w14:textId="35E9CA13" w:rsidR="002362D7" w:rsidRDefault="002362D7">
      <w:pPr>
        <w:pStyle w:val="ListParagraph"/>
        <w:ind w:left="0"/>
        <w:rPr>
          <w:b/>
          <w:color w:val="000000" w:themeColor="text1"/>
        </w:rPr>
      </w:pPr>
    </w:p>
    <w:p w14:paraId="6627D371" w14:textId="77777777" w:rsidR="002362D7" w:rsidRDefault="002362D7">
      <w:pPr>
        <w:pStyle w:val="ListParagraph"/>
        <w:ind w:left="0"/>
        <w:rPr>
          <w:b/>
          <w:color w:val="000000" w:themeColor="text1"/>
        </w:rPr>
        <w:sectPr w:rsidR="002362D7" w:rsidSect="00587EB0">
          <w:pgSz w:w="12240" w:h="15840"/>
          <w:pgMar w:top="1440" w:right="1440" w:bottom="1440" w:left="1440" w:header="720" w:footer="720" w:gutter="0"/>
          <w:cols w:space="720"/>
          <w:docGrid w:linePitch="360"/>
        </w:sectPr>
      </w:pPr>
    </w:p>
    <w:p w14:paraId="64F9FE43" w14:textId="663BC191" w:rsidR="002362D7" w:rsidRDefault="002362D7">
      <w:pPr>
        <w:pStyle w:val="ListParagraph"/>
        <w:ind w:left="0"/>
        <w:rPr>
          <w:b/>
          <w:color w:val="000000" w:themeColor="text1"/>
        </w:rPr>
      </w:pPr>
      <w:r>
        <w:rPr>
          <w:b/>
          <w:color w:val="000000" w:themeColor="text1"/>
        </w:rPr>
        <w:lastRenderedPageBreak/>
        <w:t>References</w:t>
      </w:r>
    </w:p>
    <w:p w14:paraId="15BA6203" w14:textId="77777777" w:rsidR="00FF55D5" w:rsidRPr="00FF55D5" w:rsidRDefault="002362D7" w:rsidP="00FF55D5">
      <w:pPr>
        <w:pStyle w:val="Bibliography"/>
        <w:rPr>
          <w:rFonts w:ascii="Calibri" w:cs="Calibri"/>
          <w:color w:val="000000"/>
        </w:rPr>
      </w:pPr>
      <w:r>
        <w:rPr>
          <w:b/>
          <w:color w:val="000000" w:themeColor="text1"/>
        </w:rPr>
        <w:fldChar w:fldCharType="begin"/>
      </w:r>
      <w:r w:rsidR="00FF55D5">
        <w:rPr>
          <w:b/>
          <w:color w:val="000000" w:themeColor="text1"/>
        </w:rPr>
        <w:instrText xml:space="preserve"> ADDIN ZOTERO_BIBL {"uncited":[],"omitted":[],"custom":[]} CSL_BIBLIOGRAPHY </w:instrText>
      </w:r>
      <w:r>
        <w:rPr>
          <w:b/>
          <w:color w:val="000000" w:themeColor="text1"/>
        </w:rPr>
        <w:fldChar w:fldCharType="separate"/>
      </w:r>
      <w:r w:rsidR="00FF55D5" w:rsidRPr="00FF55D5">
        <w:rPr>
          <w:rFonts w:ascii="Calibri" w:cs="Calibri"/>
          <w:color w:val="000000"/>
        </w:rPr>
        <w:t xml:space="preserve">1. </w:t>
      </w:r>
      <w:r w:rsidR="00FF55D5" w:rsidRPr="00FF55D5">
        <w:rPr>
          <w:rFonts w:ascii="Calibri" w:cs="Calibri"/>
          <w:color w:val="000000"/>
        </w:rPr>
        <w:tab/>
        <w:t xml:space="preserve">Flanagan EW, </w:t>
      </w:r>
      <w:proofErr w:type="spellStart"/>
      <w:r w:rsidR="00FF55D5" w:rsidRPr="00FF55D5">
        <w:rPr>
          <w:rFonts w:ascii="Calibri" w:cs="Calibri"/>
          <w:color w:val="000000"/>
        </w:rPr>
        <w:t>Kebbe</w:t>
      </w:r>
      <w:proofErr w:type="spellEnd"/>
      <w:r w:rsidR="00FF55D5" w:rsidRPr="00FF55D5">
        <w:rPr>
          <w:rFonts w:ascii="Calibri" w:cs="Calibri"/>
          <w:color w:val="000000"/>
        </w:rPr>
        <w:t xml:space="preserve"> M, Sparks JR, Redman LM. Assessment of Eating Behaviors and Perceptions of Time-Restricted Eating During Pregnancy. </w:t>
      </w:r>
      <w:r w:rsidR="00FF55D5" w:rsidRPr="00FF55D5">
        <w:rPr>
          <w:rFonts w:ascii="Calibri" w:cs="Calibri"/>
          <w:i/>
          <w:iCs/>
          <w:color w:val="000000"/>
        </w:rPr>
        <w:t>The Journal of Nutrition</w:t>
      </w:r>
      <w:r w:rsidR="00FF55D5" w:rsidRPr="00FF55D5">
        <w:rPr>
          <w:rFonts w:ascii="Calibri" w:cs="Calibri"/>
          <w:color w:val="000000"/>
        </w:rPr>
        <w:t xml:space="preserve"> 2022;152:475–483.</w:t>
      </w:r>
    </w:p>
    <w:p w14:paraId="2A4ECDC1"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 </w:t>
      </w:r>
      <w:r w:rsidRPr="00FF55D5">
        <w:rPr>
          <w:rFonts w:ascii="Calibri" w:cs="Calibri"/>
          <w:color w:val="000000"/>
        </w:rPr>
        <w:tab/>
        <w:t xml:space="preserve">Upadhyay A, Sinha RA, Kumar A, Godbole MM. Time-restricted feeding ameliorates maternal high-fat diet-induced fetal lung injury. </w:t>
      </w:r>
      <w:r w:rsidRPr="00FF55D5">
        <w:rPr>
          <w:rFonts w:ascii="Calibri" w:cs="Calibri"/>
          <w:i/>
          <w:iCs/>
          <w:color w:val="000000"/>
        </w:rPr>
        <w:t>Experimental and Molecular Pathology</w:t>
      </w:r>
      <w:r w:rsidRPr="00FF55D5">
        <w:rPr>
          <w:rFonts w:ascii="Calibri" w:cs="Calibri"/>
          <w:color w:val="000000"/>
        </w:rPr>
        <w:t xml:space="preserve"> 2020;114:104413.</w:t>
      </w:r>
    </w:p>
    <w:p w14:paraId="2C383596"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3. </w:t>
      </w:r>
      <w:r w:rsidRPr="00FF55D5">
        <w:rPr>
          <w:rFonts w:ascii="Calibri" w:cs="Calibri"/>
          <w:color w:val="000000"/>
        </w:rPr>
        <w:tab/>
        <w:t xml:space="preserve">Upadhyay A, Anjum B, Godbole NM, </w:t>
      </w:r>
      <w:r w:rsidRPr="00FF55D5">
        <w:rPr>
          <w:rFonts w:ascii="Calibri" w:cs="Calibri"/>
          <w:i/>
          <w:iCs/>
          <w:color w:val="000000"/>
        </w:rPr>
        <w:t>et al.</w:t>
      </w:r>
      <w:r w:rsidRPr="00FF55D5">
        <w:rPr>
          <w:rFonts w:ascii="Calibri" w:cs="Calibri"/>
          <w:color w:val="000000"/>
        </w:rPr>
        <w:t xml:space="preserve"> Time-restricted feeding reduces high-fat diet associated placental inflammation and limits adverse effects on fetal organ development. </w:t>
      </w:r>
      <w:r w:rsidRPr="00FF55D5">
        <w:rPr>
          <w:rFonts w:ascii="Calibri" w:cs="Calibri"/>
          <w:i/>
          <w:iCs/>
          <w:color w:val="000000"/>
        </w:rPr>
        <w:t>Biochemical and Biophysical Research Communications</w:t>
      </w:r>
      <w:r w:rsidRPr="00FF55D5">
        <w:rPr>
          <w:rFonts w:ascii="Calibri" w:cs="Calibri"/>
          <w:color w:val="000000"/>
        </w:rPr>
        <w:t xml:space="preserve"> 2019;514:415–421.</w:t>
      </w:r>
    </w:p>
    <w:p w14:paraId="036C987B"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4. </w:t>
      </w:r>
      <w:r w:rsidRPr="00FF55D5">
        <w:rPr>
          <w:rFonts w:ascii="Calibri" w:cs="Calibri"/>
          <w:color w:val="000000"/>
        </w:rPr>
        <w:tab/>
        <w:t xml:space="preserve">Prates KV, </w:t>
      </w:r>
      <w:proofErr w:type="spellStart"/>
      <w:r w:rsidRPr="00FF55D5">
        <w:rPr>
          <w:rFonts w:ascii="Calibri" w:cs="Calibri"/>
          <w:color w:val="000000"/>
        </w:rPr>
        <w:t>Pavanello</w:t>
      </w:r>
      <w:proofErr w:type="spellEnd"/>
      <w:r w:rsidRPr="00FF55D5">
        <w:rPr>
          <w:rFonts w:ascii="Calibri" w:cs="Calibri"/>
          <w:color w:val="000000"/>
        </w:rPr>
        <w:t xml:space="preserve"> A, Gongora AB, </w:t>
      </w:r>
      <w:r w:rsidRPr="00FF55D5">
        <w:rPr>
          <w:rFonts w:ascii="Calibri" w:cs="Calibri"/>
          <w:i/>
          <w:iCs/>
          <w:color w:val="000000"/>
        </w:rPr>
        <w:t>et al.</w:t>
      </w:r>
      <w:r w:rsidRPr="00FF55D5">
        <w:rPr>
          <w:rFonts w:ascii="Calibri" w:cs="Calibri"/>
          <w:color w:val="000000"/>
        </w:rPr>
        <w:t xml:space="preserve"> Time-restricted feeding during embryonic development leads to metabolic dysfunction in adult rat offspring. </w:t>
      </w:r>
      <w:r w:rsidRPr="00FF55D5">
        <w:rPr>
          <w:rFonts w:ascii="Calibri" w:cs="Calibri"/>
          <w:i/>
          <w:iCs/>
          <w:color w:val="000000"/>
        </w:rPr>
        <w:t>Nutrition</w:t>
      </w:r>
      <w:r w:rsidRPr="00FF55D5">
        <w:rPr>
          <w:rFonts w:ascii="Calibri" w:cs="Calibri"/>
          <w:color w:val="000000"/>
        </w:rPr>
        <w:t xml:space="preserve"> 2022:111776.</w:t>
      </w:r>
    </w:p>
    <w:p w14:paraId="78226A1E"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5. </w:t>
      </w:r>
      <w:r w:rsidRPr="00FF55D5">
        <w:rPr>
          <w:rFonts w:ascii="Calibri" w:cs="Calibri"/>
          <w:color w:val="000000"/>
        </w:rPr>
        <w:tab/>
        <w:t xml:space="preserve">Lee C, </w:t>
      </w:r>
      <w:proofErr w:type="spellStart"/>
      <w:r w:rsidRPr="00FF55D5">
        <w:rPr>
          <w:rFonts w:ascii="Calibri" w:cs="Calibri"/>
          <w:color w:val="000000"/>
        </w:rPr>
        <w:t>Etchegaray</w:t>
      </w:r>
      <w:proofErr w:type="spellEnd"/>
      <w:r w:rsidRPr="00FF55D5">
        <w:rPr>
          <w:rFonts w:ascii="Calibri" w:cs="Calibri"/>
          <w:color w:val="000000"/>
        </w:rPr>
        <w:t xml:space="preserve"> J-P, </w:t>
      </w:r>
      <w:proofErr w:type="spellStart"/>
      <w:r w:rsidRPr="00FF55D5">
        <w:rPr>
          <w:rFonts w:ascii="Calibri" w:cs="Calibri"/>
          <w:color w:val="000000"/>
        </w:rPr>
        <w:t>Cagampang</w:t>
      </w:r>
      <w:proofErr w:type="spellEnd"/>
      <w:r w:rsidRPr="00FF55D5">
        <w:rPr>
          <w:rFonts w:ascii="Calibri" w:cs="Calibri"/>
          <w:color w:val="000000"/>
        </w:rPr>
        <w:t xml:space="preserve"> FRA, Loudon ASI, </w:t>
      </w:r>
      <w:proofErr w:type="spellStart"/>
      <w:r w:rsidRPr="00FF55D5">
        <w:rPr>
          <w:rFonts w:ascii="Calibri" w:cs="Calibri"/>
          <w:color w:val="000000"/>
        </w:rPr>
        <w:t>Reppert</w:t>
      </w:r>
      <w:proofErr w:type="spellEnd"/>
      <w:r w:rsidRPr="00FF55D5">
        <w:rPr>
          <w:rFonts w:ascii="Calibri" w:cs="Calibri"/>
          <w:color w:val="000000"/>
        </w:rPr>
        <w:t xml:space="preserve"> SM. Posttranslational Mechanisms Regulate the Mammalian Circadian Clock. </w:t>
      </w:r>
      <w:r w:rsidRPr="00FF55D5">
        <w:rPr>
          <w:rFonts w:ascii="Calibri" w:cs="Calibri"/>
          <w:i/>
          <w:iCs/>
          <w:color w:val="000000"/>
        </w:rPr>
        <w:t>Cell</w:t>
      </w:r>
      <w:r w:rsidRPr="00FF55D5">
        <w:rPr>
          <w:rFonts w:ascii="Calibri" w:cs="Calibri"/>
          <w:color w:val="000000"/>
        </w:rPr>
        <w:t xml:space="preserve"> 2001;107:855–867.</w:t>
      </w:r>
    </w:p>
    <w:p w14:paraId="5B4DED05"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6. </w:t>
      </w:r>
      <w:r w:rsidRPr="00FF55D5">
        <w:rPr>
          <w:rFonts w:ascii="Calibri" w:cs="Calibri"/>
          <w:color w:val="000000"/>
        </w:rPr>
        <w:tab/>
        <w:t xml:space="preserve">Panda S. Circadian physiology of metabolism. </w:t>
      </w:r>
      <w:r w:rsidRPr="00FF55D5">
        <w:rPr>
          <w:rFonts w:ascii="Calibri" w:cs="Calibri"/>
          <w:i/>
          <w:iCs/>
          <w:color w:val="000000"/>
        </w:rPr>
        <w:t>Science</w:t>
      </w:r>
      <w:r w:rsidRPr="00FF55D5">
        <w:rPr>
          <w:rFonts w:ascii="Calibri" w:cs="Calibri"/>
          <w:color w:val="000000"/>
        </w:rPr>
        <w:t xml:space="preserve"> 2016;354:1008–1015.</w:t>
      </w:r>
    </w:p>
    <w:p w14:paraId="578AB6DA"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7. </w:t>
      </w:r>
      <w:r w:rsidRPr="00FF55D5">
        <w:rPr>
          <w:rFonts w:ascii="Calibri" w:cs="Calibri"/>
          <w:color w:val="000000"/>
        </w:rPr>
        <w:tab/>
        <w:t xml:space="preserve">Takahashi JS. Transcriptional architecture of the mammalian circadian clock. </w:t>
      </w:r>
      <w:r w:rsidRPr="00FF55D5">
        <w:rPr>
          <w:rFonts w:ascii="Calibri" w:cs="Calibri"/>
          <w:i/>
          <w:iCs/>
          <w:color w:val="000000"/>
        </w:rPr>
        <w:t>Nat Rev Genet</w:t>
      </w:r>
      <w:r w:rsidRPr="00FF55D5">
        <w:rPr>
          <w:rFonts w:ascii="Calibri" w:cs="Calibri"/>
          <w:color w:val="000000"/>
        </w:rPr>
        <w:t xml:space="preserve"> 2017;18:164–179.</w:t>
      </w:r>
    </w:p>
    <w:p w14:paraId="7F95A175"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8. </w:t>
      </w:r>
      <w:r w:rsidRPr="00FF55D5">
        <w:rPr>
          <w:rFonts w:ascii="Calibri" w:cs="Calibri"/>
          <w:color w:val="000000"/>
        </w:rPr>
        <w:tab/>
      </w:r>
      <w:proofErr w:type="spellStart"/>
      <w:r w:rsidRPr="00FF55D5">
        <w:rPr>
          <w:rFonts w:ascii="Calibri" w:cs="Calibri"/>
          <w:color w:val="000000"/>
        </w:rPr>
        <w:t>Pickel</w:t>
      </w:r>
      <w:proofErr w:type="spellEnd"/>
      <w:r w:rsidRPr="00FF55D5">
        <w:rPr>
          <w:rFonts w:ascii="Calibri" w:cs="Calibri"/>
          <w:color w:val="000000"/>
        </w:rPr>
        <w:t xml:space="preserve"> L, Sung H-K. Feeding Rhythms and the Circadian Regulation of Metabolism. </w:t>
      </w:r>
      <w:r w:rsidRPr="00FF55D5">
        <w:rPr>
          <w:rFonts w:ascii="Calibri" w:cs="Calibri"/>
          <w:i/>
          <w:iCs/>
          <w:color w:val="000000"/>
        </w:rPr>
        <w:t>Frontiers in Nutrition</w:t>
      </w:r>
      <w:r w:rsidRPr="00FF55D5">
        <w:rPr>
          <w:rFonts w:ascii="Calibri" w:cs="Calibri"/>
          <w:color w:val="000000"/>
        </w:rPr>
        <w:t xml:space="preserve"> 2020;7.</w:t>
      </w:r>
    </w:p>
    <w:p w14:paraId="2A6004A9"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9. </w:t>
      </w:r>
      <w:r w:rsidRPr="00FF55D5">
        <w:rPr>
          <w:rFonts w:ascii="Calibri" w:cs="Calibri"/>
          <w:color w:val="000000"/>
        </w:rPr>
        <w:tab/>
        <w:t xml:space="preserve">International Food Information Council. </w:t>
      </w:r>
      <w:r w:rsidRPr="00FF55D5">
        <w:rPr>
          <w:rFonts w:ascii="Calibri" w:cs="Calibri"/>
          <w:i/>
          <w:iCs/>
          <w:color w:val="000000"/>
        </w:rPr>
        <w:t>2020 Food &amp; Health Survey</w:t>
      </w:r>
      <w:r w:rsidRPr="00FF55D5">
        <w:rPr>
          <w:rFonts w:ascii="Calibri" w:cs="Calibri"/>
          <w:color w:val="000000"/>
        </w:rPr>
        <w:t>. 2020.</w:t>
      </w:r>
    </w:p>
    <w:p w14:paraId="409F8450"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10. </w:t>
      </w:r>
      <w:r w:rsidRPr="00FF55D5">
        <w:rPr>
          <w:rFonts w:ascii="Calibri" w:cs="Calibri"/>
          <w:color w:val="000000"/>
        </w:rPr>
        <w:tab/>
        <w:t xml:space="preserve">Loy SL, Chan JKY, Wee PH, </w:t>
      </w:r>
      <w:r w:rsidRPr="00FF55D5">
        <w:rPr>
          <w:rFonts w:ascii="Calibri" w:cs="Calibri"/>
          <w:i/>
          <w:iCs/>
          <w:color w:val="000000"/>
        </w:rPr>
        <w:t>et al.</w:t>
      </w:r>
      <w:r w:rsidRPr="00FF55D5">
        <w:rPr>
          <w:rFonts w:ascii="Calibri" w:cs="Calibri"/>
          <w:color w:val="000000"/>
        </w:rPr>
        <w:t xml:space="preserve"> Maternal Circadian Eating Time and Frequency Are Associated with Blood Glucose Concentrations during Pregnancy. </w:t>
      </w:r>
      <w:r w:rsidRPr="00FF55D5">
        <w:rPr>
          <w:rFonts w:ascii="Calibri" w:cs="Calibri"/>
          <w:i/>
          <w:iCs/>
          <w:color w:val="000000"/>
        </w:rPr>
        <w:t xml:space="preserve">J </w:t>
      </w:r>
      <w:proofErr w:type="spellStart"/>
      <w:r w:rsidRPr="00FF55D5">
        <w:rPr>
          <w:rFonts w:ascii="Calibri" w:cs="Calibri"/>
          <w:i/>
          <w:iCs/>
          <w:color w:val="000000"/>
        </w:rPr>
        <w:t>Nutr</w:t>
      </w:r>
      <w:proofErr w:type="spellEnd"/>
      <w:r w:rsidRPr="00FF55D5">
        <w:rPr>
          <w:rFonts w:ascii="Calibri" w:cs="Calibri"/>
          <w:color w:val="000000"/>
        </w:rPr>
        <w:t xml:space="preserve"> 2017;147:70–77.</w:t>
      </w:r>
    </w:p>
    <w:p w14:paraId="42A3BE63"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11. </w:t>
      </w:r>
      <w:r w:rsidRPr="00FF55D5">
        <w:rPr>
          <w:rFonts w:ascii="Calibri" w:cs="Calibri"/>
          <w:color w:val="000000"/>
        </w:rPr>
        <w:tab/>
        <w:t xml:space="preserve">Glazier JD, Hayes DJL, Hussain S, </w:t>
      </w:r>
      <w:r w:rsidRPr="00FF55D5">
        <w:rPr>
          <w:rFonts w:ascii="Calibri" w:cs="Calibri"/>
          <w:i/>
          <w:iCs/>
          <w:color w:val="000000"/>
        </w:rPr>
        <w:t>et al.</w:t>
      </w:r>
      <w:r w:rsidRPr="00FF55D5">
        <w:rPr>
          <w:rFonts w:ascii="Calibri" w:cs="Calibri"/>
          <w:color w:val="000000"/>
        </w:rPr>
        <w:t xml:space="preserve"> The effect of Ramadan fasting during pregnancy on perinatal outcomes: a systematic review and meta-analysis. </w:t>
      </w:r>
      <w:r w:rsidRPr="00FF55D5">
        <w:rPr>
          <w:rFonts w:ascii="Calibri" w:cs="Calibri"/>
          <w:i/>
          <w:iCs/>
          <w:color w:val="000000"/>
        </w:rPr>
        <w:t>BMC Pregnancy Childbirth</w:t>
      </w:r>
      <w:r w:rsidRPr="00FF55D5">
        <w:rPr>
          <w:rFonts w:ascii="Calibri" w:cs="Calibri"/>
          <w:color w:val="000000"/>
        </w:rPr>
        <w:t xml:space="preserve"> 2018;18.</w:t>
      </w:r>
    </w:p>
    <w:p w14:paraId="1ECBC731"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12. </w:t>
      </w:r>
      <w:r w:rsidRPr="00FF55D5">
        <w:rPr>
          <w:rFonts w:ascii="Calibri" w:cs="Calibri"/>
          <w:color w:val="000000"/>
        </w:rPr>
        <w:tab/>
      </w:r>
      <w:proofErr w:type="spellStart"/>
      <w:r w:rsidRPr="00FF55D5">
        <w:rPr>
          <w:rFonts w:ascii="Calibri" w:cs="Calibri"/>
          <w:color w:val="000000"/>
        </w:rPr>
        <w:t>Oosterwijk</w:t>
      </w:r>
      <w:proofErr w:type="spellEnd"/>
      <w:r w:rsidRPr="00FF55D5">
        <w:rPr>
          <w:rFonts w:ascii="Calibri" w:cs="Calibri"/>
          <w:color w:val="000000"/>
        </w:rPr>
        <w:t xml:space="preserve"> VNL, </w:t>
      </w:r>
      <w:proofErr w:type="spellStart"/>
      <w:r w:rsidRPr="00FF55D5">
        <w:rPr>
          <w:rFonts w:ascii="Calibri" w:cs="Calibri"/>
          <w:color w:val="000000"/>
        </w:rPr>
        <w:t>Molenaar</w:t>
      </w:r>
      <w:proofErr w:type="spellEnd"/>
      <w:r w:rsidRPr="00FF55D5">
        <w:rPr>
          <w:rFonts w:ascii="Calibri" w:cs="Calibri"/>
          <w:color w:val="000000"/>
        </w:rPr>
        <w:t xml:space="preserve"> JM, van </w:t>
      </w:r>
      <w:proofErr w:type="spellStart"/>
      <w:r w:rsidRPr="00FF55D5">
        <w:rPr>
          <w:rFonts w:ascii="Calibri" w:cs="Calibri"/>
          <w:color w:val="000000"/>
        </w:rPr>
        <w:t>Bilsen</w:t>
      </w:r>
      <w:proofErr w:type="spellEnd"/>
      <w:r w:rsidRPr="00FF55D5">
        <w:rPr>
          <w:rFonts w:ascii="Calibri" w:cs="Calibri"/>
          <w:color w:val="000000"/>
        </w:rPr>
        <w:t xml:space="preserve"> LA, </w:t>
      </w:r>
      <w:proofErr w:type="spellStart"/>
      <w:r w:rsidRPr="00FF55D5">
        <w:rPr>
          <w:rFonts w:ascii="Calibri" w:cs="Calibri"/>
          <w:color w:val="000000"/>
        </w:rPr>
        <w:t>Kiefte</w:t>
      </w:r>
      <w:proofErr w:type="spellEnd"/>
      <w:r w:rsidRPr="00FF55D5">
        <w:rPr>
          <w:rFonts w:ascii="Calibri" w:cs="Calibri"/>
          <w:color w:val="000000"/>
        </w:rPr>
        <w:t xml:space="preserve">-de Jong JC. Ramadan Fasting during Pregnancy and Health Outcomes in Offspring: A Systematic Review. </w:t>
      </w:r>
      <w:r w:rsidRPr="00FF55D5">
        <w:rPr>
          <w:rFonts w:ascii="Calibri" w:cs="Calibri"/>
          <w:i/>
          <w:iCs/>
          <w:color w:val="000000"/>
        </w:rPr>
        <w:t>Nutrients</w:t>
      </w:r>
      <w:r w:rsidRPr="00FF55D5">
        <w:rPr>
          <w:rFonts w:ascii="Calibri" w:cs="Calibri"/>
          <w:color w:val="000000"/>
        </w:rPr>
        <w:t xml:space="preserve"> 2021;13:3450.</w:t>
      </w:r>
    </w:p>
    <w:p w14:paraId="0AA55382"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13. </w:t>
      </w:r>
      <w:r w:rsidRPr="00FF55D5">
        <w:rPr>
          <w:rFonts w:ascii="Calibri" w:cs="Calibri"/>
          <w:color w:val="000000"/>
        </w:rPr>
        <w:tab/>
        <w:t xml:space="preserve">Ali AM, </w:t>
      </w:r>
      <w:proofErr w:type="spellStart"/>
      <w:r w:rsidRPr="00FF55D5">
        <w:rPr>
          <w:rFonts w:ascii="Calibri" w:cs="Calibri"/>
          <w:color w:val="000000"/>
        </w:rPr>
        <w:t>Kunugi</w:t>
      </w:r>
      <w:proofErr w:type="spellEnd"/>
      <w:r w:rsidRPr="00FF55D5">
        <w:rPr>
          <w:rFonts w:ascii="Calibri" w:cs="Calibri"/>
          <w:color w:val="000000"/>
        </w:rPr>
        <w:t xml:space="preserve"> H. Intermittent Fasting, Dietary Modifications, and Exercise for the Control of Gestational Diabetes and Maternal Mood Dysregulation: A Review and a Case Report. </w:t>
      </w:r>
      <w:r w:rsidRPr="00FF55D5">
        <w:rPr>
          <w:rFonts w:ascii="Calibri" w:cs="Calibri"/>
          <w:i/>
          <w:iCs/>
          <w:color w:val="000000"/>
        </w:rPr>
        <w:t>Int J Environ Res Public Health</w:t>
      </w:r>
      <w:r w:rsidRPr="00FF55D5">
        <w:rPr>
          <w:rFonts w:ascii="Calibri" w:cs="Calibri"/>
          <w:color w:val="000000"/>
        </w:rPr>
        <w:t xml:space="preserve"> 2020;17:9379.</w:t>
      </w:r>
    </w:p>
    <w:p w14:paraId="03815841"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14. </w:t>
      </w:r>
      <w:r w:rsidRPr="00FF55D5">
        <w:rPr>
          <w:rFonts w:ascii="Calibri" w:cs="Calibri"/>
          <w:color w:val="000000"/>
        </w:rPr>
        <w:tab/>
        <w:t xml:space="preserve">Cienfuegos S, Gabel K, Kalam F, </w:t>
      </w:r>
      <w:r w:rsidRPr="00FF55D5">
        <w:rPr>
          <w:rFonts w:ascii="Calibri" w:cs="Calibri"/>
          <w:i/>
          <w:iCs/>
          <w:color w:val="000000"/>
        </w:rPr>
        <w:t>et al.</w:t>
      </w:r>
      <w:r w:rsidRPr="00FF55D5">
        <w:rPr>
          <w:rFonts w:ascii="Calibri" w:cs="Calibri"/>
          <w:color w:val="000000"/>
        </w:rPr>
        <w:t xml:space="preserve"> Effects of 4- and 6-h Time-Restricted Feeding on Weight and Cardiometabolic Health: A Randomized Controlled Trial in Adults with Obesity. </w:t>
      </w:r>
      <w:r w:rsidRPr="00FF55D5">
        <w:rPr>
          <w:rFonts w:ascii="Calibri" w:cs="Calibri"/>
          <w:i/>
          <w:iCs/>
          <w:color w:val="000000"/>
        </w:rPr>
        <w:t>Cell Metabolism</w:t>
      </w:r>
      <w:r w:rsidRPr="00FF55D5">
        <w:rPr>
          <w:rFonts w:ascii="Calibri" w:cs="Calibri"/>
          <w:color w:val="000000"/>
        </w:rPr>
        <w:t xml:space="preserve"> 2020;32:366-378.e3.</w:t>
      </w:r>
    </w:p>
    <w:p w14:paraId="142367AB" w14:textId="77777777" w:rsidR="00FF55D5" w:rsidRPr="00FF55D5" w:rsidRDefault="00FF55D5" w:rsidP="00FF55D5">
      <w:pPr>
        <w:pStyle w:val="Bibliography"/>
        <w:rPr>
          <w:rFonts w:ascii="Calibri" w:cs="Calibri"/>
          <w:color w:val="000000"/>
        </w:rPr>
      </w:pPr>
      <w:r w:rsidRPr="00FF55D5">
        <w:rPr>
          <w:rFonts w:ascii="Calibri" w:cs="Calibri"/>
          <w:color w:val="000000"/>
        </w:rPr>
        <w:lastRenderedPageBreak/>
        <w:t xml:space="preserve">15. </w:t>
      </w:r>
      <w:r w:rsidRPr="00FF55D5">
        <w:rPr>
          <w:rFonts w:ascii="Calibri" w:cs="Calibri"/>
          <w:color w:val="000000"/>
        </w:rPr>
        <w:tab/>
        <w:t xml:space="preserve">Hutchison AT, </w:t>
      </w:r>
      <w:proofErr w:type="spellStart"/>
      <w:r w:rsidRPr="00FF55D5">
        <w:rPr>
          <w:rFonts w:ascii="Calibri" w:cs="Calibri"/>
          <w:color w:val="000000"/>
        </w:rPr>
        <w:t>Regmi</w:t>
      </w:r>
      <w:proofErr w:type="spellEnd"/>
      <w:r w:rsidRPr="00FF55D5">
        <w:rPr>
          <w:rFonts w:ascii="Calibri" w:cs="Calibri"/>
          <w:color w:val="000000"/>
        </w:rPr>
        <w:t xml:space="preserve"> P, Manoogian ENC, </w:t>
      </w:r>
      <w:r w:rsidRPr="00FF55D5">
        <w:rPr>
          <w:rFonts w:ascii="Calibri" w:cs="Calibri"/>
          <w:i/>
          <w:iCs/>
          <w:color w:val="000000"/>
        </w:rPr>
        <w:t>et al.</w:t>
      </w:r>
      <w:r w:rsidRPr="00FF55D5">
        <w:rPr>
          <w:rFonts w:ascii="Calibri" w:cs="Calibri"/>
          <w:color w:val="000000"/>
        </w:rPr>
        <w:t xml:space="preserve"> Time-Restricted Feeding Improves Glucose Tolerance in Men at Risk for Type 2 Diabetes: A Randomized Crossover Trial. </w:t>
      </w:r>
      <w:r w:rsidRPr="00FF55D5">
        <w:rPr>
          <w:rFonts w:ascii="Calibri" w:cs="Calibri"/>
          <w:i/>
          <w:iCs/>
          <w:color w:val="000000"/>
        </w:rPr>
        <w:t>Obesity</w:t>
      </w:r>
      <w:r w:rsidRPr="00FF55D5">
        <w:rPr>
          <w:rFonts w:ascii="Calibri" w:cs="Calibri"/>
          <w:color w:val="000000"/>
        </w:rPr>
        <w:t xml:space="preserve"> 2019;27:724–732.</w:t>
      </w:r>
    </w:p>
    <w:p w14:paraId="2D4CCB7C"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16. </w:t>
      </w:r>
      <w:r w:rsidRPr="00FF55D5">
        <w:rPr>
          <w:rFonts w:ascii="Calibri" w:cs="Calibri"/>
          <w:color w:val="000000"/>
        </w:rPr>
        <w:tab/>
        <w:t xml:space="preserve">Jamshed H, </w:t>
      </w:r>
      <w:proofErr w:type="spellStart"/>
      <w:r w:rsidRPr="00FF55D5">
        <w:rPr>
          <w:rFonts w:ascii="Calibri" w:cs="Calibri"/>
          <w:color w:val="000000"/>
        </w:rPr>
        <w:t>Beyl</w:t>
      </w:r>
      <w:proofErr w:type="spellEnd"/>
      <w:r w:rsidRPr="00FF55D5">
        <w:rPr>
          <w:rFonts w:ascii="Calibri" w:cs="Calibri"/>
          <w:color w:val="000000"/>
        </w:rPr>
        <w:t xml:space="preserve"> RA, Della Manna DL, Yang ES, </w:t>
      </w:r>
      <w:proofErr w:type="spellStart"/>
      <w:r w:rsidRPr="00FF55D5">
        <w:rPr>
          <w:rFonts w:ascii="Calibri" w:cs="Calibri"/>
          <w:color w:val="000000"/>
        </w:rPr>
        <w:t>Ravussin</w:t>
      </w:r>
      <w:proofErr w:type="spellEnd"/>
      <w:r w:rsidRPr="00FF55D5">
        <w:rPr>
          <w:rFonts w:ascii="Calibri" w:cs="Calibri"/>
          <w:color w:val="000000"/>
        </w:rPr>
        <w:t xml:space="preserve"> E, Peterson CM. Early Time-Restricted Feeding Improves 24-Hour Glucose Levels and Affects Markers of the Circadian Clock, Aging, and Autophagy in Humans. </w:t>
      </w:r>
      <w:r w:rsidRPr="00FF55D5">
        <w:rPr>
          <w:rFonts w:ascii="Calibri" w:cs="Calibri"/>
          <w:i/>
          <w:iCs/>
          <w:color w:val="000000"/>
        </w:rPr>
        <w:t>Nutrients</w:t>
      </w:r>
      <w:r w:rsidRPr="00FF55D5">
        <w:rPr>
          <w:rFonts w:ascii="Calibri" w:cs="Calibri"/>
          <w:color w:val="000000"/>
        </w:rPr>
        <w:t xml:space="preserve"> 2019;11:1234.</w:t>
      </w:r>
    </w:p>
    <w:p w14:paraId="76272F02"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17. </w:t>
      </w:r>
      <w:r w:rsidRPr="00FF55D5">
        <w:rPr>
          <w:rFonts w:ascii="Calibri" w:cs="Calibri"/>
          <w:color w:val="000000"/>
        </w:rPr>
        <w:tab/>
      </w:r>
      <w:proofErr w:type="spellStart"/>
      <w:r w:rsidRPr="00FF55D5">
        <w:rPr>
          <w:rFonts w:ascii="Calibri" w:cs="Calibri"/>
          <w:color w:val="000000"/>
        </w:rPr>
        <w:t>Ravussin</w:t>
      </w:r>
      <w:proofErr w:type="spellEnd"/>
      <w:r w:rsidRPr="00FF55D5">
        <w:rPr>
          <w:rFonts w:ascii="Calibri" w:cs="Calibri"/>
          <w:color w:val="000000"/>
        </w:rPr>
        <w:t xml:space="preserve"> E, </w:t>
      </w:r>
      <w:proofErr w:type="spellStart"/>
      <w:r w:rsidRPr="00FF55D5">
        <w:rPr>
          <w:rFonts w:ascii="Calibri" w:cs="Calibri"/>
          <w:color w:val="000000"/>
        </w:rPr>
        <w:t>Beyl</w:t>
      </w:r>
      <w:proofErr w:type="spellEnd"/>
      <w:r w:rsidRPr="00FF55D5">
        <w:rPr>
          <w:rFonts w:ascii="Calibri" w:cs="Calibri"/>
          <w:color w:val="000000"/>
        </w:rPr>
        <w:t xml:space="preserve"> RA, </w:t>
      </w:r>
      <w:proofErr w:type="spellStart"/>
      <w:r w:rsidRPr="00FF55D5">
        <w:rPr>
          <w:rFonts w:ascii="Calibri" w:cs="Calibri"/>
          <w:color w:val="000000"/>
        </w:rPr>
        <w:t>Poggiogalle</w:t>
      </w:r>
      <w:proofErr w:type="spellEnd"/>
      <w:r w:rsidRPr="00FF55D5">
        <w:rPr>
          <w:rFonts w:ascii="Calibri" w:cs="Calibri"/>
          <w:color w:val="000000"/>
        </w:rPr>
        <w:t xml:space="preserve"> E, Hsia DS, Peterson CM. Early Time-Restricted Feeding Reduces Appetite and Increases Fat Oxidation </w:t>
      </w:r>
      <w:proofErr w:type="gramStart"/>
      <w:r w:rsidRPr="00FF55D5">
        <w:rPr>
          <w:rFonts w:ascii="Calibri" w:cs="Calibri"/>
          <w:color w:val="000000"/>
        </w:rPr>
        <w:t>But</w:t>
      </w:r>
      <w:proofErr w:type="gramEnd"/>
      <w:r w:rsidRPr="00FF55D5">
        <w:rPr>
          <w:rFonts w:ascii="Calibri" w:cs="Calibri"/>
          <w:color w:val="000000"/>
        </w:rPr>
        <w:t xml:space="preserve"> Does Not Affect Energy Expenditure in Humans. </w:t>
      </w:r>
      <w:r w:rsidRPr="00FF55D5">
        <w:rPr>
          <w:rFonts w:ascii="Calibri" w:cs="Calibri"/>
          <w:i/>
          <w:iCs/>
          <w:color w:val="000000"/>
        </w:rPr>
        <w:t>Obesity</w:t>
      </w:r>
      <w:r w:rsidRPr="00FF55D5">
        <w:rPr>
          <w:rFonts w:ascii="Calibri" w:cs="Calibri"/>
          <w:color w:val="000000"/>
        </w:rPr>
        <w:t xml:space="preserve"> 2019;27:1244–1254.</w:t>
      </w:r>
    </w:p>
    <w:p w14:paraId="58434D32"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18. </w:t>
      </w:r>
      <w:r w:rsidRPr="00FF55D5">
        <w:rPr>
          <w:rFonts w:ascii="Calibri" w:cs="Calibri"/>
          <w:color w:val="000000"/>
        </w:rPr>
        <w:tab/>
        <w:t xml:space="preserve">Sutton EF, </w:t>
      </w:r>
      <w:proofErr w:type="spellStart"/>
      <w:r w:rsidRPr="00FF55D5">
        <w:rPr>
          <w:rFonts w:ascii="Calibri" w:cs="Calibri"/>
          <w:color w:val="000000"/>
        </w:rPr>
        <w:t>Beyl</w:t>
      </w:r>
      <w:proofErr w:type="spellEnd"/>
      <w:r w:rsidRPr="00FF55D5">
        <w:rPr>
          <w:rFonts w:ascii="Calibri" w:cs="Calibri"/>
          <w:color w:val="000000"/>
        </w:rPr>
        <w:t xml:space="preserve"> R, Early KS, </w:t>
      </w:r>
      <w:proofErr w:type="spellStart"/>
      <w:r w:rsidRPr="00FF55D5">
        <w:rPr>
          <w:rFonts w:ascii="Calibri" w:cs="Calibri"/>
          <w:color w:val="000000"/>
        </w:rPr>
        <w:t>Cefalu</w:t>
      </w:r>
      <w:proofErr w:type="spellEnd"/>
      <w:r w:rsidRPr="00FF55D5">
        <w:rPr>
          <w:rFonts w:ascii="Calibri" w:cs="Calibri"/>
          <w:color w:val="000000"/>
        </w:rPr>
        <w:t xml:space="preserve"> WT, </w:t>
      </w:r>
      <w:proofErr w:type="spellStart"/>
      <w:r w:rsidRPr="00FF55D5">
        <w:rPr>
          <w:rFonts w:ascii="Calibri" w:cs="Calibri"/>
          <w:color w:val="000000"/>
        </w:rPr>
        <w:t>Ravussin</w:t>
      </w:r>
      <w:proofErr w:type="spellEnd"/>
      <w:r w:rsidRPr="00FF55D5">
        <w:rPr>
          <w:rFonts w:ascii="Calibri" w:cs="Calibri"/>
          <w:color w:val="000000"/>
        </w:rPr>
        <w:t xml:space="preserve"> E, Peterson CM. Early Time-Restricted Feeding Improves Insulin Sensitivity, Blood Pressure, and Oxidative Stress Even without Weight Loss in Men with Prediabetes. </w:t>
      </w:r>
      <w:r w:rsidRPr="00FF55D5">
        <w:rPr>
          <w:rFonts w:ascii="Calibri" w:cs="Calibri"/>
          <w:i/>
          <w:iCs/>
          <w:color w:val="000000"/>
        </w:rPr>
        <w:t>Cell Metabolism</w:t>
      </w:r>
      <w:r w:rsidRPr="00FF55D5">
        <w:rPr>
          <w:rFonts w:ascii="Calibri" w:cs="Calibri"/>
          <w:color w:val="000000"/>
        </w:rPr>
        <w:t xml:space="preserve"> 2018;27:1212-1221.e3.</w:t>
      </w:r>
    </w:p>
    <w:p w14:paraId="28F55F8A"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19. </w:t>
      </w:r>
      <w:r w:rsidRPr="00FF55D5">
        <w:rPr>
          <w:rFonts w:ascii="Calibri" w:cs="Calibri"/>
          <w:color w:val="000000"/>
        </w:rPr>
        <w:tab/>
      </w:r>
      <w:proofErr w:type="spellStart"/>
      <w:r w:rsidRPr="00FF55D5">
        <w:rPr>
          <w:rFonts w:ascii="Calibri" w:cs="Calibri"/>
          <w:color w:val="000000"/>
        </w:rPr>
        <w:t>Boucsein</w:t>
      </w:r>
      <w:proofErr w:type="spellEnd"/>
      <w:r w:rsidRPr="00FF55D5">
        <w:rPr>
          <w:rFonts w:ascii="Calibri" w:cs="Calibri"/>
          <w:color w:val="000000"/>
        </w:rPr>
        <w:t xml:space="preserve"> A, Rizwan MZ, Tups A. Hypothalamic leptin sensitivity and health benefits of time-restricted feeding are dependent on the time of day in male mice. </w:t>
      </w:r>
      <w:r w:rsidRPr="00FF55D5">
        <w:rPr>
          <w:rFonts w:ascii="Calibri" w:cs="Calibri"/>
          <w:i/>
          <w:iCs/>
          <w:color w:val="000000"/>
        </w:rPr>
        <w:t>FASEB J</w:t>
      </w:r>
      <w:r w:rsidRPr="00FF55D5">
        <w:rPr>
          <w:rFonts w:ascii="Calibri" w:cs="Calibri"/>
          <w:color w:val="000000"/>
        </w:rPr>
        <w:t xml:space="preserve"> 2019;33:12175–12187.</w:t>
      </w:r>
    </w:p>
    <w:p w14:paraId="685F0BF2"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20. </w:t>
      </w:r>
      <w:r w:rsidRPr="00FF55D5">
        <w:rPr>
          <w:rFonts w:ascii="Calibri" w:cs="Calibri"/>
          <w:color w:val="000000"/>
        </w:rPr>
        <w:tab/>
        <w:t>García-</w:t>
      </w:r>
      <w:proofErr w:type="spellStart"/>
      <w:r w:rsidRPr="00FF55D5">
        <w:rPr>
          <w:rFonts w:ascii="Calibri" w:cs="Calibri"/>
          <w:color w:val="000000"/>
        </w:rPr>
        <w:t>Gaytán</w:t>
      </w:r>
      <w:proofErr w:type="spellEnd"/>
      <w:r w:rsidRPr="00FF55D5">
        <w:rPr>
          <w:rFonts w:ascii="Calibri" w:cs="Calibri"/>
          <w:color w:val="000000"/>
        </w:rPr>
        <w:t xml:space="preserve"> AC, Miranda-Anaya M, </w:t>
      </w:r>
      <w:proofErr w:type="spellStart"/>
      <w:r w:rsidRPr="00FF55D5">
        <w:rPr>
          <w:rFonts w:ascii="Calibri" w:cs="Calibri"/>
          <w:color w:val="000000"/>
        </w:rPr>
        <w:t>Turrubiate</w:t>
      </w:r>
      <w:proofErr w:type="spellEnd"/>
      <w:r w:rsidRPr="00FF55D5">
        <w:rPr>
          <w:rFonts w:ascii="Calibri" w:cs="Calibri"/>
          <w:color w:val="000000"/>
        </w:rPr>
        <w:t xml:space="preserve"> I, </w:t>
      </w:r>
      <w:r w:rsidRPr="00FF55D5">
        <w:rPr>
          <w:rFonts w:ascii="Calibri" w:cs="Calibri"/>
          <w:i/>
          <w:iCs/>
          <w:color w:val="000000"/>
        </w:rPr>
        <w:t>et al.</w:t>
      </w:r>
      <w:r w:rsidRPr="00FF55D5">
        <w:rPr>
          <w:rFonts w:ascii="Calibri" w:cs="Calibri"/>
          <w:color w:val="000000"/>
        </w:rPr>
        <w:t xml:space="preserve"> Synchronization of the circadian clock by time-restricted feeding with progressive increasing calorie intake. Resemblances and differences regarding a sustained hypocaloric restriction. </w:t>
      </w:r>
      <w:r w:rsidRPr="00FF55D5">
        <w:rPr>
          <w:rFonts w:ascii="Calibri" w:cs="Calibri"/>
          <w:i/>
          <w:iCs/>
          <w:color w:val="000000"/>
        </w:rPr>
        <w:t>Sci Rep</w:t>
      </w:r>
      <w:r w:rsidRPr="00FF55D5">
        <w:rPr>
          <w:rFonts w:ascii="Calibri" w:cs="Calibri"/>
          <w:color w:val="000000"/>
        </w:rPr>
        <w:t xml:space="preserve"> 2020;10.</w:t>
      </w:r>
    </w:p>
    <w:p w14:paraId="215A2273"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21. </w:t>
      </w:r>
      <w:r w:rsidRPr="00FF55D5">
        <w:rPr>
          <w:rFonts w:ascii="Calibri" w:cs="Calibri"/>
          <w:color w:val="000000"/>
        </w:rPr>
        <w:tab/>
        <w:t xml:space="preserve">Barker DJ, </w:t>
      </w:r>
      <w:proofErr w:type="spellStart"/>
      <w:r w:rsidRPr="00FF55D5">
        <w:rPr>
          <w:rFonts w:ascii="Calibri" w:cs="Calibri"/>
          <w:color w:val="000000"/>
        </w:rPr>
        <w:t>Gluckman</w:t>
      </w:r>
      <w:proofErr w:type="spellEnd"/>
      <w:r w:rsidRPr="00FF55D5">
        <w:rPr>
          <w:rFonts w:ascii="Calibri" w:cs="Calibri"/>
          <w:color w:val="000000"/>
        </w:rPr>
        <w:t xml:space="preserve"> PD, Godfrey KM, Harding JE, Owens JA, Robinson JS. Fetal nutrition and cardiovascular disease in adult life. </w:t>
      </w:r>
      <w:r w:rsidRPr="00FF55D5">
        <w:rPr>
          <w:rFonts w:ascii="Calibri" w:cs="Calibri"/>
          <w:i/>
          <w:iCs/>
          <w:color w:val="000000"/>
        </w:rPr>
        <w:t>Lancet</w:t>
      </w:r>
      <w:r w:rsidRPr="00FF55D5">
        <w:rPr>
          <w:rFonts w:ascii="Calibri" w:cs="Calibri"/>
          <w:color w:val="000000"/>
        </w:rPr>
        <w:t xml:space="preserve"> 1993;341:938–941.</w:t>
      </w:r>
    </w:p>
    <w:p w14:paraId="19E85FF6"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22. </w:t>
      </w:r>
      <w:r w:rsidRPr="00FF55D5">
        <w:rPr>
          <w:rFonts w:ascii="Calibri" w:cs="Calibri"/>
          <w:color w:val="000000"/>
        </w:rPr>
        <w:tab/>
        <w:t xml:space="preserve">Alejandro EU, Jo S, </w:t>
      </w:r>
      <w:proofErr w:type="spellStart"/>
      <w:r w:rsidRPr="00FF55D5">
        <w:rPr>
          <w:rFonts w:ascii="Calibri" w:cs="Calibri"/>
          <w:color w:val="000000"/>
        </w:rPr>
        <w:t>Akhaphong</w:t>
      </w:r>
      <w:proofErr w:type="spellEnd"/>
      <w:r w:rsidRPr="00FF55D5">
        <w:rPr>
          <w:rFonts w:ascii="Calibri" w:cs="Calibri"/>
          <w:color w:val="000000"/>
        </w:rPr>
        <w:t xml:space="preserve"> B, </w:t>
      </w:r>
      <w:r w:rsidRPr="00FF55D5">
        <w:rPr>
          <w:rFonts w:ascii="Calibri" w:cs="Calibri"/>
          <w:i/>
          <w:iCs/>
          <w:color w:val="000000"/>
        </w:rPr>
        <w:t>et al.</w:t>
      </w:r>
      <w:r w:rsidRPr="00FF55D5">
        <w:rPr>
          <w:rFonts w:ascii="Calibri" w:cs="Calibri"/>
          <w:color w:val="000000"/>
        </w:rPr>
        <w:t xml:space="preserve"> Maternal low-protein diet on the last week of pregnancy contributes to insulin resistance and β-cell dysfunction in the mouse offspring. </w:t>
      </w:r>
      <w:r w:rsidRPr="00FF55D5">
        <w:rPr>
          <w:rFonts w:ascii="Calibri" w:cs="Calibri"/>
          <w:i/>
          <w:iCs/>
          <w:color w:val="000000"/>
        </w:rPr>
        <w:t xml:space="preserve">Am J </w:t>
      </w:r>
      <w:proofErr w:type="spellStart"/>
      <w:r w:rsidRPr="00FF55D5">
        <w:rPr>
          <w:rFonts w:ascii="Calibri" w:cs="Calibri"/>
          <w:i/>
          <w:iCs/>
          <w:color w:val="000000"/>
        </w:rPr>
        <w:t>Physiol</w:t>
      </w:r>
      <w:proofErr w:type="spellEnd"/>
      <w:r w:rsidRPr="00FF55D5">
        <w:rPr>
          <w:rFonts w:ascii="Calibri" w:cs="Calibri"/>
          <w:i/>
          <w:iCs/>
          <w:color w:val="000000"/>
        </w:rPr>
        <w:t xml:space="preserve"> </w:t>
      </w:r>
      <w:proofErr w:type="spellStart"/>
      <w:r w:rsidRPr="00FF55D5">
        <w:rPr>
          <w:rFonts w:ascii="Calibri" w:cs="Calibri"/>
          <w:i/>
          <w:iCs/>
          <w:color w:val="000000"/>
        </w:rPr>
        <w:t>Regul</w:t>
      </w:r>
      <w:proofErr w:type="spellEnd"/>
      <w:r w:rsidRPr="00FF55D5">
        <w:rPr>
          <w:rFonts w:ascii="Calibri" w:cs="Calibri"/>
          <w:i/>
          <w:iCs/>
          <w:color w:val="000000"/>
        </w:rPr>
        <w:t xml:space="preserve"> </w:t>
      </w:r>
      <w:proofErr w:type="spellStart"/>
      <w:r w:rsidRPr="00FF55D5">
        <w:rPr>
          <w:rFonts w:ascii="Calibri" w:cs="Calibri"/>
          <w:i/>
          <w:iCs/>
          <w:color w:val="000000"/>
        </w:rPr>
        <w:t>Integr</w:t>
      </w:r>
      <w:proofErr w:type="spellEnd"/>
      <w:r w:rsidRPr="00FF55D5">
        <w:rPr>
          <w:rFonts w:ascii="Calibri" w:cs="Calibri"/>
          <w:i/>
          <w:iCs/>
          <w:color w:val="000000"/>
        </w:rPr>
        <w:t xml:space="preserve"> Comp </w:t>
      </w:r>
      <w:proofErr w:type="spellStart"/>
      <w:r w:rsidRPr="00FF55D5">
        <w:rPr>
          <w:rFonts w:ascii="Calibri" w:cs="Calibri"/>
          <w:i/>
          <w:iCs/>
          <w:color w:val="000000"/>
        </w:rPr>
        <w:t>Physiol</w:t>
      </w:r>
      <w:proofErr w:type="spellEnd"/>
      <w:r w:rsidRPr="00FF55D5">
        <w:rPr>
          <w:rFonts w:ascii="Calibri" w:cs="Calibri"/>
          <w:color w:val="000000"/>
        </w:rPr>
        <w:t xml:space="preserve"> 2020;319:R485–R496.</w:t>
      </w:r>
    </w:p>
    <w:p w14:paraId="02B60D1A"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23. </w:t>
      </w:r>
      <w:r w:rsidRPr="00FF55D5">
        <w:rPr>
          <w:rFonts w:ascii="Calibri" w:cs="Calibri"/>
          <w:color w:val="000000"/>
        </w:rPr>
        <w:tab/>
      </w:r>
      <w:proofErr w:type="spellStart"/>
      <w:r w:rsidRPr="00FF55D5">
        <w:rPr>
          <w:rFonts w:ascii="Calibri" w:cs="Calibri"/>
          <w:color w:val="000000"/>
        </w:rPr>
        <w:t>Shahkhalili</w:t>
      </w:r>
      <w:proofErr w:type="spellEnd"/>
      <w:r w:rsidRPr="00FF55D5">
        <w:rPr>
          <w:rFonts w:ascii="Calibri" w:cs="Calibri"/>
          <w:color w:val="000000"/>
        </w:rPr>
        <w:t xml:space="preserve"> Y, Moulin J, </w:t>
      </w:r>
      <w:proofErr w:type="spellStart"/>
      <w:r w:rsidRPr="00FF55D5">
        <w:rPr>
          <w:rFonts w:ascii="Calibri" w:cs="Calibri"/>
          <w:color w:val="000000"/>
        </w:rPr>
        <w:t>Zbinden</w:t>
      </w:r>
      <w:proofErr w:type="spellEnd"/>
      <w:r w:rsidRPr="00FF55D5">
        <w:rPr>
          <w:rFonts w:ascii="Calibri" w:cs="Calibri"/>
          <w:color w:val="000000"/>
        </w:rPr>
        <w:t xml:space="preserve"> I, </w:t>
      </w:r>
      <w:proofErr w:type="spellStart"/>
      <w:r w:rsidRPr="00FF55D5">
        <w:rPr>
          <w:rFonts w:ascii="Calibri" w:cs="Calibri"/>
          <w:color w:val="000000"/>
        </w:rPr>
        <w:t>Aprikian</w:t>
      </w:r>
      <w:proofErr w:type="spellEnd"/>
      <w:r w:rsidRPr="00FF55D5">
        <w:rPr>
          <w:rFonts w:ascii="Calibri" w:cs="Calibri"/>
          <w:color w:val="000000"/>
        </w:rPr>
        <w:t xml:space="preserve"> O, </w:t>
      </w:r>
      <w:proofErr w:type="spellStart"/>
      <w:r w:rsidRPr="00FF55D5">
        <w:rPr>
          <w:rFonts w:ascii="Calibri" w:cs="Calibri"/>
          <w:color w:val="000000"/>
        </w:rPr>
        <w:t>Macé</w:t>
      </w:r>
      <w:proofErr w:type="spellEnd"/>
      <w:r w:rsidRPr="00FF55D5">
        <w:rPr>
          <w:rFonts w:ascii="Calibri" w:cs="Calibri"/>
          <w:color w:val="000000"/>
        </w:rPr>
        <w:t xml:space="preserve"> K. Comparison of two models of intrauterine growth restriction for early catch-up growth and later development of glucose intolerance and obesity in rats. </w:t>
      </w:r>
      <w:r w:rsidRPr="00FF55D5">
        <w:rPr>
          <w:rFonts w:ascii="Calibri" w:cs="Calibri"/>
          <w:i/>
          <w:iCs/>
          <w:color w:val="000000"/>
        </w:rPr>
        <w:t>American Journal of Physiology-Regulatory, Integrative and Comparative Physiology</w:t>
      </w:r>
      <w:r w:rsidRPr="00FF55D5">
        <w:rPr>
          <w:rFonts w:ascii="Calibri" w:cs="Calibri"/>
          <w:color w:val="000000"/>
        </w:rPr>
        <w:t xml:space="preserve"> 2010;298:R141–R146.</w:t>
      </w:r>
    </w:p>
    <w:p w14:paraId="1D2162C8"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24. </w:t>
      </w:r>
      <w:r w:rsidRPr="00FF55D5">
        <w:rPr>
          <w:rFonts w:ascii="Calibri" w:cs="Calibri"/>
          <w:color w:val="000000"/>
        </w:rPr>
        <w:tab/>
        <w:t xml:space="preserve">Yuan Q, Chen L, Liu C, Xu K, Mao X, Liu C. Postnatal Pancreatic Islet β Cell Function and Insulin Sensitivity at Different Stages of Lifetime in Rats Born with Intrauterine Growth Retardation. </w:t>
      </w:r>
      <w:r w:rsidRPr="00FF55D5">
        <w:rPr>
          <w:rFonts w:ascii="Calibri" w:cs="Calibri"/>
          <w:i/>
          <w:iCs/>
          <w:color w:val="000000"/>
        </w:rPr>
        <w:t>PLOS ONE</w:t>
      </w:r>
      <w:r w:rsidRPr="00FF55D5">
        <w:rPr>
          <w:rFonts w:ascii="Calibri" w:cs="Calibri"/>
          <w:color w:val="000000"/>
        </w:rPr>
        <w:t xml:space="preserve"> 2011;6:e25167.</w:t>
      </w:r>
    </w:p>
    <w:p w14:paraId="24D75F50"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25. </w:t>
      </w:r>
      <w:r w:rsidRPr="00FF55D5">
        <w:rPr>
          <w:rFonts w:ascii="Calibri" w:cs="Calibri"/>
          <w:color w:val="000000"/>
        </w:rPr>
        <w:tab/>
        <w:t xml:space="preserve">Radford BN, Han VKM. Offspring from maternal nutrient restriction in mice show variations in adult glucose metabolism similar to human fetal growth restriction. </w:t>
      </w:r>
      <w:r w:rsidRPr="00FF55D5">
        <w:rPr>
          <w:rFonts w:ascii="Calibri" w:cs="Calibri"/>
          <w:i/>
          <w:iCs/>
          <w:color w:val="000000"/>
        </w:rPr>
        <w:t>Journal of Developmental Origins of Health and Disease</w:t>
      </w:r>
      <w:r w:rsidRPr="00FF55D5">
        <w:rPr>
          <w:rFonts w:ascii="Calibri" w:cs="Calibri"/>
          <w:color w:val="000000"/>
        </w:rPr>
        <w:t xml:space="preserve"> 2019;10:469–478.</w:t>
      </w:r>
    </w:p>
    <w:p w14:paraId="75704392" w14:textId="77777777" w:rsidR="00FF55D5" w:rsidRPr="00FF55D5" w:rsidRDefault="00FF55D5" w:rsidP="00FF55D5">
      <w:pPr>
        <w:pStyle w:val="Bibliography"/>
        <w:rPr>
          <w:rFonts w:ascii="Calibri" w:cs="Calibri"/>
          <w:color w:val="000000"/>
        </w:rPr>
      </w:pPr>
      <w:r w:rsidRPr="00FF55D5">
        <w:rPr>
          <w:rFonts w:ascii="Calibri" w:cs="Calibri"/>
          <w:color w:val="000000"/>
        </w:rPr>
        <w:lastRenderedPageBreak/>
        <w:t xml:space="preserve">26. </w:t>
      </w:r>
      <w:r w:rsidRPr="00FF55D5">
        <w:rPr>
          <w:rFonts w:ascii="Calibri" w:cs="Calibri"/>
          <w:color w:val="000000"/>
        </w:rPr>
        <w:tab/>
      </w:r>
      <w:proofErr w:type="spellStart"/>
      <w:r w:rsidRPr="00FF55D5">
        <w:rPr>
          <w:rFonts w:ascii="Calibri" w:cs="Calibri"/>
          <w:color w:val="000000"/>
        </w:rPr>
        <w:t>Intapad</w:t>
      </w:r>
      <w:proofErr w:type="spellEnd"/>
      <w:r w:rsidRPr="00FF55D5">
        <w:rPr>
          <w:rFonts w:ascii="Calibri" w:cs="Calibri"/>
          <w:color w:val="000000"/>
        </w:rPr>
        <w:t xml:space="preserve"> S, </w:t>
      </w:r>
      <w:proofErr w:type="spellStart"/>
      <w:r w:rsidRPr="00FF55D5">
        <w:rPr>
          <w:rFonts w:ascii="Calibri" w:cs="Calibri"/>
          <w:color w:val="000000"/>
        </w:rPr>
        <w:t>Dasinger</w:t>
      </w:r>
      <w:proofErr w:type="spellEnd"/>
      <w:r w:rsidRPr="00FF55D5">
        <w:rPr>
          <w:rFonts w:ascii="Calibri" w:cs="Calibri"/>
          <w:color w:val="000000"/>
        </w:rPr>
        <w:t xml:space="preserve"> JH, </w:t>
      </w:r>
      <w:proofErr w:type="spellStart"/>
      <w:r w:rsidRPr="00FF55D5">
        <w:rPr>
          <w:rFonts w:ascii="Calibri" w:cs="Calibri"/>
          <w:color w:val="000000"/>
        </w:rPr>
        <w:t>Fahling</w:t>
      </w:r>
      <w:proofErr w:type="spellEnd"/>
      <w:r w:rsidRPr="00FF55D5">
        <w:rPr>
          <w:rFonts w:ascii="Calibri" w:cs="Calibri"/>
          <w:color w:val="000000"/>
        </w:rPr>
        <w:t xml:space="preserve"> JM, Backstrom MA, Alexander BT. Testosterone is protective against impaired glucose metabolism in male intrauterine growth-restricted offspring. </w:t>
      </w:r>
      <w:r w:rsidRPr="00FF55D5">
        <w:rPr>
          <w:rFonts w:ascii="Calibri" w:cs="Calibri"/>
          <w:i/>
          <w:iCs/>
          <w:color w:val="000000"/>
        </w:rPr>
        <w:t>PLOS ONE</w:t>
      </w:r>
      <w:r w:rsidRPr="00FF55D5">
        <w:rPr>
          <w:rFonts w:ascii="Calibri" w:cs="Calibri"/>
          <w:color w:val="000000"/>
        </w:rPr>
        <w:t xml:space="preserve"> 2017;12:e0187843.</w:t>
      </w:r>
    </w:p>
    <w:p w14:paraId="6EDD2B20"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27. </w:t>
      </w:r>
      <w:r w:rsidRPr="00FF55D5">
        <w:rPr>
          <w:rFonts w:ascii="Calibri" w:cs="Calibri"/>
          <w:color w:val="000000"/>
        </w:rPr>
        <w:tab/>
      </w:r>
      <w:proofErr w:type="spellStart"/>
      <w:r w:rsidRPr="00FF55D5">
        <w:rPr>
          <w:rFonts w:ascii="Calibri" w:cs="Calibri"/>
          <w:color w:val="000000"/>
        </w:rPr>
        <w:t>Jahandideh</w:t>
      </w:r>
      <w:proofErr w:type="spellEnd"/>
      <w:r w:rsidRPr="00FF55D5">
        <w:rPr>
          <w:rFonts w:ascii="Calibri" w:cs="Calibri"/>
          <w:color w:val="000000"/>
        </w:rPr>
        <w:t xml:space="preserve"> F, Bourque SL, Armstrong EA, </w:t>
      </w:r>
      <w:r w:rsidRPr="00FF55D5">
        <w:rPr>
          <w:rFonts w:ascii="Calibri" w:cs="Calibri"/>
          <w:i/>
          <w:iCs/>
          <w:color w:val="000000"/>
        </w:rPr>
        <w:t>et al.</w:t>
      </w:r>
      <w:r w:rsidRPr="00FF55D5">
        <w:rPr>
          <w:rFonts w:ascii="Calibri" w:cs="Calibri"/>
          <w:color w:val="000000"/>
        </w:rPr>
        <w:t xml:space="preserve"> Late-pregnancy uterine artery ligation increases susceptibility to postnatal Western diet-induced fat accumulation in adult female offspring. </w:t>
      </w:r>
      <w:r w:rsidRPr="00FF55D5">
        <w:rPr>
          <w:rFonts w:ascii="Calibri" w:cs="Calibri"/>
          <w:i/>
          <w:iCs/>
          <w:color w:val="000000"/>
        </w:rPr>
        <w:t>Sci Rep</w:t>
      </w:r>
      <w:r w:rsidRPr="00FF55D5">
        <w:rPr>
          <w:rFonts w:ascii="Calibri" w:cs="Calibri"/>
          <w:color w:val="000000"/>
        </w:rPr>
        <w:t xml:space="preserve"> 2020;10:6926.</w:t>
      </w:r>
    </w:p>
    <w:p w14:paraId="35CC6AD4"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28. </w:t>
      </w:r>
      <w:r w:rsidRPr="00FF55D5">
        <w:rPr>
          <w:rFonts w:ascii="Calibri" w:cs="Calibri"/>
          <w:color w:val="000000"/>
        </w:rPr>
        <w:tab/>
        <w:t xml:space="preserve">Jansson T, Lambert GW. Effect of intrauterine growth restriction on blood pressure, glucose tolerance and sympathetic nervous system activity in the rat at 3–4 months of age. </w:t>
      </w:r>
      <w:r w:rsidRPr="00FF55D5">
        <w:rPr>
          <w:rFonts w:ascii="Calibri" w:cs="Calibri"/>
          <w:i/>
          <w:iCs/>
          <w:color w:val="000000"/>
        </w:rPr>
        <w:t>Journal of Hypertension</w:t>
      </w:r>
      <w:r w:rsidRPr="00FF55D5">
        <w:rPr>
          <w:rFonts w:ascii="Calibri" w:cs="Calibri"/>
          <w:color w:val="000000"/>
        </w:rPr>
        <w:t xml:space="preserve"> 1999;17:1239–1248.</w:t>
      </w:r>
    </w:p>
    <w:p w14:paraId="7E2B18C2"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29. </w:t>
      </w:r>
      <w:r w:rsidRPr="00FF55D5">
        <w:rPr>
          <w:rFonts w:ascii="Calibri" w:cs="Calibri"/>
          <w:color w:val="000000"/>
        </w:rPr>
        <w:tab/>
        <w:t xml:space="preserve">Simmons RA, Templeton LJ, Gertz SJ. Intrauterine Growth Retardation Leads to the Development of Type 2 Diabetes in the Rat. </w:t>
      </w:r>
      <w:r w:rsidRPr="00FF55D5">
        <w:rPr>
          <w:rFonts w:ascii="Calibri" w:cs="Calibri"/>
          <w:i/>
          <w:iCs/>
          <w:color w:val="000000"/>
        </w:rPr>
        <w:t>Diabetes</w:t>
      </w:r>
      <w:r w:rsidRPr="00FF55D5">
        <w:rPr>
          <w:rFonts w:ascii="Calibri" w:cs="Calibri"/>
          <w:color w:val="000000"/>
        </w:rPr>
        <w:t xml:space="preserve"> 2001;50:2279–2286.</w:t>
      </w:r>
    </w:p>
    <w:p w14:paraId="5661D132" w14:textId="77777777" w:rsidR="00FF55D5" w:rsidRPr="00FF55D5" w:rsidRDefault="00FF55D5" w:rsidP="00FF55D5">
      <w:pPr>
        <w:pStyle w:val="Bibliography"/>
        <w:rPr>
          <w:rFonts w:ascii="Calibri" w:cs="Calibri"/>
          <w:color w:val="000000"/>
        </w:rPr>
      </w:pPr>
      <w:r w:rsidRPr="00FF55D5">
        <w:rPr>
          <w:rFonts w:ascii="Calibri" w:cs="Calibri"/>
          <w:color w:val="000000"/>
        </w:rPr>
        <w:t xml:space="preserve">30. </w:t>
      </w:r>
      <w:r w:rsidRPr="00FF55D5">
        <w:rPr>
          <w:rFonts w:ascii="Calibri" w:cs="Calibri"/>
          <w:color w:val="000000"/>
        </w:rPr>
        <w:tab/>
        <w:t xml:space="preserve">Boehmer BH, </w:t>
      </w:r>
      <w:proofErr w:type="spellStart"/>
      <w:r w:rsidRPr="00FF55D5">
        <w:rPr>
          <w:rFonts w:ascii="Calibri" w:cs="Calibri"/>
          <w:color w:val="000000"/>
        </w:rPr>
        <w:t>Limesand</w:t>
      </w:r>
      <w:proofErr w:type="spellEnd"/>
      <w:r w:rsidRPr="00FF55D5">
        <w:rPr>
          <w:rFonts w:ascii="Calibri" w:cs="Calibri"/>
          <w:color w:val="000000"/>
        </w:rPr>
        <w:t xml:space="preserve"> SW, </w:t>
      </w:r>
      <w:proofErr w:type="spellStart"/>
      <w:r w:rsidRPr="00FF55D5">
        <w:rPr>
          <w:rFonts w:ascii="Calibri" w:cs="Calibri"/>
          <w:color w:val="000000"/>
        </w:rPr>
        <w:t>Rozance</w:t>
      </w:r>
      <w:proofErr w:type="spellEnd"/>
      <w:r w:rsidRPr="00FF55D5">
        <w:rPr>
          <w:rFonts w:ascii="Calibri" w:cs="Calibri"/>
          <w:color w:val="000000"/>
        </w:rPr>
        <w:t xml:space="preserve"> PJ. The impact of IUGR on pancreatic islet development and β-cell function. </w:t>
      </w:r>
      <w:r w:rsidRPr="00FF55D5">
        <w:rPr>
          <w:rFonts w:ascii="Calibri" w:cs="Calibri"/>
          <w:i/>
          <w:iCs/>
          <w:color w:val="000000"/>
        </w:rPr>
        <w:t>J Endocrinol</w:t>
      </w:r>
      <w:r w:rsidRPr="00FF55D5">
        <w:rPr>
          <w:rFonts w:ascii="Calibri" w:cs="Calibri"/>
          <w:color w:val="000000"/>
        </w:rPr>
        <w:t xml:space="preserve"> 2017;235:R63–R76.</w:t>
      </w:r>
    </w:p>
    <w:p w14:paraId="1D7DC500" w14:textId="2DEF238B" w:rsidR="002362D7" w:rsidRPr="006341D4" w:rsidRDefault="002362D7" w:rsidP="006341D4">
      <w:pPr>
        <w:pStyle w:val="ListParagraph"/>
        <w:ind w:left="0"/>
        <w:rPr>
          <w:b/>
          <w:color w:val="000000" w:themeColor="text1"/>
        </w:rPr>
      </w:pPr>
      <w:r>
        <w:rPr>
          <w:b/>
          <w:color w:val="000000" w:themeColor="text1"/>
        </w:rPr>
        <w:fldChar w:fldCharType="end"/>
      </w:r>
    </w:p>
    <w:p w14:paraId="7656419B" w14:textId="5BDE64E9" w:rsidR="006E3944" w:rsidRPr="009217A1" w:rsidRDefault="006E3944" w:rsidP="00195D79">
      <w:pPr>
        <w:rPr>
          <w:color w:val="4472C4" w:themeColor="accent1"/>
        </w:rPr>
      </w:pPr>
    </w:p>
    <w:sectPr w:rsidR="006E3944" w:rsidRPr="009217A1" w:rsidSect="00587EB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lly Carter" w:date="2022-08-03T03:53:00Z" w:initials="MC">
    <w:p w14:paraId="21566F81" w14:textId="77777777" w:rsidR="00AF3A60" w:rsidRDefault="00AF3A60" w:rsidP="00AF3A60">
      <w:r>
        <w:rPr>
          <w:rStyle w:val="CommentReference"/>
        </w:rPr>
        <w:annotationRef/>
      </w:r>
      <w:r>
        <w:rPr>
          <w:sz w:val="20"/>
          <w:szCs w:val="20"/>
        </w:rPr>
        <w:t>The portions that reference page 2 are talking about the significance questions. I’m glad we clarified in the main text of the manuscript, but should we also include the updated language in the questions below?</w:t>
      </w:r>
    </w:p>
  </w:comment>
  <w:comment w:id="1" w:author="Dave Bridges" w:date="2022-08-04T11:40:00Z" w:initials="DB">
    <w:p w14:paraId="2FB85AA2" w14:textId="5F5EF179" w:rsidR="009B1461" w:rsidRDefault="009B1461">
      <w:pPr>
        <w:pStyle w:val="CommentText"/>
      </w:pPr>
      <w:r>
        <w:rPr>
          <w:rStyle w:val="CommentReference"/>
        </w:rPr>
        <w:annotationRef/>
      </w:r>
      <w:r>
        <w:t xml:space="preserve">Can you highlight the levels of sucrose and fat relative to </w:t>
      </w:r>
      <w:r>
        <w:t>chow.</w:t>
      </w:r>
    </w:p>
  </w:comment>
  <w:comment w:id="4" w:author="Dave Bridges" w:date="2022-08-04T11:42:00Z" w:initials="DB">
    <w:p w14:paraId="5862930F" w14:textId="203F1C0E" w:rsidR="009B1461" w:rsidRDefault="009B1461">
      <w:pPr>
        <w:pStyle w:val="CommentText"/>
      </w:pPr>
      <w:r>
        <w:rPr>
          <w:rStyle w:val="CommentReference"/>
        </w:rPr>
        <w:annotationRef/>
      </w:r>
      <w:r>
        <w:t>I think we should be more explicit here, mirroring the comment.  This could mean males are sensitive or females are protected.  Future studies should address the changes (or lack thereof) of islet physiology in response to HFD in both sexes.</w:t>
      </w:r>
    </w:p>
  </w:comment>
  <w:comment w:id="5" w:author="Molly Mulcahy" w:date="2022-07-07T15:30:00Z" w:initials="MCM">
    <w:p w14:paraId="5DD30A9F" w14:textId="77777777" w:rsidR="00AF3A60" w:rsidRDefault="00AF3A60" w:rsidP="00AF3A60">
      <w:r>
        <w:rPr>
          <w:rStyle w:val="CommentReference"/>
        </w:rPr>
        <w:annotationRef/>
      </w:r>
      <w:r>
        <w:rPr>
          <w:sz w:val="20"/>
          <w:szCs w:val="20"/>
        </w:rPr>
        <w:t xml:space="preserve">Move this, it means zeitgeber time, not just zeitgeber as an entrained. </w:t>
      </w:r>
    </w:p>
  </w:comment>
  <w:comment w:id="6" w:author="Molly Carter" w:date="2022-08-03T04:15:00Z" w:initials="MC">
    <w:p w14:paraId="20D3732B" w14:textId="77777777" w:rsidR="00AF3A60" w:rsidRDefault="00AF3A60" w:rsidP="00AF3A60">
      <w:r>
        <w:rPr>
          <w:rStyle w:val="CommentReference"/>
        </w:rPr>
        <w:annotationRef/>
      </w:r>
      <w:r>
        <w:rPr>
          <w:sz w:val="20"/>
          <w:szCs w:val="20"/>
        </w:rPr>
        <w:t>I changed this from previous. We really don’t use zeitgeber as often as we do zeitgeber time. I’ve also seen ZT more commonly used for zeitgeber time than zeitgeber, so I changed the response.</w:t>
      </w:r>
    </w:p>
  </w:comment>
  <w:comment w:id="7" w:author="Dave Bridges" w:date="2022-08-04T11:44:00Z" w:initials="DB">
    <w:p w14:paraId="30240B5F" w14:textId="16468559" w:rsidR="009B1461" w:rsidRDefault="009B1461">
      <w:pPr>
        <w:pStyle w:val="CommentText"/>
      </w:pPr>
      <w:r>
        <w:rPr>
          <w:rStyle w:val="CommentReference"/>
        </w:rPr>
        <w:annotationRef/>
      </w:r>
      <w:r>
        <w:t>Are you missing the quote here?</w:t>
      </w:r>
    </w:p>
  </w:comment>
  <w:comment w:id="8" w:author="Dave Bridges" w:date="2022-08-04T11:45:00Z" w:initials="DB">
    <w:p w14:paraId="77E9B6E6" w14:textId="3144ABED" w:rsidR="007C0DB1" w:rsidRDefault="007C0DB1">
      <w:pPr>
        <w:pStyle w:val="CommentText"/>
      </w:pPr>
      <w:r>
        <w:rPr>
          <w:rStyle w:val="CommentReference"/>
        </w:rPr>
        <w:annotationRef/>
      </w:r>
      <w:r>
        <w:t xml:space="preserve">Make this an </w:t>
      </w:r>
      <w:r>
        <w:t>in text citation</w:t>
      </w:r>
    </w:p>
  </w:comment>
  <w:comment w:id="16" w:author="Dave Bridges" w:date="2022-08-04T11:46:00Z" w:initials="DB">
    <w:p w14:paraId="10BF0D80" w14:textId="37BF77C4" w:rsidR="00CC6DF3" w:rsidRDefault="00CC6DF3">
      <w:pPr>
        <w:pStyle w:val="CommentText"/>
      </w:pPr>
      <w:r>
        <w:rPr>
          <w:rStyle w:val="CommentReference"/>
        </w:rPr>
        <w:annotationRef/>
      </w:r>
      <w:r>
        <w:t xml:space="preserve">This represents the active phase of both </w:t>
      </w:r>
      <w:r>
        <w:t>non pregnant and pregnant mice (</w:t>
      </w:r>
      <w:r>
        <w:t>Ladyman et al)</w:t>
      </w:r>
    </w:p>
  </w:comment>
  <w:comment w:id="40" w:author="Dave Bridges" w:date="2022-08-04T11:48:00Z" w:initials="DB">
    <w:p w14:paraId="44A3639A" w14:textId="3BF9716C" w:rsidR="00CC6DF3" w:rsidRDefault="00CC6DF3">
      <w:pPr>
        <w:pStyle w:val="CommentText"/>
      </w:pPr>
      <w:r>
        <w:rPr>
          <w:rStyle w:val="CommentReference"/>
        </w:rPr>
        <w:annotationRef/>
      </w:r>
      <w:r>
        <w:t xml:space="preserve">I took out the rest, </w:t>
      </w:r>
      <w:r>
        <w:t>lets not over state it and get caught if the third cohort looks different</w:t>
      </w:r>
    </w:p>
  </w:comment>
  <w:comment w:id="68" w:author="Dave Bridges" w:date="2022-08-04T11:53:00Z" w:initials="DB">
    <w:p w14:paraId="11234F84" w14:textId="3B9BAC1A" w:rsidR="00F70437" w:rsidRDefault="00F70437">
      <w:pPr>
        <w:pStyle w:val="CommentText"/>
      </w:pPr>
      <w:r>
        <w:rPr>
          <w:rStyle w:val="CommentReference"/>
        </w:rPr>
        <w:annotationRef/>
      </w:r>
      <w:r>
        <w:t>Where?  This is a key point</w:t>
      </w:r>
    </w:p>
  </w:comment>
  <w:comment w:id="69" w:author="Molly Carter" w:date="2022-08-04T15:44:00Z" w:initials="MC">
    <w:p w14:paraId="4A2AE784" w14:textId="77777777" w:rsidR="00787241" w:rsidRDefault="00787241" w:rsidP="007E40B3">
      <w:r>
        <w:rPr>
          <w:rStyle w:val="CommentReference"/>
        </w:rPr>
        <w:annotationRef/>
      </w:r>
      <w:r>
        <w:rPr>
          <w:sz w:val="20"/>
          <w:szCs w:val="20"/>
        </w:rPr>
        <w:t>These 3 things strongly implicate insulin secretion. Put in the manuscript.</w:t>
      </w:r>
    </w:p>
  </w:comment>
  <w:comment w:id="88" w:author="Dave Bridges" w:date="2022-08-04T11:55:00Z" w:initials="DB">
    <w:p w14:paraId="7938F579" w14:textId="57571CFA" w:rsidR="00DB3EA4" w:rsidRDefault="00DB3EA4">
      <w:pPr>
        <w:pStyle w:val="CommentText"/>
      </w:pPr>
      <w:r>
        <w:rPr>
          <w:rStyle w:val="CommentReference"/>
        </w:rPr>
        <w:annotationRef/>
      </w:r>
      <w:r>
        <w:t>Move to table legend, include abbreviations and notation of what NA means</w:t>
      </w:r>
    </w:p>
  </w:comment>
  <w:comment w:id="89" w:author="Molly Carter" w:date="2022-08-04T15:45:00Z" w:initials="MC">
    <w:p w14:paraId="2B5B23DD" w14:textId="77777777" w:rsidR="00787241" w:rsidRDefault="00787241" w:rsidP="00EE49D1">
      <w:r>
        <w:rPr>
          <w:rStyle w:val="CommentReference"/>
        </w:rPr>
        <w:annotationRef/>
      </w:r>
      <w:r>
        <w:rPr>
          <w:sz w:val="20"/>
          <w:szCs w:val="20"/>
        </w:rPr>
        <w:t xml:space="preserve">Table legend describes more, about the experiment </w:t>
      </w:r>
    </w:p>
  </w:comment>
  <w:comment w:id="133" w:author="Dave Bridges" w:date="2022-08-04T12:02:00Z" w:initials="DB">
    <w:p w14:paraId="3E20FF54" w14:textId="133461C7" w:rsidR="00055097" w:rsidRDefault="00055097">
      <w:pPr>
        <w:pStyle w:val="CommentText"/>
      </w:pPr>
      <w:r>
        <w:rPr>
          <w:rStyle w:val="CommentReference"/>
        </w:rPr>
        <w:annotationRef/>
      </w:r>
      <w:r>
        <w:t>We should call it exploratory or provisional or preliminary somewherein the manuscript and cite htat here</w:t>
      </w:r>
    </w:p>
  </w:comment>
  <w:comment w:id="171" w:author="Dave Bridges" w:date="2022-08-04T12:04:00Z" w:initials="DB">
    <w:p w14:paraId="4C9437A4" w14:textId="157C300C" w:rsidR="001D2049" w:rsidRDefault="001D2049">
      <w:pPr>
        <w:pStyle w:val="CommentText"/>
      </w:pPr>
      <w:r>
        <w:rPr>
          <w:rStyle w:val="CommentReference"/>
        </w:rPr>
        <w:annotationRef/>
      </w:r>
      <w:r>
        <w:t>Figure is missing</w:t>
      </w:r>
    </w:p>
  </w:comment>
  <w:comment w:id="199" w:author="Molly Mulcahy" w:date="2022-07-07T15:45:00Z" w:initials="MCM">
    <w:p w14:paraId="3D3D7292" w14:textId="77777777" w:rsidR="00AF3A60" w:rsidRDefault="00AF3A60" w:rsidP="00AF3A60">
      <w:r>
        <w:rPr>
          <w:rStyle w:val="CommentReference"/>
        </w:rPr>
        <w:annotationRef/>
      </w:r>
      <w:r>
        <w:rPr>
          <w:sz w:val="20"/>
          <w:szCs w:val="20"/>
        </w:rPr>
        <w:t>Include feeding ranges from PRESS to show we’re thinking about it. Cite the papers when talking about 6h window in the manuscript.</w:t>
      </w:r>
    </w:p>
  </w:comment>
  <w:comment w:id="200" w:author="Molly Carter" w:date="2022-08-03T04:53:00Z" w:initials="MC">
    <w:p w14:paraId="702A13F6" w14:textId="77777777" w:rsidR="00AF3A60" w:rsidRDefault="00AF3A60" w:rsidP="00AF3A60">
      <w:r>
        <w:rPr>
          <w:rStyle w:val="CommentReference"/>
        </w:rPr>
        <w:annotationRef/>
      </w:r>
      <w:r>
        <w:rPr>
          <w:sz w:val="20"/>
          <w:szCs w:val="20"/>
        </w:rPr>
        <w:t>Haven’t finished this, will work on it this week while you read the edits.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566F81" w15:done="0"/>
  <w15:commentEx w15:paraId="2FB85AA2" w15:done="0"/>
  <w15:commentEx w15:paraId="5862930F" w15:done="0"/>
  <w15:commentEx w15:paraId="5DD30A9F" w15:done="0"/>
  <w15:commentEx w15:paraId="20D3732B" w15:paraIdParent="5DD30A9F" w15:done="0"/>
  <w15:commentEx w15:paraId="30240B5F" w15:done="0"/>
  <w15:commentEx w15:paraId="77E9B6E6" w15:done="0"/>
  <w15:commentEx w15:paraId="10BF0D80" w15:done="0"/>
  <w15:commentEx w15:paraId="44A3639A" w15:done="0"/>
  <w15:commentEx w15:paraId="11234F84" w15:done="0"/>
  <w15:commentEx w15:paraId="4A2AE784" w15:paraIdParent="11234F84" w15:done="0"/>
  <w15:commentEx w15:paraId="7938F579" w15:done="0"/>
  <w15:commentEx w15:paraId="2B5B23DD" w15:paraIdParent="7938F579" w15:done="0"/>
  <w15:commentEx w15:paraId="3E20FF54" w15:done="0"/>
  <w15:commentEx w15:paraId="4C9437A4" w15:done="0"/>
  <w15:commentEx w15:paraId="3D3D7292" w15:done="0"/>
  <w15:commentEx w15:paraId="702A13F6" w15:paraIdParent="3D3D72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46FC1" w16cex:dateUtc="2022-08-03T07:53:00Z"/>
  <w16cex:commentExtensible w16cex:durableId="26717A7A" w16cex:dateUtc="2022-07-07T19:30:00Z"/>
  <w16cex:commentExtensible w16cex:durableId="269474CA" w16cex:dateUtc="2022-08-03T08:15:00Z"/>
  <w16cex:commentExtensible w16cex:durableId="269667E4" w16cex:dateUtc="2022-08-04T19:44:00Z"/>
  <w16cex:commentExtensible w16cex:durableId="26966818" w16cex:dateUtc="2022-08-04T19:45:00Z"/>
  <w16cex:commentExtensible w16cex:durableId="26717E37" w16cex:dateUtc="2022-07-07T19:45:00Z"/>
  <w16cex:commentExtensible w16cex:durableId="26947DE4" w16cex:dateUtc="2022-08-03T0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566F81" w16cid:durableId="26946FC1"/>
  <w16cid:commentId w16cid:paraId="2FB85AA2" w16cid:durableId="26962EA7"/>
  <w16cid:commentId w16cid:paraId="5862930F" w16cid:durableId="26962F1C"/>
  <w16cid:commentId w16cid:paraId="5DD30A9F" w16cid:durableId="26717A7A"/>
  <w16cid:commentId w16cid:paraId="20D3732B" w16cid:durableId="269474CA"/>
  <w16cid:commentId w16cid:paraId="30240B5F" w16cid:durableId="26962F9B"/>
  <w16cid:commentId w16cid:paraId="77E9B6E6" w16cid:durableId="26962FC3"/>
  <w16cid:commentId w16cid:paraId="10BF0D80" w16cid:durableId="2696301A"/>
  <w16cid:commentId w16cid:paraId="44A3639A" w16cid:durableId="269630A3"/>
  <w16cid:commentId w16cid:paraId="11234F84" w16cid:durableId="2696319D"/>
  <w16cid:commentId w16cid:paraId="4A2AE784" w16cid:durableId="269667E4"/>
  <w16cid:commentId w16cid:paraId="7938F579" w16cid:durableId="2696323C"/>
  <w16cid:commentId w16cid:paraId="2B5B23DD" w16cid:durableId="26966818"/>
  <w16cid:commentId w16cid:paraId="3E20FF54" w16cid:durableId="269633D2"/>
  <w16cid:commentId w16cid:paraId="4C9437A4" w16cid:durableId="26963462"/>
  <w16cid:commentId w16cid:paraId="3D3D7292" w16cid:durableId="26717E37"/>
  <w16cid:commentId w16cid:paraId="702A13F6" w16cid:durableId="26947DE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6278A"/>
    <w:multiLevelType w:val="hybridMultilevel"/>
    <w:tmpl w:val="64D48CC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C71DE"/>
    <w:multiLevelType w:val="hybridMultilevel"/>
    <w:tmpl w:val="6C7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FE106F"/>
    <w:multiLevelType w:val="hybridMultilevel"/>
    <w:tmpl w:val="30AA77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77031D"/>
    <w:multiLevelType w:val="hybridMultilevel"/>
    <w:tmpl w:val="BB4E54C6"/>
    <w:lvl w:ilvl="0" w:tplc="94921052">
      <w:start w:val="1"/>
      <w:numFmt w:val="decimal"/>
      <w:lvlText w:val="%1."/>
      <w:lvlJc w:val="left"/>
      <w:pPr>
        <w:ind w:left="720" w:hanging="360"/>
      </w:pPr>
      <w:rPr>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053A58"/>
    <w:multiLevelType w:val="hybridMultilevel"/>
    <w:tmpl w:val="EC6CA1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2853017">
    <w:abstractNumId w:val="2"/>
  </w:num>
  <w:num w:numId="2" w16cid:durableId="1658147117">
    <w:abstractNumId w:val="1"/>
  </w:num>
  <w:num w:numId="3" w16cid:durableId="1849786366">
    <w:abstractNumId w:val="3"/>
  </w:num>
  <w:num w:numId="4" w16cid:durableId="867765449">
    <w:abstractNumId w:val="4"/>
  </w:num>
  <w:num w:numId="5" w16cid:durableId="62458119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arter">
    <w15:presenceInfo w15:providerId="Windows Live" w15:userId="80b2a043931789ab"/>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279"/>
    <w:rsid w:val="00006ACA"/>
    <w:rsid w:val="00017AAB"/>
    <w:rsid w:val="00020A72"/>
    <w:rsid w:val="00040181"/>
    <w:rsid w:val="00055097"/>
    <w:rsid w:val="000617F6"/>
    <w:rsid w:val="0007272E"/>
    <w:rsid w:val="000816F7"/>
    <w:rsid w:val="000851BC"/>
    <w:rsid w:val="00086665"/>
    <w:rsid w:val="000B644F"/>
    <w:rsid w:val="000C2337"/>
    <w:rsid w:val="000D699C"/>
    <w:rsid w:val="000E127F"/>
    <w:rsid w:val="000F6838"/>
    <w:rsid w:val="00116B70"/>
    <w:rsid w:val="001562EB"/>
    <w:rsid w:val="00162A94"/>
    <w:rsid w:val="001765A0"/>
    <w:rsid w:val="00186B53"/>
    <w:rsid w:val="00192279"/>
    <w:rsid w:val="00194853"/>
    <w:rsid w:val="00195D79"/>
    <w:rsid w:val="001A4156"/>
    <w:rsid w:val="001C78C1"/>
    <w:rsid w:val="001D2049"/>
    <w:rsid w:val="001E088A"/>
    <w:rsid w:val="00222DE3"/>
    <w:rsid w:val="002362D7"/>
    <w:rsid w:val="00240CE6"/>
    <w:rsid w:val="00241481"/>
    <w:rsid w:val="002437AA"/>
    <w:rsid w:val="00252A6E"/>
    <w:rsid w:val="00260320"/>
    <w:rsid w:val="00261DC5"/>
    <w:rsid w:val="00282F89"/>
    <w:rsid w:val="00290511"/>
    <w:rsid w:val="00291AAB"/>
    <w:rsid w:val="00292C13"/>
    <w:rsid w:val="002A5240"/>
    <w:rsid w:val="002B3F26"/>
    <w:rsid w:val="002C0487"/>
    <w:rsid w:val="002C14A9"/>
    <w:rsid w:val="002C1D71"/>
    <w:rsid w:val="002E154E"/>
    <w:rsid w:val="002E74D6"/>
    <w:rsid w:val="003035DB"/>
    <w:rsid w:val="00323192"/>
    <w:rsid w:val="00335CFA"/>
    <w:rsid w:val="00354E66"/>
    <w:rsid w:val="00362BD2"/>
    <w:rsid w:val="003756D3"/>
    <w:rsid w:val="003C3CBA"/>
    <w:rsid w:val="003D7400"/>
    <w:rsid w:val="003E1187"/>
    <w:rsid w:val="003E50E5"/>
    <w:rsid w:val="00422824"/>
    <w:rsid w:val="00423066"/>
    <w:rsid w:val="00434619"/>
    <w:rsid w:val="00463922"/>
    <w:rsid w:val="0046435A"/>
    <w:rsid w:val="00471AC9"/>
    <w:rsid w:val="004745B4"/>
    <w:rsid w:val="0049107D"/>
    <w:rsid w:val="00494B18"/>
    <w:rsid w:val="004A1386"/>
    <w:rsid w:val="004A7642"/>
    <w:rsid w:val="004B553D"/>
    <w:rsid w:val="004C5A32"/>
    <w:rsid w:val="005015BC"/>
    <w:rsid w:val="00501E84"/>
    <w:rsid w:val="00505A76"/>
    <w:rsid w:val="005344F6"/>
    <w:rsid w:val="00537532"/>
    <w:rsid w:val="00560B3F"/>
    <w:rsid w:val="00561CC9"/>
    <w:rsid w:val="00565997"/>
    <w:rsid w:val="00576069"/>
    <w:rsid w:val="005767DF"/>
    <w:rsid w:val="00581749"/>
    <w:rsid w:val="00587EB0"/>
    <w:rsid w:val="00594A91"/>
    <w:rsid w:val="00596A22"/>
    <w:rsid w:val="005A643E"/>
    <w:rsid w:val="005B0254"/>
    <w:rsid w:val="005B72C7"/>
    <w:rsid w:val="005D071D"/>
    <w:rsid w:val="005E2B95"/>
    <w:rsid w:val="006039FE"/>
    <w:rsid w:val="00615AA3"/>
    <w:rsid w:val="006331A9"/>
    <w:rsid w:val="006341D4"/>
    <w:rsid w:val="00637ACF"/>
    <w:rsid w:val="00637AE5"/>
    <w:rsid w:val="00642215"/>
    <w:rsid w:val="006441E0"/>
    <w:rsid w:val="00646083"/>
    <w:rsid w:val="00665BE3"/>
    <w:rsid w:val="006A0095"/>
    <w:rsid w:val="006C422A"/>
    <w:rsid w:val="006D5298"/>
    <w:rsid w:val="006E3944"/>
    <w:rsid w:val="006E7543"/>
    <w:rsid w:val="00727924"/>
    <w:rsid w:val="00737EDB"/>
    <w:rsid w:val="00741FE3"/>
    <w:rsid w:val="0074730B"/>
    <w:rsid w:val="0077122E"/>
    <w:rsid w:val="00772987"/>
    <w:rsid w:val="00785368"/>
    <w:rsid w:val="00787241"/>
    <w:rsid w:val="00797C1D"/>
    <w:rsid w:val="007A2502"/>
    <w:rsid w:val="007A29C8"/>
    <w:rsid w:val="007A3EAB"/>
    <w:rsid w:val="007B25CE"/>
    <w:rsid w:val="007C0DB1"/>
    <w:rsid w:val="007C4906"/>
    <w:rsid w:val="007E30C6"/>
    <w:rsid w:val="007F32D7"/>
    <w:rsid w:val="00805AD8"/>
    <w:rsid w:val="0081224E"/>
    <w:rsid w:val="00813618"/>
    <w:rsid w:val="00820108"/>
    <w:rsid w:val="008329E1"/>
    <w:rsid w:val="00837D0D"/>
    <w:rsid w:val="00840396"/>
    <w:rsid w:val="00843D6E"/>
    <w:rsid w:val="008873C7"/>
    <w:rsid w:val="008930E1"/>
    <w:rsid w:val="008A3DCC"/>
    <w:rsid w:val="008B0358"/>
    <w:rsid w:val="008C2F1B"/>
    <w:rsid w:val="008D110A"/>
    <w:rsid w:val="008F3D41"/>
    <w:rsid w:val="008F79DF"/>
    <w:rsid w:val="009044FF"/>
    <w:rsid w:val="00904AE8"/>
    <w:rsid w:val="009217A1"/>
    <w:rsid w:val="00923709"/>
    <w:rsid w:val="00923E78"/>
    <w:rsid w:val="00931A3D"/>
    <w:rsid w:val="00932088"/>
    <w:rsid w:val="009374EB"/>
    <w:rsid w:val="00942024"/>
    <w:rsid w:val="00953717"/>
    <w:rsid w:val="00981503"/>
    <w:rsid w:val="009B0D1E"/>
    <w:rsid w:val="009B1461"/>
    <w:rsid w:val="009B57D7"/>
    <w:rsid w:val="009C5BB2"/>
    <w:rsid w:val="009F20BF"/>
    <w:rsid w:val="00A17703"/>
    <w:rsid w:val="00A26089"/>
    <w:rsid w:val="00A408B7"/>
    <w:rsid w:val="00A40B47"/>
    <w:rsid w:val="00A441A6"/>
    <w:rsid w:val="00A50483"/>
    <w:rsid w:val="00A56FCB"/>
    <w:rsid w:val="00A63734"/>
    <w:rsid w:val="00A72C3F"/>
    <w:rsid w:val="00A76543"/>
    <w:rsid w:val="00A802D1"/>
    <w:rsid w:val="00AB44D9"/>
    <w:rsid w:val="00AC5858"/>
    <w:rsid w:val="00AD32FE"/>
    <w:rsid w:val="00AE1F3E"/>
    <w:rsid w:val="00AE4DBC"/>
    <w:rsid w:val="00AF10E6"/>
    <w:rsid w:val="00AF3A60"/>
    <w:rsid w:val="00AF3FA0"/>
    <w:rsid w:val="00AF51D2"/>
    <w:rsid w:val="00B02B94"/>
    <w:rsid w:val="00B142B7"/>
    <w:rsid w:val="00B1773B"/>
    <w:rsid w:val="00B2797C"/>
    <w:rsid w:val="00B532BC"/>
    <w:rsid w:val="00B56309"/>
    <w:rsid w:val="00B57ADF"/>
    <w:rsid w:val="00B64DFE"/>
    <w:rsid w:val="00B74F99"/>
    <w:rsid w:val="00B81FA8"/>
    <w:rsid w:val="00B84F46"/>
    <w:rsid w:val="00B94CA9"/>
    <w:rsid w:val="00BB371B"/>
    <w:rsid w:val="00BB3771"/>
    <w:rsid w:val="00BC1A56"/>
    <w:rsid w:val="00BE5571"/>
    <w:rsid w:val="00BF1017"/>
    <w:rsid w:val="00C02A48"/>
    <w:rsid w:val="00C0378B"/>
    <w:rsid w:val="00C078D7"/>
    <w:rsid w:val="00C25310"/>
    <w:rsid w:val="00C26F18"/>
    <w:rsid w:val="00C44F4B"/>
    <w:rsid w:val="00C546CC"/>
    <w:rsid w:val="00C574C5"/>
    <w:rsid w:val="00C62550"/>
    <w:rsid w:val="00C6518A"/>
    <w:rsid w:val="00C86154"/>
    <w:rsid w:val="00C96044"/>
    <w:rsid w:val="00CB7AF1"/>
    <w:rsid w:val="00CC4F06"/>
    <w:rsid w:val="00CC5DE1"/>
    <w:rsid w:val="00CC6DF3"/>
    <w:rsid w:val="00CD6EA8"/>
    <w:rsid w:val="00CF3544"/>
    <w:rsid w:val="00D019AF"/>
    <w:rsid w:val="00D03FB7"/>
    <w:rsid w:val="00D126F6"/>
    <w:rsid w:val="00D16FA8"/>
    <w:rsid w:val="00D27ECF"/>
    <w:rsid w:val="00D64307"/>
    <w:rsid w:val="00D823D0"/>
    <w:rsid w:val="00D83505"/>
    <w:rsid w:val="00D84D6E"/>
    <w:rsid w:val="00D86FB4"/>
    <w:rsid w:val="00D96F1E"/>
    <w:rsid w:val="00DA1043"/>
    <w:rsid w:val="00DA3799"/>
    <w:rsid w:val="00DB3EA4"/>
    <w:rsid w:val="00DD02BD"/>
    <w:rsid w:val="00DE042F"/>
    <w:rsid w:val="00DE5A84"/>
    <w:rsid w:val="00DF18DA"/>
    <w:rsid w:val="00DF1C8A"/>
    <w:rsid w:val="00DF22FC"/>
    <w:rsid w:val="00DF34E0"/>
    <w:rsid w:val="00E25F66"/>
    <w:rsid w:val="00E80EDE"/>
    <w:rsid w:val="00EB63D4"/>
    <w:rsid w:val="00EF6E8B"/>
    <w:rsid w:val="00F2720D"/>
    <w:rsid w:val="00F5645E"/>
    <w:rsid w:val="00F57E4C"/>
    <w:rsid w:val="00F70437"/>
    <w:rsid w:val="00FA5385"/>
    <w:rsid w:val="00FC0920"/>
    <w:rsid w:val="00FC2B9D"/>
    <w:rsid w:val="00FC7237"/>
    <w:rsid w:val="00FC7726"/>
    <w:rsid w:val="00FE0136"/>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BC099"/>
  <w15:docId w15:val="{CF453611-0F7D-A748-BF0C-09362D24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104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104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A104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104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E50E5"/>
    <w:pPr>
      <w:ind w:left="720"/>
      <w:contextualSpacing/>
    </w:pPr>
  </w:style>
  <w:style w:type="character" w:styleId="CommentReference">
    <w:name w:val="annotation reference"/>
    <w:basedOn w:val="DefaultParagraphFont"/>
    <w:uiPriority w:val="99"/>
    <w:semiHidden/>
    <w:unhideWhenUsed/>
    <w:rsid w:val="00354E66"/>
    <w:rPr>
      <w:sz w:val="16"/>
      <w:szCs w:val="16"/>
    </w:rPr>
  </w:style>
  <w:style w:type="paragraph" w:styleId="CommentText">
    <w:name w:val="annotation text"/>
    <w:basedOn w:val="Normal"/>
    <w:link w:val="CommentTextChar"/>
    <w:uiPriority w:val="99"/>
    <w:semiHidden/>
    <w:unhideWhenUsed/>
    <w:rsid w:val="00354E66"/>
    <w:rPr>
      <w:sz w:val="20"/>
      <w:szCs w:val="20"/>
    </w:rPr>
  </w:style>
  <w:style w:type="character" w:customStyle="1" w:styleId="CommentTextChar">
    <w:name w:val="Comment Text Char"/>
    <w:basedOn w:val="DefaultParagraphFont"/>
    <w:link w:val="CommentText"/>
    <w:uiPriority w:val="99"/>
    <w:semiHidden/>
    <w:rsid w:val="00354E66"/>
    <w:rPr>
      <w:sz w:val="20"/>
      <w:szCs w:val="20"/>
    </w:rPr>
  </w:style>
  <w:style w:type="paragraph" w:styleId="CommentSubject">
    <w:name w:val="annotation subject"/>
    <w:basedOn w:val="CommentText"/>
    <w:next w:val="CommentText"/>
    <w:link w:val="CommentSubjectChar"/>
    <w:uiPriority w:val="99"/>
    <w:semiHidden/>
    <w:unhideWhenUsed/>
    <w:rsid w:val="00354E66"/>
    <w:rPr>
      <w:b/>
      <w:bCs/>
    </w:rPr>
  </w:style>
  <w:style w:type="character" w:customStyle="1" w:styleId="CommentSubjectChar">
    <w:name w:val="Comment Subject Char"/>
    <w:basedOn w:val="CommentTextChar"/>
    <w:link w:val="CommentSubject"/>
    <w:uiPriority w:val="99"/>
    <w:semiHidden/>
    <w:rsid w:val="00354E66"/>
    <w:rPr>
      <w:b/>
      <w:bCs/>
      <w:sz w:val="20"/>
      <w:szCs w:val="20"/>
    </w:rPr>
  </w:style>
  <w:style w:type="paragraph" w:styleId="BalloonText">
    <w:name w:val="Balloon Text"/>
    <w:basedOn w:val="Normal"/>
    <w:link w:val="BalloonTextChar"/>
    <w:uiPriority w:val="99"/>
    <w:semiHidden/>
    <w:unhideWhenUsed/>
    <w:rsid w:val="00354E6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4E66"/>
    <w:rPr>
      <w:rFonts w:ascii="Times New Roman" w:hAnsi="Times New Roman" w:cs="Times New Roman"/>
      <w:sz w:val="18"/>
      <w:szCs w:val="18"/>
    </w:rPr>
  </w:style>
  <w:style w:type="paragraph" w:styleId="Revision">
    <w:name w:val="Revision"/>
    <w:hidden/>
    <w:uiPriority w:val="99"/>
    <w:semiHidden/>
    <w:rsid w:val="009B57D7"/>
  </w:style>
  <w:style w:type="paragraph" w:styleId="Bibliography">
    <w:name w:val="Bibliography"/>
    <w:basedOn w:val="Normal"/>
    <w:next w:val="Normal"/>
    <w:uiPriority w:val="37"/>
    <w:unhideWhenUsed/>
    <w:rsid w:val="002362D7"/>
    <w:pPr>
      <w:tabs>
        <w:tab w:val="left" w:pos="0"/>
      </w:tabs>
      <w:spacing w:after="240"/>
      <w:ind w:hanging="504"/>
    </w:pPr>
  </w:style>
  <w:style w:type="table" w:styleId="TableGrid">
    <w:name w:val="Table Grid"/>
    <w:basedOn w:val="TableNormal"/>
    <w:uiPriority w:val="39"/>
    <w:rsid w:val="00565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234926">
      <w:bodyDiv w:val="1"/>
      <w:marLeft w:val="0"/>
      <w:marRight w:val="0"/>
      <w:marTop w:val="0"/>
      <w:marBottom w:val="0"/>
      <w:divBdr>
        <w:top w:val="none" w:sz="0" w:space="0" w:color="auto"/>
        <w:left w:val="none" w:sz="0" w:space="0" w:color="auto"/>
        <w:bottom w:val="none" w:sz="0" w:space="0" w:color="auto"/>
        <w:right w:val="none" w:sz="0" w:space="0" w:color="auto"/>
      </w:divBdr>
    </w:div>
    <w:div w:id="1174762820">
      <w:bodyDiv w:val="1"/>
      <w:marLeft w:val="0"/>
      <w:marRight w:val="0"/>
      <w:marTop w:val="0"/>
      <w:marBottom w:val="0"/>
      <w:divBdr>
        <w:top w:val="none" w:sz="0" w:space="0" w:color="auto"/>
        <w:left w:val="none" w:sz="0" w:space="0" w:color="auto"/>
        <w:bottom w:val="none" w:sz="0" w:space="0" w:color="auto"/>
        <w:right w:val="none" w:sz="0" w:space="0" w:color="auto"/>
      </w:divBdr>
    </w:div>
    <w:div w:id="1385103651">
      <w:bodyDiv w:val="1"/>
      <w:marLeft w:val="0"/>
      <w:marRight w:val="0"/>
      <w:marTop w:val="0"/>
      <w:marBottom w:val="0"/>
      <w:divBdr>
        <w:top w:val="none" w:sz="0" w:space="0" w:color="auto"/>
        <w:left w:val="none" w:sz="0" w:space="0" w:color="auto"/>
        <w:bottom w:val="none" w:sz="0" w:space="0" w:color="auto"/>
        <w:right w:val="none" w:sz="0" w:space="0" w:color="auto"/>
      </w:divBdr>
    </w:div>
    <w:div w:id="1651708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C8FB7-9004-A349-8016-EB1D6BBF5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19</Pages>
  <Words>19948</Words>
  <Characters>113706</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Mulcahy</dc:creator>
  <cp:keywords/>
  <dc:description/>
  <cp:lastModifiedBy>Molly Carter</cp:lastModifiedBy>
  <cp:revision>116</cp:revision>
  <dcterms:created xsi:type="dcterms:W3CDTF">2022-06-30T18:56:00Z</dcterms:created>
  <dcterms:modified xsi:type="dcterms:W3CDTF">2022-08-05T04:48:00Z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id="JTlJSBan"/&gt;&lt;style id="http://www.zotero.org/styles/obesity" hasBibliography="1" bibliographyStyleHasBeenSet="1"/&gt;&lt;prefs&gt;&lt;pref name="fieldType" value="Field"/&gt;&lt;/prefs&gt;&lt;/data&gt;</vt:lpwstr>
  </property>
</Properties>
</file>