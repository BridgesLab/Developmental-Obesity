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66DEF5" w14:textId="77777777" w:rsidR="0036013B" w:rsidRDefault="0036013B" w:rsidP="0006138D">
      <w:pPr>
        <w:pStyle w:val="Heading1"/>
      </w:pPr>
    </w:p>
    <w:p w14:paraId="4B548B2F" w14:textId="77777777" w:rsidR="0036013B" w:rsidRDefault="0036013B" w:rsidP="0036013B">
      <w:pPr>
        <w:spacing w:line="480" w:lineRule="auto"/>
        <w:rPr>
          <w:rFonts w:ascii="Times New Roman" w:hAnsi="Times New Roman" w:cs="Times New Roman"/>
          <w:b/>
          <w:bCs/>
        </w:rPr>
      </w:pPr>
      <w:r>
        <w:rPr>
          <w:rFonts w:ascii="Times New Roman" w:hAnsi="Times New Roman" w:cs="Times New Roman"/>
          <w:b/>
          <w:bCs/>
        </w:rPr>
        <w:t xml:space="preserve">Title: </w:t>
      </w:r>
      <w:r w:rsidRPr="00C86BA9">
        <w:rPr>
          <w:rFonts w:ascii="Times New Roman" w:hAnsi="Times New Roman" w:cs="Times New Roman"/>
        </w:rPr>
        <w:t xml:space="preserve">Gestational Early-Time Restricted Feeding Results in Sex-Specific Glucose Intolerance in Adult Male </w:t>
      </w:r>
      <w:r>
        <w:rPr>
          <w:rFonts w:ascii="Times New Roman" w:hAnsi="Times New Roman" w:cs="Times New Roman"/>
        </w:rPr>
        <w:t>Mice</w:t>
      </w:r>
    </w:p>
    <w:p w14:paraId="056C59F4" w14:textId="77777777" w:rsidR="0036013B" w:rsidRDefault="0036013B" w:rsidP="0036013B">
      <w:pPr>
        <w:spacing w:line="480" w:lineRule="auto"/>
        <w:rPr>
          <w:rFonts w:ascii="Times New Roman" w:hAnsi="Times New Roman" w:cs="Times New Roman"/>
          <w:b/>
          <w:bCs/>
        </w:rPr>
      </w:pPr>
    </w:p>
    <w:p w14:paraId="28C38AE2" w14:textId="77777777" w:rsidR="0036013B" w:rsidRPr="00344BB1" w:rsidRDefault="0036013B" w:rsidP="0036013B">
      <w:pPr>
        <w:spacing w:line="480" w:lineRule="auto"/>
        <w:rPr>
          <w:rFonts w:ascii="Times New Roman" w:hAnsi="Times New Roman" w:cs="Times New Roman"/>
          <w:vertAlign w:val="superscript"/>
        </w:rPr>
      </w:pPr>
      <w:r>
        <w:rPr>
          <w:rFonts w:ascii="Times New Roman" w:hAnsi="Times New Roman" w:cs="Times New Roman"/>
          <w:b/>
          <w:bCs/>
        </w:rPr>
        <w:t xml:space="preserve">Authors: </w:t>
      </w:r>
      <w:r w:rsidRPr="00C86BA9">
        <w:rPr>
          <w:rFonts w:ascii="Times New Roman" w:hAnsi="Times New Roman" w:cs="Times New Roman"/>
        </w:rPr>
        <w:t>Molly C. Mulcahy</w:t>
      </w:r>
      <w:r>
        <w:rPr>
          <w:rFonts w:ascii="Times New Roman" w:hAnsi="Times New Roman" w:cs="Times New Roman"/>
          <w:vertAlign w:val="superscript"/>
        </w:rPr>
        <w:t>1</w:t>
      </w:r>
      <w:r w:rsidRPr="00C86BA9">
        <w:rPr>
          <w:rFonts w:ascii="Times New Roman" w:hAnsi="Times New Roman" w:cs="Times New Roman"/>
        </w:rPr>
        <w:t xml:space="preserve">, </w:t>
      </w:r>
      <w:r w:rsidRPr="0039592C">
        <w:rPr>
          <w:rFonts w:ascii="Times New Roman" w:hAnsi="Times New Roman" w:cs="Times New Roman"/>
        </w:rPr>
        <w:t>Noura El Habbal</w:t>
      </w:r>
      <w:r>
        <w:rPr>
          <w:rFonts w:ascii="Times New Roman" w:hAnsi="Times New Roman" w:cs="Times New Roman"/>
          <w:vertAlign w:val="superscript"/>
        </w:rPr>
        <w:t>1</w:t>
      </w:r>
      <w:r>
        <w:rPr>
          <w:rFonts w:ascii="Times New Roman" w:hAnsi="Times New Roman" w:cs="Times New Roman"/>
        </w:rPr>
        <w:t>,</w:t>
      </w:r>
      <w:r w:rsidRPr="00C86BA9">
        <w:rPr>
          <w:rFonts w:ascii="Times New Roman" w:hAnsi="Times New Roman" w:cs="Times New Roman"/>
        </w:rPr>
        <w:t xml:space="preserve"> Detrick Snyder</w:t>
      </w:r>
      <w:r>
        <w:rPr>
          <w:rFonts w:ascii="Times New Roman" w:hAnsi="Times New Roman" w:cs="Times New Roman"/>
          <w:vertAlign w:val="superscript"/>
        </w:rPr>
        <w:t>1</w:t>
      </w:r>
      <w:r w:rsidRPr="00C86BA9">
        <w:rPr>
          <w:rFonts w:ascii="Times New Roman" w:hAnsi="Times New Roman" w:cs="Times New Roman"/>
        </w:rPr>
        <w:t>, JeAnna R. Redd</w:t>
      </w:r>
      <w:r>
        <w:rPr>
          <w:rFonts w:ascii="Times New Roman" w:hAnsi="Times New Roman" w:cs="Times New Roman"/>
          <w:vertAlign w:val="superscript"/>
        </w:rPr>
        <w:t>1</w:t>
      </w:r>
      <w:r w:rsidRPr="00C86BA9">
        <w:rPr>
          <w:rFonts w:ascii="Times New Roman" w:hAnsi="Times New Roman" w:cs="Times New Roman"/>
        </w:rPr>
        <w:t>, Haijing Sun</w:t>
      </w:r>
      <w:r>
        <w:rPr>
          <w:rFonts w:ascii="Times New Roman" w:hAnsi="Times New Roman" w:cs="Times New Roman"/>
          <w:vertAlign w:val="superscript"/>
        </w:rPr>
        <w:t>2</w:t>
      </w:r>
      <w:r w:rsidRPr="00C86BA9">
        <w:rPr>
          <w:rFonts w:ascii="Times New Roman" w:hAnsi="Times New Roman" w:cs="Times New Roman"/>
        </w:rPr>
        <w:t>, Brigid E. Gregg</w:t>
      </w:r>
      <w:r>
        <w:rPr>
          <w:rFonts w:ascii="Times New Roman" w:hAnsi="Times New Roman" w:cs="Times New Roman"/>
          <w:vertAlign w:val="superscript"/>
        </w:rPr>
        <w:t>1,2</w:t>
      </w:r>
      <w:r w:rsidRPr="00C86BA9">
        <w:rPr>
          <w:rFonts w:ascii="Times New Roman" w:hAnsi="Times New Roman" w:cs="Times New Roman"/>
        </w:rPr>
        <w:t>, Dave Bridges</w:t>
      </w:r>
      <w:r>
        <w:rPr>
          <w:rFonts w:ascii="Times New Roman" w:hAnsi="Times New Roman" w:cs="Times New Roman"/>
          <w:vertAlign w:val="superscript"/>
        </w:rPr>
        <w:t>1</w:t>
      </w:r>
    </w:p>
    <w:p w14:paraId="70B3BE24" w14:textId="77777777" w:rsidR="0036013B" w:rsidRDefault="0036013B" w:rsidP="0036013B">
      <w:pPr>
        <w:spacing w:line="480" w:lineRule="auto"/>
        <w:rPr>
          <w:rFonts w:ascii="Times New Roman" w:hAnsi="Times New Roman" w:cs="Times New Roman"/>
          <w:b/>
          <w:bCs/>
        </w:rPr>
      </w:pPr>
      <w:r w:rsidRPr="004D39F4">
        <w:rPr>
          <w:rFonts w:ascii="Times New Roman" w:hAnsi="Times New Roman" w:cs="Times New Roman"/>
          <w:b/>
          <w:bCs/>
        </w:rPr>
        <w:t>Affiliation:</w:t>
      </w:r>
      <w:r>
        <w:rPr>
          <w:rFonts w:ascii="Times New Roman" w:hAnsi="Times New Roman" w:cs="Times New Roman"/>
          <w:b/>
          <w:bCs/>
        </w:rPr>
        <w:t xml:space="preserve"> </w:t>
      </w:r>
    </w:p>
    <w:p w14:paraId="3A925434"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1</w:t>
      </w:r>
      <w:r w:rsidRPr="000A3E0C">
        <w:rPr>
          <w:rFonts w:ascii="Times New Roman" w:hAnsi="Times New Roman" w:cs="Times New Roman"/>
        </w:rPr>
        <w:t>University of Michigan School of Public Health, Department of Nutritional Sciences, Ann Arbor MI, USA</w:t>
      </w:r>
    </w:p>
    <w:p w14:paraId="1AB522BD" w14:textId="77777777" w:rsidR="0036013B" w:rsidRPr="000A3E0C" w:rsidRDefault="0036013B" w:rsidP="0036013B">
      <w:pPr>
        <w:pStyle w:val="ListParagraph"/>
        <w:spacing w:line="480" w:lineRule="auto"/>
        <w:rPr>
          <w:rFonts w:ascii="Times New Roman" w:hAnsi="Times New Roman" w:cs="Times New Roman"/>
        </w:rPr>
      </w:pPr>
      <w:r>
        <w:rPr>
          <w:rFonts w:ascii="Times New Roman" w:hAnsi="Times New Roman" w:cs="Times New Roman"/>
          <w:vertAlign w:val="superscript"/>
        </w:rPr>
        <w:t>2</w:t>
      </w:r>
      <w:r w:rsidRPr="000A3E0C">
        <w:rPr>
          <w:rFonts w:ascii="Times New Roman" w:hAnsi="Times New Roman" w:cs="Times New Roman"/>
        </w:rPr>
        <w:t xml:space="preserve">Michigan Medicine, Department of </w:t>
      </w:r>
      <w:r>
        <w:rPr>
          <w:rFonts w:ascii="Times New Roman" w:hAnsi="Times New Roman" w:cs="Times New Roman"/>
        </w:rPr>
        <w:t>P</w:t>
      </w:r>
      <w:r w:rsidRPr="000A3E0C">
        <w:rPr>
          <w:rFonts w:ascii="Times New Roman" w:hAnsi="Times New Roman" w:cs="Times New Roman"/>
        </w:rPr>
        <w:t>ediatrics, Division of Diabetes, Endocrinology, and Metabolism, Ann Arbor MI, USA</w:t>
      </w:r>
    </w:p>
    <w:p w14:paraId="320269F4" w14:textId="77777777" w:rsidR="0036013B" w:rsidRDefault="0036013B" w:rsidP="0036013B">
      <w:pPr>
        <w:spacing w:line="480" w:lineRule="auto"/>
        <w:rPr>
          <w:rFonts w:ascii="Times New Roman" w:hAnsi="Times New Roman" w:cs="Times New Roman"/>
          <w:b/>
          <w:bCs/>
        </w:rPr>
      </w:pPr>
    </w:p>
    <w:p w14:paraId="21A77F72" w14:textId="77777777" w:rsidR="0036013B" w:rsidRDefault="0036013B" w:rsidP="0036013B">
      <w:pPr>
        <w:spacing w:line="480" w:lineRule="auto"/>
        <w:rPr>
          <w:rFonts w:ascii="Times New Roman" w:hAnsi="Times New Roman" w:cs="Times New Roman"/>
        </w:rPr>
      </w:pPr>
      <w:r>
        <w:rPr>
          <w:rFonts w:ascii="Times New Roman" w:hAnsi="Times New Roman" w:cs="Times New Roman"/>
          <w:b/>
          <w:bCs/>
        </w:rPr>
        <w:t xml:space="preserve">Keywords: </w:t>
      </w:r>
      <w:r>
        <w:rPr>
          <w:rFonts w:ascii="Times New Roman" w:hAnsi="Times New Roman" w:cs="Times New Roman"/>
        </w:rPr>
        <w:t>nutrition, impaired glucose tolerance, fetal programming, pregnancy, fasting</w:t>
      </w:r>
    </w:p>
    <w:p w14:paraId="31D10F08" w14:textId="77777777" w:rsidR="0036013B" w:rsidRDefault="0036013B" w:rsidP="0036013B">
      <w:pPr>
        <w:spacing w:line="480" w:lineRule="auto"/>
        <w:rPr>
          <w:rFonts w:ascii="Times New Roman" w:hAnsi="Times New Roman" w:cs="Times New Roman"/>
        </w:rPr>
      </w:pPr>
      <w:r w:rsidRPr="000001E1">
        <w:rPr>
          <w:rFonts w:ascii="Times New Roman" w:hAnsi="Times New Roman" w:cs="Times New Roman"/>
          <w:b/>
          <w:bCs/>
        </w:rPr>
        <w:t>Running title:</w:t>
      </w:r>
      <w:r>
        <w:rPr>
          <w:rFonts w:ascii="Times New Roman" w:hAnsi="Times New Roman" w:cs="Times New Roman"/>
        </w:rPr>
        <w:t xml:space="preserve"> eTRF and offspring glucose intolerance</w:t>
      </w:r>
    </w:p>
    <w:p w14:paraId="3C3A7ED9" w14:textId="77777777" w:rsidR="0036013B" w:rsidRDefault="0036013B" w:rsidP="0036013B">
      <w:pPr>
        <w:rPr>
          <w:rFonts w:ascii="Times New Roman" w:eastAsia="Times New Roman" w:hAnsi="Times New Roman" w:cs="Times New Roman"/>
        </w:rPr>
      </w:pPr>
      <w:r w:rsidRPr="009651FB">
        <w:rPr>
          <w:rFonts w:ascii="Times New Roman" w:hAnsi="Times New Roman" w:cs="Times New Roman"/>
          <w:b/>
          <w:bCs/>
        </w:rPr>
        <w:t>Corresponding Author Information</w:t>
      </w:r>
      <w:r w:rsidRPr="009651FB">
        <w:rPr>
          <w:rFonts w:ascii="Times New Roman" w:hAnsi="Times New Roman" w:cs="Times New Roman"/>
        </w:rPr>
        <w:t xml:space="preserve">: </w:t>
      </w:r>
      <w:r w:rsidRPr="009651FB">
        <w:rPr>
          <w:rFonts w:ascii="Times New Roman" w:hAnsi="Times New Roman" w:cs="Times New Roman"/>
        </w:rPr>
        <w:br/>
      </w:r>
      <w:r w:rsidRPr="009651FB">
        <w:rPr>
          <w:rFonts w:ascii="Times New Roman" w:eastAsia="Times New Roman" w:hAnsi="Times New Roman" w:cs="Times New Roman"/>
        </w:rPr>
        <w:t>Dave Bridges</w:t>
      </w:r>
      <w:r>
        <w:rPr>
          <w:rFonts w:ascii="Times New Roman" w:eastAsia="Times New Roman" w:hAnsi="Times New Roman" w:cs="Times New Roman"/>
        </w:rPr>
        <w:t>,</w:t>
      </w:r>
      <w:r w:rsidRPr="009651FB">
        <w:rPr>
          <w:rFonts w:ascii="Times New Roman" w:eastAsia="Times New Roman" w:hAnsi="Times New Roman" w:cs="Times New Roman"/>
        </w:rPr>
        <w:t xml:space="preserve"> PhD </w:t>
      </w:r>
      <w:r w:rsidRPr="009651FB">
        <w:rPr>
          <w:rFonts w:ascii="Times New Roman" w:eastAsia="Times New Roman" w:hAnsi="Times New Roman" w:cs="Times New Roman"/>
        </w:rPr>
        <w:br/>
        <w:t xml:space="preserve">Email address: </w:t>
      </w:r>
      <w:hyperlink r:id="rId8" w:history="1">
        <w:r w:rsidRPr="00F7381A">
          <w:rPr>
            <w:rStyle w:val="Hyperlink"/>
            <w:rFonts w:ascii="Times New Roman" w:eastAsia="Times New Roman" w:hAnsi="Times New Roman" w:cs="Times New Roman"/>
          </w:rPr>
          <w:t>davebrid@umich.edu</w:t>
        </w:r>
      </w:hyperlink>
      <w:r>
        <w:rPr>
          <w:rFonts w:ascii="Times New Roman" w:eastAsia="Times New Roman" w:hAnsi="Times New Roman" w:cs="Times New Roman"/>
        </w:rPr>
        <w:br/>
      </w:r>
      <w:r w:rsidRPr="009651FB">
        <w:rPr>
          <w:rFonts w:ascii="Times New Roman" w:eastAsia="Times New Roman" w:hAnsi="Times New Roman" w:cs="Times New Roman"/>
        </w:rPr>
        <w:t xml:space="preserve">Postal address: </w:t>
      </w:r>
      <w:r>
        <w:rPr>
          <w:rFonts w:ascii="Times New Roman" w:eastAsia="Times New Roman" w:hAnsi="Times New Roman" w:cs="Times New Roman"/>
        </w:rPr>
        <w:t>1863</w:t>
      </w:r>
      <w:r w:rsidRPr="009651FB">
        <w:rPr>
          <w:rFonts w:ascii="Times New Roman" w:eastAsia="Times New Roman" w:hAnsi="Times New Roman" w:cs="Times New Roman"/>
        </w:rPr>
        <w:t xml:space="preserve"> SPH I 1415 Washington Heights, Ann Arbor, Michigan</w:t>
      </w:r>
      <w:r>
        <w:rPr>
          <w:rFonts w:ascii="Times New Roman" w:eastAsia="Times New Roman" w:hAnsi="Times New Roman" w:cs="Times New Roman"/>
        </w:rPr>
        <w:t xml:space="preserve"> </w:t>
      </w:r>
      <w:r w:rsidRPr="009651FB">
        <w:rPr>
          <w:rFonts w:ascii="Times New Roman" w:eastAsia="Times New Roman" w:hAnsi="Times New Roman" w:cs="Times New Roman"/>
        </w:rPr>
        <w:t xml:space="preserve">48109-2029 </w:t>
      </w:r>
      <w:r w:rsidRPr="009651FB">
        <w:rPr>
          <w:rFonts w:ascii="Times New Roman" w:eastAsia="Times New Roman" w:hAnsi="Times New Roman" w:cs="Times New Roman"/>
        </w:rPr>
        <w:br/>
        <w:t xml:space="preserve">Telephone: +1 (734) 764-1266 </w:t>
      </w:r>
    </w:p>
    <w:p w14:paraId="2B21159D" w14:textId="77777777" w:rsidR="0036013B" w:rsidRPr="009651FB" w:rsidRDefault="0036013B" w:rsidP="0036013B">
      <w:pPr>
        <w:rPr>
          <w:rFonts w:ascii="Times New Roman" w:eastAsia="Times New Roman" w:hAnsi="Times New Roman" w:cs="Times New Roman"/>
        </w:rPr>
      </w:pPr>
    </w:p>
    <w:p w14:paraId="2F46E627" w14:textId="77777777" w:rsidR="0036013B" w:rsidRDefault="0036013B" w:rsidP="0036013B">
      <w:pPr>
        <w:spacing w:line="480" w:lineRule="auto"/>
        <w:rPr>
          <w:rFonts w:ascii="Times New Roman" w:hAnsi="Times New Roman" w:cs="Times New Roman"/>
          <w:b/>
          <w:bCs/>
        </w:rPr>
      </w:pPr>
      <w:r w:rsidRPr="00E63C2E">
        <w:rPr>
          <w:rFonts w:ascii="Times New Roman" w:hAnsi="Times New Roman" w:cs="Times New Roman"/>
          <w:b/>
          <w:bCs/>
          <w:highlight w:val="yellow"/>
          <w:rPrChange w:id="0" w:author="Molly C. MULCAHY" w:date="2023-06-01T10:38:00Z">
            <w:rPr>
              <w:rFonts w:ascii="Times New Roman" w:hAnsi="Times New Roman" w:cs="Times New Roman"/>
              <w:b/>
              <w:bCs/>
            </w:rPr>
          </w:rPrChange>
        </w:rPr>
        <w:t xml:space="preserve">Word Count: </w:t>
      </w:r>
      <w:r w:rsidRPr="00E63C2E">
        <w:rPr>
          <w:rFonts w:ascii="Times New Roman" w:hAnsi="Times New Roman" w:cs="Times New Roman"/>
          <w:highlight w:val="yellow"/>
          <w:rPrChange w:id="1" w:author="Molly C. MULCAHY" w:date="2023-06-01T10:38:00Z">
            <w:rPr>
              <w:rFonts w:ascii="Times New Roman" w:hAnsi="Times New Roman" w:cs="Times New Roman"/>
            </w:rPr>
          </w:rPrChange>
        </w:rPr>
        <w:t>3907</w:t>
      </w:r>
    </w:p>
    <w:p w14:paraId="4DF82FE6" w14:textId="77777777" w:rsidR="0036013B" w:rsidRPr="00AE4303" w:rsidRDefault="0036013B" w:rsidP="0036013B">
      <w:pPr>
        <w:spacing w:line="480" w:lineRule="auto"/>
        <w:rPr>
          <w:rFonts w:ascii="Times New Roman" w:hAnsi="Times New Roman" w:cs="Times New Roman"/>
        </w:rPr>
      </w:pPr>
      <w:r>
        <w:rPr>
          <w:rFonts w:ascii="Times New Roman" w:hAnsi="Times New Roman" w:cs="Times New Roman"/>
          <w:b/>
          <w:bCs/>
        </w:rPr>
        <w:t xml:space="preserve">Funding: </w:t>
      </w:r>
      <w:r>
        <w:rPr>
          <w:rFonts w:ascii="Times New Roman" w:hAnsi="Times New Roman" w:cs="Times New Roman"/>
        </w:rPr>
        <w:t xml:space="preserve">This work was supported by </w:t>
      </w:r>
      <w:r w:rsidRPr="00AE4303">
        <w:rPr>
          <w:rFonts w:ascii="Times New Roman" w:hAnsi="Times New Roman" w:cs="Times New Roman"/>
          <w:color w:val="000000" w:themeColor="text1"/>
        </w:rPr>
        <w:t xml:space="preserve">R01 DK107535 </w:t>
      </w:r>
      <w:r>
        <w:rPr>
          <w:rFonts w:ascii="Times New Roman" w:hAnsi="Times New Roman" w:cs="Times New Roman"/>
          <w:color w:val="000000" w:themeColor="text1"/>
        </w:rPr>
        <w:t xml:space="preserve">(DB) and R56 </w:t>
      </w:r>
      <w:r w:rsidRPr="004A5CEF">
        <w:rPr>
          <w:rFonts w:ascii="Times New Roman" w:hAnsi="Times New Roman" w:cs="Times New Roman"/>
          <w:color w:val="000000" w:themeColor="text1"/>
        </w:rPr>
        <w:t>DK121787</w:t>
      </w:r>
      <w:r>
        <w:rPr>
          <w:rFonts w:ascii="Times New Roman" w:hAnsi="Times New Roman" w:cs="Times New Roman"/>
          <w:color w:val="000000" w:themeColor="text1"/>
        </w:rPr>
        <w:t xml:space="preserve"> (BEG). MCM was supported through the University of Michigan </w:t>
      </w:r>
      <w:r w:rsidRPr="00AE4303">
        <w:rPr>
          <w:rFonts w:ascii="Times New Roman" w:hAnsi="Times New Roman" w:cs="Times New Roman"/>
          <w:color w:val="000000" w:themeColor="text1"/>
        </w:rPr>
        <w:t>Rackham Merit Fellowshi</w:t>
      </w:r>
      <w:r>
        <w:rPr>
          <w:rFonts w:ascii="Times New Roman" w:hAnsi="Times New Roman" w:cs="Times New Roman"/>
          <w:color w:val="000000" w:themeColor="text1"/>
        </w:rPr>
        <w:t xml:space="preserve">p. </w:t>
      </w:r>
    </w:p>
    <w:p w14:paraId="45525A34" w14:textId="2A09DC9E" w:rsidR="0036013B" w:rsidRPr="002141C9" w:rsidRDefault="0036013B" w:rsidP="0036013B">
      <w:pPr>
        <w:pStyle w:val="Default"/>
        <w:rPr>
          <w:b/>
          <w:bCs/>
        </w:rPr>
      </w:pPr>
      <w:r>
        <w:rPr>
          <w:b/>
          <w:bCs/>
        </w:rPr>
        <w:t xml:space="preserve">Disclosure: </w:t>
      </w:r>
      <w:r w:rsidRPr="004A2360">
        <w:t>Dr</w:t>
      </w:r>
      <w:r>
        <w:t>s</w:t>
      </w:r>
      <w:r w:rsidRPr="004A2360">
        <w:t xml:space="preserve">. Bridges </w:t>
      </w:r>
      <w:r>
        <w:t xml:space="preserve">and Gregg </w:t>
      </w:r>
      <w:r w:rsidRPr="004A2360">
        <w:t xml:space="preserve">reports grants from National Institutes of </w:t>
      </w:r>
      <w:r w:rsidR="00E63C2E" w:rsidRPr="004A2360">
        <w:t>Health, during</w:t>
      </w:r>
      <w:r w:rsidRPr="004A2360">
        <w:t xml:space="preserve"> the conduct of the study</w:t>
      </w:r>
      <w:ins w:id="2" w:author="Molly C. MULCAHY" w:date="2023-06-05T10:23:00Z">
        <w:r w:rsidR="00E5196D">
          <w:t>. A preprint describing this work was pre</w:t>
        </w:r>
      </w:ins>
      <w:ins w:id="3" w:author="Molly C. MULCAHY" w:date="2023-06-05T10:24:00Z">
        <w:r w:rsidR="00E5196D">
          <w:t>viously published</w:t>
        </w:r>
      </w:ins>
      <w:ins w:id="4" w:author="Molly C. MULCAHY" w:date="2023-06-05T10:25:00Z">
        <w:r w:rsidR="00E5196D">
          <w:t xml:space="preserve"> </w:t>
        </w:r>
      </w:ins>
      <w:r w:rsidR="00E5196D">
        <w:fldChar w:fldCharType="begin"/>
      </w:r>
      <w:r w:rsidR="000E1D7F">
        <w:instrText xml:space="preserve"> ADDIN ZOTERO_ITEM CSL_CITATION {"citationID":"a2gah2sjbnc","properties":{"formattedCitation":"(1)","plainCitation":"(1)","noteIndex":0},"citationItems":[{"id":489,"uris":["http://zotero.org/users/5073745/items/AH9V27AA"],"itemData":{"id":489,"type":"report","abstract":"The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E5196D">
        <w:fldChar w:fldCharType="separate"/>
      </w:r>
      <w:r w:rsidR="000E1D7F" w:rsidRPr="000E1D7F">
        <w:t>(1)</w:t>
      </w:r>
      <w:r w:rsidR="00E5196D">
        <w:fldChar w:fldCharType="end"/>
      </w:r>
      <w:ins w:id="5" w:author="Molly C. MULCAHY" w:date="2023-06-05T10:24:00Z">
        <w:r w:rsidR="00E5196D">
          <w:t xml:space="preserve">. </w:t>
        </w:r>
      </w:ins>
    </w:p>
    <w:p w14:paraId="035B59F5" w14:textId="77777777" w:rsidR="0036013B" w:rsidRDefault="0036013B" w:rsidP="0036013B">
      <w:pPr>
        <w:pStyle w:val="Default"/>
        <w:rPr>
          <w:b/>
          <w:bCs/>
        </w:rPr>
        <w:sectPr w:rsidR="0036013B" w:rsidSect="00587EB0">
          <w:pgSz w:w="12240" w:h="15840"/>
          <w:pgMar w:top="1440" w:right="1440" w:bottom="1440" w:left="1440" w:header="720" w:footer="720" w:gutter="0"/>
          <w:cols w:space="720"/>
          <w:docGrid w:linePitch="360"/>
        </w:sectPr>
      </w:pPr>
    </w:p>
    <w:p w14:paraId="6296B00B" w14:textId="77777777" w:rsidR="0036013B" w:rsidRPr="002141C9" w:rsidRDefault="0036013B" w:rsidP="0036013B">
      <w:pPr>
        <w:pStyle w:val="Default"/>
        <w:rPr>
          <w:b/>
          <w:bCs/>
        </w:rPr>
      </w:pPr>
      <w:r w:rsidRPr="002141C9">
        <w:rPr>
          <w:b/>
          <w:bCs/>
        </w:rPr>
        <w:lastRenderedPageBreak/>
        <w:t>Answers to study importance questions:</w:t>
      </w:r>
    </w:p>
    <w:p w14:paraId="49EC7DFF" w14:textId="77777777" w:rsidR="0036013B" w:rsidRPr="00854B21" w:rsidRDefault="0036013B" w:rsidP="0036013B">
      <w:pPr>
        <w:autoSpaceDE w:val="0"/>
        <w:autoSpaceDN w:val="0"/>
        <w:adjustRightInd w:val="0"/>
        <w:rPr>
          <w:rFonts w:ascii="Times New Roman" w:hAnsi="Times New Roman" w:cs="Times New Roman"/>
        </w:rPr>
      </w:pPr>
    </w:p>
    <w:p w14:paraId="10AA7DFA"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What is already known about this subject? </w:t>
      </w:r>
    </w:p>
    <w:p w14:paraId="314CF42F" w14:textId="77777777" w:rsidR="000E77F5"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TRE </w:t>
      </w:r>
      <w:r w:rsidR="007A49CF" w:rsidRPr="00E62980">
        <w:rPr>
          <w:rFonts w:ascii="Times New Roman" w:hAnsi="Times New Roman" w:cs="Times New Roman"/>
          <w:color w:val="000000"/>
        </w:rPr>
        <w:t xml:space="preserve">is a dietary </w:t>
      </w:r>
      <w:r w:rsidR="008A2E43" w:rsidRPr="00E62980">
        <w:rPr>
          <w:rFonts w:ascii="Times New Roman" w:hAnsi="Times New Roman" w:cs="Times New Roman"/>
          <w:color w:val="000000"/>
        </w:rPr>
        <w:t>strategy</w:t>
      </w:r>
      <w:r w:rsidR="007A49CF" w:rsidRPr="00E62980">
        <w:rPr>
          <w:rFonts w:ascii="Times New Roman" w:hAnsi="Times New Roman" w:cs="Times New Roman"/>
          <w:color w:val="000000"/>
        </w:rPr>
        <w:t xml:space="preserve"> that can impact </w:t>
      </w:r>
      <w:r w:rsidRPr="00E62980">
        <w:rPr>
          <w:rFonts w:ascii="Times New Roman" w:hAnsi="Times New Roman" w:cs="Times New Roman"/>
          <w:color w:val="000000"/>
        </w:rPr>
        <w:t>metabolic health in adults</w:t>
      </w:r>
      <w:r w:rsidR="000E77F5" w:rsidRPr="00E62980">
        <w:rPr>
          <w:rFonts w:ascii="Times New Roman" w:hAnsi="Times New Roman" w:cs="Times New Roman"/>
          <w:color w:val="000000"/>
        </w:rPr>
        <w:t xml:space="preserve"> and is </w:t>
      </w:r>
      <w:r w:rsidRPr="00E62980">
        <w:rPr>
          <w:rFonts w:ascii="Times New Roman" w:hAnsi="Times New Roman" w:cs="Times New Roman"/>
          <w:color w:val="000000"/>
        </w:rPr>
        <w:t xml:space="preserve">currently thought to improve metabolism, even in some cases without weight loss. </w:t>
      </w:r>
    </w:p>
    <w:p w14:paraId="77AF873B" w14:textId="2BBDF42C" w:rsidR="0036013B" w:rsidRPr="00E62980" w:rsidRDefault="0036013B"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Recent work demonstrates that up to 23.7% of a pregnant sample would consider attempting TRE during gestation, yet there is no study that evaluates the long-term implications of this diet on the resultant children. </w:t>
      </w:r>
    </w:p>
    <w:p w14:paraId="23E3D11B"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What are the new findings in your manuscript? </w:t>
      </w:r>
    </w:p>
    <w:p w14:paraId="0FFCC49A" w14:textId="77777777" w:rsidR="000E77F5" w:rsidRPr="00E62980" w:rsidRDefault="00111EF1"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We find that </w:t>
      </w:r>
      <w:r w:rsidR="008A2E43" w:rsidRPr="00E62980">
        <w:rPr>
          <w:rFonts w:ascii="Times New Roman" w:hAnsi="Times New Roman" w:cs="Times New Roman"/>
          <w:color w:val="000000"/>
        </w:rPr>
        <w:t xml:space="preserve">the effects of this gestational exposure </w:t>
      </w:r>
      <w:r w:rsidR="000E77F5" w:rsidRPr="00E62980">
        <w:rPr>
          <w:rFonts w:ascii="Times New Roman" w:hAnsi="Times New Roman" w:cs="Times New Roman"/>
          <w:color w:val="000000"/>
        </w:rPr>
        <w:t xml:space="preserve">to TRE </w:t>
      </w:r>
      <w:r w:rsidR="00677625" w:rsidRPr="00E62980">
        <w:rPr>
          <w:rFonts w:ascii="Times New Roman" w:hAnsi="Times New Roman" w:cs="Times New Roman"/>
          <w:color w:val="000000"/>
        </w:rPr>
        <w:t xml:space="preserve">in a mouse model </w:t>
      </w:r>
      <w:r w:rsidR="008A2E43" w:rsidRPr="00E62980">
        <w:rPr>
          <w:rFonts w:ascii="Times New Roman" w:hAnsi="Times New Roman" w:cs="Times New Roman"/>
          <w:color w:val="000000"/>
        </w:rPr>
        <w:t xml:space="preserve">are minimal and not deleterious while offspring consume a healthful diet until young adulthood. </w:t>
      </w:r>
    </w:p>
    <w:p w14:paraId="75D9B739" w14:textId="048B7CD8" w:rsidR="0036013B" w:rsidRPr="00E62980" w:rsidRDefault="008A2E43" w:rsidP="0036013B">
      <w:pPr>
        <w:pStyle w:val="ListParagraph"/>
        <w:numPr>
          <w:ilvl w:val="0"/>
          <w:numId w:val="16"/>
        </w:num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After offspring are switched to a high fat, high sucrose diet, w</w:t>
      </w:r>
      <w:r w:rsidR="0036013B" w:rsidRPr="00E62980">
        <w:rPr>
          <w:rFonts w:ascii="Times New Roman" w:hAnsi="Times New Roman" w:cs="Times New Roman"/>
          <w:color w:val="000000"/>
        </w:rPr>
        <w:t xml:space="preserve">e see glucose intolerance in adult males whose mothers were assigned to TRE without </w:t>
      </w:r>
      <w:r w:rsidR="00754BB1" w:rsidRPr="00E62980">
        <w:rPr>
          <w:rFonts w:ascii="Times New Roman" w:hAnsi="Times New Roman" w:cs="Times New Roman"/>
          <w:color w:val="000000"/>
        </w:rPr>
        <w:t xml:space="preserve">body </w:t>
      </w:r>
      <w:r w:rsidR="0036013B" w:rsidRPr="00E62980">
        <w:rPr>
          <w:rFonts w:ascii="Times New Roman" w:hAnsi="Times New Roman" w:cs="Times New Roman"/>
          <w:color w:val="000000"/>
        </w:rPr>
        <w:t xml:space="preserve">weight changes or food intake changes. Females are </w:t>
      </w:r>
      <w:r w:rsidR="000E77F5" w:rsidRPr="00E62980">
        <w:rPr>
          <w:rFonts w:ascii="Times New Roman" w:hAnsi="Times New Roman" w:cs="Times New Roman"/>
          <w:color w:val="000000"/>
        </w:rPr>
        <w:t>do not experience this</w:t>
      </w:r>
      <w:r w:rsidR="0036013B" w:rsidRPr="00E62980">
        <w:rPr>
          <w:rFonts w:ascii="Times New Roman" w:hAnsi="Times New Roman" w:cs="Times New Roman"/>
          <w:color w:val="000000"/>
        </w:rPr>
        <w:t xml:space="preserve"> glucose intolerance.</w:t>
      </w:r>
    </w:p>
    <w:p w14:paraId="3C56EB4F" w14:textId="77777777" w:rsidR="0036013B" w:rsidRPr="00E62980" w:rsidRDefault="0036013B" w:rsidP="0036013B">
      <w:pPr>
        <w:autoSpaceDE w:val="0"/>
        <w:autoSpaceDN w:val="0"/>
        <w:adjustRightInd w:val="0"/>
        <w:rPr>
          <w:rFonts w:ascii="Times New Roman" w:hAnsi="Times New Roman" w:cs="Times New Roman"/>
          <w:color w:val="000000"/>
        </w:rPr>
      </w:pPr>
      <w:r w:rsidRPr="00E62980">
        <w:rPr>
          <w:rFonts w:ascii="Times New Roman" w:hAnsi="Times New Roman" w:cs="Times New Roman"/>
          <w:color w:val="000000"/>
        </w:rPr>
        <w:t xml:space="preserve">- How might your results change the direction of research or the focus of clinical practice? </w:t>
      </w:r>
    </w:p>
    <w:p w14:paraId="6D8E1B39" w14:textId="3E4066F9" w:rsidR="0036013B" w:rsidRPr="00E62980" w:rsidRDefault="0036013B" w:rsidP="0036013B">
      <w:pPr>
        <w:pStyle w:val="Default"/>
        <w:numPr>
          <w:ilvl w:val="0"/>
          <w:numId w:val="16"/>
        </w:numPr>
      </w:pPr>
      <w:r w:rsidRPr="00E62980">
        <w:t>These findings highlight the critical missing populations where TRE might affect long-term health, mothers and their children. It demonstrates the need to evaluate this dietary practice for further safety and efficacy information</w:t>
      </w:r>
      <w:r w:rsidR="00754BB1" w:rsidRPr="00E62980">
        <w:t>, especially since trials in humans</w:t>
      </w:r>
      <w:r w:rsidR="0010421E" w:rsidRPr="00E62980">
        <w:t xml:space="preserve"> cannot be completed until we have a deeper understanding of the safety implications in animal models</w:t>
      </w:r>
      <w:r w:rsidRPr="00E62980">
        <w:t xml:space="preserve">. </w:t>
      </w:r>
    </w:p>
    <w:p w14:paraId="7FB75EA0" w14:textId="77777777" w:rsidR="0036013B" w:rsidRPr="00E62980" w:rsidRDefault="0036013B" w:rsidP="0036013B">
      <w:pPr>
        <w:pStyle w:val="Default"/>
        <w:rPr>
          <w:color w:val="auto"/>
        </w:rPr>
      </w:pPr>
    </w:p>
    <w:p w14:paraId="331F1AD1" w14:textId="77777777" w:rsidR="0036013B" w:rsidRPr="00E62980" w:rsidRDefault="0036013B">
      <w:pPr>
        <w:rPr>
          <w:rFonts w:ascii="Times New Roman" w:eastAsiaTheme="majorEastAsia" w:hAnsi="Times New Roman" w:cstheme="majorBidi"/>
          <w:b/>
          <w:color w:val="000000" w:themeColor="text1"/>
          <w:sz w:val="32"/>
          <w:szCs w:val="32"/>
        </w:rPr>
      </w:pPr>
      <w:r w:rsidRPr="00E62980">
        <w:br w:type="page"/>
      </w:r>
    </w:p>
    <w:p w14:paraId="3FEBF162" w14:textId="5D842F80" w:rsidR="007C59F8" w:rsidRPr="00E62980" w:rsidRDefault="00616AD3" w:rsidP="0006138D">
      <w:pPr>
        <w:pStyle w:val="Heading1"/>
      </w:pPr>
      <w:r w:rsidRPr="00E62980">
        <w:lastRenderedPageBreak/>
        <w:t xml:space="preserve">Abstract </w:t>
      </w:r>
    </w:p>
    <w:p w14:paraId="2B8C87CE" w14:textId="31FE4B46" w:rsidR="00354291" w:rsidRPr="00E62980" w:rsidRDefault="007C59F8" w:rsidP="005C0832">
      <w:pPr>
        <w:spacing w:line="480" w:lineRule="auto"/>
        <w:ind w:firstLine="720"/>
        <w:rPr>
          <w:rFonts w:ascii="Times New Roman" w:hAnsi="Times New Roman" w:cs="Times New Roman"/>
        </w:rPr>
      </w:pPr>
      <w:r w:rsidRPr="00E62980">
        <w:rPr>
          <w:rFonts w:ascii="Times New Roman" w:hAnsi="Times New Roman" w:cs="Times New Roman"/>
        </w:rPr>
        <w:t xml:space="preserve">The timing of food intake is </w:t>
      </w:r>
      <w:r w:rsidR="002B6988" w:rsidRPr="00E62980">
        <w:rPr>
          <w:rFonts w:ascii="Times New Roman" w:hAnsi="Times New Roman" w:cs="Times New Roman"/>
        </w:rPr>
        <w:t>a novel</w:t>
      </w:r>
      <w:r w:rsidRPr="00E62980">
        <w:rPr>
          <w:rFonts w:ascii="Times New Roman" w:hAnsi="Times New Roman" w:cs="Times New Roman"/>
        </w:rPr>
        <w:t xml:space="preserve"> dietary </w:t>
      </w:r>
      <w:r w:rsidR="00CD33DA" w:rsidRPr="00E62980">
        <w:rPr>
          <w:rFonts w:ascii="Times New Roman" w:hAnsi="Times New Roman" w:cs="Times New Roman"/>
        </w:rPr>
        <w:t>component that impact</w:t>
      </w:r>
      <w:r w:rsidR="00E86B46" w:rsidRPr="00E62980">
        <w:rPr>
          <w:rFonts w:ascii="Times New Roman" w:hAnsi="Times New Roman" w:cs="Times New Roman"/>
        </w:rPr>
        <w:t>s</w:t>
      </w:r>
      <w:r w:rsidRPr="00E62980">
        <w:rPr>
          <w:rFonts w:ascii="Times New Roman" w:hAnsi="Times New Roman" w:cs="Times New Roman"/>
        </w:rPr>
        <w:t xml:space="preserve"> </w:t>
      </w:r>
      <w:r w:rsidR="002B6988" w:rsidRPr="00E62980">
        <w:rPr>
          <w:rFonts w:ascii="Times New Roman" w:hAnsi="Times New Roman" w:cs="Times New Roman"/>
        </w:rPr>
        <w:t>health</w:t>
      </w:r>
      <w:r w:rsidRPr="00E62980">
        <w:rPr>
          <w:rFonts w:ascii="Times New Roman" w:hAnsi="Times New Roman" w:cs="Times New Roman"/>
        </w:rPr>
        <w:t xml:space="preserve">. </w:t>
      </w:r>
      <w:r w:rsidR="008444F3" w:rsidRPr="00E62980">
        <w:rPr>
          <w:rFonts w:ascii="Times New Roman" w:hAnsi="Times New Roman" w:cs="Times New Roman"/>
        </w:rPr>
        <w:t>T</w:t>
      </w:r>
      <w:r w:rsidRPr="00E62980">
        <w:rPr>
          <w:rFonts w:ascii="Times New Roman" w:hAnsi="Times New Roman" w:cs="Times New Roman"/>
        </w:rPr>
        <w:t>ime-restricted feeding (TRF)</w:t>
      </w:r>
      <w:r w:rsidR="001F6098" w:rsidRPr="00E62980">
        <w:rPr>
          <w:rFonts w:ascii="Times New Roman" w:hAnsi="Times New Roman" w:cs="Times New Roman"/>
        </w:rPr>
        <w:t>, a form of intermittent fasting</w:t>
      </w:r>
      <w:r w:rsidR="008444F3" w:rsidRPr="00E62980">
        <w:rPr>
          <w:rFonts w:ascii="Times New Roman" w:hAnsi="Times New Roman" w:cs="Times New Roman"/>
        </w:rPr>
        <w:t>, manipulates food timing</w:t>
      </w:r>
      <w:r w:rsidRPr="00E62980">
        <w:rPr>
          <w:rFonts w:ascii="Times New Roman" w:hAnsi="Times New Roman" w:cs="Times New Roman"/>
        </w:rPr>
        <w:t xml:space="preserve">. </w:t>
      </w:r>
      <w:r w:rsidR="008E6D17" w:rsidRPr="00E62980">
        <w:rPr>
          <w:rFonts w:ascii="Times New Roman" w:hAnsi="Times New Roman" w:cs="Times New Roman"/>
        </w:rPr>
        <w:t xml:space="preserve">The timing of </w:t>
      </w:r>
      <w:r w:rsidR="00F63417" w:rsidRPr="00E62980">
        <w:rPr>
          <w:rFonts w:ascii="Times New Roman" w:hAnsi="Times New Roman" w:cs="Times New Roman"/>
        </w:rPr>
        <w:t>eating</w:t>
      </w:r>
      <w:r w:rsidR="008E6D17" w:rsidRPr="00E62980">
        <w:rPr>
          <w:rFonts w:ascii="Times New Roman" w:hAnsi="Times New Roman" w:cs="Times New Roman"/>
        </w:rPr>
        <w:t xml:space="preserve"> may be an important factor to consider during critical periods</w:t>
      </w:r>
      <w:r w:rsidR="00F63417" w:rsidRPr="00E62980">
        <w:rPr>
          <w:rFonts w:ascii="Times New Roman" w:hAnsi="Times New Roman" w:cs="Times New Roman"/>
        </w:rPr>
        <w:t>, like pregnancy</w:t>
      </w:r>
      <w:r w:rsidR="008E6D17" w:rsidRPr="00E62980">
        <w:rPr>
          <w:rFonts w:ascii="Times New Roman" w:hAnsi="Times New Roman" w:cs="Times New Roman"/>
        </w:rPr>
        <w:t xml:space="preserve">. </w:t>
      </w:r>
      <w:r w:rsidR="00F63417" w:rsidRPr="00E62980">
        <w:rPr>
          <w:rFonts w:ascii="Times New Roman" w:hAnsi="Times New Roman" w:cs="Times New Roman"/>
        </w:rPr>
        <w:t>Nutrition</w:t>
      </w:r>
      <w:r w:rsidR="008E6D17" w:rsidRPr="00E62980">
        <w:rPr>
          <w:rFonts w:ascii="Times New Roman" w:hAnsi="Times New Roman" w:cs="Times New Roman"/>
        </w:rPr>
        <w:t xml:space="preserve"> during pregnancy</w:t>
      </w:r>
      <w:r w:rsidR="00D26BD8" w:rsidRPr="00E62980">
        <w:rPr>
          <w:rFonts w:ascii="Times New Roman" w:hAnsi="Times New Roman" w:cs="Times New Roman"/>
        </w:rPr>
        <w:t>, too,</w:t>
      </w:r>
      <w:r w:rsidR="008E6D17" w:rsidRPr="00E62980">
        <w:rPr>
          <w:rFonts w:ascii="Times New Roman" w:hAnsi="Times New Roman" w:cs="Times New Roman"/>
        </w:rPr>
        <w:t xml:space="preserve"> can have lasting impact on offspring health. The timing of food intake </w:t>
      </w:r>
      <w:del w:id="6" w:author="Mulcahy, Molly" w:date="2023-04-10T09:42:00Z">
        <w:r w:rsidR="008E6D17" w:rsidRPr="00E62980" w:rsidDel="00180465">
          <w:rPr>
            <w:rFonts w:ascii="Times New Roman" w:hAnsi="Times New Roman" w:cs="Times New Roman"/>
          </w:rPr>
          <w:delText xml:space="preserve">and </w:delText>
        </w:r>
      </w:del>
      <w:r w:rsidR="008E6D17" w:rsidRPr="00E62980">
        <w:rPr>
          <w:rFonts w:ascii="Times New Roman" w:hAnsi="Times New Roman" w:cs="Times New Roman"/>
        </w:rPr>
        <w:t xml:space="preserve">has not been </w:t>
      </w:r>
      <w:r w:rsidR="00D26BD8" w:rsidRPr="00E62980">
        <w:rPr>
          <w:rFonts w:ascii="Times New Roman" w:hAnsi="Times New Roman" w:cs="Times New Roman"/>
        </w:rPr>
        <w:t>thoroughly</w:t>
      </w:r>
      <w:r w:rsidR="008E6D17" w:rsidRPr="00E62980">
        <w:rPr>
          <w:rFonts w:ascii="Times New Roman" w:hAnsi="Times New Roman" w:cs="Times New Roman"/>
        </w:rPr>
        <w:t xml:space="preserve"> investigated in models of pregnancy, despite evidence that interest in the practice exists. </w:t>
      </w:r>
      <w:r w:rsidR="00F63417" w:rsidRPr="00E62980">
        <w:rPr>
          <w:rFonts w:ascii="Times New Roman" w:hAnsi="Times New Roman" w:cs="Times New Roman"/>
        </w:rPr>
        <w:t>Therefore, u</w:t>
      </w:r>
      <w:r w:rsidR="003678F1" w:rsidRPr="00E62980">
        <w:rPr>
          <w:rFonts w:ascii="Times New Roman" w:hAnsi="Times New Roman" w:cs="Times New Roman"/>
        </w:rPr>
        <w:t xml:space="preserve">sing a mouse model, </w:t>
      </w:r>
      <w:r w:rsidR="00354291" w:rsidRPr="00E62980">
        <w:rPr>
          <w:rFonts w:ascii="Times New Roman" w:hAnsi="Times New Roman" w:cs="Times New Roman"/>
        </w:rPr>
        <w:t xml:space="preserve">we tested </w:t>
      </w:r>
      <w:ins w:id="7" w:author="Mulcahy, Molly" w:date="2023-04-10T09:50:00Z">
        <w:r w:rsidR="000047DF">
          <w:rPr>
            <w:rFonts w:ascii="Times New Roman" w:hAnsi="Times New Roman" w:cs="Times New Roman"/>
          </w:rPr>
          <w:t>body composition and glycemic health</w:t>
        </w:r>
      </w:ins>
      <w:del w:id="8" w:author="Mulcahy, Molly" w:date="2023-04-10T09:50:00Z">
        <w:r w:rsidRPr="00E62980" w:rsidDel="000047DF">
          <w:rPr>
            <w:rFonts w:ascii="Times New Roman" w:hAnsi="Times New Roman" w:cs="Times New Roman"/>
          </w:rPr>
          <w:delText>s</w:delText>
        </w:r>
      </w:del>
      <w:r w:rsidRPr="00E62980">
        <w:rPr>
          <w:rFonts w:ascii="Times New Roman" w:hAnsi="Times New Roman" w:cs="Times New Roman"/>
        </w:rPr>
        <w:t xml:space="preserve"> of gestational </w:t>
      </w:r>
      <w:r w:rsidR="00057EDA" w:rsidRPr="00E62980">
        <w:rPr>
          <w:rFonts w:ascii="Times New Roman" w:hAnsi="Times New Roman" w:cs="Times New Roman"/>
        </w:rPr>
        <w:t xml:space="preserve">early </w:t>
      </w:r>
      <w:r w:rsidRPr="00E62980">
        <w:rPr>
          <w:rFonts w:ascii="Times New Roman" w:hAnsi="Times New Roman" w:cs="Times New Roman"/>
        </w:rPr>
        <w:t xml:space="preserve">TRF </w:t>
      </w:r>
      <w:r w:rsidR="00057EDA" w:rsidRPr="00E62980">
        <w:rPr>
          <w:rFonts w:ascii="Times New Roman" w:hAnsi="Times New Roman" w:cs="Times New Roman"/>
        </w:rPr>
        <w:t>(eTRF)</w:t>
      </w:r>
      <w:r w:rsidR="001F654F">
        <w:rPr>
          <w:rFonts w:ascii="Times New Roman" w:hAnsi="Times New Roman" w:cs="Times New Roman"/>
        </w:rPr>
        <w:t xml:space="preserve"> </w:t>
      </w:r>
      <w:ins w:id="9" w:author="Mulcahy, Molly" w:date="2023-04-10T09:50:00Z">
        <w:r w:rsidR="000047DF">
          <w:rPr>
            <w:rFonts w:ascii="Times New Roman" w:hAnsi="Times New Roman" w:cs="Times New Roman"/>
          </w:rPr>
          <w:t>i</w:t>
        </w:r>
      </w:ins>
      <w:ins w:id="10" w:author="Mulcahy, Molly" w:date="2023-04-10T09:49:00Z">
        <w:r w:rsidR="000047DF">
          <w:rPr>
            <w:rFonts w:ascii="Times New Roman" w:hAnsi="Times New Roman" w:cs="Times New Roman"/>
          </w:rPr>
          <w:t>n</w:t>
        </w:r>
      </w:ins>
      <w:r w:rsidR="003678F1" w:rsidRPr="00E62980">
        <w:rPr>
          <w:rFonts w:ascii="Times New Roman" w:hAnsi="Times New Roman" w:cs="Times New Roman"/>
        </w:rPr>
        <w:t xml:space="preserve"> male and female offspring</w:t>
      </w:r>
      <w:ins w:id="11" w:author="Mulcahy, Molly" w:date="2023-04-10T09:49:00Z">
        <w:r w:rsidR="000047DF">
          <w:rPr>
            <w:rFonts w:ascii="Times New Roman" w:hAnsi="Times New Roman" w:cs="Times New Roman"/>
          </w:rPr>
          <w:t xml:space="preserve"> from weaning to adulthood on a chow diet</w:t>
        </w:r>
      </w:ins>
      <w:r w:rsidR="00D26BD8" w:rsidRPr="00E62980">
        <w:rPr>
          <w:rFonts w:ascii="Times New Roman" w:hAnsi="Times New Roman" w:cs="Times New Roman"/>
        </w:rPr>
        <w:t xml:space="preserve"> and after </w:t>
      </w:r>
      <w:ins w:id="12" w:author="Mulcahy, Molly" w:date="2023-04-10T09:49:00Z">
        <w:r w:rsidR="000047DF">
          <w:rPr>
            <w:rFonts w:ascii="Times New Roman" w:hAnsi="Times New Roman" w:cs="Times New Roman"/>
          </w:rPr>
          <w:t xml:space="preserve">a </w:t>
        </w:r>
      </w:ins>
      <w:r w:rsidR="00D26BD8" w:rsidRPr="00E62980">
        <w:rPr>
          <w:rFonts w:ascii="Times New Roman" w:hAnsi="Times New Roman" w:cs="Times New Roman"/>
        </w:rPr>
        <w:t>high fat, high sucrose (HFHS) diet challenge</w:t>
      </w:r>
      <w:r w:rsidRPr="00E62980">
        <w:rPr>
          <w:rFonts w:ascii="Times New Roman" w:hAnsi="Times New Roman" w:cs="Times New Roman"/>
        </w:rPr>
        <w:t xml:space="preserve">. </w:t>
      </w:r>
      <w:r w:rsidR="0040100F" w:rsidRPr="00E62980">
        <w:rPr>
          <w:rFonts w:ascii="Times New Roman" w:hAnsi="Times New Roman" w:cs="Times New Roman"/>
        </w:rPr>
        <w:t>Body</w:t>
      </w:r>
      <w:r w:rsidRPr="00E62980">
        <w:rPr>
          <w:rFonts w:ascii="Times New Roman" w:hAnsi="Times New Roman" w:cs="Times New Roman"/>
        </w:rPr>
        <w:t xml:space="preserve"> composition was similar between gro</w:t>
      </w:r>
      <w:r w:rsidR="003678F1" w:rsidRPr="00E62980">
        <w:rPr>
          <w:rFonts w:ascii="Times New Roman" w:hAnsi="Times New Roman" w:cs="Times New Roman"/>
        </w:rPr>
        <w:t>u</w:t>
      </w:r>
      <w:r w:rsidRPr="00E62980">
        <w:rPr>
          <w:rFonts w:ascii="Times New Roman" w:hAnsi="Times New Roman" w:cs="Times New Roman"/>
        </w:rPr>
        <w:t>p</w:t>
      </w:r>
      <w:r w:rsidR="003678F1" w:rsidRPr="00E62980">
        <w:rPr>
          <w:rFonts w:ascii="Times New Roman" w:hAnsi="Times New Roman" w:cs="Times New Roman"/>
        </w:rPr>
        <w:t>s</w:t>
      </w:r>
      <w:r w:rsidRPr="00E62980">
        <w:rPr>
          <w:rFonts w:ascii="Times New Roman" w:hAnsi="Times New Roman" w:cs="Times New Roman"/>
        </w:rPr>
        <w:t xml:space="preserve"> in both </w:t>
      </w:r>
      <w:r w:rsidR="006067EC" w:rsidRPr="00E62980">
        <w:rPr>
          <w:rFonts w:ascii="Times New Roman" w:hAnsi="Times New Roman" w:cs="Times New Roman"/>
        </w:rPr>
        <w:t>sexes</w:t>
      </w:r>
      <w:r w:rsidRPr="00E62980">
        <w:rPr>
          <w:rFonts w:ascii="Times New Roman" w:hAnsi="Times New Roman" w:cs="Times New Roman"/>
        </w:rPr>
        <w:t xml:space="preserve"> from weaning to adulthood</w:t>
      </w:r>
      <w:r w:rsidR="007D0AFB" w:rsidRPr="00E62980">
        <w:rPr>
          <w:rFonts w:ascii="Times New Roman" w:hAnsi="Times New Roman" w:cs="Times New Roman"/>
        </w:rPr>
        <w:t xml:space="preserve">, </w:t>
      </w:r>
      <w:r w:rsidRPr="00E62980">
        <w:rPr>
          <w:rFonts w:ascii="Times New Roman" w:hAnsi="Times New Roman" w:cs="Times New Roman"/>
        </w:rPr>
        <w:t>with minor increases in food intake in eTRF females and</w:t>
      </w:r>
      <w:r w:rsidR="00B441B0" w:rsidRPr="00E62980">
        <w:rPr>
          <w:rFonts w:ascii="Times New Roman" w:hAnsi="Times New Roman" w:cs="Times New Roman"/>
        </w:rPr>
        <w:t xml:space="preserve"> slightly</w:t>
      </w:r>
      <w:r w:rsidRPr="00E62980">
        <w:rPr>
          <w:rFonts w:ascii="Times New Roman" w:hAnsi="Times New Roman" w:cs="Times New Roman"/>
        </w:rPr>
        <w:t xml:space="preserve"> improved glucose tolerance in males</w:t>
      </w:r>
      <w:ins w:id="13" w:author="Mulcahy, Molly" w:date="2023-04-10T09:42:00Z">
        <w:r w:rsidR="00180465">
          <w:rPr>
            <w:rFonts w:ascii="Times New Roman" w:hAnsi="Times New Roman" w:cs="Times New Roman"/>
          </w:rPr>
          <w:t xml:space="preserve"> while on a chow diet</w:t>
        </w:r>
      </w:ins>
      <w:r w:rsidRPr="00E62980">
        <w:rPr>
          <w:rFonts w:ascii="Times New Roman" w:hAnsi="Times New Roman" w:cs="Times New Roman"/>
        </w:rPr>
        <w:t xml:space="preserve">. </w:t>
      </w:r>
      <w:ins w:id="14" w:author="Mulcahy, Molly" w:date="2023-04-10T09:42:00Z">
        <w:r w:rsidR="00180465">
          <w:rPr>
            <w:rFonts w:ascii="Times New Roman" w:hAnsi="Times New Roman" w:cs="Times New Roman"/>
          </w:rPr>
          <w:t xml:space="preserve">However, </w:t>
        </w:r>
      </w:ins>
      <w:ins w:id="15" w:author="Mulcahy, Molly" w:date="2023-04-10T09:43:00Z">
        <w:r w:rsidR="00180465">
          <w:rPr>
            <w:rFonts w:ascii="Times New Roman" w:hAnsi="Times New Roman" w:cs="Times New Roman"/>
          </w:rPr>
          <w:t>a</w:t>
        </w:r>
      </w:ins>
      <w:r w:rsidRPr="00E62980">
        <w:rPr>
          <w:rFonts w:ascii="Times New Roman" w:hAnsi="Times New Roman" w:cs="Times New Roman"/>
        </w:rPr>
        <w:t xml:space="preserve">fter 10 weeks of </w:t>
      </w:r>
      <w:r w:rsidR="00D26BD8" w:rsidRPr="00E62980">
        <w:rPr>
          <w:rFonts w:ascii="Times New Roman" w:hAnsi="Times New Roman" w:cs="Times New Roman"/>
        </w:rPr>
        <w:t>HFHS</w:t>
      </w:r>
      <w:r w:rsidRPr="00E62980">
        <w:rPr>
          <w:rFonts w:ascii="Times New Roman" w:hAnsi="Times New Roman" w:cs="Times New Roman"/>
        </w:rPr>
        <w:t>, male eTRF offspring develop</w:t>
      </w:r>
      <w:r w:rsidR="00B217C1" w:rsidRPr="00E62980">
        <w:rPr>
          <w:rFonts w:ascii="Times New Roman" w:hAnsi="Times New Roman" w:cs="Times New Roman"/>
        </w:rPr>
        <w:t>ed</w:t>
      </w:r>
      <w:r w:rsidRPr="00E62980">
        <w:rPr>
          <w:rFonts w:ascii="Times New Roman" w:hAnsi="Times New Roman" w:cs="Times New Roman"/>
        </w:rPr>
        <w:t xml:space="preserve"> glucose intolerance</w:t>
      </w:r>
      <w:r w:rsidR="003678F1" w:rsidRPr="00E62980">
        <w:rPr>
          <w:rFonts w:ascii="Times New Roman" w:hAnsi="Times New Roman" w:cs="Times New Roman"/>
        </w:rPr>
        <w:t>.</w:t>
      </w:r>
      <w:r w:rsidR="00D26BD8" w:rsidRPr="00E62980">
        <w:rPr>
          <w:rFonts w:ascii="Times New Roman" w:hAnsi="Times New Roman" w:cs="Times New Roman"/>
        </w:rPr>
        <w:t xml:space="preserve"> </w:t>
      </w:r>
      <w:r w:rsidR="005C0832" w:rsidRPr="00E62980">
        <w:rPr>
          <w:rFonts w:ascii="Times New Roman" w:hAnsi="Times New Roman" w:cs="Times New Roman"/>
          <w:color w:val="000000" w:themeColor="text1"/>
        </w:rPr>
        <w:t xml:space="preserve">Further </w:t>
      </w:r>
      <w:r w:rsidR="005E7F8B" w:rsidRPr="00E62980">
        <w:rPr>
          <w:rFonts w:ascii="Times New Roman" w:hAnsi="Times New Roman" w:cs="Times New Roman"/>
          <w:color w:val="000000" w:themeColor="text1"/>
        </w:rPr>
        <w:t>studies should assess the susceptibility of 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and apparent resilience of females</w:t>
      </w:r>
      <w:r w:rsidR="00826354" w:rsidRPr="00E62980">
        <w:rPr>
          <w:rFonts w:ascii="Times New Roman" w:hAnsi="Times New Roman" w:cs="Times New Roman"/>
          <w:color w:val="000000" w:themeColor="text1"/>
        </w:rPr>
        <w:t>,</w:t>
      </w:r>
      <w:r w:rsidR="005E7F8B" w:rsidRPr="00E62980">
        <w:rPr>
          <w:rFonts w:ascii="Times New Roman" w:hAnsi="Times New Roman" w:cs="Times New Roman"/>
          <w:color w:val="000000" w:themeColor="text1"/>
        </w:rPr>
        <w:t xml:space="preserve"> to gestational eTRF</w:t>
      </w:r>
      <w:r w:rsidR="001F654F">
        <w:rPr>
          <w:rFonts w:ascii="Times New Roman" w:hAnsi="Times New Roman" w:cs="Times New Roman"/>
          <w:color w:val="000000" w:themeColor="text1"/>
        </w:rPr>
        <w:t xml:space="preserve"> </w:t>
      </w:r>
      <w:ins w:id="16" w:author="Mulcahy, Molly" w:date="2023-04-10T09:43:00Z">
        <w:r w:rsidR="00180465">
          <w:rPr>
            <w:rFonts w:ascii="Times New Roman" w:hAnsi="Times New Roman" w:cs="Times New Roman"/>
            <w:color w:val="000000" w:themeColor="text1"/>
          </w:rPr>
          <w:t>and assess mechanisms underlying these changes in adult males</w:t>
        </w:r>
      </w:ins>
      <w:r w:rsidR="005E7F8B" w:rsidRPr="00E62980">
        <w:rPr>
          <w:rFonts w:ascii="Times New Roman" w:hAnsi="Times New Roman" w:cs="Times New Roman"/>
          <w:color w:val="000000" w:themeColor="text1"/>
        </w:rPr>
        <w:t>.</w:t>
      </w:r>
      <w:r w:rsidR="00354291" w:rsidRPr="00E62980">
        <w:rPr>
          <w:rFonts w:ascii="Times New Roman" w:hAnsi="Times New Roman" w:cs="Times New Roman"/>
        </w:rPr>
        <w:br w:type="page"/>
      </w:r>
    </w:p>
    <w:p w14:paraId="09D9B2F0" w14:textId="44F9505B" w:rsidR="004F4CDE" w:rsidRPr="00E62980" w:rsidRDefault="00616AD3" w:rsidP="0006138D">
      <w:pPr>
        <w:pStyle w:val="Heading1"/>
      </w:pPr>
      <w:r w:rsidRPr="00E62980">
        <w:lastRenderedPageBreak/>
        <w:br/>
        <w:t>Introduction</w:t>
      </w:r>
    </w:p>
    <w:p w14:paraId="72CB8421" w14:textId="0831689D" w:rsidR="00FB78BA" w:rsidRPr="00E62980" w:rsidRDefault="00247547" w:rsidP="00FB78BA">
      <w:pPr>
        <w:spacing w:line="480" w:lineRule="auto"/>
        <w:ind w:firstLine="720"/>
        <w:rPr>
          <w:rFonts w:ascii="Times New Roman" w:hAnsi="Times New Roman" w:cs="Times New Roman"/>
        </w:rPr>
      </w:pPr>
      <w:ins w:id="17" w:author="Molly C. MULCAHY" w:date="2023-04-25T16:14:00Z">
        <w:r>
          <w:rPr>
            <w:rFonts w:ascii="Times New Roman" w:hAnsi="Times New Roman" w:cs="Times New Roman"/>
            <w:highlight w:val="yellow"/>
          </w:rPr>
          <w:t>Behaviors that impact circadian rhythms</w:t>
        </w:r>
      </w:ins>
      <w:ins w:id="18" w:author="Molly C. MULCAHY" w:date="2023-04-25T16:13:00Z">
        <w:r>
          <w:rPr>
            <w:rFonts w:ascii="Times New Roman" w:hAnsi="Times New Roman" w:cs="Times New Roman"/>
            <w:highlight w:val="yellow"/>
          </w:rPr>
          <w:t xml:space="preserve">, such as sleep, light exposure, and shift work have </w:t>
        </w:r>
      </w:ins>
      <w:ins w:id="19" w:author="Molly C. MULCAHY" w:date="2023-04-25T16:14:00Z">
        <w:r w:rsidR="000941AF">
          <w:rPr>
            <w:rFonts w:ascii="Times New Roman" w:hAnsi="Times New Roman" w:cs="Times New Roman"/>
            <w:highlight w:val="yellow"/>
          </w:rPr>
          <w:t>long been associated with</w:t>
        </w:r>
      </w:ins>
      <w:ins w:id="20" w:author="Molly C. MULCAHY" w:date="2023-04-25T16:13:00Z">
        <w:r>
          <w:rPr>
            <w:rFonts w:ascii="Times New Roman" w:hAnsi="Times New Roman" w:cs="Times New Roman"/>
            <w:highlight w:val="yellow"/>
          </w:rPr>
          <w:t xml:space="preserve"> </w:t>
        </w:r>
      </w:ins>
      <w:ins w:id="21" w:author="Molly C. MULCAHY" w:date="2023-05-01T16:07:00Z">
        <w:r w:rsidR="00081D62">
          <w:rPr>
            <w:rFonts w:ascii="Times New Roman" w:hAnsi="Times New Roman" w:cs="Times New Roman"/>
            <w:highlight w:val="yellow"/>
          </w:rPr>
          <w:t xml:space="preserve">human </w:t>
        </w:r>
      </w:ins>
      <w:ins w:id="22" w:author="Molly C. MULCAHY" w:date="2023-04-25T16:13:00Z">
        <w:r>
          <w:rPr>
            <w:rFonts w:ascii="Times New Roman" w:hAnsi="Times New Roman" w:cs="Times New Roman"/>
            <w:highlight w:val="yellow"/>
          </w:rPr>
          <w:t>health</w:t>
        </w:r>
      </w:ins>
      <w:ins w:id="23" w:author="Molly C. MULCAHY" w:date="2023-04-25T16:14:00Z">
        <w:r w:rsidR="000941AF">
          <w:rPr>
            <w:rFonts w:ascii="Times New Roman" w:hAnsi="Times New Roman" w:cs="Times New Roman"/>
            <w:highlight w:val="yellow"/>
          </w:rPr>
          <w:t xml:space="preserve">. </w:t>
        </w:r>
      </w:ins>
      <w:ins w:id="24" w:author="Molly C. MULCAHY" w:date="2023-04-18T10:38:00Z">
        <w:r w:rsidR="00C05598">
          <w:rPr>
            <w:rFonts w:ascii="Times New Roman" w:hAnsi="Times New Roman" w:cs="Times New Roman"/>
            <w:highlight w:val="yellow"/>
          </w:rPr>
          <w:t>The circadian</w:t>
        </w:r>
      </w:ins>
      <w:ins w:id="25" w:author="Molly C. MULCAHY" w:date="2023-04-18T10:33:00Z">
        <w:r w:rsidR="00F2672A">
          <w:rPr>
            <w:rFonts w:ascii="Times New Roman" w:hAnsi="Times New Roman" w:cs="Times New Roman"/>
            <w:highlight w:val="yellow"/>
          </w:rPr>
          <w:t xml:space="preserve"> rhythm follows a</w:t>
        </w:r>
      </w:ins>
      <w:ins w:id="26" w:author="Molly C. MULCAHY" w:date="2023-04-18T10:29:00Z">
        <w:r w:rsidR="00F2672A">
          <w:rPr>
            <w:rFonts w:ascii="Times New Roman" w:hAnsi="Times New Roman" w:cs="Times New Roman"/>
            <w:highlight w:val="yellow"/>
          </w:rPr>
          <w:t xml:space="preserve"> 24-hour</w:t>
        </w:r>
      </w:ins>
      <w:ins w:id="27" w:author="Molly C. MULCAHY" w:date="2023-04-18T10:33:00Z">
        <w:r w:rsidR="00F2672A">
          <w:rPr>
            <w:rFonts w:ascii="Times New Roman" w:hAnsi="Times New Roman" w:cs="Times New Roman"/>
            <w:highlight w:val="yellow"/>
          </w:rPr>
          <w:t xml:space="preserve"> cycle</w:t>
        </w:r>
      </w:ins>
      <w:ins w:id="28" w:author="Molly C. MULCAHY" w:date="2023-04-18T10:38:00Z">
        <w:r w:rsidR="00C05598">
          <w:rPr>
            <w:rFonts w:ascii="Times New Roman" w:hAnsi="Times New Roman" w:cs="Times New Roman"/>
            <w:highlight w:val="yellow"/>
          </w:rPr>
          <w:t xml:space="preserve"> which </w:t>
        </w:r>
      </w:ins>
      <w:ins w:id="29" w:author="Molly C. MULCAHY" w:date="2023-04-25T16:17:00Z">
        <w:r w:rsidR="005261E1">
          <w:rPr>
            <w:rFonts w:ascii="Times New Roman" w:hAnsi="Times New Roman" w:cs="Times New Roman"/>
            <w:highlight w:val="yellow"/>
          </w:rPr>
          <w:t xml:space="preserve">is </w:t>
        </w:r>
      </w:ins>
      <w:ins w:id="30" w:author="Molly C. MULCAHY" w:date="2023-04-18T10:38:00Z">
        <w:r w:rsidR="00C05598">
          <w:rPr>
            <w:rFonts w:ascii="Times New Roman" w:hAnsi="Times New Roman" w:cs="Times New Roman"/>
            <w:highlight w:val="yellow"/>
          </w:rPr>
          <w:t>governed a</w:t>
        </w:r>
      </w:ins>
      <w:ins w:id="31" w:author="Molly C. MULCAHY" w:date="2023-04-18T10:33:00Z">
        <w:r w:rsidR="00F2672A">
          <w:rPr>
            <w:rFonts w:ascii="Times New Roman" w:hAnsi="Times New Roman" w:cs="Times New Roman"/>
            <w:highlight w:val="yellow"/>
          </w:rPr>
          <w:t>t the cellular level</w:t>
        </w:r>
      </w:ins>
      <w:ins w:id="32" w:author="Molly C. MULCAHY" w:date="2023-04-18T10:38:00Z">
        <w:r w:rsidR="00C05598">
          <w:rPr>
            <w:rFonts w:ascii="Times New Roman" w:hAnsi="Times New Roman" w:cs="Times New Roman"/>
            <w:highlight w:val="yellow"/>
          </w:rPr>
          <w:t xml:space="preserve"> </w:t>
        </w:r>
      </w:ins>
      <w:r w:rsidR="0058073A">
        <w:rPr>
          <w:rFonts w:ascii="Times New Roman" w:hAnsi="Times New Roman" w:cs="Times New Roman"/>
        </w:rPr>
        <w:t xml:space="preserve">by a </w:t>
      </w:r>
      <w:ins w:id="33" w:author="Molly C. MULCAHY" w:date="2023-04-18T10:42:00Z">
        <w:r w:rsidR="00C05598">
          <w:rPr>
            <w:rFonts w:ascii="Times New Roman" w:hAnsi="Times New Roman" w:cs="Times New Roman"/>
          </w:rPr>
          <w:t xml:space="preserve">transcription factor </w:t>
        </w:r>
      </w:ins>
      <w:ins w:id="34" w:author="Molly C. MULCAHY" w:date="2023-04-18T10:34:00Z">
        <w:r w:rsidR="00F2672A">
          <w:rPr>
            <w:rFonts w:ascii="Times New Roman" w:hAnsi="Times New Roman" w:cs="Times New Roman"/>
          </w:rPr>
          <w:t xml:space="preserve">system </w:t>
        </w:r>
      </w:ins>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{"citationID":"atlpiijik","properties":{"formattedCitation":"(2\\uc0\\u8211{}4)","plainCitation":"(2–4)","noteIndex":0},"citationItems":[{"id":102,"uris":["http://zotero.org/users/5073745/items/5D8DPZT4"],"itemData":{"id":102,"type":"article-journal","abstract":"A majority of mammalian genes exhibit daily fluctuations in expression levels, making circadian expression rhythms the largest known regulatory network in normal physiology. Cell-autonomous circadian clocks interact with daily light-dark and feeding-fasting cycles to generate approximately 24-hour oscillations in the function of thousands of genes. Circadian expression of secreted molecules and signaling components transmits timing information between cells and tissues. Such intra- and intercellular daily rhythms optimize physiology both by managing energy use and by temporally segregating incompatible processes. Experimental animal models and epidemiological data indicate that chronic circadian rhythm disruption increases the risk of metabolic diseases. Conversely, time-restricted feeding, which imposes daily cycles of feeding and fasting without caloric reduction, sustains robust diurnal rhythms and can alleviate metabolic diseases. These findings highlight an integrative role of circadian rhythms in physiology and offer a new perspective for treating chronic diseases in which metabolic disruption is a hallmark.","container-title":"Science (New York, N.Y.)","DOI":"10.1126/science.aah4967","ISSN":"1095-9203","issue":"6315","journalAbbreviation":"Science","language":"eng","note":"PMID: 27885007","page":"1008-1015","source":"PubMed","title":"Circadian physiology of metabolism","volume":"354","author":[{"family":"Panda","given":"Satchidananda"}],"issued":{"date-parts":[["2016"]],"season":"25"}}},{"id":496,"uris":["http://zotero.org/users/5073745/items/PN9GJ86N"],"itemData":{"id":496,"type":"article-journal","abstract":"The mammalian circadian clock mechanism is cell autonomous and composed of a transcription–translation negative-feedback loop. These clocks are distributed throughout the body and regulate tissue-specific rhythmic functions.The core circadian transcriptional regulators drive gene expression rhythms in thousands of genes. The targets of the CLOCK–BMAL1 complex in the mouse liver regulate genes in all fundamental metabolic pathways, thus indicating that the clock system is closely embedded in cellular metabolism.Circadian activators and repressors recruit a wide array of chromatin modifiers that mediate dynamic changes in the poising of the genome with time of day.RNA polymerase II is recruited and initiated genome-wide in a circadian manner in the mouse liver, leading to genome-wide circadian changes in histone modifications.Circadian CLOCK–BMAL1 gene targets are directly linked to metabolism, immune function, cell proliferation, cancer and signalling.","container-title":"Nature Reviews Genetics","DOI":"10.1038/nrg.2016.150","ISSN":"1471-0064","issue":"3","journalAbbreviation":"Nat Rev Genet","language":"en","note":"number: 3\npublisher: Nature Publishing Group","page":"164-179","source":"www-nature-com.proxy.lib.umich.edu","title":"Transcriptional architecture of the mammalian circadian clock","volume":"18","author":[{"family":"Takahashi","given":"Joseph S."}],"issued":{"date-parts":[["2017",3]]}}},{"id":494,"uris":["http://zotero.org/users/5073745/items/MVHSVNQ2"],"itemData":{"id":494,"type":"article-journal","container-title":"Cell","DOI":"10.1016/S0092-8674(01)00610-9","ISSN":"0092-8674, 1097-4172","issue":"7","journalAbbreviation":"Cell","language":"English","note":"publisher: Elsevier\nPMID: 11779462","page":"855-867","source":"www.cell.com","title":"Posttranslational Mechanisms Regulate the Mammalian Circadian Clock","volume":"107","author":[{"family":"Lee","given":"Choogon"},{"family":"Etchegaray","given":"Jean-Pierre"},{"family":"Cagampang","given":"Felino R. A."},{"family":"Loudon","given":"Andrew S. I."},{"family":"Reppert","given":"Steven M."}],"issued":{"date-parts":[["2001",12,28]]}}}],"schema":"https://github.com/citation-style-language/schema/raw/master/csl-citation.json"}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(2–4)</w:t>
      </w:r>
      <w:r w:rsidR="0058073A">
        <w:rPr>
          <w:rFonts w:ascii="Times New Roman" w:hAnsi="Times New Roman" w:cs="Times New Roman"/>
        </w:rPr>
        <w:fldChar w:fldCharType="end"/>
      </w:r>
      <w:r w:rsidR="0058073A">
        <w:rPr>
          <w:rFonts w:ascii="Times New Roman" w:hAnsi="Times New Roman" w:cs="Times New Roman"/>
        </w:rPr>
        <w:t>.</w:t>
      </w:r>
      <w:r w:rsidR="00FB78BA" w:rsidRPr="00E62980">
        <w:rPr>
          <w:rFonts w:ascii="Times New Roman" w:hAnsi="Times New Roman" w:cs="Times New Roman"/>
        </w:rPr>
        <w:t>This highly coordinated system</w:t>
      </w:r>
      <w:r w:rsidR="0058073A">
        <w:rPr>
          <w:rFonts w:ascii="Times New Roman" w:hAnsi="Times New Roman" w:cs="Times New Roman"/>
        </w:rPr>
        <w:t xml:space="preserve"> </w:t>
      </w:r>
      <w:ins w:id="35" w:author="Molly C. MULCAHY" w:date="2023-04-25T16:18:00Z">
        <w:r w:rsidR="005261E1">
          <w:rPr>
            <w:rFonts w:ascii="Times New Roman" w:hAnsi="Times New Roman" w:cs="Times New Roman"/>
          </w:rPr>
          <w:t>can be entrained</w:t>
        </w:r>
      </w:ins>
      <w:r w:rsidR="00FB78BA" w:rsidRPr="00E62980">
        <w:rPr>
          <w:rFonts w:ascii="Times New Roman" w:hAnsi="Times New Roman" w:cs="Times New Roman"/>
        </w:rPr>
        <w:t xml:space="preserve"> according to external cues</w:t>
      </w:r>
      <w:r w:rsidR="00D6375F" w:rsidRPr="00E62980">
        <w:rPr>
          <w:rFonts w:ascii="Times New Roman" w:hAnsi="Times New Roman" w:cs="Times New Roman"/>
        </w:rPr>
        <w:t>.</w:t>
      </w:r>
      <w:r w:rsidR="0058073A">
        <w:rPr>
          <w:rFonts w:ascii="Times New Roman" w:hAnsi="Times New Roman" w:cs="Times New Roman"/>
        </w:rPr>
        <w:t xml:space="preserve"> The </w:t>
      </w:r>
      <w:r w:rsidR="00FB78BA" w:rsidRPr="00E62980">
        <w:rPr>
          <w:rFonts w:ascii="Times New Roman" w:hAnsi="Times New Roman" w:cs="Times New Roman"/>
        </w:rPr>
        <w:t>system imparts a rhythm</w:t>
      </w:r>
      <w:ins w:id="36" w:author="Molly C. MULCAHY" w:date="2023-04-18T10:43:00Z">
        <w:r w:rsidR="00C05598">
          <w:rPr>
            <w:rFonts w:ascii="Times New Roman" w:hAnsi="Times New Roman" w:cs="Times New Roman"/>
          </w:rPr>
          <w:t xml:space="preserve"> to many </w:t>
        </w:r>
      </w:ins>
      <w:ins w:id="37" w:author="Molly C. MULCAHY" w:date="2023-04-18T10:44:00Z">
        <w:r w:rsidR="00C05598">
          <w:rPr>
            <w:rFonts w:ascii="Times New Roman" w:hAnsi="Times New Roman" w:cs="Times New Roman"/>
          </w:rPr>
          <w:t>physiological</w:t>
        </w:r>
      </w:ins>
      <w:ins w:id="38" w:author="Molly C. MULCAHY" w:date="2023-04-18T10:43:00Z">
        <w:r w:rsidR="00C05598">
          <w:rPr>
            <w:rFonts w:ascii="Times New Roman" w:hAnsi="Times New Roman" w:cs="Times New Roman"/>
          </w:rPr>
          <w:t xml:space="preserve"> systems, including </w:t>
        </w:r>
      </w:ins>
      <w:r w:rsidR="00FB78BA" w:rsidRPr="00E62980">
        <w:rPr>
          <w:rFonts w:ascii="Times New Roman" w:hAnsi="Times New Roman" w:cs="Times New Roman"/>
        </w:rPr>
        <w:t xml:space="preserve"> metabolism</w:t>
      </w:r>
      <w:r w:rsidR="0058073A">
        <w:rPr>
          <w:rFonts w:ascii="Times New Roman" w:hAnsi="Times New Roman" w:cs="Times New Roman"/>
        </w:rPr>
        <w:t xml:space="preserve"> </w:t>
      </w:r>
      <w:r w:rsidR="005807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{"citationID":"afm972nhpr","properties":{"formattedCitation":"(5)","plainCitation":"(5)","noteIndex":0},"citationItems":[{"id":1602,"uris":["http://zotero.org/users/5073745/items/B8EE9H5R"],"itemData":{"id":1602,"type":"article-journal","abstract":"Humans, like all mammals, partition their daily behaviour into activity (wakefulness) and rest (sleep) phases that differ largely in their metabolic requirements. The circadian clock evolved as an autonomous timekeeping system that aligns behavioural patterns with the solar day and supports the body functions by anticipating and coordinating the required metabolic programmes. The key component of this synchronization is a master clock in the brain, which responds to light–darkness cues from the environment. However, to achieve circadian control of the entire organism, each cell of the body is equipped with its own circadian oscillator that is controlled by the master clock and confers rhythmicity to individual cells and organs through the control of rate-limiting steps of metabolic programmes. Importantly, metabolic regulation is not a mere output function of the circadian system, but nutrient, energy and redox levels signal back to cellular clocks in order to reinforce circadian rhythmicity and to adapt physiology to temporal tissue-specific needs. Thus, multiple systemic and molecular mechanisms exist that connect the circadian clock with metabolism at all levels, from cellular organelles to the whole organism, and deregulation of this circadian–metabolic crosstalk can lead to various pathologies.","container-title":"Nature Reviews Molecular Cell Biology","DOI":"10.1038/s41580-018-0096-9","ISSN":"1471-0080","issue":"4","journalAbbreviation":"Nat Rev Mol Cell Biol","language":"en","license":"2018 Springer Nature Limited","note":"number: 4\npublisher: Nature Publishing Group","page":"227-241","source":"www-nature-com.ezproxy.library.wisc.edu","title":"Crosstalk between metabolism and circadian clocks","volume":"20","author":[{"family":"Reinke","given":"Hans"},{"family":"Asher","given":"Gad"}],"issued":{"date-parts":[["2019",4]]}}}],"schema":"https://github.com/citation-style-language/schema/raw/master/csl-citation.json"} </w:instrText>
      </w:r>
      <w:r w:rsidR="0058073A">
        <w:rPr>
          <w:rFonts w:ascii="Times New Roman" w:hAnsi="Times New Roman" w:cs="Times New Roman"/>
        </w:rPr>
        <w:fldChar w:fldCharType="separate"/>
      </w:r>
      <w:r w:rsidR="000E1D7F" w:rsidRPr="000E1D7F">
        <w:rPr>
          <w:rFonts w:ascii="Times New Roman" w:hAnsi="Times New Roman" w:cs="Times New Roman"/>
        </w:rPr>
        <w:t>(5)</w:t>
      </w:r>
      <w:r w:rsidR="0058073A">
        <w:rPr>
          <w:rFonts w:ascii="Times New Roman" w:hAnsi="Times New Roman" w:cs="Times New Roman"/>
        </w:rPr>
        <w:fldChar w:fldCharType="end"/>
      </w:r>
      <w:r w:rsidR="0058073A">
        <w:rPr>
          <w:rFonts w:ascii="Times New Roman" w:hAnsi="Times New Roman" w:cs="Times New Roman"/>
        </w:rPr>
        <w:t xml:space="preserve">. </w:t>
      </w:r>
      <w:ins w:id="39" w:author="Molly C. MULCAHY" w:date="2023-04-25T16:19:00Z">
        <w:r w:rsidR="00956EE1">
          <w:rPr>
            <w:rFonts w:ascii="Times New Roman" w:hAnsi="Times New Roman" w:cs="Times New Roman"/>
          </w:rPr>
          <w:t>Recently, food intake ha</w:t>
        </w:r>
      </w:ins>
      <w:ins w:id="40" w:author="Molly C. MULCAHY" w:date="2023-05-01T16:08:00Z">
        <w:r w:rsidR="00081D62">
          <w:rPr>
            <w:rFonts w:ascii="Times New Roman" w:hAnsi="Times New Roman" w:cs="Times New Roman"/>
          </w:rPr>
          <w:t>s</w:t>
        </w:r>
      </w:ins>
      <w:ins w:id="41" w:author="Molly C. MULCAHY" w:date="2023-04-25T16:19:00Z">
        <w:r w:rsidR="00956EE1">
          <w:rPr>
            <w:rFonts w:ascii="Times New Roman" w:hAnsi="Times New Roman" w:cs="Times New Roman"/>
          </w:rPr>
          <w:t xml:space="preserve"> been found to impact the oscillations of circadian rhythm</w:t>
        </w:r>
      </w:ins>
      <w:r w:rsidR="00850DA2">
        <w:rPr>
          <w:rFonts w:ascii="Times New Roman" w:hAnsi="Times New Roman" w:cs="Times New Roman"/>
        </w:rPr>
        <w:t xml:space="preserve"> </w:t>
      </w:r>
      <w:r w:rsidR="0088661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{"citationID":"a18nlb24mop","properties":{"formattedCitation":"(6)","plainCitation":"(6)","noteIndex":0},"citationItems":[{"id":484,"uris":["http://zotero.org/users/5073745/items/SFXX8NC5"],"itemData":{"id":484,"type":"article-journal","abstract":"The molecular circadian clock regulates metabolic processes within the cell, and the alignment of these clocks between tissues is essential for the maintenance of metabolic homeostasis. The possibility of misalignment arises from the differential responsiveness of tissues to the environmental cues that synchronize the clock (zeitgebers). Although light is the dominant environmental cue for the master clock of the suprachiasmatic nucleus, many other tissues are sensitive to feeding and fasting. When rhythms of feeding behavior are altered, for example by shift work or the constant availability of highly palatable foods, strong feedback is sent to the peripheral molecular clocks. Varying degrees of phase shift can cause the systemic misalignment of metabolic processes. Moreover, when there is a misalignment between the endogenous rhythms in physiology and environmental inputs, such as feeding during the inactive phase, the body's ability to maintain homeostasis is impaired. The loss of phase coordination between the organism and environment, as well as internal misalignment between tissues, can produce cardiometabolic disease as a consequence. The aim of this review is to synthesize the work on the mechanisms and metabolic effects of circadian misalignment. The timing of food intake is highlighted as a powerful environmental cue with the potential to destroy or restore the synchrony of circadian rhythms in metabolism.","container-title":"Frontiers in Nutrition","ISSN":"2296-861X","source":"Frontiers","title":"Feeding Rhythms and the Circadian Regulation of Metabolism","URL":"https://www.frontiersin.org/article/10.3389/fnut.2020.00039","volume":"7","author":[{"family":"Pickel","given":"Lauren"},{"family":"Sung","given":"Hoon-Ki"}],"accessed":{"date-parts":[["2022",6,30]]},"issued":{"date-parts":[["2020"]]}}}],"schema":"https://github.com/citation-style-language/schema/raw/master/csl-citation.json"} </w:instrText>
      </w:r>
      <w:r w:rsidR="0088661A" w:rsidRPr="00E62980">
        <w:rPr>
          <w:rFonts w:ascii="Times New Roman" w:hAnsi="Times New Roman" w:cs="Times New Roman"/>
        </w:rPr>
        <w:fldChar w:fldCharType="separate"/>
      </w:r>
      <w:r w:rsidR="000E1D7F" w:rsidRPr="000E1D7F">
        <w:rPr>
          <w:rFonts w:ascii="Times New Roman" w:hAnsi="Times New Roman" w:cs="Times New Roman"/>
        </w:rPr>
        <w:t>(6)</w:t>
      </w:r>
      <w:r w:rsidR="0088661A" w:rsidRPr="00E62980">
        <w:rPr>
          <w:rFonts w:ascii="Times New Roman" w:hAnsi="Times New Roman" w:cs="Times New Roman"/>
        </w:rPr>
        <w:fldChar w:fldCharType="end"/>
      </w:r>
      <w:r w:rsidR="0088661A" w:rsidRPr="00E62980">
        <w:rPr>
          <w:rFonts w:ascii="Times New Roman" w:hAnsi="Times New Roman" w:cs="Times New Roman"/>
        </w:rPr>
        <w:t>.</w:t>
      </w:r>
      <w:r w:rsidR="007A2077" w:rsidRPr="00E62980">
        <w:rPr>
          <w:rFonts w:ascii="Times New Roman" w:hAnsi="Times New Roman" w:cs="Times New Roman"/>
        </w:rPr>
        <w:tab/>
      </w:r>
    </w:p>
    <w:p w14:paraId="21EE0101" w14:textId="25BAA5F0" w:rsidR="009554FD" w:rsidRPr="00E62980" w:rsidRDefault="00956EE1" w:rsidP="00FB78BA">
      <w:pPr>
        <w:spacing w:line="480" w:lineRule="auto"/>
        <w:ind w:firstLine="720"/>
        <w:rPr>
          <w:rFonts w:ascii="Times New Roman" w:hAnsi="Times New Roman" w:cs="Times New Roman"/>
        </w:rPr>
      </w:pPr>
      <w:ins w:id="42" w:author="Molly C. MULCAHY" w:date="2023-04-25T16:20:00Z">
        <w:r>
          <w:rPr>
            <w:rFonts w:ascii="Times New Roman" w:hAnsi="Times New Roman" w:cs="Times New Roman"/>
          </w:rPr>
          <w:t>Recent evidence demonstrates the timing</w:t>
        </w:r>
      </w:ins>
      <w:r w:rsidR="00416133" w:rsidRPr="00E62980">
        <w:rPr>
          <w:rFonts w:ascii="Times New Roman" w:hAnsi="Times New Roman" w:cs="Times New Roman"/>
        </w:rPr>
        <w:t xml:space="preserve"> of </w:t>
      </w:r>
      <w:r w:rsidR="00A31226" w:rsidRPr="00E62980">
        <w:rPr>
          <w:rFonts w:ascii="Times New Roman" w:hAnsi="Times New Roman" w:cs="Times New Roman"/>
        </w:rPr>
        <w:t xml:space="preserve">food </w:t>
      </w:r>
      <w:r w:rsidR="00416133" w:rsidRPr="00E62980">
        <w:rPr>
          <w:rFonts w:ascii="Times New Roman" w:hAnsi="Times New Roman" w:cs="Times New Roman"/>
        </w:rPr>
        <w:t>intake in reference to circadian rhythms</w:t>
      </w:r>
      <w:r w:rsidR="00454691" w:rsidRPr="00E62980">
        <w:rPr>
          <w:rFonts w:ascii="Times New Roman" w:hAnsi="Times New Roman" w:cs="Times New Roman"/>
        </w:rPr>
        <w:t xml:space="preserve"> </w:t>
      </w:r>
      <w:r w:rsidR="00344222" w:rsidRPr="00E62980">
        <w:rPr>
          <w:rFonts w:ascii="Times New Roman" w:hAnsi="Times New Roman" w:cs="Times New Roman"/>
        </w:rPr>
        <w:t xml:space="preserve">can impact </w:t>
      </w:r>
      <w:r w:rsidR="00C76293" w:rsidRPr="00E62980">
        <w:rPr>
          <w:rFonts w:ascii="Times New Roman" w:hAnsi="Times New Roman" w:cs="Times New Roman"/>
        </w:rPr>
        <w:t>propensity for</w:t>
      </w:r>
      <w:r w:rsidR="00454691" w:rsidRPr="00E62980">
        <w:rPr>
          <w:rFonts w:ascii="Times New Roman" w:hAnsi="Times New Roman" w:cs="Times New Roman"/>
        </w:rPr>
        <w:t xml:space="preserve"> health </w:t>
      </w:r>
      <w:r w:rsidR="00C76293" w:rsidRPr="00E62980">
        <w:rPr>
          <w:rFonts w:ascii="Times New Roman" w:hAnsi="Times New Roman" w:cs="Times New Roman"/>
        </w:rPr>
        <w:t>or</w:t>
      </w:r>
      <w:r w:rsidR="00454691" w:rsidRPr="00E62980">
        <w:rPr>
          <w:rFonts w:ascii="Times New Roman" w:hAnsi="Times New Roman" w:cs="Times New Roman"/>
        </w:rPr>
        <w:t xml:space="preserve"> disease</w:t>
      </w:r>
      <w:r w:rsidR="0087166D" w:rsidRPr="00E62980">
        <w:rPr>
          <w:rFonts w:ascii="Times New Roman" w:hAnsi="Times New Roman" w:cs="Times New Roman"/>
        </w:rPr>
        <w:t xml:space="preserve"> </w:t>
      </w:r>
      <w:r w:rsidR="008828E6"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{"citationID":"sAV5tMbx","properties":{"formattedCitation":"(7)","plainCitation":"(7)","noteIndex":0},"citationItems":[{"id":52,"uris":["http://zotero.org/users/5073745/items/VQ7EYNYD"],"itemData":{"id":52,"type":"article-journal","abstract":"Circadian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sidRPr="00E62980">
        <w:rPr>
          <w:rFonts w:ascii="Times New Roman" w:hAnsi="Times New Roman" w:cs="Times New Roman"/>
        </w:rPr>
        <w:fldChar w:fldCharType="separate"/>
      </w:r>
      <w:r w:rsidR="000E1D7F" w:rsidRPr="000E1D7F">
        <w:rPr>
          <w:rFonts w:ascii="Times New Roman" w:hAnsi="Times New Roman" w:cs="Times New Roman"/>
        </w:rPr>
        <w:t>(7)</w:t>
      </w:r>
      <w:r w:rsidR="008828E6" w:rsidRPr="00E62980">
        <w:rPr>
          <w:rFonts w:ascii="Times New Roman" w:hAnsi="Times New Roman" w:cs="Times New Roman"/>
        </w:rPr>
        <w:fldChar w:fldCharType="end"/>
      </w:r>
      <w:r w:rsidR="00416133" w:rsidRPr="00E62980">
        <w:rPr>
          <w:rFonts w:ascii="Times New Roman" w:hAnsi="Times New Roman" w:cs="Times New Roman"/>
        </w:rPr>
        <w:t xml:space="preserve">. </w:t>
      </w:r>
      <w:r w:rsidR="007A2077" w:rsidRPr="00E62980">
        <w:rPr>
          <w:rFonts w:ascii="Times New Roman" w:hAnsi="Times New Roman" w:cs="Times New Roman"/>
        </w:rPr>
        <w:t>Time-restricted feeding</w:t>
      </w:r>
      <w:r w:rsidR="000746B3" w:rsidRPr="00E62980">
        <w:rPr>
          <w:rFonts w:ascii="Times New Roman" w:hAnsi="Times New Roman" w:cs="Times New Roman"/>
        </w:rPr>
        <w:t>/Eating</w:t>
      </w:r>
      <w:r w:rsidR="007A2077" w:rsidRPr="00E62980">
        <w:rPr>
          <w:rFonts w:ascii="Times New Roman" w:hAnsi="Times New Roman" w:cs="Times New Roman"/>
        </w:rPr>
        <w:t xml:space="preserve"> (TRF</w:t>
      </w:r>
      <w:r w:rsidR="000746B3" w:rsidRPr="00E62980">
        <w:rPr>
          <w:rFonts w:ascii="Times New Roman" w:hAnsi="Times New Roman" w:cs="Times New Roman"/>
        </w:rPr>
        <w:t>/E</w:t>
      </w:r>
      <w:r w:rsidR="007A2077" w:rsidRPr="00E62980">
        <w:rPr>
          <w:rFonts w:ascii="Times New Roman" w:hAnsi="Times New Roman" w:cs="Times New Roman"/>
        </w:rPr>
        <w:t xml:space="preserve">), a method of intermittent fasting, </w:t>
      </w:r>
      <w:r w:rsidR="00F941A1" w:rsidRPr="00E62980">
        <w:rPr>
          <w:rFonts w:ascii="Times New Roman" w:hAnsi="Times New Roman" w:cs="Times New Roman"/>
        </w:rPr>
        <w:t xml:space="preserve">is thought to align </w:t>
      </w:r>
      <w:r w:rsidR="007A2077" w:rsidRPr="00E62980">
        <w:rPr>
          <w:rFonts w:ascii="Times New Roman" w:hAnsi="Times New Roman" w:cs="Times New Roman"/>
        </w:rPr>
        <w:t>calori</w:t>
      </w:r>
      <w:r w:rsidR="00345295" w:rsidRPr="00E62980">
        <w:rPr>
          <w:rFonts w:ascii="Times New Roman" w:hAnsi="Times New Roman" w:cs="Times New Roman"/>
        </w:rPr>
        <w:t>c</w:t>
      </w:r>
      <w:r w:rsidR="007A2077" w:rsidRPr="00E62980">
        <w:rPr>
          <w:rFonts w:ascii="Times New Roman" w:hAnsi="Times New Roman" w:cs="Times New Roman"/>
        </w:rPr>
        <w:t xml:space="preserve"> intake with naturally occurring circadian rhythms</w:t>
      </w:r>
      <w:r w:rsidR="0087166D" w:rsidRPr="00E62980">
        <w:rPr>
          <w:rFonts w:ascii="Times New Roman" w:hAnsi="Times New Roman" w:cs="Times New Roman"/>
        </w:rPr>
        <w:t xml:space="preserve"> of metabolism</w:t>
      </w:r>
      <w:ins w:id="43" w:author="Molly C. MULCAHY" w:date="2023-04-18T10:51:00Z">
        <w:r w:rsidR="006E2229">
          <w:rPr>
            <w:rFonts w:ascii="Times New Roman" w:hAnsi="Times New Roman" w:cs="Times New Roman"/>
          </w:rPr>
          <w:t xml:space="preserve"> </w:t>
        </w:r>
      </w:ins>
      <w:commentRangeStart w:id="44"/>
      <w:r w:rsidR="006E2229">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{"citationID":"a2itvllgire","properties":{"formattedCitation":"(8)","plainCitation":"(8)","noteIndex":0},"citationItems":[{"id":1573,"uris":["http://zotero.org/users/5073745/items/NNKUAYGW"],"itemData":{"id":1573,"type":"article-journal","abstract":"Molecular clocks are present in almost every cell to anticipate daily recurring and predictable changes, such as rhythmic nutrient availability, and to adapt cellular functions accordingly. At the same time, nutrient-sensing pathways can respond to acute nutrient imbalance and modulate and orient metabolism so cells can adapt optimally to a declining or increasing availability of nutrients. Organismal circadian rhythms are coordinated by behavioral rhythms such as activity–rest and feeding–fasting cycles to temporally orchestrate a sequence of physiological processes to optimize metabolism. Basic research in circadian rhythms has largely focused on the functioning of the self-sustaining molecular circadian oscillator, while research in nutrition science has yielded insights into physiological responses to caloric deprivation or to specific macronutrients. Integration of these two fields into actionable new concepts in the timing of food intake has led to the emerging practice of time-restricted eating. In this paradigm, daily caloric intake is restricted to a consistent window of 8–12 h. This paradigm has pervasive benefits on multiple organ systems.","container-title":"Annual review of nutrition","DOI":"10.1146/annurev-nutr-082018-124320","ISSN":"0199-9885","journalAbbreviation":"Annu Rev Nutr","note":"PMID: 31180809\nPMCID: PMC6703924","page":"291-315","source":"PubMed Central","title":"Time-Restricted Eating to Prevent and Manage Chronic Metabolic Diseases","volume":"39","author":[{"family":"Chaix","given":"Amandine"},{"family":"Manoogian","given":"Emily N.C."},{"family":"Melkani","given":"Girish C."},{"family":"Panda","given":"Satchidananda"}],"issued":{"date-parts":[["2019",8,21]]}}}],"schema":"https://github.com/citation-style-language/schema/raw/master/csl-citation.json"} </w:instrText>
      </w:r>
      <w:r w:rsidR="006E2229">
        <w:rPr>
          <w:rFonts w:ascii="Times New Roman" w:hAnsi="Times New Roman" w:cs="Times New Roman"/>
        </w:rPr>
        <w:fldChar w:fldCharType="separate"/>
      </w:r>
      <w:r w:rsidR="000E1D7F" w:rsidRPr="000E1D7F">
        <w:rPr>
          <w:rFonts w:ascii="Times New Roman" w:hAnsi="Times New Roman" w:cs="Times New Roman"/>
        </w:rPr>
        <w:t>(8)</w:t>
      </w:r>
      <w:r w:rsidR="006E2229">
        <w:rPr>
          <w:rFonts w:ascii="Times New Roman" w:hAnsi="Times New Roman" w:cs="Times New Roman"/>
        </w:rPr>
        <w:fldChar w:fldCharType="end"/>
      </w:r>
      <w:r w:rsidR="007A2077" w:rsidRPr="00E62980">
        <w:rPr>
          <w:rFonts w:ascii="Times New Roman" w:hAnsi="Times New Roman" w:cs="Times New Roman"/>
        </w:rPr>
        <w:t xml:space="preserve">. Timing of food intake is </w:t>
      </w:r>
      <w:r w:rsidR="002A7975" w:rsidRPr="00E62980">
        <w:rPr>
          <w:rFonts w:ascii="Times New Roman" w:hAnsi="Times New Roman" w:cs="Times New Roman"/>
        </w:rPr>
        <w:t>capable of</w:t>
      </w:r>
      <w:r w:rsidR="00850DA2">
        <w:rPr>
          <w:rFonts w:ascii="Times New Roman" w:hAnsi="Times New Roman" w:cs="Times New Roman"/>
        </w:rPr>
        <w:t xml:space="preserve"> </w:t>
      </w:r>
      <w:ins w:id="45" w:author="Mulcahy, Molly" w:date="2023-04-03T09:42:00Z">
        <w:r w:rsidR="00CA79D5">
          <w:rPr>
            <w:rFonts w:ascii="Times New Roman" w:hAnsi="Times New Roman" w:cs="Times New Roman"/>
          </w:rPr>
          <w:t>influencing</w:t>
        </w:r>
        <w:r w:rsidR="00CA79D5" w:rsidRPr="00E62980">
          <w:rPr>
            <w:rFonts w:ascii="Times New Roman" w:hAnsi="Times New Roman" w:cs="Times New Roman"/>
          </w:rPr>
          <w:t xml:space="preserve"> </w:t>
        </w:r>
      </w:ins>
      <w:r w:rsidR="00874EBB" w:rsidRPr="00E62980">
        <w:rPr>
          <w:rFonts w:ascii="Times New Roman" w:hAnsi="Times New Roman" w:cs="Times New Roman"/>
        </w:rPr>
        <w:t xml:space="preserve">metabolic systems </w:t>
      </w:r>
      <w:r w:rsidR="002A7975" w:rsidRPr="00E62980">
        <w:rPr>
          <w:rFonts w:ascii="Times New Roman" w:hAnsi="Times New Roman" w:cs="Times New Roman"/>
        </w:rPr>
        <w:t xml:space="preserve">for either poor health </w:t>
      </w:r>
      <w:r w:rsidR="007A2077" w:rsidRPr="00E62980">
        <w:rPr>
          <w:rFonts w:ascii="Times New Roman" w:hAnsi="Times New Roman" w:cs="Times New Roman"/>
        </w:rPr>
        <w:t xml:space="preserve">from </w:t>
      </w:r>
      <w:r w:rsidR="002A7975" w:rsidRPr="00E62980">
        <w:rPr>
          <w:rFonts w:ascii="Times New Roman" w:hAnsi="Times New Roman" w:cs="Times New Roman"/>
        </w:rPr>
        <w:t>chronodisruptio</w:t>
      </w:r>
      <w:r w:rsidR="00850DA2">
        <w:rPr>
          <w:rFonts w:ascii="Times New Roman" w:hAnsi="Times New Roman" w:cs="Times New Roman"/>
        </w:rPr>
        <w:t>n</w:t>
      </w:r>
      <w:r w:rsidR="002A7975" w:rsidRPr="00E62980">
        <w:rPr>
          <w:rFonts w:ascii="Times New Roman" w:hAnsi="Times New Roman" w:cs="Times New Roman"/>
        </w:rPr>
        <w:t xml:space="preserve">, or good health with </w:t>
      </w:r>
      <w:r w:rsidR="0087166D" w:rsidRPr="00E62980">
        <w:rPr>
          <w:rFonts w:ascii="Times New Roman" w:hAnsi="Times New Roman" w:cs="Times New Roman"/>
        </w:rPr>
        <w:t>either diurnal or nocturnal</w:t>
      </w:r>
      <w:r w:rsidR="002A7975" w:rsidRPr="00E62980">
        <w:rPr>
          <w:rFonts w:ascii="Times New Roman" w:hAnsi="Times New Roman" w:cs="Times New Roman"/>
        </w:rPr>
        <w:t xml:space="preserve"> feeding</w:t>
      </w:r>
      <w:r w:rsidR="0087166D" w:rsidRPr="00E62980">
        <w:rPr>
          <w:rFonts w:ascii="Times New Roman" w:hAnsi="Times New Roman" w:cs="Times New Roman"/>
        </w:rPr>
        <w:t>, depending on the species</w:t>
      </w:r>
      <w:ins w:id="46" w:author="Molly C. MULCAHY" w:date="2023-04-18T11:24:00Z">
        <w:r w:rsidR="00727FBC">
          <w:rPr>
            <w:rFonts w:ascii="Times New Roman" w:hAnsi="Times New Roman" w:cs="Times New Roman"/>
          </w:rPr>
          <w:t xml:space="preserve"> </w:t>
        </w:r>
      </w:ins>
      <w:r w:rsidR="00D71F3A">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{"citationID":"a2jqas9e5u4","properties":{"formattedCitation":"(9)","plainCitation":"(9)","noteIndex":0},"citationItems":[{"id":1579,"uris":["http://zotero.org/users/5073745/items/2L9BMCKR"],"itemData":{"id":1579,"type":"article-journal","abstract":"Time-restricted eating (TRE), a dietary approach limiting the daily eating window, has attracted increasing attention in media and research. The eating behavior in our modern society is often characterized by prolonged and erratic daily eating patterns, which might be associated with increased risk of obesity, diabetes, and cardiovascular diseases. In contrast, recent evidence suggests that TRE might support weight loss, improve cardiometabolic health, and overall wellbeing, but the data are controversial. The present work reviews how TRE affects glucose and lipid metabolism based on clinical trials published until June 2021. A range of trials demonstrated that TRE intervention lowered fasting and postprandial glucose levels in response to a standard meal or oral glucose tolerance test, as well as mean 24-h glucose and glycemic excursions assessed using continuous glucose monitoring. In addition, fasting insulin decreases and improvement of insulin sensitivity were demonstrated. These changes were often accompanied by the decrease of blood triglyceride and cholesterol levels. However, a number of studies found that TRE had either adverse or no effects on glycemic and lipid traits, which might be explained by the different study designs (i.e., fasting/eating duration, daytime of eating, changes of calorie intake, duration of intervention) and study subject cohorts (metabolic status, age, gender, chronotype, etc.). To summarize, TRE represents an attractive and easy-to-adapt dietary strategy for the prevention and therapy of glucose and lipid metabolic disturbances. However, carefully controlled future TRE studies are needed to confirm these effects to understand the underlying mechanisms and assess the applicability of personalized interventions.","container-title":"Frontiers in Endocrinology","DOI":"10.3389/fendo.2021.683140","ISSN":"1664-2392","journalAbbreviation":"Front Endocrinol (Lausanne)","note":"PMID: 34456861\nPMCID: PMC8387818","page":"683140","source":"PubMed Central","title":"Time Restricted Eating: A Dietary Strategy to Prevent and Treat Metabolic Disturbances","title-short":"Time Restricted Eating","volume":"12","author":[{"family":"Schuppelius","given":"Bettina"},{"family":"Peters","given":"Beeke"},{"family":"Ottawa","given":"Agnieszka"},{"family":"Pivovarova-Ramich","given":"Olga"}],"issued":{"date-parts":[["2021",8,12]]}}}],"schema":"https://github.com/citation-style-language/schema/raw/master/csl-citation.json"} </w:instrText>
      </w:r>
      <w:r w:rsidR="00D71F3A">
        <w:rPr>
          <w:rFonts w:ascii="Times New Roman" w:hAnsi="Times New Roman" w:cs="Times New Roman"/>
        </w:rPr>
        <w:fldChar w:fldCharType="separate"/>
      </w:r>
      <w:r w:rsidR="000E1D7F" w:rsidRPr="000E1D7F">
        <w:rPr>
          <w:rFonts w:ascii="Times New Roman" w:hAnsi="Times New Roman" w:cs="Times New Roman"/>
        </w:rPr>
        <w:t>(9)</w:t>
      </w:r>
      <w:r w:rsidR="00D71F3A">
        <w:rPr>
          <w:rFonts w:ascii="Times New Roman" w:hAnsi="Times New Roman" w:cs="Times New Roman"/>
        </w:rPr>
        <w:fldChar w:fldCharType="end"/>
      </w:r>
      <w:r w:rsidR="00D322B3" w:rsidRPr="00E62980">
        <w:rPr>
          <w:rFonts w:ascii="Times New Roman" w:hAnsi="Times New Roman" w:cs="Times New Roman"/>
        </w:rPr>
        <w:t>.</w:t>
      </w:r>
      <w:commentRangeEnd w:id="44"/>
      <w:r>
        <w:rPr>
          <w:rStyle w:val="CommentReference"/>
        </w:rPr>
        <w:commentReference w:id="44"/>
      </w:r>
    </w:p>
    <w:p w14:paraId="3046568A" w14:textId="25DC17C2" w:rsidR="00AD090A" w:rsidRPr="00E62980" w:rsidRDefault="008828E6" w:rsidP="005B59E5">
      <w:pPr>
        <w:spacing w:line="480" w:lineRule="auto"/>
        <w:ind w:firstLine="720"/>
        <w:rPr>
          <w:rFonts w:ascii="Times New Roman" w:hAnsi="Times New Roman" w:cs="Times New Roman"/>
          <w:color w:val="000000" w:themeColor="text1"/>
        </w:rPr>
      </w:pPr>
      <w:r w:rsidRPr="00E62980">
        <w:rPr>
          <w:rFonts w:ascii="Times New Roman" w:hAnsi="Times New Roman" w:cs="Times New Roman"/>
        </w:rPr>
        <w:t xml:space="preserve">To our knowledge, no </w:t>
      </w:r>
      <w:r w:rsidR="008058B5" w:rsidRPr="00E62980">
        <w:rPr>
          <w:rFonts w:ascii="Times New Roman" w:hAnsi="Times New Roman" w:cs="Times New Roman"/>
        </w:rPr>
        <w:t xml:space="preserve">estimate of </w:t>
      </w:r>
      <w:r w:rsidRPr="00E62980">
        <w:rPr>
          <w:rFonts w:ascii="Times New Roman" w:hAnsi="Times New Roman" w:cs="Times New Roman"/>
        </w:rPr>
        <w:t xml:space="preserve">the </w:t>
      </w:r>
      <w:r w:rsidR="000F24AB" w:rsidRPr="00E62980">
        <w:rPr>
          <w:rFonts w:ascii="Times New Roman" w:hAnsi="Times New Roman" w:cs="Times New Roman"/>
        </w:rPr>
        <w:t xml:space="preserve">prevalence of </w:t>
      </w:r>
      <w:r w:rsidR="003B7482" w:rsidRPr="00E62980">
        <w:rPr>
          <w:rFonts w:ascii="Times New Roman" w:hAnsi="Times New Roman" w:cs="Times New Roman"/>
        </w:rPr>
        <w:t>TR</w:t>
      </w:r>
      <w:r w:rsidR="006A42A1" w:rsidRPr="00E62980">
        <w:rPr>
          <w:rFonts w:ascii="Times New Roman" w:hAnsi="Times New Roman" w:cs="Times New Roman"/>
        </w:rPr>
        <w:t>E</w:t>
      </w:r>
      <w:r w:rsidR="005B4A24" w:rsidRPr="00E62980">
        <w:rPr>
          <w:rFonts w:ascii="Times New Roman" w:hAnsi="Times New Roman" w:cs="Times New Roman"/>
        </w:rPr>
        <w:t xml:space="preserve"> </w:t>
      </w:r>
      <w:r w:rsidR="006A42A1" w:rsidRPr="00E62980">
        <w:rPr>
          <w:rFonts w:ascii="Times New Roman" w:hAnsi="Times New Roman" w:cs="Times New Roman"/>
        </w:rPr>
        <w:t xml:space="preserve">in </w:t>
      </w:r>
      <w:r w:rsidR="00D60D6B" w:rsidRPr="00E62980">
        <w:rPr>
          <w:rFonts w:ascii="Times New Roman" w:hAnsi="Times New Roman" w:cs="Times New Roman"/>
        </w:rPr>
        <w:t>human</w:t>
      </w:r>
      <w:r w:rsidR="00C76293" w:rsidRPr="00E62980">
        <w:rPr>
          <w:rFonts w:ascii="Times New Roman" w:hAnsi="Times New Roman" w:cs="Times New Roman"/>
        </w:rPr>
        <w:t>s</w:t>
      </w:r>
      <w:r w:rsidR="00D60D6B" w:rsidRPr="00E62980">
        <w:rPr>
          <w:rFonts w:ascii="Times New Roman" w:hAnsi="Times New Roman" w:cs="Times New Roman"/>
        </w:rPr>
        <w:t xml:space="preserve"> </w:t>
      </w:r>
      <w:r w:rsidR="005B59E5" w:rsidRPr="00E62980">
        <w:rPr>
          <w:rFonts w:ascii="Times New Roman" w:hAnsi="Times New Roman" w:cs="Times New Roman"/>
        </w:rPr>
        <w:t>exist</w:t>
      </w:r>
      <w:r w:rsidR="00E1186D" w:rsidRPr="00E62980">
        <w:rPr>
          <w:rFonts w:ascii="Times New Roman" w:hAnsi="Times New Roman" w:cs="Times New Roman"/>
        </w:rPr>
        <w:t>s</w:t>
      </w:r>
      <w:r w:rsidR="005B59E5" w:rsidRPr="00E62980">
        <w:rPr>
          <w:rFonts w:ascii="Times New Roman" w:hAnsi="Times New Roman" w:cs="Times New Roman"/>
        </w:rPr>
        <w:t xml:space="preserve">. However, according to one sample, up to ten percent of people surveyed that </w:t>
      </w:r>
      <w:r w:rsidR="00991408" w:rsidRPr="00E62980">
        <w:rPr>
          <w:rFonts w:ascii="Times New Roman" w:hAnsi="Times New Roman" w:cs="Times New Roman"/>
        </w:rPr>
        <w:t xml:space="preserve">stated </w:t>
      </w:r>
      <w:r w:rsidR="005B59E5" w:rsidRPr="00E62980">
        <w:rPr>
          <w:rFonts w:ascii="Times New Roman" w:hAnsi="Times New Roman" w:cs="Times New Roman"/>
        </w:rPr>
        <w:t xml:space="preserve">they </w:t>
      </w:r>
      <w:r w:rsidR="007A2077" w:rsidRPr="00E62980">
        <w:rPr>
          <w:rFonts w:ascii="Times New Roman" w:hAnsi="Times New Roman" w:cs="Times New Roman"/>
        </w:rPr>
        <w:t>followed a diet in the year 2020</w:t>
      </w:r>
      <w:r w:rsidR="00C95471" w:rsidRPr="00E62980">
        <w:rPr>
          <w:rFonts w:ascii="Times New Roman" w:hAnsi="Times New Roman" w:cs="Times New Roman"/>
        </w:rPr>
        <w:t xml:space="preserve"> </w:t>
      </w:r>
      <w:r w:rsidR="00991408" w:rsidRPr="00E62980">
        <w:rPr>
          <w:rFonts w:ascii="Times New Roman" w:hAnsi="Times New Roman" w:cs="Times New Roman"/>
        </w:rPr>
        <w:t>had</w:t>
      </w:r>
      <w:r w:rsidR="00C95471" w:rsidRPr="00E62980">
        <w:rPr>
          <w:rFonts w:ascii="Times New Roman" w:hAnsi="Times New Roman" w:cs="Times New Roman"/>
        </w:rPr>
        <w:t xml:space="preserve"> attempted</w:t>
      </w:r>
      <w:r w:rsidR="005B59E5" w:rsidRPr="00E62980">
        <w:rPr>
          <w:rFonts w:ascii="Times New Roman" w:hAnsi="Times New Roman" w:cs="Times New Roman"/>
        </w:rPr>
        <w:t xml:space="preserve"> </w:t>
      </w:r>
      <w:r w:rsidRPr="00E62980">
        <w:rPr>
          <w:rFonts w:ascii="Times New Roman" w:hAnsi="Times New Roman" w:cs="Times New Roman"/>
        </w:rPr>
        <w:t>“</w:t>
      </w:r>
      <w:r w:rsidR="005B59E5" w:rsidRPr="00E62980">
        <w:rPr>
          <w:rFonts w:ascii="Times New Roman" w:hAnsi="Times New Roman" w:cs="Times New Roman"/>
        </w:rPr>
        <w:t>intermittent fasting</w:t>
      </w:r>
      <w:r w:rsidR="00C95471" w:rsidRPr="00E62980">
        <w:rPr>
          <w:rFonts w:ascii="Times New Roman" w:hAnsi="Times New Roman" w:cs="Times New Roman"/>
        </w:rPr>
        <w:t>,</w:t>
      </w:r>
      <w:r w:rsidRPr="00E62980">
        <w:rPr>
          <w:rFonts w:ascii="Times New Roman" w:hAnsi="Times New Roman" w:cs="Times New Roman"/>
        </w:rPr>
        <w:t>”</w:t>
      </w:r>
      <w:r w:rsidR="005B59E5" w:rsidRPr="00E62980">
        <w:rPr>
          <w:rFonts w:ascii="Times New Roman" w:hAnsi="Times New Roman" w:cs="Times New Roman"/>
        </w:rPr>
        <w:t xml:space="preserve">  making it the most prevalent dietary intervention in th</w:t>
      </w:r>
      <w:r w:rsidR="00991408" w:rsidRPr="00E62980">
        <w:rPr>
          <w:rFonts w:ascii="Times New Roman" w:hAnsi="Times New Roman" w:cs="Times New Roman"/>
        </w:rPr>
        <w:t>at</w:t>
      </w:r>
      <w:r w:rsidR="005B59E5" w:rsidRPr="00E62980">
        <w:rPr>
          <w:rFonts w:ascii="Times New Roman" w:hAnsi="Times New Roman" w:cs="Times New Roman"/>
        </w:rPr>
        <w:t xml:space="preserve"> sample </w:t>
      </w:r>
      <w:r w:rsidR="005B59E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{"citationID":"uAU3k6ht","properties":{"formattedCitation":"(10)","plainCitation":"(10)","noteIndex":0},"citationItems":[{"id":54,"uris":["http://zotero.org/users/5073745/items/G6NTKEQP"],"itemData":{"id":54,"type":"report","title":"2020 Food &amp; Health Survey","URL":"https://foodinsight.org/2020-food-and-health-survey/","author":[{"family":"International Food Information Council","given":""}],"issued":{"date-parts":[["2020",6,10]]}}}],"schema":"https://github.com/citation-style-language/schema/raw/master/csl-citation.json"} </w:instrText>
      </w:r>
      <w:r w:rsidR="005B59E5" w:rsidRPr="00E62980">
        <w:rPr>
          <w:rFonts w:ascii="Times New Roman" w:hAnsi="Times New Roman" w:cs="Times New Roman"/>
        </w:rPr>
        <w:fldChar w:fldCharType="separate"/>
      </w:r>
      <w:r w:rsidR="000E1D7F" w:rsidRPr="000E1D7F">
        <w:rPr>
          <w:rFonts w:ascii="Times New Roman" w:hAnsi="Times New Roman" w:cs="Times New Roman"/>
        </w:rPr>
        <w:t>(10)</w:t>
      </w:r>
      <w:r w:rsidR="005B59E5" w:rsidRPr="00E62980">
        <w:rPr>
          <w:rFonts w:ascii="Times New Roman" w:hAnsi="Times New Roman" w:cs="Times New Roman"/>
        </w:rPr>
        <w:fldChar w:fldCharType="end"/>
      </w:r>
      <w:r w:rsidR="005B59E5" w:rsidRPr="00E62980">
        <w:rPr>
          <w:rFonts w:ascii="Times New Roman" w:hAnsi="Times New Roman" w:cs="Times New Roman"/>
        </w:rPr>
        <w:t xml:space="preserve">. </w:t>
      </w:r>
      <w:r w:rsidR="00FC6E78" w:rsidRPr="00E62980">
        <w:rPr>
          <w:rFonts w:ascii="Times New Roman" w:hAnsi="Times New Roman" w:cs="Times New Roman"/>
        </w:rPr>
        <w:t xml:space="preserve">There are critical periods of development in the lifespan where changes to dietary behaviors can impact </w:t>
      </w:r>
      <w:r w:rsidR="00582B19" w:rsidRPr="00E62980">
        <w:rPr>
          <w:rFonts w:ascii="Times New Roman" w:hAnsi="Times New Roman" w:cs="Times New Roman"/>
        </w:rPr>
        <w:t>current and future health status</w:t>
      </w:r>
      <w:r w:rsidR="00FC6E78" w:rsidRPr="00E62980">
        <w:rPr>
          <w:rFonts w:ascii="Times New Roman" w:hAnsi="Times New Roman" w:cs="Times New Roman"/>
        </w:rPr>
        <w:t>. One such critical period is pregnancy.</w:t>
      </w:r>
      <w:r w:rsidR="00C758A2" w:rsidRPr="00E62980">
        <w:rPr>
          <w:rFonts w:ascii="Times New Roman" w:hAnsi="Times New Roman" w:cs="Times New Roman"/>
        </w:rPr>
        <w:t xml:space="preserve"> </w:t>
      </w:r>
      <w:r w:rsidR="00C95471" w:rsidRPr="00E62980">
        <w:rPr>
          <w:rFonts w:ascii="Times New Roman" w:hAnsi="Times New Roman" w:cs="Times New Roman"/>
        </w:rPr>
        <w:t xml:space="preserve">During pregnancy, </w:t>
      </w:r>
      <w:r w:rsidR="00C765C1" w:rsidRPr="00E62980">
        <w:rPr>
          <w:rFonts w:ascii="Times New Roman" w:hAnsi="Times New Roman" w:cs="Times New Roman"/>
        </w:rPr>
        <w:t>habitual timing of</w:t>
      </w:r>
      <w:r w:rsidR="000F24AB" w:rsidRPr="00E62980">
        <w:rPr>
          <w:rFonts w:ascii="Times New Roman" w:hAnsi="Times New Roman" w:cs="Times New Roman"/>
        </w:rPr>
        <w:t xml:space="preserve"> food intake </w:t>
      </w:r>
      <w:r w:rsidR="00C765C1" w:rsidRPr="00E62980">
        <w:rPr>
          <w:rFonts w:ascii="Times New Roman" w:hAnsi="Times New Roman" w:cs="Times New Roman"/>
        </w:rPr>
        <w:t xml:space="preserve">may be altered </w:t>
      </w:r>
      <w:r w:rsidR="000F24AB" w:rsidRPr="00E62980">
        <w:rPr>
          <w:rFonts w:ascii="Times New Roman" w:hAnsi="Times New Roman" w:cs="Times New Roman"/>
        </w:rPr>
        <w:t>for many reasons</w:t>
      </w:r>
      <w:r w:rsidR="00914A5D" w:rsidRPr="00E62980">
        <w:rPr>
          <w:rFonts w:ascii="Times New Roman" w:hAnsi="Times New Roman" w:cs="Times New Roman"/>
        </w:rPr>
        <w:t>:</w:t>
      </w:r>
      <w:r w:rsidR="000F24AB" w:rsidRPr="00E62980">
        <w:rPr>
          <w:rFonts w:ascii="Times New Roman" w:hAnsi="Times New Roman" w:cs="Times New Roman"/>
        </w:rPr>
        <w:t xml:space="preserve"> </w:t>
      </w:r>
      <w:r w:rsidR="005D2B24" w:rsidRPr="00E62980">
        <w:rPr>
          <w:rFonts w:ascii="Times New Roman" w:hAnsi="Times New Roman" w:cs="Times New Roman"/>
        </w:rPr>
        <w:t xml:space="preserve">religious practice, </w:t>
      </w:r>
      <w:r w:rsidR="000F24AB" w:rsidRPr="00E62980">
        <w:rPr>
          <w:rFonts w:ascii="Times New Roman" w:hAnsi="Times New Roman" w:cs="Times New Roman"/>
        </w:rPr>
        <w:t xml:space="preserve">food insecurity, disordered eating behaviors, nausea and vomiting of pregnancy/morning sickness, </w:t>
      </w:r>
      <w:r w:rsidR="00057EDA" w:rsidRPr="00E62980">
        <w:rPr>
          <w:rFonts w:ascii="Times New Roman" w:hAnsi="Times New Roman" w:cs="Times New Roman"/>
        </w:rPr>
        <w:t xml:space="preserve">changes in taste/food preferences, </w:t>
      </w:r>
      <w:r w:rsidR="000F24AB" w:rsidRPr="00E62980">
        <w:rPr>
          <w:rFonts w:ascii="Times New Roman" w:hAnsi="Times New Roman" w:cs="Times New Roman"/>
        </w:rPr>
        <w:t>or intentional timing of eating</w:t>
      </w:r>
      <w:r w:rsidR="00D60D6B" w:rsidRPr="00E62980">
        <w:rPr>
          <w:rFonts w:ascii="Times New Roman" w:hAnsi="Times New Roman" w:cs="Times New Roman"/>
        </w:rPr>
        <w:t xml:space="preserve"> for weight maintenance</w:t>
      </w:r>
      <w:r w:rsidR="000F24AB" w:rsidRPr="00E62980">
        <w:rPr>
          <w:rFonts w:ascii="Times New Roman" w:hAnsi="Times New Roman" w:cs="Times New Roman"/>
        </w:rPr>
        <w:t>.</w:t>
      </w:r>
      <w:r w:rsidR="00C70B73" w:rsidRPr="00E62980">
        <w:rPr>
          <w:rFonts w:ascii="Times New Roman" w:hAnsi="Times New Roman" w:cs="Times New Roman"/>
        </w:rPr>
        <w:t xml:space="preserve"> </w:t>
      </w:r>
      <w:r w:rsidR="00C765C1" w:rsidRPr="00E62980">
        <w:rPr>
          <w:rFonts w:ascii="Times New Roman" w:hAnsi="Times New Roman" w:cs="Times New Roman"/>
          <w:color w:val="000000" w:themeColor="text1"/>
        </w:rPr>
        <w:t>Very little research has evaluated the timing of eating during pregnancy and its impact on offspring health. One cross-sectional analysis</w:t>
      </w:r>
      <w:r w:rsidR="00C70B73" w:rsidRPr="00E62980">
        <w:rPr>
          <w:rFonts w:ascii="Times New Roman" w:hAnsi="Times New Roman" w:cs="Times New Roman"/>
          <w:color w:val="000000" w:themeColor="text1"/>
        </w:rPr>
        <w:t xml:space="preserve"> found that extending the </w:t>
      </w:r>
      <w:r w:rsidR="00C70B73" w:rsidRPr="00E62980">
        <w:rPr>
          <w:rFonts w:ascii="Times New Roman" w:hAnsi="Times New Roman" w:cs="Times New Roman"/>
          <w:color w:val="000000" w:themeColor="text1"/>
        </w:rPr>
        <w:lastRenderedPageBreak/>
        <w:t xml:space="preserve">overnight fast </w:t>
      </w:r>
      <w:r w:rsidR="00C765C1" w:rsidRPr="00E62980">
        <w:rPr>
          <w:rFonts w:ascii="Times New Roman" w:hAnsi="Times New Roman" w:cs="Times New Roman"/>
          <w:color w:val="000000" w:themeColor="text1"/>
        </w:rPr>
        <w:t xml:space="preserve">during pregnancy </w:t>
      </w:r>
      <w:r w:rsidR="00C70B73" w:rsidRPr="00E62980">
        <w:rPr>
          <w:rFonts w:ascii="Times New Roman" w:hAnsi="Times New Roman" w:cs="Times New Roman"/>
          <w:color w:val="000000" w:themeColor="text1"/>
        </w:rPr>
        <w:t>was associated with lower blood glucose levels at mid gestation</w:t>
      </w:r>
      <w:r w:rsidR="00582B19" w:rsidRPr="00E62980">
        <w:rPr>
          <w:rFonts w:ascii="Times New Roman" w:hAnsi="Times New Roman" w:cs="Times New Roman"/>
          <w:color w:val="000000" w:themeColor="text1"/>
        </w:rPr>
        <w:t xml:space="preserve"> </w:t>
      </w:r>
      <w:r w:rsidR="00C70B73"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{"citationID":"aml04jnrsl","properties":{"formattedCitation":"(11)","plainCitation":"(11)","noteIndex":0},"citationItems":[{"id":428,"uris":["http://zotero.org/users/5073745/items/5JYMECVV"],"itemData":{"id":428,"type":"article-journal","abstract":"BACKGROUND: Synchronizing eating schedules to daily circadian rhythms may improve metabolic health, but its association with gestational glycemia is unknown.\nOBJECTIVE: This study examined the association of maternal night-fasting intervals and eating episodes with blood glucose concentrations during pregnancy.\nMETHODS: This was a cross-sectional study within a prospective cohort in Singapore. Maternal 24-h dietary recalls, fasting glucose, and 2-h glucose concentrations were ascertained at 26-28 wk gestation for 1061 women (aged 30.7 ± 5.1 y). Night-fasting intervals were based on the longest fasting duration during the night (1900-0659). Eating episodes were defined as events that provided &gt;50 kcal, with a time interval between eating episodes of ≥15 min. Multiple linear regressions with adjustment for confounders were conducted.\nRESULTS: Mean ± SD night-fasting intervals and eating episodes per day were 9.9 ± 1.6 h and 4.2 ± 1.3 times/d, respectively; fasting and 2-h glucose concentrations were 4.4 ± 0.5 and 6.6 ± 1.5 mmol/L, respectively. In adjusted models, each hourly increase in night-fasting intervals was associated with a 0.03 mmol/L decrease in fasting glucose (95% CI: -0.06, -0.01 mmol/L), whereas each additional daily eating episode was associated with a 0.15 mmol/L increase in 2-h glucose (95% CI: 0.03, 0.28 mmol/L). Conversely, night-fasting intervals and daily eating episodes were not associated with 2-h and fasting glucose, respectively.\nCONCLUSIONS: Increased maternal night-fasting intervals and reduced eating episodes per day were associated with decreased fasting glucose and 2-h glucose, respectively, in the late-second trimester of pregnancy. This points to potential alternative strategies to improve glycemic control in pregnant women. This study was registered at www.clinicaltrials.gov as NCT01174875.","container-title":"The Journal of Nutrition","DOI":"10.3945/jn.116.239392","ISSN":"1541-6100","issue":"1","journalAbbreviation":"J Nutr","language":"eng","note":"PMID: 27798346\nPMCID: PMC5358748","page":"70-77","source":"PubMed","title":"Maternal Circadian Eating Time and Frequency Are Associated with Blood Glucose Concentrations during Pregnancy","volume":"147","author":[{"family":"Loy","given":"See Ling"},{"family":"Chan","given":"Jerry Kok Yen"},{"family":"Wee","given":"Poh Hui"},{"family":"Colega","given":"Marjorelee T."},{"family":"Cheung","given":"Yin Bun"},{"family":"Godfrey","given":"Keith M."},{"family":"Kwek","given":"Kenneth"},{"family":"Saw","given":"Seang Mei"},{"family":"Chong","given":"Yap-Seng"},{"family":"Natarajan","given":"Padmapriya"},{"family":"Müller-Riemenschneider","given":"Falk"},{"family":"Lek","given":"Ngee"},{"family":"Chong","given":"Mary Foong-Fong"},{"family":"Yap","given":"Fabian"}],"issued":{"date-parts":[["2017",1]]}}}],"schema":"https://github.com/citation-style-language/schema/raw/master/csl-citation.json"} </w:instrText>
      </w:r>
      <w:r w:rsidR="00C70B73"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(11)</w:t>
      </w:r>
      <w:r w:rsidR="00C70B73" w:rsidRPr="00E62980">
        <w:rPr>
          <w:rFonts w:ascii="Times New Roman" w:hAnsi="Times New Roman" w:cs="Times New Roman"/>
          <w:color w:val="000000" w:themeColor="text1"/>
        </w:rPr>
        <w:fldChar w:fldCharType="end"/>
      </w:r>
      <w:r w:rsidR="00C70B73" w:rsidRPr="00E62980">
        <w:rPr>
          <w:rFonts w:ascii="Times New Roman" w:hAnsi="Times New Roman" w:cs="Times New Roman"/>
          <w:color w:val="000000" w:themeColor="text1"/>
        </w:rPr>
        <w:t xml:space="preserve">. </w:t>
      </w:r>
      <w:r w:rsidR="00C765C1" w:rsidRPr="00E62980">
        <w:rPr>
          <w:rFonts w:ascii="Times New Roman" w:hAnsi="Times New Roman" w:cs="Times New Roman"/>
          <w:color w:val="000000" w:themeColor="text1"/>
        </w:rPr>
        <w:t>Another r</w:t>
      </w:r>
      <w:r w:rsidR="007830E1" w:rsidRPr="00E62980">
        <w:rPr>
          <w:rFonts w:ascii="Times New Roman" w:hAnsi="Times New Roman" w:cs="Times New Roman"/>
          <w:color w:val="000000" w:themeColor="text1"/>
        </w:rPr>
        <w:t xml:space="preserve">ecent work demonstrated that up to 23.7% of a </w:t>
      </w:r>
      <w:r w:rsidR="002F586A" w:rsidRPr="00E62980">
        <w:rPr>
          <w:rFonts w:ascii="Times New Roman" w:hAnsi="Times New Roman" w:cs="Times New Roman"/>
          <w:color w:val="000000" w:themeColor="text1"/>
        </w:rPr>
        <w:t xml:space="preserve">human </w:t>
      </w:r>
      <w:r w:rsidR="007830E1" w:rsidRPr="00E62980">
        <w:rPr>
          <w:rFonts w:ascii="Times New Roman" w:hAnsi="Times New Roman" w:cs="Times New Roman"/>
          <w:color w:val="000000" w:themeColor="text1"/>
        </w:rPr>
        <w:t xml:space="preserve">pregnant and recently post-partum cohort said they </w:t>
      </w:r>
      <w:r w:rsidR="002F586A" w:rsidRPr="00E62980">
        <w:rPr>
          <w:rFonts w:ascii="Times New Roman" w:hAnsi="Times New Roman" w:cs="Times New Roman"/>
          <w:color w:val="000000" w:themeColor="text1"/>
        </w:rPr>
        <w:t>would be</w:t>
      </w:r>
      <w:r w:rsidR="007830E1" w:rsidRPr="00E62980">
        <w:rPr>
          <w:rFonts w:ascii="Times New Roman" w:hAnsi="Times New Roman" w:cs="Times New Roman"/>
          <w:color w:val="000000" w:themeColor="text1"/>
        </w:rPr>
        <w:t xml:space="preserve"> willing to try TRE during pregnancy </w:t>
      </w:r>
      <w:r w:rsidR="007830E1"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{"citationID":"aielofle9f","properties":{"formattedCitation":"(12)","plainCitation":"(12)","noteIndex":0},"citationItems":[{"id":492,"uris":["http://zotero.org/users/5073745/items/NHIMJJF6"],"itemData":{"id":492,"type":"article-journal","abstract":"The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7830E1"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(12)</w:t>
      </w:r>
      <w:r w:rsidR="007830E1" w:rsidRPr="00E62980">
        <w:rPr>
          <w:rFonts w:ascii="Times New Roman" w:hAnsi="Times New Roman" w:cs="Times New Roman"/>
          <w:color w:val="000000" w:themeColor="text1"/>
        </w:rPr>
        <w:fldChar w:fldCharType="end"/>
      </w:r>
      <w:r w:rsidR="007830E1" w:rsidRPr="00E62980">
        <w:rPr>
          <w:rFonts w:ascii="Times New Roman" w:hAnsi="Times New Roman" w:cs="Times New Roman"/>
          <w:color w:val="000000" w:themeColor="text1"/>
        </w:rPr>
        <w:t xml:space="preserve">. However, there is currently no information on the long-term implications of this dietary strategy for progeny. </w:t>
      </w:r>
      <w:r w:rsidR="001C713C" w:rsidRPr="00E62980">
        <w:rPr>
          <w:rFonts w:ascii="Times New Roman" w:hAnsi="Times New Roman" w:cs="Times New Roman"/>
        </w:rPr>
        <w:t xml:space="preserve">The most available literature </w:t>
      </w:r>
      <w:r w:rsidR="00914A5D" w:rsidRPr="00E62980">
        <w:rPr>
          <w:rFonts w:ascii="Times New Roman" w:hAnsi="Times New Roman" w:cs="Times New Roman"/>
        </w:rPr>
        <w:t>examine</w:t>
      </w:r>
      <w:r w:rsidR="002E06DC" w:rsidRPr="00E62980">
        <w:rPr>
          <w:rFonts w:ascii="Times New Roman" w:hAnsi="Times New Roman" w:cs="Times New Roman"/>
        </w:rPr>
        <w:t>s</w:t>
      </w:r>
      <w:r w:rsidR="005D2B24" w:rsidRPr="00E62980">
        <w:rPr>
          <w:rFonts w:ascii="Times New Roman" w:hAnsi="Times New Roman" w:cs="Times New Roman"/>
        </w:rPr>
        <w:t xml:space="preserve"> </w:t>
      </w:r>
      <w:r w:rsidR="001C713C" w:rsidRPr="00E62980">
        <w:rPr>
          <w:rFonts w:ascii="Times New Roman" w:hAnsi="Times New Roman" w:cs="Times New Roman"/>
        </w:rPr>
        <w:t>fasting during the month of Ramadan while pregnant</w:t>
      </w:r>
      <w:r w:rsidR="007006F3" w:rsidRPr="00E62980">
        <w:rPr>
          <w:rFonts w:ascii="Times New Roman" w:hAnsi="Times New Roman" w:cs="Times New Roman"/>
        </w:rPr>
        <w:t>.</w:t>
      </w:r>
      <w:r w:rsidR="005D2B24" w:rsidRPr="00E62980">
        <w:rPr>
          <w:rFonts w:ascii="Times New Roman" w:hAnsi="Times New Roman" w:cs="Times New Roman"/>
        </w:rPr>
        <w:t xml:space="preserve"> </w:t>
      </w:r>
      <w:r w:rsidR="007006F3" w:rsidRPr="00E62980">
        <w:rPr>
          <w:rFonts w:ascii="Times New Roman" w:hAnsi="Times New Roman" w:cs="Times New Roman"/>
        </w:rPr>
        <w:t>Review of these studies f</w:t>
      </w:r>
      <w:r w:rsidR="00914A5D" w:rsidRPr="00E62980">
        <w:rPr>
          <w:rFonts w:ascii="Times New Roman" w:hAnsi="Times New Roman" w:cs="Times New Roman"/>
        </w:rPr>
        <w:t>ound</w:t>
      </w:r>
      <w:r w:rsidR="007006F3" w:rsidRPr="00E62980">
        <w:rPr>
          <w:rFonts w:ascii="Times New Roman" w:hAnsi="Times New Roman" w:cs="Times New Roman"/>
        </w:rPr>
        <w:t xml:space="preserve"> that children born to those who fasted during pregnancy have similar birth weights </w:t>
      </w:r>
      <w:r w:rsidR="00AD090A" w:rsidRPr="00E62980">
        <w:rPr>
          <w:rFonts w:ascii="Times New Roman" w:hAnsi="Times New Roman" w:cs="Times New Roman"/>
        </w:rPr>
        <w:t>and rates of</w:t>
      </w:r>
      <w:r w:rsidR="007006F3" w:rsidRPr="00E62980">
        <w:rPr>
          <w:rFonts w:ascii="Times New Roman" w:hAnsi="Times New Roman" w:cs="Times New Roman"/>
        </w:rPr>
        <w:t xml:space="preserve"> pre-term birth</w:t>
      </w:r>
      <w:r w:rsidR="003F0738" w:rsidRPr="00E62980">
        <w:rPr>
          <w:rFonts w:ascii="Times New Roman" w:hAnsi="Times New Roman" w:cs="Times New Roman"/>
        </w:rPr>
        <w:t xml:space="preserve"> </w:t>
      </w:r>
      <w:r w:rsidR="00991408" w:rsidRPr="00E62980">
        <w:rPr>
          <w:rFonts w:ascii="Times New Roman" w:hAnsi="Times New Roman" w:cs="Times New Roman"/>
        </w:rPr>
        <w:t xml:space="preserve">as those who did not fast </w:t>
      </w:r>
      <w:r w:rsidR="00AD090A"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10ou4l6sqd","properties":{"formattedCitation":"(13)","plainCitation":"(13)","noteIndex":0},"citationItems":[{"id":416,"uris":["http://zotero.org/users/5073745/items/TH4IXLBS","http://zotero.org/users/5073745/items/YJQP8A5D"],"itemData":{"id":416,"type":"article-journal","abstract":"BACKGROUND: 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weight.\nMETHODS: 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STATA.\nRESULTS: 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fasting).\nCONCLUSIONS: 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outcome.","container-title":"BMC pregnancy and childbirth","DOI":"10.1186/s12884-018-2048-y","ISSN":"1471-2393","issue":"1","journalAbbreviation":"BMC Pregnancy Childbirth","language":"eng","note":"PMID: 30359228\nPMCID: PMC6202808","page":"421","source":"PubMed","title":"The effect of Ramadan fasting during pregnancy on perinatal outcomes: a systematic review and meta-analysis","title-short":"The effect of Ramadan fasting during pregnancy on perinatal outcomes","volume":"18","author":[{"family":"Glazier","given":"Jocelyn D."},{"family":"Hayes","given":"Dexter J. L."},{"family":"Hussain","given":"Sabiha"},{"family":"D'Souza","given":"Stephen W."},{"family":"Whitcombe","given":"Joanne"},{"family":"Heazell","given":"Alexander E. P."},{"family":"Ashton","given":"Nick"}],"issued":{"date-parts":[["2018",10,25]]}}}],"schema":"https://github.com/citation-style-language/schema/raw/master/csl-citation.json"} </w:instrText>
      </w:r>
      <w:r w:rsidR="00AD090A"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(13)</w:t>
      </w:r>
      <w:r w:rsidR="00AD090A" w:rsidRPr="00E62980">
        <w:rPr>
          <w:rFonts w:ascii="Times New Roman" w:hAnsi="Times New Roman" w:cs="Times New Roman"/>
          <w:color w:val="000000" w:themeColor="text1"/>
        </w:rPr>
        <w:fldChar w:fldCharType="end"/>
      </w:r>
      <w:r w:rsidR="007006F3" w:rsidRPr="00E62980">
        <w:rPr>
          <w:rFonts w:ascii="Times New Roman" w:hAnsi="Times New Roman" w:cs="Times New Roman"/>
          <w:color w:val="000000" w:themeColor="text1"/>
        </w:rPr>
        <w:t>.</w:t>
      </w:r>
      <w:r w:rsidR="008B0216"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In a recent review, Ramadan exposure </w:t>
      </w:r>
      <w:r w:rsidR="008915AC" w:rsidRPr="00E62980">
        <w:rPr>
          <w:rFonts w:ascii="Times New Roman" w:hAnsi="Times New Roman" w:cs="Times New Roman"/>
          <w:i/>
          <w:iCs/>
          <w:color w:val="000000" w:themeColor="text1"/>
        </w:rPr>
        <w:t>in utero</w:t>
      </w:r>
      <w:r w:rsidR="008915AC" w:rsidRPr="00E62980">
        <w:rPr>
          <w:rFonts w:ascii="Times New Roman" w:hAnsi="Times New Roman" w:cs="Times New Roman"/>
          <w:color w:val="000000" w:themeColor="text1"/>
        </w:rPr>
        <w:t xml:space="preserve"> </w:t>
      </w:r>
      <w:r w:rsidR="00991408" w:rsidRPr="00E62980">
        <w:rPr>
          <w:rFonts w:ascii="Times New Roman" w:hAnsi="Times New Roman" w:cs="Times New Roman"/>
          <w:color w:val="000000" w:themeColor="text1"/>
        </w:rPr>
        <w:t xml:space="preserve">was </w:t>
      </w:r>
      <w:r w:rsidR="008915AC" w:rsidRPr="00E62980">
        <w:rPr>
          <w:rFonts w:ascii="Times New Roman" w:hAnsi="Times New Roman" w:cs="Times New Roman"/>
          <w:color w:val="000000" w:themeColor="text1"/>
        </w:rPr>
        <w:t xml:space="preserve"> associated with smaller body size and stature in later periods of life</w:t>
      </w:r>
      <w:r w:rsidR="00AF5ABA" w:rsidRPr="00E62980">
        <w:rPr>
          <w:rFonts w:ascii="Times New Roman" w:hAnsi="Times New Roman" w:cs="Times New Roman"/>
          <w:color w:val="000000" w:themeColor="text1"/>
        </w:rPr>
        <w:t xml:space="preserve"> </w:t>
      </w:r>
      <w:r w:rsidR="008B0216" w:rsidRPr="00E62980">
        <w:rPr>
          <w:rFonts w:ascii="Times New Roman" w:hAnsi="Times New Roman" w:cs="Times New Roman"/>
          <w:color w:val="000000" w:themeColor="text1"/>
        </w:rPr>
        <w:fldChar w:fldCharType="begin"/>
      </w:r>
      <w:r w:rsidR="000E1D7F">
        <w:rPr>
          <w:rFonts w:ascii="Times New Roman" w:hAnsi="Times New Roman" w:cs="Times New Roman"/>
          <w:color w:val="000000" w:themeColor="text1"/>
        </w:rPr>
        <w:instrText xml:space="preserve"> ADDIN ZOTERO_ITEM CSL_CITATION {"citationID":"a8qagk1qqv","properties":{"formattedCitation":"(14)","plainCitation":"(14)","noteIndex":0},"citationItems":[{"id":421,"uris":["http://zotero.org/users/5073745/items/Q2629FFB"],"itemData":{"id":421,"type":"article-journal","abstract":"Ramadan is one of the five pillars of Islam, during which fasting is obligatory for all healthy individuals. Although pregnant women are exempt from this Islamic law, the majority nevertheless choose to fast. This review aims to identify the effects of Ramadan fasting on the offspring of Muslim mothers, particularly on fetal growth, birth indices, cognitive effects and long-term effects. A systematic literature search was conducted until March 2020 in Web of Science, Pubmed, Cochrane Library, Embase and Google Scholar. Studies were evaluated based on a pre-defined quality score ranging from 0 (low quality) to 10 (high quality), and 43 articles were included. The study quality ranged from 2 to 9 with a mean quality score of 5.4. Only 3 studies had a high quality score (&gt;7), of which one found a lower birth weight among fasting women. Few medium quality studies found a significant negative effect on fetal growth or birth indices. The quality of articles that investigated cognitive and long-term effects was poor. The association between Ramadan fasting and health outcomes of offspring is not supported by strong evidence. To further elucidate the effects of Ramadan fasting, larger prospective and retrospective studies with novel designs are needed.","container-title":"Nutrients","DOI":"10.3390/nu13103450","ISSN":"2072-6643","issue":"10","journalAbbreviation":"Nutrients","note":"PMID: 34684451\nPMCID: PMC8540108","page":"3450","source":"PubMed Central","title":"Ramadan Fasting during Pregnancy and Health Outcomes in Offspring: A Systematic Review","title-short":"Ramadan Fasting during Pregnancy and Health Outcomes in Offspring","volume":"13","author":[{"family":"Oosterwijk","given":"Violet N. L."},{"family":"Molenaar","given":"Joyce M."},{"family":"Bilsen","given":"Lily A.","non-dropping-particle":"van"},{"family":"Kiefte-de Jong","given":"Jessica C."}],"issued":{"date-parts":[["2021",9,29]]}}}],"schema":"https://github.com/citation-style-language/schema/raw/master/csl-citation.json"} </w:instrText>
      </w:r>
      <w:r w:rsidR="008B0216" w:rsidRPr="00E62980">
        <w:rPr>
          <w:rFonts w:ascii="Times New Roman" w:hAnsi="Times New Roman" w:cs="Times New Roman"/>
          <w:color w:val="000000" w:themeColor="text1"/>
        </w:rPr>
        <w:fldChar w:fldCharType="separate"/>
      </w:r>
      <w:r w:rsidR="000E1D7F" w:rsidRPr="000E1D7F">
        <w:rPr>
          <w:rFonts w:ascii="Times New Roman" w:hAnsi="Times New Roman" w:cs="Times New Roman"/>
        </w:rPr>
        <w:t>(14)</w:t>
      </w:r>
      <w:r w:rsidR="008B0216" w:rsidRPr="00E62980">
        <w:rPr>
          <w:rFonts w:ascii="Times New Roman" w:hAnsi="Times New Roman" w:cs="Times New Roman"/>
          <w:color w:val="000000" w:themeColor="text1"/>
        </w:rPr>
        <w:fldChar w:fldCharType="end"/>
      </w:r>
      <w:r w:rsidR="008915AC" w:rsidRPr="00E62980">
        <w:rPr>
          <w:rFonts w:ascii="Times New Roman" w:hAnsi="Times New Roman" w:cs="Times New Roman"/>
          <w:color w:val="000000" w:themeColor="text1"/>
        </w:rPr>
        <w:t xml:space="preserve">. However, </w:t>
      </w:r>
      <w:r w:rsidR="002D2A28" w:rsidRPr="00E62980">
        <w:rPr>
          <w:rFonts w:ascii="Times New Roman" w:hAnsi="Times New Roman" w:cs="Times New Roman"/>
          <w:color w:val="000000" w:themeColor="text1"/>
        </w:rPr>
        <w:t xml:space="preserve">these studies are </w:t>
      </w:r>
      <w:r w:rsidR="00C67A7C" w:rsidRPr="00E62980">
        <w:rPr>
          <w:rFonts w:ascii="Times New Roman" w:hAnsi="Times New Roman" w:cs="Times New Roman"/>
          <w:color w:val="000000" w:themeColor="text1"/>
        </w:rPr>
        <w:t>limited,</w:t>
      </w:r>
      <w:r w:rsidR="008B0216" w:rsidRPr="00E62980">
        <w:rPr>
          <w:rFonts w:ascii="Times New Roman" w:hAnsi="Times New Roman" w:cs="Times New Roman"/>
          <w:color w:val="000000" w:themeColor="text1"/>
        </w:rPr>
        <w:t xml:space="preserve"> and</w:t>
      </w:r>
      <w:r w:rsidR="002D2A28" w:rsidRPr="00E62980">
        <w:rPr>
          <w:rFonts w:ascii="Times New Roman" w:hAnsi="Times New Roman" w:cs="Times New Roman"/>
          <w:color w:val="000000" w:themeColor="text1"/>
        </w:rPr>
        <w:t xml:space="preserve"> </w:t>
      </w:r>
      <w:r w:rsidR="00E24E44" w:rsidRPr="00E62980">
        <w:rPr>
          <w:rFonts w:ascii="Times New Roman" w:hAnsi="Times New Roman" w:cs="Times New Roman"/>
          <w:color w:val="000000" w:themeColor="text1"/>
        </w:rPr>
        <w:t>Ramadan</w:t>
      </w:r>
      <w:r w:rsidR="008B0216" w:rsidRPr="00E62980">
        <w:rPr>
          <w:rFonts w:ascii="Times New Roman" w:hAnsi="Times New Roman" w:cs="Times New Roman"/>
          <w:color w:val="000000" w:themeColor="text1"/>
        </w:rPr>
        <w:t xml:space="preserve"> fasting</w:t>
      </w:r>
      <w:r w:rsidR="00E24E44" w:rsidRPr="00E62980">
        <w:rPr>
          <w:rFonts w:ascii="Times New Roman" w:hAnsi="Times New Roman" w:cs="Times New Roman"/>
          <w:color w:val="000000" w:themeColor="text1"/>
        </w:rPr>
        <w:t xml:space="preserve"> is an imperfect model for TRF</w:t>
      </w:r>
      <w:r w:rsidR="008B0216" w:rsidRPr="00E62980">
        <w:rPr>
          <w:rFonts w:ascii="Times New Roman" w:hAnsi="Times New Roman" w:cs="Times New Roman"/>
          <w:color w:val="000000" w:themeColor="text1"/>
        </w:rPr>
        <w:t>,</w:t>
      </w:r>
      <w:r w:rsidR="00E24E44" w:rsidRPr="00E62980">
        <w:rPr>
          <w:rFonts w:ascii="Times New Roman" w:hAnsi="Times New Roman" w:cs="Times New Roman"/>
          <w:color w:val="000000" w:themeColor="text1"/>
        </w:rPr>
        <w:t xml:space="preserve"> as food intake is not only limited in duration but </w:t>
      </w:r>
      <w:r w:rsidR="008B0216" w:rsidRPr="00E62980">
        <w:rPr>
          <w:rFonts w:ascii="Times New Roman" w:hAnsi="Times New Roman" w:cs="Times New Roman"/>
          <w:color w:val="000000" w:themeColor="text1"/>
        </w:rPr>
        <w:t>also not permitted during the normal</w:t>
      </w:r>
      <w:r w:rsidR="00E24E44" w:rsidRPr="00E62980">
        <w:rPr>
          <w:rFonts w:ascii="Times New Roman" w:hAnsi="Times New Roman" w:cs="Times New Roman"/>
          <w:color w:val="000000" w:themeColor="text1"/>
        </w:rPr>
        <w:t xml:space="preserve"> active phase</w:t>
      </w:r>
      <w:r w:rsidR="00991408" w:rsidRPr="00E62980">
        <w:rPr>
          <w:rFonts w:ascii="Times New Roman" w:hAnsi="Times New Roman" w:cs="Times New Roman"/>
          <w:color w:val="000000" w:themeColor="text1"/>
        </w:rPr>
        <w:t xml:space="preserve"> for humans</w:t>
      </w:r>
      <w:r w:rsidR="002D2A28" w:rsidRPr="00E62980">
        <w:rPr>
          <w:rFonts w:ascii="Times New Roman" w:hAnsi="Times New Roman" w:cs="Times New Roman"/>
          <w:color w:val="000000" w:themeColor="text1"/>
        </w:rPr>
        <w:t xml:space="preserve">. </w:t>
      </w:r>
      <w:r w:rsidR="008915AC" w:rsidRPr="00E62980">
        <w:rPr>
          <w:rFonts w:ascii="Times New Roman" w:hAnsi="Times New Roman" w:cs="Times New Roman"/>
          <w:color w:val="000000" w:themeColor="text1"/>
        </w:rPr>
        <w:t xml:space="preserve"> </w:t>
      </w:r>
    </w:p>
    <w:p w14:paraId="485773CD" w14:textId="7B01FA3B" w:rsidR="000F24AB" w:rsidRPr="00E62980" w:rsidRDefault="00DE2A60" w:rsidP="005B59E5">
      <w:pPr>
        <w:spacing w:line="480" w:lineRule="auto"/>
        <w:ind w:firstLine="720"/>
        <w:rPr>
          <w:rFonts w:ascii="Times New Roman" w:hAnsi="Times New Roman" w:cs="Times New Roman"/>
        </w:rPr>
      </w:pPr>
      <w:r w:rsidRPr="00E62980">
        <w:rPr>
          <w:rFonts w:ascii="Times New Roman" w:hAnsi="Times New Roman" w:cs="Times New Roman"/>
        </w:rPr>
        <w:t>T</w:t>
      </w:r>
      <w:r w:rsidR="00991408" w:rsidRPr="00E62980">
        <w:rPr>
          <w:rFonts w:ascii="Times New Roman" w:hAnsi="Times New Roman" w:cs="Times New Roman"/>
        </w:rPr>
        <w:t xml:space="preserve">here is much interest in the TRE </w:t>
      </w:r>
      <w:r w:rsidR="00CF6E5A" w:rsidRPr="00E62980">
        <w:rPr>
          <w:rFonts w:ascii="Times New Roman" w:hAnsi="Times New Roman" w:cs="Times New Roman"/>
        </w:rPr>
        <w:t>diet and i</w:t>
      </w:r>
      <w:r w:rsidR="002D73CC" w:rsidRPr="00E62980">
        <w:rPr>
          <w:rFonts w:ascii="Times New Roman" w:hAnsi="Times New Roman" w:cs="Times New Roman"/>
        </w:rPr>
        <w:t>n</w:t>
      </w:r>
      <w:r w:rsidR="00CF6E5A" w:rsidRPr="00E62980">
        <w:rPr>
          <w:rFonts w:ascii="Times New Roman" w:hAnsi="Times New Roman" w:cs="Times New Roman"/>
        </w:rPr>
        <w:t xml:space="preserve">terruptions in food intake </w:t>
      </w:r>
      <w:r w:rsidR="0087166D" w:rsidRPr="00E62980">
        <w:rPr>
          <w:rFonts w:ascii="Times New Roman" w:hAnsi="Times New Roman" w:cs="Times New Roman"/>
        </w:rPr>
        <w:t xml:space="preserve">are known to </w:t>
      </w:r>
      <w:r w:rsidR="00CF6E5A" w:rsidRPr="00E62980">
        <w:rPr>
          <w:rFonts w:ascii="Times New Roman" w:hAnsi="Times New Roman" w:cs="Times New Roman"/>
        </w:rPr>
        <w:t xml:space="preserve">occur during </w:t>
      </w:r>
      <w:r w:rsidRPr="00E62980">
        <w:rPr>
          <w:rFonts w:ascii="Times New Roman" w:hAnsi="Times New Roman" w:cs="Times New Roman"/>
        </w:rPr>
        <w:t xml:space="preserve">pregnancy; however, </w:t>
      </w:r>
      <w:r w:rsidR="000F24AB" w:rsidRPr="00E62980">
        <w:rPr>
          <w:rFonts w:ascii="Times New Roman" w:hAnsi="Times New Roman" w:cs="Times New Roman"/>
        </w:rPr>
        <w:t>research</w:t>
      </w:r>
      <w:r w:rsidR="00C95471" w:rsidRPr="00E62980">
        <w:rPr>
          <w:rFonts w:ascii="Times New Roman" w:hAnsi="Times New Roman" w:cs="Times New Roman"/>
        </w:rPr>
        <w:t xml:space="preserve"> about the effects of </w:t>
      </w:r>
      <w:r w:rsidR="00991408" w:rsidRPr="00E62980">
        <w:rPr>
          <w:rFonts w:ascii="Times New Roman" w:hAnsi="Times New Roman" w:cs="Times New Roman"/>
        </w:rPr>
        <w:t xml:space="preserve">intentional </w:t>
      </w:r>
      <w:r w:rsidR="00C95471" w:rsidRPr="00E62980">
        <w:rPr>
          <w:rFonts w:ascii="Times New Roman" w:hAnsi="Times New Roman" w:cs="Times New Roman"/>
        </w:rPr>
        <w:t xml:space="preserve">fasting during pregnancy </w:t>
      </w:r>
      <w:r w:rsidR="00D60D6B" w:rsidRPr="00E62980">
        <w:rPr>
          <w:rFonts w:ascii="Times New Roman" w:hAnsi="Times New Roman" w:cs="Times New Roman"/>
        </w:rPr>
        <w:t>is</w:t>
      </w:r>
      <w:r w:rsidR="000F24AB" w:rsidRPr="00E62980">
        <w:rPr>
          <w:rFonts w:ascii="Times New Roman" w:hAnsi="Times New Roman" w:cs="Times New Roman"/>
        </w:rPr>
        <w:t xml:space="preserve"> limited </w:t>
      </w:r>
      <w:r w:rsidR="00536356" w:rsidRPr="00E62980">
        <w:rPr>
          <w:rFonts w:ascii="Times New Roman" w:hAnsi="Times New Roman" w:cs="Times New Roman"/>
        </w:rPr>
        <w:t xml:space="preserve">to </w:t>
      </w:r>
      <w:r w:rsidR="00C95471" w:rsidRPr="00E62980">
        <w:rPr>
          <w:rFonts w:ascii="Times New Roman" w:hAnsi="Times New Roman" w:cs="Times New Roman"/>
        </w:rPr>
        <w:t xml:space="preserve">the observance of </w:t>
      </w:r>
      <w:r w:rsidR="00536356" w:rsidRPr="00E62980">
        <w:rPr>
          <w:rFonts w:ascii="Times New Roman" w:hAnsi="Times New Roman" w:cs="Times New Roman"/>
        </w:rPr>
        <w:t>Ramadan</w:t>
      </w:r>
      <w:r w:rsidR="00E73891" w:rsidRPr="00E62980">
        <w:rPr>
          <w:rFonts w:ascii="Times New Roman" w:hAnsi="Times New Roman" w:cs="Times New Roman"/>
        </w:rPr>
        <w:t>, a cross-sectional study about attitudes toward the practice</w:t>
      </w:r>
      <w:r w:rsidR="00601498" w:rsidRPr="00E62980">
        <w:rPr>
          <w:rFonts w:ascii="Times New Roman" w:hAnsi="Times New Roman" w:cs="Times New Roman"/>
        </w:rPr>
        <w:t xml:space="preserve"> </w:t>
      </w:r>
      <w:r w:rsidR="006014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{"citationID":"a26tugg287e","properties":{"formattedCitation":"(12)","plainCitation":"(12)","noteIndex":0},"citationItems":[{"id":492,"uris":["http://zotero.org/users/5073745/items/NHIMJJF6"],"itemData":{"id":492,"type":"article-journal","abstract":"The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M"}],"issued":{"date-parts":[["2022",2,1]]}}}],"schema":"https://github.com/citation-style-language/schema/raw/master/csl-citation.json"} </w:instrText>
      </w:r>
      <w:r w:rsidR="00601498" w:rsidRPr="00E62980">
        <w:rPr>
          <w:rFonts w:ascii="Times New Roman" w:hAnsi="Times New Roman" w:cs="Times New Roman"/>
        </w:rPr>
        <w:fldChar w:fldCharType="separate"/>
      </w:r>
      <w:r w:rsidR="000E1D7F" w:rsidRPr="000E1D7F">
        <w:rPr>
          <w:rFonts w:ascii="Times New Roman" w:hAnsi="Times New Roman" w:cs="Times New Roman"/>
        </w:rPr>
        <w:t>(12)</w:t>
      </w:r>
      <w:r w:rsidR="00601498" w:rsidRPr="00E62980">
        <w:rPr>
          <w:rFonts w:ascii="Times New Roman" w:hAnsi="Times New Roman" w:cs="Times New Roman"/>
        </w:rPr>
        <w:fldChar w:fldCharType="end"/>
      </w:r>
      <w:r w:rsidR="00E73891" w:rsidRPr="00E62980">
        <w:rPr>
          <w:rFonts w:ascii="Times New Roman" w:hAnsi="Times New Roman" w:cs="Times New Roman"/>
        </w:rPr>
        <w:t>,</w:t>
      </w:r>
      <w:r w:rsidR="00CF6E5A" w:rsidRPr="00E62980">
        <w:rPr>
          <w:rFonts w:ascii="Times New Roman" w:hAnsi="Times New Roman" w:cs="Times New Roman"/>
        </w:rPr>
        <w:t xml:space="preserve"> and one case report of fasting</w:t>
      </w:r>
      <w:r w:rsidR="002D73CC" w:rsidRPr="00E62980">
        <w:rPr>
          <w:rFonts w:ascii="Times New Roman" w:hAnsi="Times New Roman" w:cs="Times New Roman"/>
        </w:rPr>
        <w:t xml:space="preserve"> </w:t>
      </w:r>
      <w:r w:rsidR="00E73891" w:rsidRPr="00E62980">
        <w:rPr>
          <w:rFonts w:ascii="Times New Roman" w:hAnsi="Times New Roman" w:cs="Times New Roman"/>
        </w:rPr>
        <w:t>to improve</w:t>
      </w:r>
      <w:r w:rsidRPr="00E62980">
        <w:rPr>
          <w:rFonts w:ascii="Times New Roman" w:hAnsi="Times New Roman" w:cs="Times New Roman"/>
        </w:rPr>
        <w:t xml:space="preserve"> gestational diabetes </w:t>
      </w:r>
      <w:r w:rsidR="00CF6E5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{"citationID":"sOhSbQVk","properties":{"formattedCitation":"(15)","plainCitation":"(15)","noteIndex":0},"citationItems":[{"id":435,"uris":["http://zotero.org/users/5073745/items/MJUJ2CHG"],"itemData":{"id":435,"type":"article-journal","abstract":"Gestational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CF6E5A" w:rsidRPr="00E62980">
        <w:rPr>
          <w:rFonts w:ascii="Times New Roman" w:hAnsi="Times New Roman" w:cs="Times New Roman"/>
        </w:rPr>
        <w:fldChar w:fldCharType="separate"/>
      </w:r>
      <w:r w:rsidR="000E1D7F" w:rsidRPr="000E1D7F">
        <w:rPr>
          <w:rFonts w:ascii="Times New Roman" w:hAnsi="Times New Roman" w:cs="Times New Roman"/>
        </w:rPr>
        <w:t>(15)</w:t>
      </w:r>
      <w:r w:rsidR="00CF6E5A" w:rsidRPr="00E62980">
        <w:rPr>
          <w:rFonts w:ascii="Times New Roman" w:hAnsi="Times New Roman" w:cs="Times New Roman"/>
        </w:rPr>
        <w:fldChar w:fldCharType="end"/>
      </w:r>
      <w:r w:rsidRPr="00E62980">
        <w:rPr>
          <w:rFonts w:ascii="Times New Roman" w:hAnsi="Times New Roman" w:cs="Times New Roman"/>
        </w:rPr>
        <w:t>.</w:t>
      </w:r>
      <w:r w:rsidR="008C0372" w:rsidRPr="00E62980">
        <w:rPr>
          <w:rFonts w:ascii="Times New Roman" w:hAnsi="Times New Roman" w:cs="Times New Roman"/>
        </w:rPr>
        <w:t xml:space="preserve"> </w:t>
      </w:r>
      <w:r w:rsidRPr="00E62980">
        <w:rPr>
          <w:rFonts w:ascii="Times New Roman" w:hAnsi="Times New Roman" w:cs="Times New Roman"/>
        </w:rPr>
        <w:t>D</w:t>
      </w:r>
      <w:r w:rsidR="008C0372" w:rsidRPr="00E62980">
        <w:rPr>
          <w:rFonts w:ascii="Times New Roman" w:hAnsi="Times New Roman" w:cs="Times New Roman"/>
        </w:rPr>
        <w:t xml:space="preserve">etailed </w:t>
      </w:r>
      <w:r w:rsidR="000F24AB" w:rsidRPr="00E62980">
        <w:rPr>
          <w:rFonts w:ascii="Times New Roman" w:hAnsi="Times New Roman" w:cs="Times New Roman"/>
        </w:rPr>
        <w:t>modeling</w:t>
      </w:r>
      <w:r w:rsidR="00F51E14" w:rsidRPr="00E62980">
        <w:rPr>
          <w:rFonts w:ascii="Times New Roman" w:hAnsi="Times New Roman" w:cs="Times New Roman"/>
        </w:rPr>
        <w:t xml:space="preserve"> of</w:t>
      </w:r>
      <w:r w:rsidR="000F24AB" w:rsidRPr="00E62980">
        <w:rPr>
          <w:rFonts w:ascii="Times New Roman" w:hAnsi="Times New Roman" w:cs="Times New Roman"/>
        </w:rPr>
        <w:t xml:space="preserve"> TRF in pregnancy is warranted, as </w:t>
      </w:r>
      <w:r w:rsidR="00A31226" w:rsidRPr="00E62980">
        <w:rPr>
          <w:rFonts w:ascii="Times New Roman" w:hAnsi="Times New Roman" w:cs="Times New Roman"/>
        </w:rPr>
        <w:t>TR</w:t>
      </w:r>
      <w:r w:rsidR="006A42A1" w:rsidRPr="00E62980">
        <w:rPr>
          <w:rFonts w:ascii="Times New Roman" w:hAnsi="Times New Roman" w:cs="Times New Roman"/>
        </w:rPr>
        <w:t>E</w:t>
      </w:r>
      <w:r w:rsidR="00AC4796" w:rsidRPr="00E62980">
        <w:rPr>
          <w:rFonts w:ascii="Times New Roman" w:hAnsi="Times New Roman" w:cs="Times New Roman"/>
        </w:rPr>
        <w:t xml:space="preserve"> is currently thought to</w:t>
      </w:r>
      <w:r w:rsidR="00A31226" w:rsidRPr="00E62980">
        <w:rPr>
          <w:rFonts w:ascii="Times New Roman" w:hAnsi="Times New Roman" w:cs="Times New Roman"/>
        </w:rPr>
        <w:t xml:space="preserve"> </w:t>
      </w:r>
      <w:r w:rsidR="000F24AB" w:rsidRPr="00E62980">
        <w:rPr>
          <w:rFonts w:ascii="Times New Roman" w:hAnsi="Times New Roman" w:cs="Times New Roman"/>
        </w:rPr>
        <w:t>exist in human populations</w:t>
      </w:r>
      <w:r w:rsidR="008259BD" w:rsidRPr="00E62980">
        <w:rPr>
          <w:rFonts w:ascii="Times New Roman" w:hAnsi="Times New Roman" w:cs="Times New Roman"/>
        </w:rPr>
        <w:t xml:space="preserve"> </w:t>
      </w:r>
      <w:r w:rsidR="008259B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{"citationID":"a2j5t6pco2p","properties":{"formattedCitation":"(12, 15)","plainCitation":"(12, 15)","noteIndex":0},"citationItems":[{"id":492,"uris":["http://zotero.org/users/5073745/items/NHIMJJF6"],"itemData":{"id":492,"type":"article-journal","abstract":"The maternal metabolic milieu is challenged during pregnancy and may result in unwarranted metabolic complications. A time-restricted eating (TRE) pattern may optimize the metabolic response to pregnancy by improving glucose metabolism and reducing circulating glucose concentrations, as it does in nonpregnant individuals.The objectives of this study were to 1) assess eating timing in pregnant women; 2) understand the perceptions of adopting a TRE pattern; 3) determine the barriers and support mechanisms for incorporating a TRE pattern; and 4) identify those most willing to adopt a TRE pattern during pregnancy.This was a cross-sectional quantitative and quasi-qualitative online survey study for women who were pregnant at the time of study completion or had given birth in the prior 2 years. Group analyses were performed based off willingness to try a TRE pattern using chi-squared analyses, independent samples t-tests, or an analysis of variance. Three separate reviewers reviewed qualitative responses.A total of 431 women (BMI, 27.5 ± 0.3 kg/m2) completed the study. Of the participating women, 23.7% reported willingness to try a TRE pattern during pregnancy. Top barriers to adopting a TRE pattern during pregnancy were concerns for 1) safety; 2) nausea; and 3) hunger. The highest ranked support mechanisms were: 1) the ability to choose the eating window; 2) more frequent prenatal visits to ensure the health of the baby; and 3) receiving feedback from a dietician/nutritionist. Women who did not identify as White/Caucasian expressed a higher willingness to try a TRE pattern during pregnancy (P = 0.01). Women who were nulliparous expressed a higher willingness to try a TRE pattern (P = 0.05).TRE, an alternative dietary strategy shown to optimize metabolic control, may be effective to prevent and manage pregnancy-related metabolic impairments. To create an effective TRE intervention during pregnancy, the input of pregnant mothers is necessary to increase adherence and acceptability.","container-title":"The Journal of Nutrition","DOI":"10.1093/jn/nxab397","ISSN":"0022-3166","issue":"2","journalAbbreviation":"The Journal of Nutrition","page":"475-483","source":"Silverchair","title":"Assessment of Eating Behaviors and Perceptions of Time-Restricted Eating During Pregnancy","volume":"152","author":[{"family":"Flanagan","given":"Emily W"},{"family":"Kebbe","given":"Maryam"},{"family":"Sparks","given":"Joshua R"},{"family":"Redman","given":"Leanne M"}],"issued":{"date-parts":[["2022",2,1]]}}},{"id":435,"uris":["http://zotero.org/users/5073745/items/MJUJ2CHG"],"itemData":{"id":435,"type":"article-journal","abstract":"Gestational diabetes mellitus (GDM) is a common pregnancy-related condition afflicting 5–36% of pregnancies. It is associated with many morbid maternal and fetal outcomes. Mood dysregulations (MDs, e.g., depression, distress, and anxiety) are common among women with GDM, and they exacerbate its prognosis and hinder its treatment. Hence, in addition to early detection and proper management of GDM, treating the associated MDs is crucial. Maternal hyperglycemia and MDs result from a complex network of genetic, behavioral, and environmental factors. This review briefly explores mechanisms that underlie GDM and prenatal MDs. It also describes the effect of exercise, dietary modification, and intermittent fasting (IF) on metabolic and affective dysfunctions exemplified by a case report. In this patient, interventions such as IF considerably reduced maternal body weight, plasma glucose, and psychological distress without any adverse effects. Thus, IF is one measure that can control GDM and maternal MDs; however, more investigations are warranted.","container-title":"International Journal of Environmental Research and Public Health","DOI":"10.3390/ijerph17249379","ISSN":"1661-7827","issue":"24","journalAbbreviation":"Int J Environ Res Public Health","note":"PMID: 33333828\nPMCID: PMC7765295","page":"9379","source":"PubMed Central","title":"Intermittent Fasting, Dietary Modifications, and Exercise for the Control of Gestational Diabetes and Maternal Mood Dysregulation: A Review and a Case Report","title-short":"Intermittent Fasting, Dietary Modifications, and Exercise for the Control of Gestational Diabetes and Maternal Mood Dysregulation","volume":"17","author":[{"family":"Ali","given":"Amira Mohammed"},{"family":"Kunugi","given":"Hiroshi"}],"issued":{"date-parts":[["2020",12]]}}}],"schema":"https://github.com/citation-style-language/schema/raw/master/csl-citation.json"} </w:instrText>
      </w:r>
      <w:r w:rsidR="008259BD" w:rsidRPr="00E62980">
        <w:rPr>
          <w:rFonts w:ascii="Times New Roman" w:hAnsi="Times New Roman" w:cs="Times New Roman"/>
        </w:rPr>
        <w:fldChar w:fldCharType="separate"/>
      </w:r>
      <w:r w:rsidR="000E1D7F" w:rsidRPr="000E1D7F">
        <w:rPr>
          <w:rFonts w:ascii="Times New Roman" w:hAnsi="Times New Roman" w:cs="Times New Roman"/>
        </w:rPr>
        <w:t>(12, 15)</w:t>
      </w:r>
      <w:r w:rsidR="008259BD" w:rsidRPr="00E62980">
        <w:rPr>
          <w:rFonts w:ascii="Times New Roman" w:hAnsi="Times New Roman" w:cs="Times New Roman"/>
        </w:rPr>
        <w:fldChar w:fldCharType="end"/>
      </w:r>
      <w:r w:rsidR="000F24AB" w:rsidRPr="00E62980">
        <w:rPr>
          <w:rFonts w:ascii="Times New Roman" w:hAnsi="Times New Roman" w:cs="Times New Roman"/>
        </w:rPr>
        <w:t xml:space="preserve"> </w:t>
      </w:r>
      <w:r w:rsidR="00991408" w:rsidRPr="00E62980">
        <w:rPr>
          <w:rFonts w:ascii="Times New Roman" w:hAnsi="Times New Roman" w:cs="Times New Roman"/>
        </w:rPr>
        <w:t xml:space="preserve">yet, long-term </w:t>
      </w:r>
      <w:r w:rsidR="000F24AB" w:rsidRPr="00E62980">
        <w:rPr>
          <w:rFonts w:ascii="Times New Roman" w:hAnsi="Times New Roman" w:cs="Times New Roman"/>
        </w:rPr>
        <w:t>effects are unknown.</w:t>
      </w:r>
    </w:p>
    <w:p w14:paraId="4605D03E" w14:textId="064E15DA" w:rsidR="00A74266" w:rsidRPr="00E62980" w:rsidRDefault="00A74266" w:rsidP="00A74266">
      <w:pPr>
        <w:spacing w:line="480" w:lineRule="auto"/>
        <w:ind w:firstLine="720"/>
        <w:rPr>
          <w:ins w:id="47" w:author="Molly C. MULCAHY" w:date="2023-04-25T16:21:00Z"/>
          <w:rFonts w:ascii="Times New Roman" w:hAnsi="Times New Roman" w:cs="Times New Roman"/>
        </w:rPr>
      </w:pPr>
      <w:ins w:id="48" w:author="Molly C. MULCAHY" w:date="2023-04-25T16:21:00Z">
        <w:r>
          <w:rPr>
            <w:rFonts w:ascii="Times New Roman" w:hAnsi="Times New Roman" w:cs="Times New Roman"/>
          </w:rPr>
          <w:t xml:space="preserve">Other groups have demonstrated that circadian rhythm and entrainment with external cues, like phase shifts in lighting, during gestation can affect perinatal health outcomes in rodent models. In fact, chronic use of photoperiod shifts during gestation and early postnatal life in rats can result in altered oscillations of hormones and behaviors in dams, to impact gestational age and birth weight, and to cause endocrine abnormalities, elevations in mean glucose, and glucose intolerance in adult male offspring </w:t>
        </w:r>
        <w:r>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{"citationID":"a65csqt19u","properties":{"formattedCitation":"(16)","plainCitation":"(16)","noteIndex":0},"citationItems":[{"id":1582,"uris":["http://zotero.org/users/5073745/items/TP35IF7G"],"itemData":{"id":1582,"type":"article-journal","abstract":"Chronic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G."},{"family":"Seron-Ferre","given":"Maria"},{"family":"Torres-Farfan","given":"Claudia"}],"issued":{"date-parts":[["2016",12]]}}}],"schema":"https://github.com/citation-style-language/schema/raw/master/csl-citation.json"} </w:instrText>
      </w:r>
      <w:ins w:id="49" w:author="Molly C. MULCAHY" w:date="2023-04-25T16:21:00Z">
        <w:r>
          <w:rPr>
            <w:rFonts w:ascii="Times New Roman" w:hAnsi="Times New Roman" w:cs="Times New Roman"/>
          </w:rPr>
          <w:fldChar w:fldCharType="separate"/>
        </w:r>
      </w:ins>
      <w:r w:rsidR="000E1D7F" w:rsidRPr="000E1D7F">
        <w:rPr>
          <w:rFonts w:ascii="Times New Roman" w:hAnsi="Times New Roman" w:cs="Times New Roman"/>
        </w:rPr>
        <w:t>(16)</w:t>
      </w:r>
      <w:ins w:id="50" w:author="Molly C. MULCAHY" w:date="2023-04-25T16:21:00Z">
        <w:r>
          <w:rPr>
            <w:rFonts w:ascii="Times New Roman" w:hAnsi="Times New Roman" w:cs="Times New Roman"/>
          </w:rPr>
          <w:fldChar w:fldCharType="end"/>
        </w:r>
        <w:r>
          <w:rPr>
            <w:rFonts w:ascii="Times New Roman" w:hAnsi="Times New Roman" w:cs="Times New Roman"/>
          </w:rPr>
          <w:t xml:space="preserve">. Others have found worsened glycemic health in both </w:t>
        </w:r>
        <w:r>
          <w:rPr>
            <w:rFonts w:ascii="Times New Roman" w:hAnsi="Times New Roman" w:cs="Times New Roman"/>
          </w:rPr>
          <w:lastRenderedPageBreak/>
          <w:t>male and female adult offspring with chronodisruption despite no differences in body weight or litter size</w:t>
        </w:r>
        <w:r>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{"citationID":"a1udii18gch","properties":{"formattedCitation":"(17)","plainCitation":"(17)","noteIndex":0},"citationItems":[{"id":1588,"uris":["http://zotero.org/users/5073745/items/X5JLXWS5"],"itemData":{"id":1588,"type":"article-journal","abstract":"Shift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ins w:id="51" w:author="Molly C. MULCAHY" w:date="2023-04-25T16:21:00Z">
        <w:r>
          <w:rPr>
            <w:rFonts w:ascii="Times New Roman" w:hAnsi="Times New Roman" w:cs="Times New Roman"/>
          </w:rPr>
          <w:fldChar w:fldCharType="separate"/>
        </w:r>
      </w:ins>
      <w:r w:rsidR="000E1D7F" w:rsidRPr="000E1D7F">
        <w:rPr>
          <w:rFonts w:ascii="Times New Roman" w:hAnsi="Times New Roman" w:cs="Times New Roman"/>
        </w:rPr>
        <w:t>(17)</w:t>
      </w:r>
      <w:ins w:id="52" w:author="Molly C. MULCAHY" w:date="2023-04-25T16:21:00Z">
        <w:r>
          <w:rPr>
            <w:rFonts w:ascii="Times New Roman" w:hAnsi="Times New Roman" w:cs="Times New Roman"/>
          </w:rPr>
          <w:fldChar w:fldCharType="end"/>
        </w:r>
        <w:r>
          <w:rPr>
            <w:rFonts w:ascii="Times New Roman" w:hAnsi="Times New Roman" w:cs="Times New Roman"/>
          </w:rPr>
          <w:t>. This is important, because it demonstrates that external cues, impact health outcomes during pregnancy. Light cues are the most powerful zeitgebers, but other external cues like the timing of food intake have</w:t>
        </w:r>
      </w:ins>
      <w:r w:rsidR="00C67A7C">
        <w:rPr>
          <w:rFonts w:ascii="Times New Roman" w:hAnsi="Times New Roman" w:cs="Times New Roman"/>
        </w:rPr>
        <w:t xml:space="preserve"> no</w:t>
      </w:r>
      <w:ins w:id="53" w:author="Molly C. MULCAHY" w:date="2023-04-25T16:21:00Z">
        <w:r>
          <w:rPr>
            <w:rFonts w:ascii="Times New Roman" w:hAnsi="Times New Roman" w:cs="Times New Roman"/>
          </w:rPr>
          <w:t xml:space="preserve">t been investigated in pregnant populations. </w:t>
        </w:r>
      </w:ins>
    </w:p>
    <w:p w14:paraId="48ECB56C" w14:textId="77777777" w:rsidR="00A74266" w:rsidRDefault="00A74266" w:rsidP="003B7482">
      <w:pPr>
        <w:spacing w:line="480" w:lineRule="auto"/>
        <w:ind w:firstLine="720"/>
        <w:rPr>
          <w:ins w:id="54" w:author="Molly C. MULCAHY" w:date="2023-04-25T16:21:00Z"/>
          <w:rFonts w:ascii="Times New Roman" w:hAnsi="Times New Roman" w:cs="Times New Roman"/>
        </w:rPr>
      </w:pPr>
    </w:p>
    <w:p w14:paraId="11DE7FAF" w14:textId="72267B61" w:rsidR="003B7482" w:rsidRPr="00E62980" w:rsidRDefault="00065514" w:rsidP="003B7482">
      <w:pPr>
        <w:spacing w:line="480" w:lineRule="auto"/>
        <w:ind w:firstLine="720"/>
        <w:rPr>
          <w:rFonts w:ascii="Times New Roman" w:hAnsi="Times New Roman" w:cs="Times New Roman"/>
        </w:rPr>
      </w:pPr>
      <w:r w:rsidRPr="00E62980">
        <w:rPr>
          <w:rFonts w:ascii="Times New Roman" w:hAnsi="Times New Roman" w:cs="Times New Roman"/>
        </w:rPr>
        <w:t xml:space="preserve">Previous studies </w:t>
      </w:r>
      <w:r w:rsidR="00536356" w:rsidRPr="00E62980">
        <w:rPr>
          <w:rFonts w:ascii="Times New Roman" w:hAnsi="Times New Roman" w:cs="Times New Roman"/>
        </w:rPr>
        <w:t xml:space="preserve">of maternal diet during pregnancy </w:t>
      </w:r>
      <w:r w:rsidRPr="00E62980">
        <w:rPr>
          <w:rFonts w:ascii="Times New Roman" w:hAnsi="Times New Roman" w:cs="Times New Roman"/>
        </w:rPr>
        <w:t>have focused on dietary restriction or macronutrient excess in pregnancy, with little</w:t>
      </w:r>
      <w:r w:rsidR="002D73CC" w:rsidRPr="00E62980">
        <w:rPr>
          <w:rFonts w:ascii="Times New Roman" w:hAnsi="Times New Roman" w:cs="Times New Roman"/>
        </w:rPr>
        <w:t>-to-no</w:t>
      </w:r>
      <w:r w:rsidRPr="00E62980">
        <w:rPr>
          <w:rFonts w:ascii="Times New Roman" w:hAnsi="Times New Roman" w:cs="Times New Roman"/>
        </w:rPr>
        <w:t xml:space="preserve"> </w:t>
      </w:r>
      <w:r w:rsidR="002D73CC" w:rsidRPr="00E62980">
        <w:rPr>
          <w:rFonts w:ascii="Times New Roman" w:hAnsi="Times New Roman" w:cs="Times New Roman"/>
        </w:rPr>
        <w:t>attention directed toward</w:t>
      </w:r>
      <w:r w:rsidRPr="00E62980">
        <w:rPr>
          <w:rFonts w:ascii="Times New Roman" w:hAnsi="Times New Roman" w:cs="Times New Roman"/>
        </w:rPr>
        <w:t xml:space="preserve"> temporality of food intake. </w:t>
      </w:r>
      <w:r w:rsidR="00B441B0" w:rsidRPr="00E62980">
        <w:rPr>
          <w:rFonts w:ascii="Times New Roman" w:hAnsi="Times New Roman" w:cs="Times New Roman"/>
        </w:rPr>
        <w:t>At the time of this manuscript</w:t>
      </w:r>
      <w:r w:rsidR="00D60D6B" w:rsidRPr="00E62980">
        <w:rPr>
          <w:rFonts w:ascii="Times New Roman" w:hAnsi="Times New Roman" w:cs="Times New Roman"/>
        </w:rPr>
        <w:t xml:space="preserve">, </w:t>
      </w:r>
      <w:r w:rsidR="00AF5ABA" w:rsidRPr="00E62980">
        <w:rPr>
          <w:rFonts w:ascii="Times New Roman" w:hAnsi="Times New Roman" w:cs="Times New Roman"/>
        </w:rPr>
        <w:t xml:space="preserve">two </w:t>
      </w:r>
      <w:r w:rsidR="00D60D6B" w:rsidRPr="00E62980">
        <w:rPr>
          <w:rFonts w:ascii="Times New Roman" w:hAnsi="Times New Roman" w:cs="Times New Roman"/>
        </w:rPr>
        <w:t>stud</w:t>
      </w:r>
      <w:r w:rsidR="00AF5ABA" w:rsidRPr="00E62980">
        <w:rPr>
          <w:rFonts w:ascii="Times New Roman" w:hAnsi="Times New Roman" w:cs="Times New Roman"/>
        </w:rPr>
        <w:t>ies</w:t>
      </w:r>
      <w:r w:rsidR="00D60D6B" w:rsidRPr="00E62980">
        <w:rPr>
          <w:rFonts w:ascii="Times New Roman" w:hAnsi="Times New Roman" w:cs="Times New Roman"/>
        </w:rPr>
        <w:t xml:space="preserve"> of TRF during pregnancy in </w:t>
      </w:r>
      <w:r w:rsidR="00B441B0" w:rsidRPr="00E62980">
        <w:rPr>
          <w:rFonts w:ascii="Times New Roman" w:hAnsi="Times New Roman" w:cs="Times New Roman"/>
        </w:rPr>
        <w:t>rodent</w:t>
      </w:r>
      <w:r w:rsidR="00AC4796" w:rsidRPr="00E62980">
        <w:rPr>
          <w:rFonts w:ascii="Times New Roman" w:hAnsi="Times New Roman" w:cs="Times New Roman"/>
        </w:rPr>
        <w:t xml:space="preserve">s </w:t>
      </w:r>
      <w:r w:rsidR="00D60D6B" w:rsidRPr="00E62980">
        <w:rPr>
          <w:rFonts w:ascii="Times New Roman" w:hAnsi="Times New Roman" w:cs="Times New Roman"/>
        </w:rPr>
        <w:t xml:space="preserve">exist. </w:t>
      </w:r>
      <w:r w:rsidRPr="00E62980">
        <w:rPr>
          <w:rFonts w:ascii="Times New Roman" w:hAnsi="Times New Roman" w:cs="Times New Roman"/>
        </w:rPr>
        <w:t>Th</w:t>
      </w:r>
      <w:r w:rsidR="00AF5ABA" w:rsidRPr="00E62980">
        <w:rPr>
          <w:rFonts w:ascii="Times New Roman" w:hAnsi="Times New Roman" w:cs="Times New Roman"/>
        </w:rPr>
        <w:t>e first emphasized</w:t>
      </w:r>
      <w:r w:rsidRPr="00E62980">
        <w:rPr>
          <w:rFonts w:ascii="Times New Roman" w:hAnsi="Times New Roman" w:cs="Times New Roman"/>
        </w:rPr>
        <w:t xml:space="preserve"> fetal health and </w:t>
      </w:r>
      <w:r w:rsidR="002D73CC" w:rsidRPr="00E62980">
        <w:rPr>
          <w:rFonts w:ascii="Times New Roman" w:hAnsi="Times New Roman" w:cs="Times New Roman"/>
        </w:rPr>
        <w:t xml:space="preserve">was </w:t>
      </w:r>
      <w:r w:rsidRPr="00E62980">
        <w:rPr>
          <w:rFonts w:ascii="Times New Roman" w:hAnsi="Times New Roman" w:cs="Times New Roman"/>
        </w:rPr>
        <w:t>completed in the context of preventing complications from a high fat</w:t>
      </w:r>
      <w:r w:rsidR="003D0BD4" w:rsidRPr="00E62980">
        <w:rPr>
          <w:rFonts w:ascii="Times New Roman" w:hAnsi="Times New Roman" w:cs="Times New Roman"/>
        </w:rPr>
        <w:t>, high sucrose</w:t>
      </w:r>
      <w:r w:rsidRPr="00E62980">
        <w:rPr>
          <w:rFonts w:ascii="Times New Roman" w:hAnsi="Times New Roman" w:cs="Times New Roman"/>
        </w:rPr>
        <w:t xml:space="preserve"> diet</w:t>
      </w:r>
      <w:r w:rsidR="007D1DC6" w:rsidRPr="00E62980">
        <w:rPr>
          <w:rFonts w:ascii="Times New Roman" w:hAnsi="Times New Roman" w:cs="Times New Roman"/>
        </w:rPr>
        <w:t xml:space="preserve"> </w:t>
      </w:r>
      <w:r w:rsidR="00A91D9E" w:rsidRPr="00E62980">
        <w:rPr>
          <w:rFonts w:ascii="Times New Roman" w:hAnsi="Times New Roman" w:cs="Times New Roman"/>
        </w:rPr>
        <w:t>(</w:t>
      </w:r>
      <w:r w:rsidR="007D1DC6"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during gestation</w:t>
      </w:r>
      <w:r w:rsidR="00AC4796" w:rsidRPr="00E62980">
        <w:rPr>
          <w:rFonts w:ascii="Times New Roman" w:hAnsi="Times New Roman" w:cs="Times New Roman"/>
        </w:rPr>
        <w:t xml:space="preserve"> in a rat model</w:t>
      </w:r>
      <w:r w:rsidRPr="00E62980">
        <w:rPr>
          <w:rFonts w:ascii="Times New Roman" w:hAnsi="Times New Roman" w:cs="Times New Roman"/>
        </w:rPr>
        <w:t xml:space="preserve">. Upadhyay and colleagues found that 9-hour TRF </w:t>
      </w:r>
      <w:r w:rsidR="003F0738" w:rsidRPr="00E62980">
        <w:rPr>
          <w:rFonts w:ascii="Times New Roman" w:hAnsi="Times New Roman" w:cs="Times New Roman"/>
        </w:rPr>
        <w:t>improved</w:t>
      </w:r>
      <w:r w:rsidRPr="00E62980">
        <w:rPr>
          <w:rFonts w:ascii="Times New Roman" w:hAnsi="Times New Roman" w:cs="Times New Roman"/>
        </w:rPr>
        <w:t xml:space="preserve"> fetal lung development</w:t>
      </w:r>
      <w:r w:rsidR="00DE2A60" w:rsidRPr="00E62980">
        <w:rPr>
          <w:rFonts w:ascii="Times New Roman" w:hAnsi="Times New Roman" w:cs="Times New Roman"/>
        </w:rPr>
        <w:t xml:space="preserve">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{"citationID":"SIuD29a9","properties":{"formattedCitation":"(18)","plainCitation":"(18)","noteIndex":0},"citationItems":[{"id":362,"uris":["http://zotero.org/users/5073745/items/47W52XS2"],"itemData":{"id":362,"type":"article-journal","abstract":"Maternal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(18)</w:t>
      </w:r>
      <w:r w:rsidR="002D73CC" w:rsidRPr="00E62980">
        <w:rPr>
          <w:rFonts w:ascii="Times New Roman" w:hAnsi="Times New Roman" w:cs="Times New Roman"/>
        </w:rPr>
        <w:fldChar w:fldCharType="end"/>
      </w:r>
      <w:r w:rsidR="002D73CC" w:rsidRPr="00E62980">
        <w:rPr>
          <w:rFonts w:ascii="Times New Roman" w:hAnsi="Times New Roman" w:cs="Times New Roman"/>
        </w:rPr>
        <w:t xml:space="preserve"> and placental oxidative stress markers </w:t>
      </w:r>
      <w:r w:rsidR="002D73CC"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{"citationID":"vO4EhllX","properties":{"formattedCitation":"(19)","plainCitation":"(19)","noteIndex":0},"citationItems":[{"id":266,"uris":["http://zotero.org/users/5073745/items/EC9EJ9LI"],"itemData":{"id":266,"type":"article-journal","abstract":"Maternal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sidR="002D73CC" w:rsidRPr="00E62980">
        <w:rPr>
          <w:rFonts w:ascii="Times New Roman" w:hAnsi="Times New Roman" w:cs="Times New Roman"/>
        </w:rPr>
        <w:fldChar w:fldCharType="separate"/>
      </w:r>
      <w:r w:rsidR="000E1D7F" w:rsidRPr="000E1D7F">
        <w:rPr>
          <w:rFonts w:ascii="Times New Roman" w:hAnsi="Times New Roman" w:cs="Times New Roman"/>
        </w:rPr>
        <w:t>(19)</w:t>
      </w:r>
      <w:r w:rsidR="002D73CC" w:rsidRPr="00E62980">
        <w:rPr>
          <w:rFonts w:ascii="Times New Roman" w:hAnsi="Times New Roman" w:cs="Times New Roman"/>
        </w:rPr>
        <w:fldChar w:fldCharType="end"/>
      </w:r>
      <w:r w:rsidRPr="00E62980">
        <w:rPr>
          <w:rFonts w:ascii="Times New Roman" w:hAnsi="Times New Roman" w:cs="Times New Roman"/>
        </w:rPr>
        <w:t xml:space="preserve"> </w:t>
      </w:r>
      <w:r w:rsidR="005B59E5" w:rsidRPr="00E62980">
        <w:rPr>
          <w:rFonts w:ascii="Times New Roman" w:hAnsi="Times New Roman" w:cs="Times New Roman"/>
        </w:rPr>
        <w:t>at</w:t>
      </w:r>
      <w:r w:rsidRPr="00E62980">
        <w:rPr>
          <w:rFonts w:ascii="Times New Roman" w:hAnsi="Times New Roman" w:cs="Times New Roman"/>
        </w:rPr>
        <w:t xml:space="preserve"> </w:t>
      </w:r>
      <w:r w:rsidR="00B90BD5" w:rsidRPr="00E62980">
        <w:rPr>
          <w:rFonts w:ascii="Times New Roman" w:hAnsi="Times New Roman" w:cs="Times New Roman"/>
        </w:rPr>
        <w:t>embryonic day (</w:t>
      </w:r>
      <w:r w:rsidRPr="00E62980">
        <w:rPr>
          <w:rFonts w:ascii="Times New Roman" w:hAnsi="Times New Roman" w:cs="Times New Roman"/>
        </w:rPr>
        <w:t>E</w:t>
      </w:r>
      <w:r w:rsidR="00B90BD5" w:rsidRPr="00E62980">
        <w:rPr>
          <w:rFonts w:ascii="Times New Roman" w:hAnsi="Times New Roman" w:cs="Times New Roman"/>
        </w:rPr>
        <w:t>)</w:t>
      </w:r>
      <w:r w:rsidRPr="00E62980">
        <w:rPr>
          <w:rFonts w:ascii="Times New Roman" w:hAnsi="Times New Roman" w:cs="Times New Roman"/>
        </w:rPr>
        <w:t xml:space="preserve">18.5 compared to </w:t>
      </w:r>
      <w:r w:rsidRPr="00C67A7C">
        <w:rPr>
          <w:rFonts w:ascii="Times New Roman" w:hAnsi="Times New Roman" w:cs="Times New Roman"/>
          <w:i/>
          <w:iCs/>
        </w:rPr>
        <w:t>ad libitum</w:t>
      </w:r>
      <w:r w:rsidRPr="00E62980">
        <w:rPr>
          <w:rFonts w:ascii="Times New Roman" w:hAnsi="Times New Roman" w:cs="Times New Roman"/>
        </w:rPr>
        <w:t xml:space="preserve"> fed dams</w:t>
      </w:r>
      <w:r w:rsidR="002D73CC" w:rsidRPr="00E62980">
        <w:rPr>
          <w:rFonts w:ascii="Times New Roman" w:hAnsi="Times New Roman" w:cs="Times New Roman"/>
        </w:rPr>
        <w:t>.</w:t>
      </w:r>
      <w:r w:rsidRPr="00E62980">
        <w:rPr>
          <w:rFonts w:ascii="Times New Roman" w:hAnsi="Times New Roman" w:cs="Times New Roman"/>
        </w:rPr>
        <w:t xml:space="preserve"> </w:t>
      </w:r>
      <w:r w:rsidR="005028A1" w:rsidRPr="00E62980">
        <w:rPr>
          <w:rFonts w:ascii="Times New Roman" w:hAnsi="Times New Roman" w:cs="Times New Roman"/>
        </w:rPr>
        <w:t xml:space="preserve">This </w:t>
      </w:r>
      <w:r w:rsidR="00536356" w:rsidRPr="00E62980">
        <w:rPr>
          <w:rFonts w:ascii="Times New Roman" w:hAnsi="Times New Roman" w:cs="Times New Roman"/>
        </w:rPr>
        <w:t>approach</w:t>
      </w:r>
      <w:r w:rsidR="005028A1" w:rsidRPr="00E62980">
        <w:rPr>
          <w:rFonts w:ascii="Times New Roman" w:hAnsi="Times New Roman" w:cs="Times New Roman"/>
        </w:rPr>
        <w:t xml:space="preserve"> did not</w:t>
      </w:r>
      <w:r w:rsidR="00D60D6B" w:rsidRPr="00E62980">
        <w:rPr>
          <w:rFonts w:ascii="Times New Roman" w:hAnsi="Times New Roman" w:cs="Times New Roman"/>
        </w:rPr>
        <w:t xml:space="preserve"> evaluate the </w:t>
      </w:r>
      <w:r w:rsidR="00A31226" w:rsidRPr="00E62980">
        <w:rPr>
          <w:rFonts w:ascii="Times New Roman" w:hAnsi="Times New Roman" w:cs="Times New Roman"/>
        </w:rPr>
        <w:t>long-term</w:t>
      </w:r>
      <w:r w:rsidR="00D60D6B" w:rsidRPr="00E62980">
        <w:rPr>
          <w:rFonts w:ascii="Times New Roman" w:hAnsi="Times New Roman" w:cs="Times New Roman"/>
        </w:rPr>
        <w:t>, postnatal effects of TRF</w:t>
      </w:r>
      <w:r w:rsidR="00536356" w:rsidRPr="00E62980">
        <w:rPr>
          <w:rFonts w:ascii="Times New Roman" w:hAnsi="Times New Roman" w:cs="Times New Roman"/>
        </w:rPr>
        <w:t xml:space="preserve"> and the </w:t>
      </w:r>
      <w:r w:rsidR="008B3E44" w:rsidRPr="00E62980">
        <w:rPr>
          <w:rFonts w:ascii="Times New Roman" w:hAnsi="Times New Roman" w:cs="Times New Roman"/>
        </w:rPr>
        <w:t xml:space="preserve">independent effects </w:t>
      </w:r>
      <w:r w:rsidR="00536356" w:rsidRPr="00E62980">
        <w:rPr>
          <w:rFonts w:ascii="Times New Roman" w:hAnsi="Times New Roman" w:cs="Times New Roman"/>
        </w:rPr>
        <w:t xml:space="preserve">of TRF </w:t>
      </w:r>
      <w:r w:rsidR="008B3E44" w:rsidRPr="00E62980">
        <w:rPr>
          <w:rFonts w:ascii="Times New Roman" w:hAnsi="Times New Roman" w:cs="Times New Roman"/>
        </w:rPr>
        <w:t>are</w:t>
      </w:r>
      <w:r w:rsidR="00D60D6B" w:rsidRPr="00E62980">
        <w:rPr>
          <w:rFonts w:ascii="Times New Roman" w:hAnsi="Times New Roman" w:cs="Times New Roman"/>
        </w:rPr>
        <w:t xml:space="preserve"> </w:t>
      </w:r>
      <w:r w:rsidR="008B319E" w:rsidRPr="00E62980">
        <w:rPr>
          <w:rFonts w:ascii="Times New Roman" w:hAnsi="Times New Roman" w:cs="Times New Roman"/>
        </w:rPr>
        <w:t xml:space="preserve">complicated </w:t>
      </w:r>
      <w:r w:rsidR="00D60D6B" w:rsidRPr="00E62980">
        <w:rPr>
          <w:rFonts w:ascii="Times New Roman" w:hAnsi="Times New Roman" w:cs="Times New Roman"/>
        </w:rPr>
        <w:t xml:space="preserve">by the use of a </w:t>
      </w:r>
      <w:r w:rsidR="00F51E14" w:rsidRPr="00E62980">
        <w:rPr>
          <w:rFonts w:ascii="Times New Roman" w:hAnsi="Times New Roman" w:cs="Times New Roman"/>
        </w:rPr>
        <w:t>high fat</w:t>
      </w:r>
      <w:r w:rsidR="003D0BD4" w:rsidRPr="00E62980">
        <w:rPr>
          <w:rFonts w:ascii="Times New Roman" w:hAnsi="Times New Roman" w:cs="Times New Roman"/>
        </w:rPr>
        <w:t>, high sucrose</w:t>
      </w:r>
      <w:r w:rsidR="00F51E14" w:rsidRPr="00E62980">
        <w:rPr>
          <w:rFonts w:ascii="Times New Roman" w:hAnsi="Times New Roman" w:cs="Times New Roman"/>
        </w:rPr>
        <w:t xml:space="preserve"> diet</w:t>
      </w:r>
      <w:r w:rsidR="007D1DC6" w:rsidRPr="00E62980">
        <w:rPr>
          <w:rFonts w:ascii="Times New Roman" w:hAnsi="Times New Roman" w:cs="Times New Roman"/>
        </w:rPr>
        <w:t>.</w:t>
      </w:r>
      <w:r w:rsidR="00AF5ABA" w:rsidRPr="00E62980">
        <w:rPr>
          <w:rFonts w:ascii="Times New Roman" w:hAnsi="Times New Roman" w:cs="Times New Roman"/>
        </w:rPr>
        <w:t xml:space="preserve"> The second, </w:t>
      </w:r>
      <w:r w:rsidR="00AC4796" w:rsidRPr="00E62980">
        <w:rPr>
          <w:rFonts w:ascii="Times New Roman" w:hAnsi="Times New Roman" w:cs="Times New Roman"/>
        </w:rPr>
        <w:t>also in</w:t>
      </w:r>
      <w:r w:rsidR="00AF5ABA" w:rsidRPr="00E62980">
        <w:rPr>
          <w:rFonts w:ascii="Times New Roman" w:hAnsi="Times New Roman" w:cs="Times New Roman"/>
        </w:rPr>
        <w:t xml:space="preserve"> rats, </w:t>
      </w:r>
      <w:r w:rsidR="00A91D9E" w:rsidRPr="00E62980">
        <w:rPr>
          <w:rFonts w:ascii="Times New Roman" w:hAnsi="Times New Roman" w:cs="Times New Roman"/>
        </w:rPr>
        <w:t>evaluated 12 hour access in light and dark cycles to a chow diet during pregnancy and followed male and female resultant offspring until 150 days of age</w:t>
      </w:r>
      <w:r w:rsidR="00866A23" w:rsidRPr="00E62980">
        <w:rPr>
          <w:rFonts w:ascii="Times New Roman" w:hAnsi="Times New Roman" w:cs="Times New Roman"/>
        </w:rPr>
        <w:t xml:space="preserve"> </w:t>
      </w:r>
      <w:r w:rsidR="00A91D9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{"citationID":"a5csm7478l","properties":{"formattedCitation":"(20)","plainCitation":"(20)","noteIndex":0},"citationItems":[{"id":485,"uris":["http://zotero.org/users/5073745/items/H2SF844K"],"itemData":{"id":485,"type":"article-journal","abstract":"Maternal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A91D9E" w:rsidRPr="00E62980">
        <w:rPr>
          <w:rFonts w:ascii="Times New Roman" w:hAnsi="Times New Roman" w:cs="Times New Roman"/>
        </w:rPr>
        <w:fldChar w:fldCharType="separate"/>
      </w:r>
      <w:r w:rsidR="000E1D7F" w:rsidRPr="000E1D7F">
        <w:rPr>
          <w:rFonts w:ascii="Times New Roman" w:hAnsi="Times New Roman" w:cs="Times New Roman"/>
        </w:rPr>
        <w:t>(20)</w:t>
      </w:r>
      <w:r w:rsidR="00A91D9E" w:rsidRPr="00E62980">
        <w:rPr>
          <w:rFonts w:ascii="Times New Roman" w:hAnsi="Times New Roman" w:cs="Times New Roman"/>
        </w:rPr>
        <w:fldChar w:fldCharType="end"/>
      </w:r>
      <w:r w:rsidR="00A91D9E" w:rsidRPr="00E62980">
        <w:rPr>
          <w:rFonts w:ascii="Times New Roman" w:hAnsi="Times New Roman" w:cs="Times New Roman"/>
        </w:rPr>
        <w:t xml:space="preserve">. </w:t>
      </w:r>
      <w:r w:rsidR="00501FC7" w:rsidRPr="00E62980">
        <w:rPr>
          <w:rFonts w:ascii="Times New Roman" w:hAnsi="Times New Roman" w:cs="Times New Roman"/>
        </w:rPr>
        <w:t xml:space="preserve">Adult female offspring of dams fed in the dark cycle with TRF were found to be glucose intolerant </w:t>
      </w:r>
      <w:r w:rsidR="00501FC7" w:rsidRPr="00E62980">
        <w:rPr>
          <w:rFonts w:ascii="Times New Roman" w:hAnsi="Times New Roman" w:cs="Times New Roman"/>
          <w:i/>
          <w:iCs/>
        </w:rPr>
        <w:t>in vivo</w:t>
      </w:r>
      <w:r w:rsidR="00501FC7" w:rsidRPr="00E62980">
        <w:rPr>
          <w:rFonts w:ascii="Times New Roman" w:hAnsi="Times New Roman" w:cs="Times New Roman"/>
        </w:rPr>
        <w:t xml:space="preserve">, and reduced glucose stimulated </w:t>
      </w:r>
      <w:ins w:id="55" w:author="Mulcahy, Molly" w:date="2023-04-03T09:42:00Z">
        <w:r w:rsidR="00CA79D5">
          <w:rPr>
            <w:rFonts w:ascii="Times New Roman" w:hAnsi="Times New Roman" w:cs="Times New Roman"/>
          </w:rPr>
          <w:t>insulin</w:t>
        </w:r>
        <w:r w:rsidR="00CA79D5" w:rsidRPr="00E62980">
          <w:rPr>
            <w:rFonts w:ascii="Times New Roman" w:hAnsi="Times New Roman" w:cs="Times New Roman"/>
          </w:rPr>
          <w:t xml:space="preserve"> </w:t>
        </w:r>
      </w:ins>
      <w:r w:rsidR="00501FC7" w:rsidRPr="00E62980">
        <w:rPr>
          <w:rFonts w:ascii="Times New Roman" w:hAnsi="Times New Roman" w:cs="Times New Roman"/>
        </w:rPr>
        <w:t xml:space="preserve">secretion </w:t>
      </w:r>
      <w:r w:rsidR="00501FC7" w:rsidRPr="00E62980">
        <w:rPr>
          <w:rFonts w:ascii="Times New Roman" w:hAnsi="Times New Roman" w:cs="Times New Roman"/>
          <w:i/>
          <w:iCs/>
        </w:rPr>
        <w:t>in vitro</w:t>
      </w:r>
      <w:r w:rsidR="00501FC7" w:rsidRPr="00E62980">
        <w:rPr>
          <w:rFonts w:ascii="Times New Roman" w:hAnsi="Times New Roman" w:cs="Times New Roman"/>
        </w:rPr>
        <w:t xml:space="preserve"> in both male and female offspring islets.</w:t>
      </w:r>
      <w:r w:rsidR="00AF5ABA" w:rsidRPr="00E62980">
        <w:rPr>
          <w:rFonts w:ascii="Times New Roman" w:hAnsi="Times New Roman" w:cs="Times New Roman"/>
        </w:rPr>
        <w:t xml:space="preserve"> </w:t>
      </w:r>
      <w:r w:rsidR="003D0A97" w:rsidRPr="00E62980">
        <w:rPr>
          <w:rFonts w:ascii="Times New Roman" w:hAnsi="Times New Roman" w:cs="Times New Roman"/>
        </w:rPr>
        <w:t>altered</w:t>
      </w:r>
      <w:r w:rsidR="00211610" w:rsidRPr="00E62980">
        <w:rPr>
          <w:rFonts w:ascii="Times New Roman" w:hAnsi="Times New Roman" w:cs="Times New Roman"/>
        </w:rPr>
        <w:t xml:space="preserve"> glucose metabolism in </w:t>
      </w:r>
      <w:r w:rsidR="003D0A97" w:rsidRPr="00E62980">
        <w:rPr>
          <w:rFonts w:ascii="Times New Roman" w:hAnsi="Times New Roman" w:cs="Times New Roman"/>
        </w:rPr>
        <w:t xml:space="preserve">adult offspring of TRF fed dams </w:t>
      </w:r>
      <w:r w:rsidR="00430B7D"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{"citationID":"a1qegsl6g31","properties":{"formattedCitation":"(20)","plainCitation":"(20)","noteIndex":0},"citationItems":[{"id":485,"uris":["http://zotero.org/users/5073745/items/H2SF844K"],"itemData":{"id":485,"type":"article-journal","abstract":"Maternal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430B7D" w:rsidRPr="00E62980">
        <w:rPr>
          <w:rFonts w:ascii="Times New Roman" w:hAnsi="Times New Roman" w:cs="Times New Roman"/>
        </w:rPr>
        <w:fldChar w:fldCharType="separate"/>
      </w:r>
      <w:r w:rsidR="000E1D7F" w:rsidRPr="000E1D7F">
        <w:rPr>
          <w:rFonts w:ascii="Times New Roman" w:hAnsi="Times New Roman" w:cs="Times New Roman"/>
        </w:rPr>
        <w:t>(20)</w:t>
      </w:r>
      <w:r w:rsidR="00430B7D" w:rsidRPr="00E62980">
        <w:rPr>
          <w:rFonts w:ascii="Times New Roman" w:hAnsi="Times New Roman" w:cs="Times New Roman"/>
        </w:rPr>
        <w:fldChar w:fldCharType="end"/>
      </w:r>
      <w:r w:rsidR="00430B7D" w:rsidRPr="00E62980">
        <w:rPr>
          <w:rFonts w:ascii="Times New Roman" w:hAnsi="Times New Roman" w:cs="Times New Roman"/>
        </w:rPr>
        <w:t>.</w:t>
      </w:r>
      <w:r w:rsidR="003D0A97" w:rsidRPr="00E62980">
        <w:rPr>
          <w:rFonts w:ascii="Times New Roman" w:hAnsi="Times New Roman" w:cs="Times New Roman"/>
        </w:rPr>
        <w:t xml:space="preserve"> However, this study </w:t>
      </w:r>
      <w:ins w:id="56" w:author="Mulcahy, Molly" w:date="2023-04-10T10:59:00Z">
        <w:r w:rsidR="00D17274">
          <w:rPr>
            <w:rFonts w:ascii="Times New Roman" w:hAnsi="Times New Roman" w:cs="Times New Roman"/>
          </w:rPr>
          <w:t>only assessed</w:t>
        </w:r>
      </w:ins>
      <w:ins w:id="57" w:author="Mulcahy, Molly" w:date="2023-04-10T10:33:00Z">
        <w:r w:rsidR="00A963CD">
          <w:rPr>
            <w:rFonts w:ascii="Times New Roman" w:hAnsi="Times New Roman" w:cs="Times New Roman"/>
          </w:rPr>
          <w:t xml:space="preserve"> offspring body composition </w:t>
        </w:r>
      </w:ins>
      <w:ins w:id="58" w:author="Mulcahy, Molly" w:date="2023-04-10T10:59:00Z">
        <w:r w:rsidR="00D17274">
          <w:rPr>
            <w:rFonts w:ascii="Times New Roman" w:hAnsi="Times New Roman" w:cs="Times New Roman"/>
          </w:rPr>
          <w:t>at birth and once during adulthood. It also di</w:t>
        </w:r>
      </w:ins>
      <w:ins w:id="59" w:author="Mulcahy, Molly" w:date="2023-04-10T11:00:00Z">
        <w:r w:rsidR="00D17274">
          <w:rPr>
            <w:rFonts w:ascii="Times New Roman" w:hAnsi="Times New Roman" w:cs="Times New Roman"/>
          </w:rPr>
          <w:t>d not evaluate</w:t>
        </w:r>
      </w:ins>
      <w:ins w:id="60" w:author="Mulcahy, Molly" w:date="2023-04-10T10:33:00Z">
        <w:r w:rsidR="00A963CD">
          <w:rPr>
            <w:rFonts w:ascii="Times New Roman" w:hAnsi="Times New Roman" w:cs="Times New Roman"/>
          </w:rPr>
          <w:t xml:space="preserve"> glycemic health until late adulthood,</w:t>
        </w:r>
      </w:ins>
      <w:ins w:id="61" w:author="Mulcahy, Molly" w:date="2023-04-10T10:34:00Z">
        <w:r w:rsidR="00A963CD">
          <w:rPr>
            <w:rFonts w:ascii="Times New Roman" w:hAnsi="Times New Roman" w:cs="Times New Roman"/>
          </w:rPr>
          <w:t xml:space="preserve"> leaving the developmental trajectory of gestational-eTRF exposed offspring unexamined. </w:t>
        </w:r>
      </w:ins>
    </w:p>
    <w:p w14:paraId="4F625DA6" w14:textId="68F2FBA2" w:rsidR="00A54854" w:rsidRPr="00E62980" w:rsidRDefault="00A54854" w:rsidP="003C0CFA">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 effects of TRF in </w:t>
      </w:r>
      <w:r w:rsidR="00A31226" w:rsidRPr="00E62980">
        <w:rPr>
          <w:rFonts w:ascii="Times New Roman" w:hAnsi="Times New Roman" w:cs="Times New Roman"/>
        </w:rPr>
        <w:t xml:space="preserve">non-pregnant </w:t>
      </w:r>
      <w:r w:rsidRPr="00E62980">
        <w:rPr>
          <w:rFonts w:ascii="Times New Roman" w:hAnsi="Times New Roman" w:cs="Times New Roman"/>
        </w:rPr>
        <w:t>human populations are inconsistent</w:t>
      </w:r>
      <w:r w:rsidR="008B3E44" w:rsidRPr="00E62980">
        <w:rPr>
          <w:rFonts w:ascii="Times New Roman" w:hAnsi="Times New Roman" w:cs="Times New Roman"/>
        </w:rPr>
        <w:t>.</w:t>
      </w:r>
      <w:r w:rsidRPr="00E62980">
        <w:rPr>
          <w:rFonts w:ascii="Times New Roman" w:hAnsi="Times New Roman" w:cs="Times New Roman"/>
        </w:rPr>
        <w:t xml:space="preserve"> </w:t>
      </w:r>
      <w:r w:rsidR="008B3E44" w:rsidRPr="00E62980">
        <w:rPr>
          <w:rFonts w:ascii="Times New Roman" w:hAnsi="Times New Roman" w:cs="Times New Roman"/>
        </w:rPr>
        <w:t>Some</w:t>
      </w:r>
      <w:r w:rsidRPr="00E62980">
        <w:rPr>
          <w:rFonts w:ascii="Times New Roman" w:hAnsi="Times New Roman" w:cs="Times New Roman"/>
        </w:rPr>
        <w:t xml:space="preserve"> TRF trials </w:t>
      </w:r>
      <w:r w:rsidR="008B3E44" w:rsidRPr="00E62980">
        <w:rPr>
          <w:rFonts w:ascii="Times New Roman" w:hAnsi="Times New Roman" w:cs="Times New Roman"/>
        </w:rPr>
        <w:t>result in</w:t>
      </w:r>
      <w:r w:rsidRPr="00E62980">
        <w:rPr>
          <w:rFonts w:ascii="Times New Roman" w:hAnsi="Times New Roman" w:cs="Times New Roman"/>
        </w:rPr>
        <w:t xml:space="preserve"> significant weight loss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m0ta1m75e","properties":{"formattedCitation":"(21\\uc0\\u8211{}24)","plainCitation":"(21–24)","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(21–24)</w:t>
      </w:r>
      <w:r w:rsidRPr="00E62980">
        <w:rPr>
          <w:rFonts w:ascii="Times New Roman" w:hAnsi="Times New Roman" w:cs="Times New Roman"/>
        </w:rPr>
        <w:fldChar w:fldCharType="end"/>
      </w:r>
      <w:r w:rsidRPr="00E62980">
        <w:rPr>
          <w:rFonts w:ascii="Times New Roman" w:hAnsi="Times New Roman" w:cs="Times New Roman"/>
        </w:rPr>
        <w:t xml:space="preserve"> while others do not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{"citationID":"a2iv8pf8rdc","properties":{"formattedCitation":"(25\\uc0\\u8211{}27)","plainCitation":"(25–27)","noteIndex":0},"citationItems":[{"id":95,"uris":["http://zotero.org/users/5073745/items/FG9B25RM"],"itemData":{"id":95,"type":"article-journal","abstract":"This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(25–27)</w:t>
      </w:r>
      <w:r w:rsidRPr="00E62980">
        <w:rPr>
          <w:rFonts w:ascii="Times New Roman" w:hAnsi="Times New Roman" w:cs="Times New Roman"/>
        </w:rPr>
        <w:fldChar w:fldCharType="end"/>
      </w:r>
      <w:r w:rsidRPr="00E62980">
        <w:rPr>
          <w:rFonts w:ascii="Times New Roman" w:hAnsi="Times New Roman" w:cs="Times New Roman"/>
        </w:rPr>
        <w:t>. Similarly, insulin sensitization results in some</w:t>
      </w:r>
      <w:r w:rsidR="004F2D68" w:rsidRPr="00E62980">
        <w:rPr>
          <w:rFonts w:ascii="Times New Roman" w:hAnsi="Times New Roman" w:cs="Times New Roman"/>
        </w:rPr>
        <w:t xml:space="preserv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{"citationID":"8MsH9gpy","properties":{"formattedCitation":"(21, 27\\uc0\\u8211{}30)","plainCitation":"(21, 27–30)","noteIndex":0},"citationItems":[{"id":313,"uris":["http://zotero.org/users/5073745/items/XCTAMLBK"],"itemData":{"id":313,"type":"article-journal","container-title":"Cell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M."}],"issued":{"date-parts":[["2018",6,5]]}}},{"id":77,"uris":["http://zotero.org/users/5073745/items/HGXPTAC6"],"itemData":{"id":77,"type":"article-journal","abstract":"In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(21, 27–30)</w:t>
      </w:r>
      <w:r w:rsidRPr="00E62980">
        <w:rPr>
          <w:rFonts w:ascii="Times New Roman" w:hAnsi="Times New Roman" w:cs="Times New Roman"/>
        </w:rPr>
        <w:fldChar w:fldCharType="end"/>
      </w:r>
      <w:r w:rsidRPr="00E62980">
        <w:rPr>
          <w:rFonts w:ascii="Times New Roman" w:hAnsi="Times New Roman" w:cs="Times New Roman"/>
        </w:rPr>
        <w:t xml:space="preserve">, but not all trials of TRF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{"citationID":"a3s8d0lod7","properties":{"formattedCitation":"(22, 26)","plainCitation":"(22, 26)","noteIndex":0},"citationItems":[{"id":506,"uris":["http://zotero.org/users/5073745/items/JQGFN28M"],"itemData":{"id":506,"type":"article-journal","abstract":"BACKGROUND:\nTime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(22, 26)</w:t>
      </w:r>
      <w:r w:rsidRPr="00E62980">
        <w:rPr>
          <w:rFonts w:ascii="Times New Roman" w:hAnsi="Times New Roman" w:cs="Times New Roman"/>
        </w:rPr>
        <w:fldChar w:fldCharType="end"/>
      </w:r>
      <w:r w:rsidRPr="00E62980">
        <w:rPr>
          <w:rFonts w:ascii="Times New Roman" w:hAnsi="Times New Roman" w:cs="Times New Roman"/>
        </w:rPr>
        <w:t xml:space="preserve">. </w:t>
      </w:r>
      <w:commentRangeStart w:id="62"/>
      <w:r w:rsidRPr="00E62980">
        <w:rPr>
          <w:rFonts w:ascii="Times New Roman" w:hAnsi="Times New Roman" w:cs="Times New Roman"/>
        </w:rPr>
        <w:t>The</w:t>
      </w:r>
      <w:ins w:id="63" w:author="Mulcahy, Molly" w:date="2023-04-10T10:01:00Z">
        <w:r w:rsidR="000F5C24">
          <w:rPr>
            <w:rFonts w:ascii="Times New Roman" w:hAnsi="Times New Roman" w:cs="Times New Roman"/>
          </w:rPr>
          <w:t xml:space="preserve"> duration and timinig of feeding windows for</w:t>
        </w:r>
      </w:ins>
      <w:r w:rsidRPr="00E62980">
        <w:rPr>
          <w:rFonts w:ascii="Times New Roman" w:hAnsi="Times New Roman" w:cs="Times New Roman"/>
        </w:rPr>
        <w:t xml:space="preserve"> TR</w:t>
      </w:r>
      <w:ins w:id="64" w:author="Mulcahy, Molly" w:date="2023-04-10T10:01:00Z">
        <w:r w:rsidR="000F5C24">
          <w:rPr>
            <w:rFonts w:ascii="Times New Roman" w:hAnsi="Times New Roman" w:cs="Times New Roman"/>
          </w:rPr>
          <w:t>F</w:t>
        </w:r>
      </w:ins>
      <w:r w:rsidRPr="00E62980">
        <w:rPr>
          <w:rFonts w:ascii="Times New Roman" w:hAnsi="Times New Roman" w:cs="Times New Roman"/>
        </w:rPr>
        <w:t xml:space="preserve"> employed in human </w:t>
      </w:r>
      <w:r w:rsidR="00C67A7C">
        <w:rPr>
          <w:rFonts w:ascii="Times New Roman" w:hAnsi="Times New Roman" w:cs="Times New Roman"/>
        </w:rPr>
        <w:t>can</w:t>
      </w:r>
      <w:ins w:id="65" w:author="Mulcahy, Molly" w:date="2023-04-10T10:02:00Z">
        <w:r w:rsidR="000F5C24">
          <w:rPr>
            <w:rFonts w:ascii="Times New Roman" w:hAnsi="Times New Roman" w:cs="Times New Roman"/>
          </w:rPr>
          <w:t xml:space="preserve"> vary.</w:t>
        </w:r>
      </w:ins>
      <w:r w:rsidR="00C67A7C">
        <w:rPr>
          <w:rFonts w:ascii="Times New Roman" w:hAnsi="Times New Roman" w:cs="Times New Roman"/>
        </w:rPr>
        <w:t xml:space="preserve"> </w:t>
      </w:r>
      <w:ins w:id="66" w:author="Mulcahy, Molly" w:date="2023-04-10T10:02:00Z">
        <w:r w:rsidR="000F5C24">
          <w:rPr>
            <w:rFonts w:ascii="Times New Roman" w:hAnsi="Times New Roman" w:cs="Times New Roman"/>
          </w:rPr>
          <w:t>Lengths</w:t>
        </w:r>
      </w:ins>
      <w:r w:rsidRPr="00E62980">
        <w:rPr>
          <w:rFonts w:ascii="Times New Roman" w:hAnsi="Times New Roman" w:cs="Times New Roman"/>
        </w:rPr>
        <w:t xml:space="preserve"> of feeding wind</w:t>
      </w:r>
      <w:ins w:id="67" w:author="Mulcahy, Molly" w:date="2023-04-10T10:02:00Z">
        <w:r w:rsidR="000F5C24">
          <w:rPr>
            <w:rFonts w:ascii="Times New Roman" w:hAnsi="Times New Roman" w:cs="Times New Roman"/>
          </w:rPr>
          <w:t>o</w:t>
        </w:r>
      </w:ins>
      <w:del w:id="68" w:author="Mulcahy, Molly" w:date="2023-04-10T10:02:00Z">
        <w:r w:rsidRPr="00E62980" w:rsidDel="000F5C24">
          <w:rPr>
            <w:rFonts w:ascii="Times New Roman" w:hAnsi="Times New Roman" w:cs="Times New Roman"/>
          </w:rPr>
          <w:delText>o</w:delText>
        </w:r>
      </w:del>
      <w:r w:rsidRPr="00E62980">
        <w:rPr>
          <w:rFonts w:ascii="Times New Roman" w:hAnsi="Times New Roman" w:cs="Times New Roman"/>
        </w:rPr>
        <w:t>w</w:t>
      </w:r>
      <w:ins w:id="69" w:author="Mulcahy, Molly" w:date="2023-04-10T10:02:00Z">
        <w:r w:rsidR="000F5C24">
          <w:rPr>
            <w:rFonts w:ascii="Times New Roman" w:hAnsi="Times New Roman" w:cs="Times New Roman"/>
          </w:rPr>
          <w:t>s can vary between</w:t>
        </w:r>
      </w:ins>
      <w:r w:rsidR="00192508" w:rsidRPr="00E62980">
        <w:rPr>
          <w:rFonts w:ascii="Times New Roman" w:hAnsi="Times New Roman" w:cs="Times New Roman"/>
        </w:rPr>
        <w:t xml:space="preserve"> </w:t>
      </w:r>
      <w:r w:rsidR="00991408" w:rsidRPr="00E62980">
        <w:rPr>
          <w:rFonts w:ascii="Times New Roman" w:hAnsi="Times New Roman" w:cs="Times New Roman"/>
        </w:rPr>
        <w:t>4</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{"citationID":"agrv03bvhm","properties":{"formattedCitation":"(21)","plainCitation":"(21)","noteIndex":0},"citationItems":[{"id":313,"uris":["http://zotero.org/users/5073745/items/XCTAMLBK"],"itemData":{"id":313,"type":"article-journal","container-title":"Cell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(21)</w:t>
      </w:r>
      <w:r w:rsidR="000F5C24">
        <w:rPr>
          <w:rFonts w:ascii="Times New Roman" w:hAnsi="Times New Roman" w:cs="Times New Roman"/>
        </w:rPr>
        <w:fldChar w:fldCharType="end"/>
      </w:r>
      <w:ins w:id="70" w:author="Mulcahy, Molly" w:date="2023-04-10T10:06:00Z">
        <w:r w:rsidR="000F5C24">
          <w:rPr>
            <w:rFonts w:ascii="Times New Roman" w:hAnsi="Times New Roman" w:cs="Times New Roman"/>
          </w:rPr>
          <w:t xml:space="preserve"> and </w:t>
        </w:r>
      </w:ins>
      <w:del w:id="71" w:author="Mulcahy, Molly" w:date="2023-04-10T10:06:00Z">
        <w:r w:rsidR="00991408" w:rsidRPr="00E62980" w:rsidDel="000F5C24">
          <w:rPr>
            <w:rFonts w:ascii="Times New Roman" w:hAnsi="Times New Roman" w:cs="Times New Roman"/>
          </w:rPr>
          <w:delText>-</w:delText>
        </w:r>
      </w:del>
      <w:r w:rsidR="00991408" w:rsidRPr="00E62980">
        <w:rPr>
          <w:rFonts w:ascii="Times New Roman" w:hAnsi="Times New Roman" w:cs="Times New Roman"/>
        </w:rPr>
        <w:t>12 hours</w:t>
      </w:r>
      <w:r w:rsidR="000F5C2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{"citationID":"au181thub8","properties":{"formattedCitation":"(23)","plainCitation":"(23)","noteIndex":0},"citationItems":[{"id":374,"uris":["http://zotero.org/users/5073745/items/GMSMYKD4"],"itemData":{"id":374,"type":"article-journal","abstract":"A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benefits","volume":"22","author":[{"family":"Gill","given":"Shubhroz"},{"family":"Panda","given":"Satchidananda"}],"issued":{"date-parts":[["2015",11,3]]}}}],"schema":"https://github.com/citation-style-language/schema/raw/master/csl-citation.json"} </w:instrText>
      </w:r>
      <w:r w:rsidR="000F5C24">
        <w:rPr>
          <w:rFonts w:ascii="Times New Roman" w:hAnsi="Times New Roman" w:cs="Times New Roman"/>
        </w:rPr>
        <w:fldChar w:fldCharType="separate"/>
      </w:r>
      <w:r w:rsidR="000E1D7F" w:rsidRPr="000E1D7F">
        <w:rPr>
          <w:rFonts w:ascii="Times New Roman" w:hAnsi="Times New Roman" w:cs="Times New Roman"/>
        </w:rPr>
        <w:t>(23)</w:t>
      </w:r>
      <w:r w:rsidR="000F5C24">
        <w:rPr>
          <w:rFonts w:ascii="Times New Roman" w:hAnsi="Times New Roman" w:cs="Times New Roman"/>
        </w:rPr>
        <w:fldChar w:fldCharType="end"/>
      </w:r>
      <w:r w:rsidRPr="00E62980">
        <w:rPr>
          <w:rFonts w:ascii="Times New Roman" w:hAnsi="Times New Roman" w:cs="Times New Roman"/>
        </w:rPr>
        <w:t xml:space="preserve">, </w:t>
      </w:r>
      <w:ins w:id="72" w:author="Mulcahy, Molly" w:date="2023-04-10T10:06:00Z">
        <w:r w:rsidR="000F5C24">
          <w:rPr>
            <w:rFonts w:ascii="Times New Roman" w:hAnsi="Times New Roman" w:cs="Times New Roman"/>
          </w:rPr>
          <w:t>the</w:t>
        </w:r>
      </w:ins>
      <w:r w:rsidR="00C67A7C">
        <w:rPr>
          <w:rFonts w:ascii="Times New Roman" w:hAnsi="Times New Roman" w:cs="Times New Roman"/>
        </w:rPr>
        <w:t xml:space="preserve"> </w:t>
      </w:r>
      <w:r w:rsidRPr="00E62980">
        <w:rPr>
          <w:rFonts w:ascii="Times New Roman" w:hAnsi="Times New Roman" w:cs="Times New Roman"/>
        </w:rPr>
        <w:t xml:space="preserve">feeding window </w:t>
      </w:r>
      <w:ins w:id="73" w:author="Mulcahy, Molly" w:date="2023-04-10T10:06:00Z">
        <w:r w:rsidR="000F5C24">
          <w:rPr>
            <w:rFonts w:ascii="Times New Roman" w:hAnsi="Times New Roman" w:cs="Times New Roman"/>
          </w:rPr>
          <w:t xml:space="preserve">can be </w:t>
        </w:r>
      </w:ins>
      <w:r w:rsidRPr="00E62980">
        <w:rPr>
          <w:rFonts w:ascii="Times New Roman" w:hAnsi="Times New Roman" w:cs="Times New Roman"/>
        </w:rPr>
        <w:t>early</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{"citationID":"aqpj5oeu38","properties":{"formattedCitation":"(27\\uc0\\u8211{}29, 31)","plainCitation":"(27–29, 31)","noteIndex":0},"citationItems":[{"id":385,"uris":["http://zotero.org/users/5073745/items/E89CVTH5"],"itemData":{"id":385,"type":"article-journal","abstract":"Objective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M."}],"issued":{"date-parts":[["2018",6,5]]}}},{"id":237,"uris":["http://zotero.org/users/5073745/items/VZMS82L6"],"itemData":{"id":237,"type":"article-journal","abstract":"Time-restricted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humans.","container-title":"Nutrients","DOI":"10.3390/nu11061234","issue":"6","language":"en","license":"http://creativecommons.org/licenses/by/3.0/","page":"1234","source":"www.mdpi.com","title":"Early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M."}],"issued":{"date-parts":[["2019",6]]}}},{"id":245,"uris":["http://zotero.org/users/5073745/items/NM5GTE54"],"itemData":{"id":245,"type":"article-journal","abstract":"Objective Eating earlier in the daytime to align with circadian rhythms in metabolism enhances weight loss. However, it is unknown whether these benefits are mediated through increased energy expenditure or decreased food intake. Therefore, this study performed the first randomized trial to determine how meal timing affects 24-hour energy metabolism when food intake and meal frequency are matched. Methods Eleven adults with overweight practiced both early time-restricted feeding (eTRF) (eating from 8 am to 2 pm) and a control schedule (eating from 8 am to 8 pm) for 4 days each. On the fourth day, 24-hour energy expenditure and substrate oxidation were measured by whole-room indirect calorimetry, in conjunction with appetite and metabolic hormones. Results eTRF did not affect 24-hour energy expenditure (Δ = 10 ± 16 kcal/d; P = 0.55). Despite the longer daily fast (intermittent fasting), eTRF decreased mean ghrelin levels by 32 ± 10 pg/mL (P = 0.006), made hunger more even-keeled (P = 0.006), and tended to increase fullness (P = 0.06-0.10) and decrease the desire to eat (P = 0.08). eTRF also increased metabolic flexibility (P = 0.0006) and decreased the 24-hour nonprotein respiratory quotient (Δ = −0.021 ± 0.010; P = 0.05). Conclusions Meal-timing interventions facilitate weight loss primarily by decreasing appetite rather than by increasing energy expenditure. eTRF may also increase fat loss by increasing fat oxidation.","container-title":"Obesity","DOI":"10.1002/oby.22518","ISSN":"1930-739X","issue":"8","language":"en","license":"© 2019 The Obesity Society","page":"1244-1254","source":"Wiley Online Library","title":"Early Time-Restricted Feeding Reduces Appetite and Increases Fat Oxidation But Does Not Affect Energy Expenditure in Humans","volume":"27","author":[{"family":"Ravussin","given":"Eric"},{"family":"Beyl","given":"Robbie A."},{"family":"Poggiogalle","given":"Eleonora"},{"family":"Hsia","given":"Daniel S."},{"family":"Peterson","given":"Courtney M."}],"issued":{"date-parts":[["2019"]]}}}],"schema":"https://github.com/citation-style-language/schema/raw/master/csl-citation.json"}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(27–29, 31)</w:t>
      </w:r>
      <w:r w:rsidR="00511941">
        <w:rPr>
          <w:rFonts w:ascii="Times New Roman" w:hAnsi="Times New Roman" w:cs="Times New Roman"/>
        </w:rPr>
        <w:fldChar w:fldCharType="end"/>
      </w:r>
      <w:r w:rsidRPr="00E62980">
        <w:rPr>
          <w:rFonts w:ascii="Times New Roman" w:hAnsi="Times New Roman" w:cs="Times New Roman"/>
        </w:rPr>
        <w:t xml:space="preserve"> vs late</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{"citationID":"a2q631rva94","properties":{"formattedCitation":"(24, 26, 28)","plainCitation":"(24, 26, 28)","noteIndex":0},"citationItems":[{"id":239,"uris":["http://zotero.org/users/5073745/items/W9LIWJCV"],"itemData":{"id":239,"type":"article-journal","abstract":"BackgroundIntermittent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id":385,"uris":["http://zotero.org/users/5073745/items/E89CVTH5"],"itemData":{"id":385,"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initiated.","container-title":"Obesity","DOI":"10.1002/oby.22449","ISSN":"1930-739X","issue":"5","language":"en","license":"© 2019 The Obesity Society","page":"724-732","source":"Wiley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(24, 26, 28)</w:t>
      </w:r>
      <w:r w:rsidR="00511941">
        <w:rPr>
          <w:rFonts w:ascii="Times New Roman" w:hAnsi="Times New Roman" w:cs="Times New Roman"/>
        </w:rPr>
        <w:fldChar w:fldCharType="end"/>
      </w:r>
      <w:ins w:id="74" w:author="Mulcahy, Molly" w:date="2023-04-10T10:09:00Z">
        <w:r w:rsidR="00511941">
          <w:rPr>
            <w:rFonts w:ascii="Times New Roman" w:hAnsi="Times New Roman" w:cs="Times New Roman"/>
          </w:rPr>
          <w:t xml:space="preserve"> in the day</w:t>
        </w:r>
      </w:ins>
      <w:r w:rsidRPr="00E62980">
        <w:rPr>
          <w:rFonts w:ascii="Times New Roman" w:hAnsi="Times New Roman" w:cs="Times New Roman"/>
        </w:rPr>
        <w:t>, control of caloric intake isocaloric</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3ssvm21k","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vs </w:t>
      </w:r>
      <w:ins w:id="75" w:author="Mulcahy, Molly" w:date="2023-04-10T10:16:00Z">
        <w:r w:rsidR="00511941">
          <w:rPr>
            <w:rFonts w:ascii="Times New Roman" w:hAnsi="Times New Roman" w:cs="Times New Roman"/>
          </w:rPr>
          <w:t>unrestrained caloric intake</w:t>
        </w:r>
      </w:ins>
      <w:ins w:id="76" w:author="Mulcahy, Molly" w:date="2023-04-10T10:17:00Z">
        <w:r w:rsidR="00511941">
          <w:rPr>
            <w:rFonts w:ascii="Times New Roman" w:hAnsi="Times New Roman" w:cs="Times New Roman"/>
          </w:rPr>
          <w:t xml:space="preserve"> </w:t>
        </w:r>
      </w:ins>
      <w:del w:id="77" w:author="Mulcahy, Molly" w:date="2023-04-10T10:16:00Z">
        <w:r w:rsidRPr="00E62980" w:rsidDel="00511941">
          <w:rPr>
            <w:rFonts w:ascii="Times New Roman" w:hAnsi="Times New Roman" w:cs="Times New Roman"/>
          </w:rPr>
          <w:delText xml:space="preserve"> </w:delText>
        </w:r>
      </w:del>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{"citationID":"a18vhm28bn2","properties":{"formattedCitation":"(22, 26, 32)","plainCitation":"(22, 26, 32)","noteIndex":0},"citationItems":[{"id":325,"uris":["http://zotero.org/users/5073745/items/4HHZWM4Z"],"itemData":{"id":325,"type":"article-journal","abstract":"Importance: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A."}],"issued":{"date-parts":[["2018",6,15]]}}},{"id":311,"uris":["http://zotero.org/users/5073745/items/MT3GZ88S"],"itemData":{"id":311,"type":"article-journal","abstract":"This study examined the effects of time-restricted feeding (TRF; 8-h feeding window/16-h fasting window daily) on sleep. Obese adults (n = 23) followed 8-h TRF for 12 weeks. Pittsburgh Sleep Quality Index (PSQI) total score was below 5 at week 1 (4.7 ± 0.5) and week 12 (4.8 ± 0.7), indicating good sleep quality throughout the trial. Subjective measures of wake time, bedtime, and sleep duration remained unchanged. Findings from this secondary analysis indicate that TRF does not alter sleep quality or duration in subjects with obesity. Novelty This study is the first to show that TRF (8-h feeding window/16-h fasting window daily) does not alter sleep quality or duration in subjects with obesity.","container-title":"Applied Physiology, Nutrition, and Metabolism = Physiologie Appliquee, Nutrition Et Metabolisme","DOI":"10.1139/apnm-2019-0032","ISSN":"1715-5320","issue":"8","journalAbbreviation":"Appl Physiol Nutr Metab","language":"eng","note":"PMID: 30802152","page":"903-906","source":"PubMed","title":"Effect of 8-h time-restricted feeding on sleep quality and duration in adults with obesity","volume":"44","author":[{"family":"Gabel","given":"Kelsey"},{"family":"Hoddy","given":"Kristin K."},{"family":"Burgess","given":"Helen J."},{"family":"Varady","given":"Krista A."}],"issued":{"date-parts":[["2019",8]]}}}],"schema":"https://github.com/citation-style-language/schema/raw/master/csl-citation.json"}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(22, 26, 32)</w:t>
      </w:r>
      <w:r w:rsidR="00511941">
        <w:rPr>
          <w:rFonts w:ascii="Times New Roman" w:hAnsi="Times New Roman" w:cs="Times New Roman"/>
        </w:rPr>
        <w:fldChar w:fldCharType="end"/>
      </w:r>
      <w:r w:rsidRPr="00E62980">
        <w:rPr>
          <w:rFonts w:ascii="Times New Roman" w:hAnsi="Times New Roman" w:cs="Times New Roman"/>
        </w:rPr>
        <w:t xml:space="preserve">, </w:t>
      </w:r>
      <w:r w:rsidR="00991408" w:rsidRPr="00E62980">
        <w:rPr>
          <w:rFonts w:ascii="Times New Roman" w:hAnsi="Times New Roman" w:cs="Times New Roman"/>
        </w:rPr>
        <w:t xml:space="preserve">and </w:t>
      </w:r>
      <w:r w:rsidRPr="00E62980">
        <w:rPr>
          <w:rFonts w:ascii="Times New Roman" w:hAnsi="Times New Roman" w:cs="Times New Roman"/>
        </w:rPr>
        <w:t xml:space="preserve">inpatient </w:t>
      </w:r>
      <w:commentRangeEnd w:id="62"/>
      <w:r w:rsidR="00423BA7">
        <w:rPr>
          <w:rStyle w:val="CommentReference"/>
        </w:rPr>
        <w:commentReference w:id="62"/>
      </w:r>
      <w:r w:rsidRPr="00E62980">
        <w:rPr>
          <w:rFonts w:ascii="Times New Roman" w:hAnsi="Times New Roman" w:cs="Times New Roman"/>
        </w:rPr>
        <w:t>observation</w:t>
      </w:r>
      <w:ins w:id="78" w:author="Mulcahy, Molly" w:date="2023-04-10T10:18:00Z">
        <w:r w:rsidR="00511941">
          <w:rPr>
            <w:rFonts w:ascii="Times New Roman" w:hAnsi="Times New Roman" w:cs="Times New Roman"/>
          </w:rPr>
          <w:t xml:space="preserve"> </w:t>
        </w:r>
      </w:ins>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kfa5vnd","properties":{"formattedCitation":"(27)","plainCitation":"(27)","noteIndex":0},"citationItems":[{"id":438,"uris":["http://zotero.org/users/5073745/items/BQ94UWAX","http://zotero.org/users/5073745/items/XT9WYD3C"],"itemData":{"id":438,"type":"article-journal","abstract":"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Metabolism","DOI":"10.1016/j.cmet.2018.04.010","ISSN":"1932-7420","issue":"6","journalAbbreviation":"Cell Metab.","language":"eng","note":"PMID: 29754952\nPMCID: PMC5990470","page":"1212-1221.e3","source":"PubMed","title":"Early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(27)</w:t>
      </w:r>
      <w:r w:rsidR="00511941">
        <w:rPr>
          <w:rFonts w:ascii="Times New Roman" w:hAnsi="Times New Roman" w:cs="Times New Roman"/>
        </w:rPr>
        <w:fldChar w:fldCharType="end"/>
      </w:r>
      <w:r w:rsidRPr="00E62980">
        <w:rPr>
          <w:rFonts w:ascii="Times New Roman" w:hAnsi="Times New Roman" w:cs="Times New Roman"/>
        </w:rPr>
        <w:t xml:space="preserve"> or outpatient adherence monitoring</w:t>
      </w:r>
      <w:r w:rsidR="00C67A7C">
        <w:rPr>
          <w:rFonts w:ascii="Times New Roman" w:hAnsi="Times New Roman" w:cs="Times New Roman"/>
        </w:rPr>
        <w:t xml:space="preserve"> </w:t>
      </w:r>
      <w:r w:rsidR="00511941">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{"citationID":"a1qbk3pjvec","properties":{"formattedCitation":"(22, 26)","plainCitation":"(22, 26)","noteIndex":0},"citationItems":[{"id":325,"uris":["http://zotero.org/users/5073745/items/4HHZWM4Z"],"itemData":{"id":325,"type":"article-journal","abstract":"Importance: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J."}],"issued":{"date-parts":[["2020",9,28]]}}},{"id":506,"uris":["http://zotero.org/users/5073745/items/JQGFN28M"],"itemData":{"id":506,"type":"article-journal","abstract":"BACKGROUND:\nTime restricted feeding decreases energy intake without calorie counting and may be a viable option for weight loss. However, the effect of this diet on body weight in obese subjects has never been examined.\n\nOBJECTIVE:\nThis study investigated the effects of 8-h time restricted feeding on body weight and metabolic disease risk factors in obese adults.\n\nDESIGN:\nObese subjects (n = 23) participated in an 8-h time restricted feeding intervention (ad libitum feeding between 10:00 to 18:00 h, water fasting between 18:00 to 10:00 h) for 12 weeks. Weight loss and other outcomes were compared to a matched historical control group (n = 23).\n\nRESULTS:\nBody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interaction).\n\nCONCLUSION:\nThese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Aging","note":"PMID: 29951594\nPMCID: PMC6004924","page":"345-353","source":"PubMed Central","title":"Effects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A."}],"issued":{"date-parts":[["2018",6,15]]}}}],"schema":"https://github.com/citation-style-language/schema/raw/master/csl-citation.json"} </w:instrText>
      </w:r>
      <w:r w:rsidR="00511941">
        <w:rPr>
          <w:rFonts w:ascii="Times New Roman" w:hAnsi="Times New Roman" w:cs="Times New Roman"/>
        </w:rPr>
        <w:fldChar w:fldCharType="separate"/>
      </w:r>
      <w:r w:rsidR="000E1D7F" w:rsidRPr="000E1D7F">
        <w:rPr>
          <w:rFonts w:ascii="Times New Roman" w:hAnsi="Times New Roman" w:cs="Times New Roman"/>
        </w:rPr>
        <w:t>(22, 26)</w:t>
      </w:r>
      <w:r w:rsidR="00511941">
        <w:rPr>
          <w:rFonts w:ascii="Times New Roman" w:hAnsi="Times New Roman" w:cs="Times New Roman"/>
        </w:rPr>
        <w:fldChar w:fldCharType="end"/>
      </w:r>
      <w:r w:rsidRPr="00E62980">
        <w:rPr>
          <w:rFonts w:ascii="Times New Roman" w:hAnsi="Times New Roman" w:cs="Times New Roman"/>
        </w:rPr>
        <w:t xml:space="preserve">. As such, the biological effects of this eating strategy are not clear, even in non-pregnant humans. </w:t>
      </w:r>
    </w:p>
    <w:p w14:paraId="3FDE6E41" w14:textId="2B3C5C3A" w:rsidR="00D854CE" w:rsidRPr="00E62980" w:rsidRDefault="004F2D68" w:rsidP="00065514">
      <w:pPr>
        <w:spacing w:line="480" w:lineRule="auto"/>
        <w:ind w:firstLine="720"/>
        <w:rPr>
          <w:rFonts w:ascii="Times New Roman" w:hAnsi="Times New Roman" w:cs="Times New Roman"/>
        </w:rPr>
      </w:pPr>
      <w:r w:rsidRPr="00E62980">
        <w:rPr>
          <w:rFonts w:ascii="Times New Roman" w:hAnsi="Times New Roman" w:cs="Times New Roman"/>
        </w:rPr>
        <w:t xml:space="preserve">Results from rodent models of TRF are more consistent than human trials. </w:t>
      </w:r>
      <w:r w:rsidR="00536356" w:rsidRPr="00E62980">
        <w:rPr>
          <w:rFonts w:ascii="Times New Roman" w:hAnsi="Times New Roman" w:cs="Times New Roman"/>
        </w:rPr>
        <w:t>These</w:t>
      </w:r>
      <w:r w:rsidR="00D60D6B" w:rsidRPr="00E62980">
        <w:rPr>
          <w:rFonts w:ascii="Times New Roman" w:hAnsi="Times New Roman" w:cs="Times New Roman"/>
        </w:rPr>
        <w:t xml:space="preserve"> </w:t>
      </w:r>
      <w:r w:rsidR="00EF3374" w:rsidRPr="00E62980">
        <w:rPr>
          <w:rFonts w:ascii="Times New Roman" w:hAnsi="Times New Roman" w:cs="Times New Roman"/>
        </w:rPr>
        <w:t xml:space="preserve">have found </w:t>
      </w:r>
      <w:r w:rsidR="00CA434E" w:rsidRPr="00E62980">
        <w:rPr>
          <w:rFonts w:ascii="Times New Roman" w:hAnsi="Times New Roman" w:cs="Times New Roman"/>
        </w:rPr>
        <w:t xml:space="preserve">TRF of a </w:t>
      </w:r>
      <w:r w:rsidR="00F51E14" w:rsidRPr="00E62980">
        <w:rPr>
          <w:rFonts w:ascii="Times New Roman" w:hAnsi="Times New Roman" w:cs="Times New Roman"/>
        </w:rPr>
        <w:t>HF</w:t>
      </w:r>
      <w:r w:rsidR="003D0BD4" w:rsidRPr="00E62980">
        <w:rPr>
          <w:rFonts w:ascii="Times New Roman" w:hAnsi="Times New Roman" w:cs="Times New Roman"/>
        </w:rPr>
        <w:t>HS</w:t>
      </w:r>
      <w:r w:rsidR="00CA434E" w:rsidRPr="00E62980">
        <w:rPr>
          <w:rFonts w:ascii="Times New Roman" w:hAnsi="Times New Roman" w:cs="Times New Roman"/>
        </w:rPr>
        <w:t xml:space="preserve"> </w:t>
      </w:r>
      <w:r w:rsidR="007A45B2" w:rsidRPr="00E62980">
        <w:rPr>
          <w:rFonts w:ascii="Times New Roman" w:hAnsi="Times New Roman" w:cs="Times New Roman"/>
        </w:rPr>
        <w:t>reduce</w:t>
      </w:r>
      <w:r w:rsidR="00536356" w:rsidRPr="00E62980">
        <w:rPr>
          <w:rFonts w:ascii="Times New Roman" w:hAnsi="Times New Roman" w:cs="Times New Roman"/>
        </w:rPr>
        <w:t>s</w:t>
      </w:r>
      <w:r w:rsidR="007A45B2" w:rsidRPr="00E62980">
        <w:rPr>
          <w:rFonts w:ascii="Times New Roman" w:hAnsi="Times New Roman" w:cs="Times New Roman"/>
        </w:rPr>
        <w:t xml:space="preserve"> body weight </w:t>
      </w:r>
      <w:r w:rsidR="007700BF" w:rsidRPr="00E62980">
        <w:rPr>
          <w:rFonts w:ascii="Times New Roman" w:hAnsi="Times New Roman" w:cs="Times New Roman"/>
        </w:rPr>
        <w:t xml:space="preserve">compared to ad libitum feeding </w:t>
      </w:r>
      <w:r w:rsidR="007A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jpd5f2a74","properties":{"formattedCitation":"(33\\uc0\\u8211{}38)","plainCitation":"(33–38)","noteIndex":0},"citationItems":[{"id":82,"uris":["http://zotero.org/users/5073745/items/K7KVJXE6"],"itemData":{"id":82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Z."},{"family":"Tups","given":"Alexander"}],"issued":{"date-parts":[["2019",11]]}}},{"id":81,"uris":["http://zotero.org/users/5073745/items/DX4QM9CB"],"itemData":{"id":81,"type":"article-journal","abstract":"Because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A45B2" w:rsidRPr="00E62980">
        <w:rPr>
          <w:rFonts w:ascii="Times New Roman" w:hAnsi="Times New Roman" w:cs="Times New Roman"/>
        </w:rPr>
        <w:fldChar w:fldCharType="separate"/>
      </w:r>
      <w:r w:rsidR="000E1D7F" w:rsidRPr="000E1D7F">
        <w:rPr>
          <w:rFonts w:ascii="Times New Roman" w:hAnsi="Times New Roman" w:cs="Times New Roman"/>
        </w:rPr>
        <w:t>(33–38)</w:t>
      </w:r>
      <w:r w:rsidR="007A45B2" w:rsidRPr="00E62980">
        <w:rPr>
          <w:rFonts w:ascii="Times New Roman" w:hAnsi="Times New Roman" w:cs="Times New Roman"/>
        </w:rPr>
        <w:fldChar w:fldCharType="end"/>
      </w:r>
      <w:r w:rsidR="007A45B2" w:rsidRPr="00E62980">
        <w:rPr>
          <w:rFonts w:ascii="Times New Roman" w:hAnsi="Times New Roman" w:cs="Times New Roman"/>
        </w:rPr>
        <w:t>,</w:t>
      </w:r>
      <w:r w:rsidR="00EF3374" w:rsidRPr="00E62980">
        <w:rPr>
          <w:rFonts w:ascii="Times New Roman" w:hAnsi="Times New Roman" w:cs="Times New Roman"/>
        </w:rPr>
        <w:t xml:space="preserve"> can </w:t>
      </w:r>
      <w:r w:rsidR="007700BF" w:rsidRPr="00E62980">
        <w:rPr>
          <w:rFonts w:ascii="Times New Roman" w:hAnsi="Times New Roman" w:cs="Times New Roman"/>
        </w:rPr>
        <w:t xml:space="preserve">improve </w:t>
      </w:r>
      <w:r w:rsidR="00C65822" w:rsidRPr="00E62980">
        <w:rPr>
          <w:rFonts w:ascii="Times New Roman" w:hAnsi="Times New Roman" w:cs="Times New Roman"/>
        </w:rPr>
        <w:t>Homeostatic Model Assessment for Insulin Resistance (</w:t>
      </w:r>
      <w:r w:rsidR="007700BF" w:rsidRPr="00E62980">
        <w:rPr>
          <w:rFonts w:ascii="Times New Roman" w:hAnsi="Times New Roman" w:cs="Times New Roman"/>
        </w:rPr>
        <w:t>HOMA-IR</w:t>
      </w:r>
      <w:r w:rsidR="00C65822" w:rsidRPr="00E62980">
        <w:rPr>
          <w:rFonts w:ascii="Times New Roman" w:hAnsi="Times New Roman" w:cs="Times New Roman"/>
        </w:rPr>
        <w:t>)</w:t>
      </w:r>
      <w:r w:rsidR="007700BF" w:rsidRPr="00E62980">
        <w:rPr>
          <w:rFonts w:ascii="Times New Roman" w:hAnsi="Times New Roman" w:cs="Times New Roman"/>
        </w:rPr>
        <w:t xml:space="preserve"> </w:t>
      </w:r>
      <w:r w:rsidR="007700B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{"citationID":"Y8G43sy1","properties":{"formattedCitation":"(35, 38, 39)","plainCitation":"(35, 38, 39)","noteIndex":0},"citationItems":[{"id":338,"uris":["http://zotero.org/users/5073745/items/9YE6QRBF"],"itemData":{"id":338,"type":"article-journal","abstract":"Background.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sidRPr="00E62980">
        <w:rPr>
          <w:rFonts w:ascii="Times New Roman" w:hAnsi="Times New Roman" w:cs="Times New Roman"/>
        </w:rPr>
        <w:fldChar w:fldCharType="separate"/>
      </w:r>
      <w:r w:rsidR="000E1D7F" w:rsidRPr="000E1D7F">
        <w:rPr>
          <w:rFonts w:ascii="Times New Roman" w:hAnsi="Times New Roman" w:cs="Times New Roman"/>
        </w:rPr>
        <w:t>(35, 38, 39)</w:t>
      </w:r>
      <w:r w:rsidR="007700BF" w:rsidRPr="00E62980">
        <w:rPr>
          <w:rFonts w:ascii="Times New Roman" w:hAnsi="Times New Roman" w:cs="Times New Roman"/>
        </w:rPr>
        <w:fldChar w:fldCharType="end"/>
      </w:r>
      <w:r w:rsidR="007700BF" w:rsidRPr="00E62980">
        <w:rPr>
          <w:rFonts w:ascii="Times New Roman" w:hAnsi="Times New Roman" w:cs="Times New Roman"/>
        </w:rPr>
        <w:t xml:space="preserve">, </w:t>
      </w:r>
      <w:r w:rsidR="00536356" w:rsidRPr="00E62980">
        <w:rPr>
          <w:rFonts w:ascii="Times New Roman" w:hAnsi="Times New Roman" w:cs="Times New Roman"/>
        </w:rPr>
        <w:t xml:space="preserve">and may limit </w:t>
      </w:r>
      <w:r w:rsidR="00EF3374" w:rsidRPr="00E62980">
        <w:rPr>
          <w:rFonts w:ascii="Times New Roman" w:hAnsi="Times New Roman" w:cs="Times New Roman"/>
        </w:rPr>
        <w:t xml:space="preserve">complications like </w:t>
      </w:r>
      <w:r w:rsidR="000F24AB" w:rsidRPr="00E62980">
        <w:rPr>
          <w:rFonts w:ascii="Times New Roman" w:hAnsi="Times New Roman" w:cs="Times New Roman"/>
        </w:rPr>
        <w:t xml:space="preserve">insulin </w:t>
      </w:r>
      <w:r w:rsidR="00D60D6B" w:rsidRPr="00E62980">
        <w:rPr>
          <w:rFonts w:ascii="Times New Roman" w:hAnsi="Times New Roman" w:cs="Times New Roman"/>
        </w:rPr>
        <w:t xml:space="preserve">resistance </w:t>
      </w:r>
      <w:r w:rsidR="000F24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{"citationID":"O1QZBfUa","properties":{"formattedCitation":"(36, 37)","plainCitation":"(36, 37)","noteIndex":0},"citationItems":[{"id":413,"uris":["http://zotero.org/users/5073745/items/QMLGQCIB"],"itemData":{"id":413,"type":"article-journal","abstract":"Abstract\n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sidRPr="00E62980">
        <w:rPr>
          <w:rFonts w:ascii="Times New Roman" w:hAnsi="Times New Roman" w:cs="Times New Roman"/>
        </w:rPr>
        <w:fldChar w:fldCharType="separate"/>
      </w:r>
      <w:r w:rsidR="000E1D7F" w:rsidRPr="000E1D7F">
        <w:rPr>
          <w:rFonts w:ascii="Times New Roman" w:hAnsi="Times New Roman" w:cs="Times New Roman"/>
        </w:rPr>
        <w:t>(36, 37)</w:t>
      </w:r>
      <w:r w:rsidR="000F24AB" w:rsidRPr="00E62980">
        <w:rPr>
          <w:rFonts w:ascii="Times New Roman" w:hAnsi="Times New Roman" w:cs="Times New Roman"/>
        </w:rPr>
        <w:fldChar w:fldCharType="end"/>
      </w:r>
      <w:r w:rsidR="00EF3374" w:rsidRPr="00E62980">
        <w:rPr>
          <w:rFonts w:ascii="Times New Roman" w:hAnsi="Times New Roman" w:cs="Times New Roman"/>
        </w:rPr>
        <w:t xml:space="preserve"> from </w:t>
      </w:r>
      <w:r w:rsidR="00F51E14" w:rsidRPr="00E62980">
        <w:rPr>
          <w:rFonts w:ascii="Times New Roman" w:hAnsi="Times New Roman" w:cs="Times New Roman"/>
        </w:rPr>
        <w:t>H</w:t>
      </w:r>
      <w:r w:rsidR="003D0BD4" w:rsidRPr="00E62980">
        <w:rPr>
          <w:rFonts w:ascii="Times New Roman" w:hAnsi="Times New Roman" w:cs="Times New Roman"/>
        </w:rPr>
        <w:t>FHS</w:t>
      </w:r>
      <w:r w:rsidR="00EF3374" w:rsidRPr="00E62980">
        <w:rPr>
          <w:rFonts w:ascii="Times New Roman" w:hAnsi="Times New Roman" w:cs="Times New Roman"/>
        </w:rPr>
        <w:t xml:space="preserve"> feeding</w:t>
      </w:r>
      <w:r w:rsidR="00536356" w:rsidRPr="00E62980">
        <w:rPr>
          <w:rFonts w:ascii="Times New Roman" w:hAnsi="Times New Roman" w:cs="Times New Roman"/>
        </w:rPr>
        <w:t xml:space="preserve">. </w:t>
      </w:r>
    </w:p>
    <w:p w14:paraId="79431260" w14:textId="3D96F43E" w:rsidR="00616AD3" w:rsidRPr="00E62980" w:rsidRDefault="00D854CE" w:rsidP="00B82073">
      <w:pPr>
        <w:spacing w:line="480" w:lineRule="auto"/>
        <w:ind w:firstLine="720"/>
        <w:rPr>
          <w:rFonts w:ascii="Times New Roman" w:hAnsi="Times New Roman" w:cs="Times New Roman"/>
        </w:rPr>
      </w:pPr>
      <w:r w:rsidRPr="00E62980">
        <w:rPr>
          <w:rFonts w:ascii="Times New Roman" w:hAnsi="Times New Roman" w:cs="Times New Roman"/>
        </w:rPr>
        <w:t xml:space="preserve">Taking together the likelihood that food intake can be time-disrupted in pregnancy and the evidence of TRF being </w:t>
      </w:r>
      <w:r w:rsidR="00651207" w:rsidRPr="00E62980">
        <w:rPr>
          <w:rFonts w:ascii="Times New Roman" w:hAnsi="Times New Roman" w:cs="Times New Roman"/>
        </w:rPr>
        <w:t xml:space="preserve">a </w:t>
      </w:r>
      <w:r w:rsidR="0018051D" w:rsidRPr="00E62980">
        <w:rPr>
          <w:rFonts w:ascii="Times New Roman" w:hAnsi="Times New Roman" w:cs="Times New Roman"/>
        </w:rPr>
        <w:t xml:space="preserve">potent </w:t>
      </w:r>
      <w:r w:rsidR="00651207" w:rsidRPr="00E62980">
        <w:rPr>
          <w:rFonts w:ascii="Times New Roman" w:hAnsi="Times New Roman" w:cs="Times New Roman"/>
        </w:rPr>
        <w:t xml:space="preserve">method </w:t>
      </w:r>
      <w:r w:rsidRPr="00E62980">
        <w:rPr>
          <w:rFonts w:ascii="Times New Roman" w:hAnsi="Times New Roman" w:cs="Times New Roman"/>
        </w:rPr>
        <w:t xml:space="preserve">to </w:t>
      </w:r>
      <w:r w:rsidR="00651207" w:rsidRPr="00E62980">
        <w:rPr>
          <w:rFonts w:ascii="Times New Roman" w:hAnsi="Times New Roman" w:cs="Times New Roman"/>
        </w:rPr>
        <w:t xml:space="preserve">improve </w:t>
      </w:r>
      <w:r w:rsidR="00B82073" w:rsidRPr="00E62980">
        <w:rPr>
          <w:rFonts w:ascii="Times New Roman" w:hAnsi="Times New Roman" w:cs="Times New Roman"/>
        </w:rPr>
        <w:t xml:space="preserve">body composition and glycemic health in adult mice, we sought to </w:t>
      </w:r>
      <w:r w:rsidR="004357A7" w:rsidRPr="00E62980">
        <w:rPr>
          <w:rFonts w:ascii="Times New Roman" w:hAnsi="Times New Roman" w:cs="Times New Roman"/>
        </w:rPr>
        <w:t xml:space="preserve">evaluate the impact of </w:t>
      </w:r>
      <w:r w:rsidR="00B82073" w:rsidRPr="00E62980">
        <w:rPr>
          <w:rFonts w:ascii="Times New Roman" w:hAnsi="Times New Roman" w:cs="Times New Roman"/>
        </w:rPr>
        <w:t>TRF of normal laboratory chow</w:t>
      </w:r>
      <w:r w:rsidR="004357A7" w:rsidRPr="00E62980">
        <w:rPr>
          <w:rFonts w:ascii="Times New Roman" w:hAnsi="Times New Roman" w:cs="Times New Roman"/>
        </w:rPr>
        <w:t xml:space="preserve"> </w:t>
      </w:r>
      <w:r w:rsidR="00B82073" w:rsidRPr="00E62980">
        <w:rPr>
          <w:rFonts w:ascii="Times New Roman" w:hAnsi="Times New Roman" w:cs="Times New Roman"/>
        </w:rPr>
        <w:t>(</w:t>
      </w:r>
      <w:r w:rsidR="004357A7" w:rsidRPr="00E62980">
        <w:rPr>
          <w:rFonts w:ascii="Times New Roman" w:hAnsi="Times New Roman" w:cs="Times New Roman"/>
        </w:rPr>
        <w:t xml:space="preserve">6-hour, </w:t>
      </w:r>
      <w:r w:rsidR="00B82073" w:rsidRPr="00E62980">
        <w:rPr>
          <w:rFonts w:ascii="Times New Roman" w:hAnsi="Times New Roman" w:cs="Times New Roman"/>
        </w:rPr>
        <w:t xml:space="preserve">early </w:t>
      </w:r>
      <w:r w:rsidR="004357A7" w:rsidRPr="00E62980">
        <w:rPr>
          <w:rFonts w:ascii="Times New Roman" w:hAnsi="Times New Roman" w:cs="Times New Roman"/>
        </w:rPr>
        <w:t>dark-cycle</w:t>
      </w:r>
      <w:r w:rsidR="00B82073" w:rsidRPr="00E62980">
        <w:rPr>
          <w:rFonts w:ascii="Times New Roman" w:hAnsi="Times New Roman" w:cs="Times New Roman"/>
        </w:rPr>
        <w:t>)</w:t>
      </w:r>
      <w:r w:rsidR="004357A7" w:rsidRPr="00E62980">
        <w:rPr>
          <w:rFonts w:ascii="Times New Roman" w:hAnsi="Times New Roman" w:cs="Times New Roman"/>
        </w:rPr>
        <w:t xml:space="preserve"> before and during pregnancy on resulting offspring </w:t>
      </w:r>
      <w:r w:rsidR="00B82073" w:rsidRPr="00E62980">
        <w:rPr>
          <w:rFonts w:ascii="Times New Roman" w:hAnsi="Times New Roman" w:cs="Times New Roman"/>
        </w:rPr>
        <w:t xml:space="preserve">body composition and glycemic </w:t>
      </w:r>
      <w:r w:rsidR="004357A7" w:rsidRPr="00E62980">
        <w:rPr>
          <w:rFonts w:ascii="Times New Roman" w:hAnsi="Times New Roman" w:cs="Times New Roman"/>
        </w:rPr>
        <w:t>health through adulthood</w:t>
      </w:r>
      <w:r w:rsidR="00B82073" w:rsidRPr="00E62980">
        <w:rPr>
          <w:rFonts w:ascii="Times New Roman" w:hAnsi="Times New Roman" w:cs="Times New Roman"/>
        </w:rPr>
        <w:t>.</w:t>
      </w:r>
      <w:r w:rsidR="004357A7" w:rsidRPr="00E62980">
        <w:rPr>
          <w:rFonts w:ascii="Times New Roman" w:hAnsi="Times New Roman" w:cs="Times New Roman"/>
        </w:rPr>
        <w:t xml:space="preserve"> </w:t>
      </w:r>
      <w:r w:rsidR="00616AD3" w:rsidRPr="00E62980">
        <w:rPr>
          <w:rFonts w:ascii="Times New Roman" w:hAnsi="Times New Roman" w:cs="Times New Roman"/>
          <w:b/>
          <w:bCs/>
        </w:rPr>
        <w:br/>
      </w:r>
      <w:r w:rsidR="00616AD3" w:rsidRPr="00E62980">
        <w:rPr>
          <w:rStyle w:val="Heading1Char"/>
        </w:rPr>
        <w:t>Methods</w:t>
      </w:r>
    </w:p>
    <w:p w14:paraId="4364FCC0" w14:textId="794AA8CD" w:rsidR="00616AD3" w:rsidRPr="00E62980" w:rsidRDefault="00616AD3" w:rsidP="0006138D">
      <w:pPr>
        <w:pStyle w:val="Heading2"/>
      </w:pPr>
      <w:r w:rsidRPr="00E62980">
        <w:t>Animal care and use</w:t>
      </w:r>
    </w:p>
    <w:p w14:paraId="579C2C27" w14:textId="03EA92A3" w:rsidR="00F67AA8" w:rsidRPr="00E62980" w:rsidRDefault="00CA79D5" w:rsidP="00C77936">
      <w:pPr>
        <w:spacing w:line="480" w:lineRule="auto"/>
        <w:rPr>
          <w:rFonts w:ascii="Times New Roman" w:hAnsi="Times New Roman" w:cs="Times New Roman"/>
        </w:rPr>
      </w:pPr>
      <w:ins w:id="79" w:author="Mulcahy, Molly" w:date="2023-04-03T09:45:00Z">
        <w:r>
          <w:rPr>
            <w:rFonts w:ascii="Times New Roman" w:hAnsi="Times New Roman" w:cs="Times New Roman"/>
          </w:rPr>
          <w:t xml:space="preserve">Male and </w:t>
        </w:r>
      </w:ins>
      <w:r w:rsidR="00402DEA" w:rsidRPr="00E62980">
        <w:rPr>
          <w:rFonts w:ascii="Times New Roman" w:hAnsi="Times New Roman" w:cs="Times New Roman"/>
        </w:rPr>
        <w:t>Female</w:t>
      </w:r>
      <w:r w:rsidR="006D4D25" w:rsidRPr="00E62980">
        <w:rPr>
          <w:rFonts w:ascii="Times New Roman" w:hAnsi="Times New Roman" w:cs="Times New Roman"/>
        </w:rPr>
        <w:t xml:space="preserve"> C57BL/6J mice were obtained from Jackson Laboratory (RRID </w:t>
      </w:r>
      <w:r w:rsidR="006D4D25" w:rsidRPr="00E62980">
        <w:rPr>
          <w:rFonts w:ascii="Times New Roman" w:eastAsia="Times New Roman" w:hAnsi="Times New Roman" w:cs="Times New Roman"/>
          <w:color w:val="000000" w:themeColor="text1"/>
          <w:shd w:val="clear" w:color="auto" w:fill="FFFFFF"/>
        </w:rPr>
        <w:t>IMSR_JAX:000664</w:t>
      </w:r>
      <w:r w:rsidR="006D4D25" w:rsidRPr="00E62980">
        <w:rPr>
          <w:rFonts w:ascii="Times New Roman" w:hAnsi="Times New Roman" w:cs="Times New Roman"/>
        </w:rPr>
        <w:t xml:space="preserve">). All animals were maintained on </w:t>
      </w:r>
      <w:r w:rsidR="008A50C3" w:rsidRPr="00E62980">
        <w:rPr>
          <w:rFonts w:ascii="Times New Roman" w:hAnsi="Times New Roman" w:cs="Times New Roman"/>
        </w:rPr>
        <w:t>a</w:t>
      </w:r>
      <w:r w:rsidR="00433F6E" w:rsidRPr="00E62980">
        <w:rPr>
          <w:rFonts w:ascii="Times New Roman" w:hAnsi="Times New Roman" w:cs="Times New Roman"/>
        </w:rPr>
        <w:t xml:space="preserve">, </w:t>
      </w:r>
      <w:r w:rsidR="006D4D25" w:rsidRPr="00E62980">
        <w:rPr>
          <w:rFonts w:ascii="Times New Roman" w:hAnsi="Times New Roman" w:cs="Times New Roman"/>
        </w:rPr>
        <w:t>12-hour</w:t>
      </w:r>
      <w:r w:rsidR="00433F6E" w:rsidRPr="00E62980">
        <w:rPr>
          <w:rFonts w:ascii="Times New Roman" w:hAnsi="Times New Roman" w:cs="Times New Roman"/>
        </w:rPr>
        <w:t xml:space="preserve"> light/dark</w:t>
      </w:r>
      <w:r w:rsidR="006D4D25" w:rsidRPr="00E62980">
        <w:rPr>
          <w:rFonts w:ascii="Times New Roman" w:hAnsi="Times New Roman" w:cs="Times New Roman"/>
        </w:rPr>
        <w:t xml:space="preserve"> (12 dark</w:t>
      </w:r>
      <w:r w:rsidR="00454691" w:rsidRPr="00E62980">
        <w:rPr>
          <w:rFonts w:ascii="Times New Roman" w:hAnsi="Times New Roman" w:cs="Times New Roman"/>
        </w:rPr>
        <w:t xml:space="preserve"> (ZT12</w:t>
      </w:r>
      <w:r w:rsidR="00B90BD5" w:rsidRPr="00E62980">
        <w:rPr>
          <w:rFonts w:ascii="Times New Roman" w:hAnsi="Times New Roman" w:cs="Times New Roman"/>
        </w:rPr>
        <w:t>, 6pm</w:t>
      </w:r>
      <w:r w:rsidR="00454691" w:rsidRPr="00E62980">
        <w:rPr>
          <w:rFonts w:ascii="Times New Roman" w:hAnsi="Times New Roman" w:cs="Times New Roman"/>
        </w:rPr>
        <w:t>)</w:t>
      </w:r>
      <w:r w:rsidR="006D4D25" w:rsidRPr="00E62980">
        <w:rPr>
          <w:rFonts w:ascii="Times New Roman" w:hAnsi="Times New Roman" w:cs="Times New Roman"/>
        </w:rPr>
        <w:t>:12 light</w:t>
      </w:r>
      <w:r w:rsidR="00454691" w:rsidRPr="00E62980">
        <w:rPr>
          <w:rFonts w:ascii="Times New Roman" w:hAnsi="Times New Roman" w:cs="Times New Roman"/>
        </w:rPr>
        <w:t xml:space="preserve"> (ZT0</w:t>
      </w:r>
      <w:r w:rsidR="00B90BD5" w:rsidRPr="00E62980">
        <w:rPr>
          <w:rFonts w:ascii="Times New Roman" w:hAnsi="Times New Roman" w:cs="Times New Roman"/>
        </w:rPr>
        <w:t>, 6am</w:t>
      </w:r>
      <w:r w:rsidR="00454691" w:rsidRPr="00E62980">
        <w:rPr>
          <w:rFonts w:ascii="Times New Roman" w:hAnsi="Times New Roman" w:cs="Times New Roman"/>
        </w:rPr>
        <w:t>); ZT = zeitgeber time</w:t>
      </w:r>
      <w:r w:rsidR="006D4D25" w:rsidRPr="00E62980">
        <w:rPr>
          <w:rFonts w:ascii="Times New Roman" w:hAnsi="Times New Roman" w:cs="Times New Roman"/>
        </w:rPr>
        <w:t xml:space="preserve">) cycle in a </w:t>
      </w:r>
      <w:commentRangeStart w:id="80"/>
      <w:commentRangeStart w:id="81"/>
      <w:r w:rsidR="006D4D25" w:rsidRPr="00E62980">
        <w:rPr>
          <w:rFonts w:ascii="Times New Roman" w:hAnsi="Times New Roman" w:cs="Times New Roman"/>
        </w:rPr>
        <w:t>temperature</w:t>
      </w:r>
      <w:r w:rsidR="00C67A7C">
        <w:rPr>
          <w:rFonts w:ascii="Times New Roman" w:hAnsi="Times New Roman" w:cs="Times New Roman"/>
        </w:rPr>
        <w:t xml:space="preserve"> (XX-XX degrees C)</w:t>
      </w:r>
      <w:r w:rsidR="006D4D25" w:rsidRPr="00E62980">
        <w:rPr>
          <w:rFonts w:ascii="Times New Roman" w:hAnsi="Times New Roman" w:cs="Times New Roman"/>
        </w:rPr>
        <w:t xml:space="preserve"> </w:t>
      </w:r>
      <w:r w:rsidR="00CD1DB4" w:rsidRPr="00E62980">
        <w:rPr>
          <w:rFonts w:ascii="Times New Roman" w:hAnsi="Times New Roman" w:cs="Times New Roman"/>
        </w:rPr>
        <w:t>and humidity</w:t>
      </w:r>
      <w:r w:rsidR="00C67A7C">
        <w:rPr>
          <w:rFonts w:ascii="Times New Roman" w:hAnsi="Times New Roman" w:cs="Times New Roman"/>
        </w:rPr>
        <w:t xml:space="preserve"> (XX-XX%)</w:t>
      </w:r>
      <w:r w:rsidR="00B235B3" w:rsidRPr="00E62980">
        <w:rPr>
          <w:rFonts w:ascii="Times New Roman" w:hAnsi="Times New Roman" w:cs="Times New Roman"/>
        </w:rPr>
        <w:t>-</w:t>
      </w:r>
      <w:r w:rsidR="00CD1DB4" w:rsidRPr="00E62980">
        <w:rPr>
          <w:rFonts w:ascii="Times New Roman" w:hAnsi="Times New Roman" w:cs="Times New Roman"/>
        </w:rPr>
        <w:t xml:space="preserve">controlled </w:t>
      </w:r>
      <w:commentRangeEnd w:id="80"/>
      <w:r w:rsidR="00423BA7">
        <w:rPr>
          <w:rStyle w:val="CommentReference"/>
        </w:rPr>
        <w:commentReference w:id="80"/>
      </w:r>
      <w:commentRangeEnd w:id="81"/>
      <w:r w:rsidR="00C67A7C">
        <w:rPr>
          <w:rStyle w:val="CommentReference"/>
        </w:rPr>
        <w:commentReference w:id="81"/>
      </w:r>
      <w:r w:rsidR="00CD1DB4" w:rsidRPr="00E62980">
        <w:rPr>
          <w:rFonts w:ascii="Times New Roman" w:hAnsi="Times New Roman" w:cs="Times New Roman"/>
        </w:rPr>
        <w:t xml:space="preserve">room. </w:t>
      </w:r>
      <w:r w:rsidR="00BE286E" w:rsidRPr="00E62980">
        <w:rPr>
          <w:rFonts w:ascii="Times New Roman" w:hAnsi="Times New Roman" w:cs="Times New Roman"/>
        </w:rPr>
        <w:t xml:space="preserve">After </w:t>
      </w:r>
      <w:r w:rsidR="00F67AA8" w:rsidRPr="00E62980">
        <w:rPr>
          <w:rFonts w:ascii="Times New Roman" w:hAnsi="Times New Roman" w:cs="Times New Roman"/>
        </w:rPr>
        <w:t>one</w:t>
      </w:r>
      <w:r w:rsidR="00BE286E" w:rsidRPr="00E62980">
        <w:rPr>
          <w:rFonts w:ascii="Times New Roman" w:hAnsi="Times New Roman" w:cs="Times New Roman"/>
        </w:rPr>
        <w:t xml:space="preserve"> week of acclimatization, </w:t>
      </w:r>
      <w:ins w:id="82" w:author="Mulcahy, Molly" w:date="2023-04-10T11:12:00Z">
        <w:r w:rsidR="00A05188">
          <w:rPr>
            <w:rFonts w:ascii="Times New Roman" w:hAnsi="Times New Roman" w:cs="Times New Roman"/>
          </w:rPr>
          <w:t>females</w:t>
        </w:r>
        <w:r w:rsidR="00A05188" w:rsidRPr="00E62980">
          <w:rPr>
            <w:rFonts w:ascii="Times New Roman" w:hAnsi="Times New Roman" w:cs="Times New Roman"/>
          </w:rPr>
          <w:t xml:space="preserve"> </w:t>
        </w:r>
      </w:ins>
      <w:r w:rsidR="00BE286E" w:rsidRPr="00E62980">
        <w:rPr>
          <w:rFonts w:ascii="Times New Roman" w:hAnsi="Times New Roman" w:cs="Times New Roman"/>
        </w:rPr>
        <w:t>were single</w:t>
      </w:r>
      <w:r w:rsidR="007D1DC6" w:rsidRPr="00E62980">
        <w:rPr>
          <w:rFonts w:ascii="Times New Roman" w:hAnsi="Times New Roman" w:cs="Times New Roman"/>
        </w:rPr>
        <w:t>-</w:t>
      </w:r>
      <w:r w:rsidR="00BE286E" w:rsidRPr="00E62980">
        <w:rPr>
          <w:rFonts w:ascii="Times New Roman" w:hAnsi="Times New Roman" w:cs="Times New Roman"/>
        </w:rPr>
        <w:lastRenderedPageBreak/>
        <w:t>housed</w:t>
      </w:r>
      <w:ins w:id="83" w:author="Mulcahy, Molly" w:date="2023-04-10T11:12:00Z">
        <w:r w:rsidR="00A05188">
          <w:rPr>
            <w:rFonts w:ascii="Times New Roman" w:hAnsi="Times New Roman" w:cs="Times New Roman"/>
          </w:rPr>
          <w:t xml:space="preserve"> for the remainder of the experiment</w:t>
        </w:r>
      </w:ins>
      <w:r w:rsidR="00BE286E" w:rsidRPr="00E62980">
        <w:rPr>
          <w:rFonts w:ascii="Times New Roman" w:hAnsi="Times New Roman" w:cs="Times New Roman"/>
        </w:rPr>
        <w:t xml:space="preserve"> and</w:t>
      </w:r>
      <w:ins w:id="84" w:author="Mulcahy, Molly" w:date="2023-04-10T11:12:00Z">
        <w:r w:rsidR="00A05188">
          <w:rPr>
            <w:rFonts w:ascii="Times New Roman" w:hAnsi="Times New Roman" w:cs="Times New Roman"/>
          </w:rPr>
          <w:t xml:space="preserve"> males were socially housed until mating. </w:t>
        </w:r>
      </w:ins>
      <w:r w:rsidR="00BE286E" w:rsidRPr="00E62980">
        <w:rPr>
          <w:rFonts w:ascii="Times New Roman" w:hAnsi="Times New Roman" w:cs="Times New Roman"/>
        </w:rPr>
        <w:t xml:space="preserve"> </w:t>
      </w:r>
      <w:r w:rsidR="006D4D25" w:rsidRPr="00E62980">
        <w:rPr>
          <w:rFonts w:ascii="Times New Roman" w:hAnsi="Times New Roman" w:cs="Times New Roman"/>
        </w:rPr>
        <w:t>Dams</w:t>
      </w:r>
      <w:ins w:id="85" w:author="Mulcahy, Molly" w:date="2023-04-03T09:49:00Z">
        <w:r w:rsidR="00282BDB">
          <w:rPr>
            <w:rFonts w:ascii="Times New Roman" w:hAnsi="Times New Roman" w:cs="Times New Roman"/>
          </w:rPr>
          <w:t xml:space="preserve"> and sires</w:t>
        </w:r>
      </w:ins>
      <w:r w:rsidR="006D4D25" w:rsidRPr="00E62980">
        <w:rPr>
          <w:rFonts w:ascii="Times New Roman" w:hAnsi="Times New Roman" w:cs="Times New Roman"/>
        </w:rPr>
        <w:t xml:space="preserve"> were randomized to either early time-restricted feeding (eTRF) or </w:t>
      </w:r>
      <w:r w:rsidR="006D4D25" w:rsidRPr="00E62980">
        <w:rPr>
          <w:rFonts w:ascii="Times New Roman" w:hAnsi="Times New Roman" w:cs="Times New Roman"/>
          <w:i/>
          <w:iCs/>
        </w:rPr>
        <w:t>ad libitum</w:t>
      </w:r>
      <w:r w:rsidR="006D4D25" w:rsidRPr="00E62980">
        <w:rPr>
          <w:rFonts w:ascii="Times New Roman" w:hAnsi="Times New Roman" w:cs="Times New Roman"/>
        </w:rPr>
        <w:t xml:space="preserve"> (AL) feeding</w:t>
      </w:r>
      <w:del w:id="86" w:author="Mulcahy, Molly" w:date="2023-04-10T11:13:00Z">
        <w:r w:rsidR="006D4D25" w:rsidRPr="00E62980" w:rsidDel="00A05188">
          <w:rPr>
            <w:rFonts w:ascii="Times New Roman" w:hAnsi="Times New Roman" w:cs="Times New Roman"/>
          </w:rPr>
          <w:delText xml:space="preserve"> </w:delText>
        </w:r>
      </w:del>
      <w:r w:rsidR="006D4D25" w:rsidRPr="00E62980">
        <w:rPr>
          <w:rFonts w:ascii="Times New Roman" w:hAnsi="Times New Roman" w:cs="Times New Roman"/>
        </w:rPr>
        <w:t>(</w:t>
      </w:r>
      <w:ins w:id="87" w:author="Mulcahy, Molly" w:date="2023-04-10T11:13:00Z">
        <w:r w:rsidR="00A05188">
          <w:rPr>
            <w:rFonts w:ascii="Times New Roman" w:hAnsi="Times New Roman" w:cs="Times New Roman"/>
          </w:rPr>
          <w:t xml:space="preserve">dams </w:t>
        </w:r>
      </w:ins>
      <w:r w:rsidR="00C77936" w:rsidRPr="00E62980">
        <w:rPr>
          <w:rFonts w:ascii="Times New Roman" w:hAnsi="Times New Roman" w:cs="Times New Roman"/>
        </w:rPr>
        <w:t xml:space="preserve">n </w:t>
      </w:r>
      <w:r w:rsidR="006D4D25" w:rsidRPr="00E62980">
        <w:rPr>
          <w:rFonts w:ascii="Times New Roman" w:hAnsi="Times New Roman" w:cs="Times New Roman"/>
        </w:rPr>
        <w:t xml:space="preserve">8= eTRF, 9=AL). </w:t>
      </w:r>
      <w:r w:rsidR="00870757" w:rsidRPr="00E62980">
        <w:rPr>
          <w:rFonts w:ascii="Times New Roman" w:hAnsi="Times New Roman" w:cs="Times New Roman"/>
        </w:rPr>
        <w:t xml:space="preserve">This study was completed in two independent cohorts of animals. The phenotypes noted </w:t>
      </w:r>
      <w:r w:rsidR="002540FF" w:rsidRPr="00E62980">
        <w:rPr>
          <w:rFonts w:ascii="Times New Roman" w:hAnsi="Times New Roman" w:cs="Times New Roman"/>
        </w:rPr>
        <w:t xml:space="preserve">in offspring </w:t>
      </w:r>
      <w:r w:rsidR="00870757" w:rsidRPr="00E62980">
        <w:rPr>
          <w:rFonts w:ascii="Times New Roman" w:hAnsi="Times New Roman" w:cs="Times New Roman"/>
        </w:rPr>
        <w:t xml:space="preserve">were highly consistent </w:t>
      </w:r>
      <w:r w:rsidR="00FA1C14">
        <w:rPr>
          <w:rFonts w:ascii="Times New Roman" w:hAnsi="Times New Roman" w:cs="Times New Roman"/>
        </w:rPr>
        <w:t>Between cohorts and we found no statistical</w:t>
      </w:r>
      <w:r w:rsidR="00E92647">
        <w:rPr>
          <w:rFonts w:ascii="Times New Roman" w:hAnsi="Times New Roman" w:cs="Times New Roman"/>
        </w:rPr>
        <w:t xml:space="preserve"> effect modification by cohort</w:t>
      </w:r>
      <w:r w:rsidR="00FA1C14">
        <w:rPr>
          <w:rFonts w:ascii="Times New Roman" w:hAnsi="Times New Roman" w:cs="Times New Roman"/>
        </w:rPr>
        <w:t xml:space="preserve"> </w:t>
      </w:r>
      <w:r w:rsidR="00E92647">
        <w:rPr>
          <w:rFonts w:ascii="Times New Roman" w:hAnsi="Times New Roman" w:cs="Times New Roman"/>
        </w:rPr>
        <w:t xml:space="preserve">(data not shown). </w:t>
      </w:r>
      <w:r w:rsidR="00704DA1" w:rsidRPr="00E62980">
        <w:rPr>
          <w:rFonts w:ascii="Times New Roman" w:hAnsi="Times New Roman" w:cs="Times New Roman"/>
        </w:rPr>
        <w:t>T</w:t>
      </w:r>
      <w:r w:rsidR="002540FF" w:rsidRPr="00E62980">
        <w:rPr>
          <w:rFonts w:ascii="Times New Roman" w:hAnsi="Times New Roman" w:cs="Times New Roman"/>
        </w:rPr>
        <w:t xml:space="preserve">herefore, </w:t>
      </w:r>
      <w:r w:rsidR="00870757" w:rsidRPr="00E62980">
        <w:rPr>
          <w:rFonts w:ascii="Times New Roman" w:hAnsi="Times New Roman" w:cs="Times New Roman"/>
        </w:rPr>
        <w:t>data shown is the combined total from cohorts one and two</w:t>
      </w:r>
      <w:r w:rsidR="00704DA1" w:rsidRPr="00E62980">
        <w:rPr>
          <w:rFonts w:ascii="Times New Roman" w:hAnsi="Times New Roman" w:cs="Times New Roman"/>
        </w:rPr>
        <w:t xml:space="preserve"> and statistical tests do not include effects of cohort in the model</w:t>
      </w:r>
      <w:r w:rsidR="00870757" w:rsidRPr="00E62980">
        <w:rPr>
          <w:rFonts w:ascii="Times New Roman" w:hAnsi="Times New Roman" w:cs="Times New Roman"/>
        </w:rPr>
        <w:t xml:space="preserve">. </w:t>
      </w:r>
      <w:r w:rsidR="006D4D25" w:rsidRPr="00E62980">
        <w:rPr>
          <w:rFonts w:ascii="Times New Roman" w:hAnsi="Times New Roman" w:cs="Times New Roman"/>
        </w:rPr>
        <w:t>Dams</w:t>
      </w:r>
      <w:ins w:id="88" w:author="Mulcahy, Molly" w:date="2023-04-10T11:13:00Z">
        <w:r w:rsidR="00A05188">
          <w:rPr>
            <w:rFonts w:ascii="Times New Roman" w:hAnsi="Times New Roman" w:cs="Times New Roman"/>
          </w:rPr>
          <w:t xml:space="preserve"> and sires</w:t>
        </w:r>
      </w:ins>
      <w:r w:rsidR="006D4D25" w:rsidRPr="00E62980">
        <w:rPr>
          <w:rFonts w:ascii="Times New Roman" w:hAnsi="Times New Roman" w:cs="Times New Roman"/>
        </w:rPr>
        <w:t xml:space="preserve"> fed AL had 24</w:t>
      </w:r>
      <w:r w:rsidR="00ED6DF5" w:rsidRPr="00E62980">
        <w:rPr>
          <w:rFonts w:ascii="Times New Roman" w:hAnsi="Times New Roman" w:cs="Times New Roman"/>
        </w:rPr>
        <w:t>-</w:t>
      </w:r>
      <w:r w:rsidR="006D4D25" w:rsidRPr="00E62980">
        <w:rPr>
          <w:rFonts w:ascii="Times New Roman" w:hAnsi="Times New Roman" w:cs="Times New Roman"/>
        </w:rPr>
        <w:t xml:space="preserve">hour access to </w:t>
      </w:r>
      <w:r w:rsidR="00C77936" w:rsidRPr="00E62980">
        <w:rPr>
          <w:rFonts w:ascii="Times New Roman" w:hAnsi="Times New Roman" w:cs="Times New Roman"/>
        </w:rPr>
        <w:t>a chow diet</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Picolab Laboratory Rodent diet, 5L0D; 5% </w:t>
      </w:r>
      <w:r w:rsidR="0024220A" w:rsidRPr="00E62980">
        <w:rPr>
          <w:rFonts w:ascii="Times New Roman" w:hAnsi="Times New Roman" w:cs="Times New Roman"/>
        </w:rPr>
        <w:t xml:space="preserve">of </w:t>
      </w:r>
      <w:r w:rsidR="00ED6DF5" w:rsidRPr="00E62980">
        <w:rPr>
          <w:rFonts w:ascii="Times New Roman" w:hAnsi="Times New Roman" w:cs="Times New Roman"/>
        </w:rPr>
        <w:t>C</w:t>
      </w:r>
      <w:r w:rsidR="0024220A" w:rsidRPr="00E62980">
        <w:rPr>
          <w:rFonts w:ascii="Times New Roman" w:hAnsi="Times New Roman" w:cs="Times New Roman"/>
        </w:rPr>
        <w:t>alories from f</w:t>
      </w:r>
      <w:r w:rsidR="006D4D25" w:rsidRPr="00E62980">
        <w:rPr>
          <w:rFonts w:ascii="Times New Roman" w:hAnsi="Times New Roman" w:cs="Times New Roman"/>
        </w:rPr>
        <w:t>at</w:t>
      </w:r>
      <w:r w:rsidR="0024220A" w:rsidRPr="00E62980">
        <w:rPr>
          <w:rFonts w:ascii="Times New Roman" w:hAnsi="Times New Roman" w:cs="Times New Roman"/>
        </w:rPr>
        <w:t xml:space="preserve">, </w:t>
      </w:r>
      <w:r w:rsidR="006D4D25" w:rsidRPr="00E62980">
        <w:rPr>
          <w:rFonts w:ascii="Times New Roman" w:hAnsi="Times New Roman" w:cs="Times New Roman"/>
        </w:rPr>
        <w:t xml:space="preserve">24% </w:t>
      </w:r>
      <w:r w:rsidR="0024220A" w:rsidRPr="00E62980">
        <w:rPr>
          <w:rFonts w:ascii="Times New Roman" w:hAnsi="Times New Roman" w:cs="Times New Roman"/>
        </w:rPr>
        <w:t>from p</w:t>
      </w:r>
      <w:r w:rsidR="006D4D25" w:rsidRPr="00E62980">
        <w:rPr>
          <w:rFonts w:ascii="Times New Roman" w:hAnsi="Times New Roman" w:cs="Times New Roman"/>
        </w:rPr>
        <w:t>rotein</w:t>
      </w:r>
      <w:r w:rsidR="0024220A" w:rsidRPr="00E62980">
        <w:rPr>
          <w:rFonts w:ascii="Times New Roman" w:hAnsi="Times New Roman" w:cs="Times New Roman"/>
        </w:rPr>
        <w:t>,</w:t>
      </w:r>
      <w:r w:rsidR="006D4D25" w:rsidRPr="00E62980">
        <w:rPr>
          <w:rFonts w:ascii="Times New Roman" w:hAnsi="Times New Roman" w:cs="Times New Roman"/>
        </w:rPr>
        <w:t xml:space="preserve"> 71% </w:t>
      </w:r>
      <w:r w:rsidR="0024220A" w:rsidRPr="00E62980">
        <w:rPr>
          <w:rFonts w:ascii="Times New Roman" w:hAnsi="Times New Roman" w:cs="Times New Roman"/>
        </w:rPr>
        <w:t>from c</w:t>
      </w:r>
      <w:r w:rsidR="006D4D25" w:rsidRPr="00E62980">
        <w:rPr>
          <w:rFonts w:ascii="Times New Roman" w:hAnsi="Times New Roman" w:cs="Times New Roman"/>
        </w:rPr>
        <w:t>arbohydrate</w:t>
      </w:r>
      <w:r w:rsidR="0024220A" w:rsidRPr="00E62980">
        <w:rPr>
          <w:rFonts w:ascii="Times New Roman" w:hAnsi="Times New Roman" w:cs="Times New Roman"/>
        </w:rPr>
        <w:t>s</w:t>
      </w:r>
      <w:r w:rsidR="006D4D25" w:rsidRPr="00E62980">
        <w:rPr>
          <w:rFonts w:ascii="Times New Roman" w:hAnsi="Times New Roman" w:cs="Times New Roman"/>
        </w:rPr>
        <w:t xml:space="preserve">). Dams </w:t>
      </w:r>
      <w:ins w:id="89" w:author="Mulcahy, Molly" w:date="2023-04-10T11:13:00Z">
        <w:r w:rsidR="00A05188">
          <w:rPr>
            <w:rFonts w:ascii="Times New Roman" w:hAnsi="Times New Roman" w:cs="Times New Roman"/>
          </w:rPr>
          <w:t xml:space="preserve">and sires </w:t>
        </w:r>
      </w:ins>
      <w:r w:rsidR="006D4D25" w:rsidRPr="00E62980">
        <w:rPr>
          <w:rFonts w:ascii="Times New Roman" w:hAnsi="Times New Roman" w:cs="Times New Roman"/>
        </w:rPr>
        <w:t xml:space="preserve">fed eTRF had 6 hours of </w:t>
      </w:r>
      <w:r w:rsidR="00C77936" w:rsidRPr="00E62980">
        <w:rPr>
          <w:rFonts w:ascii="Times New Roman" w:hAnsi="Times New Roman" w:cs="Times New Roman"/>
        </w:rPr>
        <w:t xml:space="preserve">NCD </w:t>
      </w:r>
      <w:r w:rsidR="006D4D25" w:rsidRPr="00E62980">
        <w:rPr>
          <w:rFonts w:ascii="Times New Roman" w:hAnsi="Times New Roman" w:cs="Times New Roman"/>
        </w:rPr>
        <w:t xml:space="preserve">food access </w:t>
      </w:r>
      <w:r w:rsidR="00C77936" w:rsidRPr="00E62980">
        <w:rPr>
          <w:rFonts w:ascii="Times New Roman" w:hAnsi="Times New Roman" w:cs="Times New Roman"/>
        </w:rPr>
        <w:t>during</w:t>
      </w:r>
      <w:r w:rsidR="006D4D25" w:rsidRPr="00E62980">
        <w:rPr>
          <w:rFonts w:ascii="Times New Roman" w:hAnsi="Times New Roman" w:cs="Times New Roman"/>
        </w:rPr>
        <w:t xml:space="preserve"> the early dark cycle (ZT 1</w:t>
      </w:r>
      <w:r w:rsidR="00C77936" w:rsidRPr="00E62980">
        <w:rPr>
          <w:rFonts w:ascii="Times New Roman" w:hAnsi="Times New Roman" w:cs="Times New Roman"/>
        </w:rPr>
        <w:t>4</w:t>
      </w:r>
      <w:r w:rsidR="006D4D25" w:rsidRPr="00E62980">
        <w:rPr>
          <w:rFonts w:ascii="Times New Roman" w:hAnsi="Times New Roman" w:cs="Times New Roman"/>
        </w:rPr>
        <w:t xml:space="preserve">-ZT </w:t>
      </w:r>
      <w:r w:rsidR="00C77936" w:rsidRPr="00E62980">
        <w:rPr>
          <w:rFonts w:ascii="Times New Roman" w:hAnsi="Times New Roman" w:cs="Times New Roman"/>
        </w:rPr>
        <w:t>20</w:t>
      </w:r>
      <w:r w:rsidR="00ED6DF5" w:rsidRPr="00E62980">
        <w:rPr>
          <w:rFonts w:ascii="Times New Roman" w:hAnsi="Times New Roman" w:cs="Times New Roman"/>
        </w:rPr>
        <w:t>)</w:t>
      </w:r>
      <w:r w:rsidR="006D4D25" w:rsidRPr="00E62980">
        <w:rPr>
          <w:rFonts w:ascii="Times New Roman" w:hAnsi="Times New Roman" w:cs="Times New Roman"/>
        </w:rPr>
        <w:t xml:space="preserve">. Water was provided </w:t>
      </w:r>
      <w:r w:rsidR="006D4D25" w:rsidRPr="00E62980">
        <w:rPr>
          <w:rFonts w:ascii="Times New Roman" w:hAnsi="Times New Roman" w:cs="Times New Roman"/>
          <w:i/>
        </w:rPr>
        <w:t>ad libitum</w:t>
      </w:r>
      <w:r w:rsidR="006D4D25" w:rsidRPr="00E62980">
        <w:rPr>
          <w:rFonts w:ascii="Times New Roman" w:hAnsi="Times New Roman" w:cs="Times New Roman"/>
        </w:rPr>
        <w:t xml:space="preserve"> throughout the study</w:t>
      </w:r>
      <w:r w:rsidR="00433F6E" w:rsidRPr="00E62980">
        <w:rPr>
          <w:rFonts w:ascii="Times New Roman" w:hAnsi="Times New Roman" w:cs="Times New Roman"/>
        </w:rPr>
        <w:t xml:space="preserve"> to both experimental groups</w:t>
      </w:r>
      <w:r w:rsidR="006D4D25" w:rsidRPr="00E62980">
        <w:rPr>
          <w:rFonts w:ascii="Times New Roman" w:hAnsi="Times New Roman" w:cs="Times New Roman"/>
        </w:rPr>
        <w:t xml:space="preserve">. </w:t>
      </w:r>
      <w:r w:rsidR="00C77936" w:rsidRPr="00E62980">
        <w:rPr>
          <w:rFonts w:ascii="Times New Roman" w:hAnsi="Times New Roman" w:cs="Times New Roman"/>
        </w:rPr>
        <w:t xml:space="preserve">After one week of either AL or eTRF feeding (beginning age 120 days), age-matched </w:t>
      </w:r>
      <w:ins w:id="90" w:author="Mulcahy, Molly" w:date="2023-04-10T11:14:00Z">
        <w:r w:rsidR="00A05188">
          <w:rPr>
            <w:rFonts w:ascii="Times New Roman" w:hAnsi="Times New Roman" w:cs="Times New Roman"/>
          </w:rPr>
          <w:t>sire</w:t>
        </w:r>
        <w:r w:rsidR="00A05188" w:rsidRPr="00E62980">
          <w:rPr>
            <w:rFonts w:ascii="Times New Roman" w:hAnsi="Times New Roman" w:cs="Times New Roman"/>
          </w:rPr>
          <w:t xml:space="preserve">s </w:t>
        </w:r>
      </w:ins>
      <w:r w:rsidR="00C77936" w:rsidRPr="00E62980">
        <w:rPr>
          <w:rFonts w:ascii="Times New Roman" w:hAnsi="Times New Roman" w:cs="Times New Roman"/>
        </w:rPr>
        <w:t xml:space="preserve">were introduced into cages for breeding. Males were kept in the cage until </w:t>
      </w:r>
      <w:r w:rsidR="008A076C" w:rsidRPr="00E62980">
        <w:rPr>
          <w:rFonts w:ascii="Times New Roman" w:hAnsi="Times New Roman" w:cs="Times New Roman"/>
        </w:rPr>
        <w:t xml:space="preserve">a </w:t>
      </w:r>
      <w:r w:rsidR="00C77936" w:rsidRPr="00E62980">
        <w:rPr>
          <w:rFonts w:ascii="Times New Roman" w:hAnsi="Times New Roman" w:cs="Times New Roman"/>
        </w:rPr>
        <w:t xml:space="preserve">copulatory plug </w:t>
      </w:r>
      <w:r w:rsidR="008A076C" w:rsidRPr="00E62980">
        <w:rPr>
          <w:rFonts w:ascii="Times New Roman" w:hAnsi="Times New Roman" w:cs="Times New Roman"/>
        </w:rPr>
        <w:t>was detected</w:t>
      </w:r>
      <w:r w:rsidR="00C77936" w:rsidRPr="00E62980">
        <w:rPr>
          <w:rFonts w:ascii="Times New Roman" w:hAnsi="Times New Roman" w:cs="Times New Roman"/>
        </w:rPr>
        <w:t xml:space="preserve">. </w:t>
      </w:r>
      <w:r w:rsidR="00ED6DF5" w:rsidRPr="00E62980">
        <w:rPr>
          <w:rFonts w:ascii="Times New Roman" w:hAnsi="Times New Roman" w:cs="Times New Roman"/>
        </w:rPr>
        <w:t>Daily</w:t>
      </w:r>
      <w:r w:rsidR="006D4D25" w:rsidRPr="00E62980">
        <w:rPr>
          <w:rFonts w:ascii="Times New Roman" w:hAnsi="Times New Roman" w:cs="Times New Roman"/>
        </w:rPr>
        <w:t xml:space="preserve">, </w:t>
      </w:r>
      <w:r w:rsidR="00C77936" w:rsidRPr="00E62980">
        <w:rPr>
          <w:rFonts w:ascii="Times New Roman" w:hAnsi="Times New Roman" w:cs="Times New Roman"/>
        </w:rPr>
        <w:t>dams</w:t>
      </w:r>
      <w:r w:rsidR="006D4D25" w:rsidRPr="00E62980">
        <w:rPr>
          <w:rFonts w:ascii="Times New Roman" w:hAnsi="Times New Roman" w:cs="Times New Roman"/>
        </w:rPr>
        <w:t xml:space="preserve"> were transferred to a clean cage at ZT20, allowing for</w:t>
      </w:r>
      <w:r w:rsidR="00C77936" w:rsidRPr="00E62980">
        <w:rPr>
          <w:rFonts w:ascii="Times New Roman" w:hAnsi="Times New Roman" w:cs="Times New Roman"/>
        </w:rPr>
        <w:t xml:space="preserve"> a cage free of food for eTRF animals and </w:t>
      </w:r>
      <w:r w:rsidR="006D4D25" w:rsidRPr="00E62980">
        <w:rPr>
          <w:rFonts w:ascii="Times New Roman" w:hAnsi="Times New Roman" w:cs="Times New Roman"/>
        </w:rPr>
        <w:t xml:space="preserve">similar levels of handling </w:t>
      </w:r>
      <w:r w:rsidR="00C77936" w:rsidRPr="00E62980">
        <w:rPr>
          <w:rFonts w:ascii="Times New Roman" w:hAnsi="Times New Roman" w:cs="Times New Roman"/>
        </w:rPr>
        <w:t xml:space="preserve">between </w:t>
      </w:r>
      <w:r w:rsidR="006D4D25" w:rsidRPr="00E62980">
        <w:rPr>
          <w:rFonts w:ascii="Times New Roman" w:hAnsi="Times New Roman" w:cs="Times New Roman"/>
        </w:rPr>
        <w:t xml:space="preserve">experimental </w:t>
      </w:r>
      <w:r w:rsidR="00C77936" w:rsidRPr="00E62980">
        <w:rPr>
          <w:rFonts w:ascii="Times New Roman" w:hAnsi="Times New Roman" w:cs="Times New Roman"/>
        </w:rPr>
        <w:t>groups</w:t>
      </w:r>
      <w:r w:rsidR="006D4D25" w:rsidRPr="00E62980">
        <w:rPr>
          <w:rFonts w:ascii="Times New Roman" w:hAnsi="Times New Roman" w:cs="Times New Roman"/>
        </w:rPr>
        <w:t>. After birth, all dams switched to AL</w:t>
      </w:r>
      <w:r w:rsidR="00ED6DF5" w:rsidRPr="00E62980">
        <w:rPr>
          <w:rFonts w:ascii="Times New Roman" w:hAnsi="Times New Roman" w:cs="Times New Roman"/>
        </w:rPr>
        <w:t xml:space="preserve"> </w:t>
      </w:r>
      <w:r w:rsidR="006D4D25" w:rsidRPr="00E62980">
        <w:rPr>
          <w:rFonts w:ascii="Times New Roman" w:hAnsi="Times New Roman" w:cs="Times New Roman"/>
        </w:rPr>
        <w:t xml:space="preserve">and </w:t>
      </w:r>
      <w:r w:rsidR="00ED6DF5" w:rsidRPr="00E62980">
        <w:rPr>
          <w:rFonts w:ascii="Times New Roman" w:hAnsi="Times New Roman" w:cs="Times New Roman"/>
        </w:rPr>
        <w:t xml:space="preserve">were </w:t>
      </w:r>
      <w:r w:rsidR="006D4D25" w:rsidRPr="00E62980">
        <w:rPr>
          <w:rFonts w:ascii="Times New Roman" w:hAnsi="Times New Roman" w:cs="Times New Roman"/>
        </w:rPr>
        <w:t xml:space="preserve">maintained on this diet until </w:t>
      </w:r>
      <w:r w:rsidR="008A076C" w:rsidRPr="00E62980">
        <w:rPr>
          <w:rFonts w:ascii="Times New Roman" w:hAnsi="Times New Roman" w:cs="Times New Roman"/>
        </w:rPr>
        <w:t xml:space="preserve">weaning at </w:t>
      </w:r>
      <w:r w:rsidR="00DF6A65" w:rsidRPr="00E62980">
        <w:rPr>
          <w:rFonts w:ascii="Times New Roman" w:hAnsi="Times New Roman" w:cs="Times New Roman"/>
        </w:rPr>
        <w:t>postnatal day (</w:t>
      </w:r>
      <w:r w:rsidR="006D4D25" w:rsidRPr="00E62980">
        <w:rPr>
          <w:rFonts w:ascii="Times New Roman" w:hAnsi="Times New Roman" w:cs="Times New Roman"/>
        </w:rPr>
        <w:t>PND</w:t>
      </w:r>
      <w:r w:rsidR="00DF6A65" w:rsidRPr="00E62980">
        <w:rPr>
          <w:rFonts w:ascii="Times New Roman" w:hAnsi="Times New Roman" w:cs="Times New Roman"/>
        </w:rPr>
        <w:t>)</w:t>
      </w:r>
      <w:r w:rsidR="00C77936" w:rsidRPr="00E62980">
        <w:rPr>
          <w:rFonts w:ascii="Times New Roman" w:hAnsi="Times New Roman" w:cs="Times New Roman"/>
        </w:rPr>
        <w:t xml:space="preserve"> </w:t>
      </w:r>
      <w:r w:rsidR="006D4D25" w:rsidRPr="00E62980">
        <w:rPr>
          <w:rFonts w:ascii="Times New Roman" w:hAnsi="Times New Roman" w:cs="Times New Roman"/>
        </w:rPr>
        <w:t xml:space="preserve">21.5. </w:t>
      </w:r>
      <w:r w:rsidR="00433F6E" w:rsidRPr="00E62980">
        <w:rPr>
          <w:rFonts w:ascii="Times New Roman" w:hAnsi="Times New Roman" w:cs="Times New Roman"/>
        </w:rPr>
        <w:t>Therefore,</w:t>
      </w:r>
      <w:r w:rsidR="006D4D25" w:rsidRPr="00E62980">
        <w:rPr>
          <w:rFonts w:ascii="Times New Roman" w:hAnsi="Times New Roman" w:cs="Times New Roman"/>
        </w:rPr>
        <w:t xml:space="preserve"> any phenotype in the offspring </w:t>
      </w:r>
      <w:r w:rsidR="00433F6E" w:rsidRPr="00E62980">
        <w:rPr>
          <w:rFonts w:ascii="Times New Roman" w:hAnsi="Times New Roman" w:cs="Times New Roman"/>
        </w:rPr>
        <w:t>is</w:t>
      </w:r>
      <w:r w:rsidR="006D4D25" w:rsidRPr="00E62980">
        <w:rPr>
          <w:rFonts w:ascii="Times New Roman" w:hAnsi="Times New Roman" w:cs="Times New Roman"/>
        </w:rPr>
        <w:t xml:space="preserve"> attributable to </w:t>
      </w:r>
      <w:r w:rsidR="0024220A" w:rsidRPr="00E62980">
        <w:rPr>
          <w:rFonts w:ascii="Times New Roman" w:hAnsi="Times New Roman" w:cs="Times New Roman"/>
        </w:rPr>
        <w:t xml:space="preserve">modifications to </w:t>
      </w:r>
      <w:r w:rsidR="006D4D25" w:rsidRPr="00E62980">
        <w:rPr>
          <w:rFonts w:ascii="Times New Roman" w:hAnsi="Times New Roman" w:cs="Times New Roman"/>
        </w:rPr>
        <w:t xml:space="preserve">the </w:t>
      </w:r>
      <w:r w:rsidR="0024220A" w:rsidRPr="00E62980">
        <w:rPr>
          <w:rFonts w:ascii="Times New Roman" w:hAnsi="Times New Roman" w:cs="Times New Roman"/>
        </w:rPr>
        <w:t>pre-gestational</w:t>
      </w:r>
      <w:r w:rsidR="00ED6DF5" w:rsidRPr="00E62980">
        <w:rPr>
          <w:rFonts w:ascii="Times New Roman" w:hAnsi="Times New Roman" w:cs="Times New Roman"/>
        </w:rPr>
        <w:t>/</w:t>
      </w:r>
      <w:r w:rsidR="006D4D25" w:rsidRPr="00E62980">
        <w:rPr>
          <w:rFonts w:ascii="Times New Roman" w:hAnsi="Times New Roman" w:cs="Times New Roman"/>
        </w:rPr>
        <w:t xml:space="preserve">gestational diet. </w:t>
      </w:r>
      <w:r w:rsidR="00EE272A" w:rsidRPr="00E62980">
        <w:rPr>
          <w:rFonts w:ascii="Times New Roman" w:hAnsi="Times New Roman" w:cs="Times New Roman"/>
        </w:rPr>
        <w:t>All experimental protocols were reviewed and approved by The Un</w:t>
      </w:r>
      <w:r w:rsidR="00C67A7C">
        <w:rPr>
          <w:rFonts w:ascii="Times New Roman" w:hAnsi="Times New Roman" w:cs="Times New Roman"/>
        </w:rPr>
        <w:t>iv</w:t>
      </w:r>
      <w:r w:rsidR="00EE272A" w:rsidRPr="00E62980">
        <w:rPr>
          <w:rFonts w:ascii="Times New Roman" w:hAnsi="Times New Roman" w:cs="Times New Roman"/>
        </w:rPr>
        <w:t>ersity of Michigan Institutional Animal Care and Use Committee.</w:t>
      </w:r>
    </w:p>
    <w:p w14:paraId="0BF2A9C8" w14:textId="7345F31D" w:rsidR="00F67AA8" w:rsidRPr="00E62980" w:rsidRDefault="00F67AA8" w:rsidP="00616AD3">
      <w:pPr>
        <w:spacing w:line="480" w:lineRule="auto"/>
        <w:rPr>
          <w:rFonts w:ascii="Times New Roman" w:hAnsi="Times New Roman" w:cs="Times New Roman"/>
          <w:i/>
          <w:iCs/>
        </w:rPr>
      </w:pPr>
    </w:p>
    <w:p w14:paraId="4CC1C6E5" w14:textId="709D436A" w:rsidR="002B0CAE" w:rsidRPr="00E62980" w:rsidRDefault="002B0CAE" w:rsidP="0006138D">
      <w:pPr>
        <w:pStyle w:val="Heading2"/>
      </w:pPr>
      <w:r w:rsidRPr="00E62980">
        <w:t xml:space="preserve">Offspring growth and </w:t>
      </w:r>
      <w:r w:rsidR="00821A8C" w:rsidRPr="00E62980">
        <w:t xml:space="preserve">food intake </w:t>
      </w:r>
      <w:r w:rsidRPr="00E62980">
        <w:t>monitoring</w:t>
      </w:r>
    </w:p>
    <w:p w14:paraId="403AB3CA" w14:textId="121FA3E9" w:rsidR="00BE286E" w:rsidRPr="00E62980" w:rsidRDefault="002B0CAE" w:rsidP="00821A8C">
      <w:pPr>
        <w:spacing w:line="480" w:lineRule="auto"/>
        <w:rPr>
          <w:rFonts w:ascii="Times New Roman" w:hAnsi="Times New Roman" w:cs="Times New Roman"/>
        </w:rPr>
      </w:pPr>
      <w:r w:rsidRPr="00E62980">
        <w:rPr>
          <w:rFonts w:ascii="Times New Roman" w:hAnsi="Times New Roman" w:cs="Times New Roman"/>
        </w:rPr>
        <w:t xml:space="preserve">Pups born </w:t>
      </w:r>
      <w:r w:rsidR="004236D8" w:rsidRPr="00E62980">
        <w:rPr>
          <w:rFonts w:ascii="Times New Roman" w:hAnsi="Times New Roman" w:cs="Times New Roman"/>
        </w:rPr>
        <w:t xml:space="preserve">were weighed </w:t>
      </w:r>
      <w:r w:rsidR="00821A8C" w:rsidRPr="00E62980">
        <w:rPr>
          <w:rFonts w:ascii="Times New Roman" w:hAnsi="Times New Roman" w:cs="Times New Roman"/>
        </w:rPr>
        <w:t xml:space="preserve">and counted </w:t>
      </w:r>
      <w:r w:rsidR="004236D8" w:rsidRPr="00E62980">
        <w:rPr>
          <w:rFonts w:ascii="Times New Roman" w:hAnsi="Times New Roman" w:cs="Times New Roman"/>
        </w:rPr>
        <w:t>within 24 hours of birth. Litters were reduced to 4 pups (2 male, 2 female</w:t>
      </w:r>
      <w:r w:rsidR="007D1DC6" w:rsidRPr="00E62980">
        <w:rPr>
          <w:rFonts w:ascii="Times New Roman" w:hAnsi="Times New Roman" w:cs="Times New Roman"/>
        </w:rPr>
        <w:t>,</w:t>
      </w:r>
      <w:r w:rsidR="004236D8" w:rsidRPr="00E62980">
        <w:rPr>
          <w:rFonts w:ascii="Times New Roman" w:hAnsi="Times New Roman" w:cs="Times New Roman"/>
        </w:rPr>
        <w:t xml:space="preserve"> when possible) at PND 3.5</w:t>
      </w:r>
      <w:r w:rsidR="00821A8C" w:rsidRPr="00E62980">
        <w:rPr>
          <w:rFonts w:ascii="Times New Roman" w:hAnsi="Times New Roman" w:cs="Times New Roman"/>
        </w:rPr>
        <w:t xml:space="preserve"> to standardize milk supply </w:t>
      </w:r>
      <w:r w:rsidR="00402DEA" w:rsidRPr="00E62980">
        <w:rPr>
          <w:rFonts w:ascii="Times New Roman" w:hAnsi="Times New Roman" w:cs="Times New Roman"/>
        </w:rPr>
        <w:t xml:space="preserve">between </w:t>
      </w:r>
      <w:r w:rsidR="00821A8C" w:rsidRPr="00E62980">
        <w:rPr>
          <w:rFonts w:ascii="Times New Roman" w:hAnsi="Times New Roman" w:cs="Times New Roman"/>
        </w:rPr>
        <w:t>litters</w:t>
      </w:r>
      <w:r w:rsidR="004236D8" w:rsidRPr="00E62980">
        <w:rPr>
          <w:rFonts w:ascii="Times New Roman" w:hAnsi="Times New Roman" w:cs="Times New Roman"/>
        </w:rPr>
        <w:t>. At PND 21.5, offspring were weighed and body compos</w:t>
      </w:r>
      <w:r w:rsidR="009E39BE" w:rsidRPr="00E62980">
        <w:rPr>
          <w:rFonts w:ascii="Times New Roman" w:hAnsi="Times New Roman" w:cs="Times New Roman"/>
        </w:rPr>
        <w:t>i</w:t>
      </w:r>
      <w:r w:rsidR="004236D8" w:rsidRPr="00E62980">
        <w:rPr>
          <w:rFonts w:ascii="Times New Roman" w:hAnsi="Times New Roman" w:cs="Times New Roman"/>
        </w:rPr>
        <w:t xml:space="preserve">tion was assessed using EchoMRI </w:t>
      </w:r>
      <w:r w:rsidR="00760A6A" w:rsidRPr="00E62980">
        <w:rPr>
          <w:rFonts w:ascii="Times New Roman" w:hAnsi="Times New Roman" w:cs="Times New Roman"/>
        </w:rPr>
        <w:t xml:space="preserve">2100 (EchoMRI) </w:t>
      </w:r>
      <w:r w:rsidR="004236D8" w:rsidRPr="00E62980">
        <w:rPr>
          <w:rFonts w:ascii="Times New Roman" w:hAnsi="Times New Roman" w:cs="Times New Roman"/>
        </w:rPr>
        <w:t>before being weaned by sex and maternal feeding regimen and housed 4-5 per cage</w:t>
      </w:r>
      <w:r w:rsidR="009E39BE" w:rsidRPr="00E62980">
        <w:rPr>
          <w:rFonts w:ascii="Times New Roman" w:hAnsi="Times New Roman" w:cs="Times New Roman"/>
        </w:rPr>
        <w:t xml:space="preserve"> </w:t>
      </w:r>
      <w:r w:rsidR="009E39BE" w:rsidRPr="00E62980">
        <w:rPr>
          <w:rFonts w:ascii="Times New Roman" w:hAnsi="Times New Roman" w:cs="Times New Roman"/>
        </w:rPr>
        <w:lastRenderedPageBreak/>
        <w:t>(eTRF males = 11, eTRF females = 19, AL males = 16, AL females =17). Offspring were given AL access to NCD until PND 70. Food intake and body composition were assessed weekly. Food intake is represented as a</w:t>
      </w:r>
      <w:r w:rsidR="00DF6A65" w:rsidRPr="00E62980">
        <w:rPr>
          <w:rFonts w:ascii="Times New Roman" w:hAnsi="Times New Roman" w:cs="Times New Roman"/>
        </w:rPr>
        <w:t>n average</w:t>
      </w:r>
      <w:r w:rsidR="009E39BE" w:rsidRPr="00E62980">
        <w:rPr>
          <w:rFonts w:ascii="Times New Roman" w:hAnsi="Times New Roman" w:cs="Times New Roman"/>
        </w:rPr>
        <w:t xml:space="preserve"> per animal per day. </w:t>
      </w:r>
      <w:ins w:id="91" w:author="Molly C. MULCAHY" w:date="2023-04-25T16:08:00Z">
        <w:r w:rsidR="00AF1CB3">
          <w:rPr>
            <w:rFonts w:ascii="Times New Roman" w:hAnsi="Times New Roman" w:cs="Times New Roman"/>
          </w:rPr>
          <w:t>To correct to food spillage, d</w:t>
        </w:r>
      </w:ins>
      <w:ins w:id="92" w:author="Molly C. MULCAHY" w:date="2023-04-25T16:05:00Z">
        <w:r w:rsidR="00B362B9">
          <w:rPr>
            <w:rFonts w:ascii="Times New Roman" w:hAnsi="Times New Roman" w:cs="Times New Roman"/>
          </w:rPr>
          <w:t>uring weekly food measurements, c</w:t>
        </w:r>
      </w:ins>
      <w:ins w:id="93" w:author="Molly C. MULCAHY" w:date="2023-04-25T16:03:00Z">
        <w:r w:rsidR="00B127D6">
          <w:rPr>
            <w:rFonts w:ascii="Times New Roman" w:hAnsi="Times New Roman" w:cs="Times New Roman"/>
          </w:rPr>
          <w:t xml:space="preserve">ages </w:t>
        </w:r>
      </w:ins>
      <w:ins w:id="94" w:author="Molly C. MULCAHY" w:date="2023-04-25T16:08:00Z">
        <w:r w:rsidR="00AF1CB3">
          <w:rPr>
            <w:rFonts w:ascii="Times New Roman" w:hAnsi="Times New Roman" w:cs="Times New Roman"/>
          </w:rPr>
          <w:t>were examined for</w:t>
        </w:r>
      </w:ins>
      <w:ins w:id="95" w:author="Molly C. MULCAHY" w:date="2023-04-25T16:03:00Z">
        <w:r w:rsidR="00B127D6">
          <w:rPr>
            <w:rFonts w:ascii="Times New Roman" w:hAnsi="Times New Roman" w:cs="Times New Roman"/>
          </w:rPr>
          <w:t xml:space="preserve"> excessive levels </w:t>
        </w:r>
      </w:ins>
      <w:ins w:id="96" w:author="Molly C. MULCAHY" w:date="2023-04-25T16:06:00Z">
        <w:r w:rsidR="00B362B9">
          <w:rPr>
            <w:rFonts w:ascii="Times New Roman" w:hAnsi="Times New Roman" w:cs="Times New Roman"/>
          </w:rPr>
          <w:t>of pellet</w:t>
        </w:r>
      </w:ins>
      <w:ins w:id="97" w:author="Molly C. MULCAHY" w:date="2023-04-25T16:04:00Z">
        <w:r w:rsidR="00B362B9">
          <w:rPr>
            <w:rFonts w:ascii="Times New Roman" w:hAnsi="Times New Roman" w:cs="Times New Roman"/>
          </w:rPr>
          <w:t xml:space="preserve"> shredding or </w:t>
        </w:r>
      </w:ins>
      <w:ins w:id="98" w:author="Molly C. MULCAHY" w:date="2023-04-25T16:05:00Z">
        <w:r w:rsidR="00B362B9">
          <w:rPr>
            <w:rFonts w:ascii="Times New Roman" w:hAnsi="Times New Roman" w:cs="Times New Roman"/>
          </w:rPr>
          <w:t>food los</w:t>
        </w:r>
      </w:ins>
      <w:ins w:id="99" w:author="Molly C. MULCAHY" w:date="2023-04-25T16:08:00Z">
        <w:r w:rsidR="00AF1CB3">
          <w:rPr>
            <w:rFonts w:ascii="Times New Roman" w:hAnsi="Times New Roman" w:cs="Times New Roman"/>
          </w:rPr>
          <w:t>s</w:t>
        </w:r>
      </w:ins>
      <w:ins w:id="100" w:author="Molly C. MULCAHY" w:date="2023-04-25T16:05:00Z">
        <w:r w:rsidR="00B362B9">
          <w:rPr>
            <w:rFonts w:ascii="Times New Roman" w:hAnsi="Times New Roman" w:cs="Times New Roman"/>
          </w:rPr>
          <w:t xml:space="preserve"> from the hopper</w:t>
        </w:r>
      </w:ins>
      <w:ins w:id="101" w:author="Molly C. MULCAHY" w:date="2023-04-25T16:08:00Z">
        <w:r w:rsidR="00AF1CB3">
          <w:rPr>
            <w:rFonts w:ascii="Times New Roman" w:hAnsi="Times New Roman" w:cs="Times New Roman"/>
          </w:rPr>
          <w:t xml:space="preserve">. </w:t>
        </w:r>
      </w:ins>
      <w:ins w:id="102" w:author="Molly C. MULCAHY" w:date="2023-04-25T16:09:00Z">
        <w:r w:rsidR="00AF1CB3">
          <w:rPr>
            <w:rFonts w:ascii="Times New Roman" w:hAnsi="Times New Roman" w:cs="Times New Roman"/>
          </w:rPr>
          <w:t>Cages meeting these criteria for spillage were excluded from statistical</w:t>
        </w:r>
      </w:ins>
      <w:ins w:id="103" w:author="Molly C. MULCAHY" w:date="2023-04-25T16:06:00Z">
        <w:r w:rsidR="00B362B9">
          <w:rPr>
            <w:rFonts w:ascii="Times New Roman" w:hAnsi="Times New Roman" w:cs="Times New Roman"/>
          </w:rPr>
          <w:t xml:space="preserve"> </w:t>
        </w:r>
      </w:ins>
      <w:ins w:id="104" w:author="Molly C. MULCAHY" w:date="2023-04-25T16:04:00Z">
        <w:r w:rsidR="00B127D6">
          <w:rPr>
            <w:rFonts w:ascii="Times New Roman" w:hAnsi="Times New Roman" w:cs="Times New Roman"/>
          </w:rPr>
          <w:t>from analysis</w:t>
        </w:r>
      </w:ins>
      <w:ins w:id="105" w:author="Molly C. MULCAHY" w:date="2023-04-25T16:06:00Z">
        <w:r w:rsidR="00B362B9">
          <w:rPr>
            <w:rFonts w:ascii="Times New Roman" w:hAnsi="Times New Roman" w:cs="Times New Roman"/>
          </w:rPr>
          <w:t xml:space="preserve"> for</w:t>
        </w:r>
      </w:ins>
      <w:ins w:id="106" w:author="Molly C. MULCAHY" w:date="2023-04-25T16:09:00Z">
        <w:r w:rsidR="00AF1CB3">
          <w:rPr>
            <w:rFonts w:ascii="Times New Roman" w:hAnsi="Times New Roman" w:cs="Times New Roman"/>
          </w:rPr>
          <w:t xml:space="preserve"> that week</w:t>
        </w:r>
      </w:ins>
      <w:ins w:id="107" w:author="Molly C. MULCAHY" w:date="2023-04-25T16:04:00Z">
        <w:r w:rsidR="00B127D6">
          <w:rPr>
            <w:rFonts w:ascii="Times New Roman" w:hAnsi="Times New Roman" w:cs="Times New Roman"/>
          </w:rPr>
          <w:t xml:space="preserve">. </w:t>
        </w:r>
      </w:ins>
      <w:r w:rsidR="00821A8C" w:rsidRPr="00E62980">
        <w:rPr>
          <w:rFonts w:ascii="Times New Roman" w:hAnsi="Times New Roman" w:cs="Times New Roman"/>
        </w:rPr>
        <w:t xml:space="preserve">After PND 70, all animals </w:t>
      </w:r>
      <w:r w:rsidR="00DF6A65" w:rsidRPr="00E62980">
        <w:rPr>
          <w:rFonts w:ascii="Times New Roman" w:hAnsi="Times New Roman" w:cs="Times New Roman"/>
        </w:rPr>
        <w:t xml:space="preserve">began AL </w:t>
      </w:r>
      <w:r w:rsidR="00821A8C" w:rsidRPr="00E62980">
        <w:rPr>
          <w:rFonts w:ascii="Times New Roman" w:hAnsi="Times New Roman" w:cs="Times New Roman"/>
        </w:rPr>
        <w:t xml:space="preserve">45% High </w:t>
      </w:r>
      <w:r w:rsidR="003B452F" w:rsidRPr="00E62980">
        <w:rPr>
          <w:rFonts w:ascii="Times New Roman" w:hAnsi="Times New Roman" w:cs="Times New Roman"/>
        </w:rPr>
        <w:t>F</w:t>
      </w:r>
      <w:r w:rsidR="00821A8C" w:rsidRPr="00E62980">
        <w:rPr>
          <w:rFonts w:ascii="Times New Roman" w:hAnsi="Times New Roman" w:cs="Times New Roman"/>
        </w:rPr>
        <w:t>at</w:t>
      </w:r>
      <w:r w:rsidR="003D0BD4" w:rsidRPr="00E62980">
        <w:rPr>
          <w:rFonts w:ascii="Times New Roman" w:hAnsi="Times New Roman" w:cs="Times New Roman"/>
        </w:rPr>
        <w:t xml:space="preserve">, High Sucrose Diet </w:t>
      </w:r>
      <w:r w:rsidR="00821A8C" w:rsidRPr="00E62980">
        <w:rPr>
          <w:rFonts w:ascii="Times New Roman" w:hAnsi="Times New Roman" w:cs="Times New Roman"/>
        </w:rPr>
        <w:t>(</w:t>
      </w:r>
      <w:r w:rsidR="003B452F" w:rsidRPr="00E62980">
        <w:rPr>
          <w:rFonts w:ascii="Times New Roman" w:hAnsi="Times New Roman" w:cs="Times New Roman"/>
        </w:rPr>
        <w:t>HF</w:t>
      </w:r>
      <w:r w:rsidR="003D0BD4" w:rsidRPr="00E62980">
        <w:rPr>
          <w:rFonts w:ascii="Times New Roman" w:hAnsi="Times New Roman" w:cs="Times New Roman"/>
        </w:rPr>
        <w:t>HS</w:t>
      </w:r>
      <w:r w:rsidR="003B452F" w:rsidRPr="00E62980">
        <w:rPr>
          <w:rFonts w:ascii="Times New Roman" w:hAnsi="Times New Roman" w:cs="Times New Roman"/>
        </w:rPr>
        <w:t>; R</w:t>
      </w:r>
      <w:r w:rsidR="00821A8C" w:rsidRPr="00E62980">
        <w:rPr>
          <w:rFonts w:ascii="Times New Roman" w:hAnsi="Times New Roman" w:cs="Times New Roman"/>
        </w:rPr>
        <w:t xml:space="preserve">esearch </w:t>
      </w:r>
      <w:r w:rsidR="003B452F" w:rsidRPr="00E62980">
        <w:rPr>
          <w:rFonts w:ascii="Times New Roman" w:hAnsi="Times New Roman" w:cs="Times New Roman"/>
        </w:rPr>
        <w:t>D</w:t>
      </w:r>
      <w:r w:rsidR="00821A8C" w:rsidRPr="00E62980">
        <w:rPr>
          <w:rFonts w:ascii="Times New Roman" w:hAnsi="Times New Roman" w:cs="Times New Roman"/>
        </w:rPr>
        <w:t>iets D12451</w:t>
      </w:r>
      <w:r w:rsidR="00D40CE8" w:rsidRPr="00E62980">
        <w:rPr>
          <w:rFonts w:ascii="Times New Roman" w:hAnsi="Times New Roman" w:cs="Times New Roman"/>
        </w:rPr>
        <w:t>; 45% Fat/ 20% Protein/ 35% Carbohydrate</w:t>
      </w:r>
      <w:r w:rsidR="00821A8C" w:rsidRPr="00E62980">
        <w:rPr>
          <w:rFonts w:ascii="Times New Roman" w:hAnsi="Times New Roman" w:cs="Times New Roman"/>
        </w:rPr>
        <w:t xml:space="preserve">). </w:t>
      </w:r>
      <w:r w:rsidR="00402DEA" w:rsidRPr="00E62980">
        <w:rPr>
          <w:rFonts w:ascii="Times New Roman" w:hAnsi="Times New Roman" w:cs="Times New Roman"/>
        </w:rPr>
        <w:t xml:space="preserve">Weekly body composition and food intake </w:t>
      </w:r>
      <w:r w:rsidR="00110E54" w:rsidRPr="00E62980">
        <w:rPr>
          <w:rFonts w:ascii="Times New Roman" w:hAnsi="Times New Roman" w:cs="Times New Roman"/>
        </w:rPr>
        <w:t>measurement</w:t>
      </w:r>
      <w:r w:rsidR="00402DEA" w:rsidRPr="00E62980">
        <w:rPr>
          <w:rFonts w:ascii="Times New Roman" w:hAnsi="Times New Roman" w:cs="Times New Roman"/>
        </w:rPr>
        <w:t xml:space="preserve"> continued during HFHS fee</w:t>
      </w:r>
      <w:r w:rsidR="006F3FC9" w:rsidRPr="00E62980">
        <w:rPr>
          <w:rFonts w:ascii="Times New Roman" w:hAnsi="Times New Roman" w:cs="Times New Roman"/>
        </w:rPr>
        <w:t>ding.</w:t>
      </w:r>
      <w:ins w:id="108" w:author="Mulcahy, Molly" w:date="2023-04-03T09:50:00Z">
        <w:r w:rsidR="00282BDB">
          <w:rPr>
            <w:rFonts w:ascii="Times New Roman" w:hAnsi="Times New Roman" w:cs="Times New Roman"/>
          </w:rPr>
          <w:t xml:space="preserve"> Feeding efficiency </w:t>
        </w:r>
      </w:ins>
      <w:ins w:id="109" w:author="Mulcahy, Molly" w:date="2023-04-03T10:03:00Z">
        <w:r w:rsidR="00613BB4">
          <w:rPr>
            <w:rFonts w:ascii="Times New Roman" w:hAnsi="Times New Roman" w:cs="Times New Roman"/>
          </w:rPr>
          <w:t xml:space="preserve">was calculated for </w:t>
        </w:r>
      </w:ins>
      <w:ins w:id="110" w:author="Mulcahy, Molly" w:date="2023-04-03T10:04:00Z">
        <w:r w:rsidR="00613BB4">
          <w:rPr>
            <w:rFonts w:ascii="Times New Roman" w:hAnsi="Times New Roman" w:cs="Times New Roman"/>
          </w:rPr>
          <w:t xml:space="preserve">the two periods of diet (NCD and HFD). </w:t>
        </w:r>
      </w:ins>
      <w:ins w:id="111" w:author="Mulcahy, Molly" w:date="2023-04-03T10:22:00Z">
        <w:r w:rsidR="002439B8">
          <w:rPr>
            <w:rFonts w:ascii="Times New Roman" w:hAnsi="Times New Roman" w:cs="Times New Roman"/>
          </w:rPr>
          <w:t xml:space="preserve">Fat and lean mass measurements </w:t>
        </w:r>
      </w:ins>
      <w:ins w:id="112" w:author="Mulcahy, Molly" w:date="2023-04-10T11:15:00Z">
        <w:r w:rsidR="0015487C">
          <w:rPr>
            <w:rFonts w:ascii="Times New Roman" w:hAnsi="Times New Roman" w:cs="Times New Roman"/>
          </w:rPr>
          <w:t>collected via EchoMRI</w:t>
        </w:r>
      </w:ins>
      <w:ins w:id="113" w:author="Mulcahy, Molly" w:date="2023-04-03T10:19:00Z">
        <w:r w:rsidR="00744C7B">
          <w:rPr>
            <w:rFonts w:ascii="Times New Roman" w:hAnsi="Times New Roman" w:cs="Times New Roman"/>
          </w:rPr>
          <w:t xml:space="preserve"> at the beginning of </w:t>
        </w:r>
        <w:r w:rsidR="002439B8">
          <w:rPr>
            <w:rFonts w:ascii="Times New Roman" w:hAnsi="Times New Roman" w:cs="Times New Roman"/>
          </w:rPr>
          <w:t>the period w</w:t>
        </w:r>
      </w:ins>
      <w:ins w:id="114" w:author="Mulcahy, Molly" w:date="2023-04-03T10:22:00Z">
        <w:r w:rsidR="002439B8">
          <w:rPr>
            <w:rFonts w:ascii="Times New Roman" w:hAnsi="Times New Roman" w:cs="Times New Roman"/>
          </w:rPr>
          <w:t>ere</w:t>
        </w:r>
      </w:ins>
      <w:ins w:id="115" w:author="Mulcahy, Molly" w:date="2023-04-03T10:19:00Z">
        <w:r w:rsidR="002439B8">
          <w:rPr>
            <w:rFonts w:ascii="Times New Roman" w:hAnsi="Times New Roman" w:cs="Times New Roman"/>
          </w:rPr>
          <w:t xml:space="preserve"> subtracted from the final </w:t>
        </w:r>
      </w:ins>
      <w:ins w:id="116" w:author="Mulcahy, Molly" w:date="2023-04-03T10:22:00Z">
        <w:r w:rsidR="002439B8">
          <w:rPr>
            <w:rFonts w:ascii="Times New Roman" w:hAnsi="Times New Roman" w:cs="Times New Roman"/>
          </w:rPr>
          <w:t>fat and lean mass measurements</w:t>
        </w:r>
      </w:ins>
      <w:ins w:id="117" w:author="Mulcahy, Molly" w:date="2023-04-03T10:19:00Z">
        <w:r w:rsidR="002439B8">
          <w:rPr>
            <w:rFonts w:ascii="Times New Roman" w:hAnsi="Times New Roman" w:cs="Times New Roman"/>
          </w:rPr>
          <w:t xml:space="preserve"> for that feeding period</w:t>
        </w:r>
      </w:ins>
      <w:ins w:id="118" w:author="Mulcahy, Molly" w:date="2023-04-03T10:22:00Z">
        <w:r w:rsidR="002439B8">
          <w:rPr>
            <w:rFonts w:ascii="Times New Roman" w:hAnsi="Times New Roman" w:cs="Times New Roman"/>
          </w:rPr>
          <w:t>. This represented the total gain in fat and lean mass during this diet period</w:t>
        </w:r>
      </w:ins>
      <w:ins w:id="119" w:author="Mulcahy, Molly" w:date="2023-04-10T11:15:00Z">
        <w:r w:rsidR="0015487C">
          <w:rPr>
            <w:rFonts w:ascii="Times New Roman" w:hAnsi="Times New Roman" w:cs="Times New Roman"/>
          </w:rPr>
          <w:t>. These values</w:t>
        </w:r>
      </w:ins>
      <w:ins w:id="120" w:author="Mulcahy, Molly" w:date="2023-04-03T10:23:00Z">
        <w:r w:rsidR="002439B8">
          <w:rPr>
            <w:rFonts w:ascii="Times New Roman" w:hAnsi="Times New Roman" w:cs="Times New Roman"/>
          </w:rPr>
          <w:t xml:space="preserve"> were then multiplied by 9 and 4 respe</w:t>
        </w:r>
      </w:ins>
      <w:ins w:id="121" w:author="Mulcahy, Molly" w:date="2023-04-03T10:24:00Z">
        <w:r w:rsidR="002439B8">
          <w:rPr>
            <w:rFonts w:ascii="Times New Roman" w:hAnsi="Times New Roman" w:cs="Times New Roman"/>
          </w:rPr>
          <w:t xml:space="preserve">ctively (Atwater factors for fat and carbohydrate/proteins). The product was then divided by total kcals consumed during the feeding period. </w:t>
        </w:r>
      </w:ins>
      <w:ins w:id="122" w:author="Mulcahy, Molly" w:date="2023-04-03T10:25:00Z">
        <w:r w:rsidR="002439B8">
          <w:rPr>
            <w:rFonts w:ascii="Times New Roman" w:hAnsi="Times New Roman" w:cs="Times New Roman"/>
          </w:rPr>
          <w:t>The result is expressed as a percentage, where larger numbers represent greater efficiency in turning consumed kcals into bodily tissues</w:t>
        </w:r>
      </w:ins>
      <w:ins w:id="123" w:author="Molly C. MULCAHY" w:date="2023-04-19T10:58: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ins>
      <w:ins w:id="124" w:author="Molly C. MULCAHY" w:date="2023-04-19T10:59:00Z">
        <w:r w:rsidR="009A4E42">
          <w:rPr>
            <w:rFonts w:ascii="Times New Roman" w:hAnsi="Times New Roman" w:cs="Times New Roman"/>
          </w:rPr>
          <w:t>9</w:t>
        </w:r>
      </w:ins>
      <w:ins w:id="125" w:author="Molly C. MULCAHY" w:date="2023-04-19T10:58:00Z">
        <w:r w:rsidR="009A4E42" w:rsidRPr="00E62980">
          <w:rPr>
            <w:rFonts w:ascii="Times New Roman" w:hAnsi="Times New Roman" w:cs="Times New Roman"/>
          </w:rPr>
          <w:t>, eTRF females = 1</w:t>
        </w:r>
      </w:ins>
      <w:ins w:id="126" w:author="Molly C. MULCAHY" w:date="2023-04-19T10:59:00Z">
        <w:r w:rsidR="009A4E42">
          <w:rPr>
            <w:rFonts w:ascii="Times New Roman" w:hAnsi="Times New Roman" w:cs="Times New Roman"/>
          </w:rPr>
          <w:t>6</w:t>
        </w:r>
      </w:ins>
      <w:ins w:id="127" w:author="Molly C. MULCAHY" w:date="2023-04-19T10:58:00Z">
        <w:r w:rsidR="009A4E42" w:rsidRPr="00E62980">
          <w:rPr>
            <w:rFonts w:ascii="Times New Roman" w:hAnsi="Times New Roman" w:cs="Times New Roman"/>
          </w:rPr>
          <w:t>, AL males = 1</w:t>
        </w:r>
      </w:ins>
      <w:ins w:id="128" w:author="Molly C. MULCAHY" w:date="2023-04-19T10:59:00Z">
        <w:r w:rsidR="009A4E42">
          <w:rPr>
            <w:rFonts w:ascii="Times New Roman" w:hAnsi="Times New Roman" w:cs="Times New Roman"/>
          </w:rPr>
          <w:t>4</w:t>
        </w:r>
      </w:ins>
      <w:ins w:id="129" w:author="Molly C. MULCAHY" w:date="2023-04-19T10:58:00Z">
        <w:r w:rsidR="009A4E42" w:rsidRPr="00E62980">
          <w:rPr>
            <w:rFonts w:ascii="Times New Roman" w:hAnsi="Times New Roman" w:cs="Times New Roman"/>
          </w:rPr>
          <w:t>, AL females =1</w:t>
        </w:r>
      </w:ins>
      <w:ins w:id="130" w:author="Molly C. MULCAHY" w:date="2023-04-19T10:59:00Z">
        <w:r w:rsidR="009A4E42">
          <w:rPr>
            <w:rFonts w:ascii="Times New Roman" w:hAnsi="Times New Roman" w:cs="Times New Roman"/>
          </w:rPr>
          <w:t>4</w:t>
        </w:r>
      </w:ins>
      <w:ins w:id="131" w:author="Molly C. MULCAHY" w:date="2023-04-19T10:58:00Z">
        <w:r w:rsidR="009A4E42">
          <w:rPr>
            <w:rFonts w:ascii="Times New Roman" w:hAnsi="Times New Roman" w:cs="Times New Roman"/>
          </w:rPr>
          <w:t>)</w:t>
        </w:r>
      </w:ins>
      <w:ins w:id="132" w:author="Mulcahy, Molly" w:date="2023-04-03T10:25:00Z">
        <w:r w:rsidR="002439B8">
          <w:rPr>
            <w:rFonts w:ascii="Times New Roman" w:hAnsi="Times New Roman" w:cs="Times New Roman"/>
          </w:rPr>
          <w:t xml:space="preserve">. </w:t>
        </w:r>
      </w:ins>
    </w:p>
    <w:p w14:paraId="57A642E6" w14:textId="77777777" w:rsidR="00FE1E7B" w:rsidRPr="00E62980" w:rsidRDefault="00FE1E7B" w:rsidP="00821A8C">
      <w:pPr>
        <w:spacing w:line="480" w:lineRule="auto"/>
        <w:rPr>
          <w:rFonts w:ascii="Times New Roman" w:hAnsi="Times New Roman" w:cs="Times New Roman"/>
        </w:rPr>
      </w:pPr>
    </w:p>
    <w:p w14:paraId="03B33975" w14:textId="77777777" w:rsidR="00616AD3" w:rsidRPr="00E62980" w:rsidRDefault="00616AD3" w:rsidP="0006138D">
      <w:pPr>
        <w:pStyle w:val="Heading2"/>
      </w:pPr>
      <w:r w:rsidRPr="00E62980">
        <w:t>Insulin Tolerance and Glucose Tolerance Testing</w:t>
      </w:r>
    </w:p>
    <w:p w14:paraId="062DCB78" w14:textId="1E837F5B" w:rsidR="00036907" w:rsidRPr="00E62980" w:rsidRDefault="00616AD3" w:rsidP="00616AD3">
      <w:pPr>
        <w:spacing w:line="480" w:lineRule="auto"/>
        <w:rPr>
          <w:rFonts w:ascii="Times New Roman" w:hAnsi="Times New Roman" w:cs="Times New Roman"/>
        </w:rPr>
      </w:pPr>
      <w:r w:rsidRPr="00E62980">
        <w:rPr>
          <w:rFonts w:ascii="Times New Roman" w:hAnsi="Times New Roman" w:cs="Times New Roman"/>
        </w:rPr>
        <w:t xml:space="preserve">Baseline </w:t>
      </w:r>
      <w:r w:rsidR="00B95D5C" w:rsidRPr="00E62980">
        <w:rPr>
          <w:rFonts w:ascii="Times New Roman" w:hAnsi="Times New Roman" w:cs="Times New Roman"/>
        </w:rPr>
        <w:t xml:space="preserve">intraperitoneal </w:t>
      </w:r>
      <w:r w:rsidRPr="00E62980">
        <w:rPr>
          <w:rFonts w:ascii="Times New Roman" w:hAnsi="Times New Roman" w:cs="Times New Roman"/>
        </w:rPr>
        <w:t xml:space="preserve">insulin </w:t>
      </w:r>
      <w:r w:rsidR="00DF6A65" w:rsidRPr="00E62980">
        <w:rPr>
          <w:rFonts w:ascii="Times New Roman" w:hAnsi="Times New Roman" w:cs="Times New Roman"/>
        </w:rPr>
        <w:t>(</w:t>
      </w:r>
      <w:r w:rsidR="00A31226" w:rsidRPr="00E62980">
        <w:rPr>
          <w:rFonts w:ascii="Times New Roman" w:hAnsi="Times New Roman" w:cs="Times New Roman"/>
        </w:rPr>
        <w:t>I</w:t>
      </w:r>
      <w:r w:rsidR="00DF6A65" w:rsidRPr="00E62980">
        <w:rPr>
          <w:rFonts w:ascii="Times New Roman" w:hAnsi="Times New Roman" w:cs="Times New Roman"/>
        </w:rPr>
        <w:t>TT</w:t>
      </w:r>
      <w:ins w:id="133" w:author="Molly C. MULCAHY" w:date="2023-04-19T11:00: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7</w:t>
        </w:r>
        <w:r w:rsidR="009A4E42" w:rsidRPr="00E62980">
          <w:rPr>
            <w:rFonts w:ascii="Times New Roman" w:hAnsi="Times New Roman" w:cs="Times New Roman"/>
          </w:rPr>
          <w:t>, AL males = 1</w:t>
        </w:r>
      </w:ins>
      <w:ins w:id="134" w:author="Molly C. MULCAHY" w:date="2023-04-19T11:01:00Z">
        <w:r w:rsidR="009A4E42">
          <w:rPr>
            <w:rFonts w:ascii="Times New Roman" w:hAnsi="Times New Roman" w:cs="Times New Roman"/>
          </w:rPr>
          <w:t>8</w:t>
        </w:r>
      </w:ins>
      <w:ins w:id="135" w:author="Molly C. MULCAHY" w:date="2023-04-19T11:00:00Z">
        <w:r w:rsidR="009A4E42" w:rsidRPr="00E62980">
          <w:rPr>
            <w:rFonts w:ascii="Times New Roman" w:hAnsi="Times New Roman" w:cs="Times New Roman"/>
          </w:rPr>
          <w:t>, AL females =1</w:t>
        </w:r>
      </w:ins>
      <w:ins w:id="136" w:author="Molly C. MULCAHY" w:date="2023-04-19T11:01:00Z">
        <w:r w:rsidR="009A4E42">
          <w:rPr>
            <w:rFonts w:ascii="Times New Roman" w:hAnsi="Times New Roman" w:cs="Times New Roman"/>
          </w:rPr>
          <w:t>9</w:t>
        </w:r>
      </w:ins>
      <w:r w:rsidR="00DF6A65" w:rsidRPr="00E62980">
        <w:rPr>
          <w:rFonts w:ascii="Times New Roman" w:hAnsi="Times New Roman" w:cs="Times New Roman"/>
        </w:rPr>
        <w:t>)</w:t>
      </w:r>
      <w:r w:rsidRPr="00E62980">
        <w:rPr>
          <w:rFonts w:ascii="Times New Roman" w:hAnsi="Times New Roman" w:cs="Times New Roman"/>
        </w:rPr>
        <w:t xml:space="preserve"> </w:t>
      </w:r>
      <w:r w:rsidR="00095DD4" w:rsidRPr="00E62980">
        <w:rPr>
          <w:rFonts w:ascii="Times New Roman" w:hAnsi="Times New Roman" w:cs="Times New Roman"/>
        </w:rPr>
        <w:t>and glucose tolerance tests</w:t>
      </w:r>
      <w:ins w:id="137" w:author="Molly C. MULCAHY" w:date="2023-04-19T11:01:00Z">
        <w:r w:rsidR="009A4E42">
          <w:rPr>
            <w:rFonts w:ascii="Times New Roman" w:hAnsi="Times New Roman" w:cs="Times New Roman"/>
          </w:rPr>
          <w:t xml:space="preserve"> </w:t>
        </w:r>
      </w:ins>
      <w:r w:rsidR="00095DD4" w:rsidRPr="00E62980">
        <w:rPr>
          <w:rFonts w:ascii="Times New Roman" w:hAnsi="Times New Roman" w:cs="Times New Roman"/>
        </w:rPr>
        <w:t>(GTT</w:t>
      </w:r>
      <w:ins w:id="138" w:author="Molly C. MULCAHY" w:date="2023-04-19T11:01:00Z">
        <w:r w:rsidR="009A4E42">
          <w:rPr>
            <w:rFonts w:ascii="Times New Roman" w:hAnsi="Times New Roman" w:cs="Times New Roman"/>
          </w:rPr>
          <w:t>;</w:t>
        </w:r>
        <w:r w:rsidR="009A4E42" w:rsidRP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4</w:t>
        </w:r>
        <w:r w:rsidR="009A4E42" w:rsidRPr="00E62980">
          <w:rPr>
            <w:rFonts w:ascii="Times New Roman" w:hAnsi="Times New Roman" w:cs="Times New Roman"/>
          </w:rPr>
          <w:t xml:space="preserve">, eTRF females = </w:t>
        </w:r>
        <w:r w:rsidR="009A4E42">
          <w:rPr>
            <w:rFonts w:ascii="Times New Roman" w:hAnsi="Times New Roman" w:cs="Times New Roman"/>
          </w:rPr>
          <w:t>4</w:t>
        </w:r>
        <w:r w:rsidR="009A4E42" w:rsidRPr="00E62980">
          <w:rPr>
            <w:rFonts w:ascii="Times New Roman" w:hAnsi="Times New Roman" w:cs="Times New Roman"/>
          </w:rPr>
          <w:t xml:space="preserve">, AL males = </w:t>
        </w:r>
        <w:r w:rsidR="009A4E42">
          <w:rPr>
            <w:rFonts w:ascii="Times New Roman" w:hAnsi="Times New Roman" w:cs="Times New Roman"/>
          </w:rPr>
          <w:t>7</w:t>
        </w:r>
        <w:r w:rsidR="009A4E42" w:rsidRPr="00E62980">
          <w:rPr>
            <w:rFonts w:ascii="Times New Roman" w:hAnsi="Times New Roman" w:cs="Times New Roman"/>
          </w:rPr>
          <w:t>, AL females =</w:t>
        </w:r>
      </w:ins>
      <w:ins w:id="139" w:author="Molly C. MULCAHY" w:date="2023-04-19T11:02:00Z">
        <w:r w:rsidR="009A4E42">
          <w:rPr>
            <w:rFonts w:ascii="Times New Roman" w:hAnsi="Times New Roman" w:cs="Times New Roman"/>
          </w:rPr>
          <w:t>6</w:t>
        </w:r>
      </w:ins>
      <w:r w:rsidR="00095DD4" w:rsidRPr="00E62980">
        <w:rPr>
          <w:rFonts w:ascii="Times New Roman" w:hAnsi="Times New Roman" w:cs="Times New Roman"/>
        </w:rPr>
        <w:t xml:space="preserve">) </w:t>
      </w:r>
      <w:r w:rsidRPr="00E62980">
        <w:rPr>
          <w:rFonts w:ascii="Times New Roman" w:hAnsi="Times New Roman" w:cs="Times New Roman"/>
        </w:rPr>
        <w:t xml:space="preserve">were assessed at young adulthood </w:t>
      </w:r>
      <w:r w:rsidR="003B452F" w:rsidRPr="00E62980">
        <w:rPr>
          <w:rFonts w:ascii="Times New Roman" w:hAnsi="Times New Roman" w:cs="Times New Roman"/>
        </w:rPr>
        <w:t xml:space="preserve">towards the end of the </w:t>
      </w:r>
      <w:r w:rsidRPr="00E62980">
        <w:rPr>
          <w:rFonts w:ascii="Times New Roman" w:hAnsi="Times New Roman" w:cs="Times New Roman"/>
        </w:rPr>
        <w:t>NCD diet period (</w:t>
      </w:r>
      <w:r w:rsidR="00760A6A" w:rsidRPr="00E62980">
        <w:rPr>
          <w:rFonts w:ascii="Times New Roman" w:hAnsi="Times New Roman" w:cs="Times New Roman"/>
        </w:rPr>
        <w:t>PND 60-</w:t>
      </w:r>
      <w:r w:rsidRPr="00E62980">
        <w:rPr>
          <w:rFonts w:ascii="Times New Roman" w:hAnsi="Times New Roman" w:cs="Times New Roman"/>
        </w:rPr>
        <w:t>70</w:t>
      </w:r>
      <w:r w:rsidR="00095DD4" w:rsidRPr="00E62980">
        <w:rPr>
          <w:rFonts w:ascii="Times New Roman" w:hAnsi="Times New Roman" w:cs="Times New Roman"/>
        </w:rPr>
        <w:t>,</w:t>
      </w:r>
      <w:r w:rsidR="0049368F" w:rsidRPr="00E62980">
        <w:rPr>
          <w:rFonts w:ascii="Times New Roman" w:hAnsi="Times New Roman" w:cs="Times New Roman"/>
        </w:rPr>
        <w:t xml:space="preserve"> in that order</w:t>
      </w:r>
      <w:r w:rsidRPr="00E62980">
        <w:rPr>
          <w:rFonts w:ascii="Times New Roman" w:hAnsi="Times New Roman" w:cs="Times New Roman"/>
        </w:rPr>
        <w:t>). Animals were transferred into a cage with no food during the early light cycle</w:t>
      </w:r>
      <w:r w:rsidR="00760A6A" w:rsidRPr="00E62980">
        <w:rPr>
          <w:rFonts w:ascii="Times New Roman" w:hAnsi="Times New Roman" w:cs="Times New Roman"/>
        </w:rPr>
        <w:t xml:space="preserve"> (ZT 2)</w:t>
      </w:r>
      <w:r w:rsidRPr="00E62980">
        <w:rPr>
          <w:rFonts w:ascii="Times New Roman" w:hAnsi="Times New Roman" w:cs="Times New Roman"/>
        </w:rPr>
        <w:t xml:space="preserve">, with water freely available. After 6 hours, fasting blood glucose was assessed using </w:t>
      </w:r>
      <w:r w:rsidR="007D1DC6" w:rsidRPr="00E62980">
        <w:rPr>
          <w:rFonts w:ascii="Times New Roman" w:hAnsi="Times New Roman" w:cs="Times New Roman"/>
        </w:rPr>
        <w:t xml:space="preserve">a </w:t>
      </w:r>
      <w:r w:rsidRPr="00E62980">
        <w:rPr>
          <w:rFonts w:ascii="Times New Roman" w:hAnsi="Times New Roman" w:cs="Times New Roman"/>
        </w:rPr>
        <w:t xml:space="preserve">tail clip and a handheld glucometer (OneTouch Ultra). Shortly thereafter, an </w:t>
      </w:r>
      <w:r w:rsidRPr="00E62980">
        <w:rPr>
          <w:rFonts w:ascii="Times New Roman" w:hAnsi="Times New Roman" w:cs="Times New Roman"/>
        </w:rPr>
        <w:lastRenderedPageBreak/>
        <w:t xml:space="preserve">intraperitoneal injection of insulin </w:t>
      </w:r>
      <w:r w:rsidR="00F93F96" w:rsidRPr="00E62980">
        <w:rPr>
          <w:rFonts w:ascii="Times New Roman" w:hAnsi="Times New Roman" w:cs="Times New Roman"/>
        </w:rPr>
        <w:t xml:space="preserve">was administered </w:t>
      </w:r>
      <w:r w:rsidRPr="00E62980">
        <w:rPr>
          <w:rFonts w:ascii="Times New Roman" w:hAnsi="Times New Roman" w:cs="Times New Roman"/>
        </w:rPr>
        <w:t xml:space="preserve">(Humulin, u-100; </w:t>
      </w:r>
      <w:r w:rsidR="00D623B9" w:rsidRPr="00E62980">
        <w:rPr>
          <w:rFonts w:ascii="Times New Roman" w:hAnsi="Times New Roman" w:cs="Times New Roman"/>
        </w:rPr>
        <w:t>0.</w:t>
      </w:r>
      <w:r w:rsidR="003B452F" w:rsidRPr="00E62980">
        <w:rPr>
          <w:rFonts w:ascii="Times New Roman" w:hAnsi="Times New Roman" w:cs="Times New Roman"/>
        </w:rPr>
        <w:t>75U</w:t>
      </w:r>
      <w:r w:rsidR="00D623B9" w:rsidRPr="00E62980">
        <w:rPr>
          <w:rFonts w:ascii="Times New Roman" w:hAnsi="Times New Roman" w:cs="Times New Roman"/>
        </w:rPr>
        <w:t xml:space="preserve">/kg </w:t>
      </w:r>
      <w:r w:rsidR="00223F1F" w:rsidRPr="00E62980">
        <w:rPr>
          <w:rFonts w:ascii="Times New Roman" w:hAnsi="Times New Roman" w:cs="Times New Roman"/>
        </w:rPr>
        <w:t>lean mass</w:t>
      </w:r>
      <w:r w:rsidRPr="00E62980">
        <w:rPr>
          <w:rFonts w:ascii="Times New Roman" w:hAnsi="Times New Roman" w:cs="Times New Roman"/>
        </w:rPr>
        <w:t>)</w:t>
      </w:r>
      <w:r w:rsidR="00D623B9" w:rsidRPr="00E62980">
        <w:rPr>
          <w:rFonts w:ascii="Times New Roman" w:hAnsi="Times New Roman" w:cs="Times New Roman"/>
        </w:rPr>
        <w:t xml:space="preserve">. Blood glucose was assessed </w:t>
      </w:r>
      <w:r w:rsidR="00821A8C" w:rsidRPr="00E62980">
        <w:rPr>
          <w:rFonts w:ascii="Times New Roman" w:hAnsi="Times New Roman" w:cs="Times New Roman"/>
        </w:rPr>
        <w:t xml:space="preserve">by glucometer </w:t>
      </w:r>
      <w:r w:rsidR="00D623B9" w:rsidRPr="00E62980">
        <w:rPr>
          <w:rFonts w:ascii="Times New Roman" w:hAnsi="Times New Roman" w:cs="Times New Roman"/>
        </w:rPr>
        <w:t>every 15 minutes for 2 hours. One week later, glucose tolerance was assessed in a similar way (</w:t>
      </w:r>
      <w:r w:rsidR="00821A8C" w:rsidRPr="00E62980">
        <w:rPr>
          <w:rFonts w:ascii="Times New Roman" w:hAnsi="Times New Roman" w:cs="Times New Roman"/>
        </w:rPr>
        <w:t>D-Glucose,1.</w:t>
      </w:r>
      <w:r w:rsidR="003B452F" w:rsidRPr="00E62980">
        <w:rPr>
          <w:rFonts w:ascii="Times New Roman" w:hAnsi="Times New Roman" w:cs="Times New Roman"/>
        </w:rPr>
        <w:t>5g</w:t>
      </w:r>
      <w:r w:rsidR="00821A8C" w:rsidRPr="00E62980">
        <w:rPr>
          <w:rFonts w:ascii="Times New Roman" w:hAnsi="Times New Roman" w:cs="Times New Roman"/>
        </w:rPr>
        <w:t xml:space="preserve">/kg </w:t>
      </w:r>
      <w:r w:rsidR="00D623B9" w:rsidRPr="00E62980">
        <w:rPr>
          <w:rFonts w:ascii="Times New Roman" w:hAnsi="Times New Roman" w:cs="Times New Roman"/>
        </w:rPr>
        <w:t xml:space="preserve">lean mass). Insulin and glucose tolerance were then re-assessed after </w:t>
      </w:r>
      <w:r w:rsidR="008A076C" w:rsidRPr="00E62980">
        <w:rPr>
          <w:rFonts w:ascii="Times New Roman" w:hAnsi="Times New Roman" w:cs="Times New Roman"/>
        </w:rPr>
        <w:t>HF</w:t>
      </w:r>
      <w:r w:rsidR="003D0BD4" w:rsidRPr="00E62980">
        <w:rPr>
          <w:rFonts w:ascii="Times New Roman" w:hAnsi="Times New Roman" w:cs="Times New Roman"/>
        </w:rPr>
        <w:t>HS</w:t>
      </w:r>
      <w:r w:rsidR="00D623B9" w:rsidRPr="00E62980">
        <w:rPr>
          <w:rFonts w:ascii="Times New Roman" w:hAnsi="Times New Roman" w:cs="Times New Roman"/>
        </w:rPr>
        <w:t xml:space="preserve"> feeding (PND 140-160</w:t>
      </w:r>
      <w:ins w:id="140" w:author="Molly C. MULCAHY" w:date="2023-04-19T11:02:00Z">
        <w:r w:rsidR="009A4E42">
          <w:rPr>
            <w:rFonts w:ascii="Times New Roman" w:hAnsi="Times New Roman" w:cs="Times New Roman"/>
          </w:rPr>
          <w:t xml:space="preserve">; </w:t>
        </w:r>
        <w:r w:rsidR="009A4E42" w:rsidRPr="00E62980">
          <w:rPr>
            <w:rFonts w:ascii="Times New Roman" w:hAnsi="Times New Roman" w:cs="Times New Roman"/>
          </w:rPr>
          <w:t xml:space="preserve">eTRF males = </w:t>
        </w:r>
        <w:r w:rsidR="009A4E42">
          <w:rPr>
            <w:rFonts w:ascii="Times New Roman" w:hAnsi="Times New Roman" w:cs="Times New Roman"/>
          </w:rPr>
          <w:t>9</w:t>
        </w:r>
        <w:r w:rsidR="009A4E42" w:rsidRPr="00E62980">
          <w:rPr>
            <w:rFonts w:ascii="Times New Roman" w:hAnsi="Times New Roman" w:cs="Times New Roman"/>
          </w:rPr>
          <w:t>, eTRF females = 1</w:t>
        </w:r>
        <w:r w:rsidR="009A4E42">
          <w:rPr>
            <w:rFonts w:ascii="Times New Roman" w:hAnsi="Times New Roman" w:cs="Times New Roman"/>
          </w:rPr>
          <w:t>8</w:t>
        </w:r>
        <w:r w:rsidR="009A4E42" w:rsidRPr="00E62980">
          <w:rPr>
            <w:rFonts w:ascii="Times New Roman" w:hAnsi="Times New Roman" w:cs="Times New Roman"/>
          </w:rPr>
          <w:t>, AL males = 1</w:t>
        </w:r>
      </w:ins>
      <w:ins w:id="141" w:author="Molly C. MULCAHY" w:date="2023-04-19T11:03:00Z">
        <w:r w:rsidR="009A4E42">
          <w:rPr>
            <w:rFonts w:ascii="Times New Roman" w:hAnsi="Times New Roman" w:cs="Times New Roman"/>
          </w:rPr>
          <w:t>8</w:t>
        </w:r>
      </w:ins>
      <w:ins w:id="142" w:author="Molly C. MULCAHY" w:date="2023-04-19T11:02:00Z">
        <w:r w:rsidR="009A4E42" w:rsidRPr="00E62980">
          <w:rPr>
            <w:rFonts w:ascii="Times New Roman" w:hAnsi="Times New Roman" w:cs="Times New Roman"/>
          </w:rPr>
          <w:t>, AL females =1</w:t>
        </w:r>
      </w:ins>
      <w:ins w:id="143" w:author="Molly C. MULCAHY" w:date="2023-04-19T11:03:00Z">
        <w:r w:rsidR="009A4E42">
          <w:rPr>
            <w:rFonts w:ascii="Times New Roman" w:hAnsi="Times New Roman" w:cs="Times New Roman"/>
          </w:rPr>
          <w:t>8</w:t>
        </w:r>
      </w:ins>
      <w:r w:rsidR="00D623B9" w:rsidRPr="00E62980">
        <w:rPr>
          <w:rFonts w:ascii="Times New Roman" w:hAnsi="Times New Roman" w:cs="Times New Roman"/>
        </w:rPr>
        <w:t>)</w:t>
      </w:r>
      <w:r w:rsidRPr="00E62980">
        <w:rPr>
          <w:rFonts w:ascii="Times New Roman" w:hAnsi="Times New Roman" w:cs="Times New Roman"/>
        </w:rPr>
        <w:t xml:space="preserve"> </w:t>
      </w:r>
      <w:r w:rsidR="00D623B9" w:rsidRPr="00E62980">
        <w:rPr>
          <w:rFonts w:ascii="Times New Roman" w:hAnsi="Times New Roman" w:cs="Times New Roman"/>
        </w:rPr>
        <w:t>(insulin dose 2.5</w:t>
      </w:r>
      <w:r w:rsidR="0040216E" w:rsidRPr="00E62980">
        <w:rPr>
          <w:rFonts w:ascii="Times New Roman" w:hAnsi="Times New Roman" w:cs="Times New Roman"/>
        </w:rPr>
        <w:t>U</w:t>
      </w:r>
      <w:r w:rsidR="00D623B9" w:rsidRPr="00E62980">
        <w:rPr>
          <w:rFonts w:ascii="Times New Roman" w:hAnsi="Times New Roman" w:cs="Times New Roman"/>
        </w:rPr>
        <w:t>/kg lean</w:t>
      </w:r>
      <w:r w:rsidR="00F76BB3" w:rsidRPr="00E62980">
        <w:rPr>
          <w:rFonts w:ascii="Times New Roman" w:hAnsi="Times New Roman" w:cs="Times New Roman"/>
        </w:rPr>
        <w:t xml:space="preserve"> mass, glucose dose </w:t>
      </w:r>
      <w:r w:rsidR="0012467E" w:rsidRPr="00E62980">
        <w:rPr>
          <w:rFonts w:ascii="Times New Roman" w:hAnsi="Times New Roman" w:cs="Times New Roman"/>
        </w:rPr>
        <w:t>1.0</w:t>
      </w:r>
      <w:r w:rsidR="0040216E" w:rsidRPr="00E62980">
        <w:rPr>
          <w:rFonts w:ascii="Times New Roman" w:hAnsi="Times New Roman" w:cs="Times New Roman"/>
        </w:rPr>
        <w:t>g</w:t>
      </w:r>
      <w:r w:rsidR="00F76BB3" w:rsidRPr="00E62980">
        <w:rPr>
          <w:rFonts w:ascii="Times New Roman" w:hAnsi="Times New Roman" w:cs="Times New Roman"/>
        </w:rPr>
        <w:t>/kg lean mass</w:t>
      </w:r>
      <w:r w:rsidR="00D623B9" w:rsidRPr="00E62980">
        <w:rPr>
          <w:rFonts w:ascii="Times New Roman" w:hAnsi="Times New Roman" w:cs="Times New Roman"/>
        </w:rPr>
        <w:t>)</w:t>
      </w:r>
      <w:r w:rsidR="00821A8C" w:rsidRPr="00E62980">
        <w:rPr>
          <w:rFonts w:ascii="Times New Roman" w:hAnsi="Times New Roman" w:cs="Times New Roman"/>
        </w:rPr>
        <w:t xml:space="preserve">. </w:t>
      </w:r>
      <w:r w:rsidR="0040216E" w:rsidRPr="00E62980">
        <w:rPr>
          <w:rFonts w:ascii="Times New Roman" w:hAnsi="Times New Roman" w:cs="Times New Roman"/>
        </w:rPr>
        <w:t>Area under curve was calculated</w:t>
      </w:r>
      <w:r w:rsidR="00DF6A65" w:rsidRPr="00E62980">
        <w:rPr>
          <w:rFonts w:ascii="Times New Roman" w:hAnsi="Times New Roman" w:cs="Times New Roman"/>
        </w:rPr>
        <w:t xml:space="preserve"> for each animal</w:t>
      </w:r>
      <w:r w:rsidR="0040216E" w:rsidRPr="00E62980">
        <w:rPr>
          <w:rFonts w:ascii="Times New Roman" w:hAnsi="Times New Roman" w:cs="Times New Roman"/>
        </w:rPr>
        <w:t xml:space="preserve"> by </w:t>
      </w:r>
      <w:r w:rsidR="00760A6A" w:rsidRPr="00E62980">
        <w:rPr>
          <w:rFonts w:ascii="Times New Roman" w:hAnsi="Times New Roman" w:cs="Times New Roman"/>
        </w:rPr>
        <w:t xml:space="preserve">taking the sum of glucose at each time point, and then was averaged by sex and maternal feeding regimen. </w:t>
      </w:r>
      <w:r w:rsidR="00C27CCA" w:rsidRPr="00E62980">
        <w:rPr>
          <w:rFonts w:ascii="Times New Roman" w:hAnsi="Times New Roman" w:cs="Times New Roman"/>
        </w:rPr>
        <w:t>Rates of drop for ITT were calculated by limiting the dataset to the initial period after insulin administration (&lt;60 minutes), taking the log of the glucose values and generating a slope for each animal. After each animal’s rate of drop was calculated, values were averaged by sex and treatment.</w:t>
      </w:r>
    </w:p>
    <w:p w14:paraId="5D290E0F" w14:textId="325DCFF1" w:rsidR="000C34AF" w:rsidRPr="00E62980" w:rsidRDefault="000C34AF" w:rsidP="00616AD3">
      <w:pPr>
        <w:spacing w:line="480" w:lineRule="auto"/>
        <w:rPr>
          <w:rFonts w:ascii="Times New Roman" w:hAnsi="Times New Roman" w:cs="Times New Roman"/>
          <w:i/>
          <w:iCs/>
          <w:sz w:val="28"/>
          <w:szCs w:val="28"/>
        </w:rPr>
      </w:pPr>
      <w:r w:rsidRPr="00E62980">
        <w:rPr>
          <w:rFonts w:ascii="Times New Roman" w:hAnsi="Times New Roman" w:cs="Times New Roman"/>
          <w:i/>
          <w:iCs/>
          <w:sz w:val="28"/>
          <w:szCs w:val="28"/>
        </w:rPr>
        <w:t>Glucose Stimulated-Insulin Secretion testing in vivo</w:t>
      </w:r>
    </w:p>
    <w:p w14:paraId="53FF1868" w14:textId="76B1A977" w:rsidR="000C34AF" w:rsidRPr="00E62980" w:rsidRDefault="00037A9A" w:rsidP="00616AD3">
      <w:pPr>
        <w:spacing w:line="480" w:lineRule="auto"/>
        <w:rPr>
          <w:rFonts w:ascii="Times New Roman" w:hAnsi="Times New Roman" w:cs="Times New Roman"/>
        </w:rPr>
      </w:pPr>
      <w:ins w:id="144" w:author="Molly C. MULCAHY" w:date="2023-04-25T16:11:00Z">
        <w:r>
          <w:rPr>
            <w:rFonts w:ascii="Times New Roman" w:hAnsi="Times New Roman" w:cs="Times New Roman"/>
          </w:rPr>
          <w:t>As an exploratory analysis, o</w:t>
        </w:r>
      </w:ins>
      <w:del w:id="145" w:author="Molly C. MULCAHY" w:date="2023-04-25T16:11:00Z">
        <w:r w:rsidR="008970A6" w:rsidRPr="00E62980" w:rsidDel="00037A9A">
          <w:rPr>
            <w:rFonts w:ascii="Times New Roman" w:hAnsi="Times New Roman" w:cs="Times New Roman"/>
          </w:rPr>
          <w:delText>O</w:delText>
        </w:r>
      </w:del>
      <w:r w:rsidR="008970A6" w:rsidRPr="00E62980">
        <w:rPr>
          <w:rFonts w:ascii="Times New Roman" w:hAnsi="Times New Roman" w:cs="Times New Roman"/>
        </w:rPr>
        <w:t xml:space="preserve">ne week after </w:t>
      </w:r>
      <w:r w:rsidR="000C34AF" w:rsidRPr="00E62980">
        <w:rPr>
          <w:rFonts w:ascii="Times New Roman" w:hAnsi="Times New Roman" w:cs="Times New Roman"/>
        </w:rPr>
        <w:t xml:space="preserve">GTT and ITT, </w:t>
      </w:r>
      <w:r w:rsidR="008970A6" w:rsidRPr="00E62980">
        <w:rPr>
          <w:rFonts w:ascii="Times New Roman" w:hAnsi="Times New Roman" w:cs="Times New Roman"/>
        </w:rPr>
        <w:t xml:space="preserve">animals underwent </w:t>
      </w:r>
      <w:r w:rsidR="00B95D5C" w:rsidRPr="00E62980">
        <w:rPr>
          <w:rFonts w:ascii="Times New Roman" w:hAnsi="Times New Roman" w:cs="Times New Roman"/>
        </w:rPr>
        <w:t xml:space="preserve">intraperitoneal </w:t>
      </w:r>
      <w:r w:rsidR="00DF6A65" w:rsidRPr="00E62980">
        <w:rPr>
          <w:rFonts w:ascii="Times New Roman" w:hAnsi="Times New Roman" w:cs="Times New Roman"/>
        </w:rPr>
        <w:t>glucose stimulated insulin-secretion (</w:t>
      </w:r>
      <w:r w:rsidR="008970A6" w:rsidRPr="00E62980">
        <w:rPr>
          <w:rFonts w:ascii="Times New Roman" w:hAnsi="Times New Roman" w:cs="Times New Roman"/>
        </w:rPr>
        <w:t>GSIS</w:t>
      </w:r>
      <w:r w:rsidR="00DF6A65" w:rsidRPr="00E62980">
        <w:rPr>
          <w:rFonts w:ascii="Times New Roman" w:hAnsi="Times New Roman" w:cs="Times New Roman"/>
        </w:rPr>
        <w:t>)</w:t>
      </w:r>
      <w:r w:rsidR="00A836E6" w:rsidRPr="00E62980">
        <w:rPr>
          <w:rFonts w:ascii="Times New Roman" w:hAnsi="Times New Roman" w:cs="Times New Roman"/>
        </w:rPr>
        <w:t xml:space="preserve"> testing</w:t>
      </w:r>
      <w:r w:rsidR="00023973" w:rsidRPr="00E62980">
        <w:rPr>
          <w:rFonts w:ascii="Times New Roman" w:hAnsi="Times New Roman" w:cs="Times New Roman"/>
        </w:rPr>
        <w:t xml:space="preserve"> (PND 160-170</w:t>
      </w:r>
      <w:ins w:id="146" w:author="Molly C. MULCAHY" w:date="2023-04-19T11:03:00Z">
        <w:r w:rsidR="00612C2D">
          <w:rPr>
            <w:rFonts w:ascii="Times New Roman" w:hAnsi="Times New Roman" w:cs="Times New Roman"/>
          </w:rPr>
          <w:t xml:space="preserve">; </w:t>
        </w:r>
        <w:r w:rsidR="00612C2D" w:rsidRPr="00E62980">
          <w:rPr>
            <w:rFonts w:ascii="Times New Roman" w:hAnsi="Times New Roman" w:cs="Times New Roman"/>
          </w:rPr>
          <w:t xml:space="preserve">eTRF males = </w:t>
        </w:r>
        <w:r w:rsidR="00612C2D">
          <w:rPr>
            <w:rFonts w:ascii="Times New Roman" w:hAnsi="Times New Roman" w:cs="Times New Roman"/>
          </w:rPr>
          <w:t>4</w:t>
        </w:r>
        <w:r w:rsidR="00612C2D" w:rsidRPr="00E62980">
          <w:rPr>
            <w:rFonts w:ascii="Times New Roman" w:hAnsi="Times New Roman" w:cs="Times New Roman"/>
          </w:rPr>
          <w:t xml:space="preserve">, eTRF females = </w:t>
        </w:r>
        <w:r w:rsidR="00612C2D">
          <w:rPr>
            <w:rFonts w:ascii="Times New Roman" w:hAnsi="Times New Roman" w:cs="Times New Roman"/>
          </w:rPr>
          <w:t>4</w:t>
        </w:r>
        <w:r w:rsidR="00612C2D" w:rsidRPr="00E62980">
          <w:rPr>
            <w:rFonts w:ascii="Times New Roman" w:hAnsi="Times New Roman" w:cs="Times New Roman"/>
          </w:rPr>
          <w:t xml:space="preserve">, AL males = </w:t>
        </w:r>
        <w:r w:rsidR="00612C2D">
          <w:rPr>
            <w:rFonts w:ascii="Times New Roman" w:hAnsi="Times New Roman" w:cs="Times New Roman"/>
          </w:rPr>
          <w:t>5</w:t>
        </w:r>
        <w:r w:rsidR="00612C2D" w:rsidRPr="00E62980">
          <w:rPr>
            <w:rFonts w:ascii="Times New Roman" w:hAnsi="Times New Roman" w:cs="Times New Roman"/>
          </w:rPr>
          <w:t>, AL females =</w:t>
        </w:r>
        <w:r w:rsidR="00612C2D">
          <w:rPr>
            <w:rFonts w:ascii="Times New Roman" w:hAnsi="Times New Roman" w:cs="Times New Roman"/>
          </w:rPr>
          <w:t>8</w:t>
        </w:r>
      </w:ins>
      <w:r w:rsidR="00023973" w:rsidRPr="00E62980">
        <w:rPr>
          <w:rFonts w:ascii="Times New Roman" w:hAnsi="Times New Roman" w:cs="Times New Roman"/>
        </w:rPr>
        <w:t>)</w:t>
      </w:r>
      <w:r w:rsidR="008970A6" w:rsidRPr="00E62980">
        <w:rPr>
          <w:rFonts w:ascii="Times New Roman" w:hAnsi="Times New Roman" w:cs="Times New Roman"/>
        </w:rPr>
        <w:t>. At ZT2, animals were placed in a clean cage with</w:t>
      </w:r>
      <w:r w:rsidR="00023973" w:rsidRPr="00E62980">
        <w:rPr>
          <w:rFonts w:ascii="Times New Roman" w:hAnsi="Times New Roman" w:cs="Times New Roman"/>
        </w:rPr>
        <w:t>out</w:t>
      </w:r>
      <w:r w:rsidR="008970A6" w:rsidRPr="00E62980">
        <w:rPr>
          <w:rFonts w:ascii="Times New Roman" w:hAnsi="Times New Roman" w:cs="Times New Roman"/>
        </w:rPr>
        <w:t xml:space="preserve"> food and </w:t>
      </w:r>
      <w:r w:rsidR="00023973" w:rsidRPr="00E62980">
        <w:rPr>
          <w:rFonts w:ascii="Times New Roman" w:hAnsi="Times New Roman" w:cs="Times New Roman"/>
        </w:rPr>
        <w:t xml:space="preserve">with </w:t>
      </w:r>
      <w:r w:rsidR="008970A6" w:rsidRPr="00E62980">
        <w:rPr>
          <w:rFonts w:ascii="Times New Roman" w:hAnsi="Times New Roman" w:cs="Times New Roman"/>
        </w:rPr>
        <w:t xml:space="preserve">unrestricted access to water. </w:t>
      </w:r>
      <w:r w:rsidR="00023973" w:rsidRPr="00E62980">
        <w:rPr>
          <w:rFonts w:ascii="Times New Roman" w:hAnsi="Times New Roman" w:cs="Times New Roman"/>
        </w:rPr>
        <w:t>After a 6</w:t>
      </w:r>
      <w:r w:rsidR="007D1DC6" w:rsidRPr="00E62980">
        <w:rPr>
          <w:rFonts w:ascii="Times New Roman" w:hAnsi="Times New Roman" w:cs="Times New Roman"/>
        </w:rPr>
        <w:t>-</w:t>
      </w:r>
      <w:r w:rsidR="00023973" w:rsidRPr="00E62980">
        <w:rPr>
          <w:rFonts w:ascii="Times New Roman" w:hAnsi="Times New Roman" w:cs="Times New Roman"/>
        </w:rPr>
        <w:t xml:space="preserve">hour fast, animals were lightly anesthetized with isoflurane via drop jar and a baseline blood sample was collected via retro-orbital bleed with </w:t>
      </w:r>
      <w:r w:rsidR="00A836E6" w:rsidRPr="00E62980">
        <w:rPr>
          <w:rFonts w:ascii="Times New Roman" w:hAnsi="Times New Roman" w:cs="Times New Roman"/>
        </w:rPr>
        <w:t xml:space="preserve">a </w:t>
      </w:r>
      <w:r w:rsidR="00023973" w:rsidRPr="00E62980">
        <w:rPr>
          <w:rFonts w:ascii="Times New Roman" w:hAnsi="Times New Roman" w:cs="Times New Roman"/>
        </w:rPr>
        <w:t>heparinized capillary. Following baseline blood collection, an intraperitoneal injection of D-glucose (1.0g/kg lean mass) was given. After 15 minute</w:t>
      </w:r>
      <w:r w:rsidR="00A836E6" w:rsidRPr="00E62980">
        <w:rPr>
          <w:rFonts w:ascii="Times New Roman" w:hAnsi="Times New Roman" w:cs="Times New Roman"/>
        </w:rPr>
        <w:t>s</w:t>
      </w:r>
      <w:r w:rsidR="00023973" w:rsidRPr="00E62980">
        <w:rPr>
          <w:rFonts w:ascii="Times New Roman" w:hAnsi="Times New Roman" w:cs="Times New Roman"/>
        </w:rPr>
        <w:t>, animals were lightly anesthetized in the same manner and another blood sample was collected. Blood samples were allowed to clot on wet ice (~20 minutes), then were spun down in a cold centrifuge (4</w:t>
      </w:r>
      <w:r w:rsidR="007D1DC6" w:rsidRPr="00E62980">
        <w:rPr>
          <w:rFonts w:ascii="Times New Roman" w:hAnsi="Times New Roman" w:cs="Times New Roman"/>
        </w:rPr>
        <w:t>°</w:t>
      </w:r>
      <w:r w:rsidR="00023973" w:rsidRPr="00E62980">
        <w:rPr>
          <w:rFonts w:ascii="Times New Roman" w:hAnsi="Times New Roman" w:cs="Times New Roman"/>
        </w:rPr>
        <w:t xml:space="preserve"> C, </w:t>
      </w:r>
      <w:r w:rsidR="003A4C25" w:rsidRPr="00E62980">
        <w:rPr>
          <w:rFonts w:ascii="Times New Roman" w:hAnsi="Times New Roman" w:cs="Times New Roman"/>
        </w:rPr>
        <w:t>Eppendorf microcentrifuge, model 5415R</w:t>
      </w:r>
      <w:r w:rsidR="00023973" w:rsidRPr="00E62980">
        <w:rPr>
          <w:rFonts w:ascii="Times New Roman" w:hAnsi="Times New Roman" w:cs="Times New Roman"/>
        </w:rPr>
        <w:t xml:space="preserve">) for 20 minutes at </w:t>
      </w:r>
      <w:r w:rsidR="003A4C25" w:rsidRPr="00E62980">
        <w:rPr>
          <w:rFonts w:ascii="Times New Roman" w:hAnsi="Times New Roman" w:cs="Times New Roman"/>
        </w:rPr>
        <w:t>2</w:t>
      </w:r>
      <w:r w:rsidR="00023973" w:rsidRPr="00E62980">
        <w:rPr>
          <w:rFonts w:ascii="Times New Roman" w:hAnsi="Times New Roman" w:cs="Times New Roman"/>
        </w:rPr>
        <w:t>000</w:t>
      </w:r>
      <w:r w:rsidR="003A4C25" w:rsidRPr="00E62980">
        <w:rPr>
          <w:rFonts w:ascii="Times New Roman" w:hAnsi="Times New Roman" w:cs="Times New Roman"/>
        </w:rPr>
        <w:t xml:space="preserve"> g. </w:t>
      </w:r>
      <w:r w:rsidR="00023973" w:rsidRPr="00E62980">
        <w:rPr>
          <w:rFonts w:ascii="Times New Roman" w:hAnsi="Times New Roman" w:cs="Times New Roman"/>
        </w:rPr>
        <w:t xml:space="preserve">Serum was pipetted off and stored at -80 </w:t>
      </w:r>
      <w:r w:rsidR="00A836E6" w:rsidRPr="00E62980">
        <w:rPr>
          <w:rFonts w:ascii="Times New Roman" w:hAnsi="Times New Roman" w:cs="Times New Roman"/>
        </w:rPr>
        <w:t>°</w:t>
      </w:r>
      <w:r w:rsidR="00023973" w:rsidRPr="00E62980">
        <w:rPr>
          <w:rFonts w:ascii="Times New Roman" w:hAnsi="Times New Roman" w:cs="Times New Roman"/>
        </w:rPr>
        <w:t xml:space="preserve">C until analysis. </w:t>
      </w:r>
      <w:r w:rsidR="002F5EC0" w:rsidRPr="00E62980">
        <w:rPr>
          <w:rFonts w:ascii="Times New Roman" w:hAnsi="Times New Roman" w:cs="Times New Roman"/>
        </w:rPr>
        <w:t xml:space="preserve">Serum insulin was assessed via </w:t>
      </w:r>
      <w:r w:rsidR="007D1DC6" w:rsidRPr="00E62980">
        <w:rPr>
          <w:rFonts w:ascii="Times New Roman" w:hAnsi="Times New Roman" w:cs="Times New Roman"/>
        </w:rPr>
        <w:t xml:space="preserve">a </w:t>
      </w:r>
      <w:r w:rsidR="002F5EC0" w:rsidRPr="00E62980">
        <w:rPr>
          <w:rFonts w:ascii="Times New Roman" w:hAnsi="Times New Roman" w:cs="Times New Roman"/>
        </w:rPr>
        <w:t xml:space="preserve">commercially available ELISA </w:t>
      </w:r>
      <w:r w:rsidR="002F5EC0" w:rsidRPr="00E62980">
        <w:rPr>
          <w:rFonts w:ascii="Times New Roman" w:hAnsi="Times New Roman" w:cs="Times New Roman"/>
        </w:rPr>
        <w:lastRenderedPageBreak/>
        <w:t>kit (</w:t>
      </w:r>
      <w:r w:rsidR="00B620BA" w:rsidRPr="00E62980">
        <w:rPr>
          <w:rFonts w:ascii="Times New Roman" w:hAnsi="Times New Roman" w:cs="Times New Roman"/>
        </w:rPr>
        <w:t>A</w:t>
      </w:r>
      <w:r w:rsidR="00B90BD5" w:rsidRPr="00E62980">
        <w:rPr>
          <w:rFonts w:ascii="Times New Roman" w:hAnsi="Times New Roman" w:cs="Times New Roman"/>
        </w:rPr>
        <w:t>L</w:t>
      </w:r>
      <w:r w:rsidR="00B620BA" w:rsidRPr="00E62980">
        <w:rPr>
          <w:rFonts w:ascii="Times New Roman" w:hAnsi="Times New Roman" w:cs="Times New Roman"/>
        </w:rPr>
        <w:t>PCO 80-INSMSU-E10)</w:t>
      </w:r>
      <w:r w:rsidR="00D70802" w:rsidRPr="00E62980">
        <w:rPr>
          <w:rFonts w:ascii="Times New Roman" w:hAnsi="Times New Roman" w:cs="Times New Roman"/>
        </w:rPr>
        <w:t>.</w:t>
      </w:r>
      <w:r w:rsidR="002F5EC0" w:rsidRPr="00E62980">
        <w:rPr>
          <w:rFonts w:ascii="Times New Roman" w:hAnsi="Times New Roman" w:cs="Times New Roman"/>
        </w:rPr>
        <w:t xml:space="preserve"> </w:t>
      </w:r>
      <w:ins w:id="147" w:author="Mulcahy, Molly" w:date="2023-04-10T11:17:00Z">
        <w:r w:rsidR="006953F5">
          <w:rPr>
            <w:rFonts w:ascii="Times New Roman" w:hAnsi="Times New Roman" w:cs="Times New Roman"/>
          </w:rPr>
          <w:t>Serum i</w:t>
        </w:r>
      </w:ins>
      <w:r w:rsidR="002F5EC0" w:rsidRPr="00E62980">
        <w:rPr>
          <w:rFonts w:ascii="Times New Roman" w:hAnsi="Times New Roman" w:cs="Times New Roman"/>
        </w:rPr>
        <w:t xml:space="preserve">nsulin was assessed </w:t>
      </w:r>
      <w:ins w:id="148" w:author="Mulcahy, Molly" w:date="2023-04-10T11:17:00Z">
        <w:r w:rsidR="006953F5">
          <w:rPr>
            <w:rFonts w:ascii="Times New Roman" w:hAnsi="Times New Roman" w:cs="Times New Roman"/>
          </w:rPr>
          <w:t>in</w:t>
        </w:r>
      </w:ins>
      <w:r w:rsidR="002F5EC0" w:rsidRPr="00E62980">
        <w:rPr>
          <w:rFonts w:ascii="Times New Roman" w:hAnsi="Times New Roman" w:cs="Times New Roman"/>
        </w:rPr>
        <w:t xml:space="preserve"> 5uL </w:t>
      </w:r>
      <w:ins w:id="149" w:author="Mulcahy, Molly" w:date="2023-04-10T11:17:00Z">
        <w:r w:rsidR="006953F5">
          <w:rPr>
            <w:rFonts w:ascii="Times New Roman" w:hAnsi="Times New Roman" w:cs="Times New Roman"/>
          </w:rPr>
          <w:t>samples</w:t>
        </w:r>
      </w:ins>
      <w:r w:rsidR="002F5EC0" w:rsidRPr="00E62980">
        <w:rPr>
          <w:rFonts w:ascii="Times New Roman" w:hAnsi="Times New Roman" w:cs="Times New Roman"/>
        </w:rPr>
        <w:t xml:space="preserve"> and read </w:t>
      </w:r>
      <w:r w:rsidR="00E649A8" w:rsidRPr="00E62980">
        <w:rPr>
          <w:rFonts w:ascii="Times New Roman" w:hAnsi="Times New Roman" w:cs="Times New Roman"/>
        </w:rPr>
        <w:t xml:space="preserve">via colorimetric assay. </w:t>
      </w:r>
    </w:p>
    <w:p w14:paraId="0EC9F680" w14:textId="77777777" w:rsidR="00036907" w:rsidRPr="00E62980" w:rsidRDefault="00036907" w:rsidP="0006138D">
      <w:pPr>
        <w:pStyle w:val="Heading2"/>
      </w:pPr>
      <w:r w:rsidRPr="00E62980">
        <w:t>Statistical analysis</w:t>
      </w:r>
    </w:p>
    <w:p w14:paraId="527D197C" w14:textId="6496967B" w:rsidR="00C04F83" w:rsidRPr="00E62980" w:rsidRDefault="0040216E" w:rsidP="00616AD3">
      <w:pPr>
        <w:spacing w:line="480" w:lineRule="auto"/>
        <w:rPr>
          <w:rFonts w:ascii="Times New Roman" w:hAnsi="Times New Roman" w:cs="Times New Roman"/>
        </w:rPr>
      </w:pPr>
      <w:r w:rsidRPr="00E62980">
        <w:rPr>
          <w:rFonts w:ascii="Times New Roman" w:hAnsi="Times New Roman" w:cs="Times New Roman"/>
        </w:rPr>
        <w:t xml:space="preserve">All measures </w:t>
      </w:r>
      <w:r w:rsidR="00702424" w:rsidRPr="00E62980">
        <w:rPr>
          <w:rFonts w:ascii="Times New Roman" w:hAnsi="Times New Roman" w:cs="Times New Roman"/>
        </w:rPr>
        <w:t xml:space="preserve">with </w:t>
      </w:r>
      <w:r w:rsidRPr="00E62980">
        <w:rPr>
          <w:rFonts w:ascii="Times New Roman" w:hAnsi="Times New Roman" w:cs="Times New Roman"/>
        </w:rPr>
        <w:t xml:space="preserve">p-values &lt;0.05 were considered statistically significant. Data are presented as mean </w:t>
      </w:r>
      <w:ins w:id="150" w:author="Mulcahy, Molly" w:date="2023-04-10T11:48:00Z">
        <w:r w:rsidR="003A0CD8">
          <w:rPr>
            <w:rFonts w:ascii="Times New Roman" w:hAnsi="Times New Roman" w:cs="Times New Roman"/>
          </w:rPr>
          <w:t>±</w:t>
        </w:r>
      </w:ins>
      <w:r w:rsidRPr="00E62980">
        <w:rPr>
          <w:rFonts w:ascii="Times New Roman" w:hAnsi="Times New Roman" w:cs="Times New Roman"/>
        </w:rPr>
        <w:t xml:space="preserve"> standard error throughout. All statistical analyses were performed using R version 4.0.2 </w:t>
      </w:r>
      <w:r w:rsidR="006F5A0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{"citationID":"pUrMvzui","properties":{"formattedCitation":"(40)","plainCitation":"(40)","noteIndex":0},"citationItems":[{"id":88,"uris":["http://zotero.org/users/5073745/items/2FPE9EQN"],"itemData":{"id":88,"type":"document","publisher":"R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sidRPr="00E62980">
        <w:rPr>
          <w:rFonts w:ascii="Times New Roman" w:hAnsi="Times New Roman" w:cs="Times New Roman"/>
        </w:rPr>
        <w:fldChar w:fldCharType="separate"/>
      </w:r>
      <w:r w:rsidR="000E1D7F" w:rsidRPr="000E1D7F">
        <w:rPr>
          <w:rFonts w:ascii="Times New Roman" w:hAnsi="Times New Roman" w:cs="Times New Roman"/>
        </w:rPr>
        <w:t>(40)</w:t>
      </w:r>
      <w:r w:rsidR="006F5A08" w:rsidRPr="00E62980">
        <w:rPr>
          <w:rFonts w:ascii="Times New Roman" w:hAnsi="Times New Roman" w:cs="Times New Roman"/>
        </w:rPr>
        <w:fldChar w:fldCharType="end"/>
      </w:r>
      <w:r w:rsidR="006F5A08" w:rsidRPr="00E62980">
        <w:rPr>
          <w:rFonts w:ascii="Times New Roman" w:hAnsi="Times New Roman" w:cs="Times New Roman"/>
        </w:rPr>
        <w:t xml:space="preserve">. </w:t>
      </w:r>
      <w:r w:rsidR="00FE1E7B" w:rsidRPr="00E62980">
        <w:rPr>
          <w:rFonts w:ascii="Times New Roman" w:hAnsi="Times New Roman" w:cs="Times New Roman"/>
        </w:rPr>
        <w:t>Repeated measures, such as body composition, cumulative food intake, and response</w:t>
      </w:r>
      <w:r w:rsidR="004D649F" w:rsidRPr="00E62980">
        <w:rPr>
          <w:rFonts w:ascii="Times New Roman" w:hAnsi="Times New Roman" w:cs="Times New Roman"/>
        </w:rPr>
        <w:t>s</w:t>
      </w:r>
      <w:r w:rsidR="00FE1E7B" w:rsidRPr="00E62980">
        <w:rPr>
          <w:rFonts w:ascii="Times New Roman" w:hAnsi="Times New Roman" w:cs="Times New Roman"/>
        </w:rPr>
        <w:t xml:space="preserve"> to GTT or ITT were assessed via m</w:t>
      </w:r>
      <w:r w:rsidR="00036907" w:rsidRPr="00E62980">
        <w:rPr>
          <w:rFonts w:ascii="Times New Roman" w:hAnsi="Times New Roman" w:cs="Times New Roman"/>
        </w:rPr>
        <w:t>ixed linear effects modeling with random effects of mouse ID and dam and fixed effects of maternal dietary treatment, age, and sex</w:t>
      </w:r>
      <w:r w:rsidRPr="00E62980">
        <w:rPr>
          <w:rFonts w:ascii="Times New Roman" w:hAnsi="Times New Roman" w:cs="Times New Roman"/>
        </w:rPr>
        <w:t xml:space="preserve"> using lme4 version 1.</w:t>
      </w:r>
      <w:r w:rsidR="006F5A08" w:rsidRPr="00E62980">
        <w:rPr>
          <w:rFonts w:ascii="Times New Roman" w:hAnsi="Times New Roman" w:cs="Times New Roman"/>
        </w:rPr>
        <w:t>1-26</w:t>
      </w:r>
      <w:r w:rsidR="003A4C25" w:rsidRPr="00E62980">
        <w:rPr>
          <w:rFonts w:ascii="Times New Roman" w:hAnsi="Times New Roman" w:cs="Times New Roman"/>
        </w:rPr>
        <w:t xml:space="preserve"> </w:t>
      </w:r>
      <w:r w:rsidR="003A4C25"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{"citationID":"MDmuBprB","properties":{"formattedCitation":"(41)","plainCitation":"(41)","noteIndex":0},"citationItems":[{"id":53,"uris":["http://zotero.org/users/5073745/items/GUUE2ZQS"],"itemData":{"id":53,"type":"article-journal","abstract":"Maximum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sidRPr="00E62980">
        <w:rPr>
          <w:rFonts w:ascii="Times New Roman" w:hAnsi="Times New Roman" w:cs="Times New Roman"/>
        </w:rPr>
        <w:fldChar w:fldCharType="separate"/>
      </w:r>
      <w:r w:rsidR="000E1D7F" w:rsidRPr="000E1D7F">
        <w:rPr>
          <w:rFonts w:ascii="Times New Roman" w:hAnsi="Times New Roman" w:cs="Times New Roman"/>
        </w:rPr>
        <w:t>(41)</w:t>
      </w:r>
      <w:r w:rsidR="003A4C25" w:rsidRPr="00E62980">
        <w:rPr>
          <w:rFonts w:ascii="Times New Roman" w:hAnsi="Times New Roman" w:cs="Times New Roman"/>
        </w:rPr>
        <w:fldChar w:fldCharType="end"/>
      </w:r>
      <w:r w:rsidR="00FD6C40" w:rsidRPr="00E62980">
        <w:rPr>
          <w:rFonts w:ascii="Times New Roman" w:hAnsi="Times New Roman" w:cs="Times New Roman"/>
        </w:rPr>
        <w:t>.</w:t>
      </w:r>
      <w:r w:rsidR="00036907" w:rsidRPr="00E62980">
        <w:rPr>
          <w:rFonts w:ascii="Times New Roman" w:hAnsi="Times New Roman" w:cs="Times New Roman"/>
        </w:rPr>
        <w:t xml:space="preserve"> </w:t>
      </w:r>
      <w:r w:rsidR="00FD6C40" w:rsidRPr="00E62980">
        <w:rPr>
          <w:rFonts w:ascii="Times New Roman" w:hAnsi="Times New Roman" w:cs="Times New Roman"/>
        </w:rPr>
        <w:t xml:space="preserve">Body composition and food intake were measured </w:t>
      </w:r>
      <w:ins w:id="151" w:author="Mulcahy, Molly" w:date="2023-04-10T11:48:00Z">
        <w:r w:rsidR="002E0DA3">
          <w:rPr>
            <w:rFonts w:ascii="Times New Roman" w:hAnsi="Times New Roman" w:cs="Times New Roman"/>
          </w:rPr>
          <w:t xml:space="preserve">repeatedly </w:t>
        </w:r>
      </w:ins>
      <w:r w:rsidR="00FD6C40" w:rsidRPr="00E62980">
        <w:rPr>
          <w:rFonts w:ascii="Times New Roman" w:hAnsi="Times New Roman" w:cs="Times New Roman"/>
        </w:rPr>
        <w:t xml:space="preserve">in </w:t>
      </w:r>
      <w:ins w:id="152" w:author="Mulcahy, Molly" w:date="2023-04-10T11:48:00Z">
        <w:r w:rsidR="002E0DA3">
          <w:rPr>
            <w:rFonts w:ascii="Times New Roman" w:hAnsi="Times New Roman" w:cs="Times New Roman"/>
          </w:rPr>
          <w:t>two separate condi</w:t>
        </w:r>
      </w:ins>
      <w:ins w:id="153" w:author="Mulcahy, Molly" w:date="2023-04-10T11:49:00Z">
        <w:r w:rsidR="002E0DA3">
          <w:rPr>
            <w:rFonts w:ascii="Times New Roman" w:hAnsi="Times New Roman" w:cs="Times New Roman"/>
          </w:rPr>
          <w:t>tions</w:t>
        </w:r>
      </w:ins>
      <w:r w:rsidR="007D1DC6" w:rsidRPr="00E62980">
        <w:rPr>
          <w:rFonts w:ascii="Times New Roman" w:hAnsi="Times New Roman" w:cs="Times New Roman"/>
        </w:rPr>
        <w:t>:</w:t>
      </w:r>
      <w:r w:rsidR="00FD6C40" w:rsidRPr="00E62980">
        <w:rPr>
          <w:rFonts w:ascii="Times New Roman" w:hAnsi="Times New Roman" w:cs="Times New Roman"/>
        </w:rPr>
        <w:t xml:space="preserve"> during NCD feeding, and after being switched to HF</w:t>
      </w:r>
      <w:r w:rsidR="003D0BD4" w:rsidRPr="00E62980">
        <w:rPr>
          <w:rFonts w:ascii="Times New Roman" w:hAnsi="Times New Roman" w:cs="Times New Roman"/>
        </w:rPr>
        <w:t>HS</w:t>
      </w:r>
      <w:r w:rsidR="00FD6C40" w:rsidRPr="00E62980">
        <w:rPr>
          <w:rFonts w:ascii="Times New Roman" w:hAnsi="Times New Roman" w:cs="Times New Roman"/>
        </w:rPr>
        <w:t>. A</w:t>
      </w:r>
      <w:r w:rsidR="00FE1E7B" w:rsidRPr="00E62980">
        <w:rPr>
          <w:rFonts w:ascii="Times New Roman" w:hAnsi="Times New Roman" w:cs="Times New Roman"/>
        </w:rPr>
        <w:t xml:space="preserve">nalyses were </w:t>
      </w:r>
      <w:r w:rsidR="004D649F" w:rsidRPr="00E62980">
        <w:rPr>
          <w:rFonts w:ascii="Times New Roman" w:hAnsi="Times New Roman" w:cs="Times New Roman"/>
        </w:rPr>
        <w:t xml:space="preserve">tested for </w:t>
      </w:r>
      <w:r w:rsidRPr="00E62980">
        <w:rPr>
          <w:rFonts w:ascii="Times New Roman" w:hAnsi="Times New Roman" w:cs="Times New Roman"/>
        </w:rPr>
        <w:t xml:space="preserve">significant </w:t>
      </w:r>
      <w:r w:rsidR="004D649F" w:rsidRPr="00E62980">
        <w:rPr>
          <w:rFonts w:ascii="Times New Roman" w:hAnsi="Times New Roman" w:cs="Times New Roman"/>
        </w:rPr>
        <w:t>interaction</w:t>
      </w:r>
      <w:r w:rsidRPr="00E62980">
        <w:rPr>
          <w:rFonts w:ascii="Times New Roman" w:hAnsi="Times New Roman" w:cs="Times New Roman"/>
        </w:rPr>
        <w:t>s</w:t>
      </w:r>
      <w:r w:rsidR="004D649F" w:rsidRPr="00E62980">
        <w:rPr>
          <w:rFonts w:ascii="Times New Roman" w:hAnsi="Times New Roman" w:cs="Times New Roman"/>
        </w:rPr>
        <w:t xml:space="preserve"> </w:t>
      </w:r>
      <w:r w:rsidRPr="00E62980">
        <w:rPr>
          <w:rFonts w:ascii="Times New Roman" w:hAnsi="Times New Roman" w:cs="Times New Roman"/>
        </w:rPr>
        <w:t xml:space="preserve">between </w:t>
      </w:r>
      <w:r w:rsidR="004D649F" w:rsidRPr="00E62980">
        <w:rPr>
          <w:rFonts w:ascii="Times New Roman" w:hAnsi="Times New Roman" w:cs="Times New Roman"/>
        </w:rPr>
        <w:t xml:space="preserve">sex and </w:t>
      </w:r>
      <w:r w:rsidRPr="00E62980">
        <w:rPr>
          <w:rFonts w:ascii="Times New Roman" w:hAnsi="Times New Roman" w:cs="Times New Roman"/>
        </w:rPr>
        <w:t xml:space="preserve">maternal </w:t>
      </w:r>
      <w:r w:rsidR="004D649F" w:rsidRPr="00E62980">
        <w:rPr>
          <w:rFonts w:ascii="Times New Roman" w:hAnsi="Times New Roman" w:cs="Times New Roman"/>
        </w:rPr>
        <w:t>diet</w:t>
      </w:r>
      <w:r w:rsidRPr="00E62980">
        <w:rPr>
          <w:rFonts w:ascii="Times New Roman" w:hAnsi="Times New Roman" w:cs="Times New Roman"/>
        </w:rPr>
        <w:t>ary treatment</w:t>
      </w:r>
      <w:r w:rsidR="004D649F" w:rsidRPr="00E62980">
        <w:rPr>
          <w:rFonts w:ascii="Times New Roman" w:hAnsi="Times New Roman" w:cs="Times New Roman"/>
        </w:rPr>
        <w:t xml:space="preserve">. </w:t>
      </w:r>
      <w:r w:rsidR="00FC296A" w:rsidRPr="00E62980">
        <w:rPr>
          <w:rFonts w:ascii="Times New Roman" w:hAnsi="Times New Roman" w:cs="Times New Roman"/>
        </w:rPr>
        <w:t>Models</w:t>
      </w:r>
      <w:r w:rsidR="00C04F83" w:rsidRPr="00E62980">
        <w:rPr>
          <w:rFonts w:ascii="Times New Roman" w:hAnsi="Times New Roman" w:cs="Times New Roman"/>
        </w:rPr>
        <w:t xml:space="preserve"> were </w:t>
      </w:r>
      <w:r w:rsidR="00B56169" w:rsidRPr="00E62980">
        <w:rPr>
          <w:rFonts w:ascii="Times New Roman" w:hAnsi="Times New Roman" w:cs="Times New Roman"/>
        </w:rPr>
        <w:t>assessed</w:t>
      </w:r>
      <w:r w:rsidR="00327E0F" w:rsidRPr="00E62980">
        <w:rPr>
          <w:rFonts w:ascii="Times New Roman" w:hAnsi="Times New Roman" w:cs="Times New Roman"/>
        </w:rPr>
        <w:t xml:space="preserve"> using a two-way </w:t>
      </w:r>
      <w:r w:rsidR="00B56169" w:rsidRPr="00E62980">
        <w:rPr>
          <w:rFonts w:ascii="Times New Roman" w:hAnsi="Times New Roman" w:cs="Times New Roman"/>
        </w:rPr>
        <w:t>ANOVA</w:t>
      </w:r>
      <w:r w:rsidR="00327E0F" w:rsidRPr="00E62980">
        <w:rPr>
          <w:rFonts w:ascii="Times New Roman" w:hAnsi="Times New Roman" w:cs="Times New Roman"/>
        </w:rPr>
        <w:t xml:space="preserve"> for sex and maternal dietary treatment, with </w:t>
      </w:r>
      <w:r w:rsidR="00995036" w:rsidRPr="00E62980">
        <w:rPr>
          <w:rFonts w:ascii="Times New Roman" w:hAnsi="Times New Roman" w:cs="Times New Roman"/>
        </w:rPr>
        <w:t xml:space="preserve">an </w:t>
      </w:r>
      <w:r w:rsidR="00327E0F" w:rsidRPr="00E62980">
        <w:rPr>
          <w:rFonts w:ascii="Times New Roman" w:hAnsi="Times New Roman" w:cs="Times New Roman"/>
        </w:rPr>
        <w:t>interaction</w:t>
      </w:r>
      <w:r w:rsidR="00995036" w:rsidRPr="00E62980">
        <w:rPr>
          <w:rFonts w:ascii="Times New Roman" w:hAnsi="Times New Roman" w:cs="Times New Roman"/>
        </w:rPr>
        <w:t xml:space="preserve"> between the two</w:t>
      </w:r>
      <w:r w:rsidR="00327E0F" w:rsidRPr="00E62980">
        <w:rPr>
          <w:rFonts w:ascii="Times New Roman" w:hAnsi="Times New Roman" w:cs="Times New Roman"/>
        </w:rPr>
        <w:t xml:space="preserve">. </w:t>
      </w:r>
      <w:commentRangeStart w:id="154"/>
      <w:commentRangeStart w:id="155"/>
      <w:r w:rsidR="00A836E6" w:rsidRPr="00E62980">
        <w:rPr>
          <w:rFonts w:ascii="Times New Roman" w:hAnsi="Times New Roman" w:cs="Times New Roman"/>
        </w:rPr>
        <w:t xml:space="preserve">If a significant interaction was observed, </w:t>
      </w:r>
      <w:ins w:id="156" w:author="Mulcahy, Molly" w:date="2023-04-10T11:49:00Z">
        <w:r w:rsidR="002E0DA3">
          <w:rPr>
            <w:rFonts w:ascii="Times New Roman" w:hAnsi="Times New Roman" w:cs="Times New Roman"/>
          </w:rPr>
          <w:t xml:space="preserve">data were </w:t>
        </w:r>
      </w:ins>
      <w:r w:rsidR="00A836E6" w:rsidRPr="00E62980">
        <w:rPr>
          <w:rFonts w:ascii="Times New Roman" w:hAnsi="Times New Roman" w:cs="Times New Roman"/>
        </w:rPr>
        <w:t xml:space="preserve">sex-stratified </w:t>
      </w:r>
      <w:ins w:id="157" w:author="Mulcahy, Molly" w:date="2023-04-10T11:49:00Z">
        <w:r w:rsidR="002E0DA3">
          <w:rPr>
            <w:rFonts w:ascii="Times New Roman" w:hAnsi="Times New Roman" w:cs="Times New Roman"/>
          </w:rPr>
          <w:t>and pairwise comparison was repeated, rep</w:t>
        </w:r>
      </w:ins>
      <w:ins w:id="158" w:author="Mulcahy, Molly" w:date="2023-04-10T11:50:00Z">
        <w:r w:rsidR="002E0DA3">
          <w:rPr>
            <w:rFonts w:ascii="Times New Roman" w:hAnsi="Times New Roman" w:cs="Times New Roman"/>
          </w:rPr>
          <w:t xml:space="preserve">orting the effect size and </w:t>
        </w:r>
      </w:ins>
      <w:r w:rsidR="00A836E6" w:rsidRPr="00E62980">
        <w:rPr>
          <w:rFonts w:ascii="Times New Roman" w:hAnsi="Times New Roman" w:cs="Times New Roman"/>
        </w:rPr>
        <w:t xml:space="preserve">p-value for the interaction. </w:t>
      </w:r>
      <w:commentRangeEnd w:id="154"/>
      <w:r w:rsidR="00552B1B">
        <w:rPr>
          <w:rStyle w:val="CommentReference"/>
        </w:rPr>
        <w:commentReference w:id="154"/>
      </w:r>
      <w:commentRangeEnd w:id="155"/>
      <w:r w:rsidR="00552B1B">
        <w:rPr>
          <w:rStyle w:val="CommentReference"/>
        </w:rPr>
        <w:commentReference w:id="155"/>
      </w:r>
      <w:r w:rsidR="00995036" w:rsidRPr="00E62980">
        <w:rPr>
          <w:rFonts w:ascii="Times New Roman" w:hAnsi="Times New Roman" w:cs="Times New Roman"/>
        </w:rPr>
        <w:t>Otherwise</w:t>
      </w:r>
      <w:r w:rsidR="00702424" w:rsidRPr="00E62980">
        <w:rPr>
          <w:rFonts w:ascii="Times New Roman" w:hAnsi="Times New Roman" w:cs="Times New Roman"/>
        </w:rPr>
        <w:t>,</w:t>
      </w:r>
      <w:r w:rsidR="00995036" w:rsidRPr="00E62980">
        <w:rPr>
          <w:rFonts w:ascii="Times New Roman" w:hAnsi="Times New Roman" w:cs="Times New Roman"/>
        </w:rPr>
        <w:t xml:space="preserve"> sex was used as a covariate in a non-interacting model. O</w:t>
      </w:r>
      <w:r w:rsidR="00327E0F" w:rsidRPr="00E62980">
        <w:rPr>
          <w:rFonts w:ascii="Times New Roman" w:hAnsi="Times New Roman" w:cs="Times New Roman"/>
        </w:rPr>
        <w:t xml:space="preserve">bservations were tested </w:t>
      </w:r>
      <w:r w:rsidR="00C04F83" w:rsidRPr="00E62980">
        <w:rPr>
          <w:rFonts w:ascii="Times New Roman" w:hAnsi="Times New Roman" w:cs="Times New Roman"/>
        </w:rPr>
        <w:t xml:space="preserve">for </w:t>
      </w:r>
      <w:r w:rsidRPr="00E62980">
        <w:rPr>
          <w:rFonts w:ascii="Times New Roman" w:hAnsi="Times New Roman" w:cs="Times New Roman"/>
        </w:rPr>
        <w:t xml:space="preserve">normality </w:t>
      </w:r>
      <w:r w:rsidR="00C04F83" w:rsidRPr="00E62980">
        <w:rPr>
          <w:rFonts w:ascii="Times New Roman" w:hAnsi="Times New Roman" w:cs="Times New Roman"/>
        </w:rPr>
        <w:t>by Shapiro-</w:t>
      </w:r>
      <w:r w:rsidR="00094D30" w:rsidRPr="00E62980">
        <w:rPr>
          <w:rFonts w:ascii="Times New Roman" w:hAnsi="Times New Roman" w:cs="Times New Roman"/>
        </w:rPr>
        <w:t>W</w:t>
      </w:r>
      <w:r w:rsidR="00C04F83" w:rsidRPr="00E62980">
        <w:rPr>
          <w:rFonts w:ascii="Times New Roman" w:hAnsi="Times New Roman" w:cs="Times New Roman"/>
        </w:rPr>
        <w:t xml:space="preserve">ilk test and equivalence of variance by Levene’s test. </w:t>
      </w:r>
      <w:r w:rsidR="00995036" w:rsidRPr="00E62980">
        <w:rPr>
          <w:rFonts w:ascii="Times New Roman" w:hAnsi="Times New Roman" w:cs="Times New Roman"/>
        </w:rPr>
        <w:t>Pairwise m</w:t>
      </w:r>
      <w:r w:rsidR="00C04F83" w:rsidRPr="00E62980">
        <w:rPr>
          <w:rFonts w:ascii="Times New Roman" w:hAnsi="Times New Roman" w:cs="Times New Roman"/>
        </w:rPr>
        <w:t xml:space="preserve">easures that were normal and of equal variance utilized </w:t>
      </w:r>
      <w:r w:rsidRPr="00E62980">
        <w:rPr>
          <w:rFonts w:ascii="Times New Roman" w:hAnsi="Times New Roman" w:cs="Times New Roman"/>
        </w:rPr>
        <w:t>S</w:t>
      </w:r>
      <w:r w:rsidR="00C04F83" w:rsidRPr="00E62980">
        <w:rPr>
          <w:rFonts w:ascii="Times New Roman" w:hAnsi="Times New Roman" w:cs="Times New Roman"/>
        </w:rPr>
        <w:t xml:space="preserve">tudent’s </w:t>
      </w:r>
      <w:r w:rsidR="00C04F83" w:rsidRPr="00E62980">
        <w:rPr>
          <w:rFonts w:ascii="Times New Roman" w:hAnsi="Times New Roman" w:cs="Times New Roman"/>
          <w:i/>
        </w:rPr>
        <w:t>t</w:t>
      </w:r>
      <w:r w:rsidR="00C04F83" w:rsidRPr="00E62980">
        <w:rPr>
          <w:rFonts w:ascii="Times New Roman" w:hAnsi="Times New Roman" w:cs="Times New Roman"/>
        </w:rPr>
        <w:t>-tests. Measures that were not norma</w:t>
      </w:r>
      <w:r w:rsidR="00995036" w:rsidRPr="00E62980">
        <w:rPr>
          <w:rFonts w:ascii="Times New Roman" w:hAnsi="Times New Roman" w:cs="Times New Roman"/>
        </w:rPr>
        <w:t>lly distributed</w:t>
      </w:r>
      <w:r w:rsidR="00C04F83" w:rsidRPr="00E62980">
        <w:rPr>
          <w:rFonts w:ascii="Times New Roman" w:hAnsi="Times New Roman" w:cs="Times New Roman"/>
        </w:rPr>
        <w:t xml:space="preserve"> used non-parametric Mann-Whitney tests. </w:t>
      </w:r>
    </w:p>
    <w:p w14:paraId="67F9396D" w14:textId="1F3BC18E" w:rsidR="00F76BB3" w:rsidRPr="00E62980" w:rsidRDefault="00616AD3" w:rsidP="0006138D">
      <w:pPr>
        <w:pStyle w:val="Heading1"/>
      </w:pPr>
      <w:r w:rsidRPr="00E62980">
        <w:t>Results</w:t>
      </w:r>
    </w:p>
    <w:p w14:paraId="098FEDD0" w14:textId="619372B7" w:rsidR="00A54B1D" w:rsidRPr="00E62980" w:rsidRDefault="00226BF0" w:rsidP="0006138D">
      <w:pPr>
        <w:pStyle w:val="Heading2"/>
      </w:pPr>
      <w:r w:rsidRPr="00E62980">
        <w:t xml:space="preserve">Gestational </w:t>
      </w:r>
      <w:r w:rsidR="004F4CDE" w:rsidRPr="00E62980">
        <w:t>eTRF</w:t>
      </w:r>
      <w:r w:rsidRPr="00E62980">
        <w:t xml:space="preserve"> </w:t>
      </w:r>
      <w:r w:rsidR="00A4122E" w:rsidRPr="00E62980">
        <w:t xml:space="preserve">increases </w:t>
      </w:r>
      <w:r w:rsidRPr="00E62980">
        <w:t xml:space="preserve">food intake, but not body </w:t>
      </w:r>
      <w:r w:rsidR="00B95D5C" w:rsidRPr="00E62980">
        <w:t xml:space="preserve">weight </w:t>
      </w:r>
      <w:r w:rsidR="00B03785" w:rsidRPr="00E62980">
        <w:t>in early life</w:t>
      </w:r>
    </w:p>
    <w:p w14:paraId="21E2E38E" w14:textId="0D3D15F8" w:rsidR="009B6F09" w:rsidRPr="00E62980" w:rsidRDefault="009B6F09" w:rsidP="00E66CFA">
      <w:pPr>
        <w:spacing w:line="480" w:lineRule="auto"/>
        <w:rPr>
          <w:rFonts w:ascii="Times New Roman" w:hAnsi="Times New Roman" w:cs="Times New Roman"/>
        </w:rPr>
      </w:pPr>
      <w:r w:rsidRPr="00E62980">
        <w:rPr>
          <w:rFonts w:ascii="Times New Roman" w:hAnsi="Times New Roman" w:cs="Times New Roman"/>
        </w:rPr>
        <w:t xml:space="preserve">To model </w:t>
      </w:r>
      <w:r w:rsidR="00AF53B6" w:rsidRPr="00E62980">
        <w:rPr>
          <w:rFonts w:ascii="Times New Roman" w:hAnsi="Times New Roman" w:cs="Times New Roman"/>
        </w:rPr>
        <w:t xml:space="preserve">gestational </w:t>
      </w:r>
      <w:r w:rsidRPr="00E62980">
        <w:rPr>
          <w:rFonts w:ascii="Times New Roman" w:hAnsi="Times New Roman" w:cs="Times New Roman"/>
        </w:rPr>
        <w:t xml:space="preserve">early time restricted feeding (eTRF), we used a normal chow diet (NCD) and </w:t>
      </w:r>
      <w:r w:rsidR="00EA21FA" w:rsidRPr="00E62980">
        <w:rPr>
          <w:rFonts w:ascii="Times New Roman" w:hAnsi="Times New Roman" w:cs="Times New Roman"/>
        </w:rPr>
        <w:t>assigned</w:t>
      </w:r>
      <w:r w:rsidRPr="00E62980">
        <w:rPr>
          <w:rFonts w:ascii="Times New Roman" w:hAnsi="Times New Roman" w:cs="Times New Roman"/>
        </w:rPr>
        <w:t xml:space="preserve"> </w:t>
      </w:r>
      <w:r w:rsidR="007C7BC9" w:rsidRPr="00E62980">
        <w:rPr>
          <w:rFonts w:ascii="Times New Roman" w:hAnsi="Times New Roman" w:cs="Times New Roman"/>
        </w:rPr>
        <w:t xml:space="preserve">female </w:t>
      </w:r>
      <w:r w:rsidRPr="00E62980">
        <w:rPr>
          <w:rFonts w:ascii="Times New Roman" w:hAnsi="Times New Roman" w:cs="Times New Roman"/>
        </w:rPr>
        <w:t>mice to either unrestricted (</w:t>
      </w:r>
      <w:r w:rsidRPr="00E62980">
        <w:rPr>
          <w:rFonts w:ascii="Times New Roman" w:hAnsi="Times New Roman" w:cs="Times New Roman"/>
          <w:i/>
          <w:iCs/>
        </w:rPr>
        <w:t>ad libitum</w:t>
      </w:r>
      <w:r w:rsidR="007C7BC9" w:rsidRPr="00E62980">
        <w:rPr>
          <w:rFonts w:ascii="Times New Roman" w:hAnsi="Times New Roman" w:cs="Times New Roman"/>
          <w:i/>
          <w:iCs/>
        </w:rPr>
        <w:t xml:space="preserve">, </w:t>
      </w:r>
      <w:r w:rsidR="007C7BC9" w:rsidRPr="00E62980">
        <w:rPr>
          <w:rFonts w:ascii="Times New Roman" w:hAnsi="Times New Roman" w:cs="Times New Roman"/>
        </w:rPr>
        <w:t>AL</w:t>
      </w:r>
      <w:r w:rsidRPr="00E62980">
        <w:rPr>
          <w:rFonts w:ascii="Times New Roman" w:hAnsi="Times New Roman" w:cs="Times New Roman"/>
        </w:rPr>
        <w:t xml:space="preserve">) or </w:t>
      </w:r>
      <w:r w:rsidR="007C7BC9" w:rsidRPr="00E62980">
        <w:rPr>
          <w:rFonts w:ascii="Times New Roman" w:hAnsi="Times New Roman" w:cs="Times New Roman"/>
        </w:rPr>
        <w:t xml:space="preserve">6 hours of </w:t>
      </w:r>
      <w:r w:rsidR="00EA21FA" w:rsidRPr="00E62980">
        <w:rPr>
          <w:rFonts w:ascii="Times New Roman" w:hAnsi="Times New Roman" w:cs="Times New Roman"/>
        </w:rPr>
        <w:t xml:space="preserve">restricted </w:t>
      </w:r>
      <w:r w:rsidRPr="00E62980">
        <w:rPr>
          <w:rFonts w:ascii="Times New Roman" w:hAnsi="Times New Roman" w:cs="Times New Roman"/>
        </w:rPr>
        <w:t>food availability between ZT14-20</w:t>
      </w:r>
      <w:r w:rsidR="007C7BC9" w:rsidRPr="00E62980">
        <w:rPr>
          <w:rFonts w:ascii="Times New Roman" w:hAnsi="Times New Roman" w:cs="Times New Roman"/>
        </w:rPr>
        <w:t xml:space="preserve"> (eTRF)</w:t>
      </w:r>
      <w:r w:rsidRPr="00E62980">
        <w:rPr>
          <w:rFonts w:ascii="Times New Roman" w:hAnsi="Times New Roman" w:cs="Times New Roman"/>
        </w:rPr>
        <w:t xml:space="preserve"> (</w:t>
      </w:r>
      <w:r w:rsidRPr="00E62980">
        <w:rPr>
          <w:rFonts w:ascii="Times New Roman" w:hAnsi="Times New Roman" w:cs="Times New Roman"/>
          <w:b/>
          <w:bCs/>
        </w:rPr>
        <w:t>Figure 1A</w:t>
      </w:r>
      <w:r w:rsidRPr="00E62980">
        <w:rPr>
          <w:rFonts w:ascii="Times New Roman" w:hAnsi="Times New Roman" w:cs="Times New Roman"/>
        </w:rPr>
        <w:t xml:space="preserve">). </w:t>
      </w:r>
      <w:r w:rsidR="007307AE" w:rsidRPr="00E62980">
        <w:rPr>
          <w:rFonts w:ascii="Times New Roman" w:hAnsi="Times New Roman" w:cs="Times New Roman"/>
        </w:rPr>
        <w:t>This period represents the active phase of both pregnant and non-pregnant mice</w:t>
      </w:r>
      <w:ins w:id="159" w:author="Mulcahy, Molly" w:date="2023-04-03T10:26:00Z">
        <w:r w:rsidR="002439B8">
          <w:rPr>
            <w:rFonts w:ascii="Times New Roman" w:hAnsi="Times New Roman" w:cs="Times New Roman"/>
          </w:rPr>
          <w:t xml:space="preserve"> </w:t>
        </w:r>
      </w:ins>
      <w:r w:rsidR="007307A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{"citationID":"a1u5nuo6urg","properties":{"formattedCitation":"(42)","plainCitation":"(42)","noteIndex":0},"citationItems":[{"id":254,"uris":["http://zotero.org/users/5073745/items/3EYRTHI4"],"itemData":{"id":254,"type":"article-journal","abstract":"Pregnancy and lactation are metabolically challenging states, where the mother must supply all the energy requirements for the developing fetus and growing pups respectively. The aim of the current study was to characterize many aspects of energy homeostasis before and during pregnancy in the mouse, and to examine the role of voluntary activity on changes in energy expenditure during pregnancy. In a secondary aim, we evaluate measures of energy homeostasis during pregnancy in mice that successfully reared their litter or in mice that went on to abandon their litter, to determine if an impairment in pregnancy-induced adaptation of energy homeostasis might underlie the abandonment of pups soon after birth. During pregnancy, food intake was increased, characterized by increased meal size and duration but not number of meals per day. The duration of time spent inactive, predicted to indicate sleep behaviour, was increased both early and late in pregnancy compared to pre-pregnancy levels. Increased x + y beam breaks, as a measure of activity increased during pregnancy and this reflected an increase in ambulatory behaviour in mid pregnancy and an increase in non-ambulatory movement in late pregnancy. Energy expenditure, as measured by indirect calorimetry, increased across pregnancy, likely due to the growth and development of fetal tissue. There was also a dramatic reduction in voluntary wheel running as soon as the mice became pregnant. Compared with successful pregnancies and lactations, pregnancies where pups were abandoned soon after birth were associated with reduced body weight gain and an increase in running wheel activity at the end of pregnancy, but no difference in food intake or energy expenditure. Overall, during pregnancy there are multiple adaptations to change energy homeostasis, resulting in partitioning of provisions of energy to the developing fetus and storing energy for future metabolic demands.","container-title":"Physiology &amp; Behavior","DOI":"10.1016/j.physbeh.2018.05.002","ISSN":"0031-9384","journalAbbreviation":"Physiology &amp; Behavior","page":"83-94","source":"ScienceDirect","title":"Energy homeostasis and running wheel activity during pregnancy in the mouse","volume":"194","author":[{"family":"Ladyman","given":"S. R."},{"family":"Carter","given":"K. M."},{"family":"Grattan","given":"D. R."}],"issued":{"date-parts":[["2018",10,1]]}}}],"schema":"https://github.com/citation-style-language/schema/raw/master/csl-citation.json"} </w:instrText>
      </w:r>
      <w:r w:rsidR="007307AE" w:rsidRPr="00E62980">
        <w:rPr>
          <w:rFonts w:ascii="Times New Roman" w:hAnsi="Times New Roman" w:cs="Times New Roman"/>
        </w:rPr>
        <w:fldChar w:fldCharType="separate"/>
      </w:r>
      <w:r w:rsidR="000E1D7F" w:rsidRPr="000E1D7F">
        <w:rPr>
          <w:rFonts w:ascii="Times New Roman" w:hAnsi="Times New Roman" w:cs="Times New Roman"/>
        </w:rPr>
        <w:t>(42)</w:t>
      </w:r>
      <w:r w:rsidR="007307AE" w:rsidRPr="00E62980">
        <w:rPr>
          <w:rFonts w:ascii="Times New Roman" w:hAnsi="Times New Roman" w:cs="Times New Roman"/>
        </w:rPr>
        <w:fldChar w:fldCharType="end"/>
      </w:r>
      <w:r w:rsidR="007307AE" w:rsidRPr="00E62980">
        <w:rPr>
          <w:rFonts w:ascii="Times New Roman" w:hAnsi="Times New Roman" w:cs="Times New Roman"/>
        </w:rPr>
        <w:t>.</w:t>
      </w:r>
      <w:r w:rsidRPr="00E62980">
        <w:rPr>
          <w:rFonts w:ascii="Times New Roman" w:hAnsi="Times New Roman" w:cs="Times New Roman"/>
        </w:rPr>
        <w:t xml:space="preserve"> </w:t>
      </w:r>
      <w:r w:rsidR="00023443" w:rsidRPr="00E62980">
        <w:rPr>
          <w:rFonts w:ascii="Times New Roman" w:hAnsi="Times New Roman" w:cs="Times New Roman"/>
        </w:rPr>
        <w:t xml:space="preserve">This approach limits potential sleep disruptions and is </w:t>
      </w:r>
      <w:r w:rsidR="00023443" w:rsidRPr="00E62980">
        <w:rPr>
          <w:rFonts w:ascii="Times New Roman" w:hAnsi="Times New Roman" w:cs="Times New Roman"/>
        </w:rPr>
        <w:lastRenderedPageBreak/>
        <w:t xml:space="preserve">more translationally relevant to human dietary restriction. </w:t>
      </w:r>
      <w:r w:rsidRPr="00E62980">
        <w:rPr>
          <w:rFonts w:ascii="Times New Roman" w:hAnsi="Times New Roman" w:cs="Times New Roman"/>
        </w:rPr>
        <w:t xml:space="preserve">This treatment started a week before mating </w:t>
      </w:r>
      <w:ins w:id="160" w:author="Mulcahy, Molly" w:date="2023-04-03T10:26:00Z">
        <w:r w:rsidR="002439B8">
          <w:rPr>
            <w:rFonts w:ascii="Times New Roman" w:hAnsi="Times New Roman" w:cs="Times New Roman"/>
          </w:rPr>
          <w:t>in both</w:t>
        </w:r>
      </w:ins>
      <w:ins w:id="161" w:author="Mulcahy, Molly" w:date="2023-04-03T10:27:00Z">
        <w:r w:rsidR="002439B8">
          <w:rPr>
            <w:rFonts w:ascii="Times New Roman" w:hAnsi="Times New Roman" w:cs="Times New Roman"/>
          </w:rPr>
          <w:t xml:space="preserve"> dams and sires </w:t>
        </w:r>
      </w:ins>
      <w:r w:rsidRPr="00E62980">
        <w:rPr>
          <w:rFonts w:ascii="Times New Roman" w:hAnsi="Times New Roman" w:cs="Times New Roman"/>
        </w:rPr>
        <w:t>and continued through delivery</w:t>
      </w:r>
      <w:r w:rsidR="00A34308" w:rsidRPr="00E62980">
        <w:rPr>
          <w:rFonts w:ascii="Times New Roman" w:hAnsi="Times New Roman" w:cs="Times New Roman"/>
        </w:rPr>
        <w:t xml:space="preserve"> (</w:t>
      </w:r>
      <w:r w:rsidR="00A34308" w:rsidRPr="00E62980">
        <w:rPr>
          <w:rFonts w:ascii="Times New Roman" w:hAnsi="Times New Roman" w:cs="Times New Roman"/>
          <w:b/>
          <w:bCs/>
        </w:rPr>
        <w:t>Figure 1B</w:t>
      </w:r>
      <w:r w:rsidR="00A34308" w:rsidRPr="00E62980">
        <w:rPr>
          <w:rFonts w:ascii="Times New Roman" w:hAnsi="Times New Roman" w:cs="Times New Roman"/>
        </w:rPr>
        <w:t>)</w:t>
      </w:r>
      <w:r w:rsidRPr="00E62980">
        <w:rPr>
          <w:rFonts w:ascii="Times New Roman" w:hAnsi="Times New Roman" w:cs="Times New Roman"/>
        </w:rPr>
        <w:t xml:space="preserve">. </w:t>
      </w:r>
      <w:r w:rsidR="00870307" w:rsidRPr="00E62980">
        <w:rPr>
          <w:rFonts w:ascii="Times New Roman" w:hAnsi="Times New Roman" w:cs="Times New Roman"/>
        </w:rPr>
        <w:t>We find</w:t>
      </w:r>
      <w:r w:rsidR="00DE0478" w:rsidRPr="00E62980">
        <w:rPr>
          <w:rFonts w:ascii="Times New Roman" w:hAnsi="Times New Roman" w:cs="Times New Roman"/>
        </w:rPr>
        <w:t xml:space="preserve"> no evidence of maternal eTRF </w:t>
      </w:r>
      <w:r w:rsidR="00870307" w:rsidRPr="00E62980">
        <w:rPr>
          <w:rFonts w:ascii="Times New Roman" w:hAnsi="Times New Roman" w:cs="Times New Roman"/>
        </w:rPr>
        <w:t>causing</w:t>
      </w:r>
      <w:r w:rsidR="00DE0478" w:rsidRPr="00E62980">
        <w:rPr>
          <w:rFonts w:ascii="Times New Roman" w:hAnsi="Times New Roman" w:cs="Times New Roman"/>
        </w:rPr>
        <w:t xml:space="preserve"> significantly lower </w:t>
      </w:r>
      <w:r w:rsidR="00870307" w:rsidRPr="00E62980">
        <w:rPr>
          <w:rFonts w:ascii="Times New Roman" w:hAnsi="Times New Roman" w:cs="Times New Roman"/>
        </w:rPr>
        <w:t xml:space="preserve">daily </w:t>
      </w:r>
      <w:r w:rsidR="00DE0478" w:rsidRPr="00E62980">
        <w:rPr>
          <w:rFonts w:ascii="Times New Roman" w:hAnsi="Times New Roman" w:cs="Times New Roman"/>
        </w:rPr>
        <w:t xml:space="preserve">food intake during pregnancy </w:t>
      </w:r>
      <w:r w:rsidR="00870307" w:rsidRPr="00E62980">
        <w:rPr>
          <w:rFonts w:ascii="Times New Roman" w:hAnsi="Times New Roman" w:cs="Times New Roman"/>
        </w:rPr>
        <w:t>n</w:t>
      </w:r>
      <w:r w:rsidR="00DE0478" w:rsidRPr="00E62980">
        <w:rPr>
          <w:rFonts w:ascii="Times New Roman" w:hAnsi="Times New Roman" w:cs="Times New Roman"/>
        </w:rPr>
        <w:t xml:space="preserve">or </w:t>
      </w:r>
      <w:r w:rsidR="00870307" w:rsidRPr="00E62980">
        <w:rPr>
          <w:rFonts w:ascii="Times New Roman" w:hAnsi="Times New Roman" w:cs="Times New Roman"/>
        </w:rPr>
        <w:t xml:space="preserve">are there changes in body weight </w:t>
      </w:r>
      <w:r w:rsidR="00DE0478" w:rsidRPr="00E62980">
        <w:rPr>
          <w:rFonts w:ascii="Times New Roman" w:hAnsi="Times New Roman" w:cs="Times New Roman"/>
        </w:rPr>
        <w:t xml:space="preserve">(Supplementary Figure </w:t>
      </w:r>
      <w:r w:rsidR="00110E54" w:rsidRPr="00E62980">
        <w:rPr>
          <w:rFonts w:ascii="Times New Roman" w:hAnsi="Times New Roman" w:cs="Times New Roman"/>
        </w:rPr>
        <w:t>1A&amp;B</w:t>
      </w:r>
      <w:r w:rsidR="00DE0478" w:rsidRPr="00E62980">
        <w:rPr>
          <w:rFonts w:ascii="Times New Roman" w:hAnsi="Times New Roman" w:cs="Times New Roman"/>
        </w:rPr>
        <w:t xml:space="preserve">). </w:t>
      </w:r>
      <w:r w:rsidRPr="00E62980">
        <w:rPr>
          <w:rFonts w:ascii="Times New Roman" w:hAnsi="Times New Roman" w:cs="Times New Roman"/>
        </w:rPr>
        <w:t>Litters were normalized to equal sizes</w:t>
      </w:r>
      <w:ins w:id="162" w:author="Mulcahy, Molly" w:date="2023-04-03T10:27:00Z">
        <w:r w:rsidR="002439B8">
          <w:rPr>
            <w:rFonts w:ascii="Times New Roman" w:hAnsi="Times New Roman" w:cs="Times New Roman"/>
          </w:rPr>
          <w:t xml:space="preserve"> on postnatal day 3</w:t>
        </w:r>
      </w:ins>
      <w:r w:rsidRPr="00E62980">
        <w:rPr>
          <w:rFonts w:ascii="Times New Roman" w:hAnsi="Times New Roman" w:cs="Times New Roman"/>
        </w:rPr>
        <w:t xml:space="preserve"> to reduce variability</w:t>
      </w:r>
      <w:r w:rsidR="00A31226" w:rsidRPr="00E62980">
        <w:rPr>
          <w:rFonts w:ascii="Times New Roman" w:hAnsi="Times New Roman" w:cs="Times New Roman"/>
        </w:rPr>
        <w:t xml:space="preserve"> and effects of </w:t>
      </w:r>
      <w:r w:rsidR="00AF53B6" w:rsidRPr="00E62980">
        <w:rPr>
          <w:rFonts w:ascii="Times New Roman" w:hAnsi="Times New Roman" w:cs="Times New Roman"/>
        </w:rPr>
        <w:t>lactation</w:t>
      </w:r>
      <w:r w:rsidRPr="00E62980">
        <w:rPr>
          <w:rFonts w:ascii="Times New Roman" w:hAnsi="Times New Roman" w:cs="Times New Roman"/>
        </w:rPr>
        <w:t xml:space="preserve">.  </w:t>
      </w:r>
    </w:p>
    <w:p w14:paraId="15D1FDA8" w14:textId="77777777" w:rsidR="009B6F09" w:rsidRPr="00E62980" w:rsidRDefault="009B6F09" w:rsidP="00E66CFA">
      <w:pPr>
        <w:spacing w:line="480" w:lineRule="auto"/>
        <w:rPr>
          <w:rFonts w:ascii="Times New Roman" w:hAnsi="Times New Roman" w:cs="Times New Roman"/>
        </w:rPr>
      </w:pPr>
    </w:p>
    <w:p w14:paraId="7315B566" w14:textId="75D00744" w:rsidR="00E66CFA" w:rsidRPr="00E62980" w:rsidRDefault="009B6F09" w:rsidP="00304409">
      <w:pPr>
        <w:spacing w:line="480" w:lineRule="auto"/>
        <w:ind w:firstLine="720"/>
        <w:rPr>
          <w:rFonts w:ascii="Times New Roman" w:hAnsi="Times New Roman" w:cs="Times New Roman"/>
        </w:rPr>
      </w:pPr>
      <w:r w:rsidRPr="00E62980">
        <w:rPr>
          <w:rFonts w:ascii="Times New Roman" w:hAnsi="Times New Roman" w:cs="Times New Roman"/>
        </w:rPr>
        <w:t xml:space="preserve">The pups </w:t>
      </w:r>
      <w:r w:rsidR="00A0099B" w:rsidRPr="00E62980">
        <w:rPr>
          <w:rFonts w:ascii="Times New Roman" w:hAnsi="Times New Roman" w:cs="Times New Roman"/>
        </w:rPr>
        <w:t xml:space="preserve">resulting from this experiment </w:t>
      </w:r>
      <w:r w:rsidRPr="00E62980">
        <w:rPr>
          <w:rFonts w:ascii="Times New Roman" w:hAnsi="Times New Roman" w:cs="Times New Roman"/>
        </w:rPr>
        <w:t xml:space="preserve">were </w:t>
      </w:r>
      <w:r w:rsidR="00E800F2" w:rsidRPr="00E62980">
        <w:rPr>
          <w:rFonts w:ascii="Times New Roman" w:hAnsi="Times New Roman" w:cs="Times New Roman"/>
        </w:rPr>
        <w:t>weighed</w:t>
      </w:r>
      <w:r w:rsidRPr="00E62980">
        <w:rPr>
          <w:rFonts w:ascii="Times New Roman" w:hAnsi="Times New Roman" w:cs="Times New Roman"/>
        </w:rPr>
        <w:t xml:space="preserve"> and their body composition was assessed </w:t>
      </w:r>
      <w:r w:rsidR="007C7BC9" w:rsidRPr="00E62980">
        <w:rPr>
          <w:rFonts w:ascii="Times New Roman" w:hAnsi="Times New Roman" w:cs="Times New Roman"/>
        </w:rPr>
        <w:t>weekly</w:t>
      </w:r>
      <w:r w:rsidR="00D32691" w:rsidRPr="00E62980">
        <w:rPr>
          <w:rFonts w:ascii="Times New Roman" w:hAnsi="Times New Roman" w:cs="Times New Roman"/>
        </w:rPr>
        <w:t>,</w:t>
      </w:r>
      <w:r w:rsidR="007C7BC9" w:rsidRPr="00E62980">
        <w:rPr>
          <w:rFonts w:ascii="Times New Roman" w:hAnsi="Times New Roman" w:cs="Times New Roman"/>
        </w:rPr>
        <w:t xml:space="preserve"> </w:t>
      </w:r>
      <w:r w:rsidR="00E800F2" w:rsidRPr="00E62980">
        <w:rPr>
          <w:rFonts w:ascii="Times New Roman" w:hAnsi="Times New Roman" w:cs="Times New Roman"/>
        </w:rPr>
        <w:t xml:space="preserve">then analyzed </w:t>
      </w:r>
      <w:r w:rsidR="005C23AC" w:rsidRPr="00E62980">
        <w:rPr>
          <w:rFonts w:ascii="Times New Roman" w:hAnsi="Times New Roman" w:cs="Times New Roman"/>
        </w:rPr>
        <w:t xml:space="preserve">using </w:t>
      </w:r>
      <w:r w:rsidR="00E800F2" w:rsidRPr="00E62980">
        <w:rPr>
          <w:rFonts w:ascii="Times New Roman" w:hAnsi="Times New Roman" w:cs="Times New Roman"/>
        </w:rPr>
        <w:t>linear mixed</w:t>
      </w:r>
      <w:r w:rsidR="005C23AC" w:rsidRPr="00E62980">
        <w:rPr>
          <w:rFonts w:ascii="Times New Roman" w:hAnsi="Times New Roman" w:cs="Times New Roman"/>
        </w:rPr>
        <w:t xml:space="preserve"> effect modeling</w:t>
      </w:r>
      <w:r w:rsidRPr="00E62980">
        <w:rPr>
          <w:rFonts w:ascii="Times New Roman" w:hAnsi="Times New Roman" w:cs="Times New Roman"/>
        </w:rPr>
        <w:t>. We</w:t>
      </w:r>
      <w:r w:rsidR="008645F0" w:rsidRPr="00E62980">
        <w:rPr>
          <w:rFonts w:ascii="Times New Roman" w:hAnsi="Times New Roman" w:cs="Times New Roman"/>
        </w:rPr>
        <w:t xml:space="preserve"> found </w:t>
      </w:r>
      <w:r w:rsidRPr="00E62980">
        <w:rPr>
          <w:rFonts w:ascii="Times New Roman" w:hAnsi="Times New Roman" w:cs="Times New Roman"/>
        </w:rPr>
        <w:t xml:space="preserve">significant and expected </w:t>
      </w:r>
      <w:r w:rsidR="008645F0" w:rsidRPr="00E62980">
        <w:rPr>
          <w:rFonts w:ascii="Times New Roman" w:hAnsi="Times New Roman" w:cs="Times New Roman"/>
        </w:rPr>
        <w:t>effect</w:t>
      </w:r>
      <w:r w:rsidRPr="00E62980">
        <w:rPr>
          <w:rFonts w:ascii="Times New Roman" w:hAnsi="Times New Roman" w:cs="Times New Roman"/>
        </w:rPr>
        <w:t>s</w:t>
      </w:r>
      <w:r w:rsidR="008645F0" w:rsidRPr="00E62980">
        <w:rPr>
          <w:rFonts w:ascii="Times New Roman" w:hAnsi="Times New Roman" w:cs="Times New Roman"/>
        </w:rPr>
        <w:t xml:space="preserve"> of age and sex</w:t>
      </w:r>
      <w:r w:rsidR="007C7BC9" w:rsidRPr="00E62980">
        <w:rPr>
          <w:rFonts w:ascii="Times New Roman" w:hAnsi="Times New Roman" w:cs="Times New Roman"/>
        </w:rPr>
        <w:t xml:space="preserve"> (older mice weigh more than younger mice and male pups weigh more than females)</w:t>
      </w:r>
      <w:r w:rsidR="008645F0" w:rsidRPr="00E62980">
        <w:rPr>
          <w:rFonts w:ascii="Times New Roman" w:hAnsi="Times New Roman" w:cs="Times New Roman"/>
        </w:rPr>
        <w:t xml:space="preserve">, but </w:t>
      </w:r>
      <w:r w:rsidR="005C23AC" w:rsidRPr="00E62980">
        <w:rPr>
          <w:rFonts w:ascii="Times New Roman" w:hAnsi="Times New Roman" w:cs="Times New Roman"/>
        </w:rPr>
        <w:t>no effect</w:t>
      </w:r>
      <w:r w:rsidR="00023443" w:rsidRPr="00E62980">
        <w:rPr>
          <w:rFonts w:ascii="Times New Roman" w:hAnsi="Times New Roman" w:cs="Times New Roman"/>
        </w:rPr>
        <w:t xml:space="preserve"> modification</w:t>
      </w:r>
      <w:r w:rsidR="005C23AC" w:rsidRPr="00E62980">
        <w:rPr>
          <w:rFonts w:ascii="Times New Roman" w:hAnsi="Times New Roman" w:cs="Times New Roman"/>
        </w:rPr>
        <w:t xml:space="preserve"> of maternal </w:t>
      </w:r>
      <w:r w:rsidR="00023443" w:rsidRPr="00E62980">
        <w:rPr>
          <w:rFonts w:ascii="Times New Roman" w:hAnsi="Times New Roman" w:cs="Times New Roman"/>
        </w:rPr>
        <w:t xml:space="preserve">eTRF </w:t>
      </w:r>
      <w:r w:rsidR="005C23AC" w:rsidRPr="00E62980">
        <w:rPr>
          <w:rFonts w:ascii="Times New Roman" w:hAnsi="Times New Roman" w:cs="Times New Roman"/>
        </w:rPr>
        <w:t>on body weight (</w:t>
      </w:r>
      <w:r w:rsidR="003E0F5E" w:rsidRPr="00E62980">
        <w:rPr>
          <w:rFonts w:ascii="Times New Roman" w:hAnsi="Times New Roman" w:cs="Times New Roman"/>
          <w:b/>
          <w:bCs/>
        </w:rPr>
        <w:t>Figure 2A,</w:t>
      </w:r>
      <w:r w:rsidR="003E0F5E" w:rsidRPr="00E62980">
        <w:rPr>
          <w:rFonts w:ascii="Times New Roman" w:hAnsi="Times New Roman" w:cs="Times New Roman"/>
        </w:rPr>
        <w:t xml:space="preserve"> </w:t>
      </w:r>
      <w:r w:rsidR="005C23AC" w:rsidRPr="00E62980">
        <w:rPr>
          <w:rFonts w:ascii="Times New Roman" w:hAnsi="Times New Roman" w:cs="Times New Roman"/>
        </w:rPr>
        <w:t>p</w:t>
      </w:r>
      <w:r w:rsidR="006A22AE" w:rsidRPr="00E62980">
        <w:rPr>
          <w:rFonts w:ascii="Times New Roman" w:hAnsi="Times New Roman" w:cs="Times New Roman"/>
          <w:vertAlign w:val="subscript"/>
        </w:rPr>
        <w:t>diet</w:t>
      </w:r>
      <w:r w:rsidR="005C23AC"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7</w:t>
      </w:r>
      <w:r w:rsidR="005C23AC" w:rsidRPr="00E62980">
        <w:rPr>
          <w:rFonts w:ascii="Times New Roman" w:hAnsi="Times New Roman" w:cs="Times New Roman"/>
        </w:rPr>
        <w:t>)</w:t>
      </w:r>
      <w:r w:rsidR="00BD56C9" w:rsidRPr="00E62980">
        <w:rPr>
          <w:rFonts w:ascii="Times New Roman" w:hAnsi="Times New Roman" w:cs="Times New Roman"/>
        </w:rPr>
        <w:t>, lean mass (</w:t>
      </w:r>
      <w:r w:rsidR="003E0F5E" w:rsidRPr="00E62980">
        <w:rPr>
          <w:rFonts w:ascii="Times New Roman" w:hAnsi="Times New Roman" w:cs="Times New Roman"/>
          <w:b/>
          <w:bCs/>
        </w:rPr>
        <w:t>Figure 2C,</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w:t>
      </w:r>
      <w:r w:rsidR="008645F0" w:rsidRPr="00E62980">
        <w:rPr>
          <w:rFonts w:ascii="Times New Roman" w:hAnsi="Times New Roman" w:cs="Times New Roman"/>
        </w:rPr>
        <w:t>4</w:t>
      </w:r>
      <w:r w:rsidR="00C32387" w:rsidRPr="00E62980">
        <w:rPr>
          <w:rFonts w:ascii="Times New Roman" w:hAnsi="Times New Roman" w:cs="Times New Roman"/>
        </w:rPr>
        <w:t>5</w:t>
      </w:r>
      <w:r w:rsidR="00BD56C9" w:rsidRPr="00E62980">
        <w:rPr>
          <w:rFonts w:ascii="Times New Roman" w:hAnsi="Times New Roman" w:cs="Times New Roman"/>
        </w:rPr>
        <w:t xml:space="preserve">), </w:t>
      </w:r>
      <w:r w:rsidR="00607265" w:rsidRPr="00E62980">
        <w:rPr>
          <w:rFonts w:ascii="Times New Roman" w:hAnsi="Times New Roman" w:cs="Times New Roman"/>
        </w:rPr>
        <w:t>or</w:t>
      </w:r>
      <w:r w:rsidR="00BD56C9" w:rsidRPr="00E62980">
        <w:rPr>
          <w:rFonts w:ascii="Times New Roman" w:hAnsi="Times New Roman" w:cs="Times New Roman"/>
        </w:rPr>
        <w:t xml:space="preserve"> fat mass (</w:t>
      </w:r>
      <w:r w:rsidR="003E0F5E" w:rsidRPr="00E62980">
        <w:rPr>
          <w:rFonts w:ascii="Times New Roman" w:hAnsi="Times New Roman" w:cs="Times New Roman"/>
          <w:b/>
          <w:bCs/>
        </w:rPr>
        <w:t>Figure 2B</w:t>
      </w:r>
      <w:r w:rsidR="003E0F5E" w:rsidRPr="00E62980">
        <w:rPr>
          <w:rFonts w:ascii="Times New Roman" w:hAnsi="Times New Roman" w:cs="Times New Roman"/>
        </w:rPr>
        <w:t xml:space="preserve">, </w:t>
      </w:r>
      <w:r w:rsidR="00BD56C9" w:rsidRPr="00E62980">
        <w:rPr>
          <w:rFonts w:ascii="Times New Roman" w:hAnsi="Times New Roman" w:cs="Times New Roman"/>
        </w:rPr>
        <w:t>p</w:t>
      </w:r>
      <w:r w:rsidR="006A22AE" w:rsidRPr="00E62980">
        <w:rPr>
          <w:rFonts w:ascii="Times New Roman" w:hAnsi="Times New Roman" w:cs="Times New Roman"/>
          <w:vertAlign w:val="subscript"/>
        </w:rPr>
        <w:t>diet</w:t>
      </w:r>
      <w:r w:rsidR="00BD56C9" w:rsidRPr="00E62980">
        <w:rPr>
          <w:rFonts w:ascii="Times New Roman" w:hAnsi="Times New Roman" w:cs="Times New Roman"/>
        </w:rPr>
        <w:t>=0.4</w:t>
      </w:r>
      <w:r w:rsidR="00C32387" w:rsidRPr="00E62980">
        <w:rPr>
          <w:rFonts w:ascii="Times New Roman" w:hAnsi="Times New Roman" w:cs="Times New Roman"/>
        </w:rPr>
        <w:t>7</w:t>
      </w:r>
      <w:r w:rsidR="00BD56C9" w:rsidRPr="00E62980">
        <w:rPr>
          <w:rFonts w:ascii="Times New Roman" w:hAnsi="Times New Roman" w:cs="Times New Roman"/>
        </w:rPr>
        <w:t>)</w:t>
      </w:r>
      <w:r w:rsidR="00A54B1D" w:rsidRPr="00E62980">
        <w:rPr>
          <w:rFonts w:ascii="Times New Roman" w:hAnsi="Times New Roman" w:cs="Times New Roman"/>
        </w:rPr>
        <w:t xml:space="preserve">. </w:t>
      </w:r>
      <w:r w:rsidR="009B5C0B" w:rsidRPr="00E62980">
        <w:rPr>
          <w:rFonts w:ascii="Times New Roman" w:hAnsi="Times New Roman" w:cs="Times New Roman"/>
        </w:rPr>
        <w:t xml:space="preserve">There </w:t>
      </w:r>
      <w:r w:rsidR="00023443" w:rsidRPr="00E62980">
        <w:rPr>
          <w:rFonts w:ascii="Times New Roman" w:hAnsi="Times New Roman" w:cs="Times New Roman"/>
        </w:rPr>
        <w:t xml:space="preserve">was </w:t>
      </w:r>
      <w:r w:rsidR="009B5C0B" w:rsidRPr="00E62980">
        <w:rPr>
          <w:rFonts w:ascii="Times New Roman" w:hAnsi="Times New Roman" w:cs="Times New Roman"/>
        </w:rPr>
        <w:t xml:space="preserve">no interaction between sex and maternal </w:t>
      </w:r>
      <w:r w:rsidR="00A0099B" w:rsidRPr="00E62980">
        <w:rPr>
          <w:rFonts w:ascii="Times New Roman" w:hAnsi="Times New Roman" w:cs="Times New Roman"/>
        </w:rPr>
        <w:t xml:space="preserve">feeding regimen </w:t>
      </w:r>
      <w:r w:rsidR="0018051D" w:rsidRPr="00E62980">
        <w:rPr>
          <w:rFonts w:ascii="Times New Roman" w:hAnsi="Times New Roman" w:cs="Times New Roman"/>
        </w:rPr>
        <w:t xml:space="preserve">in cumulative food intake </w:t>
      </w:r>
      <w:r w:rsidR="009B5C0B" w:rsidRPr="00E62980">
        <w:rPr>
          <w:rFonts w:ascii="Times New Roman" w:hAnsi="Times New Roman" w:cs="Times New Roman"/>
        </w:rPr>
        <w:t>(p</w:t>
      </w:r>
      <w:r w:rsidR="009B5C0B" w:rsidRPr="00E62980">
        <w:rPr>
          <w:rFonts w:ascii="Times New Roman" w:hAnsi="Times New Roman" w:cs="Times New Roman"/>
          <w:vertAlign w:val="subscript"/>
        </w:rPr>
        <w:t>diet*sex</w:t>
      </w:r>
      <w:r w:rsidR="009B5C0B" w:rsidRPr="00E62980">
        <w:rPr>
          <w:rFonts w:ascii="Times New Roman" w:hAnsi="Times New Roman" w:cs="Times New Roman"/>
        </w:rPr>
        <w:t>=0.38).</w:t>
      </w:r>
      <w:r w:rsidR="00520F01" w:rsidRPr="00E62980">
        <w:rPr>
          <w:rFonts w:ascii="Times New Roman" w:hAnsi="Times New Roman" w:cs="Times New Roman"/>
        </w:rPr>
        <w:t xml:space="preserve"> </w:t>
      </w:r>
      <w:r w:rsidR="009B5C0B" w:rsidRPr="00E62980">
        <w:rPr>
          <w:rFonts w:ascii="Times New Roman" w:hAnsi="Times New Roman" w:cs="Times New Roman"/>
        </w:rPr>
        <w:t>However, cumulative food intake in the NCD period is 22% higher in eTRF females than AL females and 10% higher in eTRF males than AL males (</w:t>
      </w:r>
      <w:r w:rsidR="0018051D" w:rsidRPr="00E62980">
        <w:rPr>
          <w:rFonts w:ascii="Times New Roman" w:hAnsi="Times New Roman" w:cs="Times New Roman"/>
          <w:b/>
          <w:bCs/>
        </w:rPr>
        <w:t>Figure 2D</w:t>
      </w:r>
      <w:r w:rsidR="0018051D" w:rsidRPr="00E62980">
        <w:rPr>
          <w:rFonts w:ascii="Times New Roman" w:hAnsi="Times New Roman" w:cs="Times New Roman"/>
        </w:rPr>
        <w:t xml:space="preserve">, </w:t>
      </w:r>
      <w:r w:rsidR="009B5C0B" w:rsidRPr="00E62980">
        <w:rPr>
          <w:rFonts w:ascii="Times New Roman" w:hAnsi="Times New Roman" w:cs="Times New Roman"/>
        </w:rPr>
        <w:t>p</w:t>
      </w:r>
      <w:r w:rsidR="009B5C0B" w:rsidRPr="00E62980">
        <w:rPr>
          <w:rFonts w:ascii="Times New Roman" w:hAnsi="Times New Roman" w:cs="Times New Roman"/>
          <w:vertAlign w:val="subscript"/>
        </w:rPr>
        <w:t xml:space="preserve">diet = </w:t>
      </w:r>
      <w:r w:rsidR="009B5C0B" w:rsidRPr="00E62980">
        <w:rPr>
          <w:rFonts w:ascii="Times New Roman" w:hAnsi="Times New Roman" w:cs="Times New Roman"/>
        </w:rPr>
        <w:t>0.016).</w:t>
      </w:r>
      <w:r w:rsidR="00532133" w:rsidRPr="00E62980">
        <w:rPr>
          <w:rFonts w:ascii="Times New Roman" w:hAnsi="Times New Roman" w:cs="Times New Roman"/>
        </w:rPr>
        <w:t xml:space="preserve"> </w:t>
      </w:r>
      <w:r w:rsidR="007250AF" w:rsidRPr="00E62980">
        <w:rPr>
          <w:rFonts w:ascii="Times New Roman" w:hAnsi="Times New Roman" w:cs="Times New Roman"/>
        </w:rPr>
        <w:t>Assessing the</w:t>
      </w:r>
      <w:r w:rsidR="00532133" w:rsidRPr="00E62980">
        <w:rPr>
          <w:rFonts w:ascii="Times New Roman" w:hAnsi="Times New Roman" w:cs="Times New Roman"/>
        </w:rPr>
        <w:t xml:space="preserve"> efficiency by which food is converted into stored mass</w:t>
      </w:r>
      <w:r w:rsidR="007250AF" w:rsidRPr="00E62980">
        <w:rPr>
          <w:rFonts w:ascii="Times New Roman" w:hAnsi="Times New Roman" w:cs="Times New Roman"/>
        </w:rPr>
        <w:t xml:space="preserve"> </w:t>
      </w:r>
      <w:r w:rsidR="00532133" w:rsidRPr="00E62980">
        <w:rPr>
          <w:rFonts w:ascii="Times New Roman" w:hAnsi="Times New Roman" w:cs="Times New Roman"/>
        </w:rPr>
        <w:t>resulted in a 12% reduced feeding efficiency in eTRF female offspring</w:t>
      </w:r>
      <w:r w:rsidR="00E800F2" w:rsidRPr="00E62980">
        <w:rPr>
          <w:rFonts w:ascii="Times New Roman" w:hAnsi="Times New Roman" w:cs="Times New Roman"/>
        </w:rPr>
        <w:t xml:space="preserve"> </w:t>
      </w:r>
      <w:r w:rsidR="006A22AE" w:rsidRPr="00E62980">
        <w:rPr>
          <w:rFonts w:ascii="Times New Roman" w:hAnsi="Times New Roman" w:cs="Times New Roman"/>
        </w:rPr>
        <w:t>(p</w:t>
      </w:r>
      <w:r w:rsidR="006A22AE" w:rsidRPr="00E62980">
        <w:rPr>
          <w:rFonts w:ascii="Times New Roman" w:hAnsi="Times New Roman" w:cs="Times New Roman"/>
          <w:vertAlign w:val="subscript"/>
        </w:rPr>
        <w:t>sex</w:t>
      </w:r>
      <w:r w:rsidR="006A22AE" w:rsidRPr="00E62980">
        <w:rPr>
          <w:rFonts w:ascii="Times New Roman" w:hAnsi="Times New Roman" w:cs="Times New Roman"/>
        </w:rPr>
        <w:t>&lt;0.00001)</w:t>
      </w:r>
      <w:r w:rsidR="00532133" w:rsidRPr="00E62980">
        <w:rPr>
          <w:rFonts w:ascii="Times New Roman" w:hAnsi="Times New Roman" w:cs="Times New Roman"/>
        </w:rPr>
        <w:t xml:space="preserve"> </w:t>
      </w:r>
      <w:r w:rsidR="007250AF" w:rsidRPr="00E62980">
        <w:rPr>
          <w:rFonts w:ascii="Times New Roman" w:hAnsi="Times New Roman" w:cs="Times New Roman"/>
        </w:rPr>
        <w:t>which is not present</w:t>
      </w:r>
      <w:r w:rsidR="00532133" w:rsidRPr="00E62980">
        <w:rPr>
          <w:rFonts w:ascii="Times New Roman" w:hAnsi="Times New Roman" w:cs="Times New Roman"/>
        </w:rPr>
        <w:t xml:space="preserve"> in males (</w:t>
      </w:r>
      <w:r w:rsidR="00532133" w:rsidRPr="00E62980">
        <w:rPr>
          <w:rFonts w:ascii="Times New Roman" w:hAnsi="Times New Roman" w:cs="Times New Roman"/>
          <w:b/>
          <w:bCs/>
        </w:rPr>
        <w:t>Supplementary</w:t>
      </w:r>
      <w:r w:rsidR="00532133" w:rsidRPr="00E62980">
        <w:rPr>
          <w:rFonts w:ascii="Times New Roman" w:hAnsi="Times New Roman" w:cs="Times New Roman"/>
        </w:rPr>
        <w:t xml:space="preserve"> </w:t>
      </w:r>
      <w:r w:rsidR="00532133" w:rsidRPr="00E62980">
        <w:rPr>
          <w:rFonts w:ascii="Times New Roman" w:hAnsi="Times New Roman" w:cs="Times New Roman"/>
          <w:b/>
          <w:bCs/>
        </w:rPr>
        <w:t xml:space="preserve">Figure </w:t>
      </w:r>
      <w:r w:rsidR="00D95621" w:rsidRPr="00E62980">
        <w:rPr>
          <w:rFonts w:ascii="Times New Roman" w:hAnsi="Times New Roman" w:cs="Times New Roman"/>
          <w:b/>
          <w:bCs/>
        </w:rPr>
        <w:t>2</w:t>
      </w:r>
      <w:r w:rsidR="00532133" w:rsidRPr="00E62980">
        <w:rPr>
          <w:rFonts w:ascii="Times New Roman" w:hAnsi="Times New Roman" w:cs="Times New Roman"/>
          <w:b/>
          <w:bCs/>
        </w:rPr>
        <w:t>A</w:t>
      </w:r>
      <w:r w:rsidR="00532133" w:rsidRPr="00E62980">
        <w:rPr>
          <w:rFonts w:ascii="Times New Roman" w:hAnsi="Times New Roman" w:cs="Times New Roman"/>
        </w:rPr>
        <w:t>).</w:t>
      </w:r>
    </w:p>
    <w:p w14:paraId="305CA0D3" w14:textId="6EE31EB7" w:rsidR="00A4651B" w:rsidRPr="00E62980" w:rsidRDefault="00A4651B" w:rsidP="0006138D">
      <w:pPr>
        <w:pStyle w:val="Heading2"/>
      </w:pPr>
      <w:r w:rsidRPr="00E62980">
        <w:t>Gestational eTRF</w:t>
      </w:r>
      <w:r w:rsidR="003A196D" w:rsidRPr="00E62980">
        <w:rPr>
          <w:rStyle w:val="CommentReference"/>
        </w:rPr>
        <w:t xml:space="preserve"> </w:t>
      </w:r>
      <w:r w:rsidR="008E13E8" w:rsidRPr="00E62980">
        <w:rPr>
          <w:rStyle w:val="CommentReference"/>
          <w:rFonts w:cs="Times New Roman"/>
          <w:iCs/>
          <w:sz w:val="28"/>
          <w:szCs w:val="28"/>
        </w:rPr>
        <w:t>modestly improves glucose</w:t>
      </w:r>
      <w:r w:rsidR="003A196D" w:rsidRPr="00E62980">
        <w:rPr>
          <w:rStyle w:val="CommentReference"/>
          <w:rFonts w:cs="Times New Roman"/>
          <w:iCs/>
          <w:sz w:val="28"/>
          <w:szCs w:val="28"/>
        </w:rPr>
        <w:t xml:space="preserve"> tolerance in young adult males</w:t>
      </w:r>
    </w:p>
    <w:p w14:paraId="1FB891D5" w14:textId="28E73B06" w:rsidR="00970D3E" w:rsidRPr="00E62980" w:rsidRDefault="00607265" w:rsidP="00882EEC">
      <w:pPr>
        <w:spacing w:line="480" w:lineRule="auto"/>
        <w:rPr>
          <w:rFonts w:ascii="Times New Roman" w:hAnsi="Times New Roman" w:cs="Times New Roman"/>
        </w:rPr>
      </w:pPr>
      <w:r w:rsidRPr="00E62980">
        <w:rPr>
          <w:rFonts w:ascii="Times New Roman" w:hAnsi="Times New Roman" w:cs="Times New Roman"/>
        </w:rPr>
        <w:t>To assess gl</w:t>
      </w:r>
      <w:r w:rsidR="00C56D0A" w:rsidRPr="00E62980">
        <w:rPr>
          <w:rFonts w:ascii="Times New Roman" w:hAnsi="Times New Roman" w:cs="Times New Roman"/>
        </w:rPr>
        <w:t>ucose homeostasis</w:t>
      </w:r>
      <w:r w:rsidR="0094012E" w:rsidRPr="00E62980">
        <w:rPr>
          <w:rFonts w:ascii="Times New Roman" w:hAnsi="Times New Roman" w:cs="Times New Roman"/>
        </w:rPr>
        <w:t xml:space="preserve"> in the offspring, </w:t>
      </w:r>
      <w:r w:rsidRPr="00E62980">
        <w:rPr>
          <w:rFonts w:ascii="Times New Roman" w:hAnsi="Times New Roman" w:cs="Times New Roman"/>
        </w:rPr>
        <w:t>we conducted</w:t>
      </w:r>
      <w:r w:rsidR="00C27CCA" w:rsidRPr="00E62980">
        <w:rPr>
          <w:rFonts w:ascii="Times New Roman" w:hAnsi="Times New Roman" w:cs="Times New Roman"/>
        </w:rPr>
        <w:t xml:space="preserve"> </w:t>
      </w:r>
      <w:r w:rsidRPr="00E62980">
        <w:rPr>
          <w:rFonts w:ascii="Times New Roman" w:hAnsi="Times New Roman" w:cs="Times New Roman"/>
        </w:rPr>
        <w:t>ITT</w:t>
      </w:r>
      <w:r w:rsidR="00D32691" w:rsidRPr="00E62980">
        <w:rPr>
          <w:rFonts w:ascii="Times New Roman" w:hAnsi="Times New Roman" w:cs="Times New Roman"/>
        </w:rPr>
        <w:t>s</w:t>
      </w:r>
      <w:r w:rsidRPr="00E62980">
        <w:rPr>
          <w:rFonts w:ascii="Times New Roman" w:hAnsi="Times New Roman" w:cs="Times New Roman"/>
        </w:rPr>
        <w:t xml:space="preserve"> and GTT</w:t>
      </w:r>
      <w:r w:rsidR="00D32691" w:rsidRPr="00E62980">
        <w:rPr>
          <w:rFonts w:ascii="Times New Roman" w:hAnsi="Times New Roman" w:cs="Times New Roman"/>
        </w:rPr>
        <w:t>s</w:t>
      </w:r>
      <w:r w:rsidRPr="00E62980">
        <w:rPr>
          <w:rFonts w:ascii="Times New Roman" w:hAnsi="Times New Roman" w:cs="Times New Roman"/>
        </w:rPr>
        <w:t xml:space="preserve"> between PND 60 and 70. </w:t>
      </w:r>
      <w:r w:rsidR="00532133" w:rsidRPr="00E62980">
        <w:rPr>
          <w:rFonts w:ascii="Times New Roman" w:hAnsi="Times New Roman" w:cs="Times New Roman"/>
        </w:rPr>
        <w:t xml:space="preserve">Male offspring </w:t>
      </w:r>
      <w:r w:rsidR="008E13E8" w:rsidRPr="00E62980">
        <w:rPr>
          <w:rFonts w:ascii="Times New Roman" w:hAnsi="Times New Roman" w:cs="Times New Roman"/>
        </w:rPr>
        <w:t xml:space="preserve">averaged </w:t>
      </w:r>
      <w:r w:rsidR="00532133" w:rsidRPr="00E62980">
        <w:rPr>
          <w:rFonts w:ascii="Times New Roman" w:hAnsi="Times New Roman" w:cs="Times New Roman"/>
        </w:rPr>
        <w:t>15mg/dL higher blood glucose during i</w:t>
      </w:r>
      <w:r w:rsidR="0097693C" w:rsidRPr="00E62980">
        <w:rPr>
          <w:rFonts w:ascii="Times New Roman" w:hAnsi="Times New Roman" w:cs="Times New Roman"/>
        </w:rPr>
        <w:t xml:space="preserve">nsulin tolerance </w:t>
      </w:r>
      <w:r w:rsidR="00C56D0A" w:rsidRPr="00E62980">
        <w:rPr>
          <w:rFonts w:ascii="Times New Roman" w:hAnsi="Times New Roman" w:cs="Times New Roman"/>
        </w:rPr>
        <w:t xml:space="preserve">testing </w:t>
      </w:r>
      <w:r w:rsidR="00532133" w:rsidRPr="00E62980">
        <w:rPr>
          <w:rFonts w:ascii="Times New Roman" w:hAnsi="Times New Roman" w:cs="Times New Roman"/>
        </w:rPr>
        <w:t xml:space="preserve">compared to females </w:t>
      </w:r>
      <w:r w:rsidR="00BF3DF4" w:rsidRPr="00E62980">
        <w:rPr>
          <w:rFonts w:ascii="Times New Roman" w:hAnsi="Times New Roman" w:cs="Times New Roman"/>
        </w:rPr>
        <w:t>(p</w:t>
      </w:r>
      <w:r w:rsidR="00C56D0A" w:rsidRPr="00E62980">
        <w:rPr>
          <w:rFonts w:ascii="Times New Roman" w:hAnsi="Times New Roman" w:cs="Times New Roman"/>
          <w:vertAlign w:val="subscript"/>
        </w:rPr>
        <w:t>sex</w:t>
      </w:r>
      <w:r w:rsidR="00BF3DF4" w:rsidRPr="00E62980">
        <w:rPr>
          <w:rFonts w:ascii="Times New Roman" w:hAnsi="Times New Roman" w:cs="Times New Roman"/>
        </w:rPr>
        <w:t>=0.0018)</w:t>
      </w:r>
      <w:r w:rsidR="0092320D" w:rsidRPr="00E62980">
        <w:rPr>
          <w:rFonts w:ascii="Times New Roman" w:hAnsi="Times New Roman" w:cs="Times New Roman"/>
        </w:rPr>
        <w:t xml:space="preserve">, but no effect of maternal dietary </w:t>
      </w:r>
      <w:r w:rsidR="0094012E" w:rsidRPr="00E62980">
        <w:rPr>
          <w:rFonts w:ascii="Times New Roman" w:hAnsi="Times New Roman" w:cs="Times New Roman"/>
        </w:rPr>
        <w:t>restriction</w:t>
      </w:r>
      <w:r w:rsidR="00532133" w:rsidRPr="00E62980">
        <w:rPr>
          <w:rFonts w:ascii="Times New Roman" w:hAnsi="Times New Roman" w:cs="Times New Roman"/>
        </w:rPr>
        <w:t xml:space="preserve"> was evident through linear </w:t>
      </w:r>
      <w:r w:rsidR="00E800F2" w:rsidRPr="00E62980">
        <w:rPr>
          <w:rFonts w:ascii="Times New Roman" w:hAnsi="Times New Roman" w:cs="Times New Roman"/>
        </w:rPr>
        <w:t xml:space="preserve">mixed effect </w:t>
      </w:r>
      <w:r w:rsidR="00532133" w:rsidRPr="00E62980">
        <w:rPr>
          <w:rFonts w:ascii="Times New Roman" w:hAnsi="Times New Roman" w:cs="Times New Roman"/>
        </w:rPr>
        <w:t>modeling</w:t>
      </w:r>
      <w:r w:rsidR="0094012E" w:rsidRPr="00E62980">
        <w:rPr>
          <w:rFonts w:ascii="Times New Roman" w:hAnsi="Times New Roman" w:cs="Times New Roman"/>
        </w:rPr>
        <w:t xml:space="preserve"> </w:t>
      </w:r>
      <w:r w:rsidR="0092320D" w:rsidRPr="00E62980">
        <w:rPr>
          <w:rFonts w:ascii="Times New Roman" w:hAnsi="Times New Roman" w:cs="Times New Roman"/>
        </w:rPr>
        <w:t>(</w:t>
      </w:r>
      <w:r w:rsidR="00C839CF" w:rsidRPr="00E62980">
        <w:rPr>
          <w:rFonts w:ascii="Times New Roman" w:hAnsi="Times New Roman" w:cs="Times New Roman"/>
          <w:b/>
          <w:bCs/>
        </w:rPr>
        <w:t>Figure 2E</w:t>
      </w:r>
      <w:r w:rsidR="00C839CF" w:rsidRPr="00E62980">
        <w:rPr>
          <w:rFonts w:ascii="Times New Roman" w:hAnsi="Times New Roman" w:cs="Times New Roman"/>
        </w:rPr>
        <w:t xml:space="preserve">, </w:t>
      </w:r>
      <w:r w:rsidR="0092320D" w:rsidRPr="00E62980">
        <w:rPr>
          <w:rFonts w:ascii="Times New Roman" w:hAnsi="Times New Roman" w:cs="Times New Roman"/>
        </w:rPr>
        <w:t>p</w:t>
      </w:r>
      <w:r w:rsidR="00C56D0A" w:rsidRPr="00E62980">
        <w:rPr>
          <w:rFonts w:ascii="Times New Roman" w:hAnsi="Times New Roman" w:cs="Times New Roman"/>
          <w:vertAlign w:val="subscript"/>
        </w:rPr>
        <w:t>diet</w:t>
      </w:r>
      <w:r w:rsidR="0092320D" w:rsidRPr="00E62980">
        <w:rPr>
          <w:rFonts w:ascii="Times New Roman" w:hAnsi="Times New Roman" w:cs="Times New Roman"/>
        </w:rPr>
        <w:t>=0.7</w:t>
      </w:r>
      <w:r w:rsidR="00BF3DF4" w:rsidRPr="00E62980">
        <w:rPr>
          <w:rFonts w:ascii="Times New Roman" w:hAnsi="Times New Roman" w:cs="Times New Roman"/>
        </w:rPr>
        <w:t>3</w:t>
      </w:r>
      <w:r w:rsidR="0097693C" w:rsidRPr="00E62980">
        <w:rPr>
          <w:rFonts w:ascii="Times New Roman" w:hAnsi="Times New Roman" w:cs="Times New Roman"/>
        </w:rPr>
        <w:t xml:space="preserve">). </w:t>
      </w:r>
      <w:r w:rsidR="0094012E" w:rsidRPr="00E62980">
        <w:rPr>
          <w:rFonts w:ascii="Times New Roman" w:hAnsi="Times New Roman" w:cs="Times New Roman"/>
        </w:rPr>
        <w:t>Summarizing the ITT by calculating the a</w:t>
      </w:r>
      <w:r w:rsidR="0092320D" w:rsidRPr="00E62980">
        <w:rPr>
          <w:rFonts w:ascii="Times New Roman" w:hAnsi="Times New Roman" w:cs="Times New Roman"/>
        </w:rPr>
        <w:t>rea under the curve</w:t>
      </w:r>
      <w:r w:rsidR="0094012E" w:rsidRPr="00E62980">
        <w:rPr>
          <w:rFonts w:ascii="Times New Roman" w:hAnsi="Times New Roman" w:cs="Times New Roman"/>
        </w:rPr>
        <w:t xml:space="preserve"> (AUC)</w:t>
      </w:r>
      <w:r w:rsidR="0092320D" w:rsidRPr="00E62980">
        <w:rPr>
          <w:rFonts w:ascii="Times New Roman" w:hAnsi="Times New Roman" w:cs="Times New Roman"/>
        </w:rPr>
        <w:t xml:space="preserve"> </w:t>
      </w:r>
      <w:r w:rsidR="0094012E" w:rsidRPr="00E62980">
        <w:rPr>
          <w:rFonts w:ascii="Times New Roman" w:hAnsi="Times New Roman" w:cs="Times New Roman"/>
        </w:rPr>
        <w:t xml:space="preserve">demonstrated </w:t>
      </w:r>
      <w:r w:rsidR="00B83015" w:rsidRPr="00E62980">
        <w:rPr>
          <w:rFonts w:ascii="Times New Roman" w:hAnsi="Times New Roman" w:cs="Times New Roman"/>
        </w:rPr>
        <w:t>there was no diet:sex interaction (p</w:t>
      </w:r>
      <w:r w:rsidR="00C27CCA" w:rsidRPr="00E62980">
        <w:rPr>
          <w:rFonts w:ascii="Times New Roman" w:hAnsi="Times New Roman" w:cs="Times New Roman"/>
          <w:vertAlign w:val="subscript"/>
        </w:rPr>
        <w:t>diet:sex</w:t>
      </w:r>
      <w:r w:rsidR="00B83015" w:rsidRPr="00E62980">
        <w:rPr>
          <w:rFonts w:ascii="Times New Roman" w:hAnsi="Times New Roman" w:cs="Times New Roman"/>
        </w:rPr>
        <w:t xml:space="preserve">=0.069), but </w:t>
      </w:r>
      <w:r w:rsidR="00BF3DF4" w:rsidRPr="00E62980">
        <w:rPr>
          <w:rFonts w:ascii="Times New Roman" w:hAnsi="Times New Roman" w:cs="Times New Roman"/>
        </w:rPr>
        <w:t>a</w:t>
      </w:r>
      <w:r w:rsidR="00B83015" w:rsidRPr="00E62980">
        <w:rPr>
          <w:rFonts w:ascii="Times New Roman" w:hAnsi="Times New Roman" w:cs="Times New Roman"/>
        </w:rPr>
        <w:t>n</w:t>
      </w:r>
      <w:r w:rsidR="00BF3DF4" w:rsidRPr="00E62980">
        <w:rPr>
          <w:rFonts w:ascii="Times New Roman" w:hAnsi="Times New Roman" w:cs="Times New Roman"/>
        </w:rPr>
        <w:t xml:space="preserve"> effect of maternal </w:t>
      </w:r>
      <w:r w:rsidR="00E800F2" w:rsidRPr="00E62980">
        <w:rPr>
          <w:rFonts w:ascii="Times New Roman" w:hAnsi="Times New Roman" w:cs="Times New Roman"/>
        </w:rPr>
        <w:t>restriction</w:t>
      </w:r>
      <w:r w:rsidR="00BF3DF4" w:rsidRPr="00E62980">
        <w:rPr>
          <w:rFonts w:ascii="Times New Roman" w:hAnsi="Times New Roman" w:cs="Times New Roman"/>
        </w:rPr>
        <w:t xml:space="preserve"> </w:t>
      </w:r>
      <w:r w:rsidR="00532133" w:rsidRPr="00E62980">
        <w:rPr>
          <w:rFonts w:ascii="Times New Roman" w:hAnsi="Times New Roman" w:cs="Times New Roman"/>
          <w:color w:val="000000" w:themeColor="text1"/>
        </w:rPr>
        <w:t xml:space="preserve">where eTRF offspring had lower AUC </w:t>
      </w:r>
      <w:r w:rsidR="00532133" w:rsidRPr="00E62980">
        <w:rPr>
          <w:rFonts w:ascii="Times New Roman" w:hAnsi="Times New Roman" w:cs="Times New Roman"/>
          <w:color w:val="000000" w:themeColor="text1"/>
        </w:rPr>
        <w:lastRenderedPageBreak/>
        <w:t>compared to AL offspring</w:t>
      </w:r>
      <w:r w:rsidR="00E800F2" w:rsidRPr="00E62980">
        <w:rPr>
          <w:rFonts w:ascii="Times New Roman" w:hAnsi="Times New Roman" w:cs="Times New Roman"/>
          <w:color w:val="000000" w:themeColor="text1"/>
        </w:rPr>
        <w:t xml:space="preserve">, </w:t>
      </w:r>
      <w:r w:rsidR="00783733" w:rsidRPr="00E62980">
        <w:rPr>
          <w:rFonts w:ascii="Times New Roman" w:hAnsi="Times New Roman" w:cs="Times New Roman"/>
          <w:color w:val="000000" w:themeColor="text1"/>
        </w:rPr>
        <w:t xml:space="preserve">8.5% and 2.2% lower in females and males respectively </w:t>
      </w:r>
      <w:r w:rsidR="00E800F2" w:rsidRPr="00E62980">
        <w:rPr>
          <w:rFonts w:ascii="Times New Roman" w:hAnsi="Times New Roman" w:cs="Times New Roman"/>
          <w:color w:val="000000" w:themeColor="text1"/>
        </w:rPr>
        <w:t>(</w:t>
      </w:r>
      <w:r w:rsidR="00BF3DF4" w:rsidRPr="00E62980">
        <w:rPr>
          <w:rFonts w:ascii="Times New Roman" w:hAnsi="Times New Roman" w:cs="Times New Roman"/>
          <w:color w:val="000000" w:themeColor="text1"/>
        </w:rPr>
        <w:t>p</w:t>
      </w:r>
      <w:r w:rsidR="00532133" w:rsidRPr="00E62980">
        <w:rPr>
          <w:rFonts w:ascii="Times New Roman" w:hAnsi="Times New Roman" w:cs="Times New Roman"/>
          <w:color w:val="000000" w:themeColor="text1"/>
          <w:vertAlign w:val="subscript"/>
        </w:rPr>
        <w:t>diet</w:t>
      </w:r>
      <w:r w:rsidR="00BF3DF4" w:rsidRPr="00E62980">
        <w:rPr>
          <w:rFonts w:ascii="Times New Roman" w:hAnsi="Times New Roman" w:cs="Times New Roman"/>
          <w:color w:val="000000" w:themeColor="text1"/>
        </w:rPr>
        <w:t>=0.013)</w:t>
      </w:r>
      <w:r w:rsidR="00D32691" w:rsidRPr="00E62980">
        <w:rPr>
          <w:rFonts w:ascii="Times New Roman" w:hAnsi="Times New Roman" w:cs="Times New Roman"/>
          <w:color w:val="000000" w:themeColor="text1"/>
        </w:rPr>
        <w:t>,</w:t>
      </w:r>
      <w:r w:rsidR="00B83015" w:rsidRPr="00E62980">
        <w:rPr>
          <w:rFonts w:ascii="Times New Roman" w:hAnsi="Times New Roman" w:cs="Times New Roman"/>
          <w:color w:val="000000" w:themeColor="text1"/>
        </w:rPr>
        <w:t xml:space="preserve"> and </w:t>
      </w:r>
      <w:r w:rsidR="00A36FBF" w:rsidRPr="00E62980">
        <w:rPr>
          <w:rFonts w:ascii="Times New Roman" w:hAnsi="Times New Roman" w:cs="Times New Roman"/>
          <w:color w:val="000000" w:themeColor="text1"/>
        </w:rPr>
        <w:t xml:space="preserve">a significant effect </w:t>
      </w:r>
      <w:r w:rsidR="00B83015" w:rsidRPr="00E62980">
        <w:rPr>
          <w:rFonts w:ascii="Times New Roman" w:hAnsi="Times New Roman" w:cs="Times New Roman"/>
          <w:color w:val="000000" w:themeColor="text1"/>
        </w:rPr>
        <w:t>of sex (p</w:t>
      </w:r>
      <w:r w:rsidR="00B83015" w:rsidRPr="00E62980">
        <w:rPr>
          <w:rFonts w:ascii="Times New Roman" w:hAnsi="Times New Roman" w:cs="Times New Roman"/>
          <w:color w:val="000000" w:themeColor="text1"/>
          <w:vertAlign w:val="subscript"/>
        </w:rPr>
        <w:t>sex</w:t>
      </w:r>
      <w:r w:rsidR="00B83015" w:rsidRPr="00E62980">
        <w:rPr>
          <w:rFonts w:ascii="Times New Roman" w:hAnsi="Times New Roman" w:cs="Times New Roman"/>
          <w:color w:val="000000" w:themeColor="text1"/>
        </w:rPr>
        <w:t>&lt;0.0001)</w:t>
      </w:r>
      <w:r w:rsidR="008E13E8" w:rsidRPr="00E62980">
        <w:rPr>
          <w:rFonts w:ascii="Times New Roman" w:hAnsi="Times New Roman" w:cs="Times New Roman"/>
          <w:color w:val="000000" w:themeColor="text1"/>
        </w:rPr>
        <w:t>. As expected</w:t>
      </w:r>
      <w:r w:rsidR="008E13E8" w:rsidRPr="00E62980">
        <w:rPr>
          <w:rFonts w:ascii="Times New Roman" w:hAnsi="Times New Roman" w:cs="Times New Roman"/>
        </w:rPr>
        <w:t xml:space="preserve">, </w:t>
      </w:r>
      <w:r w:rsidR="00532133" w:rsidRPr="00E62980">
        <w:rPr>
          <w:rFonts w:ascii="Times New Roman" w:hAnsi="Times New Roman" w:cs="Times New Roman"/>
        </w:rPr>
        <w:t xml:space="preserve">males had a higher AUC than females </w:t>
      </w:r>
      <w:r w:rsidRPr="00E62980">
        <w:rPr>
          <w:rFonts w:ascii="Times New Roman" w:hAnsi="Times New Roman" w:cs="Times New Roman"/>
        </w:rPr>
        <w:t>(</w:t>
      </w:r>
      <w:r w:rsidRPr="00E62980">
        <w:rPr>
          <w:rFonts w:ascii="Times New Roman" w:hAnsi="Times New Roman" w:cs="Times New Roman"/>
          <w:b/>
          <w:bCs/>
        </w:rPr>
        <w:t>Figure 2</w:t>
      </w:r>
      <w:r w:rsidR="00BF3DF4" w:rsidRPr="00E62980">
        <w:rPr>
          <w:rFonts w:ascii="Times New Roman" w:hAnsi="Times New Roman" w:cs="Times New Roman"/>
          <w:b/>
          <w:bCs/>
        </w:rPr>
        <w:t>F</w:t>
      </w:r>
      <w:r w:rsidRPr="00E62980">
        <w:rPr>
          <w:rFonts w:ascii="Times New Roman" w:hAnsi="Times New Roman" w:cs="Times New Roman"/>
        </w:rPr>
        <w:t>)</w:t>
      </w:r>
      <w:r w:rsidR="00BF3DF4" w:rsidRPr="00E62980">
        <w:rPr>
          <w:rFonts w:ascii="Times New Roman" w:hAnsi="Times New Roman" w:cs="Times New Roman"/>
        </w:rPr>
        <w:t xml:space="preserve">. </w:t>
      </w:r>
      <w:r w:rsidR="00830465" w:rsidRPr="00E62980">
        <w:rPr>
          <w:rFonts w:ascii="Times New Roman" w:hAnsi="Times New Roman" w:cs="Times New Roman"/>
        </w:rPr>
        <w:t xml:space="preserve">The initial response </w:t>
      </w:r>
      <w:r w:rsidR="00C56D0A" w:rsidRPr="00E62980">
        <w:rPr>
          <w:rFonts w:ascii="Times New Roman" w:hAnsi="Times New Roman" w:cs="Times New Roman"/>
        </w:rPr>
        <w:t>to</w:t>
      </w:r>
      <w:r w:rsidR="00830465" w:rsidRPr="00E62980">
        <w:rPr>
          <w:rFonts w:ascii="Times New Roman" w:hAnsi="Times New Roman" w:cs="Times New Roman"/>
        </w:rPr>
        <w:t xml:space="preserve"> insulin </w:t>
      </w:r>
      <w:r w:rsidR="0094012E" w:rsidRPr="00E62980">
        <w:rPr>
          <w:rFonts w:ascii="Times New Roman" w:hAnsi="Times New Roman" w:cs="Times New Roman"/>
        </w:rPr>
        <w:t xml:space="preserve">(the rate of glucose decline over the first </w:t>
      </w:r>
      <w:r w:rsidR="00A8549B" w:rsidRPr="00E62980">
        <w:rPr>
          <w:rFonts w:ascii="Times New Roman" w:hAnsi="Times New Roman" w:cs="Times New Roman"/>
        </w:rPr>
        <w:t>60</w:t>
      </w:r>
      <w:r w:rsidR="0094012E" w:rsidRPr="00E62980">
        <w:rPr>
          <w:rFonts w:ascii="Times New Roman" w:hAnsi="Times New Roman" w:cs="Times New Roman"/>
        </w:rPr>
        <w:t xml:space="preserve"> minutes</w:t>
      </w:r>
      <w:r w:rsidR="00C7336A" w:rsidRPr="00E62980">
        <w:rPr>
          <w:rFonts w:ascii="Times New Roman" w:hAnsi="Times New Roman" w:cs="Times New Roman"/>
        </w:rPr>
        <w:t>, not pictured</w:t>
      </w:r>
      <w:r w:rsidR="0094012E" w:rsidRPr="00E62980">
        <w:rPr>
          <w:rFonts w:ascii="Times New Roman" w:hAnsi="Times New Roman" w:cs="Times New Roman"/>
        </w:rPr>
        <w:t xml:space="preserve">) </w:t>
      </w:r>
      <w:r w:rsidR="00D04E36" w:rsidRPr="00E62980">
        <w:rPr>
          <w:rFonts w:ascii="Times New Roman" w:hAnsi="Times New Roman" w:cs="Times New Roman"/>
        </w:rPr>
        <w:t>was not significant</w:t>
      </w:r>
      <w:r w:rsidR="008E13E8" w:rsidRPr="00E62980">
        <w:rPr>
          <w:rFonts w:ascii="Times New Roman" w:hAnsi="Times New Roman" w:cs="Times New Roman"/>
        </w:rPr>
        <w:t xml:space="preserve"> for </w:t>
      </w:r>
      <w:r w:rsidR="00830465" w:rsidRPr="00E62980">
        <w:rPr>
          <w:rFonts w:ascii="Times New Roman" w:hAnsi="Times New Roman" w:cs="Times New Roman"/>
        </w:rPr>
        <w:t>sex (p</w:t>
      </w:r>
      <w:r w:rsidR="006A22AE" w:rsidRPr="00E62980">
        <w:rPr>
          <w:rFonts w:ascii="Times New Roman" w:hAnsi="Times New Roman" w:cs="Times New Roman"/>
          <w:vertAlign w:val="subscript"/>
        </w:rPr>
        <w:t>sex</w:t>
      </w:r>
      <w:r w:rsidR="00830465" w:rsidRPr="00E62980">
        <w:rPr>
          <w:rFonts w:ascii="Times New Roman" w:hAnsi="Times New Roman" w:cs="Times New Roman"/>
        </w:rPr>
        <w:t xml:space="preserve">=0.10) or </w:t>
      </w:r>
      <w:r w:rsidR="00F14C74" w:rsidRPr="00E62980">
        <w:rPr>
          <w:rFonts w:ascii="Times New Roman" w:hAnsi="Times New Roman" w:cs="Times New Roman"/>
        </w:rPr>
        <w:t>treatment (p</w:t>
      </w:r>
      <w:r w:rsidR="006A22AE" w:rsidRPr="00E62980">
        <w:rPr>
          <w:rFonts w:ascii="Times New Roman" w:hAnsi="Times New Roman" w:cs="Times New Roman"/>
          <w:vertAlign w:val="subscript"/>
        </w:rPr>
        <w:t>diet</w:t>
      </w:r>
      <w:r w:rsidR="00F14C74" w:rsidRPr="00E62980">
        <w:rPr>
          <w:rFonts w:ascii="Times New Roman" w:hAnsi="Times New Roman" w:cs="Times New Roman"/>
        </w:rPr>
        <w:t xml:space="preserve">=0.83). </w:t>
      </w:r>
      <w:r w:rsidR="00EE77D6" w:rsidRPr="00E62980">
        <w:rPr>
          <w:rFonts w:ascii="Times New Roman" w:hAnsi="Times New Roman" w:cs="Times New Roman"/>
        </w:rPr>
        <w:t xml:space="preserve">These </w:t>
      </w:r>
      <w:r w:rsidR="00D04E36" w:rsidRPr="00E62980">
        <w:rPr>
          <w:rFonts w:ascii="Times New Roman" w:hAnsi="Times New Roman" w:cs="Times New Roman"/>
        </w:rPr>
        <w:t xml:space="preserve">data </w:t>
      </w:r>
      <w:r w:rsidR="00D101C9" w:rsidRPr="00E62980">
        <w:rPr>
          <w:rFonts w:ascii="Times New Roman" w:hAnsi="Times New Roman" w:cs="Times New Roman"/>
        </w:rPr>
        <w:t xml:space="preserve">suggest that </w:t>
      </w:r>
      <w:r w:rsidR="00D04004" w:rsidRPr="00E62980">
        <w:rPr>
          <w:rFonts w:ascii="Times New Roman" w:hAnsi="Times New Roman" w:cs="Times New Roman"/>
        </w:rPr>
        <w:t xml:space="preserve">gestational eTRF </w:t>
      </w:r>
      <w:r w:rsidR="00970D3E" w:rsidRPr="00E62980">
        <w:rPr>
          <w:rFonts w:ascii="Times New Roman" w:hAnsi="Times New Roman" w:cs="Times New Roman"/>
        </w:rPr>
        <w:t>slightly imp</w:t>
      </w:r>
      <w:r w:rsidR="003714BD" w:rsidRPr="00E62980">
        <w:rPr>
          <w:rFonts w:ascii="Times New Roman" w:hAnsi="Times New Roman" w:cs="Times New Roman"/>
        </w:rPr>
        <w:t>rove</w:t>
      </w:r>
      <w:r w:rsidR="00970D3E" w:rsidRPr="00E62980">
        <w:rPr>
          <w:rFonts w:ascii="Times New Roman" w:hAnsi="Times New Roman" w:cs="Times New Roman"/>
        </w:rPr>
        <w:t xml:space="preserve">s </w:t>
      </w:r>
      <w:r w:rsidR="00F14C74" w:rsidRPr="00E62980">
        <w:rPr>
          <w:rFonts w:ascii="Times New Roman" w:hAnsi="Times New Roman" w:cs="Times New Roman"/>
        </w:rPr>
        <w:t xml:space="preserve">the response to </w:t>
      </w:r>
      <w:r w:rsidR="00D04004" w:rsidRPr="00E62980">
        <w:rPr>
          <w:rFonts w:ascii="Times New Roman" w:hAnsi="Times New Roman" w:cs="Times New Roman"/>
        </w:rPr>
        <w:t xml:space="preserve">insulin </w:t>
      </w:r>
      <w:r w:rsidR="00F14C74" w:rsidRPr="00E62980">
        <w:rPr>
          <w:rFonts w:ascii="Times New Roman" w:hAnsi="Times New Roman" w:cs="Times New Roman"/>
        </w:rPr>
        <w:t>challenge</w:t>
      </w:r>
      <w:r w:rsidR="00D04004" w:rsidRPr="00E62980">
        <w:rPr>
          <w:rFonts w:ascii="Times New Roman" w:hAnsi="Times New Roman" w:cs="Times New Roman"/>
        </w:rPr>
        <w:t xml:space="preserve"> in adult mice</w:t>
      </w:r>
      <w:r w:rsidR="00F14C74" w:rsidRPr="00E62980">
        <w:rPr>
          <w:rFonts w:ascii="Times New Roman" w:hAnsi="Times New Roman" w:cs="Times New Roman"/>
        </w:rPr>
        <w:t xml:space="preserve">, </w:t>
      </w:r>
      <w:r w:rsidR="00970D3E" w:rsidRPr="00E62980">
        <w:rPr>
          <w:rFonts w:ascii="Times New Roman" w:hAnsi="Times New Roman" w:cs="Times New Roman"/>
        </w:rPr>
        <w:t xml:space="preserve">and that this </w:t>
      </w:r>
      <w:r w:rsidR="00EE0F74" w:rsidRPr="00E62980">
        <w:rPr>
          <w:rFonts w:ascii="Times New Roman" w:hAnsi="Times New Roman" w:cs="Times New Roman"/>
        </w:rPr>
        <w:t>is not</w:t>
      </w:r>
      <w:r w:rsidR="00970D3E" w:rsidRPr="00E62980">
        <w:rPr>
          <w:rFonts w:ascii="Times New Roman" w:hAnsi="Times New Roman" w:cs="Times New Roman"/>
        </w:rPr>
        <w:t xml:space="preserve"> driven by </w:t>
      </w:r>
      <w:ins w:id="163" w:author="Mulcahy, Molly" w:date="2023-04-03T10:29:00Z">
        <w:r w:rsidR="00CB655B">
          <w:rPr>
            <w:rFonts w:ascii="Times New Roman" w:hAnsi="Times New Roman" w:cs="Times New Roman"/>
          </w:rPr>
          <w:t>red</w:t>
        </w:r>
      </w:ins>
      <w:ins w:id="164" w:author="Mulcahy, Molly" w:date="2023-04-03T10:30:00Z">
        <w:r w:rsidR="00CB655B">
          <w:rPr>
            <w:rFonts w:ascii="Times New Roman" w:hAnsi="Times New Roman" w:cs="Times New Roman"/>
          </w:rPr>
          <w:t>uc</w:t>
        </w:r>
      </w:ins>
      <w:del w:id="165" w:author="Mulcahy, Molly" w:date="2023-04-03T10:29:00Z">
        <w:r w:rsidR="00970D3E" w:rsidRPr="00E62980" w:rsidDel="00CB655B">
          <w:rPr>
            <w:rFonts w:ascii="Times New Roman" w:hAnsi="Times New Roman" w:cs="Times New Roman"/>
          </w:rPr>
          <w:delText>increas</w:delText>
        </w:r>
      </w:del>
      <w:r w:rsidR="00970D3E" w:rsidRPr="00E62980">
        <w:rPr>
          <w:rFonts w:ascii="Times New Roman" w:hAnsi="Times New Roman" w:cs="Times New Roman"/>
        </w:rPr>
        <w:t>ed fat mass</w:t>
      </w:r>
      <w:r w:rsidR="00D04004" w:rsidRPr="00E62980">
        <w:rPr>
          <w:rFonts w:ascii="Times New Roman" w:hAnsi="Times New Roman" w:cs="Times New Roman"/>
        </w:rPr>
        <w:t>.</w:t>
      </w:r>
      <w:r w:rsidRPr="00E62980">
        <w:rPr>
          <w:rFonts w:ascii="Times New Roman" w:hAnsi="Times New Roman" w:cs="Times New Roman"/>
        </w:rPr>
        <w:t xml:space="preserve"> </w:t>
      </w:r>
    </w:p>
    <w:p w14:paraId="373FD832" w14:textId="41D3FB5F" w:rsidR="007D0ECF" w:rsidRPr="00E62980" w:rsidRDefault="002A245A" w:rsidP="00304409">
      <w:pPr>
        <w:spacing w:line="480" w:lineRule="auto"/>
        <w:rPr>
          <w:rFonts w:ascii="Times New Roman" w:hAnsi="Times New Roman" w:cs="Times New Roman"/>
        </w:rPr>
      </w:pPr>
      <w:r w:rsidRPr="00E62980">
        <w:rPr>
          <w:rFonts w:ascii="Times New Roman" w:hAnsi="Times New Roman" w:cs="Times New Roman"/>
        </w:rPr>
        <w:t>Glucose tolerance was similar in young adulthood between groups in both males and females (</w:t>
      </w:r>
      <w:r w:rsidRPr="00E62980">
        <w:rPr>
          <w:rFonts w:ascii="Times New Roman" w:hAnsi="Times New Roman" w:cs="Times New Roman"/>
          <w:b/>
          <w:bCs/>
        </w:rPr>
        <w:t>Figure 2</w:t>
      </w:r>
      <w:r w:rsidR="00BF3DF4" w:rsidRPr="00E62980">
        <w:rPr>
          <w:rFonts w:ascii="Times New Roman" w:hAnsi="Times New Roman" w:cs="Times New Roman"/>
          <w:b/>
          <w:bCs/>
        </w:rPr>
        <w:t>G</w:t>
      </w:r>
      <w:r w:rsidRPr="00E62980">
        <w:rPr>
          <w:rFonts w:ascii="Times New Roman" w:hAnsi="Times New Roman" w:cs="Times New Roman"/>
        </w:rPr>
        <w:t xml:space="preserve">). </w:t>
      </w:r>
      <w:r w:rsidR="00970D3E" w:rsidRPr="00E62980">
        <w:rPr>
          <w:rFonts w:ascii="Times New Roman" w:hAnsi="Times New Roman" w:cs="Times New Roman"/>
        </w:rPr>
        <w:t>We found</w:t>
      </w:r>
      <w:r w:rsidR="00E4627A" w:rsidRPr="00E62980">
        <w:rPr>
          <w:rFonts w:ascii="Times New Roman" w:hAnsi="Times New Roman" w:cs="Times New Roman"/>
        </w:rPr>
        <w:t xml:space="preserve"> no significant effect of diet (p</w:t>
      </w:r>
      <w:r w:rsidR="00C56D0A" w:rsidRPr="00E62980">
        <w:rPr>
          <w:rFonts w:ascii="Times New Roman" w:hAnsi="Times New Roman" w:cs="Times New Roman"/>
          <w:vertAlign w:val="subscript"/>
        </w:rPr>
        <w:t>diet</w:t>
      </w:r>
      <w:r w:rsidR="00E4627A" w:rsidRPr="00E62980">
        <w:rPr>
          <w:rFonts w:ascii="Times New Roman" w:hAnsi="Times New Roman" w:cs="Times New Roman"/>
        </w:rPr>
        <w:t>=0.5</w:t>
      </w:r>
      <w:r w:rsidR="00BF3DF4" w:rsidRPr="00E62980">
        <w:rPr>
          <w:rFonts w:ascii="Times New Roman" w:hAnsi="Times New Roman" w:cs="Times New Roman"/>
        </w:rPr>
        <w:t>3</w:t>
      </w:r>
      <w:r w:rsidR="00E4627A" w:rsidRPr="00E62980">
        <w:rPr>
          <w:rFonts w:ascii="Times New Roman" w:hAnsi="Times New Roman" w:cs="Times New Roman"/>
        </w:rPr>
        <w:t>)</w:t>
      </w:r>
      <w:r w:rsidR="00C56D0A" w:rsidRPr="00E62980">
        <w:rPr>
          <w:rFonts w:ascii="Times New Roman" w:hAnsi="Times New Roman" w:cs="Times New Roman"/>
        </w:rPr>
        <w:t xml:space="preserve"> on the rise in blood glucose during GTT</w:t>
      </w:r>
      <w:r w:rsidR="00E4627A" w:rsidRPr="00E62980">
        <w:rPr>
          <w:rFonts w:ascii="Times New Roman" w:hAnsi="Times New Roman" w:cs="Times New Roman"/>
        </w:rPr>
        <w:t xml:space="preserve">, </w:t>
      </w:r>
      <w:r w:rsidR="00BF3DF4" w:rsidRPr="00E62980">
        <w:rPr>
          <w:rFonts w:ascii="Times New Roman" w:hAnsi="Times New Roman" w:cs="Times New Roman"/>
        </w:rPr>
        <w:t>but there was an effect of</w:t>
      </w:r>
      <w:r w:rsidR="00CC04EB" w:rsidRPr="00E62980">
        <w:rPr>
          <w:rFonts w:ascii="Times New Roman" w:hAnsi="Times New Roman" w:cs="Times New Roman"/>
        </w:rPr>
        <w:t xml:space="preserve"> sex (p</w:t>
      </w:r>
      <w:r w:rsidR="00C56D0A" w:rsidRPr="00E62980">
        <w:rPr>
          <w:rFonts w:ascii="Times New Roman" w:hAnsi="Times New Roman" w:cs="Times New Roman"/>
          <w:vertAlign w:val="subscript"/>
        </w:rPr>
        <w:t>sex</w:t>
      </w:r>
      <w:r w:rsidR="00CC04EB" w:rsidRPr="00E62980">
        <w:rPr>
          <w:rFonts w:ascii="Times New Roman" w:hAnsi="Times New Roman" w:cs="Times New Roman"/>
        </w:rPr>
        <w:t>=0.</w:t>
      </w:r>
      <w:r w:rsidR="00BF3DF4" w:rsidRPr="00E62980">
        <w:rPr>
          <w:rFonts w:ascii="Times New Roman" w:hAnsi="Times New Roman" w:cs="Times New Roman"/>
        </w:rPr>
        <w:t>0093</w:t>
      </w:r>
      <w:r w:rsidR="00CC04EB" w:rsidRPr="00E62980">
        <w:rPr>
          <w:rFonts w:ascii="Times New Roman" w:hAnsi="Times New Roman" w:cs="Times New Roman"/>
        </w:rPr>
        <w:t>)</w:t>
      </w:r>
      <w:r w:rsidR="00E4627A" w:rsidRPr="00E62980">
        <w:rPr>
          <w:rFonts w:ascii="Times New Roman" w:hAnsi="Times New Roman" w:cs="Times New Roman"/>
        </w:rPr>
        <w:t xml:space="preserve"> on glucose tolerance</w:t>
      </w:r>
      <w:r w:rsidR="00970D3E" w:rsidRPr="00E62980">
        <w:rPr>
          <w:rFonts w:ascii="Times New Roman" w:hAnsi="Times New Roman" w:cs="Times New Roman"/>
        </w:rPr>
        <w:t>, again with</w:t>
      </w:r>
      <w:r w:rsidR="0034518C" w:rsidRPr="00E62980">
        <w:rPr>
          <w:rFonts w:ascii="Times New Roman" w:hAnsi="Times New Roman" w:cs="Times New Roman"/>
        </w:rPr>
        <w:t xml:space="preserve"> </w:t>
      </w:r>
      <w:r w:rsidR="00970D3E" w:rsidRPr="00E62980">
        <w:rPr>
          <w:rFonts w:ascii="Times New Roman" w:hAnsi="Times New Roman" w:cs="Times New Roman"/>
        </w:rPr>
        <w:t xml:space="preserve">expected </w:t>
      </w:r>
      <w:r w:rsidR="00D04E36" w:rsidRPr="00E62980">
        <w:rPr>
          <w:rFonts w:ascii="Times New Roman" w:hAnsi="Times New Roman" w:cs="Times New Roman"/>
        </w:rPr>
        <w:t>higher</w:t>
      </w:r>
      <w:r w:rsidR="00970D3E" w:rsidRPr="00E62980">
        <w:rPr>
          <w:rFonts w:ascii="Times New Roman" w:hAnsi="Times New Roman" w:cs="Times New Roman"/>
        </w:rPr>
        <w:t xml:space="preserve"> glucose levels in male mice</w:t>
      </w:r>
      <w:r w:rsidR="00A61B52" w:rsidRPr="00E62980">
        <w:rPr>
          <w:rFonts w:ascii="Times New Roman" w:hAnsi="Times New Roman" w:cs="Times New Roman"/>
        </w:rPr>
        <w:t xml:space="preserve">. </w:t>
      </w:r>
      <w:r w:rsidR="00970D3E" w:rsidRPr="00E62980">
        <w:rPr>
          <w:rFonts w:ascii="Times New Roman" w:hAnsi="Times New Roman" w:cs="Times New Roman"/>
        </w:rPr>
        <w:t>The summarized</w:t>
      </w:r>
      <w:r w:rsidR="00CC04EB" w:rsidRPr="00E62980">
        <w:rPr>
          <w:rFonts w:ascii="Times New Roman" w:hAnsi="Times New Roman" w:cs="Times New Roman"/>
        </w:rPr>
        <w:t xml:space="preserve"> AUC for the GTT </w:t>
      </w:r>
      <w:r w:rsidR="00607265" w:rsidRPr="00E62980">
        <w:rPr>
          <w:rFonts w:ascii="Times New Roman" w:hAnsi="Times New Roman" w:cs="Times New Roman"/>
        </w:rPr>
        <w:t>(</w:t>
      </w:r>
      <w:r w:rsidR="00607265" w:rsidRPr="00E62980">
        <w:rPr>
          <w:rFonts w:ascii="Times New Roman" w:hAnsi="Times New Roman" w:cs="Times New Roman"/>
          <w:b/>
          <w:bCs/>
        </w:rPr>
        <w:t xml:space="preserve">Figure </w:t>
      </w:r>
      <w:r w:rsidR="00BD3C52" w:rsidRPr="00E62980">
        <w:rPr>
          <w:rFonts w:ascii="Times New Roman" w:hAnsi="Times New Roman" w:cs="Times New Roman"/>
          <w:b/>
          <w:bCs/>
        </w:rPr>
        <w:t>2H</w:t>
      </w:r>
      <w:r w:rsidR="00607265" w:rsidRPr="00E62980">
        <w:rPr>
          <w:rFonts w:ascii="Times New Roman" w:hAnsi="Times New Roman" w:cs="Times New Roman"/>
        </w:rPr>
        <w:t xml:space="preserve">) </w:t>
      </w:r>
      <w:r w:rsidR="00D32691" w:rsidRPr="00E62980">
        <w:rPr>
          <w:rFonts w:ascii="Times New Roman" w:hAnsi="Times New Roman" w:cs="Times New Roman"/>
        </w:rPr>
        <w:t>shows</w:t>
      </w:r>
      <w:r w:rsidR="00390DB4" w:rsidRPr="00E62980">
        <w:rPr>
          <w:rFonts w:ascii="Times New Roman" w:hAnsi="Times New Roman" w:cs="Times New Roman"/>
        </w:rPr>
        <w:t xml:space="preserve"> </w:t>
      </w:r>
      <w:r w:rsidR="00CC04EB" w:rsidRPr="00E62980">
        <w:rPr>
          <w:rFonts w:ascii="Times New Roman" w:hAnsi="Times New Roman" w:cs="Times New Roman"/>
        </w:rPr>
        <w:t xml:space="preserve">a significant interaction </w:t>
      </w:r>
      <w:r w:rsidR="00970D3E" w:rsidRPr="00E62980">
        <w:rPr>
          <w:rFonts w:ascii="Times New Roman" w:hAnsi="Times New Roman" w:cs="Times New Roman"/>
        </w:rPr>
        <w:t xml:space="preserve">between </w:t>
      </w:r>
      <w:r w:rsidR="00CC04EB" w:rsidRPr="00E62980">
        <w:rPr>
          <w:rFonts w:ascii="Times New Roman" w:hAnsi="Times New Roman" w:cs="Times New Roman"/>
        </w:rPr>
        <w:t>sex</w:t>
      </w:r>
      <w:r w:rsidR="00BF3DF4" w:rsidRPr="00E62980">
        <w:rPr>
          <w:rFonts w:ascii="Times New Roman" w:hAnsi="Times New Roman" w:cs="Times New Roman"/>
        </w:rPr>
        <w:t xml:space="preserve"> </w:t>
      </w:r>
      <w:r w:rsidR="00CC04EB" w:rsidRPr="00E62980">
        <w:rPr>
          <w:rFonts w:ascii="Times New Roman" w:hAnsi="Times New Roman" w:cs="Times New Roman"/>
        </w:rPr>
        <w:t xml:space="preserve">and maternal dietary treatment </w:t>
      </w:r>
      <w:r w:rsidR="00E945B0" w:rsidRPr="00E62980">
        <w:rPr>
          <w:rFonts w:ascii="Times New Roman" w:hAnsi="Times New Roman" w:cs="Times New Roman"/>
        </w:rPr>
        <w:t>(p</w:t>
      </w:r>
      <w:r w:rsidR="00C56D0A" w:rsidRPr="00E62980">
        <w:rPr>
          <w:rFonts w:ascii="Times New Roman" w:hAnsi="Times New Roman" w:cs="Times New Roman"/>
          <w:vertAlign w:val="subscript"/>
        </w:rPr>
        <w:t>sex:diet</w:t>
      </w:r>
      <w:r w:rsidR="00E945B0" w:rsidRPr="00E62980">
        <w:rPr>
          <w:rFonts w:ascii="Times New Roman" w:hAnsi="Times New Roman" w:cs="Times New Roman"/>
        </w:rPr>
        <w:t>=0.00082)</w:t>
      </w:r>
      <w:r w:rsidR="00A36FBF" w:rsidRPr="00E62980">
        <w:rPr>
          <w:rFonts w:ascii="Times New Roman" w:hAnsi="Times New Roman" w:cs="Times New Roman"/>
        </w:rPr>
        <w:t>.</w:t>
      </w:r>
      <w:r w:rsidR="00D04004" w:rsidRPr="00E62980">
        <w:rPr>
          <w:rFonts w:ascii="Times New Roman" w:hAnsi="Times New Roman" w:cs="Times New Roman"/>
        </w:rPr>
        <w:t xml:space="preserve"> eTRF males had</w:t>
      </w:r>
      <w:r w:rsidR="00660E6B" w:rsidRPr="00E62980">
        <w:rPr>
          <w:rFonts w:ascii="Times New Roman" w:hAnsi="Times New Roman" w:cs="Times New Roman"/>
        </w:rPr>
        <w:t xml:space="preserve"> a</w:t>
      </w:r>
      <w:r w:rsidR="00B90BD5" w:rsidRPr="00E62980">
        <w:rPr>
          <w:rFonts w:ascii="Times New Roman" w:hAnsi="Times New Roman" w:cs="Times New Roman"/>
        </w:rPr>
        <w:t>n</w:t>
      </w:r>
      <w:r w:rsidR="00D04004" w:rsidRPr="00E62980">
        <w:rPr>
          <w:rFonts w:ascii="Times New Roman" w:hAnsi="Times New Roman" w:cs="Times New Roman"/>
        </w:rPr>
        <w:t xml:space="preserve"> </w:t>
      </w:r>
      <w:r w:rsidR="00660E6B" w:rsidRPr="00E62980">
        <w:rPr>
          <w:rFonts w:ascii="Times New Roman" w:hAnsi="Times New Roman" w:cs="Times New Roman"/>
        </w:rPr>
        <w:t xml:space="preserve">8.2% </w:t>
      </w:r>
      <w:r w:rsidR="00B90BD5" w:rsidRPr="00E62980">
        <w:rPr>
          <w:rFonts w:ascii="Times New Roman" w:hAnsi="Times New Roman" w:cs="Times New Roman"/>
        </w:rPr>
        <w:t xml:space="preserve">lower </w:t>
      </w:r>
      <w:r w:rsidR="00D04004" w:rsidRPr="00E62980">
        <w:rPr>
          <w:rFonts w:ascii="Times New Roman" w:hAnsi="Times New Roman" w:cs="Times New Roman"/>
        </w:rPr>
        <w:t>AUC than their AL counterparts</w:t>
      </w:r>
      <w:r w:rsidR="00E945B0" w:rsidRPr="00E62980">
        <w:rPr>
          <w:rFonts w:ascii="Times New Roman" w:hAnsi="Times New Roman" w:cs="Times New Roman"/>
        </w:rPr>
        <w:t xml:space="preserve"> (p</w:t>
      </w:r>
      <w:r w:rsidR="00C56D0A" w:rsidRPr="00E62980">
        <w:rPr>
          <w:rFonts w:ascii="Times New Roman" w:hAnsi="Times New Roman" w:cs="Times New Roman"/>
          <w:vertAlign w:val="subscript"/>
        </w:rPr>
        <w:t>diet</w:t>
      </w:r>
      <w:r w:rsidR="00E945B0" w:rsidRPr="00E62980">
        <w:rPr>
          <w:rFonts w:ascii="Times New Roman" w:hAnsi="Times New Roman" w:cs="Times New Roman"/>
        </w:rPr>
        <w:t>&lt;0.0001)</w:t>
      </w:r>
      <w:r w:rsidR="00A8549B" w:rsidRPr="00E62980">
        <w:rPr>
          <w:rFonts w:ascii="Times New Roman" w:hAnsi="Times New Roman" w:cs="Times New Roman"/>
        </w:rPr>
        <w:t xml:space="preserve"> while this </w:t>
      </w:r>
      <w:r w:rsidR="00E945B0" w:rsidRPr="00E62980">
        <w:rPr>
          <w:rFonts w:ascii="Times New Roman" w:hAnsi="Times New Roman" w:cs="Times New Roman"/>
        </w:rPr>
        <w:t>was absent in females (</w:t>
      </w:r>
      <w:r w:rsidR="008A4945" w:rsidRPr="00E62980">
        <w:rPr>
          <w:rFonts w:ascii="Times New Roman" w:hAnsi="Times New Roman" w:cs="Times New Roman"/>
        </w:rPr>
        <w:t>p</w:t>
      </w:r>
      <w:r w:rsidR="008A4945" w:rsidRPr="00E62980">
        <w:rPr>
          <w:rFonts w:ascii="Times New Roman" w:hAnsi="Times New Roman" w:cs="Times New Roman"/>
          <w:vertAlign w:val="subscript"/>
        </w:rPr>
        <w:t>diet</w:t>
      </w:r>
      <w:r w:rsidR="00E945B0" w:rsidRPr="00E62980">
        <w:rPr>
          <w:rFonts w:ascii="Times New Roman" w:hAnsi="Times New Roman" w:cs="Times New Roman"/>
        </w:rPr>
        <w:t>=0.99)</w:t>
      </w:r>
      <w:r w:rsidR="00CC04EB" w:rsidRPr="00E62980">
        <w:rPr>
          <w:rFonts w:ascii="Times New Roman" w:hAnsi="Times New Roman" w:cs="Times New Roman"/>
        </w:rPr>
        <w:t>.</w:t>
      </w:r>
      <w:r w:rsidR="00607265" w:rsidRPr="00E62980">
        <w:rPr>
          <w:rFonts w:ascii="Times New Roman" w:hAnsi="Times New Roman" w:cs="Times New Roman"/>
        </w:rPr>
        <w:t xml:space="preserve"> </w:t>
      </w:r>
      <w:r w:rsidR="008A4945" w:rsidRPr="00E62980">
        <w:rPr>
          <w:rFonts w:ascii="Times New Roman" w:hAnsi="Times New Roman" w:cs="Times New Roman"/>
        </w:rPr>
        <w:t>Fasting blood glucose, assessed before ITT and GTT, was 10.4% higher in males than in females (p</w:t>
      </w:r>
      <w:r w:rsidR="008A4945" w:rsidRPr="00E62980">
        <w:rPr>
          <w:rFonts w:ascii="Times New Roman" w:hAnsi="Times New Roman" w:cs="Times New Roman"/>
          <w:vertAlign w:val="subscript"/>
        </w:rPr>
        <w:t>sex</w:t>
      </w:r>
      <w:r w:rsidR="008A4945" w:rsidRPr="00E62980">
        <w:rPr>
          <w:rFonts w:ascii="Times New Roman" w:hAnsi="Times New Roman" w:cs="Times New Roman"/>
        </w:rPr>
        <w:t>=0.0054</w:t>
      </w:r>
      <w:r w:rsidR="0096407F" w:rsidRPr="00E62980">
        <w:rPr>
          <w:rFonts w:ascii="Times New Roman" w:hAnsi="Times New Roman" w:cs="Times New Roman"/>
        </w:rPr>
        <w:t xml:space="preserve">; </w:t>
      </w:r>
      <w:r w:rsidR="0096407F" w:rsidRPr="00E62980">
        <w:rPr>
          <w:rFonts w:ascii="Times New Roman" w:hAnsi="Times New Roman" w:cs="Times New Roman"/>
          <w:b/>
        </w:rPr>
        <w:t>Figure 2I</w:t>
      </w:r>
      <w:r w:rsidR="008A4945" w:rsidRPr="00E62980">
        <w:rPr>
          <w:rFonts w:ascii="Times New Roman" w:hAnsi="Times New Roman" w:cs="Times New Roman"/>
        </w:rPr>
        <w:t>)</w:t>
      </w:r>
      <w:r w:rsidR="00D32691" w:rsidRPr="00E62980">
        <w:rPr>
          <w:rFonts w:ascii="Times New Roman" w:hAnsi="Times New Roman" w:cs="Times New Roman"/>
        </w:rPr>
        <w:t>,</w:t>
      </w:r>
      <w:r w:rsidR="008A4945" w:rsidRPr="00E62980">
        <w:rPr>
          <w:rFonts w:ascii="Times New Roman" w:hAnsi="Times New Roman" w:cs="Times New Roman"/>
        </w:rPr>
        <w:t xml:space="preserve"> but did not differ </w:t>
      </w:r>
      <w:r w:rsidR="00B61E2A" w:rsidRPr="00E62980">
        <w:rPr>
          <w:rFonts w:ascii="Times New Roman" w:hAnsi="Times New Roman" w:cs="Times New Roman"/>
        </w:rPr>
        <w:t xml:space="preserve">significantly </w:t>
      </w:r>
      <w:r w:rsidR="008A4945" w:rsidRPr="00E62980">
        <w:rPr>
          <w:rFonts w:ascii="Times New Roman" w:hAnsi="Times New Roman" w:cs="Times New Roman"/>
        </w:rPr>
        <w:t>by maternal dietary treatment (p</w:t>
      </w:r>
      <w:r w:rsidR="008A4945" w:rsidRPr="00E62980">
        <w:rPr>
          <w:rFonts w:ascii="Times New Roman" w:hAnsi="Times New Roman" w:cs="Times New Roman"/>
          <w:vertAlign w:val="subscript"/>
        </w:rPr>
        <w:t>diet</w:t>
      </w:r>
      <w:r w:rsidR="008A4945" w:rsidRPr="00E62980">
        <w:rPr>
          <w:rFonts w:ascii="Times New Roman" w:hAnsi="Times New Roman" w:cs="Times New Roman"/>
        </w:rPr>
        <w:t xml:space="preserve">=0.18). </w:t>
      </w:r>
      <w:r w:rsidR="00EE77D6" w:rsidRPr="00E62980">
        <w:rPr>
          <w:rFonts w:ascii="Times New Roman" w:hAnsi="Times New Roman" w:cs="Times New Roman"/>
        </w:rPr>
        <w:t xml:space="preserve">Taken together these data suggest that gestational eTRF has very a mild effect on adult offspring, despite the narrow feeding window. Offspring whose mothers were fed eTRF had slightly improved responses to insulin and glucose challenge but no differences in body weight or in fat mass. </w:t>
      </w:r>
    </w:p>
    <w:p w14:paraId="38829E0C" w14:textId="1B08E3FA" w:rsidR="004F4CDE" w:rsidRPr="00E62980" w:rsidRDefault="004F4CDE" w:rsidP="0006138D">
      <w:pPr>
        <w:pStyle w:val="Heading2"/>
      </w:pPr>
      <w:r w:rsidRPr="00E62980">
        <w:t>HF</w:t>
      </w:r>
      <w:r w:rsidR="003D0BD4" w:rsidRPr="00E62980">
        <w:t>HS</w:t>
      </w:r>
      <w:r w:rsidRPr="00E62980">
        <w:t xml:space="preserve"> </w:t>
      </w:r>
      <w:r w:rsidR="00B90BD5" w:rsidRPr="00E62980">
        <w:t>f</w:t>
      </w:r>
      <w:r w:rsidRPr="00E62980">
        <w:t xml:space="preserve">eeding </w:t>
      </w:r>
      <w:r w:rsidR="008A4945" w:rsidRPr="00E62980">
        <w:t xml:space="preserve">in adult offspring exposed to eTRF </w:t>
      </w:r>
      <w:r w:rsidR="005204D6" w:rsidRPr="00E62980">
        <w:t>during</w:t>
      </w:r>
      <w:r w:rsidR="008A4945" w:rsidRPr="00E62980">
        <w:t xml:space="preserve"> gestation</w:t>
      </w:r>
      <w:r w:rsidR="00686EC8" w:rsidRPr="00E62980">
        <w:t xml:space="preserve"> </w:t>
      </w:r>
      <w:r w:rsidR="003E6824" w:rsidRPr="00E62980">
        <w:t xml:space="preserve">generates </w:t>
      </w:r>
      <w:r w:rsidR="008A4945" w:rsidRPr="00E62980">
        <w:t xml:space="preserve">sex-specific </w:t>
      </w:r>
      <w:r w:rsidR="00686EC8" w:rsidRPr="00E62980">
        <w:t xml:space="preserve">glucose </w:t>
      </w:r>
      <w:r w:rsidR="008A4945" w:rsidRPr="00E62980">
        <w:t>intolerance</w:t>
      </w:r>
    </w:p>
    <w:p w14:paraId="142FEB6B" w14:textId="7C00E41C" w:rsidR="00960974" w:rsidRPr="00E62980" w:rsidRDefault="00970D3E" w:rsidP="00532133">
      <w:pPr>
        <w:spacing w:line="480" w:lineRule="auto"/>
        <w:ind w:firstLine="720"/>
        <w:rPr>
          <w:rFonts w:ascii="Times New Roman" w:hAnsi="Times New Roman" w:cs="Times New Roman"/>
        </w:rPr>
      </w:pPr>
      <w:r w:rsidRPr="00E62980">
        <w:rPr>
          <w:rFonts w:ascii="Times New Roman" w:hAnsi="Times New Roman" w:cs="Times New Roman"/>
        </w:rPr>
        <w:t xml:space="preserve">Given that adult offspring </w:t>
      </w:r>
      <w:r w:rsidR="00693835" w:rsidRPr="00E62980">
        <w:rPr>
          <w:rFonts w:ascii="Times New Roman" w:hAnsi="Times New Roman" w:cs="Times New Roman"/>
        </w:rPr>
        <w:t xml:space="preserve">were minimally </w:t>
      </w:r>
      <w:r w:rsidR="00003DE0" w:rsidRPr="00E62980">
        <w:rPr>
          <w:rFonts w:ascii="Times New Roman" w:hAnsi="Times New Roman" w:cs="Times New Roman"/>
        </w:rPr>
        <w:t>affected</w:t>
      </w:r>
      <w:r w:rsidR="00693835" w:rsidRPr="00E62980">
        <w:rPr>
          <w:rFonts w:ascii="Times New Roman" w:hAnsi="Times New Roman" w:cs="Times New Roman"/>
        </w:rPr>
        <w:t xml:space="preserve"> by</w:t>
      </w:r>
      <w:r w:rsidRPr="00E62980">
        <w:rPr>
          <w:rFonts w:ascii="Times New Roman" w:hAnsi="Times New Roman" w:cs="Times New Roman"/>
        </w:rPr>
        <w:t xml:space="preserve"> gestational eTRF exposure, we administered a</w:t>
      </w:r>
      <w:r w:rsidR="00B90BD5" w:rsidRPr="00E62980">
        <w:rPr>
          <w:rFonts w:ascii="Times New Roman" w:hAnsi="Times New Roman" w:cs="Times New Roman"/>
        </w:rPr>
        <w:t xml:space="preserve"> </w:t>
      </w:r>
      <w:r w:rsidR="00A36FBF" w:rsidRPr="00E62980">
        <w:rPr>
          <w:rFonts w:ascii="Times New Roman" w:hAnsi="Times New Roman" w:cs="Times New Roman"/>
        </w:rPr>
        <w:t>high fat, high sucrose (</w:t>
      </w:r>
      <w:r w:rsidR="00B90BD5" w:rsidRPr="00E62980">
        <w:rPr>
          <w:rFonts w:ascii="Times New Roman" w:hAnsi="Times New Roman" w:cs="Times New Roman"/>
        </w:rPr>
        <w:t>HF</w:t>
      </w:r>
      <w:r w:rsidR="003D0BD4" w:rsidRPr="00E62980">
        <w:rPr>
          <w:rFonts w:ascii="Times New Roman" w:hAnsi="Times New Roman" w:cs="Times New Roman"/>
        </w:rPr>
        <w:t>HS</w:t>
      </w:r>
      <w:r w:rsidR="00A36FBF" w:rsidRPr="00E62980">
        <w:rPr>
          <w:rFonts w:ascii="Times New Roman" w:hAnsi="Times New Roman" w:cs="Times New Roman"/>
        </w:rPr>
        <w:t>)</w:t>
      </w:r>
      <w:r w:rsidRPr="00E62980">
        <w:rPr>
          <w:rFonts w:ascii="Times New Roman" w:hAnsi="Times New Roman" w:cs="Times New Roman"/>
        </w:rPr>
        <w:t xml:space="preserve"> overnutrition challenge; </w:t>
      </w:r>
      <w:r w:rsidR="00FE444A" w:rsidRPr="00E62980">
        <w:rPr>
          <w:rFonts w:ascii="Times New Roman" w:hAnsi="Times New Roman" w:cs="Times New Roman"/>
          <w:i/>
        </w:rPr>
        <w:t>ad libitum</w:t>
      </w:r>
      <w:r w:rsidR="00FE444A" w:rsidRPr="00E62980">
        <w:rPr>
          <w:rFonts w:ascii="Times New Roman" w:hAnsi="Times New Roman" w:cs="Times New Roman"/>
        </w:rPr>
        <w:t xml:space="preserve"> </w:t>
      </w:r>
      <w:r w:rsidR="00003DE0" w:rsidRPr="00E62980">
        <w:rPr>
          <w:rFonts w:ascii="Times New Roman" w:hAnsi="Times New Roman" w:cs="Times New Roman"/>
        </w:rPr>
        <w:t xml:space="preserve">access to </w:t>
      </w:r>
      <w:r w:rsidRPr="00E62980">
        <w:rPr>
          <w:rFonts w:ascii="Times New Roman" w:hAnsi="Times New Roman" w:cs="Times New Roman"/>
        </w:rPr>
        <w:t>45% of energy from fat</w:t>
      </w:r>
      <w:r w:rsidR="00003DE0" w:rsidRPr="00E62980">
        <w:rPr>
          <w:rFonts w:ascii="Times New Roman" w:hAnsi="Times New Roman" w:cs="Times New Roman"/>
        </w:rPr>
        <w:t xml:space="preserve"> </w:t>
      </w:r>
      <w:r w:rsidR="00362AA2" w:rsidRPr="00E62980">
        <w:rPr>
          <w:rFonts w:ascii="Times New Roman" w:hAnsi="Times New Roman" w:cs="Times New Roman"/>
        </w:rPr>
        <w:t xml:space="preserve">and 17% of energy from sucrose </w:t>
      </w:r>
      <w:r w:rsidR="00003DE0" w:rsidRPr="00E62980">
        <w:rPr>
          <w:rFonts w:ascii="Times New Roman" w:hAnsi="Times New Roman" w:cs="Times New Roman"/>
        </w:rPr>
        <w:t>after PND 70.</w:t>
      </w:r>
      <w:r w:rsidRPr="00E62980">
        <w:rPr>
          <w:rFonts w:ascii="Times New Roman" w:hAnsi="Times New Roman" w:cs="Times New Roman"/>
        </w:rPr>
        <w:t xml:space="preserve"> </w:t>
      </w:r>
      <w:r w:rsidR="00003DE0" w:rsidRPr="00E62980">
        <w:rPr>
          <w:rFonts w:ascii="Times New Roman" w:hAnsi="Times New Roman" w:cs="Times New Roman"/>
        </w:rPr>
        <w:t xml:space="preserve">Food intake and body composition </w:t>
      </w:r>
      <w:r w:rsidR="00D32691" w:rsidRPr="00E62980">
        <w:rPr>
          <w:rFonts w:ascii="Times New Roman" w:hAnsi="Times New Roman" w:cs="Times New Roman"/>
        </w:rPr>
        <w:t xml:space="preserve">measurements </w:t>
      </w:r>
      <w:r w:rsidR="00003DE0" w:rsidRPr="00E62980">
        <w:rPr>
          <w:rFonts w:ascii="Times New Roman" w:hAnsi="Times New Roman" w:cs="Times New Roman"/>
        </w:rPr>
        <w:t xml:space="preserve">continued </w:t>
      </w:r>
      <w:r w:rsidR="00D32691" w:rsidRPr="00E62980">
        <w:rPr>
          <w:rFonts w:ascii="Times New Roman" w:hAnsi="Times New Roman" w:cs="Times New Roman"/>
        </w:rPr>
        <w:t>weekly</w:t>
      </w:r>
      <w:r w:rsidR="00003DE0" w:rsidRPr="00E62980">
        <w:rPr>
          <w:rFonts w:ascii="Times New Roman" w:hAnsi="Times New Roman" w:cs="Times New Roman"/>
        </w:rPr>
        <w:t>.</w:t>
      </w:r>
      <w:r w:rsidRPr="00E62980">
        <w:rPr>
          <w:rFonts w:ascii="Times New Roman" w:hAnsi="Times New Roman" w:cs="Times New Roman"/>
        </w:rPr>
        <w:t xml:space="preserve"> </w:t>
      </w:r>
      <w:r w:rsidR="00083DF4" w:rsidRPr="00E62980">
        <w:rPr>
          <w:rFonts w:ascii="Times New Roman" w:hAnsi="Times New Roman" w:cs="Times New Roman"/>
        </w:rPr>
        <w:t xml:space="preserve">The average weekly food intake increased by </w:t>
      </w:r>
      <w:r w:rsidR="00083DF4" w:rsidRPr="00E62980">
        <w:rPr>
          <w:rFonts w:ascii="Times New Roman" w:hAnsi="Times New Roman" w:cs="Times New Roman"/>
        </w:rPr>
        <w:lastRenderedPageBreak/>
        <w:t xml:space="preserve">67.6% in AL offspring and by 31.8% in eTRF offspring after switching to HFHS, both of which exceed energy needs for </w:t>
      </w:r>
      <w:r w:rsidR="00362C3B" w:rsidRPr="00E62980">
        <w:rPr>
          <w:rFonts w:ascii="Times New Roman" w:hAnsi="Times New Roman" w:cs="Times New Roman"/>
        </w:rPr>
        <w:t xml:space="preserve">adult mice </w:t>
      </w:r>
      <w:r w:rsidR="00362C3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{"citationID":"as3co99ela","properties":{"formattedCitation":"(43)","plainCitation":"(43)","noteIndex":0},"citationItems":[{"id":483,"uris":["http://zotero.org/users/5073745/items/CMFM6NFR"],"itemData":{"id":483,"type":"book","abstract":"Mice (Mus musculus) have been used extensively as animal models for biomedical research in genetics, oncology, toxicology, and immunology as well as cell and developmental biology. The widespread use of this species can be attributed to the mouse's high fertility rate, short gestation period, small size, ease of maintenance, susceptibility or resistance to different infectious agents, and susceptibility to noninfectious or genetic diseases that afflict humans. Morse (1978) wrote a detailed history of the development of the mouse as a model for biomedical research. Estimating the quantitative nutrient requirements for mice is particularly challenging because of the large genetic variation within the species and the different criteria used to assess nutritional adequacy of diets. Research to determine nutrient requirements for reproduction, lactation, and maintenance of mice has received relatively little attention.","language":"en","note":"container-title: Nutrient Requirements of Laboratory Animals: Fourth Revised Edition, 1995","publisher":"National Academies Press (US)","source":"www.ncbi.nlm.nih.gov","title":"Nutrient Requirements of the Mouse","URL":"https://www.ncbi.nlm.nih.gov/books/NBK231918/","author":[{"family":"Nutrition","given":"National Research Council (US) Subcommittee on Laboratory Animal"}],"accessed":{"date-parts":[["2022",7,26]]},"issued":{"date-parts":[["1995"]]}}}],"schema":"https://github.com/citation-style-language/schema/raw/master/csl-citation.json"} </w:instrText>
      </w:r>
      <w:r w:rsidR="00362C3B" w:rsidRPr="00E62980">
        <w:rPr>
          <w:rFonts w:ascii="Times New Roman" w:hAnsi="Times New Roman" w:cs="Times New Roman"/>
        </w:rPr>
        <w:fldChar w:fldCharType="separate"/>
      </w:r>
      <w:r w:rsidR="000E1D7F" w:rsidRPr="000E1D7F">
        <w:rPr>
          <w:rFonts w:ascii="Times New Roman" w:hAnsi="Times New Roman" w:cs="Times New Roman"/>
        </w:rPr>
        <w:t>(43)</w:t>
      </w:r>
      <w:r w:rsidR="00362C3B" w:rsidRPr="00E62980">
        <w:rPr>
          <w:rFonts w:ascii="Times New Roman" w:hAnsi="Times New Roman" w:cs="Times New Roman"/>
        </w:rPr>
        <w:fldChar w:fldCharType="end"/>
      </w:r>
      <w:r w:rsidR="00083DF4" w:rsidRPr="00E62980">
        <w:rPr>
          <w:rFonts w:ascii="Times New Roman" w:hAnsi="Times New Roman" w:cs="Times New Roman"/>
        </w:rPr>
        <w:t xml:space="preserve">. </w:t>
      </w:r>
      <w:r w:rsidR="00F002AB" w:rsidRPr="00E62980">
        <w:rPr>
          <w:rFonts w:ascii="Times New Roman" w:hAnsi="Times New Roman" w:cs="Times New Roman"/>
        </w:rPr>
        <w:t xml:space="preserve">Similar to the findings on chow, </w:t>
      </w:r>
      <w:r w:rsidR="00A449D4" w:rsidRPr="00E62980">
        <w:rPr>
          <w:rFonts w:ascii="Times New Roman" w:hAnsi="Times New Roman" w:cs="Times New Roman"/>
        </w:rPr>
        <w:t>with HF</w:t>
      </w:r>
      <w:r w:rsidR="003D0BD4" w:rsidRPr="00E62980">
        <w:rPr>
          <w:rFonts w:ascii="Times New Roman" w:hAnsi="Times New Roman" w:cs="Times New Roman"/>
        </w:rPr>
        <w:t>HS</w:t>
      </w:r>
      <w:r w:rsidR="008067A0" w:rsidRPr="00E62980">
        <w:rPr>
          <w:rFonts w:ascii="Times New Roman" w:hAnsi="Times New Roman" w:cs="Times New Roman"/>
        </w:rPr>
        <w:t xml:space="preserve">, there were no </w:t>
      </w:r>
      <w:r w:rsidR="00F002AB" w:rsidRPr="00E62980">
        <w:rPr>
          <w:rFonts w:ascii="Times New Roman" w:hAnsi="Times New Roman" w:cs="Times New Roman"/>
        </w:rPr>
        <w:t xml:space="preserve">major </w:t>
      </w:r>
      <w:r w:rsidR="00A449D4" w:rsidRPr="00E62980">
        <w:rPr>
          <w:rFonts w:ascii="Times New Roman" w:hAnsi="Times New Roman" w:cs="Times New Roman"/>
        </w:rPr>
        <w:t>differences</w:t>
      </w:r>
      <w:r w:rsidR="008067A0" w:rsidRPr="00E62980">
        <w:rPr>
          <w:rFonts w:ascii="Times New Roman" w:hAnsi="Times New Roman" w:cs="Times New Roman"/>
        </w:rPr>
        <w:t xml:space="preserve"> </w:t>
      </w:r>
      <w:r w:rsidR="00136244" w:rsidRPr="00E62980">
        <w:rPr>
          <w:rFonts w:ascii="Times New Roman" w:hAnsi="Times New Roman" w:cs="Times New Roman"/>
        </w:rPr>
        <w:t xml:space="preserve">between eTRF and AL offspring </w:t>
      </w:r>
      <w:r w:rsidR="008067A0" w:rsidRPr="00E62980">
        <w:rPr>
          <w:rFonts w:ascii="Times New Roman" w:hAnsi="Times New Roman" w:cs="Times New Roman"/>
        </w:rPr>
        <w:t>in body weight (</w:t>
      </w:r>
      <w:r w:rsidR="008067A0" w:rsidRPr="00E62980">
        <w:rPr>
          <w:rFonts w:ascii="Times New Roman" w:hAnsi="Times New Roman" w:cs="Times New Roman"/>
          <w:b/>
          <w:bCs/>
        </w:rPr>
        <w:t>Figure 3A</w:t>
      </w:r>
      <w:r w:rsidR="00136244" w:rsidRPr="00E62980">
        <w:rPr>
          <w:rFonts w:ascii="Times New Roman" w:hAnsi="Times New Roman" w:cs="Times New Roman"/>
        </w:rPr>
        <w:t>, p</w:t>
      </w:r>
      <w:r w:rsidR="00A449D4" w:rsidRPr="00E62980">
        <w:rPr>
          <w:rFonts w:ascii="Times New Roman" w:hAnsi="Times New Roman" w:cs="Times New Roman"/>
          <w:vertAlign w:val="subscript"/>
        </w:rPr>
        <w:t>diet</w:t>
      </w:r>
      <w:r w:rsidR="00136244" w:rsidRPr="00E62980">
        <w:rPr>
          <w:rFonts w:ascii="Times New Roman" w:hAnsi="Times New Roman" w:cs="Times New Roman"/>
        </w:rPr>
        <w:t>=0.99),</w:t>
      </w:r>
      <w:r w:rsidR="00261148" w:rsidRPr="00E62980">
        <w:rPr>
          <w:rFonts w:ascii="Times New Roman" w:hAnsi="Times New Roman" w:cs="Times New Roman"/>
        </w:rPr>
        <w:t xml:space="preserve"> fat mass</w:t>
      </w:r>
      <w:r w:rsidR="00381BAE" w:rsidRPr="00E62980">
        <w:rPr>
          <w:rFonts w:ascii="Times New Roman" w:hAnsi="Times New Roman" w:cs="Times New Roman"/>
        </w:rPr>
        <w:t xml:space="preserve"> (</w:t>
      </w:r>
      <w:r w:rsidR="00381BAE" w:rsidRPr="00E62980">
        <w:rPr>
          <w:rFonts w:ascii="Times New Roman" w:hAnsi="Times New Roman" w:cs="Times New Roman"/>
          <w:b/>
          <w:bCs/>
        </w:rPr>
        <w:t>Figure 3B</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=0.65</w:t>
      </w:r>
      <w:r w:rsidR="00381BAE" w:rsidRPr="00E62980">
        <w:rPr>
          <w:rFonts w:ascii="Times New Roman" w:hAnsi="Times New Roman" w:cs="Times New Roman"/>
        </w:rPr>
        <w:t>)</w:t>
      </w:r>
      <w:r w:rsidR="00136244" w:rsidRPr="00E62980">
        <w:rPr>
          <w:rFonts w:ascii="Times New Roman" w:hAnsi="Times New Roman" w:cs="Times New Roman"/>
        </w:rPr>
        <w:t>,</w:t>
      </w:r>
      <w:r w:rsidR="00F002AB" w:rsidRPr="00E62980">
        <w:rPr>
          <w:rFonts w:ascii="Times New Roman" w:hAnsi="Times New Roman" w:cs="Times New Roman"/>
        </w:rPr>
        <w:t xml:space="preserve"> </w:t>
      </w:r>
      <w:r w:rsidR="00BE5A9B" w:rsidRPr="00E62980">
        <w:rPr>
          <w:rFonts w:ascii="Times New Roman" w:hAnsi="Times New Roman" w:cs="Times New Roman"/>
        </w:rPr>
        <w:t xml:space="preserve">or lean mass </w:t>
      </w:r>
      <w:r w:rsidR="00381BAE" w:rsidRPr="00E62980">
        <w:rPr>
          <w:rFonts w:ascii="Times New Roman" w:hAnsi="Times New Roman" w:cs="Times New Roman"/>
        </w:rPr>
        <w:t>(</w:t>
      </w:r>
      <w:r w:rsidR="00381BAE" w:rsidRPr="00E62980">
        <w:rPr>
          <w:rFonts w:ascii="Times New Roman" w:hAnsi="Times New Roman" w:cs="Times New Roman"/>
          <w:b/>
          <w:bCs/>
        </w:rPr>
        <w:t>Figure 3C</w:t>
      </w:r>
      <w:r w:rsidR="00136244" w:rsidRPr="00E62980">
        <w:rPr>
          <w:rFonts w:ascii="Times New Roman" w:hAnsi="Times New Roman" w:cs="Times New Roman"/>
          <w:b/>
          <w:bCs/>
        </w:rPr>
        <w:t xml:space="preserve">, </w:t>
      </w:r>
      <w:r w:rsidR="00136244" w:rsidRPr="00E62980">
        <w:rPr>
          <w:rFonts w:ascii="Times New Roman" w:hAnsi="Times New Roman" w:cs="Times New Roman"/>
        </w:rPr>
        <w:t>p</w:t>
      </w:r>
      <w:r w:rsidR="00A449D4" w:rsidRPr="00E62980">
        <w:rPr>
          <w:rFonts w:ascii="Times New Roman" w:hAnsi="Times New Roman" w:cs="Times New Roman"/>
          <w:vertAlign w:val="subscript"/>
        </w:rPr>
        <w:t>diet</w:t>
      </w:r>
      <w:r w:rsidR="00136244" w:rsidRPr="00E62980">
        <w:rPr>
          <w:rFonts w:ascii="Times New Roman" w:hAnsi="Times New Roman" w:cs="Times New Roman"/>
        </w:rPr>
        <w:t>=0.47).</w:t>
      </w:r>
      <w:r w:rsidR="00252968" w:rsidRPr="00E62980">
        <w:rPr>
          <w:rFonts w:ascii="Times New Roman" w:hAnsi="Times New Roman" w:cs="Times New Roman"/>
        </w:rPr>
        <w:t xml:space="preserve"> Therefore, offspring of eTRF and AL </w:t>
      </w:r>
      <w:r w:rsidR="001D4FB1" w:rsidRPr="00E62980">
        <w:rPr>
          <w:rFonts w:ascii="Times New Roman" w:hAnsi="Times New Roman" w:cs="Times New Roman"/>
        </w:rPr>
        <w:t>experienced</w:t>
      </w:r>
      <w:r w:rsidR="00252968" w:rsidRPr="00E62980">
        <w:rPr>
          <w:rFonts w:ascii="Times New Roman" w:hAnsi="Times New Roman" w:cs="Times New Roman"/>
        </w:rPr>
        <w:t xml:space="preserve"> similar </w:t>
      </w:r>
      <w:r w:rsidR="0035406F" w:rsidRPr="00E62980">
        <w:rPr>
          <w:rFonts w:ascii="Times New Roman" w:hAnsi="Times New Roman" w:cs="Times New Roman"/>
        </w:rPr>
        <w:t xml:space="preserve">changes in body </w:t>
      </w:r>
      <w:r w:rsidR="00DE037B" w:rsidRPr="00E62980">
        <w:rPr>
          <w:rFonts w:ascii="Times New Roman" w:hAnsi="Times New Roman" w:cs="Times New Roman"/>
        </w:rPr>
        <w:t>composition</w:t>
      </w:r>
      <w:r w:rsidR="0035406F" w:rsidRPr="00E62980">
        <w:rPr>
          <w:rFonts w:ascii="Times New Roman" w:hAnsi="Times New Roman" w:cs="Times New Roman"/>
        </w:rPr>
        <w:t xml:space="preserve"> in response to</w:t>
      </w:r>
      <w:r w:rsidR="00A8549B" w:rsidRPr="00E62980">
        <w:rPr>
          <w:rFonts w:ascii="Times New Roman" w:hAnsi="Times New Roman" w:cs="Times New Roman"/>
        </w:rPr>
        <w:t xml:space="preserve"> overnutrition</w:t>
      </w:r>
      <w:r w:rsidR="00252968" w:rsidRPr="00E62980">
        <w:rPr>
          <w:rFonts w:ascii="Times New Roman" w:hAnsi="Times New Roman" w:cs="Times New Roman"/>
        </w:rPr>
        <w:t>.</w:t>
      </w:r>
      <w:r w:rsidR="00FE1DEF" w:rsidRPr="00E62980">
        <w:rPr>
          <w:rFonts w:ascii="Times New Roman" w:hAnsi="Times New Roman" w:cs="Times New Roman"/>
        </w:rPr>
        <w:t xml:space="preserve"> </w:t>
      </w:r>
      <w:r w:rsidR="00CC66F9" w:rsidRPr="00E62980">
        <w:rPr>
          <w:rFonts w:ascii="Times New Roman" w:hAnsi="Times New Roman" w:cs="Times New Roman"/>
        </w:rPr>
        <w:t>Cumulative HF</w:t>
      </w:r>
      <w:r w:rsidR="003D0BD4" w:rsidRPr="00E62980">
        <w:rPr>
          <w:rFonts w:ascii="Times New Roman" w:hAnsi="Times New Roman" w:cs="Times New Roman"/>
        </w:rPr>
        <w:t>HS</w:t>
      </w:r>
      <w:r w:rsidR="00CC66F9" w:rsidRPr="00E62980">
        <w:rPr>
          <w:rFonts w:ascii="Times New Roman" w:hAnsi="Times New Roman" w:cs="Times New Roman"/>
        </w:rPr>
        <w:t xml:space="preserve"> consumption was comparable between f</w:t>
      </w:r>
      <w:r w:rsidR="00983AE9" w:rsidRPr="00E62980">
        <w:rPr>
          <w:rFonts w:ascii="Times New Roman" w:hAnsi="Times New Roman" w:cs="Times New Roman"/>
        </w:rPr>
        <w:t>emales and males (p</w:t>
      </w:r>
      <w:r w:rsidR="002431A5" w:rsidRPr="00E62980">
        <w:rPr>
          <w:rFonts w:ascii="Times New Roman" w:hAnsi="Times New Roman" w:cs="Times New Roman"/>
          <w:vertAlign w:val="subscript"/>
        </w:rPr>
        <w:t>sex</w:t>
      </w:r>
      <w:r w:rsidR="00983AE9" w:rsidRPr="00E62980">
        <w:rPr>
          <w:rFonts w:ascii="Times New Roman" w:hAnsi="Times New Roman" w:cs="Times New Roman"/>
        </w:rPr>
        <w:t>=0.</w:t>
      </w:r>
      <w:r w:rsidR="00362AA2" w:rsidRPr="00E62980">
        <w:rPr>
          <w:rFonts w:ascii="Times New Roman" w:hAnsi="Times New Roman" w:cs="Times New Roman"/>
        </w:rPr>
        <w:t>72</w:t>
      </w:r>
      <w:r w:rsidR="00983AE9" w:rsidRPr="00E62980">
        <w:rPr>
          <w:rFonts w:ascii="Times New Roman" w:hAnsi="Times New Roman" w:cs="Times New Roman"/>
        </w:rPr>
        <w:t xml:space="preserve">), </w:t>
      </w:r>
      <w:r w:rsidR="00362AA2" w:rsidRPr="00E62980">
        <w:rPr>
          <w:rFonts w:ascii="Times New Roman" w:hAnsi="Times New Roman" w:cs="Times New Roman"/>
        </w:rPr>
        <w:t xml:space="preserve">and </w:t>
      </w:r>
      <w:r w:rsidR="00CC66F9" w:rsidRPr="00E62980">
        <w:rPr>
          <w:rFonts w:ascii="Times New Roman" w:hAnsi="Times New Roman" w:cs="Times New Roman"/>
        </w:rPr>
        <w:t xml:space="preserve">maternal restriction groups </w:t>
      </w:r>
      <w:r w:rsidR="00983AE9" w:rsidRPr="00E62980">
        <w:rPr>
          <w:rFonts w:ascii="Times New Roman" w:hAnsi="Times New Roman" w:cs="Times New Roman"/>
        </w:rPr>
        <w:t>(</w:t>
      </w:r>
      <w:r w:rsidR="00381BAE" w:rsidRPr="00E62980">
        <w:rPr>
          <w:rFonts w:ascii="Times New Roman" w:hAnsi="Times New Roman" w:cs="Times New Roman"/>
          <w:b/>
          <w:bCs/>
        </w:rPr>
        <w:t>Figure 3D</w:t>
      </w:r>
      <w:r w:rsidR="00983AE9" w:rsidRPr="00E62980">
        <w:rPr>
          <w:rFonts w:ascii="Times New Roman" w:hAnsi="Times New Roman" w:cs="Times New Roman"/>
        </w:rPr>
        <w:t>, p</w:t>
      </w:r>
      <w:r w:rsidR="00A449D4" w:rsidRPr="00E62980">
        <w:rPr>
          <w:rFonts w:ascii="Times New Roman" w:hAnsi="Times New Roman" w:cs="Times New Roman"/>
          <w:vertAlign w:val="subscript"/>
        </w:rPr>
        <w:t>diet</w:t>
      </w:r>
      <w:r w:rsidR="00983AE9" w:rsidRPr="00E62980">
        <w:rPr>
          <w:rFonts w:ascii="Times New Roman" w:hAnsi="Times New Roman" w:cs="Times New Roman"/>
        </w:rPr>
        <w:t>=</w:t>
      </w:r>
      <w:r w:rsidR="00362AA2" w:rsidRPr="00E62980">
        <w:rPr>
          <w:rFonts w:ascii="Times New Roman" w:hAnsi="Times New Roman" w:cs="Times New Roman"/>
        </w:rPr>
        <w:t>0.72</w:t>
      </w:r>
      <w:r w:rsidR="00381BAE" w:rsidRPr="00E62980">
        <w:rPr>
          <w:rFonts w:ascii="Times New Roman" w:hAnsi="Times New Roman" w:cs="Times New Roman"/>
        </w:rPr>
        <w:t>)</w:t>
      </w:r>
      <w:r w:rsidR="00006E53" w:rsidRPr="00E62980">
        <w:rPr>
          <w:rFonts w:ascii="Times New Roman" w:hAnsi="Times New Roman" w:cs="Times New Roman"/>
        </w:rPr>
        <w:t>. Feeding efficiency</w:t>
      </w:r>
      <w:ins w:id="166" w:author="Mulcahy, Molly" w:date="2023-04-10T11:21:00Z">
        <w:r w:rsidR="00FD07F6">
          <w:rPr>
            <w:rFonts w:ascii="Times New Roman" w:hAnsi="Times New Roman" w:cs="Times New Roman"/>
          </w:rPr>
          <w:t xml:space="preserve">, a ratio comparing food intake to stored fat and lean mass, </w:t>
        </w:r>
      </w:ins>
      <w:r w:rsidR="00006E53" w:rsidRPr="00E62980">
        <w:rPr>
          <w:rFonts w:ascii="Times New Roman" w:hAnsi="Times New Roman" w:cs="Times New Roman"/>
        </w:rPr>
        <w:t xml:space="preserve"> </w:t>
      </w:r>
      <w:r w:rsidR="005A3F7F" w:rsidRPr="00E62980">
        <w:rPr>
          <w:rFonts w:ascii="Times New Roman" w:hAnsi="Times New Roman" w:cs="Times New Roman"/>
        </w:rPr>
        <w:t>was greater in males than in females, which is consistent with the NCD period (</w:t>
      </w:r>
      <w:r w:rsidR="005A3F7F" w:rsidRPr="00E62980">
        <w:rPr>
          <w:rFonts w:ascii="Times New Roman" w:hAnsi="Times New Roman" w:cs="Times New Roman"/>
          <w:b/>
          <w:bCs/>
        </w:rPr>
        <w:t xml:space="preserve">Supplemental Figure </w:t>
      </w:r>
      <w:r w:rsidR="00D95621" w:rsidRPr="00E62980">
        <w:rPr>
          <w:rFonts w:ascii="Times New Roman" w:hAnsi="Times New Roman" w:cs="Times New Roman"/>
          <w:b/>
          <w:bCs/>
        </w:rPr>
        <w:t>2</w:t>
      </w:r>
      <w:r w:rsidR="005A3F7F" w:rsidRPr="00E62980">
        <w:rPr>
          <w:rFonts w:ascii="Times New Roman" w:hAnsi="Times New Roman" w:cs="Times New Roman"/>
          <w:b/>
          <w:bCs/>
        </w:rPr>
        <w:t>B,</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sex</w:t>
      </w:r>
      <w:r w:rsidR="005A3F7F" w:rsidRPr="00E62980">
        <w:rPr>
          <w:rFonts w:ascii="Times New Roman" w:hAnsi="Times New Roman" w:cs="Times New Roman"/>
        </w:rPr>
        <w:t xml:space="preserve"> = 0.00023). </w:t>
      </w:r>
      <w:r w:rsidR="00D04E36" w:rsidRPr="00E62980">
        <w:rPr>
          <w:rFonts w:ascii="Times New Roman" w:hAnsi="Times New Roman" w:cs="Times New Roman"/>
        </w:rPr>
        <w:t xml:space="preserve">However, </w:t>
      </w:r>
      <w:r w:rsidR="007263F7" w:rsidRPr="00E62980">
        <w:rPr>
          <w:rFonts w:ascii="Times New Roman" w:hAnsi="Times New Roman" w:cs="Times New Roman"/>
        </w:rPr>
        <w:t>unlike</w:t>
      </w:r>
      <w:r w:rsidR="00D04E36" w:rsidRPr="00E62980">
        <w:rPr>
          <w:rFonts w:ascii="Times New Roman" w:hAnsi="Times New Roman" w:cs="Times New Roman"/>
        </w:rPr>
        <w:t xml:space="preserve"> the NCD period, e</w:t>
      </w:r>
      <w:r w:rsidR="005A3F7F" w:rsidRPr="00E62980">
        <w:rPr>
          <w:rFonts w:ascii="Times New Roman" w:hAnsi="Times New Roman" w:cs="Times New Roman"/>
        </w:rPr>
        <w:t>fficiency</w:t>
      </w:r>
      <w:r w:rsidR="00D04E36" w:rsidRPr="00E62980">
        <w:rPr>
          <w:rFonts w:ascii="Times New Roman" w:hAnsi="Times New Roman" w:cs="Times New Roman"/>
        </w:rPr>
        <w:t xml:space="preserve"> was</w:t>
      </w:r>
      <w:r w:rsidR="005A3F7F" w:rsidRPr="00E62980">
        <w:rPr>
          <w:rFonts w:ascii="Times New Roman" w:hAnsi="Times New Roman" w:cs="Times New Roman"/>
        </w:rPr>
        <w:t xml:space="preserve"> </w:t>
      </w:r>
      <w:r w:rsidR="00B215B1" w:rsidRPr="00E62980">
        <w:rPr>
          <w:rFonts w:ascii="Times New Roman" w:hAnsi="Times New Roman" w:cs="Times New Roman"/>
        </w:rPr>
        <w:t>indistinguishable between eTRF and AL offspring</w:t>
      </w:r>
      <w:r w:rsidR="005A3F7F" w:rsidRPr="00E62980">
        <w:rPr>
          <w:rFonts w:ascii="Times New Roman" w:hAnsi="Times New Roman" w:cs="Times New Roman"/>
        </w:rPr>
        <w:t xml:space="preserve"> (p</w:t>
      </w:r>
      <w:r w:rsidR="005A3F7F" w:rsidRPr="00E62980">
        <w:rPr>
          <w:rFonts w:ascii="Times New Roman" w:hAnsi="Times New Roman" w:cs="Times New Roman"/>
          <w:vertAlign w:val="subscript"/>
        </w:rPr>
        <w:t>diet</w:t>
      </w:r>
      <w:r w:rsidR="005A3F7F" w:rsidRPr="00E62980">
        <w:rPr>
          <w:rFonts w:ascii="Times New Roman" w:hAnsi="Times New Roman" w:cs="Times New Roman"/>
        </w:rPr>
        <w:t>=0.93</w:t>
      </w:r>
      <w:r w:rsidR="00006E53" w:rsidRPr="00E62980">
        <w:rPr>
          <w:rFonts w:ascii="Times New Roman" w:hAnsi="Times New Roman" w:cs="Times New Roman"/>
        </w:rPr>
        <w:t>).</w:t>
      </w:r>
    </w:p>
    <w:p w14:paraId="0E443ED8" w14:textId="257C99D4" w:rsidR="00F55355" w:rsidRPr="00E62980" w:rsidRDefault="00D01B0E" w:rsidP="00D01B0E">
      <w:pPr>
        <w:spacing w:line="480" w:lineRule="auto"/>
        <w:ind w:firstLine="720"/>
        <w:rPr>
          <w:rFonts w:ascii="Times New Roman" w:hAnsi="Times New Roman" w:cs="Times New Roman"/>
        </w:rPr>
      </w:pPr>
      <w:r w:rsidRPr="00E62980">
        <w:rPr>
          <w:rFonts w:ascii="Times New Roman" w:hAnsi="Times New Roman" w:cs="Times New Roman"/>
        </w:rPr>
        <w:t>We repeated an ITT and GTT after 10 weeks of HF</w:t>
      </w:r>
      <w:r w:rsidR="003D0BD4" w:rsidRPr="00E62980">
        <w:rPr>
          <w:rFonts w:ascii="Times New Roman" w:hAnsi="Times New Roman" w:cs="Times New Roman"/>
        </w:rPr>
        <w:t>HS</w:t>
      </w:r>
      <w:r w:rsidRPr="00E62980">
        <w:rPr>
          <w:rFonts w:ascii="Times New Roman" w:hAnsi="Times New Roman" w:cs="Times New Roman"/>
        </w:rPr>
        <w:t xml:space="preserve"> feeding</w:t>
      </w:r>
      <w:r w:rsidR="003D4F95" w:rsidRPr="00E62980">
        <w:rPr>
          <w:rFonts w:ascii="Times New Roman" w:hAnsi="Times New Roman" w:cs="Times New Roman"/>
        </w:rPr>
        <w:t xml:space="preserve">. </w:t>
      </w:r>
      <w:r w:rsidR="00890AE0" w:rsidRPr="00E62980">
        <w:rPr>
          <w:rFonts w:ascii="Times New Roman" w:hAnsi="Times New Roman" w:cs="Times New Roman"/>
        </w:rPr>
        <w:t>Durin</w:t>
      </w:r>
      <w:r w:rsidR="00CD7B97" w:rsidRPr="00E62980">
        <w:rPr>
          <w:rFonts w:ascii="Times New Roman" w:hAnsi="Times New Roman" w:cs="Times New Roman"/>
        </w:rPr>
        <w:t>g</w:t>
      </w:r>
      <w:r w:rsidR="00890AE0" w:rsidRPr="00E62980">
        <w:rPr>
          <w:rFonts w:ascii="Times New Roman" w:hAnsi="Times New Roman" w:cs="Times New Roman"/>
        </w:rPr>
        <w:t xml:space="preserve"> </w:t>
      </w:r>
      <w:r w:rsidR="00D32691" w:rsidRPr="00E62980">
        <w:rPr>
          <w:rFonts w:ascii="Times New Roman" w:hAnsi="Times New Roman" w:cs="Times New Roman"/>
        </w:rPr>
        <w:t xml:space="preserve">the </w:t>
      </w:r>
      <w:r w:rsidR="00890AE0" w:rsidRPr="00E62980">
        <w:rPr>
          <w:rFonts w:ascii="Times New Roman" w:hAnsi="Times New Roman" w:cs="Times New Roman"/>
        </w:rPr>
        <w:t xml:space="preserve">ITT, there was a significant interaction </w:t>
      </w:r>
      <w:r w:rsidR="00F55355" w:rsidRPr="00E62980">
        <w:rPr>
          <w:rFonts w:ascii="Times New Roman" w:hAnsi="Times New Roman" w:cs="Times New Roman"/>
        </w:rPr>
        <w:t>between sex and diet</w:t>
      </w:r>
      <w:r w:rsidR="00012952" w:rsidRPr="00E62980">
        <w:rPr>
          <w:rFonts w:ascii="Times New Roman" w:hAnsi="Times New Roman" w:cs="Times New Roman"/>
        </w:rPr>
        <w:t xml:space="preserve"> using</w:t>
      </w:r>
      <w:r w:rsidR="00890AE0" w:rsidRPr="00E62980">
        <w:rPr>
          <w:rFonts w:ascii="Times New Roman" w:hAnsi="Times New Roman" w:cs="Times New Roman"/>
        </w:rPr>
        <w:t xml:space="preserve"> </w:t>
      </w:r>
      <w:r w:rsidR="00836F6E" w:rsidRPr="00E62980">
        <w:rPr>
          <w:rFonts w:ascii="Times New Roman" w:hAnsi="Times New Roman" w:cs="Times New Roman"/>
        </w:rPr>
        <w:t>mixed linear effect modeling</w:t>
      </w:r>
      <w:r w:rsidR="00890AE0" w:rsidRPr="00E62980">
        <w:rPr>
          <w:rFonts w:ascii="Times New Roman" w:hAnsi="Times New Roman" w:cs="Times New Roman"/>
        </w:rPr>
        <w:t xml:space="preserve"> (</w:t>
      </w:r>
      <w:r w:rsidR="00AC790C" w:rsidRPr="00E62980">
        <w:rPr>
          <w:rFonts w:ascii="Times New Roman" w:hAnsi="Times New Roman" w:cs="Times New Roman"/>
          <w:b/>
          <w:bCs/>
        </w:rPr>
        <w:t>Figure 3</w:t>
      </w:r>
      <w:r w:rsidR="00986610" w:rsidRPr="00E62980">
        <w:rPr>
          <w:rFonts w:ascii="Times New Roman" w:hAnsi="Times New Roman" w:cs="Times New Roman"/>
          <w:b/>
          <w:bCs/>
        </w:rPr>
        <w:t>E</w:t>
      </w:r>
      <w:r w:rsidR="00AC790C" w:rsidRPr="00E62980">
        <w:rPr>
          <w:rFonts w:ascii="Times New Roman" w:hAnsi="Times New Roman" w:cs="Times New Roman"/>
        </w:rPr>
        <w:t>, p</w:t>
      </w:r>
      <w:r w:rsidRPr="00E62980">
        <w:rPr>
          <w:rFonts w:ascii="Times New Roman" w:hAnsi="Times New Roman" w:cs="Times New Roman"/>
          <w:vertAlign w:val="subscript"/>
        </w:rPr>
        <w:t>sex:diet</w:t>
      </w:r>
      <w:r w:rsidR="00AC790C" w:rsidRPr="00E62980">
        <w:rPr>
          <w:rFonts w:ascii="Times New Roman" w:hAnsi="Times New Roman" w:cs="Times New Roman"/>
        </w:rPr>
        <w:t>=0.03</w:t>
      </w:r>
      <w:r w:rsidR="00F55355" w:rsidRPr="00E62980">
        <w:rPr>
          <w:rFonts w:ascii="Times New Roman" w:hAnsi="Times New Roman" w:cs="Times New Roman"/>
        </w:rPr>
        <w:t>)</w:t>
      </w:r>
      <w:r w:rsidR="00890AE0" w:rsidRPr="00E62980">
        <w:rPr>
          <w:rFonts w:ascii="Times New Roman" w:hAnsi="Times New Roman" w:cs="Times New Roman"/>
        </w:rPr>
        <w:t xml:space="preserve">. </w:t>
      </w:r>
      <w:r w:rsidR="007872A5" w:rsidRPr="00E62980">
        <w:rPr>
          <w:rFonts w:ascii="Times New Roman" w:hAnsi="Times New Roman" w:cs="Times New Roman"/>
        </w:rPr>
        <w:t xml:space="preserve">Female eTRF </w:t>
      </w:r>
      <w:r w:rsidR="00012952" w:rsidRPr="00E62980">
        <w:rPr>
          <w:rFonts w:ascii="Times New Roman" w:hAnsi="Times New Roman" w:cs="Times New Roman"/>
        </w:rPr>
        <w:t xml:space="preserve">had a </w:t>
      </w:r>
      <w:r w:rsidR="007872A5" w:rsidRPr="00E62980">
        <w:rPr>
          <w:rFonts w:ascii="Times New Roman" w:hAnsi="Times New Roman" w:cs="Times New Roman"/>
        </w:rPr>
        <w:t xml:space="preserve">similar </w:t>
      </w:r>
      <w:r w:rsidR="00264D2B" w:rsidRPr="00E62980">
        <w:rPr>
          <w:rFonts w:ascii="Times New Roman" w:hAnsi="Times New Roman" w:cs="Times New Roman"/>
        </w:rPr>
        <w:t>response to insulin, with less than a 1 mg/dL difference from</w:t>
      </w:r>
      <w:r w:rsidR="007872A5" w:rsidRPr="00E62980">
        <w:rPr>
          <w:rFonts w:ascii="Times New Roman" w:hAnsi="Times New Roman" w:cs="Times New Roman"/>
        </w:rPr>
        <w:t xml:space="preserve"> their AL counterparts (p</w:t>
      </w:r>
      <w:r w:rsidRPr="00E62980">
        <w:rPr>
          <w:rFonts w:ascii="Times New Roman" w:hAnsi="Times New Roman" w:cs="Times New Roman"/>
          <w:vertAlign w:val="subscript"/>
        </w:rPr>
        <w:t>diet</w:t>
      </w:r>
      <w:r w:rsidR="007872A5" w:rsidRPr="00E62980">
        <w:rPr>
          <w:rFonts w:ascii="Times New Roman" w:hAnsi="Times New Roman" w:cs="Times New Roman"/>
        </w:rPr>
        <w:t>=0.85), but</w:t>
      </w:r>
      <w:r w:rsidR="00152545" w:rsidRPr="00E62980">
        <w:rPr>
          <w:rFonts w:ascii="Times New Roman" w:hAnsi="Times New Roman" w:cs="Times New Roman"/>
        </w:rPr>
        <w:t xml:space="preserve"> male eTRF </w:t>
      </w:r>
      <w:r w:rsidR="00836F6E" w:rsidRPr="00E62980">
        <w:rPr>
          <w:rFonts w:ascii="Times New Roman" w:hAnsi="Times New Roman" w:cs="Times New Roman"/>
        </w:rPr>
        <w:t xml:space="preserve">offspring </w:t>
      </w:r>
      <w:r w:rsidR="00152545" w:rsidRPr="00E62980">
        <w:rPr>
          <w:rFonts w:ascii="Times New Roman" w:hAnsi="Times New Roman" w:cs="Times New Roman"/>
        </w:rPr>
        <w:t xml:space="preserve">tended to be more insulin sensitive </w:t>
      </w:r>
      <w:r w:rsidR="00012952" w:rsidRPr="00E62980">
        <w:rPr>
          <w:rFonts w:ascii="Times New Roman" w:hAnsi="Times New Roman" w:cs="Times New Roman"/>
        </w:rPr>
        <w:t>with</w:t>
      </w:r>
      <w:r w:rsidR="00264D2B" w:rsidRPr="00E62980">
        <w:rPr>
          <w:rFonts w:ascii="Times New Roman" w:hAnsi="Times New Roman" w:cs="Times New Roman"/>
        </w:rPr>
        <w:t xml:space="preserve"> 25mg/dL lower glucose </w:t>
      </w:r>
      <w:r w:rsidR="00012952" w:rsidRPr="00E62980">
        <w:rPr>
          <w:rFonts w:ascii="Times New Roman" w:hAnsi="Times New Roman" w:cs="Times New Roman"/>
        </w:rPr>
        <w:t xml:space="preserve">compared to </w:t>
      </w:r>
      <w:r w:rsidR="00152545" w:rsidRPr="00E62980">
        <w:rPr>
          <w:rFonts w:ascii="Times New Roman" w:hAnsi="Times New Roman" w:cs="Times New Roman"/>
        </w:rPr>
        <w:t>AL</w:t>
      </w:r>
      <w:r w:rsidR="00836F6E" w:rsidRPr="00E62980">
        <w:rPr>
          <w:rFonts w:ascii="Times New Roman" w:hAnsi="Times New Roman" w:cs="Times New Roman"/>
        </w:rPr>
        <w:t xml:space="preserve"> males</w:t>
      </w:r>
      <w:r w:rsidR="00152545" w:rsidRPr="00E62980">
        <w:rPr>
          <w:rFonts w:ascii="Times New Roman" w:hAnsi="Times New Roman" w:cs="Times New Roman"/>
        </w:rPr>
        <w:t xml:space="preserve"> (p</w:t>
      </w:r>
      <w:r w:rsidRPr="00E62980">
        <w:rPr>
          <w:rFonts w:ascii="Times New Roman" w:hAnsi="Times New Roman" w:cs="Times New Roman"/>
          <w:vertAlign w:val="subscript"/>
        </w:rPr>
        <w:t>diet</w:t>
      </w:r>
      <w:r w:rsidR="00152545" w:rsidRPr="00E62980">
        <w:rPr>
          <w:rFonts w:ascii="Times New Roman" w:hAnsi="Times New Roman" w:cs="Times New Roman"/>
        </w:rPr>
        <w:t>=0.17)</w:t>
      </w:r>
      <w:r w:rsidR="00B24853" w:rsidRPr="00E62980">
        <w:rPr>
          <w:rFonts w:ascii="Times New Roman" w:hAnsi="Times New Roman" w:cs="Times New Roman"/>
        </w:rPr>
        <w:t>. It could also be true that females were more resilient to changes from HFHS</w:t>
      </w:r>
      <w:r w:rsidR="007872A5" w:rsidRPr="00E62980">
        <w:rPr>
          <w:rFonts w:ascii="Times New Roman" w:hAnsi="Times New Roman" w:cs="Times New Roman"/>
        </w:rPr>
        <w:t xml:space="preserve">. </w:t>
      </w:r>
      <w:r w:rsidR="003C0114" w:rsidRPr="00E62980">
        <w:rPr>
          <w:rFonts w:ascii="Times New Roman" w:hAnsi="Times New Roman" w:cs="Times New Roman"/>
        </w:rPr>
        <w:t>Th</w:t>
      </w:r>
      <w:r w:rsidR="00264D2B" w:rsidRPr="00E62980">
        <w:rPr>
          <w:rFonts w:ascii="Times New Roman" w:hAnsi="Times New Roman" w:cs="Times New Roman"/>
        </w:rPr>
        <w:t>ese findings</w:t>
      </w:r>
      <w:r w:rsidR="003C0114" w:rsidRPr="00E62980">
        <w:rPr>
          <w:rFonts w:ascii="Times New Roman" w:hAnsi="Times New Roman" w:cs="Times New Roman"/>
        </w:rPr>
        <w:t xml:space="preserve"> w</w:t>
      </w:r>
      <w:r w:rsidR="00264D2B" w:rsidRPr="00E62980">
        <w:rPr>
          <w:rFonts w:ascii="Times New Roman" w:hAnsi="Times New Roman" w:cs="Times New Roman"/>
        </w:rPr>
        <w:t>ere</w:t>
      </w:r>
      <w:r w:rsidR="003C0114" w:rsidRPr="00E62980">
        <w:rPr>
          <w:rFonts w:ascii="Times New Roman" w:hAnsi="Times New Roman" w:cs="Times New Roman"/>
        </w:rPr>
        <w:t xml:space="preserve"> confirmed </w:t>
      </w:r>
      <w:r w:rsidR="00264D2B" w:rsidRPr="00E62980">
        <w:rPr>
          <w:rFonts w:ascii="Times New Roman" w:hAnsi="Times New Roman" w:cs="Times New Roman"/>
        </w:rPr>
        <w:t xml:space="preserve">by </w:t>
      </w:r>
      <w:r w:rsidR="00CD2479" w:rsidRPr="00E62980">
        <w:rPr>
          <w:rFonts w:ascii="Times New Roman" w:hAnsi="Times New Roman" w:cs="Times New Roman"/>
        </w:rPr>
        <w:t>calculating</w:t>
      </w:r>
      <w:r w:rsidR="00264D2B" w:rsidRPr="00E62980">
        <w:rPr>
          <w:rFonts w:ascii="Times New Roman" w:hAnsi="Times New Roman" w:cs="Times New Roman"/>
        </w:rPr>
        <w:t xml:space="preserve"> the</w:t>
      </w:r>
      <w:r w:rsidR="003C0114" w:rsidRPr="00E62980">
        <w:rPr>
          <w:rFonts w:ascii="Times New Roman" w:hAnsi="Times New Roman" w:cs="Times New Roman"/>
        </w:rPr>
        <w:t xml:space="preserve"> AUC where </w:t>
      </w:r>
      <w:r w:rsidR="00FF7F2E" w:rsidRPr="00E62980">
        <w:rPr>
          <w:rFonts w:ascii="Times New Roman" w:hAnsi="Times New Roman" w:cs="Times New Roman"/>
        </w:rPr>
        <w:t xml:space="preserve">eTRF </w:t>
      </w:r>
      <w:r w:rsidR="003C0114" w:rsidRPr="00E62980">
        <w:rPr>
          <w:rFonts w:ascii="Times New Roman" w:hAnsi="Times New Roman" w:cs="Times New Roman"/>
        </w:rPr>
        <w:t xml:space="preserve">females </w:t>
      </w:r>
      <w:r w:rsidR="00B7467E" w:rsidRPr="00E62980">
        <w:rPr>
          <w:rFonts w:ascii="Times New Roman" w:hAnsi="Times New Roman" w:cs="Times New Roman"/>
        </w:rPr>
        <w:t xml:space="preserve">showed </w:t>
      </w:r>
      <w:r w:rsidR="00CF4CFB" w:rsidRPr="00E62980">
        <w:rPr>
          <w:rFonts w:ascii="Times New Roman" w:hAnsi="Times New Roman" w:cs="Times New Roman"/>
        </w:rPr>
        <w:t>no difference in</w:t>
      </w:r>
      <w:r w:rsidR="003C0114" w:rsidRPr="00E62980">
        <w:rPr>
          <w:rFonts w:ascii="Times New Roman" w:hAnsi="Times New Roman" w:cs="Times New Roman"/>
        </w:rPr>
        <w:t xml:space="preserve"> AUC</w:t>
      </w:r>
      <w:r w:rsidR="00CF4CFB" w:rsidRPr="00E62980">
        <w:rPr>
          <w:rFonts w:ascii="Times New Roman" w:hAnsi="Times New Roman" w:cs="Times New Roman"/>
        </w:rPr>
        <w:t xml:space="preserve"> compared to</w:t>
      </w:r>
      <w:r w:rsidR="00FF7F2E" w:rsidRPr="00E62980">
        <w:rPr>
          <w:rFonts w:ascii="Times New Roman" w:hAnsi="Times New Roman" w:cs="Times New Roman"/>
        </w:rPr>
        <w:t xml:space="preserve"> AL females</w:t>
      </w:r>
      <w:r w:rsidR="009B554B" w:rsidRPr="00E62980">
        <w:rPr>
          <w:rFonts w:ascii="Times New Roman" w:hAnsi="Times New Roman" w:cs="Times New Roman"/>
        </w:rPr>
        <w:t xml:space="preserve"> </w:t>
      </w:r>
      <w:r w:rsidR="003C0114" w:rsidRPr="00E62980">
        <w:rPr>
          <w:rFonts w:ascii="Times New Roman" w:hAnsi="Times New Roman" w:cs="Times New Roman"/>
        </w:rPr>
        <w:t>(</w:t>
      </w:r>
      <w:r w:rsidR="00836F6E" w:rsidRPr="00E62980">
        <w:rPr>
          <w:rFonts w:ascii="Times New Roman" w:hAnsi="Times New Roman" w:cs="Times New Roman"/>
          <w:b/>
          <w:bCs/>
        </w:rPr>
        <w:t>Figure 3</w:t>
      </w:r>
      <w:r w:rsidR="00986610" w:rsidRPr="00E62980">
        <w:rPr>
          <w:rFonts w:ascii="Times New Roman" w:hAnsi="Times New Roman" w:cs="Times New Roman"/>
          <w:b/>
          <w:bCs/>
        </w:rPr>
        <w:t>F</w:t>
      </w:r>
      <w:r w:rsidR="00836F6E" w:rsidRPr="00E62980">
        <w:rPr>
          <w:rFonts w:ascii="Times New Roman" w:hAnsi="Times New Roman" w:cs="Times New Roman"/>
        </w:rPr>
        <w:t xml:space="preserve">,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=0.20) </w:t>
      </w:r>
      <w:r w:rsidR="00F55355" w:rsidRPr="00E62980">
        <w:rPr>
          <w:rFonts w:ascii="Times New Roman" w:hAnsi="Times New Roman" w:cs="Times New Roman"/>
        </w:rPr>
        <w:t xml:space="preserve">while </w:t>
      </w:r>
      <w:r w:rsidR="003C0114" w:rsidRPr="00E62980">
        <w:rPr>
          <w:rFonts w:ascii="Times New Roman" w:hAnsi="Times New Roman" w:cs="Times New Roman"/>
        </w:rPr>
        <w:t xml:space="preserve">eTRF males had 20.4% lower AUC </w:t>
      </w:r>
      <w:r w:rsidR="00012952" w:rsidRPr="00E62980">
        <w:rPr>
          <w:rFonts w:ascii="Times New Roman" w:hAnsi="Times New Roman" w:cs="Times New Roman"/>
        </w:rPr>
        <w:t xml:space="preserve">than AL males </w:t>
      </w:r>
      <w:r w:rsidR="003C0114" w:rsidRPr="00E62980">
        <w:rPr>
          <w:rFonts w:ascii="Times New Roman" w:hAnsi="Times New Roman" w:cs="Times New Roman"/>
        </w:rPr>
        <w:t>(p</w:t>
      </w:r>
      <w:r w:rsidR="00FF7F2E" w:rsidRPr="00E62980">
        <w:rPr>
          <w:rFonts w:ascii="Times New Roman" w:hAnsi="Times New Roman" w:cs="Times New Roman"/>
          <w:vertAlign w:val="subscript"/>
        </w:rPr>
        <w:t>diet</w:t>
      </w:r>
      <w:r w:rsidR="003C0114" w:rsidRPr="00E62980">
        <w:rPr>
          <w:rFonts w:ascii="Times New Roman" w:hAnsi="Times New Roman" w:cs="Times New Roman"/>
        </w:rPr>
        <w:t xml:space="preserve">&lt;0.0001). </w:t>
      </w:r>
      <w:r w:rsidR="0021435C" w:rsidRPr="00E62980">
        <w:rPr>
          <w:rFonts w:ascii="Times New Roman" w:hAnsi="Times New Roman" w:cs="Times New Roman"/>
        </w:rPr>
        <w:t xml:space="preserve">The initial </w:t>
      </w:r>
      <w:r w:rsidR="00CD2479" w:rsidRPr="00E62980">
        <w:rPr>
          <w:rFonts w:ascii="Times New Roman" w:hAnsi="Times New Roman" w:cs="Times New Roman"/>
        </w:rPr>
        <w:t xml:space="preserve">rate of glucose decline </w:t>
      </w:r>
      <w:r w:rsidR="00DE037B" w:rsidRPr="00E62980">
        <w:rPr>
          <w:rFonts w:ascii="Times New Roman" w:hAnsi="Times New Roman" w:cs="Times New Roman"/>
        </w:rPr>
        <w:t xml:space="preserve">(not pictured) </w:t>
      </w:r>
      <w:r w:rsidR="0021435C" w:rsidRPr="00E62980">
        <w:rPr>
          <w:rFonts w:ascii="Times New Roman" w:hAnsi="Times New Roman" w:cs="Times New Roman"/>
        </w:rPr>
        <w:t xml:space="preserve">was greater </w:t>
      </w:r>
      <w:r w:rsidR="00CD2479" w:rsidRPr="00E62980">
        <w:rPr>
          <w:rFonts w:ascii="Times New Roman" w:hAnsi="Times New Roman" w:cs="Times New Roman"/>
        </w:rPr>
        <w:t xml:space="preserve">in females compared to males </w:t>
      </w:r>
      <w:r w:rsidR="0021435C" w:rsidRPr="00E62980">
        <w:rPr>
          <w:rFonts w:ascii="Times New Roman" w:hAnsi="Times New Roman" w:cs="Times New Roman"/>
        </w:rPr>
        <w:t>(p</w:t>
      </w:r>
      <w:r w:rsidR="00CD2479" w:rsidRPr="00E62980">
        <w:rPr>
          <w:rFonts w:ascii="Times New Roman" w:hAnsi="Times New Roman" w:cs="Times New Roman"/>
          <w:vertAlign w:val="subscript"/>
        </w:rPr>
        <w:t>sex</w:t>
      </w:r>
      <w:r w:rsidR="0021435C" w:rsidRPr="00E62980">
        <w:rPr>
          <w:rFonts w:ascii="Times New Roman" w:hAnsi="Times New Roman" w:cs="Times New Roman"/>
        </w:rPr>
        <w:t>=0.029) but there w</w:t>
      </w:r>
      <w:r w:rsidR="00D04E36" w:rsidRPr="00E62980">
        <w:rPr>
          <w:rFonts w:ascii="Times New Roman" w:hAnsi="Times New Roman" w:cs="Times New Roman"/>
        </w:rPr>
        <w:t>ere</w:t>
      </w:r>
      <w:r w:rsidR="0021435C" w:rsidRPr="00E62980">
        <w:rPr>
          <w:rFonts w:ascii="Times New Roman" w:hAnsi="Times New Roman" w:cs="Times New Roman"/>
        </w:rPr>
        <w:t xml:space="preserve"> no </w:t>
      </w:r>
      <w:r w:rsidR="0066510F" w:rsidRPr="00E62980">
        <w:rPr>
          <w:rFonts w:ascii="Times New Roman" w:hAnsi="Times New Roman" w:cs="Times New Roman"/>
        </w:rPr>
        <w:t>differences between eTRF and AL offspring</w:t>
      </w:r>
      <w:r w:rsidR="0021435C" w:rsidRPr="00E62980">
        <w:rPr>
          <w:rFonts w:ascii="Times New Roman" w:hAnsi="Times New Roman" w:cs="Times New Roman"/>
        </w:rPr>
        <w:t xml:space="preserve"> (p</w:t>
      </w:r>
      <w:r w:rsidR="00CD2479" w:rsidRPr="00E62980">
        <w:rPr>
          <w:rFonts w:ascii="Times New Roman" w:hAnsi="Times New Roman" w:cs="Times New Roman"/>
          <w:vertAlign w:val="subscript"/>
        </w:rPr>
        <w:t>diet</w:t>
      </w:r>
      <w:r w:rsidR="0021435C" w:rsidRPr="00E62980">
        <w:rPr>
          <w:rFonts w:ascii="Times New Roman" w:hAnsi="Times New Roman" w:cs="Times New Roman"/>
        </w:rPr>
        <w:t xml:space="preserve">=0.23). </w:t>
      </w:r>
      <w:r w:rsidR="00152545" w:rsidRPr="00E62980">
        <w:rPr>
          <w:rFonts w:ascii="Times New Roman" w:hAnsi="Times New Roman" w:cs="Times New Roman"/>
        </w:rPr>
        <w:t>T</w:t>
      </w:r>
      <w:r w:rsidR="0021435C" w:rsidRPr="00E62980">
        <w:rPr>
          <w:rFonts w:ascii="Times New Roman" w:hAnsi="Times New Roman" w:cs="Times New Roman"/>
        </w:rPr>
        <w:t>he trend toward insulin sensitivity</w:t>
      </w:r>
      <w:r w:rsidR="00152545" w:rsidRPr="00E62980">
        <w:rPr>
          <w:rFonts w:ascii="Times New Roman" w:hAnsi="Times New Roman" w:cs="Times New Roman"/>
        </w:rPr>
        <w:t xml:space="preserve"> </w:t>
      </w:r>
      <w:r w:rsidR="0066510F" w:rsidRPr="00E62980">
        <w:rPr>
          <w:rFonts w:ascii="Times New Roman" w:hAnsi="Times New Roman" w:cs="Times New Roman"/>
        </w:rPr>
        <w:t xml:space="preserve">from the ITT </w:t>
      </w:r>
      <w:r w:rsidR="00152545" w:rsidRPr="00E62980">
        <w:rPr>
          <w:rFonts w:ascii="Times New Roman" w:hAnsi="Times New Roman" w:cs="Times New Roman"/>
        </w:rPr>
        <w:t xml:space="preserve">was </w:t>
      </w:r>
      <w:r w:rsidR="003C0114" w:rsidRPr="00E62980">
        <w:rPr>
          <w:rFonts w:ascii="Times New Roman" w:hAnsi="Times New Roman" w:cs="Times New Roman"/>
        </w:rPr>
        <w:t xml:space="preserve">not </w:t>
      </w:r>
      <w:r w:rsidR="00836F6E" w:rsidRPr="00E62980">
        <w:rPr>
          <w:rFonts w:ascii="Times New Roman" w:hAnsi="Times New Roman" w:cs="Times New Roman"/>
        </w:rPr>
        <w:t>explained</w:t>
      </w:r>
      <w:r w:rsidR="003C0114" w:rsidRPr="00E62980">
        <w:rPr>
          <w:rFonts w:ascii="Times New Roman" w:hAnsi="Times New Roman" w:cs="Times New Roman"/>
        </w:rPr>
        <w:t xml:space="preserve"> by f</w:t>
      </w:r>
      <w:r w:rsidR="00381BAE" w:rsidRPr="00E62980">
        <w:rPr>
          <w:rFonts w:ascii="Times New Roman" w:hAnsi="Times New Roman" w:cs="Times New Roman"/>
        </w:rPr>
        <w:t>asting blood glucose</w:t>
      </w:r>
      <w:r w:rsidR="00836F6E" w:rsidRPr="00E62980">
        <w:rPr>
          <w:rFonts w:ascii="Times New Roman" w:hAnsi="Times New Roman" w:cs="Times New Roman"/>
        </w:rPr>
        <w:t>,</w:t>
      </w:r>
      <w:r w:rsidR="003C0114" w:rsidRPr="00E62980">
        <w:rPr>
          <w:rFonts w:ascii="Times New Roman" w:hAnsi="Times New Roman" w:cs="Times New Roman"/>
        </w:rPr>
        <w:t xml:space="preserve"> as females had</w:t>
      </w:r>
      <w:r w:rsidR="00381BAE" w:rsidRPr="00E62980">
        <w:rPr>
          <w:rFonts w:ascii="Times New Roman" w:hAnsi="Times New Roman" w:cs="Times New Roman"/>
        </w:rPr>
        <w:t xml:space="preserve"> </w:t>
      </w:r>
      <w:r w:rsidR="007872A5" w:rsidRPr="00E62980">
        <w:rPr>
          <w:rFonts w:ascii="Times New Roman" w:hAnsi="Times New Roman" w:cs="Times New Roman"/>
        </w:rPr>
        <w:t xml:space="preserve">23% lower </w:t>
      </w:r>
      <w:r w:rsidR="00D32691" w:rsidRPr="00E62980">
        <w:rPr>
          <w:rFonts w:ascii="Times New Roman" w:hAnsi="Times New Roman" w:cs="Times New Roman"/>
        </w:rPr>
        <w:t xml:space="preserve">fasting blood glucose </w:t>
      </w:r>
      <w:r w:rsidR="003C0114" w:rsidRPr="00E62980">
        <w:rPr>
          <w:rFonts w:ascii="Times New Roman" w:hAnsi="Times New Roman" w:cs="Times New Roman"/>
        </w:rPr>
        <w:t>than</w:t>
      </w:r>
      <w:r w:rsidR="007872A5" w:rsidRPr="00E62980">
        <w:rPr>
          <w:rFonts w:ascii="Times New Roman" w:hAnsi="Times New Roman" w:cs="Times New Roman"/>
        </w:rPr>
        <w:t xml:space="preserve"> males (p</w:t>
      </w:r>
      <w:r w:rsidR="0066510F" w:rsidRPr="00E62980">
        <w:rPr>
          <w:rFonts w:ascii="Times New Roman" w:hAnsi="Times New Roman" w:cs="Times New Roman"/>
          <w:vertAlign w:val="subscript"/>
        </w:rPr>
        <w:t>sex</w:t>
      </w:r>
      <w:r w:rsidR="007872A5" w:rsidRPr="00E62980">
        <w:rPr>
          <w:rFonts w:ascii="Times New Roman" w:hAnsi="Times New Roman" w:cs="Times New Roman"/>
        </w:rPr>
        <w:t>&lt;0.0001</w:t>
      </w:r>
      <w:r w:rsidR="00B56169" w:rsidRPr="00E62980">
        <w:rPr>
          <w:rFonts w:ascii="Times New Roman" w:hAnsi="Times New Roman" w:cs="Times New Roman"/>
        </w:rPr>
        <w:t>) but</w:t>
      </w:r>
      <w:r w:rsidR="007872A5" w:rsidRPr="00E62980">
        <w:rPr>
          <w:rFonts w:ascii="Times New Roman" w:hAnsi="Times New Roman" w:cs="Times New Roman"/>
        </w:rPr>
        <w:t xml:space="preserve"> </w:t>
      </w:r>
      <w:r w:rsidR="00836F6E" w:rsidRPr="00E62980">
        <w:rPr>
          <w:rFonts w:ascii="Times New Roman" w:hAnsi="Times New Roman" w:cs="Times New Roman"/>
        </w:rPr>
        <w:t>were similar between</w:t>
      </w:r>
      <w:r w:rsidR="007872A5" w:rsidRPr="00E62980">
        <w:rPr>
          <w:rFonts w:ascii="Times New Roman" w:hAnsi="Times New Roman" w:cs="Times New Roman"/>
        </w:rPr>
        <w:t xml:space="preserve"> </w:t>
      </w:r>
      <w:r w:rsidR="0066510F" w:rsidRPr="00E62980">
        <w:rPr>
          <w:rFonts w:ascii="Times New Roman" w:hAnsi="Times New Roman" w:cs="Times New Roman"/>
        </w:rPr>
        <w:t xml:space="preserve">eTRF and AL offspring </w:t>
      </w:r>
      <w:r w:rsidR="00F55355" w:rsidRPr="00E62980">
        <w:rPr>
          <w:rFonts w:ascii="Times New Roman" w:hAnsi="Times New Roman" w:cs="Times New Roman"/>
        </w:rPr>
        <w:t xml:space="preserve">within the same </w:t>
      </w:r>
      <w:r w:rsidR="0066510F" w:rsidRPr="00E62980">
        <w:rPr>
          <w:rFonts w:ascii="Times New Roman" w:hAnsi="Times New Roman" w:cs="Times New Roman"/>
        </w:rPr>
        <w:t>sex</w:t>
      </w:r>
      <w:r w:rsidR="00836F6E" w:rsidRPr="00E62980">
        <w:rPr>
          <w:rFonts w:ascii="Times New Roman" w:hAnsi="Times New Roman" w:cs="Times New Roman"/>
        </w:rPr>
        <w:t xml:space="preserve"> </w:t>
      </w:r>
      <w:r w:rsidR="00381BAE" w:rsidRPr="00E62980">
        <w:rPr>
          <w:rFonts w:ascii="Times New Roman" w:hAnsi="Times New Roman" w:cs="Times New Roman"/>
        </w:rPr>
        <w:t>(</w:t>
      </w:r>
      <w:r w:rsidR="00381BAE" w:rsidRPr="00E62980">
        <w:rPr>
          <w:rFonts w:ascii="Times New Roman" w:hAnsi="Times New Roman" w:cs="Times New Roman"/>
          <w:b/>
          <w:bCs/>
        </w:rPr>
        <w:t>Figure 3</w:t>
      </w:r>
      <w:r w:rsidR="00986610" w:rsidRPr="00E62980">
        <w:rPr>
          <w:rFonts w:ascii="Times New Roman" w:hAnsi="Times New Roman" w:cs="Times New Roman"/>
          <w:b/>
          <w:bCs/>
        </w:rPr>
        <w:t>I</w:t>
      </w:r>
      <w:r w:rsidR="003C0114" w:rsidRPr="00E62980">
        <w:rPr>
          <w:rFonts w:ascii="Times New Roman" w:hAnsi="Times New Roman" w:cs="Times New Roman"/>
          <w:b/>
          <w:bCs/>
        </w:rPr>
        <w:t>,</w:t>
      </w:r>
      <w:r w:rsidR="003C0114" w:rsidRPr="00E62980">
        <w:rPr>
          <w:rFonts w:ascii="Times New Roman" w:hAnsi="Times New Roman" w:cs="Times New Roman"/>
        </w:rPr>
        <w:t xml:space="preserve"> p</w:t>
      </w:r>
      <w:r w:rsidR="0066510F" w:rsidRPr="00E62980">
        <w:rPr>
          <w:rFonts w:ascii="Times New Roman" w:hAnsi="Times New Roman" w:cs="Times New Roman"/>
          <w:vertAlign w:val="subscript"/>
        </w:rPr>
        <w:t>diet</w:t>
      </w:r>
      <w:r w:rsidR="003C0114" w:rsidRPr="00E62980">
        <w:rPr>
          <w:rFonts w:ascii="Times New Roman" w:hAnsi="Times New Roman" w:cs="Times New Roman"/>
        </w:rPr>
        <w:t>=0.83</w:t>
      </w:r>
      <w:r w:rsidR="003C0114" w:rsidRPr="00E62980">
        <w:rPr>
          <w:rFonts w:ascii="Times New Roman" w:hAnsi="Times New Roman" w:cs="Times New Roman"/>
          <w:b/>
          <w:bCs/>
        </w:rPr>
        <w:t xml:space="preserve"> </w:t>
      </w:r>
      <w:r w:rsidR="00381BAE" w:rsidRPr="00E62980">
        <w:rPr>
          <w:rFonts w:ascii="Times New Roman" w:hAnsi="Times New Roman" w:cs="Times New Roman"/>
        </w:rPr>
        <w:t>)</w:t>
      </w:r>
      <w:r w:rsidR="003C0114" w:rsidRPr="00E62980">
        <w:rPr>
          <w:rFonts w:ascii="Times New Roman" w:hAnsi="Times New Roman" w:cs="Times New Roman"/>
        </w:rPr>
        <w:t>.</w:t>
      </w:r>
      <w:r w:rsidR="00381BAE" w:rsidRPr="00E62980">
        <w:rPr>
          <w:rFonts w:ascii="Times New Roman" w:hAnsi="Times New Roman" w:cs="Times New Roman"/>
        </w:rPr>
        <w:t xml:space="preserve"> </w:t>
      </w:r>
      <w:r w:rsidR="00F55355" w:rsidRPr="00E62980">
        <w:rPr>
          <w:rFonts w:ascii="Times New Roman" w:hAnsi="Times New Roman" w:cs="Times New Roman"/>
        </w:rPr>
        <w:t xml:space="preserve">Glucose tolerance tests in </w:t>
      </w:r>
      <w:r w:rsidR="00BD6ECE" w:rsidRPr="00E62980">
        <w:rPr>
          <w:rFonts w:ascii="Times New Roman" w:hAnsi="Times New Roman" w:cs="Times New Roman"/>
          <w:b/>
          <w:bCs/>
        </w:rPr>
        <w:lastRenderedPageBreak/>
        <w:t>Figure 3</w:t>
      </w:r>
      <w:r w:rsidR="00986610" w:rsidRPr="00E62980">
        <w:rPr>
          <w:rFonts w:ascii="Times New Roman" w:hAnsi="Times New Roman" w:cs="Times New Roman"/>
          <w:b/>
          <w:bCs/>
        </w:rPr>
        <w:t>G</w:t>
      </w:r>
      <w:r w:rsidR="00BD6ECE" w:rsidRPr="00E62980">
        <w:rPr>
          <w:rFonts w:ascii="Times New Roman" w:hAnsi="Times New Roman" w:cs="Times New Roman"/>
        </w:rPr>
        <w:t xml:space="preserve">, also showed significant </w:t>
      </w:r>
      <w:r w:rsidR="00D04E36" w:rsidRPr="00E62980">
        <w:rPr>
          <w:rFonts w:ascii="Times New Roman" w:hAnsi="Times New Roman" w:cs="Times New Roman"/>
        </w:rPr>
        <w:t xml:space="preserve">effect </w:t>
      </w:r>
      <w:r w:rsidR="00D32691" w:rsidRPr="00E62980">
        <w:rPr>
          <w:rFonts w:ascii="Times New Roman" w:hAnsi="Times New Roman" w:cs="Times New Roman"/>
        </w:rPr>
        <w:t xml:space="preserve">of interaction </w:t>
      </w:r>
      <w:r w:rsidR="00BD6ECE" w:rsidRPr="00E62980">
        <w:rPr>
          <w:rFonts w:ascii="Times New Roman" w:hAnsi="Times New Roman" w:cs="Times New Roman"/>
        </w:rPr>
        <w:t>(p</w:t>
      </w:r>
      <w:r w:rsidR="00552A5B" w:rsidRPr="00E62980">
        <w:rPr>
          <w:rFonts w:ascii="Times New Roman" w:hAnsi="Times New Roman" w:cs="Times New Roman"/>
          <w:vertAlign w:val="subscript"/>
        </w:rPr>
        <w:t>sex:diet</w:t>
      </w:r>
      <w:r w:rsidR="00BD6ECE" w:rsidRPr="00E62980">
        <w:rPr>
          <w:rFonts w:ascii="Times New Roman" w:hAnsi="Times New Roman" w:cs="Times New Roman"/>
        </w:rPr>
        <w:t>=0.011</w:t>
      </w:r>
      <w:r w:rsidR="00F55355" w:rsidRPr="00E62980">
        <w:rPr>
          <w:rFonts w:ascii="Times New Roman" w:hAnsi="Times New Roman" w:cs="Times New Roman"/>
        </w:rPr>
        <w:t xml:space="preserve">), </w:t>
      </w:r>
      <w:r w:rsidR="00D04E36" w:rsidRPr="00E62980">
        <w:rPr>
          <w:rFonts w:ascii="Times New Roman" w:hAnsi="Times New Roman" w:cs="Times New Roman"/>
        </w:rPr>
        <w:t>al</w:t>
      </w:r>
      <w:r w:rsidR="00F55355" w:rsidRPr="00E62980">
        <w:rPr>
          <w:rFonts w:ascii="Times New Roman" w:hAnsi="Times New Roman" w:cs="Times New Roman"/>
        </w:rPr>
        <w:t>though now in the opposite direction.</w:t>
      </w:r>
      <w:r w:rsidR="00BD6ECE" w:rsidRPr="00E62980">
        <w:rPr>
          <w:rFonts w:ascii="Times New Roman" w:hAnsi="Times New Roman" w:cs="Times New Roman"/>
        </w:rPr>
        <w:t xml:space="preserve"> </w:t>
      </w:r>
      <w:r w:rsidR="003D4F95" w:rsidRPr="00E62980">
        <w:rPr>
          <w:rFonts w:ascii="Times New Roman" w:hAnsi="Times New Roman" w:cs="Times New Roman"/>
        </w:rPr>
        <w:t xml:space="preserve">During </w:t>
      </w:r>
      <w:r w:rsidR="00552A5B" w:rsidRPr="00E62980">
        <w:rPr>
          <w:rFonts w:ascii="Times New Roman" w:hAnsi="Times New Roman" w:cs="Times New Roman"/>
        </w:rPr>
        <w:t>GTT</w:t>
      </w:r>
      <w:r w:rsidR="003156E8" w:rsidRPr="00E62980">
        <w:rPr>
          <w:rFonts w:ascii="Times New Roman" w:hAnsi="Times New Roman" w:cs="Times New Roman"/>
        </w:rPr>
        <w:t>,</w:t>
      </w:r>
      <w:r w:rsidR="00552A5B" w:rsidRPr="00E62980">
        <w:rPr>
          <w:rFonts w:ascii="Times New Roman" w:hAnsi="Times New Roman" w:cs="Times New Roman"/>
        </w:rPr>
        <w:t xml:space="preserve"> eTRF</w:t>
      </w:r>
      <w:r w:rsidR="009F1671" w:rsidRPr="00E62980">
        <w:rPr>
          <w:rFonts w:ascii="Times New Roman" w:hAnsi="Times New Roman" w:cs="Times New Roman"/>
        </w:rPr>
        <w:t xml:space="preserve"> </w:t>
      </w:r>
      <w:r w:rsidR="003D4F95" w:rsidRPr="00E62980">
        <w:rPr>
          <w:rFonts w:ascii="Times New Roman" w:hAnsi="Times New Roman" w:cs="Times New Roman"/>
        </w:rPr>
        <w:t xml:space="preserve">males </w:t>
      </w:r>
      <w:r w:rsidR="009D244A" w:rsidRPr="00E62980">
        <w:rPr>
          <w:rFonts w:ascii="Times New Roman" w:hAnsi="Times New Roman" w:cs="Times New Roman"/>
        </w:rPr>
        <w:t>trended toward glucose intolerance</w:t>
      </w:r>
      <w:r w:rsidR="003D4F95" w:rsidRPr="00E62980">
        <w:rPr>
          <w:rFonts w:ascii="Times New Roman" w:hAnsi="Times New Roman" w:cs="Times New Roman"/>
        </w:rPr>
        <w:t xml:space="preserve"> </w:t>
      </w:r>
      <w:r w:rsidR="00CA2887" w:rsidRPr="00E62980">
        <w:rPr>
          <w:rFonts w:ascii="Times New Roman" w:hAnsi="Times New Roman" w:cs="Times New Roman"/>
        </w:rPr>
        <w:t xml:space="preserve">with </w:t>
      </w:r>
      <w:r w:rsidR="00D04E36" w:rsidRPr="00E62980">
        <w:rPr>
          <w:rFonts w:ascii="Times New Roman" w:hAnsi="Times New Roman" w:cs="Times New Roman"/>
        </w:rPr>
        <w:t xml:space="preserve">an average of </w:t>
      </w:r>
      <w:r w:rsidR="00CA2887" w:rsidRPr="00E62980">
        <w:rPr>
          <w:rFonts w:ascii="Times New Roman" w:hAnsi="Times New Roman" w:cs="Times New Roman"/>
        </w:rPr>
        <w:t xml:space="preserve">53mg/dL higher glucose than AL males </w:t>
      </w:r>
      <w:r w:rsidR="00D04E36" w:rsidRPr="00E62980">
        <w:rPr>
          <w:rFonts w:ascii="Times New Roman" w:hAnsi="Times New Roman" w:cs="Times New Roman"/>
        </w:rPr>
        <w:t xml:space="preserve">during the course of the experiment </w:t>
      </w:r>
      <w:r w:rsidR="003D4F95" w:rsidRPr="00E62980">
        <w:rPr>
          <w:rFonts w:ascii="Times New Roman" w:hAnsi="Times New Roman" w:cs="Times New Roman"/>
        </w:rPr>
        <w:t>(</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=0.14</w:t>
      </w:r>
      <w:r w:rsidR="003D4F95" w:rsidRPr="00E62980">
        <w:rPr>
          <w:rFonts w:ascii="Times New Roman" w:hAnsi="Times New Roman" w:cs="Times New Roman"/>
        </w:rPr>
        <w:t>)</w:t>
      </w:r>
      <w:r w:rsidR="00CA2887" w:rsidRPr="00E62980">
        <w:rPr>
          <w:rFonts w:ascii="Times New Roman" w:hAnsi="Times New Roman" w:cs="Times New Roman"/>
        </w:rPr>
        <w:t xml:space="preserve">. This was not </w:t>
      </w:r>
      <w:r w:rsidR="00F55355" w:rsidRPr="00E62980">
        <w:rPr>
          <w:rFonts w:ascii="Times New Roman" w:hAnsi="Times New Roman" w:cs="Times New Roman"/>
        </w:rPr>
        <w:t xml:space="preserve">observed </w:t>
      </w:r>
      <w:r w:rsidR="00CA2887" w:rsidRPr="00E62980">
        <w:rPr>
          <w:rFonts w:ascii="Times New Roman" w:hAnsi="Times New Roman" w:cs="Times New Roman"/>
        </w:rPr>
        <w:t xml:space="preserve">in </w:t>
      </w:r>
      <w:r w:rsidR="00D04E36" w:rsidRPr="00E62980">
        <w:rPr>
          <w:rFonts w:ascii="Times New Roman" w:hAnsi="Times New Roman" w:cs="Times New Roman"/>
        </w:rPr>
        <w:t xml:space="preserve">female </w:t>
      </w:r>
      <w:r w:rsidR="00CA2887" w:rsidRPr="00E62980">
        <w:rPr>
          <w:rFonts w:ascii="Times New Roman" w:hAnsi="Times New Roman" w:cs="Times New Roman"/>
        </w:rPr>
        <w:t xml:space="preserve">eTRF </w:t>
      </w:r>
      <w:r w:rsidR="00F55355" w:rsidRPr="00E62980">
        <w:rPr>
          <w:rFonts w:ascii="Times New Roman" w:hAnsi="Times New Roman" w:cs="Times New Roman"/>
        </w:rPr>
        <w:t>offspring</w:t>
      </w:r>
      <w:r w:rsidR="00CA2887" w:rsidRPr="00E62980">
        <w:rPr>
          <w:rFonts w:ascii="Times New Roman" w:hAnsi="Times New Roman" w:cs="Times New Roman"/>
        </w:rPr>
        <w:t xml:space="preserve">, </w:t>
      </w:r>
      <w:r w:rsidR="00F55355" w:rsidRPr="00E62980">
        <w:rPr>
          <w:rFonts w:ascii="Times New Roman" w:hAnsi="Times New Roman" w:cs="Times New Roman"/>
        </w:rPr>
        <w:t>which had similar</w:t>
      </w:r>
      <w:r w:rsidR="009B554B" w:rsidRPr="00E62980">
        <w:rPr>
          <w:rFonts w:ascii="Times New Roman" w:hAnsi="Times New Roman" w:cs="Times New Roman"/>
        </w:rPr>
        <w:t xml:space="preserve"> blood glucose during</w:t>
      </w:r>
      <w:r w:rsidR="00F55355" w:rsidRPr="00E62980">
        <w:rPr>
          <w:rFonts w:ascii="Times New Roman" w:hAnsi="Times New Roman" w:cs="Times New Roman"/>
        </w:rPr>
        <w:t xml:space="preserve"> the</w:t>
      </w:r>
      <w:r w:rsidR="009B554B" w:rsidRPr="00E62980">
        <w:rPr>
          <w:rFonts w:ascii="Times New Roman" w:hAnsi="Times New Roman" w:cs="Times New Roman"/>
        </w:rPr>
        <w:t xml:space="preserve"> GTT compared to AL females </w:t>
      </w:r>
      <w:r w:rsidR="009D244A" w:rsidRPr="00E62980">
        <w:rPr>
          <w:rFonts w:ascii="Times New Roman" w:hAnsi="Times New Roman" w:cs="Times New Roman"/>
        </w:rPr>
        <w:t>(p</w:t>
      </w:r>
      <w:r w:rsidR="00552A5B" w:rsidRPr="00E62980">
        <w:rPr>
          <w:rFonts w:ascii="Times New Roman" w:hAnsi="Times New Roman" w:cs="Times New Roman"/>
          <w:vertAlign w:val="subscript"/>
        </w:rPr>
        <w:t>diet</w:t>
      </w:r>
      <w:r w:rsidR="009D244A" w:rsidRPr="00E62980">
        <w:rPr>
          <w:rFonts w:ascii="Times New Roman" w:hAnsi="Times New Roman" w:cs="Times New Roman"/>
        </w:rPr>
        <w:t>=0.61)</w:t>
      </w:r>
      <w:r w:rsidR="008F7E7E" w:rsidRPr="00E62980">
        <w:rPr>
          <w:rFonts w:ascii="Times New Roman" w:hAnsi="Times New Roman" w:cs="Times New Roman"/>
        </w:rPr>
        <w:t xml:space="preserve">. </w:t>
      </w:r>
      <w:r w:rsidR="009B554B" w:rsidRPr="00E62980">
        <w:rPr>
          <w:rFonts w:ascii="Times New Roman" w:hAnsi="Times New Roman" w:cs="Times New Roman"/>
        </w:rPr>
        <w:t xml:space="preserve">The </w:t>
      </w:r>
      <w:r w:rsidR="003156E8" w:rsidRPr="00E62980">
        <w:rPr>
          <w:rFonts w:ascii="Times New Roman" w:hAnsi="Times New Roman" w:cs="Times New Roman"/>
        </w:rPr>
        <w:t xml:space="preserve">GTT </w:t>
      </w:r>
      <w:r w:rsidR="009A784F" w:rsidRPr="00E62980">
        <w:rPr>
          <w:rFonts w:ascii="Times New Roman" w:hAnsi="Times New Roman" w:cs="Times New Roman"/>
        </w:rPr>
        <w:t>AUC</w:t>
      </w:r>
      <w:r w:rsidR="007641AB" w:rsidRPr="00E62980">
        <w:rPr>
          <w:rFonts w:ascii="Times New Roman" w:hAnsi="Times New Roman" w:cs="Times New Roman"/>
        </w:rPr>
        <w:t xml:space="preserve"> </w:t>
      </w:r>
      <w:r w:rsidR="007263F7" w:rsidRPr="00E62980">
        <w:rPr>
          <w:rFonts w:ascii="Times New Roman" w:hAnsi="Times New Roman" w:cs="Times New Roman"/>
        </w:rPr>
        <w:t>showed interaction</w:t>
      </w:r>
      <w:r w:rsidR="00F55355" w:rsidRPr="00E62980">
        <w:rPr>
          <w:rFonts w:ascii="Times New Roman" w:hAnsi="Times New Roman" w:cs="Times New Roman"/>
        </w:rPr>
        <w:t xml:space="preserve"> between </w:t>
      </w:r>
      <w:r w:rsidR="007263F7" w:rsidRPr="00E62980">
        <w:rPr>
          <w:rFonts w:ascii="Times New Roman" w:hAnsi="Times New Roman" w:cs="Times New Roman"/>
        </w:rPr>
        <w:t xml:space="preserve">effects of </w:t>
      </w:r>
      <w:r w:rsidR="00F55355" w:rsidRPr="00E62980">
        <w:rPr>
          <w:rFonts w:ascii="Times New Roman" w:hAnsi="Times New Roman" w:cs="Times New Roman"/>
        </w:rPr>
        <w:t>sex and treatment</w:t>
      </w:r>
      <w:r w:rsidR="0054727D" w:rsidRPr="00E62980">
        <w:rPr>
          <w:rFonts w:ascii="Times New Roman" w:hAnsi="Times New Roman" w:cs="Times New Roman"/>
        </w:rPr>
        <w:t xml:space="preserve"> </w:t>
      </w:r>
      <w:r w:rsidR="007641AB" w:rsidRPr="00E62980">
        <w:rPr>
          <w:rFonts w:ascii="Times New Roman" w:hAnsi="Times New Roman" w:cs="Times New Roman"/>
        </w:rPr>
        <w:t>(</w:t>
      </w:r>
      <w:r w:rsidR="007641AB" w:rsidRPr="00E62980">
        <w:rPr>
          <w:rFonts w:ascii="Times New Roman" w:hAnsi="Times New Roman" w:cs="Times New Roman"/>
          <w:b/>
          <w:bCs/>
        </w:rPr>
        <w:t>Figure 3</w:t>
      </w:r>
      <w:r w:rsidR="00986610" w:rsidRPr="00E62980">
        <w:rPr>
          <w:rFonts w:ascii="Times New Roman" w:hAnsi="Times New Roman" w:cs="Times New Roman"/>
          <w:b/>
          <w:bCs/>
        </w:rPr>
        <w:t>H</w:t>
      </w:r>
      <w:r w:rsidR="0054727D" w:rsidRPr="00E62980">
        <w:rPr>
          <w:rFonts w:ascii="Times New Roman" w:hAnsi="Times New Roman" w:cs="Times New Roman"/>
          <w:b/>
          <w:bCs/>
        </w:rPr>
        <w:t xml:space="preserve">, </w:t>
      </w:r>
      <w:r w:rsidR="0054727D" w:rsidRPr="00E62980">
        <w:rPr>
          <w:rFonts w:ascii="Times New Roman" w:hAnsi="Times New Roman" w:cs="Times New Roman"/>
        </w:rPr>
        <w:t>(p</w:t>
      </w:r>
      <w:r w:rsidR="0054727D" w:rsidRPr="00E62980">
        <w:rPr>
          <w:rFonts w:ascii="Times New Roman" w:hAnsi="Times New Roman" w:cs="Times New Roman"/>
          <w:vertAlign w:val="subscript"/>
        </w:rPr>
        <w:t>sex:diet</w:t>
      </w:r>
      <w:r w:rsidR="0054727D" w:rsidRPr="00E62980">
        <w:rPr>
          <w:rFonts w:ascii="Times New Roman" w:hAnsi="Times New Roman" w:cs="Times New Roman"/>
        </w:rPr>
        <w:t>&lt;0.0001</w:t>
      </w:r>
      <w:r w:rsidR="00F55355" w:rsidRPr="00E62980">
        <w:rPr>
          <w:rFonts w:ascii="Times New Roman" w:hAnsi="Times New Roman" w:cs="Times New Roman"/>
        </w:rPr>
        <w:t>)</w:t>
      </w:r>
      <w:r w:rsidR="00D32691" w:rsidRPr="00E62980">
        <w:rPr>
          <w:rFonts w:ascii="Times New Roman" w:hAnsi="Times New Roman" w:cs="Times New Roman"/>
        </w:rPr>
        <w:t>)</w:t>
      </w:r>
      <w:r w:rsidR="0054727D" w:rsidRPr="00E62980">
        <w:rPr>
          <w:rFonts w:ascii="Times New Roman" w:hAnsi="Times New Roman" w:cs="Times New Roman"/>
        </w:rPr>
        <w:t>. AUC</w:t>
      </w:r>
      <w:r w:rsidR="009A784F" w:rsidRPr="00E62980">
        <w:rPr>
          <w:rFonts w:ascii="Times New Roman" w:hAnsi="Times New Roman" w:cs="Times New Roman"/>
        </w:rPr>
        <w:t xml:space="preserve"> </w:t>
      </w:r>
      <w:r w:rsidR="00F55355" w:rsidRPr="00E62980">
        <w:rPr>
          <w:rFonts w:ascii="Times New Roman" w:hAnsi="Times New Roman" w:cs="Times New Roman"/>
        </w:rPr>
        <w:t xml:space="preserve">was </w:t>
      </w:r>
      <w:r w:rsidR="0054727D" w:rsidRPr="00E62980">
        <w:rPr>
          <w:rFonts w:ascii="Times New Roman" w:hAnsi="Times New Roman" w:cs="Times New Roman"/>
        </w:rPr>
        <w:t>5% lower</w:t>
      </w:r>
      <w:r w:rsidR="009A784F" w:rsidRPr="00E62980">
        <w:rPr>
          <w:rFonts w:ascii="Times New Roman" w:hAnsi="Times New Roman" w:cs="Times New Roman"/>
        </w:rPr>
        <w:t xml:space="preserve"> in </w:t>
      </w:r>
      <w:r w:rsidR="0054727D" w:rsidRPr="00E62980">
        <w:rPr>
          <w:rFonts w:ascii="Times New Roman" w:hAnsi="Times New Roman" w:cs="Times New Roman"/>
        </w:rPr>
        <w:t xml:space="preserve">eTRF </w:t>
      </w:r>
      <w:r w:rsidR="009A784F" w:rsidRPr="00E62980">
        <w:rPr>
          <w:rFonts w:ascii="Times New Roman" w:hAnsi="Times New Roman" w:cs="Times New Roman"/>
        </w:rPr>
        <w:t>females (p</w:t>
      </w:r>
      <w:r w:rsidR="0054727D" w:rsidRPr="00E62980">
        <w:rPr>
          <w:rFonts w:ascii="Times New Roman" w:hAnsi="Times New Roman" w:cs="Times New Roman"/>
          <w:vertAlign w:val="subscript"/>
        </w:rPr>
        <w:t>diet</w:t>
      </w:r>
      <w:r w:rsidR="009A784F" w:rsidRPr="00E62980">
        <w:rPr>
          <w:rFonts w:ascii="Times New Roman" w:hAnsi="Times New Roman" w:cs="Times New Roman"/>
        </w:rPr>
        <w:t>=0.07</w:t>
      </w:r>
      <w:r w:rsidR="00B56169" w:rsidRPr="00E62980">
        <w:rPr>
          <w:rFonts w:ascii="Times New Roman" w:hAnsi="Times New Roman" w:cs="Times New Roman"/>
        </w:rPr>
        <w:t>) but</w:t>
      </w:r>
      <w:r w:rsidR="009A784F" w:rsidRPr="00E62980">
        <w:rPr>
          <w:rFonts w:ascii="Times New Roman" w:hAnsi="Times New Roman" w:cs="Times New Roman"/>
        </w:rPr>
        <w:t xml:space="preserve"> was 13.5% higher in eTRF male</w:t>
      </w:r>
      <w:r w:rsidR="00F55355" w:rsidRPr="00E62980">
        <w:rPr>
          <w:rFonts w:ascii="Times New Roman" w:hAnsi="Times New Roman" w:cs="Times New Roman"/>
        </w:rPr>
        <w:t xml:space="preserve"> offspring</w:t>
      </w:r>
      <w:r w:rsidR="009A784F" w:rsidRPr="00E62980">
        <w:rPr>
          <w:rFonts w:ascii="Times New Roman" w:hAnsi="Times New Roman" w:cs="Times New Roman"/>
        </w:rPr>
        <w:t xml:space="preserve"> compared to AL (p</w:t>
      </w:r>
      <w:r w:rsidR="0054727D" w:rsidRPr="00E62980">
        <w:rPr>
          <w:rFonts w:ascii="Times New Roman" w:hAnsi="Times New Roman" w:cs="Times New Roman"/>
          <w:vertAlign w:val="subscript"/>
        </w:rPr>
        <w:t>diet</w:t>
      </w:r>
      <w:r w:rsidR="009A784F" w:rsidRPr="00E62980">
        <w:rPr>
          <w:rFonts w:ascii="Times New Roman" w:hAnsi="Times New Roman" w:cs="Times New Roman"/>
        </w:rPr>
        <w:t>&lt;0.0001)</w:t>
      </w:r>
      <w:r w:rsidR="007641AB" w:rsidRPr="00E62980">
        <w:rPr>
          <w:rFonts w:ascii="Times New Roman" w:hAnsi="Times New Roman" w:cs="Times New Roman"/>
        </w:rPr>
        <w:t>.</w:t>
      </w:r>
      <w:r w:rsidR="009A784F" w:rsidRPr="00E62980">
        <w:rPr>
          <w:rFonts w:ascii="Times New Roman" w:hAnsi="Times New Roman" w:cs="Times New Roman"/>
        </w:rPr>
        <w:t xml:space="preserve"> </w:t>
      </w:r>
      <w:r w:rsidR="007641AB" w:rsidRPr="00E62980">
        <w:rPr>
          <w:rFonts w:ascii="Times New Roman" w:hAnsi="Times New Roman" w:cs="Times New Roman"/>
        </w:rPr>
        <w:t xml:space="preserve">Taken together, these tests suggest </w:t>
      </w:r>
      <w:r w:rsidR="0054727D" w:rsidRPr="00E62980">
        <w:rPr>
          <w:rFonts w:ascii="Times New Roman" w:hAnsi="Times New Roman" w:cs="Times New Roman"/>
        </w:rPr>
        <w:t xml:space="preserve">eTRF </w:t>
      </w:r>
      <w:r w:rsidR="00B24853" w:rsidRPr="00E62980">
        <w:rPr>
          <w:rFonts w:ascii="Times New Roman" w:hAnsi="Times New Roman" w:cs="Times New Roman"/>
        </w:rPr>
        <w:t>results in males who experience</w:t>
      </w:r>
      <w:r w:rsidR="007641AB" w:rsidRPr="00E62980">
        <w:rPr>
          <w:rFonts w:ascii="Times New Roman" w:hAnsi="Times New Roman" w:cs="Times New Roman"/>
        </w:rPr>
        <w:t xml:space="preserve"> </w:t>
      </w:r>
      <w:r w:rsidR="009A784F" w:rsidRPr="00E62980">
        <w:rPr>
          <w:rFonts w:ascii="Times New Roman" w:hAnsi="Times New Roman" w:cs="Times New Roman"/>
        </w:rPr>
        <w:t>glucose intolerance and insulin sensitivity</w:t>
      </w:r>
      <w:r w:rsidR="00B24853" w:rsidRPr="00E62980">
        <w:rPr>
          <w:rFonts w:ascii="Times New Roman" w:hAnsi="Times New Roman" w:cs="Times New Roman"/>
        </w:rPr>
        <w:t xml:space="preserve"> whereas females are more resilient to glycemic changes after gestational eTRF</w:t>
      </w:r>
      <w:r w:rsidR="007641AB" w:rsidRPr="00E62980">
        <w:rPr>
          <w:rFonts w:ascii="Times New Roman" w:hAnsi="Times New Roman" w:cs="Times New Roman"/>
        </w:rPr>
        <w:t>.</w:t>
      </w:r>
      <w:r w:rsidR="003156E8" w:rsidRPr="00E62980">
        <w:rPr>
          <w:rFonts w:ascii="Times New Roman" w:hAnsi="Times New Roman" w:cs="Times New Roman"/>
        </w:rPr>
        <w:t xml:space="preserve"> </w:t>
      </w:r>
      <w:r w:rsidR="00F55355" w:rsidRPr="00E62980">
        <w:rPr>
          <w:rFonts w:ascii="Times New Roman" w:hAnsi="Times New Roman" w:cs="Times New Roman"/>
        </w:rPr>
        <w:t xml:space="preserve">Given that we cannot explain glucose intolerance in males via reduced insulin sensitivity, we </w:t>
      </w:r>
      <w:r w:rsidR="00D04E36" w:rsidRPr="00E62980">
        <w:rPr>
          <w:rFonts w:ascii="Times New Roman" w:hAnsi="Times New Roman" w:cs="Times New Roman"/>
        </w:rPr>
        <w:t xml:space="preserve">next </w:t>
      </w:r>
      <w:r w:rsidR="00F55355" w:rsidRPr="00E62980">
        <w:rPr>
          <w:rFonts w:ascii="Times New Roman" w:hAnsi="Times New Roman" w:cs="Times New Roman"/>
        </w:rPr>
        <w:t>evaluated insulin secretion.</w:t>
      </w:r>
    </w:p>
    <w:p w14:paraId="2D3F284B" w14:textId="1DB0B887" w:rsidR="00FB7F5A" w:rsidRPr="00E62980" w:rsidRDefault="00494993" w:rsidP="00D01B0E">
      <w:pPr>
        <w:spacing w:line="480" w:lineRule="auto"/>
        <w:ind w:firstLine="720"/>
        <w:rPr>
          <w:rFonts w:ascii="Times New Roman" w:hAnsi="Times New Roman" w:cs="Times New Roman"/>
        </w:rPr>
      </w:pPr>
      <w:r w:rsidRPr="00E62980">
        <w:rPr>
          <w:rFonts w:ascii="Times New Roman" w:hAnsi="Times New Roman" w:cs="Times New Roman"/>
        </w:rPr>
        <w:t>After noticing</w:t>
      </w:r>
      <w:r w:rsidR="00032DE0">
        <w:rPr>
          <w:rFonts w:ascii="Times New Roman" w:hAnsi="Times New Roman" w:cs="Times New Roman"/>
        </w:rPr>
        <w:t xml:space="preserve"> </w:t>
      </w:r>
      <w:r w:rsidRPr="00E62980">
        <w:rPr>
          <w:rFonts w:ascii="Times New Roman" w:hAnsi="Times New Roman" w:cs="Times New Roman"/>
        </w:rPr>
        <w:t>eTRF males develop</w:t>
      </w:r>
      <w:ins w:id="167" w:author="Mulcahy, Molly" w:date="2023-04-10T11:29:00Z">
        <w:r w:rsidR="00FD07F6">
          <w:rPr>
            <w:rFonts w:ascii="Times New Roman" w:hAnsi="Times New Roman" w:cs="Times New Roman"/>
          </w:rPr>
          <w:t>e</w:t>
        </w:r>
      </w:ins>
      <w:r w:rsidR="00032DE0">
        <w:rPr>
          <w:rFonts w:ascii="Times New Roman" w:hAnsi="Times New Roman" w:cs="Times New Roman"/>
        </w:rPr>
        <w:t>d</w:t>
      </w:r>
      <w:r w:rsidRPr="00E62980">
        <w:rPr>
          <w:rFonts w:ascii="Times New Roman" w:hAnsi="Times New Roman" w:cs="Times New Roman"/>
        </w:rPr>
        <w:t xml:space="preserve"> glucose intolerance after HFHS diet exposure</w:t>
      </w:r>
      <w:ins w:id="168" w:author="Mulcahy, Molly" w:date="2023-04-10T11:28:00Z">
        <w:r w:rsidR="00FD07F6">
          <w:rPr>
            <w:rFonts w:ascii="Times New Roman" w:hAnsi="Times New Roman" w:cs="Times New Roman"/>
          </w:rPr>
          <w:t xml:space="preserve"> </w:t>
        </w:r>
        <w:r w:rsidR="00FD07F6" w:rsidRPr="00E62980">
          <w:rPr>
            <w:rFonts w:ascii="Times New Roman" w:hAnsi="Times New Roman" w:cs="Times New Roman"/>
          </w:rPr>
          <w:t>in both cohorts</w:t>
        </w:r>
      </w:ins>
      <w:r w:rsidRPr="00E62980">
        <w:rPr>
          <w:rFonts w:ascii="Times New Roman" w:hAnsi="Times New Roman" w:cs="Times New Roman"/>
        </w:rPr>
        <w:t xml:space="preserve">, we sought to </w:t>
      </w:r>
      <w:r w:rsidR="00A81B1D" w:rsidRPr="00E62980">
        <w:rPr>
          <w:rFonts w:ascii="Times New Roman" w:hAnsi="Times New Roman" w:cs="Times New Roman"/>
        </w:rPr>
        <w:t>explore</w:t>
      </w:r>
      <w:r w:rsidRPr="00E62980">
        <w:rPr>
          <w:rFonts w:ascii="Times New Roman" w:hAnsi="Times New Roman" w:cs="Times New Roman"/>
        </w:rPr>
        <w:t xml:space="preserve"> cohort 2 more closely for </w:t>
      </w:r>
      <w:r w:rsidR="009A784F" w:rsidRPr="00E62980">
        <w:rPr>
          <w:rFonts w:ascii="Times New Roman" w:hAnsi="Times New Roman" w:cs="Times New Roman"/>
        </w:rPr>
        <w:t xml:space="preserve">insulin secretion </w:t>
      </w:r>
      <w:r w:rsidR="00A84EE6" w:rsidRPr="00E62980">
        <w:rPr>
          <w:rFonts w:ascii="Times New Roman" w:hAnsi="Times New Roman" w:cs="Times New Roman"/>
        </w:rPr>
        <w:t>defects,</w:t>
      </w:r>
      <w:r w:rsidR="009A784F" w:rsidRPr="00E62980">
        <w:rPr>
          <w:rFonts w:ascii="Times New Roman" w:hAnsi="Times New Roman" w:cs="Times New Roman"/>
        </w:rPr>
        <w:t xml:space="preserve"> </w:t>
      </w:r>
      <w:r w:rsidRPr="00E62980">
        <w:rPr>
          <w:rFonts w:ascii="Times New Roman" w:hAnsi="Times New Roman" w:cs="Times New Roman"/>
        </w:rPr>
        <w:t>via an</w:t>
      </w:r>
      <w:r w:rsidR="009A784F" w:rsidRPr="00E62980">
        <w:rPr>
          <w:rFonts w:ascii="Times New Roman" w:hAnsi="Times New Roman" w:cs="Times New Roman"/>
        </w:rPr>
        <w:t xml:space="preserve"> </w:t>
      </w:r>
      <w:r w:rsidR="009A784F" w:rsidRPr="00E62980">
        <w:rPr>
          <w:rFonts w:ascii="Times New Roman" w:hAnsi="Times New Roman" w:cs="Times New Roman"/>
          <w:i/>
          <w:iCs/>
        </w:rPr>
        <w:t>in vivo</w:t>
      </w:r>
      <w:r w:rsidR="009A784F" w:rsidRPr="00E62980">
        <w:rPr>
          <w:rFonts w:ascii="Times New Roman" w:hAnsi="Times New Roman" w:cs="Times New Roman"/>
        </w:rPr>
        <w:t xml:space="preserve"> glucose stimulated insulin secretion</w:t>
      </w:r>
      <w:r w:rsidR="007641AB" w:rsidRPr="00E62980">
        <w:rPr>
          <w:rFonts w:ascii="Times New Roman" w:hAnsi="Times New Roman" w:cs="Times New Roman"/>
        </w:rPr>
        <w:t xml:space="preserve"> (GSIS)</w:t>
      </w:r>
      <w:r w:rsidR="009A784F" w:rsidRPr="00E62980">
        <w:rPr>
          <w:rFonts w:ascii="Times New Roman" w:hAnsi="Times New Roman" w:cs="Times New Roman"/>
        </w:rPr>
        <w:t xml:space="preserve"> assay</w:t>
      </w:r>
      <w:r w:rsidR="004F35FF" w:rsidRPr="00E62980">
        <w:rPr>
          <w:rFonts w:ascii="Times New Roman" w:hAnsi="Times New Roman" w:cs="Times New Roman"/>
        </w:rPr>
        <w:t xml:space="preserve"> (</w:t>
      </w:r>
      <w:r w:rsidR="004F35FF" w:rsidRPr="00E62980">
        <w:rPr>
          <w:rFonts w:ascii="Times New Roman" w:hAnsi="Times New Roman" w:cs="Times New Roman"/>
          <w:b/>
          <w:bCs/>
        </w:rPr>
        <w:t xml:space="preserve">Figure </w:t>
      </w:r>
      <w:r w:rsidR="00660EE1" w:rsidRPr="00E62980">
        <w:rPr>
          <w:rFonts w:ascii="Times New Roman" w:hAnsi="Times New Roman" w:cs="Times New Roman"/>
          <w:b/>
          <w:bCs/>
        </w:rPr>
        <w:t>3J</w:t>
      </w:r>
      <w:r w:rsidR="00B70990" w:rsidRPr="00E62980">
        <w:rPr>
          <w:rFonts w:ascii="Times New Roman" w:hAnsi="Times New Roman" w:cs="Times New Roman"/>
        </w:rPr>
        <w:t>).</w:t>
      </w:r>
      <w:r w:rsidR="00B70990" w:rsidRPr="00E62980">
        <w:rPr>
          <w:rFonts w:ascii="Times New Roman" w:hAnsi="Times New Roman" w:cs="Times New Roman"/>
          <w:b/>
          <w:bCs/>
        </w:rPr>
        <w:t xml:space="preserve"> </w:t>
      </w:r>
      <w:r w:rsidR="000968E6" w:rsidRPr="00E62980">
        <w:rPr>
          <w:rFonts w:ascii="Times New Roman" w:hAnsi="Times New Roman" w:cs="Times New Roman"/>
        </w:rPr>
        <w:t>Females had lower levels of insulin than males</w:t>
      </w:r>
      <w:r w:rsidR="00F55355" w:rsidRPr="00E62980">
        <w:rPr>
          <w:rFonts w:ascii="Times New Roman" w:hAnsi="Times New Roman" w:cs="Times New Roman"/>
        </w:rPr>
        <w:t xml:space="preserve"> (</w:t>
      </w:r>
      <w:r w:rsidR="00FB7F5A" w:rsidRPr="00E62980">
        <w:rPr>
          <w:rFonts w:ascii="Times New Roman" w:hAnsi="Times New Roman" w:cs="Times New Roman"/>
        </w:rPr>
        <w:t>p</w:t>
      </w:r>
      <w:r w:rsidR="00FB7F5A" w:rsidRPr="00E62980">
        <w:rPr>
          <w:rFonts w:ascii="Times New Roman" w:hAnsi="Times New Roman" w:cs="Times New Roman"/>
          <w:vertAlign w:val="subscript"/>
        </w:rPr>
        <w:t>sex</w:t>
      </w:r>
      <w:r w:rsidR="00FB7F5A" w:rsidRPr="00E62980">
        <w:rPr>
          <w:rFonts w:ascii="Times New Roman" w:hAnsi="Times New Roman" w:cs="Times New Roman"/>
        </w:rPr>
        <w:t xml:space="preserve">&lt;0.0001). There </w:t>
      </w:r>
      <w:r w:rsidR="00344222" w:rsidRPr="00E62980">
        <w:rPr>
          <w:rFonts w:ascii="Times New Roman" w:hAnsi="Times New Roman" w:cs="Times New Roman"/>
        </w:rPr>
        <w:t>was a non-significant</w:t>
      </w:r>
      <w:r w:rsidR="00FB7F5A" w:rsidRPr="00E62980">
        <w:rPr>
          <w:rFonts w:ascii="Times New Roman" w:hAnsi="Times New Roman" w:cs="Times New Roman"/>
        </w:rPr>
        <w:t xml:space="preserve"> </w:t>
      </w:r>
      <w:r w:rsidR="00344222" w:rsidRPr="00E62980">
        <w:rPr>
          <w:rFonts w:ascii="Times New Roman" w:hAnsi="Times New Roman" w:cs="Times New Roman"/>
        </w:rPr>
        <w:t xml:space="preserve">trend toward </w:t>
      </w:r>
      <w:r w:rsidR="00FB7F5A" w:rsidRPr="00E62980">
        <w:rPr>
          <w:rFonts w:ascii="Times New Roman" w:hAnsi="Times New Roman" w:cs="Times New Roman"/>
        </w:rPr>
        <w:t>lower</w:t>
      </w:r>
      <w:r w:rsidR="00344222" w:rsidRPr="00E62980">
        <w:rPr>
          <w:rFonts w:ascii="Times New Roman" w:hAnsi="Times New Roman" w:cs="Times New Roman"/>
        </w:rPr>
        <w:t xml:space="preserve"> </w:t>
      </w:r>
      <w:r w:rsidR="00FB7F5A" w:rsidRPr="00E62980">
        <w:rPr>
          <w:rFonts w:ascii="Times New Roman" w:hAnsi="Times New Roman" w:cs="Times New Roman"/>
        </w:rPr>
        <w:t xml:space="preserve">insulin levels in eTRF </w:t>
      </w:r>
      <w:r w:rsidR="00344222" w:rsidRPr="00E62980">
        <w:rPr>
          <w:rFonts w:ascii="Times New Roman" w:hAnsi="Times New Roman" w:cs="Times New Roman"/>
        </w:rPr>
        <w:t xml:space="preserve">compared to AL </w:t>
      </w:r>
      <w:r w:rsidR="00FB7F5A" w:rsidRPr="00E62980">
        <w:rPr>
          <w:rFonts w:ascii="Times New Roman" w:hAnsi="Times New Roman" w:cs="Times New Roman"/>
        </w:rPr>
        <w:t xml:space="preserve">offspring </w:t>
      </w:r>
      <w:r w:rsidR="00D011B5" w:rsidRPr="00E62980">
        <w:rPr>
          <w:rFonts w:ascii="Times New Roman" w:hAnsi="Times New Roman" w:cs="Times New Roman"/>
        </w:rPr>
        <w:t xml:space="preserve">of </w:t>
      </w:r>
      <w:r w:rsidR="00FB7F5A" w:rsidRPr="00E62980">
        <w:rPr>
          <w:rFonts w:ascii="Times New Roman" w:hAnsi="Times New Roman" w:cs="Times New Roman"/>
        </w:rPr>
        <w:t>both sexes (p</w:t>
      </w:r>
      <w:r w:rsidR="00FB7F5A" w:rsidRPr="00E62980">
        <w:rPr>
          <w:rFonts w:ascii="Times New Roman" w:hAnsi="Times New Roman" w:cs="Times New Roman"/>
          <w:vertAlign w:val="subscript"/>
        </w:rPr>
        <w:t>diet</w:t>
      </w:r>
      <w:r w:rsidR="00FB7F5A" w:rsidRPr="00E62980">
        <w:rPr>
          <w:rFonts w:ascii="Times New Roman" w:hAnsi="Times New Roman" w:cs="Times New Roman"/>
        </w:rPr>
        <w:t xml:space="preserve">=0.071). Females had similar increases in insulin in response to glucose injection, 139% in AL versus 137% eTRF. Male AL offspring had </w:t>
      </w:r>
      <w:r w:rsidR="00227266" w:rsidRPr="00E62980">
        <w:rPr>
          <w:rFonts w:ascii="Times New Roman" w:hAnsi="Times New Roman" w:cs="Times New Roman"/>
        </w:rPr>
        <w:t xml:space="preserve">a </w:t>
      </w:r>
      <w:r w:rsidR="00FB7F5A" w:rsidRPr="00E62980">
        <w:rPr>
          <w:rFonts w:ascii="Times New Roman" w:hAnsi="Times New Roman" w:cs="Times New Roman"/>
        </w:rPr>
        <w:t xml:space="preserve">48% increase in insulin whereas this was </w:t>
      </w:r>
      <w:r w:rsidR="00D04E36" w:rsidRPr="00E62980">
        <w:rPr>
          <w:rFonts w:ascii="Times New Roman" w:hAnsi="Times New Roman" w:cs="Times New Roman"/>
        </w:rPr>
        <w:t xml:space="preserve">just </w:t>
      </w:r>
      <w:r w:rsidR="00FB7F5A" w:rsidRPr="00E62980">
        <w:rPr>
          <w:rFonts w:ascii="Times New Roman" w:hAnsi="Times New Roman" w:cs="Times New Roman"/>
        </w:rPr>
        <w:t xml:space="preserve">an 18% increase for eTRF males. </w:t>
      </w:r>
      <w:r w:rsidR="00D011B5" w:rsidRPr="00E62980">
        <w:rPr>
          <w:rFonts w:ascii="Times New Roman" w:hAnsi="Times New Roman" w:cs="Times New Roman"/>
        </w:rPr>
        <w:t>T</w:t>
      </w:r>
      <w:r w:rsidR="00FB7F5A" w:rsidRPr="00E62980">
        <w:rPr>
          <w:rFonts w:ascii="Times New Roman" w:hAnsi="Times New Roman" w:cs="Times New Roman"/>
        </w:rPr>
        <w:t>he</w:t>
      </w:r>
      <w:r w:rsidR="00A84EE6" w:rsidRPr="00E62980">
        <w:rPr>
          <w:rFonts w:ascii="Times New Roman" w:hAnsi="Times New Roman" w:cs="Times New Roman"/>
        </w:rPr>
        <w:t>re was no i</w:t>
      </w:r>
      <w:r w:rsidR="00FB7F5A" w:rsidRPr="00E62980">
        <w:rPr>
          <w:rFonts w:ascii="Times New Roman" w:hAnsi="Times New Roman" w:cs="Times New Roman"/>
        </w:rPr>
        <w:t>nteraction between sex and maternal restriction (p</w:t>
      </w:r>
      <w:r w:rsidR="00FB7F5A" w:rsidRPr="00E62980">
        <w:rPr>
          <w:rFonts w:ascii="Times New Roman" w:hAnsi="Times New Roman" w:cs="Times New Roman"/>
          <w:vertAlign w:val="subscript"/>
        </w:rPr>
        <w:t>sex:diet</w:t>
      </w:r>
      <w:r w:rsidR="00FB7F5A" w:rsidRPr="00E62980">
        <w:rPr>
          <w:rFonts w:ascii="Times New Roman" w:hAnsi="Times New Roman" w:cs="Times New Roman"/>
        </w:rPr>
        <w:t>=0.064)</w:t>
      </w:r>
      <w:r w:rsidR="00344222" w:rsidRPr="00E62980">
        <w:rPr>
          <w:rFonts w:ascii="Times New Roman" w:hAnsi="Times New Roman" w:cs="Times New Roman"/>
        </w:rPr>
        <w:t>. Females have 94% greater fold-change insulin secretion in response to glucose challenge than male offspring (p</w:t>
      </w:r>
      <w:r w:rsidR="00344222" w:rsidRPr="00E62980">
        <w:rPr>
          <w:rFonts w:ascii="Times New Roman" w:hAnsi="Times New Roman" w:cs="Times New Roman"/>
          <w:vertAlign w:val="subscript"/>
        </w:rPr>
        <w:t>sex</w:t>
      </w:r>
      <w:r w:rsidR="00344222" w:rsidRPr="00E62980">
        <w:rPr>
          <w:rFonts w:ascii="Times New Roman" w:hAnsi="Times New Roman" w:cs="Times New Roman"/>
        </w:rPr>
        <w:t xml:space="preserve">=0.0027) </w:t>
      </w:r>
      <w:r w:rsidR="00F06E4B" w:rsidRPr="00E62980">
        <w:rPr>
          <w:rFonts w:ascii="Times New Roman" w:hAnsi="Times New Roman" w:cs="Times New Roman"/>
        </w:rPr>
        <w:t xml:space="preserve">but </w:t>
      </w:r>
      <w:r w:rsidR="00344222" w:rsidRPr="00E62980">
        <w:rPr>
          <w:rFonts w:ascii="Times New Roman" w:hAnsi="Times New Roman" w:cs="Times New Roman"/>
        </w:rPr>
        <w:t xml:space="preserve">there </w:t>
      </w:r>
      <w:r w:rsidR="00A56228" w:rsidRPr="00E62980">
        <w:rPr>
          <w:rFonts w:ascii="Times New Roman" w:hAnsi="Times New Roman" w:cs="Times New Roman"/>
        </w:rPr>
        <w:t xml:space="preserve">was </w:t>
      </w:r>
      <w:r w:rsidR="00344222" w:rsidRPr="00E62980">
        <w:rPr>
          <w:rFonts w:ascii="Times New Roman" w:hAnsi="Times New Roman" w:cs="Times New Roman"/>
        </w:rPr>
        <w:t xml:space="preserve">no impact of maternal restriction </w:t>
      </w:r>
      <w:r w:rsidR="00A56228" w:rsidRPr="00E62980">
        <w:rPr>
          <w:rFonts w:ascii="Times New Roman" w:hAnsi="Times New Roman" w:cs="Times New Roman"/>
        </w:rPr>
        <w:t xml:space="preserve">on fold change secretion </w:t>
      </w:r>
      <w:r w:rsidR="00344222" w:rsidRPr="00E62980">
        <w:rPr>
          <w:rFonts w:ascii="Times New Roman" w:hAnsi="Times New Roman" w:cs="Times New Roman"/>
        </w:rPr>
        <w:t xml:space="preserve">(p=0.85, </w:t>
      </w:r>
      <w:r w:rsidR="00344222" w:rsidRPr="00E62980">
        <w:rPr>
          <w:rFonts w:ascii="Times New Roman" w:hAnsi="Times New Roman" w:cs="Times New Roman"/>
          <w:b/>
          <w:bCs/>
        </w:rPr>
        <w:t>Figure 3K</w:t>
      </w:r>
      <w:r w:rsidR="00344222" w:rsidRPr="00E62980">
        <w:rPr>
          <w:rFonts w:ascii="Times New Roman" w:hAnsi="Times New Roman" w:cs="Times New Roman"/>
        </w:rPr>
        <w:t xml:space="preserve">). </w:t>
      </w:r>
      <w:r w:rsidR="00A56228" w:rsidRPr="00E62980">
        <w:rPr>
          <w:rFonts w:ascii="Times New Roman" w:hAnsi="Times New Roman" w:cs="Times New Roman"/>
        </w:rPr>
        <w:t>Male and female offspring of eTRF dams had lower baseline insulin values compared to AL dams</w:t>
      </w:r>
      <w:r w:rsidR="006B58D5" w:rsidRPr="00E62980">
        <w:rPr>
          <w:rFonts w:ascii="Times New Roman" w:hAnsi="Times New Roman" w:cs="Times New Roman"/>
        </w:rPr>
        <w:t xml:space="preserve">, which we believe resulted in the similarity of fold change insulin secretion between maternal </w:t>
      </w:r>
      <w:r w:rsidR="006B58D5" w:rsidRPr="00E62980">
        <w:rPr>
          <w:rFonts w:ascii="Times New Roman" w:hAnsi="Times New Roman" w:cs="Times New Roman"/>
        </w:rPr>
        <w:lastRenderedPageBreak/>
        <w:t>restriction groups</w:t>
      </w:r>
      <w:r w:rsidR="00A56228" w:rsidRPr="00E62980">
        <w:rPr>
          <w:rFonts w:ascii="Times New Roman" w:hAnsi="Times New Roman" w:cs="Times New Roman"/>
        </w:rPr>
        <w:t xml:space="preserve">. </w:t>
      </w:r>
      <w:r w:rsidR="006B58D5" w:rsidRPr="00E62980">
        <w:rPr>
          <w:rFonts w:ascii="Times New Roman" w:hAnsi="Times New Roman" w:cs="Times New Roman"/>
        </w:rPr>
        <w:t>This study was not conclusive as it had a lower sample size and failed to reach statistical significance</w:t>
      </w:r>
      <w:r w:rsidR="00344222" w:rsidRPr="00E62980">
        <w:rPr>
          <w:rFonts w:ascii="Times New Roman" w:hAnsi="Times New Roman" w:cs="Times New Roman"/>
        </w:rPr>
        <w:t xml:space="preserve">, </w:t>
      </w:r>
      <w:r w:rsidR="006B58D5" w:rsidRPr="00E62980">
        <w:rPr>
          <w:rFonts w:ascii="Times New Roman" w:hAnsi="Times New Roman" w:cs="Times New Roman"/>
        </w:rPr>
        <w:t>but</w:t>
      </w:r>
      <w:r w:rsidR="006B1707" w:rsidRPr="00E62980">
        <w:rPr>
          <w:rFonts w:ascii="Times New Roman" w:hAnsi="Times New Roman" w:cs="Times New Roman"/>
        </w:rPr>
        <w:t xml:space="preserve"> could</w:t>
      </w:r>
      <w:r w:rsidR="006B58D5" w:rsidRPr="00E62980">
        <w:rPr>
          <w:rFonts w:ascii="Times New Roman" w:hAnsi="Times New Roman" w:cs="Times New Roman"/>
        </w:rPr>
        <w:t xml:space="preserve"> </w:t>
      </w:r>
      <w:r w:rsidR="006B1707" w:rsidRPr="00E62980">
        <w:rPr>
          <w:rFonts w:ascii="Times New Roman" w:hAnsi="Times New Roman" w:cs="Times New Roman"/>
        </w:rPr>
        <w:t>indicate that</w:t>
      </w:r>
      <w:r w:rsidR="00D011B5" w:rsidRPr="00E62980">
        <w:rPr>
          <w:rFonts w:ascii="Times New Roman" w:hAnsi="Times New Roman" w:cs="Times New Roman"/>
        </w:rPr>
        <w:t xml:space="preserve"> insulin secretion </w:t>
      </w:r>
      <w:r w:rsidR="009555E3" w:rsidRPr="00E62980">
        <w:rPr>
          <w:rFonts w:ascii="Times New Roman" w:hAnsi="Times New Roman" w:cs="Times New Roman"/>
        </w:rPr>
        <w:t>is</w:t>
      </w:r>
      <w:r w:rsidR="00032DE0">
        <w:rPr>
          <w:rFonts w:ascii="Times New Roman" w:hAnsi="Times New Roman" w:cs="Times New Roman"/>
        </w:rPr>
        <w:t xml:space="preserve"> </w:t>
      </w:r>
      <w:ins w:id="169" w:author="Mulcahy, Molly" w:date="2023-04-10T11:32:00Z">
        <w:r w:rsidR="002E134B">
          <w:rPr>
            <w:rFonts w:ascii="Times New Roman" w:hAnsi="Times New Roman" w:cs="Times New Roman"/>
          </w:rPr>
          <w:t>modestly</w:t>
        </w:r>
        <w:r w:rsidR="002E134B" w:rsidRPr="00E62980">
          <w:rPr>
            <w:rFonts w:ascii="Times New Roman" w:hAnsi="Times New Roman" w:cs="Times New Roman"/>
          </w:rPr>
          <w:t xml:space="preserve"> </w:t>
        </w:r>
      </w:ins>
      <w:r w:rsidR="009555E3" w:rsidRPr="00E62980">
        <w:rPr>
          <w:rFonts w:ascii="Times New Roman" w:hAnsi="Times New Roman" w:cs="Times New Roman"/>
        </w:rPr>
        <w:t xml:space="preserve">impaired in </w:t>
      </w:r>
      <w:ins w:id="170" w:author="Mulcahy, Molly" w:date="2023-04-10T11:32:00Z">
        <w:r w:rsidR="002E134B">
          <w:rPr>
            <w:rFonts w:ascii="Times New Roman" w:hAnsi="Times New Roman" w:cs="Times New Roman"/>
          </w:rPr>
          <w:t xml:space="preserve">male </w:t>
        </w:r>
      </w:ins>
      <w:r w:rsidR="009555E3" w:rsidRPr="00E62980">
        <w:rPr>
          <w:rFonts w:ascii="Times New Roman" w:hAnsi="Times New Roman" w:cs="Times New Roman"/>
        </w:rPr>
        <w:t xml:space="preserve">eTRF </w:t>
      </w:r>
      <w:r w:rsidR="00032DE0">
        <w:rPr>
          <w:rFonts w:ascii="Times New Roman" w:hAnsi="Times New Roman" w:cs="Times New Roman"/>
        </w:rPr>
        <w:t xml:space="preserve">offspring </w:t>
      </w:r>
      <w:r w:rsidR="001F07C5" w:rsidRPr="00E62980">
        <w:rPr>
          <w:rFonts w:ascii="Times New Roman" w:hAnsi="Times New Roman" w:cs="Times New Roman"/>
        </w:rPr>
        <w:t>after HF</w:t>
      </w:r>
      <w:r w:rsidR="003D0BD4" w:rsidRPr="00E62980">
        <w:rPr>
          <w:rFonts w:ascii="Times New Roman" w:hAnsi="Times New Roman" w:cs="Times New Roman"/>
        </w:rPr>
        <w:t>HS</w:t>
      </w:r>
      <w:r w:rsidR="001F07C5" w:rsidRPr="00E62980">
        <w:rPr>
          <w:rFonts w:ascii="Times New Roman" w:hAnsi="Times New Roman" w:cs="Times New Roman"/>
        </w:rPr>
        <w:t xml:space="preserve"> challenge in males</w:t>
      </w:r>
      <w:r w:rsidR="001F07C5" w:rsidRPr="00E62980">
        <w:rPr>
          <w:rFonts w:ascii="Times New Roman" w:hAnsi="Times New Roman" w:cs="Times New Roman"/>
          <w:i/>
          <w:iCs/>
        </w:rPr>
        <w:t>.</w:t>
      </w:r>
      <w:r w:rsidR="001F07C5" w:rsidRPr="00E62980">
        <w:rPr>
          <w:rFonts w:ascii="Times New Roman" w:hAnsi="Times New Roman" w:cs="Times New Roman"/>
        </w:rPr>
        <w:t xml:space="preserve"> </w:t>
      </w:r>
    </w:p>
    <w:p w14:paraId="03FFF030" w14:textId="77777777" w:rsidR="00FB7F5A" w:rsidRPr="00E62980" w:rsidRDefault="00FB7F5A" w:rsidP="00D01B0E">
      <w:pPr>
        <w:spacing w:line="480" w:lineRule="auto"/>
        <w:ind w:firstLine="720"/>
        <w:rPr>
          <w:rFonts w:ascii="Times New Roman" w:hAnsi="Times New Roman" w:cs="Times New Roman"/>
        </w:rPr>
      </w:pPr>
    </w:p>
    <w:p w14:paraId="0235414A" w14:textId="6AF99617" w:rsidR="009B4769" w:rsidRPr="00E62980" w:rsidRDefault="00616AD3" w:rsidP="0006138D">
      <w:pPr>
        <w:pStyle w:val="Heading1"/>
      </w:pPr>
      <w:r w:rsidRPr="00E62980">
        <w:t>Discussion</w:t>
      </w:r>
    </w:p>
    <w:p w14:paraId="038DF86D" w14:textId="59D1CDC5" w:rsidR="002E3F66" w:rsidRDefault="00C72A22" w:rsidP="008915FC">
      <w:pPr>
        <w:spacing w:line="480" w:lineRule="auto"/>
        <w:ind w:firstLine="720"/>
        <w:rPr>
          <w:ins w:id="171" w:author="Molly C. MULCAHY" w:date="2023-04-25T15:39:00Z"/>
          <w:rFonts w:ascii="Times New Roman" w:hAnsi="Times New Roman" w:cs="Times New Roman"/>
        </w:rPr>
      </w:pPr>
      <w:r w:rsidRPr="00E62980">
        <w:rPr>
          <w:rFonts w:ascii="Times New Roman" w:hAnsi="Times New Roman" w:cs="Times New Roman"/>
        </w:rPr>
        <w:t xml:space="preserve">This study is the </w:t>
      </w:r>
      <w:r w:rsidR="008A2448" w:rsidRPr="00E62980">
        <w:rPr>
          <w:rFonts w:ascii="Times New Roman" w:hAnsi="Times New Roman" w:cs="Times New Roman"/>
        </w:rPr>
        <w:t>second</w:t>
      </w:r>
      <w:r w:rsidRPr="00E62980">
        <w:rPr>
          <w:rFonts w:ascii="Times New Roman" w:hAnsi="Times New Roman" w:cs="Times New Roman"/>
        </w:rPr>
        <w:t xml:space="preserve"> to </w:t>
      </w:r>
      <w:r w:rsidR="00151682" w:rsidRPr="00E62980">
        <w:rPr>
          <w:rFonts w:ascii="Times New Roman" w:hAnsi="Times New Roman" w:cs="Times New Roman"/>
        </w:rPr>
        <w:t>describe</w:t>
      </w:r>
      <w:r w:rsidRPr="00E62980">
        <w:rPr>
          <w:rFonts w:ascii="Times New Roman" w:hAnsi="Times New Roman" w:cs="Times New Roman"/>
        </w:rPr>
        <w:t xml:space="preserve"> the long-term effects of gestational eTRF on offspring </w:t>
      </w:r>
      <w:r w:rsidR="00D254F7" w:rsidRPr="00E62980">
        <w:rPr>
          <w:rFonts w:ascii="Times New Roman" w:hAnsi="Times New Roman" w:cs="Times New Roman"/>
        </w:rPr>
        <w:t xml:space="preserve">health </w:t>
      </w:r>
      <w:r w:rsidR="008A2448" w:rsidRPr="00E62980">
        <w:rPr>
          <w:rFonts w:ascii="Times New Roman" w:hAnsi="Times New Roman" w:cs="Times New Roman"/>
        </w:rPr>
        <w:t>and the first to describe</w:t>
      </w:r>
      <w:r w:rsidR="00AF354C" w:rsidRPr="00E62980">
        <w:rPr>
          <w:rFonts w:ascii="Times New Roman" w:hAnsi="Times New Roman" w:cs="Times New Roman"/>
        </w:rPr>
        <w:t xml:space="preserve"> </w:t>
      </w:r>
      <w:r w:rsidR="00761E49" w:rsidRPr="00E62980">
        <w:rPr>
          <w:rFonts w:ascii="Times New Roman" w:hAnsi="Times New Roman" w:cs="Times New Roman"/>
        </w:rPr>
        <w:t>the</w:t>
      </w:r>
      <w:r w:rsidR="00D254F7" w:rsidRPr="00E62980">
        <w:rPr>
          <w:rFonts w:ascii="Times New Roman" w:hAnsi="Times New Roman" w:cs="Times New Roman"/>
        </w:rPr>
        <w:t>ir</w:t>
      </w:r>
      <w:r w:rsidR="00761E49" w:rsidRPr="00E62980">
        <w:rPr>
          <w:rFonts w:ascii="Times New Roman" w:hAnsi="Times New Roman" w:cs="Times New Roman"/>
        </w:rPr>
        <w:t xml:space="preserve"> </w:t>
      </w:r>
      <w:r w:rsidRPr="00E62980">
        <w:rPr>
          <w:rFonts w:ascii="Times New Roman" w:hAnsi="Times New Roman" w:cs="Times New Roman"/>
        </w:rPr>
        <w:t xml:space="preserve">response to </w:t>
      </w:r>
      <w:r w:rsidR="00882D53" w:rsidRPr="00E62980">
        <w:rPr>
          <w:rFonts w:ascii="Times New Roman" w:hAnsi="Times New Roman" w:cs="Times New Roman"/>
        </w:rPr>
        <w:t>a high fat, high sucrose diet</w:t>
      </w:r>
      <w:r w:rsidRPr="00E62980">
        <w:rPr>
          <w:rFonts w:ascii="Times New Roman" w:hAnsi="Times New Roman" w:cs="Times New Roman"/>
        </w:rPr>
        <w:t xml:space="preserve"> challenge. </w:t>
      </w:r>
      <w:r w:rsidR="00346787" w:rsidRPr="00E62980">
        <w:rPr>
          <w:rFonts w:ascii="Times New Roman" w:hAnsi="Times New Roman" w:cs="Times New Roman"/>
        </w:rPr>
        <w:t xml:space="preserve">We find minimal </w:t>
      </w:r>
      <w:r w:rsidR="00B25300">
        <w:rPr>
          <w:rFonts w:ascii="Times New Roman" w:hAnsi="Times New Roman" w:cs="Times New Roman"/>
        </w:rPr>
        <w:t>effect of</w:t>
      </w:r>
      <w:r w:rsidR="00346787" w:rsidRPr="00E62980">
        <w:rPr>
          <w:rFonts w:ascii="Times New Roman" w:hAnsi="Times New Roman" w:cs="Times New Roman"/>
        </w:rPr>
        <w:t xml:space="preserve"> eTRF during gestation while male and female offspring are consuming a chow diet</w:t>
      </w:r>
      <w:r w:rsidR="00850792" w:rsidRPr="00E62980">
        <w:rPr>
          <w:rFonts w:ascii="Times New Roman" w:hAnsi="Times New Roman" w:cs="Times New Roman"/>
        </w:rPr>
        <w:t xml:space="preserve"> through early adulthood</w:t>
      </w:r>
      <w:r w:rsidR="00346787" w:rsidRPr="00E62980">
        <w:rPr>
          <w:rFonts w:ascii="Times New Roman" w:hAnsi="Times New Roman" w:cs="Times New Roman"/>
        </w:rPr>
        <w:t>. However, after prolonged HFHS diet feeding</w:t>
      </w:r>
      <w:r w:rsidR="00B25300">
        <w:rPr>
          <w:rFonts w:ascii="Times New Roman" w:hAnsi="Times New Roman" w:cs="Times New Roman"/>
        </w:rPr>
        <w:t xml:space="preserve"> and advanced age</w:t>
      </w:r>
      <w:r w:rsidR="00032DE0">
        <w:rPr>
          <w:rFonts w:ascii="Times New Roman" w:hAnsi="Times New Roman" w:cs="Times New Roman"/>
        </w:rPr>
        <w:t xml:space="preserve">, </w:t>
      </w:r>
      <w:r w:rsidR="00B42E04" w:rsidRPr="00E62980">
        <w:rPr>
          <w:rFonts w:ascii="Times New Roman" w:hAnsi="Times New Roman" w:cs="Times New Roman"/>
        </w:rPr>
        <w:t>glucose</w:t>
      </w:r>
      <w:ins w:id="172" w:author="Molly C. MULCAHY" w:date="2023-05-01T16:24:00Z">
        <w:r w:rsidR="00E9347A">
          <w:rPr>
            <w:rFonts w:ascii="Times New Roman" w:hAnsi="Times New Roman" w:cs="Times New Roman"/>
          </w:rPr>
          <w:t xml:space="preserve"> in</w:t>
        </w:r>
      </w:ins>
      <w:r w:rsidR="00B42E04" w:rsidRPr="00E62980">
        <w:rPr>
          <w:rFonts w:ascii="Times New Roman" w:hAnsi="Times New Roman" w:cs="Times New Roman"/>
        </w:rPr>
        <w:t>tolerance</w:t>
      </w:r>
      <w:r w:rsidRPr="00E62980">
        <w:rPr>
          <w:rFonts w:ascii="Times New Roman" w:hAnsi="Times New Roman" w:cs="Times New Roman"/>
        </w:rPr>
        <w:t xml:space="preserve"> </w:t>
      </w:r>
      <w:ins w:id="173" w:author="Mulcahy, Molly" w:date="2023-04-10T11:37:00Z">
        <w:r w:rsidR="006812BD">
          <w:rPr>
            <w:rFonts w:ascii="Times New Roman" w:hAnsi="Times New Roman" w:cs="Times New Roman"/>
          </w:rPr>
          <w:t xml:space="preserve">develops </w:t>
        </w:r>
      </w:ins>
      <w:r w:rsidRPr="00E62980">
        <w:rPr>
          <w:rFonts w:ascii="Times New Roman" w:hAnsi="Times New Roman" w:cs="Times New Roman"/>
        </w:rPr>
        <w:t xml:space="preserve">in </w:t>
      </w:r>
      <w:r w:rsidR="00F13664" w:rsidRPr="00E62980">
        <w:rPr>
          <w:rFonts w:ascii="Times New Roman" w:hAnsi="Times New Roman" w:cs="Times New Roman"/>
        </w:rPr>
        <w:t>adult male</w:t>
      </w:r>
      <w:r w:rsidR="00133D7D" w:rsidRPr="00E62980">
        <w:rPr>
          <w:rFonts w:ascii="Times New Roman" w:hAnsi="Times New Roman" w:cs="Times New Roman"/>
        </w:rPr>
        <w:t xml:space="preserve"> progeny</w:t>
      </w:r>
      <w:r w:rsidRPr="00E62980">
        <w:rPr>
          <w:rFonts w:ascii="Times New Roman" w:hAnsi="Times New Roman" w:cs="Times New Roman"/>
        </w:rPr>
        <w:t>.</w:t>
      </w:r>
      <w:r w:rsidR="00B42E04" w:rsidRPr="00E62980">
        <w:rPr>
          <w:rFonts w:ascii="Times New Roman" w:hAnsi="Times New Roman" w:cs="Times New Roman"/>
        </w:rPr>
        <w:t xml:space="preserve"> </w:t>
      </w:r>
      <w:r w:rsidR="008915FC" w:rsidRPr="00E62980">
        <w:rPr>
          <w:rFonts w:ascii="Times New Roman" w:hAnsi="Times New Roman" w:cs="Times New Roman"/>
        </w:rPr>
        <w:t xml:space="preserve">Taken together, results from insulin and glucose tolerance testing, and exploratory GSIS after HFHS feeding </w:t>
      </w:r>
      <w:ins w:id="174" w:author="Mulcahy, Molly" w:date="2023-04-10T11:40:00Z">
        <w:r w:rsidR="006812BD">
          <w:rPr>
            <w:rFonts w:ascii="Times New Roman" w:hAnsi="Times New Roman" w:cs="Times New Roman"/>
          </w:rPr>
          <w:t>suggest modest reduction</w:t>
        </w:r>
      </w:ins>
      <w:r w:rsidR="00032DE0">
        <w:rPr>
          <w:rFonts w:ascii="Times New Roman" w:hAnsi="Times New Roman" w:cs="Times New Roman"/>
        </w:rPr>
        <w:t xml:space="preserve"> </w:t>
      </w:r>
      <w:r w:rsidR="008915FC" w:rsidRPr="00E62980">
        <w:rPr>
          <w:rFonts w:ascii="Times New Roman" w:hAnsi="Times New Roman" w:cs="Times New Roman"/>
        </w:rPr>
        <w:t>in insulin secretion between eTRF</w:t>
      </w:r>
      <w:ins w:id="175" w:author="Mulcahy, Molly" w:date="2023-04-10T11:39:00Z">
        <w:r w:rsidR="006812BD">
          <w:rPr>
            <w:rFonts w:ascii="Times New Roman" w:hAnsi="Times New Roman" w:cs="Times New Roman"/>
          </w:rPr>
          <w:t xml:space="preserve"> and AL</w:t>
        </w:r>
      </w:ins>
      <w:r w:rsidR="008915FC" w:rsidRPr="00E62980">
        <w:rPr>
          <w:rFonts w:ascii="Times New Roman" w:hAnsi="Times New Roman" w:cs="Times New Roman"/>
        </w:rPr>
        <w:t xml:space="preserve"> males</w:t>
      </w:r>
      <w:r w:rsidR="00032DE0">
        <w:rPr>
          <w:rFonts w:ascii="Times New Roman" w:hAnsi="Times New Roman" w:cs="Times New Roman"/>
        </w:rPr>
        <w:t xml:space="preserve">. </w:t>
      </w:r>
      <w:ins w:id="176" w:author="Mulcahy, Molly" w:date="2023-04-10T11:40:00Z">
        <w:r w:rsidR="006812BD">
          <w:rPr>
            <w:rFonts w:ascii="Times New Roman" w:hAnsi="Times New Roman" w:cs="Times New Roman"/>
          </w:rPr>
          <w:t>Although</w:t>
        </w:r>
      </w:ins>
      <w:r w:rsidR="008915FC" w:rsidRPr="00E62980">
        <w:rPr>
          <w:rFonts w:ascii="Times New Roman" w:hAnsi="Times New Roman" w:cs="Times New Roman"/>
        </w:rPr>
        <w:t xml:space="preserve">, the latter was </w:t>
      </w:r>
      <w:ins w:id="177" w:author="Mulcahy, Molly" w:date="2023-04-10T11:40:00Z">
        <w:r w:rsidR="006812BD">
          <w:rPr>
            <w:rFonts w:ascii="Times New Roman" w:hAnsi="Times New Roman" w:cs="Times New Roman"/>
          </w:rPr>
          <w:t>exploratory</w:t>
        </w:r>
        <w:r w:rsidR="006812BD" w:rsidRPr="00E62980">
          <w:rPr>
            <w:rFonts w:ascii="Times New Roman" w:hAnsi="Times New Roman" w:cs="Times New Roman"/>
          </w:rPr>
          <w:t xml:space="preserve"> </w:t>
        </w:r>
      </w:ins>
      <w:r w:rsidR="008915FC" w:rsidRPr="00E62980">
        <w:rPr>
          <w:rFonts w:ascii="Times New Roman" w:hAnsi="Times New Roman" w:cs="Times New Roman"/>
        </w:rPr>
        <w:t xml:space="preserve">and did not reach statistical significance. </w:t>
      </w:r>
      <w:r w:rsidR="00887055" w:rsidRPr="00E62980">
        <w:rPr>
          <w:rFonts w:ascii="Times New Roman" w:hAnsi="Times New Roman" w:cs="Times New Roman"/>
        </w:rPr>
        <w:t>The other</w:t>
      </w:r>
      <w:r w:rsidR="00DD5B10" w:rsidRPr="00E62980">
        <w:rPr>
          <w:rFonts w:ascii="Times New Roman" w:hAnsi="Times New Roman" w:cs="Times New Roman"/>
        </w:rPr>
        <w:t xml:space="preserve"> study of gestational </w:t>
      </w:r>
      <w:r w:rsidR="00887055" w:rsidRPr="00E62980">
        <w:rPr>
          <w:rFonts w:ascii="Times New Roman" w:hAnsi="Times New Roman" w:cs="Times New Roman"/>
        </w:rPr>
        <w:t>(</w:t>
      </w:r>
      <w:r w:rsidR="00E263B5" w:rsidRPr="00E62980">
        <w:rPr>
          <w:rFonts w:ascii="Times New Roman" w:hAnsi="Times New Roman" w:cs="Times New Roman"/>
        </w:rPr>
        <w:t>12-hour</w:t>
      </w:r>
      <w:r w:rsidR="00887055" w:rsidRPr="00E62980">
        <w:rPr>
          <w:rFonts w:ascii="Times New Roman" w:hAnsi="Times New Roman" w:cs="Times New Roman"/>
        </w:rPr>
        <w:t>)</w:t>
      </w:r>
      <w:r w:rsidR="00E263B5" w:rsidRPr="00E62980">
        <w:rPr>
          <w:rFonts w:ascii="Times New Roman" w:hAnsi="Times New Roman" w:cs="Times New Roman"/>
        </w:rPr>
        <w:t xml:space="preserve"> </w:t>
      </w:r>
      <w:r w:rsidR="00DD5B10" w:rsidRPr="00E62980">
        <w:rPr>
          <w:rFonts w:ascii="Times New Roman" w:hAnsi="Times New Roman" w:cs="Times New Roman"/>
        </w:rPr>
        <w:t>TRF</w:t>
      </w:r>
      <w:r w:rsidR="007B735D" w:rsidRPr="00E62980">
        <w:rPr>
          <w:rFonts w:ascii="Times New Roman" w:hAnsi="Times New Roman" w:cs="Times New Roman"/>
        </w:rPr>
        <w:t xml:space="preserve"> of chow diet</w:t>
      </w:r>
      <w:r w:rsidR="00DD5B10" w:rsidRPr="00E62980">
        <w:rPr>
          <w:rFonts w:ascii="Times New Roman" w:hAnsi="Times New Roman" w:cs="Times New Roman"/>
        </w:rPr>
        <w:t xml:space="preserve"> in rats </w:t>
      </w:r>
      <w:r w:rsidR="007B735D" w:rsidRPr="00E62980">
        <w:rPr>
          <w:rFonts w:ascii="Times New Roman" w:hAnsi="Times New Roman" w:cs="Times New Roman"/>
        </w:rPr>
        <w:t>also found evidence of glucose intolerance and insulin sensitivity in the offspring</w:t>
      </w:r>
      <w:r w:rsidR="00981834" w:rsidRPr="00E62980">
        <w:rPr>
          <w:rFonts w:ascii="Times New Roman" w:hAnsi="Times New Roman" w:cs="Times New Roman"/>
        </w:rPr>
        <w:t xml:space="preserve"> of TRF dams</w:t>
      </w:r>
      <w:r w:rsidR="00850792" w:rsidRPr="00E62980">
        <w:rPr>
          <w:rFonts w:ascii="Times New Roman" w:hAnsi="Times New Roman" w:cs="Times New Roman"/>
        </w:rPr>
        <w:t xml:space="preserve"> </w:t>
      </w:r>
      <w:r w:rsidR="002C0001"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{"citationID":"a1t3rrug695","properties":{"formattedCitation":"(20)","plainCitation":"(20)","noteIndex":0},"citationItems":[{"id":485,"uris":["http://zotero.org/users/5073745/items/H2SF844K"],"itemData":{"id":485,"type":"article-journal","abstract":"Maternal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2C0001" w:rsidRPr="00E62980">
        <w:rPr>
          <w:rFonts w:ascii="Times New Roman" w:hAnsi="Times New Roman" w:cs="Times New Roman"/>
        </w:rPr>
        <w:fldChar w:fldCharType="separate"/>
      </w:r>
      <w:r w:rsidR="000E1D7F" w:rsidRPr="000E1D7F">
        <w:rPr>
          <w:rFonts w:ascii="Times New Roman" w:hAnsi="Times New Roman" w:cs="Times New Roman"/>
        </w:rPr>
        <w:t>(20)</w:t>
      </w:r>
      <w:r w:rsidR="002C0001" w:rsidRPr="00E62980">
        <w:rPr>
          <w:rFonts w:ascii="Times New Roman" w:hAnsi="Times New Roman" w:cs="Times New Roman"/>
        </w:rPr>
        <w:fldChar w:fldCharType="end"/>
      </w:r>
      <w:r w:rsidR="007B735D" w:rsidRPr="00E62980">
        <w:rPr>
          <w:rFonts w:ascii="Times New Roman" w:hAnsi="Times New Roman" w:cs="Times New Roman"/>
        </w:rPr>
        <w:t>. However,</w:t>
      </w:r>
      <w:r w:rsidR="00E263B5" w:rsidRPr="00E62980">
        <w:rPr>
          <w:rFonts w:ascii="Times New Roman" w:hAnsi="Times New Roman" w:cs="Times New Roman"/>
        </w:rPr>
        <w:t xml:space="preserve"> </w:t>
      </w:r>
      <w:ins w:id="178" w:author="Molly C. MULCAHY" w:date="2023-05-01T16:25:00Z">
        <w:r w:rsidR="00E9347A">
          <w:rPr>
            <w:rFonts w:ascii="Times New Roman" w:hAnsi="Times New Roman" w:cs="Times New Roman"/>
          </w:rPr>
          <w:t>two studies were not completely consistent</w:t>
        </w:r>
      </w:ins>
      <w:r w:rsidR="00E263B5" w:rsidRPr="00E62980">
        <w:rPr>
          <w:rFonts w:ascii="Times New Roman" w:hAnsi="Times New Roman" w:cs="Times New Roman"/>
        </w:rPr>
        <w:t xml:space="preserve">. </w:t>
      </w:r>
      <w:r w:rsidR="00981834" w:rsidRPr="00E62980">
        <w:rPr>
          <w:rFonts w:ascii="Times New Roman" w:hAnsi="Times New Roman" w:cs="Times New Roman"/>
        </w:rPr>
        <w:t>Most notably</w:t>
      </w:r>
      <w:r w:rsidR="00E263B5" w:rsidRPr="00E62980">
        <w:rPr>
          <w:rFonts w:ascii="Times New Roman" w:hAnsi="Times New Roman" w:cs="Times New Roman"/>
        </w:rPr>
        <w:t xml:space="preserve">, they found impaired </w:t>
      </w:r>
      <w:ins w:id="179" w:author="Molly C. MULCAHY" w:date="2023-04-25T15:47:00Z">
        <w:r w:rsidR="003370C7">
          <w:rPr>
            <w:rFonts w:ascii="Times New Roman" w:hAnsi="Times New Roman" w:cs="Times New Roman"/>
          </w:rPr>
          <w:t>GSIS</w:t>
        </w:r>
      </w:ins>
      <w:r w:rsidR="00E263B5" w:rsidRPr="00E62980">
        <w:rPr>
          <w:rFonts w:ascii="Times New Roman" w:hAnsi="Times New Roman" w:cs="Times New Roman"/>
        </w:rPr>
        <w:t xml:space="preserve"> in both male and female </w:t>
      </w:r>
      <w:ins w:id="180" w:author="Molly C. MULCAHY" w:date="2023-04-25T15:47:00Z">
        <w:r w:rsidR="003370C7">
          <w:rPr>
            <w:rFonts w:ascii="Times New Roman" w:hAnsi="Times New Roman" w:cs="Times New Roman"/>
          </w:rPr>
          <w:t>without exposure to HFHS</w:t>
        </w:r>
      </w:ins>
      <w:r w:rsidR="00E263B5" w:rsidRPr="00E62980">
        <w:rPr>
          <w:rFonts w:ascii="Times New Roman" w:hAnsi="Times New Roman" w:cs="Times New Roman"/>
        </w:rPr>
        <w:t xml:space="preserve">. </w:t>
      </w:r>
      <w:r w:rsidR="001245B2" w:rsidRPr="00E62980">
        <w:rPr>
          <w:rFonts w:ascii="Times New Roman" w:hAnsi="Times New Roman" w:cs="Times New Roman"/>
        </w:rPr>
        <w:t xml:space="preserve">The modest reduction of insulin at baseline during GSIS in eTRF offspring may contribute to the modest insulin sensitivity seen after HFHS feeding in the current study, and </w:t>
      </w:r>
      <w:ins w:id="181" w:author="Molly C. MULCAHY" w:date="2023-04-25T15:48:00Z">
        <w:r w:rsidR="003370C7">
          <w:rPr>
            <w:rFonts w:ascii="Times New Roman" w:hAnsi="Times New Roman" w:cs="Times New Roman"/>
          </w:rPr>
          <w:t xml:space="preserve">this is </w:t>
        </w:r>
      </w:ins>
      <w:r w:rsidR="008A78FC">
        <w:rPr>
          <w:rFonts w:ascii="Times New Roman" w:hAnsi="Times New Roman" w:cs="Times New Roman"/>
        </w:rPr>
        <w:t>consistent with others noting</w:t>
      </w:r>
      <w:ins w:id="182" w:author="Molly C. MULCAHY" w:date="2023-04-25T15:48:00Z">
        <w:r w:rsidR="003370C7">
          <w:rPr>
            <w:rFonts w:ascii="Times New Roman" w:hAnsi="Times New Roman" w:cs="Times New Roman"/>
          </w:rPr>
          <w:t xml:space="preserve"> modest improvements in </w:t>
        </w:r>
      </w:ins>
      <w:r w:rsidR="001245B2" w:rsidRPr="00E62980">
        <w:rPr>
          <w:rFonts w:ascii="Times New Roman" w:hAnsi="Times New Roman" w:cs="Times New Roman"/>
        </w:rPr>
        <w:t xml:space="preserve">insulin </w:t>
      </w:r>
      <w:ins w:id="183" w:author="Molly C. MULCAHY" w:date="2023-05-01T16:26:00Z">
        <w:r w:rsidR="00180086">
          <w:rPr>
            <w:rFonts w:ascii="Times New Roman" w:hAnsi="Times New Roman" w:cs="Times New Roman"/>
          </w:rPr>
          <w:t>sensitivity</w:t>
        </w:r>
      </w:ins>
      <w:r w:rsidR="008A78FC">
        <w:rPr>
          <w:rFonts w:ascii="Times New Roman" w:hAnsi="Times New Roman" w:cs="Times New Roman"/>
        </w:rPr>
        <w:t xml:space="preserve"> </w:t>
      </w:r>
      <w:ins w:id="184" w:author="Molly C. MULCAHY" w:date="2023-04-25T15:48:00Z">
        <w:r w:rsidR="003370C7">
          <w:rPr>
            <w:rFonts w:ascii="Times New Roman" w:hAnsi="Times New Roman" w:cs="Times New Roman"/>
          </w:rPr>
          <w:t>in</w:t>
        </w:r>
      </w:ins>
      <w:r w:rsidR="008A78FC">
        <w:rPr>
          <w:rFonts w:ascii="Times New Roman" w:hAnsi="Times New Roman" w:cs="Times New Roman"/>
        </w:rPr>
        <w:t xml:space="preserve"> females </w:t>
      </w:r>
      <w:r w:rsidR="001245B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{"citationID":"a2qdgfnumtd","properties":{"formattedCitation":"(20)","plainCitation":"(20)","noteIndex":0},"citationItems":[{"id":485,"uris":["http://zotero.org/users/5073745/items/H2SF844K"],"itemData":{"id":485,"type":"article-journal","abstract":"Maternal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1245B2" w:rsidRPr="00E62980">
        <w:rPr>
          <w:rFonts w:ascii="Times New Roman" w:hAnsi="Times New Roman" w:cs="Times New Roman"/>
        </w:rPr>
        <w:fldChar w:fldCharType="separate"/>
      </w:r>
      <w:r w:rsidR="000E1D7F" w:rsidRPr="000E1D7F">
        <w:rPr>
          <w:rFonts w:ascii="Times New Roman" w:hAnsi="Times New Roman" w:cs="Times New Roman"/>
        </w:rPr>
        <w:t>(20)</w:t>
      </w:r>
      <w:r w:rsidR="001245B2" w:rsidRPr="00E62980">
        <w:rPr>
          <w:rFonts w:ascii="Times New Roman" w:hAnsi="Times New Roman" w:cs="Times New Roman"/>
        </w:rPr>
        <w:fldChar w:fldCharType="end"/>
      </w:r>
      <w:r w:rsidR="001245B2" w:rsidRPr="00E62980">
        <w:rPr>
          <w:rFonts w:ascii="Times New Roman" w:hAnsi="Times New Roman" w:cs="Times New Roman"/>
        </w:rPr>
        <w:t xml:space="preserve">. </w:t>
      </w:r>
      <w:r w:rsidR="008F1EFA" w:rsidRPr="00E62980">
        <w:rPr>
          <w:rFonts w:ascii="Times New Roman" w:hAnsi="Times New Roman" w:cs="Times New Roman"/>
        </w:rPr>
        <w:t xml:space="preserve">There </w:t>
      </w:r>
      <w:r w:rsidR="00D95B5D" w:rsidRPr="00E62980">
        <w:rPr>
          <w:rFonts w:ascii="Times New Roman" w:hAnsi="Times New Roman" w:cs="Times New Roman"/>
        </w:rPr>
        <w:t xml:space="preserve">were </w:t>
      </w:r>
      <w:r w:rsidR="00231143" w:rsidRPr="00E62980">
        <w:rPr>
          <w:rFonts w:ascii="Times New Roman" w:hAnsi="Times New Roman" w:cs="Times New Roman"/>
        </w:rPr>
        <w:t>reductions in insulin secretion in response to high glucose in male and female dark-cycle fed</w:t>
      </w:r>
      <w:r w:rsidR="00CA77EB" w:rsidRPr="00E62980">
        <w:rPr>
          <w:rFonts w:ascii="Times New Roman" w:hAnsi="Times New Roman" w:cs="Times New Roman"/>
        </w:rPr>
        <w:t xml:space="preserve"> islet</w:t>
      </w:r>
      <w:r w:rsidR="00231143" w:rsidRPr="00E62980">
        <w:rPr>
          <w:rFonts w:ascii="Times New Roman" w:hAnsi="Times New Roman" w:cs="Times New Roman"/>
        </w:rPr>
        <w:t>s</w:t>
      </w:r>
      <w:r w:rsidR="00CA77EB" w:rsidRPr="00E62980">
        <w:rPr>
          <w:rFonts w:ascii="Times New Roman" w:hAnsi="Times New Roman" w:cs="Times New Roman"/>
        </w:rPr>
        <w:t xml:space="preserve"> </w:t>
      </w:r>
      <w:r w:rsidR="002A62FA" w:rsidRPr="00E62980">
        <w:rPr>
          <w:rFonts w:ascii="Times New Roman" w:hAnsi="Times New Roman" w:cs="Times New Roman"/>
        </w:rPr>
        <w:t>after gestational TRF</w:t>
      </w:r>
      <w:r w:rsidR="00A27D1B" w:rsidRPr="00E62980">
        <w:rPr>
          <w:rFonts w:ascii="Times New Roman" w:hAnsi="Times New Roman" w:cs="Times New Roman"/>
        </w:rPr>
        <w:t>, suggesting this</w:t>
      </w:r>
      <w:r w:rsidR="002A62FA" w:rsidRPr="00E62980">
        <w:rPr>
          <w:rFonts w:ascii="Times New Roman" w:hAnsi="Times New Roman" w:cs="Times New Roman"/>
        </w:rPr>
        <w:t xml:space="preserve"> </w:t>
      </w:r>
      <w:r w:rsidR="00CA77EB" w:rsidRPr="00E62980">
        <w:rPr>
          <w:rFonts w:ascii="Times New Roman" w:hAnsi="Times New Roman" w:cs="Times New Roman"/>
        </w:rPr>
        <w:t xml:space="preserve">may be a </w:t>
      </w:r>
      <w:r w:rsidR="00E263B5" w:rsidRPr="00E62980">
        <w:rPr>
          <w:rFonts w:ascii="Times New Roman" w:hAnsi="Times New Roman" w:cs="Times New Roman"/>
        </w:rPr>
        <w:t>contributing</w:t>
      </w:r>
      <w:r w:rsidR="00CA77EB" w:rsidRPr="00E62980">
        <w:rPr>
          <w:rFonts w:ascii="Times New Roman" w:hAnsi="Times New Roman" w:cs="Times New Roman"/>
        </w:rPr>
        <w:t xml:space="preserve"> mechanism for metabolic disruption </w:t>
      </w:r>
      <w:r w:rsidR="002E3F66" w:rsidRPr="00E62980">
        <w:rPr>
          <w:rFonts w:ascii="Times New Roman" w:hAnsi="Times New Roman" w:cs="Times New Roman"/>
        </w:rPr>
        <w:t>in our model of</w:t>
      </w:r>
      <w:r w:rsidR="00CA77EB" w:rsidRPr="00E62980">
        <w:rPr>
          <w:rFonts w:ascii="Times New Roman" w:hAnsi="Times New Roman" w:cs="Times New Roman"/>
        </w:rPr>
        <w:t xml:space="preserve"> gestational TRF</w:t>
      </w:r>
      <w:r w:rsidR="007B735D" w:rsidRPr="00E62980">
        <w:rPr>
          <w:rFonts w:ascii="Times New Roman" w:hAnsi="Times New Roman" w:cs="Times New Roman"/>
        </w:rPr>
        <w:t xml:space="preserve">. </w:t>
      </w:r>
    </w:p>
    <w:p w14:paraId="4BBBE217" w14:textId="164AB3E5" w:rsidR="00312EFD" w:rsidRPr="00E62980" w:rsidRDefault="00312EFD" w:rsidP="008915FC">
      <w:pPr>
        <w:spacing w:line="480" w:lineRule="auto"/>
        <w:ind w:firstLine="720"/>
        <w:rPr>
          <w:rFonts w:ascii="Times New Roman" w:hAnsi="Times New Roman" w:cs="Times New Roman"/>
        </w:rPr>
      </w:pPr>
      <w:ins w:id="185" w:author="Molly C. MULCAHY" w:date="2023-04-25T15:39:00Z">
        <w:r>
          <w:rPr>
            <w:rFonts w:ascii="Times New Roman" w:hAnsi="Times New Roman" w:cs="Times New Roman"/>
          </w:rPr>
          <w:lastRenderedPageBreak/>
          <w:t xml:space="preserve">Other studies </w:t>
        </w:r>
      </w:ins>
      <w:ins w:id="186" w:author="Molly C. MULCAHY" w:date="2023-04-25T15:40:00Z">
        <w:r>
          <w:rPr>
            <w:rFonts w:ascii="Times New Roman" w:hAnsi="Times New Roman" w:cs="Times New Roman"/>
          </w:rPr>
          <w:t xml:space="preserve">that </w:t>
        </w:r>
      </w:ins>
      <w:ins w:id="187" w:author="Molly C. MULCAHY" w:date="2023-04-25T15:41:00Z">
        <w:r>
          <w:rPr>
            <w:rFonts w:ascii="Times New Roman" w:hAnsi="Times New Roman" w:cs="Times New Roman"/>
          </w:rPr>
          <w:t xml:space="preserve">focus on lighting manipulations during gestation highlight similar effects among adult offspring. Perinatal exposure to </w:t>
        </w:r>
      </w:ins>
      <w:ins w:id="188" w:author="Molly C. MULCAHY" w:date="2023-04-25T15:40:00Z">
        <w:r>
          <w:rPr>
            <w:rFonts w:ascii="Times New Roman" w:hAnsi="Times New Roman" w:cs="Times New Roman"/>
          </w:rPr>
          <w:t xml:space="preserve">chronodisruption </w:t>
        </w:r>
      </w:ins>
      <w:ins w:id="189" w:author="Molly C. MULCAHY" w:date="2023-04-25T15:42:00Z">
        <w:r w:rsidR="00D969F4">
          <w:rPr>
            <w:rFonts w:ascii="Times New Roman" w:hAnsi="Times New Roman" w:cs="Times New Roman"/>
          </w:rPr>
          <w:t xml:space="preserve">in rats and mice </w:t>
        </w:r>
      </w:ins>
      <w:ins w:id="190" w:author="Molly C. MULCAHY" w:date="2023-04-25T15:40:00Z">
        <w:r>
          <w:rPr>
            <w:rFonts w:ascii="Times New Roman" w:hAnsi="Times New Roman" w:cs="Times New Roman"/>
          </w:rPr>
          <w:t xml:space="preserve">also </w:t>
        </w:r>
      </w:ins>
      <w:ins w:id="191" w:author="Molly C. MULCAHY" w:date="2023-04-25T15:42:00Z">
        <w:r w:rsidR="00D969F4">
          <w:rPr>
            <w:rFonts w:ascii="Times New Roman" w:hAnsi="Times New Roman" w:cs="Times New Roman"/>
          </w:rPr>
          <w:t xml:space="preserve">resulted in </w:t>
        </w:r>
      </w:ins>
      <w:ins w:id="192" w:author="Molly C. MULCAHY" w:date="2023-04-25T15:40:00Z">
        <w:r>
          <w:rPr>
            <w:rFonts w:ascii="Times New Roman" w:hAnsi="Times New Roman" w:cs="Times New Roman"/>
          </w:rPr>
          <w:t xml:space="preserve">mild phenotypes of </w:t>
        </w:r>
      </w:ins>
      <w:ins w:id="193" w:author="Molly C. MULCAHY" w:date="2023-04-25T15:43:00Z">
        <w:r w:rsidR="00D969F4">
          <w:rPr>
            <w:rFonts w:ascii="Times New Roman" w:hAnsi="Times New Roman" w:cs="Times New Roman"/>
          </w:rPr>
          <w:t xml:space="preserve">glycemic dysmetabolism </w:t>
        </w:r>
      </w:ins>
      <w:r w:rsidR="00D969F4">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{"citationID":"a16i08mm2ho","properties":{"formattedCitation":"(16, 17, 44, 45)","plainCitation":"(16, 17, 44, 45)","noteIndex":0},"citationItems":[{"id":1588,"uris":["http://zotero.org/users/5073745/items/X5JLXWS5"],"itemData":{"id":1588,"type":"article-journal","abstract":"Shift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G."},{"family":"Seron-Ferre","given":"Maria"},{"family":"Torres-Farfan","given":"Claudia"}],"issued":{"date-parts":[["2016",12]]}}},{"id":1591,"uris":["http://zotero.org/users/5073745/items/MDPW5RLN"],"itemData":{"id":1591,"type":"article-journal","abstract":"Modern life involves chronic circadian disruption through artificial light and these disruptions are associated with numerous mental and physical health maladies. Because the developing nervous system is particularly vulnerable to perturbation, we hypothesized that early-life circadian disruption would negatively impact offspring development and adult function. Pregnant mice were subjected to chronic circadian disruption from the time of uterine implantation through weaning. To dissociate in utero from postnatal effects, a subset of litters was cross-fostered at birth from disrupted dams to control dams and vice versa. Postnatal circadian disruption was associated with reduced adult body mass, social avoidance, and hyperactivity. In utero disruption resulted in more pronounced social avoidance and hyperactivity, phenotypes not abrogated by cross-fostering to control mothers. To examine whether circadian disruption affects development by acting as an early life stressor, we examined birthweight, litter size, maternal cannibalism, and epigenetic modifications. None of these variables differed between control and disrupted dams, or resembled patterns seen following early-life stress. Our findings indicate that developmental chronic circadian disruption permanently affects somatic and behavioral development in a stage-of-life-dependent manner, independent of early life stress mechanisms, underscoring the importance of temporal structure during development, both in utero and early postnatal life.","container-title":"Scientific Reports","DOI":"10.1038/s41598-017-03406-4","ISSN":"2045-2322","journalAbbreviation":"Sci Rep","note":"PMID: 28607386\nPMCID: PMC5468226","page":"3326","source":"PubMed Central","title":"Maternal and Early-Life Circadian Disruption Have Long-Lasting Negative Consequences on Offspring Development and Adult Behavior in Mice","volume":"7","author":[{"family":"Smarr","given":"Benjamin L."},{"family":"Grant","given":"Azure D."},{"family":"Perez","given":"Luz"},{"family":"Zucker","given":"Irving"},{"family":"Kriegsfeld","given":"Lance J."}],"issued":{"date-parts":[["2017",6,12]]}}}],"schema":"https://github.com/citation-style-language/schema/raw/master/csl-citation.json"} </w:instrText>
      </w:r>
      <w:r w:rsidR="00D969F4">
        <w:rPr>
          <w:rFonts w:ascii="Times New Roman" w:hAnsi="Times New Roman" w:cs="Times New Roman"/>
        </w:rPr>
        <w:fldChar w:fldCharType="separate"/>
      </w:r>
      <w:r w:rsidR="000E1D7F" w:rsidRPr="000E1D7F">
        <w:rPr>
          <w:rFonts w:ascii="Times New Roman" w:hAnsi="Times New Roman" w:cs="Times New Roman"/>
        </w:rPr>
        <w:t>(16, 17, 44, 45)</w:t>
      </w:r>
      <w:r w:rsidR="00D969F4">
        <w:rPr>
          <w:rFonts w:ascii="Times New Roman" w:hAnsi="Times New Roman" w:cs="Times New Roman"/>
        </w:rPr>
        <w:fldChar w:fldCharType="end"/>
      </w:r>
      <w:ins w:id="194" w:author="Molly C. MULCAHY" w:date="2023-04-25T15:43:00Z">
        <w:r w:rsidR="00D969F4">
          <w:rPr>
            <w:rFonts w:ascii="Times New Roman" w:hAnsi="Times New Roman" w:cs="Times New Roman"/>
          </w:rPr>
          <w:t xml:space="preserve">. </w:t>
        </w:r>
      </w:ins>
      <w:ins w:id="195" w:author="Molly C. MULCAHY" w:date="2023-04-25T15:44:00Z">
        <w:r w:rsidR="00D969F4">
          <w:rPr>
            <w:rFonts w:ascii="Times New Roman" w:hAnsi="Times New Roman" w:cs="Times New Roman"/>
          </w:rPr>
          <w:t>This is similar to the current study</w:t>
        </w:r>
        <w:r w:rsidR="00D13247">
          <w:rPr>
            <w:rFonts w:ascii="Times New Roman" w:hAnsi="Times New Roman" w:cs="Times New Roman"/>
          </w:rPr>
          <w:t xml:space="preserve">, as this effect is present without reductions in birth weight or litter size </w:t>
        </w:r>
      </w:ins>
      <w:r w:rsidR="00D13247">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{"citationID":"a17jkqsnlhc","properties":{"formattedCitation":"(17, 44)","plainCitation":"(17, 44)","noteIndex":0},"citationItems":[{"id":1588,"uris":["http://zotero.org/users/5073745/items/X5JLXWS5"],"itemData":{"id":1588,"type":"article-journal","abstract":"Shift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J."}],"issued":{"date-parts":[["2013"]]}}}],"schema":"https://github.com/citation-style-language/schema/raw/master/csl-citation.json"} </w:instrText>
      </w:r>
      <w:r w:rsidR="00D13247">
        <w:rPr>
          <w:rFonts w:ascii="Times New Roman" w:hAnsi="Times New Roman" w:cs="Times New Roman"/>
        </w:rPr>
        <w:fldChar w:fldCharType="separate"/>
      </w:r>
      <w:r w:rsidR="000E1D7F" w:rsidRPr="000E1D7F">
        <w:rPr>
          <w:rFonts w:ascii="Times New Roman" w:hAnsi="Times New Roman" w:cs="Times New Roman"/>
        </w:rPr>
        <w:t>(17, 44)</w:t>
      </w:r>
      <w:r w:rsidR="00D13247">
        <w:rPr>
          <w:rFonts w:ascii="Times New Roman" w:hAnsi="Times New Roman" w:cs="Times New Roman"/>
        </w:rPr>
        <w:fldChar w:fldCharType="end"/>
      </w:r>
      <w:ins w:id="196" w:author="Molly C. MULCAHY" w:date="2023-04-25T15:44:00Z">
        <w:r w:rsidR="00D13247">
          <w:rPr>
            <w:rFonts w:ascii="Times New Roman" w:hAnsi="Times New Roman" w:cs="Times New Roman"/>
          </w:rPr>
          <w:t>.</w:t>
        </w:r>
      </w:ins>
      <w:ins w:id="197" w:author="Molly C. MULCAHY" w:date="2023-04-25T15:45:00Z">
        <w:r w:rsidR="00D13247">
          <w:rPr>
            <w:rFonts w:ascii="Times New Roman" w:hAnsi="Times New Roman" w:cs="Times New Roman"/>
          </w:rPr>
          <w:t xml:space="preserve"> Taken together, these data imply that </w:t>
        </w:r>
      </w:ins>
      <w:ins w:id="198" w:author="Molly C. MULCAHY" w:date="2023-04-25T15:46:00Z">
        <w:r w:rsidR="00D13247">
          <w:rPr>
            <w:rFonts w:ascii="Times New Roman" w:hAnsi="Times New Roman" w:cs="Times New Roman"/>
          </w:rPr>
          <w:t xml:space="preserve">the chronological timing of multiple zeitgebers can impact perinatal health outcomes. </w:t>
        </w:r>
      </w:ins>
      <w:ins w:id="199" w:author="Molly C. MULCAHY" w:date="2023-04-25T15:44:00Z">
        <w:r w:rsidR="00D13247">
          <w:rPr>
            <w:rFonts w:ascii="Times New Roman" w:hAnsi="Times New Roman" w:cs="Times New Roman"/>
          </w:rPr>
          <w:t xml:space="preserve"> </w:t>
        </w:r>
      </w:ins>
    </w:p>
    <w:p w14:paraId="73DCCCF9" w14:textId="689A7A44" w:rsidR="001C2FF5" w:rsidRPr="00E62980" w:rsidRDefault="008E1E38" w:rsidP="001419B8">
      <w:pPr>
        <w:spacing w:line="480" w:lineRule="auto"/>
        <w:ind w:firstLine="720"/>
        <w:rPr>
          <w:rFonts w:ascii="Times New Roman" w:hAnsi="Times New Roman" w:cs="Times New Roman"/>
        </w:rPr>
      </w:pPr>
      <w:r w:rsidRPr="00E62980">
        <w:rPr>
          <w:rFonts w:ascii="Times New Roman" w:hAnsi="Times New Roman" w:cs="Times New Roman"/>
        </w:rPr>
        <w:t>Compari</w:t>
      </w:r>
      <w:r w:rsidR="002A2571" w:rsidRPr="00E62980">
        <w:rPr>
          <w:rFonts w:ascii="Times New Roman" w:hAnsi="Times New Roman" w:cs="Times New Roman"/>
        </w:rPr>
        <w:t>ng the current study with</w:t>
      </w:r>
      <w:r w:rsidRPr="00E62980">
        <w:rPr>
          <w:rFonts w:ascii="Times New Roman" w:hAnsi="Times New Roman" w:cs="Times New Roman"/>
        </w:rPr>
        <w:t xml:space="preserve"> o</w:t>
      </w:r>
      <w:r w:rsidR="00817B68" w:rsidRPr="00E62980">
        <w:rPr>
          <w:rFonts w:ascii="Times New Roman" w:hAnsi="Times New Roman" w:cs="Times New Roman"/>
        </w:rPr>
        <w:t xml:space="preserve">ther studies </w:t>
      </w:r>
      <w:r w:rsidR="002A2571" w:rsidRPr="00E62980">
        <w:rPr>
          <w:rFonts w:ascii="Times New Roman" w:hAnsi="Times New Roman" w:cs="Times New Roman"/>
        </w:rPr>
        <w:t xml:space="preserve">utilizing </w:t>
      </w:r>
      <w:r w:rsidR="00593454" w:rsidRPr="00E62980">
        <w:rPr>
          <w:rFonts w:ascii="Times New Roman" w:hAnsi="Times New Roman" w:cs="Times New Roman"/>
        </w:rPr>
        <w:t>HF</w:t>
      </w:r>
      <w:r w:rsidR="003D0BD4" w:rsidRPr="00E62980">
        <w:rPr>
          <w:rFonts w:ascii="Times New Roman" w:hAnsi="Times New Roman" w:cs="Times New Roman"/>
        </w:rPr>
        <w:t>HS</w:t>
      </w:r>
      <w:r w:rsidRPr="00E62980">
        <w:rPr>
          <w:rFonts w:ascii="Times New Roman" w:hAnsi="Times New Roman" w:cs="Times New Roman"/>
        </w:rPr>
        <w:t xml:space="preserve"> diets</w:t>
      </w:r>
      <w:r w:rsidR="00817B68" w:rsidRPr="00E62980">
        <w:rPr>
          <w:rFonts w:ascii="Times New Roman" w:hAnsi="Times New Roman" w:cs="Times New Roman"/>
        </w:rPr>
        <w:t xml:space="preserve"> </w:t>
      </w:r>
      <w:r w:rsidR="002A2571" w:rsidRPr="00E62980">
        <w:rPr>
          <w:rFonts w:ascii="Times New Roman" w:hAnsi="Times New Roman" w:cs="Times New Roman"/>
        </w:rPr>
        <w:t>and TRF demonstrates some consistencies</w:t>
      </w:r>
      <w:r w:rsidR="00850792" w:rsidRPr="00E62980">
        <w:rPr>
          <w:rFonts w:ascii="Times New Roman" w:hAnsi="Times New Roman" w:cs="Times New Roman"/>
        </w:rPr>
        <w:t xml:space="preserve"> in glycemic outcomes</w:t>
      </w:r>
      <w:r w:rsidR="002A2571" w:rsidRPr="00E62980">
        <w:rPr>
          <w:rFonts w:ascii="Times New Roman" w:hAnsi="Times New Roman" w:cs="Times New Roman"/>
        </w:rPr>
        <w:t>. Fasting</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insulin </w:t>
      </w:r>
      <w:r w:rsidR="001245B2" w:rsidRPr="00E62980">
        <w:rPr>
          <w:rFonts w:ascii="Times New Roman" w:hAnsi="Times New Roman" w:cs="Times New Roman"/>
        </w:rPr>
        <w:t>can be</w:t>
      </w:r>
      <w:r w:rsidR="002A2571" w:rsidRPr="00E62980">
        <w:rPr>
          <w:rFonts w:ascii="Times New Roman" w:hAnsi="Times New Roman" w:cs="Times New Roman"/>
        </w:rPr>
        <w:t xml:space="preserve"> </w:t>
      </w:r>
      <w:r w:rsidR="003125FF" w:rsidRPr="00E62980">
        <w:rPr>
          <w:rFonts w:ascii="Times New Roman" w:hAnsi="Times New Roman" w:cs="Times New Roman"/>
        </w:rPr>
        <w:t xml:space="preserve">lowered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{"citationID":"TbWWDSqo","properties":{"formattedCitation":"(35\\uc0\\u8211{}38, 46)","plainCitation":"(35–38, 46)","noteIndex":0},"citationItems":[{"id":338,"uris":["http://zotero.org/users/5073745/items/9YE6QRBF"],"itemData":{"id":338,"type":"article-journal","abstract":"Background.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(35–38, 46)</w:t>
      </w:r>
      <w:r w:rsidR="003D019A" w:rsidRPr="00E62980">
        <w:rPr>
          <w:rFonts w:ascii="Times New Roman" w:hAnsi="Times New Roman" w:cs="Times New Roman"/>
        </w:rPr>
        <w:fldChar w:fldCharType="end"/>
      </w:r>
      <w:r w:rsidR="002A2571" w:rsidRPr="00E62980">
        <w:rPr>
          <w:rFonts w:ascii="Times New Roman" w:hAnsi="Times New Roman" w:cs="Times New Roman"/>
        </w:rPr>
        <w:t>, similar to our findings,</w:t>
      </w:r>
      <w:r w:rsidR="003D019A" w:rsidRPr="00E62980">
        <w:rPr>
          <w:rFonts w:ascii="Times New Roman" w:hAnsi="Times New Roman" w:cs="Times New Roman"/>
        </w:rPr>
        <w:t xml:space="preserve"> </w:t>
      </w:r>
      <w:r w:rsidR="003125FF" w:rsidRPr="00E62980">
        <w:rPr>
          <w:rFonts w:ascii="Times New Roman" w:hAnsi="Times New Roman" w:cs="Times New Roman"/>
        </w:rPr>
        <w:t xml:space="preserve">and resulting HOMA-IR </w:t>
      </w:r>
      <w:r w:rsidR="00850792" w:rsidRPr="00E62980">
        <w:rPr>
          <w:rFonts w:ascii="Times New Roman" w:hAnsi="Times New Roman" w:cs="Times New Roman"/>
        </w:rPr>
        <w:t>can be</w:t>
      </w:r>
      <w:r w:rsidR="003125FF" w:rsidRPr="00E62980">
        <w:rPr>
          <w:rFonts w:ascii="Times New Roman" w:hAnsi="Times New Roman" w:cs="Times New Roman"/>
        </w:rPr>
        <w:t xml:space="preserve"> improved</w:t>
      </w:r>
      <w:r w:rsidR="004B3D76" w:rsidRPr="00E62980">
        <w:rPr>
          <w:rFonts w:ascii="Times New Roman" w:hAnsi="Times New Roman" w:cs="Times New Roman"/>
        </w:rPr>
        <w:t xml:space="preserve"> </w:t>
      </w:r>
      <w:r w:rsidRPr="00E62980">
        <w:rPr>
          <w:rFonts w:ascii="Times New Roman" w:hAnsi="Times New Roman" w:cs="Times New Roman"/>
        </w:rPr>
        <w:t xml:space="preserve">with TRF </w:t>
      </w:r>
      <w:r w:rsidR="003D01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{"citationID":"36UyxgTs","properties":{"formattedCitation":"(37, 46, 47)","plainCitation":"(37,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sidRPr="00E62980">
        <w:rPr>
          <w:rFonts w:ascii="Times New Roman" w:hAnsi="Times New Roman" w:cs="Times New Roman"/>
        </w:rPr>
        <w:fldChar w:fldCharType="separate"/>
      </w:r>
      <w:r w:rsidR="000E1D7F" w:rsidRPr="000E1D7F">
        <w:rPr>
          <w:rFonts w:ascii="Times New Roman" w:hAnsi="Times New Roman" w:cs="Times New Roman"/>
        </w:rPr>
        <w:t>(37, 46, 47)</w:t>
      </w:r>
      <w:r w:rsidR="003D019A" w:rsidRPr="00E62980">
        <w:rPr>
          <w:rFonts w:ascii="Times New Roman" w:hAnsi="Times New Roman" w:cs="Times New Roman"/>
        </w:rPr>
        <w:fldChar w:fldCharType="end"/>
      </w:r>
      <w:r w:rsidR="003125FF" w:rsidRPr="00E62980">
        <w:rPr>
          <w:rFonts w:ascii="Times New Roman" w:hAnsi="Times New Roman" w:cs="Times New Roman"/>
        </w:rPr>
        <w:t>.</w:t>
      </w:r>
      <w:r w:rsidR="00151682" w:rsidRPr="00E62980">
        <w:rPr>
          <w:rFonts w:ascii="Times New Roman" w:hAnsi="Times New Roman" w:cs="Times New Roman"/>
        </w:rPr>
        <w:t xml:space="preserve"> Our </w:t>
      </w:r>
      <w:r w:rsidR="003D019A" w:rsidRPr="00E62980">
        <w:rPr>
          <w:rFonts w:ascii="Times New Roman" w:hAnsi="Times New Roman" w:cs="Times New Roman"/>
        </w:rPr>
        <w:t xml:space="preserve">finding </w:t>
      </w:r>
      <w:r w:rsidR="009D039A" w:rsidRPr="00E62980">
        <w:rPr>
          <w:rFonts w:ascii="Times New Roman" w:hAnsi="Times New Roman" w:cs="Times New Roman"/>
        </w:rPr>
        <w:t>that</w:t>
      </w:r>
      <w:r w:rsidR="003D019A" w:rsidRPr="00E62980">
        <w:rPr>
          <w:rFonts w:ascii="Times New Roman" w:hAnsi="Times New Roman" w:cs="Times New Roman"/>
        </w:rPr>
        <w:t xml:space="preserve"> fasting </w:t>
      </w:r>
      <w:r w:rsidR="003125FF" w:rsidRPr="00E62980">
        <w:rPr>
          <w:rFonts w:ascii="Times New Roman" w:hAnsi="Times New Roman" w:cs="Times New Roman"/>
        </w:rPr>
        <w:t xml:space="preserve">blood glucose is </w:t>
      </w:r>
      <w:r w:rsidR="009D039A" w:rsidRPr="00E62980">
        <w:rPr>
          <w:rFonts w:ascii="Times New Roman" w:hAnsi="Times New Roman" w:cs="Times New Roman"/>
        </w:rPr>
        <w:t xml:space="preserve">unchanged </w:t>
      </w:r>
      <w:r w:rsidR="00227266" w:rsidRPr="00E62980">
        <w:rPr>
          <w:rFonts w:ascii="Times New Roman" w:hAnsi="Times New Roman" w:cs="Times New Roman"/>
        </w:rPr>
        <w:t xml:space="preserve">in eTRF </w:t>
      </w:r>
      <w:r w:rsidR="009D039A" w:rsidRPr="00E62980">
        <w:rPr>
          <w:rFonts w:ascii="Times New Roman" w:hAnsi="Times New Roman" w:cs="Times New Roman"/>
        </w:rPr>
        <w:t xml:space="preserve">mice </w:t>
      </w:r>
      <w:r w:rsidR="00A43ACD" w:rsidRPr="00E62980">
        <w:rPr>
          <w:rFonts w:ascii="Times New Roman" w:hAnsi="Times New Roman" w:cs="Times New Roman"/>
        </w:rPr>
        <w:t xml:space="preserve">is </w:t>
      </w:r>
      <w:r w:rsidR="007B5F42" w:rsidRPr="00E62980">
        <w:rPr>
          <w:rFonts w:ascii="Times New Roman" w:hAnsi="Times New Roman" w:cs="Times New Roman"/>
        </w:rPr>
        <w:t>consistent with</w:t>
      </w:r>
      <w:r w:rsidR="00593454" w:rsidRPr="00E62980">
        <w:rPr>
          <w:rFonts w:ascii="Times New Roman" w:hAnsi="Times New Roman" w:cs="Times New Roman"/>
        </w:rPr>
        <w:t xml:space="preserve"> other groups </w:t>
      </w:r>
      <w:r w:rsidR="00A43ACD" w:rsidRPr="00E62980">
        <w:rPr>
          <w:rFonts w:ascii="Times New Roman" w:hAnsi="Times New Roman" w:cs="Times New Roman"/>
        </w:rPr>
        <w:t>examining</w:t>
      </w:r>
      <w:r w:rsidR="00F13664" w:rsidRPr="00E62980">
        <w:rPr>
          <w:rFonts w:ascii="Times New Roman" w:hAnsi="Times New Roman" w:cs="Times New Roman"/>
        </w:rPr>
        <w:t xml:space="preserve"> TRF </w:t>
      </w:r>
      <w:r w:rsidR="00593454" w:rsidRPr="00E62980">
        <w:rPr>
          <w:rFonts w:ascii="Times New Roman" w:hAnsi="Times New Roman" w:cs="Times New Roman"/>
        </w:rPr>
        <w:t>with</w:t>
      </w:r>
      <w:r w:rsidR="009D039A" w:rsidRPr="00E62980">
        <w:rPr>
          <w:rFonts w:ascii="Times New Roman" w:hAnsi="Times New Roman" w:cs="Times New Roman"/>
        </w:rPr>
        <w:t xml:space="preserve"> </w:t>
      </w:r>
      <w:r w:rsidR="00A43ACD" w:rsidRPr="00E62980">
        <w:rPr>
          <w:rFonts w:ascii="Times New Roman" w:hAnsi="Times New Roman" w:cs="Times New Roman"/>
        </w:rPr>
        <w:t>HF</w:t>
      </w:r>
      <w:r w:rsidR="003D0BD4" w:rsidRPr="00E62980">
        <w:rPr>
          <w:rFonts w:ascii="Times New Roman" w:hAnsi="Times New Roman" w:cs="Times New Roman"/>
        </w:rPr>
        <w:t>HS</w:t>
      </w:r>
      <w:r w:rsidR="009D039A" w:rsidRPr="00E62980">
        <w:rPr>
          <w:rFonts w:ascii="Times New Roman" w:hAnsi="Times New Roman" w:cs="Times New Roman"/>
        </w:rPr>
        <w:t xml:space="preserve"> </w:t>
      </w:r>
      <w:r w:rsidR="003125FF"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{"citationID":"MnwR5RAn","properties":{"formattedCitation":"(35, 46, 47)","plainCitation":"(35, 46, 47)","noteIndex":0},"citationItems":[{"id":395,"uris":["http://zotero.org/users/5073745/items/UGYPSTUR"],"itemData":{"id":395,"type":"article-journal","abstract":"Increased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G."}],"issued":{"date-parts":[["2016",12]]}}},{"id":251,"uris":["http://zotero.org/users/5073745/items/BCTXN86S"],"itemData":{"id":251,"type":"article-journal","abstract":"Background\nObesity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sidRPr="00E62980">
        <w:rPr>
          <w:rFonts w:ascii="Times New Roman" w:hAnsi="Times New Roman" w:cs="Times New Roman"/>
        </w:rPr>
        <w:fldChar w:fldCharType="separate"/>
      </w:r>
      <w:r w:rsidR="000E1D7F" w:rsidRPr="000E1D7F">
        <w:rPr>
          <w:rFonts w:ascii="Times New Roman" w:hAnsi="Times New Roman" w:cs="Times New Roman"/>
        </w:rPr>
        <w:t>(35, 46, 47)</w:t>
      </w:r>
      <w:r w:rsidR="003125FF" w:rsidRPr="00E62980">
        <w:rPr>
          <w:rFonts w:ascii="Times New Roman" w:hAnsi="Times New Roman" w:cs="Times New Roman"/>
        </w:rPr>
        <w:fldChar w:fldCharType="end"/>
      </w:r>
      <w:r w:rsidR="003125FF" w:rsidRPr="00E62980">
        <w:rPr>
          <w:rFonts w:ascii="Times New Roman" w:hAnsi="Times New Roman" w:cs="Times New Roman"/>
        </w:rPr>
        <w:t>.</w:t>
      </w:r>
      <w:r w:rsidR="006A14F0" w:rsidRPr="00E62980">
        <w:rPr>
          <w:rFonts w:ascii="Times New Roman" w:hAnsi="Times New Roman" w:cs="Times New Roman"/>
        </w:rPr>
        <w:t xml:space="preserve"> </w:t>
      </w:r>
      <w:r w:rsidR="00F2259E" w:rsidRPr="00E62980">
        <w:rPr>
          <w:rFonts w:ascii="Times New Roman" w:hAnsi="Times New Roman" w:cs="Times New Roman"/>
        </w:rPr>
        <w:t>Some differences in the current studies are not reflected in the literature, such as</w:t>
      </w:r>
      <w:r w:rsidR="009D039A" w:rsidRPr="00E62980">
        <w:rPr>
          <w:rFonts w:ascii="Times New Roman" w:hAnsi="Times New Roman" w:cs="Times New Roman"/>
        </w:rPr>
        <w:t xml:space="preserve"> elevated food intake</w:t>
      </w:r>
      <w:r w:rsidR="00F2259E" w:rsidRPr="00E62980">
        <w:rPr>
          <w:rFonts w:ascii="Times New Roman" w:hAnsi="Times New Roman" w:cs="Times New Roman"/>
        </w:rPr>
        <w:t xml:space="preserve"> while on NCD</w:t>
      </w:r>
      <w:r w:rsidR="009D039A" w:rsidRPr="00E62980">
        <w:rPr>
          <w:rFonts w:ascii="Times New Roman" w:hAnsi="Times New Roman" w:cs="Times New Roman"/>
        </w:rPr>
        <w:t xml:space="preserve"> in </w:t>
      </w:r>
      <w:r w:rsidR="00593454" w:rsidRPr="00E62980">
        <w:rPr>
          <w:rFonts w:ascii="Times New Roman" w:hAnsi="Times New Roman" w:cs="Times New Roman"/>
        </w:rPr>
        <w:t>female offspring</w:t>
      </w:r>
      <w:r w:rsidR="009D039A" w:rsidRPr="00E62980">
        <w:rPr>
          <w:rFonts w:ascii="Times New Roman" w:hAnsi="Times New Roman" w:cs="Times New Roman"/>
        </w:rPr>
        <w:t xml:space="preserve"> exposed to eTRF </w:t>
      </w:r>
      <w:r w:rsidR="009D039A" w:rsidRPr="00E62980">
        <w:rPr>
          <w:rFonts w:ascii="Times New Roman" w:hAnsi="Times New Roman" w:cs="Times New Roman"/>
          <w:i/>
          <w:iCs/>
        </w:rPr>
        <w:t xml:space="preserve">in utero </w:t>
      </w:r>
      <w:r w:rsidR="00720D62" w:rsidRPr="00E62980">
        <w:rPr>
          <w:rFonts w:ascii="Times New Roman" w:hAnsi="Times New Roman" w:cs="Times New Roman"/>
        </w:rPr>
        <w:t>and was not seen in the other longitudinal analysis of offspring health following gestational TRF</w:t>
      </w:r>
      <w:r w:rsidR="00E84DC7" w:rsidRPr="00E62980">
        <w:rPr>
          <w:rFonts w:ascii="Times New Roman" w:hAnsi="Times New Roman" w:cs="Times New Roman"/>
        </w:rPr>
        <w:t xml:space="preserve"> </w:t>
      </w:r>
      <w:r w:rsidR="00720D62"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{"citationID":"a1dpki0njv8","properties":{"formattedCitation":"(20)","plainCitation":"(20)","noteIndex":0},"citationItems":[{"id":485,"uris":["http://zotero.org/users/5073745/items/H2SF844K"],"itemData":{"id":485,"type":"article-journal","abstract":"Maternal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720D62" w:rsidRPr="00E62980">
        <w:rPr>
          <w:rFonts w:ascii="Times New Roman" w:hAnsi="Times New Roman" w:cs="Times New Roman"/>
        </w:rPr>
        <w:fldChar w:fldCharType="separate"/>
      </w:r>
      <w:r w:rsidR="000E1D7F" w:rsidRPr="000E1D7F">
        <w:rPr>
          <w:rFonts w:ascii="Times New Roman" w:hAnsi="Times New Roman" w:cs="Times New Roman"/>
        </w:rPr>
        <w:t>(20)</w:t>
      </w:r>
      <w:r w:rsidR="00720D62" w:rsidRPr="00E62980">
        <w:rPr>
          <w:rFonts w:ascii="Times New Roman" w:hAnsi="Times New Roman" w:cs="Times New Roman"/>
        </w:rPr>
        <w:fldChar w:fldCharType="end"/>
      </w:r>
      <w:r w:rsidR="006A14F0" w:rsidRPr="00E62980">
        <w:rPr>
          <w:rFonts w:ascii="Times New Roman" w:hAnsi="Times New Roman" w:cs="Times New Roman"/>
        </w:rPr>
        <w:t>. S</w:t>
      </w:r>
      <w:r w:rsidR="009D039A" w:rsidRPr="00E62980">
        <w:rPr>
          <w:rFonts w:ascii="Times New Roman" w:hAnsi="Times New Roman" w:cs="Times New Roman"/>
        </w:rPr>
        <w:t>tudies</w:t>
      </w:r>
      <w:r w:rsidR="006A14F0" w:rsidRPr="00E62980">
        <w:rPr>
          <w:rFonts w:ascii="Times New Roman" w:hAnsi="Times New Roman" w:cs="Times New Roman"/>
        </w:rPr>
        <w:t xml:space="preserve"> of adult mice pairing TRF and HF</w:t>
      </w:r>
      <w:r w:rsidR="003D0BD4" w:rsidRPr="00E62980">
        <w:rPr>
          <w:rFonts w:ascii="Times New Roman" w:hAnsi="Times New Roman" w:cs="Times New Roman"/>
        </w:rPr>
        <w:t>HS</w:t>
      </w:r>
      <w:r w:rsidR="006A14F0" w:rsidRPr="00E62980">
        <w:rPr>
          <w:rFonts w:ascii="Times New Roman" w:hAnsi="Times New Roman" w:cs="Times New Roman"/>
        </w:rPr>
        <w:t xml:space="preserve"> report</w:t>
      </w:r>
      <w:r w:rsidR="009D039A" w:rsidRPr="00E62980">
        <w:rPr>
          <w:rFonts w:ascii="Times New Roman" w:hAnsi="Times New Roman" w:cs="Times New Roman"/>
        </w:rPr>
        <w:t xml:space="preserve"> </w:t>
      </w:r>
      <w:r w:rsidR="006A14F0" w:rsidRPr="00E62980">
        <w:rPr>
          <w:rFonts w:ascii="Times New Roman" w:hAnsi="Times New Roman" w:cs="Times New Roman"/>
        </w:rPr>
        <w:t>reduced food intake</w:t>
      </w:r>
      <w:ins w:id="200" w:author="Molly C. MULCAHY" w:date="2023-05-01T16:28:00Z">
        <w:r w:rsidR="00E5177F">
          <w:rPr>
            <w:rFonts w:ascii="Times New Roman" w:hAnsi="Times New Roman" w:cs="Times New Roman"/>
          </w:rPr>
          <w:t xml:space="preserve"> in TRF groups</w:t>
        </w:r>
      </w:ins>
      <w:r w:rsidR="009D039A" w:rsidRPr="00E62980">
        <w:rPr>
          <w:rFonts w:ascii="Times New Roman" w:hAnsi="Times New Roman" w:cs="Times New Roman"/>
        </w:rPr>
        <w:t xml:space="preserve">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{"citationID":"HyomqV8S","properties":{"formattedCitation":"(39, 48)","plainCitation":"(39, 48)","noteIndex":0},"citationItems":[{"id":337,"uris":["http://zotero.org/users/5073745/items/FP8YHPIT"],"itemData":{"id":337,"type":"article-journal","abstract":"Circadian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83,"uris":["http://zotero.org/users/5073745/items/PYN7VQCH"],"itemData":{"id":83,"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(39, 48)</w:t>
      </w:r>
      <w:r w:rsidR="009D039A" w:rsidRPr="00E62980">
        <w:rPr>
          <w:rFonts w:ascii="Times New Roman" w:hAnsi="Times New Roman" w:cs="Times New Roman"/>
        </w:rPr>
        <w:fldChar w:fldCharType="end"/>
      </w:r>
      <w:r w:rsidR="009D039A" w:rsidRPr="00E62980">
        <w:rPr>
          <w:rFonts w:ascii="Times New Roman" w:hAnsi="Times New Roman" w:cs="Times New Roman"/>
        </w:rPr>
        <w:t xml:space="preserve"> or equivalent caloric intake when matched by diet </w:t>
      </w:r>
      <w:r w:rsidR="009D039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{"citationID":"a1s9oqgd2au","properties":{"formattedCitation":"(36\\uc0\\u8211{}38, 49)","plainCitation":"(36–38, 49)","noteIndex":0},"citationItems":[{"id":413,"uris":["http://zotero.org/users/5073745/items/QMLGQCIB"],"itemData":{"id":413,"type":"article-journal","abstract":"Abstract\n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9D039A" w:rsidRPr="00E62980">
        <w:rPr>
          <w:rFonts w:ascii="Times New Roman" w:hAnsi="Times New Roman" w:cs="Times New Roman"/>
        </w:rPr>
        <w:fldChar w:fldCharType="separate"/>
      </w:r>
      <w:r w:rsidR="000E1D7F" w:rsidRPr="000E1D7F">
        <w:rPr>
          <w:rFonts w:ascii="Times New Roman" w:hAnsi="Times New Roman" w:cs="Times New Roman"/>
        </w:rPr>
        <w:t>(36–38, 49)</w:t>
      </w:r>
      <w:r w:rsidR="009D039A" w:rsidRPr="00E62980">
        <w:rPr>
          <w:rFonts w:ascii="Times New Roman" w:hAnsi="Times New Roman" w:cs="Times New Roman"/>
        </w:rPr>
        <w:fldChar w:fldCharType="end"/>
      </w:r>
      <w:r w:rsidR="009D039A" w:rsidRPr="00E62980">
        <w:rPr>
          <w:rFonts w:ascii="Times New Roman" w:hAnsi="Times New Roman" w:cs="Times New Roman"/>
        </w:rPr>
        <w:t>.</w:t>
      </w:r>
      <w:r w:rsidR="008A6AA6" w:rsidRPr="00E62980">
        <w:rPr>
          <w:rFonts w:ascii="Times New Roman" w:hAnsi="Times New Roman" w:cs="Times New Roman"/>
        </w:rPr>
        <w:t xml:space="preserve"> </w:t>
      </w:r>
      <w:r w:rsidR="00761E49" w:rsidRPr="00E62980">
        <w:rPr>
          <w:rFonts w:ascii="Times New Roman" w:hAnsi="Times New Roman" w:cs="Times New Roman"/>
        </w:rPr>
        <w:t>This could indicate a compensatory response in the female offspring</w:t>
      </w:r>
      <w:r w:rsidR="00EA4CD2" w:rsidRPr="00E62980">
        <w:rPr>
          <w:rFonts w:ascii="Times New Roman" w:hAnsi="Times New Roman" w:cs="Times New Roman"/>
        </w:rPr>
        <w:t xml:space="preserve"> resulting</w:t>
      </w:r>
      <w:r w:rsidR="00761E49" w:rsidRPr="00E62980">
        <w:rPr>
          <w:rFonts w:ascii="Times New Roman" w:hAnsi="Times New Roman" w:cs="Times New Roman"/>
        </w:rPr>
        <w:t xml:space="preserve"> </w:t>
      </w:r>
      <w:r w:rsidR="00EA4CD2" w:rsidRPr="00E62980">
        <w:rPr>
          <w:rFonts w:ascii="Times New Roman" w:hAnsi="Times New Roman" w:cs="Times New Roman"/>
        </w:rPr>
        <w:t>from</w:t>
      </w:r>
      <w:r w:rsidR="00761E49" w:rsidRPr="00E62980">
        <w:rPr>
          <w:rFonts w:ascii="Times New Roman" w:hAnsi="Times New Roman" w:cs="Times New Roman"/>
        </w:rPr>
        <w:t xml:space="preserve"> eTRF </w:t>
      </w:r>
      <w:r w:rsidR="006A14F0" w:rsidRPr="00E62980">
        <w:rPr>
          <w:rFonts w:ascii="Times New Roman" w:hAnsi="Times New Roman" w:cs="Times New Roman"/>
          <w:i/>
          <w:iCs/>
        </w:rPr>
        <w:t>in utero</w:t>
      </w:r>
      <w:r w:rsidR="00761E49" w:rsidRPr="00E62980">
        <w:rPr>
          <w:rFonts w:ascii="Times New Roman" w:hAnsi="Times New Roman" w:cs="Times New Roman"/>
        </w:rPr>
        <w:t>. Interestingly</w:t>
      </w:r>
      <w:r w:rsidR="00227266" w:rsidRPr="00E62980">
        <w:rPr>
          <w:rFonts w:ascii="Times New Roman" w:hAnsi="Times New Roman" w:cs="Times New Roman"/>
        </w:rPr>
        <w:t>,</w:t>
      </w:r>
      <w:r w:rsidR="00761E49" w:rsidRPr="00E62980">
        <w:rPr>
          <w:rFonts w:ascii="Times New Roman" w:hAnsi="Times New Roman" w:cs="Times New Roman"/>
        </w:rPr>
        <w:t xml:space="preserve"> this did not result in differing body </w:t>
      </w:r>
      <w:r w:rsidR="00593454" w:rsidRPr="00E62980">
        <w:rPr>
          <w:rFonts w:ascii="Times New Roman" w:hAnsi="Times New Roman" w:cs="Times New Roman"/>
        </w:rPr>
        <w:t xml:space="preserve">weight or </w:t>
      </w:r>
      <w:r w:rsidR="00761E49" w:rsidRPr="00E62980">
        <w:rPr>
          <w:rFonts w:ascii="Times New Roman" w:hAnsi="Times New Roman" w:cs="Times New Roman"/>
        </w:rPr>
        <w:t>composition, suggesting that this increased food intake is matched by decreased caloric extraction or increased energy expenditure in these mice.</w:t>
      </w:r>
    </w:p>
    <w:p w14:paraId="3CF38E67" w14:textId="2E99955F" w:rsidR="00347F2F" w:rsidRPr="00E62980" w:rsidRDefault="002275DB" w:rsidP="0020702E">
      <w:pPr>
        <w:spacing w:line="480" w:lineRule="auto"/>
        <w:ind w:firstLine="720"/>
        <w:rPr>
          <w:rFonts w:ascii="Times New Roman" w:hAnsi="Times New Roman" w:cs="Times New Roman"/>
        </w:rPr>
      </w:pPr>
      <w:r w:rsidRPr="00E62980">
        <w:rPr>
          <w:rFonts w:ascii="Times New Roman" w:hAnsi="Times New Roman" w:cs="Times New Roman"/>
        </w:rPr>
        <w:t>The phenotype in</w:t>
      </w:r>
      <w:r w:rsidR="00A31A7B" w:rsidRPr="00E62980">
        <w:rPr>
          <w:rFonts w:ascii="Times New Roman" w:hAnsi="Times New Roman" w:cs="Times New Roman"/>
        </w:rPr>
        <w:t xml:space="preserve"> male</w:t>
      </w:r>
      <w:r w:rsidRPr="00E62980">
        <w:rPr>
          <w:rFonts w:ascii="Times New Roman" w:hAnsi="Times New Roman" w:cs="Times New Roman"/>
        </w:rPr>
        <w:t xml:space="preserve"> offspring</w:t>
      </w:r>
      <w:r w:rsidR="00A31A7B" w:rsidRPr="00E62980">
        <w:rPr>
          <w:rFonts w:ascii="Times New Roman" w:hAnsi="Times New Roman" w:cs="Times New Roman"/>
        </w:rPr>
        <w:t xml:space="preserve"> </w:t>
      </w:r>
      <w:r w:rsidR="00391E0E" w:rsidRPr="00E62980">
        <w:rPr>
          <w:rFonts w:ascii="Times New Roman" w:hAnsi="Times New Roman" w:cs="Times New Roman"/>
        </w:rPr>
        <w:t>from</w:t>
      </w:r>
      <w:r w:rsidRPr="00E62980">
        <w:rPr>
          <w:rFonts w:ascii="Times New Roman" w:hAnsi="Times New Roman" w:cs="Times New Roman"/>
        </w:rPr>
        <w:t xml:space="preserve"> </w:t>
      </w:r>
      <w:r w:rsidR="001D0B53" w:rsidRPr="00E62980">
        <w:rPr>
          <w:rFonts w:ascii="Times New Roman" w:hAnsi="Times New Roman" w:cs="Times New Roman"/>
        </w:rPr>
        <w:t>time-restricted feeding</w:t>
      </w:r>
      <w:r w:rsidR="001C41CC" w:rsidRPr="00E62980">
        <w:rPr>
          <w:rFonts w:ascii="Times New Roman" w:hAnsi="Times New Roman" w:cs="Times New Roman"/>
        </w:rPr>
        <w:t xml:space="preserve"> </w:t>
      </w:r>
      <w:r w:rsidR="00A31A7B" w:rsidRPr="00E62980">
        <w:rPr>
          <w:rFonts w:ascii="Times New Roman" w:hAnsi="Times New Roman" w:cs="Times New Roman"/>
        </w:rPr>
        <w:t xml:space="preserve">bears resemblance to </w:t>
      </w:r>
      <w:r w:rsidR="00B66050" w:rsidRPr="00E62980">
        <w:rPr>
          <w:rFonts w:ascii="Times New Roman" w:hAnsi="Times New Roman" w:cs="Times New Roman"/>
        </w:rPr>
        <w:t>animal models</w:t>
      </w:r>
      <w:r w:rsidR="001C41CC" w:rsidRPr="00E62980">
        <w:rPr>
          <w:rFonts w:ascii="Times New Roman" w:hAnsi="Times New Roman" w:cs="Times New Roman"/>
        </w:rPr>
        <w:t xml:space="preserve"> of </w:t>
      </w:r>
      <w:ins w:id="201" w:author="Molly C. MULCAHY" w:date="2023-04-25T15:50:00Z">
        <w:r w:rsidR="003370C7">
          <w:rPr>
            <w:rFonts w:ascii="Times New Roman" w:hAnsi="Times New Roman" w:cs="Times New Roman"/>
          </w:rPr>
          <w:t>adverse intrauterine development</w:t>
        </w:r>
      </w:ins>
      <w:r w:rsidR="001D6520" w:rsidRPr="00E62980">
        <w:rPr>
          <w:rFonts w:ascii="Times New Roman" w:hAnsi="Times New Roman" w:cs="Times New Roman"/>
        </w:rPr>
        <w:t>,</w:t>
      </w:r>
      <w:r w:rsidRPr="00E62980">
        <w:rPr>
          <w:rFonts w:ascii="Times New Roman" w:hAnsi="Times New Roman" w:cs="Times New Roman"/>
        </w:rPr>
        <w:t xml:space="preserve"> where glucose intolerance in resultant offspring </w:t>
      </w:r>
      <w:r w:rsidR="00BC2133" w:rsidRPr="00E62980">
        <w:rPr>
          <w:rFonts w:ascii="Times New Roman" w:hAnsi="Times New Roman" w:cs="Times New Roman"/>
        </w:rPr>
        <w:t>can be a</w:t>
      </w:r>
      <w:r w:rsidRPr="00E62980">
        <w:rPr>
          <w:rFonts w:ascii="Times New Roman" w:hAnsi="Times New Roman" w:cs="Times New Roman"/>
        </w:rPr>
        <w:t xml:space="preserve"> common</w:t>
      </w:r>
      <w:r w:rsidR="00BC2133" w:rsidRPr="00E62980">
        <w:rPr>
          <w:rFonts w:ascii="Times New Roman" w:hAnsi="Times New Roman" w:cs="Times New Roman"/>
        </w:rPr>
        <w:t xml:space="preserve"> phenotype</w:t>
      </w:r>
      <w:r w:rsidRPr="00E62980">
        <w:rPr>
          <w:rFonts w:ascii="Times New Roman" w:hAnsi="Times New Roman" w:cs="Times New Roman"/>
        </w:rPr>
        <w:t xml:space="preserve">. </w:t>
      </w:r>
      <w:r w:rsidR="00A31A7B" w:rsidRPr="00E62980">
        <w:rPr>
          <w:rFonts w:ascii="Times New Roman" w:hAnsi="Times New Roman" w:cs="Times New Roman"/>
        </w:rPr>
        <w:t xml:space="preserve">First described by Barker and colleagues, offspring </w:t>
      </w:r>
      <w:r w:rsidR="00593454" w:rsidRPr="00E62980">
        <w:rPr>
          <w:rFonts w:ascii="Times New Roman" w:hAnsi="Times New Roman" w:cs="Times New Roman"/>
        </w:rPr>
        <w:t xml:space="preserve">who were </w:t>
      </w:r>
      <w:r w:rsidR="00A31A7B" w:rsidRPr="00E62980">
        <w:rPr>
          <w:rFonts w:ascii="Times New Roman" w:hAnsi="Times New Roman" w:cs="Times New Roman"/>
        </w:rPr>
        <w:t xml:space="preserve">deprived of nutrition </w:t>
      </w:r>
      <w:r w:rsidR="00A31A7B" w:rsidRPr="00E62980">
        <w:rPr>
          <w:rFonts w:ascii="Times New Roman" w:hAnsi="Times New Roman" w:cs="Times New Roman"/>
          <w:i/>
          <w:iCs/>
        </w:rPr>
        <w:t>in utero</w:t>
      </w:r>
      <w:r w:rsidR="00A31A7B" w:rsidRPr="00E62980">
        <w:rPr>
          <w:rFonts w:ascii="Times New Roman" w:hAnsi="Times New Roman" w:cs="Times New Roman"/>
        </w:rPr>
        <w:t xml:space="preserve"> were more likely to develop chronic, nutrition-related disease </w:t>
      </w:r>
      <w:r w:rsidR="00A31A7B" w:rsidRPr="00E62980">
        <w:rPr>
          <w:rFonts w:ascii="Times New Roman" w:hAnsi="Times New Roman" w:cs="Times New Roman"/>
        </w:rPr>
        <w:lastRenderedPageBreak/>
        <w:t xml:space="preserve">in adulthood </w:t>
      </w:r>
      <w:r w:rsidR="00A31A7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{"citationID":"4YEpno2n","properties":{"formattedCitation":"(50)","plainCitation":"(50)","noteIndex":0},"citationItems":[{"id":517,"uris":["http://zotero.org/users/5073745/items/JMBIHCFL"],"itemData":{"id":517,"type":"article-journal","abstract":"Babies who are small at birth or during infancy have increased rates of cardiovascular disease and non-insulin-dependent diabetes as adults. Some of these babies have low birthweights, some are small in relation to the size of their placentas, some are thin at birth, and some are short at birth and fail to gain weight in infancy. This paper shows how fetal undernutrition at different stages of gestation can be linked to these patterns of early growth. The fetuses' adaptations to undernutrition are associated with changes in the concentrations of fetal and placental hormones. Persisting changes in the levels of hormone secretion, and in the sensitivity of tissues to them, may link fetal undernutrition with abnormal structure, function, and disease in adult life.","container-title":"Lancet (London, England)","DOI":"10.1016/0140-6736(93)91224-a","ISSN":"0140-6736","issue":"8850","journalAbbreviation":"Lancet","language":"eng","note":"PMID: 8096277","page":"938-941","source":"PubMed","title":"Fetal nutrition and cardiovascular disease in adult life","volume":"341","author":[{"family":"Barker","given":"D. J."},{"family":"Gluckman","given":"P. D."},{"family":"Godfrey","given":"K. M."},{"family":"Harding","given":"J. E."},{"family":"Owens","given":"J. A."},{"family":"Robinson","given":"J. S."}],"issued":{"date-parts":[["1993",4,10]]}}}],"schema":"https://github.com/citation-style-language/schema/raw/master/csl-citation.json"} </w:instrText>
      </w:r>
      <w:r w:rsidR="00A31A7B" w:rsidRPr="00E62980">
        <w:rPr>
          <w:rFonts w:ascii="Times New Roman" w:hAnsi="Times New Roman" w:cs="Times New Roman"/>
        </w:rPr>
        <w:fldChar w:fldCharType="separate"/>
      </w:r>
      <w:r w:rsidR="000E1D7F" w:rsidRPr="000E1D7F">
        <w:rPr>
          <w:rFonts w:ascii="Times New Roman" w:hAnsi="Times New Roman" w:cs="Times New Roman"/>
        </w:rPr>
        <w:t>(50)</w:t>
      </w:r>
      <w:r w:rsidR="00A31A7B" w:rsidRPr="00E62980">
        <w:rPr>
          <w:rFonts w:ascii="Times New Roman" w:hAnsi="Times New Roman" w:cs="Times New Roman"/>
        </w:rPr>
        <w:fldChar w:fldCharType="end"/>
      </w:r>
      <w:r w:rsidR="00A31A7B" w:rsidRPr="00E62980">
        <w:rPr>
          <w:rFonts w:ascii="Times New Roman" w:hAnsi="Times New Roman" w:cs="Times New Roman"/>
        </w:rPr>
        <w:t>.</w:t>
      </w:r>
      <w:r w:rsidR="000E1D7F" w:rsidRPr="00E62980">
        <w:rPr>
          <w:rFonts w:ascii="Times New Roman" w:hAnsi="Times New Roman" w:cs="Times New Roman"/>
        </w:rPr>
        <w:t xml:space="preserve"> </w:t>
      </w:r>
      <w:r w:rsidR="00391E0E" w:rsidRPr="00E62980">
        <w:rPr>
          <w:rFonts w:ascii="Times New Roman" w:hAnsi="Times New Roman" w:cs="Times New Roman"/>
        </w:rPr>
        <w:t>U</w:t>
      </w:r>
      <w:r w:rsidR="00CB0EB3" w:rsidRPr="00E62980">
        <w:rPr>
          <w:rFonts w:ascii="Times New Roman" w:hAnsi="Times New Roman" w:cs="Times New Roman"/>
        </w:rPr>
        <w:t xml:space="preserve">ndernutrition </w:t>
      </w:r>
      <w:del w:id="202" w:author="Molly C. MULCAHY" w:date="2023-05-01T16:32:00Z">
        <w:r w:rsidR="00EC3B68" w:rsidRPr="00E62980" w:rsidDel="00D10EF6">
          <w:rPr>
            <w:rFonts w:ascii="Times New Roman" w:hAnsi="Times New Roman" w:cs="Times New Roman"/>
          </w:rPr>
          <w:delText xml:space="preserve">in pregnancy </w:delText>
        </w:r>
        <w:r w:rsidR="009344BE" w:rsidRPr="00E62980" w:rsidDel="00D10EF6">
          <w:rPr>
            <w:rFonts w:ascii="Times New Roman" w:hAnsi="Times New Roman" w:cs="Times New Roman"/>
          </w:rPr>
          <w:delText xml:space="preserve">can </w:delText>
        </w:r>
        <w:r w:rsidR="00391E0E" w:rsidRPr="00E62980" w:rsidDel="00D10EF6">
          <w:rPr>
            <w:rFonts w:ascii="Times New Roman" w:hAnsi="Times New Roman" w:cs="Times New Roman"/>
          </w:rPr>
          <w:delText xml:space="preserve">often </w:delText>
        </w:r>
        <w:r w:rsidR="00347F2F" w:rsidRPr="00E62980" w:rsidDel="00D10EF6">
          <w:rPr>
            <w:rFonts w:ascii="Times New Roman" w:hAnsi="Times New Roman" w:cs="Times New Roman"/>
          </w:rPr>
          <w:delText xml:space="preserve">result in offspring development of glucose intolerance </w:delText>
        </w:r>
      </w:del>
      <w:r w:rsidR="00391E0E"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{"citationID":"a22jo0ores0","properties":{"formattedCitation":"(51\\uc0\\u8211{}53)","plainCitation":"(51–53)","noteIndex":0},"citationItems":[{"id":39,"uris":["http://zotero.org/users/5073745/items/IAFZXV97"],"itemData":{"id":39,"type":"article-journal","abstract":"Maternal low-protein diet (LP) throughout gestation affects pancreatic β-cell fraction of the offspring at birth, thus increasing their susceptibility to metabolic dysfunction and type 2 diabetes in adulthood. The present study sought to strictly examine the effects of LP during the last week of gestation (LP12.5) alone as a developmental window for β-cell programming and metabolic dysfunction in adulthood. Islet morphology analysis revealed normal β-cell fraction in LP12.5 newborns. Normal glucose tolerance was observed in 6- to 8-wk-old male and female LP12.5 offspring. However, male LP12.5 offspring displayed glucose intolerance and reduced insulin sensitivity associated with β-cell dysfunction with aging. High-fat diet exposure of metabolically normal 12-wk-old male LP12.5 induced glucose intolerance due to increased body weight, insulin resistance, and insufficient β-cell mass adaptation despite higher insulin secretion. Assessment of epigenetic mechanisms through microRNAs (miRs) by a real-time PCR-based microarray in islets revealed elevation in miRs that regulate insulin secretion (miRs 342, 143), insulin resistance (miR143), and obesity (miR219). In the islets, overexpression of miR143 reduced insulin secretion in response to glucose. In contrast to the model of LP exposure throughout pregnancy, islet protein levels of mTOR and pancreatic and duodenal homeobox 1 were normal in LP12.5 islets. Collectively, these data suggest that LP diet during the last week of pregnancy is critical and sufficient to induce specific and distinct developmental programming effects of tissues that control glucose homeostasis, thus causing permanent changes in specific set of microRNAs that may contribute to the overall vulnerability of the offspring to obesity, insulin resistance, and type 2 diabetes.","container-title":"American Journal of Physiology. Regulatory, Integrative and Comparative Physiology","DOI":"10.1152/ajpregu.00284.2019","ISSN":"1522-1490","issue":"4","journalAbbreviation":"Am J Physiol Regul Integr Comp Physiol","language":"eng","note":"PMID: 32877242\nPMCID: PMC7717124","page":"R485-R496","source":"PubMed","title":"Maternal low-protein diet on the last week of pregnancy contributes to insulin resistance and β-cell dysfunction in the mouse offspring","volume":"319","author":[{"family":"Alejandro","given":"Emilyn U."},{"family":"Jo","given":"Seokwon"},{"family":"Akhaphong","given":"Brian"},{"family":"Llacer","given":"Pau Romaguera"},{"family":"Gianchandani","given":"Maya"},{"family":"Gregg","given":"Brigid"},{"family":"Parlee","given":"Sebastian D."},{"family":"MacDougald","given":"Ormond A."},{"family":"Bernal-Mizrachi","given":"Ernesto"}],"issued":{"date-parts":[["2020",10,1]]}}},{"id":19,"uris":["http://zotero.org/users/5073745/items/BPRWDEFA"],"itemData":{"id":19,"type":"article-journal","abstract":"Two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391E0E" w:rsidRPr="00E62980">
        <w:rPr>
          <w:rFonts w:ascii="Times New Roman" w:hAnsi="Times New Roman" w:cs="Times New Roman"/>
        </w:rPr>
        <w:fldChar w:fldCharType="separate"/>
      </w:r>
      <w:r w:rsidR="000E1D7F" w:rsidRPr="000E1D7F">
        <w:rPr>
          <w:rFonts w:ascii="Times New Roman" w:hAnsi="Times New Roman" w:cs="Times New Roman"/>
        </w:rPr>
        <w:t>(51–53)</w:t>
      </w:r>
      <w:r w:rsidR="00391E0E" w:rsidRPr="00E62980">
        <w:rPr>
          <w:rFonts w:ascii="Times New Roman" w:hAnsi="Times New Roman" w:cs="Times New Roman"/>
        </w:rPr>
        <w:fldChar w:fldCharType="end"/>
      </w:r>
      <w:ins w:id="203" w:author="Molly C. MULCAHY" w:date="2023-05-01T16:32:00Z">
        <w:r w:rsidR="00D10EF6">
          <w:rPr>
            <w:rFonts w:ascii="Times New Roman" w:hAnsi="Times New Roman" w:cs="Times New Roman"/>
          </w:rPr>
          <w:t xml:space="preserve">, overnutrition </w:t>
        </w:r>
      </w:ins>
      <w:ins w:id="204" w:author="Molly C. MULCAHY" w:date="2023-05-01T16:33:00Z">
        <w:r w:rsidR="00D10EF6" w:rsidRPr="00E62980">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instrText>
      </w:r>
      <w:ins w:id="205" w:author="Molly C. MULCAHY" w:date="2023-05-01T16:33:00Z">
        <w:r w:rsidR="00D10EF6" w:rsidRPr="00E62980">
          <w:rPr>
            <w:rFonts w:ascii="Times New Roman" w:hAnsi="Times New Roman" w:cs="Times New Roman"/>
          </w:rPr>
          <w:fldChar w:fldCharType="separate"/>
        </w:r>
      </w:ins>
      <w:r w:rsidR="000E1D7F" w:rsidRPr="000E1D7F">
        <w:rPr>
          <w:rFonts w:ascii="Times New Roman" w:hAnsi="Times New Roman" w:cs="Times New Roman"/>
        </w:rPr>
        <w:t>(54, 55)</w:t>
      </w:r>
      <w:ins w:id="206" w:author="Molly C. MULCAHY" w:date="2023-05-01T16:33:00Z">
        <w:r w:rsidR="00D10EF6" w:rsidRPr="00E62980">
          <w:rPr>
            <w:rFonts w:ascii="Times New Roman" w:hAnsi="Times New Roman" w:cs="Times New Roman"/>
          </w:rPr>
          <w:fldChar w:fldCharType="end"/>
        </w:r>
      </w:ins>
      <w:ins w:id="207" w:author="Molly C. MULCAHY" w:date="2023-05-01T16:32:00Z">
        <w:r w:rsidR="00D10EF6">
          <w:rPr>
            <w:rFonts w:ascii="Times New Roman" w:hAnsi="Times New Roman" w:cs="Times New Roman"/>
          </w:rPr>
          <w:t>,</w:t>
        </w:r>
      </w:ins>
      <w:ins w:id="208" w:author="Molly C. MULCAHY" w:date="2023-05-01T16:33:00Z">
        <w:r w:rsidR="00D10EF6">
          <w:rPr>
            <w:rFonts w:ascii="Times New Roman" w:hAnsi="Times New Roman" w:cs="Times New Roman"/>
          </w:rPr>
          <w:t xml:space="preserve"> placental insufficiency </w:t>
        </w:r>
        <w:r w:rsidR="00D10EF6" w:rsidRPr="00E62980">
          <w:rPr>
            <w:rFonts w:ascii="Times New Roman" w:hAnsi="Times New Roman" w:cs="Times New Roman"/>
          </w:rPr>
          <w:fldChar w:fldCharType="begin"/>
        </w:r>
      </w:ins>
      <w:r w:rsidR="000E1D7F">
        <w:rPr>
          <w:rFonts w:ascii="Times New Roman" w:hAnsi="Times New Roman" w:cs="Times New Roman"/>
        </w:rPr>
        <w:instrText xml:space="preserve"> ADDIN ZOTERO_ITEM CSL_CITATION {"citationID":"ajus61s2ap","properties":{"formattedCitation":"(56, 57)","plainCitation":"(56, 57)","noteIndex":0},"citationItems":[{"id":6,"uris":["http://zotero.org/users/5073745/items/HJ2EQ4TG"],"itemData":{"id":6,"type":"article-journal","abstract":"Placental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ins w:id="209" w:author="Molly C. MULCAHY" w:date="2023-05-01T16:33:00Z">
        <w:r w:rsidR="00D10EF6" w:rsidRPr="00E62980">
          <w:rPr>
            <w:rFonts w:ascii="Times New Roman" w:hAnsi="Times New Roman" w:cs="Times New Roman"/>
          </w:rPr>
          <w:fldChar w:fldCharType="separate"/>
        </w:r>
      </w:ins>
      <w:r w:rsidR="000E1D7F" w:rsidRPr="000E1D7F">
        <w:rPr>
          <w:rFonts w:ascii="Times New Roman" w:hAnsi="Times New Roman" w:cs="Times New Roman"/>
        </w:rPr>
        <w:t>(56, 57)</w:t>
      </w:r>
      <w:ins w:id="210" w:author="Molly C. MULCAHY" w:date="2023-05-01T16:33:00Z">
        <w:r w:rsidR="00D10EF6" w:rsidRPr="00E62980">
          <w:rPr>
            <w:rFonts w:ascii="Times New Roman" w:hAnsi="Times New Roman" w:cs="Times New Roman"/>
          </w:rPr>
          <w:fldChar w:fldCharType="end"/>
        </w:r>
        <w:r w:rsidR="00D10EF6">
          <w:rPr>
            <w:rFonts w:ascii="Times New Roman" w:hAnsi="Times New Roman" w:cs="Times New Roman"/>
          </w:rPr>
          <w:t xml:space="preserve">, and chronodisruption </w:t>
        </w:r>
      </w:ins>
      <w:r w:rsidR="008A78FC">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{"citationID":"aq7gheaq2u","properties":{"formattedCitation":"(16, 17, 44, 58)","plainCitation":"(16, 17, 44, 58)","noteIndex":0},"citationItems":[{"id":1582,"uris":["http://zotero.org/users/5073745/items/TP35IF7G"],"itemData":{"id":1582,"type":"article-journal","abstract":"Chronic exposure to light at night, as in shift work, alters biological clocks (chronodisruption), negatively impacting pregnancy outcome in humans. Actually the interaction of maternal and fetal circadian systems could be a key factor determining a fitting health in adults. We propose that chronic photoperiod shift (CPS) during pregnancy alter maternal circadian rhythms and impair circadian physiology in the adult offspring, increasing health risks. Pregnant rats were exposed to normal photoperiod (12 h light, 12 h dark) or to CPS until 85% of gestation. The effects of gestational CPS were evaluated on the mother and adult offspring. In the mother we measured rhythms of heart rate, body temperature, and activity through gestation and daily rhythms of plasma variables (melatonin, corticosterone, aldosterone, and markers of renal function) at 18 days of gestation. In adult offspring, we measured rhythms of the clock gene expression in the suprachiasmatic nucleus (SCN), locomotor activity, body temperature, heart rate, blood pressure, plasma variables, glucose tolerance, and corticosterone response to ACTH. CPS altered all maternal circadian rhythms, lengthened gestation, and increased newborn weight. The adult CPS offspring presented normal rhythms of clock gene expression in the SCN, locomotor activity, and body temperature. However, the daily rhythm of plasma melatonin was absent, and corticosterone, aldosterone, renal markers, blood pressure, and heart rate rhythms were altered. Moreover, CPS offspring presented decreased glucose tolerance and an abnormal corticosterone response to ACTH. Altogether these data show that gestational CPS induced long-term effects on the offspring circadian system, wherein a normal SCN coexists with altered endocrine, cardiovascular, and metabolic function.","container-title":"Endocrinology","DOI":"10.1210/en.2016-1282","ISSN":"1945-7170","issue":"12","journalAbbreviation":"Endocrinology","language":"eng","note":"PMID: 27802074","page":"4654-4668","source":"PubMed","title":"Gestational Chronodisruption Impairs Circadian Physiology in Rat Male Offspring, Increasing the Risk of Chronic Disease","volume":"157","author":[{"family":"Mendez","given":"Natalia"},{"family":"Halabi","given":"Diego"},{"family":"Spichiger","given":"Carlos"},{"family":"Salazar","given":"Esteban R."},{"family":"Vergara","given":"Karina"},{"family":"Alonso-Vasquez","given":"Pamela"},{"family":"Carmona","given":"Pamela"},{"family":"Sarmiento","given":"Jose M."},{"family":"Richter","given":"Hans G."},{"family":"Seron-Ferre","given":"Maria"},{"family":"Torres-Farfan","given":"Claudia"}],"issued":{"date-parts":[["2016",12]]}}},{"id":1588,"uris":["http://zotero.org/users/5073745/items/X5JLXWS5"],"itemData":{"id":1588,"type":"article-journal","abstract":"Shift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J."}],"issued":{"date-parts":[["2013"]]}}},{"id":437,"uris":["http://zotero.org/users/5073745/items/B23S64CV"],"itemData":{"id":437,"type":"article-journal","abstract":"KEY POINTS: Light at night is essential to a 24/7 society, but it has negative consequences on health. Basically, light at night induces an alteration of our biological clocks, known as chronodisruption, with effects even when this occurs during pregnancy. Here we explored the developmental impact of gestational chronodisruption (chronic photoperiod shift, CPS) on adult and fetal adrenal biorhythms and function. We found that gestational chronodisruption altered fetal and adult adrenal function, at the molecular, morphological and physiological levels. The differences between control and CPS offspring suggest desynchronization of the adrenal circadian clock and steroidogenic pathway, leading to abnormal stress responses and metabolic adaptation, potentially increasing the risk of developing chronic diseases.\nABSTRACT: Light at night is essential to a 24/7 society, but it has negative consequences on health. Basically, light at night induces an alteration of our biological clocks, known as chronodisruption, with effects even when this occurs during pregnancy. Indeed, an abnormal photoperiod during gestation alters fetal development, inducing long-term effects on the offspring. Accordingly, we carried out a longitudinal study in rats, exploring the impact of gestational chronodisruption on the adrenal biorhythms and function of the offspring. Adult rats (90 days old) gestated under chronic photoperiod shift (CPS) decrease the time spent in the open arm zone of an elevated plus maze to 62% and increase the rearing time to 170%. CPS adults maintained individual daily changes in corticosterone, but their acrophases were distributed from 12.00 h to 06.00 h. CPS offspring maintained clock gene expression and oscillation, nevertheless no daily rhythm was observed in genes involved in the regulation and synthesis of steroids. Consistent with adult adrenal gland being programmed during fetal life, blunted daily rhythms of corticosterone, core clock gene machinery, and steroidogenic genes were observed in CPS fetal adrenal glands. Comparisons of the global transcriptome of CPS versus control fetal adrenal gland revealed that 1078 genes were differentially expressed (641 down-regulated and 437 up-regulated). In silico analysis revealed significant changes in Lipid Metabolism, Small Molecule Biochemistry, Cellular Development and the Inflammatory Response pathway (z score: 48-20). Altogether, the present results demonstrate that gestational chronodisruption changed fetal and adult adrenal function. This could translate to long-term abnormal stress responses and metabolic adaptation, increasing the risk of developing chronic diseases.","container-title":"The Journal of Physiology","DOI":"10.1113/JP276083","ISSN":"1469-7793","issue":"23","journalAbbreviation":"J. Physiol. (Lond.)","language":"eng","note":"PMID: 30118176\nPMCID: PMC6265531","page":"5839-5857","source":"PubMed","title":"Gestational chronodisruption leads to persistent changes in the rat fetal and adult adrenal clock and function","volume":"596","author":[{"family":"Salazar","given":"E. R."},{"family":"Richter","given":"H. G."},{"family":"Spichiger","given":"C."},{"family":"Mendez","given":"N."},{"family":"Halabi","given":"D."},{"family":"Vergara","given":"K."},{"family":"Alonso","given":"I. P."},{"family":"Corvalán","given":"F. A."},{"family":"Azpeleta","given":"C."},{"family":"Seron-Ferre","given":"M."},{"family":"Torres-Farfan","given":"C."}],"issued":{"date-parts":[["2018",12]]}}}],"schema":"https://github.com/citation-style-language/schema/raw/master/csl-citation.json"} </w:instrText>
      </w:r>
      <w:r w:rsidR="008A78FC">
        <w:rPr>
          <w:rFonts w:ascii="Times New Roman" w:hAnsi="Times New Roman" w:cs="Times New Roman"/>
        </w:rPr>
        <w:fldChar w:fldCharType="separate"/>
      </w:r>
      <w:r w:rsidR="000E1D7F" w:rsidRPr="000E1D7F">
        <w:rPr>
          <w:rFonts w:ascii="Times New Roman" w:hAnsi="Times New Roman" w:cs="Times New Roman"/>
        </w:rPr>
        <w:t>(16, 17, 44, 58)</w:t>
      </w:r>
      <w:r w:rsidR="008A78FC">
        <w:rPr>
          <w:rFonts w:ascii="Times New Roman" w:hAnsi="Times New Roman" w:cs="Times New Roman"/>
        </w:rPr>
        <w:fldChar w:fldCharType="end"/>
      </w:r>
      <w:ins w:id="211" w:author="Molly C. MULCAHY" w:date="2023-05-01T16:33:00Z">
        <w:r w:rsidR="00D10EF6">
          <w:rPr>
            <w:rFonts w:ascii="Times New Roman" w:hAnsi="Times New Roman" w:cs="Times New Roman"/>
          </w:rPr>
          <w:t xml:space="preserve"> during pregnancy have all been reported to</w:t>
        </w:r>
      </w:ins>
      <w:ins w:id="212" w:author="Molly C. MULCAHY" w:date="2023-05-01T16:34:00Z">
        <w:r w:rsidR="00D10EF6">
          <w:rPr>
            <w:rFonts w:ascii="Times New Roman" w:hAnsi="Times New Roman" w:cs="Times New Roman"/>
          </w:rPr>
          <w:t xml:space="preserve"> induce offspring glucose intolerance</w:t>
        </w:r>
      </w:ins>
      <w:ins w:id="213" w:author="Molly C. MULCAHY" w:date="2023-05-01T16:32:00Z">
        <w:r w:rsidR="00D10EF6">
          <w:rPr>
            <w:rFonts w:ascii="Times New Roman" w:hAnsi="Times New Roman" w:cs="Times New Roman"/>
          </w:rPr>
          <w:t xml:space="preserve"> </w:t>
        </w:r>
      </w:ins>
      <w:r w:rsidR="00344F23" w:rsidRPr="00E62980">
        <w:rPr>
          <w:rFonts w:ascii="Times New Roman" w:hAnsi="Times New Roman" w:cs="Times New Roman"/>
        </w:rPr>
        <w:t xml:space="preserve">. </w:t>
      </w:r>
      <w:r w:rsidR="00347F2F" w:rsidRPr="00E62980">
        <w:rPr>
          <w:rFonts w:ascii="Times New Roman" w:hAnsi="Times New Roman" w:cs="Times New Roman"/>
        </w:rPr>
        <w:t>The extent to which m</w:t>
      </w:r>
      <w:r w:rsidR="006728EA" w:rsidRPr="00E62980">
        <w:rPr>
          <w:rFonts w:ascii="Times New Roman" w:hAnsi="Times New Roman" w:cs="Times New Roman"/>
        </w:rPr>
        <w:t>ale</w:t>
      </w:r>
      <w:r w:rsidR="00344F23" w:rsidRPr="00E62980">
        <w:rPr>
          <w:rFonts w:ascii="Times New Roman" w:hAnsi="Times New Roman" w:cs="Times New Roman"/>
        </w:rPr>
        <w:t>-</w:t>
      </w:r>
      <w:r w:rsidR="009344BE" w:rsidRPr="00E62980">
        <w:rPr>
          <w:rFonts w:ascii="Times New Roman" w:hAnsi="Times New Roman" w:cs="Times New Roman"/>
        </w:rPr>
        <w:t>predominate phenotypes and female resilience to changes</w:t>
      </w:r>
      <w:r w:rsidR="00344F23" w:rsidRPr="00E62980">
        <w:rPr>
          <w:rFonts w:ascii="Times New Roman" w:hAnsi="Times New Roman" w:cs="Times New Roman"/>
        </w:rPr>
        <w:t xml:space="preserve"> </w:t>
      </w:r>
      <w:r w:rsidR="009344BE" w:rsidRPr="00E62980">
        <w:rPr>
          <w:rFonts w:ascii="Times New Roman" w:hAnsi="Times New Roman" w:cs="Times New Roman"/>
        </w:rPr>
        <w:t>are</w:t>
      </w:r>
      <w:r w:rsidR="00344F23" w:rsidRPr="00E62980">
        <w:rPr>
          <w:rFonts w:ascii="Times New Roman" w:hAnsi="Times New Roman" w:cs="Times New Roman"/>
        </w:rPr>
        <w:t xml:space="preserve"> </w:t>
      </w:r>
      <w:r w:rsidR="00B712C4" w:rsidRPr="00E62980">
        <w:rPr>
          <w:rFonts w:ascii="Times New Roman" w:hAnsi="Times New Roman" w:cs="Times New Roman"/>
        </w:rPr>
        <w:t xml:space="preserve">difficult to </w:t>
      </w:r>
      <w:r w:rsidR="00347F2F" w:rsidRPr="00E62980">
        <w:rPr>
          <w:rFonts w:ascii="Times New Roman" w:hAnsi="Times New Roman" w:cs="Times New Roman"/>
        </w:rPr>
        <w:t xml:space="preserve">deduce </w:t>
      </w:r>
      <w:r w:rsidR="00344F23" w:rsidRPr="00E62980">
        <w:rPr>
          <w:rFonts w:ascii="Times New Roman" w:hAnsi="Times New Roman" w:cs="Times New Roman"/>
        </w:rPr>
        <w:t xml:space="preserve">as many groups </w:t>
      </w:r>
      <w:r w:rsidR="006728EA" w:rsidRPr="00E62980">
        <w:rPr>
          <w:rFonts w:ascii="Times New Roman" w:hAnsi="Times New Roman" w:cs="Times New Roman"/>
        </w:rPr>
        <w:t xml:space="preserve">either </w:t>
      </w:r>
      <w:r w:rsidR="00344F23" w:rsidRPr="00E62980">
        <w:rPr>
          <w:rFonts w:ascii="Times New Roman" w:hAnsi="Times New Roman" w:cs="Times New Roman"/>
        </w:rPr>
        <w:t xml:space="preserve">study male offspring </w:t>
      </w:r>
      <w:r w:rsidR="006728EA" w:rsidRPr="00E62980">
        <w:rPr>
          <w:rFonts w:ascii="Times New Roman" w:hAnsi="Times New Roman" w:cs="Times New Roman"/>
        </w:rPr>
        <w:t xml:space="preserve">exclusively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{"citationID":"Hxsft8YL","properties":{"formattedCitation":"(53, 59)","plainCitation":"(53, 59)","noteIndex":0},"citationItems":[{"id":24,"uris":["http://zotero.org/users/5073745/items/GSGFUF4W"],"itemData":{"id":24,"type":"article-journal","abstract":"Fetal growth restriction (FGR) is a pregnancy condition in which fetal growth is suboptimal for gestation, and this population is at increased risk for type 2 diabetes as adults. In humans, maternal malnutrition and placental insufficiency are the most common causes of FGR, and both result in fetal undernutrition. We hypothesized that maternal nutrient restriction (MNR) in mice will cause FGR and alter glucose metabolism in adult offspring. Pregnant CD-1 mice were subjected to MNR (70% of average ad libitum) or control (ad libitum) from E6.5 to birth. Following birth, mice were fostered by mothers on ad libitum feeds. Weight, blood glucose, glucose tolerance and tissue-specific insulin sensitivity were assessed in male offspring. MNR resulted in reduced fetal sizes but caught up to controls by 3 days postnatal age. As adults, glucose intolerance was detected in 19% of male MNR offspring. At 6 months, liver size was reduced (P = 0.01), but pAkt-to-Akt ratios in response to insulin were increased 2.5-fold relative to controls (P = 0.004). These data suggest that MNR causes FGR and long-term glucose intolerance in a population of male offspring similar to human populations. This mouse model can be used to investigate the impacts of FGR on tissues of importance in glucose metabolism.","container-title":"Journal of Developmental Origins of Health and Disease","DOI":"10.1017/S2040174418000983","ISSN":"2040-1744, 2040-1752","issue":"4","language":"en","note":"publisher: Cambridge University Press","page":"469-478","source":"Cambridge University Press","title":"Offspring from maternal nutrient restriction in mice show variations in adult glucose metabolism similar to human fetal growth restriction","volume":"10","author":[{"family":"Radford","given":"B. N."},{"family":"Han","given":"V. K. M."}],"issued":{"date-parts":[["2019",8]]}}},{"id":7,"uris":["http://zotero.org/users/5073745/items/PYVQGG9U"],"itemData":{"id":7,"type":"article-journal","abstract":"Epidemiological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(53, 59)</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or </w:t>
      </w:r>
      <w:r w:rsidR="00B712C4" w:rsidRPr="00E62980">
        <w:rPr>
          <w:rFonts w:ascii="Times New Roman" w:hAnsi="Times New Roman" w:cs="Times New Roman"/>
        </w:rPr>
        <w:t>analyze</w:t>
      </w:r>
      <w:r w:rsidR="006728EA" w:rsidRPr="00E62980">
        <w:rPr>
          <w:rFonts w:ascii="Times New Roman" w:hAnsi="Times New Roman" w:cs="Times New Roman"/>
        </w:rPr>
        <w:t xml:space="preserve"> males and female</w:t>
      </w:r>
      <w:r w:rsidR="00B712C4" w:rsidRPr="00E62980">
        <w:rPr>
          <w:rFonts w:ascii="Times New Roman" w:hAnsi="Times New Roman" w:cs="Times New Roman"/>
        </w:rPr>
        <w:t xml:space="preserve">s </w:t>
      </w:r>
      <w:r w:rsidR="006728EA" w:rsidRPr="00E62980">
        <w:rPr>
          <w:rFonts w:ascii="Times New Roman" w:hAnsi="Times New Roman" w:cs="Times New Roman"/>
        </w:rPr>
        <w:t xml:space="preserve">together </w:t>
      </w:r>
      <w:r w:rsidR="006728E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{"citationID":"a1vhc7n6292","properties":{"formattedCitation":"(52, 60)","plainCitation":"(52, 60)","noteIndex":0},"citationItems":[{"id":19,"uris":["http://zotero.org/users/5073745/items/BPRWDEFA"],"itemData":{"id":19,"type":"article-journal","abstract":"Two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6728EA" w:rsidRPr="00E62980">
        <w:rPr>
          <w:rFonts w:ascii="Times New Roman" w:hAnsi="Times New Roman" w:cs="Times New Roman"/>
        </w:rPr>
        <w:fldChar w:fldCharType="separate"/>
      </w:r>
      <w:r w:rsidR="000E1D7F" w:rsidRPr="000E1D7F">
        <w:rPr>
          <w:rFonts w:ascii="Times New Roman" w:hAnsi="Times New Roman" w:cs="Times New Roman"/>
        </w:rPr>
        <w:t>(52, 60)</w:t>
      </w:r>
      <w:r w:rsidR="006728EA" w:rsidRPr="00E62980">
        <w:rPr>
          <w:rFonts w:ascii="Times New Roman" w:hAnsi="Times New Roman" w:cs="Times New Roman"/>
        </w:rPr>
        <w:fldChar w:fldCharType="end"/>
      </w:r>
      <w:r w:rsidR="006728EA" w:rsidRPr="00E62980">
        <w:rPr>
          <w:rFonts w:ascii="Times New Roman" w:hAnsi="Times New Roman" w:cs="Times New Roman"/>
        </w:rPr>
        <w:t xml:space="preserve">. </w:t>
      </w:r>
      <w:commentRangeStart w:id="214"/>
      <w:del w:id="215" w:author="Molly C. MULCAHY" w:date="2023-05-01T16:31:00Z">
        <w:r w:rsidR="00B712C4" w:rsidRPr="00E62980" w:rsidDel="00D10EF6">
          <w:rPr>
            <w:rFonts w:ascii="Times New Roman" w:hAnsi="Times New Roman" w:cs="Times New Roman"/>
          </w:rPr>
          <w:delText>M</w:delText>
        </w:r>
      </w:del>
      <w:del w:id="216" w:author="Molly C. MULCAHY" w:date="2023-06-01T11:11:00Z">
        <w:r w:rsidR="00B712C4" w:rsidRPr="00E62980" w:rsidDel="008A78FC">
          <w:rPr>
            <w:rFonts w:ascii="Times New Roman" w:hAnsi="Times New Roman" w:cs="Times New Roman"/>
          </w:rPr>
          <w:delText xml:space="preserve">ale offspring </w:delText>
        </w:r>
      </w:del>
      <w:del w:id="217" w:author="Molly C. MULCAHY" w:date="2023-05-01T16:31:00Z">
        <w:r w:rsidR="00B712C4" w:rsidRPr="00E62980" w:rsidDel="00D10EF6">
          <w:rPr>
            <w:rFonts w:ascii="Times New Roman" w:hAnsi="Times New Roman" w:cs="Times New Roman"/>
          </w:rPr>
          <w:delText xml:space="preserve">who had placental insufficiency </w:delText>
        </w:r>
        <w:r w:rsidR="009344BE" w:rsidRPr="00E62980" w:rsidDel="00D10EF6">
          <w:rPr>
            <w:rFonts w:ascii="Times New Roman" w:hAnsi="Times New Roman" w:cs="Times New Roman"/>
          </w:rPr>
          <w:delText>can develop</w:delText>
        </w:r>
        <w:r w:rsidR="003A6E61" w:rsidRPr="00E62980" w:rsidDel="00D10EF6">
          <w:rPr>
            <w:rFonts w:ascii="Times New Roman" w:hAnsi="Times New Roman" w:cs="Times New Roman"/>
          </w:rPr>
          <w:delText xml:space="preserve"> glucose intolerance</w:delText>
        </w:r>
        <w:r w:rsidR="00B712C4" w:rsidRPr="00E62980" w:rsidDel="00D10EF6">
          <w:rPr>
            <w:rFonts w:ascii="Times New Roman" w:hAnsi="Times New Roman" w:cs="Times New Roman"/>
          </w:rPr>
          <w:delText xml:space="preserve"> </w:delText>
        </w:r>
        <w:r w:rsidR="003A6E61" w:rsidRPr="00E62980" w:rsidDel="00D10EF6">
          <w:rPr>
            <w:rFonts w:ascii="Times New Roman" w:hAnsi="Times New Roman" w:cs="Times New Roman"/>
          </w:rPr>
          <w:delText>in adulthood</w:delText>
        </w:r>
        <w:r w:rsidR="00EC3B68" w:rsidRPr="00E62980" w:rsidDel="00D10EF6">
          <w:rPr>
            <w:rFonts w:ascii="Times New Roman" w:hAnsi="Times New Roman" w:cs="Times New Roman"/>
          </w:rPr>
          <w:delText xml:space="preserve"> </w:delText>
        </w:r>
      </w:del>
      <w:del w:id="218" w:author="Molly C. MULCAHY" w:date="2023-05-01T16:33:00Z">
        <w:r w:rsidR="003A6E61"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{"citationID":"ajus61s2ap","properties":{"formattedCitation":"(50, 51)","plainCitation":"(50, 51)","noteIndex":0},"citationItems":[{"id":6,"uris":["http://zotero.org/users/5073745/items/HJ2EQ4TG"],"itemData":{"id":6,"type":"article-journal","abstract":"Placental insufficiency alters the intrauterine environment leading to increased risk for chronic disease including impaired glucose metabolism in low birth weight infants. Using a rat model of low birth weight, we previously reported that placental insufficiency induces a significant increase in circulating testosterone in male intrauterine growth-restricted offspring (mIUGR) in early adulthood that is lost by 12 months of age. Numerous studies indicate testosterone has a positive effect on glucose metabolism in men. Female growth-restricted littermates exhibit glucose intolerance at 6 months of age. Thus, the aim of this paper was to determine whether mIUGR develop impaired glucose metabolism, and whether a decrease in elevated testosterone levels plays a role in its onset. Male growth-restricted offspring were studied at 6 and 12 months of age. No impairment in glucose tolerance was observed at 6 months of age when mIUGR exhibited a 2-fold higher testosterone level compared to age-matched control. Fasting blood glucose was significantly higher and glucose tolerance was impaired with a significant decrease in circulating testosterone in mIUGR at 12 compared with 6 months of age. Castration did not additionally impair fasting blood glucose or glucose tolerance in mIUGR at 12 months of age, but fasting blood glucose was significantly elevated in castrated controls. Restoration of elevated testosterone levels significantly reduced fasting blood glucose and improved glucose tolerance in mIUGR. Thus, our findings suggest that the endogenous increase in circulating testosterone in mIUGR is protective against impaired glucose homeostasis.","container-title":"PLOS ONE","DOI":"10.1371/journal.pone.0187843","ISSN":"1932-6203","issue":"11","journalAbbreviation":"PLOS ONE","language":"en","note":"publisher: Public Library of Science","page":"e0187843","source":"PLoS Journals","title":"Testosterone is protective against impaired glucose metabolism in male intrauterine growth-restricted offspring","volume":"12","author":[{"family":"Intapad","given":"Suttira"},{"family":"Dasinger","given":"John Henry"},{"family":"Fahling","given":"Joel M."},{"family":"Backstrom","given":"Miles A."},{"family":"Alexander","given":"Barbara T."}],"issued":{"date-parts":[["2017",11,16]]}}},{"id":429,"uris":["http://zotero.org/users/5073745/items/PF9NMWE7"],"itemData":{"id":429,"type":"article-journal","abstract":"It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delInstrText>
        </w:r>
        <w:r w:rsidR="003A6E61"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(50, 51)</w:delText>
        </w:r>
        <w:r w:rsidR="003A6E61" w:rsidRPr="00E62980" w:rsidDel="00D10EF6">
          <w:rPr>
            <w:rFonts w:ascii="Times New Roman" w:hAnsi="Times New Roman" w:cs="Times New Roman"/>
          </w:rPr>
          <w:fldChar w:fldCharType="end"/>
        </w:r>
      </w:del>
      <w:del w:id="219" w:author="Molly C. MULCAHY" w:date="2023-06-01T11:11:00Z">
        <w:r w:rsidR="00C13E8A" w:rsidRPr="00E62980" w:rsidDel="008A78FC">
          <w:rPr>
            <w:rFonts w:ascii="Times New Roman" w:hAnsi="Times New Roman" w:cs="Times New Roman"/>
          </w:rPr>
          <w:delText>,</w:delText>
        </w:r>
        <w:r w:rsidR="00645731" w:rsidRPr="00E62980" w:rsidDel="008A78FC">
          <w:rPr>
            <w:rFonts w:ascii="Times New Roman" w:hAnsi="Times New Roman" w:cs="Times New Roman"/>
          </w:rPr>
          <w:delText xml:space="preserve"> </w:delText>
        </w:r>
      </w:del>
      <w:del w:id="220" w:author="Molly C. MULCAHY" w:date="2023-05-01T16:31:00Z">
        <w:r w:rsidR="009344BE" w:rsidRPr="00E62980" w:rsidDel="00D10EF6">
          <w:rPr>
            <w:rFonts w:ascii="Times New Roman" w:hAnsi="Times New Roman" w:cs="Times New Roman"/>
          </w:rPr>
          <w:delText>so too can</w:delText>
        </w:r>
      </w:del>
      <w:del w:id="221" w:author="Molly C. MULCAHY" w:date="2023-06-01T11:11:00Z">
        <w:r w:rsidR="009344BE" w:rsidRPr="00E62980" w:rsidDel="008A78FC">
          <w:rPr>
            <w:rFonts w:ascii="Times New Roman" w:hAnsi="Times New Roman" w:cs="Times New Roman"/>
          </w:rPr>
          <w:delText xml:space="preserve"> </w:delText>
        </w:r>
      </w:del>
      <w:del w:id="222" w:author="Molly C. MULCAHY" w:date="2023-05-01T16:31:00Z">
        <w:r w:rsidR="009344BE" w:rsidRPr="00E62980" w:rsidDel="00D10EF6">
          <w:rPr>
            <w:rFonts w:ascii="Times New Roman" w:hAnsi="Times New Roman" w:cs="Times New Roman"/>
          </w:rPr>
          <w:delText xml:space="preserve">females </w:delText>
        </w:r>
      </w:del>
      <w:del w:id="223" w:author="Molly C. MULCAHY" w:date="2023-06-01T11:11:00Z">
        <w:r w:rsidR="003A6E61" w:rsidRPr="00E62980" w:rsidDel="008A78FC">
          <w:rPr>
            <w:rFonts w:ascii="Times New Roman" w:hAnsi="Times New Roman" w:cs="Times New Roman"/>
          </w:rPr>
          <w:fldChar w:fldCharType="begin"/>
        </w:r>
        <w:r w:rsidR="00533F88" w:rsidDel="008A78FC">
          <w:rPr>
            <w:rFonts w:ascii="Times New Roman" w:hAnsi="Times New Roman" w:cs="Times New Roman"/>
          </w:rPr>
          <w:delInstrText xml:space="preserve"> ADDIN ZOTERO_ITEM CSL_CITATION {"citationID":"dU0KL1Ya","properties":{"formattedCitation":"(58, 59)","plainCitation":"(58, 59)","noteIndex":0},"citationItems":[{"id":38,"uris":["http://zotero.org/users/5073745/items/H8JPFQZT"],"itemData":{"id":38,"type":"article-journal","abstract":"Stressors during the fetal and postnatal period affect the growth and developmental trajectories of offspring, causing lasting effects on physiologic regulatory systems. Here, we tested whether reduced uterine artery blood flow in late pregnancy would alter body composition in the offspring, and whether feeding offspring a western diet (WD) would aggravate these programming effects. Pregnant rats underwent bilateral uterine artery ligation (BUAL) or sham surgery on gestational day (GD)18 (term = GD22). At weaning, offspring from each group received either a normal diet (ND) or a WD. BUAL surgery increased fetal loss and caused offspring growth restriction, albeit body weights were no longer different at weaning, suggesting postnatal catch-up growth. BUAL did not affect body weight gain, fat accumulation, or plasma lipid profile in adult male offspring. In contrast, while ND-fed females from BUAL group were smaller and leaner than their sham-littermates, WD consumption resulted in excess weight gain, fat accumulation, and visceral adiposity. Moreover, WD increased plasma triglycerides and cholesterol in the BUAL-treated female offspring without any effect on sham littermates. These results demonstrate that reduced uterine artery blood flow during late pregnancy in rodents can impact body composition in the offspring in a sex-dependent manner, and these effects may be exacerbated by postnatal chronic WD consumption.","container-title":"Scientific Reports","DOI":"10.1038/s41598-020-63392-y","ISSN":"2045-2322","journalAbbreviation":"Sci Rep","note":"PMID: 32332768\nPMCID: PMC7181802","page":"6926","source":"PubMed Central","title":"Late-pregnancy uterine artery ligation increases susceptibility to postnatal Western diet-induced fat accumulation in adult female offspring","volume":"10","author":[{"family":"Jahandideh","given":"Forough"},{"family":"Bourque","given":"Stephane L."},{"family":"Armstrong","given":"Edward A."},{"family":"Cherak","given":"Stephana J."},{"family":"Panahi","given":"Sareh"},{"family":"Macala","given":"Kimberly F."},{"family":"Davidge","given":"Sandra T."},{"family":"Yager","given":"Jerome Y."}],"issued":{"date-parts":[["2020",4,24]]}}},{"id":9,"uris":["http://zotero.org/users/5073745/items/R5KJJUL6"],"itemData":{"id":9,"type":"article-journal","abstract":"Objective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W."}],"issued":{"date-parts":[["1999",9]]}}}],"schema":"https://github.com/citation-style-language/schema/raw/master/csl-citation.json"} </w:delInstrText>
        </w:r>
        <w:r w:rsidR="003A6E61" w:rsidRPr="00E62980" w:rsidDel="008A78FC">
          <w:rPr>
            <w:rFonts w:ascii="Times New Roman" w:hAnsi="Times New Roman" w:cs="Times New Roman"/>
          </w:rPr>
          <w:fldChar w:fldCharType="separate"/>
        </w:r>
        <w:r w:rsidR="00533F88" w:rsidRPr="00533F88" w:rsidDel="008A78FC">
          <w:rPr>
            <w:rFonts w:ascii="Times New Roman" w:hAnsi="Times New Roman" w:cs="Times New Roman"/>
          </w:rPr>
          <w:delText>(58, 59)</w:delText>
        </w:r>
        <w:r w:rsidR="003A6E61" w:rsidRPr="00E62980" w:rsidDel="008A78FC">
          <w:rPr>
            <w:rFonts w:ascii="Times New Roman" w:hAnsi="Times New Roman" w:cs="Times New Roman"/>
          </w:rPr>
          <w:fldChar w:fldCharType="end"/>
        </w:r>
        <w:r w:rsidR="003A6E61" w:rsidRPr="00E62980" w:rsidDel="008A78FC">
          <w:rPr>
            <w:rFonts w:ascii="Times New Roman" w:hAnsi="Times New Roman" w:cs="Times New Roman"/>
          </w:rPr>
          <w:delText>.</w:delText>
        </w:r>
        <w:r w:rsidR="00720D62" w:rsidRPr="00E62980" w:rsidDel="008A78FC">
          <w:rPr>
            <w:rFonts w:ascii="Times New Roman" w:hAnsi="Times New Roman" w:cs="Times New Roman"/>
          </w:rPr>
          <w:delText xml:space="preserve"> </w:delText>
        </w:r>
        <w:r w:rsidR="00E03F87" w:rsidRPr="00E62980" w:rsidDel="008A78FC">
          <w:rPr>
            <w:rFonts w:ascii="Times New Roman" w:hAnsi="Times New Roman" w:cs="Times New Roman"/>
          </w:rPr>
          <w:delText xml:space="preserve">Maternal overnutrition </w:delText>
        </w:r>
        <w:r w:rsidR="00645731" w:rsidRPr="00E62980" w:rsidDel="008A78FC">
          <w:rPr>
            <w:rFonts w:ascii="Times New Roman" w:hAnsi="Times New Roman" w:cs="Times New Roman"/>
          </w:rPr>
          <w:delText>can also result in males with</w:delText>
        </w:r>
        <w:r w:rsidR="00E03F87" w:rsidRPr="00E62980" w:rsidDel="008A78FC">
          <w:rPr>
            <w:rFonts w:ascii="Times New Roman" w:hAnsi="Times New Roman" w:cs="Times New Roman"/>
          </w:rPr>
          <w:delText xml:space="preserve"> glucose intolerance</w:delText>
        </w:r>
      </w:del>
      <w:del w:id="224" w:author="Molly C. MULCAHY" w:date="2023-05-01T16:32:00Z">
        <w:r w:rsidR="00E03F87" w:rsidRPr="00E62980" w:rsidDel="00D10EF6">
          <w:rPr>
            <w:rFonts w:ascii="Times New Roman" w:hAnsi="Times New Roman" w:cs="Times New Roman"/>
          </w:rPr>
          <w:delText xml:space="preserve"> </w:delText>
        </w:r>
        <w:r w:rsidR="00E03F87" w:rsidRPr="00E62980" w:rsidDel="00D10EF6">
          <w:rPr>
            <w:rFonts w:ascii="Times New Roman" w:hAnsi="Times New Roman" w:cs="Times New Roman"/>
          </w:rPr>
          <w:fldChar w:fldCharType="begin"/>
        </w:r>
        <w:r w:rsidR="00DE5630" w:rsidDel="00D10EF6">
          <w:rPr>
            <w:rFonts w:ascii="Times New Roman" w:hAnsi="Times New Roman" w:cs="Times New Roman"/>
          </w:rPr>
          <w:delInstrText xml:space="preserve"> ADDIN ZOTERO_ITEM CSL_CITATION {"citationID":"7hNjoJ61","properties":{"formattedCitation":"(54, 55)","plainCitation":"(54, 55)","noteIndex":0},"citationItems":[{"id":40,"uris":["http://zotero.org/users/5073745/items/9QAQ5MUT"],"itemData":{"id":40,"type":"article-journal","abstract":"Scope: Overnutrition in utero is a critical contributor to the susceptibility of diabetes by programming, although the exact mechanism is not clear. In this paper, we aimed to study the long-term effect of a maternal high-fat (HF) diet on offspring through epigenetic modifications., Procedures: Five-week-old female C57BL6/J mice were fed a HF diet or control diet for 4 weeks before mating and throughout gestation and lactation. At postnatal week 3, pups continued to consume a HF or switched to a control diet for 5 weeks, resulting in four groups of offspring differing by their maternal and postweaning diets., Results: The maternal HF diet combined with the offspring HF diet caused hyperglycemia and insulin resistance in male pups. Even after changing to the control diet, male pups exposed to the maternal HF diet still exhibited hyperglycemia and glucose intolerance. The livers of pups exposed to a maternal HF diet had a hypermethylated insulin receptor substrate 2 (Irs2) gene and a hypomethylated mitogen-activated protein kinase kinase 4 (Map2k4) gene. Correspondingly, the expression of the Irs2 gene decreased and that of Map2k4 increased in pups exposed to a maternal HF diet., Conclusion: Maternal overnutrition programs long-term epigenetic modifications, namely, Irs2 and Map2k4 gene methylation in the offspring liver, which in turn predisposes the offspring to diabetes later in life.","container-title":"Frontiers in Endocrinology","DOI":"10.3389/fendo.2019.00871","ISSN":"1664-2392","journalAbbreviation":"Front Endocrinol (Lausanne)","note":"PMID: 31920981\nPMCID: PMC6923194","page":"871","source":"PubMed Central","title":"A Maternal High-Fat Diet Induces DNA Methylation Changes That Contribute to Glucose Intolerance in Offspring","volume":"10","author":[{"family":"Zhang","given":"Qian"},{"family":"Xiao","given":"Xinhua"},{"family":"Zheng","given":"Jia"},{"family":"Li","given":"Ming"},{"family":"Yu","given":"Miao"},{"family":"Ping","given":"Fan"},{"family":"Wang","given":"Tong"},{"family":"Wang","given":"Xiaojing"}],"issued":{"date-parts":[["2019",12,13]]}}},{"id":28,"uris":["http://zotero.org/users/5073745/items/ERENG7PN"],"itemData":{"id":28,"type":"article-journal","abstract":"Background Maternal malnutrition is a critical factor in determining the risk of obesity and glucose intolerance in offspring. However, little is known about the effects of a maternal high-fat diet (HFD) on the β cell phenotype in offspring, which is a major factor in glucose homeostasis, especially during the early life of offspring. Methods Dams were randomly fed a HFD (60% kcal from fat) or a chow diet before pregnancy and during gestation and lactation. Glucose metabolism and the β cell phenotype were assessed in male offspring at weaning. Results Dams fed a HFD showed impaired glucose tolerance. A HFD predisposed the offspring to increased impairment of metabolic health, including obesity, glucose intolerance and insulin resistance, compared with offspring from chow diet-fed dams. Furthermore, increased islet sizes and islet densities were observed in male offspring from HFD-fed dams at weaning. There were increases in the insulin-positive area, β cell mass and β cell proliferation in male offspring from HFD-fed dams at weaning age. Next, we further determined whether a maternal HFD could affect β cell apoptosis in mouse offspring and found that there was no significant change in β cell apoptosis between the HFD and control groups. Conclusion Our study is novel in showing that a maternal HFD predisposes offspring to impaired glucose metabolism and has a profound effect on β cell mass and proliferation in offspring mice, which is observed in mice as early as at weaning age. However, further study to clarify the underlying mechanisms is warranted.","container-title":"PeerJ","DOI":"10.7717/peerj.9407","ISSN":"2167-8359","journalAbbreviation":"PeerJ","language":"en","note":"publisher: PeerJ Inc.","page":"e9407","source":"peerj.com","title":"Maternal high-fat diet regulates glucose metabolism and pancreatic β cell phenotype in mouse offspring at weaning","volume":"8","author":[{"family":"Zheng","given":"Jia"},{"family":"Zhang","given":"Ling"},{"family":"Wang","given":"Ziwei"},{"family":"Zhang","given":"Junqing"}],"issued":{"date-parts":[["2020",6,22]]}}}],"schema":"https://github.com/citation-style-language/schema/raw/master/csl-citation.json"} </w:delInstrText>
        </w:r>
        <w:r w:rsidR="00E03F87" w:rsidRPr="00E62980" w:rsidDel="00D10EF6">
          <w:rPr>
            <w:rFonts w:ascii="Times New Roman" w:hAnsi="Times New Roman" w:cs="Times New Roman"/>
          </w:rPr>
          <w:fldChar w:fldCharType="separate"/>
        </w:r>
        <w:r w:rsidR="00DE5630" w:rsidRPr="00DE5630" w:rsidDel="00D10EF6">
          <w:rPr>
            <w:rFonts w:ascii="Times New Roman" w:hAnsi="Times New Roman" w:cs="Times New Roman"/>
          </w:rPr>
          <w:delText>(54, 55)</w:delText>
        </w:r>
        <w:r w:rsidR="00E03F87" w:rsidRPr="00E62980" w:rsidDel="00D10EF6">
          <w:rPr>
            <w:rFonts w:ascii="Times New Roman" w:hAnsi="Times New Roman" w:cs="Times New Roman"/>
          </w:rPr>
          <w:fldChar w:fldCharType="end"/>
        </w:r>
      </w:del>
      <w:del w:id="225" w:author="Molly C. MULCAHY" w:date="2023-06-01T11:11:00Z">
        <w:r w:rsidR="00E03F87" w:rsidRPr="00E62980" w:rsidDel="008A78FC">
          <w:rPr>
            <w:rFonts w:ascii="Times New Roman" w:hAnsi="Times New Roman" w:cs="Times New Roman"/>
          </w:rPr>
          <w:delText xml:space="preserve">. </w:delText>
        </w:r>
        <w:r w:rsidR="00347F2F" w:rsidRPr="00E62980" w:rsidDel="008A78FC">
          <w:rPr>
            <w:rFonts w:ascii="Times New Roman" w:hAnsi="Times New Roman" w:cs="Times New Roman"/>
          </w:rPr>
          <w:delText>Therefore</w:delText>
        </w:r>
        <w:r w:rsidR="00295E79" w:rsidRPr="00E62980" w:rsidDel="008A78FC">
          <w:rPr>
            <w:rFonts w:ascii="Times New Roman" w:hAnsi="Times New Roman" w:cs="Times New Roman"/>
          </w:rPr>
          <w:delText>,</w:delText>
        </w:r>
        <w:r w:rsidR="00347F2F" w:rsidRPr="00E62980" w:rsidDel="008A78FC">
          <w:rPr>
            <w:rFonts w:ascii="Times New Roman" w:hAnsi="Times New Roman" w:cs="Times New Roman"/>
          </w:rPr>
          <w:delText xml:space="preserve"> metabolic effects being limited in the current study to male offspring is consistent with much of the literature, as females </w:delText>
        </w:r>
        <w:r w:rsidR="008B3E44" w:rsidRPr="00E62980" w:rsidDel="008A78FC">
          <w:rPr>
            <w:rFonts w:ascii="Times New Roman" w:hAnsi="Times New Roman" w:cs="Times New Roman"/>
          </w:rPr>
          <w:delText>appear to be less affected</w:delText>
        </w:r>
        <w:r w:rsidR="00347F2F" w:rsidRPr="00E62980" w:rsidDel="008A78FC">
          <w:rPr>
            <w:rFonts w:ascii="Times New Roman" w:hAnsi="Times New Roman" w:cs="Times New Roman"/>
          </w:rPr>
          <w:delText xml:space="preserve">. </w:delText>
        </w:r>
      </w:del>
      <w:del w:id="226" w:author="Molly C. MULCAHY" w:date="2023-06-01T11:12:00Z">
        <w:r w:rsidR="001D6520" w:rsidRPr="00E62980" w:rsidDel="008A78FC">
          <w:rPr>
            <w:rFonts w:ascii="Times New Roman" w:hAnsi="Times New Roman" w:cs="Times New Roman"/>
          </w:rPr>
          <w:delText xml:space="preserve">Of note, these studies routinely find reductions in body weight as early as </w:delText>
        </w:r>
        <w:r w:rsidR="009344BE" w:rsidRPr="00E62980" w:rsidDel="008A78FC">
          <w:rPr>
            <w:rFonts w:ascii="Times New Roman" w:hAnsi="Times New Roman" w:cs="Times New Roman"/>
          </w:rPr>
          <w:delText>day 1 of postnatal life. This is</w:delText>
        </w:r>
        <w:r w:rsidR="001D6520" w:rsidRPr="00E62980" w:rsidDel="008A78FC">
          <w:rPr>
            <w:rFonts w:ascii="Times New Roman" w:hAnsi="Times New Roman" w:cs="Times New Roman"/>
          </w:rPr>
          <w:delText xml:space="preserve"> </w:delText>
        </w:r>
        <w:r w:rsidR="00754AF0" w:rsidRPr="00E62980" w:rsidDel="008A78FC">
          <w:rPr>
            <w:rFonts w:ascii="Times New Roman" w:hAnsi="Times New Roman" w:cs="Times New Roman"/>
          </w:rPr>
          <w:delText>inconsistent with the current study</w:delText>
        </w:r>
        <w:r w:rsidR="00BC2133" w:rsidRPr="00E62980" w:rsidDel="008A78FC">
          <w:rPr>
            <w:rFonts w:ascii="Times New Roman" w:hAnsi="Times New Roman" w:cs="Times New Roman"/>
          </w:rPr>
          <w:delText xml:space="preserve"> where we see no statistical reductions in body weight on either NCD or HFHS</w:delText>
        </w:r>
        <w:r w:rsidR="00754AF0" w:rsidRPr="00E62980" w:rsidDel="008A78FC">
          <w:rPr>
            <w:rFonts w:ascii="Times New Roman" w:hAnsi="Times New Roman" w:cs="Times New Roman"/>
          </w:rPr>
          <w:delText>.</w:delText>
        </w:r>
      </w:del>
      <w:r w:rsidR="00754AF0" w:rsidRPr="00E62980">
        <w:rPr>
          <w:rFonts w:ascii="Times New Roman" w:hAnsi="Times New Roman" w:cs="Times New Roman"/>
        </w:rPr>
        <w:t xml:space="preserve"> </w:t>
      </w:r>
      <w:commentRangeEnd w:id="214"/>
      <w:r w:rsidR="000E1D7F">
        <w:rPr>
          <w:rStyle w:val="CommentReference"/>
        </w:rPr>
        <w:commentReference w:id="214"/>
      </w:r>
    </w:p>
    <w:p w14:paraId="3FF600B4" w14:textId="505BCA08" w:rsidR="00C24775" w:rsidRPr="00E62980" w:rsidRDefault="0025621A" w:rsidP="0020702E">
      <w:pPr>
        <w:spacing w:line="480" w:lineRule="auto"/>
        <w:ind w:firstLine="720"/>
        <w:rPr>
          <w:rFonts w:ascii="Times New Roman" w:hAnsi="Times New Roman" w:cs="Times New Roman"/>
        </w:rPr>
      </w:pPr>
      <w:r w:rsidRPr="00E62980">
        <w:rPr>
          <w:rFonts w:ascii="Times New Roman" w:hAnsi="Times New Roman" w:cs="Times New Roman"/>
        </w:rPr>
        <w:t xml:space="preserve"> </w:t>
      </w:r>
      <w:r w:rsidR="007B181B" w:rsidRPr="00E62980">
        <w:rPr>
          <w:rFonts w:ascii="Times New Roman" w:hAnsi="Times New Roman" w:cs="Times New Roman"/>
        </w:rPr>
        <w:t xml:space="preserve">Although we did not evaluate insulin </w:t>
      </w:r>
      <w:r w:rsidR="000A3272" w:rsidRPr="00E62980">
        <w:rPr>
          <w:rFonts w:ascii="Times New Roman" w:hAnsi="Times New Roman" w:cs="Times New Roman"/>
        </w:rPr>
        <w:t>conclusively</w:t>
      </w:r>
      <w:r w:rsidR="007B181B" w:rsidRPr="00E62980">
        <w:rPr>
          <w:rFonts w:ascii="Times New Roman" w:hAnsi="Times New Roman" w:cs="Times New Roman"/>
        </w:rPr>
        <w:t xml:space="preserve"> in the current study, g</w:t>
      </w:r>
      <w:r w:rsidR="00645731" w:rsidRPr="00E62980">
        <w:rPr>
          <w:rFonts w:ascii="Times New Roman" w:hAnsi="Times New Roman" w:cs="Times New Roman"/>
        </w:rPr>
        <w:t>lucose</w:t>
      </w:r>
      <w:r w:rsidRPr="00E62980">
        <w:rPr>
          <w:rFonts w:ascii="Times New Roman" w:hAnsi="Times New Roman" w:cs="Times New Roman"/>
        </w:rPr>
        <w:t xml:space="preserve"> intolerance</w:t>
      </w:r>
      <w:r w:rsidR="00645731" w:rsidRPr="00E62980">
        <w:rPr>
          <w:rFonts w:ascii="Times New Roman" w:hAnsi="Times New Roman" w:cs="Times New Roman"/>
        </w:rPr>
        <w:t xml:space="preserve"> in </w:t>
      </w:r>
      <w:ins w:id="227" w:author="Molly C. MULCAHY" w:date="2023-06-01T11:12:00Z">
        <w:r w:rsidR="008A78FC">
          <w:rPr>
            <w:rFonts w:ascii="Times New Roman" w:hAnsi="Times New Roman" w:cs="Times New Roman"/>
          </w:rPr>
          <w:t>adverse intrauterine development</w:t>
        </w:r>
      </w:ins>
      <w:r w:rsidR="00F176A6" w:rsidRPr="00E62980">
        <w:rPr>
          <w:rFonts w:ascii="Times New Roman" w:hAnsi="Times New Roman" w:cs="Times New Roman"/>
        </w:rPr>
        <w:t xml:space="preserve"> </w:t>
      </w:r>
      <w:r w:rsidR="00645731" w:rsidRPr="00E62980">
        <w:rPr>
          <w:rFonts w:ascii="Times New Roman" w:hAnsi="Times New Roman" w:cs="Times New Roman"/>
        </w:rPr>
        <w:t xml:space="preserve">models </w:t>
      </w:r>
      <w:r w:rsidR="007B181B" w:rsidRPr="00E62980">
        <w:rPr>
          <w:rFonts w:ascii="Times New Roman" w:hAnsi="Times New Roman" w:cs="Times New Roman"/>
        </w:rPr>
        <w:t>has been found to</w:t>
      </w:r>
      <w:r w:rsidRPr="00E62980">
        <w:rPr>
          <w:rFonts w:ascii="Times New Roman" w:hAnsi="Times New Roman" w:cs="Times New Roman"/>
        </w:rPr>
        <w:t xml:space="preserve"> </w:t>
      </w:r>
      <w:r w:rsidR="000A3272" w:rsidRPr="00E62980">
        <w:rPr>
          <w:rFonts w:ascii="Times New Roman" w:hAnsi="Times New Roman" w:cs="Times New Roman"/>
        </w:rPr>
        <w:t xml:space="preserve">co-occur with </w:t>
      </w:r>
      <w:r w:rsidRPr="00E62980">
        <w:rPr>
          <w:rFonts w:ascii="Times New Roman" w:hAnsi="Times New Roman" w:cs="Times New Roman"/>
        </w:rPr>
        <w:t>insulin</w:t>
      </w:r>
      <w:r w:rsidR="00347F2F" w:rsidRPr="00E62980">
        <w:rPr>
          <w:rFonts w:ascii="Times New Roman" w:hAnsi="Times New Roman" w:cs="Times New Roman"/>
        </w:rPr>
        <w:t>-</w:t>
      </w:r>
      <w:r w:rsidRPr="00E62980">
        <w:rPr>
          <w:rFonts w:ascii="Times New Roman" w:hAnsi="Times New Roman" w:cs="Times New Roman"/>
        </w:rPr>
        <w:t xml:space="preserve">related abnormalities in the offspring, </w:t>
      </w:r>
      <w:r w:rsidR="000A3272" w:rsidRPr="00E62980">
        <w:rPr>
          <w:rFonts w:ascii="Times New Roman" w:hAnsi="Times New Roman" w:cs="Times New Roman"/>
        </w:rPr>
        <w:t>including</w:t>
      </w:r>
      <w:r w:rsidRPr="00E62980">
        <w:rPr>
          <w:rFonts w:ascii="Times New Roman" w:hAnsi="Times New Roman" w:cs="Times New Roman"/>
        </w:rPr>
        <w:t xml:space="preserve"> lower insulin </w:t>
      </w:r>
      <w:r w:rsidR="00D0452A" w:rsidRPr="00E62980">
        <w:rPr>
          <w:rFonts w:ascii="Times New Roman" w:hAnsi="Times New Roman" w:cs="Times New Roman"/>
        </w:rPr>
        <w:t xml:space="preserve">content </w:t>
      </w:r>
      <w:r w:rsidRPr="00E62980">
        <w:rPr>
          <w:rFonts w:ascii="Times New Roman" w:hAnsi="Times New Roman" w:cs="Times New Roman"/>
        </w:rPr>
        <w:t xml:space="preserve">in the pancreas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{"citationID":"0Y28HRWl","properties":{"formattedCitation":"(52)","plainCitation":"(52)","noteIndex":0},"citationItems":[{"id":19,"uris":["http://zotero.org/users/5073745/items/BPRWDEFA"],"itemData":{"id":19,"type":"article-journal","abstract":"Two models of intrauterine growth restriction, maternal food restriction (FR), and dexamethasone (DEX) exposure were compared for early postnatal catch-up growth and later development of glucose intolerance and obesity in Sprague-Dawley rats. Mated dams were randomly divided into three groups at 10 days gestational age. Group FR was food restricted (50% of nongestating rats) during the last 11 days of gestation; Group DEX received DEX injections during the last week of gestation, and Group CON, the control group, had no intervention. Birth weight, catch-up growth, body weight, and food intake were measured in male offspring for 22 wk. Body composition, blood glucose, and plasma insulin in response to a glucose load were assessed at 8, 16, and 22 wk. Pups from both FR and DEX dams had similarly lower birth weights than CON (22% and 25%, P &lt; 0.0001), but catch-up growth, which occurred during the suckling period, was much more rapid in FR than DEX offspring (6 vs. 25 days, 95% CI). Postweaning, there were no significant differences between groups in food intake, body weight, body fat, and plasma insulin, but baseline plasma glucose at 22 wk and 2-h glucose area-under-the-curve at 8 and 22 wk were greater only in FR vs. CON offspring (P &lt; 0.05), thereby contrasting with the lack of significant differences between DEX and CON. These results suggest that prenatal food restriction is a more sensitive model than DEX exposure for studies aimed at investigating the link between low birth weight, early postnatal catch-up growth, and later development of glucose intolerance.","container-title":"American Journal of Physiology-Regulatory, Integrative and Comparative Physiology","DOI":"10.1152/ajpregu.00128.2009","ISSN":"0363-6119","issue":"1","note":"publisher: American Physiological Society","page":"R141-R146","source":"journals.physiology.org (Atypon)","title":"Comparison of two models of intrauterine growth restriction for early catch-up growth and later development of glucose intolerance and obesity in rats","volume":"298","author":[{"family":"Shahkhalili","given":"Yasaman"},{"family":"Moulin","given":"Julie"},{"family":"Zbinden","given":"Irene"},{"family":"Aprikian","given":"Olivier"},{"family":"Macé","given":"Katherine"}],"issued":{"date-parts":[["2010",1,1]]}}}],"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(52)</w:t>
      </w:r>
      <w:r w:rsidRPr="00E62980">
        <w:rPr>
          <w:rFonts w:ascii="Times New Roman" w:hAnsi="Times New Roman" w:cs="Times New Roman"/>
        </w:rPr>
        <w:fldChar w:fldCharType="end"/>
      </w:r>
      <w:r w:rsidR="00D0452A" w:rsidRPr="00E62980">
        <w:rPr>
          <w:rFonts w:ascii="Times New Roman" w:hAnsi="Times New Roman" w:cs="Times New Roman"/>
        </w:rPr>
        <w:t>,</w:t>
      </w:r>
      <w:r w:rsidR="007A7B7A" w:rsidRPr="00E62980">
        <w:rPr>
          <w:rFonts w:ascii="Times New Roman" w:hAnsi="Times New Roman" w:cs="Times New Roman"/>
        </w:rPr>
        <w:t xml:space="preserve"> </w:t>
      </w:r>
      <w:r w:rsidR="00D0452A" w:rsidRPr="00E62980">
        <w:rPr>
          <w:rFonts w:ascii="Times New Roman" w:hAnsi="Times New Roman" w:cs="Times New Roman"/>
        </w:rPr>
        <w:t xml:space="preserve">lower </w:t>
      </w:r>
      <w:r w:rsidR="007A7B7A" w:rsidRPr="00E62980">
        <w:rPr>
          <w:rFonts w:ascii="Times New Roman" w:hAnsi="Times New Roman" w:cs="Times New Roman"/>
        </w:rPr>
        <w:t xml:space="preserve">basal </w:t>
      </w:r>
      <w:ins w:id="228" w:author="Molly C. MULCAHY" w:date="2023-06-01T11:12:00Z">
        <w:r w:rsidR="008A78FC">
          <w:rPr>
            <w:rFonts w:ascii="Times New Roman" w:hAnsi="Times New Roman" w:cs="Times New Roman"/>
          </w:rPr>
          <w:t xml:space="preserve">circulating </w:t>
        </w:r>
      </w:ins>
      <w:r w:rsidR="00645731" w:rsidRPr="00E62980">
        <w:rPr>
          <w:rFonts w:ascii="Times New Roman" w:hAnsi="Times New Roman" w:cs="Times New Roman"/>
        </w:rPr>
        <w:t>insulin levels</w:t>
      </w:r>
      <w:r w:rsidR="007A7B7A" w:rsidRPr="00E62980">
        <w:rPr>
          <w:rFonts w:ascii="Times New Roman" w:hAnsi="Times New Roman" w:cs="Times New Roman"/>
        </w:rPr>
        <w:t xml:space="preserve"> </w:t>
      </w:r>
      <w:r w:rsidR="007A7B7A"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{"citationID":"C98WSlzK","properties":{"formattedCitation":"(60)","plainCitation":"(60)","noteIndex":0},"citationItems":[{"id":20,"uris":["http://zotero.org/users/5073745/items/I4HSNVRA"],"itemData":{"id":20,"type":"article-journal","abstract":"Objective: The aim of this study was to evaluate the effects of food restriction followed by controlled refeeding on glucose tolerance in pigs exposed to intrauterine malnutrition.\nMethods: Pregnant sows (n ¼ 11) were assigned to either a control (C) group or an undernutrition (U) group (75% of C) during gestation. At postnatal 68 d, the offspring (n ¼ 16) were placed on either a cafeteria feeding (CF) group or a food-restricted (FR) group (75% of CF) for 6 wk. After that, all offspring were fed ad libitum until 189 d (dpn189).\nResults: The results showed that maternal malnutrition induced offspring glucose intolerance, which was demonstrated by increased serum glucose and triacylglycerol content at dpn189, as well as increased area under the blood glucose curve (AUC) during the intravenous glucose tolerance test (i.v.GTT) (P &lt; 0.05). Interestingly, food restriction followed by controlled refeeding further increased serum glucose content at dpn189 and AUC during i.v.GTT in pigs born from U sows (P &lt; 0.05), which was accompanied by catch-up growth during the refeeding period. These changes were associated with increased mRNA levels of hepatic gluconeogenesis (PC, PEPCK) enzymes (P &lt; 0.05), decreased mRNA level of muscle glucose transporter (GLUT4; P ¼ 0.07), and reduced mRNA level of insulin signaling protein (IRS1, P &lt; 0.05) in the liver.\nConclusions: Our results indicate that catch-up growth following food restriction can exacerbate glucose intolerance in offspring exposed to intrauterine malnutrition. This may be caused by increased hepatic gluconeogenesis, decreased muscle glucose transport, and impaired hepatic insulin signaling. Ó 2016 Elsevier Inc. All rights reserved.","container-title":"Nutrition","DOI":"10.1016/j.nut.2016.03.010","ISSN":"08999007","issue":"11-12","journalAbbreviation":"Nutrition","language":"en","page":"1275-1284","source":"DOI.org (Crossref)","title":"Catch-up growth following food restriction exacerbates adulthood glucose intolerance in pigs exposed to intrauterine undernutrition","volume":"32","author":[{"family":"Wang","given":"Jun"},{"family":"Cao","given":"Meng"},{"family":"Zhuo","given":"Yong"},{"family":"Che","given":"Lianqiang"},{"family":"Fang","given":"Zhengfeng"},{"family":"Xu","given":"Shengyu"},{"family":"Lin","given":"Yan"},{"family":"Feng","given":"Bin"},{"family":"Wu","given":"De"}],"issued":{"date-parts":[["2016",11]]}}}],"schema":"https://github.com/citation-style-language/schema/raw/master/csl-citation.json"} </w:instrText>
      </w:r>
      <w:r w:rsidR="007A7B7A" w:rsidRPr="00E62980">
        <w:rPr>
          <w:rFonts w:ascii="Times New Roman" w:hAnsi="Times New Roman" w:cs="Times New Roman"/>
        </w:rPr>
        <w:fldChar w:fldCharType="separate"/>
      </w:r>
      <w:r w:rsidR="000E1D7F" w:rsidRPr="000E1D7F">
        <w:rPr>
          <w:rFonts w:ascii="Times New Roman" w:hAnsi="Times New Roman" w:cs="Times New Roman"/>
        </w:rPr>
        <w:t>(60)</w:t>
      </w:r>
      <w:r w:rsidR="007A7B7A" w:rsidRPr="00E62980">
        <w:rPr>
          <w:rFonts w:ascii="Times New Roman" w:hAnsi="Times New Roman" w:cs="Times New Roman"/>
        </w:rPr>
        <w:fldChar w:fldCharType="end"/>
      </w:r>
      <w:r w:rsidRPr="00E62980">
        <w:rPr>
          <w:rFonts w:ascii="Times New Roman" w:hAnsi="Times New Roman" w:cs="Times New Roman"/>
        </w:rPr>
        <w:t xml:space="preserve">, impaired insulin secretion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{"citationID":"e8USWqS0","properties":{"formattedCitation":"(53, 61)","plainCitation":"(53, 61)","noteIndex":0},"citationItems":[{"id":9,"uris":["http://zotero.org/users/5073745/items/R5KJJUL6"],"itemData":{"id":9,"type":"article-journal","abstract":"Objective \n        Epidemiological studies suggest that intrauterine growth restriction (IUGR) due to maternal undernutrition during pregnancy represents a major risk factor for hypertension and diabetes in adult age. However, placental insuficiency, rather than maternal malnutrition, is the main cause of IUGR in the Western world. We therefore studied the relationship between birth weight and adult blood pressure and glucose tolerance in an established animal model of placental insufficiency\n        Design \n        IUGR was induced by uterine artery ligation in pregnant rats and the offspring were studied at 3–4 months of age.\n        Methods \n        In one subgroup of animals (n = 41, birth weight range 3.2–6.6 g) blood pressure was recorded over 72 h using telemetry and hypothalamic tissue levels of noradrenaline was measured. In another subgroup (n = 30, birth weight range 3.0–6.8 g) the activity of the sympathetic nervous system (SNS) was assessed by noradrenaline isotope dilution techniques and glucose tolerance determined by an intravenous glucose load.\n        Results \n        Adult blood pressure was independent of birth weight. Haemodynamic responses of IUGR rats to moderate sound stress was unaltered. In male rats neither SNS activity, hypothalamic noradrenaline concentrations nor glucose tolerance was associated with birth weight. In contrast, IUGR in female rats was associated with increased SNS activity, elevated fasting blood glucose as well as lower insulin and higher glucose levels in response to a glucose load.\n        Conclusion \n        IUGR is not linked to an elevated blood pressure at 3–4 months of age in this model. However, in female rats, IUGR is associated with increased SNS activity and impaired glucose tolerance in adult life.","container-title":"Journal of Hypertension","ISSN":"0263-6352","issue":"9","language":"en-US","page":"1239–1248","source":"journals-lww-com.proxy.lib.umich.edu","title":"Effect of intrauterine growth restriction on blood pressure, glucose tolerance and sympathetic nervous system activity in the rat at 3–4 months of age","volume":"17","author":[{"family":"Jansson","given":"Thomas"},{"family":"Lambert","given":"Gavin W."}],"issued":{"date-parts":[["1999",9]]}}},{"id":7,"uris":["http://zotero.org/users/5073745/items/PYVQGG9U"],"itemData":{"id":7,"type":"article-journal","abstract":"Epidemiological studies have linked intrauterine growth retardation (IUGR) to the metabolic diseases, consisting of insulin resistance, type 2 diabetes, obesity and coronary artery disease, during adult life. To determine the internal relationship between IUGR and islet β cell function and insulin sensitivity, we established the IUGR model by maternal nutrition restriction during mid- to late-gestation. Glucose tolerance test and insulin tolerance test(ITT) in vivo and glucose stimulated insulin secretion(GSIS) test in vitro were performed at different stages in IUGR and normal groups. Body weight, pancreas weight and pancreas/body weight of IUGR rats were much lower than those in normal group before 3 weeks of age. While the growth of IUGR rats accelerated after 3 weeks, pancreas weight and pancreas/body weight remained lower till 15 weeks of age. In the newborns, the fasting glucose and insulin levels of IUGR rats were both lower than those of controls, whereas glucose levels at 120 and 180 min after glucose load were significantly higher in IUGR group. Between 3 and 15 weeks of age, both the fasting glucose and insulin levels were elevated and the glucose tolerance was impaired with time in IUGR rats. At age 15 weeks, the area under curve of insulin(AUCi) after glucose load in IUGR rats elevated markedly. Meanwhile, the stimulating index of islets in IUGR group during GSIS test at age 15 weeks was significantly lower than that of controls. ITT showed no significant difference in two groups before 7 weeks of age. However, in 15-week-old IUGR rats, there was a markedly blunted glycemic response to insulin load compared with normal group. These findings demonstrate that IUGR rats had both impaired pancreatic development and deteriorated glucose tolerance and insulin sensitivity, which would be the internal causes why they were prone to develop type 2 diabetes.","container-title":"PLOS ONE","DOI":"10.1371/journal.pone.0025167","ISSN":"1932-6203","issue":"10","journalAbbreviation":"PLOS ONE","language":"en","note":"publisher: Public Library of Science","page":"e25167","source":"PLoS Journals","title":"Postnatal Pancreatic Islet β Cell Function and Insulin Sensitivity at Different Stages of Lifetime in Rats Born with Intrauterine Growth Retardation","volume":"6","author":[{"family":"Yuan","given":"Qingxin"},{"family":"Chen","given":"Lu"},{"family":"Liu","given":"Cuiping"},{"family":"Xu","given":"Kuanfeng"},{"family":"Mao","given":"Xiaodong"},{"family":"Liu","given":"Chao"}],"issued":{"date-parts":[["2011",10,12]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(53, 61)</w:t>
      </w:r>
      <w:r w:rsidRPr="00E62980">
        <w:rPr>
          <w:rFonts w:ascii="Times New Roman" w:hAnsi="Times New Roman" w:cs="Times New Roman"/>
        </w:rPr>
        <w:fldChar w:fldCharType="end"/>
      </w:r>
      <w:r w:rsidR="000224F6" w:rsidRPr="00E62980">
        <w:rPr>
          <w:rFonts w:ascii="Times New Roman" w:hAnsi="Times New Roman" w:cs="Times New Roman"/>
        </w:rPr>
        <w:t xml:space="preserve">, </w:t>
      </w:r>
      <w:r w:rsidR="007A7B7A" w:rsidRPr="00E62980">
        <w:rPr>
          <w:rFonts w:ascii="Times New Roman" w:hAnsi="Times New Roman" w:cs="Times New Roman"/>
        </w:rPr>
        <w:t>reduced beta cell mass</w:t>
      </w:r>
      <w:r w:rsidR="00677D4A" w:rsidRPr="00E62980">
        <w:rPr>
          <w:rFonts w:ascii="Times New Roman" w:hAnsi="Times New Roman" w:cs="Times New Roman"/>
        </w:rPr>
        <w:t xml:space="preserve"> </w:t>
      </w:r>
      <w:r w:rsidR="007A7B7A" w:rsidRPr="000E1D7F">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faSl4cN8","properties":{"formattedCitation":"(62)","plainCitation":"(62)","noteIndex":0},"citationItems":[{"id":87,"uris":["http://zotero.org/users/5073745/items/RQU8MTV8"],"itemData":{"id":87,"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7A7B7A" w:rsidRPr="000E1D7F">
        <w:rPr>
          <w:rFonts w:ascii="Times New Roman" w:hAnsi="Times New Roman" w:cs="Times New Roman"/>
        </w:rPr>
        <w:fldChar w:fldCharType="separate"/>
      </w:r>
      <w:r w:rsidR="000E1D7F" w:rsidRPr="000E1D7F">
        <w:rPr>
          <w:rFonts w:ascii="Times New Roman" w:hAnsi="Times New Roman" w:cs="Times New Roman"/>
        </w:rPr>
        <w:t>(62)</w:t>
      </w:r>
      <w:r w:rsidR="007A7B7A" w:rsidRPr="000E1D7F">
        <w:rPr>
          <w:rFonts w:ascii="Times New Roman" w:hAnsi="Times New Roman" w:cs="Times New Roman"/>
        </w:rPr>
        <w:fldChar w:fldCharType="end"/>
      </w:r>
      <w:r w:rsidR="000E1D7F">
        <w:rPr>
          <w:rFonts w:ascii="Times New Roman" w:hAnsi="Times New Roman" w:cs="Times New Roman"/>
        </w:rPr>
        <w:t>.</w:t>
      </w:r>
      <w:r w:rsidR="005B1652" w:rsidRPr="00E62980">
        <w:rPr>
          <w:rFonts w:ascii="Times New Roman" w:hAnsi="Times New Roman" w:cs="Times New Roman"/>
        </w:rPr>
        <w:t xml:space="preserve"> </w:t>
      </w:r>
      <w:r w:rsidR="00645731" w:rsidRPr="00E62980">
        <w:rPr>
          <w:rFonts w:ascii="Times New Roman" w:hAnsi="Times New Roman" w:cs="Times New Roman"/>
        </w:rPr>
        <w:t>However, in the present study</w:t>
      </w:r>
      <w:r w:rsidR="002C3E61" w:rsidRPr="00E62980">
        <w:rPr>
          <w:rFonts w:ascii="Times New Roman" w:hAnsi="Times New Roman" w:cs="Times New Roman"/>
        </w:rPr>
        <w:t xml:space="preserve"> we find modest improvement in male insulin sensitivity in adulthood in </w:t>
      </w:r>
      <w:r w:rsidR="00EA4CD2" w:rsidRPr="00E62980">
        <w:rPr>
          <w:rFonts w:ascii="Times New Roman" w:hAnsi="Times New Roman" w:cs="Times New Roman"/>
        </w:rPr>
        <w:t xml:space="preserve">male </w:t>
      </w:r>
      <w:r w:rsidR="002C3E61" w:rsidRPr="00E62980">
        <w:rPr>
          <w:rFonts w:ascii="Times New Roman" w:hAnsi="Times New Roman" w:cs="Times New Roman"/>
        </w:rPr>
        <w:t xml:space="preserve">offspring exposed to gestational eTRF. </w:t>
      </w:r>
      <w:r w:rsidR="00720D62" w:rsidRPr="00E62980">
        <w:rPr>
          <w:rFonts w:ascii="Times New Roman" w:hAnsi="Times New Roman" w:cs="Times New Roman"/>
        </w:rPr>
        <w:t xml:space="preserve">This finding is </w:t>
      </w:r>
      <w:r w:rsidR="00DB51AB" w:rsidRPr="00E62980">
        <w:rPr>
          <w:rFonts w:ascii="Times New Roman" w:hAnsi="Times New Roman" w:cs="Times New Roman"/>
        </w:rPr>
        <w:t xml:space="preserve">similar to </w:t>
      </w:r>
      <w:r w:rsidR="000A3272" w:rsidRPr="00E62980">
        <w:rPr>
          <w:rFonts w:ascii="Times New Roman" w:hAnsi="Times New Roman" w:cs="Times New Roman"/>
        </w:rPr>
        <w:t>the previous study where</w:t>
      </w:r>
      <w:r w:rsidR="00DB51AB" w:rsidRPr="00E62980">
        <w:rPr>
          <w:rFonts w:ascii="Times New Roman" w:hAnsi="Times New Roman" w:cs="Times New Roman"/>
        </w:rPr>
        <w:t xml:space="preserve"> females exposed to gestational TRF </w:t>
      </w:r>
      <w:r w:rsidR="000A3272" w:rsidRPr="00E62980">
        <w:rPr>
          <w:rFonts w:ascii="Times New Roman" w:hAnsi="Times New Roman" w:cs="Times New Roman"/>
        </w:rPr>
        <w:t xml:space="preserve">had </w:t>
      </w:r>
      <w:r w:rsidR="004C3E58" w:rsidRPr="00E62980">
        <w:rPr>
          <w:rFonts w:ascii="Times New Roman" w:hAnsi="Times New Roman" w:cs="Times New Roman"/>
        </w:rPr>
        <w:t xml:space="preserve">greater rates of glucose disappearance during insulin tolerance testing </w:t>
      </w:r>
      <w:r w:rsidR="00DB51AB"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{"citationID":"a1krsfsk96c","properties":{"formattedCitation":"(20)","plainCitation":"(20)","noteIndex":0},"citationItems":[{"id":485,"uris":["http://zotero.org/users/5073745/items/H2SF844K"],"itemData":{"id":485,"type":"article-journal","abstract":"Maternal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instrText>
      </w:r>
      <w:r w:rsidR="00DB51AB" w:rsidRPr="00E62980">
        <w:rPr>
          <w:rFonts w:ascii="Times New Roman" w:hAnsi="Times New Roman" w:cs="Times New Roman"/>
        </w:rPr>
        <w:fldChar w:fldCharType="separate"/>
      </w:r>
      <w:r w:rsidR="000E1D7F" w:rsidRPr="000E1D7F">
        <w:rPr>
          <w:rFonts w:ascii="Times New Roman" w:hAnsi="Times New Roman" w:cs="Times New Roman"/>
        </w:rPr>
        <w:t>(20)</w:t>
      </w:r>
      <w:r w:rsidR="00DB51AB" w:rsidRPr="00E62980">
        <w:rPr>
          <w:rFonts w:ascii="Times New Roman" w:hAnsi="Times New Roman" w:cs="Times New Roman"/>
        </w:rPr>
        <w:fldChar w:fldCharType="end"/>
      </w:r>
      <w:r w:rsidR="00DB51AB" w:rsidRPr="00E62980">
        <w:rPr>
          <w:rFonts w:ascii="Times New Roman" w:hAnsi="Times New Roman" w:cs="Times New Roman"/>
        </w:rPr>
        <w:t xml:space="preserve">. </w:t>
      </w:r>
      <w:r w:rsidR="00B73F20" w:rsidRPr="00E62980">
        <w:rPr>
          <w:rFonts w:ascii="Times New Roman" w:hAnsi="Times New Roman" w:cs="Times New Roman"/>
        </w:rPr>
        <w:t xml:space="preserve">We </w:t>
      </w:r>
      <w:r w:rsidR="0028057C" w:rsidRPr="00E62980">
        <w:rPr>
          <w:rFonts w:ascii="Times New Roman" w:hAnsi="Times New Roman" w:cs="Times New Roman"/>
        </w:rPr>
        <w:t xml:space="preserve">believe that the </w:t>
      </w:r>
      <w:r w:rsidR="00B636F5" w:rsidRPr="00E62980">
        <w:rPr>
          <w:rFonts w:ascii="Times New Roman" w:hAnsi="Times New Roman" w:cs="Times New Roman"/>
        </w:rPr>
        <w:t>insulin sensitivity during high fat</w:t>
      </w:r>
      <w:r w:rsidR="003D0BD4" w:rsidRPr="00E62980">
        <w:rPr>
          <w:rFonts w:ascii="Times New Roman" w:hAnsi="Times New Roman" w:cs="Times New Roman"/>
        </w:rPr>
        <w:t xml:space="preserve">, high sucrose </w:t>
      </w:r>
      <w:r w:rsidR="00B636F5" w:rsidRPr="00E62980">
        <w:rPr>
          <w:rFonts w:ascii="Times New Roman" w:hAnsi="Times New Roman" w:cs="Times New Roman"/>
        </w:rPr>
        <w:t xml:space="preserve">diet feeding </w:t>
      </w:r>
      <w:r w:rsidR="0028057C" w:rsidRPr="00E62980">
        <w:rPr>
          <w:rFonts w:ascii="Times New Roman" w:hAnsi="Times New Roman" w:cs="Times New Roman"/>
        </w:rPr>
        <w:t>in</w:t>
      </w:r>
      <w:r w:rsidR="00B636F5" w:rsidRPr="00E62980">
        <w:rPr>
          <w:rFonts w:ascii="Times New Roman" w:hAnsi="Times New Roman" w:cs="Times New Roman"/>
        </w:rPr>
        <w:t xml:space="preserve"> eTRF males </w:t>
      </w:r>
      <w:ins w:id="229" w:author="Molly C. MULCAHY" w:date="2023-06-01T11:13:00Z">
        <w:r w:rsidR="00BE410B">
          <w:rPr>
            <w:rFonts w:ascii="Times New Roman" w:hAnsi="Times New Roman" w:cs="Times New Roman"/>
          </w:rPr>
          <w:t>could be attributed to</w:t>
        </w:r>
      </w:ins>
      <w:r w:rsidR="0028057C" w:rsidRPr="00E62980">
        <w:rPr>
          <w:rFonts w:ascii="Times New Roman" w:hAnsi="Times New Roman" w:cs="Times New Roman"/>
        </w:rPr>
        <w:t xml:space="preserve"> </w:t>
      </w:r>
      <w:r w:rsidR="00B636F5" w:rsidRPr="00E62980">
        <w:rPr>
          <w:rFonts w:ascii="Times New Roman" w:hAnsi="Times New Roman" w:cs="Times New Roman"/>
        </w:rPr>
        <w:t>having lower basal levels of insulin compare</w:t>
      </w:r>
      <w:r w:rsidR="00D0452A" w:rsidRPr="00E62980">
        <w:rPr>
          <w:rFonts w:ascii="Times New Roman" w:hAnsi="Times New Roman" w:cs="Times New Roman"/>
        </w:rPr>
        <w:t>d</w:t>
      </w:r>
      <w:r w:rsidR="00B636F5" w:rsidRPr="00E62980">
        <w:rPr>
          <w:rFonts w:ascii="Times New Roman" w:hAnsi="Times New Roman" w:cs="Times New Roman"/>
        </w:rPr>
        <w:t xml:space="preserve"> to AL males</w:t>
      </w:r>
      <w:r w:rsidR="00793283" w:rsidRPr="00E62980">
        <w:rPr>
          <w:rFonts w:ascii="Times New Roman" w:hAnsi="Times New Roman" w:cs="Times New Roman"/>
        </w:rPr>
        <w:t xml:space="preserve"> in our model</w:t>
      </w:r>
      <w:r w:rsidR="00B636F5" w:rsidRPr="00E62980">
        <w:rPr>
          <w:rFonts w:ascii="Times New Roman" w:hAnsi="Times New Roman" w:cs="Times New Roman"/>
        </w:rPr>
        <w:t xml:space="preserve">. This </w:t>
      </w:r>
      <w:r w:rsidR="00793283" w:rsidRPr="00E62980">
        <w:rPr>
          <w:rFonts w:ascii="Times New Roman" w:hAnsi="Times New Roman" w:cs="Times New Roman"/>
        </w:rPr>
        <w:t xml:space="preserve">could result in </w:t>
      </w:r>
      <w:r w:rsidR="00B636F5" w:rsidRPr="00E62980">
        <w:rPr>
          <w:rFonts w:ascii="Times New Roman" w:hAnsi="Times New Roman" w:cs="Times New Roman"/>
        </w:rPr>
        <w:t xml:space="preserve">peripheral tissues </w:t>
      </w:r>
      <w:r w:rsidR="00793283" w:rsidRPr="00E62980">
        <w:rPr>
          <w:rFonts w:ascii="Times New Roman" w:hAnsi="Times New Roman" w:cs="Times New Roman"/>
        </w:rPr>
        <w:t>being more</w:t>
      </w:r>
      <w:r w:rsidR="00B636F5" w:rsidRPr="00E62980">
        <w:rPr>
          <w:rFonts w:ascii="Times New Roman" w:hAnsi="Times New Roman" w:cs="Times New Roman"/>
        </w:rPr>
        <w:t xml:space="preserve"> sensitive to insulin action despite an apparent insulin secretion impairment at the level of the pancreas.</w:t>
      </w:r>
      <w:r w:rsidR="00761709" w:rsidRPr="00E62980">
        <w:rPr>
          <w:rFonts w:ascii="Times New Roman" w:hAnsi="Times New Roman" w:cs="Times New Roman"/>
        </w:rPr>
        <w:t xml:space="preserve"> </w:t>
      </w:r>
      <w:ins w:id="230" w:author="Molly C. MULCAHY" w:date="2023-06-01T11:13:00Z">
        <w:r w:rsidR="00BE410B">
          <w:rPr>
            <w:rFonts w:ascii="Times New Roman" w:hAnsi="Times New Roman" w:cs="Times New Roman"/>
          </w:rPr>
          <w:lastRenderedPageBreak/>
          <w:t>However, without formal experimental evaluation of islet form and funct</w:t>
        </w:r>
      </w:ins>
      <w:ins w:id="231" w:author="Molly C. MULCAHY" w:date="2023-06-01T11:14:00Z">
        <w:r w:rsidR="00BE410B">
          <w:rPr>
            <w:rFonts w:ascii="Times New Roman" w:hAnsi="Times New Roman" w:cs="Times New Roman"/>
          </w:rPr>
          <w:t xml:space="preserve">ion or insulin peripheral insulin signaling, we cannot conclude this is the mechanism for these phenotypic differences in eTRF offspring. </w:t>
        </w:r>
      </w:ins>
    </w:p>
    <w:p w14:paraId="189C5094" w14:textId="577EF8ED" w:rsidR="0039726D" w:rsidRPr="00E62980" w:rsidRDefault="007F441E" w:rsidP="0020702E">
      <w:pPr>
        <w:spacing w:line="480" w:lineRule="auto"/>
        <w:ind w:firstLine="720"/>
        <w:rPr>
          <w:rFonts w:ascii="Times New Roman" w:hAnsi="Times New Roman" w:cs="Times New Roman"/>
        </w:rPr>
      </w:pPr>
      <w:r w:rsidRPr="00E62980">
        <w:rPr>
          <w:rFonts w:ascii="Times New Roman" w:hAnsi="Times New Roman" w:cs="Times New Roman"/>
        </w:rPr>
        <w:t>In contrast</w:t>
      </w:r>
      <w:r w:rsidR="009A3FA2" w:rsidRPr="00E62980">
        <w:rPr>
          <w:rFonts w:ascii="Times New Roman" w:hAnsi="Times New Roman" w:cs="Times New Roman"/>
        </w:rPr>
        <w:t xml:space="preserve"> </w:t>
      </w:r>
      <w:r w:rsidR="009344BE" w:rsidRPr="00E62980">
        <w:rPr>
          <w:rFonts w:ascii="Times New Roman" w:hAnsi="Times New Roman" w:cs="Times New Roman"/>
        </w:rPr>
        <w:t xml:space="preserve">to </w:t>
      </w:r>
      <w:r w:rsidR="009A3FA2" w:rsidRPr="00E62980">
        <w:rPr>
          <w:rFonts w:ascii="Times New Roman" w:hAnsi="Times New Roman" w:cs="Times New Roman"/>
        </w:rPr>
        <w:t xml:space="preserve">the previous study and </w:t>
      </w:r>
      <w:r w:rsidRPr="00E62980">
        <w:rPr>
          <w:rFonts w:ascii="Times New Roman" w:hAnsi="Times New Roman" w:cs="Times New Roman"/>
        </w:rPr>
        <w:t xml:space="preserve">some </w:t>
      </w:r>
      <w:r w:rsidR="009A3FA2" w:rsidRPr="00E62980">
        <w:rPr>
          <w:rFonts w:ascii="Times New Roman" w:hAnsi="Times New Roman" w:cs="Times New Roman"/>
        </w:rPr>
        <w:t xml:space="preserve">models of </w:t>
      </w:r>
      <w:r w:rsidR="000E1D7F">
        <w:rPr>
          <w:rFonts w:ascii="Times New Roman" w:hAnsi="Times New Roman" w:cs="Times New Roman"/>
        </w:rPr>
        <w:t>adverse</w:t>
      </w:r>
      <w:ins w:id="232" w:author="Molly C. MULCAHY" w:date="2023-06-01T11:15:00Z">
        <w:r w:rsidR="00BE410B">
          <w:rPr>
            <w:rFonts w:ascii="Times New Roman" w:hAnsi="Times New Roman" w:cs="Times New Roman"/>
          </w:rPr>
          <w:t xml:space="preserve"> intrauterine environment</w:t>
        </w:r>
      </w:ins>
      <w:r w:rsidR="009A3FA2" w:rsidRPr="00E62980">
        <w:rPr>
          <w:rFonts w:ascii="Times New Roman" w:hAnsi="Times New Roman" w:cs="Times New Roman"/>
        </w:rPr>
        <w:t xml:space="preserve"> in pregnancy, we did not </w:t>
      </w:r>
      <w:r w:rsidRPr="00E62980">
        <w:rPr>
          <w:rFonts w:ascii="Times New Roman" w:hAnsi="Times New Roman" w:cs="Times New Roman"/>
        </w:rPr>
        <w:t xml:space="preserve">observe major </w:t>
      </w:r>
      <w:r w:rsidR="009344BE" w:rsidRPr="00E62980">
        <w:rPr>
          <w:rFonts w:ascii="Times New Roman" w:hAnsi="Times New Roman" w:cs="Times New Roman"/>
        </w:rPr>
        <w:t>metabolic differences between restricted and unrestricted offspring</w:t>
      </w:r>
      <w:r w:rsidR="00966620" w:rsidRPr="00E62980">
        <w:rPr>
          <w:rFonts w:ascii="Times New Roman" w:hAnsi="Times New Roman" w:cs="Times New Roman"/>
        </w:rPr>
        <w:t xml:space="preserve"> until a HFHS diet challenge </w:t>
      </w:r>
      <w:r w:rsidR="009344BE" w:rsidRPr="00E62980">
        <w:rPr>
          <w:rFonts w:ascii="Times New Roman" w:hAnsi="Times New Roman" w:cs="Times New Roman"/>
        </w:rPr>
        <w:t xml:space="preserve">occurred </w:t>
      </w:r>
      <w:r w:rsidR="00966620" w:rsidRPr="00E62980">
        <w:rPr>
          <w:rFonts w:ascii="Times New Roman" w:hAnsi="Times New Roman" w:cs="Times New Roman"/>
        </w:rPr>
        <w:t>in adulthood</w:t>
      </w:r>
      <w:r w:rsidR="009344BE" w:rsidRPr="00E62980">
        <w:rPr>
          <w:rFonts w:ascii="Times New Roman" w:hAnsi="Times New Roman" w:cs="Times New Roman"/>
        </w:rPr>
        <w:t>.</w:t>
      </w:r>
      <w:ins w:id="233" w:author="Molly C. MULCAHY" w:date="2023-04-25T15:54:00Z">
        <w:r w:rsidR="00943DE8">
          <w:rPr>
            <w:rFonts w:ascii="Times New Roman" w:hAnsi="Times New Roman" w:cs="Times New Roman"/>
          </w:rPr>
          <w:t xml:space="preserve"> </w:t>
        </w:r>
      </w:ins>
      <w:ins w:id="234" w:author="Molly C. MULCAHY" w:date="2023-05-01T15:55:00Z">
        <w:r w:rsidR="00C4248E">
          <w:rPr>
            <w:rFonts w:ascii="Times New Roman" w:hAnsi="Times New Roman" w:cs="Times New Roman"/>
          </w:rPr>
          <w:t>Our findings bears similarity to the ph</w:t>
        </w:r>
      </w:ins>
      <w:ins w:id="235" w:author="Molly C. MULCAHY" w:date="2023-05-01T15:56:00Z">
        <w:r w:rsidR="00C4248E">
          <w:rPr>
            <w:rFonts w:ascii="Times New Roman" w:hAnsi="Times New Roman" w:cs="Times New Roman"/>
          </w:rPr>
          <w:t>enotype</w:t>
        </w:r>
      </w:ins>
      <w:ins w:id="236" w:author="Molly C. MULCAHY" w:date="2023-05-01T15:55:00Z">
        <w:r w:rsidR="00C4248E">
          <w:rPr>
            <w:rFonts w:ascii="Times New Roman" w:hAnsi="Times New Roman" w:cs="Times New Roman"/>
          </w:rPr>
          <w:t xml:space="preserve"> of </w:t>
        </w:r>
      </w:ins>
      <w:ins w:id="237" w:author="Molly C. MULCAHY" w:date="2023-05-01T15:58:00Z">
        <w:r w:rsidR="00C4248E">
          <w:rPr>
            <w:rFonts w:ascii="Times New Roman" w:hAnsi="Times New Roman" w:cs="Times New Roman"/>
          </w:rPr>
          <w:t xml:space="preserve">adult </w:t>
        </w:r>
      </w:ins>
      <w:ins w:id="238" w:author="Molly C. MULCAHY" w:date="2023-05-01T15:56:00Z">
        <w:r w:rsidR="00C4248E">
          <w:rPr>
            <w:rFonts w:ascii="Times New Roman" w:hAnsi="Times New Roman" w:cs="Times New Roman"/>
          </w:rPr>
          <w:t>offspring</w:t>
        </w:r>
      </w:ins>
      <w:ins w:id="239" w:author="Molly C. MULCAHY" w:date="2023-05-01T15:58:00Z">
        <w:r w:rsidR="00C4248E">
          <w:rPr>
            <w:rFonts w:ascii="Times New Roman" w:hAnsi="Times New Roman" w:cs="Times New Roman"/>
          </w:rPr>
          <w:t xml:space="preserve"> born to</w:t>
        </w:r>
      </w:ins>
      <w:ins w:id="240" w:author="Molly C. MULCAHY" w:date="2023-05-01T15:55:00Z">
        <w:r w:rsidR="00C4248E">
          <w:rPr>
            <w:rFonts w:ascii="Times New Roman" w:hAnsi="Times New Roman" w:cs="Times New Roman"/>
          </w:rPr>
          <w:t xml:space="preserve"> dams</w:t>
        </w:r>
      </w:ins>
      <w:ins w:id="241" w:author="Molly C. MULCAHY" w:date="2023-05-01T15:58:00Z">
        <w:r w:rsidR="00C4248E">
          <w:rPr>
            <w:rFonts w:ascii="Times New Roman" w:hAnsi="Times New Roman" w:cs="Times New Roman"/>
          </w:rPr>
          <w:t xml:space="preserve"> that experienced chronodisruption</w:t>
        </w:r>
      </w:ins>
      <w:ins w:id="242" w:author="Molly C. MULCAHY" w:date="2023-05-01T15:55:00Z">
        <w:r w:rsidR="00C4248E">
          <w:rPr>
            <w:rFonts w:ascii="Times New Roman" w:hAnsi="Times New Roman" w:cs="Times New Roman"/>
          </w:rPr>
          <w:t xml:space="preserve"> during pregnancy</w:t>
        </w:r>
      </w:ins>
      <w:ins w:id="243" w:author="Molly C. MULCAHY" w:date="2023-05-01T15:58:00Z">
        <w:r w:rsidR="00C4248E">
          <w:rPr>
            <w:rFonts w:ascii="Times New Roman" w:hAnsi="Times New Roman" w:cs="Times New Roman"/>
          </w:rPr>
          <w:t xml:space="preserve"> </w:t>
        </w:r>
      </w:ins>
      <w:ins w:id="244" w:author="Molly C. MULCAHY" w:date="2023-05-01T16:03:00Z">
        <w:r w:rsidR="00C4248E">
          <w:rPr>
            <w:rFonts w:ascii="Times New Roman" w:hAnsi="Times New Roman" w:cs="Times New Roman"/>
          </w:rPr>
          <w:t xml:space="preserve">metabolic consequences only manifested after 12 months of age </w:t>
        </w:r>
      </w:ins>
      <w:r w:rsidR="00C4248E">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{"citationID":"a28c48nkt0","properties":{"formattedCitation":"(17, 44)","plainCitation":"(17, 44)","noteIndex":0},"citationItems":[{"id":1585,"uris":["http://zotero.org/users/5073745/items/9P2FLP5E"],"itemData":{"id":1585,"type":"article-journal","abstract":"Disrupting maternal circadian rhythms through exposure to chronic phase shifts of the photoperiod has lifelong consequences for the metabolic homeostasis of the fetus, such that offspring develop increased adiposity, hyperinsulinaemia and poor glucose and insulin tolerance. In an attempt to determine the mechanisms by which these poor metabolic outcomes arise, we investigated the impact of chronic phase shifts (CPS) on maternal and fetal hormonal, metabolic and circadian rhythms. We assessed weight gain and food consumption of dams exposed to either CPS or control lighting conditions throughout gestation. At day 20, dams were assessed for plasma hormone and metabolite concentrations and glucose and insulin tolerance. Additionally, the expression of a range of circadian and metabolic genes was assessed in maternal, placental and fetal tissue. Control and CPS dams consumed the same amount of food, yet CPS dams gained 70% less weight during the first week of gestation. At day 20, CPS dams had reduced retroperitoneal fat pad weight (-15%), and time-of-day dependent decreases in liver weight, whereas fetal and placental weight was not affected. Melatonin secretion was not altered, yet the timing of corticosterone, leptin, glucose, insulin, free fatty acids, triglycerides and cholesterol concentrations were profoundly disrupted. The expression of gluconeogenic and circadian clock genes in maternal and fetal liver became either arrhythmic or were in antiphase to the controls. These results demonstrate that disruptions of the photoperiod can severely disrupt normal circadian profiles of plasma hormones and metabolites, as well as gene expression in maternal and fetal tissues. Disruptions in the timing of food consumption and the downstream metabolic processes required to utilise that food, may lead to reduced efficiency of growth such that maternal weight gain is reduced during early embryonic development. It is these perturbations that may contribute to the programming of poor metabolic homeostasis in the offspring.","container-title":"PloS One","DOI":"10.1371/journal.pone.0053800","ISSN":"1932-6203","issue":"1","journalAbbreviation":"PLoS One","language":"eng","note":"PMID: 23342007\nPMCID: PMC3544759","page":"e53800","source":"PubMed","title":"Characterisation of the maternal response to chronic phase shifts during gestation in the rat: implications for fetal metabolic programming","title-short":"Characterisation of the maternal response to chronic phase shifts during gestation in the rat","volume":"8","author":[{"family":"Varcoe","given":"Tamara J."},{"family":"Boden","given":"Michael J."},{"family":"Voultsios","given":"Athena"},{"family":"Salkeld","given":"Mark D."},{"family":"Rattanatray","given":"Leewen"},{"family":"Kennaway","given":"David J."}],"issued":{"date-parts":[["2013"]]}}},{"id":1588,"uris":["http://zotero.org/users/5073745/items/X5JLXWS5"],"itemData":{"id":1588,"type":"article-journal","abstract":"Shift work during pregnancy is associated with an increased risk for preterm birth and low birth weight. However, the impact upon the long term health of the children is currently unknown. In this study, we used an animal model to determine the consequences of maternal shift work exposure on the health of the adult offspring. Pregnant rats were exposed to chronic phase shifts (CPS) in their photoperiod every 3–4 days throughout gestation and the first week after birth. Adult offspring were assessed for a range of metabolic, endocrine, circadian and neurobehavioural parameters. At 3 months of age, male pups exposed to the CPS schedule in utero had increased adiposity (+29%) and hyperleptinaemia (+99% at 0700h). By 12 months of age, both male and female rats displayed hyperleptinaemia (+26% and +41% respectively) and hyperinsulinaemia (+110% and +83% respectively). 12 month old female CPS rats displayed poor glucose tolerance (+18%) and increased insulin secretion (+29%) in response to an intraperitoneal glucose tolerance test. In CPS males the glucose response was unaltered, but the insulin response was reduced by 35%. The glucose response to an insulin tolerance test was decreased by 21% in CPS females but unaltered in males. Disruption of circadian rhythmicity during gestation resulted in gender dependent metabolic consequences for the adult offspring. These results highlight the need for a thorough analysis of shift work exposure in utero on the health of the adult offspring in humans.","container-title":"PLoS ONE","DOI":"10.1371/journal.pone.0018504","ISSN":"1932-6203","issue":"4","journalAbbreviation":"PLoS One","note":"PMID: 21494686\nPMCID: PMC3071829","page":"e18504","source":"PubMed Central","title":"Chronic Phase Shifts of the Photoperiod throughout Pregnancy Programs Glucose Intolerance and Insulin Resistance in the Rat","volume":"6","author":[{"family":"Varcoe","given":"Tamara J."},{"family":"Wight","given":"Nicole"},{"family":"Voultsios","given":"Athena"},{"family":"Salkeld","given":"Mark D."},{"family":"Kennaway","given":"David J."}],"issued":{"date-parts":[["2011",4,6]]}}}],"schema":"https://github.com/citation-style-language/schema/raw/master/csl-citation.json"} </w:instrText>
      </w:r>
      <w:r w:rsidR="00C4248E">
        <w:rPr>
          <w:rFonts w:ascii="Times New Roman" w:hAnsi="Times New Roman" w:cs="Times New Roman"/>
        </w:rPr>
        <w:fldChar w:fldCharType="separate"/>
      </w:r>
      <w:r w:rsidR="000E1D7F" w:rsidRPr="000E1D7F">
        <w:rPr>
          <w:rFonts w:ascii="Times New Roman" w:hAnsi="Times New Roman" w:cs="Times New Roman"/>
        </w:rPr>
        <w:t>(17, 44)</w:t>
      </w:r>
      <w:r w:rsidR="00C4248E">
        <w:rPr>
          <w:rFonts w:ascii="Times New Roman" w:hAnsi="Times New Roman" w:cs="Times New Roman"/>
        </w:rPr>
        <w:fldChar w:fldCharType="end"/>
      </w:r>
      <w:ins w:id="245" w:author="Molly C. MULCAHY" w:date="2023-05-01T15:59:00Z">
        <w:r w:rsidR="00C4248E">
          <w:rPr>
            <w:rFonts w:ascii="Times New Roman" w:hAnsi="Times New Roman" w:cs="Times New Roman"/>
          </w:rPr>
          <w:t>.</w:t>
        </w:r>
      </w:ins>
      <w:ins w:id="246" w:author="Molly C. MULCAHY" w:date="2023-05-01T15:55:00Z">
        <w:r w:rsidR="00C4248E">
          <w:rPr>
            <w:rFonts w:ascii="Times New Roman" w:hAnsi="Times New Roman" w:cs="Times New Roman"/>
          </w:rPr>
          <w:t xml:space="preserve"> </w:t>
        </w:r>
      </w:ins>
      <w:r w:rsidR="009344BE" w:rsidRPr="00E62980">
        <w:rPr>
          <w:rFonts w:ascii="Times New Roman" w:hAnsi="Times New Roman" w:cs="Times New Roman"/>
        </w:rPr>
        <w:t xml:space="preserve">This could </w:t>
      </w:r>
      <w:r w:rsidR="00966620" w:rsidRPr="00E62980">
        <w:rPr>
          <w:rFonts w:ascii="Times New Roman" w:hAnsi="Times New Roman" w:cs="Times New Roman"/>
        </w:rPr>
        <w:t xml:space="preserve">suggest that </w:t>
      </w:r>
      <w:r w:rsidR="00761709" w:rsidRPr="00E62980">
        <w:rPr>
          <w:rFonts w:ascii="Times New Roman" w:hAnsi="Times New Roman" w:cs="Times New Roman"/>
        </w:rPr>
        <w:t>gestational eTRF may be relatively safe</w:t>
      </w:r>
      <w:r w:rsidR="00343990" w:rsidRPr="00E62980">
        <w:rPr>
          <w:rFonts w:ascii="Times New Roman" w:hAnsi="Times New Roman" w:cs="Times New Roman"/>
        </w:rPr>
        <w:t xml:space="preserve"> to practice</w:t>
      </w:r>
      <w:r w:rsidR="00DB51AB" w:rsidRPr="00E62980">
        <w:rPr>
          <w:rFonts w:ascii="Times New Roman" w:hAnsi="Times New Roman" w:cs="Times New Roman"/>
        </w:rPr>
        <w:t xml:space="preserve"> in the context of a healthful diet</w:t>
      </w:r>
      <w:r w:rsidRPr="00E62980">
        <w:rPr>
          <w:rFonts w:ascii="Times New Roman" w:hAnsi="Times New Roman" w:cs="Times New Roman"/>
        </w:rPr>
        <w:t xml:space="preserve"> or absent a second challenge</w:t>
      </w:r>
      <w:r w:rsidR="00343990" w:rsidRPr="00E62980">
        <w:rPr>
          <w:rFonts w:ascii="Times New Roman" w:hAnsi="Times New Roman" w:cs="Times New Roman"/>
        </w:rPr>
        <w:t xml:space="preserve">. However, it also </w:t>
      </w:r>
      <w:r w:rsidR="00C24775" w:rsidRPr="00E62980">
        <w:rPr>
          <w:rFonts w:ascii="Times New Roman" w:hAnsi="Times New Roman" w:cs="Times New Roman"/>
        </w:rPr>
        <w:t>suggest</w:t>
      </w:r>
      <w:r w:rsidR="00343990" w:rsidRPr="00E62980">
        <w:rPr>
          <w:rFonts w:ascii="Times New Roman" w:hAnsi="Times New Roman" w:cs="Times New Roman"/>
        </w:rPr>
        <w:t xml:space="preserve">s that in the context of unhealthy diet patterns, adult offspring may be ill-equipped to adapt to </w:t>
      </w:r>
      <w:r w:rsidR="00C24775" w:rsidRPr="00E62980">
        <w:rPr>
          <w:rFonts w:ascii="Times New Roman" w:hAnsi="Times New Roman" w:cs="Times New Roman"/>
        </w:rPr>
        <w:t xml:space="preserve">high-calorie </w:t>
      </w:r>
      <w:r w:rsidR="00343990" w:rsidRPr="00E62980">
        <w:rPr>
          <w:rFonts w:ascii="Times New Roman" w:hAnsi="Times New Roman" w:cs="Times New Roman"/>
        </w:rPr>
        <w:t>food environments, leading to metabolic dysfunction.</w:t>
      </w:r>
      <w:r w:rsidR="00761709" w:rsidRPr="00E62980">
        <w:rPr>
          <w:rFonts w:ascii="Times New Roman" w:hAnsi="Times New Roman" w:cs="Times New Roman"/>
        </w:rPr>
        <w:t xml:space="preserve"> </w:t>
      </w:r>
      <w:r w:rsidRPr="00E62980">
        <w:rPr>
          <w:rFonts w:ascii="Times New Roman" w:hAnsi="Times New Roman" w:cs="Times New Roman"/>
        </w:rPr>
        <w:t>These studies differ both in</w:t>
      </w:r>
      <w:r w:rsidR="00DB51AB" w:rsidRPr="00E62980">
        <w:rPr>
          <w:rFonts w:ascii="Times New Roman" w:hAnsi="Times New Roman" w:cs="Times New Roman"/>
        </w:rPr>
        <w:t xml:space="preserve"> the age of onset and </w:t>
      </w:r>
      <w:r w:rsidRPr="00E62980">
        <w:rPr>
          <w:rFonts w:ascii="Times New Roman" w:hAnsi="Times New Roman" w:cs="Times New Roman"/>
        </w:rPr>
        <w:t>duration of food restriction</w:t>
      </w:r>
      <w:r w:rsidR="00DB51AB" w:rsidRPr="00E62980">
        <w:rPr>
          <w:rFonts w:ascii="Times New Roman" w:hAnsi="Times New Roman" w:cs="Times New Roman"/>
        </w:rPr>
        <w:t xml:space="preserve"> that are required to initiate glucose intolerance in offspring of TRF dams </w:t>
      </w:r>
      <w:r w:rsidRPr="00E62980">
        <w:rPr>
          <w:rFonts w:ascii="Times New Roman" w:hAnsi="Times New Roman" w:cs="Times New Roman"/>
        </w:rPr>
        <w:t>which also may explain these differences</w:t>
      </w:r>
      <w:r w:rsidR="00C24775" w:rsidRPr="00E62980">
        <w:rPr>
          <w:rFonts w:ascii="Times New Roman" w:hAnsi="Times New Roman" w:cs="Times New Roman"/>
        </w:rPr>
        <w:t xml:space="preserve">. </w:t>
      </w:r>
      <w:r w:rsidR="00A43683" w:rsidRPr="00E62980">
        <w:rPr>
          <w:rFonts w:ascii="Times New Roman" w:hAnsi="Times New Roman" w:cs="Times New Roman"/>
        </w:rPr>
        <w:t xml:space="preserve">Modeling </w:t>
      </w:r>
      <w:r w:rsidR="00C24775" w:rsidRPr="00E62980">
        <w:rPr>
          <w:rFonts w:ascii="Times New Roman" w:hAnsi="Times New Roman" w:cs="Times New Roman"/>
        </w:rPr>
        <w:t>of this dietary strategy remains incomplete,</w:t>
      </w:r>
      <w:r w:rsidR="00DB51AB" w:rsidRPr="00E62980">
        <w:rPr>
          <w:rFonts w:ascii="Times New Roman" w:hAnsi="Times New Roman" w:cs="Times New Roman"/>
        </w:rPr>
        <w:t xml:space="preserve"> so translation to human clinical populations is not possible at this time.</w:t>
      </w:r>
      <w:r w:rsidR="00B73F20" w:rsidRPr="00E62980">
        <w:rPr>
          <w:rFonts w:ascii="Times New Roman" w:hAnsi="Times New Roman" w:cs="Times New Roman"/>
        </w:rPr>
        <w:t xml:space="preserve"> </w:t>
      </w:r>
      <w:r w:rsidR="0039726D" w:rsidRPr="00E62980">
        <w:rPr>
          <w:rFonts w:ascii="Times New Roman" w:hAnsi="Times New Roman" w:cs="Times New Roman"/>
        </w:rPr>
        <w:t xml:space="preserve">The similarity of the </w:t>
      </w:r>
      <w:r w:rsidR="00B712C4" w:rsidRPr="00E62980">
        <w:rPr>
          <w:rFonts w:ascii="Times New Roman" w:hAnsi="Times New Roman" w:cs="Times New Roman"/>
        </w:rPr>
        <w:t xml:space="preserve">present study to those </w:t>
      </w:r>
      <w:r w:rsidR="005B1652" w:rsidRPr="00E62980">
        <w:rPr>
          <w:rFonts w:ascii="Times New Roman" w:hAnsi="Times New Roman" w:cs="Times New Roman"/>
        </w:rPr>
        <w:t xml:space="preserve">using </w:t>
      </w:r>
      <w:r w:rsidR="00B712C4" w:rsidRPr="00E62980">
        <w:rPr>
          <w:rFonts w:ascii="Times New Roman" w:hAnsi="Times New Roman" w:cs="Times New Roman"/>
        </w:rPr>
        <w:t>diverse</w:t>
      </w:r>
      <w:r w:rsidR="0039726D" w:rsidRPr="00E62980">
        <w:rPr>
          <w:rFonts w:ascii="Times New Roman" w:hAnsi="Times New Roman" w:cs="Times New Roman"/>
        </w:rPr>
        <w:t xml:space="preserve"> gestational </w:t>
      </w:r>
      <w:r w:rsidR="00B712C4" w:rsidRPr="00E62980">
        <w:rPr>
          <w:rFonts w:ascii="Times New Roman" w:hAnsi="Times New Roman" w:cs="Times New Roman"/>
        </w:rPr>
        <w:t>stressors</w:t>
      </w:r>
      <w:r w:rsidR="0039726D" w:rsidRPr="00E62980">
        <w:rPr>
          <w:rFonts w:ascii="Times New Roman" w:hAnsi="Times New Roman" w:cs="Times New Roman"/>
        </w:rPr>
        <w:t xml:space="preserve"> suggest</w:t>
      </w:r>
      <w:r w:rsidR="00C13E8A" w:rsidRPr="00E62980">
        <w:rPr>
          <w:rFonts w:ascii="Times New Roman" w:hAnsi="Times New Roman" w:cs="Times New Roman"/>
        </w:rPr>
        <w:t>s</w:t>
      </w:r>
      <w:r w:rsidR="0039726D" w:rsidRPr="00E62980">
        <w:rPr>
          <w:rFonts w:ascii="Times New Roman" w:hAnsi="Times New Roman" w:cs="Times New Roman"/>
        </w:rPr>
        <w:t xml:space="preserve"> that </w:t>
      </w:r>
      <w:r w:rsidR="005B1652" w:rsidRPr="00E62980">
        <w:rPr>
          <w:rFonts w:ascii="Times New Roman" w:hAnsi="Times New Roman" w:cs="Times New Roman"/>
        </w:rPr>
        <w:t>restriction of the total time</w:t>
      </w:r>
      <w:r w:rsidR="00D0452A" w:rsidRPr="00E62980">
        <w:rPr>
          <w:rFonts w:ascii="Times New Roman" w:hAnsi="Times New Roman" w:cs="Times New Roman"/>
        </w:rPr>
        <w:t xml:space="preserve"> </w:t>
      </w:r>
      <w:r w:rsidR="009A3FA2" w:rsidRPr="00E62980">
        <w:rPr>
          <w:rFonts w:ascii="Times New Roman" w:hAnsi="Times New Roman" w:cs="Times New Roman"/>
        </w:rPr>
        <w:t xml:space="preserve">pregnant </w:t>
      </w:r>
      <w:r w:rsidR="00D0452A" w:rsidRPr="00E62980">
        <w:rPr>
          <w:rFonts w:ascii="Times New Roman" w:hAnsi="Times New Roman" w:cs="Times New Roman"/>
        </w:rPr>
        <w:t>dams</w:t>
      </w:r>
      <w:r w:rsidR="0039726D" w:rsidRPr="00E62980">
        <w:rPr>
          <w:rFonts w:ascii="Times New Roman" w:hAnsi="Times New Roman" w:cs="Times New Roman"/>
        </w:rPr>
        <w:t xml:space="preserve"> is </w:t>
      </w:r>
      <w:r w:rsidR="00343990" w:rsidRPr="00E62980">
        <w:rPr>
          <w:rFonts w:ascii="Times New Roman" w:hAnsi="Times New Roman" w:cs="Times New Roman"/>
        </w:rPr>
        <w:t>a novel dietary component that can have lasting impact on the</w:t>
      </w:r>
      <w:r w:rsidR="00C24775" w:rsidRPr="00E62980">
        <w:rPr>
          <w:rFonts w:ascii="Times New Roman" w:hAnsi="Times New Roman" w:cs="Times New Roman"/>
        </w:rPr>
        <w:t xml:space="preserve"> </w:t>
      </w:r>
      <w:r w:rsidR="00FF4D25" w:rsidRPr="00E62980">
        <w:rPr>
          <w:rFonts w:ascii="Times New Roman" w:hAnsi="Times New Roman" w:cs="Times New Roman"/>
        </w:rPr>
        <w:t>spent eating in</w:t>
      </w:r>
      <w:r w:rsidR="00343990" w:rsidRPr="00E62980">
        <w:rPr>
          <w:rFonts w:ascii="Times New Roman" w:hAnsi="Times New Roman" w:cs="Times New Roman"/>
        </w:rPr>
        <w:t xml:space="preserve"> metabolic health of</w:t>
      </w:r>
      <w:r w:rsidR="0039726D" w:rsidRPr="00E62980">
        <w:rPr>
          <w:rFonts w:ascii="Times New Roman" w:hAnsi="Times New Roman" w:cs="Times New Roman"/>
        </w:rPr>
        <w:t xml:space="preserve"> </w:t>
      </w:r>
      <w:r w:rsidR="00D0452A" w:rsidRPr="00E62980">
        <w:rPr>
          <w:rFonts w:ascii="Times New Roman" w:hAnsi="Times New Roman" w:cs="Times New Roman"/>
        </w:rPr>
        <w:t>offspring</w:t>
      </w:r>
      <w:r w:rsidR="00C24775" w:rsidRPr="00E62980">
        <w:rPr>
          <w:rFonts w:ascii="Times New Roman" w:hAnsi="Times New Roman" w:cs="Times New Roman"/>
        </w:rPr>
        <w:t xml:space="preserve"> and recommends further research on this novel component in the diet as a modulator of maternal and child metabolic health outcomes</w:t>
      </w:r>
      <w:r w:rsidR="00343990" w:rsidRPr="00E62980">
        <w:rPr>
          <w:rFonts w:ascii="Times New Roman" w:hAnsi="Times New Roman" w:cs="Times New Roman"/>
        </w:rPr>
        <w:t>.</w:t>
      </w:r>
      <w:r w:rsidR="00D0452A" w:rsidRPr="00E62980">
        <w:rPr>
          <w:rFonts w:ascii="Times New Roman" w:hAnsi="Times New Roman" w:cs="Times New Roman"/>
        </w:rPr>
        <w:t xml:space="preserve"> </w:t>
      </w:r>
    </w:p>
    <w:p w14:paraId="564AE91C" w14:textId="5C9C4862" w:rsidR="00037B00" w:rsidRPr="00E62980" w:rsidRDefault="005B1652" w:rsidP="0020702E">
      <w:pPr>
        <w:spacing w:line="480" w:lineRule="auto"/>
        <w:ind w:firstLine="720"/>
        <w:rPr>
          <w:rFonts w:ascii="Times New Roman" w:hAnsi="Times New Roman" w:cs="Times New Roman"/>
        </w:rPr>
      </w:pPr>
      <w:r w:rsidRPr="00E62980">
        <w:rPr>
          <w:rFonts w:ascii="Times New Roman" w:hAnsi="Times New Roman" w:cs="Times New Roman"/>
        </w:rPr>
        <w:t xml:space="preserve">Although we have not investigated offspring </w:t>
      </w:r>
      <w:r w:rsidR="002C3E61" w:rsidRPr="00E62980">
        <w:rPr>
          <w:rFonts w:ascii="Times New Roman" w:hAnsi="Times New Roman" w:cs="Times New Roman"/>
        </w:rPr>
        <w:t>pancreatic tissues</w:t>
      </w:r>
      <w:r w:rsidRPr="00E62980">
        <w:rPr>
          <w:rFonts w:ascii="Times New Roman" w:hAnsi="Times New Roman" w:cs="Times New Roman"/>
        </w:rPr>
        <w:t xml:space="preserve">, we hypothesize that </w:t>
      </w:r>
      <w:r w:rsidR="00D92043" w:rsidRPr="00E62980">
        <w:rPr>
          <w:rFonts w:ascii="Times New Roman" w:hAnsi="Times New Roman" w:cs="Times New Roman"/>
        </w:rPr>
        <w:t xml:space="preserve">alterations in the </w:t>
      </w:r>
      <w:r w:rsidR="0039726D" w:rsidRPr="00E62980">
        <w:rPr>
          <w:rFonts w:ascii="Times New Roman" w:hAnsi="Times New Roman" w:cs="Times New Roman"/>
        </w:rPr>
        <w:t xml:space="preserve">development of the </w:t>
      </w:r>
      <w:r w:rsidR="000224F6" w:rsidRPr="00E62980">
        <w:rPr>
          <w:rFonts w:ascii="Times New Roman" w:hAnsi="Times New Roman" w:cs="Times New Roman"/>
        </w:rPr>
        <w:t xml:space="preserve">pancreas </w:t>
      </w:r>
      <w:r w:rsidR="0039726D" w:rsidRPr="00E62980">
        <w:rPr>
          <w:rFonts w:ascii="Times New Roman" w:hAnsi="Times New Roman" w:cs="Times New Roman"/>
        </w:rPr>
        <w:t xml:space="preserve">may underlie the </w:t>
      </w:r>
      <w:r w:rsidR="00A43683" w:rsidRPr="00E62980">
        <w:rPr>
          <w:rFonts w:ascii="Times New Roman" w:hAnsi="Times New Roman" w:cs="Times New Roman"/>
        </w:rPr>
        <w:t xml:space="preserve">susceptibility of </w:t>
      </w:r>
      <w:r w:rsidRPr="00E62980">
        <w:rPr>
          <w:rFonts w:ascii="Times New Roman" w:hAnsi="Times New Roman" w:cs="Times New Roman"/>
        </w:rPr>
        <w:t>male</w:t>
      </w:r>
      <w:r w:rsidR="00A43683" w:rsidRPr="00E62980">
        <w:rPr>
          <w:rFonts w:ascii="Times New Roman" w:hAnsi="Times New Roman" w:cs="Times New Roman"/>
        </w:rPr>
        <w:t>s for</w:t>
      </w:r>
      <w:r w:rsidRPr="00E62980">
        <w:rPr>
          <w:rFonts w:ascii="Times New Roman" w:hAnsi="Times New Roman" w:cs="Times New Roman"/>
        </w:rPr>
        <w:t xml:space="preserve"> glucose intolerance and modest insulin sensitivity in eTRF offspring</w:t>
      </w:r>
      <w:r w:rsidR="0084125C" w:rsidRPr="00E62980">
        <w:rPr>
          <w:rFonts w:ascii="Times New Roman" w:hAnsi="Times New Roman" w:cs="Times New Roman"/>
        </w:rPr>
        <w:t xml:space="preserve"> after HFHS feeding</w:t>
      </w:r>
      <w:r w:rsidR="0039726D" w:rsidRPr="00E62980">
        <w:rPr>
          <w:rFonts w:ascii="Times New Roman" w:hAnsi="Times New Roman" w:cs="Times New Roman"/>
        </w:rPr>
        <w:t>.</w:t>
      </w:r>
      <w:del w:id="247" w:author="Molly C. MULCAHY" w:date="2023-04-25T15:56:00Z">
        <w:r w:rsidR="00D92043" w:rsidRPr="00E62980" w:rsidDel="00943DE8">
          <w:rPr>
            <w:rFonts w:ascii="Times New Roman" w:hAnsi="Times New Roman" w:cs="Times New Roman"/>
          </w:rPr>
          <w:delText xml:space="preserve"> </w:delText>
        </w:r>
        <w:commentRangeStart w:id="248"/>
        <w:r w:rsidR="009A3FA2" w:rsidRPr="00E62980" w:rsidDel="00943DE8">
          <w:rPr>
            <w:rFonts w:ascii="Times New Roman" w:hAnsi="Times New Roman" w:cs="Times New Roman"/>
          </w:rPr>
          <w:delText>There is</w:delText>
        </w:r>
        <w:r w:rsidR="00966620" w:rsidRPr="00E62980" w:rsidDel="00943DE8">
          <w:rPr>
            <w:rFonts w:ascii="Times New Roman" w:hAnsi="Times New Roman" w:cs="Times New Roman"/>
          </w:rPr>
          <w:delText xml:space="preserve"> recent </w:delText>
        </w:r>
        <w:r w:rsidR="009A3FA2" w:rsidRPr="00E62980" w:rsidDel="00943DE8">
          <w:rPr>
            <w:rFonts w:ascii="Times New Roman" w:hAnsi="Times New Roman" w:cs="Times New Roman"/>
          </w:rPr>
          <w:delText xml:space="preserve">evidence that this could be </w:delText>
        </w:r>
        <w:r w:rsidR="00065731" w:rsidRPr="00E62980" w:rsidDel="00943DE8">
          <w:rPr>
            <w:rFonts w:ascii="Times New Roman" w:hAnsi="Times New Roman" w:cs="Times New Roman"/>
          </w:rPr>
          <w:delText xml:space="preserve">at least partially related to pancreas response to glucose, as </w:delText>
        </w:r>
        <w:r w:rsidR="00065731" w:rsidRPr="00E62980" w:rsidDel="00943DE8">
          <w:rPr>
            <w:rFonts w:ascii="Times New Roman" w:hAnsi="Times New Roman" w:cs="Times New Roman"/>
            <w:i/>
            <w:iCs/>
          </w:rPr>
          <w:lastRenderedPageBreak/>
          <w:delText>in vitro</w:delText>
        </w:r>
        <w:r w:rsidR="00065731" w:rsidRPr="00E62980" w:rsidDel="00943DE8">
          <w:rPr>
            <w:rFonts w:ascii="Times New Roman" w:hAnsi="Times New Roman" w:cs="Times New Roman"/>
          </w:rPr>
          <w:delText xml:space="preserve"> and </w:delText>
        </w:r>
        <w:r w:rsidR="00065731" w:rsidRPr="00E62980" w:rsidDel="00943DE8">
          <w:rPr>
            <w:rFonts w:ascii="Times New Roman" w:hAnsi="Times New Roman" w:cs="Times New Roman"/>
            <w:i/>
            <w:iCs/>
          </w:rPr>
          <w:delText>in vivo</w:delText>
        </w:r>
        <w:r w:rsidR="00065731" w:rsidRPr="00E62980" w:rsidDel="00943DE8">
          <w:rPr>
            <w:rFonts w:ascii="Times New Roman" w:hAnsi="Times New Roman" w:cs="Times New Roman"/>
          </w:rPr>
          <w:delText xml:space="preserve"> assessment of glycemic health were in line with our current findings, though more robust than the GSIS completed in the current study </w:delText>
        </w:r>
        <w:r w:rsidR="00065731"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{"citationID":"a1li14q1giv","properties":{"formattedCitation":"(16)","plainCitation":"(16)","noteIndex":0},"citationItems":[{"id":485,"uris":["http://zotero.org/users/5073745/items/H2SF844K"],"itemData":{"id":485,"type":"article-journal","abstract":"Maternal circadian eating time and frequency were associated with altered glucose metabolism during pregnancy in humans. Research about long maternal fasting intervals is inconclusive, and little is known about the effect of maternal time-feeding on the offspring health. Therefore, the aim of the present study was to determine whether maternal time feeding influences the metabolic status of both male and female offspring. Pregnant rats were provided ad libitum (AD) access to chow diet or fed during either the light phase (LP) or dark phase (DP) during the embryonic development. At the age of 150 days, glucose tolerance, lipid concentrations, and insulin secretion were determined in adult male and female offspring. Both male and female offspring of LP and DP dams exhibited alterations in the lipid profile and female offspring were glucose intolerant. Glucose-stimulated insulin secretion decreased in male and female offspring of LP and DP dams. Acetylcholine increased insulin secretion in male and female offspring. Islets from male and female offspring of DP dams exhibited less pronounced inhibition of insulin secretion by epinephrine, suggesting alterations in cholinergic and adrenergic pathways in these animals. Our data suggest that TRF regimen during embryonic development could program rat offspring for metabolic dysfunction in adulthood.","container-title":"Nutrition","DOI":"10.1016/j.nut.2022.111776","ISSN":"0899-9007","journalAbbreviation":"Nutrition","language":"en","page":"111776","source":"ScienceDirect","title":"Time-restricted feeding during embryonic development leads to metabolic dysfunction in adult rat offspring","author":[{"family":"Prates","given":"Kelly Valério"},{"family":"Pavanello","given":"Audrei"},{"family":"Gongora","given":"Adriane Barreto"},{"family":"Moreira","given":"Veridiana Mota"},{"family":"Moraes","given":"Ana Maria Praxedes","non-dropping-particle":"de"},{"family":"Rigo","given":"Kesia Palma"},{"family":"Vieira","given":"Elaine"},{"family":"Mathias","given":"Paulo Cezar de Freitas"}],"issued":{"date-parts":[["2022",6,17]]}}}],"schema":"https://github.com/citation-style-language/schema/raw/master/csl-citation.json"} </w:delInstrText>
        </w:r>
        <w:r w:rsidR="00065731"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(16)</w:delText>
        </w:r>
        <w:r w:rsidR="00065731" w:rsidRPr="00E62980" w:rsidDel="00943DE8">
          <w:rPr>
            <w:rFonts w:ascii="Times New Roman" w:hAnsi="Times New Roman" w:cs="Times New Roman"/>
          </w:rPr>
          <w:fldChar w:fldCharType="end"/>
        </w:r>
        <w:r w:rsidR="00065731" w:rsidRPr="00E62980" w:rsidDel="00943DE8">
          <w:rPr>
            <w:rFonts w:ascii="Times New Roman" w:hAnsi="Times New Roman" w:cs="Times New Roman"/>
          </w:rPr>
          <w:delText>.</w:delText>
        </w:r>
        <w:r w:rsidR="00966620" w:rsidRPr="00E62980" w:rsidDel="00943DE8">
          <w:rPr>
            <w:rFonts w:ascii="Times New Roman" w:hAnsi="Times New Roman" w:cs="Times New Roman"/>
          </w:rPr>
          <w:delText xml:space="preserve"> </w:delText>
        </w:r>
        <w:r w:rsidR="00BE7379" w:rsidRPr="00E62980" w:rsidDel="00943DE8">
          <w:rPr>
            <w:rFonts w:ascii="Times New Roman" w:hAnsi="Times New Roman" w:cs="Times New Roman"/>
          </w:rPr>
          <w:delText xml:space="preserve">Intrinsic changes in islet function are also possible. </w:delText>
        </w:r>
        <w:r w:rsidR="005C3BCE" w:rsidRPr="00E62980" w:rsidDel="00943DE8">
          <w:rPr>
            <w:rFonts w:ascii="Times New Roman" w:hAnsi="Times New Roman" w:cs="Times New Roman"/>
          </w:rPr>
          <w:delText>Studies done in adult male animals undergoing TRF with chronod</w:delText>
        </w:r>
        <w:r w:rsidR="00A54854" w:rsidRPr="00E62980" w:rsidDel="00943DE8">
          <w:rPr>
            <w:rFonts w:ascii="Times New Roman" w:hAnsi="Times New Roman" w:cs="Times New Roman"/>
          </w:rPr>
          <w:delText>i</w:delText>
        </w:r>
        <w:r w:rsidR="005C3BCE" w:rsidRPr="00E62980" w:rsidDel="00943DE8">
          <w:rPr>
            <w:rFonts w:ascii="Times New Roman" w:hAnsi="Times New Roman" w:cs="Times New Roman"/>
          </w:rPr>
          <w:delText xml:space="preserve">sruption have also found that </w:delText>
        </w:r>
        <w:r w:rsidR="00D0452A" w:rsidRPr="00E62980" w:rsidDel="00943DE8">
          <w:rPr>
            <w:rFonts w:ascii="Times New Roman" w:hAnsi="Times New Roman" w:cs="Times New Roman"/>
          </w:rPr>
          <w:delText xml:space="preserve">time-restricting food access reduced </w:delText>
        </w:r>
        <w:r w:rsidR="005C3BCE" w:rsidRPr="00E62980" w:rsidDel="00943DE8">
          <w:rPr>
            <w:rFonts w:ascii="Times New Roman" w:hAnsi="Times New Roman" w:cs="Times New Roman"/>
          </w:rPr>
          <w:delText xml:space="preserve">insulin </w:delText>
        </w:r>
        <w:r w:rsidR="00D0452A" w:rsidRPr="00E62980" w:rsidDel="00943DE8">
          <w:rPr>
            <w:rFonts w:ascii="Times New Roman" w:hAnsi="Times New Roman" w:cs="Times New Roman"/>
          </w:rPr>
          <w:delText>production</w:delText>
        </w:r>
        <w:r w:rsidR="00BE7379" w:rsidRPr="00E62980" w:rsidDel="00943DE8">
          <w:rPr>
            <w:rFonts w:ascii="Times New Roman" w:hAnsi="Times New Roman" w:cs="Times New Roman"/>
          </w:rPr>
          <w:delText xml:space="preserve"> with </w:delText>
        </w:r>
        <w:r w:rsidR="005C3BCE" w:rsidRPr="00E62980" w:rsidDel="00943DE8">
          <w:rPr>
            <w:rFonts w:ascii="Times New Roman" w:hAnsi="Times New Roman" w:cs="Times New Roman"/>
          </w:rPr>
          <w:delText xml:space="preserve">secretion most affected (enhanced compared to controls) and found no effect of insulin tolerance </w:delText>
        </w:r>
        <w:r w:rsidR="005C3BCE" w:rsidRPr="00E62980" w:rsidDel="00943DE8">
          <w:rPr>
            <w:rFonts w:ascii="Times New Roman" w:hAnsi="Times New Roman" w:cs="Times New Roman"/>
          </w:rPr>
          <w:fldChar w:fldCharType="begin"/>
        </w:r>
        <w:r w:rsidR="00DE5630" w:rsidDel="00943DE8">
          <w:rPr>
            <w:rFonts w:ascii="Times New Roman" w:hAnsi="Times New Roman" w:cs="Times New Roman"/>
          </w:rPr>
          <w:delInstrText xml:space="preserve"> ADDIN ZOTERO_ITEM CSL_CITATION {"citationID":"JWzInRNb","properties":{"formattedCitation":"(58)","plainCitation":"(58)","noteIndex":0},"citationItems":[{"id":504,"uris":["http://zotero.org/users/5073745/items/8K4JQ92N"],"itemData":{"id":504,"type":"article-journal","abstract":"Time-restricted feeding improves glucose homeostasis through epigenetic control of pancreatic β cell function., Circadian rhythm disruption (CD) is associated with impaired glucose homeostasis and type 2 diabetes mellitus (T2DM). While the link between CD and T2DM remains unclear, there is accumulating evidence that disruption of fasting/feeding cycles mediates metabolic dysfunction. Here, we used an approach encompassing analysis of behavioral, physiological, transcriptomic, and epigenomic effects of CD and consequences of restoring fasting/feeding cycles through time-restricted feeding (tRF) in mice. Results show that CD perturbs glucose homeostasis through disruption of pancreatic β cell function and loss of circadian transcriptional and epigenetic identity. In contrast, restoration of fasting/feeding cycle prevented CD-mediated dysfunction by reestablishing circadian regulation of glucose tolerance, β cell function, transcriptional profile, and reestablishment of proline and acidic amino acid–rich basic leucine zipper (PAR bZIP) transcription factor DBP expression/activity. This study provides mechanistic insights into circadian regulation of β cell function and corresponding beneficial effects of tRF in prevention of β T2DM.","container-title":"Science Advances","DOI":"10.1126/sciadv.abg6856","ISSN":"2375-2548","issue":"51","journalAbbreviation":"Sci Adv","note":"PMID: 34910509\nPMCID: PMC8673777","page":"eabg6856","source":"PubMed Central","title":"Time-restricted feeding prevents deleterious metabolic effects of circadian disruption through epigenetic control of β cell function","volume":"7","author":[{"family":"Brown","given":"Matthew R."},{"family":"Sen","given":"Satish K."},{"family":"Mazzone","given":"Amelia"},{"family":"Her","given":"Tracy K."},{"family":"Xiong","given":"Yuning"},{"family":"Lee","given":"Jeong-Heon"},{"family":"Javeed","given":"Naureen"},{"family":"Colwell","given":"Christopher S."},{"family":"Rakshit","given":"Kuntol"},{"family":"LeBrasseur","given":"Nathan K."},{"family":"Gaspar-Maia","given":"Alexandre"},{"family":"Ordog","given":"Tamas"},{"family":"Matveyenko","given":"Aleksey V."}],"issued":{"date-parts":[["2021",12]]}}}],"schema":"https://github.com/citation-style-language/schema/raw/master/csl-citation.json"} </w:delInstrText>
        </w:r>
        <w:r w:rsidR="005C3BCE" w:rsidRPr="00E62980" w:rsidDel="00943DE8">
          <w:rPr>
            <w:rFonts w:ascii="Times New Roman" w:hAnsi="Times New Roman" w:cs="Times New Roman"/>
          </w:rPr>
          <w:fldChar w:fldCharType="separate"/>
        </w:r>
        <w:r w:rsidR="00DE5630" w:rsidRPr="00DE5630" w:rsidDel="00943DE8">
          <w:rPr>
            <w:rFonts w:ascii="Times New Roman" w:hAnsi="Times New Roman" w:cs="Times New Roman"/>
          </w:rPr>
          <w:delText>(58)</w:delText>
        </w:r>
        <w:r w:rsidR="005C3BCE" w:rsidRPr="00E62980" w:rsidDel="00943DE8">
          <w:rPr>
            <w:rFonts w:ascii="Times New Roman" w:hAnsi="Times New Roman" w:cs="Times New Roman"/>
          </w:rPr>
          <w:fldChar w:fldCharType="end"/>
        </w:r>
        <w:r w:rsidR="005C3BCE" w:rsidRPr="00E62980" w:rsidDel="00943DE8">
          <w:rPr>
            <w:rFonts w:ascii="Times New Roman" w:hAnsi="Times New Roman" w:cs="Times New Roman"/>
          </w:rPr>
          <w:delText>.</w:delText>
        </w:r>
      </w:del>
      <w:r w:rsidR="00A830B7" w:rsidRPr="00E62980">
        <w:rPr>
          <w:rFonts w:ascii="Times New Roman" w:hAnsi="Times New Roman" w:cs="Times New Roman"/>
        </w:rPr>
        <w:t xml:space="preserve"> </w:t>
      </w:r>
      <w:commentRangeEnd w:id="248"/>
      <w:r w:rsidR="000E1D7F">
        <w:rPr>
          <w:rStyle w:val="CommentReference"/>
        </w:rPr>
        <w:commentReference w:id="248"/>
      </w:r>
      <w:r w:rsidR="00A830B7" w:rsidRPr="00E62980">
        <w:rPr>
          <w:rFonts w:ascii="Times New Roman" w:hAnsi="Times New Roman" w:cs="Times New Roman"/>
        </w:rPr>
        <w:t xml:space="preserve">This is confirmed by one </w:t>
      </w:r>
      <w:r w:rsidR="004F3298" w:rsidRPr="00E62980">
        <w:rPr>
          <w:rFonts w:ascii="Times New Roman" w:hAnsi="Times New Roman" w:cs="Times New Roman"/>
        </w:rPr>
        <w:t xml:space="preserve">study of </w:t>
      </w:r>
      <w:r w:rsidR="002C3E61" w:rsidRPr="00E62980">
        <w:rPr>
          <w:rFonts w:ascii="Times New Roman" w:hAnsi="Times New Roman" w:cs="Times New Roman"/>
        </w:rPr>
        <w:t xml:space="preserve">early post-natal </w:t>
      </w:r>
      <w:r w:rsidR="004F3298" w:rsidRPr="00E62980">
        <w:rPr>
          <w:rFonts w:ascii="Times New Roman" w:hAnsi="Times New Roman" w:cs="Times New Roman"/>
        </w:rPr>
        <w:t>exposure to TRF</w:t>
      </w:r>
      <w:r w:rsidR="00A830B7" w:rsidRPr="00E62980">
        <w:rPr>
          <w:rFonts w:ascii="Times New Roman" w:hAnsi="Times New Roman" w:cs="Times New Roman"/>
        </w:rPr>
        <w:t>, which</w:t>
      </w:r>
      <w:r w:rsidR="004F3298" w:rsidRPr="00E62980">
        <w:rPr>
          <w:rFonts w:ascii="Times New Roman" w:hAnsi="Times New Roman" w:cs="Times New Roman"/>
        </w:rPr>
        <w:t xml:space="preserve"> found that adolescent males who were fed TRF the first 4 weeks after weaning developed smaller islets of Langerhans and higher blood glucose compared to those fed AL </w:t>
      </w:r>
      <w:r w:rsidR="004F3298"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{"citationID":"7kVhQzJT","properties":{"formattedCitation":"(49)","plainCitation":"(49)","noteIndex":0},"citationItems":[{"id":234,"uris":["http://zotero.org/users/5073745/items/NPYUTKVA"],"itemData":{"id":234,"type":"article-journal","abstract":"Time-restricted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Res","language":"en","license":"2019 The Author(s)","page":"518-526","source":"www.nature.com","title":"Time-restricted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sidRPr="00E62980">
        <w:rPr>
          <w:rFonts w:ascii="Times New Roman" w:hAnsi="Times New Roman" w:cs="Times New Roman"/>
        </w:rPr>
        <w:fldChar w:fldCharType="separate"/>
      </w:r>
      <w:r w:rsidR="000E1D7F" w:rsidRPr="000E1D7F">
        <w:rPr>
          <w:rFonts w:ascii="Times New Roman" w:hAnsi="Times New Roman" w:cs="Times New Roman"/>
        </w:rPr>
        <w:t>(49)</w:t>
      </w:r>
      <w:r w:rsidR="004F3298" w:rsidRPr="00E62980">
        <w:rPr>
          <w:rFonts w:ascii="Times New Roman" w:hAnsi="Times New Roman" w:cs="Times New Roman"/>
        </w:rPr>
        <w:fldChar w:fldCharType="end"/>
      </w:r>
      <w:r w:rsidR="004F3298" w:rsidRPr="00E62980">
        <w:rPr>
          <w:rFonts w:ascii="Times New Roman" w:hAnsi="Times New Roman" w:cs="Times New Roman"/>
        </w:rPr>
        <w:t xml:space="preserve">. </w:t>
      </w:r>
      <w:r w:rsidR="000E7158" w:rsidRPr="00E62980">
        <w:rPr>
          <w:rFonts w:ascii="Times New Roman" w:hAnsi="Times New Roman" w:cs="Times New Roman"/>
        </w:rPr>
        <w:t>Therefore, future studies of gestational</w:t>
      </w:r>
      <w:r w:rsidR="002C3E61" w:rsidRPr="00E62980">
        <w:rPr>
          <w:rFonts w:ascii="Times New Roman" w:hAnsi="Times New Roman" w:cs="Times New Roman"/>
        </w:rPr>
        <w:t xml:space="preserve"> or developmental</w:t>
      </w:r>
      <w:r w:rsidR="000E7158" w:rsidRPr="00E62980">
        <w:rPr>
          <w:rFonts w:ascii="Times New Roman" w:hAnsi="Times New Roman" w:cs="Times New Roman"/>
        </w:rPr>
        <w:t xml:space="preserve"> eTRF should </w:t>
      </w:r>
      <w:r w:rsidR="002C3E61" w:rsidRPr="00E62980">
        <w:rPr>
          <w:rFonts w:ascii="Times New Roman" w:hAnsi="Times New Roman" w:cs="Times New Roman"/>
        </w:rPr>
        <w:t xml:space="preserve">examine </w:t>
      </w:r>
      <w:r w:rsidR="000E7158" w:rsidRPr="00E62980">
        <w:rPr>
          <w:rFonts w:ascii="Times New Roman" w:hAnsi="Times New Roman" w:cs="Times New Roman"/>
        </w:rPr>
        <w:t>islet size</w:t>
      </w:r>
      <w:r w:rsidR="00D0452A" w:rsidRPr="00E62980">
        <w:rPr>
          <w:rFonts w:ascii="Times New Roman" w:hAnsi="Times New Roman" w:cs="Times New Roman"/>
        </w:rPr>
        <w:t>, pancreatic beta cell mass,</w:t>
      </w:r>
      <w:r w:rsidR="000E7158" w:rsidRPr="00E62980">
        <w:rPr>
          <w:rFonts w:ascii="Times New Roman" w:hAnsi="Times New Roman" w:cs="Times New Roman"/>
        </w:rPr>
        <w:t xml:space="preserve"> and </w:t>
      </w:r>
      <w:r w:rsidR="002C3E61" w:rsidRPr="00E62980">
        <w:rPr>
          <w:rFonts w:ascii="Times New Roman" w:hAnsi="Times New Roman" w:cs="Times New Roman"/>
        </w:rPr>
        <w:t>insulin secretion</w:t>
      </w:r>
      <w:r w:rsidR="000E7158" w:rsidRPr="00E62980">
        <w:rPr>
          <w:rFonts w:ascii="Times New Roman" w:hAnsi="Times New Roman" w:cs="Times New Roman"/>
        </w:rPr>
        <w:t xml:space="preserve"> to investigate the mechanism of offspring glucose intolerance </w:t>
      </w:r>
      <w:r w:rsidR="00065731" w:rsidRPr="00E62980">
        <w:rPr>
          <w:rFonts w:ascii="Times New Roman" w:hAnsi="Times New Roman" w:cs="Times New Roman"/>
        </w:rPr>
        <w:t>more conclusively</w:t>
      </w:r>
      <w:r w:rsidR="000E7158" w:rsidRPr="00E62980">
        <w:rPr>
          <w:rFonts w:ascii="Times New Roman" w:hAnsi="Times New Roman" w:cs="Times New Roman"/>
        </w:rPr>
        <w:t>.</w:t>
      </w:r>
    </w:p>
    <w:p w14:paraId="32999FE0" w14:textId="49B9C764" w:rsidR="0052378A" w:rsidRPr="00E62980" w:rsidRDefault="0052378A" w:rsidP="006071A1">
      <w:pPr>
        <w:spacing w:line="480" w:lineRule="auto"/>
        <w:ind w:firstLine="720"/>
        <w:rPr>
          <w:rFonts w:ascii="Times New Roman" w:hAnsi="Times New Roman" w:cs="Times New Roman"/>
        </w:rPr>
      </w:pPr>
      <w:r w:rsidRPr="00E62980">
        <w:rPr>
          <w:rFonts w:ascii="Times New Roman" w:hAnsi="Times New Roman" w:cs="Times New Roman"/>
        </w:rPr>
        <w:t xml:space="preserve">This study and the conclusions to be made from it have some limitations. First, the model of gestational eTRF may have resulted in differences in maternal behaviors that were not noted by the study team, and therefore could play a part in the effects seen in the offspring. Second, </w:t>
      </w:r>
      <w:ins w:id="249" w:author="Molly C. MULCAHY" w:date="2023-04-25T15:58:00Z">
        <w:r w:rsidR="00C65877">
          <w:rPr>
            <w:rFonts w:ascii="Times New Roman" w:hAnsi="Times New Roman" w:cs="Times New Roman"/>
          </w:rPr>
          <w:t>we assessed the effect of a dietary insult in young adulthood by switching all animals</w:t>
        </w:r>
      </w:ins>
      <w:ins w:id="250" w:author="Molly C. MULCAHY" w:date="2023-04-25T15:59:00Z">
        <w:r w:rsidR="00C65877">
          <w:rPr>
            <w:rFonts w:ascii="Times New Roman" w:hAnsi="Times New Roman" w:cs="Times New Roman"/>
          </w:rPr>
          <w:t xml:space="preserve"> to HFHS. As such, disentangling the </w:t>
        </w:r>
      </w:ins>
      <w:ins w:id="251" w:author="Molly C. MULCAHY" w:date="2023-04-25T16:00:00Z">
        <w:r w:rsidR="00C65877">
          <w:rPr>
            <w:rFonts w:ascii="Times New Roman" w:hAnsi="Times New Roman" w:cs="Times New Roman"/>
          </w:rPr>
          <w:t xml:space="preserve">effect of HFHS diet from that of aging is not possible in this model. </w:t>
        </w:r>
        <w:r w:rsidR="00E176E8">
          <w:rPr>
            <w:rFonts w:ascii="Times New Roman" w:hAnsi="Times New Roman" w:cs="Times New Roman"/>
          </w:rPr>
          <w:t xml:space="preserve">Finally, </w:t>
        </w:r>
      </w:ins>
      <w:r w:rsidRPr="00E62980">
        <w:rPr>
          <w:rFonts w:ascii="Times New Roman" w:hAnsi="Times New Roman" w:cs="Times New Roman"/>
        </w:rPr>
        <w:t>although we see a robust effect on glucose intolerance</w:t>
      </w:r>
      <w:r w:rsidR="00065731" w:rsidRPr="00E62980">
        <w:rPr>
          <w:rFonts w:ascii="Times New Roman" w:hAnsi="Times New Roman" w:cs="Times New Roman"/>
        </w:rPr>
        <w:t>,</w:t>
      </w:r>
      <w:r w:rsidRPr="00E62980">
        <w:rPr>
          <w:rFonts w:ascii="Times New Roman" w:hAnsi="Times New Roman" w:cs="Times New Roman"/>
        </w:rPr>
        <w:t xml:space="preserve"> </w:t>
      </w:r>
      <w:r w:rsidR="00065731" w:rsidRPr="00E62980">
        <w:rPr>
          <w:rFonts w:ascii="Times New Roman" w:hAnsi="Times New Roman" w:cs="Times New Roman"/>
        </w:rPr>
        <w:t xml:space="preserve">we were not powered to conclusively </w:t>
      </w:r>
      <w:r w:rsidR="00082F96" w:rsidRPr="00E62980">
        <w:rPr>
          <w:rFonts w:ascii="Times New Roman" w:hAnsi="Times New Roman" w:cs="Times New Roman"/>
        </w:rPr>
        <w:t>establish</w:t>
      </w:r>
      <w:r w:rsidRPr="00E62980">
        <w:rPr>
          <w:rFonts w:ascii="Times New Roman" w:hAnsi="Times New Roman" w:cs="Times New Roman"/>
        </w:rPr>
        <w:t xml:space="preserve"> lower insulin secretion in male eTRF offspring in </w:t>
      </w:r>
      <w:ins w:id="252" w:author="Molly C. MULCAHY" w:date="2023-06-01T11:17:00Z">
        <w:r w:rsidR="00FD1CB1" w:rsidRPr="00E62980">
          <w:rPr>
            <w:rFonts w:ascii="Times New Roman" w:hAnsi="Times New Roman" w:cs="Times New Roman"/>
          </w:rPr>
          <w:t>adulthood and</w:t>
        </w:r>
      </w:ins>
      <w:r w:rsidR="00065731" w:rsidRPr="00E62980">
        <w:rPr>
          <w:rFonts w:ascii="Times New Roman" w:hAnsi="Times New Roman" w:cs="Times New Roman"/>
        </w:rPr>
        <w:t xml:space="preserve"> </w:t>
      </w:r>
      <w:r w:rsidR="00082F96" w:rsidRPr="00E62980">
        <w:rPr>
          <w:rFonts w:ascii="Times New Roman" w:hAnsi="Times New Roman" w:cs="Times New Roman"/>
        </w:rPr>
        <w:t>have not yet evaluated</w:t>
      </w:r>
      <w:r w:rsidRPr="00E62980">
        <w:rPr>
          <w:rFonts w:ascii="Times New Roman" w:hAnsi="Times New Roman" w:cs="Times New Roman"/>
        </w:rPr>
        <w:t xml:space="preserve"> islet size or beta cell mass to determine the mechanism</w:t>
      </w:r>
      <w:r w:rsidR="00433C30" w:rsidRPr="00E62980">
        <w:rPr>
          <w:rFonts w:ascii="Times New Roman" w:hAnsi="Times New Roman" w:cs="Times New Roman"/>
        </w:rPr>
        <w:t>s</w:t>
      </w:r>
      <w:r w:rsidRPr="00E62980">
        <w:rPr>
          <w:rFonts w:ascii="Times New Roman" w:hAnsi="Times New Roman" w:cs="Times New Roman"/>
        </w:rPr>
        <w:t xml:space="preserve"> driving the worsening of glucose tolerance in adulthood</w:t>
      </w:r>
      <w:r w:rsidR="00433C30" w:rsidRPr="00E62980">
        <w:rPr>
          <w:rFonts w:ascii="Times New Roman" w:hAnsi="Times New Roman" w:cs="Times New Roman"/>
        </w:rPr>
        <w:t xml:space="preserve"> in male mice or the resilience of female mice</w:t>
      </w:r>
      <w:r w:rsidRPr="00E62980">
        <w:rPr>
          <w:rFonts w:ascii="Times New Roman" w:hAnsi="Times New Roman" w:cs="Times New Roman"/>
        </w:rPr>
        <w:t xml:space="preserve">. </w:t>
      </w:r>
      <w:ins w:id="253" w:author="Molly C. MULCAHY" w:date="2023-06-01T11:19:00Z">
        <w:r w:rsidR="00FD1CB1">
          <w:rPr>
            <w:rFonts w:ascii="Times New Roman" w:hAnsi="Times New Roman" w:cs="Times New Roman"/>
          </w:rPr>
          <w:t xml:space="preserve"> Our model used healthy, non-obese dams; therefore, we cannot extend</w:t>
        </w:r>
      </w:ins>
      <w:ins w:id="254" w:author="Molly C. MULCAHY" w:date="2023-06-01T11:20:00Z">
        <w:r w:rsidR="00FD1CB1">
          <w:rPr>
            <w:rFonts w:ascii="Times New Roman" w:hAnsi="Times New Roman" w:cs="Times New Roman"/>
          </w:rPr>
          <w:t xml:space="preserve"> the effects of the current study to the context of metabolic syndrome, diabetes, or obesity during pregnancy.</w:t>
        </w:r>
      </w:ins>
      <w:r w:rsidR="000E1D7F">
        <w:rPr>
          <w:rFonts w:ascii="Times New Roman" w:hAnsi="Times New Roman" w:cs="Times New Roman"/>
        </w:rPr>
        <w:t xml:space="preserve"> </w:t>
      </w:r>
      <w:ins w:id="255" w:author="Molly C. MULCAHY" w:date="2023-06-01T11:18:00Z">
        <w:r w:rsidR="00FD1CB1">
          <w:rPr>
            <w:rFonts w:ascii="Times New Roman" w:hAnsi="Times New Roman" w:cs="Times New Roman"/>
          </w:rPr>
          <w:t>Future work</w:t>
        </w:r>
      </w:ins>
      <w:r w:rsidR="00065731" w:rsidRPr="00E62980">
        <w:rPr>
          <w:rFonts w:ascii="Times New Roman" w:hAnsi="Times New Roman" w:cs="Times New Roman"/>
        </w:rPr>
        <w:t xml:space="preserve"> s</w:t>
      </w:r>
      <w:ins w:id="256" w:author="Molly C. MULCAHY" w:date="2023-06-01T11:18:00Z">
        <w:r w:rsidR="00FD1CB1">
          <w:rPr>
            <w:rFonts w:ascii="Times New Roman" w:hAnsi="Times New Roman" w:cs="Times New Roman"/>
          </w:rPr>
          <w:t>hould prioritize</w:t>
        </w:r>
      </w:ins>
      <w:r w:rsidR="000E1D7F">
        <w:rPr>
          <w:rFonts w:ascii="Times New Roman" w:hAnsi="Times New Roman" w:cs="Times New Roman"/>
        </w:rPr>
        <w:t xml:space="preserve"> </w:t>
      </w:r>
      <w:ins w:id="257" w:author="Molly C. MULCAHY" w:date="2023-06-01T11:18:00Z">
        <w:r w:rsidR="00FD1CB1">
          <w:rPr>
            <w:rFonts w:ascii="Times New Roman" w:hAnsi="Times New Roman" w:cs="Times New Roman"/>
          </w:rPr>
          <w:t>assessing the pancreas and islets</w:t>
        </w:r>
      </w:ins>
      <w:r w:rsidR="00065731" w:rsidRPr="00E62980">
        <w:rPr>
          <w:rFonts w:ascii="Times New Roman" w:hAnsi="Times New Roman" w:cs="Times New Roman"/>
        </w:rPr>
        <w:t xml:space="preserve"> in larger samples </w:t>
      </w:r>
      <w:r w:rsidR="00433C30" w:rsidRPr="00E62980">
        <w:rPr>
          <w:rFonts w:ascii="Times New Roman" w:hAnsi="Times New Roman" w:cs="Times New Roman"/>
        </w:rPr>
        <w:t xml:space="preserve">and with higher resolution </w:t>
      </w:r>
      <w:r w:rsidR="00065731" w:rsidRPr="00E62980">
        <w:rPr>
          <w:rFonts w:ascii="Times New Roman" w:hAnsi="Times New Roman" w:cs="Times New Roman"/>
        </w:rPr>
        <w:t xml:space="preserve">so that more </w:t>
      </w:r>
      <w:r w:rsidR="00F9625E" w:rsidRPr="00E62980">
        <w:rPr>
          <w:rFonts w:ascii="Times New Roman" w:hAnsi="Times New Roman" w:cs="Times New Roman"/>
        </w:rPr>
        <w:t>in</w:t>
      </w:r>
      <w:r w:rsidR="00D82D3A" w:rsidRPr="00E62980">
        <w:rPr>
          <w:rFonts w:ascii="Times New Roman" w:hAnsi="Times New Roman" w:cs="Times New Roman"/>
        </w:rPr>
        <w:t>-</w:t>
      </w:r>
      <w:r w:rsidR="00F9625E" w:rsidRPr="00E62980">
        <w:rPr>
          <w:rFonts w:ascii="Times New Roman" w:hAnsi="Times New Roman" w:cs="Times New Roman"/>
        </w:rPr>
        <w:t>depth conclusions can be drawn.</w:t>
      </w:r>
      <w:r w:rsidR="00065731" w:rsidRPr="00E62980">
        <w:rPr>
          <w:rFonts w:ascii="Times New Roman" w:hAnsi="Times New Roman" w:cs="Times New Roman"/>
        </w:rPr>
        <w:t xml:space="preserve"> </w:t>
      </w:r>
    </w:p>
    <w:p w14:paraId="631516B0" w14:textId="763EBA07" w:rsidR="0088283B" w:rsidRPr="00E62980" w:rsidRDefault="008F68D0" w:rsidP="00F9625E">
      <w:pPr>
        <w:spacing w:line="480" w:lineRule="auto"/>
        <w:ind w:firstLine="720"/>
        <w:rPr>
          <w:rFonts w:ascii="Times New Roman" w:hAnsi="Times New Roman" w:cs="Times New Roman"/>
        </w:rPr>
      </w:pPr>
      <w:r w:rsidRPr="00E62980">
        <w:rPr>
          <w:rFonts w:ascii="Times New Roman" w:hAnsi="Times New Roman" w:cs="Times New Roman"/>
        </w:rPr>
        <w:lastRenderedPageBreak/>
        <w:t xml:space="preserve">There are many strengths to this study. Among them are </w:t>
      </w:r>
      <w:r w:rsidR="00344222" w:rsidRPr="00E62980">
        <w:rPr>
          <w:rFonts w:ascii="Times New Roman" w:hAnsi="Times New Roman" w:cs="Times New Roman"/>
        </w:rPr>
        <w:t>the use of a preclinical model which facilitates consistency when compared to existing literature</w:t>
      </w:r>
      <w:r w:rsidR="008950C9" w:rsidRPr="00E62980">
        <w:rPr>
          <w:rFonts w:ascii="Times New Roman" w:hAnsi="Times New Roman" w:cs="Times New Roman"/>
        </w:rPr>
        <w:t xml:space="preserve"> and allows for careful control of diet, genetics</w:t>
      </w:r>
      <w:r w:rsidR="00A43683" w:rsidRPr="00E62980">
        <w:rPr>
          <w:rFonts w:ascii="Times New Roman" w:hAnsi="Times New Roman" w:cs="Times New Roman"/>
        </w:rPr>
        <w:t>,</w:t>
      </w:r>
      <w:r w:rsidR="008950C9" w:rsidRPr="00E62980">
        <w:rPr>
          <w:rFonts w:ascii="Times New Roman" w:hAnsi="Times New Roman" w:cs="Times New Roman"/>
        </w:rPr>
        <w:t xml:space="preserve"> and environment throughout gestation, which would be impossible at this point in a human trial</w:t>
      </w:r>
      <w:r w:rsidR="00344222" w:rsidRPr="00E62980">
        <w:rPr>
          <w:rFonts w:ascii="Times New Roman" w:hAnsi="Times New Roman" w:cs="Times New Roman"/>
        </w:rPr>
        <w:t xml:space="preserve">. Further strengths include </w:t>
      </w:r>
      <w:r w:rsidRPr="00E62980">
        <w:rPr>
          <w:rFonts w:ascii="Times New Roman" w:hAnsi="Times New Roman" w:cs="Times New Roman"/>
        </w:rPr>
        <w:t xml:space="preserve">the long follow up period for a gestational exposure, controlling for the effect of litter size, repeated measurement of body composition, and food intake measurements over the life course in the resultant offspring. </w:t>
      </w:r>
      <w:r w:rsidR="00BE7379" w:rsidRPr="00E62980">
        <w:rPr>
          <w:rFonts w:ascii="Times New Roman" w:hAnsi="Times New Roman" w:cs="Times New Roman"/>
        </w:rPr>
        <w:t>Finally,</w:t>
      </w:r>
      <w:r w:rsidRPr="00E62980">
        <w:rPr>
          <w:rFonts w:ascii="Times New Roman" w:hAnsi="Times New Roman" w:cs="Times New Roman"/>
        </w:rPr>
        <w:t xml:space="preserve"> the inclusion of both male and female offspring in the study, as many metabolic assessments of TRF either focus exclusively on the effects of the regimen in males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{"citationID":"3Faub8vE","properties":{"formattedCitation":"(37, 38)","plainCitation":"(37, 38)","noteIndex":0},"citationItems":[{"id":249,"uris":["http://zotero.org/users/5073745/items/T8U6Q3GZ"],"itemData":{"id":249,"type":"article-journal","abstract":"Summary\nWhile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H."},{"family":"Panda","given":"Satchidananda"}],"issued":{"date-parts":[["2012",6,6]]}}},{"id":21,"uris":["http://zotero.org/users/5073745/items/P497KC7N"],"itemData":{"id":21,"type":"article-journal","abstract":"Disruption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(37, 38)</w:t>
      </w:r>
      <w:r w:rsidRPr="00E62980">
        <w:rPr>
          <w:rFonts w:ascii="Times New Roman" w:hAnsi="Times New Roman" w:cs="Times New Roman"/>
        </w:rPr>
        <w:fldChar w:fldCharType="end"/>
      </w:r>
      <w:r w:rsidRPr="00E62980">
        <w:rPr>
          <w:rFonts w:ascii="Times New Roman" w:hAnsi="Times New Roman" w:cs="Times New Roman"/>
        </w:rPr>
        <w:t xml:space="preserve"> or female mice </w:t>
      </w:r>
      <w:r w:rsidRPr="00E62980">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{"citationID":"KmZbviM5","properties":{"formattedCitation":"(35, 36)","plainCitation":"(35, 36)","noteIndex":0},"citationItems":[{"id":338,"uris":["http://zotero.org/users/5073745/items/9YE6QRBF"],"itemData":{"id":338,"type":"article-journal","abstract":"Background.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G."}],"issued":{"date-parts":[["2016",12]]}}},{"id":413,"uris":["http://zotero.org/users/5073745/items/QMLGQCIB"],"itemData":{"id":413,"type":"article-journal","abstract":"Abstract\n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sidRPr="00E62980">
        <w:rPr>
          <w:rFonts w:ascii="Times New Roman" w:hAnsi="Times New Roman" w:cs="Times New Roman"/>
        </w:rPr>
        <w:fldChar w:fldCharType="separate"/>
      </w:r>
      <w:r w:rsidR="000E1D7F" w:rsidRPr="000E1D7F">
        <w:rPr>
          <w:rFonts w:ascii="Times New Roman" w:hAnsi="Times New Roman" w:cs="Times New Roman"/>
        </w:rPr>
        <w:t>(35, 36)</w:t>
      </w:r>
      <w:r w:rsidRPr="00E62980">
        <w:rPr>
          <w:rFonts w:ascii="Times New Roman" w:hAnsi="Times New Roman" w:cs="Times New Roman"/>
        </w:rPr>
        <w:fldChar w:fldCharType="end"/>
      </w:r>
      <w:r w:rsidR="00BE7379" w:rsidRPr="00E62980">
        <w:rPr>
          <w:rFonts w:ascii="Times New Roman" w:hAnsi="Times New Roman" w:cs="Times New Roman"/>
        </w:rPr>
        <w:t xml:space="preserve"> is a strength</w:t>
      </w:r>
      <w:r w:rsidRPr="00E62980">
        <w:rPr>
          <w:rFonts w:ascii="Times New Roman" w:hAnsi="Times New Roman" w:cs="Times New Roman"/>
        </w:rPr>
        <w:t>.</w:t>
      </w:r>
      <w:r w:rsidR="00F9625E" w:rsidRPr="00E62980">
        <w:rPr>
          <w:rFonts w:ascii="Times New Roman" w:hAnsi="Times New Roman" w:cs="Times New Roman"/>
        </w:rPr>
        <w:t xml:space="preserve"> </w:t>
      </w:r>
    </w:p>
    <w:p w14:paraId="08F2137D" w14:textId="5FF522F7" w:rsidR="007E0D47" w:rsidRPr="00E62980" w:rsidRDefault="00616AD3" w:rsidP="0006138D">
      <w:pPr>
        <w:pStyle w:val="Heading1"/>
      </w:pPr>
      <w:r w:rsidRPr="00E62980">
        <w:t>Conclusion</w:t>
      </w:r>
    </w:p>
    <w:p w14:paraId="42686862" w14:textId="3B7E8BD5" w:rsidR="00E63C2E" w:rsidRDefault="005D518C" w:rsidP="00A861C9">
      <w:pPr>
        <w:spacing w:line="480" w:lineRule="auto"/>
        <w:ind w:firstLine="360"/>
        <w:rPr>
          <w:rFonts w:ascii="Times New Roman" w:hAnsi="Times New Roman" w:cs="Times New Roman"/>
        </w:rPr>
      </w:pPr>
      <w:r w:rsidRPr="00E62980">
        <w:rPr>
          <w:rFonts w:ascii="Times New Roman" w:hAnsi="Times New Roman" w:cs="Times New Roman"/>
          <w:color w:val="000000" w:themeColor="text1"/>
        </w:rPr>
        <w:t xml:space="preserve">Offspring who are exposed to eTRF of NCD </w:t>
      </w:r>
      <w:r w:rsidRPr="00E62980">
        <w:rPr>
          <w:rFonts w:ascii="Times New Roman" w:hAnsi="Times New Roman" w:cs="Times New Roman"/>
          <w:i/>
          <w:iCs/>
          <w:color w:val="000000" w:themeColor="text1"/>
        </w:rPr>
        <w:t>in utero</w:t>
      </w:r>
      <w:r w:rsidRPr="00E62980">
        <w:rPr>
          <w:rFonts w:ascii="Times New Roman" w:hAnsi="Times New Roman" w:cs="Times New Roman"/>
          <w:color w:val="000000" w:themeColor="text1"/>
        </w:rPr>
        <w:t xml:space="preserve"> have similar body composition, glucose tolerance, and insulin tolerance in early adulthood in both males and females. </w:t>
      </w:r>
      <w:r w:rsidR="007E0D47" w:rsidRPr="00E62980">
        <w:rPr>
          <w:rFonts w:ascii="Times New Roman" w:hAnsi="Times New Roman" w:cs="Times New Roman"/>
        </w:rPr>
        <w:t xml:space="preserve">Gestational eTRF </w:t>
      </w:r>
      <w:r w:rsidR="00A43683" w:rsidRPr="00E62980">
        <w:rPr>
          <w:rFonts w:ascii="Times New Roman" w:hAnsi="Times New Roman" w:cs="Times New Roman"/>
        </w:rPr>
        <w:t>resulted in male</w:t>
      </w:r>
      <w:r w:rsidR="00CB1907" w:rsidRPr="00E62980">
        <w:rPr>
          <w:rFonts w:ascii="Times New Roman" w:hAnsi="Times New Roman" w:cs="Times New Roman"/>
        </w:rPr>
        <w:t xml:space="preserve"> </w:t>
      </w:r>
      <w:r w:rsidR="00DB2834" w:rsidRPr="00E62980">
        <w:rPr>
          <w:rFonts w:ascii="Times New Roman" w:hAnsi="Times New Roman" w:cs="Times New Roman"/>
        </w:rPr>
        <w:t>impairments in</w:t>
      </w:r>
      <w:r w:rsidR="008C4511" w:rsidRPr="00E62980">
        <w:rPr>
          <w:rFonts w:ascii="Times New Roman" w:hAnsi="Times New Roman" w:cs="Times New Roman"/>
        </w:rPr>
        <w:t xml:space="preserve"> glucose tolerance in adulthood</w:t>
      </w:r>
      <w:r w:rsidR="00CB1907" w:rsidRPr="00E62980">
        <w:rPr>
          <w:rFonts w:ascii="Times New Roman" w:hAnsi="Times New Roman" w:cs="Times New Roman"/>
        </w:rPr>
        <w:t xml:space="preserve"> </w:t>
      </w:r>
      <w:r w:rsidR="00F9625E" w:rsidRPr="00E62980">
        <w:rPr>
          <w:rFonts w:ascii="Times New Roman" w:hAnsi="Times New Roman" w:cs="Times New Roman"/>
        </w:rPr>
        <w:t xml:space="preserve">only </w:t>
      </w:r>
      <w:r w:rsidR="00CB1907" w:rsidRPr="00E62980">
        <w:rPr>
          <w:rFonts w:ascii="Times New Roman" w:hAnsi="Times New Roman" w:cs="Times New Roman"/>
        </w:rPr>
        <w:t>after chronic HF</w:t>
      </w:r>
      <w:r w:rsidR="003D0BD4" w:rsidRPr="00E62980">
        <w:rPr>
          <w:rFonts w:ascii="Times New Roman" w:hAnsi="Times New Roman" w:cs="Times New Roman"/>
        </w:rPr>
        <w:t>HS</w:t>
      </w:r>
      <w:r w:rsidR="00CB1907" w:rsidRPr="00E62980">
        <w:rPr>
          <w:rFonts w:ascii="Times New Roman" w:hAnsi="Times New Roman" w:cs="Times New Roman"/>
        </w:rPr>
        <w:t xml:space="preserve"> feeding</w:t>
      </w:r>
      <w:r w:rsidR="00A43683" w:rsidRPr="00E62980">
        <w:rPr>
          <w:rFonts w:ascii="Times New Roman" w:hAnsi="Times New Roman" w:cs="Times New Roman"/>
        </w:rPr>
        <w:t xml:space="preserve">, whereas females appeared resilient to and did not </w:t>
      </w:r>
      <w:r w:rsidR="003B4275" w:rsidRPr="00E62980">
        <w:rPr>
          <w:rFonts w:ascii="Times New Roman" w:hAnsi="Times New Roman" w:cs="Times New Roman"/>
        </w:rPr>
        <w:t xml:space="preserve">develop </w:t>
      </w:r>
      <w:r w:rsidR="00A43683" w:rsidRPr="00E62980">
        <w:rPr>
          <w:rFonts w:ascii="Times New Roman" w:hAnsi="Times New Roman" w:cs="Times New Roman"/>
        </w:rPr>
        <w:t>differences</w:t>
      </w:r>
      <w:r w:rsidR="008C4511" w:rsidRPr="00E62980">
        <w:rPr>
          <w:rFonts w:ascii="Times New Roman" w:hAnsi="Times New Roman" w:cs="Times New Roman"/>
        </w:rPr>
        <w:t xml:space="preserve">. </w:t>
      </w:r>
      <w:r w:rsidR="00CB1907" w:rsidRPr="00E62980">
        <w:rPr>
          <w:rFonts w:ascii="Times New Roman" w:hAnsi="Times New Roman" w:cs="Times New Roman"/>
        </w:rPr>
        <w:t xml:space="preserve">This </w:t>
      </w:r>
      <w:r w:rsidR="008C4511" w:rsidRPr="00E62980">
        <w:rPr>
          <w:rFonts w:ascii="Times New Roman" w:hAnsi="Times New Roman" w:cs="Times New Roman"/>
        </w:rPr>
        <w:t xml:space="preserve">occurs without increase in body weight, fat mass, or food intake compared to age matched AL males. </w:t>
      </w:r>
      <w:r w:rsidR="00D074EF" w:rsidRPr="00E62980">
        <w:rPr>
          <w:rFonts w:ascii="Times New Roman" w:hAnsi="Times New Roman" w:cs="Times New Roman"/>
        </w:rPr>
        <w:t>More research is warranted to understand the mechanism</w:t>
      </w:r>
      <w:r w:rsidR="00FB2D0B" w:rsidRPr="00E62980">
        <w:rPr>
          <w:rFonts w:ascii="Times New Roman" w:hAnsi="Times New Roman" w:cs="Times New Roman"/>
        </w:rPr>
        <w:t>s</w:t>
      </w:r>
      <w:r w:rsidR="00D074EF" w:rsidRPr="00E62980">
        <w:rPr>
          <w:rFonts w:ascii="Times New Roman" w:hAnsi="Times New Roman" w:cs="Times New Roman"/>
        </w:rPr>
        <w:t xml:space="preserve"> that underlie this </w:t>
      </w:r>
      <w:r w:rsidR="00FB2D0B" w:rsidRPr="00E62980">
        <w:rPr>
          <w:rFonts w:ascii="Times New Roman" w:hAnsi="Times New Roman" w:cs="Times New Roman"/>
        </w:rPr>
        <w:t>novel</w:t>
      </w:r>
      <w:r w:rsidR="00D074EF" w:rsidRPr="00E62980">
        <w:rPr>
          <w:rFonts w:ascii="Times New Roman" w:hAnsi="Times New Roman" w:cs="Times New Roman"/>
        </w:rPr>
        <w:t xml:space="preserve"> phenotype.</w:t>
      </w:r>
      <w:r w:rsidR="00D074EF">
        <w:rPr>
          <w:rFonts w:ascii="Times New Roman" w:hAnsi="Times New Roman" w:cs="Times New Roman"/>
        </w:rPr>
        <w:t xml:space="preserve"> </w:t>
      </w:r>
    </w:p>
    <w:p w14:paraId="0BD7F96A" w14:textId="4149C5BF" w:rsidR="00E63C2E" w:rsidRDefault="00A861C9" w:rsidP="00E63C2E">
      <w:pPr>
        <w:pStyle w:val="Heading1"/>
      </w:pPr>
      <w:r>
        <w:t>Acknowledgements</w:t>
      </w:r>
    </w:p>
    <w:p w14:paraId="4633FC10" w14:textId="42E80189" w:rsidR="00A861C9" w:rsidRPr="00533F88" w:rsidRDefault="00A861C9" w:rsidP="00A861C9">
      <w:pPr>
        <w:rPr>
          <w:rFonts w:ascii="Times New Roman" w:hAnsi="Times New Roman" w:cs="Times New Roman"/>
        </w:rPr>
      </w:pPr>
      <w:r w:rsidRPr="00533F88">
        <w:rPr>
          <w:rFonts w:ascii="Times New Roman" w:hAnsi="Times New Roman" w:cs="Times New Roman"/>
        </w:rPr>
        <w:t xml:space="preserve">A preprint of this </w:t>
      </w:r>
      <w:r w:rsidR="00533F88" w:rsidRPr="00533F88">
        <w:rPr>
          <w:rFonts w:ascii="Times New Roman" w:hAnsi="Times New Roman" w:cs="Times New Roman"/>
        </w:rPr>
        <w:t>work has previously been published</w:t>
      </w:r>
      <w:r w:rsidR="00533F88">
        <w:rPr>
          <w:rFonts w:ascii="Times New Roman" w:hAnsi="Times New Roman" w:cs="Times New Roman"/>
        </w:rPr>
        <w:t xml:space="preserve"> </w:t>
      </w:r>
      <w:r w:rsidR="00533F88">
        <w:rPr>
          <w:rFonts w:ascii="Times New Roman" w:hAnsi="Times New Roman" w:cs="Times New Roman"/>
        </w:rPr>
        <w:fldChar w:fldCharType="begin"/>
      </w:r>
      <w:r w:rsidR="000E1D7F">
        <w:rPr>
          <w:rFonts w:ascii="Times New Roman" w:hAnsi="Times New Roman" w:cs="Times New Roman"/>
        </w:rPr>
        <w:instrText xml:space="preserve"> ADDIN ZOTERO_ITEM CSL_CITATION {"citationID":"ang6ibdusq","properties":{"formattedCitation":"(1)","plainCitation":"(1)","noteIndex":0},"citationItems":[{"id":489,"uris":["http://zotero.org/users/5073745/items/AH9V27AA"],"itemData":{"id":489,"type":"report","abstract":"The timing of food intake is a novel dietary component that can impact health. Time-restricted feeding (TRF), a form of intermittent fasting, manipulates food timing. During pregnancy, one may experience disruptions to food intake for diverse reasons (e.g. nausea and vomiting of pregnancy, food insecurity, desire to manage gestational weight gain, disordered eating behaviors, changes in taste and food preferences, etc) and therefore may experience periods of intentional or unintentional fasting similar to TRF protocols. Because interest in TRF is gaining popularity and feeding may be interrupted in those who are pregnant, it is important to understand the long-term effects of TRF during pregnancy on the resultant offspring. Using a mouse model, we tested the effects of gestational exposure to early TRF (eTRF) over the life course of both male and female offspring. Offspring body composition was similar between experimental groups in both males and females from weaning (day 21) to adulthood (day 70), with minor increases in food intake in eTRF females and improved glucose tolerance in males. After 10 weeks of high fat, high sucrose diet feeding, male eTRF offspring were more sensitive to insulin but developed glucose intolerance with impaired insulin secretion. As such, gestational eTRF causes sex-specific deleterious effects on glucose homeostasis after chronic high fat, high sucrose diet feeding in male offspring. Further studies are needed to determine the effect gestational eTRF has on the male pancreas as well as to elucidate the mechanisms that protect females from this metabolic dysfunction.","language":"en","license":"© 2022, Posted by Cold Spring Harbor Laboratory. This pre-print is available under a Creative Commons License (Attribution 4.0 International), CC BY 4.0, as described at http://creativecommons.org/licenses/by/4.0/","note":"DOI: 10.1101/2022.04.27.489576\nsection: New Results\ntype: article","page":"2022.04.27.489576","publisher":"bioRxiv","source":"bioRxiv","title":"Gestational Early-Time Restricted Feeding Results in Sex-Specific Glucose Intolerance in Adult Male Mice","URL":"https://www.biorxiv.org/content/10.1101/2022.04.27.489576v1","author":[{"family":"Mulcahy","given":"Molly C."},{"family":"Habbal","given":"Noura El"},{"family":"Snyder","given":"Detrick"},{"family":"Redd","given":"JeAnna R."},{"family":"Sun","given":"Haijing"},{"family":"Gregg","given":"Brigid E."},{"family":"Bridges","given":"Dave"}],"accessed":{"date-parts":[["2022",4,29]]},"issued":{"date-parts":[["2022",4,28]]}}}],"schema":"https://github.com/citation-style-language/schema/raw/master/csl-citation.json"} </w:instrText>
      </w:r>
      <w:r w:rsidR="00533F88">
        <w:rPr>
          <w:rFonts w:ascii="Times New Roman" w:hAnsi="Times New Roman" w:cs="Times New Roman"/>
        </w:rPr>
        <w:fldChar w:fldCharType="separate"/>
      </w:r>
      <w:r w:rsidR="000E1D7F" w:rsidRPr="000E1D7F">
        <w:rPr>
          <w:rFonts w:ascii="Times New Roman" w:hAnsi="Times New Roman" w:cs="Times New Roman"/>
        </w:rPr>
        <w:t>(1)</w:t>
      </w:r>
      <w:r w:rsidR="00533F88">
        <w:rPr>
          <w:rFonts w:ascii="Times New Roman" w:hAnsi="Times New Roman" w:cs="Times New Roman"/>
        </w:rPr>
        <w:fldChar w:fldCharType="end"/>
      </w:r>
      <w:r w:rsidR="00533F88">
        <w:rPr>
          <w:rFonts w:ascii="Times New Roman" w:hAnsi="Times New Roman" w:cs="Times New Roman"/>
        </w:rPr>
        <w:t>.</w:t>
      </w:r>
    </w:p>
    <w:p w14:paraId="6BCCB6B7" w14:textId="77777777" w:rsidR="00616AD3" w:rsidRPr="00533F88" w:rsidRDefault="00616AD3">
      <w:pPr>
        <w:rPr>
          <w:rFonts w:ascii="Times New Roman" w:hAnsi="Times New Roman" w:cs="Times New Roman"/>
        </w:rPr>
      </w:pPr>
      <w:r w:rsidRPr="00533F88">
        <w:rPr>
          <w:rFonts w:ascii="Times New Roman" w:hAnsi="Times New Roman" w:cs="Times New Roman"/>
        </w:rPr>
        <w:br w:type="page"/>
      </w:r>
    </w:p>
    <w:p w14:paraId="4B95AFE6" w14:textId="5FBBCDB4" w:rsidR="00DB2834" w:rsidRPr="00BB1408" w:rsidRDefault="00616AD3" w:rsidP="0006138D">
      <w:pPr>
        <w:pStyle w:val="Heading1"/>
      </w:pPr>
      <w:r w:rsidRPr="00BB1408">
        <w:lastRenderedPageBreak/>
        <w:t>References</w:t>
      </w:r>
    </w:p>
    <w:p w14:paraId="28DD2D10" w14:textId="77777777" w:rsidR="000E1D7F" w:rsidRPr="000E1D7F" w:rsidRDefault="00ED57DF" w:rsidP="000E1D7F">
      <w:pPr>
        <w:pStyle w:val="Bibliography"/>
        <w:rPr>
          <w:rFonts w:ascii="Calibri" w:hAnsi="Calibri" w:cs="Calibri"/>
        </w:rPr>
      </w:pPr>
      <w:r w:rsidRPr="0006138D">
        <w:fldChar w:fldCharType="begin"/>
      </w:r>
      <w:r w:rsidR="000E1D7F">
        <w:instrText xml:space="preserve"> ADDIN ZOTERO_BIBL {"uncited":[],"omitted":[],"custom":[]} CSL_BIBLIOGRAPHY </w:instrText>
      </w:r>
      <w:r w:rsidRPr="0006138D">
        <w:fldChar w:fldCharType="separate"/>
      </w:r>
      <w:r w:rsidR="000E1D7F" w:rsidRPr="000E1D7F">
        <w:rPr>
          <w:rFonts w:ascii="Calibri" w:hAnsi="Calibri" w:cs="Calibri"/>
        </w:rPr>
        <w:t xml:space="preserve">1. </w:t>
      </w:r>
      <w:r w:rsidR="000E1D7F" w:rsidRPr="000E1D7F">
        <w:rPr>
          <w:rFonts w:ascii="Calibri" w:hAnsi="Calibri" w:cs="Calibri"/>
        </w:rPr>
        <w:tab/>
        <w:t xml:space="preserve">Mulcahy MC, Habbal NE, Snyder D, </w:t>
      </w:r>
      <w:r w:rsidR="000E1D7F" w:rsidRPr="000E1D7F">
        <w:rPr>
          <w:rFonts w:ascii="Calibri" w:hAnsi="Calibri" w:cs="Calibri"/>
          <w:i/>
          <w:iCs/>
        </w:rPr>
        <w:t>et al.</w:t>
      </w:r>
      <w:r w:rsidR="000E1D7F" w:rsidRPr="000E1D7F">
        <w:rPr>
          <w:rFonts w:ascii="Calibri" w:hAnsi="Calibri" w:cs="Calibri"/>
        </w:rPr>
        <w:t xml:space="preserve"> Gestational Early-Time Restricted Feeding Results in Sex-Specific Glucose Intolerance in Adult Male Mice. 2022:2022.04.27.489576.</w:t>
      </w:r>
    </w:p>
    <w:p w14:paraId="48168C23" w14:textId="77777777" w:rsidR="000E1D7F" w:rsidRPr="000E1D7F" w:rsidRDefault="000E1D7F" w:rsidP="000E1D7F">
      <w:pPr>
        <w:pStyle w:val="Bibliography"/>
        <w:rPr>
          <w:rFonts w:ascii="Calibri" w:hAnsi="Calibri" w:cs="Calibri"/>
        </w:rPr>
      </w:pPr>
      <w:r w:rsidRPr="000E1D7F">
        <w:rPr>
          <w:rFonts w:ascii="Calibri" w:hAnsi="Calibri" w:cs="Calibri"/>
        </w:rPr>
        <w:t xml:space="preserve">2. </w:t>
      </w:r>
      <w:r w:rsidRPr="000E1D7F">
        <w:rPr>
          <w:rFonts w:ascii="Calibri" w:hAnsi="Calibri" w:cs="Calibri"/>
        </w:rPr>
        <w:tab/>
        <w:t xml:space="preserve">Panda S. Circadian physiology of metabolism. </w:t>
      </w:r>
      <w:r w:rsidRPr="000E1D7F">
        <w:rPr>
          <w:rFonts w:ascii="Calibri" w:hAnsi="Calibri" w:cs="Calibri"/>
          <w:i/>
          <w:iCs/>
        </w:rPr>
        <w:t>Science</w:t>
      </w:r>
      <w:r w:rsidRPr="000E1D7F">
        <w:rPr>
          <w:rFonts w:ascii="Calibri" w:hAnsi="Calibri" w:cs="Calibri"/>
        </w:rPr>
        <w:t xml:space="preserve"> 2016;354:1008–1015.</w:t>
      </w:r>
    </w:p>
    <w:p w14:paraId="240B05F0" w14:textId="77777777" w:rsidR="000E1D7F" w:rsidRPr="000E1D7F" w:rsidRDefault="000E1D7F" w:rsidP="000E1D7F">
      <w:pPr>
        <w:pStyle w:val="Bibliography"/>
        <w:rPr>
          <w:rFonts w:ascii="Calibri" w:hAnsi="Calibri" w:cs="Calibri"/>
        </w:rPr>
      </w:pPr>
      <w:r w:rsidRPr="000E1D7F">
        <w:rPr>
          <w:rFonts w:ascii="Calibri" w:hAnsi="Calibri" w:cs="Calibri"/>
        </w:rPr>
        <w:t xml:space="preserve">3. </w:t>
      </w:r>
      <w:r w:rsidRPr="000E1D7F">
        <w:rPr>
          <w:rFonts w:ascii="Calibri" w:hAnsi="Calibri" w:cs="Calibri"/>
        </w:rPr>
        <w:tab/>
        <w:t xml:space="preserve">Takahashi JS. Transcriptional architecture of the mammalian circadian clock. </w:t>
      </w:r>
      <w:r w:rsidRPr="000E1D7F">
        <w:rPr>
          <w:rFonts w:ascii="Calibri" w:hAnsi="Calibri" w:cs="Calibri"/>
          <w:i/>
          <w:iCs/>
        </w:rPr>
        <w:t>Nat Rev Genet</w:t>
      </w:r>
      <w:r w:rsidRPr="000E1D7F">
        <w:rPr>
          <w:rFonts w:ascii="Calibri" w:hAnsi="Calibri" w:cs="Calibri"/>
        </w:rPr>
        <w:t xml:space="preserve"> 2017;18:164–179.</w:t>
      </w:r>
    </w:p>
    <w:p w14:paraId="55EF9F41" w14:textId="77777777" w:rsidR="000E1D7F" w:rsidRPr="000E1D7F" w:rsidRDefault="000E1D7F" w:rsidP="000E1D7F">
      <w:pPr>
        <w:pStyle w:val="Bibliography"/>
        <w:rPr>
          <w:rFonts w:ascii="Calibri" w:hAnsi="Calibri" w:cs="Calibri"/>
        </w:rPr>
      </w:pPr>
      <w:r w:rsidRPr="000E1D7F">
        <w:rPr>
          <w:rFonts w:ascii="Calibri" w:hAnsi="Calibri" w:cs="Calibri"/>
        </w:rPr>
        <w:t xml:space="preserve">4. </w:t>
      </w:r>
      <w:r w:rsidRPr="000E1D7F">
        <w:rPr>
          <w:rFonts w:ascii="Calibri" w:hAnsi="Calibri" w:cs="Calibri"/>
        </w:rPr>
        <w:tab/>
        <w:t xml:space="preserve">Lee C, Etchegaray J-P, Cagampang FRA, Loudon ASI, Reppert SM. Posttranslational Mechanisms Regulate the Mammalian Circadian Clock. </w:t>
      </w:r>
      <w:r w:rsidRPr="000E1D7F">
        <w:rPr>
          <w:rFonts w:ascii="Calibri" w:hAnsi="Calibri" w:cs="Calibri"/>
          <w:i/>
          <w:iCs/>
        </w:rPr>
        <w:t>Cell</w:t>
      </w:r>
      <w:r w:rsidRPr="000E1D7F">
        <w:rPr>
          <w:rFonts w:ascii="Calibri" w:hAnsi="Calibri" w:cs="Calibri"/>
        </w:rPr>
        <w:t xml:space="preserve"> 2001;107:855–867.</w:t>
      </w:r>
    </w:p>
    <w:p w14:paraId="64BD5CFF" w14:textId="77777777" w:rsidR="000E1D7F" w:rsidRPr="000E1D7F" w:rsidRDefault="000E1D7F" w:rsidP="000E1D7F">
      <w:pPr>
        <w:pStyle w:val="Bibliography"/>
        <w:rPr>
          <w:rFonts w:ascii="Calibri" w:hAnsi="Calibri" w:cs="Calibri"/>
        </w:rPr>
      </w:pPr>
      <w:r w:rsidRPr="000E1D7F">
        <w:rPr>
          <w:rFonts w:ascii="Calibri" w:hAnsi="Calibri" w:cs="Calibri"/>
        </w:rPr>
        <w:t xml:space="preserve">5. </w:t>
      </w:r>
      <w:r w:rsidRPr="000E1D7F">
        <w:rPr>
          <w:rFonts w:ascii="Calibri" w:hAnsi="Calibri" w:cs="Calibri"/>
        </w:rPr>
        <w:tab/>
        <w:t xml:space="preserve">Reinke H, Asher G. Crosstalk between metabolism and circadian clocks. </w:t>
      </w:r>
      <w:r w:rsidRPr="000E1D7F">
        <w:rPr>
          <w:rFonts w:ascii="Calibri" w:hAnsi="Calibri" w:cs="Calibri"/>
          <w:i/>
          <w:iCs/>
        </w:rPr>
        <w:t>Nat Rev Mol Cell Biol</w:t>
      </w:r>
      <w:r w:rsidRPr="000E1D7F">
        <w:rPr>
          <w:rFonts w:ascii="Calibri" w:hAnsi="Calibri" w:cs="Calibri"/>
        </w:rPr>
        <w:t xml:space="preserve"> 2019;20:227–241.</w:t>
      </w:r>
    </w:p>
    <w:p w14:paraId="4FA5A16A" w14:textId="77777777" w:rsidR="000E1D7F" w:rsidRPr="000E1D7F" w:rsidRDefault="000E1D7F" w:rsidP="000E1D7F">
      <w:pPr>
        <w:pStyle w:val="Bibliography"/>
        <w:rPr>
          <w:rFonts w:ascii="Calibri" w:hAnsi="Calibri" w:cs="Calibri"/>
        </w:rPr>
      </w:pPr>
      <w:r w:rsidRPr="000E1D7F">
        <w:rPr>
          <w:rFonts w:ascii="Calibri" w:hAnsi="Calibri" w:cs="Calibri"/>
        </w:rPr>
        <w:t xml:space="preserve">6. </w:t>
      </w:r>
      <w:r w:rsidRPr="000E1D7F">
        <w:rPr>
          <w:rFonts w:ascii="Calibri" w:hAnsi="Calibri" w:cs="Calibri"/>
        </w:rPr>
        <w:tab/>
        <w:t xml:space="preserve">Pickel L, Sung H-K. Feeding Rhythms and the Circadian Regulation of Metabolism. </w:t>
      </w:r>
      <w:r w:rsidRPr="000E1D7F">
        <w:rPr>
          <w:rFonts w:ascii="Calibri" w:hAnsi="Calibri" w:cs="Calibri"/>
          <w:i/>
          <w:iCs/>
        </w:rPr>
        <w:t>Frontiers in Nutrition</w:t>
      </w:r>
      <w:r w:rsidRPr="000E1D7F">
        <w:rPr>
          <w:rFonts w:ascii="Calibri" w:hAnsi="Calibri" w:cs="Calibri"/>
        </w:rPr>
        <w:t xml:space="preserve"> 2020;7.</w:t>
      </w:r>
    </w:p>
    <w:p w14:paraId="202E463D" w14:textId="77777777" w:rsidR="000E1D7F" w:rsidRPr="000E1D7F" w:rsidRDefault="000E1D7F" w:rsidP="000E1D7F">
      <w:pPr>
        <w:pStyle w:val="Bibliography"/>
        <w:rPr>
          <w:rFonts w:ascii="Calibri" w:hAnsi="Calibri" w:cs="Calibri"/>
        </w:rPr>
      </w:pPr>
      <w:r w:rsidRPr="000E1D7F">
        <w:rPr>
          <w:rFonts w:ascii="Calibri" w:hAnsi="Calibri" w:cs="Calibri"/>
        </w:rPr>
        <w:t xml:space="preserve">7. </w:t>
      </w:r>
      <w:r w:rsidRPr="000E1D7F">
        <w:rPr>
          <w:rFonts w:ascii="Calibri" w:hAnsi="Calibri" w:cs="Calibri"/>
        </w:rPr>
        <w:tab/>
        <w:t xml:space="preserve">Manoogian ENC, Panda S. Circadian rhythms, time-restricted feeding, and healthy aging. </w:t>
      </w:r>
      <w:r w:rsidRPr="000E1D7F">
        <w:rPr>
          <w:rFonts w:ascii="Calibri" w:hAnsi="Calibri" w:cs="Calibri"/>
          <w:i/>
          <w:iCs/>
        </w:rPr>
        <w:t>Ageing Research Reviews</w:t>
      </w:r>
      <w:r w:rsidRPr="000E1D7F">
        <w:rPr>
          <w:rFonts w:ascii="Calibri" w:hAnsi="Calibri" w:cs="Calibri"/>
        </w:rPr>
        <w:t xml:space="preserve"> 2017;39:59–67.</w:t>
      </w:r>
    </w:p>
    <w:p w14:paraId="2A4946C3" w14:textId="77777777" w:rsidR="000E1D7F" w:rsidRPr="000E1D7F" w:rsidRDefault="000E1D7F" w:rsidP="000E1D7F">
      <w:pPr>
        <w:pStyle w:val="Bibliography"/>
        <w:rPr>
          <w:rFonts w:ascii="Calibri" w:hAnsi="Calibri" w:cs="Calibri"/>
        </w:rPr>
      </w:pPr>
      <w:r w:rsidRPr="000E1D7F">
        <w:rPr>
          <w:rFonts w:ascii="Calibri" w:hAnsi="Calibri" w:cs="Calibri"/>
        </w:rPr>
        <w:t xml:space="preserve">8. </w:t>
      </w:r>
      <w:r w:rsidRPr="000E1D7F">
        <w:rPr>
          <w:rFonts w:ascii="Calibri" w:hAnsi="Calibri" w:cs="Calibri"/>
        </w:rPr>
        <w:tab/>
        <w:t xml:space="preserve">Chaix A, Manoogian ENC, Melkani GC, Panda S. Time-Restricted Eating to Prevent and Manage Chronic Metabolic Diseases. </w:t>
      </w:r>
      <w:r w:rsidRPr="000E1D7F">
        <w:rPr>
          <w:rFonts w:ascii="Calibri" w:hAnsi="Calibri" w:cs="Calibri"/>
          <w:i/>
          <w:iCs/>
        </w:rPr>
        <w:t>Annu Rev Nutr</w:t>
      </w:r>
      <w:r w:rsidRPr="000E1D7F">
        <w:rPr>
          <w:rFonts w:ascii="Calibri" w:hAnsi="Calibri" w:cs="Calibri"/>
        </w:rPr>
        <w:t xml:space="preserve"> 2019;39:291–315.</w:t>
      </w:r>
    </w:p>
    <w:p w14:paraId="582C6DF2" w14:textId="77777777" w:rsidR="000E1D7F" w:rsidRPr="000E1D7F" w:rsidRDefault="000E1D7F" w:rsidP="000E1D7F">
      <w:pPr>
        <w:pStyle w:val="Bibliography"/>
        <w:rPr>
          <w:rFonts w:ascii="Calibri" w:hAnsi="Calibri" w:cs="Calibri"/>
        </w:rPr>
      </w:pPr>
      <w:r w:rsidRPr="000E1D7F">
        <w:rPr>
          <w:rFonts w:ascii="Calibri" w:hAnsi="Calibri" w:cs="Calibri"/>
        </w:rPr>
        <w:t xml:space="preserve">9. </w:t>
      </w:r>
      <w:r w:rsidRPr="000E1D7F">
        <w:rPr>
          <w:rFonts w:ascii="Calibri" w:hAnsi="Calibri" w:cs="Calibri"/>
        </w:rPr>
        <w:tab/>
        <w:t xml:space="preserve">Schuppelius B, Peters B, Ottawa A, Pivovarova-Ramich O. Time Restricted Eating: A Dietary Strategy to Prevent and Treat Metabolic Disturbances. </w:t>
      </w:r>
      <w:r w:rsidRPr="000E1D7F">
        <w:rPr>
          <w:rFonts w:ascii="Calibri" w:hAnsi="Calibri" w:cs="Calibri"/>
          <w:i/>
          <w:iCs/>
        </w:rPr>
        <w:t>Front Endocrinol (Lausanne)</w:t>
      </w:r>
      <w:r w:rsidRPr="000E1D7F">
        <w:rPr>
          <w:rFonts w:ascii="Calibri" w:hAnsi="Calibri" w:cs="Calibri"/>
        </w:rPr>
        <w:t xml:space="preserve"> 2021;12:683140.</w:t>
      </w:r>
    </w:p>
    <w:p w14:paraId="3B82C537" w14:textId="77777777" w:rsidR="000E1D7F" w:rsidRPr="000E1D7F" w:rsidRDefault="000E1D7F" w:rsidP="000E1D7F">
      <w:pPr>
        <w:pStyle w:val="Bibliography"/>
        <w:rPr>
          <w:rFonts w:ascii="Calibri" w:hAnsi="Calibri" w:cs="Calibri"/>
        </w:rPr>
      </w:pPr>
      <w:r w:rsidRPr="000E1D7F">
        <w:rPr>
          <w:rFonts w:ascii="Calibri" w:hAnsi="Calibri" w:cs="Calibri"/>
        </w:rPr>
        <w:t xml:space="preserve">10. </w:t>
      </w:r>
      <w:r w:rsidRPr="000E1D7F">
        <w:rPr>
          <w:rFonts w:ascii="Calibri" w:hAnsi="Calibri" w:cs="Calibri"/>
        </w:rPr>
        <w:tab/>
        <w:t xml:space="preserve">International Food Information Council. </w:t>
      </w:r>
      <w:r w:rsidRPr="000E1D7F">
        <w:rPr>
          <w:rFonts w:ascii="Calibri" w:hAnsi="Calibri" w:cs="Calibri"/>
          <w:i/>
          <w:iCs/>
        </w:rPr>
        <w:t>2020 Food &amp; Health Survey</w:t>
      </w:r>
      <w:r w:rsidRPr="000E1D7F">
        <w:rPr>
          <w:rFonts w:ascii="Calibri" w:hAnsi="Calibri" w:cs="Calibri"/>
        </w:rPr>
        <w:t>. 2020.</w:t>
      </w:r>
    </w:p>
    <w:p w14:paraId="22D4A2D4" w14:textId="77777777" w:rsidR="000E1D7F" w:rsidRPr="000E1D7F" w:rsidRDefault="000E1D7F" w:rsidP="000E1D7F">
      <w:pPr>
        <w:pStyle w:val="Bibliography"/>
        <w:rPr>
          <w:rFonts w:ascii="Calibri" w:hAnsi="Calibri" w:cs="Calibri"/>
        </w:rPr>
      </w:pPr>
      <w:r w:rsidRPr="000E1D7F">
        <w:rPr>
          <w:rFonts w:ascii="Calibri" w:hAnsi="Calibri" w:cs="Calibri"/>
        </w:rPr>
        <w:t xml:space="preserve">11. </w:t>
      </w:r>
      <w:r w:rsidRPr="000E1D7F">
        <w:rPr>
          <w:rFonts w:ascii="Calibri" w:hAnsi="Calibri" w:cs="Calibri"/>
        </w:rPr>
        <w:tab/>
        <w:t xml:space="preserve">Loy SL, Chan JKY, Wee PH, </w:t>
      </w:r>
      <w:r w:rsidRPr="000E1D7F">
        <w:rPr>
          <w:rFonts w:ascii="Calibri" w:hAnsi="Calibri" w:cs="Calibri"/>
          <w:i/>
          <w:iCs/>
        </w:rPr>
        <w:t>et al.</w:t>
      </w:r>
      <w:r w:rsidRPr="000E1D7F">
        <w:rPr>
          <w:rFonts w:ascii="Calibri" w:hAnsi="Calibri" w:cs="Calibri"/>
        </w:rPr>
        <w:t xml:space="preserve"> Maternal Circadian Eating Time and Frequency Are Associated with Blood Glucose Concentrations during Pregnancy. </w:t>
      </w:r>
      <w:r w:rsidRPr="000E1D7F">
        <w:rPr>
          <w:rFonts w:ascii="Calibri" w:hAnsi="Calibri" w:cs="Calibri"/>
          <w:i/>
          <w:iCs/>
        </w:rPr>
        <w:t>J Nutr</w:t>
      </w:r>
      <w:r w:rsidRPr="000E1D7F">
        <w:rPr>
          <w:rFonts w:ascii="Calibri" w:hAnsi="Calibri" w:cs="Calibri"/>
        </w:rPr>
        <w:t xml:space="preserve"> 2017;147:70–77.</w:t>
      </w:r>
    </w:p>
    <w:p w14:paraId="52775C4E" w14:textId="77777777" w:rsidR="000E1D7F" w:rsidRPr="000E1D7F" w:rsidRDefault="000E1D7F" w:rsidP="000E1D7F">
      <w:pPr>
        <w:pStyle w:val="Bibliography"/>
        <w:rPr>
          <w:rFonts w:ascii="Calibri" w:hAnsi="Calibri" w:cs="Calibri"/>
        </w:rPr>
      </w:pPr>
      <w:r w:rsidRPr="000E1D7F">
        <w:rPr>
          <w:rFonts w:ascii="Calibri" w:hAnsi="Calibri" w:cs="Calibri"/>
        </w:rPr>
        <w:t xml:space="preserve">12. </w:t>
      </w:r>
      <w:r w:rsidRPr="000E1D7F">
        <w:rPr>
          <w:rFonts w:ascii="Calibri" w:hAnsi="Calibri" w:cs="Calibri"/>
        </w:rPr>
        <w:tab/>
        <w:t xml:space="preserve">Flanagan EW, Kebbe M, Sparks JR, Redman LM. Assessment of Eating Behaviors and Perceptions of Time-Restricted Eating During Pregnancy. </w:t>
      </w:r>
      <w:r w:rsidRPr="000E1D7F">
        <w:rPr>
          <w:rFonts w:ascii="Calibri" w:hAnsi="Calibri" w:cs="Calibri"/>
          <w:i/>
          <w:iCs/>
        </w:rPr>
        <w:t>The Journal of Nutrition</w:t>
      </w:r>
      <w:r w:rsidRPr="000E1D7F">
        <w:rPr>
          <w:rFonts w:ascii="Calibri" w:hAnsi="Calibri" w:cs="Calibri"/>
        </w:rPr>
        <w:t xml:space="preserve"> 2022;152:475–483.</w:t>
      </w:r>
    </w:p>
    <w:p w14:paraId="481D0C81" w14:textId="77777777" w:rsidR="000E1D7F" w:rsidRPr="000E1D7F" w:rsidRDefault="000E1D7F" w:rsidP="000E1D7F">
      <w:pPr>
        <w:pStyle w:val="Bibliography"/>
        <w:rPr>
          <w:rFonts w:ascii="Calibri" w:hAnsi="Calibri" w:cs="Calibri"/>
        </w:rPr>
      </w:pPr>
      <w:r w:rsidRPr="000E1D7F">
        <w:rPr>
          <w:rFonts w:ascii="Calibri" w:hAnsi="Calibri" w:cs="Calibri"/>
        </w:rPr>
        <w:t xml:space="preserve">13. </w:t>
      </w:r>
      <w:r w:rsidRPr="000E1D7F">
        <w:rPr>
          <w:rFonts w:ascii="Calibri" w:hAnsi="Calibri" w:cs="Calibri"/>
        </w:rPr>
        <w:tab/>
        <w:t xml:space="preserve">Glazier JD, Hayes DJL, Hussain S, </w:t>
      </w:r>
      <w:r w:rsidRPr="000E1D7F">
        <w:rPr>
          <w:rFonts w:ascii="Calibri" w:hAnsi="Calibri" w:cs="Calibri"/>
          <w:i/>
          <w:iCs/>
        </w:rPr>
        <w:t>et al.</w:t>
      </w:r>
      <w:r w:rsidRPr="000E1D7F">
        <w:rPr>
          <w:rFonts w:ascii="Calibri" w:hAnsi="Calibri" w:cs="Calibri"/>
        </w:rPr>
        <w:t xml:space="preserve"> The effect of Ramadan fasting during pregnancy on perinatal outcomes: a systematic review and meta-analysis. </w:t>
      </w:r>
      <w:r w:rsidRPr="000E1D7F">
        <w:rPr>
          <w:rFonts w:ascii="Calibri" w:hAnsi="Calibri" w:cs="Calibri"/>
          <w:i/>
          <w:iCs/>
        </w:rPr>
        <w:t>BMC Pregnancy Childbirth</w:t>
      </w:r>
      <w:r w:rsidRPr="000E1D7F">
        <w:rPr>
          <w:rFonts w:ascii="Calibri" w:hAnsi="Calibri" w:cs="Calibri"/>
        </w:rPr>
        <w:t xml:space="preserve"> 2018;18:421.</w:t>
      </w:r>
    </w:p>
    <w:p w14:paraId="1D75877C" w14:textId="77777777" w:rsidR="000E1D7F" w:rsidRPr="000E1D7F" w:rsidRDefault="000E1D7F" w:rsidP="000E1D7F">
      <w:pPr>
        <w:pStyle w:val="Bibliography"/>
        <w:rPr>
          <w:rFonts w:ascii="Calibri" w:hAnsi="Calibri" w:cs="Calibri"/>
        </w:rPr>
      </w:pPr>
      <w:r w:rsidRPr="000E1D7F">
        <w:rPr>
          <w:rFonts w:ascii="Calibri" w:hAnsi="Calibri" w:cs="Calibri"/>
        </w:rPr>
        <w:t xml:space="preserve">14. </w:t>
      </w:r>
      <w:r w:rsidRPr="000E1D7F">
        <w:rPr>
          <w:rFonts w:ascii="Calibri" w:hAnsi="Calibri" w:cs="Calibri"/>
        </w:rPr>
        <w:tab/>
        <w:t xml:space="preserve">Oosterwijk VNL, Molenaar JM, van Bilsen LA, Kiefte-de Jong JC. Ramadan Fasting during Pregnancy and Health Outcomes in Offspring: A Systematic Review. </w:t>
      </w:r>
      <w:r w:rsidRPr="000E1D7F">
        <w:rPr>
          <w:rFonts w:ascii="Calibri" w:hAnsi="Calibri" w:cs="Calibri"/>
          <w:i/>
          <w:iCs/>
        </w:rPr>
        <w:t>Nutrients</w:t>
      </w:r>
      <w:r w:rsidRPr="000E1D7F">
        <w:rPr>
          <w:rFonts w:ascii="Calibri" w:hAnsi="Calibri" w:cs="Calibri"/>
        </w:rPr>
        <w:t xml:space="preserve"> 2021;13:3450.</w:t>
      </w:r>
    </w:p>
    <w:p w14:paraId="40DB52A0"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15. </w:t>
      </w:r>
      <w:r w:rsidRPr="000E1D7F">
        <w:rPr>
          <w:rFonts w:ascii="Calibri" w:hAnsi="Calibri" w:cs="Calibri"/>
        </w:rPr>
        <w:tab/>
        <w:t xml:space="preserve">Ali AM, Kunugi H. Intermittent Fasting, Dietary Modifications, and Exercise for the Control of Gestational Diabetes and Maternal Mood Dysregulation: A Review and a Case Report. </w:t>
      </w:r>
      <w:r w:rsidRPr="000E1D7F">
        <w:rPr>
          <w:rFonts w:ascii="Calibri" w:hAnsi="Calibri" w:cs="Calibri"/>
          <w:i/>
          <w:iCs/>
        </w:rPr>
        <w:t>Int J Environ Res Public Health</w:t>
      </w:r>
      <w:r w:rsidRPr="000E1D7F">
        <w:rPr>
          <w:rFonts w:ascii="Calibri" w:hAnsi="Calibri" w:cs="Calibri"/>
        </w:rPr>
        <w:t xml:space="preserve"> 2020;17:9379.</w:t>
      </w:r>
    </w:p>
    <w:p w14:paraId="38FD8EE7" w14:textId="77777777" w:rsidR="000E1D7F" w:rsidRPr="000E1D7F" w:rsidRDefault="000E1D7F" w:rsidP="000E1D7F">
      <w:pPr>
        <w:pStyle w:val="Bibliography"/>
        <w:rPr>
          <w:rFonts w:ascii="Calibri" w:hAnsi="Calibri" w:cs="Calibri"/>
        </w:rPr>
      </w:pPr>
      <w:r w:rsidRPr="000E1D7F">
        <w:rPr>
          <w:rFonts w:ascii="Calibri" w:hAnsi="Calibri" w:cs="Calibri"/>
        </w:rPr>
        <w:t xml:space="preserve">16. </w:t>
      </w:r>
      <w:r w:rsidRPr="000E1D7F">
        <w:rPr>
          <w:rFonts w:ascii="Calibri" w:hAnsi="Calibri" w:cs="Calibri"/>
        </w:rPr>
        <w:tab/>
        <w:t xml:space="preserve">Mendez N, Halabi D, Spichiger C, </w:t>
      </w:r>
      <w:r w:rsidRPr="000E1D7F">
        <w:rPr>
          <w:rFonts w:ascii="Calibri" w:hAnsi="Calibri" w:cs="Calibri"/>
          <w:i/>
          <w:iCs/>
        </w:rPr>
        <w:t>et al.</w:t>
      </w:r>
      <w:r w:rsidRPr="000E1D7F">
        <w:rPr>
          <w:rFonts w:ascii="Calibri" w:hAnsi="Calibri" w:cs="Calibri"/>
        </w:rPr>
        <w:t xml:space="preserve"> Gestational Chronodisruption Impairs Circadian Physiology in Rat Male Offspring, Increasing the Risk of Chronic Disease. </w:t>
      </w:r>
      <w:r w:rsidRPr="000E1D7F">
        <w:rPr>
          <w:rFonts w:ascii="Calibri" w:hAnsi="Calibri" w:cs="Calibri"/>
          <w:i/>
          <w:iCs/>
        </w:rPr>
        <w:t>Endocrinology</w:t>
      </w:r>
      <w:r w:rsidRPr="000E1D7F">
        <w:rPr>
          <w:rFonts w:ascii="Calibri" w:hAnsi="Calibri" w:cs="Calibri"/>
        </w:rPr>
        <w:t xml:space="preserve"> 2016;157:4654–4668.</w:t>
      </w:r>
    </w:p>
    <w:p w14:paraId="72601865" w14:textId="77777777" w:rsidR="000E1D7F" w:rsidRPr="000E1D7F" w:rsidRDefault="000E1D7F" w:rsidP="000E1D7F">
      <w:pPr>
        <w:pStyle w:val="Bibliography"/>
        <w:rPr>
          <w:rFonts w:ascii="Calibri" w:hAnsi="Calibri" w:cs="Calibri"/>
        </w:rPr>
      </w:pPr>
      <w:r w:rsidRPr="000E1D7F">
        <w:rPr>
          <w:rFonts w:ascii="Calibri" w:hAnsi="Calibri" w:cs="Calibri"/>
        </w:rPr>
        <w:t xml:space="preserve">17. </w:t>
      </w:r>
      <w:r w:rsidRPr="000E1D7F">
        <w:rPr>
          <w:rFonts w:ascii="Calibri" w:hAnsi="Calibri" w:cs="Calibri"/>
        </w:rPr>
        <w:tab/>
        <w:t xml:space="preserve">Varcoe TJ, Wight N, Voultsios A, Salkeld MD, Kennaway DJ. Chronic Phase Shifts of the Photoperiod throughout Pregnancy Programs Glucose Intolerance and Insulin Resistance in the Rat. </w:t>
      </w:r>
      <w:r w:rsidRPr="000E1D7F">
        <w:rPr>
          <w:rFonts w:ascii="Calibri" w:hAnsi="Calibri" w:cs="Calibri"/>
          <w:i/>
          <w:iCs/>
        </w:rPr>
        <w:t>PLoS One</w:t>
      </w:r>
      <w:r w:rsidRPr="000E1D7F">
        <w:rPr>
          <w:rFonts w:ascii="Calibri" w:hAnsi="Calibri" w:cs="Calibri"/>
        </w:rPr>
        <w:t xml:space="preserve"> 2011;6:e18504.</w:t>
      </w:r>
    </w:p>
    <w:p w14:paraId="6B94CAC8" w14:textId="77777777" w:rsidR="000E1D7F" w:rsidRPr="000E1D7F" w:rsidRDefault="000E1D7F" w:rsidP="000E1D7F">
      <w:pPr>
        <w:pStyle w:val="Bibliography"/>
        <w:rPr>
          <w:rFonts w:ascii="Calibri" w:hAnsi="Calibri" w:cs="Calibri"/>
        </w:rPr>
      </w:pPr>
      <w:r w:rsidRPr="000E1D7F">
        <w:rPr>
          <w:rFonts w:ascii="Calibri" w:hAnsi="Calibri" w:cs="Calibri"/>
        </w:rPr>
        <w:t xml:space="preserve">18. </w:t>
      </w:r>
      <w:r w:rsidRPr="000E1D7F">
        <w:rPr>
          <w:rFonts w:ascii="Calibri" w:hAnsi="Calibri" w:cs="Calibri"/>
        </w:rPr>
        <w:tab/>
        <w:t xml:space="preserve">Upadhyay A, Sinha RA, Kumar A, Godbole MM. Time-restricted feeding ameliorates maternal high-fat diet-induced fetal lung injury. </w:t>
      </w:r>
      <w:r w:rsidRPr="000E1D7F">
        <w:rPr>
          <w:rFonts w:ascii="Calibri" w:hAnsi="Calibri" w:cs="Calibri"/>
          <w:i/>
          <w:iCs/>
        </w:rPr>
        <w:t>Experimental and Molecular Pathology</w:t>
      </w:r>
      <w:r w:rsidRPr="000E1D7F">
        <w:rPr>
          <w:rFonts w:ascii="Calibri" w:hAnsi="Calibri" w:cs="Calibri"/>
        </w:rPr>
        <w:t xml:space="preserve"> 2020;114:104413.</w:t>
      </w:r>
    </w:p>
    <w:p w14:paraId="463450AB" w14:textId="77777777" w:rsidR="000E1D7F" w:rsidRPr="000E1D7F" w:rsidRDefault="000E1D7F" w:rsidP="000E1D7F">
      <w:pPr>
        <w:pStyle w:val="Bibliography"/>
        <w:rPr>
          <w:rFonts w:ascii="Calibri" w:hAnsi="Calibri" w:cs="Calibri"/>
        </w:rPr>
      </w:pPr>
      <w:r w:rsidRPr="000E1D7F">
        <w:rPr>
          <w:rFonts w:ascii="Calibri" w:hAnsi="Calibri" w:cs="Calibri"/>
        </w:rPr>
        <w:t xml:space="preserve">19. </w:t>
      </w:r>
      <w:r w:rsidRPr="000E1D7F">
        <w:rPr>
          <w:rFonts w:ascii="Calibri" w:hAnsi="Calibri" w:cs="Calibri"/>
        </w:rPr>
        <w:tab/>
        <w:t xml:space="preserve">Upadhyay A, Anjum B, Godbole NM, </w:t>
      </w:r>
      <w:r w:rsidRPr="000E1D7F">
        <w:rPr>
          <w:rFonts w:ascii="Calibri" w:hAnsi="Calibri" w:cs="Calibri"/>
          <w:i/>
          <w:iCs/>
        </w:rPr>
        <w:t>et al.</w:t>
      </w:r>
      <w:r w:rsidRPr="000E1D7F">
        <w:rPr>
          <w:rFonts w:ascii="Calibri" w:hAnsi="Calibri" w:cs="Calibri"/>
        </w:rPr>
        <w:t xml:space="preserve"> Time-restricted feeding reduces high-fat diet associated placental inflammation and limits adverse effects on fetal organ development. </w:t>
      </w:r>
      <w:r w:rsidRPr="000E1D7F">
        <w:rPr>
          <w:rFonts w:ascii="Calibri" w:hAnsi="Calibri" w:cs="Calibri"/>
          <w:i/>
          <w:iCs/>
        </w:rPr>
        <w:t>Biochemical and Biophysical Research Communications</w:t>
      </w:r>
      <w:r w:rsidRPr="000E1D7F">
        <w:rPr>
          <w:rFonts w:ascii="Calibri" w:hAnsi="Calibri" w:cs="Calibri"/>
        </w:rPr>
        <w:t xml:space="preserve"> 2019;514:415–421.</w:t>
      </w:r>
    </w:p>
    <w:p w14:paraId="60078D41" w14:textId="77777777" w:rsidR="000E1D7F" w:rsidRPr="000E1D7F" w:rsidRDefault="000E1D7F" w:rsidP="000E1D7F">
      <w:pPr>
        <w:pStyle w:val="Bibliography"/>
        <w:rPr>
          <w:rFonts w:ascii="Calibri" w:hAnsi="Calibri" w:cs="Calibri"/>
        </w:rPr>
      </w:pPr>
      <w:r w:rsidRPr="000E1D7F">
        <w:rPr>
          <w:rFonts w:ascii="Calibri" w:hAnsi="Calibri" w:cs="Calibri"/>
        </w:rPr>
        <w:t xml:space="preserve">20. </w:t>
      </w:r>
      <w:r w:rsidRPr="000E1D7F">
        <w:rPr>
          <w:rFonts w:ascii="Calibri" w:hAnsi="Calibri" w:cs="Calibri"/>
        </w:rPr>
        <w:tab/>
        <w:t xml:space="preserve">Prates KV, Pavanello A, Gongora AB, </w:t>
      </w:r>
      <w:r w:rsidRPr="000E1D7F">
        <w:rPr>
          <w:rFonts w:ascii="Calibri" w:hAnsi="Calibri" w:cs="Calibri"/>
          <w:i/>
          <w:iCs/>
        </w:rPr>
        <w:t>et al.</w:t>
      </w:r>
      <w:r w:rsidRPr="000E1D7F">
        <w:rPr>
          <w:rFonts w:ascii="Calibri" w:hAnsi="Calibri" w:cs="Calibri"/>
        </w:rPr>
        <w:t xml:space="preserve"> Time-restricted feeding during embryonic development leads to metabolic dysfunction in adult rat offspring. </w:t>
      </w:r>
      <w:r w:rsidRPr="000E1D7F">
        <w:rPr>
          <w:rFonts w:ascii="Calibri" w:hAnsi="Calibri" w:cs="Calibri"/>
          <w:i/>
          <w:iCs/>
        </w:rPr>
        <w:t>Nutrition</w:t>
      </w:r>
      <w:r w:rsidRPr="000E1D7F">
        <w:rPr>
          <w:rFonts w:ascii="Calibri" w:hAnsi="Calibri" w:cs="Calibri"/>
        </w:rPr>
        <w:t xml:space="preserve"> 2022:111776.</w:t>
      </w:r>
    </w:p>
    <w:p w14:paraId="1CC2EE5A" w14:textId="77777777" w:rsidR="000E1D7F" w:rsidRPr="000E1D7F" w:rsidRDefault="000E1D7F" w:rsidP="000E1D7F">
      <w:pPr>
        <w:pStyle w:val="Bibliography"/>
        <w:rPr>
          <w:rFonts w:ascii="Calibri" w:hAnsi="Calibri" w:cs="Calibri"/>
        </w:rPr>
      </w:pPr>
      <w:r w:rsidRPr="000E1D7F">
        <w:rPr>
          <w:rFonts w:ascii="Calibri" w:hAnsi="Calibri" w:cs="Calibri"/>
        </w:rPr>
        <w:t xml:space="preserve">21. </w:t>
      </w:r>
      <w:r w:rsidRPr="000E1D7F">
        <w:rPr>
          <w:rFonts w:ascii="Calibri" w:hAnsi="Calibri" w:cs="Calibri"/>
        </w:rPr>
        <w:tab/>
        <w:t xml:space="preserve">Cienfuegos S, Gabel K, Kalam F, </w:t>
      </w:r>
      <w:r w:rsidRPr="000E1D7F">
        <w:rPr>
          <w:rFonts w:ascii="Calibri" w:hAnsi="Calibri" w:cs="Calibri"/>
          <w:i/>
          <w:iCs/>
        </w:rPr>
        <w:t>et al.</w:t>
      </w:r>
      <w:r w:rsidRPr="000E1D7F">
        <w:rPr>
          <w:rFonts w:ascii="Calibri" w:hAnsi="Calibri" w:cs="Calibri"/>
        </w:rPr>
        <w:t xml:space="preserve"> Effects of 4- and 6-h Time-Restricted Feeding on Weight and Cardiometabolic Health: A Randomized Controlled Trial in Adults with Obesity. </w:t>
      </w:r>
      <w:r w:rsidRPr="000E1D7F">
        <w:rPr>
          <w:rFonts w:ascii="Calibri" w:hAnsi="Calibri" w:cs="Calibri"/>
          <w:i/>
          <w:iCs/>
        </w:rPr>
        <w:t>Cell Metabolism</w:t>
      </w:r>
      <w:r w:rsidRPr="000E1D7F">
        <w:rPr>
          <w:rFonts w:ascii="Calibri" w:hAnsi="Calibri" w:cs="Calibri"/>
        </w:rPr>
        <w:t xml:space="preserve"> 2020;32:366-378.e3.</w:t>
      </w:r>
    </w:p>
    <w:p w14:paraId="7D3EB035" w14:textId="77777777" w:rsidR="000E1D7F" w:rsidRPr="000E1D7F" w:rsidRDefault="000E1D7F" w:rsidP="000E1D7F">
      <w:pPr>
        <w:pStyle w:val="Bibliography"/>
        <w:rPr>
          <w:rFonts w:ascii="Calibri" w:hAnsi="Calibri" w:cs="Calibri"/>
        </w:rPr>
      </w:pPr>
      <w:r w:rsidRPr="000E1D7F">
        <w:rPr>
          <w:rFonts w:ascii="Calibri" w:hAnsi="Calibri" w:cs="Calibri"/>
        </w:rPr>
        <w:t xml:space="preserve">22. </w:t>
      </w:r>
      <w:r w:rsidRPr="000E1D7F">
        <w:rPr>
          <w:rFonts w:ascii="Calibri" w:hAnsi="Calibri" w:cs="Calibri"/>
        </w:rPr>
        <w:tab/>
        <w:t xml:space="preserve">Gabel K, Hoddy KK, Haggerty N, </w:t>
      </w:r>
      <w:r w:rsidRPr="000E1D7F">
        <w:rPr>
          <w:rFonts w:ascii="Calibri" w:hAnsi="Calibri" w:cs="Calibri"/>
          <w:i/>
          <w:iCs/>
        </w:rPr>
        <w:t>et al.</w:t>
      </w:r>
      <w:r w:rsidRPr="000E1D7F">
        <w:rPr>
          <w:rFonts w:ascii="Calibri" w:hAnsi="Calibri" w:cs="Calibri"/>
        </w:rPr>
        <w:t xml:space="preserve"> Effects of 8-hour time restricted feeding on body weight and metabolic disease risk factors in obese adults: A pilot study. </w:t>
      </w:r>
      <w:r w:rsidRPr="000E1D7F">
        <w:rPr>
          <w:rFonts w:ascii="Calibri" w:hAnsi="Calibri" w:cs="Calibri"/>
          <w:i/>
          <w:iCs/>
        </w:rPr>
        <w:t>Nutr Healthy Aging</w:t>
      </w:r>
      <w:r w:rsidRPr="000E1D7F">
        <w:rPr>
          <w:rFonts w:ascii="Calibri" w:hAnsi="Calibri" w:cs="Calibri"/>
        </w:rPr>
        <w:t xml:space="preserve"> 2018;4:345–353.</w:t>
      </w:r>
    </w:p>
    <w:p w14:paraId="68FAE653" w14:textId="77777777" w:rsidR="000E1D7F" w:rsidRPr="000E1D7F" w:rsidRDefault="000E1D7F" w:rsidP="000E1D7F">
      <w:pPr>
        <w:pStyle w:val="Bibliography"/>
        <w:rPr>
          <w:rFonts w:ascii="Calibri" w:hAnsi="Calibri" w:cs="Calibri"/>
        </w:rPr>
      </w:pPr>
      <w:r w:rsidRPr="000E1D7F">
        <w:rPr>
          <w:rFonts w:ascii="Calibri" w:hAnsi="Calibri" w:cs="Calibri"/>
        </w:rPr>
        <w:t xml:space="preserve">23. </w:t>
      </w:r>
      <w:r w:rsidRPr="000E1D7F">
        <w:rPr>
          <w:rFonts w:ascii="Calibri" w:hAnsi="Calibri" w:cs="Calibri"/>
        </w:rPr>
        <w:tab/>
        <w:t xml:space="preserve">Gill S, Panda S. A smartphone app reveals erratic diurnal eating patterns in humans that can be modulated for health benefits. </w:t>
      </w:r>
      <w:r w:rsidRPr="000E1D7F">
        <w:rPr>
          <w:rFonts w:ascii="Calibri" w:hAnsi="Calibri" w:cs="Calibri"/>
          <w:i/>
          <w:iCs/>
        </w:rPr>
        <w:t>Cell Metab</w:t>
      </w:r>
      <w:r w:rsidRPr="000E1D7F">
        <w:rPr>
          <w:rFonts w:ascii="Calibri" w:hAnsi="Calibri" w:cs="Calibri"/>
        </w:rPr>
        <w:t xml:space="preserve"> 2015;22:789–798.</w:t>
      </w:r>
    </w:p>
    <w:p w14:paraId="7C62EEC4" w14:textId="77777777" w:rsidR="000E1D7F" w:rsidRPr="000E1D7F" w:rsidRDefault="000E1D7F" w:rsidP="000E1D7F">
      <w:pPr>
        <w:pStyle w:val="Bibliography"/>
        <w:rPr>
          <w:rFonts w:ascii="Calibri" w:hAnsi="Calibri" w:cs="Calibri"/>
        </w:rPr>
      </w:pPr>
      <w:r w:rsidRPr="000E1D7F">
        <w:rPr>
          <w:rFonts w:ascii="Calibri" w:hAnsi="Calibri" w:cs="Calibri"/>
        </w:rPr>
        <w:t xml:space="preserve">24. </w:t>
      </w:r>
      <w:r w:rsidRPr="000E1D7F">
        <w:rPr>
          <w:rFonts w:ascii="Calibri" w:hAnsi="Calibri" w:cs="Calibri"/>
        </w:rPr>
        <w:tab/>
        <w:t xml:space="preserve">Moro T, Tinsley G, Bianco A, </w:t>
      </w:r>
      <w:r w:rsidRPr="000E1D7F">
        <w:rPr>
          <w:rFonts w:ascii="Calibri" w:hAnsi="Calibri" w:cs="Calibri"/>
          <w:i/>
          <w:iCs/>
        </w:rPr>
        <w:t>et al.</w:t>
      </w:r>
      <w:r w:rsidRPr="000E1D7F">
        <w:rPr>
          <w:rFonts w:ascii="Calibri" w:hAnsi="Calibri" w:cs="Calibri"/>
        </w:rPr>
        <w:t xml:space="preserve"> Effects of eight weeks of time-restricted feeding (16/8) on basal metabolism, maximal strength, body composition, inflammation, and cardiovascular risk factors in resistance-trained males. </w:t>
      </w:r>
      <w:r w:rsidRPr="000E1D7F">
        <w:rPr>
          <w:rFonts w:ascii="Calibri" w:hAnsi="Calibri" w:cs="Calibri"/>
          <w:i/>
          <w:iCs/>
        </w:rPr>
        <w:t>J Transl Med</w:t>
      </w:r>
      <w:r w:rsidRPr="000E1D7F">
        <w:rPr>
          <w:rFonts w:ascii="Calibri" w:hAnsi="Calibri" w:cs="Calibri"/>
        </w:rPr>
        <w:t xml:space="preserve"> 2016;14:290.</w:t>
      </w:r>
    </w:p>
    <w:p w14:paraId="7A6ED5A1" w14:textId="77777777" w:rsidR="000E1D7F" w:rsidRPr="000E1D7F" w:rsidRDefault="000E1D7F" w:rsidP="000E1D7F">
      <w:pPr>
        <w:pStyle w:val="Bibliography"/>
        <w:rPr>
          <w:rFonts w:ascii="Calibri" w:hAnsi="Calibri" w:cs="Calibri"/>
        </w:rPr>
      </w:pPr>
      <w:r w:rsidRPr="000E1D7F">
        <w:rPr>
          <w:rFonts w:ascii="Calibri" w:hAnsi="Calibri" w:cs="Calibri"/>
        </w:rPr>
        <w:t xml:space="preserve">25. </w:t>
      </w:r>
      <w:r w:rsidRPr="000E1D7F">
        <w:rPr>
          <w:rFonts w:ascii="Calibri" w:hAnsi="Calibri" w:cs="Calibri"/>
        </w:rPr>
        <w:tab/>
        <w:t xml:space="preserve">Antoni R, Robertson TM, Robertson MD, Johnston JD. A pilot feasibility study exploring the effects of a moderate time-restricted feeding intervention on energy intake, adiposity and metabolic physiology in free-living human subjects. </w:t>
      </w:r>
      <w:r w:rsidRPr="000E1D7F">
        <w:rPr>
          <w:rFonts w:ascii="Calibri" w:hAnsi="Calibri" w:cs="Calibri"/>
          <w:i/>
          <w:iCs/>
        </w:rPr>
        <w:t>Journal of Nutritional Science</w:t>
      </w:r>
      <w:r w:rsidRPr="000E1D7F">
        <w:rPr>
          <w:rFonts w:ascii="Calibri" w:hAnsi="Calibri" w:cs="Calibri"/>
        </w:rPr>
        <w:t xml:space="preserve"> 2018;7.</w:t>
      </w:r>
    </w:p>
    <w:p w14:paraId="09066838" w14:textId="77777777" w:rsidR="000E1D7F" w:rsidRPr="000E1D7F" w:rsidRDefault="000E1D7F" w:rsidP="000E1D7F">
      <w:pPr>
        <w:pStyle w:val="Bibliography"/>
        <w:rPr>
          <w:rFonts w:ascii="Calibri" w:hAnsi="Calibri" w:cs="Calibri"/>
        </w:rPr>
      </w:pPr>
      <w:r w:rsidRPr="000E1D7F">
        <w:rPr>
          <w:rFonts w:ascii="Calibri" w:hAnsi="Calibri" w:cs="Calibri"/>
        </w:rPr>
        <w:t xml:space="preserve">26. </w:t>
      </w:r>
      <w:r w:rsidRPr="000E1D7F">
        <w:rPr>
          <w:rFonts w:ascii="Calibri" w:hAnsi="Calibri" w:cs="Calibri"/>
        </w:rPr>
        <w:tab/>
        <w:t xml:space="preserve">Lowe DA, Wu N, Rohdin-Bibby L, </w:t>
      </w:r>
      <w:r w:rsidRPr="000E1D7F">
        <w:rPr>
          <w:rFonts w:ascii="Calibri" w:hAnsi="Calibri" w:cs="Calibri"/>
          <w:i/>
          <w:iCs/>
        </w:rPr>
        <w:t>et al.</w:t>
      </w:r>
      <w:r w:rsidRPr="000E1D7F">
        <w:rPr>
          <w:rFonts w:ascii="Calibri" w:hAnsi="Calibri" w:cs="Calibri"/>
        </w:rPr>
        <w:t xml:space="preserve"> Effects of Time-Restricted Eating on Weight Loss and Other Metabolic Parameters in Women and Men With Overweight and Obesity: The TREAT Randomized Clinical Trial. </w:t>
      </w:r>
      <w:r w:rsidRPr="000E1D7F">
        <w:rPr>
          <w:rFonts w:ascii="Calibri" w:hAnsi="Calibri" w:cs="Calibri"/>
          <w:i/>
          <w:iCs/>
        </w:rPr>
        <w:t>JAMA Intern Med</w:t>
      </w:r>
      <w:r w:rsidRPr="000E1D7F">
        <w:rPr>
          <w:rFonts w:ascii="Calibri" w:hAnsi="Calibri" w:cs="Calibri"/>
        </w:rPr>
        <w:t xml:space="preserve"> 2020.</w:t>
      </w:r>
    </w:p>
    <w:p w14:paraId="55D8E104"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27. </w:t>
      </w:r>
      <w:r w:rsidRPr="000E1D7F">
        <w:rPr>
          <w:rFonts w:ascii="Calibri" w:hAnsi="Calibri" w:cs="Calibri"/>
        </w:rPr>
        <w:tab/>
        <w:t xml:space="preserve">Sutton EF, Beyl R, Early KS, Cefalu WT, Ravussin E, Peterson CM. Early Time-Restricted Feeding Improves Insulin Sensitivity, Blood Pressure, and Oxidative Stress Even without Weight Loss in Men with Prediabetes. </w:t>
      </w:r>
      <w:r w:rsidRPr="000E1D7F">
        <w:rPr>
          <w:rFonts w:ascii="Calibri" w:hAnsi="Calibri" w:cs="Calibri"/>
          <w:i/>
          <w:iCs/>
        </w:rPr>
        <w:t>Cell Metab</w:t>
      </w:r>
      <w:r w:rsidRPr="000E1D7F">
        <w:rPr>
          <w:rFonts w:ascii="Calibri" w:hAnsi="Calibri" w:cs="Calibri"/>
        </w:rPr>
        <w:t xml:space="preserve"> 2018;27:1212-1221.e3.</w:t>
      </w:r>
    </w:p>
    <w:p w14:paraId="7C3D4AE3" w14:textId="77777777" w:rsidR="000E1D7F" w:rsidRPr="000E1D7F" w:rsidRDefault="000E1D7F" w:rsidP="000E1D7F">
      <w:pPr>
        <w:pStyle w:val="Bibliography"/>
        <w:rPr>
          <w:rFonts w:ascii="Calibri" w:hAnsi="Calibri" w:cs="Calibri"/>
        </w:rPr>
      </w:pPr>
      <w:r w:rsidRPr="000E1D7F">
        <w:rPr>
          <w:rFonts w:ascii="Calibri" w:hAnsi="Calibri" w:cs="Calibri"/>
        </w:rPr>
        <w:t xml:space="preserve">28. </w:t>
      </w:r>
      <w:r w:rsidRPr="000E1D7F">
        <w:rPr>
          <w:rFonts w:ascii="Calibri" w:hAnsi="Calibri" w:cs="Calibri"/>
        </w:rPr>
        <w:tab/>
        <w:t xml:space="preserve">Hutchison AT, Regmi P, Manoogian ENC, </w:t>
      </w:r>
      <w:r w:rsidRPr="000E1D7F">
        <w:rPr>
          <w:rFonts w:ascii="Calibri" w:hAnsi="Calibri" w:cs="Calibri"/>
          <w:i/>
          <w:iCs/>
        </w:rPr>
        <w:t>et al.</w:t>
      </w:r>
      <w:r w:rsidRPr="000E1D7F">
        <w:rPr>
          <w:rFonts w:ascii="Calibri" w:hAnsi="Calibri" w:cs="Calibri"/>
        </w:rPr>
        <w:t xml:space="preserve"> Time-Restricted Feeding Improves Glucose Tolerance in Men at Risk for Type 2 Diabetes: A Randomized Crossover Trial. </w:t>
      </w:r>
      <w:r w:rsidRPr="000E1D7F">
        <w:rPr>
          <w:rFonts w:ascii="Calibri" w:hAnsi="Calibri" w:cs="Calibri"/>
          <w:i/>
          <w:iCs/>
        </w:rPr>
        <w:t>Obesity</w:t>
      </w:r>
      <w:r w:rsidRPr="000E1D7F">
        <w:rPr>
          <w:rFonts w:ascii="Calibri" w:hAnsi="Calibri" w:cs="Calibri"/>
        </w:rPr>
        <w:t xml:space="preserve"> 2019;27:724–732.</w:t>
      </w:r>
    </w:p>
    <w:p w14:paraId="566EF102" w14:textId="77777777" w:rsidR="000E1D7F" w:rsidRPr="000E1D7F" w:rsidRDefault="000E1D7F" w:rsidP="000E1D7F">
      <w:pPr>
        <w:pStyle w:val="Bibliography"/>
        <w:rPr>
          <w:rFonts w:ascii="Calibri" w:hAnsi="Calibri" w:cs="Calibri"/>
        </w:rPr>
      </w:pPr>
      <w:r w:rsidRPr="000E1D7F">
        <w:rPr>
          <w:rFonts w:ascii="Calibri" w:hAnsi="Calibri" w:cs="Calibri"/>
        </w:rPr>
        <w:t xml:space="preserve">29. </w:t>
      </w:r>
      <w:r w:rsidRPr="000E1D7F">
        <w:rPr>
          <w:rFonts w:ascii="Calibri" w:hAnsi="Calibri" w:cs="Calibri"/>
        </w:rPr>
        <w:tab/>
        <w:t xml:space="preserve">Jamshed H, Beyl RA, Della Manna DL, Yang ES, Ravussin E, Peterson CM. Early Time-Restricted Feeding Improves 24-Hour Glucose Levels and Affects Markers of the Circadian Clock, Aging, and Autophagy in Humans. </w:t>
      </w:r>
      <w:r w:rsidRPr="000E1D7F">
        <w:rPr>
          <w:rFonts w:ascii="Calibri" w:hAnsi="Calibri" w:cs="Calibri"/>
          <w:i/>
          <w:iCs/>
        </w:rPr>
        <w:t>Nutrients</w:t>
      </w:r>
      <w:r w:rsidRPr="000E1D7F">
        <w:rPr>
          <w:rFonts w:ascii="Calibri" w:hAnsi="Calibri" w:cs="Calibri"/>
        </w:rPr>
        <w:t xml:space="preserve"> 2019;11:1234.</w:t>
      </w:r>
    </w:p>
    <w:p w14:paraId="7920AE05" w14:textId="77777777" w:rsidR="000E1D7F" w:rsidRPr="000E1D7F" w:rsidRDefault="000E1D7F" w:rsidP="000E1D7F">
      <w:pPr>
        <w:pStyle w:val="Bibliography"/>
        <w:rPr>
          <w:rFonts w:ascii="Calibri" w:hAnsi="Calibri" w:cs="Calibri"/>
        </w:rPr>
      </w:pPr>
      <w:r w:rsidRPr="000E1D7F">
        <w:rPr>
          <w:rFonts w:ascii="Calibri" w:hAnsi="Calibri" w:cs="Calibri"/>
        </w:rPr>
        <w:t xml:space="preserve">30. </w:t>
      </w:r>
      <w:r w:rsidRPr="000E1D7F">
        <w:rPr>
          <w:rFonts w:ascii="Calibri" w:hAnsi="Calibri" w:cs="Calibri"/>
        </w:rPr>
        <w:tab/>
        <w:t xml:space="preserve">Wilkinson MJ, Manoogian ENC, Zadourian A, </w:t>
      </w:r>
      <w:r w:rsidRPr="000E1D7F">
        <w:rPr>
          <w:rFonts w:ascii="Calibri" w:hAnsi="Calibri" w:cs="Calibri"/>
          <w:i/>
          <w:iCs/>
        </w:rPr>
        <w:t>et al.</w:t>
      </w:r>
      <w:r w:rsidRPr="000E1D7F">
        <w:rPr>
          <w:rFonts w:ascii="Calibri" w:hAnsi="Calibri" w:cs="Calibri"/>
        </w:rPr>
        <w:t xml:space="preserve"> Ten-Hour Time-Restricted Eating Reduces Weight, Blood Pressure, and Atherogenic Lipids in Patients with Metabolic Syndrome. </w:t>
      </w:r>
      <w:r w:rsidRPr="000E1D7F">
        <w:rPr>
          <w:rFonts w:ascii="Calibri" w:hAnsi="Calibri" w:cs="Calibri"/>
          <w:i/>
          <w:iCs/>
        </w:rPr>
        <w:t>Cell Metab</w:t>
      </w:r>
      <w:r w:rsidRPr="000E1D7F">
        <w:rPr>
          <w:rFonts w:ascii="Calibri" w:hAnsi="Calibri" w:cs="Calibri"/>
        </w:rPr>
        <w:t xml:space="preserve"> 2020;31:92-104.e5.</w:t>
      </w:r>
    </w:p>
    <w:p w14:paraId="75C0DCEA" w14:textId="77777777" w:rsidR="000E1D7F" w:rsidRPr="000E1D7F" w:rsidRDefault="000E1D7F" w:rsidP="000E1D7F">
      <w:pPr>
        <w:pStyle w:val="Bibliography"/>
        <w:rPr>
          <w:rFonts w:ascii="Calibri" w:hAnsi="Calibri" w:cs="Calibri"/>
        </w:rPr>
      </w:pPr>
      <w:r w:rsidRPr="000E1D7F">
        <w:rPr>
          <w:rFonts w:ascii="Calibri" w:hAnsi="Calibri" w:cs="Calibri"/>
        </w:rPr>
        <w:t xml:space="preserve">31. </w:t>
      </w:r>
      <w:r w:rsidRPr="000E1D7F">
        <w:rPr>
          <w:rFonts w:ascii="Calibri" w:hAnsi="Calibri" w:cs="Calibri"/>
        </w:rPr>
        <w:tab/>
        <w:t xml:space="preserve">Ravussin E, Beyl RA, Poggiogalle E, Hsia DS, Peterson CM. Early Time-Restricted Feeding Reduces Appetite and Increases Fat Oxidation But Does Not Affect Energy Expenditure in Humans. </w:t>
      </w:r>
      <w:r w:rsidRPr="000E1D7F">
        <w:rPr>
          <w:rFonts w:ascii="Calibri" w:hAnsi="Calibri" w:cs="Calibri"/>
          <w:i/>
          <w:iCs/>
        </w:rPr>
        <w:t>Obesity</w:t>
      </w:r>
      <w:r w:rsidRPr="000E1D7F">
        <w:rPr>
          <w:rFonts w:ascii="Calibri" w:hAnsi="Calibri" w:cs="Calibri"/>
        </w:rPr>
        <w:t xml:space="preserve"> 2019;27:1244–1254.</w:t>
      </w:r>
    </w:p>
    <w:p w14:paraId="02E7FAD1" w14:textId="77777777" w:rsidR="000E1D7F" w:rsidRPr="000E1D7F" w:rsidRDefault="000E1D7F" w:rsidP="000E1D7F">
      <w:pPr>
        <w:pStyle w:val="Bibliography"/>
        <w:rPr>
          <w:rFonts w:ascii="Calibri" w:hAnsi="Calibri" w:cs="Calibri"/>
        </w:rPr>
      </w:pPr>
      <w:r w:rsidRPr="000E1D7F">
        <w:rPr>
          <w:rFonts w:ascii="Calibri" w:hAnsi="Calibri" w:cs="Calibri"/>
        </w:rPr>
        <w:t xml:space="preserve">32. </w:t>
      </w:r>
      <w:r w:rsidRPr="000E1D7F">
        <w:rPr>
          <w:rFonts w:ascii="Calibri" w:hAnsi="Calibri" w:cs="Calibri"/>
        </w:rPr>
        <w:tab/>
        <w:t xml:space="preserve">Gabel K, Hoddy KK, Burgess HJ, Varady KA. Effect of 8-h time-restricted feeding on sleep quality and duration in adults with obesity. </w:t>
      </w:r>
      <w:r w:rsidRPr="000E1D7F">
        <w:rPr>
          <w:rFonts w:ascii="Calibri" w:hAnsi="Calibri" w:cs="Calibri"/>
          <w:i/>
          <w:iCs/>
        </w:rPr>
        <w:t>Appl Physiol Nutr Metab</w:t>
      </w:r>
      <w:r w:rsidRPr="000E1D7F">
        <w:rPr>
          <w:rFonts w:ascii="Calibri" w:hAnsi="Calibri" w:cs="Calibri"/>
        </w:rPr>
        <w:t xml:space="preserve"> 2019;44:903–906.</w:t>
      </w:r>
    </w:p>
    <w:p w14:paraId="188DD681" w14:textId="77777777" w:rsidR="000E1D7F" w:rsidRPr="000E1D7F" w:rsidRDefault="000E1D7F" w:rsidP="000E1D7F">
      <w:pPr>
        <w:pStyle w:val="Bibliography"/>
        <w:rPr>
          <w:rFonts w:ascii="Calibri" w:hAnsi="Calibri" w:cs="Calibri"/>
        </w:rPr>
      </w:pPr>
      <w:r w:rsidRPr="000E1D7F">
        <w:rPr>
          <w:rFonts w:ascii="Calibri" w:hAnsi="Calibri" w:cs="Calibri"/>
        </w:rPr>
        <w:t xml:space="preserve">33. </w:t>
      </w:r>
      <w:r w:rsidRPr="000E1D7F">
        <w:rPr>
          <w:rFonts w:ascii="Calibri" w:hAnsi="Calibri" w:cs="Calibri"/>
        </w:rPr>
        <w:tab/>
        <w:t xml:space="preserve">Boucsein A, Rizwan MZ, Tups A. Hypothalamic leptin sensitivity and health benefits of time-restricted feeding are dependent on the time of day in male mice. </w:t>
      </w:r>
      <w:r w:rsidRPr="000E1D7F">
        <w:rPr>
          <w:rFonts w:ascii="Calibri" w:hAnsi="Calibri" w:cs="Calibri"/>
          <w:i/>
          <w:iCs/>
        </w:rPr>
        <w:t>FASEB J</w:t>
      </w:r>
      <w:r w:rsidRPr="000E1D7F">
        <w:rPr>
          <w:rFonts w:ascii="Calibri" w:hAnsi="Calibri" w:cs="Calibri"/>
        </w:rPr>
        <w:t xml:space="preserve"> 2019;33:12175–12187.</w:t>
      </w:r>
    </w:p>
    <w:p w14:paraId="146ADDA6" w14:textId="77777777" w:rsidR="000E1D7F" w:rsidRPr="000E1D7F" w:rsidRDefault="000E1D7F" w:rsidP="000E1D7F">
      <w:pPr>
        <w:pStyle w:val="Bibliography"/>
        <w:rPr>
          <w:rFonts w:ascii="Calibri" w:hAnsi="Calibri" w:cs="Calibri"/>
        </w:rPr>
      </w:pPr>
      <w:r w:rsidRPr="000E1D7F">
        <w:rPr>
          <w:rFonts w:ascii="Calibri" w:hAnsi="Calibri" w:cs="Calibri"/>
        </w:rPr>
        <w:t xml:space="preserve">34. </w:t>
      </w:r>
      <w:r w:rsidRPr="000E1D7F">
        <w:rPr>
          <w:rFonts w:ascii="Calibri" w:hAnsi="Calibri" w:cs="Calibri"/>
        </w:rPr>
        <w:tab/>
        <w:t xml:space="preserve">Chaix A, Zarrinpar A, Miu P, Panda S. Time-restricted feeding is a preventative and therapeutic intervention against diverse nutritional challenges. </w:t>
      </w:r>
      <w:r w:rsidRPr="000E1D7F">
        <w:rPr>
          <w:rFonts w:ascii="Calibri" w:hAnsi="Calibri" w:cs="Calibri"/>
          <w:i/>
          <w:iCs/>
        </w:rPr>
        <w:t>Cell Metab</w:t>
      </w:r>
      <w:r w:rsidRPr="000E1D7F">
        <w:rPr>
          <w:rFonts w:ascii="Calibri" w:hAnsi="Calibri" w:cs="Calibri"/>
        </w:rPr>
        <w:t xml:space="preserve"> 2014;20:991–1005.</w:t>
      </w:r>
    </w:p>
    <w:p w14:paraId="62C5D80F" w14:textId="77777777" w:rsidR="000E1D7F" w:rsidRPr="000E1D7F" w:rsidRDefault="000E1D7F" w:rsidP="000E1D7F">
      <w:pPr>
        <w:pStyle w:val="Bibliography"/>
        <w:rPr>
          <w:rFonts w:ascii="Calibri" w:hAnsi="Calibri" w:cs="Calibri"/>
        </w:rPr>
      </w:pPr>
      <w:r w:rsidRPr="000E1D7F">
        <w:rPr>
          <w:rFonts w:ascii="Calibri" w:hAnsi="Calibri" w:cs="Calibri"/>
        </w:rPr>
        <w:t xml:space="preserve">35. </w:t>
      </w:r>
      <w:r w:rsidRPr="000E1D7F">
        <w:rPr>
          <w:rFonts w:ascii="Calibri" w:hAnsi="Calibri" w:cs="Calibri"/>
        </w:rPr>
        <w:tab/>
        <w:t xml:space="preserve">Chung H, Chou W, Sears DD, Patterson RE, Webster NJG, Ellies LG. Time-restricted feeding improves insulin resistance and hepatic steatosis in a mouse model of postmenopausal obesity. </w:t>
      </w:r>
      <w:r w:rsidRPr="000E1D7F">
        <w:rPr>
          <w:rFonts w:ascii="Calibri" w:hAnsi="Calibri" w:cs="Calibri"/>
          <w:i/>
          <w:iCs/>
        </w:rPr>
        <w:t>Metabolism</w:t>
      </w:r>
      <w:r w:rsidRPr="000E1D7F">
        <w:rPr>
          <w:rFonts w:ascii="Calibri" w:hAnsi="Calibri" w:cs="Calibri"/>
        </w:rPr>
        <w:t xml:space="preserve"> 2016;65:1743–1754.</w:t>
      </w:r>
    </w:p>
    <w:p w14:paraId="5AFE9E79" w14:textId="77777777" w:rsidR="000E1D7F" w:rsidRPr="000E1D7F" w:rsidRDefault="000E1D7F" w:rsidP="000E1D7F">
      <w:pPr>
        <w:pStyle w:val="Bibliography"/>
        <w:rPr>
          <w:rFonts w:ascii="Calibri" w:hAnsi="Calibri" w:cs="Calibri"/>
        </w:rPr>
      </w:pPr>
      <w:r w:rsidRPr="000E1D7F">
        <w:rPr>
          <w:rFonts w:ascii="Calibri" w:hAnsi="Calibri" w:cs="Calibri"/>
        </w:rPr>
        <w:t xml:space="preserve">36. </w:t>
      </w:r>
      <w:r w:rsidRPr="000E1D7F">
        <w:rPr>
          <w:rFonts w:ascii="Calibri" w:hAnsi="Calibri" w:cs="Calibri"/>
        </w:rPr>
        <w:tab/>
        <w:t xml:space="preserve">Das M, Ellies LG, Kumar D, </w:t>
      </w:r>
      <w:r w:rsidRPr="000E1D7F">
        <w:rPr>
          <w:rFonts w:ascii="Calibri" w:hAnsi="Calibri" w:cs="Calibri"/>
          <w:i/>
          <w:iCs/>
        </w:rPr>
        <w:t>et al.</w:t>
      </w:r>
      <w:r w:rsidRPr="000E1D7F">
        <w:rPr>
          <w:rFonts w:ascii="Calibri" w:hAnsi="Calibri" w:cs="Calibri"/>
        </w:rPr>
        <w:t xml:space="preserve"> Time-restricted feeding normalizes hyperinsulinemia to inhibit breast cancer in obese postmenopausal mouse models. </w:t>
      </w:r>
      <w:r w:rsidRPr="000E1D7F">
        <w:rPr>
          <w:rFonts w:ascii="Calibri" w:hAnsi="Calibri" w:cs="Calibri"/>
          <w:i/>
          <w:iCs/>
        </w:rPr>
        <w:t>Nat Commun</w:t>
      </w:r>
      <w:r w:rsidRPr="000E1D7F">
        <w:rPr>
          <w:rFonts w:ascii="Calibri" w:hAnsi="Calibri" w:cs="Calibri"/>
        </w:rPr>
        <w:t xml:space="preserve"> 2021;12:565.</w:t>
      </w:r>
    </w:p>
    <w:p w14:paraId="75127ECA" w14:textId="77777777" w:rsidR="000E1D7F" w:rsidRPr="000E1D7F" w:rsidRDefault="000E1D7F" w:rsidP="000E1D7F">
      <w:pPr>
        <w:pStyle w:val="Bibliography"/>
        <w:rPr>
          <w:rFonts w:ascii="Calibri" w:hAnsi="Calibri" w:cs="Calibri"/>
        </w:rPr>
      </w:pPr>
      <w:r w:rsidRPr="000E1D7F">
        <w:rPr>
          <w:rFonts w:ascii="Calibri" w:hAnsi="Calibri" w:cs="Calibri"/>
        </w:rPr>
        <w:t xml:space="preserve">37. </w:t>
      </w:r>
      <w:r w:rsidRPr="000E1D7F">
        <w:rPr>
          <w:rFonts w:ascii="Calibri" w:hAnsi="Calibri" w:cs="Calibri"/>
        </w:rPr>
        <w:tab/>
        <w:t xml:space="preserve">Hatori M, Vollmers C, Zarrinpar A, </w:t>
      </w:r>
      <w:r w:rsidRPr="000E1D7F">
        <w:rPr>
          <w:rFonts w:ascii="Calibri" w:hAnsi="Calibri" w:cs="Calibri"/>
          <w:i/>
          <w:iCs/>
        </w:rPr>
        <w:t>et al.</w:t>
      </w:r>
      <w:r w:rsidRPr="000E1D7F">
        <w:rPr>
          <w:rFonts w:ascii="Calibri" w:hAnsi="Calibri" w:cs="Calibri"/>
        </w:rPr>
        <w:t xml:space="preserve"> Time-Restricted Feeding without Reducing Caloric Intake Prevents Metabolic Diseases in Mice Fed a High-Fat Diet. </w:t>
      </w:r>
      <w:r w:rsidRPr="000E1D7F">
        <w:rPr>
          <w:rFonts w:ascii="Calibri" w:hAnsi="Calibri" w:cs="Calibri"/>
          <w:i/>
          <w:iCs/>
        </w:rPr>
        <w:t>Cell Metabolism</w:t>
      </w:r>
      <w:r w:rsidRPr="000E1D7F">
        <w:rPr>
          <w:rFonts w:ascii="Calibri" w:hAnsi="Calibri" w:cs="Calibri"/>
        </w:rPr>
        <w:t xml:space="preserve"> 2012;15:848–860.</w:t>
      </w:r>
    </w:p>
    <w:p w14:paraId="61970EBB" w14:textId="77777777" w:rsidR="000E1D7F" w:rsidRPr="000E1D7F" w:rsidRDefault="000E1D7F" w:rsidP="000E1D7F">
      <w:pPr>
        <w:pStyle w:val="Bibliography"/>
        <w:rPr>
          <w:rFonts w:ascii="Calibri" w:hAnsi="Calibri" w:cs="Calibri"/>
        </w:rPr>
      </w:pPr>
      <w:r w:rsidRPr="000E1D7F">
        <w:rPr>
          <w:rFonts w:ascii="Calibri" w:hAnsi="Calibri" w:cs="Calibri"/>
        </w:rPr>
        <w:t xml:space="preserve">38. </w:t>
      </w:r>
      <w:r w:rsidRPr="000E1D7F">
        <w:rPr>
          <w:rFonts w:ascii="Calibri" w:hAnsi="Calibri" w:cs="Calibri"/>
        </w:rPr>
        <w:tab/>
        <w:t xml:space="preserve">Sherman H, Genzer Y, Cohen R, Chapnik N, Madar Z, Froy O. Timed high-fat diet resets circadian metabolism and prevents obesity. </w:t>
      </w:r>
      <w:r w:rsidRPr="000E1D7F">
        <w:rPr>
          <w:rFonts w:ascii="Calibri" w:hAnsi="Calibri" w:cs="Calibri"/>
          <w:i/>
          <w:iCs/>
        </w:rPr>
        <w:t>FASEB J</w:t>
      </w:r>
      <w:r w:rsidRPr="000E1D7F">
        <w:rPr>
          <w:rFonts w:ascii="Calibri" w:hAnsi="Calibri" w:cs="Calibri"/>
        </w:rPr>
        <w:t xml:space="preserve"> 2012;26:3493–3502.</w:t>
      </w:r>
    </w:p>
    <w:p w14:paraId="7B1D05CE" w14:textId="77777777" w:rsidR="000E1D7F" w:rsidRPr="000E1D7F" w:rsidRDefault="000E1D7F" w:rsidP="000E1D7F">
      <w:pPr>
        <w:pStyle w:val="Bibliography"/>
        <w:rPr>
          <w:rFonts w:ascii="Calibri" w:hAnsi="Calibri" w:cs="Calibri"/>
        </w:rPr>
      </w:pPr>
      <w:r w:rsidRPr="000E1D7F">
        <w:rPr>
          <w:rFonts w:ascii="Calibri" w:hAnsi="Calibri" w:cs="Calibri"/>
        </w:rPr>
        <w:t xml:space="preserve">39. </w:t>
      </w:r>
      <w:r w:rsidRPr="000E1D7F">
        <w:rPr>
          <w:rFonts w:ascii="Calibri" w:hAnsi="Calibri" w:cs="Calibri"/>
        </w:rPr>
        <w:tab/>
        <w:t xml:space="preserve">She Y, Sun J, Hou P, Fang P, Zhang Z. Time-restricted feeding attenuates gluconeogenic activity through inhibition of PGC-1α expression and activity. </w:t>
      </w:r>
      <w:r w:rsidRPr="000E1D7F">
        <w:rPr>
          <w:rFonts w:ascii="Calibri" w:hAnsi="Calibri" w:cs="Calibri"/>
          <w:i/>
          <w:iCs/>
        </w:rPr>
        <w:t>Physiology &amp; Behavior</w:t>
      </w:r>
      <w:r w:rsidRPr="000E1D7F">
        <w:rPr>
          <w:rFonts w:ascii="Calibri" w:hAnsi="Calibri" w:cs="Calibri"/>
        </w:rPr>
        <w:t xml:space="preserve"> 2021;231:113313.</w:t>
      </w:r>
    </w:p>
    <w:p w14:paraId="2374A2EE"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40. </w:t>
      </w:r>
      <w:r w:rsidRPr="000E1D7F">
        <w:rPr>
          <w:rFonts w:ascii="Calibri" w:hAnsi="Calibri" w:cs="Calibri"/>
        </w:rPr>
        <w:tab/>
        <w:t>R Core Team. R: A Language and Environment for Statistical Computing. 2021.</w:t>
      </w:r>
    </w:p>
    <w:p w14:paraId="4C9B37F0" w14:textId="77777777" w:rsidR="000E1D7F" w:rsidRPr="000E1D7F" w:rsidRDefault="000E1D7F" w:rsidP="000E1D7F">
      <w:pPr>
        <w:pStyle w:val="Bibliography"/>
        <w:rPr>
          <w:rFonts w:ascii="Calibri" w:hAnsi="Calibri" w:cs="Calibri"/>
        </w:rPr>
      </w:pPr>
      <w:r w:rsidRPr="000E1D7F">
        <w:rPr>
          <w:rFonts w:ascii="Calibri" w:hAnsi="Calibri" w:cs="Calibri"/>
        </w:rPr>
        <w:t xml:space="preserve">41. </w:t>
      </w:r>
      <w:r w:rsidRPr="000E1D7F">
        <w:rPr>
          <w:rFonts w:ascii="Calibri" w:hAnsi="Calibri" w:cs="Calibri"/>
        </w:rPr>
        <w:tab/>
        <w:t xml:space="preserve">Bates D, Mächler M, Bolker B, Walker S. Fitting Linear Mixed-Effects Models Using lme4. </w:t>
      </w:r>
      <w:r w:rsidRPr="000E1D7F">
        <w:rPr>
          <w:rFonts w:ascii="Calibri" w:hAnsi="Calibri" w:cs="Calibri"/>
          <w:i/>
          <w:iCs/>
        </w:rPr>
        <w:t>Journal of Statistical Software</w:t>
      </w:r>
      <w:r w:rsidRPr="000E1D7F">
        <w:rPr>
          <w:rFonts w:ascii="Calibri" w:hAnsi="Calibri" w:cs="Calibri"/>
        </w:rPr>
        <w:t xml:space="preserve"> 2015;67:1–48.</w:t>
      </w:r>
    </w:p>
    <w:p w14:paraId="79BDC3DB" w14:textId="77777777" w:rsidR="000E1D7F" w:rsidRPr="000E1D7F" w:rsidRDefault="000E1D7F" w:rsidP="000E1D7F">
      <w:pPr>
        <w:pStyle w:val="Bibliography"/>
        <w:rPr>
          <w:rFonts w:ascii="Calibri" w:hAnsi="Calibri" w:cs="Calibri"/>
        </w:rPr>
      </w:pPr>
      <w:r w:rsidRPr="000E1D7F">
        <w:rPr>
          <w:rFonts w:ascii="Calibri" w:hAnsi="Calibri" w:cs="Calibri"/>
        </w:rPr>
        <w:t xml:space="preserve">42. </w:t>
      </w:r>
      <w:r w:rsidRPr="000E1D7F">
        <w:rPr>
          <w:rFonts w:ascii="Calibri" w:hAnsi="Calibri" w:cs="Calibri"/>
        </w:rPr>
        <w:tab/>
        <w:t xml:space="preserve">Ladyman SR, Carter KM, Grattan DR. Energy homeostasis and running wheel activity during pregnancy in the mouse. </w:t>
      </w:r>
      <w:r w:rsidRPr="000E1D7F">
        <w:rPr>
          <w:rFonts w:ascii="Calibri" w:hAnsi="Calibri" w:cs="Calibri"/>
          <w:i/>
          <w:iCs/>
        </w:rPr>
        <w:t>Physiology &amp; Behavior</w:t>
      </w:r>
      <w:r w:rsidRPr="000E1D7F">
        <w:rPr>
          <w:rFonts w:ascii="Calibri" w:hAnsi="Calibri" w:cs="Calibri"/>
        </w:rPr>
        <w:t xml:space="preserve"> 2018;194:83–94.</w:t>
      </w:r>
    </w:p>
    <w:p w14:paraId="000FA851" w14:textId="77777777" w:rsidR="000E1D7F" w:rsidRPr="000E1D7F" w:rsidRDefault="000E1D7F" w:rsidP="000E1D7F">
      <w:pPr>
        <w:pStyle w:val="Bibliography"/>
        <w:rPr>
          <w:rFonts w:ascii="Calibri" w:hAnsi="Calibri" w:cs="Calibri"/>
        </w:rPr>
      </w:pPr>
      <w:r w:rsidRPr="000E1D7F">
        <w:rPr>
          <w:rFonts w:ascii="Calibri" w:hAnsi="Calibri" w:cs="Calibri"/>
        </w:rPr>
        <w:t xml:space="preserve">43. </w:t>
      </w:r>
      <w:r w:rsidRPr="000E1D7F">
        <w:rPr>
          <w:rFonts w:ascii="Calibri" w:hAnsi="Calibri" w:cs="Calibri"/>
        </w:rPr>
        <w:tab/>
        <w:t xml:space="preserve">Nutrition NRC (US) S on LA. </w:t>
      </w:r>
      <w:r w:rsidRPr="000E1D7F">
        <w:rPr>
          <w:rFonts w:ascii="Calibri" w:hAnsi="Calibri" w:cs="Calibri"/>
          <w:i/>
          <w:iCs/>
        </w:rPr>
        <w:t>Nutrient Requirements of the Mouse</w:t>
      </w:r>
      <w:r w:rsidRPr="000E1D7F">
        <w:rPr>
          <w:rFonts w:ascii="Calibri" w:hAnsi="Calibri" w:cs="Calibri"/>
        </w:rPr>
        <w:t>. National Academies Press (US); 1995.</w:t>
      </w:r>
    </w:p>
    <w:p w14:paraId="73B8D35C" w14:textId="77777777" w:rsidR="000E1D7F" w:rsidRPr="000E1D7F" w:rsidRDefault="000E1D7F" w:rsidP="000E1D7F">
      <w:pPr>
        <w:pStyle w:val="Bibliography"/>
        <w:rPr>
          <w:rFonts w:ascii="Calibri" w:hAnsi="Calibri" w:cs="Calibri"/>
        </w:rPr>
      </w:pPr>
      <w:r w:rsidRPr="000E1D7F">
        <w:rPr>
          <w:rFonts w:ascii="Calibri" w:hAnsi="Calibri" w:cs="Calibri"/>
        </w:rPr>
        <w:t xml:space="preserve">44. </w:t>
      </w:r>
      <w:r w:rsidRPr="000E1D7F">
        <w:rPr>
          <w:rFonts w:ascii="Calibri" w:hAnsi="Calibri" w:cs="Calibri"/>
        </w:rPr>
        <w:tab/>
        <w:t xml:space="preserve">Varcoe TJ, Boden MJ, Voultsios A, Salkeld MD, Rattanatray L, Kennaway DJ. Characterisation of the maternal response to chronic phase shifts during gestation in the rat: implications for fetal metabolic programming. </w:t>
      </w:r>
      <w:r w:rsidRPr="000E1D7F">
        <w:rPr>
          <w:rFonts w:ascii="Calibri" w:hAnsi="Calibri" w:cs="Calibri"/>
          <w:i/>
          <w:iCs/>
        </w:rPr>
        <w:t>PLoS One</w:t>
      </w:r>
      <w:r w:rsidRPr="000E1D7F">
        <w:rPr>
          <w:rFonts w:ascii="Calibri" w:hAnsi="Calibri" w:cs="Calibri"/>
        </w:rPr>
        <w:t xml:space="preserve"> 2013;8:e53800.</w:t>
      </w:r>
    </w:p>
    <w:p w14:paraId="14916983" w14:textId="77777777" w:rsidR="000E1D7F" w:rsidRPr="000E1D7F" w:rsidRDefault="000E1D7F" w:rsidP="000E1D7F">
      <w:pPr>
        <w:pStyle w:val="Bibliography"/>
        <w:rPr>
          <w:rFonts w:ascii="Calibri" w:hAnsi="Calibri" w:cs="Calibri"/>
        </w:rPr>
      </w:pPr>
      <w:r w:rsidRPr="000E1D7F">
        <w:rPr>
          <w:rFonts w:ascii="Calibri" w:hAnsi="Calibri" w:cs="Calibri"/>
        </w:rPr>
        <w:t xml:space="preserve">45. </w:t>
      </w:r>
      <w:r w:rsidRPr="000E1D7F">
        <w:rPr>
          <w:rFonts w:ascii="Calibri" w:hAnsi="Calibri" w:cs="Calibri"/>
        </w:rPr>
        <w:tab/>
        <w:t xml:space="preserve">Smarr BL, Grant AD, Perez L, Zucker I, Kriegsfeld LJ. Maternal and Early-Life Circadian Disruption Have Long-Lasting Negative Consequences on Offspring Development and Adult Behavior in Mice. </w:t>
      </w:r>
      <w:r w:rsidRPr="000E1D7F">
        <w:rPr>
          <w:rFonts w:ascii="Calibri" w:hAnsi="Calibri" w:cs="Calibri"/>
          <w:i/>
          <w:iCs/>
        </w:rPr>
        <w:t>Sci Rep</w:t>
      </w:r>
      <w:r w:rsidRPr="000E1D7F">
        <w:rPr>
          <w:rFonts w:ascii="Calibri" w:hAnsi="Calibri" w:cs="Calibri"/>
        </w:rPr>
        <w:t xml:space="preserve"> 2017;7:3326.</w:t>
      </w:r>
    </w:p>
    <w:p w14:paraId="298975DF" w14:textId="77777777" w:rsidR="000E1D7F" w:rsidRPr="000E1D7F" w:rsidRDefault="000E1D7F" w:rsidP="000E1D7F">
      <w:pPr>
        <w:pStyle w:val="Bibliography"/>
        <w:rPr>
          <w:rFonts w:ascii="Calibri" w:hAnsi="Calibri" w:cs="Calibri"/>
        </w:rPr>
      </w:pPr>
      <w:r w:rsidRPr="000E1D7F">
        <w:rPr>
          <w:rFonts w:ascii="Calibri" w:hAnsi="Calibri" w:cs="Calibri"/>
        </w:rPr>
        <w:t xml:space="preserve">46. </w:t>
      </w:r>
      <w:r w:rsidRPr="000E1D7F">
        <w:rPr>
          <w:rFonts w:ascii="Calibri" w:hAnsi="Calibri" w:cs="Calibri"/>
        </w:rPr>
        <w:tab/>
        <w:t xml:space="preserve">Woodie LN, Luo Y, Wayne MJ, </w:t>
      </w:r>
      <w:r w:rsidRPr="000E1D7F">
        <w:rPr>
          <w:rFonts w:ascii="Calibri" w:hAnsi="Calibri" w:cs="Calibri"/>
          <w:i/>
          <w:iCs/>
        </w:rPr>
        <w:t>et al.</w:t>
      </w:r>
      <w:r w:rsidRPr="000E1D7F">
        <w:rPr>
          <w:rFonts w:ascii="Calibri" w:hAnsi="Calibri" w:cs="Calibri"/>
        </w:rPr>
        <w:t xml:space="preserve"> Restricted feeding for 9h in the active period partially abrogates the detrimental metabolic effects of a Western diet with liquid sugar consumption in mice. </w:t>
      </w:r>
      <w:r w:rsidRPr="000E1D7F">
        <w:rPr>
          <w:rFonts w:ascii="Calibri" w:hAnsi="Calibri" w:cs="Calibri"/>
          <w:i/>
          <w:iCs/>
        </w:rPr>
        <w:t>Metabolism</w:t>
      </w:r>
      <w:r w:rsidRPr="000E1D7F">
        <w:rPr>
          <w:rFonts w:ascii="Calibri" w:hAnsi="Calibri" w:cs="Calibri"/>
        </w:rPr>
        <w:t xml:space="preserve"> 2018;82:1–13.</w:t>
      </w:r>
    </w:p>
    <w:p w14:paraId="197BB718" w14:textId="77777777" w:rsidR="000E1D7F" w:rsidRPr="000E1D7F" w:rsidRDefault="000E1D7F" w:rsidP="000E1D7F">
      <w:pPr>
        <w:pStyle w:val="Bibliography"/>
        <w:rPr>
          <w:rFonts w:ascii="Calibri" w:hAnsi="Calibri" w:cs="Calibri"/>
        </w:rPr>
      </w:pPr>
      <w:r w:rsidRPr="000E1D7F">
        <w:rPr>
          <w:rFonts w:ascii="Calibri" w:hAnsi="Calibri" w:cs="Calibri"/>
        </w:rPr>
        <w:t xml:space="preserve">47. </w:t>
      </w:r>
      <w:r w:rsidRPr="000E1D7F">
        <w:rPr>
          <w:rFonts w:ascii="Calibri" w:hAnsi="Calibri" w:cs="Calibri"/>
        </w:rPr>
        <w:tab/>
        <w:t xml:space="preserve">Chaix A, Lin T, Le HD, Chang MW, Panda S. Time-Restricted Feeding Prevents Obesity and Metabolic Syndrome in Mice Lacking a Circadian Clock. </w:t>
      </w:r>
      <w:r w:rsidRPr="000E1D7F">
        <w:rPr>
          <w:rFonts w:ascii="Calibri" w:hAnsi="Calibri" w:cs="Calibri"/>
          <w:i/>
          <w:iCs/>
        </w:rPr>
        <w:t>Cell Metabolism</w:t>
      </w:r>
      <w:r w:rsidRPr="000E1D7F">
        <w:rPr>
          <w:rFonts w:ascii="Calibri" w:hAnsi="Calibri" w:cs="Calibri"/>
        </w:rPr>
        <w:t xml:space="preserve"> 2019;29:303-319.e4.</w:t>
      </w:r>
    </w:p>
    <w:p w14:paraId="3A2BC758" w14:textId="77777777" w:rsidR="000E1D7F" w:rsidRPr="000E1D7F" w:rsidRDefault="000E1D7F" w:rsidP="000E1D7F">
      <w:pPr>
        <w:pStyle w:val="Bibliography"/>
        <w:rPr>
          <w:rFonts w:ascii="Calibri" w:hAnsi="Calibri" w:cs="Calibri"/>
        </w:rPr>
      </w:pPr>
      <w:r w:rsidRPr="000E1D7F">
        <w:rPr>
          <w:rFonts w:ascii="Calibri" w:hAnsi="Calibri" w:cs="Calibri"/>
        </w:rPr>
        <w:t xml:space="preserve">48. </w:t>
      </w:r>
      <w:r w:rsidRPr="000E1D7F">
        <w:rPr>
          <w:rFonts w:ascii="Calibri" w:hAnsi="Calibri" w:cs="Calibri"/>
        </w:rPr>
        <w:tab/>
        <w:t xml:space="preserve">García-Gaytán AC, Miranda-Anaya M, Turrubiate I, </w:t>
      </w:r>
      <w:r w:rsidRPr="000E1D7F">
        <w:rPr>
          <w:rFonts w:ascii="Calibri" w:hAnsi="Calibri" w:cs="Calibri"/>
          <w:i/>
          <w:iCs/>
        </w:rPr>
        <w:t>et al.</w:t>
      </w:r>
      <w:r w:rsidRPr="000E1D7F">
        <w:rPr>
          <w:rFonts w:ascii="Calibri" w:hAnsi="Calibri" w:cs="Calibri"/>
        </w:rPr>
        <w:t xml:space="preserve"> Synchronization of the circadian clock by time-restricted feeding with progressive increasing calorie intake. Resemblances and differences regarding a sustained hypocaloric restriction. </w:t>
      </w:r>
      <w:r w:rsidRPr="000E1D7F">
        <w:rPr>
          <w:rFonts w:ascii="Calibri" w:hAnsi="Calibri" w:cs="Calibri"/>
          <w:i/>
          <w:iCs/>
        </w:rPr>
        <w:t>Sci Rep</w:t>
      </w:r>
      <w:r w:rsidRPr="000E1D7F">
        <w:rPr>
          <w:rFonts w:ascii="Calibri" w:hAnsi="Calibri" w:cs="Calibri"/>
        </w:rPr>
        <w:t xml:space="preserve"> 2020;10.</w:t>
      </w:r>
    </w:p>
    <w:p w14:paraId="3C8B5A94" w14:textId="77777777" w:rsidR="000E1D7F" w:rsidRPr="000E1D7F" w:rsidRDefault="000E1D7F" w:rsidP="000E1D7F">
      <w:pPr>
        <w:pStyle w:val="Bibliography"/>
        <w:rPr>
          <w:rFonts w:ascii="Calibri" w:hAnsi="Calibri" w:cs="Calibri"/>
        </w:rPr>
      </w:pPr>
      <w:r w:rsidRPr="000E1D7F">
        <w:rPr>
          <w:rFonts w:ascii="Calibri" w:hAnsi="Calibri" w:cs="Calibri"/>
        </w:rPr>
        <w:t xml:space="preserve">49. </w:t>
      </w:r>
      <w:r w:rsidRPr="000E1D7F">
        <w:rPr>
          <w:rFonts w:ascii="Calibri" w:hAnsi="Calibri" w:cs="Calibri"/>
        </w:rPr>
        <w:tab/>
        <w:t xml:space="preserve">Hu D, Mao Y, Xu G, </w:t>
      </w:r>
      <w:r w:rsidRPr="000E1D7F">
        <w:rPr>
          <w:rFonts w:ascii="Calibri" w:hAnsi="Calibri" w:cs="Calibri"/>
          <w:i/>
          <w:iCs/>
        </w:rPr>
        <w:t>et al.</w:t>
      </w:r>
      <w:r w:rsidRPr="000E1D7F">
        <w:rPr>
          <w:rFonts w:ascii="Calibri" w:hAnsi="Calibri" w:cs="Calibri"/>
        </w:rPr>
        <w:t xml:space="preserve"> Time-restricted feeding causes irreversible metabolic disorders and gut microbiota shift in pediatric mice. </w:t>
      </w:r>
      <w:r w:rsidRPr="000E1D7F">
        <w:rPr>
          <w:rFonts w:ascii="Calibri" w:hAnsi="Calibri" w:cs="Calibri"/>
          <w:i/>
          <w:iCs/>
        </w:rPr>
        <w:t>Pediatr Res</w:t>
      </w:r>
      <w:r w:rsidRPr="000E1D7F">
        <w:rPr>
          <w:rFonts w:ascii="Calibri" w:hAnsi="Calibri" w:cs="Calibri"/>
        </w:rPr>
        <w:t xml:space="preserve"> 2019;85:518–526.</w:t>
      </w:r>
    </w:p>
    <w:p w14:paraId="491EB0EA" w14:textId="77777777" w:rsidR="000E1D7F" w:rsidRPr="000E1D7F" w:rsidRDefault="000E1D7F" w:rsidP="000E1D7F">
      <w:pPr>
        <w:pStyle w:val="Bibliography"/>
        <w:rPr>
          <w:rFonts w:ascii="Calibri" w:hAnsi="Calibri" w:cs="Calibri"/>
        </w:rPr>
      </w:pPr>
      <w:r w:rsidRPr="000E1D7F">
        <w:rPr>
          <w:rFonts w:ascii="Calibri" w:hAnsi="Calibri" w:cs="Calibri"/>
        </w:rPr>
        <w:t xml:space="preserve">50. </w:t>
      </w:r>
      <w:r w:rsidRPr="000E1D7F">
        <w:rPr>
          <w:rFonts w:ascii="Calibri" w:hAnsi="Calibri" w:cs="Calibri"/>
        </w:rPr>
        <w:tab/>
        <w:t xml:space="preserve">Barker DJ, Gluckman PD, Godfrey KM, Harding JE, Owens JA, Robinson JS. Fetal nutrition and cardiovascular disease in adult life. </w:t>
      </w:r>
      <w:r w:rsidRPr="000E1D7F">
        <w:rPr>
          <w:rFonts w:ascii="Calibri" w:hAnsi="Calibri" w:cs="Calibri"/>
          <w:i/>
          <w:iCs/>
        </w:rPr>
        <w:t>Lancet</w:t>
      </w:r>
      <w:r w:rsidRPr="000E1D7F">
        <w:rPr>
          <w:rFonts w:ascii="Calibri" w:hAnsi="Calibri" w:cs="Calibri"/>
        </w:rPr>
        <w:t xml:space="preserve"> 1993;341:938–941.</w:t>
      </w:r>
    </w:p>
    <w:p w14:paraId="3975CFFC" w14:textId="77777777" w:rsidR="000E1D7F" w:rsidRPr="000E1D7F" w:rsidRDefault="000E1D7F" w:rsidP="000E1D7F">
      <w:pPr>
        <w:pStyle w:val="Bibliography"/>
        <w:rPr>
          <w:rFonts w:ascii="Calibri" w:hAnsi="Calibri" w:cs="Calibri"/>
        </w:rPr>
      </w:pPr>
      <w:r w:rsidRPr="000E1D7F">
        <w:rPr>
          <w:rFonts w:ascii="Calibri" w:hAnsi="Calibri" w:cs="Calibri"/>
        </w:rPr>
        <w:t xml:space="preserve">51. </w:t>
      </w:r>
      <w:r w:rsidRPr="000E1D7F">
        <w:rPr>
          <w:rFonts w:ascii="Calibri" w:hAnsi="Calibri" w:cs="Calibri"/>
        </w:rPr>
        <w:tab/>
        <w:t xml:space="preserve">Alejandro EU, Jo S, Akhaphong B, </w:t>
      </w:r>
      <w:r w:rsidRPr="000E1D7F">
        <w:rPr>
          <w:rFonts w:ascii="Calibri" w:hAnsi="Calibri" w:cs="Calibri"/>
          <w:i/>
          <w:iCs/>
        </w:rPr>
        <w:t>et al.</w:t>
      </w:r>
      <w:r w:rsidRPr="000E1D7F">
        <w:rPr>
          <w:rFonts w:ascii="Calibri" w:hAnsi="Calibri" w:cs="Calibri"/>
        </w:rPr>
        <w:t xml:space="preserve"> Maternal low-protein diet on the last week of pregnancy contributes to insulin resistance and β-cell dysfunction in the mouse offspring. </w:t>
      </w:r>
      <w:r w:rsidRPr="000E1D7F">
        <w:rPr>
          <w:rFonts w:ascii="Calibri" w:hAnsi="Calibri" w:cs="Calibri"/>
          <w:i/>
          <w:iCs/>
        </w:rPr>
        <w:t>Am J Physiol Regul Integr Comp Physiol</w:t>
      </w:r>
      <w:r w:rsidRPr="000E1D7F">
        <w:rPr>
          <w:rFonts w:ascii="Calibri" w:hAnsi="Calibri" w:cs="Calibri"/>
        </w:rPr>
        <w:t xml:space="preserve"> 2020;319:R485–R496.</w:t>
      </w:r>
    </w:p>
    <w:p w14:paraId="77B8BB41" w14:textId="77777777" w:rsidR="000E1D7F" w:rsidRPr="000E1D7F" w:rsidRDefault="000E1D7F" w:rsidP="000E1D7F">
      <w:pPr>
        <w:pStyle w:val="Bibliography"/>
        <w:rPr>
          <w:rFonts w:ascii="Calibri" w:hAnsi="Calibri" w:cs="Calibri"/>
        </w:rPr>
      </w:pPr>
      <w:r w:rsidRPr="000E1D7F">
        <w:rPr>
          <w:rFonts w:ascii="Calibri" w:hAnsi="Calibri" w:cs="Calibri"/>
        </w:rPr>
        <w:t xml:space="preserve">52. </w:t>
      </w:r>
      <w:r w:rsidRPr="000E1D7F">
        <w:rPr>
          <w:rFonts w:ascii="Calibri" w:hAnsi="Calibri" w:cs="Calibri"/>
        </w:rPr>
        <w:tab/>
        <w:t xml:space="preserve">Shahkhalili Y, Moulin J, Zbinden I, Aprikian O, Macé K. Comparison of two models of intrauterine growth restriction for early catch-up growth and later development of glucose intolerance and obesity in rats. </w:t>
      </w:r>
      <w:r w:rsidRPr="000E1D7F">
        <w:rPr>
          <w:rFonts w:ascii="Calibri" w:hAnsi="Calibri" w:cs="Calibri"/>
          <w:i/>
          <w:iCs/>
        </w:rPr>
        <w:t>American Journal of Physiology-Regulatory, Integrative and Comparative Physiology</w:t>
      </w:r>
      <w:r w:rsidRPr="000E1D7F">
        <w:rPr>
          <w:rFonts w:ascii="Calibri" w:hAnsi="Calibri" w:cs="Calibri"/>
        </w:rPr>
        <w:t xml:space="preserve"> 2010;298:R141–R146.</w:t>
      </w:r>
    </w:p>
    <w:p w14:paraId="04F49C1C" w14:textId="77777777" w:rsidR="000E1D7F" w:rsidRPr="000E1D7F" w:rsidRDefault="000E1D7F" w:rsidP="000E1D7F">
      <w:pPr>
        <w:pStyle w:val="Bibliography"/>
        <w:rPr>
          <w:rFonts w:ascii="Calibri" w:hAnsi="Calibri" w:cs="Calibri"/>
        </w:rPr>
      </w:pPr>
      <w:r w:rsidRPr="000E1D7F">
        <w:rPr>
          <w:rFonts w:ascii="Calibri" w:hAnsi="Calibri" w:cs="Calibri"/>
        </w:rPr>
        <w:lastRenderedPageBreak/>
        <w:t xml:space="preserve">53. </w:t>
      </w:r>
      <w:r w:rsidRPr="000E1D7F">
        <w:rPr>
          <w:rFonts w:ascii="Calibri" w:hAnsi="Calibri" w:cs="Calibri"/>
        </w:rPr>
        <w:tab/>
        <w:t xml:space="preserve">Yuan Q, Chen L, Liu C, Xu K, Mao X, Liu C. Postnatal Pancreatic Islet β Cell Function and Insulin Sensitivity at Different Stages of Lifetime in Rats Born with Intrauterine Growth Retardation. </w:t>
      </w:r>
      <w:r w:rsidRPr="000E1D7F">
        <w:rPr>
          <w:rFonts w:ascii="Calibri" w:hAnsi="Calibri" w:cs="Calibri"/>
          <w:i/>
          <w:iCs/>
        </w:rPr>
        <w:t>PLOS ONE</w:t>
      </w:r>
      <w:r w:rsidRPr="000E1D7F">
        <w:rPr>
          <w:rFonts w:ascii="Calibri" w:hAnsi="Calibri" w:cs="Calibri"/>
        </w:rPr>
        <w:t xml:space="preserve"> 2011;6:e25167.</w:t>
      </w:r>
    </w:p>
    <w:p w14:paraId="37159C70" w14:textId="77777777" w:rsidR="000E1D7F" w:rsidRPr="000E1D7F" w:rsidRDefault="000E1D7F" w:rsidP="000E1D7F">
      <w:pPr>
        <w:pStyle w:val="Bibliography"/>
        <w:rPr>
          <w:rFonts w:ascii="Calibri" w:hAnsi="Calibri" w:cs="Calibri"/>
        </w:rPr>
      </w:pPr>
      <w:r w:rsidRPr="000E1D7F">
        <w:rPr>
          <w:rFonts w:ascii="Calibri" w:hAnsi="Calibri" w:cs="Calibri"/>
        </w:rPr>
        <w:t xml:space="preserve">54. </w:t>
      </w:r>
      <w:r w:rsidRPr="000E1D7F">
        <w:rPr>
          <w:rFonts w:ascii="Calibri" w:hAnsi="Calibri" w:cs="Calibri"/>
        </w:rPr>
        <w:tab/>
        <w:t xml:space="preserve">Zhang Q, Xiao X, Zheng J, </w:t>
      </w:r>
      <w:r w:rsidRPr="000E1D7F">
        <w:rPr>
          <w:rFonts w:ascii="Calibri" w:hAnsi="Calibri" w:cs="Calibri"/>
          <w:i/>
          <w:iCs/>
        </w:rPr>
        <w:t>et al.</w:t>
      </w:r>
      <w:r w:rsidRPr="000E1D7F">
        <w:rPr>
          <w:rFonts w:ascii="Calibri" w:hAnsi="Calibri" w:cs="Calibri"/>
        </w:rPr>
        <w:t xml:space="preserve"> A Maternal High-Fat Diet Induces DNA Methylation Changes That Contribute to Glucose Intolerance in Offspring. </w:t>
      </w:r>
      <w:r w:rsidRPr="000E1D7F">
        <w:rPr>
          <w:rFonts w:ascii="Calibri" w:hAnsi="Calibri" w:cs="Calibri"/>
          <w:i/>
          <w:iCs/>
        </w:rPr>
        <w:t>Front Endocrinol (Lausanne)</w:t>
      </w:r>
      <w:r w:rsidRPr="000E1D7F">
        <w:rPr>
          <w:rFonts w:ascii="Calibri" w:hAnsi="Calibri" w:cs="Calibri"/>
        </w:rPr>
        <w:t xml:space="preserve"> 2019;10:871.</w:t>
      </w:r>
    </w:p>
    <w:p w14:paraId="531F4C5A" w14:textId="77777777" w:rsidR="000E1D7F" w:rsidRPr="000E1D7F" w:rsidRDefault="000E1D7F" w:rsidP="000E1D7F">
      <w:pPr>
        <w:pStyle w:val="Bibliography"/>
        <w:rPr>
          <w:rFonts w:ascii="Calibri" w:hAnsi="Calibri" w:cs="Calibri"/>
        </w:rPr>
      </w:pPr>
      <w:r w:rsidRPr="000E1D7F">
        <w:rPr>
          <w:rFonts w:ascii="Calibri" w:hAnsi="Calibri" w:cs="Calibri"/>
        </w:rPr>
        <w:t xml:space="preserve">55. </w:t>
      </w:r>
      <w:r w:rsidRPr="000E1D7F">
        <w:rPr>
          <w:rFonts w:ascii="Calibri" w:hAnsi="Calibri" w:cs="Calibri"/>
        </w:rPr>
        <w:tab/>
        <w:t xml:space="preserve">Zheng J, Zhang L, Wang Z, Zhang J. Maternal high-fat diet regulates glucose metabolism and pancreatic β cell phenotype in mouse offspring at weaning. </w:t>
      </w:r>
      <w:r w:rsidRPr="000E1D7F">
        <w:rPr>
          <w:rFonts w:ascii="Calibri" w:hAnsi="Calibri" w:cs="Calibri"/>
          <w:i/>
          <w:iCs/>
        </w:rPr>
        <w:t>PeerJ</w:t>
      </w:r>
      <w:r w:rsidRPr="000E1D7F">
        <w:rPr>
          <w:rFonts w:ascii="Calibri" w:hAnsi="Calibri" w:cs="Calibri"/>
        </w:rPr>
        <w:t xml:space="preserve"> 2020;8:e9407.</w:t>
      </w:r>
    </w:p>
    <w:p w14:paraId="72C10676" w14:textId="77777777" w:rsidR="000E1D7F" w:rsidRPr="000E1D7F" w:rsidRDefault="000E1D7F" w:rsidP="000E1D7F">
      <w:pPr>
        <w:pStyle w:val="Bibliography"/>
        <w:rPr>
          <w:rFonts w:ascii="Calibri" w:hAnsi="Calibri" w:cs="Calibri"/>
        </w:rPr>
      </w:pPr>
      <w:r w:rsidRPr="000E1D7F">
        <w:rPr>
          <w:rFonts w:ascii="Calibri" w:hAnsi="Calibri" w:cs="Calibri"/>
        </w:rPr>
        <w:t xml:space="preserve">56. </w:t>
      </w:r>
      <w:r w:rsidRPr="000E1D7F">
        <w:rPr>
          <w:rFonts w:ascii="Calibri" w:hAnsi="Calibri" w:cs="Calibri"/>
        </w:rPr>
        <w:tab/>
        <w:t xml:space="preserve">Intapad S, Dasinger JH, Fahling JM, Backstrom MA, Alexander BT. Testosterone is protective against impaired glucose metabolism in male intrauterine growth-restricted offspring. </w:t>
      </w:r>
      <w:r w:rsidRPr="000E1D7F">
        <w:rPr>
          <w:rFonts w:ascii="Calibri" w:hAnsi="Calibri" w:cs="Calibri"/>
          <w:i/>
          <w:iCs/>
        </w:rPr>
        <w:t>PLOS ONE</w:t>
      </w:r>
      <w:r w:rsidRPr="000E1D7F">
        <w:rPr>
          <w:rFonts w:ascii="Calibri" w:hAnsi="Calibri" w:cs="Calibri"/>
        </w:rPr>
        <w:t xml:space="preserve"> 2017;12:e0187843.</w:t>
      </w:r>
    </w:p>
    <w:p w14:paraId="7221E10A" w14:textId="77777777" w:rsidR="000E1D7F" w:rsidRPr="000E1D7F" w:rsidRDefault="000E1D7F" w:rsidP="000E1D7F">
      <w:pPr>
        <w:pStyle w:val="Bibliography"/>
        <w:rPr>
          <w:rFonts w:ascii="Calibri" w:hAnsi="Calibri" w:cs="Calibri"/>
        </w:rPr>
      </w:pPr>
      <w:r w:rsidRPr="000E1D7F">
        <w:rPr>
          <w:rFonts w:ascii="Calibri" w:hAnsi="Calibri" w:cs="Calibri"/>
        </w:rPr>
        <w:t xml:space="preserve">57. </w:t>
      </w:r>
      <w:r w:rsidRPr="000E1D7F">
        <w:rPr>
          <w:rFonts w:ascii="Calibri" w:hAnsi="Calibri" w:cs="Calibri"/>
        </w:rPr>
        <w:tab/>
        <w:t xml:space="preserve">Intapad S, Dasinger JH, Johnson JM, Brown AD, Ojeda NB, Alexander BT. Male and female intrauterine growth-restricted offspring differ in blood pressure, renal function, and glucose homeostasis responses to a post-natal diet high in fat and sugar. </w:t>
      </w:r>
      <w:r w:rsidRPr="000E1D7F">
        <w:rPr>
          <w:rFonts w:ascii="Calibri" w:hAnsi="Calibri" w:cs="Calibri"/>
          <w:i/>
          <w:iCs/>
        </w:rPr>
        <w:t>Hypertension</w:t>
      </w:r>
      <w:r w:rsidRPr="000E1D7F">
        <w:rPr>
          <w:rFonts w:ascii="Calibri" w:hAnsi="Calibri" w:cs="Calibri"/>
        </w:rPr>
        <w:t xml:space="preserve"> 2019;73:620–629.</w:t>
      </w:r>
    </w:p>
    <w:p w14:paraId="18C3265C" w14:textId="77777777" w:rsidR="000E1D7F" w:rsidRPr="000E1D7F" w:rsidRDefault="000E1D7F" w:rsidP="000E1D7F">
      <w:pPr>
        <w:pStyle w:val="Bibliography"/>
        <w:rPr>
          <w:rFonts w:ascii="Calibri" w:hAnsi="Calibri" w:cs="Calibri"/>
        </w:rPr>
      </w:pPr>
      <w:r w:rsidRPr="000E1D7F">
        <w:rPr>
          <w:rFonts w:ascii="Calibri" w:hAnsi="Calibri" w:cs="Calibri"/>
        </w:rPr>
        <w:t xml:space="preserve">58. </w:t>
      </w:r>
      <w:r w:rsidRPr="000E1D7F">
        <w:rPr>
          <w:rFonts w:ascii="Calibri" w:hAnsi="Calibri" w:cs="Calibri"/>
        </w:rPr>
        <w:tab/>
        <w:t xml:space="preserve">Salazar ER, Richter HG, Spichiger C, </w:t>
      </w:r>
      <w:r w:rsidRPr="000E1D7F">
        <w:rPr>
          <w:rFonts w:ascii="Calibri" w:hAnsi="Calibri" w:cs="Calibri"/>
          <w:i/>
          <w:iCs/>
        </w:rPr>
        <w:t>et al.</w:t>
      </w:r>
      <w:r w:rsidRPr="000E1D7F">
        <w:rPr>
          <w:rFonts w:ascii="Calibri" w:hAnsi="Calibri" w:cs="Calibri"/>
        </w:rPr>
        <w:t xml:space="preserve"> Gestational chronodisruption leads to persistent changes in the rat fetal and adult adrenal clock and function. </w:t>
      </w:r>
      <w:r w:rsidRPr="000E1D7F">
        <w:rPr>
          <w:rFonts w:ascii="Calibri" w:hAnsi="Calibri" w:cs="Calibri"/>
          <w:i/>
          <w:iCs/>
        </w:rPr>
        <w:t>J Physiol (Lond)</w:t>
      </w:r>
      <w:r w:rsidRPr="000E1D7F">
        <w:rPr>
          <w:rFonts w:ascii="Calibri" w:hAnsi="Calibri" w:cs="Calibri"/>
        </w:rPr>
        <w:t xml:space="preserve"> 2018;596:5839–5857.</w:t>
      </w:r>
    </w:p>
    <w:p w14:paraId="11A3564A" w14:textId="77777777" w:rsidR="000E1D7F" w:rsidRPr="000E1D7F" w:rsidRDefault="000E1D7F" w:rsidP="000E1D7F">
      <w:pPr>
        <w:pStyle w:val="Bibliography"/>
        <w:rPr>
          <w:rFonts w:ascii="Calibri" w:hAnsi="Calibri" w:cs="Calibri"/>
        </w:rPr>
      </w:pPr>
      <w:r w:rsidRPr="000E1D7F">
        <w:rPr>
          <w:rFonts w:ascii="Calibri" w:hAnsi="Calibri" w:cs="Calibri"/>
        </w:rPr>
        <w:t xml:space="preserve">59. </w:t>
      </w:r>
      <w:r w:rsidRPr="000E1D7F">
        <w:rPr>
          <w:rFonts w:ascii="Calibri" w:hAnsi="Calibri" w:cs="Calibri"/>
        </w:rPr>
        <w:tab/>
        <w:t xml:space="preserve">Radford BN, Han VKM. Offspring from maternal nutrient restriction in mice show variations in adult glucose metabolism similar to human fetal growth restriction. </w:t>
      </w:r>
      <w:r w:rsidRPr="000E1D7F">
        <w:rPr>
          <w:rFonts w:ascii="Calibri" w:hAnsi="Calibri" w:cs="Calibri"/>
          <w:i/>
          <w:iCs/>
        </w:rPr>
        <w:t>Journal of Developmental Origins of Health and Disease</w:t>
      </w:r>
      <w:r w:rsidRPr="000E1D7F">
        <w:rPr>
          <w:rFonts w:ascii="Calibri" w:hAnsi="Calibri" w:cs="Calibri"/>
        </w:rPr>
        <w:t xml:space="preserve"> 2019;10:469–478.</w:t>
      </w:r>
    </w:p>
    <w:p w14:paraId="42321792" w14:textId="77777777" w:rsidR="000E1D7F" w:rsidRPr="000E1D7F" w:rsidRDefault="000E1D7F" w:rsidP="000E1D7F">
      <w:pPr>
        <w:pStyle w:val="Bibliography"/>
        <w:rPr>
          <w:rFonts w:ascii="Calibri" w:hAnsi="Calibri" w:cs="Calibri"/>
        </w:rPr>
      </w:pPr>
      <w:r w:rsidRPr="000E1D7F">
        <w:rPr>
          <w:rFonts w:ascii="Calibri" w:hAnsi="Calibri" w:cs="Calibri"/>
        </w:rPr>
        <w:t xml:space="preserve">60. </w:t>
      </w:r>
      <w:r w:rsidRPr="000E1D7F">
        <w:rPr>
          <w:rFonts w:ascii="Calibri" w:hAnsi="Calibri" w:cs="Calibri"/>
        </w:rPr>
        <w:tab/>
        <w:t xml:space="preserve">Wang J, Cao M, Zhuo Y, </w:t>
      </w:r>
      <w:r w:rsidRPr="000E1D7F">
        <w:rPr>
          <w:rFonts w:ascii="Calibri" w:hAnsi="Calibri" w:cs="Calibri"/>
          <w:i/>
          <w:iCs/>
        </w:rPr>
        <w:t>et al.</w:t>
      </w:r>
      <w:r w:rsidRPr="000E1D7F">
        <w:rPr>
          <w:rFonts w:ascii="Calibri" w:hAnsi="Calibri" w:cs="Calibri"/>
        </w:rPr>
        <w:t xml:space="preserve"> Catch-up growth following food restriction exacerbates adulthood glucose intolerance in pigs exposed to intrauterine undernutrition. </w:t>
      </w:r>
      <w:r w:rsidRPr="000E1D7F">
        <w:rPr>
          <w:rFonts w:ascii="Calibri" w:hAnsi="Calibri" w:cs="Calibri"/>
          <w:i/>
          <w:iCs/>
        </w:rPr>
        <w:t>Nutrition</w:t>
      </w:r>
      <w:r w:rsidRPr="000E1D7F">
        <w:rPr>
          <w:rFonts w:ascii="Calibri" w:hAnsi="Calibri" w:cs="Calibri"/>
        </w:rPr>
        <w:t xml:space="preserve"> 2016;32:1275–1284.</w:t>
      </w:r>
    </w:p>
    <w:p w14:paraId="16BF08D8" w14:textId="77777777" w:rsidR="000E1D7F" w:rsidRPr="000E1D7F" w:rsidRDefault="000E1D7F" w:rsidP="000E1D7F">
      <w:pPr>
        <w:pStyle w:val="Bibliography"/>
        <w:rPr>
          <w:rFonts w:ascii="Calibri" w:hAnsi="Calibri" w:cs="Calibri"/>
        </w:rPr>
      </w:pPr>
      <w:r w:rsidRPr="000E1D7F">
        <w:rPr>
          <w:rFonts w:ascii="Calibri" w:hAnsi="Calibri" w:cs="Calibri"/>
        </w:rPr>
        <w:t xml:space="preserve">61. </w:t>
      </w:r>
      <w:r w:rsidRPr="000E1D7F">
        <w:rPr>
          <w:rFonts w:ascii="Calibri" w:hAnsi="Calibri" w:cs="Calibri"/>
        </w:rPr>
        <w:tab/>
        <w:t xml:space="preserve">Jansson T, Lambert GW. Effect of intrauterine growth restriction on blood pressure, glucose tolerance and sympathetic nervous system activity in the rat at 3–4 months of age. </w:t>
      </w:r>
      <w:r w:rsidRPr="000E1D7F">
        <w:rPr>
          <w:rFonts w:ascii="Calibri" w:hAnsi="Calibri" w:cs="Calibri"/>
          <w:i/>
          <w:iCs/>
        </w:rPr>
        <w:t>Journal of Hypertension</w:t>
      </w:r>
      <w:r w:rsidRPr="000E1D7F">
        <w:rPr>
          <w:rFonts w:ascii="Calibri" w:hAnsi="Calibri" w:cs="Calibri"/>
        </w:rPr>
        <w:t xml:space="preserve"> 1999;17:1239–1248.</w:t>
      </w:r>
    </w:p>
    <w:p w14:paraId="39C300EA" w14:textId="77777777" w:rsidR="000E1D7F" w:rsidRPr="000E1D7F" w:rsidRDefault="000E1D7F" w:rsidP="000E1D7F">
      <w:pPr>
        <w:pStyle w:val="Bibliography"/>
        <w:rPr>
          <w:rFonts w:ascii="Calibri" w:hAnsi="Calibri" w:cs="Calibri"/>
        </w:rPr>
      </w:pPr>
      <w:r w:rsidRPr="000E1D7F">
        <w:rPr>
          <w:rFonts w:ascii="Calibri" w:hAnsi="Calibri" w:cs="Calibri"/>
        </w:rPr>
        <w:t xml:space="preserve">62. </w:t>
      </w:r>
      <w:r w:rsidRPr="000E1D7F">
        <w:rPr>
          <w:rFonts w:ascii="Calibri" w:hAnsi="Calibri" w:cs="Calibri"/>
        </w:rPr>
        <w:tab/>
        <w:t xml:space="preserve">Simmons RA, Templeton LJ, Gertz SJ. Intrauterine Growth Retardation Leads to the Development of Type 2 Diabetes in the Rat. </w:t>
      </w:r>
      <w:r w:rsidRPr="000E1D7F">
        <w:rPr>
          <w:rFonts w:ascii="Calibri" w:hAnsi="Calibri" w:cs="Calibri"/>
          <w:i/>
          <w:iCs/>
        </w:rPr>
        <w:t>Diabetes</w:t>
      </w:r>
      <w:r w:rsidRPr="000E1D7F">
        <w:rPr>
          <w:rFonts w:ascii="Calibri" w:hAnsi="Calibri" w:cs="Calibri"/>
        </w:rPr>
        <w:t xml:space="preserve"> 2001;50:2279–2286.</w:t>
      </w:r>
    </w:p>
    <w:p w14:paraId="42CF554C" w14:textId="6794EDB6" w:rsidR="004359FB" w:rsidRPr="0006138D" w:rsidRDefault="00ED57DF" w:rsidP="00616AD3">
      <w:pPr>
        <w:spacing w:line="480" w:lineRule="auto"/>
        <w:rPr>
          <w:rFonts w:ascii="Times New Roman" w:hAnsi="Times New Roman" w:cs="Times New Roman"/>
        </w:rPr>
      </w:pPr>
      <w:r w:rsidRPr="0006138D">
        <w:rPr>
          <w:rFonts w:ascii="Times New Roman" w:hAnsi="Times New Roman" w:cs="Times New Roman"/>
        </w:rPr>
        <w:fldChar w:fldCharType="end"/>
      </w:r>
      <w:r w:rsidR="004359FB" w:rsidRPr="0006138D">
        <w:rPr>
          <w:rFonts w:ascii="Times New Roman" w:hAnsi="Times New Roman" w:cs="Times New Roman"/>
        </w:rPr>
        <w:br w:type="page"/>
      </w:r>
    </w:p>
    <w:p w14:paraId="007CA6BE" w14:textId="6FB01106" w:rsidR="00ED57DF" w:rsidRDefault="004359FB" w:rsidP="00616AD3">
      <w:pPr>
        <w:spacing w:line="480" w:lineRule="auto"/>
        <w:rPr>
          <w:rFonts w:ascii="Times New Roman" w:hAnsi="Times New Roman" w:cs="Times New Roman"/>
          <w:b/>
          <w:bCs/>
        </w:rPr>
      </w:pPr>
      <w:r w:rsidRPr="004359FB">
        <w:rPr>
          <w:rFonts w:ascii="Times New Roman" w:hAnsi="Times New Roman" w:cs="Times New Roman"/>
          <w:b/>
          <w:bCs/>
        </w:rPr>
        <w:lastRenderedPageBreak/>
        <w:t>Figure Legends</w:t>
      </w:r>
    </w:p>
    <w:p w14:paraId="508A157B" w14:textId="69869236" w:rsidR="004359FB" w:rsidRDefault="00AC750D" w:rsidP="00840DA3">
      <w:pPr>
        <w:rPr>
          <w:rFonts w:ascii="Times New Roman" w:hAnsi="Times New Roman" w:cs="Times New Roman"/>
          <w:b/>
          <w:bCs/>
        </w:rPr>
      </w:pPr>
      <w:r>
        <w:rPr>
          <w:rFonts w:ascii="Times New Roman" w:hAnsi="Times New Roman" w:cs="Times New Roman"/>
          <w:b/>
          <w:bCs/>
        </w:rPr>
        <w:t xml:space="preserve">Figure </w:t>
      </w:r>
      <w:r w:rsidR="002D32BF">
        <w:rPr>
          <w:rFonts w:ascii="Times New Roman" w:hAnsi="Times New Roman" w:cs="Times New Roman"/>
          <w:b/>
          <w:bCs/>
        </w:rPr>
        <w:t xml:space="preserve">1: </w:t>
      </w:r>
      <w:r w:rsidR="00185F29">
        <w:rPr>
          <w:rFonts w:ascii="Times New Roman" w:hAnsi="Times New Roman" w:cs="Times New Roman"/>
          <w:b/>
          <w:bCs/>
        </w:rPr>
        <w:t>Experimental Protocol and Timing</w:t>
      </w:r>
    </w:p>
    <w:p w14:paraId="1D5A196E" w14:textId="3CDD93EE" w:rsidR="00AC750D" w:rsidRDefault="00687929" w:rsidP="0096054A">
      <w:pPr>
        <w:rPr>
          <w:rFonts w:ascii="Times New Roman" w:hAnsi="Times New Roman" w:cs="Times New Roman"/>
        </w:rPr>
      </w:pPr>
      <w:r w:rsidRPr="00687929">
        <w:rPr>
          <w:rFonts w:ascii="Times New Roman" w:hAnsi="Times New Roman" w:cs="Times New Roman"/>
          <w:b/>
          <w:bCs/>
        </w:rPr>
        <w:t>A)</w:t>
      </w:r>
      <w:r>
        <w:rPr>
          <w:rFonts w:ascii="Times New Roman" w:hAnsi="Times New Roman" w:cs="Times New Roman"/>
        </w:rPr>
        <w:t xml:space="preserve"> </w:t>
      </w:r>
      <w:r w:rsidR="00440AC4" w:rsidRPr="00687929">
        <w:rPr>
          <w:rFonts w:ascii="Times New Roman" w:hAnsi="Times New Roman" w:cs="Times New Roman"/>
        </w:rPr>
        <w:t xml:space="preserve">Food availability and timing for dams during pregnancy. Food access began at ZT13 for early Time-Restricted Feeding </w:t>
      </w:r>
      <w:r w:rsidRPr="00687929">
        <w:rPr>
          <w:rFonts w:ascii="Times New Roman" w:hAnsi="Times New Roman" w:cs="Times New Roman"/>
        </w:rPr>
        <w:t xml:space="preserve">dams </w:t>
      </w:r>
      <w:r w:rsidR="00440AC4" w:rsidRPr="00687929">
        <w:rPr>
          <w:rFonts w:ascii="Times New Roman" w:hAnsi="Times New Roman" w:cs="Times New Roman"/>
        </w:rPr>
        <w:t>(eTRF</w:t>
      </w:r>
      <w:r w:rsidRPr="00687929">
        <w:rPr>
          <w:rFonts w:ascii="Times New Roman" w:hAnsi="Times New Roman" w:cs="Times New Roman"/>
        </w:rPr>
        <w:t>, light gray, n=8</w:t>
      </w:r>
      <w:r w:rsidR="00440AC4" w:rsidRPr="00687929">
        <w:rPr>
          <w:rFonts w:ascii="Times New Roman" w:hAnsi="Times New Roman" w:cs="Times New Roman"/>
        </w:rPr>
        <w:t xml:space="preserve">) </w:t>
      </w:r>
      <w:r w:rsidRPr="00687929">
        <w:rPr>
          <w:rFonts w:ascii="Times New Roman" w:hAnsi="Times New Roman" w:cs="Times New Roman"/>
        </w:rPr>
        <w:t xml:space="preserve">and continued until ZT129, total of 6 hours. Food was available 24 hours a day for ad libitum dams (AL, dark gray, n=9). </w:t>
      </w:r>
      <w:r w:rsidRPr="00687929">
        <w:rPr>
          <w:rFonts w:ascii="Times New Roman" w:hAnsi="Times New Roman" w:cs="Times New Roman"/>
          <w:b/>
          <w:bCs/>
        </w:rPr>
        <w:t>B)</w:t>
      </w:r>
      <w:r w:rsidRPr="00687929">
        <w:rPr>
          <w:rFonts w:ascii="Times New Roman" w:hAnsi="Times New Roman" w:cs="Times New Roman"/>
        </w:rPr>
        <w:t xml:space="preserve"> </w:t>
      </w:r>
      <w:r w:rsidR="00AC750D" w:rsidRPr="00687929">
        <w:rPr>
          <w:rFonts w:ascii="Times New Roman" w:hAnsi="Times New Roman" w:cs="Times New Roman"/>
        </w:rPr>
        <w:t xml:space="preserve">Offspring experimental protocol. After birth, all dams had AL access to laboratory chow (NCD). Litters were reduced to 4 (2 males, 2 females when possible) on post-natal day (PND) 3. </w:t>
      </w:r>
      <w:r w:rsidR="00B32926" w:rsidRPr="00687929">
        <w:rPr>
          <w:rFonts w:ascii="Times New Roman" w:hAnsi="Times New Roman" w:cs="Times New Roman"/>
        </w:rPr>
        <w:t xml:space="preserve">Offspring were weaned by maternal feeding regimen at PND 21 and maintained on AL NCD for 70 days. </w:t>
      </w:r>
      <w:r w:rsidR="000E52D2" w:rsidRPr="00687929">
        <w:rPr>
          <w:rFonts w:ascii="Times New Roman" w:hAnsi="Times New Roman" w:cs="Times New Roman"/>
        </w:rPr>
        <w:t>Weekly body composition and food intake measurements were taken throughout the experiment. At 70 days of age, insulin tolerance tests (ITT</w:t>
      </w:r>
      <w:ins w:id="258" w:author="Molly C. MULCAHY" w:date="2023-04-19T11:11:00Z">
        <w:r w:rsidR="009751A3">
          <w:rPr>
            <w:rFonts w:ascii="Times New Roman" w:hAnsi="Times New Roman" w:cs="Times New Roman"/>
          </w:rPr>
          <w:t xml:space="preserve">; eTRF males = </w:t>
        </w:r>
      </w:ins>
      <w:ins w:id="259" w:author="Molly C. MULCAHY" w:date="2023-04-19T11:14:00Z">
        <w:r w:rsidR="009751A3">
          <w:rPr>
            <w:rFonts w:ascii="Times New Roman" w:hAnsi="Times New Roman" w:cs="Times New Roman"/>
          </w:rPr>
          <w:t xml:space="preserve">9, </w:t>
        </w:r>
      </w:ins>
      <w:ins w:id="260" w:author="Molly C. MULCAHY" w:date="2023-04-19T11:11:00Z">
        <w:r w:rsidR="009751A3">
          <w:rPr>
            <w:rFonts w:ascii="Times New Roman" w:hAnsi="Times New Roman" w:cs="Times New Roman"/>
          </w:rPr>
          <w:t xml:space="preserve">eTRF females = </w:t>
        </w:r>
      </w:ins>
      <w:ins w:id="261" w:author="Molly C. MULCAHY" w:date="2023-04-19T11:14:00Z">
        <w:r w:rsidR="009751A3">
          <w:rPr>
            <w:rFonts w:ascii="Times New Roman" w:hAnsi="Times New Roman" w:cs="Times New Roman"/>
          </w:rPr>
          <w:t xml:space="preserve">17, </w:t>
        </w:r>
      </w:ins>
      <w:ins w:id="262" w:author="Molly C. MULCAHY" w:date="2023-04-19T11:11:00Z">
        <w:r w:rsidR="009751A3">
          <w:rPr>
            <w:rFonts w:ascii="Times New Roman" w:hAnsi="Times New Roman" w:cs="Times New Roman"/>
          </w:rPr>
          <w:t xml:space="preserve">AL males = </w:t>
        </w:r>
      </w:ins>
      <w:ins w:id="263" w:author="Molly C. MULCAHY" w:date="2023-04-19T11:14:00Z">
        <w:r w:rsidR="009751A3">
          <w:rPr>
            <w:rFonts w:ascii="Times New Roman" w:hAnsi="Times New Roman" w:cs="Times New Roman"/>
          </w:rPr>
          <w:t xml:space="preserve">18, </w:t>
        </w:r>
      </w:ins>
      <w:ins w:id="264" w:author="Molly C. MULCAHY" w:date="2023-04-19T11:11:00Z">
        <w:r w:rsidR="009751A3">
          <w:rPr>
            <w:rFonts w:ascii="Times New Roman" w:hAnsi="Times New Roman" w:cs="Times New Roman"/>
          </w:rPr>
          <w:t>AL females =</w:t>
        </w:r>
      </w:ins>
      <w:ins w:id="265" w:author="Molly C. MULCAHY" w:date="2023-04-19T11:14:00Z">
        <w:r w:rsidR="009751A3">
          <w:rPr>
            <w:rFonts w:ascii="Times New Roman" w:hAnsi="Times New Roman" w:cs="Times New Roman"/>
          </w:rPr>
          <w:t xml:space="preserve"> 19</w:t>
        </w:r>
      </w:ins>
      <w:r w:rsidR="000E52D2" w:rsidRPr="00687929">
        <w:rPr>
          <w:rFonts w:ascii="Times New Roman" w:hAnsi="Times New Roman" w:cs="Times New Roman"/>
        </w:rPr>
        <w:t>) and glucose tolerance tests (GTT</w:t>
      </w:r>
      <w:ins w:id="266" w:author="Molly C. MULCAHY" w:date="2023-04-19T11:14:00Z">
        <w:r w:rsidR="009751A3">
          <w:rPr>
            <w:rFonts w:ascii="Times New Roman" w:hAnsi="Times New Roman" w:cs="Times New Roman"/>
          </w:rPr>
          <w:t xml:space="preserve">; eTRF males = </w:t>
        </w:r>
      </w:ins>
      <w:ins w:id="267" w:author="Molly C. MULCAHY" w:date="2023-04-19T11:15:00Z">
        <w:r w:rsidR="009751A3">
          <w:rPr>
            <w:rFonts w:ascii="Times New Roman" w:hAnsi="Times New Roman" w:cs="Times New Roman"/>
          </w:rPr>
          <w:t>4</w:t>
        </w:r>
      </w:ins>
      <w:ins w:id="268" w:author="Molly C. MULCAHY" w:date="2023-04-19T11:14:00Z">
        <w:r w:rsidR="009751A3">
          <w:rPr>
            <w:rFonts w:ascii="Times New Roman" w:hAnsi="Times New Roman" w:cs="Times New Roman"/>
          </w:rPr>
          <w:t xml:space="preserve">, eTRF females = </w:t>
        </w:r>
      </w:ins>
      <w:ins w:id="269" w:author="Molly C. MULCAHY" w:date="2023-04-19T11:15:00Z">
        <w:r w:rsidR="009751A3">
          <w:rPr>
            <w:rFonts w:ascii="Times New Roman" w:hAnsi="Times New Roman" w:cs="Times New Roman"/>
          </w:rPr>
          <w:t>4</w:t>
        </w:r>
      </w:ins>
      <w:ins w:id="270" w:author="Molly C. MULCAHY" w:date="2023-04-19T11:14:00Z">
        <w:r w:rsidR="009751A3">
          <w:rPr>
            <w:rFonts w:ascii="Times New Roman" w:hAnsi="Times New Roman" w:cs="Times New Roman"/>
          </w:rPr>
          <w:t xml:space="preserve">, AL males = </w:t>
        </w:r>
      </w:ins>
      <w:ins w:id="271" w:author="Molly C. MULCAHY" w:date="2023-04-19T11:15:00Z">
        <w:r w:rsidR="009751A3">
          <w:rPr>
            <w:rFonts w:ascii="Times New Roman" w:hAnsi="Times New Roman" w:cs="Times New Roman"/>
          </w:rPr>
          <w:t>7</w:t>
        </w:r>
      </w:ins>
      <w:ins w:id="272" w:author="Molly C. MULCAHY" w:date="2023-04-19T11:14:00Z">
        <w:r w:rsidR="009751A3">
          <w:rPr>
            <w:rFonts w:ascii="Times New Roman" w:hAnsi="Times New Roman" w:cs="Times New Roman"/>
          </w:rPr>
          <w:t xml:space="preserve">, AL females = </w:t>
        </w:r>
      </w:ins>
      <w:ins w:id="273" w:author="Molly C. MULCAHY" w:date="2023-04-19T11:15:00Z">
        <w:r w:rsidR="009751A3">
          <w:rPr>
            <w:rFonts w:ascii="Times New Roman" w:hAnsi="Times New Roman" w:cs="Times New Roman"/>
          </w:rPr>
          <w:t>6</w:t>
        </w:r>
      </w:ins>
      <w:r w:rsidR="000E52D2" w:rsidRPr="00687929">
        <w:rPr>
          <w:rFonts w:ascii="Times New Roman" w:hAnsi="Times New Roman" w:cs="Times New Roman"/>
        </w:rPr>
        <w:t xml:space="preserve">) were </w:t>
      </w:r>
      <w:r w:rsidR="00440AC4" w:rsidRPr="00687929">
        <w:rPr>
          <w:rFonts w:ascii="Times New Roman" w:hAnsi="Times New Roman" w:cs="Times New Roman"/>
        </w:rPr>
        <w:t>conducted before switching all animals to a 45% high fat</w:t>
      </w:r>
      <w:r w:rsidR="003D0BD4">
        <w:rPr>
          <w:rFonts w:ascii="Times New Roman" w:hAnsi="Times New Roman" w:cs="Times New Roman"/>
        </w:rPr>
        <w:t xml:space="preserve">, high sucrose </w:t>
      </w:r>
      <w:r w:rsidR="00440AC4" w:rsidRPr="00687929">
        <w:rPr>
          <w:rFonts w:ascii="Times New Roman" w:hAnsi="Times New Roman" w:cs="Times New Roman"/>
        </w:rPr>
        <w:t>diet (HF</w:t>
      </w:r>
      <w:r w:rsidR="003D0BD4">
        <w:rPr>
          <w:rFonts w:ascii="Times New Roman" w:hAnsi="Times New Roman" w:cs="Times New Roman"/>
        </w:rPr>
        <w:t>HS</w:t>
      </w:r>
      <w:r w:rsidR="00440AC4" w:rsidRPr="00687929">
        <w:rPr>
          <w:rFonts w:ascii="Times New Roman" w:hAnsi="Times New Roman" w:cs="Times New Roman"/>
        </w:rPr>
        <w:t>)</w:t>
      </w:r>
      <w:r w:rsidR="00912662">
        <w:rPr>
          <w:rFonts w:ascii="Times New Roman" w:hAnsi="Times New Roman" w:cs="Times New Roman"/>
        </w:rPr>
        <w:t xml:space="preserve"> with sucrose</w:t>
      </w:r>
      <w:r w:rsidR="00440AC4" w:rsidRPr="00687929">
        <w:rPr>
          <w:rFonts w:ascii="Times New Roman" w:hAnsi="Times New Roman" w:cs="Times New Roman"/>
        </w:rPr>
        <w:t>. Animals were on HF</w:t>
      </w:r>
      <w:r w:rsidR="003D0BD4">
        <w:rPr>
          <w:rFonts w:ascii="Times New Roman" w:hAnsi="Times New Roman" w:cs="Times New Roman"/>
        </w:rPr>
        <w:t>HS</w:t>
      </w:r>
      <w:r w:rsidR="00440AC4" w:rsidRPr="00687929">
        <w:rPr>
          <w:rFonts w:ascii="Times New Roman" w:hAnsi="Times New Roman" w:cs="Times New Roman"/>
        </w:rPr>
        <w:t xml:space="preserve"> for 10 weeks before repeating ITT and GTT</w:t>
      </w:r>
      <w:ins w:id="274" w:author="Molly C. MULCAHY" w:date="2023-04-19T11:15:00Z">
        <w:r w:rsidR="009751A3">
          <w:rPr>
            <w:rFonts w:ascii="Times New Roman" w:hAnsi="Times New Roman" w:cs="Times New Roman"/>
          </w:rPr>
          <w:t xml:space="preserve"> ( eTRF males = 9, eTRF females = 18, AL males = 18, AL females = 1</w:t>
        </w:r>
      </w:ins>
      <w:ins w:id="275" w:author="Molly C. MULCAHY" w:date="2023-04-19T11:16:00Z">
        <w:r w:rsidR="009751A3">
          <w:rPr>
            <w:rFonts w:ascii="Times New Roman" w:hAnsi="Times New Roman" w:cs="Times New Roman"/>
          </w:rPr>
          <w:t>8</w:t>
        </w:r>
      </w:ins>
      <w:ins w:id="276" w:author="Molly C. MULCAHY" w:date="2023-04-19T11:15:00Z">
        <w:r w:rsidR="009751A3">
          <w:rPr>
            <w:rFonts w:ascii="Times New Roman" w:hAnsi="Times New Roman" w:cs="Times New Roman"/>
          </w:rPr>
          <w:t>)</w:t>
        </w:r>
      </w:ins>
      <w:r w:rsidR="00440AC4" w:rsidRPr="00687929">
        <w:rPr>
          <w:rFonts w:ascii="Times New Roman" w:hAnsi="Times New Roman" w:cs="Times New Roman"/>
        </w:rPr>
        <w:t>, and an in vivo glucose stimulated insulin secretion test (GSIS</w:t>
      </w:r>
      <w:ins w:id="277" w:author="Molly C. MULCAHY" w:date="2023-04-19T11:16:00Z">
        <w:r w:rsidR="009751A3">
          <w:rPr>
            <w:rFonts w:ascii="Times New Roman" w:hAnsi="Times New Roman" w:cs="Times New Roman"/>
          </w:rPr>
          <w:t>; eTRF males = 4, eTRF females = 4, AL males = 5, AL females = 8</w:t>
        </w:r>
      </w:ins>
      <w:r w:rsidR="00440AC4" w:rsidRPr="00687929">
        <w:rPr>
          <w:rFonts w:ascii="Times New Roman" w:hAnsi="Times New Roman" w:cs="Times New Roman"/>
        </w:rPr>
        <w:t xml:space="preserve">). Animals were </w:t>
      </w:r>
      <w:r w:rsidR="00912662">
        <w:rPr>
          <w:rFonts w:ascii="Times New Roman" w:hAnsi="Times New Roman" w:cs="Times New Roman"/>
        </w:rPr>
        <w:t>euthaniz</w:t>
      </w:r>
      <w:r w:rsidR="00440AC4" w:rsidRPr="00687929">
        <w:rPr>
          <w:rFonts w:ascii="Times New Roman" w:hAnsi="Times New Roman" w:cs="Times New Roman"/>
        </w:rPr>
        <w:t>ed after these tests. Abbreviations: zeitgeber time (ZT), ZT0 = lights on, ZT12 = lights off.</w:t>
      </w:r>
    </w:p>
    <w:p w14:paraId="3A4B5EE3" w14:textId="77777777" w:rsidR="002D32BF" w:rsidRPr="00687929" w:rsidRDefault="002D32BF" w:rsidP="0096054A">
      <w:pPr>
        <w:rPr>
          <w:rFonts w:ascii="Times New Roman" w:hAnsi="Times New Roman" w:cs="Times New Roman"/>
        </w:rPr>
      </w:pPr>
    </w:p>
    <w:p w14:paraId="4E3817FA" w14:textId="7FB8BDFA" w:rsidR="00687929" w:rsidRPr="00687929" w:rsidRDefault="00687929" w:rsidP="00840DA3">
      <w:pPr>
        <w:rPr>
          <w:rFonts w:ascii="Times New Roman" w:hAnsi="Times New Roman" w:cs="Times New Roman"/>
          <w:b/>
          <w:bCs/>
        </w:rPr>
      </w:pPr>
      <w:r w:rsidRPr="00687929">
        <w:rPr>
          <w:rFonts w:ascii="Times New Roman" w:hAnsi="Times New Roman" w:cs="Times New Roman"/>
          <w:b/>
          <w:bCs/>
        </w:rPr>
        <w:t>Figure 2: Early Life Body Composition, Food Intake, and Glycemic Homeostasis</w:t>
      </w:r>
    </w:p>
    <w:p w14:paraId="6D5D1036" w14:textId="696BD2FC" w:rsidR="00687929" w:rsidRDefault="0096054A" w:rsidP="0096054A">
      <w:pPr>
        <w:rPr>
          <w:rFonts w:ascii="Times New Roman" w:hAnsi="Times New Roman" w:cs="Times New Roman"/>
        </w:rPr>
      </w:pPr>
      <w:r w:rsidRPr="004C6F81">
        <w:rPr>
          <w:rFonts w:ascii="Times New Roman" w:hAnsi="Times New Roman" w:cs="Times New Roman"/>
          <w:b/>
          <w:bCs/>
        </w:rPr>
        <w:t>A)</w:t>
      </w:r>
      <w:r w:rsidRPr="0096054A">
        <w:rPr>
          <w:rFonts w:ascii="Times New Roman" w:hAnsi="Times New Roman" w:cs="Times New Roman"/>
        </w:rPr>
        <w:t xml:space="preserve"> </w:t>
      </w:r>
      <w:r w:rsidR="00840DA3" w:rsidRPr="0096054A">
        <w:rPr>
          <w:rFonts w:ascii="Times New Roman" w:hAnsi="Times New Roman" w:cs="Times New Roman"/>
        </w:rPr>
        <w:t>Body weight in grams from PND21-PND70 in males and females, averaged by age, maternal feeding regimen, and sex</w:t>
      </w:r>
      <w:r w:rsidR="007B3CB2" w:rsidRPr="0096054A">
        <w:rPr>
          <w:rFonts w:ascii="Times New Roman" w:hAnsi="Times New Roman" w:cs="Times New Roman"/>
        </w:rPr>
        <w:t>.</w:t>
      </w:r>
      <w:r w:rsidR="00840DA3" w:rsidRPr="0096054A">
        <w:rPr>
          <w:rFonts w:ascii="Times New Roman" w:hAnsi="Times New Roman" w:cs="Times New Roman"/>
        </w:rPr>
        <w:t xml:space="preserve"> </w:t>
      </w:r>
      <w:r w:rsidR="00840DA3" w:rsidRPr="0096054A">
        <w:rPr>
          <w:rFonts w:ascii="Times New Roman" w:hAnsi="Times New Roman" w:cs="Times New Roman"/>
          <w:b/>
          <w:bCs/>
        </w:rPr>
        <w:t>B)</w:t>
      </w:r>
      <w:r w:rsidR="007B3CB2" w:rsidRPr="0096054A">
        <w:rPr>
          <w:rFonts w:ascii="Times New Roman" w:hAnsi="Times New Roman" w:cs="Times New Roman"/>
          <w:b/>
          <w:bCs/>
        </w:rPr>
        <w:t xml:space="preserve"> </w:t>
      </w:r>
      <w:r w:rsidR="007B3CB2" w:rsidRPr="0096054A">
        <w:rPr>
          <w:rFonts w:ascii="Times New Roman" w:hAnsi="Times New Roman" w:cs="Times New Roman"/>
        </w:rPr>
        <w:t xml:space="preserve">Fat mass in grams from PND21-PND70 in males and females, averaged by age, maternal feeding regimen, and sex. </w:t>
      </w:r>
      <w:r w:rsidR="007B3CB2" w:rsidRPr="0096054A">
        <w:rPr>
          <w:rFonts w:ascii="Times New Roman" w:hAnsi="Times New Roman" w:cs="Times New Roman"/>
          <w:b/>
          <w:bCs/>
        </w:rPr>
        <w:t>C)</w:t>
      </w:r>
      <w:r w:rsidR="007B3CB2" w:rsidRPr="0096054A">
        <w:rPr>
          <w:rFonts w:ascii="Times New Roman" w:hAnsi="Times New Roman" w:cs="Times New Roman"/>
        </w:rPr>
        <w:t xml:space="preserve"> Lean mass in grams from PND21-PND70 in males and females, averaged by age, maternal feeding regimen, and sex. </w:t>
      </w:r>
      <w:r w:rsidR="007B3CB2" w:rsidRPr="0096054A">
        <w:rPr>
          <w:rFonts w:ascii="Times New Roman" w:hAnsi="Times New Roman" w:cs="Times New Roman"/>
          <w:b/>
          <w:bCs/>
        </w:rPr>
        <w:t>D)</w:t>
      </w:r>
      <w:r w:rsidR="007B3CB2" w:rsidRPr="0096054A">
        <w:rPr>
          <w:rFonts w:ascii="Times New Roman" w:hAnsi="Times New Roman" w:cs="Times New Roman"/>
        </w:rPr>
        <w:t xml:space="preserve"> Food </w:t>
      </w:r>
      <w:r w:rsidR="004C6F81" w:rsidRPr="0096054A">
        <w:rPr>
          <w:rFonts w:ascii="Times New Roman" w:hAnsi="Times New Roman" w:cs="Times New Roman"/>
        </w:rPr>
        <w:t>intake</w:t>
      </w:r>
      <w:r w:rsidR="004C6F81">
        <w:rPr>
          <w:rFonts w:ascii="Times New Roman" w:hAnsi="Times New Roman" w:cs="Times New Roman"/>
        </w:rPr>
        <w:t xml:space="preserve"> </w:t>
      </w:r>
      <w:r w:rsidR="007B3CB2" w:rsidRPr="0096054A">
        <w:rPr>
          <w:rFonts w:ascii="Times New Roman" w:hAnsi="Times New Roman" w:cs="Times New Roman"/>
        </w:rPr>
        <w:t xml:space="preserve">in kcals per mouse per day, averaged by week, maternal feeding regimen, and sex. *p-value </w:t>
      </w:r>
      <w:r w:rsidR="001569C5">
        <w:rPr>
          <w:rFonts w:ascii="Times New Roman" w:hAnsi="Times New Roman" w:cs="Times New Roman"/>
        </w:rPr>
        <w:t>&lt;0.05</w:t>
      </w:r>
      <w:r w:rsidR="001569C5" w:rsidRPr="0096054A">
        <w:rPr>
          <w:rFonts w:ascii="Times New Roman" w:hAnsi="Times New Roman" w:cs="Times New Roman"/>
        </w:rPr>
        <w:t xml:space="preserve"> </w:t>
      </w:r>
      <w:r w:rsidR="007B3CB2" w:rsidRPr="0096054A">
        <w:rPr>
          <w:rFonts w:ascii="Times New Roman" w:hAnsi="Times New Roman" w:cs="Times New Roman"/>
        </w:rPr>
        <w:t xml:space="preserve">for diet. </w:t>
      </w:r>
      <w:r w:rsidR="007B3CB2" w:rsidRPr="0096054A">
        <w:rPr>
          <w:rFonts w:ascii="Times New Roman" w:hAnsi="Times New Roman" w:cs="Times New Roman"/>
          <w:b/>
          <w:bCs/>
        </w:rPr>
        <w:t>E)</w:t>
      </w:r>
      <w:r w:rsidR="007B3CB2" w:rsidRPr="0096054A">
        <w:rPr>
          <w:rFonts w:ascii="Times New Roman" w:hAnsi="Times New Roman" w:cs="Times New Roman"/>
        </w:rPr>
        <w:t xml:space="preserve"> </w:t>
      </w:r>
      <w:r w:rsidRPr="0096054A">
        <w:rPr>
          <w:rFonts w:ascii="Times New Roman" w:hAnsi="Times New Roman" w:cs="Times New Roman"/>
        </w:rPr>
        <w:t>Insulin tolerance</w:t>
      </w:r>
      <w:r w:rsidR="004C6F81">
        <w:rPr>
          <w:rFonts w:ascii="Times New Roman" w:hAnsi="Times New Roman" w:cs="Times New Roman"/>
        </w:rPr>
        <w:t xml:space="preserve"> </w:t>
      </w:r>
      <w:r w:rsidRPr="0096054A">
        <w:rPr>
          <w:rFonts w:ascii="Times New Roman" w:hAnsi="Times New Roman" w:cs="Times New Roman"/>
        </w:rPr>
        <w:t xml:space="preserve">test (ITT) ~PND 70, averaged by maternal feeding regimen, sex, and time in minutes. </w:t>
      </w:r>
      <w:r w:rsidRPr="0096054A">
        <w:rPr>
          <w:rFonts w:ascii="Times New Roman" w:hAnsi="Times New Roman" w:cs="Times New Roman"/>
          <w:b/>
          <w:bCs/>
        </w:rPr>
        <w:t>F)</w:t>
      </w:r>
      <w:r w:rsidRPr="0096054A">
        <w:rPr>
          <w:rFonts w:ascii="Times New Roman" w:hAnsi="Times New Roman" w:cs="Times New Roman"/>
        </w:rPr>
        <w:t xml:space="preserve"> Area under the curve (AUC) for ITT, averaged by maternal feeding regimen, and sex. *</w:t>
      </w:r>
      <w:r w:rsidR="00D72E1C">
        <w:rPr>
          <w:rFonts w:ascii="Times New Roman" w:hAnsi="Times New Roman" w:cs="Times New Roman"/>
        </w:rPr>
        <w:t xml:space="preserve"> </w:t>
      </w:r>
      <w:r w:rsidRPr="0096054A">
        <w:rPr>
          <w:rFonts w:ascii="Times New Roman" w:hAnsi="Times New Roman" w:cs="Times New Roman"/>
        </w:rPr>
        <w:t>indicates p-value</w:t>
      </w:r>
      <w:r w:rsidR="001569C5">
        <w:rPr>
          <w:rFonts w:ascii="Times New Roman" w:hAnsi="Times New Roman" w:cs="Times New Roman"/>
        </w:rPr>
        <w:t xml:space="preserve"> &lt;0.05</w:t>
      </w:r>
      <w:r w:rsidRPr="0096054A">
        <w:rPr>
          <w:rFonts w:ascii="Times New Roman" w:hAnsi="Times New Roman" w:cs="Times New Roman"/>
        </w:rPr>
        <w:t xml:space="preserve"> for effect of diet in males. </w:t>
      </w:r>
      <w:r w:rsidRPr="0096054A">
        <w:rPr>
          <w:rFonts w:ascii="Times New Roman" w:hAnsi="Times New Roman" w:cs="Times New Roman"/>
          <w:b/>
          <w:bCs/>
        </w:rPr>
        <w:t xml:space="preserve">G) </w:t>
      </w:r>
      <w:r w:rsidR="004C6F81" w:rsidRPr="004C6F81">
        <w:rPr>
          <w:rFonts w:ascii="Times New Roman" w:hAnsi="Times New Roman" w:cs="Times New Roman"/>
        </w:rPr>
        <w:t>Glucose tolerance test (GTT) ~PNG 70, averaged by</w:t>
      </w:r>
      <w:r w:rsidR="004C6F81">
        <w:rPr>
          <w:rFonts w:ascii="Times New Roman" w:hAnsi="Times New Roman" w:cs="Times New Roman"/>
          <w:b/>
          <w:bCs/>
        </w:rPr>
        <w:t xml:space="preserve"> </w:t>
      </w:r>
      <w:r w:rsidR="004C6F81">
        <w:rPr>
          <w:rFonts w:ascii="Times New Roman" w:hAnsi="Times New Roman" w:cs="Times New Roman"/>
        </w:rPr>
        <w:t>maternal feeding regimen, sex, and time in minutes.</w:t>
      </w:r>
      <w:r w:rsidR="004C6F81" w:rsidRPr="0096054A">
        <w:rPr>
          <w:rFonts w:ascii="Times New Roman" w:hAnsi="Times New Roman" w:cs="Times New Roman"/>
          <w:b/>
          <w:bCs/>
        </w:rPr>
        <w:t xml:space="preserve"> </w:t>
      </w:r>
      <w:r w:rsidRPr="0096054A">
        <w:rPr>
          <w:rFonts w:ascii="Times New Roman" w:hAnsi="Times New Roman" w:cs="Times New Roman"/>
          <w:b/>
          <w:bCs/>
        </w:rPr>
        <w:t>H)</w:t>
      </w:r>
      <w:r w:rsidR="004C6F81">
        <w:rPr>
          <w:rFonts w:ascii="Times New Roman" w:hAnsi="Times New Roman" w:cs="Times New Roman"/>
          <w:b/>
          <w:bCs/>
        </w:rPr>
        <w:t xml:space="preserve"> </w:t>
      </w:r>
      <w:r w:rsidR="004C6F81">
        <w:rPr>
          <w:rFonts w:ascii="Times New Roman" w:hAnsi="Times New Roman" w:cs="Times New Roman"/>
        </w:rPr>
        <w:t>AUC for GTT, averaged by maternal feeding regimen, and sex</w:t>
      </w:r>
      <w:r w:rsidR="00C84916">
        <w:rPr>
          <w:rFonts w:ascii="Times New Roman" w:hAnsi="Times New Roman" w:cs="Times New Roman"/>
        </w:rPr>
        <w:t>. * indicates p-value</w:t>
      </w:r>
      <w:r w:rsidR="001569C5">
        <w:rPr>
          <w:rFonts w:ascii="Times New Roman" w:hAnsi="Times New Roman" w:cs="Times New Roman"/>
        </w:rPr>
        <w:t xml:space="preserve"> &lt;0.05</w:t>
      </w:r>
      <w:r w:rsidR="001569C5" w:rsidRPr="0096054A">
        <w:rPr>
          <w:rFonts w:ascii="Times New Roman" w:hAnsi="Times New Roman" w:cs="Times New Roman"/>
        </w:rPr>
        <w:t xml:space="preserve"> </w:t>
      </w:r>
      <w:r w:rsidR="00C84916">
        <w:rPr>
          <w:rFonts w:ascii="Times New Roman" w:hAnsi="Times New Roman" w:cs="Times New Roman"/>
        </w:rPr>
        <w:t>for effect of diet in males.</w:t>
      </w:r>
      <w:r w:rsidR="004C6F81" w:rsidRPr="0096054A">
        <w:rPr>
          <w:rFonts w:ascii="Times New Roman" w:hAnsi="Times New Roman" w:cs="Times New Roman"/>
          <w:b/>
          <w:bCs/>
        </w:rPr>
        <w:t xml:space="preserve"> </w:t>
      </w:r>
      <w:r w:rsidRPr="0096054A">
        <w:rPr>
          <w:rFonts w:ascii="Times New Roman" w:hAnsi="Times New Roman" w:cs="Times New Roman"/>
          <w:b/>
          <w:bCs/>
        </w:rPr>
        <w:t>I)</w:t>
      </w:r>
      <w:r w:rsidR="00C84916">
        <w:rPr>
          <w:rFonts w:ascii="Times New Roman" w:hAnsi="Times New Roman" w:cs="Times New Roman"/>
          <w:b/>
          <w:bCs/>
        </w:rPr>
        <w:t xml:space="preserve"> </w:t>
      </w:r>
      <w:r w:rsidR="001569C5">
        <w:rPr>
          <w:rFonts w:ascii="Times New Roman" w:hAnsi="Times New Roman" w:cs="Times New Roman"/>
        </w:rPr>
        <w:t>Fasting blood glucose (FBG) PND 70, averaged by maternal feeding regimen and sex.</w:t>
      </w:r>
      <w:r w:rsidR="001569C5" w:rsidRPr="0096054A">
        <w:rPr>
          <w:rFonts w:ascii="Times New Roman" w:hAnsi="Times New Roman" w:cs="Times New Roman"/>
        </w:rPr>
        <w:t xml:space="preserve"> </w:t>
      </w:r>
      <w:r w:rsidR="00D72E1C">
        <w:rPr>
          <w:rFonts w:ascii="Times New Roman" w:hAnsi="Times New Roman" w:cs="Times New Roman"/>
        </w:rPr>
        <w:t>Animals included in body composition measurements, FBG,</w:t>
      </w:r>
      <w:r w:rsidR="008D1321">
        <w:rPr>
          <w:rFonts w:ascii="Times New Roman" w:hAnsi="Times New Roman" w:cs="Times New Roman"/>
        </w:rPr>
        <w:t xml:space="preserve"> </w:t>
      </w:r>
      <w:r w:rsidR="00D72E1C">
        <w:rPr>
          <w:rFonts w:ascii="Times New Roman" w:hAnsi="Times New Roman" w:cs="Times New Roman"/>
        </w:rPr>
        <w:t>ITT, and GTT, n=11 eTRF males</w:t>
      </w:r>
      <w:r w:rsidR="00DB3F8E">
        <w:rPr>
          <w:rFonts w:ascii="Times New Roman" w:hAnsi="Times New Roman" w:cs="Times New Roman"/>
        </w:rPr>
        <w:t xml:space="preserve">, </w:t>
      </w:r>
      <w:r w:rsidR="008D1321">
        <w:rPr>
          <w:rFonts w:ascii="Times New Roman" w:hAnsi="Times New Roman" w:cs="Times New Roman"/>
        </w:rPr>
        <w:t>16 AL males, 19 eTRF females, 17 AL females. Number of cages in food intake analysis n=4 eTRF males, 5 AL males, 4 eTRF females, 5 AL females.</w:t>
      </w:r>
    </w:p>
    <w:p w14:paraId="6889FDA3" w14:textId="77777777" w:rsidR="00462300" w:rsidRDefault="00462300" w:rsidP="0096054A">
      <w:pPr>
        <w:rPr>
          <w:rFonts w:ascii="Times New Roman" w:hAnsi="Times New Roman" w:cs="Times New Roman"/>
        </w:rPr>
      </w:pPr>
    </w:p>
    <w:p w14:paraId="054CBAF1" w14:textId="053C9538" w:rsidR="0096047B" w:rsidRDefault="0096047B" w:rsidP="0096054A">
      <w:pPr>
        <w:rPr>
          <w:rFonts w:ascii="Times New Roman" w:hAnsi="Times New Roman" w:cs="Times New Roman"/>
          <w:b/>
          <w:bCs/>
        </w:rPr>
      </w:pPr>
      <w:r w:rsidRPr="0096047B">
        <w:rPr>
          <w:rFonts w:ascii="Times New Roman" w:hAnsi="Times New Roman" w:cs="Times New Roman"/>
          <w:b/>
          <w:bCs/>
        </w:rPr>
        <w:t>Figure 3: Body Composition, Food Intake, and Glycemic Response to High Fat</w:t>
      </w:r>
      <w:r w:rsidR="003D0BD4">
        <w:rPr>
          <w:rFonts w:ascii="Times New Roman" w:hAnsi="Times New Roman" w:cs="Times New Roman"/>
          <w:b/>
          <w:bCs/>
        </w:rPr>
        <w:t>, High Sucrose</w:t>
      </w:r>
      <w:r w:rsidRPr="0096047B">
        <w:rPr>
          <w:rFonts w:ascii="Times New Roman" w:hAnsi="Times New Roman" w:cs="Times New Roman"/>
          <w:b/>
          <w:bCs/>
        </w:rPr>
        <w:t xml:space="preserve"> Diet Feeding in Adulthood</w:t>
      </w:r>
    </w:p>
    <w:p w14:paraId="60571539" w14:textId="1577ADAC" w:rsidR="0096047B" w:rsidRDefault="0096047B" w:rsidP="0096047B">
      <w:pPr>
        <w:rPr>
          <w:rFonts w:ascii="Times New Roman" w:hAnsi="Times New Roman" w:cs="Times New Roman"/>
          <w:b/>
          <w:bCs/>
        </w:rPr>
      </w:pPr>
      <w:r w:rsidRPr="0096047B">
        <w:rPr>
          <w:rFonts w:ascii="Times New Roman" w:hAnsi="Times New Roman" w:cs="Times New Roman"/>
          <w:b/>
          <w:bCs/>
        </w:rPr>
        <w:t>A)</w:t>
      </w:r>
      <w:r>
        <w:rPr>
          <w:rFonts w:ascii="Times New Roman" w:hAnsi="Times New Roman" w:cs="Times New Roman"/>
        </w:rPr>
        <w:t xml:space="preserve"> </w:t>
      </w:r>
      <w:r w:rsidRPr="0096047B">
        <w:rPr>
          <w:rFonts w:ascii="Times New Roman" w:hAnsi="Times New Roman" w:cs="Times New Roman"/>
        </w:rPr>
        <w:t>Body weight in grams from PND 70-</w:t>
      </w:r>
      <w:r>
        <w:rPr>
          <w:rFonts w:ascii="Times New Roman" w:hAnsi="Times New Roman" w:cs="Times New Roman"/>
        </w:rPr>
        <w:t>1</w:t>
      </w:r>
      <w:r w:rsidRPr="0096047B">
        <w:rPr>
          <w:rFonts w:ascii="Times New Roman" w:hAnsi="Times New Roman" w:cs="Times New Roman"/>
        </w:rPr>
        <w:t xml:space="preserve">75 in males and females, averaged by age, maternal feeding regimen, and sex. </w:t>
      </w:r>
      <w:r w:rsidRPr="0096047B">
        <w:rPr>
          <w:rFonts w:ascii="Times New Roman" w:hAnsi="Times New Roman" w:cs="Times New Roman"/>
          <w:b/>
          <w:bCs/>
        </w:rPr>
        <w:t>B)</w:t>
      </w:r>
      <w:r>
        <w:rPr>
          <w:rFonts w:ascii="Times New Roman" w:hAnsi="Times New Roman" w:cs="Times New Roman"/>
          <w:b/>
          <w:bCs/>
        </w:rPr>
        <w:t xml:space="preserve"> </w:t>
      </w:r>
      <w:r w:rsidRPr="0096047B">
        <w:rPr>
          <w:rFonts w:ascii="Times New Roman" w:hAnsi="Times New Roman" w:cs="Times New Roman"/>
        </w:rPr>
        <w:t>Fat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Pr>
          <w:rFonts w:ascii="Times New Roman" w:hAnsi="Times New Roman" w:cs="Times New Roman"/>
          <w:b/>
          <w:bCs/>
        </w:rPr>
        <w:t xml:space="preserve"> </w:t>
      </w:r>
      <w:r w:rsidRPr="0096047B">
        <w:rPr>
          <w:rFonts w:ascii="Times New Roman" w:hAnsi="Times New Roman" w:cs="Times New Roman"/>
          <w:b/>
          <w:bCs/>
        </w:rPr>
        <w:t>C)</w:t>
      </w:r>
      <w:r>
        <w:rPr>
          <w:rFonts w:ascii="Times New Roman" w:hAnsi="Times New Roman" w:cs="Times New Roman"/>
          <w:b/>
          <w:bCs/>
        </w:rPr>
        <w:t xml:space="preserve"> </w:t>
      </w:r>
      <w:r w:rsidRPr="0096047B">
        <w:rPr>
          <w:rFonts w:ascii="Times New Roman" w:hAnsi="Times New Roman" w:cs="Times New Roman"/>
        </w:rPr>
        <w:t>Lean mass</w:t>
      </w:r>
      <w:r>
        <w:rPr>
          <w:rFonts w:ascii="Times New Roman" w:hAnsi="Times New Roman" w:cs="Times New Roman"/>
          <w:b/>
          <w:bCs/>
        </w:rPr>
        <w:t xml:space="preserve"> </w:t>
      </w:r>
      <w:r w:rsidRPr="0096047B">
        <w:rPr>
          <w:rFonts w:ascii="Times New Roman" w:hAnsi="Times New Roman" w:cs="Times New Roman"/>
        </w:rPr>
        <w:t>in grams from PND 70-</w:t>
      </w:r>
      <w:r>
        <w:rPr>
          <w:rFonts w:ascii="Times New Roman" w:hAnsi="Times New Roman" w:cs="Times New Roman"/>
        </w:rPr>
        <w:t>1</w:t>
      </w:r>
      <w:r w:rsidRPr="0096047B">
        <w:rPr>
          <w:rFonts w:ascii="Times New Roman" w:hAnsi="Times New Roman" w:cs="Times New Roman"/>
        </w:rPr>
        <w:t>75 in males and females, averaged by age, maternal feeding regimen, and sex</w:t>
      </w:r>
      <w:r>
        <w:rPr>
          <w:rFonts w:ascii="Times New Roman" w:hAnsi="Times New Roman" w:cs="Times New Roman"/>
        </w:rPr>
        <w:t>.</w:t>
      </w:r>
      <w:r w:rsidR="009D6A5E">
        <w:rPr>
          <w:rFonts w:ascii="Times New Roman" w:hAnsi="Times New Roman" w:cs="Times New Roman"/>
        </w:rPr>
        <w:t xml:space="preserve"> </w:t>
      </w:r>
      <w:r w:rsidR="009D6A5E" w:rsidRPr="009D6A5E">
        <w:rPr>
          <w:rFonts w:ascii="Times New Roman" w:hAnsi="Times New Roman" w:cs="Times New Roman"/>
          <w:b/>
          <w:bCs/>
        </w:rPr>
        <w:t>D)</w:t>
      </w:r>
      <w:r w:rsidR="009D6A5E">
        <w:rPr>
          <w:rFonts w:ascii="Times New Roman" w:hAnsi="Times New Roman" w:cs="Times New Roman"/>
        </w:rPr>
        <w:t xml:space="preserve"> High fat</w:t>
      </w:r>
      <w:r w:rsidR="003D0BD4">
        <w:rPr>
          <w:rFonts w:ascii="Times New Roman" w:hAnsi="Times New Roman" w:cs="Times New Roman"/>
        </w:rPr>
        <w:t>, high sucrose</w:t>
      </w:r>
      <w:r w:rsidR="009D6A5E">
        <w:rPr>
          <w:rFonts w:ascii="Times New Roman" w:hAnsi="Times New Roman" w:cs="Times New Roman"/>
        </w:rPr>
        <w:t xml:space="preserve"> diet (HF</w:t>
      </w:r>
      <w:r w:rsidR="003D0BD4">
        <w:rPr>
          <w:rFonts w:ascii="Times New Roman" w:hAnsi="Times New Roman" w:cs="Times New Roman"/>
        </w:rPr>
        <w:t>HS</w:t>
      </w:r>
      <w:r w:rsidR="009D6A5E">
        <w:rPr>
          <w:rFonts w:ascii="Times New Roman" w:hAnsi="Times New Roman" w:cs="Times New Roman"/>
        </w:rPr>
        <w:t xml:space="preserve">) intake in kcals per mouse per day averaged by week, maternal feeding regimen, and sex. </w:t>
      </w:r>
      <w:r w:rsidR="009D6A5E" w:rsidRPr="009D6A5E">
        <w:rPr>
          <w:rFonts w:ascii="Times New Roman" w:hAnsi="Times New Roman" w:cs="Times New Roman"/>
          <w:b/>
          <w:bCs/>
        </w:rPr>
        <w:t>E)</w:t>
      </w:r>
      <w:r w:rsidR="009D6A5E">
        <w:rPr>
          <w:rFonts w:ascii="Times New Roman" w:hAnsi="Times New Roman" w:cs="Times New Roman"/>
        </w:rPr>
        <w:t xml:space="preserve"> Insulin tolerance test (ITT) after 10 week of HF</w:t>
      </w:r>
      <w:r w:rsidR="003D0BD4">
        <w:rPr>
          <w:rFonts w:ascii="Times New Roman" w:hAnsi="Times New Roman" w:cs="Times New Roman"/>
        </w:rPr>
        <w:t>HS</w:t>
      </w:r>
      <w:r w:rsidR="009D6A5E">
        <w:rPr>
          <w:rFonts w:ascii="Times New Roman" w:hAnsi="Times New Roman" w:cs="Times New Roman"/>
        </w:rPr>
        <w:t>, averaged by</w:t>
      </w:r>
      <w:r w:rsidR="009D6A5E" w:rsidRPr="009D6A5E">
        <w:rPr>
          <w:rFonts w:ascii="Times New Roman" w:hAnsi="Times New Roman" w:cs="Times New Roman"/>
        </w:rPr>
        <w:t xml:space="preserve"> </w:t>
      </w:r>
      <w:r w:rsidR="009D6A5E" w:rsidRPr="0096047B">
        <w:rPr>
          <w:rFonts w:ascii="Times New Roman" w:hAnsi="Times New Roman" w:cs="Times New Roman"/>
        </w:rPr>
        <w:t>age, maternal feeding regimen, sex</w:t>
      </w:r>
      <w:r w:rsidR="009D6A5E">
        <w:rPr>
          <w:rFonts w:ascii="Times New Roman" w:hAnsi="Times New Roman" w:cs="Times New Roman"/>
        </w:rPr>
        <w:t xml:space="preserve">, and time in minutes. </w:t>
      </w:r>
      <w:r w:rsidR="009D6A5E" w:rsidRPr="009D6A5E">
        <w:rPr>
          <w:rFonts w:ascii="Times New Roman" w:hAnsi="Times New Roman" w:cs="Times New Roman"/>
          <w:b/>
          <w:bCs/>
        </w:rPr>
        <w:t>F)</w:t>
      </w:r>
      <w:r w:rsidR="009D6A5E">
        <w:rPr>
          <w:rFonts w:ascii="Times New Roman" w:hAnsi="Times New Roman" w:cs="Times New Roman"/>
        </w:rPr>
        <w:t xml:space="preserve"> Area under the curve (AUC) for insulin tolerance test, averaged by maternal feeding regimen, and sex. * indicates, p-value &lt;0.05 for diet in males. </w:t>
      </w:r>
      <w:r w:rsidR="009D6A5E" w:rsidRPr="009D6A5E">
        <w:rPr>
          <w:rFonts w:ascii="Times New Roman" w:hAnsi="Times New Roman" w:cs="Times New Roman"/>
          <w:b/>
          <w:bCs/>
        </w:rPr>
        <w:t>G)</w:t>
      </w:r>
      <w:r w:rsidR="009D6A5E">
        <w:rPr>
          <w:rFonts w:ascii="Times New Roman" w:hAnsi="Times New Roman" w:cs="Times New Roman"/>
        </w:rPr>
        <w:t xml:space="preserve"> Glucose tolerance test (GTT) after 10 weeks of HF</w:t>
      </w:r>
      <w:r w:rsidR="003D0BD4">
        <w:rPr>
          <w:rFonts w:ascii="Times New Roman" w:hAnsi="Times New Roman" w:cs="Times New Roman"/>
        </w:rPr>
        <w:t>HS</w:t>
      </w:r>
      <w:r w:rsidR="009D6A5E">
        <w:rPr>
          <w:rFonts w:ascii="Times New Roman" w:hAnsi="Times New Roman" w:cs="Times New Roman"/>
        </w:rPr>
        <w:t xml:space="preserve">, averaged by maternal </w:t>
      </w:r>
      <w:r w:rsidR="009D6A5E">
        <w:rPr>
          <w:rFonts w:ascii="Times New Roman" w:hAnsi="Times New Roman" w:cs="Times New Roman"/>
        </w:rPr>
        <w:lastRenderedPageBreak/>
        <w:t>feeding regimen</w:t>
      </w:r>
      <w:r w:rsidR="00462300">
        <w:rPr>
          <w:rFonts w:ascii="Times New Roman" w:hAnsi="Times New Roman" w:cs="Times New Roman"/>
        </w:rPr>
        <w:t>, sex</w:t>
      </w:r>
      <w:r w:rsidR="009D6A5E">
        <w:rPr>
          <w:rFonts w:ascii="Times New Roman" w:hAnsi="Times New Roman" w:cs="Times New Roman"/>
        </w:rPr>
        <w:t xml:space="preserve"> and </w:t>
      </w:r>
      <w:r w:rsidR="00462300">
        <w:rPr>
          <w:rFonts w:ascii="Times New Roman" w:hAnsi="Times New Roman" w:cs="Times New Roman"/>
        </w:rPr>
        <w:t xml:space="preserve">time in minutes. </w:t>
      </w:r>
      <w:r w:rsidR="00462300" w:rsidRPr="00462300">
        <w:rPr>
          <w:rFonts w:ascii="Times New Roman" w:hAnsi="Times New Roman" w:cs="Times New Roman"/>
          <w:b/>
          <w:bCs/>
        </w:rPr>
        <w:t>H)</w:t>
      </w:r>
      <w:r w:rsidR="00462300">
        <w:rPr>
          <w:rFonts w:ascii="Times New Roman" w:hAnsi="Times New Roman" w:cs="Times New Roman"/>
        </w:rPr>
        <w:t xml:space="preserve"> Area under the curve (AUC) for GTT after 10 weeks of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 indicates p-value &lt;0.05 for effect of diet in males. </w:t>
      </w:r>
      <w:r w:rsidR="00462300" w:rsidRPr="00462300">
        <w:rPr>
          <w:rFonts w:ascii="Times New Roman" w:hAnsi="Times New Roman" w:cs="Times New Roman"/>
          <w:b/>
          <w:bCs/>
        </w:rPr>
        <w:t>I)</w:t>
      </w:r>
      <w:r w:rsidR="00462300">
        <w:rPr>
          <w:rFonts w:ascii="Times New Roman" w:hAnsi="Times New Roman" w:cs="Times New Roman"/>
        </w:rPr>
        <w:t xml:space="preserve"> Fasting blood glucose (FBG) after 10 weeks HF</w:t>
      </w:r>
      <w:r w:rsidR="003D0BD4">
        <w:rPr>
          <w:rFonts w:ascii="Times New Roman" w:hAnsi="Times New Roman" w:cs="Times New Roman"/>
        </w:rPr>
        <w:t>HS</w:t>
      </w:r>
      <w:r w:rsidR="00462300">
        <w:rPr>
          <w:rFonts w:ascii="Times New Roman" w:hAnsi="Times New Roman" w:cs="Times New Roman"/>
        </w:rPr>
        <w:t xml:space="preserve">, averaged by maternal feeding regimen, and sex. </w:t>
      </w:r>
      <w:r w:rsidR="00462300" w:rsidRPr="00462300">
        <w:rPr>
          <w:rFonts w:ascii="Times New Roman" w:hAnsi="Times New Roman" w:cs="Times New Roman"/>
          <w:b/>
          <w:bCs/>
        </w:rPr>
        <w:t>J)</w:t>
      </w:r>
      <w:r w:rsidR="00462300">
        <w:rPr>
          <w:rFonts w:ascii="Times New Roman" w:hAnsi="Times New Roman" w:cs="Times New Roman"/>
        </w:rPr>
        <w:t xml:space="preserve"> Glucose stimulated insulin secretion (GSIS), averaged by maternal feeding regiment, sex, and time. * indicates p-value &lt;0.05 for effect of sex. Animals included in body composition, FBG, ITT, GTT, and GSIS: n=11 eTRF males, 16 AL males, 19 eTRF females, 17 AL females. Cages in food intake analysis: n=4 eTRF males, 5 AL males, 4 eTRF females, 5 AL females.</w:t>
      </w:r>
      <w:r w:rsidRPr="0096047B">
        <w:rPr>
          <w:rFonts w:ascii="Times New Roman" w:hAnsi="Times New Roman" w:cs="Times New Roman"/>
          <w:b/>
          <w:bCs/>
        </w:rPr>
        <w:br/>
      </w:r>
    </w:p>
    <w:p w14:paraId="05F75014" w14:textId="75FB2421" w:rsidR="002D32BF" w:rsidRDefault="00462300" w:rsidP="00EB0A79">
      <w:pPr>
        <w:rPr>
          <w:rFonts w:ascii="Times New Roman" w:hAnsi="Times New Roman" w:cs="Times New Roman"/>
          <w:b/>
          <w:bCs/>
        </w:rPr>
      </w:pPr>
      <w:r>
        <w:rPr>
          <w:rFonts w:ascii="Times New Roman" w:hAnsi="Times New Roman" w:cs="Times New Roman"/>
          <w:b/>
          <w:bCs/>
        </w:rPr>
        <w:t xml:space="preserve">Supplemental Figure 1: </w:t>
      </w:r>
      <w:r w:rsidR="006E639F">
        <w:rPr>
          <w:rFonts w:ascii="Times New Roman" w:hAnsi="Times New Roman" w:cs="Times New Roman"/>
          <w:b/>
          <w:bCs/>
        </w:rPr>
        <w:t>Maternal Food Intake and Body Weight during Gestation</w:t>
      </w:r>
    </w:p>
    <w:p w14:paraId="3EA60332" w14:textId="3FC2072F" w:rsidR="00D82D3A" w:rsidRPr="00D82D3A" w:rsidRDefault="00D82D3A" w:rsidP="00D82D3A">
      <w:pPr>
        <w:rPr>
          <w:rFonts w:ascii="Times New Roman" w:hAnsi="Times New Roman" w:cs="Times New Roman"/>
        </w:rPr>
      </w:pPr>
      <w:r w:rsidRPr="00D82D3A">
        <w:rPr>
          <w:rFonts w:ascii="Times New Roman" w:hAnsi="Times New Roman" w:cs="Times New Roman"/>
          <w:b/>
          <w:bCs/>
        </w:rPr>
        <w:t>A)</w:t>
      </w:r>
      <w:r>
        <w:rPr>
          <w:rFonts w:ascii="Times New Roman" w:hAnsi="Times New Roman" w:cs="Times New Roman"/>
        </w:rPr>
        <w:t xml:space="preserve"> </w:t>
      </w:r>
      <w:r w:rsidR="008B7F2C">
        <w:rPr>
          <w:rFonts w:ascii="Times New Roman" w:hAnsi="Times New Roman" w:cs="Times New Roman"/>
        </w:rPr>
        <w:t>Maternal food intake from one week before pregnancy until delivery B) Maternal body weight from one week before pregnancy until delivery. Dams in analysis n 8= eTRF, 9=AL.</w:t>
      </w:r>
    </w:p>
    <w:p w14:paraId="5507253C" w14:textId="6492848F" w:rsidR="00EB0A79" w:rsidRDefault="00EB0A79" w:rsidP="0096047B">
      <w:pPr>
        <w:rPr>
          <w:rFonts w:ascii="Times New Roman" w:hAnsi="Times New Roman" w:cs="Times New Roman"/>
        </w:rPr>
      </w:pPr>
    </w:p>
    <w:p w14:paraId="3D00E5BB" w14:textId="132AB334" w:rsidR="00EB0A79" w:rsidRDefault="00EB0A79" w:rsidP="00EB0A79">
      <w:pPr>
        <w:rPr>
          <w:rFonts w:ascii="Times New Roman" w:hAnsi="Times New Roman" w:cs="Times New Roman"/>
          <w:b/>
          <w:bCs/>
        </w:rPr>
      </w:pPr>
      <w:r w:rsidRPr="00FF4D25">
        <w:rPr>
          <w:rFonts w:ascii="Times New Roman" w:hAnsi="Times New Roman" w:cs="Times New Roman"/>
          <w:b/>
          <w:bCs/>
        </w:rPr>
        <w:t>Supplemental Figure 2</w:t>
      </w:r>
      <w:r>
        <w:rPr>
          <w:rFonts w:ascii="Times New Roman" w:hAnsi="Times New Roman" w:cs="Times New Roman"/>
        </w:rPr>
        <w:t>:</w:t>
      </w:r>
      <w:r w:rsidRPr="00EB0A79">
        <w:rPr>
          <w:rFonts w:ascii="Times New Roman" w:hAnsi="Times New Roman" w:cs="Times New Roman"/>
          <w:b/>
          <w:bCs/>
        </w:rPr>
        <w:t xml:space="preserve"> </w:t>
      </w:r>
      <w:r>
        <w:rPr>
          <w:rFonts w:ascii="Times New Roman" w:hAnsi="Times New Roman" w:cs="Times New Roman"/>
          <w:b/>
          <w:bCs/>
        </w:rPr>
        <w:t>Feeding Efficiency Throughout Adulthood</w:t>
      </w:r>
    </w:p>
    <w:p w14:paraId="6679FCFD" w14:textId="77777777" w:rsidR="00EB0A79" w:rsidRDefault="00EB0A79" w:rsidP="00EB0A79">
      <w:pPr>
        <w:rPr>
          <w:rFonts w:ascii="Times New Roman" w:hAnsi="Times New Roman" w:cs="Times New Roman"/>
        </w:rPr>
      </w:pPr>
      <w:r>
        <w:rPr>
          <w:rFonts w:ascii="Times New Roman" w:hAnsi="Times New Roman" w:cs="Times New Roman"/>
          <w:b/>
          <w:bCs/>
        </w:rPr>
        <w:t xml:space="preserve">A) </w:t>
      </w:r>
      <w:r w:rsidRPr="00784696">
        <w:rPr>
          <w:rFonts w:ascii="Times New Roman" w:hAnsi="Times New Roman" w:cs="Times New Roman"/>
        </w:rPr>
        <w:t>Feeding efficiency (%) in males and females, calculated based on food intake and body composition changes during the NCD period (before PND 70)</w:t>
      </w:r>
      <w:r>
        <w:rPr>
          <w:rFonts w:ascii="Times New Roman" w:hAnsi="Times New Roman" w:cs="Times New Roman"/>
        </w:rPr>
        <w:t>. (p</w:t>
      </w:r>
      <w:r w:rsidRPr="00784696">
        <w:rPr>
          <w:rFonts w:ascii="Times New Roman" w:hAnsi="Times New Roman" w:cs="Times New Roman"/>
          <w:vertAlign w:val="subscript"/>
        </w:rPr>
        <w:t>sex</w:t>
      </w:r>
      <w:r>
        <w:rPr>
          <w:rFonts w:ascii="Times New Roman" w:hAnsi="Times New Roman" w:cs="Times New Roman"/>
        </w:rPr>
        <w:t>&lt;0.001, p</w:t>
      </w:r>
      <w:r w:rsidRPr="00784696">
        <w:rPr>
          <w:rFonts w:ascii="Times New Roman" w:hAnsi="Times New Roman" w:cs="Times New Roman"/>
          <w:vertAlign w:val="subscript"/>
        </w:rPr>
        <w:t>diet</w:t>
      </w:r>
      <w:r>
        <w:rPr>
          <w:rFonts w:ascii="Times New Roman" w:hAnsi="Times New Roman" w:cs="Times New Roman"/>
        </w:rPr>
        <w:t xml:space="preserve">=0.002). </w:t>
      </w:r>
      <w:r w:rsidRPr="0022790C">
        <w:rPr>
          <w:rFonts w:ascii="Times New Roman" w:hAnsi="Times New Roman" w:cs="Times New Roman"/>
          <w:b/>
          <w:bCs/>
        </w:rPr>
        <w:t>B)</w:t>
      </w:r>
      <w:r>
        <w:rPr>
          <w:rFonts w:ascii="Times New Roman" w:hAnsi="Times New Roman" w:cs="Times New Roman"/>
        </w:rPr>
        <w:t xml:space="preserve"> Feeding efficiency in males and females during the HFHS period (after PND 70). (p</w:t>
      </w:r>
      <w:r w:rsidRPr="000915E6">
        <w:rPr>
          <w:rFonts w:ascii="Times New Roman" w:hAnsi="Times New Roman" w:cs="Times New Roman"/>
          <w:vertAlign w:val="subscript"/>
        </w:rPr>
        <w:t>sex</w:t>
      </w:r>
      <w:r>
        <w:rPr>
          <w:rFonts w:ascii="Times New Roman" w:hAnsi="Times New Roman" w:cs="Times New Roman"/>
        </w:rPr>
        <w:t xml:space="preserve"> = 0.00023, p</w:t>
      </w:r>
      <w:r w:rsidRPr="000915E6">
        <w:rPr>
          <w:rFonts w:ascii="Times New Roman" w:hAnsi="Times New Roman" w:cs="Times New Roman"/>
          <w:vertAlign w:val="subscript"/>
        </w:rPr>
        <w:t>diet</w:t>
      </w:r>
      <w:r>
        <w:rPr>
          <w:rFonts w:ascii="Times New Roman" w:hAnsi="Times New Roman" w:cs="Times New Roman"/>
        </w:rPr>
        <w:t xml:space="preserve"> = 0.093).</w:t>
      </w:r>
    </w:p>
    <w:p w14:paraId="63F45E1B" w14:textId="70EB6FBE" w:rsidR="00EB0A79" w:rsidRPr="0096047B" w:rsidRDefault="00EB0A79" w:rsidP="0096047B">
      <w:pPr>
        <w:rPr>
          <w:rFonts w:ascii="Times New Roman" w:hAnsi="Times New Roman" w:cs="Times New Roman"/>
          <w:b/>
          <w:bCs/>
        </w:rPr>
      </w:pPr>
    </w:p>
    <w:p w14:paraId="625A2D8B" w14:textId="77777777" w:rsidR="00687929" w:rsidRPr="00687929" w:rsidRDefault="00687929" w:rsidP="00840DA3"/>
    <w:p w14:paraId="65D367B3" w14:textId="77777777" w:rsidR="00AC750D" w:rsidRPr="00AC750D" w:rsidRDefault="00AC750D" w:rsidP="00AC750D">
      <w:pPr>
        <w:spacing w:line="480" w:lineRule="auto"/>
        <w:rPr>
          <w:rFonts w:ascii="Times New Roman" w:hAnsi="Times New Roman" w:cs="Times New Roman"/>
          <w:b/>
          <w:bCs/>
        </w:rPr>
      </w:pPr>
    </w:p>
    <w:sectPr w:rsidR="00AC750D" w:rsidRPr="00AC750D" w:rsidSect="009165DD">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4" w:author="Molly C. MULCAHY" w:date="2023-04-25T16:21:00Z" w:initials="MCM">
    <w:p w14:paraId="6D8DABE2" w14:textId="77777777" w:rsidR="00956EE1" w:rsidRDefault="00956EE1" w:rsidP="002C2D5A">
      <w:pPr>
        <w:pStyle w:val="CommentText"/>
      </w:pPr>
      <w:r>
        <w:rPr>
          <w:rStyle w:val="CommentReference"/>
        </w:rPr>
        <w:annotationRef/>
      </w:r>
      <w:r>
        <w:t>Can probably omit</w:t>
      </w:r>
    </w:p>
  </w:comment>
  <w:comment w:id="62" w:author="Mulcahy, Molly" w:date="2023-04-10T11:07:00Z" w:initials="MM">
    <w:p w14:paraId="2924DC45" w14:textId="77777777" w:rsidR="00423BA7" w:rsidRDefault="00423BA7" w:rsidP="00522FE0">
      <w:pPr>
        <w:pStyle w:val="CommentText"/>
      </w:pPr>
      <w:r>
        <w:rPr>
          <w:rStyle w:val="CommentReference"/>
        </w:rPr>
        <w:annotationRef/>
      </w:r>
      <w:r>
        <w:t xml:space="preserve">Reviewer thought the statement of 4-12hours of TRF is in literature wasn't very accurate (I think implying that the model we constructed isn't a great one). I added more evidence to show how TRE in humans actually is pretty varied. Hopefully providing better logic that our model fits in that window. </w:t>
      </w:r>
    </w:p>
  </w:comment>
  <w:comment w:id="80" w:author="Mulcahy, Molly" w:date="2023-04-10T11:10:00Z" w:initials="MM">
    <w:p w14:paraId="3DDEF791" w14:textId="77777777" w:rsidR="00423BA7" w:rsidRDefault="00423BA7" w:rsidP="00580728">
      <w:pPr>
        <w:pStyle w:val="CommentText"/>
      </w:pPr>
      <w:r>
        <w:rPr>
          <w:rStyle w:val="CommentReference"/>
        </w:rPr>
        <w:annotationRef/>
      </w:r>
      <w:r>
        <w:t>One reviewer wants the actual ranges here. That seems like a little much to me. Thoughts?</w:t>
      </w:r>
    </w:p>
  </w:comment>
  <w:comment w:id="81" w:author="Molly C. MULCAHY" w:date="2023-06-05T10:50:00Z" w:initials="MCM">
    <w:p w14:paraId="2AD38855" w14:textId="77777777" w:rsidR="00C67A7C" w:rsidRDefault="00C67A7C" w:rsidP="00C522A7">
      <w:pPr>
        <w:pStyle w:val="CommentText"/>
      </w:pPr>
      <w:r>
        <w:rPr>
          <w:rStyle w:val="CommentReference"/>
        </w:rPr>
        <w:annotationRef/>
      </w:r>
      <w:r>
        <w:t>I don't have this information and can't find it on ULAM. Do you have this information?</w:t>
      </w:r>
    </w:p>
  </w:comment>
  <w:comment w:id="154" w:author="Mulcahy, Molly" w:date="2023-04-10T11:52:00Z" w:initials="MM">
    <w:p w14:paraId="57B18403" w14:textId="1021E8D8" w:rsidR="00552B1B" w:rsidRDefault="00552B1B" w:rsidP="00D13639">
      <w:pPr>
        <w:pStyle w:val="CommentText"/>
      </w:pPr>
      <w:r>
        <w:rPr>
          <w:rStyle w:val="CommentReference"/>
        </w:rPr>
        <w:annotationRef/>
      </w:r>
      <w:r>
        <w:t>Reviewer 2 noted that instead of assessing interaction, we should be doing Tukey's post hoc test following our ANOVA. My understanding is that this isolates sex-specific effects, but doesn't allow us to check for interaction. Also, wouldn't that best be suited for comparison of &gt;2 groups? What are you thoughts on this suggestion?</w:t>
      </w:r>
    </w:p>
  </w:comment>
  <w:comment w:id="155" w:author="Mulcahy, Molly" w:date="2023-04-10T12:01:00Z" w:initials="MM">
    <w:p w14:paraId="4DF13717" w14:textId="77777777" w:rsidR="00552B1B" w:rsidRDefault="00552B1B" w:rsidP="009D5E6E">
      <w:pPr>
        <w:pStyle w:val="CommentText"/>
      </w:pPr>
      <w:r>
        <w:rPr>
          <w:rStyle w:val="CommentReference"/>
        </w:rPr>
        <w:annotationRef/>
      </w:r>
      <w:r>
        <w:t>Reviewer 2 suggested including cohort as a covariate in models and reporting this effect. This isn't something that I did in the formal analysis, but when we were collecting data, I remember looking at cohort and I don't remember seeing an effect- hence feeling comfortable combining the data. Is this something you think is valuable? I've not seen it formally done statisically in papers before.</w:t>
      </w:r>
    </w:p>
  </w:comment>
  <w:comment w:id="214" w:author="Molly C. MULCAHY" w:date="2023-06-05T11:05:00Z" w:initials="MCM">
    <w:p w14:paraId="0146816C" w14:textId="77777777" w:rsidR="000E1D7F" w:rsidRDefault="000E1D7F" w:rsidP="00690E0F">
      <w:pPr>
        <w:pStyle w:val="CommentText"/>
      </w:pPr>
      <w:r>
        <w:rPr>
          <w:rStyle w:val="CommentReference"/>
        </w:rPr>
        <w:annotationRef/>
      </w:r>
      <w:r>
        <w:t>I tried to consolidate the most important parts of this paragraph above and do so by calling it adverse intrauterine conditions instead of IUGR (because we don't see physical growth restriction). I'm not sure the striketrhough portion is still necessary.</w:t>
      </w:r>
    </w:p>
  </w:comment>
  <w:comment w:id="248" w:author="Molly C. MULCAHY" w:date="2023-06-05T11:08:00Z" w:initials="MCM">
    <w:p w14:paraId="7129DB71" w14:textId="77777777" w:rsidR="000E1D7F" w:rsidRDefault="000E1D7F" w:rsidP="00D63D9A">
      <w:pPr>
        <w:pStyle w:val="CommentText"/>
      </w:pPr>
      <w:r>
        <w:rPr>
          <w:rStyle w:val="CommentReference"/>
        </w:rPr>
        <w:annotationRef/>
      </w:r>
      <w:r>
        <w:t>I think we can omit this. Thoughts?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D8DABE2" w15:done="0"/>
  <w15:commentEx w15:paraId="2924DC45" w15:done="0"/>
  <w15:commentEx w15:paraId="3DDEF791" w15:done="0"/>
  <w15:commentEx w15:paraId="2AD38855" w15:paraIdParent="3DDEF791" w15:done="0"/>
  <w15:commentEx w15:paraId="57B18403" w15:done="0"/>
  <w15:commentEx w15:paraId="4DF13717" w15:paraIdParent="57B18403" w15:done="0"/>
  <w15:commentEx w15:paraId="0146816C" w15:done="0"/>
  <w15:commentEx w15:paraId="7129DB7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F27C6D" w16cex:dateUtc="2023-04-25T21:21:00Z"/>
  <w16cex:commentExtensible w16cex:durableId="27DE6C6E" w16cex:dateUtc="2023-04-10T16:07:00Z"/>
  <w16cex:commentExtensible w16cex:durableId="27DE6D0D" w16cex:dateUtc="2023-04-10T16:10:00Z"/>
  <w16cex:commentExtensible w16cex:durableId="28283C6E" w16cex:dateUtc="2023-06-05T15:50:00Z"/>
  <w16cex:commentExtensible w16cex:durableId="27DE7702" w16cex:dateUtc="2023-04-10T16:52:00Z"/>
  <w16cex:commentExtensible w16cex:durableId="27DE791B" w16cex:dateUtc="2023-04-10T17:01:00Z"/>
  <w16cex:commentExtensible w16cex:durableId="28284010" w16cex:dateUtc="2023-06-05T16:05:00Z"/>
  <w16cex:commentExtensible w16cex:durableId="2828409B" w16cex:dateUtc="2023-06-05T16: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D8DABE2" w16cid:durableId="27F27C6D"/>
  <w16cid:commentId w16cid:paraId="2924DC45" w16cid:durableId="27DE6C6E"/>
  <w16cid:commentId w16cid:paraId="3DDEF791" w16cid:durableId="27DE6D0D"/>
  <w16cid:commentId w16cid:paraId="2AD38855" w16cid:durableId="28283C6E"/>
  <w16cid:commentId w16cid:paraId="57B18403" w16cid:durableId="27DE7702"/>
  <w16cid:commentId w16cid:paraId="4DF13717" w16cid:durableId="27DE791B"/>
  <w16cid:commentId w16cid:paraId="0146816C" w16cid:durableId="28284010"/>
  <w16cid:commentId w16cid:paraId="7129DB71" w16cid:durableId="2828409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E0BFE1" w14:textId="77777777" w:rsidR="00E13246" w:rsidRDefault="00E13246" w:rsidP="00616AD3">
      <w:r>
        <w:separator/>
      </w:r>
    </w:p>
  </w:endnote>
  <w:endnote w:type="continuationSeparator" w:id="0">
    <w:p w14:paraId="58E7F328" w14:textId="77777777" w:rsidR="00E13246" w:rsidRDefault="00E13246"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D6912" w14:textId="77777777" w:rsidR="00A356B5" w:rsidRDefault="00A356B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B9E81D" w14:textId="77777777" w:rsidR="00A356B5" w:rsidRDefault="00A356B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5441" w14:textId="77777777" w:rsidR="00A356B5" w:rsidRDefault="00A356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E06A0" w14:textId="77777777" w:rsidR="00E13246" w:rsidRDefault="00E13246" w:rsidP="00616AD3">
      <w:r>
        <w:separator/>
      </w:r>
    </w:p>
  </w:footnote>
  <w:footnote w:type="continuationSeparator" w:id="0">
    <w:p w14:paraId="63AAC6A2" w14:textId="77777777" w:rsidR="00E13246" w:rsidRDefault="00E13246"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543A37" w14:textId="77777777" w:rsidR="00A356B5" w:rsidRDefault="00A356B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2075A00C" w:rsidR="00DB2834" w:rsidRPr="00C65822" w:rsidRDefault="00EC564A">
    <w:pPr>
      <w:pStyle w:val="Header"/>
      <w:rPr>
        <w:rFonts w:ascii="Times New Roman" w:hAnsi="Times New Roman" w:cs="Times New Roman"/>
      </w:rPr>
    </w:pPr>
    <w:r>
      <w:rPr>
        <w:rFonts w:ascii="Times New Roman" w:hAnsi="Times New Roman" w:cs="Times New Roman"/>
      </w:rPr>
      <w:t xml:space="preserve">Gestational </w:t>
    </w:r>
    <w:r w:rsidR="00DB2834" w:rsidRPr="00C65822">
      <w:rPr>
        <w:rFonts w:ascii="Times New Roman" w:hAnsi="Times New Roman" w:cs="Times New Roman"/>
      </w:rPr>
      <w:t xml:space="preserve">eTRF </w:t>
    </w:r>
    <w:r w:rsidR="00850DA2">
      <w:rPr>
        <w:rFonts w:ascii="Times New Roman" w:hAnsi="Times New Roman" w:cs="Times New Roman"/>
      </w:rPr>
      <w:t>offspring</w:t>
    </w:r>
    <w:r>
      <w:rPr>
        <w:rFonts w:ascii="Times New Roman" w:hAnsi="Times New Roman" w:cs="Times New Roman"/>
      </w:rPr>
      <w:t xml:space="preserve"> effects</w:t>
    </w:r>
  </w:p>
  <w:p w14:paraId="59A365C7" w14:textId="77777777" w:rsidR="00DB2834" w:rsidRDefault="00DB283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817801" w14:textId="77777777" w:rsidR="00A356B5" w:rsidRDefault="00A356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121D"/>
    <w:multiLevelType w:val="hybridMultilevel"/>
    <w:tmpl w:val="FE406B98"/>
    <w:lvl w:ilvl="0" w:tplc="6DB2E13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0C1299"/>
    <w:multiLevelType w:val="hybridMultilevel"/>
    <w:tmpl w:val="913C4A46"/>
    <w:lvl w:ilvl="0" w:tplc="CF324488">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2D0394"/>
    <w:multiLevelType w:val="hybridMultilevel"/>
    <w:tmpl w:val="4D30B0A0"/>
    <w:lvl w:ilvl="0" w:tplc="78829BB6">
      <w:start w:val="1"/>
      <w:numFmt w:val="upperLetter"/>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2D57893"/>
    <w:multiLevelType w:val="hybridMultilevel"/>
    <w:tmpl w:val="8B9663B2"/>
    <w:lvl w:ilvl="0" w:tplc="427ACAB8">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A80BC1"/>
    <w:multiLevelType w:val="hybridMultilevel"/>
    <w:tmpl w:val="C88A131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8"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9" w15:restartNumberingAfterBreak="0">
    <w:nsid w:val="71286DAA"/>
    <w:multiLevelType w:val="hybridMultilevel"/>
    <w:tmpl w:val="0C0ECFA8"/>
    <w:lvl w:ilvl="0" w:tplc="325A0040">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3E60283"/>
    <w:multiLevelType w:val="hybridMultilevel"/>
    <w:tmpl w:val="72D265EA"/>
    <w:lvl w:ilvl="0" w:tplc="8690C41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737C3B"/>
    <w:multiLevelType w:val="hybridMultilevel"/>
    <w:tmpl w:val="8DF0A79A"/>
    <w:lvl w:ilvl="0" w:tplc="FDEC0BF8">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0918186">
    <w:abstractNumId w:val="13"/>
  </w:num>
  <w:num w:numId="2" w16cid:durableId="1033726897">
    <w:abstractNumId w:val="13"/>
  </w:num>
  <w:num w:numId="3" w16cid:durableId="1218928751">
    <w:abstractNumId w:val="8"/>
  </w:num>
  <w:num w:numId="4" w16cid:durableId="1221164139">
    <w:abstractNumId w:val="8"/>
    <w:lvlOverride w:ilvl="0">
      <w:lvl w:ilvl="0" w:tplc="D682E812">
        <w:numFmt w:val="lowerRoman"/>
        <w:lvlText w:val="%1."/>
        <w:lvlJc w:val="right"/>
      </w:lvl>
    </w:lvlOverride>
  </w:num>
  <w:num w:numId="5" w16cid:durableId="1218666150">
    <w:abstractNumId w:val="8"/>
    <w:lvlOverride w:ilvl="0">
      <w:lvl w:ilvl="0" w:tplc="D682E812">
        <w:numFmt w:val="lowerRoman"/>
        <w:lvlText w:val="%1."/>
        <w:lvlJc w:val="right"/>
      </w:lvl>
    </w:lvlOverride>
  </w:num>
  <w:num w:numId="6" w16cid:durableId="1199245866">
    <w:abstractNumId w:val="5"/>
  </w:num>
  <w:num w:numId="7" w16cid:durableId="623853476">
    <w:abstractNumId w:val="0"/>
  </w:num>
  <w:num w:numId="8" w16cid:durableId="107089321">
    <w:abstractNumId w:val="10"/>
  </w:num>
  <w:num w:numId="9" w16cid:durableId="2032343363">
    <w:abstractNumId w:val="6"/>
  </w:num>
  <w:num w:numId="10" w16cid:durableId="1725173592">
    <w:abstractNumId w:val="2"/>
  </w:num>
  <w:num w:numId="11" w16cid:durableId="1105224340">
    <w:abstractNumId w:val="1"/>
  </w:num>
  <w:num w:numId="12" w16cid:durableId="1087574747">
    <w:abstractNumId w:val="9"/>
  </w:num>
  <w:num w:numId="13" w16cid:durableId="1460680548">
    <w:abstractNumId w:val="3"/>
  </w:num>
  <w:num w:numId="14" w16cid:durableId="1711881145">
    <w:abstractNumId w:val="12"/>
  </w:num>
  <w:num w:numId="15" w16cid:durableId="319626293">
    <w:abstractNumId w:val="4"/>
  </w:num>
  <w:num w:numId="16" w16cid:durableId="1240989907">
    <w:abstractNumId w:val="7"/>
  </w:num>
  <w:num w:numId="17" w16cid:durableId="905996476">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lly C. MULCAHY">
    <w15:presenceInfo w15:providerId="None" w15:userId="Molly C. MULCAHY"/>
  </w15:person>
  <w15:person w15:author="Mulcahy, Molly">
    <w15:presenceInfo w15:providerId="AD" w15:userId="S::mollyec@umich.edu::c7042b25-4392-45c4-b4a1-380b86fcc9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47DF"/>
    <w:rsid w:val="00006E53"/>
    <w:rsid w:val="000079C6"/>
    <w:rsid w:val="00010BD1"/>
    <w:rsid w:val="00012952"/>
    <w:rsid w:val="000224F6"/>
    <w:rsid w:val="00023443"/>
    <w:rsid w:val="00023973"/>
    <w:rsid w:val="0002791A"/>
    <w:rsid w:val="00032DE0"/>
    <w:rsid w:val="00036907"/>
    <w:rsid w:val="00037A9A"/>
    <w:rsid w:val="00037B00"/>
    <w:rsid w:val="000457BF"/>
    <w:rsid w:val="000512D8"/>
    <w:rsid w:val="00053899"/>
    <w:rsid w:val="00056D4B"/>
    <w:rsid w:val="00057535"/>
    <w:rsid w:val="00057EDA"/>
    <w:rsid w:val="0006138D"/>
    <w:rsid w:val="00065514"/>
    <w:rsid w:val="00065731"/>
    <w:rsid w:val="00065B6D"/>
    <w:rsid w:val="000702E4"/>
    <w:rsid w:val="00072202"/>
    <w:rsid w:val="000746B3"/>
    <w:rsid w:val="00074984"/>
    <w:rsid w:val="00076839"/>
    <w:rsid w:val="00076A49"/>
    <w:rsid w:val="00081D62"/>
    <w:rsid w:val="00082F96"/>
    <w:rsid w:val="00083DF4"/>
    <w:rsid w:val="00085098"/>
    <w:rsid w:val="0008750F"/>
    <w:rsid w:val="000915E6"/>
    <w:rsid w:val="000941AF"/>
    <w:rsid w:val="00094D30"/>
    <w:rsid w:val="00095DD4"/>
    <w:rsid w:val="000964D0"/>
    <w:rsid w:val="000968E6"/>
    <w:rsid w:val="000A3272"/>
    <w:rsid w:val="000B7D18"/>
    <w:rsid w:val="000C3092"/>
    <w:rsid w:val="000C34AF"/>
    <w:rsid w:val="000C4E31"/>
    <w:rsid w:val="000D699C"/>
    <w:rsid w:val="000E1284"/>
    <w:rsid w:val="000E1D7F"/>
    <w:rsid w:val="000E30D8"/>
    <w:rsid w:val="000E34D4"/>
    <w:rsid w:val="000E52D2"/>
    <w:rsid w:val="000E7158"/>
    <w:rsid w:val="000E77F5"/>
    <w:rsid w:val="000F0CE8"/>
    <w:rsid w:val="000F24AB"/>
    <w:rsid w:val="000F56F6"/>
    <w:rsid w:val="000F5C24"/>
    <w:rsid w:val="00103234"/>
    <w:rsid w:val="0010421E"/>
    <w:rsid w:val="00105586"/>
    <w:rsid w:val="00105EE6"/>
    <w:rsid w:val="00110E54"/>
    <w:rsid w:val="00111EF1"/>
    <w:rsid w:val="00115C84"/>
    <w:rsid w:val="001245B2"/>
    <w:rsid w:val="0012467E"/>
    <w:rsid w:val="00133D7D"/>
    <w:rsid w:val="00136244"/>
    <w:rsid w:val="00137997"/>
    <w:rsid w:val="001419B8"/>
    <w:rsid w:val="001433C7"/>
    <w:rsid w:val="001474F5"/>
    <w:rsid w:val="00151682"/>
    <w:rsid w:val="00152545"/>
    <w:rsid w:val="0015487C"/>
    <w:rsid w:val="001562BC"/>
    <w:rsid w:val="001569C5"/>
    <w:rsid w:val="00160014"/>
    <w:rsid w:val="001604A5"/>
    <w:rsid w:val="00160C2A"/>
    <w:rsid w:val="00164E9B"/>
    <w:rsid w:val="00170969"/>
    <w:rsid w:val="0017644C"/>
    <w:rsid w:val="00180086"/>
    <w:rsid w:val="00180465"/>
    <w:rsid w:val="0018051D"/>
    <w:rsid w:val="00180F83"/>
    <w:rsid w:val="00180F98"/>
    <w:rsid w:val="00181A53"/>
    <w:rsid w:val="00185F29"/>
    <w:rsid w:val="00186B53"/>
    <w:rsid w:val="00186BBD"/>
    <w:rsid w:val="00192508"/>
    <w:rsid w:val="0019332F"/>
    <w:rsid w:val="001A049B"/>
    <w:rsid w:val="001A0AC4"/>
    <w:rsid w:val="001A4305"/>
    <w:rsid w:val="001A4A3D"/>
    <w:rsid w:val="001B5CFA"/>
    <w:rsid w:val="001C0914"/>
    <w:rsid w:val="001C2FF5"/>
    <w:rsid w:val="001C41CC"/>
    <w:rsid w:val="001C570A"/>
    <w:rsid w:val="001C713C"/>
    <w:rsid w:val="001D0A67"/>
    <w:rsid w:val="001D0B53"/>
    <w:rsid w:val="001D1847"/>
    <w:rsid w:val="001D3C14"/>
    <w:rsid w:val="001D439A"/>
    <w:rsid w:val="001D4FB1"/>
    <w:rsid w:val="001D5E41"/>
    <w:rsid w:val="001D6520"/>
    <w:rsid w:val="001E027B"/>
    <w:rsid w:val="001E1AE1"/>
    <w:rsid w:val="001E680B"/>
    <w:rsid w:val="001F07C5"/>
    <w:rsid w:val="001F1A8A"/>
    <w:rsid w:val="001F5831"/>
    <w:rsid w:val="001F6098"/>
    <w:rsid w:val="001F654F"/>
    <w:rsid w:val="001F713C"/>
    <w:rsid w:val="00201514"/>
    <w:rsid w:val="0020152D"/>
    <w:rsid w:val="002020FE"/>
    <w:rsid w:val="0020702E"/>
    <w:rsid w:val="00211610"/>
    <w:rsid w:val="0021435C"/>
    <w:rsid w:val="00220198"/>
    <w:rsid w:val="00223F1F"/>
    <w:rsid w:val="00224B93"/>
    <w:rsid w:val="00226BF0"/>
    <w:rsid w:val="00227266"/>
    <w:rsid w:val="002275DB"/>
    <w:rsid w:val="0022790C"/>
    <w:rsid w:val="00231143"/>
    <w:rsid w:val="0023126B"/>
    <w:rsid w:val="002316BD"/>
    <w:rsid w:val="002344BE"/>
    <w:rsid w:val="0024220A"/>
    <w:rsid w:val="00242B52"/>
    <w:rsid w:val="002431A5"/>
    <w:rsid w:val="00243201"/>
    <w:rsid w:val="002439B8"/>
    <w:rsid w:val="002456BA"/>
    <w:rsid w:val="00247547"/>
    <w:rsid w:val="0025105E"/>
    <w:rsid w:val="00251AF7"/>
    <w:rsid w:val="0025284C"/>
    <w:rsid w:val="00252968"/>
    <w:rsid w:val="002540FF"/>
    <w:rsid w:val="0025621A"/>
    <w:rsid w:val="00257697"/>
    <w:rsid w:val="00257F49"/>
    <w:rsid w:val="00261148"/>
    <w:rsid w:val="00264D2B"/>
    <w:rsid w:val="00266400"/>
    <w:rsid w:val="0027127E"/>
    <w:rsid w:val="0027672C"/>
    <w:rsid w:val="0028057C"/>
    <w:rsid w:val="002822DC"/>
    <w:rsid w:val="00282BDB"/>
    <w:rsid w:val="002831AB"/>
    <w:rsid w:val="002907D1"/>
    <w:rsid w:val="00292BB0"/>
    <w:rsid w:val="00294186"/>
    <w:rsid w:val="00294AA1"/>
    <w:rsid w:val="00295E79"/>
    <w:rsid w:val="002A245A"/>
    <w:rsid w:val="002A2571"/>
    <w:rsid w:val="002A3C56"/>
    <w:rsid w:val="002A5CDF"/>
    <w:rsid w:val="002A5E8C"/>
    <w:rsid w:val="002A62FA"/>
    <w:rsid w:val="002A7975"/>
    <w:rsid w:val="002B0CAE"/>
    <w:rsid w:val="002B1153"/>
    <w:rsid w:val="002B674C"/>
    <w:rsid w:val="002B6988"/>
    <w:rsid w:val="002C0001"/>
    <w:rsid w:val="002C3310"/>
    <w:rsid w:val="002C3E61"/>
    <w:rsid w:val="002D2A28"/>
    <w:rsid w:val="002D2BEA"/>
    <w:rsid w:val="002D32BF"/>
    <w:rsid w:val="002D32C5"/>
    <w:rsid w:val="002D73CC"/>
    <w:rsid w:val="002E06DC"/>
    <w:rsid w:val="002E0DA3"/>
    <w:rsid w:val="002E134B"/>
    <w:rsid w:val="002E3F66"/>
    <w:rsid w:val="002F1DBE"/>
    <w:rsid w:val="002F1E4C"/>
    <w:rsid w:val="002F586A"/>
    <w:rsid w:val="002F5EC0"/>
    <w:rsid w:val="00304409"/>
    <w:rsid w:val="003073DA"/>
    <w:rsid w:val="003104BD"/>
    <w:rsid w:val="003125FF"/>
    <w:rsid w:val="00312EFD"/>
    <w:rsid w:val="0031463E"/>
    <w:rsid w:val="003156E8"/>
    <w:rsid w:val="00317338"/>
    <w:rsid w:val="00322D5D"/>
    <w:rsid w:val="00327E0F"/>
    <w:rsid w:val="00331BC9"/>
    <w:rsid w:val="003320F3"/>
    <w:rsid w:val="00333703"/>
    <w:rsid w:val="0033454F"/>
    <w:rsid w:val="003370C7"/>
    <w:rsid w:val="00343990"/>
    <w:rsid w:val="00344222"/>
    <w:rsid w:val="00344F23"/>
    <w:rsid w:val="0034518C"/>
    <w:rsid w:val="00345295"/>
    <w:rsid w:val="00345AE8"/>
    <w:rsid w:val="00346787"/>
    <w:rsid w:val="00347F2F"/>
    <w:rsid w:val="00350AAA"/>
    <w:rsid w:val="003517D3"/>
    <w:rsid w:val="0035406F"/>
    <w:rsid w:val="00354291"/>
    <w:rsid w:val="003564F3"/>
    <w:rsid w:val="0036013B"/>
    <w:rsid w:val="00361144"/>
    <w:rsid w:val="003619B0"/>
    <w:rsid w:val="00361FC2"/>
    <w:rsid w:val="003628B5"/>
    <w:rsid w:val="00362AA2"/>
    <w:rsid w:val="00362C3B"/>
    <w:rsid w:val="003641FE"/>
    <w:rsid w:val="00364CBF"/>
    <w:rsid w:val="003678F1"/>
    <w:rsid w:val="003714BD"/>
    <w:rsid w:val="0037511A"/>
    <w:rsid w:val="00381BAE"/>
    <w:rsid w:val="003842D5"/>
    <w:rsid w:val="00384416"/>
    <w:rsid w:val="003868D5"/>
    <w:rsid w:val="0038760B"/>
    <w:rsid w:val="00387691"/>
    <w:rsid w:val="00390DB4"/>
    <w:rsid w:val="00391782"/>
    <w:rsid w:val="00391E0E"/>
    <w:rsid w:val="0039726D"/>
    <w:rsid w:val="003A0CD8"/>
    <w:rsid w:val="003A196D"/>
    <w:rsid w:val="003A3F72"/>
    <w:rsid w:val="003A4C25"/>
    <w:rsid w:val="003A6E61"/>
    <w:rsid w:val="003B4275"/>
    <w:rsid w:val="003B452F"/>
    <w:rsid w:val="003B4E6B"/>
    <w:rsid w:val="003B7482"/>
    <w:rsid w:val="003C0114"/>
    <w:rsid w:val="003C0CFA"/>
    <w:rsid w:val="003C200C"/>
    <w:rsid w:val="003C4882"/>
    <w:rsid w:val="003C4B21"/>
    <w:rsid w:val="003D019A"/>
    <w:rsid w:val="003D0A97"/>
    <w:rsid w:val="003D0BD4"/>
    <w:rsid w:val="003D4F95"/>
    <w:rsid w:val="003D5BD2"/>
    <w:rsid w:val="003E0F5E"/>
    <w:rsid w:val="003E6824"/>
    <w:rsid w:val="003E746E"/>
    <w:rsid w:val="003F0738"/>
    <w:rsid w:val="003F2CEA"/>
    <w:rsid w:val="00400425"/>
    <w:rsid w:val="004006C5"/>
    <w:rsid w:val="00400B04"/>
    <w:rsid w:val="0040100F"/>
    <w:rsid w:val="0040216E"/>
    <w:rsid w:val="00402DEA"/>
    <w:rsid w:val="00403328"/>
    <w:rsid w:val="00406098"/>
    <w:rsid w:val="0040799B"/>
    <w:rsid w:val="00416133"/>
    <w:rsid w:val="00422824"/>
    <w:rsid w:val="004236D8"/>
    <w:rsid w:val="00423BA7"/>
    <w:rsid w:val="00427100"/>
    <w:rsid w:val="00430B7D"/>
    <w:rsid w:val="00431140"/>
    <w:rsid w:val="0043167E"/>
    <w:rsid w:val="00432CF7"/>
    <w:rsid w:val="00433C30"/>
    <w:rsid w:val="00433F6E"/>
    <w:rsid w:val="0043547B"/>
    <w:rsid w:val="004357A7"/>
    <w:rsid w:val="004359FB"/>
    <w:rsid w:val="0044011B"/>
    <w:rsid w:val="00440AC4"/>
    <w:rsid w:val="00440E3C"/>
    <w:rsid w:val="00454691"/>
    <w:rsid w:val="00462300"/>
    <w:rsid w:val="00467FD5"/>
    <w:rsid w:val="004704F8"/>
    <w:rsid w:val="00477A84"/>
    <w:rsid w:val="00487231"/>
    <w:rsid w:val="00491619"/>
    <w:rsid w:val="0049368F"/>
    <w:rsid w:val="00494993"/>
    <w:rsid w:val="00495314"/>
    <w:rsid w:val="004A0484"/>
    <w:rsid w:val="004A3D57"/>
    <w:rsid w:val="004B3D76"/>
    <w:rsid w:val="004C005D"/>
    <w:rsid w:val="004C25E4"/>
    <w:rsid w:val="004C3E58"/>
    <w:rsid w:val="004C4025"/>
    <w:rsid w:val="004C6F81"/>
    <w:rsid w:val="004D2C8A"/>
    <w:rsid w:val="004D52A0"/>
    <w:rsid w:val="004D649F"/>
    <w:rsid w:val="004E0D3E"/>
    <w:rsid w:val="004F2C2A"/>
    <w:rsid w:val="004F2D68"/>
    <w:rsid w:val="004F3298"/>
    <w:rsid w:val="004F35FF"/>
    <w:rsid w:val="004F4CDE"/>
    <w:rsid w:val="00501FC7"/>
    <w:rsid w:val="005028A1"/>
    <w:rsid w:val="00504A6E"/>
    <w:rsid w:val="00511941"/>
    <w:rsid w:val="005119DD"/>
    <w:rsid w:val="0051602B"/>
    <w:rsid w:val="005204D6"/>
    <w:rsid w:val="00520F01"/>
    <w:rsid w:val="005210E9"/>
    <w:rsid w:val="00523369"/>
    <w:rsid w:val="0052378A"/>
    <w:rsid w:val="005261E1"/>
    <w:rsid w:val="00532133"/>
    <w:rsid w:val="00532D56"/>
    <w:rsid w:val="00532DCF"/>
    <w:rsid w:val="00532F87"/>
    <w:rsid w:val="00533F88"/>
    <w:rsid w:val="00536356"/>
    <w:rsid w:val="00540150"/>
    <w:rsid w:val="00546454"/>
    <w:rsid w:val="00546799"/>
    <w:rsid w:val="0054727D"/>
    <w:rsid w:val="00552A5B"/>
    <w:rsid w:val="00552B1B"/>
    <w:rsid w:val="005618EE"/>
    <w:rsid w:val="00561B07"/>
    <w:rsid w:val="00564D55"/>
    <w:rsid w:val="00565857"/>
    <w:rsid w:val="0057110D"/>
    <w:rsid w:val="00572513"/>
    <w:rsid w:val="005751F8"/>
    <w:rsid w:val="0058073A"/>
    <w:rsid w:val="005820BB"/>
    <w:rsid w:val="00582B19"/>
    <w:rsid w:val="00585A1D"/>
    <w:rsid w:val="0058691C"/>
    <w:rsid w:val="00587EB0"/>
    <w:rsid w:val="005930CD"/>
    <w:rsid w:val="00593454"/>
    <w:rsid w:val="00594CCF"/>
    <w:rsid w:val="005A374C"/>
    <w:rsid w:val="005A3F7F"/>
    <w:rsid w:val="005B02F3"/>
    <w:rsid w:val="005B1652"/>
    <w:rsid w:val="005B489B"/>
    <w:rsid w:val="005B4A24"/>
    <w:rsid w:val="005B59E5"/>
    <w:rsid w:val="005B5BA7"/>
    <w:rsid w:val="005C0832"/>
    <w:rsid w:val="005C19CB"/>
    <w:rsid w:val="005C23AC"/>
    <w:rsid w:val="005C2490"/>
    <w:rsid w:val="005C3BCE"/>
    <w:rsid w:val="005D2B24"/>
    <w:rsid w:val="005D4100"/>
    <w:rsid w:val="005D518C"/>
    <w:rsid w:val="005D6F95"/>
    <w:rsid w:val="005E7F8B"/>
    <w:rsid w:val="005F3188"/>
    <w:rsid w:val="00601498"/>
    <w:rsid w:val="006067EC"/>
    <w:rsid w:val="006071A1"/>
    <w:rsid w:val="00607265"/>
    <w:rsid w:val="00607745"/>
    <w:rsid w:val="00612C2D"/>
    <w:rsid w:val="00613BB4"/>
    <w:rsid w:val="00616AD3"/>
    <w:rsid w:val="00616D8A"/>
    <w:rsid w:val="0062097D"/>
    <w:rsid w:val="00622975"/>
    <w:rsid w:val="00631E28"/>
    <w:rsid w:val="00637C3D"/>
    <w:rsid w:val="006411B4"/>
    <w:rsid w:val="00645731"/>
    <w:rsid w:val="00645A64"/>
    <w:rsid w:val="00651207"/>
    <w:rsid w:val="00651638"/>
    <w:rsid w:val="00660E6B"/>
    <w:rsid w:val="00660EE1"/>
    <w:rsid w:val="0066510F"/>
    <w:rsid w:val="00666C8B"/>
    <w:rsid w:val="0067189F"/>
    <w:rsid w:val="006728EA"/>
    <w:rsid w:val="00677625"/>
    <w:rsid w:val="00677D4A"/>
    <w:rsid w:val="006812BD"/>
    <w:rsid w:val="00684F7F"/>
    <w:rsid w:val="0068518C"/>
    <w:rsid w:val="00686EC8"/>
    <w:rsid w:val="00687929"/>
    <w:rsid w:val="00687A48"/>
    <w:rsid w:val="006932A5"/>
    <w:rsid w:val="00693835"/>
    <w:rsid w:val="006953F5"/>
    <w:rsid w:val="0069666A"/>
    <w:rsid w:val="006A001C"/>
    <w:rsid w:val="006A14F0"/>
    <w:rsid w:val="006A22AE"/>
    <w:rsid w:val="006A42A1"/>
    <w:rsid w:val="006A42E4"/>
    <w:rsid w:val="006A5F43"/>
    <w:rsid w:val="006A72B5"/>
    <w:rsid w:val="006B1707"/>
    <w:rsid w:val="006B3207"/>
    <w:rsid w:val="006B58D5"/>
    <w:rsid w:val="006C603E"/>
    <w:rsid w:val="006C6F49"/>
    <w:rsid w:val="006D06A2"/>
    <w:rsid w:val="006D4D25"/>
    <w:rsid w:val="006E2229"/>
    <w:rsid w:val="006E639F"/>
    <w:rsid w:val="006F1AEF"/>
    <w:rsid w:val="006F1C2F"/>
    <w:rsid w:val="006F3FC9"/>
    <w:rsid w:val="006F5A08"/>
    <w:rsid w:val="007006F3"/>
    <w:rsid w:val="00702424"/>
    <w:rsid w:val="00704185"/>
    <w:rsid w:val="00704DA1"/>
    <w:rsid w:val="00707741"/>
    <w:rsid w:val="00716C65"/>
    <w:rsid w:val="00720D62"/>
    <w:rsid w:val="0072292A"/>
    <w:rsid w:val="007250AF"/>
    <w:rsid w:val="00725AB6"/>
    <w:rsid w:val="00725FCB"/>
    <w:rsid w:val="007263F7"/>
    <w:rsid w:val="00727FBC"/>
    <w:rsid w:val="007304FA"/>
    <w:rsid w:val="007307AE"/>
    <w:rsid w:val="007316E8"/>
    <w:rsid w:val="00741FE3"/>
    <w:rsid w:val="00744B31"/>
    <w:rsid w:val="00744C7B"/>
    <w:rsid w:val="007500A5"/>
    <w:rsid w:val="00750394"/>
    <w:rsid w:val="00754AF0"/>
    <w:rsid w:val="00754BB1"/>
    <w:rsid w:val="00755842"/>
    <w:rsid w:val="00760A6A"/>
    <w:rsid w:val="00761434"/>
    <w:rsid w:val="00761709"/>
    <w:rsid w:val="00761E49"/>
    <w:rsid w:val="007641AB"/>
    <w:rsid w:val="007700BF"/>
    <w:rsid w:val="007711CC"/>
    <w:rsid w:val="007740DE"/>
    <w:rsid w:val="007830E1"/>
    <w:rsid w:val="00783733"/>
    <w:rsid w:val="00784696"/>
    <w:rsid w:val="007872A5"/>
    <w:rsid w:val="00793283"/>
    <w:rsid w:val="007937AB"/>
    <w:rsid w:val="007A2077"/>
    <w:rsid w:val="007A45B2"/>
    <w:rsid w:val="007A49CF"/>
    <w:rsid w:val="007A7B7A"/>
    <w:rsid w:val="007A7CFB"/>
    <w:rsid w:val="007B181B"/>
    <w:rsid w:val="007B3CB2"/>
    <w:rsid w:val="007B5F42"/>
    <w:rsid w:val="007B6CF3"/>
    <w:rsid w:val="007B735D"/>
    <w:rsid w:val="007C59F8"/>
    <w:rsid w:val="007C7BC9"/>
    <w:rsid w:val="007D0AFB"/>
    <w:rsid w:val="007D0ECF"/>
    <w:rsid w:val="007D1903"/>
    <w:rsid w:val="007D1DC6"/>
    <w:rsid w:val="007D3DAD"/>
    <w:rsid w:val="007D5A07"/>
    <w:rsid w:val="007D5B9F"/>
    <w:rsid w:val="007D7722"/>
    <w:rsid w:val="007E0D47"/>
    <w:rsid w:val="007E2551"/>
    <w:rsid w:val="007E3983"/>
    <w:rsid w:val="007E7F4E"/>
    <w:rsid w:val="007F057E"/>
    <w:rsid w:val="007F441E"/>
    <w:rsid w:val="00804E35"/>
    <w:rsid w:val="008058B5"/>
    <w:rsid w:val="008067A0"/>
    <w:rsid w:val="0081224E"/>
    <w:rsid w:val="00812829"/>
    <w:rsid w:val="00817B68"/>
    <w:rsid w:val="00821A8C"/>
    <w:rsid w:val="00823D89"/>
    <w:rsid w:val="008259BD"/>
    <w:rsid w:val="00826354"/>
    <w:rsid w:val="00827B06"/>
    <w:rsid w:val="00830465"/>
    <w:rsid w:val="00833C0B"/>
    <w:rsid w:val="00836F6E"/>
    <w:rsid w:val="00840DA3"/>
    <w:rsid w:val="0084125C"/>
    <w:rsid w:val="008444F3"/>
    <w:rsid w:val="0084453D"/>
    <w:rsid w:val="008504D5"/>
    <w:rsid w:val="00850792"/>
    <w:rsid w:val="00850DA2"/>
    <w:rsid w:val="008543FF"/>
    <w:rsid w:val="008645F0"/>
    <w:rsid w:val="00866A23"/>
    <w:rsid w:val="00870307"/>
    <w:rsid w:val="008703B7"/>
    <w:rsid w:val="00870757"/>
    <w:rsid w:val="0087166D"/>
    <w:rsid w:val="00874EBB"/>
    <w:rsid w:val="00880764"/>
    <w:rsid w:val="0088096D"/>
    <w:rsid w:val="0088283B"/>
    <w:rsid w:val="008828E6"/>
    <w:rsid w:val="00882D53"/>
    <w:rsid w:val="00882E23"/>
    <w:rsid w:val="00882EEC"/>
    <w:rsid w:val="00884C64"/>
    <w:rsid w:val="008851E4"/>
    <w:rsid w:val="0088661A"/>
    <w:rsid w:val="00887055"/>
    <w:rsid w:val="00890AE0"/>
    <w:rsid w:val="008915AC"/>
    <w:rsid w:val="008915FC"/>
    <w:rsid w:val="00893799"/>
    <w:rsid w:val="00893E28"/>
    <w:rsid w:val="008942B2"/>
    <w:rsid w:val="008950C9"/>
    <w:rsid w:val="0089622B"/>
    <w:rsid w:val="008970A6"/>
    <w:rsid w:val="008A033F"/>
    <w:rsid w:val="008A076C"/>
    <w:rsid w:val="008A2448"/>
    <w:rsid w:val="008A2E43"/>
    <w:rsid w:val="008A3FAD"/>
    <w:rsid w:val="008A4945"/>
    <w:rsid w:val="008A50C3"/>
    <w:rsid w:val="008A6AA6"/>
    <w:rsid w:val="008A78FC"/>
    <w:rsid w:val="008B0216"/>
    <w:rsid w:val="008B319E"/>
    <w:rsid w:val="008B3E44"/>
    <w:rsid w:val="008B68CF"/>
    <w:rsid w:val="008B7F2C"/>
    <w:rsid w:val="008C0372"/>
    <w:rsid w:val="008C1670"/>
    <w:rsid w:val="008C4511"/>
    <w:rsid w:val="008D1321"/>
    <w:rsid w:val="008D42C0"/>
    <w:rsid w:val="008D62CB"/>
    <w:rsid w:val="008E10BD"/>
    <w:rsid w:val="008E13E8"/>
    <w:rsid w:val="008E1E38"/>
    <w:rsid w:val="008E6D17"/>
    <w:rsid w:val="008F0942"/>
    <w:rsid w:val="008F125C"/>
    <w:rsid w:val="008F1A93"/>
    <w:rsid w:val="008F1EFA"/>
    <w:rsid w:val="008F4A24"/>
    <w:rsid w:val="008F57D0"/>
    <w:rsid w:val="008F68D0"/>
    <w:rsid w:val="008F7E7E"/>
    <w:rsid w:val="00901F81"/>
    <w:rsid w:val="0091026A"/>
    <w:rsid w:val="00910D9C"/>
    <w:rsid w:val="00912662"/>
    <w:rsid w:val="0091397C"/>
    <w:rsid w:val="00914A5D"/>
    <w:rsid w:val="009165DD"/>
    <w:rsid w:val="0092320D"/>
    <w:rsid w:val="00933211"/>
    <w:rsid w:val="009344BE"/>
    <w:rsid w:val="0094012E"/>
    <w:rsid w:val="00942A5E"/>
    <w:rsid w:val="00943DE8"/>
    <w:rsid w:val="00947053"/>
    <w:rsid w:val="009525EA"/>
    <w:rsid w:val="009554FD"/>
    <w:rsid w:val="009555E3"/>
    <w:rsid w:val="00955706"/>
    <w:rsid w:val="0095618D"/>
    <w:rsid w:val="00956EE1"/>
    <w:rsid w:val="0096047B"/>
    <w:rsid w:val="0096054A"/>
    <w:rsid w:val="00960974"/>
    <w:rsid w:val="00960FD7"/>
    <w:rsid w:val="00961EC4"/>
    <w:rsid w:val="0096372B"/>
    <w:rsid w:val="0096407F"/>
    <w:rsid w:val="00965D4C"/>
    <w:rsid w:val="00966620"/>
    <w:rsid w:val="00970D3E"/>
    <w:rsid w:val="009751A3"/>
    <w:rsid w:val="0097693C"/>
    <w:rsid w:val="00981834"/>
    <w:rsid w:val="00983AE9"/>
    <w:rsid w:val="00986610"/>
    <w:rsid w:val="00987B97"/>
    <w:rsid w:val="00991408"/>
    <w:rsid w:val="00995036"/>
    <w:rsid w:val="009A1D8B"/>
    <w:rsid w:val="009A3FA2"/>
    <w:rsid w:val="009A4E42"/>
    <w:rsid w:val="009A784F"/>
    <w:rsid w:val="009B30BD"/>
    <w:rsid w:val="009B4769"/>
    <w:rsid w:val="009B4E27"/>
    <w:rsid w:val="009B554B"/>
    <w:rsid w:val="009B5C0B"/>
    <w:rsid w:val="009B6F09"/>
    <w:rsid w:val="009C4CCE"/>
    <w:rsid w:val="009D039A"/>
    <w:rsid w:val="009D2002"/>
    <w:rsid w:val="009D244A"/>
    <w:rsid w:val="009D3524"/>
    <w:rsid w:val="009D4609"/>
    <w:rsid w:val="009D4B8D"/>
    <w:rsid w:val="009D4CE2"/>
    <w:rsid w:val="009D6A5E"/>
    <w:rsid w:val="009E39BE"/>
    <w:rsid w:val="009F1671"/>
    <w:rsid w:val="009F2C4F"/>
    <w:rsid w:val="00A0099B"/>
    <w:rsid w:val="00A05188"/>
    <w:rsid w:val="00A0650D"/>
    <w:rsid w:val="00A07285"/>
    <w:rsid w:val="00A17703"/>
    <w:rsid w:val="00A17F42"/>
    <w:rsid w:val="00A2043F"/>
    <w:rsid w:val="00A2123E"/>
    <w:rsid w:val="00A21F83"/>
    <w:rsid w:val="00A27D1B"/>
    <w:rsid w:val="00A31226"/>
    <w:rsid w:val="00A319F9"/>
    <w:rsid w:val="00A31A7B"/>
    <w:rsid w:val="00A34308"/>
    <w:rsid w:val="00A356B5"/>
    <w:rsid w:val="00A36FBF"/>
    <w:rsid w:val="00A40214"/>
    <w:rsid w:val="00A4122E"/>
    <w:rsid w:val="00A428ED"/>
    <w:rsid w:val="00A43683"/>
    <w:rsid w:val="00A43ACD"/>
    <w:rsid w:val="00A449D4"/>
    <w:rsid w:val="00A4651B"/>
    <w:rsid w:val="00A475A5"/>
    <w:rsid w:val="00A517A1"/>
    <w:rsid w:val="00A52328"/>
    <w:rsid w:val="00A54854"/>
    <w:rsid w:val="00A54B1D"/>
    <w:rsid w:val="00A56228"/>
    <w:rsid w:val="00A61B52"/>
    <w:rsid w:val="00A6221E"/>
    <w:rsid w:val="00A74266"/>
    <w:rsid w:val="00A81B1D"/>
    <w:rsid w:val="00A830B7"/>
    <w:rsid w:val="00A836E6"/>
    <w:rsid w:val="00A84EE6"/>
    <w:rsid w:val="00A84F3A"/>
    <w:rsid w:val="00A8549B"/>
    <w:rsid w:val="00A861C9"/>
    <w:rsid w:val="00A91D9E"/>
    <w:rsid w:val="00A92141"/>
    <w:rsid w:val="00A963CD"/>
    <w:rsid w:val="00AA5B2F"/>
    <w:rsid w:val="00AB4337"/>
    <w:rsid w:val="00AC4796"/>
    <w:rsid w:val="00AC7131"/>
    <w:rsid w:val="00AC750D"/>
    <w:rsid w:val="00AC790C"/>
    <w:rsid w:val="00AD090A"/>
    <w:rsid w:val="00AD25B9"/>
    <w:rsid w:val="00AD38E7"/>
    <w:rsid w:val="00AE137F"/>
    <w:rsid w:val="00AE329A"/>
    <w:rsid w:val="00AE3B2B"/>
    <w:rsid w:val="00AE4DBC"/>
    <w:rsid w:val="00AF1CB3"/>
    <w:rsid w:val="00AF2B77"/>
    <w:rsid w:val="00AF354C"/>
    <w:rsid w:val="00AF53B6"/>
    <w:rsid w:val="00AF5ABA"/>
    <w:rsid w:val="00AF5BD3"/>
    <w:rsid w:val="00AF67D7"/>
    <w:rsid w:val="00B00D48"/>
    <w:rsid w:val="00B01A1F"/>
    <w:rsid w:val="00B02AC8"/>
    <w:rsid w:val="00B0334B"/>
    <w:rsid w:val="00B03785"/>
    <w:rsid w:val="00B05D49"/>
    <w:rsid w:val="00B127D6"/>
    <w:rsid w:val="00B16EC2"/>
    <w:rsid w:val="00B200C5"/>
    <w:rsid w:val="00B215B1"/>
    <w:rsid w:val="00B217C1"/>
    <w:rsid w:val="00B235B3"/>
    <w:rsid w:val="00B24853"/>
    <w:rsid w:val="00B25300"/>
    <w:rsid w:val="00B25566"/>
    <w:rsid w:val="00B30AEA"/>
    <w:rsid w:val="00B31D0A"/>
    <w:rsid w:val="00B322F0"/>
    <w:rsid w:val="00B32926"/>
    <w:rsid w:val="00B362B9"/>
    <w:rsid w:val="00B40AC3"/>
    <w:rsid w:val="00B42E04"/>
    <w:rsid w:val="00B441B0"/>
    <w:rsid w:val="00B5046A"/>
    <w:rsid w:val="00B56169"/>
    <w:rsid w:val="00B61E2A"/>
    <w:rsid w:val="00B620BA"/>
    <w:rsid w:val="00B636F5"/>
    <w:rsid w:val="00B66050"/>
    <w:rsid w:val="00B70990"/>
    <w:rsid w:val="00B70FA3"/>
    <w:rsid w:val="00B712C4"/>
    <w:rsid w:val="00B73DD4"/>
    <w:rsid w:val="00B73F20"/>
    <w:rsid w:val="00B7467E"/>
    <w:rsid w:val="00B74EA2"/>
    <w:rsid w:val="00B81178"/>
    <w:rsid w:val="00B82073"/>
    <w:rsid w:val="00B83015"/>
    <w:rsid w:val="00B865F9"/>
    <w:rsid w:val="00B87959"/>
    <w:rsid w:val="00B90A21"/>
    <w:rsid w:val="00B90BD5"/>
    <w:rsid w:val="00B933F1"/>
    <w:rsid w:val="00B95D5C"/>
    <w:rsid w:val="00B96B30"/>
    <w:rsid w:val="00BA1BF6"/>
    <w:rsid w:val="00BA2CAC"/>
    <w:rsid w:val="00BA69E5"/>
    <w:rsid w:val="00BB0BC4"/>
    <w:rsid w:val="00BB1408"/>
    <w:rsid w:val="00BB2485"/>
    <w:rsid w:val="00BB3A91"/>
    <w:rsid w:val="00BC2133"/>
    <w:rsid w:val="00BC41E1"/>
    <w:rsid w:val="00BC4363"/>
    <w:rsid w:val="00BC43E8"/>
    <w:rsid w:val="00BC4830"/>
    <w:rsid w:val="00BC7EF2"/>
    <w:rsid w:val="00BD3C52"/>
    <w:rsid w:val="00BD56C9"/>
    <w:rsid w:val="00BD626B"/>
    <w:rsid w:val="00BD6ECE"/>
    <w:rsid w:val="00BD7152"/>
    <w:rsid w:val="00BD77B0"/>
    <w:rsid w:val="00BE286E"/>
    <w:rsid w:val="00BE2EEF"/>
    <w:rsid w:val="00BE3B71"/>
    <w:rsid w:val="00BE410B"/>
    <w:rsid w:val="00BE5A9B"/>
    <w:rsid w:val="00BE7379"/>
    <w:rsid w:val="00BF3DF4"/>
    <w:rsid w:val="00BF5312"/>
    <w:rsid w:val="00C013FC"/>
    <w:rsid w:val="00C03AB1"/>
    <w:rsid w:val="00C04F83"/>
    <w:rsid w:val="00C05598"/>
    <w:rsid w:val="00C13E8A"/>
    <w:rsid w:val="00C17B6E"/>
    <w:rsid w:val="00C17BFF"/>
    <w:rsid w:val="00C20BDE"/>
    <w:rsid w:val="00C22EF2"/>
    <w:rsid w:val="00C24775"/>
    <w:rsid w:val="00C26F18"/>
    <w:rsid w:val="00C27CCA"/>
    <w:rsid w:val="00C300B1"/>
    <w:rsid w:val="00C31A50"/>
    <w:rsid w:val="00C32387"/>
    <w:rsid w:val="00C33652"/>
    <w:rsid w:val="00C34CE1"/>
    <w:rsid w:val="00C41E0D"/>
    <w:rsid w:val="00C4248E"/>
    <w:rsid w:val="00C50439"/>
    <w:rsid w:val="00C56D0A"/>
    <w:rsid w:val="00C57552"/>
    <w:rsid w:val="00C607B5"/>
    <w:rsid w:val="00C627D1"/>
    <w:rsid w:val="00C64FE7"/>
    <w:rsid w:val="00C6518A"/>
    <w:rsid w:val="00C65822"/>
    <w:rsid w:val="00C65877"/>
    <w:rsid w:val="00C666A0"/>
    <w:rsid w:val="00C67A7C"/>
    <w:rsid w:val="00C70B73"/>
    <w:rsid w:val="00C72A22"/>
    <w:rsid w:val="00C7336A"/>
    <w:rsid w:val="00C758A2"/>
    <w:rsid w:val="00C76293"/>
    <w:rsid w:val="00C765C1"/>
    <w:rsid w:val="00C77936"/>
    <w:rsid w:val="00C839CF"/>
    <w:rsid w:val="00C84916"/>
    <w:rsid w:val="00C86BA9"/>
    <w:rsid w:val="00C877D5"/>
    <w:rsid w:val="00C93729"/>
    <w:rsid w:val="00C94C0E"/>
    <w:rsid w:val="00C95471"/>
    <w:rsid w:val="00C961C2"/>
    <w:rsid w:val="00CA2887"/>
    <w:rsid w:val="00CA39E8"/>
    <w:rsid w:val="00CA434E"/>
    <w:rsid w:val="00CA77EB"/>
    <w:rsid w:val="00CA79D5"/>
    <w:rsid w:val="00CB0EB3"/>
    <w:rsid w:val="00CB1907"/>
    <w:rsid w:val="00CB6004"/>
    <w:rsid w:val="00CB655B"/>
    <w:rsid w:val="00CB751B"/>
    <w:rsid w:val="00CC04EB"/>
    <w:rsid w:val="00CC3FE4"/>
    <w:rsid w:val="00CC5722"/>
    <w:rsid w:val="00CC66F9"/>
    <w:rsid w:val="00CD1DB4"/>
    <w:rsid w:val="00CD2479"/>
    <w:rsid w:val="00CD33DA"/>
    <w:rsid w:val="00CD7B97"/>
    <w:rsid w:val="00CE366F"/>
    <w:rsid w:val="00CE5B44"/>
    <w:rsid w:val="00CF2033"/>
    <w:rsid w:val="00CF4CFB"/>
    <w:rsid w:val="00CF5F1A"/>
    <w:rsid w:val="00CF6E5A"/>
    <w:rsid w:val="00D011B5"/>
    <w:rsid w:val="00D01B0E"/>
    <w:rsid w:val="00D026ED"/>
    <w:rsid w:val="00D02E78"/>
    <w:rsid w:val="00D03E5E"/>
    <w:rsid w:val="00D04004"/>
    <w:rsid w:val="00D0452A"/>
    <w:rsid w:val="00D04E36"/>
    <w:rsid w:val="00D074EF"/>
    <w:rsid w:val="00D101C9"/>
    <w:rsid w:val="00D10EF6"/>
    <w:rsid w:val="00D13247"/>
    <w:rsid w:val="00D17274"/>
    <w:rsid w:val="00D254F7"/>
    <w:rsid w:val="00D26BD8"/>
    <w:rsid w:val="00D274AF"/>
    <w:rsid w:val="00D316B8"/>
    <w:rsid w:val="00D322B3"/>
    <w:rsid w:val="00D32691"/>
    <w:rsid w:val="00D326BF"/>
    <w:rsid w:val="00D35989"/>
    <w:rsid w:val="00D36DA4"/>
    <w:rsid w:val="00D40CE8"/>
    <w:rsid w:val="00D469D3"/>
    <w:rsid w:val="00D476DA"/>
    <w:rsid w:val="00D51DF9"/>
    <w:rsid w:val="00D51F64"/>
    <w:rsid w:val="00D60D6B"/>
    <w:rsid w:val="00D623B9"/>
    <w:rsid w:val="00D6375F"/>
    <w:rsid w:val="00D70802"/>
    <w:rsid w:val="00D71F3A"/>
    <w:rsid w:val="00D72E1C"/>
    <w:rsid w:val="00D82D3A"/>
    <w:rsid w:val="00D83AAA"/>
    <w:rsid w:val="00D854CE"/>
    <w:rsid w:val="00D860A7"/>
    <w:rsid w:val="00D86FB4"/>
    <w:rsid w:val="00D92043"/>
    <w:rsid w:val="00D95621"/>
    <w:rsid w:val="00D95B5D"/>
    <w:rsid w:val="00D969F4"/>
    <w:rsid w:val="00DB2834"/>
    <w:rsid w:val="00DB3298"/>
    <w:rsid w:val="00DB3F8E"/>
    <w:rsid w:val="00DB4D86"/>
    <w:rsid w:val="00DB51AB"/>
    <w:rsid w:val="00DC0DE3"/>
    <w:rsid w:val="00DC4B11"/>
    <w:rsid w:val="00DC695F"/>
    <w:rsid w:val="00DD02BD"/>
    <w:rsid w:val="00DD5B10"/>
    <w:rsid w:val="00DD7E57"/>
    <w:rsid w:val="00DE037B"/>
    <w:rsid w:val="00DE0478"/>
    <w:rsid w:val="00DE2A60"/>
    <w:rsid w:val="00DE369F"/>
    <w:rsid w:val="00DE4BBC"/>
    <w:rsid w:val="00DE5630"/>
    <w:rsid w:val="00DF1266"/>
    <w:rsid w:val="00DF3B40"/>
    <w:rsid w:val="00DF60C6"/>
    <w:rsid w:val="00DF6A65"/>
    <w:rsid w:val="00E01ADA"/>
    <w:rsid w:val="00E025DC"/>
    <w:rsid w:val="00E03F87"/>
    <w:rsid w:val="00E056F1"/>
    <w:rsid w:val="00E1186D"/>
    <w:rsid w:val="00E13246"/>
    <w:rsid w:val="00E13C7C"/>
    <w:rsid w:val="00E176E8"/>
    <w:rsid w:val="00E22B20"/>
    <w:rsid w:val="00E24E44"/>
    <w:rsid w:val="00E263B5"/>
    <w:rsid w:val="00E33351"/>
    <w:rsid w:val="00E33A59"/>
    <w:rsid w:val="00E4384F"/>
    <w:rsid w:val="00E4561D"/>
    <w:rsid w:val="00E460B0"/>
    <w:rsid w:val="00E4627A"/>
    <w:rsid w:val="00E5177F"/>
    <w:rsid w:val="00E5196D"/>
    <w:rsid w:val="00E622D5"/>
    <w:rsid w:val="00E62980"/>
    <w:rsid w:val="00E63C2E"/>
    <w:rsid w:val="00E64315"/>
    <w:rsid w:val="00E649A8"/>
    <w:rsid w:val="00E66CFA"/>
    <w:rsid w:val="00E6785C"/>
    <w:rsid w:val="00E72093"/>
    <w:rsid w:val="00E73891"/>
    <w:rsid w:val="00E800F2"/>
    <w:rsid w:val="00E82076"/>
    <w:rsid w:val="00E84DC7"/>
    <w:rsid w:val="00E86B46"/>
    <w:rsid w:val="00E90989"/>
    <w:rsid w:val="00E92647"/>
    <w:rsid w:val="00E926E2"/>
    <w:rsid w:val="00E9347A"/>
    <w:rsid w:val="00E945B0"/>
    <w:rsid w:val="00E95781"/>
    <w:rsid w:val="00E96BE9"/>
    <w:rsid w:val="00E97D8F"/>
    <w:rsid w:val="00EA06E6"/>
    <w:rsid w:val="00EA0E41"/>
    <w:rsid w:val="00EA21FA"/>
    <w:rsid w:val="00EA4CD2"/>
    <w:rsid w:val="00EB0A79"/>
    <w:rsid w:val="00EB455C"/>
    <w:rsid w:val="00EB6C34"/>
    <w:rsid w:val="00EB71C4"/>
    <w:rsid w:val="00EC2802"/>
    <w:rsid w:val="00EC393E"/>
    <w:rsid w:val="00EC3B68"/>
    <w:rsid w:val="00EC564A"/>
    <w:rsid w:val="00EC57CA"/>
    <w:rsid w:val="00ED18E7"/>
    <w:rsid w:val="00ED57DF"/>
    <w:rsid w:val="00ED6DF5"/>
    <w:rsid w:val="00EE0F74"/>
    <w:rsid w:val="00EE1976"/>
    <w:rsid w:val="00EE272A"/>
    <w:rsid w:val="00EE5DF4"/>
    <w:rsid w:val="00EE77D6"/>
    <w:rsid w:val="00EF3374"/>
    <w:rsid w:val="00EF6E8B"/>
    <w:rsid w:val="00F002AB"/>
    <w:rsid w:val="00F0064A"/>
    <w:rsid w:val="00F023E0"/>
    <w:rsid w:val="00F06E4B"/>
    <w:rsid w:val="00F11F2D"/>
    <w:rsid w:val="00F13664"/>
    <w:rsid w:val="00F13B8D"/>
    <w:rsid w:val="00F14C74"/>
    <w:rsid w:val="00F176A6"/>
    <w:rsid w:val="00F213BB"/>
    <w:rsid w:val="00F2259E"/>
    <w:rsid w:val="00F23C6E"/>
    <w:rsid w:val="00F25E91"/>
    <w:rsid w:val="00F2672A"/>
    <w:rsid w:val="00F26E9B"/>
    <w:rsid w:val="00F27992"/>
    <w:rsid w:val="00F27D3F"/>
    <w:rsid w:val="00F32076"/>
    <w:rsid w:val="00F51E14"/>
    <w:rsid w:val="00F55355"/>
    <w:rsid w:val="00F630DD"/>
    <w:rsid w:val="00F63417"/>
    <w:rsid w:val="00F67AA8"/>
    <w:rsid w:val="00F75FB3"/>
    <w:rsid w:val="00F76BB3"/>
    <w:rsid w:val="00F8768B"/>
    <w:rsid w:val="00F93F96"/>
    <w:rsid w:val="00F941A1"/>
    <w:rsid w:val="00F94D01"/>
    <w:rsid w:val="00F9625E"/>
    <w:rsid w:val="00FA1922"/>
    <w:rsid w:val="00FA195D"/>
    <w:rsid w:val="00FA1BAF"/>
    <w:rsid w:val="00FA1C14"/>
    <w:rsid w:val="00FA3F6C"/>
    <w:rsid w:val="00FA7309"/>
    <w:rsid w:val="00FB2D0B"/>
    <w:rsid w:val="00FB78BA"/>
    <w:rsid w:val="00FB7F5A"/>
    <w:rsid w:val="00FC293E"/>
    <w:rsid w:val="00FC296A"/>
    <w:rsid w:val="00FC6212"/>
    <w:rsid w:val="00FC6E78"/>
    <w:rsid w:val="00FD07F6"/>
    <w:rsid w:val="00FD1CB1"/>
    <w:rsid w:val="00FD48B1"/>
    <w:rsid w:val="00FD6C40"/>
    <w:rsid w:val="00FE1DEF"/>
    <w:rsid w:val="00FE1E7B"/>
    <w:rsid w:val="00FE3686"/>
    <w:rsid w:val="00FE444A"/>
    <w:rsid w:val="00FF19E2"/>
    <w:rsid w:val="00FF4D25"/>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138D"/>
    <w:pPr>
      <w:keepNext/>
      <w:keepLines/>
      <w:spacing w:before="240"/>
      <w:outlineLvl w:val="0"/>
    </w:pPr>
    <w:rPr>
      <w:rFonts w:ascii="Times New Roman" w:eastAsiaTheme="majorEastAsia" w:hAnsi="Times New Roman" w:cstheme="majorBidi"/>
      <w:b/>
      <w:color w:val="000000" w:themeColor="text1"/>
      <w:sz w:val="32"/>
      <w:szCs w:val="32"/>
    </w:rPr>
  </w:style>
  <w:style w:type="paragraph" w:styleId="Heading2">
    <w:name w:val="heading 2"/>
    <w:basedOn w:val="Normal"/>
    <w:next w:val="Normal"/>
    <w:link w:val="Heading2Char"/>
    <w:uiPriority w:val="9"/>
    <w:unhideWhenUsed/>
    <w:qFormat/>
    <w:rsid w:val="0006138D"/>
    <w:pPr>
      <w:keepNext/>
      <w:keepLines/>
      <w:spacing w:before="40"/>
      <w:outlineLvl w:val="1"/>
    </w:pPr>
    <w:rPr>
      <w:rFonts w:ascii="Times New Roman" w:eastAsiaTheme="majorEastAsia" w:hAnsi="Times New Roman" w:cstheme="majorBidi"/>
      <w:i/>
      <w:color w:val="000000" w:themeColor="text1"/>
      <w:sz w:val="28"/>
      <w:szCs w:val="26"/>
    </w:rPr>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unhideWhenUsed/>
    <w:rsid w:val="00F67AA8"/>
    <w:rPr>
      <w:sz w:val="20"/>
      <w:szCs w:val="20"/>
    </w:rPr>
  </w:style>
  <w:style w:type="character" w:customStyle="1" w:styleId="CommentTextChar">
    <w:name w:val="Comment Text Char"/>
    <w:basedOn w:val="DefaultParagraphFont"/>
    <w:link w:val="CommentText"/>
    <w:uiPriority w:val="99"/>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tabs>
        <w:tab w:val="left" w:pos="0"/>
      </w:tabs>
      <w:spacing w:after="240"/>
      <w:ind w:hanging="504"/>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 w:type="paragraph" w:styleId="Revision">
    <w:name w:val="Revision"/>
    <w:hidden/>
    <w:uiPriority w:val="99"/>
    <w:semiHidden/>
    <w:rsid w:val="00D254F7"/>
  </w:style>
  <w:style w:type="character" w:customStyle="1" w:styleId="Heading1Char">
    <w:name w:val="Heading 1 Char"/>
    <w:basedOn w:val="DefaultParagraphFont"/>
    <w:link w:val="Heading1"/>
    <w:uiPriority w:val="9"/>
    <w:rsid w:val="0006138D"/>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06138D"/>
    <w:rPr>
      <w:rFonts w:ascii="Times New Roman" w:eastAsiaTheme="majorEastAsia" w:hAnsi="Times New Roman" w:cstheme="majorBidi"/>
      <w:i/>
      <w:color w:val="000000" w:themeColor="text1"/>
      <w:sz w:val="28"/>
      <w:szCs w:val="26"/>
    </w:rPr>
  </w:style>
  <w:style w:type="paragraph" w:customStyle="1" w:styleId="Default">
    <w:name w:val="Default"/>
    <w:rsid w:val="0036013B"/>
    <w:pPr>
      <w:autoSpaceDE w:val="0"/>
      <w:autoSpaceDN w:val="0"/>
      <w:adjustRightInd w:val="0"/>
    </w:pPr>
    <w:rPr>
      <w:rFonts w:ascii="Times New Roman" w:hAnsi="Times New Roman" w:cs="Times New Roman"/>
      <w:color w:val="000000"/>
    </w:rPr>
  </w:style>
  <w:style w:type="character" w:styleId="Hyperlink">
    <w:name w:val="Hyperlink"/>
    <w:basedOn w:val="DefaultParagraphFont"/>
    <w:uiPriority w:val="99"/>
    <w:unhideWhenUsed/>
    <w:rsid w:val="0036013B"/>
    <w:rPr>
      <w:color w:val="0000FF"/>
      <w:u w:val="single"/>
    </w:rPr>
  </w:style>
  <w:style w:type="character" w:styleId="LineNumber">
    <w:name w:val="line number"/>
    <w:basedOn w:val="DefaultParagraphFont"/>
    <w:uiPriority w:val="99"/>
    <w:semiHidden/>
    <w:unhideWhenUsed/>
    <w:rsid w:val="008F5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298844498">
      <w:bodyDiv w:val="1"/>
      <w:marLeft w:val="0"/>
      <w:marRight w:val="0"/>
      <w:marTop w:val="0"/>
      <w:marBottom w:val="0"/>
      <w:divBdr>
        <w:top w:val="none" w:sz="0" w:space="0" w:color="auto"/>
        <w:left w:val="none" w:sz="0" w:space="0" w:color="auto"/>
        <w:bottom w:val="none" w:sz="0" w:space="0" w:color="auto"/>
        <w:right w:val="none" w:sz="0" w:space="0" w:color="auto"/>
      </w:divBdr>
    </w:div>
    <w:div w:id="381641533">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18750F-A856-F748-86AB-FBFA57607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9908</TotalTime>
  <Pages>28</Pages>
  <Words>57181</Words>
  <Characters>325935</Characters>
  <Application>Microsoft Office Word</Application>
  <DocSecurity>0</DocSecurity>
  <Lines>2716</Lines>
  <Paragraphs>764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C. MULCAHY</cp:lastModifiedBy>
  <cp:revision>68</cp:revision>
  <dcterms:created xsi:type="dcterms:W3CDTF">2023-04-03T15:43:00Z</dcterms:created>
  <dcterms:modified xsi:type="dcterms:W3CDTF">2023-06-05T16:21:00Z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id="s0cXzne1"/&gt;&lt;style id="http://www.zotero.org/styles/obesity" hasBibliography="1" bibliographyStyleHasBeenSet="1"/&gt;&lt;prefs&gt;&lt;pref name="fieldType" value="Field"/&gt;&lt;pref name="delayCitationUpdates" val</vt:lpwstr>
  </property>
  <property fmtid="{D5CDD505-2E9C-101B-9397-08002B2CF9AE}" pid="3" name="ZOTERO_PREF_2">
    <vt:lpwstr>ue="true"/&gt;&lt;pref name="dontAskDelayCitationUpdates" value="true"/&gt;&lt;/prefs&gt;&lt;/data&gt;</vt:lpwstr>
  </property>
</Properties>
</file>