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EECF1" w14:textId="3FFD648A" w:rsidR="00354291" w:rsidRDefault="00D02E78" w:rsidP="00616AD3">
      <w:pPr>
        <w:spacing w:line="480" w:lineRule="auto"/>
        <w:rPr>
          <w:rFonts w:ascii="Times New Roman" w:hAnsi="Times New Roman" w:cs="Times New Roman"/>
          <w:b/>
          <w:bCs/>
        </w:rPr>
      </w:pPr>
      <w:r>
        <w:rPr>
          <w:rFonts w:ascii="Times New Roman" w:hAnsi="Times New Roman" w:cs="Times New Roman"/>
          <w:b/>
          <w:bCs/>
        </w:rPr>
        <w:t xml:space="preserve">Title: </w:t>
      </w:r>
      <w:r w:rsidR="002316BD">
        <w:rPr>
          <w:rFonts w:ascii="Times New Roman" w:hAnsi="Times New Roman" w:cs="Times New Roman"/>
          <w:b/>
          <w:bCs/>
        </w:rPr>
        <w:t xml:space="preserve">Gestational </w:t>
      </w:r>
      <w:r w:rsidR="00226BF0">
        <w:rPr>
          <w:rFonts w:ascii="Times New Roman" w:hAnsi="Times New Roman" w:cs="Times New Roman"/>
          <w:b/>
          <w:bCs/>
        </w:rPr>
        <w:t>E</w:t>
      </w:r>
      <w:r w:rsidR="002316BD">
        <w:rPr>
          <w:rFonts w:ascii="Times New Roman" w:hAnsi="Times New Roman" w:cs="Times New Roman"/>
          <w:b/>
          <w:bCs/>
        </w:rPr>
        <w:t xml:space="preserve">arly-Time Restricted Feeding </w:t>
      </w:r>
      <w:r w:rsidR="00226BF0">
        <w:rPr>
          <w:rFonts w:ascii="Times New Roman" w:hAnsi="Times New Roman" w:cs="Times New Roman"/>
          <w:b/>
          <w:bCs/>
        </w:rPr>
        <w:t xml:space="preserve">Results in </w:t>
      </w:r>
      <w:r w:rsidR="00523369">
        <w:rPr>
          <w:rFonts w:ascii="Times New Roman" w:hAnsi="Times New Roman" w:cs="Times New Roman"/>
          <w:b/>
          <w:bCs/>
        </w:rPr>
        <w:t xml:space="preserve">Sex-Specific Glucose Intolerance in </w:t>
      </w:r>
      <w:r w:rsidR="00226BF0">
        <w:rPr>
          <w:rFonts w:ascii="Times New Roman" w:hAnsi="Times New Roman" w:cs="Times New Roman"/>
          <w:b/>
          <w:bCs/>
        </w:rPr>
        <w:t>A</w:t>
      </w:r>
      <w:r w:rsidR="002316BD">
        <w:rPr>
          <w:rFonts w:ascii="Times New Roman" w:hAnsi="Times New Roman" w:cs="Times New Roman"/>
          <w:b/>
          <w:bCs/>
        </w:rPr>
        <w:t>dult</w:t>
      </w:r>
      <w:r w:rsidR="00226BF0">
        <w:rPr>
          <w:rFonts w:ascii="Times New Roman" w:hAnsi="Times New Roman" w:cs="Times New Roman"/>
          <w:b/>
          <w:bCs/>
        </w:rPr>
        <w:t xml:space="preserve"> Male </w:t>
      </w:r>
      <w:r w:rsidR="00292BB0">
        <w:rPr>
          <w:rFonts w:ascii="Times New Roman" w:hAnsi="Times New Roman" w:cs="Times New Roman"/>
          <w:b/>
          <w:bCs/>
        </w:rPr>
        <w:t>Offspring</w:t>
      </w:r>
    </w:p>
    <w:p w14:paraId="6902A034" w14:textId="24C8C781" w:rsidR="00354291" w:rsidRDefault="00354291" w:rsidP="00616AD3">
      <w:pPr>
        <w:spacing w:line="480" w:lineRule="auto"/>
        <w:rPr>
          <w:rFonts w:ascii="Times New Roman" w:hAnsi="Times New Roman" w:cs="Times New Roman"/>
          <w:b/>
          <w:bCs/>
        </w:rPr>
      </w:pPr>
    </w:p>
    <w:p w14:paraId="459A66D2" w14:textId="61457098" w:rsidR="00354291" w:rsidRDefault="00354291" w:rsidP="00616AD3">
      <w:pPr>
        <w:spacing w:line="480" w:lineRule="auto"/>
        <w:rPr>
          <w:rFonts w:ascii="Times New Roman" w:hAnsi="Times New Roman" w:cs="Times New Roman"/>
          <w:b/>
          <w:bCs/>
        </w:rPr>
      </w:pPr>
      <w:r>
        <w:rPr>
          <w:rFonts w:ascii="Times New Roman" w:hAnsi="Times New Roman" w:cs="Times New Roman"/>
          <w:b/>
          <w:bCs/>
        </w:rPr>
        <w:t>Authors:</w:t>
      </w:r>
      <w:r w:rsidR="00A07285">
        <w:rPr>
          <w:rFonts w:ascii="Times New Roman" w:hAnsi="Times New Roman" w:cs="Times New Roman"/>
          <w:b/>
          <w:bCs/>
        </w:rPr>
        <w:t xml:space="preserve"> Molly C. Mulcahy, </w:t>
      </w:r>
      <w:proofErr w:type="spellStart"/>
      <w:r w:rsidR="00A07285">
        <w:rPr>
          <w:rFonts w:ascii="Times New Roman" w:hAnsi="Times New Roman" w:cs="Times New Roman"/>
          <w:b/>
          <w:bCs/>
        </w:rPr>
        <w:t>Noura</w:t>
      </w:r>
      <w:proofErr w:type="spellEnd"/>
      <w:r w:rsidR="00A07285">
        <w:rPr>
          <w:rFonts w:ascii="Times New Roman" w:hAnsi="Times New Roman" w:cs="Times New Roman"/>
          <w:b/>
          <w:bCs/>
        </w:rPr>
        <w:t xml:space="preserve"> El </w:t>
      </w:r>
      <w:proofErr w:type="spellStart"/>
      <w:r w:rsidR="00A07285">
        <w:rPr>
          <w:rFonts w:ascii="Times New Roman" w:hAnsi="Times New Roman" w:cs="Times New Roman"/>
          <w:b/>
          <w:bCs/>
        </w:rPr>
        <w:t>Habbal</w:t>
      </w:r>
      <w:proofErr w:type="spellEnd"/>
      <w:r w:rsidR="00A07285">
        <w:rPr>
          <w:rFonts w:ascii="Times New Roman" w:hAnsi="Times New Roman" w:cs="Times New Roman"/>
          <w:b/>
          <w:bCs/>
        </w:rPr>
        <w:t xml:space="preserve">, Detrick Snyder, </w:t>
      </w:r>
      <w:proofErr w:type="spellStart"/>
      <w:r w:rsidR="00A07285">
        <w:rPr>
          <w:rFonts w:ascii="Times New Roman" w:hAnsi="Times New Roman" w:cs="Times New Roman"/>
          <w:b/>
          <w:bCs/>
        </w:rPr>
        <w:t>JeAnna</w:t>
      </w:r>
      <w:proofErr w:type="spellEnd"/>
      <w:r w:rsidR="00A07285">
        <w:rPr>
          <w:rFonts w:ascii="Times New Roman" w:hAnsi="Times New Roman" w:cs="Times New Roman"/>
          <w:b/>
          <w:bCs/>
        </w:rPr>
        <w:t xml:space="preserve"> R. Redd, </w:t>
      </w:r>
      <w:proofErr w:type="spellStart"/>
      <w:r w:rsidR="00A07285">
        <w:rPr>
          <w:rFonts w:ascii="Times New Roman" w:hAnsi="Times New Roman" w:cs="Times New Roman"/>
          <w:b/>
          <w:bCs/>
        </w:rPr>
        <w:t>Haijing</w:t>
      </w:r>
      <w:proofErr w:type="spellEnd"/>
      <w:r w:rsidR="00A07285">
        <w:rPr>
          <w:rFonts w:ascii="Times New Roman" w:hAnsi="Times New Roman" w:cs="Times New Roman"/>
          <w:b/>
          <w:bCs/>
        </w:rPr>
        <w:t xml:space="preserve"> Sun, Brigid E. Gregg, Dave Bridges</w:t>
      </w:r>
    </w:p>
    <w:p w14:paraId="62D9741D" w14:textId="4B487A6A" w:rsidR="00354291" w:rsidRDefault="00354291" w:rsidP="00616AD3">
      <w:pPr>
        <w:spacing w:line="480" w:lineRule="auto"/>
        <w:rPr>
          <w:rFonts w:ascii="Times New Roman" w:hAnsi="Times New Roman" w:cs="Times New Roman"/>
          <w:b/>
          <w:bCs/>
        </w:rPr>
      </w:pPr>
    </w:p>
    <w:p w14:paraId="368D1458" w14:textId="623387A9" w:rsidR="00354291" w:rsidRDefault="00354291" w:rsidP="00616AD3">
      <w:pPr>
        <w:spacing w:line="480" w:lineRule="auto"/>
        <w:rPr>
          <w:rFonts w:ascii="Times New Roman" w:hAnsi="Times New Roman" w:cs="Times New Roman"/>
          <w:b/>
          <w:bCs/>
        </w:rPr>
      </w:pPr>
      <w:r>
        <w:rPr>
          <w:rFonts w:ascii="Times New Roman" w:hAnsi="Times New Roman" w:cs="Times New Roman"/>
          <w:b/>
          <w:bCs/>
        </w:rPr>
        <w:t>Keywords:</w:t>
      </w:r>
      <w:r w:rsidR="00A07285">
        <w:rPr>
          <w:rFonts w:ascii="Times New Roman" w:hAnsi="Times New Roman" w:cs="Times New Roman"/>
          <w:b/>
          <w:bCs/>
        </w:rPr>
        <w:t xml:space="preserve"> time-restricted feeding, </w:t>
      </w:r>
      <w:r w:rsidR="002B1153">
        <w:rPr>
          <w:rFonts w:ascii="Times New Roman" w:hAnsi="Times New Roman" w:cs="Times New Roman"/>
          <w:b/>
          <w:bCs/>
        </w:rPr>
        <w:t>glucose intolerance, maternal nutrition, developmental programming</w:t>
      </w:r>
    </w:p>
    <w:p w14:paraId="17CAAB62" w14:textId="77777777" w:rsidR="00354291" w:rsidRDefault="00354291">
      <w:pPr>
        <w:rPr>
          <w:rFonts w:ascii="Times New Roman" w:hAnsi="Times New Roman" w:cs="Times New Roman"/>
          <w:b/>
          <w:bCs/>
        </w:rPr>
      </w:pPr>
      <w:r>
        <w:rPr>
          <w:rFonts w:ascii="Times New Roman" w:hAnsi="Times New Roman" w:cs="Times New Roman"/>
          <w:b/>
          <w:bCs/>
        </w:rPr>
        <w:br w:type="page"/>
      </w:r>
    </w:p>
    <w:p w14:paraId="1E1ADAE6" w14:textId="77777777" w:rsidR="00D02E78" w:rsidRDefault="00D02E78" w:rsidP="00616AD3">
      <w:pPr>
        <w:spacing w:line="480" w:lineRule="auto"/>
        <w:rPr>
          <w:rFonts w:ascii="Times New Roman" w:hAnsi="Times New Roman" w:cs="Times New Roman"/>
          <w:b/>
          <w:bCs/>
        </w:rPr>
      </w:pPr>
    </w:p>
    <w:p w14:paraId="3FEBF162" w14:textId="77777777" w:rsidR="007C59F8" w:rsidRDefault="00616AD3" w:rsidP="00616AD3">
      <w:pPr>
        <w:spacing w:line="480" w:lineRule="auto"/>
        <w:rPr>
          <w:rFonts w:ascii="Times New Roman" w:hAnsi="Times New Roman" w:cs="Times New Roman"/>
          <w:b/>
          <w:bCs/>
        </w:rPr>
      </w:pPr>
      <w:r w:rsidRPr="00616AD3">
        <w:rPr>
          <w:rFonts w:ascii="Times New Roman" w:hAnsi="Times New Roman" w:cs="Times New Roman"/>
          <w:b/>
          <w:bCs/>
        </w:rPr>
        <w:t xml:space="preserve">Abstract </w:t>
      </w:r>
    </w:p>
    <w:p w14:paraId="5958F69A" w14:textId="28882D18" w:rsidR="00354291" w:rsidRDefault="007C59F8" w:rsidP="007C59F8">
      <w:pPr>
        <w:spacing w:line="480" w:lineRule="auto"/>
        <w:ind w:firstLine="720"/>
        <w:rPr>
          <w:rFonts w:ascii="Times New Roman" w:hAnsi="Times New Roman" w:cs="Times New Roman"/>
        </w:rPr>
      </w:pPr>
      <w:r>
        <w:rPr>
          <w:rFonts w:ascii="Times New Roman" w:hAnsi="Times New Roman" w:cs="Times New Roman"/>
        </w:rPr>
        <w:t xml:space="preserve">The timing of food intake is an emerging dietary tool for management of nutrition-related diseases. One method of intermittent fasting that manipulates this is time-restricted feeding (TRF). Birthing parents experience disruptions to food intake for diverse reasons and therefore may experience periods of </w:t>
      </w:r>
      <w:r w:rsidR="00354291">
        <w:rPr>
          <w:rFonts w:ascii="Times New Roman" w:hAnsi="Times New Roman" w:cs="Times New Roman"/>
        </w:rPr>
        <w:t xml:space="preserve">intentional or unintentional </w:t>
      </w:r>
      <w:r>
        <w:rPr>
          <w:rFonts w:ascii="Times New Roman" w:hAnsi="Times New Roman" w:cs="Times New Roman"/>
        </w:rPr>
        <w:t xml:space="preserve">fasting </w:t>
      </w:r>
      <w:r w:rsidR="003678F1">
        <w:rPr>
          <w:rFonts w:ascii="Times New Roman" w:hAnsi="Times New Roman" w:cs="Times New Roman"/>
        </w:rPr>
        <w:t>similar to TRF protocols</w:t>
      </w:r>
      <w:r>
        <w:rPr>
          <w:rFonts w:ascii="Times New Roman" w:hAnsi="Times New Roman" w:cs="Times New Roman"/>
        </w:rPr>
        <w:t xml:space="preserve">. Because interest in TRF is gaining popular interest and feeding may be interrupted in those who are </w:t>
      </w:r>
      <w:r w:rsidR="00354291">
        <w:rPr>
          <w:rFonts w:ascii="Times New Roman" w:hAnsi="Times New Roman" w:cs="Times New Roman"/>
        </w:rPr>
        <w:t>pregnant</w:t>
      </w:r>
      <w:r>
        <w:rPr>
          <w:rFonts w:ascii="Times New Roman" w:hAnsi="Times New Roman" w:cs="Times New Roman"/>
        </w:rPr>
        <w:t xml:space="preserve">, it is important to study TRF during pregnancy for long term effects on the resultant offspring. </w:t>
      </w:r>
      <w:r w:rsidR="003678F1">
        <w:rPr>
          <w:rFonts w:ascii="Times New Roman" w:hAnsi="Times New Roman" w:cs="Times New Roman"/>
        </w:rPr>
        <w:t xml:space="preserve">Using a mouse model, </w:t>
      </w:r>
      <w:r w:rsidR="00354291">
        <w:rPr>
          <w:rFonts w:ascii="Times New Roman" w:hAnsi="Times New Roman" w:cs="Times New Roman"/>
        </w:rPr>
        <w:t xml:space="preserve">we tested </w:t>
      </w:r>
      <w:r w:rsidR="003678F1">
        <w:rPr>
          <w:rFonts w:ascii="Times New Roman" w:hAnsi="Times New Roman" w:cs="Times New Roman"/>
        </w:rPr>
        <w:t>the</w:t>
      </w:r>
      <w:r>
        <w:rPr>
          <w:rFonts w:ascii="Times New Roman" w:hAnsi="Times New Roman" w:cs="Times New Roman"/>
        </w:rPr>
        <w:t xml:space="preserve"> effects of gestational exposure to TRF </w:t>
      </w:r>
      <w:r w:rsidR="003678F1">
        <w:rPr>
          <w:rFonts w:ascii="Times New Roman" w:hAnsi="Times New Roman" w:cs="Times New Roman"/>
        </w:rPr>
        <w:t>over the life course in both male and female offspring</w:t>
      </w:r>
      <w:r>
        <w:rPr>
          <w:rFonts w:ascii="Times New Roman" w:hAnsi="Times New Roman" w:cs="Times New Roman"/>
        </w:rPr>
        <w:t>. Offspring body composition was similar between experimental gro</w:t>
      </w:r>
      <w:r w:rsidR="003678F1">
        <w:rPr>
          <w:rFonts w:ascii="Times New Roman" w:hAnsi="Times New Roman" w:cs="Times New Roman"/>
        </w:rPr>
        <w:t>u</w:t>
      </w:r>
      <w:r>
        <w:rPr>
          <w:rFonts w:ascii="Times New Roman" w:hAnsi="Times New Roman" w:cs="Times New Roman"/>
        </w:rPr>
        <w:t>p</w:t>
      </w:r>
      <w:r w:rsidR="003678F1">
        <w:rPr>
          <w:rFonts w:ascii="Times New Roman" w:hAnsi="Times New Roman" w:cs="Times New Roman"/>
        </w:rPr>
        <w:t>s</w:t>
      </w:r>
      <w:r>
        <w:rPr>
          <w:rFonts w:ascii="Times New Roman" w:hAnsi="Times New Roman" w:cs="Times New Roman"/>
        </w:rPr>
        <w:t xml:space="preserve"> in both males and females from weaning (day 21) to adulthood (day 70), with minor increases in food intake in eTRF females and improved glucose tolerance in males. After 10 weeks of high fat</w:t>
      </w:r>
      <w:r w:rsidR="00CE366F">
        <w:rPr>
          <w:rFonts w:ascii="Times New Roman" w:hAnsi="Times New Roman" w:cs="Times New Roman"/>
        </w:rPr>
        <w:t>, high sucrose</w:t>
      </w:r>
      <w:r>
        <w:rPr>
          <w:rFonts w:ascii="Times New Roman" w:hAnsi="Times New Roman" w:cs="Times New Roman"/>
        </w:rPr>
        <w:t xml:space="preserve"> diet feeding, male eTRF offspring </w:t>
      </w:r>
      <w:r w:rsidR="00354291">
        <w:rPr>
          <w:rFonts w:ascii="Times New Roman" w:hAnsi="Times New Roman" w:cs="Times New Roman"/>
        </w:rPr>
        <w:t>were</w:t>
      </w:r>
      <w:r>
        <w:rPr>
          <w:rFonts w:ascii="Times New Roman" w:hAnsi="Times New Roman" w:cs="Times New Roman"/>
        </w:rPr>
        <w:t xml:space="preserve"> more sensitive to insulin, </w:t>
      </w:r>
      <w:r w:rsidR="00354291">
        <w:rPr>
          <w:rFonts w:ascii="Times New Roman" w:hAnsi="Times New Roman" w:cs="Times New Roman"/>
        </w:rPr>
        <w:t xml:space="preserve">but </w:t>
      </w:r>
      <w:r>
        <w:rPr>
          <w:rFonts w:ascii="Times New Roman" w:hAnsi="Times New Roman" w:cs="Times New Roman"/>
        </w:rPr>
        <w:t xml:space="preserve">develop glucose intolerance </w:t>
      </w:r>
      <w:r w:rsidR="00354291">
        <w:rPr>
          <w:rFonts w:ascii="Times New Roman" w:hAnsi="Times New Roman" w:cs="Times New Roman"/>
        </w:rPr>
        <w:t xml:space="preserve">with </w:t>
      </w:r>
      <w:r>
        <w:rPr>
          <w:rFonts w:ascii="Times New Roman" w:hAnsi="Times New Roman" w:cs="Times New Roman"/>
        </w:rPr>
        <w:t>impaired insulin secretion</w:t>
      </w:r>
      <w:r w:rsidR="003678F1">
        <w:rPr>
          <w:rFonts w:ascii="Times New Roman" w:hAnsi="Times New Roman" w:cs="Times New Roman"/>
        </w:rPr>
        <w:t xml:space="preserve">. </w:t>
      </w:r>
      <w:r w:rsidR="00354291">
        <w:rPr>
          <w:rFonts w:ascii="Times New Roman" w:hAnsi="Times New Roman" w:cs="Times New Roman"/>
        </w:rPr>
        <w:t>As such, g</w:t>
      </w:r>
      <w:r w:rsidR="003678F1">
        <w:rPr>
          <w:rFonts w:ascii="Times New Roman" w:hAnsi="Times New Roman" w:cs="Times New Roman"/>
        </w:rPr>
        <w:t xml:space="preserve">estational eTRF </w:t>
      </w:r>
      <w:r w:rsidR="00354291">
        <w:rPr>
          <w:rFonts w:ascii="Times New Roman" w:hAnsi="Times New Roman" w:cs="Times New Roman"/>
        </w:rPr>
        <w:t>causes sex</w:t>
      </w:r>
      <w:r w:rsidR="003678F1">
        <w:rPr>
          <w:rFonts w:ascii="Times New Roman" w:hAnsi="Times New Roman" w:cs="Times New Roman"/>
        </w:rPr>
        <w:t xml:space="preserve">-specific deleterious effects on glucose homeostasis after chronic high fat diet feeding in </w:t>
      </w:r>
      <w:r w:rsidR="00354291">
        <w:rPr>
          <w:rFonts w:ascii="Times New Roman" w:hAnsi="Times New Roman" w:cs="Times New Roman"/>
        </w:rPr>
        <w:t xml:space="preserve">male </w:t>
      </w:r>
      <w:r w:rsidR="003678F1">
        <w:rPr>
          <w:rFonts w:ascii="Times New Roman" w:hAnsi="Times New Roman" w:cs="Times New Roman"/>
        </w:rPr>
        <w:t>offspring. Further studies are needed to determine the effect gestational eTRF has on the male pancreas as well as elucidate the mechanisms that protect females from this metabolic dysfunction.</w:t>
      </w:r>
    </w:p>
    <w:p w14:paraId="2B8C87CE" w14:textId="77777777" w:rsidR="00354291" w:rsidRDefault="00354291">
      <w:pPr>
        <w:rPr>
          <w:rFonts w:ascii="Times New Roman" w:hAnsi="Times New Roman" w:cs="Times New Roman"/>
        </w:rPr>
      </w:pPr>
      <w:r>
        <w:rPr>
          <w:rFonts w:ascii="Times New Roman" w:hAnsi="Times New Roman" w:cs="Times New Roman"/>
        </w:rPr>
        <w:br w:type="page"/>
      </w:r>
    </w:p>
    <w:p w14:paraId="09D9B2F0" w14:textId="44F9505B" w:rsidR="004F4CDE" w:rsidRDefault="00616AD3" w:rsidP="007C59F8">
      <w:pPr>
        <w:spacing w:line="480" w:lineRule="auto"/>
        <w:ind w:firstLine="720"/>
        <w:rPr>
          <w:rFonts w:ascii="Times New Roman" w:hAnsi="Times New Roman" w:cs="Times New Roman"/>
          <w:b/>
          <w:bCs/>
        </w:rPr>
      </w:pPr>
      <w:r w:rsidRPr="00616AD3">
        <w:rPr>
          <w:rFonts w:ascii="Times New Roman" w:hAnsi="Times New Roman" w:cs="Times New Roman"/>
          <w:b/>
          <w:bCs/>
        </w:rPr>
        <w:lastRenderedPageBreak/>
        <w:br/>
        <w:t>Introduction</w:t>
      </w:r>
    </w:p>
    <w:p w14:paraId="21EE0101" w14:textId="5413CC0A" w:rsidR="009554FD" w:rsidRDefault="00416133" w:rsidP="00616AD3">
      <w:pPr>
        <w:spacing w:line="480" w:lineRule="auto"/>
        <w:rPr>
          <w:rFonts w:ascii="Times New Roman" w:hAnsi="Times New Roman" w:cs="Times New Roman"/>
        </w:rPr>
      </w:pPr>
      <w:r>
        <w:rPr>
          <w:rFonts w:ascii="Times New Roman" w:hAnsi="Times New Roman" w:cs="Times New Roman"/>
        </w:rPr>
        <w:t xml:space="preserve">Recent research </w:t>
      </w:r>
      <w:r w:rsidR="00D60D6B">
        <w:rPr>
          <w:rFonts w:ascii="Times New Roman" w:hAnsi="Times New Roman" w:cs="Times New Roman"/>
        </w:rPr>
        <w:t>has highlighted</w:t>
      </w:r>
      <w:r w:rsidR="00454691">
        <w:rPr>
          <w:rFonts w:ascii="Times New Roman" w:hAnsi="Times New Roman" w:cs="Times New Roman"/>
        </w:rPr>
        <w:t xml:space="preserve"> that not only</w:t>
      </w:r>
      <w:r>
        <w:rPr>
          <w:rFonts w:ascii="Times New Roman" w:hAnsi="Times New Roman" w:cs="Times New Roman"/>
        </w:rPr>
        <w:t xml:space="preserve"> </w:t>
      </w:r>
      <w:r w:rsidR="00D60D6B">
        <w:rPr>
          <w:rFonts w:ascii="Times New Roman" w:hAnsi="Times New Roman" w:cs="Times New Roman"/>
        </w:rPr>
        <w:t xml:space="preserve">nutrient </w:t>
      </w:r>
      <w:r>
        <w:rPr>
          <w:rFonts w:ascii="Times New Roman" w:hAnsi="Times New Roman" w:cs="Times New Roman"/>
        </w:rPr>
        <w:t xml:space="preserve">and </w:t>
      </w:r>
      <w:r w:rsidR="00D60D6B">
        <w:rPr>
          <w:rFonts w:ascii="Times New Roman" w:hAnsi="Times New Roman" w:cs="Times New Roman"/>
        </w:rPr>
        <w:t>energy</w:t>
      </w:r>
      <w:r w:rsidR="00874EBB">
        <w:rPr>
          <w:rFonts w:ascii="Times New Roman" w:hAnsi="Times New Roman" w:cs="Times New Roman"/>
        </w:rPr>
        <w:t xml:space="preserve"> intake</w:t>
      </w:r>
      <w:r>
        <w:rPr>
          <w:rFonts w:ascii="Times New Roman" w:hAnsi="Times New Roman" w:cs="Times New Roman"/>
        </w:rPr>
        <w:t xml:space="preserve">, but also </w:t>
      </w:r>
      <w:r w:rsidR="00454691">
        <w:rPr>
          <w:rFonts w:ascii="Times New Roman" w:hAnsi="Times New Roman" w:cs="Times New Roman"/>
        </w:rPr>
        <w:t>that</w:t>
      </w:r>
      <w:r>
        <w:rPr>
          <w:rFonts w:ascii="Times New Roman" w:hAnsi="Times New Roman" w:cs="Times New Roman"/>
        </w:rPr>
        <w:t xml:space="preserve"> timing of intake in reference to circadian rhythms</w:t>
      </w:r>
      <w:r w:rsidR="00454691">
        <w:rPr>
          <w:rFonts w:ascii="Times New Roman" w:hAnsi="Times New Roman" w:cs="Times New Roman"/>
        </w:rPr>
        <w:t xml:space="preserve"> can play a part in health and disease</w:t>
      </w:r>
      <w:r w:rsidR="008828E6">
        <w:rPr>
          <w:rFonts w:ascii="Times New Roman" w:hAnsi="Times New Roman" w:cs="Times New Roman"/>
        </w:rPr>
        <w:fldChar w:fldCharType="begin"/>
      </w:r>
      <w:r w:rsidR="008828E6">
        <w:rPr>
          <w:rFonts w:ascii="Times New Roman" w:hAnsi="Times New Roman" w:cs="Times New Roman"/>
        </w:rPr>
        <w:instrText xml:space="preserve"> ADDIN ZOTERO_ITEM CSL_CITATION {"citationID":"sAV5tMbx","properties":{"formattedCitation":"(Manoogian &amp; Panda, 2017)","plainCitation":"(Manoogian &amp; Panda, 2017)","noteIndex":0},"citationItems":[{"id":759,"uris":["http://zotero.org/users/5073745/items/VQ7EYNYD"],"uri":["http://zotero.org/users/5073745/items/VQ7EYNYD"],"itemData":{"id":759,"type":"article-journal","abstract":"Circadian rhythms optimize physiology and health by temporally coordinating cellular function, tissue function, and behavior. These endogenous rhythms dampen with age and thus compromise temporal coordination. Feeding-fasting patterns are an external cue that profoundly influence the robustness of daily biological rhythms. Erratic eating patterns can disrupt the temporal coordination of metabolism and physiology leading to chronic diseases that are also characteristic of aging. However, sustaining a robust feeding-fasting cycle, even without altering nutrition quality or quantity, can prevent or reverse these chronic diseases in experimental models. In humans, epidemiological studies have shown erratic eating patterns increase the risk of disease, whereas sustained feeding-fasting cycles, or prolonged overnight fasting, is correlated with protection from breast cancer. Therefore, optimizing the timing of external cues with defined eating patterns can sustain a robust circadian clock, which may prevent disease and improve prognosis.","collection-title":"Nutritional interventions modulating aging and age-associated diseases","container-title":"Ageing Research Reviews","DOI":"10.1016/j.arr.2016.12.006","ISSN":"1568-1637","journalAbbreviation":"Ageing Research Reviews","language":"en","page":"59-67","source":"ScienceDirect","title":"Circadian rhythms, time-restricted feeding, and healthy aging","volume":"39","author":[{"family":"Manoogian","given":"Emily N. C."},{"family":"Panda","given":"Satchidananda"}],"issued":{"date-parts":[["2017",10,1]]}}}],"schema":"https://github.com/citation-style-language/schema/raw/master/csl-citation.json"} </w:instrText>
      </w:r>
      <w:r w:rsidR="008828E6">
        <w:rPr>
          <w:rFonts w:ascii="Times New Roman" w:hAnsi="Times New Roman" w:cs="Times New Roman"/>
        </w:rPr>
        <w:fldChar w:fldCharType="separate"/>
      </w:r>
      <w:r w:rsidR="008828E6">
        <w:rPr>
          <w:rFonts w:ascii="Times New Roman" w:hAnsi="Times New Roman" w:cs="Times New Roman"/>
          <w:noProof/>
        </w:rPr>
        <w:t>(Manoogian &amp; Panda, 2017)</w:t>
      </w:r>
      <w:r w:rsidR="008828E6">
        <w:rPr>
          <w:rFonts w:ascii="Times New Roman" w:hAnsi="Times New Roman" w:cs="Times New Roman"/>
        </w:rPr>
        <w:fldChar w:fldCharType="end"/>
      </w:r>
      <w:r>
        <w:rPr>
          <w:rFonts w:ascii="Times New Roman" w:hAnsi="Times New Roman" w:cs="Times New Roman"/>
        </w:rPr>
        <w:t xml:space="preserve">. </w:t>
      </w:r>
      <w:r w:rsidR="002A7975">
        <w:rPr>
          <w:rFonts w:ascii="Times New Roman" w:hAnsi="Times New Roman" w:cs="Times New Roman"/>
        </w:rPr>
        <w:t>Robust rodent studies demonstrate that the timing of food intake is a strong zeitgeber</w:t>
      </w:r>
      <w:r w:rsidR="00874EBB">
        <w:rPr>
          <w:rFonts w:ascii="Times New Roman" w:hAnsi="Times New Roman" w:cs="Times New Roman"/>
        </w:rPr>
        <w:t xml:space="preserve">, </w:t>
      </w:r>
      <w:r w:rsidR="002A7975">
        <w:rPr>
          <w:rFonts w:ascii="Times New Roman" w:hAnsi="Times New Roman" w:cs="Times New Roman"/>
        </w:rPr>
        <w:t xml:space="preserve">capable of programming </w:t>
      </w:r>
      <w:r w:rsidR="00874EBB">
        <w:rPr>
          <w:rFonts w:ascii="Times New Roman" w:hAnsi="Times New Roman" w:cs="Times New Roman"/>
        </w:rPr>
        <w:t xml:space="preserve">metabolic systems </w:t>
      </w:r>
      <w:r w:rsidR="002A7975">
        <w:rPr>
          <w:rFonts w:ascii="Times New Roman" w:hAnsi="Times New Roman" w:cs="Times New Roman"/>
        </w:rPr>
        <w:t xml:space="preserve">for either poor health with models of chrono-disruption, or good health with models of dark-cycle timed feeding. </w:t>
      </w:r>
      <w:commentRangeStart w:id="0"/>
      <w:r w:rsidR="00D322B3">
        <w:rPr>
          <w:rFonts w:ascii="Times New Roman" w:hAnsi="Times New Roman" w:cs="Times New Roman"/>
        </w:rPr>
        <w:t xml:space="preserve">The goal </w:t>
      </w:r>
      <w:commentRangeEnd w:id="0"/>
      <w:r w:rsidR="007E2551">
        <w:rPr>
          <w:rStyle w:val="CommentReference"/>
        </w:rPr>
        <w:commentReference w:id="0"/>
      </w:r>
      <w:r w:rsidR="00D322B3">
        <w:rPr>
          <w:rFonts w:ascii="Times New Roman" w:hAnsi="Times New Roman" w:cs="Times New Roman"/>
        </w:rPr>
        <w:t xml:space="preserve">of time-restricted feeding (TRF), a method of intermittent fasting, is to align </w:t>
      </w:r>
      <w:r w:rsidR="003B7482">
        <w:rPr>
          <w:rFonts w:ascii="Times New Roman" w:hAnsi="Times New Roman" w:cs="Times New Roman"/>
        </w:rPr>
        <w:t>calorie</w:t>
      </w:r>
      <w:r w:rsidR="00D322B3">
        <w:rPr>
          <w:rFonts w:ascii="Times New Roman" w:hAnsi="Times New Roman" w:cs="Times New Roman"/>
        </w:rPr>
        <w:t xml:space="preserve"> intake with naturally</w:t>
      </w:r>
      <w:r w:rsidR="006C6F49">
        <w:rPr>
          <w:rFonts w:ascii="Times New Roman" w:hAnsi="Times New Roman" w:cs="Times New Roman"/>
        </w:rPr>
        <w:t xml:space="preserve"> </w:t>
      </w:r>
      <w:r w:rsidR="00D322B3">
        <w:rPr>
          <w:rFonts w:ascii="Times New Roman" w:hAnsi="Times New Roman" w:cs="Times New Roman"/>
        </w:rPr>
        <w:t>occur</w:t>
      </w:r>
      <w:r w:rsidR="006C6F49">
        <w:rPr>
          <w:rFonts w:ascii="Times New Roman" w:hAnsi="Times New Roman" w:cs="Times New Roman"/>
        </w:rPr>
        <w:t>r</w:t>
      </w:r>
      <w:r w:rsidR="00D322B3">
        <w:rPr>
          <w:rFonts w:ascii="Times New Roman" w:hAnsi="Times New Roman" w:cs="Times New Roman"/>
        </w:rPr>
        <w:t>ing circadian rhythms in order to optimize health.</w:t>
      </w:r>
      <w:r w:rsidR="00874EBB">
        <w:rPr>
          <w:rFonts w:ascii="Times New Roman" w:hAnsi="Times New Roman" w:cs="Times New Roman"/>
        </w:rPr>
        <w:t xml:space="preserve"> </w:t>
      </w:r>
    </w:p>
    <w:p w14:paraId="485773CD" w14:textId="63BA970C" w:rsidR="000F24AB" w:rsidRDefault="008828E6" w:rsidP="005B59E5">
      <w:pPr>
        <w:spacing w:line="480" w:lineRule="auto"/>
        <w:ind w:firstLine="720"/>
        <w:rPr>
          <w:rFonts w:ascii="Times New Roman" w:hAnsi="Times New Roman" w:cs="Times New Roman"/>
        </w:rPr>
      </w:pPr>
      <w:r>
        <w:rPr>
          <w:rFonts w:ascii="Times New Roman" w:hAnsi="Times New Roman" w:cs="Times New Roman"/>
        </w:rPr>
        <w:t>To our knowledge, only no</w:t>
      </w:r>
      <w:r>
        <w:rPr>
          <w:rFonts w:ascii="Times New Roman" w:hAnsi="Times New Roman" w:cs="Times New Roman"/>
        </w:rPr>
        <w:t xml:space="preserve"> </w:t>
      </w:r>
      <w:r w:rsidR="008058B5">
        <w:rPr>
          <w:rFonts w:ascii="Times New Roman" w:hAnsi="Times New Roman" w:cs="Times New Roman"/>
        </w:rPr>
        <w:t xml:space="preserve">estimate of </w:t>
      </w:r>
      <w:r>
        <w:rPr>
          <w:rFonts w:ascii="Times New Roman" w:hAnsi="Times New Roman" w:cs="Times New Roman"/>
        </w:rPr>
        <w:t xml:space="preserve">the </w:t>
      </w:r>
      <w:r w:rsidR="000F24AB">
        <w:rPr>
          <w:rFonts w:ascii="Times New Roman" w:hAnsi="Times New Roman" w:cs="Times New Roman"/>
        </w:rPr>
        <w:t xml:space="preserve">prevalence of </w:t>
      </w:r>
      <w:r w:rsidR="003B7482">
        <w:rPr>
          <w:rFonts w:ascii="Times New Roman" w:hAnsi="Times New Roman" w:cs="Times New Roman"/>
        </w:rPr>
        <w:t>TRF</w:t>
      </w:r>
      <w:r w:rsidR="005B4A24">
        <w:rPr>
          <w:rFonts w:ascii="Times New Roman" w:hAnsi="Times New Roman" w:cs="Times New Roman"/>
        </w:rPr>
        <w:t xml:space="preserve"> patterns in</w:t>
      </w:r>
      <w:r>
        <w:rPr>
          <w:rFonts w:ascii="Times New Roman" w:hAnsi="Times New Roman" w:cs="Times New Roman"/>
        </w:rPr>
        <w:t xml:space="preserve"> the general</w:t>
      </w:r>
      <w:r w:rsidR="00D60D6B">
        <w:rPr>
          <w:rFonts w:ascii="Times New Roman" w:hAnsi="Times New Roman" w:cs="Times New Roman"/>
        </w:rPr>
        <w:t xml:space="preserve"> human population </w:t>
      </w:r>
      <w:r w:rsidR="005B59E5">
        <w:rPr>
          <w:rFonts w:ascii="Times New Roman" w:hAnsi="Times New Roman" w:cs="Times New Roman"/>
        </w:rPr>
        <w:t>exist</w:t>
      </w:r>
      <w:r>
        <w:rPr>
          <w:rFonts w:ascii="Times New Roman" w:hAnsi="Times New Roman" w:cs="Times New Roman"/>
        </w:rPr>
        <w:t>s</w:t>
      </w:r>
      <w:r w:rsidR="005B59E5">
        <w:rPr>
          <w:rFonts w:ascii="Times New Roman" w:hAnsi="Times New Roman" w:cs="Times New Roman"/>
        </w:rPr>
        <w:t xml:space="preserve">. However, according to one sample, up to ten percent of people surveyed who state that they follow a diet endorse using </w:t>
      </w:r>
      <w:r>
        <w:rPr>
          <w:rFonts w:ascii="Times New Roman" w:hAnsi="Times New Roman" w:cs="Times New Roman"/>
        </w:rPr>
        <w:t>“</w:t>
      </w:r>
      <w:r w:rsidR="005B59E5">
        <w:rPr>
          <w:rFonts w:ascii="Times New Roman" w:hAnsi="Times New Roman" w:cs="Times New Roman"/>
        </w:rPr>
        <w:t>intermittent fasting</w:t>
      </w:r>
      <w:r>
        <w:rPr>
          <w:rFonts w:ascii="Times New Roman" w:hAnsi="Times New Roman" w:cs="Times New Roman"/>
        </w:rPr>
        <w:t>”</w:t>
      </w:r>
      <w:r w:rsidR="005B59E5">
        <w:rPr>
          <w:rFonts w:ascii="Times New Roman" w:hAnsi="Times New Roman" w:cs="Times New Roman"/>
        </w:rPr>
        <w:t xml:space="preserve"> in the year 2020, making it the most prevalent dietary intervention in their sample </w:t>
      </w:r>
      <w:r w:rsidR="005B59E5">
        <w:rPr>
          <w:rFonts w:ascii="Times New Roman" w:hAnsi="Times New Roman" w:cs="Times New Roman"/>
        </w:rPr>
        <w:fldChar w:fldCharType="begin"/>
      </w:r>
      <w:r w:rsidR="005B59E5">
        <w:rPr>
          <w:rFonts w:ascii="Times New Roman" w:hAnsi="Times New Roman" w:cs="Times New Roman"/>
        </w:rPr>
        <w:instrText xml:space="preserve"> ADDIN ZOTERO_ITEM CSL_CITATION {"citationID":"uAU3k6ht","properties":{"formattedCitation":"(International Food Information Council, 2020)","plainCitation":"(International Food Information Council, 2020)","noteIndex":0},"citationItems":[{"id":756,"uris":["http://zotero.org/users/5073745/items/G6NTKEQP"],"uri":["http://zotero.org/users/5073745/items/G6NTKEQP"],"itemData":{"id":756,"type":"report","title":"2020 Food &amp; Health Survey","URL":"https://foodinsight.org/2020-food-and-health-survey/","author":[{"family":"International Food Information Council","given":""}],"issued":{"date-parts":[["2020",6,10]]}}}],"schema":"https://github.com/citation-style-language/schema/raw/master/csl-citation.json"} </w:instrText>
      </w:r>
      <w:r w:rsidR="005B59E5">
        <w:rPr>
          <w:rFonts w:ascii="Times New Roman" w:hAnsi="Times New Roman" w:cs="Times New Roman"/>
        </w:rPr>
        <w:fldChar w:fldCharType="separate"/>
      </w:r>
      <w:r w:rsidR="005B59E5">
        <w:rPr>
          <w:rFonts w:ascii="Times New Roman" w:hAnsi="Times New Roman" w:cs="Times New Roman"/>
          <w:noProof/>
        </w:rPr>
        <w:t>(International Food Information Council, 2020)</w:t>
      </w:r>
      <w:r w:rsidR="005B59E5">
        <w:rPr>
          <w:rFonts w:ascii="Times New Roman" w:hAnsi="Times New Roman" w:cs="Times New Roman"/>
        </w:rPr>
        <w:fldChar w:fldCharType="end"/>
      </w:r>
      <w:r w:rsidR="005B59E5">
        <w:rPr>
          <w:rFonts w:ascii="Times New Roman" w:hAnsi="Times New Roman" w:cs="Times New Roman"/>
        </w:rPr>
        <w:t xml:space="preserve">. </w:t>
      </w:r>
      <w:r w:rsidR="00CE366F">
        <w:rPr>
          <w:rFonts w:ascii="Times New Roman" w:hAnsi="Times New Roman" w:cs="Times New Roman"/>
        </w:rPr>
        <w:t>I</w:t>
      </w:r>
      <w:r>
        <w:rPr>
          <w:rFonts w:ascii="Times New Roman" w:hAnsi="Times New Roman" w:cs="Times New Roman"/>
        </w:rPr>
        <w:t>nterest</w:t>
      </w:r>
      <w:r w:rsidR="000F24AB">
        <w:rPr>
          <w:rFonts w:ascii="Times New Roman" w:hAnsi="Times New Roman" w:cs="Times New Roman"/>
        </w:rPr>
        <w:t xml:space="preserve"> and lay materials detailing the diet </w:t>
      </w:r>
      <w:commentRangeStart w:id="1"/>
      <w:r w:rsidR="000F24AB">
        <w:rPr>
          <w:rFonts w:ascii="Times New Roman" w:hAnsi="Times New Roman" w:cs="Times New Roman"/>
        </w:rPr>
        <w:t>are increasing</w:t>
      </w:r>
      <w:commentRangeEnd w:id="1"/>
      <w:r w:rsidR="007F057E">
        <w:rPr>
          <w:rStyle w:val="CommentReference"/>
        </w:rPr>
        <w:commentReference w:id="1"/>
      </w:r>
      <w:r w:rsidR="000F24AB">
        <w:rPr>
          <w:rFonts w:ascii="Times New Roman" w:hAnsi="Times New Roman" w:cs="Times New Roman"/>
        </w:rPr>
        <w:t xml:space="preserve">, suggesting an increasing </w:t>
      </w:r>
      <w:r w:rsidR="00D60D6B">
        <w:rPr>
          <w:rFonts w:ascii="Times New Roman" w:hAnsi="Times New Roman" w:cs="Times New Roman"/>
        </w:rPr>
        <w:t>need to understand the consequences of this feeding paradigm</w:t>
      </w:r>
      <w:r w:rsidR="000F24AB">
        <w:rPr>
          <w:rFonts w:ascii="Times New Roman" w:hAnsi="Times New Roman" w:cs="Times New Roman"/>
        </w:rPr>
        <w:t xml:space="preserve">. Birthing parents may have periods of time with limited food intake for many reasons; among them, </w:t>
      </w:r>
      <w:r w:rsidR="005D2B24">
        <w:rPr>
          <w:rFonts w:ascii="Times New Roman" w:hAnsi="Times New Roman" w:cs="Times New Roman"/>
        </w:rPr>
        <w:t xml:space="preserve">religious practice, </w:t>
      </w:r>
      <w:r w:rsidR="000F24AB">
        <w:rPr>
          <w:rFonts w:ascii="Times New Roman" w:hAnsi="Times New Roman" w:cs="Times New Roman"/>
        </w:rPr>
        <w:t>food insecurity, disordered eating behaviors, nausea and vomiting of pregnancy/morning sickness, or intentional timing of eating</w:t>
      </w:r>
      <w:r w:rsidR="00D60D6B">
        <w:rPr>
          <w:rFonts w:ascii="Times New Roman" w:hAnsi="Times New Roman" w:cs="Times New Roman"/>
        </w:rPr>
        <w:t xml:space="preserve"> for weight maintenance</w:t>
      </w:r>
      <w:r w:rsidR="000F24AB">
        <w:rPr>
          <w:rFonts w:ascii="Times New Roman" w:hAnsi="Times New Roman" w:cs="Times New Roman"/>
        </w:rPr>
        <w:t xml:space="preserve">. </w:t>
      </w:r>
      <w:r w:rsidR="001C713C">
        <w:rPr>
          <w:rFonts w:ascii="Times New Roman" w:hAnsi="Times New Roman" w:cs="Times New Roman"/>
        </w:rPr>
        <w:t xml:space="preserve">The most available literature is </w:t>
      </w:r>
      <w:r w:rsidR="005D2B24">
        <w:rPr>
          <w:rFonts w:ascii="Times New Roman" w:hAnsi="Times New Roman" w:cs="Times New Roman"/>
        </w:rPr>
        <w:t xml:space="preserve">for </w:t>
      </w:r>
      <w:r w:rsidR="001C713C">
        <w:rPr>
          <w:rFonts w:ascii="Times New Roman" w:hAnsi="Times New Roman" w:cs="Times New Roman"/>
        </w:rPr>
        <w:t>fasting during the month of Ramadan while pregnant</w:t>
      </w:r>
      <w:r w:rsidR="007006F3">
        <w:rPr>
          <w:rFonts w:ascii="Times New Roman" w:hAnsi="Times New Roman" w:cs="Times New Roman"/>
        </w:rPr>
        <w:t>.</w:t>
      </w:r>
      <w:r w:rsidR="005D2B24">
        <w:rPr>
          <w:rFonts w:ascii="Times New Roman" w:hAnsi="Times New Roman" w:cs="Times New Roman"/>
        </w:rPr>
        <w:t xml:space="preserve"> </w:t>
      </w:r>
      <w:r w:rsidR="007006F3">
        <w:rPr>
          <w:rFonts w:ascii="Times New Roman" w:hAnsi="Times New Roman" w:cs="Times New Roman"/>
        </w:rPr>
        <w:t xml:space="preserve">Review of these studies find that children born to those who fasted during pregnancy have babies with similar  birth weights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{"citationID":"814wGzYd","properties":{"formattedCitation":"(Daley et al., 2017; Hizli et al., 2012; Savitri et al., 2018; Ziaee et al., 2010)","plainCitation":"(Daley et al., 2017; Hizli et al., 2012; Savitri et al., 2018; Ziaee et al., 2010)","noteIndex":0},"citationItems":[{"id":192,"uris":["http://zotero.org/users/5073745/items/4J5FF7AW"],"uri":["http://zotero.org/users/5073745/items/4J5FF7AW"],"itemData":{"id":192,"type":"article-journal","abstract":"BACKGROUND: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224,"uris":["http://zotero.org/users/5073745/items/YC7UA7UI"],"uri":["http://zotero.org/users/5073745/items/YC7UA7UI"],"itemData":{"id":224,"type":"article-journal","abstract":"Previous studies suggest that Ramadan exposure during pregnancy might affect the health of women and their babies, particularly through the effect of fasting. This study aimed to evaluate the association between Ramadan exposure and fasting during pregnancy on the birth weight of newborns. This study concerned 1351 pregnant women from a prospective cohort in Jakarta, Indonesia. Ramadan exposure was based on the actual overlap between Ramadan and pregnancy. Women's fasting behaviour was recorded among 139 women who came for antenatal care between 10 July 2013 and 7 August 2013, and those who had fasted for at least 1 d (n 110) were classified as exposed to Ramadan fasting. Furthermore, a 24 h dietary recall was performed and repeated 1 month later. Birth weight of newborns who were exposed to Ramadan during pregnancy did not significantly differ from those who were not, both in the total and trimester-specific analysis. Maternal fasting did not seem to affect the birth weight of newborns (−72 (95 % CI −258, 114) g; P = 0·44), although there was a non-significant trend towards lower birth weight with fasting in the second and third trimester. Women who fasted had significantly lower total energy, macronutrient and water intake as compared with women who did not. Women's intake was also lower during Ramadan (regardless of their fasting behaviour) as compared with 1 month later. Lifestyle changes that occur with Ramadan and fasting during pregnancy are associated with lower reported energy intake. We cannot conclude on the effect of fasting on birth weight due to low statistical power.","container-title":"Journal of Nutritional Science","DOI":"10.1017/jns.2017.70","ISSN":"2048-6790","journalAbbreviation":"J Nutr Sci","note":"PMID: 29430296\nPMCID: PMC5799608","source":"PubMed Central","title":"Ramadan during pregnancy and birth weight of newborns","URL":"https://www.ncbi.nlm.nih.gov/pmc/articles/PMC5799608/","volume":"7","author":[{"family":"Savitri","given":"Ary I."},{"family":"Amelia","given":"Dwirani"},{"family":"Painter","given":"Rebecca C."},{"family":"Baharuddin","given":"Mohammad"},{"family":"Roseboom","given":"Tessa J."},{"family":"Grobbee","given":"Diederick E."},{"family":"Uiterwaal","given":"Cuno S. P. M."}],"accessed":{"date-parts":[["2019",12,1]]},"issued":{"date-parts":[["2018",2,1]]}}},{"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(Daley et al., 2017; Hizli et al., 2012; Savitri et al., 2018; Ziaee et al., 2010)</w:t>
      </w:r>
      <w:r w:rsidR="007006F3">
        <w:rPr>
          <w:rFonts w:ascii="Times New Roman" w:hAnsi="Times New Roman" w:cs="Times New Roman"/>
        </w:rPr>
        <w:fldChar w:fldCharType="end"/>
      </w:r>
      <w:r w:rsidR="007006F3">
        <w:rPr>
          <w:rFonts w:ascii="Times New Roman" w:hAnsi="Times New Roman" w:cs="Times New Roman"/>
        </w:rPr>
        <w:t xml:space="preserve">, and are not at higher risk for pre-term birth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{"citationID":"AxjHAbYr","properties":{"formattedCitation":"(Awwad et al., 2012; Daley et al., 2017; Glazier et al., 2018; Hizli et al., 2012; Savitri et al., 2014)","plainCitation":"(Awwad et al., 2012; Daley et al., 2017; Glazier et al., 2018; Hizli et al., 2012; Savitri et al., 2014)","noteIndex":0},"citationItems":[{"id":238,"uris":["http://zotero.org/users/5073745/items/SAHRDCIB"],"uri":["http://zotero.org/users/5073745/items/SAHRDCIB"],"itemData":{"id":238,"type":"article-journal","abstract":"OBJECTIVE: To determine the effect of fasting during the month of Ramadan on the rate of preterm delivery (PTD).\nDESIGN: A prospective cohort study of women with singleton pregnancies who elected to fast and matched controls.\nSETTING: Four medical centres in Beirut, Lebanon.\nPOPULATION: Women presenting for prenatal care (20-34 weeks of gestation) during the month of Ramadan, September 2008.\nMETHODS: Data were collected prospectively. The frequency of PTD was evaluated in relation to the duration of fasting and the stage of gestation at the time of fasting.\nMAIN OUTCOME MEASURES: The primary endpoint was the percentage of pregnant women who had PTD, defined as delivery before 37 completed weeks of gestation.\nRESULTS: A total of 468 women were approached, of whom 402 were included in the study. There were no differences in smoking history and employment. There was no difference in the proportion of women who had PTD at &lt;37 weeks (10.4% versus 10.4%) or PTD at &lt;32 weeks (1.5% versus 0.5%) in the Ramadan-fasted group and the controls, respectively. The PTD rate was also similar in those who fasted before or during the third trimester. The mean birthweight was lower (3094 ± 467 g versus 3202 ± 473 g, P = 0.024) and the rate of ketosis and ketonuria was higher in the Ramadan-fasted women. On multivariate stepwise logistic regression analysis, fasting was not associated with an increased risk of PTD (odds ratio 0.72; 95% confidence interval 0.34-1.54; P = 0.397). The only factor that had a significant effect on the PTD rate was body mass index (odds ratio 0.43; 95% confidence interval 0.20-0.93; P = 0.033).\nCONCLUSIONS: Fasting during the month of Ramadan does not seem to increase the baseline risk of preterm delivery in pregnant women regardless of the gestational age during which this practice is observed.","container-title":"BJOG: an international journal of obstetrics and gynaecology","DOI":"10.1111/j.1471-0528.2012.03438.x","ISSN":"1471-0528","issue":"11","journalAbbreviation":"BJOG","language":"eng","note":"PMID: 22827751","page":"1379-1386","source":"PubMed","title":"The effect of maternal fasting during Ramadan on preterm delivery: a prospective cohort study","title-short":"The effect of maternal fasting during Ramadan on preterm delivery","volume":"119","author":[{"family":"Awwad","given":"J."},{"family":"Usta","given":"I. M."},{"family":"Succar","given":"J."},{"family":"Musallam","given":"K. M."},{"family":"Ghazeeri","given":"G."},{"family":"Nassar","given":"A. H."}],"issued":{"date-parts":[["2012",10]]}}},{"id":192,"uris":["http://zotero.org/users/5073745/items/4J5FF7AW"],"uri":["http://zotero.org/users/5073745/items/4J5FF7AW"],"itemData":{"id":192,"type":"article-journal","abstract":"BACKGROUND: It is not known whether infants exposed to intermittent maternal fasting at conception are born smaller or have a higher risk of premature birth than those who are not. Doctors are therefore unsure about what advice to give women about the safety of Ramadan fasting. This cohort study aimed to investigate these questions in Muslim mother-infant pairs to inform prenatal care.\nMETHODS: Routinely collected data accessed from maternity records were the source for information. Mothers were considered exposed if they were Muslim and Ramadan overlapped with their infant conception date, estimated to be 14 days after the last menstrual period. Infants were included as exposed if their estimated conception date was in the first 21 days of Ramadan or 7 days prior to Ramadan.\nRESULTS: After adjusting for gestational age, maternal age, infant gender, maternal body mass index at booking, smoking status, gestational diabetes, parity and year of birth, there was no significant difference in birth weight between infants born to Muslim mothers who were conceived during Ramadan (n=479) and those who were not (n=4677) (adjusted mean difference =24.3 g, 95% CI -16.4 to 64.9). There was no difference in rates of premature births in exposed and unexposed women (5.2% vs 4.9%; OR=1.08, 95% CI 0.71 to 1.65).\nCONCLUSIONS: Healthy Muslim women considering becoming pregnant prior to, or during Ramadan, can be advised that fasting does not seem to have a detrimental effect on the size (weight) of their baby and it appears not to increase the likelihood of giving birth prematurely.","container-title":"Journal of Epidemiology and Community Health","DOI":"10.1136/jech-2016-208800","ISSN":"1470-2738","issue":"7","journalAbbreviation":"J Epidemiol Community Health","language":"eng","note":"PMID: 28360117","page":"722-728","source":"PubMed","title":"Are babies conceived during Ramadan born smaller and sooner than babies conceived at other times of the year? A Born in Bradford Cohort Study","title-short":"Are babies conceived during Ramadan born smaller and sooner than babies conceived at other times of the year?","volume":"71","author":[{"family":"Daley","given":"Amanda"},{"family":"Pallan","given":"Miranda"},{"family":"Clifford","given":"Sue"},{"family":"Jolly","given":"Kate"},{"family":"Bryant","given":"Maria"},{"family":"Adab","given":"Peymane"},{"family":"Cheng","given":"K. K."},{"family":"Roalfe","given":"Andrea"}],"issued":{"date-parts":[["2017"]]}}},{"id":300,"uris":["http://zotero.org/users/5073745/items/TH4IXLBS"],"uri":["http://zotero.org/users/5073745/items/TH4IXLBS"],"itemData":{"id":300,"type":"article-journal","abstract":"Background\nAlthough exempt, many pregnant Muslim women partake in the daily fast during daylight hours during the month of Ramadan. In other contexts an impoverished diet during pregnancy impacts on birth weight. The aim of this systematic review was to determine whether Ramadan fasting by pregnant women affects perinatal outcomes. Primary outcomes investigated were perinatal mortality, preterm birth and small for gestational age (SGA) infants. Secondary outcomes investigated were stillbirth, neonatal death, maternal death, hypertensive disorders of pregnancy, gestational diabetes, congenital abnormalities, serious neonatal morbidity, birth weight, preterm birth and placental weight.\n\nMethods\nSystematic review and meta-analysis of observational studies and randomised controlled trials was conducted in EMBASE, MEDLINE, CINAHL, Web of Science, Google Scholar, the Health Management Information Consortium and Applied Social Sciences Index and Abstracts. Studies from any year were eligible. Studies reporting predefined perinatal outcomes in pregnancies exposed to Ramadan fasting were included. Cohort studies with no comparator group or that considered fasting outside pregnancy were excluded, as were studies assuming fasting practice based solely upon family name. Quality of included studies was assessed using the ROBINS-I tool for assessing risk of bias in non-randomised studies. Analyses were performed in STATA.\n\nResults\nFrom 375 records, 22 studies of 31,374 pregnancies were included, of which 18,920 pregnancies were exposed to Ramadan fasting. Birth weight was reported in 21 studies and was not affected by maternal fasting (standardised mean difference [SMD] 0.03, 95% CI 0.00 to 0.05). Placental weight was significantly lower in fasting mothers (SMD -0.94, 95% CI -0.97 to  -0.90), although this observation was dominated by a single large study. No data were presented for perinatal mortality. Ramadan fasting had no effect on preterm delivery (odds ratio 0.99, 95% CI 0.72 to 1.37) based on 5600 pregnancies (1193 exposed to Ramadan fasting).\n\nConclusions\nRamadan fasting does not adversely affect birth weight although there is insufficient evidence regarding potential effects on other perinatal outcomes. Further studies are needed to accurately determine whether Ramadan fasting is associated with adverse maternal or neonatal outcome.\n\nElectronic supplementary material\nThe online version of this article (10.1186/s12884-018-2048-y) contains supplementary material, which is available to authorized users.","container-title":"BMC Pregnancy and Childbirth","DOI":"10.1186/s12884-018-2048-y","ISSN":"1471-2393","journalAbbreviation":"BMC Pregnancy Childbirth","note":"PMID: 30359228\nPMCID: PMC6202808","source":"PubMed Central","title":"The effect of Ramadan fasting during pregnancy on perinatal outcomes: a systematic review and meta-analysis","title-short":"The effect of Ramadan fasting during pregnancy on perinatal outcomes","URL":"https://www.ncbi.nlm.nih.gov/pmc/articles/PMC6202808/","volume":"18","author":[{"family":"Glazier","given":"Jocelyn D."},{"family":"Hayes","given":"Dexter J. L."},{"family":"Hussain","given":"Sabiha"},{"family":"D’Souza","given":"Stephen W."},{"family":"Whitcombe","given":"Joanne"},{"family":"Heazell","given":"Alexander E. P."},{"family":"Ashton","given":"Nick"}],"accessed":{"date-parts":[["2019",12,18]]},"issued":{"date-parts":[["2018",10,25]]}}},{"id":231,"uris":["http://zotero.org/users/5073745/items/V7MLY8ZD"],"uri":["http://zotero.org/users/5073745/items/V7MLY8ZD"],"itemData":{"id":231,"type":"article-journal","abstract":"OBJECTIVE: The aim of the present study was to evaluate whether fasting may cause changes in maternal lipid profile, glucose level and ketonuria, and whether it has any adverse effects on fetal Doppler, birthweight, preterm delivery or cesarean section rate.\nMETHODS: Fifty-six consecutive, healthy women with singleton uncomplicated pregnancies of ≥ 28 week gestation who had fasted for at least 10 consecutive days during the study period were defined as the study group. Fifty-four healthy non-fasted women matched for age, parity, and gestational age were defined as the control group. Groups were compared according to fetal middle cerebral artery and umbilical artery systolic/diastolic ratio, maternal serum lipid levels and neonatal outcomes (gestational age at delivery, birthweight, delivery type and neonatal intensive care admission).\nRESULTS: No statistical difference was found between the groups according to fetal Doppler parameters, amniotic fluid index, gestational age at delivery, cesarean section rate, birthweight or NICU admission. However, lower levels of VLDL, triglyceride and higher incidence of ketonuria were detected in the fasting group (p &lt; 0.05).\nCONCLUSION: Fasting of healthy women during pregnancy seems to have no adverse effects on amniotic fluid index, fetal Doppler and delivery parameters.","container-title":"The Journal of Maternal-Fetal &amp; Neonatal Medicine: The Official Journal of the European Association of Perinatal Medicine, the Federation of Asia and Oceania Perinatal Societies, the International Society of Perinatal Obstetricians","DOI":"10.3109/14767058.2011.602142","ISSN":"1476-4954","issue":"7","journalAbbreviation":"J. Matern. Fetal. Neonatal. Med.","language":"eng","note":"PMID: 21740320","page":"975-977","source":"PubMed","title":"Impact of maternal fasting during Ramadan on fetal Doppler parameters, maternal lipid levels and neonatal outcomes","volume":"25","author":[{"family":"Hizli","given":"Deniz"},{"family":"Yilmaz","given":"Saynur Sarici"},{"family":"Onaran","given":"Yüksel"},{"family":"Kafali","given":"Hasan"},{"family":"Danişman","given":"Nuri"},{"family":"Mollamahmutoğlu","given":"Leyla"}],"issued":{"date-parts":[["2012",7]]}}},{"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(Awwad et al., 2012; Daley et al., 2017; Glazier et al., 2018; Hizli et al., 2012; Savitri et al., 2014)</w:t>
      </w:r>
      <w:r w:rsidR="007006F3">
        <w:rPr>
          <w:rFonts w:ascii="Times New Roman" w:hAnsi="Times New Roman" w:cs="Times New Roman"/>
        </w:rPr>
        <w:fldChar w:fldCharType="end"/>
      </w:r>
      <w:r w:rsidR="007006F3">
        <w:rPr>
          <w:rFonts w:ascii="Times New Roman" w:hAnsi="Times New Roman" w:cs="Times New Roman"/>
        </w:rPr>
        <w:t xml:space="preserve">. However, some studies find that longer periods of </w:t>
      </w:r>
      <w:r w:rsidR="007006F3">
        <w:rPr>
          <w:rFonts w:ascii="Times New Roman" w:hAnsi="Times New Roman" w:cs="Times New Roman"/>
        </w:rPr>
        <w:lastRenderedPageBreak/>
        <w:t>fasting</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{"citationID":"Dx5MxgDu","properties":{"formattedCitation":"(Savitri et al., 2014)","plainCitation":"(Savitri et al., 2014)","noteIndex":0},"citationItems":[{"id":233,"uris":["http://zotero.org/users/5073745/items/XV5MAPTU"],"uri":["http://zotero.org/users/5073745/items/XV5MAPTU"],"itemData":{"id":233,"type":"article-journal","abstract":"Many Muslim women worldwide are pregnant during Ramadan and adhere to Ramadan fasting during pregnancy. In the present study, we determined whether maternal adherence to Ramadan fasting during pregnancy has an impact on the birth weight of the newborn, and whether the effects differed according to trimester in which Ramadan fasting took place. A prospective cohort study was conducted in 130 pregnant Muslim women who attended antenatal care in Amsterdam and Zaanstad, The Netherlands. Data on adherence to Ramadan fasting during pregnancy and demographics were self-reported by pregnant women, and the outcome of the newborn was retrieved from medical records after delivery. The results showed that half of all the women adhered to Ramadan fasting. With strict adherence to Ramadan fasting in pregnancy, the birth weight of newborns tended to be lower than that of newborns of non-fasting mothers, although this was not statistically significant ( - 198 g, 95 % CI - 447, 51, P= 0·12). Children of mothers who fasted in the first trimester of pregnancy were lighter at birth than those whose mothers had not fasted ( - 272 g, 95 % CI - 547, 3, P= 0·05). There were no differences in birth weight between children whose mothers had or had not fasted if Ramadan fasting had taken place later in pregnancy. Ramadan fasting during early pregnancy may lead to lower birth weight of newborns. These findings call for further confirmation in larger studies that should also investigate potential implications for perinatal and long-term morbidity and mortality.","container-title":"The British Journal of Nutrition","DOI":"10.1017/S0007114514002219","ISSN":"1475-2662","issue":"9","journalAbbreviation":"Br. J. Nutr.","language":"eng","note":"PMID: 25231606","page":"1503-1509","source":"PubMed","title":"Ramadan fasting and newborn's birth weight in pregnant Muslim women in The Netherlands","volume":"112","author":[{"family":"Savitri","given":"Ary I."},{"family":"Yadegari","given":"Nasim"},{"family":"Bakker","given":"Julia"},{"family":"Ewijk","given":"Reyn J. G.","non-dropping-particle":"van"},{"family":"Grobbee","given":"Diederick E."},{"family":"Painter","given":"Rebecca C."},{"family":"Uiterwaal","given":"Cuno S. P. M."},{"family":"Roseboom","given":"Tessa J."}],"issued":{"date-parts":[["2014",11,14]]}}}],"schema":"https://github.com/citation-style-language/schema/raw/master/csl-citation.json"}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(Savitri et al., 2014)</w:t>
      </w:r>
      <w:r w:rsidR="007006F3">
        <w:rPr>
          <w:rFonts w:ascii="Times New Roman" w:hAnsi="Times New Roman" w:cs="Times New Roman"/>
        </w:rPr>
        <w:fldChar w:fldCharType="end"/>
      </w:r>
      <w:r w:rsidR="007006F3">
        <w:rPr>
          <w:rFonts w:ascii="Times New Roman" w:hAnsi="Times New Roman" w:cs="Times New Roman"/>
        </w:rPr>
        <w:t xml:space="preserve"> or earlier timing of fasting in pregnancy </w:t>
      </w:r>
      <w:r w:rsidR="007006F3">
        <w:rPr>
          <w:rFonts w:ascii="Times New Roman" w:hAnsi="Times New Roman" w:cs="Times New Roman"/>
        </w:rPr>
        <w:fldChar w:fldCharType="begin"/>
      </w:r>
      <w:r w:rsidR="007006F3">
        <w:rPr>
          <w:rFonts w:ascii="Times New Roman" w:hAnsi="Times New Roman" w:cs="Times New Roman"/>
        </w:rPr>
        <w:instrText xml:space="preserve"> ADDIN ZOTERO_ITEM CSL_CITATION {"citationID":"vb0U1gNF","properties":{"formattedCitation":"(Ziaee et al., 2010)","plainCitation":"(Ziaee et al., 2010)","noteIndex":0},"citationItems":[{"id":127,"uris":["http://zotero.org/users/5073745/items/CCGPVXWJ"],"uri":["http://zotero.org/users/5073745/items/CCGPVXWJ"],"itemData":{"id":127,"type":"article-journal","abstract":"Objective\nPregnancy is a physiological condition that its concurrence with fasting introduces some controversies about condition of mother and fetus. This study was conducted to evaluate the effect of fasting on pregnancy outcome.\n\nMethods\nThe historical cohort paradigm of this study was conducted on referrals of one of the Tehran's hospitals in 2004. All pregnant women at one of the trimesters in holy month of Ramadan were included in the study. The women were divided into non-fasting, 1-10 days fasting, 11-20 days fasting, and 21-30 days fasting. For statistical analysis of data, covariance analysis and SPSS package was used.\n\nFindings\nIn this study, 189 cases were evaluated and their mean age, weight, and body mass index (BMI) were 25.9 years, 61.7 kg, and 23.9 kg/m2 respectively. The mean for number of days on fasting was 13 days and 66 cases (34.9%) had not been on fasting. In addition, there was no significant difference between BMI at the beginning of pregnancy, mother's age, number of pregnancies, and a history of abortion in different groups. Meanwhile, there was also no significant difference between means of weight, height, and head circumference of infants with number of days on fasting. Furthermore, there was no significant difference between pregnancy outcome parameters and fasting at different trimesters.\n\nConclusion\nAccording to these findings, in healthy women with appropriate nutrition, Islamic fasting has no inappropriate effect on intrauterine growth and birth-time indices. Meanwhile, relative risk of low weight birth was 1.5 times in mothers on fasting at first trimester as compared to non-fasting mothers.","container-title":"Iranian Journal of Pediatrics","ISSN":"2008-2142","issue":"2","journalAbbreviation":"Iran J Pediatr","note":"PMID: 23056701\nPMCID: PMC3446023","page":"181-186","source":"PubMed Central","title":"The Effect of Ramadan Fasting on Outcome of Pregnancy","volume":"20","author":[{"family":"Ziaee","given":"Vahid"},{"family":"Kihanidoost","given":"Zarintaj"},{"family":"Younesian","given":"Masoud"},{"family":"Akhavirad","given":"Mohammad-Bagher"},{"family":"Bateni","given":"Farzad"},{"family":"Kazemianfar","given":"Zahra"},{"family":"Hantoushzadeh","given":"Sedigheh"}],"issued":{"date-parts":[["2010",6]]}}}],"schema":"https://github.com/citation-style-language/schema/raw/master/csl-citation.json"} </w:instrText>
      </w:r>
      <w:r w:rsidR="007006F3">
        <w:rPr>
          <w:rFonts w:ascii="Times New Roman" w:hAnsi="Times New Roman" w:cs="Times New Roman"/>
        </w:rPr>
        <w:fldChar w:fldCharType="separate"/>
      </w:r>
      <w:r w:rsidR="007006F3">
        <w:rPr>
          <w:rFonts w:ascii="Times New Roman" w:hAnsi="Times New Roman" w:cs="Times New Roman"/>
          <w:noProof/>
        </w:rPr>
        <w:t>(Ziaee et al., 2010)</w:t>
      </w:r>
      <w:r w:rsidR="007006F3">
        <w:rPr>
          <w:rFonts w:ascii="Times New Roman" w:hAnsi="Times New Roman" w:cs="Times New Roman"/>
        </w:rPr>
        <w:fldChar w:fldCharType="end"/>
      </w:r>
      <w:r w:rsidR="007006F3">
        <w:rPr>
          <w:rFonts w:ascii="Times New Roman" w:hAnsi="Times New Roman" w:cs="Times New Roman"/>
        </w:rPr>
        <w:t xml:space="preserve"> may increase risk of infants being classified as low birth weight</w:t>
      </w:r>
      <w:del w:id="2" w:author="Dave Bridges" w:date="2021-09-16T10:55:00Z">
        <w:r w:rsidR="007006F3" w:rsidDel="007006F3">
          <w:rPr>
            <w:rFonts w:ascii="Times New Roman" w:hAnsi="Times New Roman" w:cs="Times New Roman"/>
          </w:rPr>
          <w:delText xml:space="preserve"> </w:delText>
        </w:r>
      </w:del>
      <w:r w:rsidR="007006F3">
        <w:rPr>
          <w:rFonts w:ascii="Times New Roman" w:hAnsi="Times New Roman" w:cs="Times New Roman"/>
        </w:rPr>
        <w:t>.</w:t>
      </w:r>
      <w:ins w:id="3" w:author="Dave Bridges" w:date="2021-09-16T10:55:00Z">
        <w:r w:rsidR="007006F3">
          <w:rPr>
            <w:rFonts w:ascii="Times New Roman" w:hAnsi="Times New Roman" w:cs="Times New Roman"/>
          </w:rPr>
          <w:t xml:space="preserve"> The</w:t>
        </w:r>
        <w:r w:rsidR="005D2B24">
          <w:rPr>
            <w:rFonts w:ascii="Times New Roman" w:hAnsi="Times New Roman" w:cs="Times New Roman"/>
          </w:rPr>
          <w:t xml:space="preserve"> l</w:t>
        </w:r>
      </w:ins>
      <w:r w:rsidR="001C713C">
        <w:rPr>
          <w:rFonts w:ascii="Times New Roman" w:hAnsi="Times New Roman" w:cs="Times New Roman"/>
        </w:rPr>
        <w:t xml:space="preserve">iterature </w:t>
      </w:r>
      <w:commentRangeStart w:id="4"/>
      <w:r w:rsidR="001C713C">
        <w:rPr>
          <w:rFonts w:ascii="Times New Roman" w:hAnsi="Times New Roman" w:cs="Times New Roman"/>
        </w:rPr>
        <w:t xml:space="preserve">rarely </w:t>
      </w:r>
      <w:commentRangeEnd w:id="4"/>
      <w:r w:rsidR="007006F3">
        <w:rPr>
          <w:rStyle w:val="CommentReference"/>
        </w:rPr>
        <w:commentReference w:id="4"/>
      </w:r>
      <w:r w:rsidR="001C713C">
        <w:rPr>
          <w:rFonts w:ascii="Times New Roman" w:hAnsi="Times New Roman" w:cs="Times New Roman"/>
        </w:rPr>
        <w:t xml:space="preserve">evaluates the effects of the practice past early infancy in the resultant children. </w:t>
      </w:r>
      <w:r w:rsidR="008B319E">
        <w:rPr>
          <w:rFonts w:ascii="Times New Roman" w:hAnsi="Times New Roman" w:cs="Times New Roman"/>
        </w:rPr>
        <w:t xml:space="preserve">  </w:t>
      </w:r>
      <w:r w:rsidR="000F24AB">
        <w:rPr>
          <w:rFonts w:ascii="Times New Roman" w:hAnsi="Times New Roman" w:cs="Times New Roman"/>
        </w:rPr>
        <w:t xml:space="preserve">Because research </w:t>
      </w:r>
      <w:r w:rsidR="00D60D6B">
        <w:rPr>
          <w:rFonts w:ascii="Times New Roman" w:hAnsi="Times New Roman" w:cs="Times New Roman"/>
        </w:rPr>
        <w:t>is</w:t>
      </w:r>
      <w:r w:rsidR="000F24AB">
        <w:rPr>
          <w:rFonts w:ascii="Times New Roman" w:hAnsi="Times New Roman" w:cs="Times New Roman"/>
        </w:rPr>
        <w:t xml:space="preserve"> limited </w:t>
      </w:r>
      <w:r w:rsidR="00536356">
        <w:rPr>
          <w:rFonts w:ascii="Times New Roman" w:hAnsi="Times New Roman" w:cs="Times New Roman"/>
        </w:rPr>
        <w:t xml:space="preserve">to Ramadan fasting, </w:t>
      </w:r>
      <w:r w:rsidR="008C0372">
        <w:rPr>
          <w:rFonts w:ascii="Times New Roman" w:hAnsi="Times New Roman" w:cs="Times New Roman"/>
        </w:rPr>
        <w:t xml:space="preserve">more detailed </w:t>
      </w:r>
      <w:r w:rsidR="000F24AB">
        <w:rPr>
          <w:rFonts w:ascii="Times New Roman" w:hAnsi="Times New Roman" w:cs="Times New Roman"/>
        </w:rPr>
        <w:t>modeling TRF in pregnancy is warranted, as it likely exists in human populations and effects are unknown.</w:t>
      </w:r>
    </w:p>
    <w:p w14:paraId="11DE7FAF" w14:textId="5716066E" w:rsidR="003B7482" w:rsidRDefault="00065514" w:rsidP="003B7482">
      <w:pPr>
        <w:spacing w:line="480" w:lineRule="auto"/>
        <w:ind w:firstLine="720"/>
        <w:rPr>
          <w:rFonts w:ascii="Times New Roman" w:hAnsi="Times New Roman" w:cs="Times New Roman"/>
        </w:rPr>
      </w:pPr>
      <w:r>
        <w:rPr>
          <w:rFonts w:ascii="Times New Roman" w:hAnsi="Times New Roman" w:cs="Times New Roman"/>
        </w:rPr>
        <w:t xml:space="preserve">Previous studies </w:t>
      </w:r>
      <w:r w:rsidR="00536356">
        <w:rPr>
          <w:rFonts w:ascii="Times New Roman" w:hAnsi="Times New Roman" w:cs="Times New Roman"/>
        </w:rPr>
        <w:t xml:space="preserve">of maternal diet during pregnancy </w:t>
      </w:r>
      <w:r>
        <w:rPr>
          <w:rFonts w:ascii="Times New Roman" w:hAnsi="Times New Roman" w:cs="Times New Roman"/>
        </w:rPr>
        <w:t xml:space="preserve">have focused on dietary restriction or macronutrient excess in pregnancy, with very little focus on temporality of food intake. </w:t>
      </w:r>
      <w:r w:rsidR="00D60D6B">
        <w:rPr>
          <w:rFonts w:ascii="Times New Roman" w:hAnsi="Times New Roman" w:cs="Times New Roman"/>
        </w:rPr>
        <w:t xml:space="preserve">To date, one study of TRF during pregnancy in animals exists. </w:t>
      </w:r>
      <w:r>
        <w:rPr>
          <w:rFonts w:ascii="Times New Roman" w:hAnsi="Times New Roman" w:cs="Times New Roman"/>
        </w:rPr>
        <w:t xml:space="preserve">This was focused on fetal health and completed in the context of preventing complications from overnutrition (a high fat diet) during gestation. Upadhyay and colleagues found that 9-hour TRF was sufficient to improve fetal lung development </w:t>
      </w:r>
      <w:r w:rsidR="005B59E5">
        <w:rPr>
          <w:rFonts w:ascii="Times New Roman" w:hAnsi="Times New Roman" w:cs="Times New Roman"/>
        </w:rPr>
        <w:t>at</w:t>
      </w:r>
      <w:r>
        <w:rPr>
          <w:rFonts w:ascii="Times New Roman" w:hAnsi="Times New Roman" w:cs="Times New Roman"/>
        </w:rPr>
        <w:t xml:space="preserve"> E18.5 compared to ad libitum fed dams </w:t>
      </w:r>
      <w:r>
        <w:rPr>
          <w:rFonts w:ascii="Times New Roman" w:hAnsi="Times New Roman" w:cs="Times New Roman"/>
        </w:rPr>
        <w:fldChar w:fldCharType="begin"/>
      </w:r>
      <w:r>
        <w:rPr>
          <w:rFonts w:ascii="Times New Roman" w:hAnsi="Times New Roman" w:cs="Times New Roman"/>
        </w:rPr>
        <w:instrText xml:space="preserve"> ADDIN ZOTERO_ITEM CSL_CITATION {"citationID":"SIuD29a9","properties":{"formattedCitation":"(Upadhyay et al., 2020)","plainCitation":"(Upadhyay et al., 2020)","noteIndex":0},"citationItems":[{"id":419,"uris":["http://zotero.org/users/5073745/items/47W52XS2"],"uri":["http://zotero.org/users/5073745/items/47W52XS2"],"itemData":{"id":419,"type":"article-journal","abstract":"Maternal inﬂammation ensuing from high-fat diet (HFD) intake during pregnancy is related to spontaneous preterm birth and respiratory impairment among premature infants. Recently, a circadian aligned dietary intervention referred to as Time-restricted feeding (TRF) has been reported to have beneﬁcial metabolic eﬀects. This study aimed to assess the eﬀects of maternal TRF on fetal lung injury caused by maternal HFD intake. Female Wistar rats were kept on following three dietary regimens; Ad libitum normal chow diet (NCD-AL), Ad libitum HFD (HFD-AL) and Time-restricted fed HFD (HFD-TRF) from 5 months before mating and continued through pregnancy. Fetal lung samples were collected on the embryonic day 18.5, and apoptotic and inﬂammatory markers were assessed using TUNEL assay, western blotting, and qRT-PCR. Our results showed that TRF considerably prevented maternal HFD-induced apoptosis in fetal lung tissue that corroborated with a reduction in caspase activation and increased levels of anti-apoptotic BCL2 family proteins together with a lower level of ER-stress and autophagy markers including ATF6, CHOP and LC3-II. Besides, fetal lungs from HFD-TRF dams exhibited reduced expression of inﬂammatory genes that correlated with reduction and apoptotic injury throughout fetal development. Our results thus put forth TRF as a unique non-pharmacological approach to boost perinatal health beneath metabolic stress.","container-title":"Experimental and Molecular Pathology","DOI":"10.1016/j.yexmp.2020.104413","ISSN":"00144800","journalAbbreviation":"Experimental and Molecular Pathology","language":"en","page":"104413","source":"DOI.org (Crossref)","title":"Time-restricted feeding ameliorates maternal high-fat diet-induced fetal lung injury","volume":"114","author":[{"family":"Upadhyay","given":"Aditya"},{"family":"Sinha","given":"Rohit A."},{"family":"Kumar","given":"Alok"},{"family":"Godbole","given":"Madan M."}],"issued":{"date-parts":[["2020",6]]}}}],"schema":"https://github.com/citation-style-language/schema/raw/master/csl-citation.json"}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2020)</w:t>
      </w:r>
      <w:r>
        <w:rPr>
          <w:rFonts w:ascii="Times New Roman" w:hAnsi="Times New Roman" w:cs="Times New Roman"/>
        </w:rPr>
        <w:fldChar w:fldCharType="end"/>
      </w:r>
      <w:r>
        <w:rPr>
          <w:rFonts w:ascii="Times New Roman" w:hAnsi="Times New Roman" w:cs="Times New Roman"/>
        </w:rPr>
        <w:t xml:space="preserve"> and placental oxidative stress markers </w:t>
      </w:r>
      <w:r>
        <w:rPr>
          <w:rFonts w:ascii="Times New Roman" w:hAnsi="Times New Roman" w:cs="Times New Roman"/>
        </w:rPr>
        <w:fldChar w:fldCharType="begin"/>
      </w:r>
      <w:r>
        <w:rPr>
          <w:rFonts w:ascii="Times New Roman" w:hAnsi="Times New Roman" w:cs="Times New Roman"/>
        </w:rPr>
        <w:instrText xml:space="preserve"> ADDIN ZOTERO_ITEM CSL_CITATION {"citationID":"vO4EhllX","properties":{"formattedCitation":"(Upadhyay et al., 2019)","plainCitation":"(Upadhyay et al., 2019)","noteIndex":0},"citationItems":[{"id":2,"uris":["http://zotero.org/users/5073745/items/EC9EJ9LI"],"uri":["http://zotero.org/users/5073745/items/EC9EJ9LI"],"itemData":{"id":2,"type":"article-journal","abstract":"Maternal nutrition has become a major public health concern over recent years and is a known predictor of adverse long-term metabolic derangement in offspring. Time-restricted feeding (TRF), wherein food consumption is restricted to the metabolically active phase of the day, is a dietary approach that improves metabolic parameters when consuming a high-fat diet (HFD). Here, we tested whether TRF could reduce maternal HFD associated inflammation and thereby mitigate defects in fetal organ developmental. Female rats were kept on following three dietary regimens; Ad libitum normal chow diet (NCD-AL), Ad libitum HFD (HFD-AL) and Time-restricted fed HFD (HFD-TRF) from 5 months prior to mating and continued throughout pregnancy. Rat dams were sacrificed at embryonic day 18.5 (ED18.5) and placental tissues from these rats were processed for the analysis of cellular apoptosis, inflammatory cytokines (TNFα and IL-6), oxidative stress, endoplasmic reticulum (ER) stress and autophagy. Furthermore, fetal hepatic triglyceride (TG) content and fetal lung maturation were assessed at ED18.5. Biochemical analysis revealed that HFD-TRF rat had significantly lower serum TG levels and body weight compared to HFD-AL rats. Additionally, TRF significantly blocked HFD-induced placental apoptosis and inflammation via minimizing cellular stress, and restoring autophagic flux. In addition, fetal hepatosteatosis and delayed fetal lung maturation induced by HFD was significantly ameliorated in HFD-TRF compared to HFD-AL. Collectively, our results suggest that reducing placental inflammation via TRF could prevent adverse fetal metabolic outcomes in pregnancies complicated by maternal obesity.","container-title":"Biochemical and Biophysical Research Communications","DOI":"10.1016/j.bbrc.2019.04.154","ISSN":"0006-291X","issue":"2","journalAbbreviation":"Biochemical and Biophysical Research Communications","page":"415-421","source":"ScienceDirect","title":"Time-restricted feeding reduces high-fat diet associated placental inflammation and limits adverse effects on fetal organ development","volume":"514","author":[{"family":"Upadhyay","given":"Aditya"},{"family":"Anjum","given":"B."},{"family":"Godbole","given":"Nachiket M."},{"family":"Rajak","given":"Sangam"},{"family":"Shukla","given":"Pooja"},{"family":"Tiwari","given":"Swasti"},{"family":"Sinha","given":"Rohit A."},{"family":"Godbole","given":"Madan M."}],"issued":{"date-parts":[["2019",6,25]]}}}],"schema":"https://github.com/citation-style-language/schema/raw/master/csl-citation.json"}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(Upadhyay et al., 2019)</w:t>
      </w:r>
      <w:r>
        <w:rPr>
          <w:rFonts w:ascii="Times New Roman" w:hAnsi="Times New Roman" w:cs="Times New Roman"/>
        </w:rPr>
        <w:fldChar w:fldCharType="end"/>
      </w:r>
      <w:r>
        <w:rPr>
          <w:rFonts w:ascii="Times New Roman" w:hAnsi="Times New Roman" w:cs="Times New Roman"/>
        </w:rPr>
        <w:t xml:space="preserve">. Still others have evaluated pre-conception use of TRF in promoting fertility and preventing loss of estrus cyclicity in females undergoing HFD feeding </w:t>
      </w:r>
      <w:r>
        <w:rPr>
          <w:rFonts w:ascii="Times New Roman" w:hAnsi="Times New Roman" w:cs="Times New Roman"/>
        </w:rPr>
        <w:fldChar w:fldCharType="begin"/>
      </w:r>
      <w:r>
        <w:rPr>
          <w:rFonts w:ascii="Times New Roman" w:hAnsi="Times New Roman" w:cs="Times New Roman"/>
        </w:rPr>
        <w:instrText xml:space="preserve"> ADDIN ZOTERO_ITEM CSL_CITATION {"citationID":"JW4ns9Nz","properties":{"formattedCitation":"(Hua et al., 2020)","plainCitation":"(Hua et al., 2020)","noteIndex":0},"citationItems":[{"id":527,"uris":["http://zotero.org/users/5073745/items/B6JXGYLT"],"uri":["http://zotero.org/users/5073745/items/B6JXGYLT"],"itemData":{"id":527,"type":"article-journal","abstract":"BACKGROUND: There has been a significant increase, to epidemic levels, of obese and overweight women of reproductive age, causing impairments to reproductive health. Time-restricted feeding (TRF) including isocaloric intake has shown to be preventive of obesity-related disorders. However, its therapeutic ability to improve the reproductive function of female remains largely unknown.\nMETHODS: Here, we investigated the ability of TRF to improve the reproductive function in wild-type and liver-specific FGF21 knockout female mice. To study fertility, a continuous and a short-term fertility test, gonadotropin releasing-hormone (GnRH), and Kisspeptin test were performed. Immortalized GnRH neuron was used to examine the direct role of liver fibroblast growth factor 21 (FGF21) on GnRH secretion.\nRESULTS: We found that TRF rescues female mice from bodyweight gain and glucose intolerance, as well as ovarian follicle loss and dysfunction of estrus cyclicity induced by high-fat diet. Furthermore, the beneficial effects of the TRF regimen on the reproductive performance were also observed in mice fed both chow and high-fat diet. However, those beneficial effects of TRF on metabolism and reproduction were absent in liver-specific FGF21 knockout mice. In vitro, FGF21 directly acted on GnRH neurons to modulate GnRH secretion via extracellular regulated protein kinases (ERK1/2 ) pathway.\nCONCLUSIONS: Overall, time-restricted feeding improves the reproductive function of female mice and liver FGF21 signaling plays a key role in GnRH neuron activity in female mice.","container-title":"Clinical and Translational Medicine","DOI":"10.1002/ctm2.195","ISSN":"2001-1326","issue":"6","journalAbbreviation":"Clin Transl Med","language":"eng","note":"PMID: 33135359\nPMCID: PMC7533054","page":"e195","source":"PubMed","title":"Time-restricted feeding improves the reproductive function of female mice via liver fibroblast growth factor 21","volume":"10","author":[{"family":"Hua","given":"Lun"},{"family":"Feng","given":"Bin"},{"family":"Huang","given":"Liansu"},{"family":"Li","given":"Jing"},{"family":"Luo","given":"Ting"},{"family":"Jiang","given":"Xuemei"},{"family":"Han","given":"Xingfa"},{"family":"Che","given":"Lianqiang"},{"family":"Xu","given":"Shengyu"},{"family":"Lin","given":"Yan"},{"family":"Fang","given":"Zhengfeng"},{"family":"Wu","given":"De"},{"family":"Zhuo","given":"Yong"}],"issued":{"date-parts":[["2020",10]]}}}],"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(Hua et al., 2020)</w:t>
      </w:r>
      <w:r>
        <w:rPr>
          <w:rFonts w:ascii="Times New Roman" w:hAnsi="Times New Roman" w:cs="Times New Roman"/>
        </w:rPr>
        <w:fldChar w:fldCharType="end"/>
      </w:r>
      <w:r>
        <w:rPr>
          <w:rFonts w:ascii="Times New Roman" w:hAnsi="Times New Roman" w:cs="Times New Roman"/>
        </w:rPr>
        <w:t xml:space="preserve">. </w:t>
      </w:r>
      <w:r w:rsidR="00D60D6B">
        <w:rPr>
          <w:rFonts w:ascii="Times New Roman" w:hAnsi="Times New Roman" w:cs="Times New Roman"/>
        </w:rPr>
        <w:t>Th</w:t>
      </w:r>
      <w:r w:rsidR="00536356">
        <w:rPr>
          <w:rFonts w:ascii="Times New Roman" w:hAnsi="Times New Roman" w:cs="Times New Roman"/>
        </w:rPr>
        <w:t>ese approaches</w:t>
      </w:r>
      <w:r w:rsidR="00D60D6B">
        <w:rPr>
          <w:rFonts w:ascii="Times New Roman" w:hAnsi="Times New Roman" w:cs="Times New Roman"/>
        </w:rPr>
        <w:t xml:space="preserve"> </w:t>
      </w:r>
      <w:r w:rsidR="00536356">
        <w:rPr>
          <w:rFonts w:ascii="Times New Roman" w:hAnsi="Times New Roman" w:cs="Times New Roman"/>
        </w:rPr>
        <w:t>do</w:t>
      </w:r>
      <w:r w:rsidR="00D60D6B">
        <w:rPr>
          <w:rFonts w:ascii="Times New Roman" w:hAnsi="Times New Roman" w:cs="Times New Roman"/>
        </w:rPr>
        <w:t xml:space="preserve"> not evaluate the chronic, postnatal effects of TRF</w:t>
      </w:r>
      <w:r w:rsidR="00536356">
        <w:rPr>
          <w:rFonts w:ascii="Times New Roman" w:hAnsi="Times New Roman" w:cs="Times New Roman"/>
        </w:rPr>
        <w:t xml:space="preserve"> and the function of TRF is</w:t>
      </w:r>
      <w:r w:rsidR="00D60D6B">
        <w:rPr>
          <w:rFonts w:ascii="Times New Roman" w:hAnsi="Times New Roman" w:cs="Times New Roman"/>
        </w:rPr>
        <w:t xml:space="preserve"> </w:t>
      </w:r>
      <w:r w:rsidR="008B319E">
        <w:rPr>
          <w:rFonts w:ascii="Times New Roman" w:hAnsi="Times New Roman" w:cs="Times New Roman"/>
        </w:rPr>
        <w:t xml:space="preserve">complicated </w:t>
      </w:r>
      <w:r w:rsidR="00D60D6B">
        <w:rPr>
          <w:rFonts w:ascii="Times New Roman" w:hAnsi="Times New Roman" w:cs="Times New Roman"/>
        </w:rPr>
        <w:t xml:space="preserve">by the use of </w:t>
      </w:r>
      <w:proofErr w:type="gramStart"/>
      <w:r w:rsidR="00D60D6B">
        <w:rPr>
          <w:rFonts w:ascii="Times New Roman" w:hAnsi="Times New Roman" w:cs="Times New Roman"/>
        </w:rPr>
        <w:t>a</w:t>
      </w:r>
      <w:proofErr w:type="gramEnd"/>
      <w:r w:rsidR="00D60D6B">
        <w:rPr>
          <w:rFonts w:ascii="Times New Roman" w:hAnsi="Times New Roman" w:cs="Times New Roman"/>
        </w:rPr>
        <w:t xml:space="preserve"> HFD. </w:t>
      </w:r>
    </w:p>
    <w:p w14:paraId="3FDE6E41" w14:textId="28996AB3" w:rsidR="00D854CE" w:rsidRDefault="00536356" w:rsidP="00065514">
      <w:pPr>
        <w:spacing w:line="480" w:lineRule="auto"/>
        <w:ind w:firstLine="720"/>
        <w:rPr>
          <w:rFonts w:ascii="Times New Roman" w:hAnsi="Times New Roman" w:cs="Times New Roman"/>
        </w:rPr>
      </w:pPr>
      <w:r>
        <w:rPr>
          <w:rFonts w:ascii="Times New Roman" w:hAnsi="Times New Roman" w:cs="Times New Roman"/>
        </w:rPr>
        <w:t>Many investigations of TRF exist in adult rodent models outside of the context of pregnancy. These</w:t>
      </w:r>
      <w:r w:rsidR="00D60D6B">
        <w:rPr>
          <w:rFonts w:ascii="Times New Roman" w:hAnsi="Times New Roman" w:cs="Times New Roman"/>
        </w:rPr>
        <w:t xml:space="preserve"> </w:t>
      </w:r>
      <w:r w:rsidR="00EF3374">
        <w:rPr>
          <w:rFonts w:ascii="Times New Roman" w:hAnsi="Times New Roman" w:cs="Times New Roman"/>
        </w:rPr>
        <w:t xml:space="preserve">have found </w:t>
      </w:r>
      <w:r w:rsidR="00CA434E">
        <w:rPr>
          <w:rFonts w:ascii="Times New Roman" w:hAnsi="Times New Roman" w:cs="Times New Roman"/>
        </w:rPr>
        <w:t xml:space="preserve">TRF of a high fat diet </w:t>
      </w:r>
      <w:r w:rsidR="007A45B2">
        <w:rPr>
          <w:rFonts w:ascii="Times New Roman" w:hAnsi="Times New Roman" w:cs="Times New Roman"/>
        </w:rPr>
        <w:t>reduce</w:t>
      </w:r>
      <w:r>
        <w:rPr>
          <w:rFonts w:ascii="Times New Roman" w:hAnsi="Times New Roman" w:cs="Times New Roman"/>
        </w:rPr>
        <w:t>s</w:t>
      </w:r>
      <w:r w:rsidR="007A45B2">
        <w:rPr>
          <w:rFonts w:ascii="Times New Roman" w:hAnsi="Times New Roman" w:cs="Times New Roman"/>
        </w:rPr>
        <w:t xml:space="preserve"> body weight </w:t>
      </w:r>
      <w:r w:rsidR="007700BF">
        <w:rPr>
          <w:rFonts w:ascii="Times New Roman" w:hAnsi="Times New Roman" w:cs="Times New Roman"/>
        </w:rPr>
        <w:t xml:space="preserve">compared to ad libitum feeding </w:t>
      </w:r>
      <w:r w:rsidR="007A45B2">
        <w:rPr>
          <w:rFonts w:ascii="Times New Roman" w:hAnsi="Times New Roman" w:cs="Times New Roman"/>
        </w:rPr>
        <w:fldChar w:fldCharType="begin"/>
      </w:r>
      <w:r w:rsidR="0018051D">
        <w:rPr>
          <w:rFonts w:ascii="Times New Roman" w:hAnsi="Times New Roman" w:cs="Times New Roman"/>
        </w:rPr>
        <w:instrText xml:space="preserve"> ADDIN ZOTERO_ITEM CSL_CITATION {"citationID":"ogrU7IXm","properties":{"formattedCitation":"(Boucsein et al., 2019; Chaix et al., 2014; Chung et al., 2016; Das et al., 2021; Hatori et al., 2012; Sherman et al., 2012; Wang et al., 2020)","plainCitation":"(Boucsein et al., 2019; Chaix et al., 2014; Chung et al., 2016; Das et al., 2021; Hatori et al., 2012; Sherman et al., 2012; Wang et al., 2020)","noteIndex":0},"citationItems":[{"id":652,"uris":["http://zotero.org/users/5073745/items/K7KVJXE6"],"uri":["http://zotero.org/users/5073745/items/K7KVJXE6"],"itemData":{"id":652,"type":"article-journal","abstract":"Synchronization between biologic clocks and metabolism is crucial for most species. Here, we examined the ability of leptin, important in the control of energy metabolism, to induce leptin signaling at the molecular as well as the behavioral level throughout the 24-h day in mice fed either a control or a high-fat diet (HFD). Furthermore, we investigated the effects of time-restricted feeding (TRF; a limitation of HFD access to 6 h each day) on energy metabolism during different periods throughout the 24-h day. In control mice, molecular leptin sensitivity was highest at zeitgeber time (ZT)0 (lights on), declining during the light phase, and increasing during the dark phase. Surprisingly, leptin resistance in HFD-fed mice was only present from the middle of the dark to the middle of the light period. Specifically, when TRF occurred from ZT21 to ZT3 (when leptin resistance in HFD-fed mice was most profound), it resulted in a disruption of the daily rhythms of locomotor activity and energy expenditure and in increased plasma insulin levels compared with other TRF periods. These data provide evidence that leptin sensitivity is controlled by the circadian rhythm and that TRF periods may be most efficient when aligned with the leptin-sensitive period.-Boucsein, A., Rizwan, M. Z., Tups, A. Hypothalamic leptin sensitivity and health benefits of time-restricted feeding are dependent on the time of day in male mice.","container-title":"FASEB journal: official publication of the Federation of American Societies for Experimental Biology","DOI":"10.1096/fj.201901004R","ISSN":"1530-6860","issue":"11","journalAbbreviation":"FASEB J","language":"eng","note":"PMID: 31366239\nPMCID: PMC6902664","page":"12175-12187","source":"PubMed","title":"Hypothalamic leptin sensitivity and health benefits of time-restricted feeding are dependent on the time of day in male mice","volume":"33","author":[{"family":"Boucsein","given":"Alisa"},{"family":"Rizwan","given":"Mohammed Z."},{"family":"Tups","given":"Alexander"}],"issued":{"date-parts":[["2019",11]]}}},{"id":655,"uris":["http://zotero.org/users/5073745/items/DX4QM9CB"],"uri":["http://zotero.org/users/5073745/items/DX4QM9CB"],"itemData":{"id":655,"type":"article-journal","abstract":"Because current therapeutics for obesity are limited and only offer modest improvements, novel interventions are needed. Preventing obesity with time-restricted feeding (TRF; 8-9 hr food access in the active phase) is promising, yet its therapeutic applicability against preexisting obesity, diverse dietary conditions, and less stringent eating patterns is unknown. Here we tested TRF in mice under diverse nutritional challenges. We show that TRF attenuated metabolic diseases arising from a variety of obesogenic diets, and that benefits were proportional to the fasting duration. Furthermore, protective effects were maintained even when TRF was temporarily interrupted by ad libitum access to food during weekends, a regimen particularly relevant to human lifestyle. Finally, TRF stabilized and reversed the progression of metabolic diseases in mice with preexisting obesity and type II diabetes. We establish clinically relevant parameters of TRF for preventing and treating obesity and metabolic disorders, including type II diabetes, hepatic steatosis, and hypercholesterolemia.","container-title":"Cell Metabolism","DOI":"10.1016/j.cmet.2014.11.001","ISSN":"1932-7420","issue":"6","journalAbbreviation":"Cell Metab","language":"eng","note":"PMID: 25470547\nPMCID: PMC4255155","page":"991-1005","source":"PubMed","title":"Time-restricted feeding is a preventative and therapeutic intervention against diverse nutritional challenges","volume":"20","author":[{"family":"Chaix","given":"Amandine"},{"family":"Zarrinpar","given":"Amir"},{"family":"Miu","given":"Phuong"},{"family":"Panda","given":"Satchidananda"}],"issued":{"date-parts":[["2014",12,2]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7A45B2">
        <w:rPr>
          <w:rFonts w:ascii="Times New Roman" w:hAnsi="Times New Roman" w:cs="Times New Roman"/>
        </w:rPr>
        <w:fldChar w:fldCharType="separate"/>
      </w:r>
      <w:r w:rsidR="0018051D">
        <w:rPr>
          <w:rFonts w:ascii="Times New Roman" w:hAnsi="Times New Roman" w:cs="Times New Roman"/>
          <w:noProof/>
        </w:rPr>
        <w:t>(Boucsein et al., 2019; Chaix et al., 2014; Chung et al., 2016; Das et al., 2021; Hatori et al., 2012; Sherman et al., 2012; Wang et al., 2020)</w:t>
      </w:r>
      <w:r w:rsidR="007A45B2">
        <w:rPr>
          <w:rFonts w:ascii="Times New Roman" w:hAnsi="Times New Roman" w:cs="Times New Roman"/>
        </w:rPr>
        <w:fldChar w:fldCharType="end"/>
      </w:r>
      <w:r w:rsidR="007A45B2">
        <w:rPr>
          <w:rFonts w:ascii="Times New Roman" w:hAnsi="Times New Roman" w:cs="Times New Roman"/>
        </w:rPr>
        <w:t>,</w:t>
      </w:r>
      <w:r w:rsidR="00EF3374">
        <w:rPr>
          <w:rFonts w:ascii="Times New Roman" w:hAnsi="Times New Roman" w:cs="Times New Roman"/>
        </w:rPr>
        <w:t xml:space="preserve"> can </w:t>
      </w:r>
      <w:r w:rsidR="007700BF">
        <w:rPr>
          <w:rFonts w:ascii="Times New Roman" w:hAnsi="Times New Roman" w:cs="Times New Roman"/>
        </w:rPr>
        <w:t xml:space="preserve">improve HOMA-IR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{"citationID":"Y8G43sy1","properties":{"formattedCitation":"(Chung et al., 2016; She et al., 2021; Sherman et al., 2012)","plainCitation":"(Chung et al., 2016; She et al., 2021;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(Chung et al., 2016; She et al., 2021; Sherman et al., 2012)</w:t>
      </w:r>
      <w:r w:rsidR="007700BF">
        <w:rPr>
          <w:rFonts w:ascii="Times New Roman" w:hAnsi="Times New Roman" w:cs="Times New Roman"/>
        </w:rPr>
        <w:fldChar w:fldCharType="end"/>
      </w:r>
      <w:r w:rsidR="007700BF">
        <w:rPr>
          <w:rFonts w:ascii="Times New Roman" w:hAnsi="Times New Roman" w:cs="Times New Roman"/>
        </w:rPr>
        <w:t xml:space="preserve">, </w:t>
      </w:r>
      <w:r>
        <w:rPr>
          <w:rFonts w:ascii="Times New Roman" w:hAnsi="Times New Roman" w:cs="Times New Roman"/>
        </w:rPr>
        <w:t xml:space="preserve">and may limit </w:t>
      </w:r>
      <w:r w:rsidR="00EF3374">
        <w:rPr>
          <w:rFonts w:ascii="Times New Roman" w:hAnsi="Times New Roman" w:cs="Times New Roman"/>
        </w:rPr>
        <w:t xml:space="preserve">complications like </w:t>
      </w:r>
      <w:r w:rsidR="000F24AB">
        <w:rPr>
          <w:rFonts w:ascii="Times New Roman" w:hAnsi="Times New Roman" w:cs="Times New Roman"/>
        </w:rPr>
        <w:t xml:space="preserve">insulin </w:t>
      </w:r>
      <w:r w:rsidR="00D60D6B">
        <w:rPr>
          <w:rFonts w:ascii="Times New Roman" w:hAnsi="Times New Roman" w:cs="Times New Roman"/>
        </w:rPr>
        <w:t xml:space="preserve">resistance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{"citationID":"O1QZBfUa","properties":{"formattedCitation":"(Das et al., 2021; Hatori et al., 2012)","plainCitation":"(Das et al., 2021; Hatori et al., 2012)","noteIndex":0},"citationItems":[{"id":616,"uris":["http://zotero.org/users/5073745/items/QMLGQCIB"],"uri":["http://zotero.org/users/5073745/items/QMLGQCIB"],"itemData":{"id":616,"type":"article-journal","abstract":"Abstract\n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(Das et al., 2021; Hatori et al., 2012)</w:t>
      </w:r>
      <w:r w:rsidR="000F24AB">
        <w:rPr>
          <w:rFonts w:ascii="Times New Roman" w:hAnsi="Times New Roman" w:cs="Times New Roman"/>
        </w:rPr>
        <w:fldChar w:fldCharType="end"/>
      </w:r>
      <w:r w:rsidR="00EF3374">
        <w:rPr>
          <w:rFonts w:ascii="Times New Roman" w:hAnsi="Times New Roman" w:cs="Times New Roman"/>
        </w:rPr>
        <w:t xml:space="preserve"> from high fat diet feeding</w:t>
      </w:r>
      <w:r>
        <w:rPr>
          <w:rFonts w:ascii="Times New Roman" w:hAnsi="Times New Roman" w:cs="Times New Roman"/>
        </w:rPr>
        <w:t xml:space="preserve">. Other models have </w:t>
      </w:r>
      <w:r w:rsidR="0018051D">
        <w:rPr>
          <w:rFonts w:ascii="Times New Roman" w:hAnsi="Times New Roman" w:cs="Times New Roman"/>
        </w:rPr>
        <w:t>shown that</w:t>
      </w:r>
      <w:r>
        <w:rPr>
          <w:rFonts w:ascii="Times New Roman" w:hAnsi="Times New Roman" w:cs="Times New Roman"/>
        </w:rPr>
        <w:t xml:space="preserve"> TRF is sufficient to </w:t>
      </w:r>
      <w:r w:rsidR="00D854CE">
        <w:rPr>
          <w:rFonts w:ascii="Times New Roman" w:hAnsi="Times New Roman" w:cs="Times New Roman"/>
        </w:rPr>
        <w:t>entrain peripheral clocks in mice with</w:t>
      </w:r>
      <w:r w:rsidR="007700BF">
        <w:rPr>
          <w:rFonts w:ascii="Times New Roman" w:hAnsi="Times New Roman" w:cs="Times New Roman"/>
        </w:rPr>
        <w:t xml:space="preserve"> genetic clock knockout </w:t>
      </w:r>
      <w:r w:rsidR="00D854CE">
        <w:rPr>
          <w:rFonts w:ascii="Times New Roman" w:hAnsi="Times New Roman" w:cs="Times New Roman"/>
        </w:rPr>
        <w:t xml:space="preserve">manipulation </w:t>
      </w:r>
      <w:r w:rsidR="00D60D6B">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{"citationID":"kGB5bRlv","properties":{"formattedCitation":"(Chaix et al., 2019)","plainCitation":"(Chaix et al., 2019)","noteIndex":0},"citationItems":[{"id":287,"uris":["http://zotero.org/users/5073745/items/UGYPSTUR"],"uri":["http://zotero.org/users/5073745/items/UGYPSTUR"],"itemData":{"id":287,"type":"article-journal","abstract":"Increased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(Chaix et al., 2019)</w:t>
      </w:r>
      <w:r w:rsidR="007700BF">
        <w:rPr>
          <w:rFonts w:ascii="Times New Roman" w:hAnsi="Times New Roman" w:cs="Times New Roman"/>
        </w:rPr>
        <w:fldChar w:fldCharType="end"/>
      </w:r>
      <w:r w:rsidR="007700BF">
        <w:rPr>
          <w:rFonts w:ascii="Times New Roman" w:hAnsi="Times New Roman" w:cs="Times New Roman"/>
        </w:rPr>
        <w:t xml:space="preserve"> or lesion to the </w:t>
      </w:r>
      <w:r w:rsidR="00D854CE">
        <w:rPr>
          <w:rFonts w:ascii="Times New Roman" w:hAnsi="Times New Roman" w:cs="Times New Roman"/>
        </w:rPr>
        <w:t>central clock region of the brain</w:t>
      </w:r>
      <w:r w:rsidR="007700BF">
        <w:rPr>
          <w:rFonts w:ascii="Times New Roman" w:hAnsi="Times New Roman" w:cs="Times New Roman"/>
        </w:rPr>
        <w:t xml:space="preserve"> </w:t>
      </w:r>
      <w:r w:rsidR="007700BF">
        <w:rPr>
          <w:rFonts w:ascii="Times New Roman" w:hAnsi="Times New Roman" w:cs="Times New Roman"/>
        </w:rPr>
        <w:fldChar w:fldCharType="begin"/>
      </w:r>
      <w:r w:rsidR="007700BF">
        <w:rPr>
          <w:rFonts w:ascii="Times New Roman" w:hAnsi="Times New Roman" w:cs="Times New Roman"/>
        </w:rPr>
        <w:instrText xml:space="preserve"> ADDIN ZOTERO_ITEM CSL_CITATION {"citationID":"ieRc6Xb8","properties":{"formattedCitation":"(Hara et al., 2001)","plainCitation":"(Hara et al., 2001)","noteIndex":0},"citationItems":[{"id":658,"uris":["http://zotero.org/users/5073745/items/P7EQBHE6"],"uri":["http://zotero.org/users/5073745/items/P7EQBHE6"],"itemData":{"id":658,"type":"article-journal","abstract":"BACKGROUND: There are two main stimuli that entrain the circadian rhythm, the light-dark cycle (LD) and restricted feeding (RF). Light-induced entrainment requires induction of the Per1 and Per2 genes in the suprachiasmatic nucleus (SCN), the locus of a main oscillator. In this experiment, we determined whether RF resets the expression of circadian clock genes in the mouse liver with or without participation of the SCN.\nRESULTS: Mice were allowed access to food for 4 h during the daytime (7 h advance of feeding time) under LD or constant darkness (DD). The peaks of mPer1, mPer2, D-site-binding protein (Dbp) and cholesterol 7alpha-hydroxylase (Cyp7A) mRNA in the liver were advanced 6-12 h after 6 days of RF, whereas those in SCN were unaffected. The advance of mPer expression in the liver by RF was still observed in SCN-lesioned mice. A 7 h advance in the LD cycle advanced the peaks of clock gene expression in both the liver and SCN, whereas, a shift in the LD did not move the phase of the liver clock when the shift was carried out under a fixed RF schedule during the night-time.\nCONCLUSIONS: These results suggest that restricted feeding strongly entrained the expression of circadian clock genes in the liver without the participation of an SCN clock function.","container-title":"Genes to Cells: Devoted to Molecular &amp; Cellular Mechanisms","DOI":"10.1046/j.1365-2443.2001.00419.x","ISSN":"1356-9597","issue":"3","journalAbbreviation":"Genes Cells","language":"eng","note":"PMID: 11260270","page":"269-278","source":"PubMed","title":"Restricted feeding entrains liver clock without participation of the suprachiasmatic nucleus","volume":"6","author":[{"family":"Hara","given":"R."},{"family":"Wan","given":"K."},{"family":"Wakamatsu","given":"H."},{"family":"Aida","given":"R."},{"family":"Moriya","given":"T."},{"family":"Akiyama","given":"M."},{"family":"Shibata","given":"S."}],"issued":{"date-parts":[["2001",3]]}}}],"schema":"https://github.com/citation-style-language/schema/raw/master/csl-citation.json"} </w:instrText>
      </w:r>
      <w:r w:rsidR="007700BF">
        <w:rPr>
          <w:rFonts w:ascii="Times New Roman" w:hAnsi="Times New Roman" w:cs="Times New Roman"/>
        </w:rPr>
        <w:fldChar w:fldCharType="separate"/>
      </w:r>
      <w:r w:rsidR="007700BF">
        <w:rPr>
          <w:rFonts w:ascii="Times New Roman" w:hAnsi="Times New Roman" w:cs="Times New Roman"/>
          <w:noProof/>
        </w:rPr>
        <w:t>(Hara et al., 2001)</w:t>
      </w:r>
      <w:r w:rsidR="007700BF">
        <w:rPr>
          <w:rFonts w:ascii="Times New Roman" w:hAnsi="Times New Roman" w:cs="Times New Roman"/>
        </w:rPr>
        <w:fldChar w:fldCharType="end"/>
      </w:r>
      <w:r w:rsidR="00EF3374">
        <w:rPr>
          <w:rFonts w:ascii="Times New Roman" w:hAnsi="Times New Roman" w:cs="Times New Roman"/>
        </w:rPr>
        <w:t xml:space="preserve">. </w:t>
      </w:r>
    </w:p>
    <w:p w14:paraId="679022C1" w14:textId="59552127" w:rsidR="00C57552" w:rsidRDefault="00C57552" w:rsidP="00065514">
      <w:pPr>
        <w:spacing w:line="480" w:lineRule="auto"/>
        <w:ind w:firstLine="720"/>
        <w:rPr>
          <w:rFonts w:ascii="Times New Roman" w:hAnsi="Times New Roman" w:cs="Times New Roman"/>
        </w:rPr>
      </w:pPr>
      <w:r>
        <w:rPr>
          <w:rFonts w:ascii="Times New Roman" w:hAnsi="Times New Roman" w:cs="Times New Roman"/>
        </w:rPr>
        <w:lastRenderedPageBreak/>
        <w:t>Literature of TRF in human populations is less consistent</w:t>
      </w:r>
      <w:r w:rsidR="00651207">
        <w:rPr>
          <w:rFonts w:ascii="Times New Roman" w:hAnsi="Times New Roman" w:cs="Times New Roman"/>
        </w:rPr>
        <w:t>,</w:t>
      </w:r>
      <w:r>
        <w:rPr>
          <w:rFonts w:ascii="Times New Roman" w:hAnsi="Times New Roman" w:cs="Times New Roman"/>
        </w:rPr>
        <w:t xml:space="preserve"> with some TRF </w:t>
      </w:r>
      <w:r w:rsidR="00651207">
        <w:rPr>
          <w:rFonts w:ascii="Times New Roman" w:hAnsi="Times New Roman" w:cs="Times New Roman"/>
        </w:rPr>
        <w:t xml:space="preserve">trials </w:t>
      </w:r>
      <w:r>
        <w:rPr>
          <w:rFonts w:ascii="Times New Roman" w:hAnsi="Times New Roman" w:cs="Times New Roman"/>
        </w:rPr>
        <w:t xml:space="preserve">yielding </w:t>
      </w:r>
      <w:r w:rsidR="00FF19E2">
        <w:rPr>
          <w:rFonts w:ascii="Times New Roman" w:hAnsi="Times New Roman" w:cs="Times New Roman"/>
        </w:rPr>
        <w:t xml:space="preserve">significant </w:t>
      </w:r>
      <w:r>
        <w:rPr>
          <w:rFonts w:ascii="Times New Roman" w:hAnsi="Times New Roman" w:cs="Times New Roman"/>
        </w:rPr>
        <w:t xml:space="preserve">weight loss </w:t>
      </w:r>
      <w:r>
        <w:rPr>
          <w:rFonts w:ascii="Times New Roman" w:hAnsi="Times New Roman" w:cs="Times New Roman"/>
        </w:rPr>
        <w:fldChar w:fldCharType="begin"/>
      </w:r>
      <w:r>
        <w:rPr>
          <w:rFonts w:ascii="Times New Roman" w:hAnsi="Times New Roman" w:cs="Times New Roman"/>
        </w:rPr>
        <w:instrText xml:space="preserve"> ADDIN ZOTERO_ITEM CSL_CITATION {"citationID":"ywz0Rsvp","properties":{"formattedCitation":"(Cienfuegos et al., 2020; Gabel et al., 2018; Gill &amp; Panda, 2015; Karras et al., 2021; Moro et al., 2016)","plainCitation":"(Cienfuegos et al., 2020; Gabel et al., 2018; Gill &amp; Panda, 2015; Karras et al., 2021; Moro et al., 2016)","noteIndex":0},"citationItems":[{"id":561,"uris":["http://zotero.org/users/5073745/items/XCTAMLBK"],"uri":["http://zotero.org/users/5073745/items/XCTAMLBK"],"itemData":{"id":561,"type":"article-journal","container-title":"Cell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A."}],"issued":{"date-parts":[["2018",6,15]]}}},{"id":369,"uris":["http://zotero.org/users/5073745/items/GMSMYKD4"],"uri":["http://zotero.org/users/5073745/items/GMSMYKD4"],"itemData":{"id":369,"type":"article-journal","abstract":"A diurnal rhythm of eating-fasting promotes health, but humans’ eating pattern is rarely assessed. Using a mobile app, we monitored ingestion events in healthy adults with no shift-work for several days. Most subjects ate frequently and erratically throughout wakeful hours and overnight fasting duration paralleled time in bed. There was a bias toward eating late, with estimated &lt;25% calories being consumed before noon and &gt;35% after 6pm. “Metabolic jetlag” resulting from weekday/weekend variation in eating pattern akin to travel across time-zones was prevalent. The daily intake duration (95% interval) exceeded 14.75 h for half the cohort. When overweight individuals with &gt;14 h eating duration ate for only 10–11 h daily for 16 weeks assisted by a data visualization (raster plot of dietary intake pattern, “feedogram”) that we developed, they reduced body weight, reported being energetic, and improved sleep. Benefits persisted for a year.,","container-title":"Cell metabolism","DOI":"10.1016/j.cmet.2015.09.005","ISSN":"1550-4131","issue":"5","journalAbbreviation":"Cell Metab","note":"PMID: 26411343\nPMCID: PMC4635036","page":"789-798","source":"PubMed Central","title":"A smartphone app reveals erratic diurnal eating patterns in humans that can be modulated for health benefits","volume":"22","author":[{"family":"Gill","given":"Shubhroz"},{"family":"Panda","given":"Satchidananda"}],"issued":{"date-parts":[["2015",11,3]]}}},{"id":582,"uris":["http://zotero.org/users/5073745/items/QABJCDJX"],"uri":["http://zotero.org/users/5073745/items/QABJCDJX"],"itemData":{"id":582,"type":"article-journal","abstract":"For seven weeks, 37 overweight adults followed a hypocaloric diet based on Orthodox Fasting (OF). A hypocaloric, time restricted eating (TRE) plan (eating between 08:00 to 16:00 h, water fasting from 16:00 to 08:00 h) was followed by 23 Body Mass Index (BMI)-matched participants. Anthropometric, glycaemic and inflammation markers and serum lipids were assessed before and after the diets. Both OF and TRE groups demonstrated reductions in BMI (28.54 ± 5.45 vs 27.20 ± 5.10 kg/m2, p &lt; 0.001 and 26.40 ± 4.11 vs 25.81 ± 3.78 kg/m2 p ¼ 0.001, respectively). Following the intervention, the OF group presented lower concentrations of total and low-density lipoprotein-cholesterol, compared with the pre-fasting values (178.40 ± 34.14 vs 197.17 ± 34.30 mg/dl, p &lt; 0.001 and 105.89 ± 28.08 vs 122.37 ± 29.70 mg/dl, p &lt; 0.001, respectively). Neither group manifested significant differences in glycaemic and inflammatory parameters. Our findings suggest that OF has superior lipid lowering effects than the TRE pattern.","container-title":"International Journal of Food Sciences and Nutrition","DOI":"10.1080/09637486.2020.1760218","ISSN":"0963-7486, 1465-3478","issue":"1","journalAbbreviation":"International Journal of Food Sciences and Nutrition","language":"en","page":"82-92","source":"DOI.org (Crossref)","title":"Effects of orthodox religious fasting versus combined energy and time restricted eating on body weight, lipid concentrations and glycaemic profile","volume":"72","author":[{"family":"Karras","given":"Spyridon N."},{"family":"Koufakis","given":"Theocharis"},{"family":"Adamidou","given":"Lilian"},{"family":"Antonopoulou","given":"Vasiliki"},{"family":"Karalazou","given":"Paraskevi"},{"family":"Thisiadou","given":"Katerina"},{"family":"Mitrofanova","given":"Elina"},{"family":"Mulrooney","given":"Hilda"},{"family":"Petróczi","given":"Andrea"},{"family":"Zebekakis","given":"Pantelis"},{"family":"Makedou","given":"Kali"},{"family":"Kotsa","given":"Kalliopi"}],"issued":{"date-parts":[["2021",1,2]]}}},{"id":99,"uris":["http://zotero.org/users/5073745/items/W9LIWJCV"],"uri":["http://zotero.org/users/5073745/items/W9LIWJCV"],"itemData":{"id":99,"type":"article-journal","abstract":"BackgroundIntermittent fasting (IF) is an increasingly popular dietary approach used for weight loss and overall health. While there is an increasing body of evidence demonstrating beneficial effects of IF on blood lipids and other health outcomes in the overweight and obese, limited data are available about the effect of IF in athletes. Thus, the present study sought to investigate the effects of a modified IF protocol (i.e. time-restricted feeding) during resistance training in healthy resistance-trained males.MethodsThirty-four resistance-trained males were randomly assigned to time-restricted feeding (TRF) or normal diet group (ND). TRF subjects consumed 100 % of their energy needs in an 8-h period of time each day, with their caloric intake divided into three meals consumed at 1 p.m., 4 p.m., and 8 p.m. The remaining 16 h per 24-h period made up the fasting period. Subjects in the ND group consumed 100 % of their energy needs divided into three meals consumed at 8 a.m., 1 p.m., and 8 p.m. Groups were matched for kilocalories consumed and macronutrient distribution (TRF 2826 ± 412.3 kcal/day, carbohydrates 53.2 ± 1.4 %, fat 24.7 ± 3.1 %, protein 22.1 ± 2.6 %, ND 3007 ± 444.7 kcal/day, carbohydrates 54.7 ± 2.2 %, fat 23.9 ± 3.5 %, protein 21.4 ± 1.8). Subjects were tested before and after 8 weeks of the assigned diet and standardized resistance training program. Fat mass and fat-free mass were assessed by dual-energy x-ray absorptiometry and muscle area of the thigh and arm were measured using an anthropometric system. Total and free testosterone, insulin-like growth factor 1, blood glucose, insulin, adiponectin, leptin, triiodothyronine, thyroid stimulating hormone, interleukin-6, interleukin-1β, tumor necrosis factor α, total cholesterol, high-density lipoprotein cholesterol, low-density lipoprotein cholesterol, and triglycerides were measured. Bench press and leg press maximal strength, resting energy expenditure, and respiratory ratio were also tested.ResultsAfter 8 weeks, the 2 Way ANOVA (Time * Diet interaction) showed a decrease in fat mass in TRF compared to ND (p = 0.0448), while fat-free mass, muscle area of the arm and thigh, and maximal strength were maintained in both groups. Testosterone and insulin-like growth factor 1 decreased significantly in TRF, with no changes in ND (p = 0.0476; p = 0.0397). Adiponectin increased (p = 0.0000) in TRF while total leptin decreased (p = 0.0001), although not when adjusted for fat mass. Triiodothyronine decreased in TRF, but no significant changes were detected in thyroid-stimulating hormone, total cholesterol, high-density lipoprotein, low-density lipoprotein, or triglycerides. Resting energy expenditure was unchanged, but a significant decrease in respiratory ratio was observed in the TRF group.ConclusionsOur results suggest that an intermittent fasting program in which all calories are consumed in an 8-h window each day, in conjunction with resistance training, could improve some health-related biomarkers, decrease fat mass, and maintain muscle mass in resistance-trained males.","container-title":"Journal of Translational Medicine","DOI":"10.1186/s12967-016-1044-0","ISSN":"1479-5876","issue":"1","journalAbbreviation":"J Transl Med","language":"en","page":"290","source":"Springer Link","title":"Effects of eight weeks of time-restricted feeding (16/8) on basal metabolism, maximal strength, body composition, inflammation, and cardiovascular risk factors in resistance-trained males","volume":"14","author":[{"family":"Moro","given":"Tatiana"},{"family":"Tinsley","given":"Grant"},{"family":"Bianco","given":"Antonino"},{"family":"Marcolin","given":"Giuseppe"},{"family":"Pacelli","given":"Quirico Francesco"},{"family":"Battaglia","given":"Giuseppe"},{"family":"Palma","given":"Antonio"},{"family":"Gentil","given":"Paulo"},{"family":"Neri","given":"Marco"},{"family":"Paoli","given":"Antonio"}],"issued":{"date-parts":[["2016",10,13]]}}}],"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(Cienfuegos et al., 2020; Gabel et al., 2018; Gill &amp; Panda, 2015; Karras et al., 2021; Moro et al., 2016)</w:t>
      </w:r>
      <w:r>
        <w:rPr>
          <w:rFonts w:ascii="Times New Roman" w:hAnsi="Times New Roman" w:cs="Times New Roman"/>
        </w:rPr>
        <w:fldChar w:fldCharType="end"/>
      </w:r>
      <w:r>
        <w:rPr>
          <w:rFonts w:ascii="Times New Roman" w:hAnsi="Times New Roman" w:cs="Times New Roman"/>
        </w:rPr>
        <w:t xml:space="preserve"> while others do not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{"citationID":"LQrmlDh4","properties":{"formattedCitation":"(Antoni et al., 2018; Lowe et al., 2020; Sutton et al., 2018)","plainCitation":"(Antoni et al., 2018; Lowe et al., 2020; Sutton et al., 2018)","noteIndex":0},"citationItems":[{"id":604,"uris":["http://zotero.org/users/5073745/items/FG9B25RM"],"uri":["http://zotero.org/users/5073745/items/FG9B25RM"],"itemData":{"id":604,"type":"article-journal","abstract":"This pilot study explored the feasibility of a moderate time-restricted feeding (TRF) intervention and its effects on adiposity and metabolism. For 10 weeks, a free-living TRF group delayed breakfast and advanced dinner by 1·5 h each. Changes in dietary intake, adiposity and fasting biochemistry (glucose, insulin, lipids) were compared with controls who maintained habitual feeding patterns. Thirteen participants (29 (sem 2) kg/m2) completed the study. The average daily feeding interval was successfully reduced in the TRF group (743 (sem 32) to 517 (sem 22) min/d; P &lt; 0·001; n 7), although questionnaire responses indicated that social eating/drinking opportunities were negatively impacted. TRF participants reduced total daily energy intake (P = 0·019) despite ad libitum food access, with accompanying reductions in adiposity (P = 0·047). There were significant between-group differences in fasting glucose (P = 0·008), albeit driven primarily by an increase among controls. Larger studies can now be designed/powered, based on these novel preliminary qualitative and quantitative data, to ascertain and maximise the long-term sustainability of TRF.","container-title":"Journal of Nutritional Science","DOI":"10.1017/jns.2018.13","ISSN":"2048-6790","language":"en","note":"publisher: Cambridge University Press","source":"Cambridge University Press","title":"A pilot feasibility study exploring the effects of a moderate time-restricted feeding intervention on energy intake, adiposity and metabolic physiology in free-living human subjects","URL":"http://www.cambridge.org/core/journals/journal-of-nutritional-science/article/pilot-feasibility-study-exploring-the-effects-of-a-moderate-timerestricted-feeding-intervention-on-energy-intake-adiposity-and-metabolic-physiology-in-freeliving-human-subjects/9C604826401917A6CAD9CD10B72FEA32","volume":"7","author":[{"family":"Antoni","given":"Rona"},{"family":"Robertson","given":"Tracey M."},{"family":"Robertson","given":"M. Denise"},{"family":"Johnston","given":"Jonathan D."}],"accessed":{"date-parts":[["2021",1,15]]},"issued":{"date-parts":[["2018"]],"season":"ed"}}},{"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(Antoni et al., 2018; Lowe et al., 2020; Sutton et al., 2018)</w:t>
      </w:r>
      <w:r w:rsidR="00FF19E2">
        <w:rPr>
          <w:rFonts w:ascii="Times New Roman" w:hAnsi="Times New Roman" w:cs="Times New Roman"/>
        </w:rPr>
        <w:fldChar w:fldCharType="end"/>
      </w:r>
      <w:r w:rsidR="00FF19E2">
        <w:rPr>
          <w:rFonts w:ascii="Times New Roman" w:hAnsi="Times New Roman" w:cs="Times New Roman"/>
        </w:rPr>
        <w:t xml:space="preserve">. </w:t>
      </w:r>
      <w:r w:rsidR="00651207">
        <w:rPr>
          <w:rFonts w:ascii="Times New Roman" w:hAnsi="Times New Roman" w:cs="Times New Roman"/>
        </w:rPr>
        <w:t>Similarly, insulin</w:t>
      </w:r>
      <w:r w:rsidR="00FF19E2">
        <w:rPr>
          <w:rFonts w:ascii="Times New Roman" w:hAnsi="Times New Roman" w:cs="Times New Roman"/>
        </w:rPr>
        <w:t xml:space="preserve"> sensitization </w:t>
      </w:r>
      <w:r w:rsidR="00651207">
        <w:rPr>
          <w:rFonts w:ascii="Times New Roman" w:hAnsi="Times New Roman" w:cs="Times New Roman"/>
        </w:rPr>
        <w:t>is shown in</w:t>
      </w:r>
      <w:r w:rsidR="00FF19E2">
        <w:rPr>
          <w:rFonts w:ascii="Times New Roman" w:hAnsi="Times New Roman" w:cs="Times New Roman"/>
        </w:rPr>
        <w:t xml:space="preserve"> in some</w:t>
      </w:r>
      <w:r w:rsidR="00651207">
        <w:rPr>
          <w:rFonts w:ascii="Times New Roman" w:hAnsi="Times New Roman" w:cs="Times New Roman"/>
        </w:rPr>
        <w:t xml:space="preserve">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{"citationID":"8MsH9gpy","properties":{"formattedCitation":"(Cienfuegos et al., 2020; Hutchison et al., 2019; Jamshed et al., 2019; Sutton et al., 2018; Wilkinson et al., 2020)","plainCitation":"(Cienfuegos et al., 2020; Hutchison et al., 2019; Jamshed et al., 2019; Sutton et al., 2018; Wilkinson et al., 2020)","noteIndex":0},"citationItems":[{"id":561,"uris":["http://zotero.org/users/5073745/items/XCTAMLBK"],"uri":["http://zotero.org/users/5073745/items/XCTAMLBK"],"itemData":{"id":561,"type":"article-journal","container-title":"Cell Metabolism","DOI":"10.1016/j.cmet.2020.06.018","ISSN":"1550-4131","issue":"3","journalAbbreviation":"Cell Metabolism","language":"English","note":"publisher: Elsevier\nPMID: 32673591","page":"366-378.e3","source":"www.cell.com","title":"Effects of 4- and 6-h Time-Restricted Feeding on Weight and Cardiometabolic Health: A Randomized Controlled Trial in Adults with Obesity","title-short":"Effects of 4- and 6-h Time-Restricted Feeding on Weight and Cardiometabolic Health","volume":"32","author":[{"family":"Cienfuegos","given":"Sofia"},{"family":"Gabel","given":"Kelsey"},{"family":"Kalam","given":"Faiza"},{"family":"Ezpeleta","given":"Mark"},{"family":"Wiseman","given":"Eric"},{"family":"Pavlou","given":"Vasiliki"},{"family":"Lin","given":"Shuhao"},{"family":"Oliveira","given":"Manoela Lima"},{"family":"Varady","given":"Krista A."}],"issued":{"date-parts":[["2020",9,1]]}}},{"id":327,"uris":["http://zotero.org/users/5073745/items/E89CVTH5"],"uri":["http://zotero.org/users/5073745/items/E89CVTH5"],"itemData":{"id":327,"type":"article-journal","abstract":"Objective This study aimed to assess the effects of 9-hour time-restricted feeding (TRF), early (TRFe) or delayed (TRFd), on glucose tolerance in men at risk for type 2 diabetes. Methods Fifteen men (age 55 ± 3 years, BMI 33.9 ± 0.8 kg/m2) wore a continuous glucose monitor for 7 days of baseline assessment and during two 7-day TRF conditions. Participants were randomized to TRFe (8 am to 5 pm) or TRFd (12 pm to 9 pm), separated by a 2-week washout phase. Glucose, insulin, triglycerides, nonesterified fatty acids, and gastrointestinal hormone incremental areas under the curve were calculated following a standard meal on days 0 and 7 at 8 am (TRFe) or 12 pm (TRFd). Results TRF improved glucose tolerance as assessed by a reduction in glucose incremental area under the curve (P = 0.001) and fasting triglycerides (P = 0.003) on day 7 versus day 0. However, there were no mealtime by TRF interactions in any of the variables examined. There was also no effect of TRF on fasting and postprandial insulin, nonesterified fatty acids, or gastrointestinal hormones. Mean fasting glucose by continuous glucose monitor was lower in TRFe (P = 0.02) but not TRFd (P = 0.17) versus baseline, but there was no difference between TRF conditions. Conclusions While only TRFe lowered mean fasting glucose, TRF improved glycemic responses to a test meal in men at risk for type 2 diabetes regardless of the clock time that TRF was initiated.","container-title":"Obesity","DOI":"10.1002/oby.22449","ISSN":"1930-739X","issue":"5","language":"en","page":"724-732","source":"Wiley Online Library","title":"Time-Restricted Feeding Improves Glucose Tolerance in Men at Risk for Type 2 Diabetes: A Randomized Crossover Trial","title-short":"Time-Restricted Feeding Improves Glucose Tolerance in Men at Risk for Type 2 Diabetes","volume":"27","author":[{"family":"Hutchison","given":"Amy T."},{"family":"Regmi","given":"Prashant"},{"family":"Manoogian","given":"Emily N. C."},{"family":"Fleischer","given":"Jason G."},{"family":"Wittert","given":"Gary A."},{"family":"Panda","given":"Satchidananda"},{"family":"Heilbronn","given":"Leonie K."}],"issued":{"date-parts":[["2019"]]}}},{"id":104,"uris":["http://zotero.org/users/5073745/items/VZMS82L6"],"uri":["http://zotero.org/users/5073745/items/VZMS82L6"],"itemData":{"id":104,"type":"article-journal","abstract":"Time-restricted feeding (TRF) is a form of intermittent fasting that involves having a longer daily fasting period. Preliminary studies report that TRF improves cardiometabolic health in rodents and humans. Here, we performed the first study to determine how TRF affects gene expression, circulating hormones, and diurnal patterns in cardiometabolic risk factors in humans. Eleven overweight adults participated in a 4-day randomized crossover study where they ate between 8 am and 2 pm (early TRF (eTRF)) and between 8 am and 8 pm (control schedule). Participants underwent continuous glucose monitoring, and blood was drawn to assess cardiometabolic risk factors, hormones, and gene expression in whole blood cells. Relative to the control schedule, eTRF decreased mean 24-hour glucose levels by 4 &amp;plusmn; 1 mg/dl (p = 0.0003) and glycemic excursions by 12 &amp;plusmn; 3 mg/dl (p = 0.001). In the morning before breakfast, eTRF increased ketones, cholesterol, and the expression of the stress response and aging gene SIRT1 and the autophagy gene LC3A (all p &amp;lt; 0.04), while in the evening, it tended to increase brain-derived neurotropic factor (BNDF; p = 0.10) and also increased the expression of MTOR (p = 0.007), a major nutrient-sensing protein that regulates cell growth. eTRF also altered the diurnal patterns in cortisol and the expression of several circadian clock genes (p &amp;lt; 0.05). eTRF improves 24-hour glucose levels, alters lipid metabolism and circadian clock gene expression, and may also increase autophagy and have anti-aging effects in humans.","container-title":"Nutrients","DOI":"10.3390/nu11061234","issue":"6","language":"en","page":"1234","source":"www.mdpi.com","title":"Early Time-Restricted Feeding Improves 24-Hour Glucose Levels and Affects Markers of the Circadian Clock, Aging, and Autophagy in Humans","volume":"11","author":[{"family":"Jamshed","given":"Humaira"},{"family":"Beyl","given":"Robbie A."},{"family":"Della Manna","given":"Deborah L."},{"family":"Yang","given":"Eddy S."},{"family":"Ravussin","given":"Eric"},{"family":"Peterson","given":"Courtney M."}],"issued":{"date-parts":[["2019",6]]}}},{"id":59,"uris":["http://zotero.org/users/5073745/items/BQ94UWAX"],"uri":["http://zotero.org/users/5073745/items/BQ94UWAX"],"itemData":{"id":59,"type":"article-journal","abstract":"Summary\nIntermittent fasting (IF) improves cardiometabolic health; however, it is unknown whether these effects are due solely to weight loss. We conducted the first supervised controlled feeding trial to test whether IF has benefits independent of weight loss by feeding participants enough food to maintain their weight. Our proof-of-concept study also constitutes the first trial of early time-restricted feeding (eTRF), a form of IF that involves eating early in the day to be in alignment with circadian rhythms in metabolism. Men with prediabetes were randomized to eTRF (6-hr feeding period, with dinner before 3 p.m.) or a control schedule (12-hr feeding period) for 5 weeks and later crossed over to the other schedule. eTRF improved insulin sensitivity, β cell responsiveness, blood pressure, oxidative stress, and appetite. We demonstrate for the first time in humans that eTRF improves some aspects of cardiometabolic health and that IF’s effects are not solely due to weight loss.","container-title":"Cell Metabolism","DOI":"10.1016/j.cmet.2018.04.010","ISSN":"1550-4131","issue":"6","journalAbbreviation":"Cell Metabolism","page":"1212-1221.e3","source":"ScienceDirect","title":"Early Time-Restricted Feeding Improves Insulin Sensitivity, Blood Pressure, and Oxidative Stress Even without Weight Loss in Men with Prediabetes","volume":"27","author":[{"family":"Sutton","given":"Elizabeth F."},{"family":"Beyl","given":"Robbie"},{"family":"Early","given":"Kate S."},{"family":"Cefalu","given":"William T."},{"family":"Ravussin","given":"Eric"},{"family":"Peterson","given":"Courtney M."}],"issued":{"date-parts":[["2018",6,5]]}}},{"id":672,"uris":["http://zotero.org/users/5073745/items/HGXPTAC6"],"uri":["http://zotero.org/users/5073745/items/HGXPTAC6"],"itemData":{"id":672,"type":"article-journal","abstract":"In animal models, time-restricted feeding (TRF) can prevent and reverse aspects of metabolic diseases. Time-restricted eating (TRE) in human pilot studies reduces the risks of metabolic diseases in otherwise healthy individuals. However, patients with diagnosed metabolic syndrome often undergo pharmacotherapy, and it has never been tested whether TRE can act synergistically with pharmacotherapy in animal models or humans. In a single-arm, paired-sample trial, 19 participants with metabolic syndrome and a baseline mean daily eating window of ≥14 h, the majority of whom were on a statin and/or antihypertensive therapy, underwent 10 h of TRE (all dietary intake within a consistent self-selected 10 h window) for 12 weeks. We found this TRE intervention improves cardiometabolic health for patients with metabolic syndrome receiving standard medical care including high rates of statin and anti-hypertensive use. TRE is a potentially powerful lifestyle intervention that can be added to standard medical practice to treat metabolic syndrome. VIDEO ABSTRACT.","container-title":"Cell Metabolism","DOI":"10.1016/j.cmet.2019.11.004","ISSN":"1932-7420","issue":"1","journalAbbreviation":"Cell Metab","language":"eng","note":"PMID: 31813824\nPMCID: PMC6953486","page":"92-104.e5","source":"PubMed","title":"Ten-Hour Time-Restricted Eating Reduces Weight, Blood Pressure, and Atherogenic Lipids in Patients with Metabolic Syndrome","volume":"31","author":[{"family":"Wilkinson","given":"Michael J."},{"family":"Manoogian","given":"Emily N. C."},{"family":"Zadourian","given":"Adena"},{"family":"Lo","given":"Hannah"},{"family":"Fakhouri","given":"Savannah"},{"family":"Shoghi","given":"Azarin"},{"family":"Wang","given":"Xinran"},{"family":"Fleischer","given":"Jason G."},{"family":"Navlakha","given":"Saket"},{"family":"Panda","given":"Satchidananda"},{"family":"Taub","given":"Pam R."}],"issued":{"date-parts":[["2020",1,7]]}}}],"schema":"https://github.com/citation-style-language/schema/raw/master/csl-citation.json"}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(Cienfuegos et al., 2020; Hutchison et al., 2019; Jamshed et al., 2019; Sutton et al., 2018; Wilkinson et al., 2020)</w:t>
      </w:r>
      <w:r w:rsidR="00FF19E2">
        <w:rPr>
          <w:rFonts w:ascii="Times New Roman" w:hAnsi="Times New Roman" w:cs="Times New Roman"/>
        </w:rPr>
        <w:fldChar w:fldCharType="end"/>
      </w:r>
      <w:r w:rsidR="00FF19E2">
        <w:rPr>
          <w:rFonts w:ascii="Times New Roman" w:hAnsi="Times New Roman" w:cs="Times New Roman"/>
        </w:rPr>
        <w:t xml:space="preserve">, but not all studies of TRF </w:t>
      </w:r>
      <w:r w:rsidR="00FF19E2">
        <w:rPr>
          <w:rFonts w:ascii="Times New Roman" w:hAnsi="Times New Roman" w:cs="Times New Roman"/>
        </w:rPr>
        <w:fldChar w:fldCharType="begin"/>
      </w:r>
      <w:r w:rsidR="00FF19E2">
        <w:rPr>
          <w:rFonts w:ascii="Times New Roman" w:hAnsi="Times New Roman" w:cs="Times New Roman"/>
        </w:rPr>
        <w:instrText xml:space="preserve"> ADDIN ZOTERO_ITEM CSL_CITATION {"citationID":"HCgT95EI","properties":{"formattedCitation":"(Gabel et al., 2018; Lowe et al., 2020; McAllister et al., 2019)","plainCitation":"(Gabel et al., 2018; Lowe et al., 2020; McAllister et al., 2019)","noteIndex":0},"citationItems":[{"id":573,"uris":["http://zotero.org/users/5073745/items/T2YHBNH4"],"uri":["http://zotero.org/users/5073745/items/T2YHBNH4"],"itemData":{"id":573,"type":"article-journal","abstract":"BACKGROUND: Time restricted feeding decreases energy intake without calorie counting and may be a viable option for weight loss. However, the effect of this diet on body weight in obese subjects has never been examined.\nOBJECTIVE: This study investigated the effects of 8-h time restricted feeding on body weight and metabolic disease risk factors in obese adults.\nDESIGN: Obese subjects (n = 23) participated in an 8-h time restricted feeding intervention (ad libitum feeding between 10:00 to 18:00 h, water fasting between 18:00 to 10:00 h) for 12 weeks. Weight loss and other outcomes were compared to a matched historical control group (n = 23).\nRESULTS: Body weight and energy intake decreased in the time restricted group (-2.6% ± 0.5; -341 ± 53 kcal/d) relative to controls over 12 weeks (P &lt; 0.05). Systolic blood pressure decreased in the time restricted feeding group (-7 ± 2 mm Hg) versus controls (P &lt; 0.05). Fat mass, lean mass, visceral fat mass, diastolic blood pressure, LDL cholesterol, HDL cholesterol, triglycerides, fasting glucose, fasting insulin, HOMA-IR, and homocysteine were not significantly different from controls after 12 weeks (no group×time interaction).\nCONCLUSION: These findings suggest that 8-h time restricted feeding produces mild caloric restriction and weight loss, without calorie counting. It may also offer clinical benefits by reducing blood pressure.","container-title":"Nutrition and Healthy Aging","DOI":"10.3233/NHA-170036","ISSN":"2451-9480","issue":"4","journalAbbreviation":"Nutr Healthy Aging","language":"eng","note":"PMID: 29951594\nPMCID: PMC6004924","page":"345-353","source":"PubMed","title":"Effects of 8-hour time restricted feeding on body weight and metabolic disease risk factors in obese adults: A pilot study","title-short":"Effects of 8-hour time restricted feeding on body weight and metabolic disease risk factors in obese adults","volume":"4","author":[{"family":"Gabel","given":"Kelsey"},{"family":"Hoddy","given":"Kristin K."},{"family":"Haggerty","given":"Nicole"},{"family":"Song","given":"Jeehee"},{"family":"Kroeger","given":"Cynthia M."},{"family":"Trepanowski","given":"John F."},{"family":"Panda","given":"Satchidananda"},{"family":"Varady","given":"Krista A."}],"issued":{"date-parts":[["2018",6,15]]}}},{"id":525,"uris":["http://zotero.org/users/5073745/items/4HHZWM4Z"],"uri":["http://zotero.org/users/5073745/items/4HHZWM4Z"],"itemData":{"id":525,"type":"article-journal","abstract":"Importance: The efficacy and safety of time-restricted eating have not been explored in large randomized clinical trials.\nObjective: To determine the effect of 16:8-hour time-restricted eating on weight loss and metabolic risk markers.\nInterventions: Participants were randomized such that the consistent meal timing (CMT) group was instructed to eat 3 structured meals per day, and the time-restricted eating (TRE) group was instructed to eat ad libitum from 12:00 pm until 8:00 pm and completely abstain from caloric intake from 8:00 pm until 12:00 pm the following day.\nDesign, Setting, and Participants: This 12-week randomized clinical trial including men and women aged 18 to 64 years with a body mass index (BMI, calculated as weight in kilograms divided by height in meters squared) of 27 to 43 was conducted on a custom mobile study application. Participants received a Bluetooth scale. Participants lived anywhere in the United States, with a subset of 50 participants living near San Francisco, California, who underwent in-person testing.\nMain Outcomes and Measures: The primary outcome was weight loss. Secondary outcomes from the in-person cohort included changes in weight, fat mass, lean mass, fasting insulin, fasting glucose, hemoglobin A1c levels, estimated energy intake, total energy expenditure, and resting energy expenditure.\nResults: Overall, 116 participants (mean [SD] age, 46.5 [10.5] years; 70 [60.3%] men) were included in the study. There was a significant decrease in weight in the TRE (-0.94 kg; 95% CI, -1.68 to -0.20; P = .01), but no significant change in the CMT group (-0.68 kg; 95% CI, -1.41 to 0.05, P = .07) or between groups (-0.26 kg; 95% CI, -1.30 to 0.78; P = .63). In the in-person cohort (n = 25 TRE, n = 25 CMT), there was a significant within-group decrease in weight in the TRE group (-1.70 kg; 95% CI, -2.56 to -0.83; P &lt; .001). There was also a significant difference in appendicular lean mass index between groups (-0.16 kg/m2; 95% CI, -0.27 to -0.05; P = .005). There were no significant changes in any of the other secondary outcomes within or between groups. There were no differences in estimated energy intake between groups.\nConclusions and Relevance: Time-restricted eating, in the absence of other interventions, is not more effective in weight loss than eating throughout the day.\nTrial Registration: ClinicalTrials.gov Identifiers: NCT03393195 and NCT03637855.","container-title":"JAMA internal medicine","DOI":"10.1001/jamainternmed.2020.4153","ISSN":"2168-6114","journalAbbreviation":"JAMA Intern Med","language":"eng","note":"PMID: 32986097\nPMCID: PMC7522780","source":"PubMed","title":"Effects of Time-Restricted Eating on Weight Loss and Other Metabolic Parameters in Women and Men With Overweight and Obesity: The TREAT Randomized Clinical Trial","title-short":"Effects of Time-Restricted Eating on Weight Loss and Other Metabolic Parameters in Women and Men With Overweight and Obesity","author":[{"family":"Lowe","given":"Dylan A."},{"family":"Wu","given":"Nancy"},{"family":"Rohdin-Bibby","given":"Linnea"},{"family":"Moore","given":"A. Holliston"},{"family":"Kelly","given":"Nisa"},{"family":"Liu","given":"Yong En"},{"family":"Philip","given":"Errol"},{"family":"Vittinghoff","given":"Eric"},{"family":"Heymsfield","given":"Steven B."},{"family":"Olgin","given":"Jeffrey E."},{"family":"Shepherd","given":"John A."},{"family":"Weiss","given":"Ethan J."}],"issued":{"date-parts":[["2020",9,28]]}}},{"id":385,"uris":["http://zotero.org/users/5073745/items/E2U4BNSJ"],"uri":["http://zotero.org/users/5073745/items/E2U4BNSJ"],"itemData":{"id":385,"type":"article-journal","abstract":"Time-restricted feeding (TRF) has been shown to improve body composition, blood lipids, and reduce markers of inflammation and oxidative stress. However, most of these studies come from rodent models and small human samples, and it is not clear if the benefits are dependent upon a caloric deficit, or the time restriction nature of TRF. Based off of previous research, we hypothesized that humans following an ad libitum TRF protocol would reduce caloric intake and this caloric deficit would be associated with greater improvements in cardiometabolic health including blood pressure, body composition, blood lipids, and markers of inflammation and antioxidant status compared to an isocaloric TRF protocol. The purpose of this study was to: (1) examine the impact of TRF on markers of cardio-metabolic health and antioxidant status and (2) determine if the adaptations from TRF would differ under ad libitum compared to isocaloric conditions. Twenty-three healthy men were randomized to either an ad libitum or isocaloric 16:8 (fasting: feeding) TRF protocol. A total of 22 men completed the 28-day TRF protocol (mean ± SD; age: 22 ± 2.5 yrs.; height: 178.4 ± 6.9 cm; weight: 90.3 ± 24 kg; BMI: 28.5 ± 8.3 kg/m2). Fasting blood samples were analyzed for glucose, lipids, as well as adiponectin, human growth hormone, insulin, cortisol, C-reactive protein, superoxide dismutase, total nitrate/nitrite, and glutathione. Time-restricted feeding in both groups was associated with significant (P &lt; .05) reductions in body fat, blood pressure, and significant increases in adiponectin and HDL-c. No changes in caloric intake were detected. In summary, the results from this pilot study in metabolically healthy, active young men, suggest that TRF can improve markers of cardiometabolic health.","container-title":"Nutrition Research (New York, N.Y.)","DOI":"10.1016/j.nutres.2019.12.001","ISSN":"1879-0739","journalAbbreviation":"Nutr Res","language":"eng","note":"PMID: 31955013","page":"32-43","source":"PubMed","title":"Time-restricted feeding improves markers of cardiometabolic health in physically active college-age men: a 4-week randomized pre-post pilot study","title-short":"Time-restricted feeding improves markers of cardiometabolic health in physically active college-age men","volume":"75","author":[{"family":"McAllister","given":"Matthew J."},{"family":"Pigg","given":"Brandon L."},{"family":"Renteria","given":"Liliana I."},{"family":"Waldman","given":"Hunter S."}],"issued":{"date-parts":[["2019",12,4]]}}}],"schema":"https://github.com/citation-style-language/schema/raw/master/csl-citation.json"} </w:instrText>
      </w:r>
      <w:r w:rsidR="00FF19E2">
        <w:rPr>
          <w:rFonts w:ascii="Times New Roman" w:hAnsi="Times New Roman" w:cs="Times New Roman"/>
        </w:rPr>
        <w:fldChar w:fldCharType="separate"/>
      </w:r>
      <w:r w:rsidR="00FF19E2">
        <w:rPr>
          <w:rFonts w:ascii="Times New Roman" w:hAnsi="Times New Roman" w:cs="Times New Roman"/>
          <w:noProof/>
        </w:rPr>
        <w:t>(Gabel et al., 2018; Lowe et al., 2020; McAllister et al., 2019)</w:t>
      </w:r>
      <w:r w:rsidR="00FF19E2">
        <w:rPr>
          <w:rFonts w:ascii="Times New Roman" w:hAnsi="Times New Roman" w:cs="Times New Roman"/>
        </w:rPr>
        <w:fldChar w:fldCharType="end"/>
      </w:r>
      <w:r w:rsidR="00FF19E2">
        <w:rPr>
          <w:rFonts w:ascii="Times New Roman" w:hAnsi="Times New Roman" w:cs="Times New Roman"/>
        </w:rPr>
        <w:t>.</w:t>
      </w:r>
      <w:r w:rsidR="00B01A1F">
        <w:rPr>
          <w:rFonts w:ascii="Times New Roman" w:hAnsi="Times New Roman" w:cs="Times New Roman"/>
        </w:rPr>
        <w:t xml:space="preserve"> There ha</w:t>
      </w:r>
      <w:r w:rsidR="00651207">
        <w:rPr>
          <w:rFonts w:ascii="Times New Roman" w:hAnsi="Times New Roman" w:cs="Times New Roman"/>
        </w:rPr>
        <w:t>ve</w:t>
      </w:r>
      <w:r w:rsidR="00B01A1F">
        <w:rPr>
          <w:rFonts w:ascii="Times New Roman" w:hAnsi="Times New Roman" w:cs="Times New Roman"/>
        </w:rPr>
        <w:t xml:space="preserve"> been many different ways that TRF is employed in human studies; with varying length of feeding window, timing of feeding window, </w:t>
      </w:r>
      <w:r w:rsidR="00651207">
        <w:rPr>
          <w:rFonts w:ascii="Times New Roman" w:hAnsi="Times New Roman" w:cs="Times New Roman"/>
        </w:rPr>
        <w:t xml:space="preserve">control of caloric intake, </w:t>
      </w:r>
      <w:r w:rsidR="00B01A1F">
        <w:rPr>
          <w:rFonts w:ascii="Times New Roman" w:hAnsi="Times New Roman" w:cs="Times New Roman"/>
        </w:rPr>
        <w:t xml:space="preserve">inpatient observation or outpatient adherence monitoring. </w:t>
      </w:r>
      <w:r w:rsidR="00651207">
        <w:rPr>
          <w:rFonts w:ascii="Times New Roman" w:hAnsi="Times New Roman" w:cs="Times New Roman"/>
        </w:rPr>
        <w:t>As such, the biological</w:t>
      </w:r>
      <w:r w:rsidR="00B01A1F">
        <w:rPr>
          <w:rFonts w:ascii="Times New Roman" w:hAnsi="Times New Roman" w:cs="Times New Roman"/>
        </w:rPr>
        <w:t xml:space="preserve"> effects of this eating </w:t>
      </w:r>
      <w:r w:rsidR="00333703">
        <w:rPr>
          <w:rFonts w:ascii="Times New Roman" w:hAnsi="Times New Roman" w:cs="Times New Roman"/>
        </w:rPr>
        <w:t>strategy</w:t>
      </w:r>
      <w:r w:rsidR="00651207">
        <w:rPr>
          <w:rFonts w:ascii="Times New Roman" w:hAnsi="Times New Roman" w:cs="Times New Roman"/>
        </w:rPr>
        <w:t xml:space="preserve"> are not clear, even in non-pregnant humans</w:t>
      </w:r>
      <w:r w:rsidR="00333703">
        <w:rPr>
          <w:rFonts w:ascii="Times New Roman" w:hAnsi="Times New Roman" w:cs="Times New Roman"/>
        </w:rPr>
        <w:t>.</w:t>
      </w:r>
      <w:r w:rsidR="00B30AEA">
        <w:rPr>
          <w:rFonts w:ascii="Times New Roman" w:hAnsi="Times New Roman" w:cs="Times New Roman"/>
        </w:rPr>
        <w:t xml:space="preserve"> </w:t>
      </w:r>
    </w:p>
    <w:p w14:paraId="79431260" w14:textId="3D96F43E" w:rsidR="00616AD3" w:rsidRPr="00B82073" w:rsidRDefault="00D854CE" w:rsidP="00B82073">
      <w:pPr>
        <w:spacing w:line="480" w:lineRule="auto"/>
        <w:ind w:firstLine="720"/>
        <w:rPr>
          <w:rFonts w:ascii="Times New Roman" w:hAnsi="Times New Roman" w:cs="Times New Roman"/>
        </w:rPr>
      </w:pPr>
      <w:r>
        <w:rPr>
          <w:rFonts w:ascii="Times New Roman" w:hAnsi="Times New Roman" w:cs="Times New Roman"/>
        </w:rPr>
        <w:t xml:space="preserve">Taking together the likelihood that food intake can be time-disrupted in pregnancy and the evidence of TRF being </w:t>
      </w:r>
      <w:r w:rsidR="00651207">
        <w:rPr>
          <w:rFonts w:ascii="Times New Roman" w:hAnsi="Times New Roman" w:cs="Times New Roman"/>
        </w:rPr>
        <w:t xml:space="preserve">a </w:t>
      </w:r>
      <w:r w:rsidR="0018051D">
        <w:rPr>
          <w:rFonts w:ascii="Times New Roman" w:hAnsi="Times New Roman" w:cs="Times New Roman"/>
        </w:rPr>
        <w:t xml:space="preserve">potent </w:t>
      </w:r>
      <w:r w:rsidR="00651207">
        <w:rPr>
          <w:rFonts w:ascii="Times New Roman" w:hAnsi="Times New Roman" w:cs="Times New Roman"/>
        </w:rPr>
        <w:t xml:space="preserve">method </w:t>
      </w:r>
      <w:r>
        <w:rPr>
          <w:rFonts w:ascii="Times New Roman" w:hAnsi="Times New Roman" w:cs="Times New Roman"/>
        </w:rPr>
        <w:t xml:space="preserve">to </w:t>
      </w:r>
      <w:r w:rsidR="00651207">
        <w:rPr>
          <w:rFonts w:ascii="Times New Roman" w:hAnsi="Times New Roman" w:cs="Times New Roman"/>
        </w:rPr>
        <w:t xml:space="preserve">improve </w:t>
      </w:r>
      <w:r w:rsidR="00B82073">
        <w:rPr>
          <w:rFonts w:ascii="Times New Roman" w:hAnsi="Times New Roman" w:cs="Times New Roman"/>
        </w:rPr>
        <w:t xml:space="preserve">body composition and glycemic health in adult mice, we sought to </w:t>
      </w:r>
      <w:r w:rsidR="004357A7">
        <w:rPr>
          <w:rFonts w:ascii="Times New Roman" w:hAnsi="Times New Roman" w:cs="Times New Roman"/>
        </w:rPr>
        <w:t xml:space="preserve">evaluate the impact of </w:t>
      </w:r>
      <w:r w:rsidR="00B82073">
        <w:rPr>
          <w:rFonts w:ascii="Times New Roman" w:hAnsi="Times New Roman" w:cs="Times New Roman"/>
        </w:rPr>
        <w:t>TRF of normal laboratory chow</w:t>
      </w:r>
      <w:r w:rsidR="004357A7">
        <w:rPr>
          <w:rFonts w:ascii="Times New Roman" w:hAnsi="Times New Roman" w:cs="Times New Roman"/>
        </w:rPr>
        <w:t xml:space="preserve"> </w:t>
      </w:r>
      <w:r w:rsidR="00B82073">
        <w:rPr>
          <w:rFonts w:ascii="Times New Roman" w:hAnsi="Times New Roman" w:cs="Times New Roman"/>
        </w:rPr>
        <w:t>(</w:t>
      </w:r>
      <w:r w:rsidR="004357A7">
        <w:rPr>
          <w:rFonts w:ascii="Times New Roman" w:hAnsi="Times New Roman" w:cs="Times New Roman"/>
        </w:rPr>
        <w:t xml:space="preserve">6-hour, </w:t>
      </w:r>
      <w:r w:rsidR="00B82073">
        <w:rPr>
          <w:rFonts w:ascii="Times New Roman" w:hAnsi="Times New Roman" w:cs="Times New Roman"/>
        </w:rPr>
        <w:t xml:space="preserve">early </w:t>
      </w:r>
      <w:r w:rsidR="004357A7">
        <w:rPr>
          <w:rFonts w:ascii="Times New Roman" w:hAnsi="Times New Roman" w:cs="Times New Roman"/>
        </w:rPr>
        <w:t>dark-cycle</w:t>
      </w:r>
      <w:r w:rsidR="00B82073">
        <w:rPr>
          <w:rFonts w:ascii="Times New Roman" w:hAnsi="Times New Roman" w:cs="Times New Roman"/>
        </w:rPr>
        <w:t>)</w:t>
      </w:r>
      <w:r w:rsidR="004357A7">
        <w:rPr>
          <w:rFonts w:ascii="Times New Roman" w:hAnsi="Times New Roman" w:cs="Times New Roman"/>
        </w:rPr>
        <w:t xml:space="preserve"> before and during pregnancy on resulting offspring </w:t>
      </w:r>
      <w:r w:rsidR="00B82073">
        <w:rPr>
          <w:rFonts w:ascii="Times New Roman" w:hAnsi="Times New Roman" w:cs="Times New Roman"/>
        </w:rPr>
        <w:t xml:space="preserve">body composition and glycemic </w:t>
      </w:r>
      <w:r w:rsidR="004357A7">
        <w:rPr>
          <w:rFonts w:ascii="Times New Roman" w:hAnsi="Times New Roman" w:cs="Times New Roman"/>
        </w:rPr>
        <w:t>health through adulthood</w:t>
      </w:r>
      <w:r w:rsidR="00B82073">
        <w:rPr>
          <w:rFonts w:ascii="Times New Roman" w:hAnsi="Times New Roman" w:cs="Times New Roman"/>
        </w:rPr>
        <w:t>.</w:t>
      </w:r>
      <w:r w:rsidR="004357A7">
        <w:rPr>
          <w:rFonts w:ascii="Times New Roman" w:hAnsi="Times New Roman" w:cs="Times New Roman"/>
        </w:rPr>
        <w:t xml:space="preserve"> </w:t>
      </w:r>
      <w:r w:rsidR="00616AD3" w:rsidRPr="00616AD3">
        <w:rPr>
          <w:rFonts w:ascii="Times New Roman" w:hAnsi="Times New Roman" w:cs="Times New Roman"/>
          <w:b/>
          <w:bCs/>
        </w:rPr>
        <w:br/>
        <w:t>Methods</w:t>
      </w:r>
    </w:p>
    <w:p w14:paraId="4364FCC0" w14:textId="794AA8CD" w:rsidR="00616AD3" w:rsidRPr="00D40CE8" w:rsidRDefault="00616AD3" w:rsidP="00616AD3">
      <w:pPr>
        <w:spacing w:line="480" w:lineRule="auto"/>
        <w:rPr>
          <w:rFonts w:ascii="Times New Roman" w:hAnsi="Times New Roman" w:cs="Times New Roman"/>
          <w:i/>
          <w:iCs/>
        </w:rPr>
      </w:pPr>
      <w:r>
        <w:rPr>
          <w:rFonts w:ascii="Times New Roman" w:hAnsi="Times New Roman" w:cs="Times New Roman"/>
          <w:i/>
          <w:iCs/>
        </w:rPr>
        <w:t>Animal care and use</w:t>
      </w:r>
    </w:p>
    <w:p w14:paraId="579C2C27" w14:textId="31E5BEAB" w:rsidR="00F67AA8" w:rsidRPr="00C77936" w:rsidRDefault="006D4D25" w:rsidP="00C77936">
      <w:pPr>
        <w:spacing w:line="480" w:lineRule="auto"/>
        <w:rPr>
          <w:rFonts w:ascii="Times New Roman" w:hAnsi="Times New Roman" w:cs="Times New Roman"/>
        </w:rPr>
      </w:pPr>
      <w:r w:rsidRPr="00D40CE8">
        <w:rPr>
          <w:rFonts w:ascii="Times New Roman" w:hAnsi="Times New Roman" w:cs="Times New Roman"/>
        </w:rPr>
        <w:t xml:space="preserve">Virgin female C57BL/6J mice were obtained from Jackson Laboratory (RRID </w:t>
      </w:r>
      <w:r w:rsidRPr="00D40CE8">
        <w:rPr>
          <w:rFonts w:ascii="Times New Roman" w:eastAsia="Times New Roman" w:hAnsi="Times New Roman" w:cs="Times New Roman"/>
          <w:color w:val="000000" w:themeColor="text1"/>
          <w:shd w:val="clear" w:color="auto" w:fill="FFFFFF"/>
        </w:rPr>
        <w:t>IMSR_JAX:000664</w:t>
      </w:r>
      <w:r>
        <w:rPr>
          <w:rFonts w:ascii="Times New Roman" w:hAnsi="Times New Roman" w:cs="Times New Roman"/>
        </w:rPr>
        <w:t>). All animals were maintained on a 12-hour (12 dark</w:t>
      </w:r>
      <w:r w:rsidR="00454691">
        <w:rPr>
          <w:rFonts w:ascii="Times New Roman" w:hAnsi="Times New Roman" w:cs="Times New Roman"/>
        </w:rPr>
        <w:t xml:space="preserve"> (ZT12)</w:t>
      </w:r>
      <w:r>
        <w:rPr>
          <w:rFonts w:ascii="Times New Roman" w:hAnsi="Times New Roman" w:cs="Times New Roman"/>
        </w:rPr>
        <w:t>:12 light</w:t>
      </w:r>
      <w:r w:rsidR="00454691">
        <w:rPr>
          <w:rFonts w:ascii="Times New Roman" w:hAnsi="Times New Roman" w:cs="Times New Roman"/>
        </w:rPr>
        <w:t xml:space="preserve"> (ZT0); ZT = zeitgeber time</w:t>
      </w:r>
      <w:r>
        <w:rPr>
          <w:rFonts w:ascii="Times New Roman" w:hAnsi="Times New Roman" w:cs="Times New Roman"/>
        </w:rPr>
        <w:t xml:space="preserve">) dark cycle in a temperature </w:t>
      </w:r>
      <w:r w:rsidR="00CD1DB4">
        <w:rPr>
          <w:rFonts w:ascii="Times New Roman" w:hAnsi="Times New Roman" w:cs="Times New Roman"/>
        </w:rPr>
        <w:t xml:space="preserve">and humidity controlled room. </w:t>
      </w:r>
      <w:r w:rsidR="00BE286E">
        <w:rPr>
          <w:rFonts w:ascii="Times New Roman" w:hAnsi="Times New Roman" w:cs="Times New Roman"/>
        </w:rPr>
        <w:t xml:space="preserve">After </w:t>
      </w:r>
      <w:r w:rsidR="00F67AA8">
        <w:rPr>
          <w:rFonts w:ascii="Times New Roman" w:hAnsi="Times New Roman" w:cs="Times New Roman"/>
        </w:rPr>
        <w:t>one</w:t>
      </w:r>
      <w:r w:rsidR="00BE286E">
        <w:rPr>
          <w:rFonts w:ascii="Times New Roman" w:hAnsi="Times New Roman" w:cs="Times New Roman"/>
        </w:rPr>
        <w:t xml:space="preserve"> week of acclimatization, they were single housed and dietary treatment began</w:t>
      </w:r>
      <w:r w:rsidR="00F67AA8">
        <w:rPr>
          <w:rFonts w:ascii="Times New Roman" w:hAnsi="Times New Roman" w:cs="Times New Roman"/>
        </w:rPr>
        <w:t xml:space="preserve"> (either eTRF or AL feeding)</w:t>
      </w:r>
      <w:r w:rsidR="00BE286E">
        <w:rPr>
          <w:rFonts w:ascii="Times New Roman" w:hAnsi="Times New Roman" w:cs="Times New Roman"/>
        </w:rPr>
        <w:t>.</w:t>
      </w:r>
      <w:r w:rsidRPr="006D4D25">
        <w:rPr>
          <w:rFonts w:ascii="Times New Roman" w:hAnsi="Times New Roman" w:cs="Times New Roman"/>
        </w:rPr>
        <w:t xml:space="preserve"> </w:t>
      </w:r>
      <w:r>
        <w:rPr>
          <w:rFonts w:ascii="Times New Roman" w:hAnsi="Times New Roman" w:cs="Times New Roman"/>
        </w:rPr>
        <w:t xml:space="preserve">Dams were randomized to either early time-restricted feeding (eTRF) or </w:t>
      </w:r>
      <w:r w:rsidRPr="00F67AA8">
        <w:rPr>
          <w:rFonts w:ascii="Times New Roman" w:hAnsi="Times New Roman" w:cs="Times New Roman"/>
          <w:i/>
          <w:iCs/>
        </w:rPr>
        <w:t>ad libitum</w:t>
      </w:r>
      <w:r>
        <w:rPr>
          <w:rFonts w:ascii="Times New Roman" w:hAnsi="Times New Roman" w:cs="Times New Roman"/>
        </w:rPr>
        <w:t xml:space="preserve"> (AL) feeding during gestation  (</w:t>
      </w:r>
      <w:r w:rsidR="00C77936">
        <w:rPr>
          <w:rFonts w:ascii="Times New Roman" w:hAnsi="Times New Roman" w:cs="Times New Roman"/>
        </w:rPr>
        <w:t xml:space="preserve">n </w:t>
      </w:r>
      <w:r>
        <w:rPr>
          <w:rFonts w:ascii="Times New Roman" w:hAnsi="Times New Roman" w:cs="Times New Roman"/>
        </w:rPr>
        <w:t xml:space="preserve">8= eTRF, 9=AL). Dams fed AL had </w:t>
      </w:r>
      <w:proofErr w:type="gramStart"/>
      <w:r>
        <w:rPr>
          <w:rFonts w:ascii="Times New Roman" w:hAnsi="Times New Roman" w:cs="Times New Roman"/>
        </w:rPr>
        <w:t>24 hour</w:t>
      </w:r>
      <w:proofErr w:type="gramEnd"/>
      <w:r>
        <w:rPr>
          <w:rFonts w:ascii="Times New Roman" w:hAnsi="Times New Roman" w:cs="Times New Roman"/>
        </w:rPr>
        <w:t xml:space="preserve"> access to </w:t>
      </w:r>
      <w:r w:rsidR="00C77936">
        <w:rPr>
          <w:rFonts w:ascii="Times New Roman" w:hAnsi="Times New Roman" w:cs="Times New Roman"/>
        </w:rPr>
        <w:t xml:space="preserve">a chow </w:t>
      </w:r>
      <w:r w:rsidR="00C77936">
        <w:rPr>
          <w:rFonts w:ascii="Times New Roman" w:hAnsi="Times New Roman" w:cs="Times New Roman"/>
        </w:rPr>
        <w:lastRenderedPageBreak/>
        <w:t>laboratory diet</w:t>
      </w:r>
      <w:r>
        <w:rPr>
          <w:rFonts w:ascii="Times New Roman" w:hAnsi="Times New Roman" w:cs="Times New Roman"/>
        </w:rPr>
        <w:t xml:space="preserve"> (</w:t>
      </w:r>
      <w:r w:rsidR="00C77936">
        <w:rPr>
          <w:rFonts w:ascii="Times New Roman" w:hAnsi="Times New Roman" w:cs="Times New Roman"/>
        </w:rPr>
        <w:t xml:space="preserve">NCD, </w:t>
      </w:r>
      <w:proofErr w:type="spellStart"/>
      <w:r>
        <w:rPr>
          <w:rFonts w:ascii="Times New Roman" w:hAnsi="Times New Roman" w:cs="Times New Roman"/>
        </w:rPr>
        <w:t>Picolab</w:t>
      </w:r>
      <w:proofErr w:type="spellEnd"/>
      <w:r>
        <w:rPr>
          <w:rFonts w:ascii="Times New Roman" w:hAnsi="Times New Roman" w:cs="Times New Roman"/>
        </w:rPr>
        <w:t xml:space="preserve"> Laboratory Rodent diet, 5L0D; 5% </w:t>
      </w:r>
      <w:r w:rsidR="0024220A">
        <w:rPr>
          <w:rFonts w:ascii="Times New Roman" w:hAnsi="Times New Roman" w:cs="Times New Roman"/>
        </w:rPr>
        <w:t>of calories from f</w:t>
      </w:r>
      <w:r>
        <w:rPr>
          <w:rFonts w:ascii="Times New Roman" w:hAnsi="Times New Roman" w:cs="Times New Roman"/>
        </w:rPr>
        <w:t>at</w:t>
      </w:r>
      <w:r w:rsidR="0024220A">
        <w:rPr>
          <w:rFonts w:ascii="Times New Roman" w:hAnsi="Times New Roman" w:cs="Times New Roman"/>
        </w:rPr>
        <w:t xml:space="preserve">, </w:t>
      </w:r>
      <w:r>
        <w:rPr>
          <w:rFonts w:ascii="Times New Roman" w:hAnsi="Times New Roman" w:cs="Times New Roman"/>
        </w:rPr>
        <w:t xml:space="preserve">24% </w:t>
      </w:r>
      <w:r w:rsidR="0024220A">
        <w:rPr>
          <w:rFonts w:ascii="Times New Roman" w:hAnsi="Times New Roman" w:cs="Times New Roman"/>
        </w:rPr>
        <w:t>from p</w:t>
      </w:r>
      <w:r>
        <w:rPr>
          <w:rFonts w:ascii="Times New Roman" w:hAnsi="Times New Roman" w:cs="Times New Roman"/>
        </w:rPr>
        <w:t>rotein</w:t>
      </w:r>
      <w:r w:rsidR="0024220A">
        <w:rPr>
          <w:rFonts w:ascii="Times New Roman" w:hAnsi="Times New Roman" w:cs="Times New Roman"/>
        </w:rPr>
        <w:t>,</w:t>
      </w:r>
      <w:r>
        <w:rPr>
          <w:rFonts w:ascii="Times New Roman" w:hAnsi="Times New Roman" w:cs="Times New Roman"/>
        </w:rPr>
        <w:t xml:space="preserve"> 71% </w:t>
      </w:r>
      <w:r w:rsidR="0024220A">
        <w:rPr>
          <w:rFonts w:ascii="Times New Roman" w:hAnsi="Times New Roman" w:cs="Times New Roman"/>
        </w:rPr>
        <w:t>from c</w:t>
      </w:r>
      <w:r>
        <w:rPr>
          <w:rFonts w:ascii="Times New Roman" w:hAnsi="Times New Roman" w:cs="Times New Roman"/>
        </w:rPr>
        <w:t>arbohydrate</w:t>
      </w:r>
      <w:r w:rsidR="0024220A">
        <w:rPr>
          <w:rFonts w:ascii="Times New Roman" w:hAnsi="Times New Roman" w:cs="Times New Roman"/>
        </w:rPr>
        <w:t>s</w:t>
      </w:r>
      <w:r>
        <w:rPr>
          <w:rFonts w:ascii="Times New Roman" w:hAnsi="Times New Roman" w:cs="Times New Roman"/>
        </w:rPr>
        <w:t xml:space="preserve">). Dams fed eTRF had 6 hours of </w:t>
      </w:r>
      <w:r w:rsidR="00C77936">
        <w:rPr>
          <w:rFonts w:ascii="Times New Roman" w:hAnsi="Times New Roman" w:cs="Times New Roman"/>
        </w:rPr>
        <w:t xml:space="preserve">NCD </w:t>
      </w:r>
      <w:r>
        <w:rPr>
          <w:rFonts w:ascii="Times New Roman" w:hAnsi="Times New Roman" w:cs="Times New Roman"/>
        </w:rPr>
        <w:t xml:space="preserve">food access </w:t>
      </w:r>
      <w:r w:rsidR="00C77936">
        <w:rPr>
          <w:rFonts w:ascii="Times New Roman" w:hAnsi="Times New Roman" w:cs="Times New Roman"/>
        </w:rPr>
        <w:t>during</w:t>
      </w:r>
      <w:r>
        <w:rPr>
          <w:rFonts w:ascii="Times New Roman" w:hAnsi="Times New Roman" w:cs="Times New Roman"/>
        </w:rPr>
        <w:t xml:space="preserve"> the early dark cycle (zeitgeber time , ZT 1</w:t>
      </w:r>
      <w:r w:rsidR="00C77936">
        <w:rPr>
          <w:rFonts w:ascii="Times New Roman" w:hAnsi="Times New Roman" w:cs="Times New Roman"/>
        </w:rPr>
        <w:t>4</w:t>
      </w:r>
      <w:r>
        <w:rPr>
          <w:rFonts w:ascii="Times New Roman" w:hAnsi="Times New Roman" w:cs="Times New Roman"/>
        </w:rPr>
        <w:t xml:space="preserve">-ZT </w:t>
      </w:r>
      <w:r w:rsidR="00C77936">
        <w:rPr>
          <w:rFonts w:ascii="Times New Roman" w:hAnsi="Times New Roman" w:cs="Times New Roman"/>
        </w:rPr>
        <w:t>20</w:t>
      </w:r>
      <w:r>
        <w:rPr>
          <w:rFonts w:ascii="Times New Roman" w:hAnsi="Times New Roman" w:cs="Times New Roman"/>
        </w:rPr>
        <w:t xml:space="preserve">. Water was provided </w:t>
      </w:r>
      <w:r>
        <w:rPr>
          <w:rFonts w:ascii="Times New Roman" w:hAnsi="Times New Roman" w:cs="Times New Roman"/>
          <w:i/>
        </w:rPr>
        <w:t xml:space="preserve">ad </w:t>
      </w:r>
      <w:r w:rsidRPr="003B452F">
        <w:rPr>
          <w:rFonts w:ascii="Times New Roman" w:hAnsi="Times New Roman" w:cs="Times New Roman"/>
          <w:i/>
        </w:rPr>
        <w:t>libitum</w:t>
      </w:r>
      <w:r>
        <w:rPr>
          <w:rFonts w:ascii="Times New Roman" w:hAnsi="Times New Roman" w:cs="Times New Roman"/>
        </w:rPr>
        <w:t xml:space="preserve"> throughout the study. </w:t>
      </w:r>
      <w:r w:rsidR="00C77936">
        <w:rPr>
          <w:rFonts w:ascii="Times New Roman" w:hAnsi="Times New Roman" w:cs="Times New Roman"/>
        </w:rPr>
        <w:t xml:space="preserve">After one week of either AL or eTRF feeding (beginning age 120 days), age-matched males were introduced into cages for breeding. Males were kept in the female cage until copulatory plug appeared. </w:t>
      </w:r>
      <w:r w:rsidRPr="003B452F">
        <w:rPr>
          <w:rFonts w:ascii="Times New Roman" w:hAnsi="Times New Roman" w:cs="Times New Roman"/>
        </w:rPr>
        <w:t>Each</w:t>
      </w:r>
      <w:r>
        <w:rPr>
          <w:rFonts w:ascii="Times New Roman" w:hAnsi="Times New Roman" w:cs="Times New Roman"/>
        </w:rPr>
        <w:t xml:space="preserve"> day, </w:t>
      </w:r>
      <w:r w:rsidR="00C77936">
        <w:rPr>
          <w:rFonts w:ascii="Times New Roman" w:hAnsi="Times New Roman" w:cs="Times New Roman"/>
        </w:rPr>
        <w:t>dams</w:t>
      </w:r>
      <w:r>
        <w:rPr>
          <w:rFonts w:ascii="Times New Roman" w:hAnsi="Times New Roman" w:cs="Times New Roman"/>
        </w:rPr>
        <w:t xml:space="preserve"> were transferred to a clean cage at ZT20, allowing for</w:t>
      </w:r>
      <w:r w:rsidR="00C77936">
        <w:rPr>
          <w:rFonts w:ascii="Times New Roman" w:hAnsi="Times New Roman" w:cs="Times New Roman"/>
        </w:rPr>
        <w:t xml:space="preserve"> a clean cage free of food for eTRF animals and </w:t>
      </w:r>
      <w:r>
        <w:rPr>
          <w:rFonts w:ascii="Times New Roman" w:hAnsi="Times New Roman" w:cs="Times New Roman"/>
        </w:rPr>
        <w:t xml:space="preserve">similar levels of handling </w:t>
      </w:r>
      <w:r w:rsidR="00C77936">
        <w:rPr>
          <w:rFonts w:ascii="Times New Roman" w:hAnsi="Times New Roman" w:cs="Times New Roman"/>
        </w:rPr>
        <w:t xml:space="preserve">between </w:t>
      </w:r>
      <w:r>
        <w:rPr>
          <w:rFonts w:ascii="Times New Roman" w:hAnsi="Times New Roman" w:cs="Times New Roman"/>
        </w:rPr>
        <w:t xml:space="preserve">experimental </w:t>
      </w:r>
      <w:r w:rsidR="00C77936">
        <w:rPr>
          <w:rFonts w:ascii="Times New Roman" w:hAnsi="Times New Roman" w:cs="Times New Roman"/>
        </w:rPr>
        <w:t>groups</w:t>
      </w:r>
      <w:r>
        <w:rPr>
          <w:rFonts w:ascii="Times New Roman" w:hAnsi="Times New Roman" w:cs="Times New Roman"/>
        </w:rPr>
        <w:t>. After birth, all dams were switched to AL unrestricted feeding of NCD and maintained on this diet until PND</w:t>
      </w:r>
      <w:r w:rsidR="00C77936">
        <w:rPr>
          <w:rFonts w:ascii="Times New Roman" w:hAnsi="Times New Roman" w:cs="Times New Roman"/>
        </w:rPr>
        <w:t xml:space="preserve"> </w:t>
      </w:r>
      <w:r>
        <w:rPr>
          <w:rFonts w:ascii="Times New Roman" w:hAnsi="Times New Roman" w:cs="Times New Roman"/>
        </w:rPr>
        <w:t xml:space="preserve">21.5. This meant that any phenotype in the offspring could be attributable to </w:t>
      </w:r>
      <w:r w:rsidR="0024220A">
        <w:rPr>
          <w:rFonts w:ascii="Times New Roman" w:hAnsi="Times New Roman" w:cs="Times New Roman"/>
        </w:rPr>
        <w:t xml:space="preserve">modifications to </w:t>
      </w:r>
      <w:r>
        <w:rPr>
          <w:rFonts w:ascii="Times New Roman" w:hAnsi="Times New Roman" w:cs="Times New Roman"/>
        </w:rPr>
        <w:t xml:space="preserve">the </w:t>
      </w:r>
      <w:r w:rsidR="0024220A">
        <w:rPr>
          <w:rFonts w:ascii="Times New Roman" w:hAnsi="Times New Roman" w:cs="Times New Roman"/>
        </w:rPr>
        <w:t xml:space="preserve">pre-gestational and </w:t>
      </w:r>
      <w:r>
        <w:rPr>
          <w:rFonts w:ascii="Times New Roman" w:hAnsi="Times New Roman" w:cs="Times New Roman"/>
        </w:rPr>
        <w:t xml:space="preserve">gestational diet. </w:t>
      </w:r>
      <w:r w:rsidR="00F67AA8">
        <w:rPr>
          <w:rFonts w:ascii="Times New Roman" w:hAnsi="Times New Roman" w:cs="Times New Roman"/>
        </w:rPr>
        <w:t xml:space="preserve"> </w:t>
      </w:r>
      <w:r w:rsidR="00EE272A">
        <w:rPr>
          <w:rFonts w:ascii="Times New Roman" w:hAnsi="Times New Roman" w:cs="Times New Roman"/>
        </w:rPr>
        <w:t>All experimental protocols were reviewed and approved by The University of Michigan Institutional Animal Care and Use Committee.</w:t>
      </w:r>
    </w:p>
    <w:p w14:paraId="0BF2A9C8" w14:textId="7345F31D" w:rsidR="00F67AA8" w:rsidRDefault="00F67AA8" w:rsidP="00616AD3">
      <w:pPr>
        <w:spacing w:line="480" w:lineRule="auto"/>
        <w:rPr>
          <w:rFonts w:ascii="Times New Roman" w:hAnsi="Times New Roman" w:cs="Times New Roman"/>
          <w:i/>
          <w:iCs/>
        </w:rPr>
      </w:pPr>
    </w:p>
    <w:p w14:paraId="4CC1C6E5" w14:textId="709D436A" w:rsidR="002B0CAE" w:rsidRDefault="002B0CAE" w:rsidP="00616AD3">
      <w:pPr>
        <w:spacing w:line="480" w:lineRule="auto"/>
        <w:rPr>
          <w:rFonts w:ascii="Times New Roman" w:hAnsi="Times New Roman" w:cs="Times New Roman"/>
          <w:i/>
          <w:iCs/>
        </w:rPr>
      </w:pPr>
      <w:r>
        <w:rPr>
          <w:rFonts w:ascii="Times New Roman" w:hAnsi="Times New Roman" w:cs="Times New Roman"/>
          <w:i/>
          <w:iCs/>
        </w:rPr>
        <w:t xml:space="preserve">Offspring growth and </w:t>
      </w:r>
      <w:r w:rsidR="00821A8C">
        <w:rPr>
          <w:rFonts w:ascii="Times New Roman" w:hAnsi="Times New Roman" w:cs="Times New Roman"/>
          <w:i/>
          <w:iCs/>
        </w:rPr>
        <w:t xml:space="preserve">food intake </w:t>
      </w:r>
      <w:r>
        <w:rPr>
          <w:rFonts w:ascii="Times New Roman" w:hAnsi="Times New Roman" w:cs="Times New Roman"/>
          <w:i/>
          <w:iCs/>
        </w:rPr>
        <w:t>monitoring</w:t>
      </w:r>
    </w:p>
    <w:p w14:paraId="403AB3CA" w14:textId="10467A22" w:rsidR="00BE286E" w:rsidRDefault="002B0CAE" w:rsidP="00821A8C">
      <w:pPr>
        <w:spacing w:line="480" w:lineRule="auto"/>
        <w:rPr>
          <w:rFonts w:ascii="Times New Roman" w:hAnsi="Times New Roman" w:cs="Times New Roman"/>
        </w:rPr>
      </w:pPr>
      <w:r>
        <w:rPr>
          <w:rFonts w:ascii="Times New Roman" w:hAnsi="Times New Roman" w:cs="Times New Roman"/>
        </w:rPr>
        <w:t>Pups born to</w:t>
      </w:r>
      <w:r w:rsidR="004236D8">
        <w:rPr>
          <w:rFonts w:ascii="Times New Roman" w:hAnsi="Times New Roman" w:cs="Times New Roman"/>
        </w:rPr>
        <w:t xml:space="preserve"> either eTRF or AL dams were weighed </w:t>
      </w:r>
      <w:r w:rsidR="00821A8C">
        <w:rPr>
          <w:rFonts w:ascii="Times New Roman" w:hAnsi="Times New Roman" w:cs="Times New Roman"/>
        </w:rPr>
        <w:t xml:space="preserve">and counted </w:t>
      </w:r>
      <w:r w:rsidR="004236D8">
        <w:rPr>
          <w:rFonts w:ascii="Times New Roman" w:hAnsi="Times New Roman" w:cs="Times New Roman"/>
        </w:rPr>
        <w:t>within 24 hours of birth. Litters were reduced to 4 pups (2 male, 2 female when possible) at PND 3.5</w:t>
      </w:r>
      <w:r w:rsidR="00821A8C">
        <w:rPr>
          <w:rFonts w:ascii="Times New Roman" w:hAnsi="Times New Roman" w:cs="Times New Roman"/>
        </w:rPr>
        <w:t xml:space="preserve"> to standardize milk supply among litters</w:t>
      </w:r>
      <w:r w:rsidR="004236D8">
        <w:rPr>
          <w:rFonts w:ascii="Times New Roman" w:hAnsi="Times New Roman" w:cs="Times New Roman"/>
        </w:rPr>
        <w:t>. At PND 21.5, offspring were weighed, and body compos</w:t>
      </w:r>
      <w:r w:rsidR="009E39BE">
        <w:rPr>
          <w:rFonts w:ascii="Times New Roman" w:hAnsi="Times New Roman" w:cs="Times New Roman"/>
        </w:rPr>
        <w:t>i</w:t>
      </w:r>
      <w:r w:rsidR="004236D8">
        <w:rPr>
          <w:rFonts w:ascii="Times New Roman" w:hAnsi="Times New Roman" w:cs="Times New Roman"/>
        </w:rPr>
        <w:t xml:space="preserve">tion was assessed using EchoMRI </w:t>
      </w:r>
      <w:r w:rsidR="00760A6A">
        <w:rPr>
          <w:rFonts w:ascii="Times New Roman" w:hAnsi="Times New Roman" w:cs="Times New Roman"/>
        </w:rPr>
        <w:t xml:space="preserve">2100 (EchoMRI) </w:t>
      </w:r>
      <w:r w:rsidR="004236D8">
        <w:rPr>
          <w:rFonts w:ascii="Times New Roman" w:hAnsi="Times New Roman" w:cs="Times New Roman"/>
        </w:rPr>
        <w:t>before being weaned by sex and maternal feeding regimen and housed 4-5 per cage</w:t>
      </w:r>
      <w:r w:rsidR="009E39BE">
        <w:rPr>
          <w:rFonts w:ascii="Times New Roman" w:hAnsi="Times New Roman" w:cs="Times New Roman"/>
        </w:rPr>
        <w:t xml:space="preserve"> (eTRF males = 11, eTRF females = 19, AL males = 16, AL females =17). Offspring were given AL access to NCD until PND 70. Food intake and body composition were assessed weekly throughout the course of the experiment. Food intake is represented as a per animal per day average. </w:t>
      </w:r>
      <w:r w:rsidR="00821A8C">
        <w:rPr>
          <w:rFonts w:ascii="Times New Roman" w:hAnsi="Times New Roman" w:cs="Times New Roman"/>
        </w:rPr>
        <w:t xml:space="preserve">After PND 70, all animals were switched to 45% High </w:t>
      </w:r>
      <w:r w:rsidR="003B452F">
        <w:rPr>
          <w:rFonts w:ascii="Times New Roman" w:hAnsi="Times New Roman" w:cs="Times New Roman"/>
        </w:rPr>
        <w:t>F</w:t>
      </w:r>
      <w:r w:rsidR="00821A8C">
        <w:rPr>
          <w:rFonts w:ascii="Times New Roman" w:hAnsi="Times New Roman" w:cs="Times New Roman"/>
        </w:rPr>
        <w:t xml:space="preserve">at </w:t>
      </w:r>
      <w:r w:rsidR="003B452F">
        <w:rPr>
          <w:rFonts w:ascii="Times New Roman" w:hAnsi="Times New Roman" w:cs="Times New Roman"/>
        </w:rPr>
        <w:t>D</w:t>
      </w:r>
      <w:r w:rsidR="00821A8C">
        <w:rPr>
          <w:rFonts w:ascii="Times New Roman" w:hAnsi="Times New Roman" w:cs="Times New Roman"/>
        </w:rPr>
        <w:t>iet (</w:t>
      </w:r>
      <w:r w:rsidR="003B452F">
        <w:rPr>
          <w:rFonts w:ascii="Times New Roman" w:hAnsi="Times New Roman" w:cs="Times New Roman"/>
        </w:rPr>
        <w:t>HFD; R</w:t>
      </w:r>
      <w:r w:rsidR="00821A8C">
        <w:rPr>
          <w:rFonts w:ascii="Times New Roman" w:hAnsi="Times New Roman" w:cs="Times New Roman"/>
        </w:rPr>
        <w:t xml:space="preserve">esearch </w:t>
      </w:r>
      <w:r w:rsidR="003B452F">
        <w:rPr>
          <w:rFonts w:ascii="Times New Roman" w:hAnsi="Times New Roman" w:cs="Times New Roman"/>
        </w:rPr>
        <w:t>D</w:t>
      </w:r>
      <w:r w:rsidR="00821A8C">
        <w:rPr>
          <w:rFonts w:ascii="Times New Roman" w:hAnsi="Times New Roman" w:cs="Times New Roman"/>
        </w:rPr>
        <w:t>iets D12451</w:t>
      </w:r>
      <w:r w:rsidR="00D40CE8">
        <w:rPr>
          <w:rFonts w:ascii="Times New Roman" w:hAnsi="Times New Roman" w:cs="Times New Roman"/>
        </w:rPr>
        <w:t>; 45% Fat/ 20% Protein/ 35% Carbohydrate</w:t>
      </w:r>
      <w:r w:rsidR="00821A8C">
        <w:rPr>
          <w:rFonts w:ascii="Times New Roman" w:hAnsi="Times New Roman" w:cs="Times New Roman"/>
        </w:rPr>
        <w:t xml:space="preserve">). </w:t>
      </w:r>
    </w:p>
    <w:p w14:paraId="57A642E6" w14:textId="77777777" w:rsidR="00FE1E7B" w:rsidRPr="00821A8C" w:rsidRDefault="00FE1E7B" w:rsidP="00821A8C">
      <w:pPr>
        <w:spacing w:line="480" w:lineRule="auto"/>
        <w:rPr>
          <w:rFonts w:ascii="Times New Roman" w:hAnsi="Times New Roman" w:cs="Times New Roman"/>
        </w:rPr>
      </w:pPr>
    </w:p>
    <w:p w14:paraId="03B33975" w14:textId="77777777" w:rsidR="00616AD3" w:rsidRDefault="00616AD3" w:rsidP="00821A8C">
      <w:pPr>
        <w:spacing w:line="480" w:lineRule="auto"/>
        <w:rPr>
          <w:rFonts w:ascii="Times New Roman" w:hAnsi="Times New Roman" w:cs="Times New Roman"/>
          <w:i/>
          <w:iCs/>
        </w:rPr>
      </w:pPr>
      <w:r w:rsidRPr="00821A8C">
        <w:rPr>
          <w:rFonts w:ascii="Times New Roman" w:hAnsi="Times New Roman" w:cs="Times New Roman"/>
          <w:i/>
          <w:iCs/>
        </w:rPr>
        <w:t>Insulin Tolerance and</w:t>
      </w:r>
      <w:r>
        <w:rPr>
          <w:rFonts w:ascii="Times New Roman" w:hAnsi="Times New Roman" w:cs="Times New Roman"/>
          <w:i/>
          <w:iCs/>
        </w:rPr>
        <w:t xml:space="preserve"> Glucose Tolerance Testing</w:t>
      </w:r>
    </w:p>
    <w:p w14:paraId="062DCB78" w14:textId="1D9CBBFC" w:rsidR="00036907" w:rsidRDefault="00616AD3" w:rsidP="00616AD3">
      <w:pPr>
        <w:spacing w:line="480" w:lineRule="auto"/>
        <w:rPr>
          <w:rFonts w:ascii="Times New Roman" w:hAnsi="Times New Roman" w:cs="Times New Roman"/>
        </w:rPr>
      </w:pPr>
      <w:r>
        <w:rPr>
          <w:rFonts w:ascii="Times New Roman" w:hAnsi="Times New Roman" w:cs="Times New Roman"/>
        </w:rPr>
        <w:t xml:space="preserve">Baseline glucose and insulin tolerance were assessed at young adulthood </w:t>
      </w:r>
      <w:r w:rsidR="003B452F">
        <w:rPr>
          <w:rFonts w:ascii="Times New Roman" w:hAnsi="Times New Roman" w:cs="Times New Roman"/>
        </w:rPr>
        <w:t xml:space="preserve">towards the end of the </w:t>
      </w:r>
      <w:r>
        <w:rPr>
          <w:rFonts w:ascii="Times New Roman" w:hAnsi="Times New Roman" w:cs="Times New Roman"/>
        </w:rPr>
        <w:t>NCD diet period (</w:t>
      </w:r>
      <w:r w:rsidR="00760A6A">
        <w:rPr>
          <w:rFonts w:ascii="Times New Roman" w:hAnsi="Times New Roman" w:cs="Times New Roman"/>
        </w:rPr>
        <w:t>PND 60-</w:t>
      </w:r>
      <w:r>
        <w:rPr>
          <w:rFonts w:ascii="Times New Roman" w:hAnsi="Times New Roman" w:cs="Times New Roman"/>
        </w:rPr>
        <w:t>70). Animals were transferred into a cage with no food during the early light cycle</w:t>
      </w:r>
      <w:r w:rsidR="00760A6A">
        <w:rPr>
          <w:rFonts w:ascii="Times New Roman" w:hAnsi="Times New Roman" w:cs="Times New Roman"/>
        </w:rPr>
        <w:t xml:space="preserve"> (ZT 2)</w:t>
      </w:r>
      <w:r>
        <w:rPr>
          <w:rFonts w:ascii="Times New Roman" w:hAnsi="Times New Roman" w:cs="Times New Roman"/>
        </w:rPr>
        <w:t xml:space="preserve">, with water freely available. After 6 hours, fasting blood glucose was assessed using tail clip and a handheld glucometer (OneTouch Ultra). Shortly thereafter, an intraperitoneal injection of insulin </w:t>
      </w:r>
      <w:r w:rsidR="00F93F96">
        <w:rPr>
          <w:rFonts w:ascii="Times New Roman" w:hAnsi="Times New Roman" w:cs="Times New Roman"/>
        </w:rPr>
        <w:t xml:space="preserve">was administered </w:t>
      </w:r>
      <w:r>
        <w:rPr>
          <w:rFonts w:ascii="Times New Roman" w:hAnsi="Times New Roman" w:cs="Times New Roman"/>
        </w:rPr>
        <w:t xml:space="preserve">(Humulin, u-100; </w:t>
      </w:r>
      <w:r w:rsidR="00D623B9">
        <w:rPr>
          <w:rFonts w:ascii="Times New Roman" w:hAnsi="Times New Roman" w:cs="Times New Roman"/>
        </w:rPr>
        <w:t>0.</w:t>
      </w:r>
      <w:r w:rsidR="003B452F">
        <w:rPr>
          <w:rFonts w:ascii="Times New Roman" w:hAnsi="Times New Roman" w:cs="Times New Roman"/>
        </w:rPr>
        <w:t>75U</w:t>
      </w:r>
      <w:r w:rsidR="00D623B9">
        <w:rPr>
          <w:rFonts w:ascii="Times New Roman" w:hAnsi="Times New Roman" w:cs="Times New Roman"/>
        </w:rPr>
        <w:t xml:space="preserve">/kg </w:t>
      </w:r>
      <w:r w:rsidR="00223F1F">
        <w:rPr>
          <w:rFonts w:ascii="Times New Roman" w:hAnsi="Times New Roman" w:cs="Times New Roman"/>
        </w:rPr>
        <w:t>lean mass</w:t>
      </w:r>
      <w:r>
        <w:rPr>
          <w:rFonts w:ascii="Times New Roman" w:hAnsi="Times New Roman" w:cs="Times New Roman"/>
        </w:rPr>
        <w:t>)</w:t>
      </w:r>
      <w:r w:rsidR="00D623B9">
        <w:rPr>
          <w:rFonts w:ascii="Times New Roman" w:hAnsi="Times New Roman" w:cs="Times New Roman"/>
        </w:rPr>
        <w:t xml:space="preserve">. Blood glucose was assessed </w:t>
      </w:r>
      <w:r w:rsidR="00821A8C">
        <w:rPr>
          <w:rFonts w:ascii="Times New Roman" w:hAnsi="Times New Roman" w:cs="Times New Roman"/>
        </w:rPr>
        <w:t xml:space="preserve">by glucometer </w:t>
      </w:r>
      <w:r w:rsidR="00D623B9">
        <w:rPr>
          <w:rFonts w:ascii="Times New Roman" w:hAnsi="Times New Roman" w:cs="Times New Roman"/>
        </w:rPr>
        <w:t>every 15 minutes for 2 hours. One week later, glucose tolerance was assessed in a similar way (</w:t>
      </w:r>
      <w:r w:rsidR="00821A8C">
        <w:rPr>
          <w:rFonts w:ascii="Times New Roman" w:hAnsi="Times New Roman" w:cs="Times New Roman"/>
        </w:rPr>
        <w:t>D-Glucose,1.</w:t>
      </w:r>
      <w:r w:rsidR="003B452F">
        <w:rPr>
          <w:rFonts w:ascii="Times New Roman" w:hAnsi="Times New Roman" w:cs="Times New Roman"/>
        </w:rPr>
        <w:t>5g</w:t>
      </w:r>
      <w:r w:rsidR="00821A8C">
        <w:rPr>
          <w:rFonts w:ascii="Times New Roman" w:hAnsi="Times New Roman" w:cs="Times New Roman"/>
        </w:rPr>
        <w:t xml:space="preserve">/kg </w:t>
      </w:r>
      <w:r w:rsidR="00D623B9">
        <w:rPr>
          <w:rFonts w:ascii="Times New Roman" w:hAnsi="Times New Roman" w:cs="Times New Roman"/>
        </w:rPr>
        <w:t>lean mass). Insulin and glucose tolerance were then re-assessed after high fat diet feeding (PND 140-160)</w:t>
      </w:r>
      <w:r>
        <w:rPr>
          <w:rFonts w:ascii="Times New Roman" w:hAnsi="Times New Roman" w:cs="Times New Roman"/>
        </w:rPr>
        <w:t xml:space="preserve"> </w:t>
      </w:r>
      <w:r w:rsidR="00D623B9">
        <w:rPr>
          <w:rFonts w:ascii="Times New Roman" w:hAnsi="Times New Roman" w:cs="Times New Roman"/>
        </w:rPr>
        <w:t>(insulin dose 2.5</w:t>
      </w:r>
      <w:r w:rsidR="0040216E">
        <w:rPr>
          <w:rFonts w:ascii="Times New Roman" w:hAnsi="Times New Roman" w:cs="Times New Roman"/>
        </w:rPr>
        <w:t>U</w:t>
      </w:r>
      <w:r w:rsidR="00D623B9">
        <w:rPr>
          <w:rFonts w:ascii="Times New Roman" w:hAnsi="Times New Roman" w:cs="Times New Roman"/>
        </w:rPr>
        <w:t>/kg lean</w:t>
      </w:r>
      <w:r w:rsidR="00F76BB3">
        <w:rPr>
          <w:rFonts w:ascii="Times New Roman" w:hAnsi="Times New Roman" w:cs="Times New Roman"/>
        </w:rPr>
        <w:t xml:space="preserve"> mass, glucose dose </w:t>
      </w:r>
      <w:r w:rsidR="0012467E">
        <w:rPr>
          <w:rFonts w:ascii="Times New Roman" w:hAnsi="Times New Roman" w:cs="Times New Roman"/>
        </w:rPr>
        <w:t>1.0</w:t>
      </w:r>
      <w:r w:rsidR="0040216E">
        <w:rPr>
          <w:rFonts w:ascii="Times New Roman" w:hAnsi="Times New Roman" w:cs="Times New Roman"/>
        </w:rPr>
        <w:t>g</w:t>
      </w:r>
      <w:r w:rsidR="00F76BB3">
        <w:rPr>
          <w:rFonts w:ascii="Times New Roman" w:hAnsi="Times New Roman" w:cs="Times New Roman"/>
        </w:rPr>
        <w:t>/kg lean mass</w:t>
      </w:r>
      <w:r w:rsidR="00D623B9">
        <w:rPr>
          <w:rFonts w:ascii="Times New Roman" w:hAnsi="Times New Roman" w:cs="Times New Roman"/>
        </w:rPr>
        <w:t>)</w:t>
      </w:r>
      <w:r w:rsidR="00821A8C">
        <w:rPr>
          <w:rFonts w:ascii="Times New Roman" w:hAnsi="Times New Roman" w:cs="Times New Roman"/>
        </w:rPr>
        <w:t xml:space="preserve">. </w:t>
      </w:r>
      <w:r w:rsidR="0040216E">
        <w:rPr>
          <w:rFonts w:ascii="Times New Roman" w:hAnsi="Times New Roman" w:cs="Times New Roman"/>
        </w:rPr>
        <w:t xml:space="preserve"> Area under curve was calculated by </w:t>
      </w:r>
      <w:r w:rsidR="00760A6A">
        <w:rPr>
          <w:rFonts w:ascii="Times New Roman" w:hAnsi="Times New Roman" w:cs="Times New Roman"/>
        </w:rPr>
        <w:t>taking the sum of glucose at each time point for each animal, and then was averaged by sex and maternal feeding regimen. Rates of drop</w:t>
      </w:r>
      <w:r w:rsidR="0040216E">
        <w:rPr>
          <w:rFonts w:ascii="Times New Roman" w:hAnsi="Times New Roman" w:cs="Times New Roman"/>
        </w:rPr>
        <w:t xml:space="preserve"> for ITT were calculated </w:t>
      </w:r>
      <w:r w:rsidR="00830465">
        <w:rPr>
          <w:rFonts w:ascii="Times New Roman" w:hAnsi="Times New Roman" w:cs="Times New Roman"/>
        </w:rPr>
        <w:t xml:space="preserve">by limiting the dataset to the initial period after insulin administration (&lt;60 minutes), taking the log of the glucose values and generating a slope for each animal. After each animal’s rate of drop was calculated, values were averaged by sex and treatment. </w:t>
      </w:r>
    </w:p>
    <w:p w14:paraId="5D290E0F" w14:textId="325DCFF1" w:rsidR="000C34AF" w:rsidRDefault="000C34AF" w:rsidP="00616AD3">
      <w:pPr>
        <w:spacing w:line="480" w:lineRule="auto"/>
        <w:rPr>
          <w:rFonts w:ascii="Times New Roman" w:hAnsi="Times New Roman" w:cs="Times New Roman"/>
          <w:i/>
          <w:iCs/>
        </w:rPr>
      </w:pPr>
      <w:r w:rsidRPr="000C34AF">
        <w:rPr>
          <w:rFonts w:ascii="Times New Roman" w:hAnsi="Times New Roman" w:cs="Times New Roman"/>
          <w:i/>
          <w:iCs/>
        </w:rPr>
        <w:t>Glucose Stimulated-Insulin Secretion testing in vivo</w:t>
      </w:r>
    </w:p>
    <w:p w14:paraId="53FF1868" w14:textId="5E5DC05C" w:rsidR="000C34AF" w:rsidRPr="000C34AF" w:rsidRDefault="008970A6" w:rsidP="00616AD3">
      <w:pPr>
        <w:spacing w:line="480" w:lineRule="auto"/>
        <w:rPr>
          <w:rFonts w:ascii="Times New Roman" w:hAnsi="Times New Roman" w:cs="Times New Roman"/>
        </w:rPr>
      </w:pPr>
      <w:r>
        <w:rPr>
          <w:rFonts w:ascii="Times New Roman" w:hAnsi="Times New Roman" w:cs="Times New Roman"/>
        </w:rPr>
        <w:t xml:space="preserve">One week after </w:t>
      </w:r>
      <w:r w:rsidR="000C34AF">
        <w:rPr>
          <w:rFonts w:ascii="Times New Roman" w:hAnsi="Times New Roman" w:cs="Times New Roman"/>
        </w:rPr>
        <w:t xml:space="preserve">GTT and ITT, </w:t>
      </w:r>
      <w:r>
        <w:rPr>
          <w:rFonts w:ascii="Times New Roman" w:hAnsi="Times New Roman" w:cs="Times New Roman"/>
        </w:rPr>
        <w:t>animals underwent GSIS</w:t>
      </w:r>
      <w:r w:rsidR="00023973">
        <w:rPr>
          <w:rFonts w:ascii="Times New Roman" w:hAnsi="Times New Roman" w:cs="Times New Roman"/>
        </w:rPr>
        <w:t xml:space="preserve"> (PND 160-170)</w:t>
      </w:r>
      <w:r>
        <w:rPr>
          <w:rFonts w:ascii="Times New Roman" w:hAnsi="Times New Roman" w:cs="Times New Roman"/>
        </w:rPr>
        <w:t>. At ZT2, animals were placed in a clean cage with</w:t>
      </w:r>
      <w:r w:rsidR="00023973">
        <w:rPr>
          <w:rFonts w:ascii="Times New Roman" w:hAnsi="Times New Roman" w:cs="Times New Roman"/>
        </w:rPr>
        <w:t>out</w:t>
      </w:r>
      <w:r>
        <w:rPr>
          <w:rFonts w:ascii="Times New Roman" w:hAnsi="Times New Roman" w:cs="Times New Roman"/>
        </w:rPr>
        <w:t xml:space="preserve"> food and </w:t>
      </w:r>
      <w:r w:rsidR="00023973">
        <w:rPr>
          <w:rFonts w:ascii="Times New Roman" w:hAnsi="Times New Roman" w:cs="Times New Roman"/>
        </w:rPr>
        <w:t xml:space="preserve">with </w:t>
      </w:r>
      <w:r>
        <w:rPr>
          <w:rFonts w:ascii="Times New Roman" w:hAnsi="Times New Roman" w:cs="Times New Roman"/>
        </w:rPr>
        <w:t xml:space="preserve">unrestricted access to water. </w:t>
      </w:r>
      <w:r w:rsidR="00023973">
        <w:rPr>
          <w:rFonts w:ascii="Times New Roman" w:hAnsi="Times New Roman" w:cs="Times New Roman"/>
        </w:rPr>
        <w:t xml:space="preserve">After a 6 hour fast, animals were lightly anaesthetized with isofluorane via drop jar and  a baseline blood sample was collected via retro-orbital bleed with heparinized capillary tube. Following baseline blood collection, an intra-peritoneal injection of D-glucose (1.0g/kg lean mass) was given. After 15 minutes had elapsed from injection, animals were again lightly anaesthetized in the same manner </w:t>
      </w:r>
      <w:r w:rsidR="00023973">
        <w:rPr>
          <w:rFonts w:ascii="Times New Roman" w:hAnsi="Times New Roman" w:cs="Times New Roman"/>
        </w:rPr>
        <w:lastRenderedPageBreak/>
        <w:t>and another blood sample was collected via retro-orbi</w:t>
      </w:r>
      <w:r w:rsidR="00AC7131">
        <w:rPr>
          <w:rFonts w:ascii="Times New Roman" w:hAnsi="Times New Roman" w:cs="Times New Roman"/>
        </w:rPr>
        <w:t>t</w:t>
      </w:r>
      <w:r w:rsidR="00023973">
        <w:rPr>
          <w:rFonts w:ascii="Times New Roman" w:hAnsi="Times New Roman" w:cs="Times New Roman"/>
        </w:rPr>
        <w:t xml:space="preserve">al bleed. Blood samples were allowed to clot on wet ice (~20 minutes), then were spun down in a cold centrifuge (4 degrees C, </w:t>
      </w:r>
      <w:r w:rsidR="003A4C25">
        <w:rPr>
          <w:rFonts w:ascii="Times New Roman" w:hAnsi="Times New Roman" w:cs="Times New Roman"/>
        </w:rPr>
        <w:t>Eppendorf microcentrifuge, model 5415R</w:t>
      </w:r>
      <w:r w:rsidR="00023973">
        <w:rPr>
          <w:rFonts w:ascii="Times New Roman" w:hAnsi="Times New Roman" w:cs="Times New Roman"/>
        </w:rPr>
        <w:t xml:space="preserve">) for 20 minutes at </w:t>
      </w:r>
      <w:r w:rsidR="003A4C25">
        <w:rPr>
          <w:rFonts w:ascii="Times New Roman" w:hAnsi="Times New Roman" w:cs="Times New Roman"/>
        </w:rPr>
        <w:t>2</w:t>
      </w:r>
      <w:r w:rsidR="00023973">
        <w:rPr>
          <w:rFonts w:ascii="Times New Roman" w:hAnsi="Times New Roman" w:cs="Times New Roman"/>
        </w:rPr>
        <w:t>000</w:t>
      </w:r>
      <w:r w:rsidR="003A4C25">
        <w:rPr>
          <w:rFonts w:ascii="Times New Roman" w:hAnsi="Times New Roman" w:cs="Times New Roman"/>
        </w:rPr>
        <w:t xml:space="preserve"> g. </w:t>
      </w:r>
      <w:r w:rsidR="00023973">
        <w:rPr>
          <w:rFonts w:ascii="Times New Roman" w:hAnsi="Times New Roman" w:cs="Times New Roman"/>
        </w:rPr>
        <w:t xml:space="preserve">Serum was pipetted off and stored at -80 degrees C until analysis. </w:t>
      </w:r>
      <w:r w:rsidR="002F5EC0">
        <w:rPr>
          <w:rFonts w:ascii="Times New Roman" w:hAnsi="Times New Roman" w:cs="Times New Roman"/>
        </w:rPr>
        <w:t>Serum insulin was assessed via commercially available ELISA kit (</w:t>
      </w:r>
      <w:r w:rsidR="00B620BA">
        <w:rPr>
          <w:rFonts w:ascii="Times New Roman" w:hAnsi="Times New Roman" w:cs="Times New Roman"/>
        </w:rPr>
        <w:t>AIPCO 80-INSMSU-E10)</w:t>
      </w:r>
      <w:r w:rsidR="002F5EC0">
        <w:rPr>
          <w:rFonts w:ascii="Times New Roman" w:hAnsi="Times New Roman" w:cs="Times New Roman"/>
        </w:rPr>
        <w:t xml:space="preserve"> Insulin was assessed in 5uL of serum and read </w:t>
      </w:r>
      <w:r w:rsidR="00E649A8">
        <w:rPr>
          <w:rFonts w:ascii="Times New Roman" w:hAnsi="Times New Roman" w:cs="Times New Roman"/>
        </w:rPr>
        <w:t xml:space="preserve">via colorimetric assay. </w:t>
      </w:r>
    </w:p>
    <w:p w14:paraId="0EC9F680" w14:textId="77777777" w:rsidR="00036907" w:rsidRDefault="00036907" w:rsidP="00616AD3">
      <w:pPr>
        <w:spacing w:line="480" w:lineRule="auto"/>
        <w:rPr>
          <w:rFonts w:ascii="Times New Roman" w:hAnsi="Times New Roman" w:cs="Times New Roman"/>
          <w:i/>
          <w:iCs/>
        </w:rPr>
      </w:pPr>
      <w:r>
        <w:rPr>
          <w:rFonts w:ascii="Times New Roman" w:hAnsi="Times New Roman" w:cs="Times New Roman"/>
          <w:i/>
          <w:iCs/>
        </w:rPr>
        <w:t>Statistical analysis</w:t>
      </w:r>
    </w:p>
    <w:p w14:paraId="527D197C" w14:textId="75E8A55C" w:rsidR="00C04F83" w:rsidRDefault="0040216E" w:rsidP="00616AD3">
      <w:pPr>
        <w:spacing w:line="480" w:lineRule="auto"/>
        <w:rPr>
          <w:rFonts w:ascii="Times New Roman" w:hAnsi="Times New Roman" w:cs="Times New Roman"/>
        </w:rPr>
      </w:pPr>
      <w:r>
        <w:rPr>
          <w:rFonts w:ascii="Times New Roman" w:hAnsi="Times New Roman" w:cs="Times New Roman"/>
        </w:rPr>
        <w:t xml:space="preserve">All measures whose p-values &lt;0.05 were considered statistically significant. Data are presented as mean +/- standard error throughout.  All statistical analyses were performed using R version 4.0.2 </w:t>
      </w:r>
      <w:r w:rsidR="006F5A08">
        <w:rPr>
          <w:rFonts w:ascii="Times New Roman" w:hAnsi="Times New Roman" w:cs="Times New Roman"/>
        </w:rPr>
        <w:fldChar w:fldCharType="begin"/>
      </w:r>
      <w:r w:rsidR="006F5A08">
        <w:rPr>
          <w:rFonts w:ascii="Times New Roman" w:hAnsi="Times New Roman" w:cs="Times New Roman"/>
        </w:rPr>
        <w:instrText xml:space="preserve"> ADDIN ZOTERO_ITEM CSL_CITATION {"citationID":"pUrMvzui","properties":{"formattedCitation":"(R Core Team, 2021)","plainCitation":"(R Core Team, 2021)","noteIndex":0},"citationItems":[{"id":639,"uris":["http://zotero.org/users/5073745/items/2FPE9EQN"],"uri":["http://zotero.org/users/5073745/items/2FPE9EQN"],"itemData":{"id":639,"type":"article","publisher":"R Foundation for Statistical Computing","title":"R: A Language and Environment for Statistical Computing","URL":"https://www.R-project.org/","author":[{"family":"R Core Team","given":""}],"issued":{"date-parts":[["2021"]]}}}],"schema":"https://github.com/citation-style-language/schema/raw/master/csl-citation.json"} </w:instrText>
      </w:r>
      <w:r w:rsidR="006F5A08">
        <w:rPr>
          <w:rFonts w:ascii="Times New Roman" w:hAnsi="Times New Roman" w:cs="Times New Roman"/>
        </w:rPr>
        <w:fldChar w:fldCharType="separate"/>
      </w:r>
      <w:r w:rsidR="006F5A08">
        <w:rPr>
          <w:rFonts w:ascii="Times New Roman" w:hAnsi="Times New Roman" w:cs="Times New Roman"/>
          <w:noProof/>
        </w:rPr>
        <w:t>(R Core Team, 2021)</w:t>
      </w:r>
      <w:r w:rsidR="006F5A08">
        <w:rPr>
          <w:rFonts w:ascii="Times New Roman" w:hAnsi="Times New Roman" w:cs="Times New Roman"/>
        </w:rPr>
        <w:fldChar w:fldCharType="end"/>
      </w:r>
      <w:r w:rsidR="006F5A08">
        <w:rPr>
          <w:rFonts w:ascii="Times New Roman" w:hAnsi="Times New Roman" w:cs="Times New Roman"/>
        </w:rPr>
        <w:t xml:space="preserve">. </w:t>
      </w:r>
      <w:r w:rsidR="00FE1E7B">
        <w:rPr>
          <w:rFonts w:ascii="Times New Roman" w:hAnsi="Times New Roman" w:cs="Times New Roman"/>
        </w:rPr>
        <w:t>Repeated measures, such as body composition, cumulative food intake, and response</w:t>
      </w:r>
      <w:r w:rsidR="004D649F">
        <w:rPr>
          <w:rFonts w:ascii="Times New Roman" w:hAnsi="Times New Roman" w:cs="Times New Roman"/>
        </w:rPr>
        <w:t>s</w:t>
      </w:r>
      <w:r w:rsidR="00FE1E7B">
        <w:rPr>
          <w:rFonts w:ascii="Times New Roman" w:hAnsi="Times New Roman" w:cs="Times New Roman"/>
        </w:rPr>
        <w:t xml:space="preserve"> to GTT or ITT were assessed via m</w:t>
      </w:r>
      <w:r w:rsidR="00036907">
        <w:rPr>
          <w:rFonts w:ascii="Times New Roman" w:hAnsi="Times New Roman" w:cs="Times New Roman"/>
        </w:rPr>
        <w:t>ixed linear effects modeling with random effects of mouse ID and dam and fixed effects of maternal dietary treatment, age, and sex</w:t>
      </w:r>
      <w:r>
        <w:rPr>
          <w:rFonts w:ascii="Times New Roman" w:hAnsi="Times New Roman" w:cs="Times New Roman"/>
        </w:rPr>
        <w:t xml:space="preserve"> using lme4 version 1.</w:t>
      </w:r>
      <w:r w:rsidR="006F5A08">
        <w:rPr>
          <w:rFonts w:ascii="Times New Roman" w:hAnsi="Times New Roman" w:cs="Times New Roman"/>
        </w:rPr>
        <w:t>1-26</w:t>
      </w:r>
      <w:r w:rsidR="003A4C25">
        <w:rPr>
          <w:rFonts w:ascii="Times New Roman" w:hAnsi="Times New Roman" w:cs="Times New Roman"/>
        </w:rPr>
        <w:t xml:space="preserve"> </w:t>
      </w:r>
      <w:r w:rsidR="003A4C25">
        <w:rPr>
          <w:rFonts w:ascii="Times New Roman" w:hAnsi="Times New Roman" w:cs="Times New Roman"/>
        </w:rPr>
        <w:fldChar w:fldCharType="begin"/>
      </w:r>
      <w:r w:rsidR="003A4C25">
        <w:rPr>
          <w:rFonts w:ascii="Times New Roman" w:hAnsi="Times New Roman" w:cs="Times New Roman"/>
        </w:rPr>
        <w:instrText xml:space="preserve"> ADDIN ZOTERO_ITEM CSL_CITATION {"citationID":"MDmuBprB","properties":{"formattedCitation":"(Bates et al., 2015)","plainCitation":"(Bates et al., 2015)","noteIndex":0},"citationItems":[{"id":757,"uris":["http://zotero.org/users/5073745/items/GUUE2ZQS"],"uri":["http://zotero.org/users/5073745/items/GUUE2ZQS"],"itemData":{"id":757,"type":"article-journal","abstract":"Maximum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Software","DOI":"10.18637/jss.v067.i01","ISSN":"1548-7660","language":"en","page":"1-48","source":"www.jstatsoft.org","title":"Fitting Linear Mixed-Effects Models Using lme4","volume":"67","author":[{"family":"Bates","given":"Douglas"},{"family":"Mächler","given":"Martin"},{"family":"Bolker","given":"Ben"},{"family":"Walker","given":"Steve"}],"issued":{"date-parts":[["2015",10,7]]}}}],"schema":"https://github.com/citation-style-language/schema/raw/master/csl-citation.json"} </w:instrText>
      </w:r>
      <w:r w:rsidR="003A4C25">
        <w:rPr>
          <w:rFonts w:ascii="Times New Roman" w:hAnsi="Times New Roman" w:cs="Times New Roman"/>
        </w:rPr>
        <w:fldChar w:fldCharType="separate"/>
      </w:r>
      <w:r w:rsidR="003A4C25">
        <w:rPr>
          <w:rFonts w:ascii="Times New Roman" w:hAnsi="Times New Roman" w:cs="Times New Roman"/>
          <w:noProof/>
        </w:rPr>
        <w:t>(Bates et al., 2015)</w:t>
      </w:r>
      <w:r w:rsidR="003A4C25">
        <w:rPr>
          <w:rFonts w:ascii="Times New Roman" w:hAnsi="Times New Roman" w:cs="Times New Roman"/>
        </w:rPr>
        <w:fldChar w:fldCharType="end"/>
      </w:r>
      <w:r w:rsidR="00FD6C40">
        <w:rPr>
          <w:rFonts w:ascii="Times New Roman" w:hAnsi="Times New Roman" w:cs="Times New Roman"/>
        </w:rPr>
        <w:t>.</w:t>
      </w:r>
      <w:r w:rsidR="00036907">
        <w:rPr>
          <w:rFonts w:ascii="Times New Roman" w:hAnsi="Times New Roman" w:cs="Times New Roman"/>
        </w:rPr>
        <w:t xml:space="preserve"> </w:t>
      </w:r>
      <w:r w:rsidR="00FD6C40">
        <w:rPr>
          <w:rFonts w:ascii="Times New Roman" w:hAnsi="Times New Roman" w:cs="Times New Roman"/>
        </w:rPr>
        <w:t>Body composition and food intake were measured separately in 2 phases; one during NCD feeding, and another after being switched to HFD. A</w:t>
      </w:r>
      <w:r w:rsidR="00FE1E7B">
        <w:rPr>
          <w:rFonts w:ascii="Times New Roman" w:hAnsi="Times New Roman" w:cs="Times New Roman"/>
        </w:rPr>
        <w:t xml:space="preserve">nalyses were </w:t>
      </w:r>
      <w:r w:rsidR="004D649F">
        <w:rPr>
          <w:rFonts w:ascii="Times New Roman" w:hAnsi="Times New Roman" w:cs="Times New Roman"/>
        </w:rPr>
        <w:t xml:space="preserve">tested for </w:t>
      </w:r>
      <w:r>
        <w:rPr>
          <w:rFonts w:ascii="Times New Roman" w:hAnsi="Times New Roman" w:cs="Times New Roman"/>
        </w:rPr>
        <w:t xml:space="preserve">significant </w:t>
      </w:r>
      <w:r w:rsidR="004D649F">
        <w:rPr>
          <w:rFonts w:ascii="Times New Roman" w:hAnsi="Times New Roman" w:cs="Times New Roman"/>
        </w:rPr>
        <w:t>interaction</w:t>
      </w:r>
      <w:r>
        <w:rPr>
          <w:rFonts w:ascii="Times New Roman" w:hAnsi="Times New Roman" w:cs="Times New Roman"/>
        </w:rPr>
        <w:t>s</w:t>
      </w:r>
      <w:r w:rsidR="004D649F">
        <w:rPr>
          <w:rFonts w:ascii="Times New Roman" w:hAnsi="Times New Roman" w:cs="Times New Roman"/>
        </w:rPr>
        <w:t xml:space="preserve"> </w:t>
      </w:r>
      <w:r>
        <w:rPr>
          <w:rFonts w:ascii="Times New Roman" w:hAnsi="Times New Roman" w:cs="Times New Roman"/>
        </w:rPr>
        <w:t xml:space="preserve">between </w:t>
      </w:r>
      <w:r w:rsidR="004D649F">
        <w:rPr>
          <w:rFonts w:ascii="Times New Roman" w:hAnsi="Times New Roman" w:cs="Times New Roman"/>
        </w:rPr>
        <w:t xml:space="preserve">sex and </w:t>
      </w:r>
      <w:r>
        <w:rPr>
          <w:rFonts w:ascii="Times New Roman" w:hAnsi="Times New Roman" w:cs="Times New Roman"/>
        </w:rPr>
        <w:t xml:space="preserve">maternal </w:t>
      </w:r>
      <w:r w:rsidR="004D649F">
        <w:rPr>
          <w:rFonts w:ascii="Times New Roman" w:hAnsi="Times New Roman" w:cs="Times New Roman"/>
        </w:rPr>
        <w:t>diet</w:t>
      </w:r>
      <w:r>
        <w:rPr>
          <w:rFonts w:ascii="Times New Roman" w:hAnsi="Times New Roman" w:cs="Times New Roman"/>
        </w:rPr>
        <w:t>ary treatment</w:t>
      </w:r>
      <w:r w:rsidR="004D649F">
        <w:rPr>
          <w:rFonts w:ascii="Times New Roman" w:hAnsi="Times New Roman" w:cs="Times New Roman"/>
        </w:rPr>
        <w:t xml:space="preserve">. If </w:t>
      </w:r>
      <w:r>
        <w:rPr>
          <w:rFonts w:ascii="Times New Roman" w:hAnsi="Times New Roman" w:cs="Times New Roman"/>
        </w:rPr>
        <w:t xml:space="preserve">a significant interaction </w:t>
      </w:r>
      <w:r w:rsidR="004D649F">
        <w:rPr>
          <w:rFonts w:ascii="Times New Roman" w:hAnsi="Times New Roman" w:cs="Times New Roman"/>
        </w:rPr>
        <w:t xml:space="preserve">was </w:t>
      </w:r>
      <w:r>
        <w:rPr>
          <w:rFonts w:ascii="Times New Roman" w:hAnsi="Times New Roman" w:cs="Times New Roman"/>
        </w:rPr>
        <w:t>observed</w:t>
      </w:r>
      <w:r w:rsidR="004D649F">
        <w:rPr>
          <w:rFonts w:ascii="Times New Roman" w:hAnsi="Times New Roman" w:cs="Times New Roman"/>
        </w:rPr>
        <w:t xml:space="preserve">, </w:t>
      </w:r>
      <w:r w:rsidR="00FE1E7B">
        <w:rPr>
          <w:rFonts w:ascii="Times New Roman" w:hAnsi="Times New Roman" w:cs="Times New Roman"/>
        </w:rPr>
        <w:t xml:space="preserve">sex-stratified </w:t>
      </w:r>
      <w:r w:rsidR="004D649F">
        <w:rPr>
          <w:rFonts w:ascii="Times New Roman" w:hAnsi="Times New Roman" w:cs="Times New Roman"/>
        </w:rPr>
        <w:t>models were then used</w:t>
      </w:r>
      <w:r>
        <w:rPr>
          <w:rFonts w:ascii="Times New Roman" w:hAnsi="Times New Roman" w:cs="Times New Roman"/>
        </w:rPr>
        <w:t xml:space="preserve"> and the p-value for the interaction was reported</w:t>
      </w:r>
      <w:r w:rsidR="00036907">
        <w:rPr>
          <w:rFonts w:ascii="Times New Roman" w:hAnsi="Times New Roman" w:cs="Times New Roman"/>
        </w:rPr>
        <w:t xml:space="preserve">. </w:t>
      </w:r>
      <w:r w:rsidR="00FC296A">
        <w:rPr>
          <w:rFonts w:ascii="Times New Roman" w:hAnsi="Times New Roman" w:cs="Times New Roman"/>
        </w:rPr>
        <w:t xml:space="preserve"> Models</w:t>
      </w:r>
      <w:r w:rsidR="00C04F83">
        <w:rPr>
          <w:rFonts w:ascii="Times New Roman" w:hAnsi="Times New Roman" w:cs="Times New Roman"/>
        </w:rPr>
        <w:t xml:space="preserve"> were </w:t>
      </w:r>
      <w:r w:rsidR="00B56169">
        <w:rPr>
          <w:rFonts w:ascii="Times New Roman" w:hAnsi="Times New Roman" w:cs="Times New Roman"/>
        </w:rPr>
        <w:t>assessed</w:t>
      </w:r>
      <w:r w:rsidR="00327E0F">
        <w:rPr>
          <w:rFonts w:ascii="Times New Roman" w:hAnsi="Times New Roman" w:cs="Times New Roman"/>
        </w:rPr>
        <w:t xml:space="preserve"> using a two-way </w:t>
      </w:r>
      <w:r w:rsidR="00B56169">
        <w:rPr>
          <w:rFonts w:ascii="Times New Roman" w:hAnsi="Times New Roman" w:cs="Times New Roman"/>
        </w:rPr>
        <w:t>ANOVA</w:t>
      </w:r>
      <w:r w:rsidR="00327E0F">
        <w:rPr>
          <w:rFonts w:ascii="Times New Roman" w:hAnsi="Times New Roman" w:cs="Times New Roman"/>
        </w:rPr>
        <w:t xml:space="preserve"> with for sex and maternal dietary treatment, with </w:t>
      </w:r>
      <w:r w:rsidR="00995036">
        <w:rPr>
          <w:rFonts w:ascii="Times New Roman" w:hAnsi="Times New Roman" w:cs="Times New Roman"/>
        </w:rPr>
        <w:t xml:space="preserve">an </w:t>
      </w:r>
      <w:r w:rsidR="00327E0F">
        <w:rPr>
          <w:rFonts w:ascii="Times New Roman" w:hAnsi="Times New Roman" w:cs="Times New Roman"/>
        </w:rPr>
        <w:t>interaction</w:t>
      </w:r>
      <w:r w:rsidR="00995036">
        <w:rPr>
          <w:rFonts w:ascii="Times New Roman" w:hAnsi="Times New Roman" w:cs="Times New Roman"/>
        </w:rPr>
        <w:t xml:space="preserve"> between the two</w:t>
      </w:r>
      <w:r w:rsidR="00327E0F">
        <w:rPr>
          <w:rFonts w:ascii="Times New Roman" w:hAnsi="Times New Roman" w:cs="Times New Roman"/>
        </w:rPr>
        <w:t xml:space="preserve">. Those </w:t>
      </w:r>
      <w:r w:rsidR="00995036">
        <w:rPr>
          <w:rFonts w:ascii="Times New Roman" w:hAnsi="Times New Roman" w:cs="Times New Roman"/>
        </w:rPr>
        <w:t xml:space="preserve">results </w:t>
      </w:r>
      <w:r w:rsidR="00327E0F">
        <w:rPr>
          <w:rFonts w:ascii="Times New Roman" w:hAnsi="Times New Roman" w:cs="Times New Roman"/>
        </w:rPr>
        <w:t xml:space="preserve">with </w:t>
      </w:r>
      <w:r w:rsidR="00995036">
        <w:rPr>
          <w:rFonts w:ascii="Times New Roman" w:hAnsi="Times New Roman" w:cs="Times New Roman"/>
        </w:rPr>
        <w:t xml:space="preserve">a significant </w:t>
      </w:r>
      <w:r w:rsidR="00B56169">
        <w:rPr>
          <w:rFonts w:ascii="Times New Roman" w:hAnsi="Times New Roman" w:cs="Times New Roman"/>
        </w:rPr>
        <w:t>interaction</w:t>
      </w:r>
      <w:r w:rsidR="00327E0F">
        <w:rPr>
          <w:rFonts w:ascii="Times New Roman" w:hAnsi="Times New Roman" w:cs="Times New Roman"/>
        </w:rPr>
        <w:t xml:space="preserve"> were then </w:t>
      </w:r>
      <w:r w:rsidR="00C04F83">
        <w:rPr>
          <w:rFonts w:ascii="Times New Roman" w:hAnsi="Times New Roman" w:cs="Times New Roman"/>
        </w:rPr>
        <w:t xml:space="preserve">assessed </w:t>
      </w:r>
      <w:r w:rsidR="00327E0F">
        <w:rPr>
          <w:rFonts w:ascii="Times New Roman" w:hAnsi="Times New Roman" w:cs="Times New Roman"/>
        </w:rPr>
        <w:t>separately by sex</w:t>
      </w:r>
      <w:r w:rsidR="00995036">
        <w:rPr>
          <w:rFonts w:ascii="Times New Roman" w:hAnsi="Times New Roman" w:cs="Times New Roman"/>
        </w:rPr>
        <w:t>.  Otherwise sex was used as a covariate in a non-interacting model.  O</w:t>
      </w:r>
      <w:r w:rsidR="00327E0F">
        <w:rPr>
          <w:rFonts w:ascii="Times New Roman" w:hAnsi="Times New Roman" w:cs="Times New Roman"/>
        </w:rPr>
        <w:t xml:space="preserve">bservations were tested </w:t>
      </w:r>
      <w:r w:rsidR="00C04F83">
        <w:rPr>
          <w:rFonts w:ascii="Times New Roman" w:hAnsi="Times New Roman" w:cs="Times New Roman"/>
        </w:rPr>
        <w:t xml:space="preserve">for </w:t>
      </w:r>
      <w:r>
        <w:rPr>
          <w:rFonts w:ascii="Times New Roman" w:hAnsi="Times New Roman" w:cs="Times New Roman"/>
        </w:rPr>
        <w:t xml:space="preserve">normality </w:t>
      </w:r>
      <w:r w:rsidR="00C04F83">
        <w:rPr>
          <w:rFonts w:ascii="Times New Roman" w:hAnsi="Times New Roman" w:cs="Times New Roman"/>
        </w:rPr>
        <w:t xml:space="preserve">by Shapiro-wilk test and equivalence of variance by Levene’s test. </w:t>
      </w:r>
      <w:r w:rsidR="00995036">
        <w:rPr>
          <w:rFonts w:ascii="Times New Roman" w:hAnsi="Times New Roman" w:cs="Times New Roman"/>
        </w:rPr>
        <w:t>Pairwise m</w:t>
      </w:r>
      <w:r w:rsidR="00C04F83">
        <w:rPr>
          <w:rFonts w:ascii="Times New Roman" w:hAnsi="Times New Roman" w:cs="Times New Roman"/>
        </w:rPr>
        <w:t xml:space="preserve">easures that were normal and of equal variance utilized </w:t>
      </w:r>
      <w:r>
        <w:rPr>
          <w:rFonts w:ascii="Times New Roman" w:hAnsi="Times New Roman" w:cs="Times New Roman"/>
        </w:rPr>
        <w:t>S</w:t>
      </w:r>
      <w:r w:rsidR="00C04F83">
        <w:rPr>
          <w:rFonts w:ascii="Times New Roman" w:hAnsi="Times New Roman" w:cs="Times New Roman"/>
        </w:rPr>
        <w:t xml:space="preserve">tudent’s </w:t>
      </w:r>
      <w:r w:rsidR="00C04F83" w:rsidRPr="003A4C25">
        <w:rPr>
          <w:rFonts w:ascii="Times New Roman" w:hAnsi="Times New Roman" w:cs="Times New Roman"/>
          <w:i/>
        </w:rPr>
        <w:t>t</w:t>
      </w:r>
      <w:r w:rsidR="00C04F83">
        <w:rPr>
          <w:rFonts w:ascii="Times New Roman" w:hAnsi="Times New Roman" w:cs="Times New Roman"/>
        </w:rPr>
        <w:t>-tests. Measures that were not norma</w:t>
      </w:r>
      <w:r w:rsidR="00995036">
        <w:rPr>
          <w:rFonts w:ascii="Times New Roman" w:hAnsi="Times New Roman" w:cs="Times New Roman"/>
        </w:rPr>
        <w:t>lly distributed</w:t>
      </w:r>
      <w:r w:rsidR="00C04F83">
        <w:rPr>
          <w:rFonts w:ascii="Times New Roman" w:hAnsi="Times New Roman" w:cs="Times New Roman"/>
        </w:rPr>
        <w:t xml:space="preserve"> used non-parametric Mann-Whitney tests. </w:t>
      </w:r>
    </w:p>
    <w:p w14:paraId="67F9396D" w14:textId="1F3BC18E" w:rsidR="00F76BB3" w:rsidRDefault="00616AD3" w:rsidP="00616AD3">
      <w:pPr>
        <w:spacing w:line="480" w:lineRule="auto"/>
        <w:rPr>
          <w:rFonts w:ascii="Times New Roman" w:hAnsi="Times New Roman" w:cs="Times New Roman"/>
          <w:b/>
          <w:bCs/>
        </w:rPr>
      </w:pPr>
      <w:r w:rsidRPr="00616AD3">
        <w:rPr>
          <w:rFonts w:ascii="Times New Roman" w:hAnsi="Times New Roman" w:cs="Times New Roman"/>
          <w:b/>
          <w:bCs/>
        </w:rPr>
        <w:lastRenderedPageBreak/>
        <w:t>Results</w:t>
      </w:r>
    </w:p>
    <w:p w14:paraId="098FEDD0" w14:textId="2FB16642" w:rsidR="00A54B1D" w:rsidRDefault="00226BF0" w:rsidP="00616AD3">
      <w:pPr>
        <w:spacing w:line="480" w:lineRule="auto"/>
        <w:rPr>
          <w:rFonts w:ascii="Times New Roman" w:hAnsi="Times New Roman" w:cs="Times New Roman"/>
          <w:i/>
          <w:iCs/>
        </w:rPr>
      </w:pPr>
      <w:r>
        <w:rPr>
          <w:rFonts w:ascii="Times New Roman" w:hAnsi="Times New Roman" w:cs="Times New Roman"/>
          <w:i/>
          <w:iCs/>
        </w:rPr>
        <w:t xml:space="preserve">Gestational </w:t>
      </w:r>
      <w:r w:rsidR="004F4CDE">
        <w:rPr>
          <w:rFonts w:ascii="Times New Roman" w:hAnsi="Times New Roman" w:cs="Times New Roman"/>
          <w:i/>
          <w:iCs/>
        </w:rPr>
        <w:t>eTRF</w:t>
      </w:r>
      <w:r>
        <w:rPr>
          <w:rFonts w:ascii="Times New Roman" w:hAnsi="Times New Roman" w:cs="Times New Roman"/>
          <w:i/>
          <w:iCs/>
        </w:rPr>
        <w:t xml:space="preserve"> </w:t>
      </w:r>
      <w:r w:rsidR="00A4122E">
        <w:rPr>
          <w:rFonts w:ascii="Times New Roman" w:hAnsi="Times New Roman" w:cs="Times New Roman"/>
          <w:i/>
          <w:iCs/>
        </w:rPr>
        <w:t xml:space="preserve">increases </w:t>
      </w:r>
      <w:r>
        <w:rPr>
          <w:rFonts w:ascii="Times New Roman" w:hAnsi="Times New Roman" w:cs="Times New Roman"/>
          <w:i/>
          <w:iCs/>
        </w:rPr>
        <w:t xml:space="preserve">food intake, but not body composition </w:t>
      </w:r>
      <w:r w:rsidR="00B03785">
        <w:rPr>
          <w:rFonts w:ascii="Times New Roman" w:hAnsi="Times New Roman" w:cs="Times New Roman"/>
          <w:i/>
          <w:iCs/>
        </w:rPr>
        <w:t>in early life</w:t>
      </w:r>
    </w:p>
    <w:p w14:paraId="21E2E38E" w14:textId="3A1D8497" w:rsidR="009B6F09" w:rsidRDefault="009B6F09" w:rsidP="00E66CFA">
      <w:pPr>
        <w:spacing w:line="480" w:lineRule="auto"/>
        <w:rPr>
          <w:rFonts w:ascii="Times New Roman" w:hAnsi="Times New Roman" w:cs="Times New Roman"/>
        </w:rPr>
      </w:pPr>
      <w:r>
        <w:rPr>
          <w:rFonts w:ascii="Times New Roman" w:hAnsi="Times New Roman" w:cs="Times New Roman"/>
        </w:rPr>
        <w:t xml:space="preserve">To model early time restricted feeding (eTRF), we used a normal chow diet (NCD) and </w:t>
      </w:r>
      <w:r w:rsidR="00EA21FA">
        <w:rPr>
          <w:rFonts w:ascii="Times New Roman" w:hAnsi="Times New Roman" w:cs="Times New Roman"/>
        </w:rPr>
        <w:t>assigned</w:t>
      </w:r>
      <w:r>
        <w:rPr>
          <w:rFonts w:ascii="Times New Roman" w:hAnsi="Times New Roman" w:cs="Times New Roman"/>
        </w:rPr>
        <w:t xml:space="preserve"> </w:t>
      </w:r>
      <w:r w:rsidR="007C7BC9">
        <w:rPr>
          <w:rFonts w:ascii="Times New Roman" w:hAnsi="Times New Roman" w:cs="Times New Roman"/>
        </w:rPr>
        <w:t xml:space="preserve">female </w:t>
      </w:r>
      <w:r>
        <w:rPr>
          <w:rFonts w:ascii="Times New Roman" w:hAnsi="Times New Roman" w:cs="Times New Roman"/>
        </w:rPr>
        <w:t>mice to either unrestricted (</w:t>
      </w:r>
      <w:r>
        <w:rPr>
          <w:rFonts w:ascii="Times New Roman" w:hAnsi="Times New Roman" w:cs="Times New Roman"/>
          <w:i/>
          <w:iCs/>
        </w:rPr>
        <w:t>ad libitum</w:t>
      </w:r>
      <w:r w:rsidR="007C7BC9">
        <w:rPr>
          <w:rFonts w:ascii="Times New Roman" w:hAnsi="Times New Roman" w:cs="Times New Roman"/>
          <w:i/>
          <w:iCs/>
        </w:rPr>
        <w:t xml:space="preserve">, </w:t>
      </w:r>
      <w:r w:rsidR="007C7BC9">
        <w:rPr>
          <w:rFonts w:ascii="Times New Roman" w:hAnsi="Times New Roman" w:cs="Times New Roman"/>
        </w:rPr>
        <w:t>AL</w:t>
      </w:r>
      <w:r>
        <w:rPr>
          <w:rFonts w:ascii="Times New Roman" w:hAnsi="Times New Roman" w:cs="Times New Roman"/>
        </w:rPr>
        <w:t xml:space="preserve">) or </w:t>
      </w:r>
      <w:r w:rsidR="007C7BC9">
        <w:rPr>
          <w:rFonts w:ascii="Times New Roman" w:hAnsi="Times New Roman" w:cs="Times New Roman"/>
        </w:rPr>
        <w:t xml:space="preserve">6 hours of </w:t>
      </w:r>
      <w:r w:rsidR="00EA21FA">
        <w:rPr>
          <w:rFonts w:ascii="Times New Roman" w:hAnsi="Times New Roman" w:cs="Times New Roman"/>
        </w:rPr>
        <w:t xml:space="preserve">restricted </w:t>
      </w:r>
      <w:r>
        <w:rPr>
          <w:rFonts w:ascii="Times New Roman" w:hAnsi="Times New Roman" w:cs="Times New Roman"/>
        </w:rPr>
        <w:t>food availability between ZT14-20</w:t>
      </w:r>
      <w:r w:rsidR="007C7BC9">
        <w:rPr>
          <w:rFonts w:ascii="Times New Roman" w:hAnsi="Times New Roman" w:cs="Times New Roman"/>
        </w:rPr>
        <w:t xml:space="preserve"> (eTRF)</w:t>
      </w:r>
      <w:r>
        <w:rPr>
          <w:rFonts w:ascii="Times New Roman" w:hAnsi="Times New Roman" w:cs="Times New Roman"/>
        </w:rPr>
        <w:t>, or 50% of their active nocturnal window (</w:t>
      </w:r>
      <w:r>
        <w:rPr>
          <w:rFonts w:ascii="Times New Roman" w:hAnsi="Times New Roman" w:cs="Times New Roman"/>
          <w:b/>
          <w:bCs/>
        </w:rPr>
        <w:t>Figure 1A</w:t>
      </w:r>
      <w:r>
        <w:rPr>
          <w:rFonts w:ascii="Times New Roman" w:hAnsi="Times New Roman" w:cs="Times New Roman"/>
        </w:rPr>
        <w:t xml:space="preserve">).  </w:t>
      </w:r>
      <w:r w:rsidR="00023443">
        <w:rPr>
          <w:rFonts w:ascii="Times New Roman" w:hAnsi="Times New Roman" w:cs="Times New Roman"/>
        </w:rPr>
        <w:t xml:space="preserve">This approach limits potential sleep disruptions, and is more translationally relevant to human dietary restriction. </w:t>
      </w:r>
      <w:r>
        <w:rPr>
          <w:rFonts w:ascii="Times New Roman" w:hAnsi="Times New Roman" w:cs="Times New Roman"/>
        </w:rPr>
        <w:t>This treatment started a week before mating and continued through delivery</w:t>
      </w:r>
      <w:r w:rsidR="00A34308">
        <w:rPr>
          <w:rFonts w:ascii="Times New Roman" w:hAnsi="Times New Roman" w:cs="Times New Roman"/>
        </w:rPr>
        <w:t xml:space="preserve"> (</w:t>
      </w:r>
      <w:r w:rsidR="00A34308" w:rsidRPr="00EA21FA">
        <w:rPr>
          <w:rFonts w:ascii="Times New Roman" w:hAnsi="Times New Roman" w:cs="Times New Roman"/>
          <w:b/>
          <w:bCs/>
        </w:rPr>
        <w:t>Figure 1B</w:t>
      </w:r>
      <w:r w:rsidR="00A34308">
        <w:rPr>
          <w:rFonts w:ascii="Times New Roman" w:hAnsi="Times New Roman" w:cs="Times New Roman"/>
        </w:rPr>
        <w:t>)</w:t>
      </w:r>
      <w:r>
        <w:rPr>
          <w:rFonts w:ascii="Times New Roman" w:hAnsi="Times New Roman" w:cs="Times New Roman"/>
        </w:rPr>
        <w:t xml:space="preserve">.  Litters were normalized to equal sizes to reduce variability.  </w:t>
      </w:r>
    </w:p>
    <w:p w14:paraId="15D1FDA8" w14:textId="77777777" w:rsidR="009B6F09" w:rsidRPr="009B6F09" w:rsidRDefault="009B6F09" w:rsidP="00E66CFA">
      <w:pPr>
        <w:spacing w:line="480" w:lineRule="auto"/>
        <w:rPr>
          <w:rFonts w:ascii="Times New Roman" w:hAnsi="Times New Roman" w:cs="Times New Roman"/>
        </w:rPr>
      </w:pPr>
    </w:p>
    <w:p w14:paraId="7315B566" w14:textId="3B42ADCA" w:rsidR="00E66CFA" w:rsidRDefault="009B6F09" w:rsidP="00E66CFA">
      <w:pPr>
        <w:spacing w:line="480" w:lineRule="auto"/>
        <w:rPr>
          <w:rFonts w:ascii="Times New Roman" w:hAnsi="Times New Roman" w:cs="Times New Roman"/>
        </w:rPr>
      </w:pPr>
      <w:r>
        <w:rPr>
          <w:rFonts w:ascii="Times New Roman" w:hAnsi="Times New Roman" w:cs="Times New Roman"/>
        </w:rPr>
        <w:t xml:space="preserve">The pups were </w:t>
      </w:r>
      <w:r w:rsidR="00E800F2">
        <w:rPr>
          <w:rFonts w:ascii="Times New Roman" w:hAnsi="Times New Roman" w:cs="Times New Roman"/>
        </w:rPr>
        <w:t>weighed,</w:t>
      </w:r>
      <w:r>
        <w:rPr>
          <w:rFonts w:ascii="Times New Roman" w:hAnsi="Times New Roman" w:cs="Times New Roman"/>
        </w:rPr>
        <w:t xml:space="preserve"> and their body composition was assessed </w:t>
      </w:r>
      <w:r w:rsidR="007C7BC9">
        <w:rPr>
          <w:rFonts w:ascii="Times New Roman" w:hAnsi="Times New Roman" w:cs="Times New Roman"/>
        </w:rPr>
        <w:t xml:space="preserve">weekly </w:t>
      </w:r>
      <w:r w:rsidR="00E800F2">
        <w:rPr>
          <w:rFonts w:ascii="Times New Roman" w:hAnsi="Times New Roman" w:cs="Times New Roman"/>
        </w:rPr>
        <w:t xml:space="preserve">then analyzed </w:t>
      </w:r>
      <w:r w:rsidR="005C23AC">
        <w:rPr>
          <w:rFonts w:ascii="Times New Roman" w:hAnsi="Times New Roman" w:cs="Times New Roman"/>
        </w:rPr>
        <w:t xml:space="preserve">using </w:t>
      </w:r>
      <w:r w:rsidR="00E800F2">
        <w:rPr>
          <w:rFonts w:ascii="Times New Roman" w:hAnsi="Times New Roman" w:cs="Times New Roman"/>
        </w:rPr>
        <w:t>linear mixed</w:t>
      </w:r>
      <w:r w:rsidR="005C23AC">
        <w:rPr>
          <w:rFonts w:ascii="Times New Roman" w:hAnsi="Times New Roman" w:cs="Times New Roman"/>
        </w:rPr>
        <w:t xml:space="preserve"> effect modeling</w:t>
      </w:r>
      <w:r>
        <w:rPr>
          <w:rFonts w:ascii="Times New Roman" w:hAnsi="Times New Roman" w:cs="Times New Roman"/>
        </w:rPr>
        <w:t>.  We</w:t>
      </w:r>
      <w:r w:rsidR="008645F0">
        <w:rPr>
          <w:rFonts w:ascii="Times New Roman" w:hAnsi="Times New Roman" w:cs="Times New Roman"/>
        </w:rPr>
        <w:t xml:space="preserve"> found </w:t>
      </w:r>
      <w:r>
        <w:rPr>
          <w:rFonts w:ascii="Times New Roman" w:hAnsi="Times New Roman" w:cs="Times New Roman"/>
        </w:rPr>
        <w:t xml:space="preserve">significant and expected </w:t>
      </w:r>
      <w:r w:rsidR="008645F0">
        <w:rPr>
          <w:rFonts w:ascii="Times New Roman" w:hAnsi="Times New Roman" w:cs="Times New Roman"/>
        </w:rPr>
        <w:t>effect</w:t>
      </w:r>
      <w:r>
        <w:rPr>
          <w:rFonts w:ascii="Times New Roman" w:hAnsi="Times New Roman" w:cs="Times New Roman"/>
        </w:rPr>
        <w:t>s</w:t>
      </w:r>
      <w:r w:rsidR="008645F0">
        <w:rPr>
          <w:rFonts w:ascii="Times New Roman" w:hAnsi="Times New Roman" w:cs="Times New Roman"/>
        </w:rPr>
        <w:t xml:space="preserve"> of age and sex</w:t>
      </w:r>
      <w:r w:rsidR="007C7BC9">
        <w:rPr>
          <w:rFonts w:ascii="Times New Roman" w:hAnsi="Times New Roman" w:cs="Times New Roman"/>
        </w:rPr>
        <w:t xml:space="preserve"> (older mice weigh more than younger mice, and male pups weigh more than females)</w:t>
      </w:r>
      <w:r w:rsidR="008645F0">
        <w:rPr>
          <w:rFonts w:ascii="Times New Roman" w:hAnsi="Times New Roman" w:cs="Times New Roman"/>
        </w:rPr>
        <w:t xml:space="preserve">, but </w:t>
      </w:r>
      <w:r w:rsidR="005C23AC">
        <w:rPr>
          <w:rFonts w:ascii="Times New Roman" w:hAnsi="Times New Roman" w:cs="Times New Roman"/>
        </w:rPr>
        <w:t>no effect</w:t>
      </w:r>
      <w:r w:rsidR="00023443">
        <w:rPr>
          <w:rFonts w:ascii="Times New Roman" w:hAnsi="Times New Roman" w:cs="Times New Roman"/>
        </w:rPr>
        <w:t xml:space="preserve"> modification</w:t>
      </w:r>
      <w:r w:rsidR="005C23AC">
        <w:rPr>
          <w:rFonts w:ascii="Times New Roman" w:hAnsi="Times New Roman" w:cs="Times New Roman"/>
        </w:rPr>
        <w:t xml:space="preserve"> of maternal </w:t>
      </w:r>
      <w:r w:rsidR="00023443">
        <w:rPr>
          <w:rFonts w:ascii="Times New Roman" w:hAnsi="Times New Roman" w:cs="Times New Roman"/>
        </w:rPr>
        <w:t xml:space="preserve">eTRF </w:t>
      </w:r>
      <w:r w:rsidR="005C23AC">
        <w:rPr>
          <w:rFonts w:ascii="Times New Roman" w:hAnsi="Times New Roman" w:cs="Times New Roman"/>
        </w:rPr>
        <w:t>on body weight (</w:t>
      </w:r>
      <w:r w:rsidR="003E0F5E" w:rsidRPr="003E0F5E">
        <w:rPr>
          <w:rFonts w:ascii="Times New Roman" w:hAnsi="Times New Roman" w:cs="Times New Roman"/>
          <w:b/>
          <w:bCs/>
        </w:rPr>
        <w:t>Figure 2A,</w:t>
      </w:r>
      <w:r w:rsidR="003E0F5E">
        <w:rPr>
          <w:rFonts w:ascii="Times New Roman" w:hAnsi="Times New Roman" w:cs="Times New Roman"/>
        </w:rPr>
        <w:t xml:space="preserve"> </w:t>
      </w:r>
      <w:proofErr w:type="spellStart"/>
      <w:r w:rsidR="005C23AC">
        <w:rPr>
          <w:rFonts w:ascii="Times New Roman" w:hAnsi="Times New Roman" w:cs="Times New Roman"/>
        </w:rPr>
        <w:t>p</w:t>
      </w:r>
      <w:r w:rsidR="006A22AE">
        <w:rPr>
          <w:rFonts w:ascii="Times New Roman" w:hAnsi="Times New Roman" w:cs="Times New Roman"/>
          <w:vertAlign w:val="subscript"/>
        </w:rPr>
        <w:t>diet</w:t>
      </w:r>
      <w:proofErr w:type="spellEnd"/>
      <w:r w:rsidR="005C23AC">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7</w:t>
      </w:r>
      <w:r w:rsidR="005C23AC">
        <w:rPr>
          <w:rFonts w:ascii="Times New Roman" w:hAnsi="Times New Roman" w:cs="Times New Roman"/>
        </w:rPr>
        <w:t>)</w:t>
      </w:r>
      <w:r w:rsidR="00BD56C9">
        <w:rPr>
          <w:rFonts w:ascii="Times New Roman" w:hAnsi="Times New Roman" w:cs="Times New Roman"/>
        </w:rPr>
        <w:t>, lean mass (</w:t>
      </w:r>
      <w:r w:rsidR="003E0F5E" w:rsidRPr="003E0F5E">
        <w:rPr>
          <w:rFonts w:ascii="Times New Roman" w:hAnsi="Times New Roman" w:cs="Times New Roman"/>
          <w:b/>
          <w:bCs/>
        </w:rPr>
        <w:t>Figure 2C,</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w:t>
      </w:r>
      <w:r w:rsidR="008645F0">
        <w:rPr>
          <w:rFonts w:ascii="Times New Roman" w:hAnsi="Times New Roman" w:cs="Times New Roman"/>
        </w:rPr>
        <w:t>4</w:t>
      </w:r>
      <w:r w:rsidR="00C32387">
        <w:rPr>
          <w:rFonts w:ascii="Times New Roman" w:hAnsi="Times New Roman" w:cs="Times New Roman"/>
        </w:rPr>
        <w:t>5</w:t>
      </w:r>
      <w:r w:rsidR="00BD56C9">
        <w:rPr>
          <w:rFonts w:ascii="Times New Roman" w:hAnsi="Times New Roman" w:cs="Times New Roman"/>
        </w:rPr>
        <w:t xml:space="preserve">), </w:t>
      </w:r>
      <w:r w:rsidR="00607265">
        <w:rPr>
          <w:rFonts w:ascii="Times New Roman" w:hAnsi="Times New Roman" w:cs="Times New Roman"/>
        </w:rPr>
        <w:t>or</w:t>
      </w:r>
      <w:r w:rsidR="00BD56C9">
        <w:rPr>
          <w:rFonts w:ascii="Times New Roman" w:hAnsi="Times New Roman" w:cs="Times New Roman"/>
        </w:rPr>
        <w:t xml:space="preserve"> fat mass (</w:t>
      </w:r>
      <w:r w:rsidR="003E0F5E" w:rsidRPr="003E0F5E">
        <w:rPr>
          <w:rFonts w:ascii="Times New Roman" w:hAnsi="Times New Roman" w:cs="Times New Roman"/>
          <w:b/>
          <w:bCs/>
        </w:rPr>
        <w:t>Figure 2B</w:t>
      </w:r>
      <w:r w:rsidR="003E0F5E">
        <w:rPr>
          <w:rFonts w:ascii="Times New Roman" w:hAnsi="Times New Roman" w:cs="Times New Roman"/>
        </w:rPr>
        <w:t xml:space="preserve">, </w:t>
      </w:r>
      <w:proofErr w:type="spellStart"/>
      <w:r w:rsidR="00BD56C9">
        <w:rPr>
          <w:rFonts w:ascii="Times New Roman" w:hAnsi="Times New Roman" w:cs="Times New Roman"/>
        </w:rPr>
        <w:t>p</w:t>
      </w:r>
      <w:r w:rsidR="006A22AE">
        <w:rPr>
          <w:rFonts w:ascii="Times New Roman" w:hAnsi="Times New Roman" w:cs="Times New Roman"/>
          <w:vertAlign w:val="subscript"/>
        </w:rPr>
        <w:t>diet</w:t>
      </w:r>
      <w:proofErr w:type="spellEnd"/>
      <w:r w:rsidR="00BD56C9">
        <w:rPr>
          <w:rFonts w:ascii="Times New Roman" w:hAnsi="Times New Roman" w:cs="Times New Roman"/>
        </w:rPr>
        <w:t>=0.4</w:t>
      </w:r>
      <w:r w:rsidR="00C32387">
        <w:rPr>
          <w:rFonts w:ascii="Times New Roman" w:hAnsi="Times New Roman" w:cs="Times New Roman"/>
        </w:rPr>
        <w:t>7</w:t>
      </w:r>
      <w:r w:rsidR="00BD56C9">
        <w:rPr>
          <w:rFonts w:ascii="Times New Roman" w:hAnsi="Times New Roman" w:cs="Times New Roman"/>
        </w:rPr>
        <w:t>)</w:t>
      </w:r>
      <w:r w:rsidR="00A54B1D">
        <w:rPr>
          <w:rFonts w:ascii="Times New Roman" w:hAnsi="Times New Roman" w:cs="Times New Roman"/>
        </w:rPr>
        <w:t xml:space="preserve">. </w:t>
      </w:r>
      <w:r w:rsidR="009B5C0B">
        <w:rPr>
          <w:rFonts w:ascii="Times New Roman" w:hAnsi="Times New Roman" w:cs="Times New Roman"/>
        </w:rPr>
        <w:t xml:space="preserve">There </w:t>
      </w:r>
      <w:r w:rsidR="00023443">
        <w:rPr>
          <w:rFonts w:ascii="Times New Roman" w:hAnsi="Times New Roman" w:cs="Times New Roman"/>
        </w:rPr>
        <w:t xml:space="preserve">was </w:t>
      </w:r>
      <w:r w:rsidR="009B5C0B">
        <w:rPr>
          <w:rFonts w:ascii="Times New Roman" w:hAnsi="Times New Roman" w:cs="Times New Roman"/>
        </w:rPr>
        <w:t xml:space="preserve">no </w:t>
      </w:r>
      <w:r w:rsidR="00023443">
        <w:rPr>
          <w:rFonts w:ascii="Times New Roman" w:hAnsi="Times New Roman" w:cs="Times New Roman"/>
        </w:rPr>
        <w:t xml:space="preserve">significant </w:t>
      </w:r>
      <w:r w:rsidR="009B5C0B">
        <w:rPr>
          <w:rFonts w:ascii="Times New Roman" w:hAnsi="Times New Roman" w:cs="Times New Roman"/>
        </w:rPr>
        <w:t xml:space="preserve">interaction between sex and maternal </w:t>
      </w:r>
      <w:r w:rsidR="0018051D">
        <w:rPr>
          <w:rFonts w:ascii="Times New Roman" w:hAnsi="Times New Roman" w:cs="Times New Roman"/>
        </w:rPr>
        <w:t>group</w:t>
      </w:r>
      <w:r w:rsidR="0018051D" w:rsidDel="00023443">
        <w:rPr>
          <w:rFonts w:ascii="Times New Roman" w:hAnsi="Times New Roman" w:cs="Times New Roman"/>
        </w:rPr>
        <w:t xml:space="preserve"> </w:t>
      </w:r>
      <w:r w:rsidR="00023443">
        <w:rPr>
          <w:rFonts w:ascii="Times New Roman" w:hAnsi="Times New Roman" w:cs="Times New Roman"/>
        </w:rPr>
        <w:t xml:space="preserve">intervention </w:t>
      </w:r>
      <w:r w:rsidR="0018051D">
        <w:rPr>
          <w:rFonts w:ascii="Times New Roman" w:hAnsi="Times New Roman" w:cs="Times New Roman"/>
        </w:rPr>
        <w:t xml:space="preserve">in cumulative food intake </w:t>
      </w:r>
      <w:r w:rsidR="00532133">
        <w:rPr>
          <w:rFonts w:ascii="Times New Roman" w:hAnsi="Times New Roman" w:cs="Times New Roman"/>
        </w:rPr>
        <w:t xml:space="preserve"> </w:t>
      </w:r>
      <w:r w:rsidR="009B5C0B">
        <w:rPr>
          <w:rFonts w:ascii="Times New Roman" w:hAnsi="Times New Roman" w:cs="Times New Roman"/>
        </w:rPr>
        <w:t>(</w:t>
      </w:r>
      <w:proofErr w:type="spellStart"/>
      <w:r w:rsidR="009B5C0B">
        <w:rPr>
          <w:rFonts w:ascii="Times New Roman" w:hAnsi="Times New Roman" w:cs="Times New Roman"/>
        </w:rPr>
        <w:t>p</w:t>
      </w:r>
      <w:r w:rsidR="009B5C0B">
        <w:rPr>
          <w:rFonts w:ascii="Times New Roman" w:hAnsi="Times New Roman" w:cs="Times New Roman"/>
          <w:vertAlign w:val="subscript"/>
        </w:rPr>
        <w:t>diet</w:t>
      </w:r>
      <w:proofErr w:type="spellEnd"/>
      <w:r w:rsidR="009B5C0B">
        <w:rPr>
          <w:rFonts w:ascii="Times New Roman" w:hAnsi="Times New Roman" w:cs="Times New Roman"/>
          <w:vertAlign w:val="subscript"/>
        </w:rPr>
        <w:t>*sex</w:t>
      </w:r>
      <w:r w:rsidR="009B5C0B">
        <w:rPr>
          <w:rFonts w:ascii="Times New Roman" w:hAnsi="Times New Roman" w:cs="Times New Roman"/>
        </w:rPr>
        <w:t>=0.38).</w:t>
      </w:r>
      <w:r w:rsidR="00520F01">
        <w:rPr>
          <w:rFonts w:ascii="Times New Roman" w:hAnsi="Times New Roman" w:cs="Times New Roman"/>
        </w:rPr>
        <w:t xml:space="preserve"> </w:t>
      </w:r>
      <w:r w:rsidR="009B5C0B" w:rsidRPr="0018051D">
        <w:rPr>
          <w:rFonts w:ascii="Times New Roman" w:hAnsi="Times New Roman" w:cs="Times New Roman"/>
        </w:rPr>
        <w:t>However, cumulative food intake in the NCD period is 22% higher in eTRF females than AL females and 10% higher in eTRF males than AL males. (</w:t>
      </w:r>
      <w:r w:rsidR="0018051D" w:rsidRPr="0018051D">
        <w:rPr>
          <w:rFonts w:ascii="Times New Roman" w:hAnsi="Times New Roman" w:cs="Times New Roman"/>
          <w:b/>
          <w:bCs/>
        </w:rPr>
        <w:t>Figure 2D</w:t>
      </w:r>
      <w:r w:rsidR="0018051D" w:rsidRPr="0018051D">
        <w:rPr>
          <w:rFonts w:ascii="Times New Roman" w:hAnsi="Times New Roman" w:cs="Times New Roman"/>
        </w:rPr>
        <w:t xml:space="preserve">, </w:t>
      </w:r>
      <w:proofErr w:type="spellStart"/>
      <w:r w:rsidR="009B5C0B" w:rsidRPr="0018051D">
        <w:rPr>
          <w:rFonts w:ascii="Times New Roman" w:hAnsi="Times New Roman" w:cs="Times New Roman"/>
        </w:rPr>
        <w:t>p</w:t>
      </w:r>
      <w:r w:rsidR="009B5C0B" w:rsidRPr="0018051D">
        <w:rPr>
          <w:rFonts w:ascii="Times New Roman" w:hAnsi="Times New Roman" w:cs="Times New Roman"/>
          <w:vertAlign w:val="subscript"/>
        </w:rPr>
        <w:t>diet</w:t>
      </w:r>
      <w:proofErr w:type="spellEnd"/>
      <w:r w:rsidR="009B5C0B" w:rsidRPr="0018051D">
        <w:rPr>
          <w:rFonts w:ascii="Times New Roman" w:hAnsi="Times New Roman" w:cs="Times New Roman"/>
          <w:vertAlign w:val="subscript"/>
        </w:rPr>
        <w:t xml:space="preserve"> = </w:t>
      </w:r>
      <w:r w:rsidR="009B5C0B" w:rsidRPr="0018051D">
        <w:rPr>
          <w:rFonts w:ascii="Times New Roman" w:hAnsi="Times New Roman" w:cs="Times New Roman"/>
        </w:rPr>
        <w:t>0.016).</w:t>
      </w:r>
      <w:r w:rsidR="00532133">
        <w:rPr>
          <w:rFonts w:ascii="Times New Roman" w:hAnsi="Times New Roman" w:cs="Times New Roman"/>
        </w:rPr>
        <w:t xml:space="preserve"> By comparing the efficiency by which food is converted into stored mass, this resulted in a 12% reduced feeding efficiency in eTRF female offspring</w:t>
      </w:r>
      <w:r w:rsidR="00E800F2">
        <w:rPr>
          <w:rFonts w:ascii="Times New Roman" w:hAnsi="Times New Roman" w:cs="Times New Roman"/>
        </w:rPr>
        <w:t xml:space="preserve"> </w:t>
      </w:r>
      <w:r w:rsidR="006A22AE">
        <w:rPr>
          <w:rFonts w:ascii="Times New Roman" w:hAnsi="Times New Roman" w:cs="Times New Roman"/>
        </w:rPr>
        <w:t>(</w:t>
      </w:r>
      <w:proofErr w:type="spellStart"/>
      <w:r w:rsidR="006A22AE">
        <w:rPr>
          <w:rFonts w:ascii="Times New Roman" w:hAnsi="Times New Roman" w:cs="Times New Roman"/>
        </w:rPr>
        <w:t>p</w:t>
      </w:r>
      <w:r w:rsidR="006A22AE">
        <w:rPr>
          <w:rFonts w:ascii="Times New Roman" w:hAnsi="Times New Roman" w:cs="Times New Roman"/>
          <w:vertAlign w:val="subscript"/>
        </w:rPr>
        <w:t>sex</w:t>
      </w:r>
      <w:proofErr w:type="spellEnd"/>
      <w:r w:rsidR="006A22AE">
        <w:rPr>
          <w:rFonts w:ascii="Times New Roman" w:hAnsi="Times New Roman" w:cs="Times New Roman"/>
        </w:rPr>
        <w:t>&lt;0.00001)</w:t>
      </w:r>
      <w:r w:rsidR="00532133">
        <w:rPr>
          <w:rFonts w:ascii="Times New Roman" w:hAnsi="Times New Roman" w:cs="Times New Roman"/>
        </w:rPr>
        <w:t xml:space="preserve"> that failed to reach significance in males (</w:t>
      </w:r>
      <w:r w:rsidR="00532133" w:rsidRPr="00504A6E">
        <w:rPr>
          <w:rFonts w:ascii="Times New Roman" w:hAnsi="Times New Roman" w:cs="Times New Roman"/>
          <w:b/>
          <w:bCs/>
        </w:rPr>
        <w:t>Supplementary</w:t>
      </w:r>
      <w:r w:rsidR="00532133">
        <w:rPr>
          <w:rFonts w:ascii="Times New Roman" w:hAnsi="Times New Roman" w:cs="Times New Roman"/>
        </w:rPr>
        <w:t xml:space="preserve"> </w:t>
      </w:r>
      <w:r w:rsidR="00532133" w:rsidRPr="00504A6E">
        <w:rPr>
          <w:rFonts w:ascii="Times New Roman" w:hAnsi="Times New Roman" w:cs="Times New Roman"/>
          <w:b/>
          <w:bCs/>
        </w:rPr>
        <w:t>Figure 1A</w:t>
      </w:r>
      <w:r w:rsidR="00532133">
        <w:rPr>
          <w:rFonts w:ascii="Times New Roman" w:hAnsi="Times New Roman" w:cs="Times New Roman"/>
        </w:rPr>
        <w:t>).</w:t>
      </w:r>
    </w:p>
    <w:p w14:paraId="305CA0D3" w14:textId="6EE31EB7" w:rsidR="00A4651B" w:rsidRPr="00A4651B" w:rsidRDefault="00A4651B" w:rsidP="00E66CFA">
      <w:pPr>
        <w:spacing w:line="480" w:lineRule="auto"/>
        <w:rPr>
          <w:rFonts w:ascii="Times New Roman" w:hAnsi="Times New Roman" w:cs="Times New Roman"/>
          <w:i/>
          <w:iCs/>
        </w:rPr>
      </w:pPr>
      <w:r w:rsidRPr="00A4651B">
        <w:rPr>
          <w:rFonts w:ascii="Times New Roman" w:hAnsi="Times New Roman" w:cs="Times New Roman"/>
          <w:i/>
          <w:iCs/>
        </w:rPr>
        <w:t>Gestational eTRF</w:t>
      </w:r>
      <w:r w:rsidR="003A196D">
        <w:rPr>
          <w:rStyle w:val="CommentReference"/>
        </w:rPr>
        <w:t xml:space="preserve"> </w:t>
      </w:r>
      <w:r w:rsidR="008E13E8">
        <w:rPr>
          <w:rStyle w:val="CommentReference"/>
          <w:rFonts w:ascii="Times New Roman" w:hAnsi="Times New Roman" w:cs="Times New Roman"/>
          <w:i/>
          <w:iCs/>
          <w:sz w:val="24"/>
          <w:szCs w:val="24"/>
        </w:rPr>
        <w:t>modestly improves glucose</w:t>
      </w:r>
      <w:r w:rsidR="003A196D" w:rsidRPr="003A196D">
        <w:rPr>
          <w:rStyle w:val="CommentReference"/>
          <w:rFonts w:ascii="Times New Roman" w:hAnsi="Times New Roman" w:cs="Times New Roman"/>
          <w:i/>
          <w:iCs/>
          <w:sz w:val="24"/>
          <w:szCs w:val="24"/>
        </w:rPr>
        <w:t xml:space="preserve"> tolerance in young adult males</w:t>
      </w:r>
    </w:p>
    <w:p w14:paraId="1FB891D5" w14:textId="1A1E4F2A" w:rsidR="00970D3E" w:rsidRDefault="00607265" w:rsidP="00616AD3">
      <w:pPr>
        <w:spacing w:line="480" w:lineRule="auto"/>
        <w:rPr>
          <w:ins w:id="5" w:author="Bridges, Dave" w:date="2021-07-29T13:57:00Z"/>
          <w:rFonts w:ascii="Times New Roman" w:hAnsi="Times New Roman" w:cs="Times New Roman"/>
        </w:rPr>
      </w:pPr>
      <w:r>
        <w:rPr>
          <w:rFonts w:ascii="Times New Roman" w:hAnsi="Times New Roman" w:cs="Times New Roman"/>
        </w:rPr>
        <w:t>To assess gl</w:t>
      </w:r>
      <w:r w:rsidR="00C56D0A">
        <w:rPr>
          <w:rFonts w:ascii="Times New Roman" w:hAnsi="Times New Roman" w:cs="Times New Roman"/>
        </w:rPr>
        <w:t>ucose homeostasis</w:t>
      </w:r>
      <w:r w:rsidR="0094012E">
        <w:rPr>
          <w:rFonts w:ascii="Times New Roman" w:hAnsi="Times New Roman" w:cs="Times New Roman"/>
        </w:rPr>
        <w:t xml:space="preserve"> in the offspring, </w:t>
      </w:r>
      <w:r>
        <w:rPr>
          <w:rFonts w:ascii="Times New Roman" w:hAnsi="Times New Roman" w:cs="Times New Roman"/>
        </w:rPr>
        <w:t xml:space="preserve">we conducted insulin tolerance (ITT) and glucose tolerance (GTT) tests between PND 60 and 70. </w:t>
      </w:r>
      <w:r w:rsidR="00532133">
        <w:rPr>
          <w:rFonts w:ascii="Times New Roman" w:hAnsi="Times New Roman" w:cs="Times New Roman"/>
        </w:rPr>
        <w:t xml:space="preserve">Male offspring </w:t>
      </w:r>
      <w:r w:rsidR="008E13E8">
        <w:rPr>
          <w:rFonts w:ascii="Times New Roman" w:hAnsi="Times New Roman" w:cs="Times New Roman"/>
        </w:rPr>
        <w:t xml:space="preserve">averaged </w:t>
      </w:r>
      <w:r w:rsidR="00532133">
        <w:rPr>
          <w:rFonts w:ascii="Times New Roman" w:hAnsi="Times New Roman" w:cs="Times New Roman"/>
        </w:rPr>
        <w:t xml:space="preserve">15mg/dL higher </w:t>
      </w:r>
      <w:r w:rsidR="00532133">
        <w:rPr>
          <w:rFonts w:ascii="Times New Roman" w:hAnsi="Times New Roman" w:cs="Times New Roman"/>
        </w:rPr>
        <w:lastRenderedPageBreak/>
        <w:t>blood glucose during i</w:t>
      </w:r>
      <w:r w:rsidR="0097693C">
        <w:rPr>
          <w:rFonts w:ascii="Times New Roman" w:hAnsi="Times New Roman" w:cs="Times New Roman"/>
        </w:rPr>
        <w:t xml:space="preserve">nsulin tolerance </w:t>
      </w:r>
      <w:r w:rsidR="00C56D0A">
        <w:rPr>
          <w:rFonts w:ascii="Times New Roman" w:hAnsi="Times New Roman" w:cs="Times New Roman"/>
        </w:rPr>
        <w:t xml:space="preserve">testing </w:t>
      </w:r>
      <w:r w:rsidR="00532133">
        <w:rPr>
          <w:rFonts w:ascii="Times New Roman" w:hAnsi="Times New Roman" w:cs="Times New Roman"/>
        </w:rPr>
        <w:t xml:space="preserve">compared to females </w:t>
      </w:r>
      <w:r w:rsidR="00BF3DF4">
        <w:rPr>
          <w:rFonts w:ascii="Times New Roman" w:hAnsi="Times New Roman" w:cs="Times New Roman"/>
        </w:rPr>
        <w:t>(</w:t>
      </w:r>
      <w:proofErr w:type="spellStart"/>
      <w:r w:rsidR="00BF3DF4">
        <w:rPr>
          <w:rFonts w:ascii="Times New Roman" w:hAnsi="Times New Roman" w:cs="Times New Roman"/>
        </w:rPr>
        <w:t>p</w:t>
      </w:r>
      <w:r w:rsidR="00C56D0A">
        <w:rPr>
          <w:rFonts w:ascii="Times New Roman" w:hAnsi="Times New Roman" w:cs="Times New Roman"/>
          <w:vertAlign w:val="subscript"/>
        </w:rPr>
        <w:t>sex</w:t>
      </w:r>
      <w:proofErr w:type="spellEnd"/>
      <w:r w:rsidR="00BF3DF4">
        <w:rPr>
          <w:rFonts w:ascii="Times New Roman" w:hAnsi="Times New Roman" w:cs="Times New Roman"/>
        </w:rPr>
        <w:t>=0.0018)</w:t>
      </w:r>
      <w:r w:rsidR="0092320D">
        <w:rPr>
          <w:rFonts w:ascii="Times New Roman" w:hAnsi="Times New Roman" w:cs="Times New Roman"/>
        </w:rPr>
        <w:t xml:space="preserve">, </w:t>
      </w:r>
      <w:commentRangeStart w:id="6"/>
      <w:commentRangeStart w:id="7"/>
      <w:r w:rsidR="0092320D">
        <w:rPr>
          <w:rFonts w:ascii="Times New Roman" w:hAnsi="Times New Roman" w:cs="Times New Roman"/>
        </w:rPr>
        <w:t xml:space="preserve">but no effect of maternal dietary </w:t>
      </w:r>
      <w:r w:rsidR="0094012E">
        <w:rPr>
          <w:rFonts w:ascii="Times New Roman" w:hAnsi="Times New Roman" w:cs="Times New Roman"/>
        </w:rPr>
        <w:t>restriction</w:t>
      </w:r>
      <w:r w:rsidR="00532133">
        <w:rPr>
          <w:rFonts w:ascii="Times New Roman" w:hAnsi="Times New Roman" w:cs="Times New Roman"/>
        </w:rPr>
        <w:t xml:space="preserve"> was evident through linear </w:t>
      </w:r>
      <w:r w:rsidR="00E800F2">
        <w:rPr>
          <w:rFonts w:ascii="Times New Roman" w:hAnsi="Times New Roman" w:cs="Times New Roman"/>
        </w:rPr>
        <w:t xml:space="preserve">mixed effect </w:t>
      </w:r>
      <w:r w:rsidR="00532133">
        <w:rPr>
          <w:rFonts w:ascii="Times New Roman" w:hAnsi="Times New Roman" w:cs="Times New Roman"/>
        </w:rPr>
        <w:t>modeling</w:t>
      </w:r>
      <w:r w:rsidR="0094012E">
        <w:rPr>
          <w:rFonts w:ascii="Times New Roman" w:hAnsi="Times New Roman" w:cs="Times New Roman"/>
        </w:rPr>
        <w:t xml:space="preserve"> </w:t>
      </w:r>
      <w:r w:rsidR="0092320D">
        <w:rPr>
          <w:rFonts w:ascii="Times New Roman" w:hAnsi="Times New Roman" w:cs="Times New Roman"/>
        </w:rPr>
        <w:t>(</w:t>
      </w:r>
      <w:r w:rsidR="00C839CF" w:rsidRPr="0097693C">
        <w:rPr>
          <w:rFonts w:ascii="Times New Roman" w:hAnsi="Times New Roman" w:cs="Times New Roman"/>
          <w:b/>
          <w:bCs/>
        </w:rPr>
        <w:t>Figure 2</w:t>
      </w:r>
      <w:r w:rsidR="00C839CF">
        <w:rPr>
          <w:rFonts w:ascii="Times New Roman" w:hAnsi="Times New Roman" w:cs="Times New Roman"/>
          <w:b/>
          <w:bCs/>
        </w:rPr>
        <w:t>E</w:t>
      </w:r>
      <w:r w:rsidR="00C839CF">
        <w:rPr>
          <w:rFonts w:ascii="Times New Roman" w:hAnsi="Times New Roman" w:cs="Times New Roman"/>
        </w:rPr>
        <w:t xml:space="preserve">, </w:t>
      </w:r>
      <w:proofErr w:type="spellStart"/>
      <w:r w:rsidR="0092320D">
        <w:rPr>
          <w:rFonts w:ascii="Times New Roman" w:hAnsi="Times New Roman" w:cs="Times New Roman"/>
        </w:rPr>
        <w:t>p</w:t>
      </w:r>
      <w:r w:rsidR="00C56D0A">
        <w:rPr>
          <w:rFonts w:ascii="Times New Roman" w:hAnsi="Times New Roman" w:cs="Times New Roman"/>
          <w:vertAlign w:val="subscript"/>
        </w:rPr>
        <w:t>diet</w:t>
      </w:r>
      <w:proofErr w:type="spellEnd"/>
      <w:r w:rsidR="0092320D">
        <w:rPr>
          <w:rFonts w:ascii="Times New Roman" w:hAnsi="Times New Roman" w:cs="Times New Roman"/>
        </w:rPr>
        <w:t>=0.7</w:t>
      </w:r>
      <w:r w:rsidR="00BF3DF4">
        <w:rPr>
          <w:rFonts w:ascii="Times New Roman" w:hAnsi="Times New Roman" w:cs="Times New Roman"/>
        </w:rPr>
        <w:t>3</w:t>
      </w:r>
      <w:r w:rsidR="0097693C">
        <w:rPr>
          <w:rFonts w:ascii="Times New Roman" w:hAnsi="Times New Roman" w:cs="Times New Roman"/>
        </w:rPr>
        <w:t>).</w:t>
      </w:r>
      <w:commentRangeEnd w:id="6"/>
      <w:r w:rsidR="008E13E8">
        <w:rPr>
          <w:rStyle w:val="CommentReference"/>
        </w:rPr>
        <w:commentReference w:id="6"/>
      </w:r>
      <w:commentRangeEnd w:id="7"/>
      <w:r w:rsidR="0096407F">
        <w:rPr>
          <w:rStyle w:val="CommentReference"/>
        </w:rPr>
        <w:commentReference w:id="7"/>
      </w:r>
      <w:r w:rsidR="0097693C">
        <w:rPr>
          <w:rFonts w:ascii="Times New Roman" w:hAnsi="Times New Roman" w:cs="Times New Roman"/>
        </w:rPr>
        <w:t xml:space="preserve"> </w:t>
      </w:r>
      <w:r w:rsidR="0094012E">
        <w:rPr>
          <w:rFonts w:ascii="Times New Roman" w:hAnsi="Times New Roman" w:cs="Times New Roman"/>
        </w:rPr>
        <w:t>Summarizing the ITT by calculating the a</w:t>
      </w:r>
      <w:r w:rsidR="0092320D">
        <w:rPr>
          <w:rFonts w:ascii="Times New Roman" w:hAnsi="Times New Roman" w:cs="Times New Roman"/>
        </w:rPr>
        <w:t>rea under the curve</w:t>
      </w:r>
      <w:r w:rsidR="0094012E">
        <w:rPr>
          <w:rFonts w:ascii="Times New Roman" w:hAnsi="Times New Roman" w:cs="Times New Roman"/>
        </w:rPr>
        <w:t xml:space="preserve"> (AUC)</w:t>
      </w:r>
      <w:r w:rsidR="0092320D">
        <w:rPr>
          <w:rFonts w:ascii="Times New Roman" w:hAnsi="Times New Roman" w:cs="Times New Roman"/>
        </w:rPr>
        <w:t xml:space="preserve"> </w:t>
      </w:r>
      <w:r w:rsidR="0094012E">
        <w:rPr>
          <w:rFonts w:ascii="Times New Roman" w:hAnsi="Times New Roman" w:cs="Times New Roman"/>
        </w:rPr>
        <w:t xml:space="preserve">demonstrated </w:t>
      </w:r>
      <w:r w:rsidR="00BF3DF4">
        <w:rPr>
          <w:rFonts w:ascii="Times New Roman" w:hAnsi="Times New Roman" w:cs="Times New Roman"/>
        </w:rPr>
        <w:t xml:space="preserve">a significant effect of </w:t>
      </w:r>
      <w:r w:rsidR="0094012E">
        <w:rPr>
          <w:rFonts w:ascii="Times New Roman" w:hAnsi="Times New Roman" w:cs="Times New Roman"/>
        </w:rPr>
        <w:t xml:space="preserve">both </w:t>
      </w:r>
      <w:r w:rsidR="00BF3DF4">
        <w:rPr>
          <w:rFonts w:ascii="Times New Roman" w:hAnsi="Times New Roman" w:cs="Times New Roman"/>
        </w:rPr>
        <w:t xml:space="preserve">maternal </w:t>
      </w:r>
      <w:r w:rsidR="00E800F2">
        <w:rPr>
          <w:rFonts w:ascii="Times New Roman" w:hAnsi="Times New Roman" w:cs="Times New Roman"/>
        </w:rPr>
        <w:t>restriction</w:t>
      </w:r>
      <w:r w:rsidR="00BF3DF4">
        <w:rPr>
          <w:rFonts w:ascii="Times New Roman" w:hAnsi="Times New Roman" w:cs="Times New Roman"/>
        </w:rPr>
        <w:t xml:space="preserve"> </w:t>
      </w:r>
      <w:r w:rsidR="00532133">
        <w:rPr>
          <w:rFonts w:ascii="Times New Roman" w:hAnsi="Times New Roman" w:cs="Times New Roman"/>
        </w:rPr>
        <w:t>where eTRF offspring had lower AUC compared to AL offspring</w:t>
      </w:r>
      <w:r w:rsidR="00E800F2">
        <w:rPr>
          <w:rFonts w:ascii="Times New Roman" w:hAnsi="Times New Roman" w:cs="Times New Roman"/>
        </w:rPr>
        <w:t xml:space="preserve">, </w:t>
      </w:r>
      <w:r w:rsidR="00783733">
        <w:rPr>
          <w:rFonts w:ascii="Times New Roman" w:hAnsi="Times New Roman" w:cs="Times New Roman"/>
        </w:rPr>
        <w:t xml:space="preserve">8.5% and 2.2% lower in females and males respectively </w:t>
      </w:r>
      <w:r w:rsidR="00E800F2">
        <w:rPr>
          <w:rFonts w:ascii="Times New Roman" w:hAnsi="Times New Roman" w:cs="Times New Roman"/>
        </w:rPr>
        <w:t>(</w:t>
      </w:r>
      <w:commentRangeStart w:id="8"/>
      <w:proofErr w:type="spellStart"/>
      <w:r w:rsidR="00BF3DF4">
        <w:rPr>
          <w:rFonts w:ascii="Times New Roman" w:hAnsi="Times New Roman" w:cs="Times New Roman"/>
        </w:rPr>
        <w:t>p</w:t>
      </w:r>
      <w:r w:rsidR="00532133">
        <w:rPr>
          <w:rFonts w:ascii="Times New Roman" w:hAnsi="Times New Roman" w:cs="Times New Roman"/>
          <w:vertAlign w:val="subscript"/>
        </w:rPr>
        <w:t>diet</w:t>
      </w:r>
      <w:proofErr w:type="spellEnd"/>
      <w:r w:rsidR="00BF3DF4">
        <w:rPr>
          <w:rFonts w:ascii="Times New Roman" w:hAnsi="Times New Roman" w:cs="Times New Roman"/>
        </w:rPr>
        <w:t>=0.013)</w:t>
      </w:r>
      <w:ins w:id="9" w:author="Dave Bridges" w:date="2021-09-16T11:12:00Z">
        <w:r w:rsidR="008E13E8">
          <w:rPr>
            <w:rFonts w:ascii="Times New Roman" w:hAnsi="Times New Roman" w:cs="Times New Roman"/>
          </w:rPr>
          <w:t xml:space="preserve">.  </w:t>
        </w:r>
        <w:commentRangeEnd w:id="8"/>
        <w:r w:rsidR="008E13E8">
          <w:rPr>
            <w:rStyle w:val="CommentReference"/>
          </w:rPr>
          <w:commentReference w:id="8"/>
        </w:r>
        <w:r w:rsidR="008E13E8">
          <w:rPr>
            <w:rFonts w:ascii="Times New Roman" w:hAnsi="Times New Roman" w:cs="Times New Roman"/>
          </w:rPr>
          <w:t xml:space="preserve">As expected, </w:t>
        </w:r>
      </w:ins>
      <w:del w:id="10" w:author="Dave Bridges" w:date="2021-09-16T11:12:00Z">
        <w:r w:rsidR="00BF3DF4" w:rsidDel="008E13E8">
          <w:rPr>
            <w:rFonts w:ascii="Times New Roman" w:hAnsi="Times New Roman" w:cs="Times New Roman"/>
          </w:rPr>
          <w:delText xml:space="preserve"> and of </w:delText>
        </w:r>
        <w:r w:rsidR="00532133" w:rsidDel="008E13E8">
          <w:rPr>
            <w:rFonts w:ascii="Times New Roman" w:hAnsi="Times New Roman" w:cs="Times New Roman"/>
          </w:rPr>
          <w:delText xml:space="preserve">sex where </w:delText>
        </w:r>
      </w:del>
      <w:r w:rsidR="00532133">
        <w:rPr>
          <w:rFonts w:ascii="Times New Roman" w:hAnsi="Times New Roman" w:cs="Times New Roman"/>
        </w:rPr>
        <w:t>males had a higher AUC than females</w:t>
      </w:r>
      <w:del w:id="11" w:author="Dave Bridges" w:date="2021-09-16T11:12:00Z">
        <w:r w:rsidR="00532133" w:rsidDel="008E13E8">
          <w:rPr>
            <w:rFonts w:ascii="Times New Roman" w:hAnsi="Times New Roman" w:cs="Times New Roman"/>
          </w:rPr>
          <w:delText>, which is expected in adulthood</w:delText>
        </w:r>
      </w:del>
      <w:r w:rsidR="00532133">
        <w:rPr>
          <w:rFonts w:ascii="Times New Roman" w:hAnsi="Times New Roman" w:cs="Times New Roman"/>
        </w:rPr>
        <w:t xml:space="preserve"> </w:t>
      </w:r>
      <w:r>
        <w:rPr>
          <w:rFonts w:ascii="Times New Roman" w:hAnsi="Times New Roman" w:cs="Times New Roman"/>
        </w:rPr>
        <w:t>(</w:t>
      </w:r>
      <w:proofErr w:type="spellStart"/>
      <w:r w:rsidR="00BF3DF4">
        <w:rPr>
          <w:rFonts w:ascii="Times New Roman" w:hAnsi="Times New Roman" w:cs="Times New Roman"/>
        </w:rPr>
        <w:t>p</w:t>
      </w:r>
      <w:r w:rsidR="00532133">
        <w:rPr>
          <w:rFonts w:ascii="Times New Roman" w:hAnsi="Times New Roman" w:cs="Times New Roman"/>
          <w:vertAlign w:val="subscript"/>
        </w:rPr>
        <w:t>sex</w:t>
      </w:r>
      <w:proofErr w:type="spellEnd"/>
      <w:r w:rsidR="00BF3DF4">
        <w:rPr>
          <w:rFonts w:ascii="Times New Roman" w:hAnsi="Times New Roman" w:cs="Times New Roman"/>
        </w:rPr>
        <w:t xml:space="preserve">&lt;0.0001, </w:t>
      </w:r>
      <w:r w:rsidRPr="00607265">
        <w:rPr>
          <w:rFonts w:ascii="Times New Roman" w:hAnsi="Times New Roman" w:cs="Times New Roman"/>
          <w:b/>
          <w:bCs/>
        </w:rPr>
        <w:t>Figure 2</w:t>
      </w:r>
      <w:r w:rsidR="00BF3DF4">
        <w:rPr>
          <w:rFonts w:ascii="Times New Roman" w:hAnsi="Times New Roman" w:cs="Times New Roman"/>
          <w:b/>
          <w:bCs/>
        </w:rPr>
        <w:t>F</w:t>
      </w:r>
      <w:r>
        <w:rPr>
          <w:rFonts w:ascii="Times New Roman" w:hAnsi="Times New Roman" w:cs="Times New Roman"/>
        </w:rPr>
        <w:t>)</w:t>
      </w:r>
      <w:r w:rsidR="00BF3DF4">
        <w:rPr>
          <w:rFonts w:ascii="Times New Roman" w:hAnsi="Times New Roman" w:cs="Times New Roman"/>
        </w:rPr>
        <w:t xml:space="preserve">. </w:t>
      </w:r>
      <w:r w:rsidR="00532133">
        <w:rPr>
          <w:rFonts w:ascii="Times New Roman" w:hAnsi="Times New Roman" w:cs="Times New Roman"/>
        </w:rPr>
        <w:t xml:space="preserve">There was no significant </w:t>
      </w:r>
      <w:proofErr w:type="spellStart"/>
      <w:r w:rsidR="00532133">
        <w:rPr>
          <w:rFonts w:ascii="Times New Roman" w:hAnsi="Times New Roman" w:cs="Times New Roman"/>
        </w:rPr>
        <w:t>diet</w:t>
      </w:r>
      <w:r w:rsidR="00C56D0A">
        <w:rPr>
          <w:rFonts w:ascii="Times New Roman" w:hAnsi="Times New Roman" w:cs="Times New Roman"/>
        </w:rPr>
        <w:t>:</w:t>
      </w:r>
      <w:r w:rsidR="00532133">
        <w:rPr>
          <w:rFonts w:ascii="Times New Roman" w:hAnsi="Times New Roman" w:cs="Times New Roman"/>
        </w:rPr>
        <w:t>sex</w:t>
      </w:r>
      <w:proofErr w:type="spellEnd"/>
      <w:r w:rsidR="00532133">
        <w:rPr>
          <w:rFonts w:ascii="Times New Roman" w:hAnsi="Times New Roman" w:cs="Times New Roman"/>
        </w:rPr>
        <w:t xml:space="preserve"> interaction</w:t>
      </w:r>
      <w:r w:rsidR="006A22AE">
        <w:rPr>
          <w:rFonts w:ascii="Times New Roman" w:hAnsi="Times New Roman" w:cs="Times New Roman"/>
        </w:rPr>
        <w:t>.</w:t>
      </w:r>
      <w:r w:rsidR="0092320D">
        <w:rPr>
          <w:rFonts w:ascii="Times New Roman" w:hAnsi="Times New Roman" w:cs="Times New Roman"/>
        </w:rPr>
        <w:t xml:space="preserve"> </w:t>
      </w:r>
      <w:commentRangeStart w:id="12"/>
      <w:r w:rsidR="00830465">
        <w:rPr>
          <w:rFonts w:ascii="Times New Roman" w:hAnsi="Times New Roman" w:cs="Times New Roman"/>
        </w:rPr>
        <w:t>The</w:t>
      </w:r>
      <w:commentRangeEnd w:id="12"/>
      <w:r w:rsidR="0096407F">
        <w:rPr>
          <w:rStyle w:val="CommentReference"/>
        </w:rPr>
        <w:commentReference w:id="12"/>
      </w:r>
      <w:r w:rsidR="00830465">
        <w:rPr>
          <w:rFonts w:ascii="Times New Roman" w:hAnsi="Times New Roman" w:cs="Times New Roman"/>
        </w:rPr>
        <w:t xml:space="preserve"> initial response </w:t>
      </w:r>
      <w:r w:rsidR="00C56D0A">
        <w:rPr>
          <w:rFonts w:ascii="Times New Roman" w:hAnsi="Times New Roman" w:cs="Times New Roman"/>
        </w:rPr>
        <w:t>to</w:t>
      </w:r>
      <w:r w:rsidR="00830465">
        <w:rPr>
          <w:rFonts w:ascii="Times New Roman" w:hAnsi="Times New Roman" w:cs="Times New Roman"/>
        </w:rPr>
        <w:t xml:space="preserve"> insulin </w:t>
      </w:r>
      <w:r w:rsidR="0094012E">
        <w:rPr>
          <w:rFonts w:ascii="Times New Roman" w:hAnsi="Times New Roman" w:cs="Times New Roman"/>
        </w:rPr>
        <w:t xml:space="preserve">(the rate of glucose decline over the first </w:t>
      </w:r>
      <w:r w:rsidR="00532133">
        <w:rPr>
          <w:rFonts w:ascii="Times New Roman" w:hAnsi="Times New Roman" w:cs="Times New Roman"/>
        </w:rPr>
        <w:t>45</w:t>
      </w:r>
      <w:r w:rsidR="0094012E">
        <w:rPr>
          <w:rFonts w:ascii="Times New Roman" w:hAnsi="Times New Roman" w:cs="Times New Roman"/>
        </w:rPr>
        <w:t xml:space="preserve"> minutes) </w:t>
      </w:r>
      <w:del w:id="13" w:author="Dave Bridges" w:date="2021-09-16T11:14:00Z">
        <w:r w:rsidR="00830465" w:rsidDel="008E13E8">
          <w:rPr>
            <w:rFonts w:ascii="Times New Roman" w:hAnsi="Times New Roman" w:cs="Times New Roman"/>
          </w:rPr>
          <w:delText xml:space="preserve">was not </w:delText>
        </w:r>
        <w:r w:rsidR="0094012E" w:rsidDel="008E13E8">
          <w:rPr>
            <w:rFonts w:ascii="Times New Roman" w:hAnsi="Times New Roman" w:cs="Times New Roman"/>
          </w:rPr>
          <w:delText xml:space="preserve">significantly </w:delText>
        </w:r>
        <w:r w:rsidR="00830465" w:rsidDel="008E13E8">
          <w:rPr>
            <w:rFonts w:ascii="Times New Roman" w:hAnsi="Times New Roman" w:cs="Times New Roman"/>
          </w:rPr>
          <w:delText xml:space="preserve">different by </w:delText>
        </w:r>
      </w:del>
      <w:ins w:id="14" w:author="Dave Bridges" w:date="2021-09-16T11:14:00Z">
        <w:r w:rsidR="008E13E8">
          <w:rPr>
            <w:rFonts w:ascii="Times New Roman" w:hAnsi="Times New Roman" w:cs="Times New Roman"/>
          </w:rPr>
          <w:t xml:space="preserve">did not reach significance for </w:t>
        </w:r>
      </w:ins>
      <w:r w:rsidR="00830465">
        <w:rPr>
          <w:rFonts w:ascii="Times New Roman" w:hAnsi="Times New Roman" w:cs="Times New Roman"/>
        </w:rPr>
        <w:t>sex (</w:t>
      </w:r>
      <w:proofErr w:type="spellStart"/>
      <w:r w:rsidR="00830465">
        <w:rPr>
          <w:rFonts w:ascii="Times New Roman" w:hAnsi="Times New Roman" w:cs="Times New Roman"/>
        </w:rPr>
        <w:t>p</w:t>
      </w:r>
      <w:r w:rsidR="006A22AE" w:rsidRPr="006A22AE">
        <w:rPr>
          <w:rFonts w:ascii="Times New Roman" w:hAnsi="Times New Roman" w:cs="Times New Roman"/>
          <w:vertAlign w:val="subscript"/>
        </w:rPr>
        <w:t>sex</w:t>
      </w:r>
      <w:proofErr w:type="spellEnd"/>
      <w:r w:rsidR="00830465">
        <w:rPr>
          <w:rFonts w:ascii="Times New Roman" w:hAnsi="Times New Roman" w:cs="Times New Roman"/>
        </w:rPr>
        <w:t xml:space="preserve">=0.10) or </w:t>
      </w:r>
      <w:r w:rsidR="00F14C74">
        <w:rPr>
          <w:rFonts w:ascii="Times New Roman" w:hAnsi="Times New Roman" w:cs="Times New Roman"/>
        </w:rPr>
        <w:t>treatment (</w:t>
      </w:r>
      <w:proofErr w:type="spellStart"/>
      <w:r w:rsidR="00F14C74">
        <w:rPr>
          <w:rFonts w:ascii="Times New Roman" w:hAnsi="Times New Roman" w:cs="Times New Roman"/>
        </w:rPr>
        <w:t>p</w:t>
      </w:r>
      <w:r w:rsidR="006A22AE">
        <w:rPr>
          <w:rFonts w:ascii="Times New Roman" w:hAnsi="Times New Roman" w:cs="Times New Roman"/>
          <w:vertAlign w:val="subscript"/>
        </w:rPr>
        <w:t>diet</w:t>
      </w:r>
      <w:proofErr w:type="spellEnd"/>
      <w:r w:rsidR="00F14C74">
        <w:rPr>
          <w:rFonts w:ascii="Times New Roman" w:hAnsi="Times New Roman" w:cs="Times New Roman"/>
        </w:rPr>
        <w:t xml:space="preserve">=0.83). </w:t>
      </w:r>
      <w:r w:rsidR="00D101C9" w:rsidRPr="00D04004">
        <w:rPr>
          <w:rFonts w:ascii="Times New Roman" w:hAnsi="Times New Roman" w:cs="Times New Roman"/>
        </w:rPr>
        <w:t xml:space="preserve">This suggest that </w:t>
      </w:r>
      <w:r w:rsidR="00D04004">
        <w:rPr>
          <w:rFonts w:ascii="Times New Roman" w:hAnsi="Times New Roman" w:cs="Times New Roman"/>
        </w:rPr>
        <w:t xml:space="preserve">gestational eTRF </w:t>
      </w:r>
      <w:r w:rsidR="00970D3E">
        <w:rPr>
          <w:rFonts w:ascii="Times New Roman" w:hAnsi="Times New Roman" w:cs="Times New Roman"/>
        </w:rPr>
        <w:t xml:space="preserve">slightly impairs </w:t>
      </w:r>
      <w:r w:rsidR="00F14C74">
        <w:rPr>
          <w:rFonts w:ascii="Times New Roman" w:hAnsi="Times New Roman" w:cs="Times New Roman"/>
        </w:rPr>
        <w:t xml:space="preserve">the response to </w:t>
      </w:r>
      <w:r w:rsidR="00D04004">
        <w:rPr>
          <w:rFonts w:ascii="Times New Roman" w:hAnsi="Times New Roman" w:cs="Times New Roman"/>
        </w:rPr>
        <w:t xml:space="preserve">insulin </w:t>
      </w:r>
      <w:r w:rsidR="00F14C74">
        <w:rPr>
          <w:rFonts w:ascii="Times New Roman" w:hAnsi="Times New Roman" w:cs="Times New Roman"/>
        </w:rPr>
        <w:t>challenge</w:t>
      </w:r>
      <w:r w:rsidR="00D04004">
        <w:rPr>
          <w:rFonts w:ascii="Times New Roman" w:hAnsi="Times New Roman" w:cs="Times New Roman"/>
        </w:rPr>
        <w:t xml:space="preserve"> in adult mice</w:t>
      </w:r>
      <w:r w:rsidR="00F14C74">
        <w:rPr>
          <w:rFonts w:ascii="Times New Roman" w:hAnsi="Times New Roman" w:cs="Times New Roman"/>
        </w:rPr>
        <w:t xml:space="preserve">, </w:t>
      </w:r>
      <w:r w:rsidR="00970D3E">
        <w:rPr>
          <w:rFonts w:ascii="Times New Roman" w:hAnsi="Times New Roman" w:cs="Times New Roman"/>
        </w:rPr>
        <w:t xml:space="preserve">and that this is largely driven by </w:t>
      </w:r>
      <w:commentRangeStart w:id="15"/>
      <w:commentRangeStart w:id="16"/>
      <w:r w:rsidR="00970D3E">
        <w:rPr>
          <w:rFonts w:ascii="Times New Roman" w:hAnsi="Times New Roman" w:cs="Times New Roman"/>
        </w:rPr>
        <w:t xml:space="preserve">baseline fasting glucose levels </w:t>
      </w:r>
      <w:commentRangeEnd w:id="15"/>
      <w:r w:rsidR="008E13E8">
        <w:rPr>
          <w:rStyle w:val="CommentReference"/>
        </w:rPr>
        <w:commentReference w:id="15"/>
      </w:r>
      <w:commentRangeEnd w:id="16"/>
      <w:r w:rsidR="00BD3C52">
        <w:rPr>
          <w:rStyle w:val="CommentReference"/>
        </w:rPr>
        <w:commentReference w:id="16"/>
      </w:r>
      <w:r w:rsidR="00970D3E">
        <w:rPr>
          <w:rFonts w:ascii="Times New Roman" w:hAnsi="Times New Roman" w:cs="Times New Roman"/>
        </w:rPr>
        <w:t>and not by increased fat mass</w:t>
      </w:r>
      <w:r w:rsidR="00D04004">
        <w:rPr>
          <w:rFonts w:ascii="Times New Roman" w:hAnsi="Times New Roman" w:cs="Times New Roman"/>
        </w:rPr>
        <w:t>.</w:t>
      </w:r>
      <w:r>
        <w:rPr>
          <w:rFonts w:ascii="Times New Roman" w:hAnsi="Times New Roman" w:cs="Times New Roman"/>
        </w:rPr>
        <w:t xml:space="preserve"> </w:t>
      </w:r>
    </w:p>
    <w:p w14:paraId="134711D1" w14:textId="7FEFF6BA" w:rsidR="008A4945" w:rsidRDefault="002A245A">
      <w:pPr>
        <w:spacing w:line="480" w:lineRule="auto"/>
        <w:ind w:firstLine="720"/>
        <w:rPr>
          <w:rFonts w:ascii="Times New Roman" w:hAnsi="Times New Roman" w:cs="Times New Roman"/>
        </w:rPr>
        <w:pPrChange w:id="17" w:author="Bridges, Dave" w:date="2021-07-29T13:57:00Z">
          <w:pPr>
            <w:spacing w:line="480" w:lineRule="auto"/>
          </w:pPr>
        </w:pPrChange>
      </w:pPr>
      <w:r>
        <w:rPr>
          <w:rFonts w:ascii="Times New Roman" w:hAnsi="Times New Roman" w:cs="Times New Roman"/>
        </w:rPr>
        <w:t>Glucose tolerance was similar in young adulthood between groups in both males and females (</w:t>
      </w:r>
      <w:r w:rsidRPr="002A245A">
        <w:rPr>
          <w:rFonts w:ascii="Times New Roman" w:hAnsi="Times New Roman" w:cs="Times New Roman"/>
          <w:b/>
          <w:bCs/>
        </w:rPr>
        <w:t>Figure 2</w:t>
      </w:r>
      <w:r w:rsidR="00BF3DF4">
        <w:rPr>
          <w:rFonts w:ascii="Times New Roman" w:hAnsi="Times New Roman" w:cs="Times New Roman"/>
          <w:b/>
          <w:bCs/>
        </w:rPr>
        <w:t>G</w:t>
      </w:r>
      <w:r>
        <w:rPr>
          <w:rFonts w:ascii="Times New Roman" w:hAnsi="Times New Roman" w:cs="Times New Roman"/>
        </w:rPr>
        <w:t xml:space="preserve">). </w:t>
      </w:r>
      <w:del w:id="18" w:author="Bridges, Dave" w:date="2021-07-29T13:57:00Z">
        <w:r w:rsidR="00CC04EB" w:rsidDel="00970D3E">
          <w:rPr>
            <w:rFonts w:ascii="Times New Roman" w:hAnsi="Times New Roman" w:cs="Times New Roman"/>
          </w:rPr>
          <w:delText>In mixed linear effect modeling, ther</w:delText>
        </w:r>
        <w:r w:rsidR="007316E8" w:rsidDel="00970D3E">
          <w:rPr>
            <w:rFonts w:ascii="Times New Roman" w:hAnsi="Times New Roman" w:cs="Times New Roman"/>
          </w:rPr>
          <w:delText xml:space="preserve">e </w:delText>
        </w:r>
        <w:r w:rsidR="00E4627A" w:rsidDel="00970D3E">
          <w:rPr>
            <w:rFonts w:ascii="Times New Roman" w:hAnsi="Times New Roman" w:cs="Times New Roman"/>
          </w:rPr>
          <w:delText>was</w:delText>
        </w:r>
      </w:del>
      <w:r w:rsidR="00970D3E">
        <w:rPr>
          <w:rFonts w:ascii="Times New Roman" w:hAnsi="Times New Roman" w:cs="Times New Roman"/>
        </w:rPr>
        <w:t>We found</w:t>
      </w:r>
      <w:r w:rsidR="00E4627A">
        <w:rPr>
          <w:rFonts w:ascii="Times New Roman" w:hAnsi="Times New Roman" w:cs="Times New Roman"/>
        </w:rPr>
        <w:t xml:space="preserve"> no significant effect of diet (</w:t>
      </w:r>
      <w:proofErr w:type="spellStart"/>
      <w:r w:rsidR="00E4627A">
        <w:rPr>
          <w:rFonts w:ascii="Times New Roman" w:hAnsi="Times New Roman" w:cs="Times New Roman"/>
        </w:rPr>
        <w:t>p</w:t>
      </w:r>
      <w:r w:rsidR="00C56D0A">
        <w:rPr>
          <w:rFonts w:ascii="Times New Roman" w:hAnsi="Times New Roman" w:cs="Times New Roman"/>
          <w:vertAlign w:val="subscript"/>
        </w:rPr>
        <w:t>diet</w:t>
      </w:r>
      <w:proofErr w:type="spellEnd"/>
      <w:r w:rsidR="00E4627A">
        <w:rPr>
          <w:rFonts w:ascii="Times New Roman" w:hAnsi="Times New Roman" w:cs="Times New Roman"/>
        </w:rPr>
        <w:t>=0.5</w:t>
      </w:r>
      <w:r w:rsidR="00BF3DF4">
        <w:rPr>
          <w:rFonts w:ascii="Times New Roman" w:hAnsi="Times New Roman" w:cs="Times New Roman"/>
        </w:rPr>
        <w:t>3</w:t>
      </w:r>
      <w:r w:rsidR="00E4627A">
        <w:rPr>
          <w:rFonts w:ascii="Times New Roman" w:hAnsi="Times New Roman" w:cs="Times New Roman"/>
        </w:rPr>
        <w:t>)</w:t>
      </w:r>
      <w:r w:rsidR="00C56D0A">
        <w:rPr>
          <w:rFonts w:ascii="Times New Roman" w:hAnsi="Times New Roman" w:cs="Times New Roman"/>
        </w:rPr>
        <w:t xml:space="preserve"> on the rise in blood glucose during GTT</w:t>
      </w:r>
      <w:r w:rsidR="00E4627A">
        <w:rPr>
          <w:rFonts w:ascii="Times New Roman" w:hAnsi="Times New Roman" w:cs="Times New Roman"/>
        </w:rPr>
        <w:t xml:space="preserve">, </w:t>
      </w:r>
      <w:r w:rsidR="00BF3DF4">
        <w:rPr>
          <w:rFonts w:ascii="Times New Roman" w:hAnsi="Times New Roman" w:cs="Times New Roman"/>
        </w:rPr>
        <w:t>but there was an effect of</w:t>
      </w:r>
      <w:r w:rsidR="00CC04EB">
        <w:rPr>
          <w:rFonts w:ascii="Times New Roman" w:hAnsi="Times New Roman" w:cs="Times New Roman"/>
        </w:rPr>
        <w:t xml:space="preserve"> sex (</w:t>
      </w:r>
      <w:proofErr w:type="spellStart"/>
      <w:r w:rsidR="00CC04EB">
        <w:rPr>
          <w:rFonts w:ascii="Times New Roman" w:hAnsi="Times New Roman" w:cs="Times New Roman"/>
        </w:rPr>
        <w:t>p</w:t>
      </w:r>
      <w:r w:rsidR="00C56D0A">
        <w:rPr>
          <w:rFonts w:ascii="Times New Roman" w:hAnsi="Times New Roman" w:cs="Times New Roman"/>
          <w:vertAlign w:val="subscript"/>
        </w:rPr>
        <w:t>sex</w:t>
      </w:r>
      <w:proofErr w:type="spellEnd"/>
      <w:r w:rsidR="00CC04EB">
        <w:rPr>
          <w:rFonts w:ascii="Times New Roman" w:hAnsi="Times New Roman" w:cs="Times New Roman"/>
        </w:rPr>
        <w:t>=0.</w:t>
      </w:r>
      <w:r w:rsidR="00BF3DF4">
        <w:rPr>
          <w:rFonts w:ascii="Times New Roman" w:hAnsi="Times New Roman" w:cs="Times New Roman"/>
        </w:rPr>
        <w:t>0093</w:t>
      </w:r>
      <w:r w:rsidR="00CC04EB">
        <w:rPr>
          <w:rFonts w:ascii="Times New Roman" w:hAnsi="Times New Roman" w:cs="Times New Roman"/>
        </w:rPr>
        <w:t>)</w:t>
      </w:r>
      <w:r w:rsidR="00E4627A">
        <w:rPr>
          <w:rFonts w:ascii="Times New Roman" w:hAnsi="Times New Roman" w:cs="Times New Roman"/>
        </w:rPr>
        <w:t xml:space="preserve"> on glucose tolerance</w:t>
      </w:r>
      <w:r w:rsidR="00970D3E">
        <w:rPr>
          <w:rFonts w:ascii="Times New Roman" w:hAnsi="Times New Roman" w:cs="Times New Roman"/>
        </w:rPr>
        <w:t>, again with</w:t>
      </w:r>
      <w:ins w:id="19" w:author="Dave Bridges" w:date="2021-09-16T11:15:00Z">
        <w:r w:rsidR="0034518C">
          <w:rPr>
            <w:rFonts w:ascii="Times New Roman" w:hAnsi="Times New Roman" w:cs="Times New Roman"/>
          </w:rPr>
          <w:t xml:space="preserve"> </w:t>
        </w:r>
      </w:ins>
      <w:del w:id="20" w:author="Dave Bridges" w:date="2021-09-16T11:15:00Z">
        <w:r w:rsidR="00970D3E" w:rsidDel="0034518C">
          <w:rPr>
            <w:rFonts w:ascii="Times New Roman" w:hAnsi="Times New Roman" w:cs="Times New Roman"/>
          </w:rPr>
          <w:delText xml:space="preserve"> </w:delText>
        </w:r>
        <w:r w:rsidR="00C56D0A" w:rsidDel="0034518C">
          <w:rPr>
            <w:rFonts w:ascii="Times New Roman" w:hAnsi="Times New Roman" w:cs="Times New Roman"/>
          </w:rPr>
          <w:delText xml:space="preserve">greater </w:delText>
        </w:r>
      </w:del>
      <w:r w:rsidR="00970D3E">
        <w:rPr>
          <w:rFonts w:ascii="Times New Roman" w:hAnsi="Times New Roman" w:cs="Times New Roman"/>
        </w:rPr>
        <w:t xml:space="preserve">expected elevations of glucose levels in male mice </w:t>
      </w:r>
      <w:r w:rsidR="00A61B52">
        <w:rPr>
          <w:rFonts w:ascii="Times New Roman" w:hAnsi="Times New Roman" w:cs="Times New Roman"/>
        </w:rPr>
        <w:t xml:space="preserve">. </w:t>
      </w:r>
      <w:r w:rsidR="00970D3E">
        <w:rPr>
          <w:rFonts w:ascii="Times New Roman" w:hAnsi="Times New Roman" w:cs="Times New Roman"/>
        </w:rPr>
        <w:t>The summarized</w:t>
      </w:r>
      <w:r w:rsidR="00CC04EB">
        <w:rPr>
          <w:rFonts w:ascii="Times New Roman" w:hAnsi="Times New Roman" w:cs="Times New Roman"/>
        </w:rPr>
        <w:t xml:space="preserve"> AUC for the GTT </w:t>
      </w:r>
      <w:r w:rsidR="00607265">
        <w:rPr>
          <w:rFonts w:ascii="Times New Roman" w:hAnsi="Times New Roman" w:cs="Times New Roman"/>
        </w:rPr>
        <w:t>(</w:t>
      </w:r>
      <w:r w:rsidR="00607265" w:rsidRPr="00607265">
        <w:rPr>
          <w:rFonts w:ascii="Times New Roman" w:hAnsi="Times New Roman" w:cs="Times New Roman"/>
          <w:b/>
          <w:bCs/>
        </w:rPr>
        <w:t xml:space="preserve">Figure </w:t>
      </w:r>
      <w:ins w:id="21" w:author="Dave Bridges" w:date="2021-09-16T11:16:00Z">
        <w:r w:rsidR="00BD3C52">
          <w:rPr>
            <w:rFonts w:ascii="Times New Roman" w:hAnsi="Times New Roman" w:cs="Times New Roman"/>
            <w:b/>
            <w:bCs/>
          </w:rPr>
          <w:t>2H</w:t>
        </w:r>
      </w:ins>
      <w:r w:rsidR="00607265">
        <w:rPr>
          <w:rFonts w:ascii="Times New Roman" w:hAnsi="Times New Roman" w:cs="Times New Roman"/>
        </w:rPr>
        <w:t xml:space="preserve">) </w:t>
      </w:r>
      <w:r w:rsidR="00970D3E">
        <w:rPr>
          <w:rFonts w:ascii="Times New Roman" w:hAnsi="Times New Roman" w:cs="Times New Roman"/>
        </w:rPr>
        <w:t xml:space="preserve">showed </w:t>
      </w:r>
      <w:r w:rsidR="00CC04EB">
        <w:rPr>
          <w:rFonts w:ascii="Times New Roman" w:hAnsi="Times New Roman" w:cs="Times New Roman"/>
        </w:rPr>
        <w:t xml:space="preserve">a significant interaction </w:t>
      </w:r>
      <w:r w:rsidR="00970D3E">
        <w:rPr>
          <w:rFonts w:ascii="Times New Roman" w:hAnsi="Times New Roman" w:cs="Times New Roman"/>
        </w:rPr>
        <w:t xml:space="preserve">between </w:t>
      </w:r>
      <w:r w:rsidR="00CC04EB">
        <w:rPr>
          <w:rFonts w:ascii="Times New Roman" w:hAnsi="Times New Roman" w:cs="Times New Roman"/>
        </w:rPr>
        <w:t>sex</w:t>
      </w:r>
      <w:r w:rsidR="00BF3DF4">
        <w:rPr>
          <w:rFonts w:ascii="Times New Roman" w:hAnsi="Times New Roman" w:cs="Times New Roman"/>
        </w:rPr>
        <w:t xml:space="preserve"> </w:t>
      </w:r>
      <w:r w:rsidR="00CC04EB">
        <w:rPr>
          <w:rFonts w:ascii="Times New Roman" w:hAnsi="Times New Roman" w:cs="Times New Roman"/>
        </w:rPr>
        <w:t xml:space="preserve">and maternal dietary treatment </w:t>
      </w:r>
      <w:r w:rsidR="00E945B0">
        <w:rPr>
          <w:rFonts w:ascii="Times New Roman" w:hAnsi="Times New Roman" w:cs="Times New Roman"/>
        </w:rPr>
        <w:t>(</w:t>
      </w:r>
      <w:proofErr w:type="spellStart"/>
      <w:r w:rsidR="00E945B0">
        <w:rPr>
          <w:rFonts w:ascii="Times New Roman" w:hAnsi="Times New Roman" w:cs="Times New Roman"/>
        </w:rPr>
        <w:t>p</w:t>
      </w:r>
      <w:r w:rsidR="00C56D0A">
        <w:rPr>
          <w:rFonts w:ascii="Times New Roman" w:hAnsi="Times New Roman" w:cs="Times New Roman"/>
          <w:vertAlign w:val="subscript"/>
        </w:rPr>
        <w:t>sex:diet</w:t>
      </w:r>
      <w:proofErr w:type="spellEnd"/>
      <w:r w:rsidR="00E945B0">
        <w:rPr>
          <w:rFonts w:ascii="Times New Roman" w:hAnsi="Times New Roman" w:cs="Times New Roman"/>
        </w:rPr>
        <w:t xml:space="preserve">=0.00082) </w:t>
      </w:r>
      <w:r w:rsidR="00D04004">
        <w:rPr>
          <w:rFonts w:ascii="Times New Roman" w:hAnsi="Times New Roman" w:cs="Times New Roman"/>
        </w:rPr>
        <w:t>where</w:t>
      </w:r>
      <w:ins w:id="22" w:author="Dave Bridges" w:date="2021-09-16T11:16:00Z">
        <w:r w:rsidR="00804E35">
          <w:rPr>
            <w:rFonts w:ascii="Times New Roman" w:hAnsi="Times New Roman" w:cs="Times New Roman"/>
          </w:rPr>
          <w:t>in</w:t>
        </w:r>
      </w:ins>
      <w:r w:rsidR="00D04004">
        <w:rPr>
          <w:rFonts w:ascii="Times New Roman" w:hAnsi="Times New Roman" w:cs="Times New Roman"/>
        </w:rPr>
        <w:t xml:space="preserve"> eTRF males had</w:t>
      </w:r>
      <w:r w:rsidR="00660E6B">
        <w:rPr>
          <w:rFonts w:ascii="Times New Roman" w:hAnsi="Times New Roman" w:cs="Times New Roman"/>
        </w:rPr>
        <w:t xml:space="preserve"> a</w:t>
      </w:r>
      <w:r w:rsidR="00D04004">
        <w:rPr>
          <w:rFonts w:ascii="Times New Roman" w:hAnsi="Times New Roman" w:cs="Times New Roman"/>
        </w:rPr>
        <w:t xml:space="preserve"> lower </w:t>
      </w:r>
      <w:r w:rsidR="00660E6B">
        <w:rPr>
          <w:rFonts w:ascii="Times New Roman" w:hAnsi="Times New Roman" w:cs="Times New Roman"/>
        </w:rPr>
        <w:t xml:space="preserve">8.2% </w:t>
      </w:r>
      <w:r w:rsidR="00D04004">
        <w:rPr>
          <w:rFonts w:ascii="Times New Roman" w:hAnsi="Times New Roman" w:cs="Times New Roman"/>
        </w:rPr>
        <w:t>AUC than their AL counterparts</w:t>
      </w:r>
      <w:r w:rsidR="00E945B0">
        <w:rPr>
          <w:rFonts w:ascii="Times New Roman" w:hAnsi="Times New Roman" w:cs="Times New Roman"/>
        </w:rPr>
        <w:t xml:space="preserve"> (</w:t>
      </w:r>
      <w:proofErr w:type="spellStart"/>
      <w:r w:rsidR="00E945B0">
        <w:rPr>
          <w:rFonts w:ascii="Times New Roman" w:hAnsi="Times New Roman" w:cs="Times New Roman"/>
        </w:rPr>
        <w:t>p</w:t>
      </w:r>
      <w:r w:rsidR="00C56D0A">
        <w:rPr>
          <w:rFonts w:ascii="Times New Roman" w:hAnsi="Times New Roman" w:cs="Times New Roman"/>
          <w:vertAlign w:val="subscript"/>
        </w:rPr>
        <w:t>diet</w:t>
      </w:r>
      <w:proofErr w:type="spellEnd"/>
      <w:r w:rsidR="00E945B0">
        <w:rPr>
          <w:rFonts w:ascii="Times New Roman" w:hAnsi="Times New Roman" w:cs="Times New Roman"/>
        </w:rPr>
        <w:t xml:space="preserve">&lt;0.0001), </w:t>
      </w:r>
      <w:r w:rsidR="00B16EC2">
        <w:rPr>
          <w:rFonts w:ascii="Times New Roman" w:hAnsi="Times New Roman" w:cs="Times New Roman"/>
        </w:rPr>
        <w:t>this effect</w:t>
      </w:r>
      <w:r w:rsidR="00E945B0">
        <w:rPr>
          <w:rFonts w:ascii="Times New Roman" w:hAnsi="Times New Roman" w:cs="Times New Roman"/>
        </w:rPr>
        <w:t xml:space="preserve"> was absent in females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E945B0">
        <w:rPr>
          <w:rFonts w:ascii="Times New Roman" w:hAnsi="Times New Roman" w:cs="Times New Roman"/>
        </w:rPr>
        <w:t>=0.99)</w:t>
      </w:r>
      <w:r w:rsidR="00CC04EB">
        <w:rPr>
          <w:rFonts w:ascii="Times New Roman" w:hAnsi="Times New Roman" w:cs="Times New Roman"/>
        </w:rPr>
        <w:t>.</w:t>
      </w:r>
      <w:r w:rsidR="00607265">
        <w:rPr>
          <w:rFonts w:ascii="Times New Roman" w:hAnsi="Times New Roman" w:cs="Times New Roman"/>
        </w:rPr>
        <w:t xml:space="preserve"> </w:t>
      </w:r>
      <w:r w:rsidR="008A4945">
        <w:rPr>
          <w:rFonts w:ascii="Times New Roman" w:hAnsi="Times New Roman" w:cs="Times New Roman"/>
        </w:rPr>
        <w:t>Fasting blood glucose, assessed before ITT and GTT, was 10.4% higher in males than in females (</w:t>
      </w:r>
      <w:proofErr w:type="spellStart"/>
      <w:r w:rsidR="008A4945">
        <w:rPr>
          <w:rFonts w:ascii="Times New Roman" w:hAnsi="Times New Roman" w:cs="Times New Roman"/>
        </w:rPr>
        <w:t>p</w:t>
      </w:r>
      <w:r w:rsidR="008A4945">
        <w:rPr>
          <w:rFonts w:ascii="Times New Roman" w:hAnsi="Times New Roman" w:cs="Times New Roman"/>
          <w:vertAlign w:val="subscript"/>
        </w:rPr>
        <w:t>sex</w:t>
      </w:r>
      <w:proofErr w:type="spellEnd"/>
      <w:r w:rsidR="008A4945">
        <w:rPr>
          <w:rFonts w:ascii="Times New Roman" w:hAnsi="Times New Roman" w:cs="Times New Roman"/>
        </w:rPr>
        <w:t>=0.0054</w:t>
      </w:r>
      <w:ins w:id="23" w:author="Dave Bridges" w:date="2021-09-16T16:18:00Z">
        <w:r w:rsidR="0096407F">
          <w:rPr>
            <w:rFonts w:ascii="Times New Roman" w:hAnsi="Times New Roman" w:cs="Times New Roman"/>
          </w:rPr>
          <w:t xml:space="preserve">; </w:t>
        </w:r>
        <w:r w:rsidR="0096407F" w:rsidRPr="0096407F">
          <w:rPr>
            <w:rFonts w:ascii="Times New Roman" w:hAnsi="Times New Roman" w:cs="Times New Roman"/>
            <w:b/>
            <w:rPrChange w:id="24" w:author="Dave Bridges" w:date="2021-09-16T16:18:00Z">
              <w:rPr>
                <w:rFonts w:ascii="Times New Roman" w:hAnsi="Times New Roman" w:cs="Times New Roman"/>
              </w:rPr>
            </w:rPrChange>
          </w:rPr>
          <w:t>Figure 2I</w:t>
        </w:r>
      </w:ins>
      <w:r w:rsidR="008A4945">
        <w:rPr>
          <w:rFonts w:ascii="Times New Roman" w:hAnsi="Times New Roman" w:cs="Times New Roman"/>
        </w:rPr>
        <w:t xml:space="preserve">) but did not differ </w:t>
      </w:r>
      <w:ins w:id="25" w:author="Dave Bridges" w:date="2021-09-16T11:18:00Z">
        <w:r w:rsidR="00B61E2A">
          <w:rPr>
            <w:rFonts w:ascii="Times New Roman" w:hAnsi="Times New Roman" w:cs="Times New Roman"/>
          </w:rPr>
          <w:t xml:space="preserve">significantly </w:t>
        </w:r>
      </w:ins>
      <w:r w:rsidR="008A4945">
        <w:rPr>
          <w:rFonts w:ascii="Times New Roman" w:hAnsi="Times New Roman" w:cs="Times New Roman"/>
        </w:rPr>
        <w:t>by maternal dietary treatment (</w:t>
      </w:r>
      <w:proofErr w:type="spellStart"/>
      <w:r w:rsidR="008A4945">
        <w:rPr>
          <w:rFonts w:ascii="Times New Roman" w:hAnsi="Times New Roman" w:cs="Times New Roman"/>
        </w:rPr>
        <w:t>p</w:t>
      </w:r>
      <w:r w:rsidR="008A4945">
        <w:rPr>
          <w:rFonts w:ascii="Times New Roman" w:hAnsi="Times New Roman" w:cs="Times New Roman"/>
          <w:vertAlign w:val="subscript"/>
        </w:rPr>
        <w:t>diet</w:t>
      </w:r>
      <w:proofErr w:type="spellEnd"/>
      <w:r w:rsidR="008A4945">
        <w:rPr>
          <w:rFonts w:ascii="Times New Roman" w:hAnsi="Times New Roman" w:cs="Times New Roman"/>
        </w:rPr>
        <w:t xml:space="preserve">=0.18). This suggests there are modest </w:t>
      </w:r>
      <w:del w:id="26" w:author="Dave Bridges" w:date="2021-09-16T16:19:00Z">
        <w:r w:rsidR="008A4945" w:rsidDel="00B96B30">
          <w:rPr>
            <w:rFonts w:ascii="Times New Roman" w:hAnsi="Times New Roman" w:cs="Times New Roman"/>
          </w:rPr>
          <w:delText xml:space="preserve">early </w:delText>
        </w:r>
      </w:del>
      <w:r w:rsidR="008A4945">
        <w:rPr>
          <w:rFonts w:ascii="Times New Roman" w:hAnsi="Times New Roman" w:cs="Times New Roman"/>
        </w:rPr>
        <w:t xml:space="preserve">effects of gestational eTRF present in </w:t>
      </w:r>
      <w:ins w:id="27" w:author="Dave Bridges" w:date="2021-09-16T16:19:00Z">
        <w:r w:rsidR="00B96B30">
          <w:rPr>
            <w:rFonts w:ascii="Times New Roman" w:hAnsi="Times New Roman" w:cs="Times New Roman"/>
          </w:rPr>
          <w:t xml:space="preserve">young, chow-fed </w:t>
        </w:r>
      </w:ins>
      <w:r w:rsidR="008A4945">
        <w:rPr>
          <w:rFonts w:ascii="Times New Roman" w:hAnsi="Times New Roman" w:cs="Times New Roman"/>
        </w:rPr>
        <w:t xml:space="preserve">male offspring that were not explained by </w:t>
      </w:r>
      <w:ins w:id="28" w:author="Dave Bridges" w:date="2021-09-16T11:17:00Z">
        <w:r w:rsidR="008504D5">
          <w:rPr>
            <w:rFonts w:ascii="Times New Roman" w:hAnsi="Times New Roman" w:cs="Times New Roman"/>
          </w:rPr>
          <w:t xml:space="preserve">differences in weight or </w:t>
        </w:r>
      </w:ins>
      <w:r w:rsidR="008A4945">
        <w:rPr>
          <w:rFonts w:ascii="Times New Roman" w:hAnsi="Times New Roman" w:cs="Times New Roman"/>
        </w:rPr>
        <w:t>body composition, which was comparable between groups</w:t>
      </w:r>
      <w:del w:id="29" w:author="Dave Bridges" w:date="2021-09-16T11:17:00Z">
        <w:r w:rsidR="008A4945" w:rsidDel="008504D5">
          <w:rPr>
            <w:rFonts w:ascii="Times New Roman" w:hAnsi="Times New Roman" w:cs="Times New Roman"/>
          </w:rPr>
          <w:delText xml:space="preserve">, or food intake, which was higher in eTRF animals. </w:delText>
        </w:r>
      </w:del>
      <w:ins w:id="30" w:author="Dave Bridges" w:date="2021-09-16T11:17:00Z">
        <w:r w:rsidR="008504D5">
          <w:rPr>
            <w:rFonts w:ascii="Times New Roman" w:hAnsi="Times New Roman" w:cs="Times New Roman"/>
          </w:rPr>
          <w:t>.</w:t>
        </w:r>
      </w:ins>
    </w:p>
    <w:p w14:paraId="373FD832" w14:textId="288348F5" w:rsidR="007D0ECF" w:rsidRDefault="007D0ECF">
      <w:pPr>
        <w:spacing w:line="480" w:lineRule="auto"/>
        <w:ind w:firstLine="720"/>
        <w:rPr>
          <w:rFonts w:ascii="Times New Roman" w:hAnsi="Times New Roman" w:cs="Times New Roman"/>
        </w:rPr>
        <w:pPrChange w:id="31" w:author="Bridges, Dave" w:date="2021-07-29T13:57:00Z">
          <w:pPr>
            <w:spacing w:line="480" w:lineRule="auto"/>
          </w:pPr>
        </w:pPrChange>
      </w:pPr>
    </w:p>
    <w:p w14:paraId="38829E0C" w14:textId="17CFBB54" w:rsidR="004F4CDE" w:rsidRDefault="004F4CDE" w:rsidP="00616AD3">
      <w:pPr>
        <w:spacing w:line="480" w:lineRule="auto"/>
        <w:rPr>
          <w:rFonts w:ascii="Times New Roman" w:hAnsi="Times New Roman" w:cs="Times New Roman"/>
          <w:i/>
          <w:iCs/>
        </w:rPr>
      </w:pPr>
      <w:r w:rsidRPr="00E800F2">
        <w:rPr>
          <w:rFonts w:ascii="Times New Roman" w:hAnsi="Times New Roman" w:cs="Times New Roman"/>
          <w:i/>
          <w:iCs/>
          <w:highlight w:val="yellow"/>
        </w:rPr>
        <w:lastRenderedPageBreak/>
        <w:t xml:space="preserve">HFD Feeding </w:t>
      </w:r>
      <w:r w:rsidR="008A4945">
        <w:rPr>
          <w:rFonts w:ascii="Times New Roman" w:hAnsi="Times New Roman" w:cs="Times New Roman"/>
          <w:i/>
          <w:iCs/>
          <w:highlight w:val="yellow"/>
        </w:rPr>
        <w:t xml:space="preserve">in adult offspring exposed to eTRF </w:t>
      </w:r>
      <w:r w:rsidR="005204D6">
        <w:rPr>
          <w:rFonts w:ascii="Times New Roman" w:hAnsi="Times New Roman" w:cs="Times New Roman"/>
          <w:i/>
          <w:iCs/>
          <w:highlight w:val="yellow"/>
        </w:rPr>
        <w:t>during</w:t>
      </w:r>
      <w:r w:rsidR="008A4945">
        <w:rPr>
          <w:rFonts w:ascii="Times New Roman" w:hAnsi="Times New Roman" w:cs="Times New Roman"/>
          <w:i/>
          <w:iCs/>
          <w:highlight w:val="yellow"/>
        </w:rPr>
        <w:t xml:space="preserve"> gestation</w:t>
      </w:r>
      <w:r w:rsidR="00686EC8" w:rsidRPr="00E800F2">
        <w:rPr>
          <w:rFonts w:ascii="Times New Roman" w:hAnsi="Times New Roman" w:cs="Times New Roman"/>
          <w:i/>
          <w:iCs/>
          <w:highlight w:val="yellow"/>
        </w:rPr>
        <w:t xml:space="preserve"> </w:t>
      </w:r>
      <w:r w:rsidR="003E6824" w:rsidRPr="00E800F2">
        <w:rPr>
          <w:rFonts w:ascii="Times New Roman" w:hAnsi="Times New Roman" w:cs="Times New Roman"/>
          <w:i/>
          <w:iCs/>
          <w:highlight w:val="yellow"/>
        </w:rPr>
        <w:t xml:space="preserve">generates </w:t>
      </w:r>
      <w:r w:rsidR="008A4945">
        <w:rPr>
          <w:rFonts w:ascii="Times New Roman" w:hAnsi="Times New Roman" w:cs="Times New Roman"/>
          <w:i/>
          <w:iCs/>
          <w:highlight w:val="yellow"/>
        </w:rPr>
        <w:t xml:space="preserve">sex-specific </w:t>
      </w:r>
      <w:r w:rsidR="00686EC8" w:rsidRPr="00E800F2">
        <w:rPr>
          <w:rFonts w:ascii="Times New Roman" w:hAnsi="Times New Roman" w:cs="Times New Roman"/>
          <w:i/>
          <w:iCs/>
          <w:highlight w:val="yellow"/>
        </w:rPr>
        <w:t xml:space="preserve">glucose </w:t>
      </w:r>
      <w:r w:rsidR="008A4945">
        <w:rPr>
          <w:rFonts w:ascii="Times New Roman" w:hAnsi="Times New Roman" w:cs="Times New Roman"/>
          <w:i/>
          <w:iCs/>
        </w:rPr>
        <w:t>intolerance</w:t>
      </w:r>
    </w:p>
    <w:p w14:paraId="142FEB6B" w14:textId="0C728245" w:rsidR="00960974" w:rsidRDefault="00970D3E" w:rsidP="00532133">
      <w:pPr>
        <w:spacing w:line="480" w:lineRule="auto"/>
        <w:ind w:firstLine="720"/>
        <w:rPr>
          <w:rFonts w:ascii="Times New Roman" w:hAnsi="Times New Roman" w:cs="Times New Roman"/>
        </w:rPr>
      </w:pPr>
      <w:r>
        <w:rPr>
          <w:rFonts w:ascii="Times New Roman" w:hAnsi="Times New Roman" w:cs="Times New Roman"/>
        </w:rPr>
        <w:t xml:space="preserve">Given that adult offspring </w:t>
      </w:r>
      <w:r w:rsidR="00693835">
        <w:rPr>
          <w:rFonts w:ascii="Times New Roman" w:hAnsi="Times New Roman" w:cs="Times New Roman"/>
        </w:rPr>
        <w:t xml:space="preserve">were minimally </w:t>
      </w:r>
      <w:r w:rsidR="00003DE0">
        <w:rPr>
          <w:rFonts w:ascii="Times New Roman" w:hAnsi="Times New Roman" w:cs="Times New Roman"/>
        </w:rPr>
        <w:t>affected</w:t>
      </w:r>
      <w:r w:rsidR="00693835">
        <w:rPr>
          <w:rFonts w:ascii="Times New Roman" w:hAnsi="Times New Roman" w:cs="Times New Roman"/>
        </w:rPr>
        <w:t xml:space="preserve"> by</w:t>
      </w:r>
      <w:r>
        <w:rPr>
          <w:rFonts w:ascii="Times New Roman" w:hAnsi="Times New Roman" w:cs="Times New Roman"/>
        </w:rPr>
        <w:t xml:space="preserve"> gestational eTRF exposure, we administered an overnutrition challenge; </w:t>
      </w:r>
      <w:r w:rsidR="00FE444A">
        <w:rPr>
          <w:rFonts w:ascii="Times New Roman" w:hAnsi="Times New Roman" w:cs="Times New Roman"/>
          <w:i/>
        </w:rPr>
        <w:t>ad libitum</w:t>
      </w:r>
      <w:r w:rsidR="00FE444A">
        <w:rPr>
          <w:rFonts w:ascii="Times New Roman" w:hAnsi="Times New Roman" w:cs="Times New Roman"/>
        </w:rPr>
        <w:t xml:space="preserve"> </w:t>
      </w:r>
      <w:r w:rsidR="00003DE0">
        <w:rPr>
          <w:rFonts w:ascii="Times New Roman" w:hAnsi="Times New Roman" w:cs="Times New Roman"/>
        </w:rPr>
        <w:t xml:space="preserve">access to </w:t>
      </w:r>
      <w:r>
        <w:rPr>
          <w:rFonts w:ascii="Times New Roman" w:hAnsi="Times New Roman" w:cs="Times New Roman"/>
        </w:rPr>
        <w:t xml:space="preserve">45% of energy from </w:t>
      </w:r>
      <w:commentRangeStart w:id="32"/>
      <w:commentRangeStart w:id="33"/>
      <w:r>
        <w:rPr>
          <w:rFonts w:ascii="Times New Roman" w:hAnsi="Times New Roman" w:cs="Times New Roman"/>
        </w:rPr>
        <w:t>fat</w:t>
      </w:r>
      <w:commentRangeEnd w:id="32"/>
      <w:r w:rsidR="00FA195D">
        <w:rPr>
          <w:rStyle w:val="CommentReference"/>
        </w:rPr>
        <w:commentReference w:id="32"/>
      </w:r>
      <w:commentRangeEnd w:id="33"/>
      <w:r w:rsidR="00B215B1">
        <w:rPr>
          <w:rStyle w:val="CommentReference"/>
        </w:rPr>
        <w:commentReference w:id="33"/>
      </w:r>
      <w:r w:rsidR="00003DE0">
        <w:rPr>
          <w:rFonts w:ascii="Times New Roman" w:hAnsi="Times New Roman" w:cs="Times New Roman"/>
        </w:rPr>
        <w:t xml:space="preserve"> after PND 70.</w:t>
      </w:r>
      <w:r>
        <w:rPr>
          <w:rFonts w:ascii="Times New Roman" w:hAnsi="Times New Roman" w:cs="Times New Roman"/>
        </w:rPr>
        <w:t xml:space="preserve"> </w:t>
      </w:r>
      <w:r w:rsidR="00003DE0">
        <w:rPr>
          <w:rFonts w:ascii="Times New Roman" w:hAnsi="Times New Roman" w:cs="Times New Roman"/>
        </w:rPr>
        <w:t xml:space="preserve">Food intake and body composition continued to be </w:t>
      </w:r>
      <w:r>
        <w:rPr>
          <w:rFonts w:ascii="Times New Roman" w:hAnsi="Times New Roman" w:cs="Times New Roman"/>
        </w:rPr>
        <w:t>monitor</w:t>
      </w:r>
      <w:r w:rsidR="00003DE0">
        <w:rPr>
          <w:rFonts w:ascii="Times New Roman" w:hAnsi="Times New Roman" w:cs="Times New Roman"/>
        </w:rPr>
        <w:t>ed</w:t>
      </w:r>
      <w:r>
        <w:rPr>
          <w:rFonts w:ascii="Times New Roman" w:hAnsi="Times New Roman" w:cs="Times New Roman"/>
        </w:rPr>
        <w:t xml:space="preserve"> </w:t>
      </w:r>
      <w:r w:rsidR="00003DE0">
        <w:rPr>
          <w:rFonts w:ascii="Times New Roman" w:hAnsi="Times New Roman" w:cs="Times New Roman"/>
        </w:rPr>
        <w:t>weekly.</w:t>
      </w:r>
      <w:r>
        <w:rPr>
          <w:rFonts w:ascii="Times New Roman" w:hAnsi="Times New Roman" w:cs="Times New Roman"/>
        </w:rPr>
        <w:t xml:space="preserve"> </w:t>
      </w:r>
      <w:r w:rsidR="00F002AB">
        <w:rPr>
          <w:rFonts w:ascii="Times New Roman" w:hAnsi="Times New Roman" w:cs="Times New Roman"/>
        </w:rPr>
        <w:t xml:space="preserve">Similar to the findings on chow, </w:t>
      </w:r>
      <w:r w:rsidR="00A449D4">
        <w:rPr>
          <w:rFonts w:ascii="Times New Roman" w:hAnsi="Times New Roman" w:cs="Times New Roman"/>
        </w:rPr>
        <w:t>with HFD</w:t>
      </w:r>
      <w:r w:rsidR="008067A0">
        <w:rPr>
          <w:rFonts w:ascii="Times New Roman" w:hAnsi="Times New Roman" w:cs="Times New Roman"/>
        </w:rPr>
        <w:t xml:space="preserve">, there were no </w:t>
      </w:r>
      <w:r w:rsidR="00F002AB">
        <w:rPr>
          <w:rFonts w:ascii="Times New Roman" w:hAnsi="Times New Roman" w:cs="Times New Roman"/>
        </w:rPr>
        <w:t xml:space="preserve">major </w:t>
      </w:r>
      <w:r w:rsidR="00A449D4">
        <w:rPr>
          <w:rFonts w:ascii="Times New Roman" w:hAnsi="Times New Roman" w:cs="Times New Roman"/>
        </w:rPr>
        <w:t>differences</w:t>
      </w:r>
      <w:r w:rsidR="008067A0">
        <w:rPr>
          <w:rFonts w:ascii="Times New Roman" w:hAnsi="Times New Roman" w:cs="Times New Roman"/>
        </w:rPr>
        <w:t xml:space="preserve"> </w:t>
      </w:r>
      <w:r w:rsidR="00136244">
        <w:rPr>
          <w:rFonts w:ascii="Times New Roman" w:hAnsi="Times New Roman" w:cs="Times New Roman"/>
        </w:rPr>
        <w:t xml:space="preserve">between eTRF and AL offspring </w:t>
      </w:r>
      <w:r w:rsidR="008067A0">
        <w:rPr>
          <w:rFonts w:ascii="Times New Roman" w:hAnsi="Times New Roman" w:cs="Times New Roman"/>
        </w:rPr>
        <w:t>in body weight (</w:t>
      </w:r>
      <w:r w:rsidR="008067A0" w:rsidRPr="008067A0">
        <w:rPr>
          <w:rFonts w:ascii="Times New Roman" w:hAnsi="Times New Roman" w:cs="Times New Roman"/>
          <w:b/>
          <w:bCs/>
        </w:rPr>
        <w:t xml:space="preserve">Figure </w:t>
      </w:r>
      <w:r w:rsidR="008067A0">
        <w:rPr>
          <w:rFonts w:ascii="Times New Roman" w:hAnsi="Times New Roman" w:cs="Times New Roman"/>
          <w:b/>
          <w:bCs/>
        </w:rPr>
        <w:t>3</w:t>
      </w:r>
      <w:r w:rsidR="008067A0" w:rsidRPr="008067A0">
        <w:rPr>
          <w:rFonts w:ascii="Times New Roman" w:hAnsi="Times New Roman" w:cs="Times New Roman"/>
          <w:b/>
          <w:bCs/>
        </w:rPr>
        <w:t>A</w:t>
      </w:r>
      <w:r w:rsidR="00136244" w:rsidRPr="00136244">
        <w:rPr>
          <w:rFonts w:ascii="Times New Roman" w:hAnsi="Times New Roman" w:cs="Times New Roman"/>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=0.99</w:t>
      </w:r>
      <w:r w:rsidR="00136244">
        <w:rPr>
          <w:rFonts w:ascii="Times New Roman" w:hAnsi="Times New Roman" w:cs="Times New Roman"/>
        </w:rPr>
        <w:t>),</w:t>
      </w:r>
      <w:r w:rsidR="00261148">
        <w:rPr>
          <w:rFonts w:ascii="Times New Roman" w:hAnsi="Times New Roman" w:cs="Times New Roman"/>
        </w:rPr>
        <w:t xml:space="preserve"> fat mass</w:t>
      </w:r>
      <w:r w:rsidR="00381BAE">
        <w:rPr>
          <w:rFonts w:ascii="Times New Roman" w:hAnsi="Times New Roman" w:cs="Times New Roman"/>
        </w:rPr>
        <w:t xml:space="preserve"> (</w:t>
      </w:r>
      <w:r w:rsidR="00381BAE" w:rsidRPr="00381BAE">
        <w:rPr>
          <w:rFonts w:ascii="Times New Roman" w:hAnsi="Times New Roman" w:cs="Times New Roman"/>
          <w:b/>
          <w:bCs/>
        </w:rPr>
        <w:t>Figure 3B</w:t>
      </w:r>
      <w:r w:rsidR="00136244">
        <w:rPr>
          <w:rFonts w:ascii="Times New Roman" w:hAnsi="Times New Roman" w:cs="Times New Roman"/>
          <w:b/>
          <w:bCs/>
        </w:rPr>
        <w:t xml:space="preserve">, </w:t>
      </w:r>
      <w:proofErr w:type="spellStart"/>
      <w:r w:rsidR="00136244" w:rsidRP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sidRPr="00136244">
        <w:rPr>
          <w:rFonts w:ascii="Times New Roman" w:hAnsi="Times New Roman" w:cs="Times New Roman"/>
        </w:rPr>
        <w:t>=0.65</w:t>
      </w:r>
      <w:r w:rsidR="00381BAE">
        <w:rPr>
          <w:rFonts w:ascii="Times New Roman" w:hAnsi="Times New Roman" w:cs="Times New Roman"/>
        </w:rPr>
        <w:t>)</w:t>
      </w:r>
      <w:r w:rsidR="00136244">
        <w:rPr>
          <w:rFonts w:ascii="Times New Roman" w:hAnsi="Times New Roman" w:cs="Times New Roman"/>
        </w:rPr>
        <w:t>,</w:t>
      </w:r>
      <w:ins w:id="34" w:author="Dave Bridges" w:date="2021-09-16T11:19:00Z">
        <w:r w:rsidR="00F002AB">
          <w:rPr>
            <w:rFonts w:ascii="Times New Roman" w:hAnsi="Times New Roman" w:cs="Times New Roman"/>
          </w:rPr>
          <w:t xml:space="preserve"> </w:t>
        </w:r>
      </w:ins>
      <w:r w:rsidR="00BE5A9B">
        <w:rPr>
          <w:rFonts w:ascii="Times New Roman" w:hAnsi="Times New Roman" w:cs="Times New Roman"/>
        </w:rPr>
        <w:t xml:space="preserve">or lean mass </w:t>
      </w:r>
      <w:r w:rsidR="00381BAE">
        <w:rPr>
          <w:rFonts w:ascii="Times New Roman" w:hAnsi="Times New Roman" w:cs="Times New Roman"/>
        </w:rPr>
        <w:t>(</w:t>
      </w:r>
      <w:r w:rsidR="00381BAE" w:rsidRPr="00381BAE">
        <w:rPr>
          <w:rFonts w:ascii="Times New Roman" w:hAnsi="Times New Roman" w:cs="Times New Roman"/>
          <w:b/>
          <w:bCs/>
        </w:rPr>
        <w:t>Figure 3C</w:t>
      </w:r>
      <w:r w:rsidR="00136244">
        <w:rPr>
          <w:rFonts w:ascii="Times New Roman" w:hAnsi="Times New Roman" w:cs="Times New Roman"/>
          <w:b/>
          <w:bCs/>
        </w:rPr>
        <w:t xml:space="preserve">, </w:t>
      </w:r>
      <w:proofErr w:type="spellStart"/>
      <w:r w:rsidR="00136244">
        <w:rPr>
          <w:rFonts w:ascii="Times New Roman" w:hAnsi="Times New Roman" w:cs="Times New Roman"/>
        </w:rPr>
        <w:t>p</w:t>
      </w:r>
      <w:r w:rsidR="00A449D4">
        <w:rPr>
          <w:rFonts w:ascii="Times New Roman" w:hAnsi="Times New Roman" w:cs="Times New Roman"/>
          <w:vertAlign w:val="subscript"/>
        </w:rPr>
        <w:t>diet</w:t>
      </w:r>
      <w:proofErr w:type="spellEnd"/>
      <w:r w:rsidR="00136244">
        <w:rPr>
          <w:rFonts w:ascii="Times New Roman" w:hAnsi="Times New Roman" w:cs="Times New Roman"/>
        </w:rPr>
        <w:t>=0.47).</w:t>
      </w:r>
      <w:r w:rsidR="00252968">
        <w:rPr>
          <w:rFonts w:ascii="Times New Roman" w:hAnsi="Times New Roman" w:cs="Times New Roman"/>
        </w:rPr>
        <w:t xml:space="preserve"> Therefore, offspring of eTRF and AL </w:t>
      </w:r>
      <w:r w:rsidR="001D4FB1">
        <w:rPr>
          <w:rFonts w:ascii="Times New Roman" w:hAnsi="Times New Roman" w:cs="Times New Roman"/>
        </w:rPr>
        <w:t>experienced</w:t>
      </w:r>
      <w:r w:rsidR="00252968">
        <w:rPr>
          <w:rFonts w:ascii="Times New Roman" w:hAnsi="Times New Roman" w:cs="Times New Roman"/>
        </w:rPr>
        <w:t xml:space="preserve"> a similar transition</w:t>
      </w:r>
      <w:r w:rsidR="00A52328">
        <w:rPr>
          <w:rFonts w:ascii="Times New Roman" w:hAnsi="Times New Roman" w:cs="Times New Roman"/>
        </w:rPr>
        <w:t xml:space="preserve"> in body composition</w:t>
      </w:r>
      <w:r w:rsidR="00252968">
        <w:rPr>
          <w:rFonts w:ascii="Times New Roman" w:hAnsi="Times New Roman" w:cs="Times New Roman"/>
        </w:rPr>
        <w:t xml:space="preserve"> to overnutrition</w:t>
      </w:r>
      <w:del w:id="35" w:author="Dave Bridges" w:date="2021-09-16T11:19:00Z">
        <w:r w:rsidR="00252968" w:rsidDel="00F002AB">
          <w:rPr>
            <w:rFonts w:ascii="Times New Roman" w:hAnsi="Times New Roman" w:cs="Times New Roman"/>
          </w:rPr>
          <w:delText xml:space="preserve"> challenge</w:delText>
        </w:r>
      </w:del>
      <w:r w:rsidR="00252968">
        <w:rPr>
          <w:rFonts w:ascii="Times New Roman" w:hAnsi="Times New Roman" w:cs="Times New Roman"/>
        </w:rPr>
        <w:t>.</w:t>
      </w:r>
      <w:r w:rsidR="00FE1DEF">
        <w:rPr>
          <w:rFonts w:ascii="Times New Roman" w:hAnsi="Times New Roman" w:cs="Times New Roman"/>
        </w:rPr>
        <w:t xml:space="preserve"> </w:t>
      </w:r>
      <w:r w:rsidR="00983AE9" w:rsidRPr="00364CBF">
        <w:rPr>
          <w:rFonts w:ascii="Times New Roman" w:hAnsi="Times New Roman" w:cs="Times New Roman"/>
          <w:highlight w:val="yellow"/>
          <w:rPrChange w:id="36" w:author="Molly Mulcahy" w:date="2021-09-30T14:06:00Z">
            <w:rPr>
              <w:rFonts w:ascii="Times New Roman" w:hAnsi="Times New Roman" w:cs="Times New Roman"/>
            </w:rPr>
          </w:rPrChange>
        </w:rPr>
        <w:t xml:space="preserve">Females and males consumed </w:t>
      </w:r>
      <w:commentRangeStart w:id="37"/>
      <w:r w:rsidR="00983AE9" w:rsidRPr="00364CBF">
        <w:rPr>
          <w:rFonts w:ascii="Times New Roman" w:hAnsi="Times New Roman" w:cs="Times New Roman"/>
          <w:highlight w:val="yellow"/>
          <w:rPrChange w:id="38" w:author="Molly Mulcahy" w:date="2021-09-30T14:06:00Z">
            <w:rPr>
              <w:rFonts w:ascii="Times New Roman" w:hAnsi="Times New Roman" w:cs="Times New Roman"/>
            </w:rPr>
          </w:rPrChange>
        </w:rPr>
        <w:t xml:space="preserve">similar </w:t>
      </w:r>
      <w:commentRangeEnd w:id="37"/>
      <w:r w:rsidR="00F002AB" w:rsidRPr="00364CBF">
        <w:rPr>
          <w:rStyle w:val="CommentReference"/>
          <w:highlight w:val="yellow"/>
          <w:rPrChange w:id="39" w:author="Molly Mulcahy" w:date="2021-09-30T14:06:00Z">
            <w:rPr>
              <w:rStyle w:val="CommentReference"/>
            </w:rPr>
          </w:rPrChange>
        </w:rPr>
        <w:commentReference w:id="37"/>
      </w:r>
      <w:r w:rsidR="00983AE9" w:rsidRPr="00364CBF">
        <w:rPr>
          <w:rFonts w:ascii="Times New Roman" w:hAnsi="Times New Roman" w:cs="Times New Roman"/>
          <w:highlight w:val="yellow"/>
          <w:rPrChange w:id="40" w:author="Molly Mulcahy" w:date="2021-09-30T14:06:00Z">
            <w:rPr>
              <w:rFonts w:ascii="Times New Roman" w:hAnsi="Times New Roman" w:cs="Times New Roman"/>
            </w:rPr>
          </w:rPrChange>
        </w:rPr>
        <w:t>amount of HFD (</w:t>
      </w:r>
      <w:proofErr w:type="spellStart"/>
      <w:r w:rsidR="00983AE9" w:rsidRPr="00364CBF">
        <w:rPr>
          <w:rFonts w:ascii="Times New Roman" w:hAnsi="Times New Roman" w:cs="Times New Roman"/>
          <w:highlight w:val="yellow"/>
          <w:rPrChange w:id="41" w:author="Molly Mulcahy" w:date="2021-09-30T14:06:00Z">
            <w:rPr>
              <w:rFonts w:ascii="Times New Roman" w:hAnsi="Times New Roman" w:cs="Times New Roman"/>
            </w:rPr>
          </w:rPrChange>
        </w:rPr>
        <w:t>p</w:t>
      </w:r>
      <w:r w:rsidR="002431A5" w:rsidRPr="00364CBF">
        <w:rPr>
          <w:rFonts w:ascii="Times New Roman" w:hAnsi="Times New Roman" w:cs="Times New Roman"/>
          <w:highlight w:val="yellow"/>
          <w:vertAlign w:val="subscript"/>
          <w:rPrChange w:id="42" w:author="Molly Mulcahy" w:date="2021-09-30T14:06:00Z">
            <w:rPr>
              <w:rFonts w:ascii="Times New Roman" w:hAnsi="Times New Roman" w:cs="Times New Roman"/>
              <w:vertAlign w:val="subscript"/>
            </w:rPr>
          </w:rPrChange>
        </w:rPr>
        <w:t>sex</w:t>
      </w:r>
      <w:proofErr w:type="spellEnd"/>
      <w:r w:rsidR="00983AE9" w:rsidRPr="00364CBF">
        <w:rPr>
          <w:rFonts w:ascii="Times New Roman" w:hAnsi="Times New Roman" w:cs="Times New Roman"/>
          <w:highlight w:val="yellow"/>
          <w:rPrChange w:id="43" w:author="Molly Mulcahy" w:date="2021-09-30T14:06:00Z">
            <w:rPr>
              <w:rFonts w:ascii="Times New Roman" w:hAnsi="Times New Roman" w:cs="Times New Roman"/>
            </w:rPr>
          </w:rPrChange>
        </w:rPr>
        <w:t xml:space="preserve">=0.088), but AL </w:t>
      </w:r>
      <w:r w:rsidR="00A449D4" w:rsidRPr="00364CBF">
        <w:rPr>
          <w:rFonts w:ascii="Times New Roman" w:hAnsi="Times New Roman" w:cs="Times New Roman"/>
          <w:highlight w:val="yellow"/>
          <w:rPrChange w:id="44" w:author="Molly Mulcahy" w:date="2021-09-30T14:06:00Z">
            <w:rPr>
              <w:rFonts w:ascii="Times New Roman" w:hAnsi="Times New Roman" w:cs="Times New Roman"/>
            </w:rPr>
          </w:rPrChange>
        </w:rPr>
        <w:t xml:space="preserve">offspring </w:t>
      </w:r>
      <w:r w:rsidR="00983AE9" w:rsidRPr="00364CBF">
        <w:rPr>
          <w:rFonts w:ascii="Times New Roman" w:hAnsi="Times New Roman" w:cs="Times New Roman"/>
          <w:highlight w:val="yellow"/>
          <w:rPrChange w:id="45" w:author="Molly Mulcahy" w:date="2021-09-30T14:06:00Z">
            <w:rPr>
              <w:rFonts w:ascii="Times New Roman" w:hAnsi="Times New Roman" w:cs="Times New Roman"/>
            </w:rPr>
          </w:rPrChange>
        </w:rPr>
        <w:t xml:space="preserve">consumed 4.5% less HFD over the course of the feeding period compared to </w:t>
      </w:r>
      <w:r w:rsidR="00DE369F" w:rsidRPr="00364CBF">
        <w:rPr>
          <w:rFonts w:ascii="Times New Roman" w:hAnsi="Times New Roman" w:cs="Times New Roman"/>
          <w:highlight w:val="yellow"/>
          <w:rPrChange w:id="46" w:author="Molly Mulcahy" w:date="2021-09-30T14:06:00Z">
            <w:rPr>
              <w:rFonts w:ascii="Times New Roman" w:hAnsi="Times New Roman" w:cs="Times New Roman"/>
            </w:rPr>
          </w:rPrChange>
        </w:rPr>
        <w:t>eTRF</w:t>
      </w:r>
      <w:r w:rsidR="002431A5" w:rsidRPr="00364CBF">
        <w:rPr>
          <w:rFonts w:ascii="Times New Roman" w:hAnsi="Times New Roman" w:cs="Times New Roman"/>
          <w:highlight w:val="yellow"/>
          <w:rPrChange w:id="47" w:author="Molly Mulcahy" w:date="2021-09-30T14:06:00Z">
            <w:rPr>
              <w:rFonts w:ascii="Times New Roman" w:hAnsi="Times New Roman" w:cs="Times New Roman"/>
            </w:rPr>
          </w:rPrChange>
        </w:rPr>
        <w:t xml:space="preserve"> </w:t>
      </w:r>
      <w:commentRangeStart w:id="48"/>
      <w:r w:rsidR="002431A5" w:rsidRPr="00364CBF">
        <w:rPr>
          <w:rFonts w:ascii="Times New Roman" w:hAnsi="Times New Roman" w:cs="Times New Roman"/>
          <w:highlight w:val="yellow"/>
          <w:rPrChange w:id="49" w:author="Molly Mulcahy" w:date="2021-09-30T14:06:00Z">
            <w:rPr>
              <w:rFonts w:ascii="Times New Roman" w:hAnsi="Times New Roman" w:cs="Times New Roman"/>
            </w:rPr>
          </w:rPrChange>
        </w:rPr>
        <w:t>offspring</w:t>
      </w:r>
      <w:r w:rsidR="00983AE9" w:rsidRPr="00364CBF">
        <w:rPr>
          <w:rFonts w:ascii="Times New Roman" w:hAnsi="Times New Roman" w:cs="Times New Roman"/>
          <w:highlight w:val="yellow"/>
          <w:rPrChange w:id="50" w:author="Molly Mulcahy" w:date="2021-09-30T14:06:00Z">
            <w:rPr>
              <w:rFonts w:ascii="Times New Roman" w:hAnsi="Times New Roman" w:cs="Times New Roman"/>
            </w:rPr>
          </w:rPrChange>
        </w:rPr>
        <w:t xml:space="preserve"> (</w:t>
      </w:r>
      <w:r w:rsidR="00381BAE" w:rsidRPr="00364CBF">
        <w:rPr>
          <w:rFonts w:ascii="Times New Roman" w:hAnsi="Times New Roman" w:cs="Times New Roman"/>
          <w:b/>
          <w:bCs/>
          <w:highlight w:val="yellow"/>
          <w:rPrChange w:id="51" w:author="Molly Mulcahy" w:date="2021-09-30T14:06:00Z">
            <w:rPr>
              <w:rFonts w:ascii="Times New Roman" w:hAnsi="Times New Roman" w:cs="Times New Roman"/>
              <w:b/>
              <w:bCs/>
            </w:rPr>
          </w:rPrChange>
        </w:rPr>
        <w:t>Figure 3D</w:t>
      </w:r>
      <w:r w:rsidR="00983AE9" w:rsidRPr="00364CBF">
        <w:rPr>
          <w:rFonts w:ascii="Times New Roman" w:hAnsi="Times New Roman" w:cs="Times New Roman"/>
          <w:highlight w:val="yellow"/>
          <w:rPrChange w:id="52" w:author="Molly Mulcahy" w:date="2021-09-30T14:06:00Z">
            <w:rPr>
              <w:rFonts w:ascii="Times New Roman" w:hAnsi="Times New Roman" w:cs="Times New Roman"/>
            </w:rPr>
          </w:rPrChange>
        </w:rPr>
        <w:t xml:space="preserve">, </w:t>
      </w:r>
      <w:proofErr w:type="spellStart"/>
      <w:r w:rsidR="00983AE9" w:rsidRPr="00364CBF">
        <w:rPr>
          <w:rFonts w:ascii="Times New Roman" w:hAnsi="Times New Roman" w:cs="Times New Roman"/>
          <w:highlight w:val="yellow"/>
          <w:rPrChange w:id="53" w:author="Molly Mulcahy" w:date="2021-09-30T14:06:00Z">
            <w:rPr>
              <w:rFonts w:ascii="Times New Roman" w:hAnsi="Times New Roman" w:cs="Times New Roman"/>
            </w:rPr>
          </w:rPrChange>
        </w:rPr>
        <w:t>p</w:t>
      </w:r>
      <w:r w:rsidR="00A449D4" w:rsidRPr="00364CBF">
        <w:rPr>
          <w:rFonts w:ascii="Times New Roman" w:hAnsi="Times New Roman" w:cs="Times New Roman"/>
          <w:highlight w:val="yellow"/>
          <w:vertAlign w:val="subscript"/>
          <w:rPrChange w:id="54" w:author="Molly Mulcahy" w:date="2021-09-30T14:06:00Z">
            <w:rPr>
              <w:rFonts w:ascii="Times New Roman" w:hAnsi="Times New Roman" w:cs="Times New Roman"/>
              <w:vertAlign w:val="subscript"/>
            </w:rPr>
          </w:rPrChange>
        </w:rPr>
        <w:t>diet</w:t>
      </w:r>
      <w:proofErr w:type="spellEnd"/>
      <w:r w:rsidR="00983AE9" w:rsidRPr="00364CBF">
        <w:rPr>
          <w:rFonts w:ascii="Times New Roman" w:hAnsi="Times New Roman" w:cs="Times New Roman"/>
          <w:highlight w:val="yellow"/>
          <w:rPrChange w:id="55" w:author="Molly Mulcahy" w:date="2021-09-30T14:06:00Z">
            <w:rPr>
              <w:rFonts w:ascii="Times New Roman" w:hAnsi="Times New Roman" w:cs="Times New Roman"/>
            </w:rPr>
          </w:rPrChange>
        </w:rPr>
        <w:t>=0.00068</w:t>
      </w:r>
      <w:r w:rsidR="00381BAE" w:rsidRPr="00364CBF">
        <w:rPr>
          <w:rFonts w:ascii="Times New Roman" w:hAnsi="Times New Roman" w:cs="Times New Roman"/>
          <w:highlight w:val="yellow"/>
          <w:rPrChange w:id="56" w:author="Molly Mulcahy" w:date="2021-09-30T14:06:00Z">
            <w:rPr>
              <w:rFonts w:ascii="Times New Roman" w:hAnsi="Times New Roman" w:cs="Times New Roman"/>
            </w:rPr>
          </w:rPrChange>
        </w:rPr>
        <w:t>)</w:t>
      </w:r>
      <w:r w:rsidR="00006E53" w:rsidRPr="00364CBF">
        <w:rPr>
          <w:rFonts w:ascii="Times New Roman" w:hAnsi="Times New Roman" w:cs="Times New Roman"/>
          <w:highlight w:val="yellow"/>
          <w:rPrChange w:id="57" w:author="Molly Mulcahy" w:date="2021-09-30T14:06:00Z">
            <w:rPr>
              <w:rFonts w:ascii="Times New Roman" w:hAnsi="Times New Roman" w:cs="Times New Roman"/>
            </w:rPr>
          </w:rPrChange>
        </w:rPr>
        <w:t xml:space="preserve">. </w:t>
      </w:r>
      <w:commentRangeEnd w:id="48"/>
      <w:r w:rsidR="00BB0BC4" w:rsidRPr="00364CBF">
        <w:rPr>
          <w:rStyle w:val="CommentReference"/>
          <w:highlight w:val="yellow"/>
          <w:rPrChange w:id="58" w:author="Molly Mulcahy" w:date="2021-09-30T14:06:00Z">
            <w:rPr>
              <w:rStyle w:val="CommentReference"/>
            </w:rPr>
          </w:rPrChange>
        </w:rPr>
        <w:commentReference w:id="48"/>
      </w:r>
      <w:r w:rsidR="00006E53">
        <w:rPr>
          <w:rFonts w:ascii="Times New Roman" w:hAnsi="Times New Roman" w:cs="Times New Roman"/>
        </w:rPr>
        <w:t xml:space="preserve">Feeding efficiency </w:t>
      </w:r>
      <w:r w:rsidR="005A3F7F">
        <w:rPr>
          <w:rFonts w:ascii="Times New Roman" w:hAnsi="Times New Roman" w:cs="Times New Roman"/>
        </w:rPr>
        <w:t>was greater in males than in females, which is expected and consistent with the NCD period (</w:t>
      </w:r>
      <w:r w:rsidR="005A3F7F" w:rsidRPr="002431A5">
        <w:rPr>
          <w:rFonts w:ascii="Times New Roman" w:hAnsi="Times New Roman" w:cs="Times New Roman"/>
          <w:b/>
          <w:bCs/>
        </w:rPr>
        <w:t>Supplemental Figure 1B</w:t>
      </w:r>
      <w:r w:rsidR="005A3F7F">
        <w:rPr>
          <w:rFonts w:ascii="Times New Roman" w:hAnsi="Times New Roman" w:cs="Times New Roman"/>
          <w:b/>
          <w:bCs/>
        </w:rPr>
        <w:t>,</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sidRPr="005A3F7F">
        <w:rPr>
          <w:rFonts w:ascii="Times New Roman" w:hAnsi="Times New Roman" w:cs="Times New Roman"/>
          <w:vertAlign w:val="subscript"/>
        </w:rPr>
        <w:t>sex</w:t>
      </w:r>
      <w:proofErr w:type="spellEnd"/>
      <w:r w:rsidR="005A3F7F">
        <w:rPr>
          <w:rFonts w:ascii="Times New Roman" w:hAnsi="Times New Roman" w:cs="Times New Roman"/>
        </w:rPr>
        <w:t xml:space="preserve"> = 0.00023). Efficiency </w:t>
      </w:r>
      <w:r w:rsidR="00B215B1">
        <w:rPr>
          <w:rFonts w:ascii="Times New Roman" w:hAnsi="Times New Roman" w:cs="Times New Roman"/>
        </w:rPr>
        <w:t>indistinguishable between eTRF and AL offspring</w:t>
      </w:r>
      <w:r w:rsidR="005A3F7F">
        <w:rPr>
          <w:rFonts w:ascii="Times New Roman" w:hAnsi="Times New Roman" w:cs="Times New Roman"/>
        </w:rPr>
        <w:t xml:space="preserve"> (</w:t>
      </w:r>
      <w:proofErr w:type="spellStart"/>
      <w:r w:rsidR="005A3F7F">
        <w:rPr>
          <w:rFonts w:ascii="Times New Roman" w:hAnsi="Times New Roman" w:cs="Times New Roman"/>
        </w:rPr>
        <w:t>p</w:t>
      </w:r>
      <w:r w:rsidR="005A3F7F">
        <w:rPr>
          <w:rFonts w:ascii="Times New Roman" w:hAnsi="Times New Roman" w:cs="Times New Roman"/>
          <w:vertAlign w:val="subscript"/>
        </w:rPr>
        <w:t>diet</w:t>
      </w:r>
      <w:proofErr w:type="spellEnd"/>
      <w:r w:rsidR="005A3F7F">
        <w:rPr>
          <w:rFonts w:ascii="Times New Roman" w:hAnsi="Times New Roman" w:cs="Times New Roman"/>
        </w:rPr>
        <w:t>=0.93</w:t>
      </w:r>
      <w:r w:rsidR="00006E53">
        <w:rPr>
          <w:rFonts w:ascii="Times New Roman" w:hAnsi="Times New Roman" w:cs="Times New Roman"/>
        </w:rPr>
        <w:t>).</w:t>
      </w:r>
    </w:p>
    <w:p w14:paraId="0E443ED8" w14:textId="1FA1AC30" w:rsidR="00F55355" w:rsidRDefault="00D01B0E" w:rsidP="00D01B0E">
      <w:pPr>
        <w:spacing w:line="480" w:lineRule="auto"/>
        <w:ind w:firstLine="720"/>
        <w:rPr>
          <w:rFonts w:ascii="Times New Roman" w:hAnsi="Times New Roman" w:cs="Times New Roman"/>
        </w:rPr>
      </w:pPr>
      <w:r>
        <w:rPr>
          <w:rFonts w:ascii="Times New Roman" w:hAnsi="Times New Roman" w:cs="Times New Roman"/>
        </w:rPr>
        <w:t>We repeated an ITT and GTT after 10 weeks of HFD feeding</w:t>
      </w:r>
      <w:r w:rsidR="003D4F95">
        <w:rPr>
          <w:rFonts w:ascii="Times New Roman" w:hAnsi="Times New Roman" w:cs="Times New Roman"/>
        </w:rPr>
        <w:t xml:space="preserve">. </w:t>
      </w:r>
      <w:r w:rsidR="00890AE0">
        <w:rPr>
          <w:rFonts w:ascii="Times New Roman" w:hAnsi="Times New Roman" w:cs="Times New Roman"/>
        </w:rPr>
        <w:t>Durin</w:t>
      </w:r>
      <w:r w:rsidR="00CD7B97">
        <w:rPr>
          <w:rFonts w:ascii="Times New Roman" w:hAnsi="Times New Roman" w:cs="Times New Roman"/>
        </w:rPr>
        <w:t>g</w:t>
      </w:r>
      <w:r w:rsidR="00890AE0">
        <w:rPr>
          <w:rFonts w:ascii="Times New Roman" w:hAnsi="Times New Roman" w:cs="Times New Roman"/>
        </w:rPr>
        <w:t xml:space="preserve"> ITT, there was a significant interaction </w:t>
      </w:r>
      <w:r w:rsidR="00F55355">
        <w:rPr>
          <w:rFonts w:ascii="Times New Roman" w:hAnsi="Times New Roman" w:cs="Times New Roman"/>
        </w:rPr>
        <w:t xml:space="preserve">between sex and diet.  </w:t>
      </w:r>
      <w:r w:rsidR="00890AE0">
        <w:rPr>
          <w:rFonts w:ascii="Times New Roman" w:hAnsi="Times New Roman" w:cs="Times New Roman"/>
        </w:rPr>
        <w:t xml:space="preserve">in the </w:t>
      </w:r>
      <w:r w:rsidR="00836F6E">
        <w:rPr>
          <w:rFonts w:ascii="Times New Roman" w:hAnsi="Times New Roman" w:cs="Times New Roman"/>
        </w:rPr>
        <w:t>mixed linear effect modeling</w:t>
      </w:r>
      <w:r w:rsidR="00890AE0">
        <w:rPr>
          <w:rFonts w:ascii="Times New Roman" w:hAnsi="Times New Roman" w:cs="Times New Roman"/>
        </w:rPr>
        <w:t xml:space="preserve"> (</w:t>
      </w:r>
      <w:r w:rsidR="00AC790C" w:rsidRPr="00381BAE">
        <w:rPr>
          <w:rFonts w:ascii="Times New Roman" w:hAnsi="Times New Roman" w:cs="Times New Roman"/>
          <w:b/>
          <w:bCs/>
        </w:rPr>
        <w:t>Figure 3</w:t>
      </w:r>
      <w:r w:rsidR="00986610">
        <w:rPr>
          <w:rFonts w:ascii="Times New Roman" w:hAnsi="Times New Roman" w:cs="Times New Roman"/>
          <w:b/>
          <w:bCs/>
        </w:rPr>
        <w:t>E</w:t>
      </w:r>
      <w:r w:rsidR="00AC790C">
        <w:rPr>
          <w:rFonts w:ascii="Times New Roman" w:hAnsi="Times New Roman" w:cs="Times New Roman"/>
        </w:rPr>
        <w:t xml:space="preserve">, </w:t>
      </w:r>
      <w:proofErr w:type="spellStart"/>
      <w:r w:rsidR="00AC790C">
        <w:rPr>
          <w:rFonts w:ascii="Times New Roman" w:hAnsi="Times New Roman" w:cs="Times New Roman"/>
        </w:rPr>
        <w:t>p</w:t>
      </w:r>
      <w:r>
        <w:rPr>
          <w:rFonts w:ascii="Times New Roman" w:hAnsi="Times New Roman" w:cs="Times New Roman"/>
          <w:vertAlign w:val="subscript"/>
        </w:rPr>
        <w:t>sex:diet</w:t>
      </w:r>
      <w:proofErr w:type="spellEnd"/>
      <w:r w:rsidR="00AC790C">
        <w:rPr>
          <w:rFonts w:ascii="Times New Roman" w:hAnsi="Times New Roman" w:cs="Times New Roman"/>
        </w:rPr>
        <w:t>=0.03</w:t>
      </w:r>
      <w:r w:rsidR="00F55355">
        <w:rPr>
          <w:rFonts w:ascii="Times New Roman" w:hAnsi="Times New Roman" w:cs="Times New Roman"/>
        </w:rPr>
        <w:t>)</w:t>
      </w:r>
      <w:r w:rsidR="00890AE0">
        <w:rPr>
          <w:rFonts w:ascii="Times New Roman" w:hAnsi="Times New Roman" w:cs="Times New Roman"/>
        </w:rPr>
        <w:t xml:space="preserve">. </w:t>
      </w:r>
      <w:r w:rsidR="007872A5">
        <w:rPr>
          <w:rFonts w:ascii="Times New Roman" w:hAnsi="Times New Roman" w:cs="Times New Roman"/>
        </w:rPr>
        <w:t xml:space="preserve">Female eTRF were similar in </w:t>
      </w:r>
      <w:r w:rsidR="00264D2B">
        <w:rPr>
          <w:rFonts w:ascii="Times New Roman" w:hAnsi="Times New Roman" w:cs="Times New Roman"/>
        </w:rPr>
        <w:t>response to insulin, with less than a 1 mg/dL difference from</w:t>
      </w:r>
      <w:r w:rsidR="007872A5">
        <w:rPr>
          <w:rFonts w:ascii="Times New Roman" w:hAnsi="Times New Roman" w:cs="Times New Roman"/>
        </w:rPr>
        <w:t xml:space="preserve"> their AL counterparts (</w:t>
      </w:r>
      <w:proofErr w:type="spellStart"/>
      <w:r w:rsidR="007872A5">
        <w:rPr>
          <w:rFonts w:ascii="Times New Roman" w:hAnsi="Times New Roman" w:cs="Times New Roman"/>
        </w:rPr>
        <w:t>p</w:t>
      </w:r>
      <w:r w:rsidRPr="00D01B0E">
        <w:rPr>
          <w:rFonts w:ascii="Times New Roman" w:hAnsi="Times New Roman" w:cs="Times New Roman"/>
          <w:vertAlign w:val="subscript"/>
        </w:rPr>
        <w:t>diet</w:t>
      </w:r>
      <w:proofErr w:type="spellEnd"/>
      <w:r w:rsidR="007872A5">
        <w:rPr>
          <w:rFonts w:ascii="Times New Roman" w:hAnsi="Times New Roman" w:cs="Times New Roman"/>
        </w:rPr>
        <w:t>=0.85), but</w:t>
      </w:r>
      <w:r w:rsidR="00152545">
        <w:rPr>
          <w:rFonts w:ascii="Times New Roman" w:hAnsi="Times New Roman" w:cs="Times New Roman"/>
        </w:rPr>
        <w:t xml:space="preserve"> male eTRF </w:t>
      </w:r>
      <w:r w:rsidR="00836F6E">
        <w:rPr>
          <w:rFonts w:ascii="Times New Roman" w:hAnsi="Times New Roman" w:cs="Times New Roman"/>
        </w:rPr>
        <w:t xml:space="preserve">offspring </w:t>
      </w:r>
      <w:r w:rsidR="00152545">
        <w:rPr>
          <w:rFonts w:ascii="Times New Roman" w:hAnsi="Times New Roman" w:cs="Times New Roman"/>
        </w:rPr>
        <w:t xml:space="preserve">tended to be more insulin sensitive </w:t>
      </w:r>
      <w:r w:rsidR="00264D2B">
        <w:rPr>
          <w:rFonts w:ascii="Times New Roman" w:hAnsi="Times New Roman" w:cs="Times New Roman"/>
        </w:rPr>
        <w:t xml:space="preserve">and had 25mg/dL lower glucose </w:t>
      </w:r>
      <w:r w:rsidR="00152545">
        <w:rPr>
          <w:rFonts w:ascii="Times New Roman" w:hAnsi="Times New Roman" w:cs="Times New Roman"/>
        </w:rPr>
        <w:t>than</w:t>
      </w:r>
      <w:r w:rsidR="00836F6E">
        <w:rPr>
          <w:rFonts w:ascii="Times New Roman" w:hAnsi="Times New Roman" w:cs="Times New Roman"/>
        </w:rPr>
        <w:t xml:space="preserve"> </w:t>
      </w:r>
      <w:r w:rsidR="00152545">
        <w:rPr>
          <w:rFonts w:ascii="Times New Roman" w:hAnsi="Times New Roman" w:cs="Times New Roman"/>
        </w:rPr>
        <w:t>AL</w:t>
      </w:r>
      <w:r w:rsidR="00836F6E">
        <w:rPr>
          <w:rFonts w:ascii="Times New Roman" w:hAnsi="Times New Roman" w:cs="Times New Roman"/>
        </w:rPr>
        <w:t xml:space="preserve"> males</w:t>
      </w:r>
      <w:r w:rsidR="00152545">
        <w:rPr>
          <w:rFonts w:ascii="Times New Roman" w:hAnsi="Times New Roman" w:cs="Times New Roman"/>
        </w:rPr>
        <w:t xml:space="preserve"> (</w:t>
      </w:r>
      <w:proofErr w:type="spellStart"/>
      <w:r w:rsidR="00152545">
        <w:rPr>
          <w:rFonts w:ascii="Times New Roman" w:hAnsi="Times New Roman" w:cs="Times New Roman"/>
        </w:rPr>
        <w:t>p</w:t>
      </w:r>
      <w:r w:rsidRPr="00D01B0E">
        <w:rPr>
          <w:rFonts w:ascii="Times New Roman" w:hAnsi="Times New Roman" w:cs="Times New Roman"/>
          <w:vertAlign w:val="subscript"/>
        </w:rPr>
        <w:t>diet</w:t>
      </w:r>
      <w:proofErr w:type="spellEnd"/>
      <w:r w:rsidR="00152545">
        <w:rPr>
          <w:rFonts w:ascii="Times New Roman" w:hAnsi="Times New Roman" w:cs="Times New Roman"/>
        </w:rPr>
        <w:t>=0.17)</w:t>
      </w:r>
      <w:r w:rsidR="007872A5">
        <w:rPr>
          <w:rFonts w:ascii="Times New Roman" w:hAnsi="Times New Roman" w:cs="Times New Roman"/>
        </w:rPr>
        <w:t xml:space="preserve">. </w:t>
      </w:r>
      <w:r w:rsidR="003C0114">
        <w:rPr>
          <w:rFonts w:ascii="Times New Roman" w:hAnsi="Times New Roman" w:cs="Times New Roman"/>
        </w:rPr>
        <w:t>Th</w:t>
      </w:r>
      <w:r w:rsidR="00264D2B">
        <w:rPr>
          <w:rFonts w:ascii="Times New Roman" w:hAnsi="Times New Roman" w:cs="Times New Roman"/>
        </w:rPr>
        <w:t>ese findings</w:t>
      </w:r>
      <w:r w:rsidR="003C0114">
        <w:rPr>
          <w:rFonts w:ascii="Times New Roman" w:hAnsi="Times New Roman" w:cs="Times New Roman"/>
        </w:rPr>
        <w:t xml:space="preserve"> w</w:t>
      </w:r>
      <w:r w:rsidR="00264D2B">
        <w:rPr>
          <w:rFonts w:ascii="Times New Roman" w:hAnsi="Times New Roman" w:cs="Times New Roman"/>
        </w:rPr>
        <w:t>ere</w:t>
      </w:r>
      <w:r w:rsidR="003C0114">
        <w:rPr>
          <w:rFonts w:ascii="Times New Roman" w:hAnsi="Times New Roman" w:cs="Times New Roman"/>
        </w:rPr>
        <w:t xml:space="preserve"> confirmed </w:t>
      </w:r>
      <w:r w:rsidR="00264D2B">
        <w:rPr>
          <w:rFonts w:ascii="Times New Roman" w:hAnsi="Times New Roman" w:cs="Times New Roman"/>
        </w:rPr>
        <w:t xml:space="preserve">by </w:t>
      </w:r>
      <w:r w:rsidR="00CD2479">
        <w:rPr>
          <w:rFonts w:ascii="Times New Roman" w:hAnsi="Times New Roman" w:cs="Times New Roman"/>
        </w:rPr>
        <w:t>calculating</w:t>
      </w:r>
      <w:r w:rsidR="00264D2B">
        <w:rPr>
          <w:rFonts w:ascii="Times New Roman" w:hAnsi="Times New Roman" w:cs="Times New Roman"/>
        </w:rPr>
        <w:t xml:space="preserve"> the</w:t>
      </w:r>
      <w:r w:rsidR="003C0114">
        <w:rPr>
          <w:rFonts w:ascii="Times New Roman" w:hAnsi="Times New Roman" w:cs="Times New Roman"/>
        </w:rPr>
        <w:t xml:space="preserve"> AUC where </w:t>
      </w:r>
      <w:r w:rsidR="00FF7F2E">
        <w:rPr>
          <w:rFonts w:ascii="Times New Roman" w:hAnsi="Times New Roman" w:cs="Times New Roman"/>
        </w:rPr>
        <w:t xml:space="preserve">eTRF </w:t>
      </w:r>
      <w:r w:rsidR="003C0114">
        <w:rPr>
          <w:rFonts w:ascii="Times New Roman" w:hAnsi="Times New Roman" w:cs="Times New Roman"/>
        </w:rPr>
        <w:t xml:space="preserve">females had </w:t>
      </w:r>
      <w:r w:rsidR="00FF7F2E">
        <w:rPr>
          <w:rFonts w:ascii="Times New Roman" w:hAnsi="Times New Roman" w:cs="Times New Roman"/>
        </w:rPr>
        <w:t>7% greater</w:t>
      </w:r>
      <w:r w:rsidR="003C0114">
        <w:rPr>
          <w:rFonts w:ascii="Times New Roman" w:hAnsi="Times New Roman" w:cs="Times New Roman"/>
        </w:rPr>
        <w:t xml:space="preserve"> AUC </w:t>
      </w:r>
      <w:r w:rsidR="00FF7F2E">
        <w:rPr>
          <w:rFonts w:ascii="Times New Roman" w:hAnsi="Times New Roman" w:cs="Times New Roman"/>
        </w:rPr>
        <w:t>than AL females</w:t>
      </w:r>
      <w:r w:rsidR="009B554B">
        <w:rPr>
          <w:rFonts w:ascii="Times New Roman" w:hAnsi="Times New Roman" w:cs="Times New Roman"/>
        </w:rPr>
        <w:t xml:space="preserve"> </w:t>
      </w:r>
      <w:r w:rsidR="003C0114">
        <w:rPr>
          <w:rFonts w:ascii="Times New Roman" w:hAnsi="Times New Roman" w:cs="Times New Roman"/>
        </w:rPr>
        <w:t>(</w:t>
      </w:r>
      <w:r w:rsidR="00836F6E" w:rsidRPr="00836F6E">
        <w:rPr>
          <w:rFonts w:ascii="Times New Roman" w:hAnsi="Times New Roman" w:cs="Times New Roman"/>
          <w:b/>
          <w:bCs/>
        </w:rPr>
        <w:t>Figure 3</w:t>
      </w:r>
      <w:r w:rsidR="00986610">
        <w:rPr>
          <w:rFonts w:ascii="Times New Roman" w:hAnsi="Times New Roman" w:cs="Times New Roman"/>
          <w:b/>
          <w:bCs/>
        </w:rPr>
        <w:t>F</w:t>
      </w:r>
      <w:r w:rsidR="00836F6E">
        <w:rPr>
          <w:rFonts w:ascii="Times New Roman" w:hAnsi="Times New Roman" w:cs="Times New Roman"/>
        </w:rPr>
        <w:t xml:space="preserve">, </w:t>
      </w:r>
      <w:proofErr w:type="spellStart"/>
      <w:r w:rsidR="003C0114">
        <w:rPr>
          <w:rFonts w:ascii="Times New Roman" w:hAnsi="Times New Roman" w:cs="Times New Roman"/>
        </w:rPr>
        <w:t>p</w:t>
      </w:r>
      <w:r w:rsidR="00FF7F2E">
        <w:rPr>
          <w:rFonts w:ascii="Times New Roman" w:hAnsi="Times New Roman" w:cs="Times New Roman"/>
          <w:vertAlign w:val="subscript"/>
        </w:rPr>
        <w:t>diet</w:t>
      </w:r>
      <w:proofErr w:type="spellEnd"/>
      <w:r w:rsidR="003C0114">
        <w:rPr>
          <w:rFonts w:ascii="Times New Roman" w:hAnsi="Times New Roman" w:cs="Times New Roman"/>
        </w:rPr>
        <w:t xml:space="preserve">=0.20) </w:t>
      </w:r>
      <w:r w:rsidR="00F55355">
        <w:rPr>
          <w:rFonts w:ascii="Times New Roman" w:hAnsi="Times New Roman" w:cs="Times New Roman"/>
        </w:rPr>
        <w:t xml:space="preserve">while </w:t>
      </w:r>
      <w:r w:rsidR="003C0114">
        <w:rPr>
          <w:rFonts w:ascii="Times New Roman" w:hAnsi="Times New Roman" w:cs="Times New Roman"/>
        </w:rPr>
        <w:t>eTRF males had 20.4% lower AUC (</w:t>
      </w:r>
      <w:proofErr w:type="spellStart"/>
      <w:r w:rsidR="003C0114">
        <w:rPr>
          <w:rFonts w:ascii="Times New Roman" w:hAnsi="Times New Roman" w:cs="Times New Roman"/>
        </w:rPr>
        <w:t>p</w:t>
      </w:r>
      <w:r w:rsidR="00FF7F2E" w:rsidRPr="00FF7F2E">
        <w:rPr>
          <w:rFonts w:ascii="Times New Roman" w:hAnsi="Times New Roman" w:cs="Times New Roman"/>
          <w:vertAlign w:val="subscript"/>
        </w:rPr>
        <w:t>diet</w:t>
      </w:r>
      <w:proofErr w:type="spellEnd"/>
      <w:r w:rsidR="003C0114">
        <w:rPr>
          <w:rFonts w:ascii="Times New Roman" w:hAnsi="Times New Roman" w:cs="Times New Roman"/>
        </w:rPr>
        <w:t xml:space="preserve">&lt;0.0001). </w:t>
      </w:r>
      <w:r w:rsidR="0021435C">
        <w:rPr>
          <w:rFonts w:ascii="Times New Roman" w:hAnsi="Times New Roman" w:cs="Times New Roman"/>
        </w:rPr>
        <w:t xml:space="preserve">The initial </w:t>
      </w:r>
      <w:r w:rsidR="00CD2479">
        <w:rPr>
          <w:rFonts w:ascii="Times New Roman" w:hAnsi="Times New Roman" w:cs="Times New Roman"/>
        </w:rPr>
        <w:t xml:space="preserve">rate of glucose decline </w:t>
      </w:r>
      <w:r w:rsidR="0021435C">
        <w:rPr>
          <w:rFonts w:ascii="Times New Roman" w:hAnsi="Times New Roman" w:cs="Times New Roman"/>
        </w:rPr>
        <w:t xml:space="preserve">was greater </w:t>
      </w:r>
      <w:r w:rsidR="00CD2479">
        <w:rPr>
          <w:rFonts w:ascii="Times New Roman" w:hAnsi="Times New Roman" w:cs="Times New Roman"/>
        </w:rPr>
        <w:t xml:space="preserve">in females compared to males </w:t>
      </w:r>
      <w:r w:rsidR="0021435C">
        <w:rPr>
          <w:rFonts w:ascii="Times New Roman" w:hAnsi="Times New Roman" w:cs="Times New Roman"/>
        </w:rPr>
        <w:t>(</w:t>
      </w:r>
      <w:proofErr w:type="spellStart"/>
      <w:r w:rsidR="0021435C">
        <w:rPr>
          <w:rFonts w:ascii="Times New Roman" w:hAnsi="Times New Roman" w:cs="Times New Roman"/>
        </w:rPr>
        <w:t>p</w:t>
      </w:r>
      <w:r w:rsidR="00CD2479">
        <w:rPr>
          <w:rFonts w:ascii="Times New Roman" w:hAnsi="Times New Roman" w:cs="Times New Roman"/>
          <w:vertAlign w:val="subscript"/>
        </w:rPr>
        <w:t>sex</w:t>
      </w:r>
      <w:proofErr w:type="spellEnd"/>
      <w:r w:rsidR="0021435C">
        <w:rPr>
          <w:rFonts w:ascii="Times New Roman" w:hAnsi="Times New Roman" w:cs="Times New Roman"/>
        </w:rPr>
        <w:t xml:space="preserve">=0.029) but there </w:t>
      </w:r>
      <w:proofErr w:type="gramStart"/>
      <w:r w:rsidR="0021435C">
        <w:rPr>
          <w:rFonts w:ascii="Times New Roman" w:hAnsi="Times New Roman" w:cs="Times New Roman"/>
        </w:rPr>
        <w:t>was</w:t>
      </w:r>
      <w:proofErr w:type="gramEnd"/>
      <w:r w:rsidR="0021435C">
        <w:rPr>
          <w:rFonts w:ascii="Times New Roman" w:hAnsi="Times New Roman" w:cs="Times New Roman"/>
        </w:rPr>
        <w:t xml:space="preserve"> no </w:t>
      </w:r>
      <w:r w:rsidR="0066510F">
        <w:rPr>
          <w:rFonts w:ascii="Times New Roman" w:hAnsi="Times New Roman" w:cs="Times New Roman"/>
        </w:rPr>
        <w:t>differences between eTRF and AL offspring</w:t>
      </w:r>
      <w:r w:rsidR="0021435C">
        <w:rPr>
          <w:rFonts w:ascii="Times New Roman" w:hAnsi="Times New Roman" w:cs="Times New Roman"/>
        </w:rPr>
        <w:t xml:space="preserve"> (</w:t>
      </w:r>
      <w:proofErr w:type="spellStart"/>
      <w:r w:rsidR="0021435C">
        <w:rPr>
          <w:rFonts w:ascii="Times New Roman" w:hAnsi="Times New Roman" w:cs="Times New Roman"/>
        </w:rPr>
        <w:t>p</w:t>
      </w:r>
      <w:r w:rsidR="00CD2479">
        <w:rPr>
          <w:rFonts w:ascii="Times New Roman" w:hAnsi="Times New Roman" w:cs="Times New Roman"/>
          <w:vertAlign w:val="subscript"/>
        </w:rPr>
        <w:t>diet</w:t>
      </w:r>
      <w:proofErr w:type="spellEnd"/>
      <w:r w:rsidR="0021435C">
        <w:rPr>
          <w:rFonts w:ascii="Times New Roman" w:hAnsi="Times New Roman" w:cs="Times New Roman"/>
        </w:rPr>
        <w:t xml:space="preserve">=0.23). </w:t>
      </w:r>
      <w:r w:rsidR="00152545">
        <w:rPr>
          <w:rFonts w:ascii="Times New Roman" w:hAnsi="Times New Roman" w:cs="Times New Roman"/>
        </w:rPr>
        <w:t>T</w:t>
      </w:r>
      <w:r w:rsidR="0021435C">
        <w:rPr>
          <w:rFonts w:ascii="Times New Roman" w:hAnsi="Times New Roman" w:cs="Times New Roman"/>
        </w:rPr>
        <w:t>he trend toward insulin sensitivity</w:t>
      </w:r>
      <w:r w:rsidR="00152545">
        <w:rPr>
          <w:rFonts w:ascii="Times New Roman" w:hAnsi="Times New Roman" w:cs="Times New Roman"/>
        </w:rPr>
        <w:t xml:space="preserve"> </w:t>
      </w:r>
      <w:r w:rsidR="0066510F">
        <w:rPr>
          <w:rFonts w:ascii="Times New Roman" w:hAnsi="Times New Roman" w:cs="Times New Roman"/>
        </w:rPr>
        <w:t xml:space="preserve">from the ITT </w:t>
      </w:r>
      <w:r w:rsidR="00152545">
        <w:rPr>
          <w:rFonts w:ascii="Times New Roman" w:hAnsi="Times New Roman" w:cs="Times New Roman"/>
        </w:rPr>
        <w:t xml:space="preserve">was </w:t>
      </w:r>
      <w:r w:rsidR="003C0114">
        <w:rPr>
          <w:rFonts w:ascii="Times New Roman" w:hAnsi="Times New Roman" w:cs="Times New Roman"/>
        </w:rPr>
        <w:t xml:space="preserve">not </w:t>
      </w:r>
      <w:r w:rsidR="00836F6E">
        <w:rPr>
          <w:rFonts w:ascii="Times New Roman" w:hAnsi="Times New Roman" w:cs="Times New Roman"/>
        </w:rPr>
        <w:t>explained</w:t>
      </w:r>
      <w:r w:rsidR="003C0114">
        <w:rPr>
          <w:rFonts w:ascii="Times New Roman" w:hAnsi="Times New Roman" w:cs="Times New Roman"/>
        </w:rPr>
        <w:t xml:space="preserve"> by f</w:t>
      </w:r>
      <w:r w:rsidR="00381BAE">
        <w:rPr>
          <w:rFonts w:ascii="Times New Roman" w:hAnsi="Times New Roman" w:cs="Times New Roman"/>
        </w:rPr>
        <w:t>asting blood glucose</w:t>
      </w:r>
      <w:r w:rsidR="00836F6E">
        <w:rPr>
          <w:rFonts w:ascii="Times New Roman" w:hAnsi="Times New Roman" w:cs="Times New Roman"/>
        </w:rPr>
        <w:t>,</w:t>
      </w:r>
      <w:r w:rsidR="003C0114">
        <w:rPr>
          <w:rFonts w:ascii="Times New Roman" w:hAnsi="Times New Roman" w:cs="Times New Roman"/>
        </w:rPr>
        <w:t xml:space="preserve"> as females had</w:t>
      </w:r>
      <w:r w:rsidR="00381BAE">
        <w:rPr>
          <w:rFonts w:ascii="Times New Roman" w:hAnsi="Times New Roman" w:cs="Times New Roman"/>
        </w:rPr>
        <w:t xml:space="preserve"> </w:t>
      </w:r>
      <w:r w:rsidR="007872A5">
        <w:rPr>
          <w:rFonts w:ascii="Times New Roman" w:hAnsi="Times New Roman" w:cs="Times New Roman"/>
        </w:rPr>
        <w:t xml:space="preserve">was 23% </w:t>
      </w:r>
      <w:r w:rsidR="007872A5">
        <w:rPr>
          <w:rFonts w:ascii="Times New Roman" w:hAnsi="Times New Roman" w:cs="Times New Roman"/>
        </w:rPr>
        <w:lastRenderedPageBreak/>
        <w:t xml:space="preserve">lower </w:t>
      </w:r>
      <w:r w:rsidR="003C0114">
        <w:rPr>
          <w:rFonts w:ascii="Times New Roman" w:hAnsi="Times New Roman" w:cs="Times New Roman"/>
        </w:rPr>
        <w:t>FBG than</w:t>
      </w:r>
      <w:r w:rsidR="007872A5">
        <w:rPr>
          <w:rFonts w:ascii="Times New Roman" w:hAnsi="Times New Roman" w:cs="Times New Roman"/>
        </w:rPr>
        <w:t xml:space="preserve"> males (</w:t>
      </w:r>
      <w:proofErr w:type="spellStart"/>
      <w:r w:rsidR="007872A5">
        <w:rPr>
          <w:rFonts w:ascii="Times New Roman" w:hAnsi="Times New Roman" w:cs="Times New Roman"/>
        </w:rPr>
        <w:t>p</w:t>
      </w:r>
      <w:r w:rsidR="0066510F">
        <w:rPr>
          <w:rFonts w:ascii="Times New Roman" w:hAnsi="Times New Roman" w:cs="Times New Roman"/>
          <w:vertAlign w:val="subscript"/>
        </w:rPr>
        <w:t>sex</w:t>
      </w:r>
      <w:proofErr w:type="spellEnd"/>
      <w:r w:rsidR="007872A5">
        <w:rPr>
          <w:rFonts w:ascii="Times New Roman" w:hAnsi="Times New Roman" w:cs="Times New Roman"/>
        </w:rPr>
        <w:t>&lt;0.0001</w:t>
      </w:r>
      <w:r w:rsidR="00B56169">
        <w:rPr>
          <w:rFonts w:ascii="Times New Roman" w:hAnsi="Times New Roman" w:cs="Times New Roman"/>
        </w:rPr>
        <w:t>) but</w:t>
      </w:r>
      <w:r w:rsidR="007872A5">
        <w:rPr>
          <w:rFonts w:ascii="Times New Roman" w:hAnsi="Times New Roman" w:cs="Times New Roman"/>
        </w:rPr>
        <w:t xml:space="preserve"> </w:t>
      </w:r>
      <w:r w:rsidR="00836F6E">
        <w:rPr>
          <w:rFonts w:ascii="Times New Roman" w:hAnsi="Times New Roman" w:cs="Times New Roman"/>
        </w:rPr>
        <w:t>were similar between</w:t>
      </w:r>
      <w:r w:rsidR="007872A5">
        <w:rPr>
          <w:rFonts w:ascii="Times New Roman" w:hAnsi="Times New Roman" w:cs="Times New Roman"/>
        </w:rPr>
        <w:t xml:space="preserve"> </w:t>
      </w:r>
      <w:r w:rsidR="0066510F">
        <w:rPr>
          <w:rFonts w:ascii="Times New Roman" w:hAnsi="Times New Roman" w:cs="Times New Roman"/>
        </w:rPr>
        <w:t xml:space="preserve">eTRF and AL offspring of the </w:t>
      </w:r>
      <w:r w:rsidR="00F55355">
        <w:rPr>
          <w:rFonts w:ascii="Times New Roman" w:hAnsi="Times New Roman" w:cs="Times New Roman"/>
        </w:rPr>
        <w:t xml:space="preserve">within the same </w:t>
      </w:r>
      <w:r w:rsidR="0066510F">
        <w:rPr>
          <w:rFonts w:ascii="Times New Roman" w:hAnsi="Times New Roman" w:cs="Times New Roman"/>
        </w:rPr>
        <w:t>sex</w:t>
      </w:r>
      <w:r w:rsidR="00836F6E">
        <w:rPr>
          <w:rFonts w:ascii="Times New Roman" w:hAnsi="Times New Roman" w:cs="Times New Roman"/>
        </w:rPr>
        <w:t xml:space="preserve"> </w:t>
      </w:r>
      <w:r w:rsidR="00381BAE">
        <w:rPr>
          <w:rFonts w:ascii="Times New Roman" w:hAnsi="Times New Roman" w:cs="Times New Roman"/>
        </w:rPr>
        <w:t>(</w:t>
      </w:r>
      <w:r w:rsidR="00381BAE" w:rsidRPr="00381BAE">
        <w:rPr>
          <w:rFonts w:ascii="Times New Roman" w:hAnsi="Times New Roman" w:cs="Times New Roman"/>
          <w:b/>
          <w:bCs/>
        </w:rPr>
        <w:t>Figure 3</w:t>
      </w:r>
      <w:r w:rsidR="00986610">
        <w:rPr>
          <w:rFonts w:ascii="Times New Roman" w:hAnsi="Times New Roman" w:cs="Times New Roman"/>
          <w:b/>
          <w:bCs/>
        </w:rPr>
        <w:t>I</w:t>
      </w:r>
      <w:r w:rsidR="003C0114">
        <w:rPr>
          <w:rFonts w:ascii="Times New Roman" w:hAnsi="Times New Roman" w:cs="Times New Roman"/>
          <w:b/>
          <w:bCs/>
        </w:rPr>
        <w:t>,</w:t>
      </w:r>
      <w:r w:rsidR="003C0114" w:rsidRPr="003C0114">
        <w:rPr>
          <w:rFonts w:ascii="Times New Roman" w:hAnsi="Times New Roman" w:cs="Times New Roman"/>
        </w:rPr>
        <w:t xml:space="preserve"> </w:t>
      </w:r>
      <w:proofErr w:type="spellStart"/>
      <w:r w:rsidR="003C0114">
        <w:rPr>
          <w:rFonts w:ascii="Times New Roman" w:hAnsi="Times New Roman" w:cs="Times New Roman"/>
        </w:rPr>
        <w:t>p</w:t>
      </w:r>
      <w:r w:rsidR="0066510F">
        <w:rPr>
          <w:rFonts w:ascii="Times New Roman" w:hAnsi="Times New Roman" w:cs="Times New Roman"/>
          <w:vertAlign w:val="subscript"/>
        </w:rPr>
        <w:t>diet</w:t>
      </w:r>
      <w:proofErr w:type="spellEnd"/>
      <w:r w:rsidR="003C0114">
        <w:rPr>
          <w:rFonts w:ascii="Times New Roman" w:hAnsi="Times New Roman" w:cs="Times New Roman"/>
        </w:rPr>
        <w:t>=0.83</w:t>
      </w:r>
      <w:r w:rsidR="003C0114">
        <w:rPr>
          <w:rFonts w:ascii="Times New Roman" w:hAnsi="Times New Roman" w:cs="Times New Roman"/>
          <w:b/>
          <w:bCs/>
        </w:rPr>
        <w:t xml:space="preserve"> </w:t>
      </w:r>
      <w:r w:rsidR="00381BAE">
        <w:rPr>
          <w:rFonts w:ascii="Times New Roman" w:hAnsi="Times New Roman" w:cs="Times New Roman"/>
        </w:rPr>
        <w:t>)</w:t>
      </w:r>
      <w:r w:rsidR="003C0114">
        <w:rPr>
          <w:rFonts w:ascii="Times New Roman" w:hAnsi="Times New Roman" w:cs="Times New Roman"/>
        </w:rPr>
        <w:t>.</w:t>
      </w:r>
      <w:r w:rsidR="00381BAE">
        <w:rPr>
          <w:rFonts w:ascii="Times New Roman" w:hAnsi="Times New Roman" w:cs="Times New Roman"/>
        </w:rPr>
        <w:t xml:space="preserve"> </w:t>
      </w:r>
      <w:r w:rsidR="00F55355">
        <w:rPr>
          <w:rFonts w:ascii="Times New Roman" w:hAnsi="Times New Roman" w:cs="Times New Roman"/>
        </w:rPr>
        <w:t xml:space="preserve">Glucose tolerance tests in </w:t>
      </w:r>
      <w:r w:rsidR="00BD6ECE" w:rsidRPr="009D244A">
        <w:rPr>
          <w:rFonts w:ascii="Times New Roman" w:hAnsi="Times New Roman" w:cs="Times New Roman"/>
          <w:b/>
          <w:bCs/>
        </w:rPr>
        <w:t>Figure 3</w:t>
      </w:r>
      <w:r w:rsidR="00986610">
        <w:rPr>
          <w:rFonts w:ascii="Times New Roman" w:hAnsi="Times New Roman" w:cs="Times New Roman"/>
          <w:b/>
          <w:bCs/>
        </w:rPr>
        <w:t>G</w:t>
      </w:r>
      <w:r w:rsidR="00BD6ECE" w:rsidRPr="009D244A">
        <w:rPr>
          <w:rFonts w:ascii="Times New Roman" w:hAnsi="Times New Roman" w:cs="Times New Roman"/>
        </w:rPr>
        <w:t xml:space="preserve">, </w:t>
      </w:r>
      <w:r w:rsidR="00BD6ECE">
        <w:rPr>
          <w:rFonts w:ascii="Times New Roman" w:hAnsi="Times New Roman" w:cs="Times New Roman"/>
        </w:rPr>
        <w:t xml:space="preserve"> also showed significant </w:t>
      </w:r>
      <w:r w:rsidR="00552A5B">
        <w:rPr>
          <w:rFonts w:ascii="Times New Roman" w:hAnsi="Times New Roman" w:cs="Times New Roman"/>
        </w:rPr>
        <w:t xml:space="preserve">effect of </w:t>
      </w:r>
      <w:r w:rsidR="00BD6ECE">
        <w:rPr>
          <w:rFonts w:ascii="Times New Roman" w:hAnsi="Times New Roman" w:cs="Times New Roman"/>
        </w:rPr>
        <w:t>interaction (</w:t>
      </w:r>
      <w:proofErr w:type="spellStart"/>
      <w:r w:rsidR="00BD6ECE">
        <w:rPr>
          <w:rFonts w:ascii="Times New Roman" w:hAnsi="Times New Roman" w:cs="Times New Roman"/>
        </w:rPr>
        <w:t>p</w:t>
      </w:r>
      <w:r w:rsidR="00552A5B">
        <w:rPr>
          <w:rFonts w:ascii="Times New Roman" w:hAnsi="Times New Roman" w:cs="Times New Roman"/>
          <w:vertAlign w:val="subscript"/>
        </w:rPr>
        <w:t>sex:diet</w:t>
      </w:r>
      <w:proofErr w:type="spellEnd"/>
      <w:r w:rsidR="00BD6ECE">
        <w:rPr>
          <w:rFonts w:ascii="Times New Roman" w:hAnsi="Times New Roman" w:cs="Times New Roman"/>
        </w:rPr>
        <w:t>=0.011</w:t>
      </w:r>
      <w:r w:rsidR="00F55355">
        <w:rPr>
          <w:rFonts w:ascii="Times New Roman" w:hAnsi="Times New Roman" w:cs="Times New Roman"/>
        </w:rPr>
        <w:t>), though now in the opposite direction.</w:t>
      </w:r>
      <w:r w:rsidR="00BD6ECE">
        <w:rPr>
          <w:rFonts w:ascii="Times New Roman" w:hAnsi="Times New Roman" w:cs="Times New Roman"/>
        </w:rPr>
        <w:t xml:space="preserve"> </w:t>
      </w:r>
      <w:r w:rsidR="003D4F95" w:rsidRPr="009D244A">
        <w:rPr>
          <w:rFonts w:ascii="Times New Roman" w:hAnsi="Times New Roman" w:cs="Times New Roman"/>
        </w:rPr>
        <w:t xml:space="preserve">During </w:t>
      </w:r>
      <w:r w:rsidR="00552A5B">
        <w:rPr>
          <w:rFonts w:ascii="Times New Roman" w:hAnsi="Times New Roman" w:cs="Times New Roman"/>
        </w:rPr>
        <w:t>GTT</w:t>
      </w:r>
      <w:r w:rsidR="003156E8">
        <w:rPr>
          <w:rFonts w:ascii="Times New Roman" w:hAnsi="Times New Roman" w:cs="Times New Roman"/>
        </w:rPr>
        <w:t>,</w:t>
      </w:r>
      <w:r w:rsidR="00552A5B">
        <w:rPr>
          <w:rFonts w:ascii="Times New Roman" w:hAnsi="Times New Roman" w:cs="Times New Roman"/>
        </w:rPr>
        <w:t xml:space="preserve"> eTRF</w:t>
      </w:r>
      <w:r w:rsidR="009F1671" w:rsidRPr="009D244A">
        <w:rPr>
          <w:rFonts w:ascii="Times New Roman" w:hAnsi="Times New Roman" w:cs="Times New Roman"/>
        </w:rPr>
        <w:t xml:space="preserve"> </w:t>
      </w:r>
      <w:r w:rsidR="003D4F95" w:rsidRPr="009D244A">
        <w:rPr>
          <w:rFonts w:ascii="Times New Roman" w:hAnsi="Times New Roman" w:cs="Times New Roman"/>
        </w:rPr>
        <w:t xml:space="preserve">males </w:t>
      </w:r>
      <w:r w:rsidR="009D244A" w:rsidRPr="009D244A">
        <w:rPr>
          <w:rFonts w:ascii="Times New Roman" w:hAnsi="Times New Roman" w:cs="Times New Roman"/>
        </w:rPr>
        <w:t>trended toward glucose intolerance</w:t>
      </w:r>
      <w:r w:rsidR="003D4F95" w:rsidRPr="009D244A">
        <w:rPr>
          <w:rFonts w:ascii="Times New Roman" w:hAnsi="Times New Roman" w:cs="Times New Roman"/>
        </w:rPr>
        <w:t xml:space="preserve"> </w:t>
      </w:r>
      <w:r w:rsidR="00CA2887">
        <w:rPr>
          <w:rFonts w:ascii="Times New Roman" w:hAnsi="Times New Roman" w:cs="Times New Roman"/>
        </w:rPr>
        <w:t xml:space="preserve">with 53mg/dL higher glucose than AL males </w:t>
      </w:r>
      <w:r w:rsidR="003D4F95" w:rsidRPr="009D244A">
        <w:rPr>
          <w:rFonts w:ascii="Times New Roman" w:hAnsi="Times New Roman" w:cs="Times New Roman"/>
        </w:rPr>
        <w:t>(</w:t>
      </w:r>
      <w:proofErr w:type="spellStart"/>
      <w:r w:rsidR="009D244A" w:rsidRPr="009D244A">
        <w:rPr>
          <w:rFonts w:ascii="Times New Roman" w:hAnsi="Times New Roman" w:cs="Times New Roman"/>
        </w:rPr>
        <w:t>p</w:t>
      </w:r>
      <w:r w:rsidR="00552A5B">
        <w:rPr>
          <w:rFonts w:ascii="Times New Roman" w:hAnsi="Times New Roman" w:cs="Times New Roman"/>
          <w:vertAlign w:val="subscript"/>
        </w:rPr>
        <w:t>diet</w:t>
      </w:r>
      <w:proofErr w:type="spellEnd"/>
      <w:r w:rsidR="009D244A" w:rsidRPr="009D244A">
        <w:rPr>
          <w:rFonts w:ascii="Times New Roman" w:hAnsi="Times New Roman" w:cs="Times New Roman"/>
        </w:rPr>
        <w:t>=0.14</w:t>
      </w:r>
      <w:r w:rsidR="003D4F95" w:rsidRPr="009D244A">
        <w:rPr>
          <w:rFonts w:ascii="Times New Roman" w:hAnsi="Times New Roman" w:cs="Times New Roman"/>
        </w:rPr>
        <w:t>)</w:t>
      </w:r>
      <w:r w:rsidR="00CA2887">
        <w:rPr>
          <w:rFonts w:ascii="Times New Roman" w:hAnsi="Times New Roman" w:cs="Times New Roman"/>
        </w:rPr>
        <w:t xml:space="preserve">. This was not </w:t>
      </w:r>
      <w:r w:rsidR="00F55355">
        <w:rPr>
          <w:rFonts w:ascii="Times New Roman" w:hAnsi="Times New Roman" w:cs="Times New Roman"/>
        </w:rPr>
        <w:t xml:space="preserve">observed </w:t>
      </w:r>
      <w:r w:rsidR="00CA2887">
        <w:rPr>
          <w:rFonts w:ascii="Times New Roman" w:hAnsi="Times New Roman" w:cs="Times New Roman"/>
        </w:rPr>
        <w:t xml:space="preserve">in eTRF </w:t>
      </w:r>
      <w:r w:rsidR="00F55355">
        <w:rPr>
          <w:rFonts w:ascii="Times New Roman" w:hAnsi="Times New Roman" w:cs="Times New Roman"/>
        </w:rPr>
        <w:t xml:space="preserve">offspring </w:t>
      </w:r>
      <w:r w:rsidR="00CA2887">
        <w:rPr>
          <w:rFonts w:ascii="Times New Roman" w:hAnsi="Times New Roman" w:cs="Times New Roman"/>
        </w:rPr>
        <w:t xml:space="preserve">females, </w:t>
      </w:r>
      <w:r w:rsidR="00F55355">
        <w:rPr>
          <w:rFonts w:ascii="Times New Roman" w:hAnsi="Times New Roman" w:cs="Times New Roman"/>
        </w:rPr>
        <w:t>which had similar</w:t>
      </w:r>
      <w:r w:rsidR="009B554B">
        <w:rPr>
          <w:rFonts w:ascii="Times New Roman" w:hAnsi="Times New Roman" w:cs="Times New Roman"/>
        </w:rPr>
        <w:t xml:space="preserve"> blood glucose during</w:t>
      </w:r>
      <w:r w:rsidR="00F55355">
        <w:rPr>
          <w:rFonts w:ascii="Times New Roman" w:hAnsi="Times New Roman" w:cs="Times New Roman"/>
        </w:rPr>
        <w:t xml:space="preserve"> the</w:t>
      </w:r>
      <w:r w:rsidR="009B554B">
        <w:rPr>
          <w:rFonts w:ascii="Times New Roman" w:hAnsi="Times New Roman" w:cs="Times New Roman"/>
        </w:rPr>
        <w:t xml:space="preserve"> GTT compared to AL females </w:t>
      </w:r>
      <w:r w:rsidR="009D244A" w:rsidRPr="009D244A">
        <w:rPr>
          <w:rFonts w:ascii="Times New Roman" w:hAnsi="Times New Roman" w:cs="Times New Roman"/>
        </w:rPr>
        <w:t>(</w:t>
      </w:r>
      <w:proofErr w:type="spellStart"/>
      <w:r w:rsidR="009D244A">
        <w:rPr>
          <w:rFonts w:ascii="Times New Roman" w:hAnsi="Times New Roman" w:cs="Times New Roman"/>
        </w:rPr>
        <w:t>p</w:t>
      </w:r>
      <w:r w:rsidR="00552A5B" w:rsidRPr="00552A5B">
        <w:rPr>
          <w:rFonts w:ascii="Times New Roman" w:hAnsi="Times New Roman" w:cs="Times New Roman"/>
          <w:vertAlign w:val="subscript"/>
        </w:rPr>
        <w:t>diet</w:t>
      </w:r>
      <w:proofErr w:type="spellEnd"/>
      <w:r w:rsidR="009D244A">
        <w:rPr>
          <w:rFonts w:ascii="Times New Roman" w:hAnsi="Times New Roman" w:cs="Times New Roman"/>
        </w:rPr>
        <w:t>=0.61)</w:t>
      </w:r>
      <w:r w:rsidR="008F7E7E">
        <w:rPr>
          <w:rFonts w:ascii="Times New Roman" w:hAnsi="Times New Roman" w:cs="Times New Roman"/>
        </w:rPr>
        <w:t xml:space="preserve">. </w:t>
      </w:r>
      <w:r w:rsidR="009B554B">
        <w:rPr>
          <w:rFonts w:ascii="Times New Roman" w:hAnsi="Times New Roman" w:cs="Times New Roman"/>
        </w:rPr>
        <w:t xml:space="preserve">The </w:t>
      </w:r>
      <w:r w:rsidR="003156E8">
        <w:rPr>
          <w:rFonts w:ascii="Times New Roman" w:hAnsi="Times New Roman" w:cs="Times New Roman"/>
        </w:rPr>
        <w:t xml:space="preserve">GTT </w:t>
      </w:r>
      <w:r w:rsidR="009A784F">
        <w:rPr>
          <w:rFonts w:ascii="Times New Roman" w:hAnsi="Times New Roman" w:cs="Times New Roman"/>
        </w:rPr>
        <w:t>AUC</w:t>
      </w:r>
      <w:r w:rsidR="007641AB">
        <w:rPr>
          <w:rFonts w:ascii="Times New Roman" w:hAnsi="Times New Roman" w:cs="Times New Roman"/>
        </w:rPr>
        <w:t xml:space="preserve"> </w:t>
      </w:r>
      <w:r w:rsidR="009B554B">
        <w:rPr>
          <w:rFonts w:ascii="Times New Roman" w:hAnsi="Times New Roman" w:cs="Times New Roman"/>
        </w:rPr>
        <w:t>had a significan</w:t>
      </w:r>
      <w:r w:rsidR="0054727D">
        <w:rPr>
          <w:rFonts w:ascii="Times New Roman" w:hAnsi="Times New Roman" w:cs="Times New Roman"/>
        </w:rPr>
        <w:t>t</w:t>
      </w:r>
      <w:r w:rsidR="009B554B">
        <w:rPr>
          <w:rFonts w:ascii="Times New Roman" w:hAnsi="Times New Roman" w:cs="Times New Roman"/>
        </w:rPr>
        <w:t xml:space="preserve"> interaction</w:t>
      </w:r>
      <w:r w:rsidR="00F55355">
        <w:rPr>
          <w:rFonts w:ascii="Times New Roman" w:hAnsi="Times New Roman" w:cs="Times New Roman"/>
        </w:rPr>
        <w:t xml:space="preserve"> between sex and treatment</w:t>
      </w:r>
      <w:r w:rsidR="0054727D">
        <w:rPr>
          <w:rFonts w:ascii="Times New Roman" w:hAnsi="Times New Roman" w:cs="Times New Roman"/>
        </w:rPr>
        <w:t xml:space="preserve"> </w:t>
      </w:r>
      <w:r w:rsidR="007641AB">
        <w:rPr>
          <w:rFonts w:ascii="Times New Roman" w:hAnsi="Times New Roman" w:cs="Times New Roman"/>
        </w:rPr>
        <w:t>(</w:t>
      </w:r>
      <w:r w:rsidR="007641AB" w:rsidRPr="007641AB">
        <w:rPr>
          <w:rFonts w:ascii="Times New Roman" w:hAnsi="Times New Roman" w:cs="Times New Roman"/>
          <w:b/>
          <w:bCs/>
        </w:rPr>
        <w:t>Figure 3</w:t>
      </w:r>
      <w:r w:rsidR="00986610">
        <w:rPr>
          <w:rFonts w:ascii="Times New Roman" w:hAnsi="Times New Roman" w:cs="Times New Roman"/>
          <w:b/>
          <w:bCs/>
        </w:rPr>
        <w:t>H</w:t>
      </w:r>
      <w:r w:rsidR="0054727D">
        <w:rPr>
          <w:rFonts w:ascii="Times New Roman" w:hAnsi="Times New Roman" w:cs="Times New Roman"/>
          <w:b/>
          <w:bCs/>
        </w:rPr>
        <w:t xml:space="preserve">, </w:t>
      </w:r>
      <w:r w:rsidR="0054727D">
        <w:rPr>
          <w:rFonts w:ascii="Times New Roman" w:hAnsi="Times New Roman" w:cs="Times New Roman"/>
        </w:rPr>
        <w:t>(</w:t>
      </w:r>
      <w:proofErr w:type="spellStart"/>
      <w:r w:rsidR="0054727D">
        <w:rPr>
          <w:rFonts w:ascii="Times New Roman" w:hAnsi="Times New Roman" w:cs="Times New Roman"/>
        </w:rPr>
        <w:t>p</w:t>
      </w:r>
      <w:r w:rsidR="0054727D">
        <w:rPr>
          <w:rFonts w:ascii="Times New Roman" w:hAnsi="Times New Roman" w:cs="Times New Roman"/>
          <w:vertAlign w:val="subscript"/>
        </w:rPr>
        <w:t>sex:diet</w:t>
      </w:r>
      <w:proofErr w:type="spellEnd"/>
      <w:r w:rsidR="0054727D">
        <w:rPr>
          <w:rFonts w:ascii="Times New Roman" w:hAnsi="Times New Roman" w:cs="Times New Roman"/>
        </w:rPr>
        <w:t>&lt;0.0001</w:t>
      </w:r>
      <w:r w:rsidR="00F55355">
        <w:rPr>
          <w:rFonts w:ascii="Times New Roman" w:hAnsi="Times New Roman" w:cs="Times New Roman"/>
        </w:rPr>
        <w:t>)</w:t>
      </w:r>
      <w:r w:rsidR="0054727D">
        <w:rPr>
          <w:rFonts w:ascii="Times New Roman" w:hAnsi="Times New Roman" w:cs="Times New Roman"/>
        </w:rPr>
        <w:t>. AUC</w:t>
      </w:r>
      <w:r w:rsidR="009A784F">
        <w:rPr>
          <w:rFonts w:ascii="Times New Roman" w:hAnsi="Times New Roman" w:cs="Times New Roman"/>
        </w:rPr>
        <w:t xml:space="preserve"> </w:t>
      </w:r>
      <w:r w:rsidR="00F55355">
        <w:rPr>
          <w:rFonts w:ascii="Times New Roman" w:hAnsi="Times New Roman" w:cs="Times New Roman"/>
        </w:rPr>
        <w:t xml:space="preserve">was </w:t>
      </w:r>
      <w:r w:rsidR="0054727D">
        <w:rPr>
          <w:rFonts w:ascii="Times New Roman" w:hAnsi="Times New Roman" w:cs="Times New Roman"/>
        </w:rPr>
        <w:t>5% lower</w:t>
      </w:r>
      <w:r w:rsidR="009A784F">
        <w:rPr>
          <w:rFonts w:ascii="Times New Roman" w:hAnsi="Times New Roman" w:cs="Times New Roman"/>
        </w:rPr>
        <w:t xml:space="preserve"> in </w:t>
      </w:r>
      <w:r w:rsidR="0054727D">
        <w:rPr>
          <w:rFonts w:ascii="Times New Roman" w:hAnsi="Times New Roman" w:cs="Times New Roman"/>
        </w:rPr>
        <w:t xml:space="preserve">eTRF </w:t>
      </w:r>
      <w:r w:rsidR="009A784F">
        <w:rPr>
          <w:rFonts w:ascii="Times New Roman" w:hAnsi="Times New Roman" w:cs="Times New Roman"/>
        </w:rPr>
        <w:t>females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=0.07</w:t>
      </w:r>
      <w:r w:rsidR="00B56169">
        <w:rPr>
          <w:rFonts w:ascii="Times New Roman" w:hAnsi="Times New Roman" w:cs="Times New Roman"/>
        </w:rPr>
        <w:t>) but</w:t>
      </w:r>
      <w:r w:rsidR="009A784F">
        <w:rPr>
          <w:rFonts w:ascii="Times New Roman" w:hAnsi="Times New Roman" w:cs="Times New Roman"/>
        </w:rPr>
        <w:t xml:space="preserve"> was 13.5% higher in eTRF male</w:t>
      </w:r>
      <w:r w:rsidR="00F55355">
        <w:rPr>
          <w:rFonts w:ascii="Times New Roman" w:hAnsi="Times New Roman" w:cs="Times New Roman"/>
        </w:rPr>
        <w:t xml:space="preserve"> offspring</w:t>
      </w:r>
      <w:r w:rsidR="009A784F">
        <w:rPr>
          <w:rFonts w:ascii="Times New Roman" w:hAnsi="Times New Roman" w:cs="Times New Roman"/>
        </w:rPr>
        <w:t xml:space="preserve"> compared to AL males (</w:t>
      </w:r>
      <w:proofErr w:type="spellStart"/>
      <w:r w:rsidR="009A784F">
        <w:rPr>
          <w:rFonts w:ascii="Times New Roman" w:hAnsi="Times New Roman" w:cs="Times New Roman"/>
        </w:rPr>
        <w:t>p</w:t>
      </w:r>
      <w:r w:rsidR="0054727D">
        <w:rPr>
          <w:rFonts w:ascii="Times New Roman" w:hAnsi="Times New Roman" w:cs="Times New Roman"/>
          <w:vertAlign w:val="subscript"/>
        </w:rPr>
        <w:t>diet</w:t>
      </w:r>
      <w:proofErr w:type="spellEnd"/>
      <w:r w:rsidR="009A784F">
        <w:rPr>
          <w:rFonts w:ascii="Times New Roman" w:hAnsi="Times New Roman" w:cs="Times New Roman"/>
        </w:rPr>
        <w:t>&lt;0.0001)</w:t>
      </w:r>
      <w:r w:rsidR="007641AB">
        <w:rPr>
          <w:rFonts w:ascii="Times New Roman" w:hAnsi="Times New Roman" w:cs="Times New Roman"/>
        </w:rPr>
        <w:t>.</w:t>
      </w:r>
      <w:r w:rsidR="009A784F">
        <w:rPr>
          <w:rFonts w:ascii="Times New Roman" w:hAnsi="Times New Roman" w:cs="Times New Roman"/>
        </w:rPr>
        <w:t xml:space="preserve"> </w:t>
      </w:r>
      <w:r w:rsidR="007641AB">
        <w:rPr>
          <w:rFonts w:ascii="Times New Roman" w:hAnsi="Times New Roman" w:cs="Times New Roman"/>
        </w:rPr>
        <w:t xml:space="preserve">Taken together, these tests suggest </w:t>
      </w:r>
      <w:r w:rsidR="0054727D">
        <w:rPr>
          <w:rFonts w:ascii="Times New Roman" w:hAnsi="Times New Roman" w:cs="Times New Roman"/>
        </w:rPr>
        <w:t xml:space="preserve">eTRF </w:t>
      </w:r>
      <w:r w:rsidR="007641AB">
        <w:rPr>
          <w:rFonts w:ascii="Times New Roman" w:hAnsi="Times New Roman" w:cs="Times New Roman"/>
        </w:rPr>
        <w:t xml:space="preserve">male-specific </w:t>
      </w:r>
      <w:r w:rsidR="009A784F">
        <w:rPr>
          <w:rFonts w:ascii="Times New Roman" w:hAnsi="Times New Roman" w:cs="Times New Roman"/>
        </w:rPr>
        <w:t>glucose intolerance and insulin sensitivity</w:t>
      </w:r>
      <w:r w:rsidR="007641AB">
        <w:rPr>
          <w:rFonts w:ascii="Times New Roman" w:hAnsi="Times New Roman" w:cs="Times New Roman"/>
        </w:rPr>
        <w:t>.</w:t>
      </w:r>
      <w:r w:rsidR="003156E8">
        <w:rPr>
          <w:rFonts w:ascii="Times New Roman" w:hAnsi="Times New Roman" w:cs="Times New Roman"/>
        </w:rPr>
        <w:t xml:space="preserve"> </w:t>
      </w:r>
      <w:r w:rsidR="00F55355">
        <w:rPr>
          <w:rFonts w:ascii="Times New Roman" w:hAnsi="Times New Roman" w:cs="Times New Roman"/>
        </w:rPr>
        <w:t>Given that we cannot explain glucose intolerance in males via reduced insulin sensitivity, we evaluated insulin secretion.</w:t>
      </w:r>
    </w:p>
    <w:p w14:paraId="2D3F284B" w14:textId="3A9840D6" w:rsidR="00FB7F5A" w:rsidRDefault="00F55355" w:rsidP="00D01B0E">
      <w:pPr>
        <w:spacing w:line="480" w:lineRule="auto"/>
        <w:ind w:firstLine="720"/>
        <w:rPr>
          <w:rFonts w:ascii="Times New Roman" w:hAnsi="Times New Roman" w:cs="Times New Roman"/>
        </w:rPr>
      </w:pPr>
      <w:r>
        <w:rPr>
          <w:rFonts w:ascii="Times New Roman" w:hAnsi="Times New Roman" w:cs="Times New Roman"/>
        </w:rPr>
        <w:t>To test for</w:t>
      </w:r>
      <w:r w:rsidR="007641AB">
        <w:rPr>
          <w:rFonts w:ascii="Times New Roman" w:hAnsi="Times New Roman" w:cs="Times New Roman"/>
        </w:rPr>
        <w:t xml:space="preserve"> </w:t>
      </w:r>
      <w:r w:rsidR="009A784F">
        <w:rPr>
          <w:rFonts w:ascii="Times New Roman" w:hAnsi="Times New Roman" w:cs="Times New Roman"/>
        </w:rPr>
        <w:t xml:space="preserve">insulin secretion </w:t>
      </w:r>
      <w:proofErr w:type="gramStart"/>
      <w:r w:rsidR="009A784F">
        <w:rPr>
          <w:rFonts w:ascii="Times New Roman" w:hAnsi="Times New Roman" w:cs="Times New Roman"/>
        </w:rPr>
        <w:t>defect</w:t>
      </w:r>
      <w:r w:rsidR="007641AB">
        <w:rPr>
          <w:rFonts w:ascii="Times New Roman" w:hAnsi="Times New Roman" w:cs="Times New Roman"/>
        </w:rPr>
        <w:t>s</w:t>
      </w:r>
      <w:proofErr w:type="gramEnd"/>
      <w:r w:rsidR="009A784F">
        <w:rPr>
          <w:rFonts w:ascii="Times New Roman" w:hAnsi="Times New Roman" w:cs="Times New Roman"/>
        </w:rPr>
        <w:t xml:space="preserve"> </w:t>
      </w:r>
      <w:r>
        <w:rPr>
          <w:rFonts w:ascii="Times New Roman" w:hAnsi="Times New Roman" w:cs="Times New Roman"/>
        </w:rPr>
        <w:t xml:space="preserve">we conducted </w:t>
      </w:r>
      <w:r w:rsidR="009A784F">
        <w:rPr>
          <w:rFonts w:ascii="Times New Roman" w:hAnsi="Times New Roman" w:cs="Times New Roman"/>
        </w:rPr>
        <w:t xml:space="preserve">an </w:t>
      </w:r>
      <w:r w:rsidR="009A784F" w:rsidRPr="007641AB">
        <w:rPr>
          <w:rFonts w:ascii="Times New Roman" w:hAnsi="Times New Roman" w:cs="Times New Roman"/>
          <w:i/>
          <w:iCs/>
        </w:rPr>
        <w:t>in vivo</w:t>
      </w:r>
      <w:r w:rsidR="009A784F">
        <w:rPr>
          <w:rFonts w:ascii="Times New Roman" w:hAnsi="Times New Roman" w:cs="Times New Roman"/>
        </w:rPr>
        <w:t xml:space="preserve"> glucose stimulated insulin secretion</w:t>
      </w:r>
      <w:r w:rsidR="007641AB">
        <w:rPr>
          <w:rFonts w:ascii="Times New Roman" w:hAnsi="Times New Roman" w:cs="Times New Roman"/>
        </w:rPr>
        <w:t xml:space="preserve"> (GSIS)</w:t>
      </w:r>
      <w:r w:rsidR="009A784F">
        <w:rPr>
          <w:rFonts w:ascii="Times New Roman" w:hAnsi="Times New Roman" w:cs="Times New Roman"/>
        </w:rPr>
        <w:t xml:space="preserve"> assay</w:t>
      </w:r>
      <w:r w:rsidR="004F35FF">
        <w:rPr>
          <w:rFonts w:ascii="Times New Roman" w:hAnsi="Times New Roman" w:cs="Times New Roman"/>
        </w:rPr>
        <w:t xml:space="preserve"> (</w:t>
      </w:r>
      <w:r w:rsidR="004F35FF" w:rsidRPr="004F35FF">
        <w:rPr>
          <w:rFonts w:ascii="Times New Roman" w:hAnsi="Times New Roman" w:cs="Times New Roman"/>
          <w:b/>
          <w:bCs/>
        </w:rPr>
        <w:t xml:space="preserve">Figure </w:t>
      </w:r>
      <w:r w:rsidR="00660EE1">
        <w:rPr>
          <w:rFonts w:ascii="Times New Roman" w:hAnsi="Times New Roman" w:cs="Times New Roman"/>
          <w:b/>
          <w:bCs/>
        </w:rPr>
        <w:t>3J</w:t>
      </w:r>
      <w:r w:rsidR="00B70990" w:rsidRPr="00B70990">
        <w:rPr>
          <w:rFonts w:ascii="Times New Roman" w:hAnsi="Times New Roman" w:cs="Times New Roman"/>
        </w:rPr>
        <w:t>).</w:t>
      </w:r>
      <w:r w:rsidR="00B70990">
        <w:rPr>
          <w:rFonts w:ascii="Times New Roman" w:hAnsi="Times New Roman" w:cs="Times New Roman"/>
          <w:b/>
          <w:bCs/>
        </w:rPr>
        <w:t xml:space="preserve"> </w:t>
      </w:r>
      <w:r w:rsidR="000968E6" w:rsidRPr="000968E6">
        <w:rPr>
          <w:rFonts w:ascii="Times New Roman" w:hAnsi="Times New Roman" w:cs="Times New Roman"/>
        </w:rPr>
        <w:t xml:space="preserve">Females </w:t>
      </w:r>
      <w:r w:rsidR="000968E6">
        <w:rPr>
          <w:rFonts w:ascii="Times New Roman" w:hAnsi="Times New Roman" w:cs="Times New Roman"/>
        </w:rPr>
        <w:t>had lower levels of insulin than males</w:t>
      </w:r>
      <w:r>
        <w:rPr>
          <w:rFonts w:ascii="Times New Roman" w:hAnsi="Times New Roman" w:cs="Times New Roman"/>
        </w:rPr>
        <w:t xml:space="preserve"> (as</w:t>
      </w:r>
      <w:r w:rsidR="000968E6">
        <w:rPr>
          <w:rFonts w:ascii="Times New Roman" w:hAnsi="Times New Roman" w:cs="Times New Roman"/>
        </w:rPr>
        <w:t xml:space="preserve"> expected</w:t>
      </w:r>
      <w:r>
        <w:rPr>
          <w:rFonts w:ascii="Times New Roman" w:hAnsi="Times New Roman" w:cs="Times New Roman"/>
        </w:rPr>
        <w:t xml:space="preserve">; </w:t>
      </w:r>
      <w:proofErr w:type="spellStart"/>
      <w:r w:rsidR="00FB7F5A">
        <w:rPr>
          <w:rFonts w:ascii="Times New Roman" w:hAnsi="Times New Roman" w:cs="Times New Roman"/>
        </w:rPr>
        <w:t>p</w:t>
      </w:r>
      <w:r w:rsidR="00FB7F5A">
        <w:rPr>
          <w:rFonts w:ascii="Times New Roman" w:hAnsi="Times New Roman" w:cs="Times New Roman"/>
          <w:vertAlign w:val="subscript"/>
        </w:rPr>
        <w:t>sex</w:t>
      </w:r>
      <w:proofErr w:type="spellEnd"/>
      <w:r w:rsidR="00FB7F5A">
        <w:rPr>
          <w:rFonts w:ascii="Times New Roman" w:hAnsi="Times New Roman" w:cs="Times New Roman"/>
        </w:rPr>
        <w:t xml:space="preserve">&lt;0.0001). There was a trend toward lower insulin levels in eTRF offspring </w:t>
      </w:r>
      <w:r w:rsidR="00D011B5">
        <w:rPr>
          <w:rFonts w:ascii="Times New Roman" w:hAnsi="Times New Roman" w:cs="Times New Roman"/>
        </w:rPr>
        <w:t xml:space="preserve">of </w:t>
      </w:r>
      <w:r w:rsidR="00FB7F5A">
        <w:rPr>
          <w:rFonts w:ascii="Times New Roman" w:hAnsi="Times New Roman" w:cs="Times New Roman"/>
        </w:rPr>
        <w:t>both sexes (</w:t>
      </w:r>
      <w:proofErr w:type="spellStart"/>
      <w:r w:rsidR="00FB7F5A">
        <w:rPr>
          <w:rFonts w:ascii="Times New Roman" w:hAnsi="Times New Roman" w:cs="Times New Roman"/>
        </w:rPr>
        <w:t>p</w:t>
      </w:r>
      <w:r w:rsidR="00FB7F5A">
        <w:rPr>
          <w:rFonts w:ascii="Times New Roman" w:hAnsi="Times New Roman" w:cs="Times New Roman"/>
          <w:vertAlign w:val="subscript"/>
        </w:rPr>
        <w:t>diet</w:t>
      </w:r>
      <w:proofErr w:type="spellEnd"/>
      <w:r w:rsidR="00FB7F5A">
        <w:rPr>
          <w:rFonts w:ascii="Times New Roman" w:hAnsi="Times New Roman" w:cs="Times New Roman"/>
        </w:rPr>
        <w:t xml:space="preserve">=0.071). Females had similar increases in insulin in response to glucose injection, 139% in AL versus 137% eTRF. Male AL offspring had 48% increase in insulin whereas this was reduced to an 18% increase for eTRF males. </w:t>
      </w:r>
      <w:r w:rsidR="00D011B5">
        <w:rPr>
          <w:rFonts w:ascii="Times New Roman" w:hAnsi="Times New Roman" w:cs="Times New Roman"/>
        </w:rPr>
        <w:t>T</w:t>
      </w:r>
      <w:r w:rsidR="00FB7F5A">
        <w:rPr>
          <w:rFonts w:ascii="Times New Roman" w:hAnsi="Times New Roman" w:cs="Times New Roman"/>
        </w:rPr>
        <w:t xml:space="preserve">he interaction between offspring sex and maternal restriction </w:t>
      </w:r>
      <w:r w:rsidR="00D011B5">
        <w:rPr>
          <w:rFonts w:ascii="Times New Roman" w:hAnsi="Times New Roman" w:cs="Times New Roman"/>
        </w:rPr>
        <w:t>did not reach significance</w:t>
      </w:r>
      <w:r w:rsidR="00FB7F5A">
        <w:rPr>
          <w:rFonts w:ascii="Times New Roman" w:hAnsi="Times New Roman" w:cs="Times New Roman"/>
        </w:rPr>
        <w:t xml:space="preserve"> (</w:t>
      </w:r>
      <w:proofErr w:type="spellStart"/>
      <w:r w:rsidR="00FB7F5A">
        <w:rPr>
          <w:rFonts w:ascii="Times New Roman" w:hAnsi="Times New Roman" w:cs="Times New Roman"/>
        </w:rPr>
        <w:t>p</w:t>
      </w:r>
      <w:r w:rsidR="00FB7F5A" w:rsidRPr="0054727D">
        <w:rPr>
          <w:rFonts w:ascii="Times New Roman" w:hAnsi="Times New Roman" w:cs="Times New Roman"/>
          <w:vertAlign w:val="subscript"/>
        </w:rPr>
        <w:t>sex:diet</w:t>
      </w:r>
      <w:proofErr w:type="spellEnd"/>
      <w:r w:rsidR="00FB7F5A">
        <w:rPr>
          <w:rFonts w:ascii="Times New Roman" w:hAnsi="Times New Roman" w:cs="Times New Roman"/>
        </w:rPr>
        <w:t>=0.064)</w:t>
      </w:r>
      <w:r w:rsidR="00D011B5">
        <w:rPr>
          <w:rFonts w:ascii="Times New Roman" w:hAnsi="Times New Roman" w:cs="Times New Roman"/>
        </w:rPr>
        <w:t>, but th</w:t>
      </w:r>
      <w:r w:rsidR="00C31A50">
        <w:rPr>
          <w:rFonts w:ascii="Times New Roman" w:hAnsi="Times New Roman" w:cs="Times New Roman"/>
        </w:rPr>
        <w:t>e GSIS lend</w:t>
      </w:r>
      <w:r w:rsidR="008A6AA6">
        <w:rPr>
          <w:rFonts w:ascii="Times New Roman" w:hAnsi="Times New Roman" w:cs="Times New Roman"/>
        </w:rPr>
        <w:t>s</w:t>
      </w:r>
      <w:r w:rsidR="00C31A50">
        <w:rPr>
          <w:rFonts w:ascii="Times New Roman" w:hAnsi="Times New Roman" w:cs="Times New Roman"/>
        </w:rPr>
        <w:t xml:space="preserve"> support to </w:t>
      </w:r>
      <w:r w:rsidR="00D011B5">
        <w:rPr>
          <w:rFonts w:ascii="Times New Roman" w:hAnsi="Times New Roman" w:cs="Times New Roman"/>
        </w:rPr>
        <w:t>a model</w:t>
      </w:r>
      <w:r w:rsidR="00C31A50">
        <w:rPr>
          <w:rFonts w:ascii="Times New Roman" w:hAnsi="Times New Roman" w:cs="Times New Roman"/>
        </w:rPr>
        <w:t xml:space="preserve"> </w:t>
      </w:r>
      <w:r w:rsidR="00D011B5">
        <w:rPr>
          <w:rFonts w:ascii="Times New Roman" w:hAnsi="Times New Roman" w:cs="Times New Roman"/>
        </w:rPr>
        <w:t xml:space="preserve">that sex-specific defects in insulin secretion result in sex-specific glucose intolerance </w:t>
      </w:r>
      <w:r w:rsidR="001F07C5">
        <w:rPr>
          <w:rFonts w:ascii="Times New Roman" w:hAnsi="Times New Roman" w:cs="Times New Roman"/>
        </w:rPr>
        <w:t xml:space="preserve">after HFD challenge in males exposed to eTRF </w:t>
      </w:r>
      <w:r w:rsidR="001F07C5" w:rsidRPr="001F07C5">
        <w:rPr>
          <w:rFonts w:ascii="Times New Roman" w:hAnsi="Times New Roman" w:cs="Times New Roman"/>
          <w:i/>
          <w:iCs/>
        </w:rPr>
        <w:t>in utero.</w:t>
      </w:r>
      <w:r w:rsidR="001F07C5">
        <w:rPr>
          <w:rFonts w:ascii="Times New Roman" w:hAnsi="Times New Roman" w:cs="Times New Roman"/>
        </w:rPr>
        <w:t xml:space="preserve"> </w:t>
      </w:r>
    </w:p>
    <w:p w14:paraId="03FFF030" w14:textId="77777777" w:rsidR="00FB7F5A" w:rsidRDefault="00FB7F5A" w:rsidP="00D01B0E">
      <w:pPr>
        <w:spacing w:line="480" w:lineRule="auto"/>
        <w:ind w:firstLine="720"/>
        <w:rPr>
          <w:rFonts w:ascii="Times New Roman" w:hAnsi="Times New Roman" w:cs="Times New Roman"/>
        </w:rPr>
      </w:pPr>
    </w:p>
    <w:p w14:paraId="0235414A" w14:textId="6AF99617" w:rsidR="009B4769" w:rsidRDefault="00616AD3" w:rsidP="00FB7F5A">
      <w:pPr>
        <w:spacing w:line="480" w:lineRule="auto"/>
        <w:rPr>
          <w:rFonts w:ascii="Times New Roman" w:hAnsi="Times New Roman" w:cs="Times New Roman"/>
          <w:b/>
          <w:bCs/>
        </w:rPr>
      </w:pPr>
      <w:r w:rsidRPr="00616AD3">
        <w:rPr>
          <w:rFonts w:ascii="Times New Roman" w:hAnsi="Times New Roman" w:cs="Times New Roman"/>
          <w:b/>
          <w:bCs/>
        </w:rPr>
        <w:t>Discussion</w:t>
      </w:r>
    </w:p>
    <w:p w14:paraId="46DBA802" w14:textId="3DDCF7A0" w:rsidR="00B42E04" w:rsidRPr="009D039A" w:rsidRDefault="00C72A22" w:rsidP="009D039A">
      <w:pPr>
        <w:spacing w:line="480" w:lineRule="auto"/>
        <w:ind w:firstLine="720"/>
        <w:rPr>
          <w:rFonts w:ascii="Times New Roman" w:hAnsi="Times New Roman" w:cs="Times New Roman"/>
        </w:rPr>
      </w:pPr>
      <w:r>
        <w:rPr>
          <w:rFonts w:ascii="Times New Roman" w:hAnsi="Times New Roman" w:cs="Times New Roman"/>
        </w:rPr>
        <w:lastRenderedPageBreak/>
        <w:t xml:space="preserve">This study is the first to </w:t>
      </w:r>
      <w:r w:rsidR="00151682">
        <w:rPr>
          <w:rFonts w:ascii="Times New Roman" w:hAnsi="Times New Roman" w:cs="Times New Roman"/>
        </w:rPr>
        <w:t>describe</w:t>
      </w:r>
      <w:r>
        <w:rPr>
          <w:rFonts w:ascii="Times New Roman" w:hAnsi="Times New Roman" w:cs="Times New Roman"/>
        </w:rPr>
        <w:t xml:space="preserve"> the long-term effects of gestational eTRF on offspring and </w:t>
      </w:r>
      <w:r w:rsidR="00761E49">
        <w:rPr>
          <w:rFonts w:ascii="Times New Roman" w:hAnsi="Times New Roman" w:cs="Times New Roman"/>
        </w:rPr>
        <w:t xml:space="preserve">the </w:t>
      </w:r>
      <w:r>
        <w:rPr>
          <w:rFonts w:ascii="Times New Roman" w:hAnsi="Times New Roman" w:cs="Times New Roman"/>
        </w:rPr>
        <w:t xml:space="preserve">response to an overnutrition challenge. We </w:t>
      </w:r>
      <w:r w:rsidR="00151682">
        <w:rPr>
          <w:rFonts w:ascii="Times New Roman" w:hAnsi="Times New Roman" w:cs="Times New Roman"/>
        </w:rPr>
        <w:t>find</w:t>
      </w:r>
      <w:r>
        <w:rPr>
          <w:rFonts w:ascii="Times New Roman" w:hAnsi="Times New Roman" w:cs="Times New Roman"/>
        </w:rPr>
        <w:t xml:space="preserve"> that deleterious effects</w:t>
      </w:r>
      <w:r w:rsidR="00B42E04">
        <w:rPr>
          <w:rFonts w:ascii="Times New Roman" w:hAnsi="Times New Roman" w:cs="Times New Roman"/>
        </w:rPr>
        <w:t xml:space="preserve"> </w:t>
      </w:r>
      <w:r w:rsidR="00151682">
        <w:rPr>
          <w:rFonts w:ascii="Times New Roman" w:hAnsi="Times New Roman" w:cs="Times New Roman"/>
        </w:rPr>
        <w:t>of gestational eTRF on</w:t>
      </w:r>
      <w:r w:rsidR="00B42E04">
        <w:rPr>
          <w:rFonts w:ascii="Times New Roman" w:hAnsi="Times New Roman" w:cs="Times New Roman"/>
        </w:rPr>
        <w:t xml:space="preserve"> glucose intolerance</w:t>
      </w:r>
      <w:r>
        <w:rPr>
          <w:rFonts w:ascii="Times New Roman" w:hAnsi="Times New Roman" w:cs="Times New Roman"/>
        </w:rPr>
        <w:t xml:space="preserve"> </w:t>
      </w:r>
      <w:r w:rsidR="009D039A">
        <w:rPr>
          <w:rFonts w:ascii="Times New Roman" w:hAnsi="Times New Roman" w:cs="Times New Roman"/>
        </w:rPr>
        <w:t>are</w:t>
      </w:r>
      <w:r>
        <w:rPr>
          <w:rFonts w:ascii="Times New Roman" w:hAnsi="Times New Roman" w:cs="Times New Roman"/>
        </w:rPr>
        <w:t xml:space="preserve"> </w:t>
      </w:r>
      <w:r w:rsidR="00151682">
        <w:rPr>
          <w:rFonts w:ascii="Times New Roman" w:hAnsi="Times New Roman" w:cs="Times New Roman"/>
        </w:rPr>
        <w:t>present only</w:t>
      </w:r>
      <w:r w:rsidR="00B42E04">
        <w:rPr>
          <w:rFonts w:ascii="Times New Roman" w:hAnsi="Times New Roman" w:cs="Times New Roman"/>
        </w:rPr>
        <w:t xml:space="preserve"> </w:t>
      </w:r>
      <w:r>
        <w:rPr>
          <w:rFonts w:ascii="Times New Roman" w:hAnsi="Times New Roman" w:cs="Times New Roman"/>
        </w:rPr>
        <w:t xml:space="preserve">in </w:t>
      </w:r>
      <w:r w:rsidR="00AC7131">
        <w:rPr>
          <w:rFonts w:ascii="Times New Roman" w:hAnsi="Times New Roman" w:cs="Times New Roman"/>
        </w:rPr>
        <w:t xml:space="preserve">male </w:t>
      </w:r>
      <w:r>
        <w:rPr>
          <w:rFonts w:ascii="Times New Roman" w:hAnsi="Times New Roman" w:cs="Times New Roman"/>
        </w:rPr>
        <w:t xml:space="preserve">adults who have been </w:t>
      </w:r>
      <w:r w:rsidR="00D860A7">
        <w:rPr>
          <w:rFonts w:ascii="Times New Roman" w:hAnsi="Times New Roman" w:cs="Times New Roman"/>
        </w:rPr>
        <w:t>exposed to long term HFD feeding</w:t>
      </w:r>
      <w:r>
        <w:rPr>
          <w:rFonts w:ascii="Times New Roman" w:hAnsi="Times New Roman" w:cs="Times New Roman"/>
        </w:rPr>
        <w:t>.</w:t>
      </w:r>
      <w:r w:rsidR="00B42E04">
        <w:rPr>
          <w:rFonts w:ascii="Times New Roman" w:hAnsi="Times New Roman" w:cs="Times New Roman"/>
        </w:rPr>
        <w:t xml:space="preserve"> Based on glucose stimulated insulin secretion testing, </w:t>
      </w:r>
      <w:r w:rsidR="00761E49">
        <w:rPr>
          <w:rFonts w:ascii="Times New Roman" w:hAnsi="Times New Roman" w:cs="Times New Roman"/>
        </w:rPr>
        <w:t>we propose that this is</w:t>
      </w:r>
      <w:r w:rsidR="009D039A">
        <w:rPr>
          <w:rFonts w:ascii="Times New Roman" w:hAnsi="Times New Roman" w:cs="Times New Roman"/>
        </w:rPr>
        <w:t xml:space="preserve"> attributable to </w:t>
      </w:r>
      <w:r w:rsidR="00761E49">
        <w:rPr>
          <w:rFonts w:ascii="Times New Roman" w:hAnsi="Times New Roman" w:cs="Times New Roman"/>
        </w:rPr>
        <w:t xml:space="preserve">impaired </w:t>
      </w:r>
      <w:r w:rsidR="009D039A">
        <w:rPr>
          <w:rFonts w:ascii="Times New Roman" w:hAnsi="Times New Roman" w:cs="Times New Roman"/>
        </w:rPr>
        <w:t>insulin secretion</w:t>
      </w:r>
      <w:r w:rsidR="004B3D76">
        <w:rPr>
          <w:rFonts w:ascii="Times New Roman" w:hAnsi="Times New Roman" w:cs="Times New Roman"/>
        </w:rPr>
        <w:t>,</w:t>
      </w:r>
      <w:r w:rsidR="00151682">
        <w:rPr>
          <w:rFonts w:ascii="Times New Roman" w:hAnsi="Times New Roman" w:cs="Times New Roman"/>
        </w:rPr>
        <w:t xml:space="preserve"> </w:t>
      </w:r>
      <w:r w:rsidR="004B3D76">
        <w:rPr>
          <w:rFonts w:ascii="Times New Roman" w:hAnsi="Times New Roman" w:cs="Times New Roman"/>
        </w:rPr>
        <w:t>a</w:t>
      </w:r>
      <w:r w:rsidR="00151682">
        <w:rPr>
          <w:rFonts w:ascii="Times New Roman" w:hAnsi="Times New Roman" w:cs="Times New Roman"/>
        </w:rPr>
        <w:t xml:space="preserve">s insulin secretion tended to be lower in eTRF males compared to their AL counterparts during GSIS. </w:t>
      </w:r>
      <w:r w:rsidR="00817B68">
        <w:rPr>
          <w:rFonts w:ascii="Times New Roman" w:hAnsi="Times New Roman" w:cs="Times New Roman"/>
        </w:rPr>
        <w:t>Other studies of TRF in mice, although not during gestation</w:t>
      </w:r>
      <w:r w:rsidR="000F24AB">
        <w:rPr>
          <w:rFonts w:ascii="Times New Roman" w:hAnsi="Times New Roman" w:cs="Times New Roman"/>
        </w:rPr>
        <w:t xml:space="preserve">, </w:t>
      </w:r>
      <w:r w:rsidR="00817B68">
        <w:rPr>
          <w:rFonts w:ascii="Times New Roman" w:hAnsi="Times New Roman" w:cs="Times New Roman"/>
        </w:rPr>
        <w:t xml:space="preserve">have found that the </w:t>
      </w:r>
      <w:r w:rsidR="003D019A">
        <w:rPr>
          <w:rFonts w:ascii="Times New Roman" w:hAnsi="Times New Roman" w:cs="Times New Roman"/>
        </w:rPr>
        <w:t xml:space="preserve">fasting </w:t>
      </w:r>
      <w:r w:rsidR="003125FF">
        <w:rPr>
          <w:rFonts w:ascii="Times New Roman" w:hAnsi="Times New Roman" w:cs="Times New Roman"/>
        </w:rPr>
        <w:t xml:space="preserve">insulin is lowered </w:t>
      </w:r>
      <w:r w:rsidR="000F24AB">
        <w:rPr>
          <w:rFonts w:ascii="Times New Roman" w:hAnsi="Times New Roman" w:cs="Times New Roman"/>
        </w:rPr>
        <w:t xml:space="preserve">when employed alongside high fat diet feeding </w:t>
      </w:r>
      <w:r w:rsidR="003D019A">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{"citationID":"TbWWDSqo","properties":{"formattedCitation":"(Chung et al., 2016; Das et al., 2021; Hatori et al., 2012; Sherman et al., 2012; Woodie et al., 2018)","plainCitation":"(Chung et al., 2016; Das et al., 2021; Hatori et al., 2012; Sherman et al., 2012; Woodie et al., 2018)","noteIndex":0},"citationItems":[{"id":486,"uris":["http://zotero.org/users/5073745/items/9YE6QRBF"],"uri":["http://zotero.org/users/5073745/items/9YE6QRBF"],"itemData":{"id":486,"type":"article-journal","abstract":"Background.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0F24AB">
        <w:rPr>
          <w:rFonts w:ascii="Times New Roman" w:hAnsi="Times New Roman" w:cs="Times New Roman"/>
          <w:noProof/>
        </w:rPr>
        <w:t>(Chung et al., 2016; Das et al., 2021; Hatori et al., 2012; Sherman et al., 2012; Woodie et al., 2018)</w:t>
      </w:r>
      <w:r w:rsidR="003D019A">
        <w:rPr>
          <w:rFonts w:ascii="Times New Roman" w:hAnsi="Times New Roman" w:cs="Times New Roman"/>
        </w:rPr>
        <w:fldChar w:fldCharType="end"/>
      </w:r>
      <w:r w:rsidR="003D019A">
        <w:rPr>
          <w:rFonts w:ascii="Times New Roman" w:hAnsi="Times New Roman" w:cs="Times New Roman"/>
        </w:rPr>
        <w:t xml:space="preserve"> </w:t>
      </w:r>
      <w:r w:rsidR="003125FF">
        <w:rPr>
          <w:rFonts w:ascii="Times New Roman" w:hAnsi="Times New Roman" w:cs="Times New Roman"/>
        </w:rPr>
        <w:t>and resulting HOMA-IR is improved</w:t>
      </w:r>
      <w:r w:rsidR="004B3D76">
        <w:rPr>
          <w:rFonts w:ascii="Times New Roman" w:hAnsi="Times New Roman" w:cs="Times New Roman"/>
        </w:rPr>
        <w:t xml:space="preserve"> </w:t>
      </w:r>
      <w:r w:rsidR="003D019A">
        <w:rPr>
          <w:rFonts w:ascii="Times New Roman" w:hAnsi="Times New Roman" w:cs="Times New Roman"/>
        </w:rPr>
        <w:fldChar w:fldCharType="begin"/>
      </w:r>
      <w:r w:rsidR="003D019A">
        <w:rPr>
          <w:rFonts w:ascii="Times New Roman" w:hAnsi="Times New Roman" w:cs="Times New Roman"/>
        </w:rPr>
        <w:instrText xml:space="preserve"> ADDIN ZOTERO_ITEM CSL_CITATION {"citationID":"36UyxgTs","properties":{"formattedCitation":"(Chaix et al., 2019; Hatori et al., 2012; Woodie et al., 2018)","plainCitation":"(Chaix et al., 2019; Hatori et al., 2012;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D019A">
        <w:rPr>
          <w:rFonts w:ascii="Times New Roman" w:hAnsi="Times New Roman" w:cs="Times New Roman"/>
        </w:rPr>
        <w:fldChar w:fldCharType="separate"/>
      </w:r>
      <w:r w:rsidR="003D019A">
        <w:rPr>
          <w:rFonts w:ascii="Times New Roman" w:hAnsi="Times New Roman" w:cs="Times New Roman"/>
          <w:noProof/>
        </w:rPr>
        <w:t>(Chaix et al., 2019; Hatori et al., 2012; Woodie et al., 2018)</w:t>
      </w:r>
      <w:r w:rsidR="003D019A">
        <w:rPr>
          <w:rFonts w:ascii="Times New Roman" w:hAnsi="Times New Roman" w:cs="Times New Roman"/>
        </w:rPr>
        <w:fldChar w:fldCharType="end"/>
      </w:r>
      <w:r w:rsidR="003125FF">
        <w:rPr>
          <w:rFonts w:ascii="Times New Roman" w:hAnsi="Times New Roman" w:cs="Times New Roman"/>
        </w:rPr>
        <w:t>.</w:t>
      </w:r>
      <w:r w:rsidR="00151682">
        <w:rPr>
          <w:rFonts w:ascii="Times New Roman" w:hAnsi="Times New Roman" w:cs="Times New Roman"/>
        </w:rPr>
        <w:t xml:space="preserve"> Our </w:t>
      </w:r>
      <w:r w:rsidR="003D019A">
        <w:rPr>
          <w:rFonts w:ascii="Times New Roman" w:hAnsi="Times New Roman" w:cs="Times New Roman"/>
        </w:rPr>
        <w:t xml:space="preserve">finding </w:t>
      </w:r>
      <w:r w:rsidR="009D039A">
        <w:rPr>
          <w:rFonts w:ascii="Times New Roman" w:hAnsi="Times New Roman" w:cs="Times New Roman"/>
        </w:rPr>
        <w:t>that</w:t>
      </w:r>
      <w:r w:rsidR="003D019A">
        <w:rPr>
          <w:rFonts w:ascii="Times New Roman" w:hAnsi="Times New Roman" w:cs="Times New Roman"/>
        </w:rPr>
        <w:t xml:space="preserve"> fasting </w:t>
      </w:r>
      <w:r w:rsidR="003125FF">
        <w:rPr>
          <w:rFonts w:ascii="Times New Roman" w:hAnsi="Times New Roman" w:cs="Times New Roman"/>
        </w:rPr>
        <w:t xml:space="preserve">blood glucose is </w:t>
      </w:r>
      <w:r w:rsidR="009D039A">
        <w:rPr>
          <w:rFonts w:ascii="Times New Roman" w:hAnsi="Times New Roman" w:cs="Times New Roman"/>
        </w:rPr>
        <w:t xml:space="preserve">unchanged compared to AL exposed mice has also been reported in other models using both a high fat diet and </w:t>
      </w:r>
      <w:r w:rsidR="003125FF">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{"citationID":"MnwR5RAn","properties":{"formattedCitation":"(Chaix et al., 2019; Chung et al., 2016; Woodie et al., 2018)","plainCitation":"(Chaix et al., 2019; Chung et al., 2016; Woodie et al., 2018)","noteIndex":0},"citationItems":[{"id":287,"uris":["http://zotero.org/users/5073745/items/UGYPSTUR"],"uri":["http://zotero.org/users/5073745/items/UGYPSTUR"],"itemData":{"id":287,"type":"article-journal","abstract":"Increased susceptibility of circadian clock mutant mice to metabolic diseases has led to the idea that a molecular clock is necessary for metabolic homeostasis. However, these mice often lack a normal feeding-fasting cycle. We tested whether timerestricted feeding (TRF) could prevent obesity and metabolic syndrome in whole-body Cry1;Cry2 and in liver-speciﬁc Bmal1 and Rev-erba/b knockout mice. When provided access to food ad libitum, these mice rapidly gained weight and showed genotype-speciﬁc metabolic defects. However, when fed the same diet under TRF (food access restricted to 10 hr during the dark phase) they were protected from excessive weight gain and metabolic diseases. Transcriptome and metabolome analyses showed that TRF reduced the accumulation of hepatic lipids and enhanced cellular defenses against metabolic stress. These results suggest that the circadian clock maintains metabolic homeostasis by sustaining daily rhythms in feeding and fasting and by maintaining balance between nutrient and cellular stress responses.","container-title":"Cell Metabolism","DOI":"10.1016/j.cmet.2018.08.004","ISSN":"15504131","issue":"2","journalAbbreviation":"Cell Metabolism","language":"en","page":"303-319.e4","source":"DOI.org (Crossref)","title":"Time-Restricted Feeding Prevents Obesity and Metabolic Syndrome in Mice Lacking a Circadian Clock","volume":"29","author":[{"family":"Chaix","given":"Amandine"},{"family":"Lin","given":"Terry"},{"family":"Le","given":"Hiep D."},{"family":"Chang","given":"Max W."},{"family":"Panda","given":"Satchidananda"}],"issued":{"date-parts":[["2019",2]]}}},{"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G."}],"issued":{"date-parts":[["2016",12]]}}},{"id":56,"uris":["http://zotero.org/users/5073745/items/BCTXN86S"],"uri":["http://zotero.org/users/5073745/items/BCTXN86S"],"itemData":{"id":56,"type":"article-journal","abstract":"Background\nObesity is a major public health concern that can result from diets high in fat and sugar, including sugar sweetened beverages. A proposed treatment for dietary-induced obesity is time-restricted feeding (TRF), which restricts consumption of food to specific times of the 24-hour cycle. Although TRF shows great promise to prevent obesity and the development of chronic disease, the effects of TRF to reverse metabolic changes and the development of NAFLD in animal models of a Western diet with sugary water consumption is not known.\nObjective\nThe objective of the current study was to evaluate the role of TRF in the treatment of obesity and NAFLD through examination of changes in metabolic and histopathologic parameters.\nMethods\nTo better understand the role of TRF in the treatment of obesity and NAFLD, we investigated the metabolic phenotype and NAFLD parameters in a mouse model of NAFLD in which obesity and liver steatosis are induced by a Western Diet (WD): a high-fat diet of lard, milkfat and Crisco with sugary drinking water. Mice were subjected to a short-term (4-weeks) and long-term (10-weeks) TRF in which food was restricted to 9h at night.\nResults\nPrior to TRF treatment, the WD mice had increased body mass, and exhibited less activity, and higher average daytime energy expenditure (EE) than chow fed mice. Approximately 4- and 10-weeks following TFR treatment, WD-TRF had moderate but not statistically significant weight loss compared to WD-ad libitum (WD-AL) mice. There was a modest but significant reduction in the inguinal adipose tissue weight in both WD-TRF groups compared to the WD-AL groups; however, there was no difference in epididymal and retroperitoneal adipose tissue mass or adipocyte size distribution. In contrast, the diet-induced increase in normalized liver tissue weight, hepatic triglyceride, and NAFLD score was partially abrogated in the 4-week WD-TRF mice, while systemic insulin resistance was partially abrogated and glucose intolerance was completely abrogated in the 10-week WD-TRF mice. Importantly, WD-induced metabolic dysfunction (substrate utilization, energy expenditure, and activity) was partially abrogated by 4- and 10-week TRF.\nConclusions\nOur results support the hypothesis that TRF aids in reducing the detrimental metabolic effects of consuming a WD with sugary drinking water but does not ameliorate obesity.","container-title":"Metabolism","DOI":"10.1016/j.metabol.2017.12.004","ISSN":"0026-0495","journalAbbreviation":"Metabolism","page":"1-13","source":"ScienceDirect","title":"Restricted feeding for 9h in the active period partially abrogates the detrimental metabolic effects of a Western diet with liquid sugar consumption in mice","volume":"82","author":[{"family":"Woodie","given":"Lauren N."},{"family":"Luo","given":"Yuwen"},{"family":"Wayne","given":"Michael J."},{"family":"Graff","given":"Emily C."},{"family":"Ahmed","given":"Bulbul"},{"family":"O'Neill","given":"Ann Marie"},{"family":"Greene","given":"Michael W."}],"issued":{"date-parts":[["2018",5,1]]}}}],"schema":"https://github.com/citation-style-language/schema/raw/master/csl-citation.json"} </w:instrText>
      </w:r>
      <w:r w:rsidR="003125FF">
        <w:rPr>
          <w:rFonts w:ascii="Times New Roman" w:hAnsi="Times New Roman" w:cs="Times New Roman"/>
        </w:rPr>
        <w:fldChar w:fldCharType="separate"/>
      </w:r>
      <w:r w:rsidR="000F24AB">
        <w:rPr>
          <w:rFonts w:ascii="Times New Roman" w:hAnsi="Times New Roman" w:cs="Times New Roman"/>
          <w:noProof/>
        </w:rPr>
        <w:t>(Chaix et al., 2019; Chung et al., 2016; Woodie et al., 2018)</w:t>
      </w:r>
      <w:r w:rsidR="003125FF">
        <w:rPr>
          <w:rFonts w:ascii="Times New Roman" w:hAnsi="Times New Roman" w:cs="Times New Roman"/>
        </w:rPr>
        <w:fldChar w:fldCharType="end"/>
      </w:r>
      <w:r w:rsidR="003125FF">
        <w:rPr>
          <w:rFonts w:ascii="Times New Roman" w:hAnsi="Times New Roman" w:cs="Times New Roman"/>
        </w:rPr>
        <w:t>.</w:t>
      </w:r>
      <w:r w:rsidR="000F24AB">
        <w:rPr>
          <w:rFonts w:ascii="Times New Roman" w:hAnsi="Times New Roman" w:cs="Times New Roman"/>
        </w:rPr>
        <w:t xml:space="preserve"> However, </w:t>
      </w:r>
      <w:r w:rsidR="008A6AA6">
        <w:rPr>
          <w:rFonts w:ascii="Times New Roman" w:hAnsi="Times New Roman" w:cs="Times New Roman"/>
        </w:rPr>
        <w:t>feeding HFD with time-restriction</w:t>
      </w:r>
      <w:r w:rsidR="000F24AB">
        <w:rPr>
          <w:rFonts w:ascii="Times New Roman" w:hAnsi="Times New Roman" w:cs="Times New Roman"/>
        </w:rPr>
        <w:t xml:space="preserve"> oftentimes is associated with lower bodyweights compared to the AL group </w:t>
      </w:r>
      <w:r w:rsidR="000F24AB">
        <w:rPr>
          <w:rFonts w:ascii="Times New Roman" w:hAnsi="Times New Roman" w:cs="Times New Roman"/>
        </w:rPr>
        <w:fldChar w:fldCharType="begin"/>
      </w:r>
      <w:r w:rsidR="000F24AB">
        <w:rPr>
          <w:rFonts w:ascii="Times New Roman" w:hAnsi="Times New Roman" w:cs="Times New Roman"/>
        </w:rPr>
        <w:instrText xml:space="preserve"> ADDIN ZOTERO_ITEM CSL_CITATION {"citationID":"kzwXzSYv","properties":{"formattedCitation":"(Chung et al., 2016; Hatori et al., 2012; Sherman et al., 2012)","plainCitation":"(Chung et al., 2016; Hatori et al., 2012; Sherman et al., 2012)","noteIndex":0},"citationItems":[{"id":486,"uris":["http://zotero.org/users/5073745/items/9YE6QRBF"],"uri":["http://zotero.org/users/5073745/items/9YE6QRBF"],"itemData":{"id":486,"type":"article-journal","abstract":"Background.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sidR="000F24AB">
        <w:rPr>
          <w:rFonts w:ascii="Times New Roman" w:hAnsi="Times New Roman" w:cs="Times New Roman"/>
        </w:rPr>
        <w:fldChar w:fldCharType="separate"/>
      </w:r>
      <w:r w:rsidR="000F24AB">
        <w:rPr>
          <w:rFonts w:ascii="Times New Roman" w:hAnsi="Times New Roman" w:cs="Times New Roman"/>
          <w:noProof/>
        </w:rPr>
        <w:t>(Chung et al., 2016; Hatori et al., 2012; Sherman et al., 2012)</w:t>
      </w:r>
      <w:r w:rsidR="000F24AB">
        <w:rPr>
          <w:rFonts w:ascii="Times New Roman" w:hAnsi="Times New Roman" w:cs="Times New Roman"/>
        </w:rPr>
        <w:fldChar w:fldCharType="end"/>
      </w:r>
      <w:r w:rsidR="000F24AB">
        <w:rPr>
          <w:rFonts w:ascii="Times New Roman" w:hAnsi="Times New Roman" w:cs="Times New Roman"/>
        </w:rPr>
        <w:t xml:space="preserve">, which is </w:t>
      </w:r>
      <w:r w:rsidR="00761E49">
        <w:rPr>
          <w:rFonts w:ascii="Times New Roman" w:hAnsi="Times New Roman" w:cs="Times New Roman"/>
        </w:rPr>
        <w:t xml:space="preserve">not observed </w:t>
      </w:r>
      <w:r w:rsidR="000F24AB">
        <w:rPr>
          <w:rFonts w:ascii="Times New Roman" w:hAnsi="Times New Roman" w:cs="Times New Roman"/>
        </w:rPr>
        <w:t xml:space="preserve">in </w:t>
      </w:r>
      <w:r w:rsidR="00761E49">
        <w:rPr>
          <w:rFonts w:ascii="Times New Roman" w:hAnsi="Times New Roman" w:cs="Times New Roman"/>
        </w:rPr>
        <w:t xml:space="preserve">our </w:t>
      </w:r>
      <w:r w:rsidR="000F24AB">
        <w:rPr>
          <w:rFonts w:ascii="Times New Roman" w:hAnsi="Times New Roman" w:cs="Times New Roman"/>
        </w:rPr>
        <w:t>current study</w:t>
      </w:r>
      <w:r w:rsidR="00761E49">
        <w:rPr>
          <w:rFonts w:ascii="Times New Roman" w:hAnsi="Times New Roman" w:cs="Times New Roman"/>
        </w:rPr>
        <w:t>, likely due to our eTRF occurred in the context of chow feeding</w:t>
      </w:r>
      <w:r w:rsidR="000F24AB">
        <w:rPr>
          <w:rFonts w:ascii="Times New Roman" w:hAnsi="Times New Roman" w:cs="Times New Roman"/>
        </w:rPr>
        <w:t xml:space="preserve">. </w:t>
      </w:r>
      <w:r w:rsidR="009D039A">
        <w:rPr>
          <w:rFonts w:ascii="Times New Roman" w:hAnsi="Times New Roman" w:cs="Times New Roman"/>
        </w:rPr>
        <w:t xml:space="preserve">The findings of elevated food intake in females exposed to eTRF </w:t>
      </w:r>
      <w:r w:rsidR="009D039A" w:rsidRPr="009D039A">
        <w:rPr>
          <w:rFonts w:ascii="Times New Roman" w:hAnsi="Times New Roman" w:cs="Times New Roman"/>
          <w:i/>
          <w:iCs/>
        </w:rPr>
        <w:t>in utero</w:t>
      </w:r>
      <w:r w:rsidR="009D039A">
        <w:rPr>
          <w:rFonts w:ascii="Times New Roman" w:hAnsi="Times New Roman" w:cs="Times New Roman"/>
          <w:i/>
          <w:iCs/>
        </w:rPr>
        <w:t xml:space="preserve"> </w:t>
      </w:r>
      <w:r w:rsidR="009D039A">
        <w:rPr>
          <w:rFonts w:ascii="Times New Roman" w:hAnsi="Times New Roman" w:cs="Times New Roman"/>
        </w:rPr>
        <w:t xml:space="preserve">is also novel, as most studies find that TRF results in lower food intake when paired with high fat diet </w:t>
      </w:r>
      <w:r w:rsidR="009D039A">
        <w:rPr>
          <w:rFonts w:ascii="Times New Roman" w:hAnsi="Times New Roman" w:cs="Times New Roman"/>
        </w:rPr>
        <w:fldChar w:fldCharType="begin"/>
      </w:r>
      <w:r w:rsidR="009D039A">
        <w:rPr>
          <w:rFonts w:ascii="Times New Roman" w:hAnsi="Times New Roman" w:cs="Times New Roman"/>
        </w:rPr>
        <w:instrText xml:space="preserve"> ADDIN ZOTERO_ITEM CSL_CITATION {"citationID":"HyomqV8S","properties":{"formattedCitation":"(Garc\\uc0\\u237{}a-Gayt\\uc0\\u225{}n et al., 2020; She et al., 2021)","plainCitation":"(García-Gaytán et al., 2020; She et al., 2021)","noteIndex":0},"citationItems":[{"id":487,"uris":["http://zotero.org/users/5073745/items/FP8YHPIT"],"uri":["http://zotero.org/users/5073745/items/FP8YHPIT"],"itemData":{"id":487,"type":"article-journal","abstract":"Circadian rhythms are the product of the interaction of molecular clocks and environmental signals, such as light-dark cycles and eating-fasting cycles. Several studies have demonstrated that the circadian rhythm of peripheral clocks, and behavioural and metabolic mediators are re-synchronized in rodents fed under metabolic challenges, such as hyper- or hypocaloric diets and subjected to time-restricted feeding protocols. Despite the metabolic challenge, these approaches improve the metabolic status, raising the enquiry whether removing progressively the hypocaloric challenge in a  time-restricted feeding protocol leads to metabolic benefits by the synchronizing effect. To address this issue, we compared the effects of two time-restricted feeding protocols, one involved hypocaloric intake during the entire protocol (HCT) and the other implied a progressive intake accomplishing a normocaloric intake at the end of the protocol (NCT) on several behavioural, metabolic, and molecular rhythmic parameters. We observed that the food anticipatory activity (FAA) was driven and maintained in both HCT and NCT. Resynchronization of hepatic molecular clock, free fatty acids (FFAs), and FGF21 was elicited closely by HCT and NCT. We further observed that the fasting cycles involved in both protocols promoted ketone body production, preferentially beta-hydroxybutyrate in HCT, whereas acetoacetate was favoured in NCT before access to food. These findings demonstrate that time-restricted feeding does not require a sustained calorie restriction for promoting and maintaining the synchronization of the metabolic and behavioural circadian clock, and suggest that metabolic modulators, such as FFAs and FGF21, could contribute to FAA expression.","container-title":"Scientific Reports","DOI":"10.1038/s41598-020-66538-0","ISSN":"2045-2322","journalAbbreviation":"Sci Rep","note":"PMID: 32572063\nPMCID: PMC7308331","source":"PubMed Central","title":"Synchronization of the circadian clock by time-restricted feeding with progressive increasing calorie intake. Resemblances and differences regarding a sustained hypocaloric restriction","URL":"https://www.ncbi.nlm.nih.gov/pmc/articles/PMC7308331/","volume":"10","author":[{"family":"García-Gaytán","given":"Ana Cristina"},{"family":"Miranda-Anaya","given":"Manuel"},{"family":"Turrubiate","given":"Isaías"},{"family":"López-De Portugal","given":"Leonardo"},{"family":"Bocanegra-Botello","given":"Guadalupe Nayeli"},{"family":"López-Islas","given":"Amairani"},{"family":"Díaz-Muñoz","given":"Mauricio"},{"family":"Méndez","given":"Isabel"}],"accessed":{"date-parts":[["2020",8,13]]},"issued":{"date-parts":[["2020",6,22]]}}},{"id":651,"uris":["http://zotero.org/users/5073745/items/PYN7VQCH"],"uri":["http://zotero.org/users/5073745/items/PYN7VQCH"],"itemData":{"id":651,"type":"article-journal","abstract":"Background: Time-restricted feeding (TRF), a key component of intermittent fasting regimens, has gained considerable attention in recent years due to reversing obesity and insulin resistance. To the best of our knowledge, here, we reported for the first time the underlying mechanistic therapeutic efficacy of TRF against hepatic gluconeogenic activity in obese mice.\nMethods: The obese mice were subjected to either ad lib or TRF of a high fat diet for 8 h per day for 4 weeks. Western blotting, qRT-PCR, and plasma biochemical analyses were applied.\nResults: The present findings showed that TRF regimen reduced food intake, and reversed high fat diet-induced glucose intolerance, hyperglycemia and insulin resistance in mice of high fat diet-induced obesity. Mechanisti­ cally, we confirmed that TRF regimen protected against hyperglycemia and ameliorated hepatic gluconeogenic activity through inhibition of p38 MAPK/SIRT1/PGC-1α signal pathway.\nConclusion: Our findings suggest that TRF regimen might be a potential novel nonpharmacological strategy against obesity/diabetes-induced hyperglycemia and insulin resistance.","container-title":"Physiology &amp; Behavior","DOI":"10.1016/j.physbeh.2021.113313","ISSN":"00319384","journalAbbreviation":"Physiology &amp; Behavior","language":"en","page":"113313","source":"DOI.org (Crossref)","title":"Time-restricted feeding attenuates gluconeogenic activity through inhibition of PGC-1α expression and activity","volume":"231","author":[{"family":"She","given":"Yuqing"},{"family":"Sun","given":"Jingjing"},{"family":"Hou","given":"Pengfei"},{"family":"Fang","given":"Penghua"},{"family":"Zhang","given":"Zhenwen"}],"issued":{"date-parts":[["2021",3]]}}}],"schema":"https://github.com/citation-style-language/schema/raw/master/csl-citation.json"} </w:instrText>
      </w:r>
      <w:r w:rsidR="009D039A">
        <w:rPr>
          <w:rFonts w:ascii="Times New Roman" w:hAnsi="Times New Roman" w:cs="Times New Roman"/>
        </w:rPr>
        <w:fldChar w:fldCharType="separate"/>
      </w:r>
      <w:r w:rsidR="009D039A" w:rsidRPr="009D039A">
        <w:rPr>
          <w:rFonts w:ascii="Times New Roman" w:hAnsi="Times New Roman" w:cs="Times New Roman"/>
        </w:rPr>
        <w:t>(García-Gaytán et al., 2020; She et al., 2021)</w:t>
      </w:r>
      <w:r w:rsidR="009D039A">
        <w:rPr>
          <w:rFonts w:ascii="Times New Roman" w:hAnsi="Times New Roman" w:cs="Times New Roman"/>
        </w:rPr>
        <w:fldChar w:fldCharType="end"/>
      </w:r>
      <w:r w:rsidR="009D039A">
        <w:rPr>
          <w:rFonts w:ascii="Times New Roman" w:hAnsi="Times New Roman" w:cs="Times New Roman"/>
        </w:rPr>
        <w:t xml:space="preserve">, or equivalent caloric intake when matched by diet </w:t>
      </w:r>
      <w:r w:rsidR="009D039A">
        <w:rPr>
          <w:rFonts w:ascii="Times New Roman" w:hAnsi="Times New Roman" w:cs="Times New Roman"/>
        </w:rPr>
        <w:fldChar w:fldCharType="begin"/>
      </w:r>
      <w:r w:rsidR="0018051D">
        <w:rPr>
          <w:rFonts w:ascii="Times New Roman" w:hAnsi="Times New Roman" w:cs="Times New Roman"/>
        </w:rPr>
        <w:instrText xml:space="preserve"> ADDIN ZOTERO_ITEM CSL_CITATION {"citationID":"youIfStO","properties":{"formattedCitation":"(Das et al., 2021; Hatori et al., 2012; Hu et al., 2019; Sherman et al., 2012; Wang et al., 2020)","plainCitation":"(Das et al., 2021; Hatori et al., 2012; Hu et al., 2019; Sherman et al., 2012; Wang et al., 2020)","noteIndex":0},"citationItems":[{"id":616,"uris":["http://zotero.org/users/5073745/items/QMLGQCIB"],"uri":["http://zotero.org/users/5073745/items/QMLGQCIB"],"itemData":{"id":616,"type":"article-journal","abstract":"Abstract\n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id":499,"uris":["http://zotero.org/users/5073745/items/ISBB6Q83"],"uri":["http://zotero.org/users/5073745/items/ISBB6Q83"],"itemData":{"id":499,"type":"article-journal","abstract":"Dietary restriction has been well-described to improve health metrics, but whether it could benefit pathophysiological adaptation to extreme environment, for example, microgravity, remains unknown. Here, we investigated the effects of a daily rhythm of fasting and feeding without reducing caloric intake on cardiac function and metabolism against simulated microgravity. Male rats under ad libitum feeding or time-restricted feeding (TRF; food access limited to 8 hours every day) were subjected to hindlimb unloading (HU) to simulate microgravity. HU for 6 weeks led to left ventricular dyssynchrony and declined cardiac function. HU also lowered pyruvate dehydrogenase (PDH) activity and impaired glucose utilization in the heart. All these were largely preserved by TRF. TRF showed no effects on HU-induced loss of cardiac mass, but significantly improved contractile function of cardiomyocytes. Interestingly, TRF raised liver-derived fibroblast growth factor 21 (FGF21) level and enhanced cardiac FGF21 signaling as manifested by upregulation of FGF receptor-1 (FGFR1) expression and its downstream markers in HU rats. In isolated cardiomyocytes, FGF21 treatment improved PDH activity and glucose utilization, consequently enhancing cell contractile function. Finally, both liver-specific knockdown (KD) of FGF21 and cardiac-specific FGFR1 KD abrogated the cardioprotective effects of TRF in HU rats. These data demonstrate that TRF improves cardiac glucose utilization and ameliorates cardiac dysfunction induced by simulated microgravity, at least partially, through restoring cardiac FGF21 signaling, suggesting TRF as a potential countermeasure for cardioprotection in long-term spaceflight.","container-title":"The FASEB Journal","DOI":"10.1096/fj.202001246RR","ISSN":"1530-6860","issue":"11","language":"en","note":"_eprint: https://faseb.onlinelibrary.wiley.com/doi/pdf/10.1096/fj.202001246RR","source":"Wiley Online Library","title":"Time-restricted feeding alleviates cardiac dysfunction induced by simulated microgravity via restoring cardiac FGF21 signaling","URL":"https://faseb.onlinelibrary.wiley.com/doi/abs/10.1096/fj.202001246RR","volume":"34","author":[{"family":"Wang","given":"Xin-Pei"},{"family":"Xing","given":"Chang-Yang"},{"family":"Zhang","given":"Jia-Xin"},{"family":"Zhou","given":"Jia-Heng"},{"family":"Li","given":"Yun-Chu"},{"family":"Yang","given":"Hong-Yan"},{"family":"Zhang","given":"Peng-Fei"},{"family":"Zhang","given":"Wei"},{"family":"Huang","given":"Yin"},{"family":"Long","given":"Jian-Gang"},{"family":"Gao","given":"Feng"},{"family":"Zhang","given":"Xing"},{"family":"Li","given":"Jia"}],"accessed":{"date-parts":[["2020",9,25]]},"issued":{"date-parts":[["2020",9,21]]}}}],"schema":"https://github.com/citation-style-language/schema/raw/master/csl-citation.json"} </w:instrText>
      </w:r>
      <w:r w:rsidR="009D039A">
        <w:rPr>
          <w:rFonts w:ascii="Times New Roman" w:hAnsi="Times New Roman" w:cs="Times New Roman"/>
        </w:rPr>
        <w:fldChar w:fldCharType="separate"/>
      </w:r>
      <w:r w:rsidR="0018051D">
        <w:rPr>
          <w:rFonts w:ascii="Times New Roman" w:hAnsi="Times New Roman" w:cs="Times New Roman"/>
          <w:noProof/>
        </w:rPr>
        <w:t>(Das et al., 2021; Hatori et al., 2012; Hu et al., 2019; Sherman et al., 2012; Wang et al., 2020)</w:t>
      </w:r>
      <w:r w:rsidR="009D039A">
        <w:rPr>
          <w:rFonts w:ascii="Times New Roman" w:hAnsi="Times New Roman" w:cs="Times New Roman"/>
        </w:rPr>
        <w:fldChar w:fldCharType="end"/>
      </w:r>
      <w:r w:rsidR="009D039A">
        <w:rPr>
          <w:rFonts w:ascii="Times New Roman" w:hAnsi="Times New Roman" w:cs="Times New Roman"/>
        </w:rPr>
        <w:t>.</w:t>
      </w:r>
      <w:r w:rsidR="008A6AA6">
        <w:rPr>
          <w:rFonts w:ascii="Times New Roman" w:hAnsi="Times New Roman" w:cs="Times New Roman"/>
        </w:rPr>
        <w:t xml:space="preserve"> </w:t>
      </w:r>
      <w:r w:rsidR="00761E49">
        <w:rPr>
          <w:rFonts w:ascii="Times New Roman" w:hAnsi="Times New Roman" w:cs="Times New Roman"/>
        </w:rPr>
        <w:t>This could indicate a compensatory response in the female offspring as a results of eTRF during pregnancy.  Interestingly this did not result in differing weight or body composition, suggesting that this increased food intake is matched by decreased caloric extraction, or increased energy expenditure in these mice.</w:t>
      </w:r>
    </w:p>
    <w:p w14:paraId="564AE91C" w14:textId="6ABDC26C" w:rsidR="00037B00" w:rsidRPr="00037B00" w:rsidRDefault="003641FE" w:rsidP="0020702E">
      <w:pPr>
        <w:spacing w:line="480" w:lineRule="auto"/>
        <w:ind w:firstLine="720"/>
        <w:rPr>
          <w:rFonts w:ascii="Times New Roman" w:hAnsi="Times New Roman" w:cs="Times New Roman"/>
        </w:rPr>
      </w:pPr>
      <w:ins w:id="59" w:author="Molly Mulcahy" w:date="2021-09-29T14:47:00Z">
        <w:r>
          <w:rPr>
            <w:rFonts w:ascii="Times New Roman" w:hAnsi="Times New Roman" w:cs="Times New Roman"/>
          </w:rPr>
          <w:lastRenderedPageBreak/>
          <w:t xml:space="preserve">When evaluating the results of our study, we noted that </w:t>
        </w:r>
      </w:ins>
      <w:ins w:id="60" w:author="Molly Mulcahy" w:date="2021-09-29T14:51:00Z">
        <w:r>
          <w:rPr>
            <w:rFonts w:ascii="Times New Roman" w:hAnsi="Times New Roman" w:cs="Times New Roman"/>
          </w:rPr>
          <w:t xml:space="preserve">glucose intolerance after maternal </w:t>
        </w:r>
      </w:ins>
      <w:ins w:id="61" w:author="Molly Mulcahy" w:date="2021-09-29T14:52:00Z">
        <w:r>
          <w:rPr>
            <w:rFonts w:ascii="Times New Roman" w:hAnsi="Times New Roman" w:cs="Times New Roman"/>
          </w:rPr>
          <w:t xml:space="preserve">exposure is observed in studies that model intrauterine or fetal growth restriction. </w:t>
        </w:r>
      </w:ins>
      <w:r w:rsidR="004B3D76">
        <w:rPr>
          <w:rFonts w:ascii="Times New Roman" w:hAnsi="Times New Roman" w:cs="Times New Roman"/>
        </w:rPr>
        <w:t>Similar trends</w:t>
      </w:r>
      <w:r w:rsidR="004A3D57">
        <w:rPr>
          <w:rFonts w:ascii="Times New Roman" w:hAnsi="Times New Roman" w:cs="Times New Roman"/>
        </w:rPr>
        <w:t xml:space="preserve"> </w:t>
      </w:r>
      <w:del w:id="62" w:author="Dave Bridges" w:date="2021-09-16T11:31:00Z">
        <w:r w:rsidR="004A3D57" w:rsidDel="00761E49">
          <w:rPr>
            <w:rFonts w:ascii="Times New Roman" w:hAnsi="Times New Roman" w:cs="Times New Roman"/>
          </w:rPr>
          <w:delText>can be</w:delText>
        </w:r>
      </w:del>
      <w:ins w:id="63" w:author="Dave Bridges" w:date="2021-09-16T11:31:00Z">
        <w:r w:rsidR="00761E49">
          <w:rPr>
            <w:rFonts w:ascii="Times New Roman" w:hAnsi="Times New Roman" w:cs="Times New Roman"/>
          </w:rPr>
          <w:t>are</w:t>
        </w:r>
      </w:ins>
      <w:r w:rsidR="004A3D57">
        <w:rPr>
          <w:rFonts w:ascii="Times New Roman" w:hAnsi="Times New Roman" w:cs="Times New Roman"/>
        </w:rPr>
        <w:t xml:space="preserve"> found in descriptions of </w:t>
      </w:r>
      <w:r w:rsidR="00564D55">
        <w:rPr>
          <w:rFonts w:ascii="Times New Roman" w:hAnsi="Times New Roman" w:cs="Times New Roman"/>
        </w:rPr>
        <w:t xml:space="preserve">exposure </w:t>
      </w:r>
      <w:r w:rsidR="004A3D57">
        <w:rPr>
          <w:rFonts w:ascii="Times New Roman" w:hAnsi="Times New Roman" w:cs="Times New Roman"/>
        </w:rPr>
        <w:t>that</w:t>
      </w:r>
      <w:r w:rsidR="00564D55">
        <w:rPr>
          <w:rFonts w:ascii="Times New Roman" w:hAnsi="Times New Roman" w:cs="Times New Roman"/>
        </w:rPr>
        <w:t xml:space="preserve"> result in</w:t>
      </w:r>
      <w:r w:rsidR="004B3D76">
        <w:rPr>
          <w:rFonts w:ascii="Times New Roman" w:hAnsi="Times New Roman" w:cs="Times New Roman"/>
        </w:rPr>
        <w:t xml:space="preserve"> animal models of</w:t>
      </w:r>
      <w:r w:rsidR="00564D55">
        <w:rPr>
          <w:rFonts w:ascii="Times New Roman" w:hAnsi="Times New Roman" w:cs="Times New Roman"/>
        </w:rPr>
        <w:t xml:space="preserve"> intrauterine growth restriction. </w:t>
      </w:r>
      <w:r w:rsidR="00037B00" w:rsidRPr="00037B00">
        <w:rPr>
          <w:rFonts w:ascii="Times New Roman" w:hAnsi="Times New Roman" w:cs="Times New Roman"/>
        </w:rPr>
        <w:t xml:space="preserve">It is possible that </w:t>
      </w:r>
      <w:r w:rsidR="00BA2CAC">
        <w:rPr>
          <w:rFonts w:ascii="Times New Roman" w:hAnsi="Times New Roman" w:cs="Times New Roman"/>
        </w:rPr>
        <w:t>time-</w:t>
      </w:r>
      <w:r w:rsidR="00037B00">
        <w:rPr>
          <w:rFonts w:ascii="Times New Roman" w:hAnsi="Times New Roman" w:cs="Times New Roman"/>
        </w:rPr>
        <w:t xml:space="preserve">limiting the availability of nutrients to the fetus through </w:t>
      </w:r>
      <w:r w:rsidR="0020702E">
        <w:rPr>
          <w:rFonts w:ascii="Times New Roman" w:hAnsi="Times New Roman" w:cs="Times New Roman"/>
        </w:rPr>
        <w:t>e</w:t>
      </w:r>
      <w:r w:rsidR="00037B00">
        <w:rPr>
          <w:rFonts w:ascii="Times New Roman" w:hAnsi="Times New Roman" w:cs="Times New Roman"/>
        </w:rPr>
        <w:t>TRF programmed the offspring pancreas for nutrient scarcity and resulted in impaired beta cell development or smaller sized islet</w:t>
      </w:r>
      <w:r w:rsidR="004F3298">
        <w:rPr>
          <w:rFonts w:ascii="Times New Roman" w:hAnsi="Times New Roman" w:cs="Times New Roman"/>
        </w:rPr>
        <w:t>s</w:t>
      </w:r>
      <w:r w:rsidR="00037B00">
        <w:rPr>
          <w:rFonts w:ascii="Times New Roman" w:hAnsi="Times New Roman" w:cs="Times New Roman"/>
        </w:rPr>
        <w:t xml:space="preserve"> leading to less insulin secretion</w:t>
      </w:r>
      <w:r w:rsidR="00761E49">
        <w:rPr>
          <w:rFonts w:ascii="Times New Roman" w:hAnsi="Times New Roman" w:cs="Times New Roman"/>
        </w:rPr>
        <w:t>.  In</w:t>
      </w:r>
      <w:r w:rsidR="00242B52">
        <w:rPr>
          <w:rFonts w:ascii="Times New Roman" w:hAnsi="Times New Roman" w:cs="Times New Roman"/>
        </w:rPr>
        <w:t xml:space="preserve"> rodent</w:t>
      </w:r>
      <w:r w:rsidR="00037B00">
        <w:rPr>
          <w:rFonts w:ascii="Times New Roman" w:hAnsi="Times New Roman" w:cs="Times New Roman"/>
        </w:rPr>
        <w:t xml:space="preserve"> </w:t>
      </w:r>
      <w:r w:rsidR="004F3298">
        <w:rPr>
          <w:rFonts w:ascii="Times New Roman" w:hAnsi="Times New Roman" w:cs="Times New Roman"/>
        </w:rPr>
        <w:t>models</w:t>
      </w:r>
      <w:r w:rsidR="00037B00">
        <w:rPr>
          <w:rFonts w:ascii="Times New Roman" w:hAnsi="Times New Roman" w:cs="Times New Roman"/>
        </w:rPr>
        <w:t xml:space="preserve"> of placental insufficiency resulting in </w:t>
      </w:r>
      <w:r w:rsidR="008543FF">
        <w:rPr>
          <w:rFonts w:ascii="Times New Roman" w:hAnsi="Times New Roman" w:cs="Times New Roman"/>
        </w:rPr>
        <w:t>intra-uterine growth restriction (</w:t>
      </w:r>
      <w:r w:rsidR="00037B00">
        <w:rPr>
          <w:rFonts w:ascii="Times New Roman" w:hAnsi="Times New Roman" w:cs="Times New Roman"/>
        </w:rPr>
        <w:t>IUGR</w:t>
      </w:r>
      <w:r w:rsidR="008543FF">
        <w:rPr>
          <w:rFonts w:ascii="Times New Roman" w:hAnsi="Times New Roman" w:cs="Times New Roman"/>
        </w:rPr>
        <w:t>)</w:t>
      </w:r>
      <w:r w:rsidR="004F3298">
        <w:rPr>
          <w:rFonts w:ascii="Times New Roman" w:hAnsi="Times New Roman" w:cs="Times New Roman"/>
        </w:rPr>
        <w:t xml:space="preserve"> </w:t>
      </w:r>
      <w:commentRangeStart w:id="64"/>
      <w:r w:rsidR="00037B00">
        <w:rPr>
          <w:rFonts w:ascii="Times New Roman" w:hAnsi="Times New Roman" w:cs="Times New Roman"/>
        </w:rPr>
        <w:fldChar w:fldCharType="begin"/>
      </w:r>
      <w:r w:rsidR="00037B00">
        <w:rPr>
          <w:rFonts w:ascii="Times New Roman" w:hAnsi="Times New Roman" w:cs="Times New Roman"/>
        </w:rPr>
        <w:instrText xml:space="preserve"> ADDIN ZOTERO_ITEM CSL_CITATION {"citationID":"LGA6PkaK","properties":{"formattedCitation":"(Boehmer et al., 2017)","plainCitation":"(Boehmer et al., 2017)","noteIndex":0},"citationItems":[{"id":535,"uris":["http://zotero.org/users/5073745/items/9F99XAML"],"uri":["http://zotero.org/users/5073745/items/9F99XAML"],"itemData":{"id":535,"type":"article-journal","abstract":"Placental insufficiency is a primary cause of intrauterine growth restriction (IUGR). IUGR increases the risk of developing type 2 diabetes mellitus (T2DM) throughout life, which indicates that insults from placental insufficiency impair β-cell development during the perinatal period because β-cells have a central role in the regulation of glucose tolerance. The severely IUGR fetal pancreas is characterized by smaller islets, less β-cells, and lower insulin secretion. Because of the important associations among impaired islet growth, β-cell dysfunction, impaired fetal growth, and the propensity for T2DM, significant progress has been made in understanding the pathophysiology of IUGR and programing events in the fetal endocrine pancreas. Animal models of IUGR replicate many of the observations in severe cases of human IUGR and allow us to refine our understanding of the pathophysiology of developmental and functional defects in islet from IUGR fetuses. Almost all models demonstrate a phenotype of progressive loss of β-cell mass and impaired β-cell function. This review will first provide evidence of impaired human islet development and β-cell function associated with IUGR and the impact on glucose homeostasis including the development of glucose intolerance and diabetes in adulthood. We then discuss evidence for the mechanisms regulating β-cell mass and insulin secretion in the IUGR fetus, including the role of hypoxia, catecholamines, nutrients, growth factors, and pancreatic vascularity. We focus on recent evidence from experimental interventions in established models of IUGR to understand better the pathophysiological mechanisms linking placental insufficiency with impaired islet development and β-cell function.","container-title":"The Journal of endocrinology","DOI":"10.1530/JOE-17-0076","ISSN":"0022-0795","issue":"2","journalAbbreviation":"J Endocrinol","note":"PMID: 28808079\nPMCID: PMC5808569","page":"R63-R76","source":"PubMed Central","title":"The impact of IUGR on pancreatic islet development and β-cell function","volume":"235","author":[{"family":"Boehmer","given":"Brit H."},{"family":"Limesand","given":"Sean W."},{"family":"Rozance","given":"Paul J."}],"issued":{"date-parts":[["2017",11]]}}}],"schema":"https://github.com/citation-style-language/schema/raw/master/csl-citation.json"} </w:instrText>
      </w:r>
      <w:r w:rsidR="00037B00">
        <w:rPr>
          <w:rFonts w:ascii="Times New Roman" w:hAnsi="Times New Roman" w:cs="Times New Roman"/>
        </w:rPr>
        <w:fldChar w:fldCharType="separate"/>
      </w:r>
      <w:r w:rsidR="00037B00">
        <w:rPr>
          <w:rFonts w:ascii="Times New Roman" w:hAnsi="Times New Roman" w:cs="Times New Roman"/>
          <w:noProof/>
        </w:rPr>
        <w:t>(Boehmer et al., 2017)</w:t>
      </w:r>
      <w:r w:rsidR="00037B00">
        <w:rPr>
          <w:rFonts w:ascii="Times New Roman" w:hAnsi="Times New Roman" w:cs="Times New Roman"/>
        </w:rPr>
        <w:fldChar w:fldCharType="end"/>
      </w:r>
      <w:r w:rsidR="00037B00">
        <w:rPr>
          <w:rFonts w:ascii="Times New Roman" w:hAnsi="Times New Roman" w:cs="Times New Roman"/>
        </w:rPr>
        <w:t>.</w:t>
      </w:r>
      <w:commentRangeEnd w:id="64"/>
      <w:r w:rsidR="00761E49">
        <w:rPr>
          <w:rStyle w:val="CommentReference"/>
        </w:rPr>
        <w:commentReference w:id="64"/>
      </w:r>
      <w:r w:rsidR="00037B00">
        <w:rPr>
          <w:rFonts w:ascii="Times New Roman" w:hAnsi="Times New Roman" w:cs="Times New Roman"/>
        </w:rPr>
        <w:t xml:space="preserve"> </w:t>
      </w:r>
      <w:commentRangeStart w:id="65"/>
      <w:r w:rsidR="00037B00">
        <w:rPr>
          <w:rFonts w:ascii="Times New Roman" w:hAnsi="Times New Roman" w:cs="Times New Roman"/>
        </w:rPr>
        <w:t xml:space="preserve">It </w:t>
      </w:r>
      <w:ins w:id="66" w:author="Dave Bridges" w:date="2021-09-16T11:32:00Z">
        <w:r w:rsidR="00DB2834">
          <w:rPr>
            <w:rFonts w:ascii="Times New Roman" w:hAnsi="Times New Roman" w:cs="Times New Roman"/>
          </w:rPr>
          <w:t xml:space="preserve">also </w:t>
        </w:r>
      </w:ins>
      <w:r w:rsidR="00037B00">
        <w:rPr>
          <w:rFonts w:ascii="Times New Roman" w:hAnsi="Times New Roman" w:cs="Times New Roman"/>
        </w:rPr>
        <w:t xml:space="preserve">may be that the smaller islets were able to compensate in young male offspring during a lower-calorie diet and therefore the effect did not become apparent until an overnutrition challenge later on. </w:t>
      </w:r>
      <w:commentRangeEnd w:id="65"/>
      <w:r w:rsidR="00DB2834">
        <w:rPr>
          <w:rStyle w:val="CommentReference"/>
        </w:rPr>
        <w:commentReference w:id="65"/>
      </w:r>
      <w:r w:rsidR="004F3298">
        <w:rPr>
          <w:rFonts w:ascii="Times New Roman" w:hAnsi="Times New Roman" w:cs="Times New Roman"/>
        </w:rPr>
        <w:t xml:space="preserve">One study of developmental exposure to TRF found that adolescent males who were fed TRF the first 4 weeks after weaning developed had smaller islets of Langerhans, and higher blood glucose compared to those fed AL </w:t>
      </w:r>
      <w:r w:rsidR="004F3298">
        <w:rPr>
          <w:rFonts w:ascii="Times New Roman" w:hAnsi="Times New Roman" w:cs="Times New Roman"/>
        </w:rPr>
        <w:fldChar w:fldCharType="begin"/>
      </w:r>
      <w:r w:rsidR="004F3298">
        <w:rPr>
          <w:rFonts w:ascii="Times New Roman" w:hAnsi="Times New Roman" w:cs="Times New Roman"/>
        </w:rPr>
        <w:instrText xml:space="preserve"> ADDIN ZOTERO_ITEM CSL_CITATION {"citationID":"7kVhQzJT","properties":{"formattedCitation":"(Hu et al., 2019)","plainCitation":"(Hu et al., 2019)","noteIndex":0},"citationItems":[{"id":114,"uris":["http://zotero.org/users/5073745/items/NPYUTKVA"],"uri":["http://zotero.org/users/5073745/items/NPYUTKVA"],"itemData":{"id":114,"type":"article-journal","abstract":"Time-restricted feeding regimen (TRF), that is, no food consumption for 14–16 h during the light phase per day, attenuates the fattening traits and metabolic disorders in adults. This study aims to further investigate whether TRF would be protective against similar nutritional challenges in juvenile mice. Mice in the experimental group were treated with TRF during the first 4 weeks (considered to be the childhood phase of mice) before switching to ad libitum (AD) feeding pattern as adults; the control group with all subjects sticks to AD mode. Body weight was monitored, and serum biochemistry, sexual maturity, immune function, and gut microbiota were assessed at a certain timing. Mice treated with TRF during the childhood period (from weaning age) but went through AD feeding pattern as adults demonstrated the tendency of higher body weight, higher levels of serum glucose, shrunken Langerhans islets, fatty liver disease, thickening of aortic walls, delayed sexual development, increased proportion of T regulatory cells, and unhealthy gut microbiota. Childhood TRF causes pleiotropic adverse effects, including severe irreversible metabolic disorders, depressed immune function, and retarded puberty. Microbiota set the stage for TRF to employ downstream reactions on the above changes.","container-title":"Pediatric Research","DOI":"10.1038/s41390-018-0156-z","ISSN":"1530-0447","issue":"4","journalAbbreviation":"Pediatr Res","language":"en","page":"518-526","source":"www.nature.com","title":"Time-restricted feeding causes irreversible metabolic disorders and gut microbiota shift in pediatric mice","volume":"85","author":[{"family":"Hu","given":"Dandan"},{"family":"Mao","given":"Yilei"},{"family":"Xu","given":"Gang"},{"family":"Liao","given":"Wenjun"},{"family":"Ren","given":"Jinjun"},{"family":"Yang","given":"Huayu"},{"family":"Yang","given":"Jun"},{"family":"Sun","given":"Lejia"},{"family":"Chen","given":"Hongyu"},{"family":"Wang","given":"Wenda"},{"family":"Wang","given":"Yanan"},{"family":"Sang","given":"Xinting"},{"family":"Lu","given":"Xin"},{"family":"Zhang","given":"Hongbing"},{"family":"Zhong","given":"Shouxian"}],"issued":{"date-parts":[["2019",3]]}}}],"schema":"https://github.com/citation-style-language/schema/raw/master/csl-citation.json"} </w:instrText>
      </w:r>
      <w:r w:rsidR="004F3298">
        <w:rPr>
          <w:rFonts w:ascii="Times New Roman" w:hAnsi="Times New Roman" w:cs="Times New Roman"/>
        </w:rPr>
        <w:fldChar w:fldCharType="separate"/>
      </w:r>
      <w:r w:rsidR="004F3298">
        <w:rPr>
          <w:rFonts w:ascii="Times New Roman" w:hAnsi="Times New Roman" w:cs="Times New Roman"/>
          <w:noProof/>
        </w:rPr>
        <w:t>(Hu et al., 2019)</w:t>
      </w:r>
      <w:r w:rsidR="004F3298">
        <w:rPr>
          <w:rFonts w:ascii="Times New Roman" w:hAnsi="Times New Roman" w:cs="Times New Roman"/>
        </w:rPr>
        <w:fldChar w:fldCharType="end"/>
      </w:r>
      <w:r w:rsidR="004F3298">
        <w:rPr>
          <w:rFonts w:ascii="Times New Roman" w:hAnsi="Times New Roman" w:cs="Times New Roman"/>
        </w:rPr>
        <w:t xml:space="preserve">. </w:t>
      </w:r>
      <w:r w:rsidR="0038760B">
        <w:rPr>
          <w:rFonts w:ascii="Times New Roman" w:hAnsi="Times New Roman" w:cs="Times New Roman"/>
        </w:rPr>
        <w:t xml:space="preserve">Similar studies that expose offspring who were IUGR to overnutrition </w:t>
      </w:r>
      <w:r w:rsidR="00242B52">
        <w:rPr>
          <w:rFonts w:ascii="Times New Roman" w:hAnsi="Times New Roman" w:cs="Times New Roman"/>
        </w:rPr>
        <w:t xml:space="preserve">in </w:t>
      </w:r>
      <w:r w:rsidR="0038760B">
        <w:rPr>
          <w:rFonts w:ascii="Times New Roman" w:hAnsi="Times New Roman" w:cs="Times New Roman"/>
        </w:rPr>
        <w:t xml:space="preserve">post-natal </w:t>
      </w:r>
      <w:r w:rsidR="00242B52">
        <w:rPr>
          <w:rFonts w:ascii="Times New Roman" w:hAnsi="Times New Roman" w:cs="Times New Roman"/>
        </w:rPr>
        <w:t xml:space="preserve">life </w:t>
      </w:r>
      <w:r w:rsidR="002A3C56">
        <w:rPr>
          <w:rFonts w:ascii="Times New Roman" w:hAnsi="Times New Roman" w:cs="Times New Roman"/>
        </w:rPr>
        <w:t xml:space="preserve">find that females </w:t>
      </w:r>
      <w:r w:rsidR="00242B52">
        <w:rPr>
          <w:rFonts w:ascii="Times New Roman" w:hAnsi="Times New Roman" w:cs="Times New Roman"/>
        </w:rPr>
        <w:t xml:space="preserve">that had </w:t>
      </w:r>
      <w:r w:rsidR="002A3C56">
        <w:rPr>
          <w:rFonts w:ascii="Times New Roman" w:hAnsi="Times New Roman" w:cs="Times New Roman"/>
        </w:rPr>
        <w:t xml:space="preserve">IUGR exposed to a high fat, high sucrose diet have worsened glucose tolerance, not males </w:t>
      </w:r>
      <w:r w:rsidR="002A3C56">
        <w:rPr>
          <w:rFonts w:ascii="Times New Roman" w:hAnsi="Times New Roman" w:cs="Times New Roman"/>
        </w:rPr>
        <w:fldChar w:fldCharType="begin"/>
      </w:r>
      <w:r w:rsidR="002A3C56">
        <w:rPr>
          <w:rFonts w:ascii="Times New Roman" w:hAnsi="Times New Roman" w:cs="Times New Roman"/>
        </w:rPr>
        <w:instrText xml:space="preserve"> ADDIN ZOTERO_ITEM CSL_CITATION {"citationID":"GZTW0X4R","properties":{"formattedCitation":"(Intapad et al., 2019)","plainCitation":"(Intapad et al., 2019)","noteIndex":0},"citationItems":[{"id":625,"uris":["http://zotero.org/users/5073745/items/PF9NMWE7"],"uri":["http://zotero.org/users/5073745/items/PF9NMWE7"],"itemData":{"id":625,"type":"article-journal","abstract":"It is well established that inadequate nutrition during fetal life followed by postnatal overabundance programs adiposity and glucose intolerance. Studies addressing sexual dimorphism in developmental responses to a dietary mismatch are limited; the effect on blood pressure and renal function are understudied. Therefore, this study tested the hypothesis that a mismatch of pre- and postnatal nutrition heightens cardiorenal and metabolic risk, outcomes that may vary by sex. Male and female offspring from sham-operated (control) or reduced uterine perfusion dams (growth-restricted) were fed regular chow or a diet high in fat and sugar (enriched-diet) from weaning until 6 months of age. Male and female offspring were assessed separately; 2-way Analysis of Variance was used to investigate interactions between intrauterine growth restriction and enriched-diet. Blood pressure was increased in all enriched-diet groups, but did not differ in enriched-diet male or female growth-restricted versus same-sex control counterparts. Glomerular filtration rate was reduced in male growth-restricted regardless of diet; a decrease exacerbated by the enriched-diet suggesting the pathogenesis of increased blood pressure induced via an enriched-diet differs between male growth-restricted versus male control. An enriched-diet was associated with glucose intolerance in male and female control but not male growth-restricted; the enriched-diet exacerbated glucose intolerance in female growth-restricted. Thus, these findings indicate male growth-restricted are resistant to impaired glucose homeostasis whereas female growth-restricted are susceptible to metabolic dysfunction regardless of postnatal diet. Hence, moderation of fat and sugar intake may be warranted in those born low birth weight to ensure minimal risk for chronic disease., This study demonstrated that IUGR programs sex-specific dysregulation in renal function and metabolic risk in offspring exposed to a diet enriched in fat and sugar. Moderation of fat and sugar intake may be warranted in those born low birth weight to ensure minimal risk for chronic disease.","container-title":"Hypertension (Dallas, Tex. : 1979)","DOI":"10.1161/HYPERTENSIONAHA.118.12134","ISSN":"0194-911X","issue":"3","journalAbbreviation":"Hypertension","note":"PMID: 30636548\nPMCID: PMC6374157","page":"620-629","source":"PubMed Central","title":"Male and female intrauterine growth-restricted offspring differ in blood pressure, renal function, and glucose homeostasis responses to a post-natal diet high in fat and sugar","volume":"73","author":[{"family":"Intapad","given":"Suttira"},{"family":"Dasinger","given":"John Henry"},{"family":"Johnson","given":"Jeremy M."},{"family":"Brown","given":"Andrew D."},{"family":"Ojeda","given":"Norma B."},{"family":"Alexander","given":"Barbara T."}],"issued":{"date-parts":[["2019",3]]}}}],"schema":"https://github.com/citation-style-language/schema/raw/master/csl-citation.json"} </w:instrText>
      </w:r>
      <w:r w:rsidR="002A3C56">
        <w:rPr>
          <w:rFonts w:ascii="Times New Roman" w:hAnsi="Times New Roman" w:cs="Times New Roman"/>
        </w:rPr>
        <w:fldChar w:fldCharType="separate"/>
      </w:r>
      <w:r w:rsidR="002A3C56">
        <w:rPr>
          <w:rFonts w:ascii="Times New Roman" w:hAnsi="Times New Roman" w:cs="Times New Roman"/>
          <w:noProof/>
        </w:rPr>
        <w:t>(Intapad et al., 2019)</w:t>
      </w:r>
      <w:r w:rsidR="002A3C56">
        <w:rPr>
          <w:rFonts w:ascii="Times New Roman" w:hAnsi="Times New Roman" w:cs="Times New Roman"/>
        </w:rPr>
        <w:fldChar w:fldCharType="end"/>
      </w:r>
      <w:r w:rsidR="002A3C56">
        <w:rPr>
          <w:rFonts w:ascii="Times New Roman" w:hAnsi="Times New Roman" w:cs="Times New Roman"/>
        </w:rPr>
        <w:t xml:space="preserve">. </w:t>
      </w:r>
      <w:r w:rsidR="00E622D5">
        <w:rPr>
          <w:rFonts w:ascii="Times New Roman" w:hAnsi="Times New Roman" w:cs="Times New Roman"/>
        </w:rPr>
        <w:t xml:space="preserve">Still others see that in utero insults like uterine artery ligation is sufficient to impair glucose tolerance and may be attributable to reduced beta cell mass over the course of life </w:t>
      </w:r>
      <w:r w:rsidR="00E622D5">
        <w:rPr>
          <w:rFonts w:ascii="Times New Roman" w:hAnsi="Times New Roman" w:cs="Times New Roman"/>
        </w:rPr>
        <w:fldChar w:fldCharType="begin"/>
      </w:r>
      <w:r w:rsidR="00E622D5">
        <w:rPr>
          <w:rFonts w:ascii="Times New Roman" w:hAnsi="Times New Roman" w:cs="Times New Roman"/>
        </w:rPr>
        <w:instrText xml:space="preserve"> ADDIN ZOTERO_ITEM CSL_CITATION {"citationID":"7WIXyYHZ","properties":{"formattedCitation":"(Simmons et al., 2001)","plainCitation":"(Simmons et al., 2001)","noteIndex":0},"citationItems":[{"id":641,"uris":["http://zotero.org/users/5073745/items/RQU8MTV8"],"uri":["http://zotero.org/users/5073745/items/RQU8MTV8"],"itemData":{"id":641,"type":"article-journal","container-title":"Diabetes","DOI":"10.2337/diabetes.50.10.2279","ISSN":"0012-1797, 1939-327X","issue":"10","journalAbbreviation":"Diabetes","language":"en","page":"2279-2286","source":"DOI.org (Crossref)","title":"Intrauterine Growth Retardation Leads to the Development of Type 2 Diabetes in the Rat","volume":"50","author":[{"family":"Simmons","given":"R. A."},{"family":"Templeton","given":"L. J."},{"family":"Gertz","given":"S. J."}],"issued":{"date-parts":[["2001",10,1]]}}}],"schema":"https://github.com/citation-style-language/schema/raw/master/csl-citation.json"} </w:instrText>
      </w:r>
      <w:r w:rsidR="00E622D5">
        <w:rPr>
          <w:rFonts w:ascii="Times New Roman" w:hAnsi="Times New Roman" w:cs="Times New Roman"/>
        </w:rPr>
        <w:fldChar w:fldCharType="separate"/>
      </w:r>
      <w:r w:rsidR="00E622D5">
        <w:rPr>
          <w:rFonts w:ascii="Times New Roman" w:hAnsi="Times New Roman" w:cs="Times New Roman"/>
          <w:noProof/>
        </w:rPr>
        <w:t>(Simmons et al., 2001)</w:t>
      </w:r>
      <w:r w:rsidR="00E622D5">
        <w:rPr>
          <w:rFonts w:ascii="Times New Roman" w:hAnsi="Times New Roman" w:cs="Times New Roman"/>
        </w:rPr>
        <w:fldChar w:fldCharType="end"/>
      </w:r>
      <w:r w:rsidR="00E622D5">
        <w:rPr>
          <w:rFonts w:ascii="Times New Roman" w:hAnsi="Times New Roman" w:cs="Times New Roman"/>
        </w:rPr>
        <w:t xml:space="preserve">. </w:t>
      </w:r>
    </w:p>
    <w:p w14:paraId="631516B0" w14:textId="0805C8EB" w:rsidR="0088283B" w:rsidRDefault="005751F8" w:rsidP="005751F8">
      <w:pPr>
        <w:spacing w:line="480" w:lineRule="auto"/>
        <w:ind w:firstLine="720"/>
        <w:rPr>
          <w:rFonts w:ascii="Times New Roman" w:hAnsi="Times New Roman" w:cs="Times New Roman"/>
        </w:rPr>
      </w:pPr>
      <w:r>
        <w:rPr>
          <w:rFonts w:ascii="Times New Roman" w:hAnsi="Times New Roman" w:cs="Times New Roman"/>
        </w:rPr>
        <w:t xml:space="preserve">This study and the conclusions to be made from it have some limitations. First, the model of gestational eTRF may have resulted in differences in maternal behaviors that were not </w:t>
      </w:r>
      <w:r w:rsidR="00DB2834">
        <w:rPr>
          <w:rFonts w:ascii="Times New Roman" w:hAnsi="Times New Roman" w:cs="Times New Roman"/>
        </w:rPr>
        <w:t xml:space="preserve">noted </w:t>
      </w:r>
      <w:r>
        <w:rPr>
          <w:rFonts w:ascii="Times New Roman" w:hAnsi="Times New Roman" w:cs="Times New Roman"/>
        </w:rPr>
        <w:t xml:space="preserve">by the study team, and therefore could play a part in the </w:t>
      </w:r>
      <w:r w:rsidR="00242B52">
        <w:rPr>
          <w:rFonts w:ascii="Times New Roman" w:hAnsi="Times New Roman" w:cs="Times New Roman"/>
        </w:rPr>
        <w:t xml:space="preserve">effects seen in the </w:t>
      </w:r>
      <w:r>
        <w:rPr>
          <w:rFonts w:ascii="Times New Roman" w:hAnsi="Times New Roman" w:cs="Times New Roman"/>
        </w:rPr>
        <w:t xml:space="preserve">offspring. Second, although we see a robust effect </w:t>
      </w:r>
      <w:r w:rsidR="00242B52">
        <w:rPr>
          <w:rFonts w:ascii="Times New Roman" w:hAnsi="Times New Roman" w:cs="Times New Roman"/>
        </w:rPr>
        <w:t>in glucose intoleranc</w:t>
      </w:r>
      <w:r w:rsidR="004B3D76">
        <w:rPr>
          <w:rFonts w:ascii="Times New Roman" w:hAnsi="Times New Roman" w:cs="Times New Roman"/>
        </w:rPr>
        <w:t>e</w:t>
      </w:r>
      <w:r w:rsidR="00242B52">
        <w:rPr>
          <w:rFonts w:ascii="Times New Roman" w:hAnsi="Times New Roman" w:cs="Times New Roman"/>
        </w:rPr>
        <w:t xml:space="preserve"> and trends of lower insulin secretion in</w:t>
      </w:r>
      <w:r>
        <w:rPr>
          <w:rFonts w:ascii="Times New Roman" w:hAnsi="Times New Roman" w:cs="Times New Roman"/>
        </w:rPr>
        <w:t xml:space="preserve"> male eTRF offspring in adulthood, we </w:t>
      </w:r>
      <w:r w:rsidR="00242B52">
        <w:rPr>
          <w:rFonts w:ascii="Times New Roman" w:hAnsi="Times New Roman" w:cs="Times New Roman"/>
        </w:rPr>
        <w:t xml:space="preserve">were not able to collect the </w:t>
      </w:r>
      <w:r>
        <w:rPr>
          <w:rFonts w:ascii="Times New Roman" w:hAnsi="Times New Roman" w:cs="Times New Roman"/>
        </w:rPr>
        <w:t xml:space="preserve">pancreas </w:t>
      </w:r>
      <w:r w:rsidR="00242B52">
        <w:rPr>
          <w:rFonts w:ascii="Times New Roman" w:hAnsi="Times New Roman" w:cs="Times New Roman"/>
        </w:rPr>
        <w:t xml:space="preserve">and evaluate islet size or beta cell mass </w:t>
      </w:r>
      <w:r>
        <w:rPr>
          <w:rFonts w:ascii="Times New Roman" w:hAnsi="Times New Roman" w:cs="Times New Roman"/>
        </w:rPr>
        <w:t xml:space="preserve">to </w:t>
      </w:r>
      <w:r w:rsidR="00DB2834">
        <w:rPr>
          <w:rFonts w:ascii="Times New Roman" w:hAnsi="Times New Roman" w:cs="Times New Roman"/>
        </w:rPr>
        <w:t xml:space="preserve">define </w:t>
      </w:r>
      <w:r>
        <w:rPr>
          <w:rFonts w:ascii="Times New Roman" w:hAnsi="Times New Roman" w:cs="Times New Roman"/>
        </w:rPr>
        <w:t xml:space="preserve">the mechanism driving the worsening of glucose tolerance in </w:t>
      </w:r>
      <w:r>
        <w:rPr>
          <w:rFonts w:ascii="Times New Roman" w:hAnsi="Times New Roman" w:cs="Times New Roman"/>
        </w:rPr>
        <w:lastRenderedPageBreak/>
        <w:t>adulthood.</w:t>
      </w:r>
      <w:r w:rsidR="00DB2834">
        <w:rPr>
          <w:rFonts w:ascii="Times New Roman" w:hAnsi="Times New Roman" w:cs="Times New Roman"/>
        </w:rPr>
        <w:t xml:space="preserve">  Finally, our model used healthy non-obese dams and our results cannot be extended to effects of eTRF in the context of metabolic syndrome or obesity during pregnancy.</w:t>
      </w:r>
    </w:p>
    <w:p w14:paraId="08F2137D" w14:textId="0CD88746" w:rsidR="007E0D47" w:rsidRPr="00BB1408" w:rsidRDefault="008F1A93" w:rsidP="00BB1408">
      <w:pPr>
        <w:spacing w:line="480" w:lineRule="auto"/>
        <w:ind w:firstLine="720"/>
        <w:rPr>
          <w:rFonts w:ascii="Times New Roman" w:hAnsi="Times New Roman" w:cs="Times New Roman"/>
        </w:rPr>
      </w:pPr>
      <w:r>
        <w:rPr>
          <w:rFonts w:ascii="Times New Roman" w:hAnsi="Times New Roman" w:cs="Times New Roman"/>
        </w:rPr>
        <w:t>There are many strengths to this study. Among them are the long follow up period</w:t>
      </w:r>
      <w:r w:rsidR="00242B52">
        <w:rPr>
          <w:rFonts w:ascii="Times New Roman" w:hAnsi="Times New Roman" w:cs="Times New Roman"/>
        </w:rPr>
        <w:t xml:space="preserve"> for a gestational exposure, </w:t>
      </w:r>
      <w:r w:rsidR="00DB2834">
        <w:rPr>
          <w:rFonts w:ascii="Times New Roman" w:hAnsi="Times New Roman" w:cs="Times New Roman"/>
        </w:rPr>
        <w:t xml:space="preserve">normalization of litter size, </w:t>
      </w:r>
      <w:r w:rsidR="00242B52">
        <w:rPr>
          <w:rFonts w:ascii="Times New Roman" w:hAnsi="Times New Roman" w:cs="Times New Roman"/>
        </w:rPr>
        <w:t xml:space="preserve">repeated </w:t>
      </w:r>
      <w:r>
        <w:rPr>
          <w:rFonts w:ascii="Times New Roman" w:hAnsi="Times New Roman" w:cs="Times New Roman"/>
        </w:rPr>
        <w:t>measurement of body composition</w:t>
      </w:r>
      <w:r w:rsidR="00242B52">
        <w:rPr>
          <w:rFonts w:ascii="Times New Roman" w:hAnsi="Times New Roman" w:cs="Times New Roman"/>
        </w:rPr>
        <w:t xml:space="preserve">, </w:t>
      </w:r>
      <w:r>
        <w:rPr>
          <w:rFonts w:ascii="Times New Roman" w:hAnsi="Times New Roman" w:cs="Times New Roman"/>
        </w:rPr>
        <w:t xml:space="preserve">and food intake </w:t>
      </w:r>
      <w:r w:rsidR="00242B52">
        <w:rPr>
          <w:rFonts w:ascii="Times New Roman" w:hAnsi="Times New Roman" w:cs="Times New Roman"/>
        </w:rPr>
        <w:t xml:space="preserve">measurements </w:t>
      </w:r>
      <w:r>
        <w:rPr>
          <w:rFonts w:ascii="Times New Roman" w:hAnsi="Times New Roman" w:cs="Times New Roman"/>
        </w:rPr>
        <w:t>over the life course in the resultant offspring. Another is the inclusion of both male and female offspring</w:t>
      </w:r>
      <w:r w:rsidR="00242B52">
        <w:rPr>
          <w:rFonts w:ascii="Times New Roman" w:hAnsi="Times New Roman" w:cs="Times New Roman"/>
        </w:rPr>
        <w:t xml:space="preserve"> in the study</w:t>
      </w:r>
      <w:r>
        <w:rPr>
          <w:rFonts w:ascii="Times New Roman" w:hAnsi="Times New Roman" w:cs="Times New Roman"/>
        </w:rPr>
        <w:t xml:space="preserve">, as many metabolic assessments of TRF either focus exclusively on the effects of the regimen in male </w:t>
      </w:r>
      <w:r>
        <w:rPr>
          <w:rFonts w:ascii="Times New Roman" w:hAnsi="Times New Roman" w:cs="Times New Roman"/>
        </w:rPr>
        <w:fldChar w:fldCharType="begin"/>
      </w:r>
      <w:r>
        <w:rPr>
          <w:rFonts w:ascii="Times New Roman" w:hAnsi="Times New Roman" w:cs="Times New Roman"/>
        </w:rPr>
        <w:instrText xml:space="preserve"> ADDIN ZOTERO_ITEM CSL_CITATION {"citationID":"3Faub8vE","properties":{"formattedCitation":"(Hatori et al., 2012; Sherman et al., 2012)","plainCitation":"(Hatori et al., 2012; Sherman et al., 2012)","noteIndex":0},"citationItems":[{"id":67,"uris":["http://zotero.org/users/5073745/items/T8U6Q3GZ"],"uri":["http://zotero.org/users/5073745/items/T8U6Q3GZ"],"itemData":{"id":67,"type":"article-journal","abstract":"Summary\nWhile diet-induced obesity has been exclusively attributed to increased caloric intake from fat, animals fed a high-fat diet (HFD) ad libitum (ad lib) eat frequently throughout day and night, disrupting the normal feeding cycle. To test whether obesity and metabolic diseases result from HFD or disruption of metabolic cycles, we subjected mice to either ad lib or time-restricted feeding (tRF) of a HFD for 8 hr per day. Mice under tRF consume equivalent calories from HFD as those with ad lib access yet are protected against obesity, hyperinsulinemia, hepatic steatosis, and inflammation and have improved motor coordination. The tRF regimen improved CREB, mTOR, and AMPK pathway function and oscillations of the circadian clock and their target genes' expression. These changes in catabolic and anabolic pathways altered liver metabolome and improved nutrient utilization and energy expenditure. We demonstrate in mice that tRF regimen is a nonpharmacological strategy against obesity and associated diseases.","container-title":"Cell Metabolism","DOI":"10.1016/j.cmet.2012.04.019","ISSN":"1550-4131","issue":"6","journalAbbreviation":"Cell Metabolism","page":"848-860","source":"ScienceDirect","title":"Time-Restricted Feeding without Reducing Caloric Intake Prevents Metabolic Diseases in Mice Fed a High-Fat Diet","volume":"15","author":[{"family":"Hatori","given":"Megumi"},{"family":"Vollmers","given":"Christopher"},{"family":"Zarrinpar","given":"Amir"},{"family":"DiTacchio","given":"Luciano"},{"family":"Bushong","given":"Eric A."},{"family":"Gill","given":"Shubhroz"},{"family":"Leblanc","given":"Mathias"},{"family":"Chaix","given":"Amandine"},{"family":"Joens","given":"Matthew"},{"family":"Fitzpatrick","given":"James A. J."},{"family":"Ellisman","given":"Mark H."},{"family":"Panda","given":"Satchidananda"}],"issued":{"date-parts":[["2012",6,6]]}}},{"id":12,"uris":["http://zotero.org/users/5073745/items/P497KC7N"],"uri":["http://zotero.org/users/5073745/items/P497KC7N"],"itemData":{"id":12,"type":"article-journal","abstract":"Disruption of circadian rhythms leads to obesity and metabolic disorders. Timed restricted feeding (RF) provides a time cue and resets the circadian clock, leading to better health. In contrast, a high-fat (HF) diet leads to disrupted circadian expression of metabolic factors and obesity. We tested whether long-term (18 wk) clock resetting by RF can attenuate the disruptive effects of diet-induced obesity. Analyses included liver clock gene expression, locomotor activity, blood glucose, metabolic markers, lipids, and hormones around the circadian cycle for a more accurate assessment. Compared with mice fed the HF diet ad libitum, the timed HF diet restored the expression phase of the clock genes Clock and Cry1 and phase-advanced Per1, Per2, Cry2, Bmal1, Rorα, and Rev-erbα. Although timed HF-diet-fed mice consumed the same amount of calories as ad libitum low-fat diet-fed mice, they showed 12% reduced body weight, 21% reduced cholesterol levels, and 1.4-fold increased insulin sensitivity. Compared with the HF diet ad libitum, the timed HF diet led to 18% lower body weight, 30% decreased cholesterol levels, 10% reduced TNF-α levels, and 3.7-fold improved insulin sensitivity. Timed HF-diet-fed mice exhibited a better satiated and less stressed phenotype of 25% lower ghrelin and 53% lower corticosterone levels compared with mice fed the timed low-fat diet. Taken together, our findings suggest that timing can prevent obesity and rectify the harmful effects of a HF diet.","container-title":"FASEB journal: official publication of the Federation of American Societies for Experimental Biology","DOI":"10.1096/fj.12-208868","ISSN":"1530-6860","issue":"8","journalAbbreviation":"FASEB J.","language":"eng","note":"PMID: 22593546","page":"3493-3502","source":"PubMed","title":"Timed high-fat diet resets circadian metabolism and prevents obesity","volume":"26","author":[{"family":"Sherman","given":"Hadas"},{"family":"Genzer","given":"Yoni"},{"family":"Cohen","given":"Rotem"},{"family":"Chapnik","given":"Nava"},{"family":"Madar","given":"Zecharia"},{"family":"Froy","given":"Oren"}],"issued":{"date-parts":[["2012",8]]}}}],"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(Hatori et al., 2012; Sherman et al., 2012)</w:t>
      </w:r>
      <w:r>
        <w:rPr>
          <w:rFonts w:ascii="Times New Roman" w:hAnsi="Times New Roman" w:cs="Times New Roman"/>
        </w:rPr>
        <w:fldChar w:fldCharType="end"/>
      </w:r>
      <w:r>
        <w:rPr>
          <w:rFonts w:ascii="Times New Roman" w:hAnsi="Times New Roman" w:cs="Times New Roman"/>
        </w:rPr>
        <w:t xml:space="preserve"> or female mice</w:t>
      </w:r>
      <w:r w:rsidR="00DB2834">
        <w:rPr>
          <w:rFonts w:ascii="Times New Roman" w:hAnsi="Times New Roman" w:cs="Times New Roman"/>
        </w:rPr>
        <w:t xml:space="preserve"> </w:t>
      </w:r>
      <w:r>
        <w:rPr>
          <w:rFonts w:ascii="Times New Roman" w:hAnsi="Times New Roman" w:cs="Times New Roman"/>
        </w:rPr>
        <w:fldChar w:fldCharType="begin"/>
      </w:r>
      <w:r>
        <w:rPr>
          <w:rFonts w:ascii="Times New Roman" w:hAnsi="Times New Roman" w:cs="Times New Roman"/>
        </w:rPr>
        <w:instrText xml:space="preserve"> ADDIN ZOTERO_ITEM CSL_CITATION {"citationID":"KmZbviM5","properties":{"formattedCitation":"(Chung et al., 2016; Das et al., 2021)","plainCitation":"(Chung et al., 2016; Das et al., 2021)","noteIndex":0},"citationItems":[{"id":486,"uris":["http://zotero.org/users/5073745/items/9YE6QRBF"],"uri":["http://zotero.org/users/5073745/items/9YE6QRBF"],"itemData":{"id":486,"type":"article-journal","abstract":"Background. Menopause is associated with significant hormonal changes that result in increased total body fat and abdominal fat, amplifying the risk for metabolic syndrome and diseases such as diabetes, cardiovascular disease and cancer in postmenopausal women. Intermittent fasting regimens hold significant health benefit promise for obese humans, however, regimens that include extreme daytime calorie restriction or daytime fasting are generally associated with hunger and irritability, hampering long-term compliance and adoption in the clinical setting. Time-restricted feeding (TRF), a regimen allowing eating only during a specific period in the normal circadian feeding cycle, without calorie restriction, may increase compliance and provide a more clinically viable method for reducing the detrimental metabolic consequences associated with obesity.\nMethods. We tested TRF as an intervention in a mouse model of postmenopausal obesity. Metabolic parameters were measured using Clinical Laboratory Animal Monitoring System (CLAMS) and we carried out glucose tolerance tests. We also stained liver sections with oil red O to examine steatosis and measured gene expression related to gluconeogenesis.\nResults. Preexisting metabolic disease was significantly attenuated during 7 weeks of TRF. Despite having access to the same high fat diet (HFD) as ad libitum fed (ALF) mice, TRF mice experienced rapid weight loss followed by a delayed improvement in insulin resistance and a reduced severity of hepatic steatosis by having access to the HFD for only 8 h during their normal nocturnal feeding period. The lower respiratory exchange ratio in the TRF group compared with the ALF group early in the dark phase suggested that fat was the predominant fuel source in the TRF group and correlated with gene expression analyses that suggested a switch from gluconeogenesis to ketogenesis. In addition, TRF mice were more physically active than ALF fed mice.\nConclusions. Our data support further analysis of TRF as a clinically viable form of intermittent fasting to improve metabolic health due to obesity. © 2016 Elsevier Inc. All rights reserved.","container-title":"Metabolism","DOI":"10.1016/j.metabol.2016.09.006","ISSN":"00260495","issue":"12","journalAbbreviation":"Metabolism","language":"en","page":"1743-1754","source":"DOI.org (Crossref)","title":"Time-restricted feeding improves insulin resistance and hepatic steatosis in a mouse model of postmenopausal obesity","volume":"65","author":[{"family":"Chung","given":"Heekyung"},{"family":"Chou","given":"Winjet"},{"family":"Sears","given":"Dorothy D."},{"family":"Patterson","given":"Ruth E."},{"family":"Webster","given":"Nicholas J.G."},{"family":"Ellies","given":"Lesley G."}],"issued":{"date-parts":[["2016",12]]}}},{"id":616,"uris":["http://zotero.org/users/5073745/items/QMLGQCIB"],"uri":["http://zotero.org/users/5073745/items/QMLGQCIB"],"itemData":{"id":616,"type":"article-journal","abstract":"Abstract\n            Accumulating evidence indicates that obesity with its associated metabolic dysregulation, including hyperinsulinemia and aberrant circadian rhythms, increases the risk for a variety of cancers including postmenopausal breast cancer. Caloric restriction can ameliorate the harmful metabolic effects of obesity and inhibit cancer progression but is difficult to implement and maintain outside of the clinic. In this study, we aim to test a time-restricted feeding (TRF) approach on mouse models of obesity-driven postmenopausal breast cancer. We show that TRF abrogates the obesity-enhanced mammary tumor growth in two orthotopic models in the absence of calorie restriction or weight loss. TRF also reduces breast cancer metastasis to the lung. Furthermore, TRF delays tumor initiation in a transgenic model of mammary tumorigenesis prior to the onset of obesity. Notably, TRF increases whole-body insulin sensitivity, reduces hyperinsulinemia, restores diurnal gene expression rhythms in the tumor, and attenuates tumor growth and insulin signaling. Importantly, inhibition of insulin secretion with diazoxide mimics TRF whereas artificial elevation of insulin through insulin pumps implantation reverses the effect of TRF, suggesting that TRF acts through modulating hyperinsulinemia. Our data suggest that TRF is likely to be effective in breast cancer prevention and therapy.","container-title":"Nature Communications","DOI":"10.1038/s41467-020-20743-7","ISSN":"2041-1723","issue":"1","journalAbbreviation":"Nat Commun","language":"en","page":"565","source":"DOI.org (Crossref)","title":"Time-restricted feeding normalizes hyperinsulinemia to inhibit breast cancer in obese postmenopausal mouse models","volume":"12","author":[{"family":"Das","given":"Manasi"},{"family":"Ellies","given":"Lesley G."},{"family":"Kumar","given":"Deepak"},{"family":"Sauceda","given":"Consuelo"},{"family":"Oberg","given":"Alexis"},{"family":"Gross","given":"Emilie"},{"family":"Mandt","given":"Tyler"},{"family":"Newton","given":"Isabel G."},{"family":"Kaur","given":"Mehak"},{"family":"Sears","given":"Dorothy D."},{"family":"Webster","given":"Nicholas J. G."}],"issued":{"date-parts":[["2021",12]]}}}],"schema":"https://github.com/citation-style-language/schema/raw/master/csl-citation.json"}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(Chung et al., 2016; Das et al., 2021)</w:t>
      </w:r>
      <w:r>
        <w:rPr>
          <w:rFonts w:ascii="Times New Roman" w:hAnsi="Times New Roman" w:cs="Times New Roman"/>
        </w:rPr>
        <w:fldChar w:fldCharType="end"/>
      </w:r>
      <w:r>
        <w:rPr>
          <w:rFonts w:ascii="Times New Roman" w:hAnsi="Times New Roman" w:cs="Times New Roman"/>
        </w:rPr>
        <w:t xml:space="preserve">. </w:t>
      </w:r>
      <w:r w:rsidR="00616AD3" w:rsidRPr="00616AD3">
        <w:rPr>
          <w:rFonts w:ascii="Times New Roman" w:hAnsi="Times New Roman" w:cs="Times New Roman"/>
          <w:b/>
          <w:bCs/>
        </w:rPr>
        <w:br/>
        <w:t>Conclusion</w:t>
      </w:r>
    </w:p>
    <w:p w14:paraId="775AC4FB" w14:textId="00E04DC1" w:rsidR="00616AD3" w:rsidRDefault="008C4511" w:rsidP="007E0D47">
      <w:pPr>
        <w:spacing w:line="480" w:lineRule="auto"/>
        <w:ind w:firstLine="360"/>
        <w:rPr>
          <w:rFonts w:ascii="Times New Roman" w:hAnsi="Times New Roman" w:cs="Times New Roman"/>
        </w:rPr>
      </w:pPr>
      <w:r>
        <w:rPr>
          <w:rFonts w:ascii="Times New Roman" w:hAnsi="Times New Roman" w:cs="Times New Roman"/>
        </w:rPr>
        <w:t xml:space="preserve">Offspring who are exposed to TRF of NCD </w:t>
      </w:r>
      <w:r w:rsidRPr="008C4511">
        <w:rPr>
          <w:rFonts w:ascii="Times New Roman" w:hAnsi="Times New Roman" w:cs="Times New Roman"/>
          <w:i/>
          <w:iCs/>
        </w:rPr>
        <w:t>in utero</w:t>
      </w:r>
      <w:r>
        <w:rPr>
          <w:rFonts w:ascii="Times New Roman" w:hAnsi="Times New Roman" w:cs="Times New Roman"/>
        </w:rPr>
        <w:t xml:space="preserve"> have similar body composition, glucose tolerance, and insulin tolerance in early adulthood in both males and females. </w:t>
      </w:r>
      <w:r w:rsidR="007E0D47">
        <w:rPr>
          <w:rFonts w:ascii="Times New Roman" w:hAnsi="Times New Roman" w:cs="Times New Roman"/>
        </w:rPr>
        <w:t xml:space="preserve">Gestational eTRF </w:t>
      </w:r>
      <w:r w:rsidR="00DB2834">
        <w:rPr>
          <w:rFonts w:ascii="Times New Roman" w:hAnsi="Times New Roman" w:cs="Times New Roman"/>
        </w:rPr>
        <w:t xml:space="preserve">was demonstrated to have </w:t>
      </w:r>
      <w:r w:rsidR="004F3298">
        <w:rPr>
          <w:rFonts w:ascii="Times New Roman" w:hAnsi="Times New Roman" w:cs="Times New Roman"/>
        </w:rPr>
        <w:t xml:space="preserve">sex-specific </w:t>
      </w:r>
      <w:r w:rsidR="00DB2834">
        <w:rPr>
          <w:rFonts w:ascii="Times New Roman" w:hAnsi="Times New Roman" w:cs="Times New Roman"/>
        </w:rPr>
        <w:t>impairments in</w:t>
      </w:r>
      <w:r>
        <w:rPr>
          <w:rFonts w:ascii="Times New Roman" w:hAnsi="Times New Roman" w:cs="Times New Roman"/>
        </w:rPr>
        <w:t xml:space="preserve"> male glucose tolerance in adulthood</w:t>
      </w:r>
      <w:r w:rsidR="00DB2834">
        <w:rPr>
          <w:rFonts w:ascii="Times New Roman" w:hAnsi="Times New Roman" w:cs="Times New Roman"/>
        </w:rPr>
        <w:t>, likely due to impaired insulin secretion</w:t>
      </w:r>
      <w:r>
        <w:rPr>
          <w:rFonts w:ascii="Times New Roman" w:hAnsi="Times New Roman" w:cs="Times New Roman"/>
        </w:rPr>
        <w:t xml:space="preserve">. Insulin sensitivity and glucose intolerance develop in males after chronic HFD feeding and occurs without increase in body weight, fat mass, or food intake compared to age matched AL males. </w:t>
      </w:r>
      <w:r w:rsidR="00D074EF">
        <w:rPr>
          <w:rFonts w:ascii="Times New Roman" w:hAnsi="Times New Roman" w:cs="Times New Roman"/>
        </w:rPr>
        <w:t>More research is warranted to understand the mechanism</w:t>
      </w:r>
      <w:r w:rsidR="00FB2D0B">
        <w:rPr>
          <w:rFonts w:ascii="Times New Roman" w:hAnsi="Times New Roman" w:cs="Times New Roman"/>
        </w:rPr>
        <w:t>s</w:t>
      </w:r>
      <w:r w:rsidR="00D074EF">
        <w:rPr>
          <w:rFonts w:ascii="Times New Roman" w:hAnsi="Times New Roman" w:cs="Times New Roman"/>
        </w:rPr>
        <w:t xml:space="preserve"> that underlies this </w:t>
      </w:r>
      <w:r w:rsidR="00FB2D0B">
        <w:rPr>
          <w:rFonts w:ascii="Times New Roman" w:hAnsi="Times New Roman" w:cs="Times New Roman"/>
        </w:rPr>
        <w:t>novel</w:t>
      </w:r>
      <w:r w:rsidR="00D074EF">
        <w:rPr>
          <w:rFonts w:ascii="Times New Roman" w:hAnsi="Times New Roman" w:cs="Times New Roman"/>
        </w:rPr>
        <w:t xml:space="preserve"> phenotype. </w:t>
      </w:r>
      <w:r w:rsidR="00616AD3" w:rsidRPr="00616AD3">
        <w:rPr>
          <w:rFonts w:ascii="Times New Roman" w:hAnsi="Times New Roman" w:cs="Times New Roman"/>
          <w:b/>
          <w:bCs/>
        </w:rPr>
        <w:br/>
      </w:r>
    </w:p>
    <w:p w14:paraId="6BCCB6B7" w14:textId="77777777" w:rsidR="00616AD3" w:rsidRDefault="00616AD3">
      <w:pPr>
        <w:rPr>
          <w:rFonts w:ascii="Times New Roman" w:hAnsi="Times New Roman" w:cs="Times New Roman"/>
        </w:rPr>
      </w:pPr>
      <w:r>
        <w:rPr>
          <w:rFonts w:ascii="Times New Roman" w:hAnsi="Times New Roman" w:cs="Times New Roman"/>
        </w:rPr>
        <w:br w:type="page"/>
      </w:r>
    </w:p>
    <w:p w14:paraId="4B95AFE6" w14:textId="5FBBCDB4" w:rsidR="00DB2834" w:rsidRPr="00BB1408" w:rsidRDefault="00616AD3" w:rsidP="00616AD3">
      <w:pPr>
        <w:spacing w:line="480" w:lineRule="auto"/>
        <w:rPr>
          <w:rFonts w:ascii="Times New Roman" w:hAnsi="Times New Roman" w:cs="Times New Roman"/>
          <w:b/>
          <w:bCs/>
        </w:rPr>
      </w:pPr>
      <w:r w:rsidRPr="00BB1408">
        <w:rPr>
          <w:rFonts w:ascii="Times New Roman" w:hAnsi="Times New Roman" w:cs="Times New Roman"/>
          <w:b/>
          <w:bCs/>
        </w:rPr>
        <w:lastRenderedPageBreak/>
        <w:t>References</w:t>
      </w:r>
    </w:p>
    <w:p w14:paraId="647A33C0" w14:textId="77777777" w:rsidR="0018051D" w:rsidRPr="0018051D" w:rsidRDefault="00ED57DF" w:rsidP="0018051D">
      <w:pPr>
        <w:pStyle w:val="Bibliography"/>
        <w:rPr>
          <w:rFonts w:ascii="Times New Roman" w:hAnsi="Times New Roman" w:cs="Times New Roman"/>
        </w:rPr>
      </w:pPr>
      <w:r>
        <w:fldChar w:fldCharType="begin"/>
      </w:r>
      <w:r w:rsidR="0018051D">
        <w:instrText xml:space="preserve"> ADDIN ZOTERO_BIBL {"uncited":[],"omitted":[],"custom":[]} CSL_BIBLIOGRAPHY </w:instrText>
      </w:r>
      <w:r>
        <w:fldChar w:fldCharType="separate"/>
      </w:r>
      <w:r w:rsidR="0018051D" w:rsidRPr="0018051D">
        <w:rPr>
          <w:rFonts w:ascii="Times New Roman" w:hAnsi="Times New Roman" w:cs="Times New Roman"/>
        </w:rPr>
        <w:t xml:space="preserve">Antoni, R., Robertson, T. M., Robertson, M. D., &amp; Johnston, J. D. (2018). A pilot feasibility study exploring the effects of a moderate time-restricted feeding intervention on energy intake, adiposity and metabolic physiology in free-living human subjects. </w:t>
      </w:r>
      <w:r w:rsidR="0018051D" w:rsidRPr="0018051D">
        <w:rPr>
          <w:rFonts w:ascii="Times New Roman" w:hAnsi="Times New Roman" w:cs="Times New Roman"/>
          <w:i/>
          <w:iCs/>
        </w:rPr>
        <w:t>Journal of Nutritional Science</w:t>
      </w:r>
      <w:r w:rsidR="0018051D" w:rsidRPr="0018051D">
        <w:rPr>
          <w:rFonts w:ascii="Times New Roman" w:hAnsi="Times New Roman" w:cs="Times New Roman"/>
        </w:rPr>
        <w:t xml:space="preserve">, </w:t>
      </w:r>
      <w:r w:rsidR="0018051D" w:rsidRPr="0018051D">
        <w:rPr>
          <w:rFonts w:ascii="Times New Roman" w:hAnsi="Times New Roman" w:cs="Times New Roman"/>
          <w:i/>
          <w:iCs/>
        </w:rPr>
        <w:t>7</w:t>
      </w:r>
      <w:r w:rsidR="0018051D" w:rsidRPr="0018051D">
        <w:rPr>
          <w:rFonts w:ascii="Times New Roman" w:hAnsi="Times New Roman" w:cs="Times New Roman"/>
        </w:rPr>
        <w:t>. https://doi.org/10.1017/jns.2018.13</w:t>
      </w:r>
    </w:p>
    <w:p w14:paraId="3F204A7B" w14:textId="77777777" w:rsidR="0018051D" w:rsidRPr="0018051D" w:rsidRDefault="0018051D" w:rsidP="0018051D">
      <w:pPr>
        <w:pStyle w:val="Bibliography"/>
        <w:rPr>
          <w:rFonts w:ascii="Times New Roman" w:hAnsi="Times New Roman" w:cs="Times New Roman"/>
        </w:rPr>
      </w:pPr>
      <w:proofErr w:type="spellStart"/>
      <w:r w:rsidRPr="0018051D">
        <w:rPr>
          <w:rFonts w:ascii="Times New Roman" w:hAnsi="Times New Roman" w:cs="Times New Roman"/>
        </w:rPr>
        <w:t>Awwad</w:t>
      </w:r>
      <w:proofErr w:type="spellEnd"/>
      <w:r w:rsidRPr="0018051D">
        <w:rPr>
          <w:rFonts w:ascii="Times New Roman" w:hAnsi="Times New Roman" w:cs="Times New Roman"/>
        </w:rPr>
        <w:t xml:space="preserve">, J., </w:t>
      </w:r>
      <w:proofErr w:type="spellStart"/>
      <w:r w:rsidRPr="0018051D">
        <w:rPr>
          <w:rFonts w:ascii="Times New Roman" w:hAnsi="Times New Roman" w:cs="Times New Roman"/>
        </w:rPr>
        <w:t>Usta</w:t>
      </w:r>
      <w:proofErr w:type="spellEnd"/>
      <w:r w:rsidRPr="0018051D">
        <w:rPr>
          <w:rFonts w:ascii="Times New Roman" w:hAnsi="Times New Roman" w:cs="Times New Roman"/>
        </w:rPr>
        <w:t xml:space="preserve">, I. M., </w:t>
      </w:r>
      <w:proofErr w:type="spellStart"/>
      <w:r w:rsidRPr="0018051D">
        <w:rPr>
          <w:rFonts w:ascii="Times New Roman" w:hAnsi="Times New Roman" w:cs="Times New Roman"/>
        </w:rPr>
        <w:t>Succar</w:t>
      </w:r>
      <w:proofErr w:type="spellEnd"/>
      <w:r w:rsidRPr="0018051D">
        <w:rPr>
          <w:rFonts w:ascii="Times New Roman" w:hAnsi="Times New Roman" w:cs="Times New Roman"/>
        </w:rPr>
        <w:t xml:space="preserve">, J., Musallam, K. M., </w:t>
      </w:r>
      <w:proofErr w:type="spellStart"/>
      <w:r w:rsidRPr="0018051D">
        <w:rPr>
          <w:rFonts w:ascii="Times New Roman" w:hAnsi="Times New Roman" w:cs="Times New Roman"/>
        </w:rPr>
        <w:t>Ghazeeri</w:t>
      </w:r>
      <w:proofErr w:type="spellEnd"/>
      <w:r w:rsidRPr="0018051D">
        <w:rPr>
          <w:rFonts w:ascii="Times New Roman" w:hAnsi="Times New Roman" w:cs="Times New Roman"/>
        </w:rPr>
        <w:t xml:space="preserve">, G., &amp; Nassar, A. H. (2012). The effect of maternal fasting during Ramadan on preterm delivery: A prospective cohort study. </w:t>
      </w:r>
      <w:r w:rsidRPr="0018051D">
        <w:rPr>
          <w:rFonts w:ascii="Times New Roman" w:hAnsi="Times New Roman" w:cs="Times New Roman"/>
          <w:i/>
          <w:iCs/>
        </w:rPr>
        <w:t xml:space="preserve">BJOG: An International Journal of Obstetrics and </w:t>
      </w:r>
      <w:proofErr w:type="spellStart"/>
      <w:r w:rsidRPr="0018051D">
        <w:rPr>
          <w:rFonts w:ascii="Times New Roman" w:hAnsi="Times New Roman" w:cs="Times New Roman"/>
          <w:i/>
          <w:iCs/>
        </w:rPr>
        <w:t>Gynaecology</w:t>
      </w:r>
      <w:proofErr w:type="spellEnd"/>
      <w:r w:rsidRPr="0018051D">
        <w:rPr>
          <w:rFonts w:ascii="Times New Roman" w:hAnsi="Times New Roman" w:cs="Times New Roman"/>
        </w:rPr>
        <w:t xml:space="preserve">, </w:t>
      </w:r>
      <w:r w:rsidRPr="0018051D">
        <w:rPr>
          <w:rFonts w:ascii="Times New Roman" w:hAnsi="Times New Roman" w:cs="Times New Roman"/>
          <w:i/>
          <w:iCs/>
        </w:rPr>
        <w:t>119</w:t>
      </w:r>
      <w:r w:rsidRPr="0018051D">
        <w:rPr>
          <w:rFonts w:ascii="Times New Roman" w:hAnsi="Times New Roman" w:cs="Times New Roman"/>
        </w:rPr>
        <w:t>(11), 1379–1386. https://doi.org/10.1111/j.1471-0528.2012.03438.x</w:t>
      </w:r>
    </w:p>
    <w:p w14:paraId="54D62E0B"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Bates, D., </w:t>
      </w:r>
      <w:proofErr w:type="spellStart"/>
      <w:r w:rsidRPr="0018051D">
        <w:rPr>
          <w:rFonts w:ascii="Times New Roman" w:hAnsi="Times New Roman" w:cs="Times New Roman"/>
        </w:rPr>
        <w:t>Mächler</w:t>
      </w:r>
      <w:proofErr w:type="spellEnd"/>
      <w:r w:rsidRPr="0018051D">
        <w:rPr>
          <w:rFonts w:ascii="Times New Roman" w:hAnsi="Times New Roman" w:cs="Times New Roman"/>
        </w:rPr>
        <w:t xml:space="preserve">, M., </w:t>
      </w:r>
      <w:proofErr w:type="spellStart"/>
      <w:r w:rsidRPr="0018051D">
        <w:rPr>
          <w:rFonts w:ascii="Times New Roman" w:hAnsi="Times New Roman" w:cs="Times New Roman"/>
        </w:rPr>
        <w:t>Bolker</w:t>
      </w:r>
      <w:proofErr w:type="spellEnd"/>
      <w:r w:rsidRPr="0018051D">
        <w:rPr>
          <w:rFonts w:ascii="Times New Roman" w:hAnsi="Times New Roman" w:cs="Times New Roman"/>
        </w:rPr>
        <w:t xml:space="preserve">, B., &amp; Walker, S. (2015). Fitting Linear Mixed-Effects Models Using lme4. </w:t>
      </w:r>
      <w:r w:rsidRPr="0018051D">
        <w:rPr>
          <w:rFonts w:ascii="Times New Roman" w:hAnsi="Times New Roman" w:cs="Times New Roman"/>
          <w:i/>
          <w:iCs/>
        </w:rPr>
        <w:t>Journal of Statistical Software</w:t>
      </w:r>
      <w:r w:rsidRPr="0018051D">
        <w:rPr>
          <w:rFonts w:ascii="Times New Roman" w:hAnsi="Times New Roman" w:cs="Times New Roman"/>
        </w:rPr>
        <w:t xml:space="preserve">, </w:t>
      </w:r>
      <w:r w:rsidRPr="0018051D">
        <w:rPr>
          <w:rFonts w:ascii="Times New Roman" w:hAnsi="Times New Roman" w:cs="Times New Roman"/>
          <w:i/>
          <w:iCs/>
        </w:rPr>
        <w:t>67</w:t>
      </w:r>
      <w:r w:rsidRPr="0018051D">
        <w:rPr>
          <w:rFonts w:ascii="Times New Roman" w:hAnsi="Times New Roman" w:cs="Times New Roman"/>
        </w:rPr>
        <w:t>, 1–48. https://doi.org/10.18637/jss.v067.i01</w:t>
      </w:r>
    </w:p>
    <w:p w14:paraId="37B14246"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Boehmer, B. H., </w:t>
      </w:r>
      <w:proofErr w:type="spellStart"/>
      <w:r w:rsidRPr="0018051D">
        <w:rPr>
          <w:rFonts w:ascii="Times New Roman" w:hAnsi="Times New Roman" w:cs="Times New Roman"/>
        </w:rPr>
        <w:t>Limesand</w:t>
      </w:r>
      <w:proofErr w:type="spellEnd"/>
      <w:r w:rsidRPr="0018051D">
        <w:rPr>
          <w:rFonts w:ascii="Times New Roman" w:hAnsi="Times New Roman" w:cs="Times New Roman"/>
        </w:rPr>
        <w:t xml:space="preserve">, S. W., &amp; </w:t>
      </w:r>
      <w:proofErr w:type="spellStart"/>
      <w:r w:rsidRPr="0018051D">
        <w:rPr>
          <w:rFonts w:ascii="Times New Roman" w:hAnsi="Times New Roman" w:cs="Times New Roman"/>
        </w:rPr>
        <w:t>Rozance</w:t>
      </w:r>
      <w:proofErr w:type="spellEnd"/>
      <w:r w:rsidRPr="0018051D">
        <w:rPr>
          <w:rFonts w:ascii="Times New Roman" w:hAnsi="Times New Roman" w:cs="Times New Roman"/>
        </w:rPr>
        <w:t xml:space="preserve">, P. J. (2017). The impact of IUGR on pancreatic islet development and β-cell function. </w:t>
      </w:r>
      <w:r w:rsidRPr="0018051D">
        <w:rPr>
          <w:rFonts w:ascii="Times New Roman" w:hAnsi="Times New Roman" w:cs="Times New Roman"/>
          <w:i/>
          <w:iCs/>
        </w:rPr>
        <w:t>The Journal of Endocrinology</w:t>
      </w:r>
      <w:r w:rsidRPr="0018051D">
        <w:rPr>
          <w:rFonts w:ascii="Times New Roman" w:hAnsi="Times New Roman" w:cs="Times New Roman"/>
        </w:rPr>
        <w:t xml:space="preserve">, </w:t>
      </w:r>
      <w:r w:rsidRPr="0018051D">
        <w:rPr>
          <w:rFonts w:ascii="Times New Roman" w:hAnsi="Times New Roman" w:cs="Times New Roman"/>
          <w:i/>
          <w:iCs/>
        </w:rPr>
        <w:t>235</w:t>
      </w:r>
      <w:r w:rsidRPr="0018051D">
        <w:rPr>
          <w:rFonts w:ascii="Times New Roman" w:hAnsi="Times New Roman" w:cs="Times New Roman"/>
        </w:rPr>
        <w:t>(2), R63–R76. https://doi.org/10.1530/JOE-17-0076</w:t>
      </w:r>
    </w:p>
    <w:p w14:paraId="26484EF3" w14:textId="77777777" w:rsidR="0018051D" w:rsidRPr="0018051D" w:rsidRDefault="0018051D" w:rsidP="0018051D">
      <w:pPr>
        <w:pStyle w:val="Bibliography"/>
        <w:rPr>
          <w:rFonts w:ascii="Times New Roman" w:hAnsi="Times New Roman" w:cs="Times New Roman"/>
        </w:rPr>
      </w:pPr>
      <w:proofErr w:type="spellStart"/>
      <w:r w:rsidRPr="0018051D">
        <w:rPr>
          <w:rFonts w:ascii="Times New Roman" w:hAnsi="Times New Roman" w:cs="Times New Roman"/>
        </w:rPr>
        <w:t>Boucsein</w:t>
      </w:r>
      <w:proofErr w:type="spellEnd"/>
      <w:r w:rsidRPr="0018051D">
        <w:rPr>
          <w:rFonts w:ascii="Times New Roman" w:hAnsi="Times New Roman" w:cs="Times New Roman"/>
        </w:rPr>
        <w:t xml:space="preserve">, A., Rizwan, M. Z., &amp; Tups, A. (2019). Hypothalamic leptin sensitivity and health benefits of time-restricted feeding are dependent on the time of day in male mice. </w:t>
      </w:r>
      <w:r w:rsidRPr="0018051D">
        <w:rPr>
          <w:rFonts w:ascii="Times New Roman" w:hAnsi="Times New Roman" w:cs="Times New Roman"/>
          <w:i/>
          <w:iCs/>
        </w:rPr>
        <w:t>FASEB Journal: Official Publication of the Federation of American Societies for Experimental Biology</w:t>
      </w:r>
      <w:r w:rsidRPr="0018051D">
        <w:rPr>
          <w:rFonts w:ascii="Times New Roman" w:hAnsi="Times New Roman" w:cs="Times New Roman"/>
        </w:rPr>
        <w:t xml:space="preserve">, </w:t>
      </w:r>
      <w:r w:rsidRPr="0018051D">
        <w:rPr>
          <w:rFonts w:ascii="Times New Roman" w:hAnsi="Times New Roman" w:cs="Times New Roman"/>
          <w:i/>
          <w:iCs/>
        </w:rPr>
        <w:t>33</w:t>
      </w:r>
      <w:r w:rsidRPr="0018051D">
        <w:rPr>
          <w:rFonts w:ascii="Times New Roman" w:hAnsi="Times New Roman" w:cs="Times New Roman"/>
        </w:rPr>
        <w:t>(11), 12175–12187. https://doi.org/10.1096/fj.201901004R</w:t>
      </w:r>
    </w:p>
    <w:p w14:paraId="3F0979BF" w14:textId="77777777" w:rsidR="0018051D" w:rsidRPr="0018051D" w:rsidRDefault="0018051D" w:rsidP="0018051D">
      <w:pPr>
        <w:pStyle w:val="Bibliography"/>
        <w:rPr>
          <w:rFonts w:ascii="Times New Roman" w:hAnsi="Times New Roman" w:cs="Times New Roman"/>
        </w:rPr>
      </w:pPr>
      <w:proofErr w:type="spellStart"/>
      <w:r w:rsidRPr="0018051D">
        <w:rPr>
          <w:rFonts w:ascii="Times New Roman" w:hAnsi="Times New Roman" w:cs="Times New Roman"/>
        </w:rPr>
        <w:t>Chaix</w:t>
      </w:r>
      <w:proofErr w:type="spellEnd"/>
      <w:r w:rsidRPr="0018051D">
        <w:rPr>
          <w:rFonts w:ascii="Times New Roman" w:hAnsi="Times New Roman" w:cs="Times New Roman"/>
        </w:rPr>
        <w:t xml:space="preserve">, A., Lin, T., Le, H. D., Chang, M. W., &amp; Panda, S. (2019). Time-Restricted Feeding Prevents Obesity and Metabolic Syndrome in Mice Lacking a Circadian Clock. </w:t>
      </w:r>
      <w:r w:rsidRPr="0018051D">
        <w:rPr>
          <w:rFonts w:ascii="Times New Roman" w:hAnsi="Times New Roman" w:cs="Times New Roman"/>
          <w:i/>
          <w:iCs/>
        </w:rPr>
        <w:t>Cell Metabolism</w:t>
      </w:r>
      <w:r w:rsidRPr="0018051D">
        <w:rPr>
          <w:rFonts w:ascii="Times New Roman" w:hAnsi="Times New Roman" w:cs="Times New Roman"/>
        </w:rPr>
        <w:t xml:space="preserve">, </w:t>
      </w:r>
      <w:r w:rsidRPr="0018051D">
        <w:rPr>
          <w:rFonts w:ascii="Times New Roman" w:hAnsi="Times New Roman" w:cs="Times New Roman"/>
          <w:i/>
          <w:iCs/>
        </w:rPr>
        <w:t>29</w:t>
      </w:r>
      <w:r w:rsidRPr="0018051D">
        <w:rPr>
          <w:rFonts w:ascii="Times New Roman" w:hAnsi="Times New Roman" w:cs="Times New Roman"/>
        </w:rPr>
        <w:t>(2), 303-319.e4. https://doi.org/10.1016/j.cmet.2018.08.004</w:t>
      </w:r>
    </w:p>
    <w:p w14:paraId="69907A70" w14:textId="77777777" w:rsidR="0018051D" w:rsidRPr="0018051D" w:rsidRDefault="0018051D" w:rsidP="0018051D">
      <w:pPr>
        <w:pStyle w:val="Bibliography"/>
        <w:rPr>
          <w:rFonts w:ascii="Times New Roman" w:hAnsi="Times New Roman" w:cs="Times New Roman"/>
        </w:rPr>
      </w:pPr>
      <w:proofErr w:type="spellStart"/>
      <w:r w:rsidRPr="0018051D">
        <w:rPr>
          <w:rFonts w:ascii="Times New Roman" w:hAnsi="Times New Roman" w:cs="Times New Roman"/>
        </w:rPr>
        <w:lastRenderedPageBreak/>
        <w:t>Chaix</w:t>
      </w:r>
      <w:proofErr w:type="spellEnd"/>
      <w:r w:rsidRPr="0018051D">
        <w:rPr>
          <w:rFonts w:ascii="Times New Roman" w:hAnsi="Times New Roman" w:cs="Times New Roman"/>
        </w:rPr>
        <w:t xml:space="preserve">, A., </w:t>
      </w:r>
      <w:proofErr w:type="spellStart"/>
      <w:r w:rsidRPr="0018051D">
        <w:rPr>
          <w:rFonts w:ascii="Times New Roman" w:hAnsi="Times New Roman" w:cs="Times New Roman"/>
        </w:rPr>
        <w:t>Zarrinpar</w:t>
      </w:r>
      <w:proofErr w:type="spellEnd"/>
      <w:r w:rsidRPr="0018051D">
        <w:rPr>
          <w:rFonts w:ascii="Times New Roman" w:hAnsi="Times New Roman" w:cs="Times New Roman"/>
        </w:rPr>
        <w:t xml:space="preserve">, A., </w:t>
      </w:r>
      <w:proofErr w:type="spellStart"/>
      <w:r w:rsidRPr="0018051D">
        <w:rPr>
          <w:rFonts w:ascii="Times New Roman" w:hAnsi="Times New Roman" w:cs="Times New Roman"/>
        </w:rPr>
        <w:t>Miu</w:t>
      </w:r>
      <w:proofErr w:type="spellEnd"/>
      <w:r w:rsidRPr="0018051D">
        <w:rPr>
          <w:rFonts w:ascii="Times New Roman" w:hAnsi="Times New Roman" w:cs="Times New Roman"/>
        </w:rPr>
        <w:t xml:space="preserve">, P., &amp; Panda, S. (2014). Time-restricted feeding is a preventative and therapeutic intervention against diverse nutritional challenges. </w:t>
      </w:r>
      <w:r w:rsidRPr="0018051D">
        <w:rPr>
          <w:rFonts w:ascii="Times New Roman" w:hAnsi="Times New Roman" w:cs="Times New Roman"/>
          <w:i/>
          <w:iCs/>
        </w:rPr>
        <w:t>Cell Metabolism</w:t>
      </w:r>
      <w:r w:rsidRPr="0018051D">
        <w:rPr>
          <w:rFonts w:ascii="Times New Roman" w:hAnsi="Times New Roman" w:cs="Times New Roman"/>
        </w:rPr>
        <w:t xml:space="preserve">, </w:t>
      </w:r>
      <w:r w:rsidRPr="0018051D">
        <w:rPr>
          <w:rFonts w:ascii="Times New Roman" w:hAnsi="Times New Roman" w:cs="Times New Roman"/>
          <w:i/>
          <w:iCs/>
        </w:rPr>
        <w:t>20</w:t>
      </w:r>
      <w:r w:rsidRPr="0018051D">
        <w:rPr>
          <w:rFonts w:ascii="Times New Roman" w:hAnsi="Times New Roman" w:cs="Times New Roman"/>
        </w:rPr>
        <w:t>(6), 991–1005. https://doi.org/10.1016/j.cmet.2014.11.001</w:t>
      </w:r>
    </w:p>
    <w:p w14:paraId="66B603A9"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Chung, H., Chou, W., Sears, D. D., Patterson, R. E., Webster, N. J. G., &amp; Ellies, L. G. (2016). Time-restricted feeding improves insulin resistance and hepatic steatosis in a mouse model of postmenopausal obesity. </w:t>
      </w:r>
      <w:r w:rsidRPr="0018051D">
        <w:rPr>
          <w:rFonts w:ascii="Times New Roman" w:hAnsi="Times New Roman" w:cs="Times New Roman"/>
          <w:i/>
          <w:iCs/>
        </w:rPr>
        <w:t>Metabolism</w:t>
      </w:r>
      <w:r w:rsidRPr="0018051D">
        <w:rPr>
          <w:rFonts w:ascii="Times New Roman" w:hAnsi="Times New Roman" w:cs="Times New Roman"/>
        </w:rPr>
        <w:t xml:space="preserve">, </w:t>
      </w:r>
      <w:r w:rsidRPr="0018051D">
        <w:rPr>
          <w:rFonts w:ascii="Times New Roman" w:hAnsi="Times New Roman" w:cs="Times New Roman"/>
          <w:i/>
          <w:iCs/>
        </w:rPr>
        <w:t>65</w:t>
      </w:r>
      <w:r w:rsidRPr="0018051D">
        <w:rPr>
          <w:rFonts w:ascii="Times New Roman" w:hAnsi="Times New Roman" w:cs="Times New Roman"/>
        </w:rPr>
        <w:t>(12), 1743–1754. https://doi.org/10.1016/j.metabol.2016.09.006</w:t>
      </w:r>
    </w:p>
    <w:p w14:paraId="6FB75697"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Cienfuegos, S., Gabel, K., Kalam, F., </w:t>
      </w:r>
      <w:proofErr w:type="spellStart"/>
      <w:r w:rsidRPr="0018051D">
        <w:rPr>
          <w:rFonts w:ascii="Times New Roman" w:hAnsi="Times New Roman" w:cs="Times New Roman"/>
        </w:rPr>
        <w:t>Ezpeleta</w:t>
      </w:r>
      <w:proofErr w:type="spellEnd"/>
      <w:r w:rsidRPr="0018051D">
        <w:rPr>
          <w:rFonts w:ascii="Times New Roman" w:hAnsi="Times New Roman" w:cs="Times New Roman"/>
        </w:rPr>
        <w:t xml:space="preserve">, M., Wiseman, E., </w:t>
      </w:r>
      <w:proofErr w:type="spellStart"/>
      <w:r w:rsidRPr="0018051D">
        <w:rPr>
          <w:rFonts w:ascii="Times New Roman" w:hAnsi="Times New Roman" w:cs="Times New Roman"/>
        </w:rPr>
        <w:t>Pavlou</w:t>
      </w:r>
      <w:proofErr w:type="spellEnd"/>
      <w:r w:rsidRPr="0018051D">
        <w:rPr>
          <w:rFonts w:ascii="Times New Roman" w:hAnsi="Times New Roman" w:cs="Times New Roman"/>
        </w:rPr>
        <w:t xml:space="preserve">, V., Lin, S., Oliveira, M. L., &amp; </w:t>
      </w:r>
      <w:proofErr w:type="spellStart"/>
      <w:r w:rsidRPr="0018051D">
        <w:rPr>
          <w:rFonts w:ascii="Times New Roman" w:hAnsi="Times New Roman" w:cs="Times New Roman"/>
        </w:rPr>
        <w:t>Varady</w:t>
      </w:r>
      <w:proofErr w:type="spellEnd"/>
      <w:r w:rsidRPr="0018051D">
        <w:rPr>
          <w:rFonts w:ascii="Times New Roman" w:hAnsi="Times New Roman" w:cs="Times New Roman"/>
        </w:rPr>
        <w:t xml:space="preserve">, K. A. (2020). Effects of 4- and 6-h Time-Restricted Feeding on Weight and Cardiometabolic Health: A Randomized Controlled Trial in Adults with Obesity. </w:t>
      </w:r>
      <w:r w:rsidRPr="0018051D">
        <w:rPr>
          <w:rFonts w:ascii="Times New Roman" w:hAnsi="Times New Roman" w:cs="Times New Roman"/>
          <w:i/>
          <w:iCs/>
        </w:rPr>
        <w:t>Cell Metabolism</w:t>
      </w:r>
      <w:r w:rsidRPr="0018051D">
        <w:rPr>
          <w:rFonts w:ascii="Times New Roman" w:hAnsi="Times New Roman" w:cs="Times New Roman"/>
        </w:rPr>
        <w:t xml:space="preserve">, </w:t>
      </w:r>
      <w:r w:rsidRPr="0018051D">
        <w:rPr>
          <w:rFonts w:ascii="Times New Roman" w:hAnsi="Times New Roman" w:cs="Times New Roman"/>
          <w:i/>
          <w:iCs/>
        </w:rPr>
        <w:t>32</w:t>
      </w:r>
      <w:r w:rsidRPr="0018051D">
        <w:rPr>
          <w:rFonts w:ascii="Times New Roman" w:hAnsi="Times New Roman" w:cs="Times New Roman"/>
        </w:rPr>
        <w:t>(3), 366-378.e3. https://doi.org/10.1016/j.cmet.2020.06.018</w:t>
      </w:r>
    </w:p>
    <w:p w14:paraId="6781C3C8"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Daley, A., </w:t>
      </w:r>
      <w:proofErr w:type="spellStart"/>
      <w:r w:rsidRPr="0018051D">
        <w:rPr>
          <w:rFonts w:ascii="Times New Roman" w:hAnsi="Times New Roman" w:cs="Times New Roman"/>
        </w:rPr>
        <w:t>Pallan</w:t>
      </w:r>
      <w:proofErr w:type="spellEnd"/>
      <w:r w:rsidRPr="0018051D">
        <w:rPr>
          <w:rFonts w:ascii="Times New Roman" w:hAnsi="Times New Roman" w:cs="Times New Roman"/>
        </w:rPr>
        <w:t xml:space="preserve">, M., Clifford, S., Jolly, K., Bryant, M., </w:t>
      </w:r>
      <w:proofErr w:type="spellStart"/>
      <w:r w:rsidRPr="0018051D">
        <w:rPr>
          <w:rFonts w:ascii="Times New Roman" w:hAnsi="Times New Roman" w:cs="Times New Roman"/>
        </w:rPr>
        <w:t>Adab</w:t>
      </w:r>
      <w:proofErr w:type="spellEnd"/>
      <w:r w:rsidRPr="0018051D">
        <w:rPr>
          <w:rFonts w:ascii="Times New Roman" w:hAnsi="Times New Roman" w:cs="Times New Roman"/>
        </w:rPr>
        <w:t xml:space="preserve">, P., Cheng, K. K., &amp; </w:t>
      </w:r>
      <w:proofErr w:type="spellStart"/>
      <w:r w:rsidRPr="0018051D">
        <w:rPr>
          <w:rFonts w:ascii="Times New Roman" w:hAnsi="Times New Roman" w:cs="Times New Roman"/>
        </w:rPr>
        <w:t>Roalfe</w:t>
      </w:r>
      <w:proofErr w:type="spellEnd"/>
      <w:r w:rsidRPr="0018051D">
        <w:rPr>
          <w:rFonts w:ascii="Times New Roman" w:hAnsi="Times New Roman" w:cs="Times New Roman"/>
        </w:rPr>
        <w:t xml:space="preserve">, A. (2017). Are babies conceived during Ramadan born smaller and sooner than babies conceived at other times of the year? A Born in Bradford Cohort Study. </w:t>
      </w:r>
      <w:r w:rsidRPr="0018051D">
        <w:rPr>
          <w:rFonts w:ascii="Times New Roman" w:hAnsi="Times New Roman" w:cs="Times New Roman"/>
          <w:i/>
          <w:iCs/>
        </w:rPr>
        <w:t>Journal of Epidemiology and Community Health</w:t>
      </w:r>
      <w:r w:rsidRPr="0018051D">
        <w:rPr>
          <w:rFonts w:ascii="Times New Roman" w:hAnsi="Times New Roman" w:cs="Times New Roman"/>
        </w:rPr>
        <w:t xml:space="preserve">, </w:t>
      </w:r>
      <w:r w:rsidRPr="0018051D">
        <w:rPr>
          <w:rFonts w:ascii="Times New Roman" w:hAnsi="Times New Roman" w:cs="Times New Roman"/>
          <w:i/>
          <w:iCs/>
        </w:rPr>
        <w:t>71</w:t>
      </w:r>
      <w:r w:rsidRPr="0018051D">
        <w:rPr>
          <w:rFonts w:ascii="Times New Roman" w:hAnsi="Times New Roman" w:cs="Times New Roman"/>
        </w:rPr>
        <w:t>(7), 722–728. https://doi.org/10.1136/jech-2016-208800</w:t>
      </w:r>
    </w:p>
    <w:p w14:paraId="7840C344"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Das, M., Ellies, L. G., Kumar, D., </w:t>
      </w:r>
      <w:proofErr w:type="spellStart"/>
      <w:r w:rsidRPr="0018051D">
        <w:rPr>
          <w:rFonts w:ascii="Times New Roman" w:hAnsi="Times New Roman" w:cs="Times New Roman"/>
        </w:rPr>
        <w:t>Sauceda</w:t>
      </w:r>
      <w:proofErr w:type="spellEnd"/>
      <w:r w:rsidRPr="0018051D">
        <w:rPr>
          <w:rFonts w:ascii="Times New Roman" w:hAnsi="Times New Roman" w:cs="Times New Roman"/>
        </w:rPr>
        <w:t xml:space="preserve">, C., Oberg, A., Gross, E., </w:t>
      </w:r>
      <w:proofErr w:type="spellStart"/>
      <w:r w:rsidRPr="0018051D">
        <w:rPr>
          <w:rFonts w:ascii="Times New Roman" w:hAnsi="Times New Roman" w:cs="Times New Roman"/>
        </w:rPr>
        <w:t>Mandt</w:t>
      </w:r>
      <w:proofErr w:type="spellEnd"/>
      <w:r w:rsidRPr="0018051D">
        <w:rPr>
          <w:rFonts w:ascii="Times New Roman" w:hAnsi="Times New Roman" w:cs="Times New Roman"/>
        </w:rPr>
        <w:t xml:space="preserve">, T., Newton, I. G., Kaur, M., Sears, D. D., &amp; Webster, N. J. G. (2021). Time-restricted feeding normalizes hyperinsulinemia to inhibit breast cancer in obese postmenopausal mouse models. </w:t>
      </w:r>
      <w:r w:rsidRPr="0018051D">
        <w:rPr>
          <w:rFonts w:ascii="Times New Roman" w:hAnsi="Times New Roman" w:cs="Times New Roman"/>
          <w:i/>
          <w:iCs/>
        </w:rPr>
        <w:t>Nature Communications</w:t>
      </w:r>
      <w:r w:rsidRPr="0018051D">
        <w:rPr>
          <w:rFonts w:ascii="Times New Roman" w:hAnsi="Times New Roman" w:cs="Times New Roman"/>
        </w:rPr>
        <w:t xml:space="preserve">, </w:t>
      </w:r>
      <w:r w:rsidRPr="0018051D">
        <w:rPr>
          <w:rFonts w:ascii="Times New Roman" w:hAnsi="Times New Roman" w:cs="Times New Roman"/>
          <w:i/>
          <w:iCs/>
        </w:rPr>
        <w:t>12</w:t>
      </w:r>
      <w:r w:rsidRPr="0018051D">
        <w:rPr>
          <w:rFonts w:ascii="Times New Roman" w:hAnsi="Times New Roman" w:cs="Times New Roman"/>
        </w:rPr>
        <w:t>(1), 565. https://doi.org/10.1038/s41467-020-20743-7</w:t>
      </w:r>
    </w:p>
    <w:p w14:paraId="67901252"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Gabel, K., </w:t>
      </w:r>
      <w:proofErr w:type="spellStart"/>
      <w:r w:rsidRPr="0018051D">
        <w:rPr>
          <w:rFonts w:ascii="Times New Roman" w:hAnsi="Times New Roman" w:cs="Times New Roman"/>
        </w:rPr>
        <w:t>Hoddy</w:t>
      </w:r>
      <w:proofErr w:type="spellEnd"/>
      <w:r w:rsidRPr="0018051D">
        <w:rPr>
          <w:rFonts w:ascii="Times New Roman" w:hAnsi="Times New Roman" w:cs="Times New Roman"/>
        </w:rPr>
        <w:t xml:space="preserve">, K. K., Haggerty, N., Song, J., Kroeger, C. M., </w:t>
      </w:r>
      <w:proofErr w:type="spellStart"/>
      <w:r w:rsidRPr="0018051D">
        <w:rPr>
          <w:rFonts w:ascii="Times New Roman" w:hAnsi="Times New Roman" w:cs="Times New Roman"/>
        </w:rPr>
        <w:t>Trepanowski</w:t>
      </w:r>
      <w:proofErr w:type="spellEnd"/>
      <w:r w:rsidRPr="0018051D">
        <w:rPr>
          <w:rFonts w:ascii="Times New Roman" w:hAnsi="Times New Roman" w:cs="Times New Roman"/>
        </w:rPr>
        <w:t xml:space="preserve">, J. F., Panda, S., &amp; </w:t>
      </w:r>
      <w:proofErr w:type="spellStart"/>
      <w:r w:rsidRPr="0018051D">
        <w:rPr>
          <w:rFonts w:ascii="Times New Roman" w:hAnsi="Times New Roman" w:cs="Times New Roman"/>
        </w:rPr>
        <w:t>Varady</w:t>
      </w:r>
      <w:proofErr w:type="spellEnd"/>
      <w:r w:rsidRPr="0018051D">
        <w:rPr>
          <w:rFonts w:ascii="Times New Roman" w:hAnsi="Times New Roman" w:cs="Times New Roman"/>
        </w:rPr>
        <w:t xml:space="preserve">, K. A. (2018). Effects of 8-hour time restricted feeding on body weight and </w:t>
      </w:r>
      <w:r w:rsidRPr="0018051D">
        <w:rPr>
          <w:rFonts w:ascii="Times New Roman" w:hAnsi="Times New Roman" w:cs="Times New Roman"/>
        </w:rPr>
        <w:lastRenderedPageBreak/>
        <w:t xml:space="preserve">metabolic disease risk factors in obese adults: A pilot study. </w:t>
      </w:r>
      <w:r w:rsidRPr="0018051D">
        <w:rPr>
          <w:rFonts w:ascii="Times New Roman" w:hAnsi="Times New Roman" w:cs="Times New Roman"/>
          <w:i/>
          <w:iCs/>
        </w:rPr>
        <w:t>Nutrition and Healthy Aging</w:t>
      </w:r>
      <w:r w:rsidRPr="0018051D">
        <w:rPr>
          <w:rFonts w:ascii="Times New Roman" w:hAnsi="Times New Roman" w:cs="Times New Roman"/>
        </w:rPr>
        <w:t xml:space="preserve">, </w:t>
      </w:r>
      <w:r w:rsidRPr="0018051D">
        <w:rPr>
          <w:rFonts w:ascii="Times New Roman" w:hAnsi="Times New Roman" w:cs="Times New Roman"/>
          <w:i/>
          <w:iCs/>
        </w:rPr>
        <w:t>4</w:t>
      </w:r>
      <w:r w:rsidRPr="0018051D">
        <w:rPr>
          <w:rFonts w:ascii="Times New Roman" w:hAnsi="Times New Roman" w:cs="Times New Roman"/>
        </w:rPr>
        <w:t>(4), 345–353. https://doi.org/10.3233/NHA-170036</w:t>
      </w:r>
    </w:p>
    <w:p w14:paraId="1D1BAF21"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García-</w:t>
      </w:r>
      <w:proofErr w:type="spellStart"/>
      <w:r w:rsidRPr="0018051D">
        <w:rPr>
          <w:rFonts w:ascii="Times New Roman" w:hAnsi="Times New Roman" w:cs="Times New Roman"/>
        </w:rPr>
        <w:t>Gaytán</w:t>
      </w:r>
      <w:proofErr w:type="spellEnd"/>
      <w:r w:rsidRPr="0018051D">
        <w:rPr>
          <w:rFonts w:ascii="Times New Roman" w:hAnsi="Times New Roman" w:cs="Times New Roman"/>
        </w:rPr>
        <w:t xml:space="preserve">, A. C., Miranda-Anaya, M., </w:t>
      </w:r>
      <w:proofErr w:type="spellStart"/>
      <w:r w:rsidRPr="0018051D">
        <w:rPr>
          <w:rFonts w:ascii="Times New Roman" w:hAnsi="Times New Roman" w:cs="Times New Roman"/>
        </w:rPr>
        <w:t>Turrubiate</w:t>
      </w:r>
      <w:proofErr w:type="spellEnd"/>
      <w:r w:rsidRPr="0018051D">
        <w:rPr>
          <w:rFonts w:ascii="Times New Roman" w:hAnsi="Times New Roman" w:cs="Times New Roman"/>
        </w:rPr>
        <w:t xml:space="preserve">, I., López-De Portugal, L., </w:t>
      </w:r>
      <w:proofErr w:type="spellStart"/>
      <w:r w:rsidRPr="0018051D">
        <w:rPr>
          <w:rFonts w:ascii="Times New Roman" w:hAnsi="Times New Roman" w:cs="Times New Roman"/>
        </w:rPr>
        <w:t>Bocanegra</w:t>
      </w:r>
      <w:proofErr w:type="spellEnd"/>
      <w:r w:rsidRPr="0018051D">
        <w:rPr>
          <w:rFonts w:ascii="Times New Roman" w:hAnsi="Times New Roman" w:cs="Times New Roman"/>
        </w:rPr>
        <w:t xml:space="preserve">-Botello, G. N., López-Islas, A., Díaz-Muñoz, M., &amp; Méndez, I. (2020). Synchronization of the circadian clock by time-restricted feeding with progressive increasing calorie intake. Resemblances and differences regarding a sustained hypocaloric restriction. </w:t>
      </w:r>
      <w:r w:rsidRPr="0018051D">
        <w:rPr>
          <w:rFonts w:ascii="Times New Roman" w:hAnsi="Times New Roman" w:cs="Times New Roman"/>
          <w:i/>
          <w:iCs/>
        </w:rPr>
        <w:t>Scientific Reports</w:t>
      </w:r>
      <w:r w:rsidRPr="0018051D">
        <w:rPr>
          <w:rFonts w:ascii="Times New Roman" w:hAnsi="Times New Roman" w:cs="Times New Roman"/>
        </w:rPr>
        <w:t xml:space="preserve">, </w:t>
      </w:r>
      <w:r w:rsidRPr="0018051D">
        <w:rPr>
          <w:rFonts w:ascii="Times New Roman" w:hAnsi="Times New Roman" w:cs="Times New Roman"/>
          <w:i/>
          <w:iCs/>
        </w:rPr>
        <w:t>10</w:t>
      </w:r>
      <w:r w:rsidRPr="0018051D">
        <w:rPr>
          <w:rFonts w:ascii="Times New Roman" w:hAnsi="Times New Roman" w:cs="Times New Roman"/>
        </w:rPr>
        <w:t>. https://doi.org/10.1038/s41598-020-66538-0</w:t>
      </w:r>
    </w:p>
    <w:p w14:paraId="4A1A4893"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Gill, S., &amp; Panda, S. (2015). A smartphone app reveals erratic diurnal eating patterns in humans that can be modulated for health benefits. </w:t>
      </w:r>
      <w:r w:rsidRPr="0018051D">
        <w:rPr>
          <w:rFonts w:ascii="Times New Roman" w:hAnsi="Times New Roman" w:cs="Times New Roman"/>
          <w:i/>
          <w:iCs/>
        </w:rPr>
        <w:t>Cell Metabolism</w:t>
      </w:r>
      <w:r w:rsidRPr="0018051D">
        <w:rPr>
          <w:rFonts w:ascii="Times New Roman" w:hAnsi="Times New Roman" w:cs="Times New Roman"/>
        </w:rPr>
        <w:t xml:space="preserve">, </w:t>
      </w:r>
      <w:r w:rsidRPr="0018051D">
        <w:rPr>
          <w:rFonts w:ascii="Times New Roman" w:hAnsi="Times New Roman" w:cs="Times New Roman"/>
          <w:i/>
          <w:iCs/>
        </w:rPr>
        <w:t>22</w:t>
      </w:r>
      <w:r w:rsidRPr="0018051D">
        <w:rPr>
          <w:rFonts w:ascii="Times New Roman" w:hAnsi="Times New Roman" w:cs="Times New Roman"/>
        </w:rPr>
        <w:t>(5), 789–798. https://doi.org/10.1016/j.cmet.2015.09.005</w:t>
      </w:r>
    </w:p>
    <w:p w14:paraId="6D5F0318"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Glazier, J. D., Hayes, D. J. L., Hussain, S., D’Souza, S. W., Whitcombe, J., </w:t>
      </w:r>
      <w:proofErr w:type="spellStart"/>
      <w:r w:rsidRPr="0018051D">
        <w:rPr>
          <w:rFonts w:ascii="Times New Roman" w:hAnsi="Times New Roman" w:cs="Times New Roman"/>
        </w:rPr>
        <w:t>Heazell</w:t>
      </w:r>
      <w:proofErr w:type="spellEnd"/>
      <w:r w:rsidRPr="0018051D">
        <w:rPr>
          <w:rFonts w:ascii="Times New Roman" w:hAnsi="Times New Roman" w:cs="Times New Roman"/>
        </w:rPr>
        <w:t xml:space="preserve">, A. E. P., &amp; Ashton, N. (2018). The effect of Ramadan fasting during pregnancy on perinatal outcomes: A systematic review and meta-analysis. </w:t>
      </w:r>
      <w:r w:rsidRPr="0018051D">
        <w:rPr>
          <w:rFonts w:ascii="Times New Roman" w:hAnsi="Times New Roman" w:cs="Times New Roman"/>
          <w:i/>
          <w:iCs/>
        </w:rPr>
        <w:t>BMC Pregnancy and Childbirth</w:t>
      </w:r>
      <w:r w:rsidRPr="0018051D">
        <w:rPr>
          <w:rFonts w:ascii="Times New Roman" w:hAnsi="Times New Roman" w:cs="Times New Roman"/>
        </w:rPr>
        <w:t xml:space="preserve">, </w:t>
      </w:r>
      <w:r w:rsidRPr="0018051D">
        <w:rPr>
          <w:rFonts w:ascii="Times New Roman" w:hAnsi="Times New Roman" w:cs="Times New Roman"/>
          <w:i/>
          <w:iCs/>
        </w:rPr>
        <w:t>18</w:t>
      </w:r>
      <w:r w:rsidRPr="0018051D">
        <w:rPr>
          <w:rFonts w:ascii="Times New Roman" w:hAnsi="Times New Roman" w:cs="Times New Roman"/>
        </w:rPr>
        <w:t>. https://doi.org/10.1186/s12884-018-2048-y</w:t>
      </w:r>
    </w:p>
    <w:p w14:paraId="7106ABCC"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Hara, R., Wan, K., Wakamatsu, H., Aida, R., Moriya, T., Akiyama, M., &amp; Shibata, S. (2001). Restricted feeding entrains liver clock without participation of the suprachiasmatic nucleus. </w:t>
      </w:r>
      <w:r w:rsidRPr="0018051D">
        <w:rPr>
          <w:rFonts w:ascii="Times New Roman" w:hAnsi="Times New Roman" w:cs="Times New Roman"/>
          <w:i/>
          <w:iCs/>
        </w:rPr>
        <w:t>Genes to Cells: Devoted to Molecular &amp; Cellular Mechanisms</w:t>
      </w:r>
      <w:r w:rsidRPr="0018051D">
        <w:rPr>
          <w:rFonts w:ascii="Times New Roman" w:hAnsi="Times New Roman" w:cs="Times New Roman"/>
        </w:rPr>
        <w:t xml:space="preserve">, </w:t>
      </w:r>
      <w:r w:rsidRPr="0018051D">
        <w:rPr>
          <w:rFonts w:ascii="Times New Roman" w:hAnsi="Times New Roman" w:cs="Times New Roman"/>
          <w:i/>
          <w:iCs/>
        </w:rPr>
        <w:t>6</w:t>
      </w:r>
      <w:r w:rsidRPr="0018051D">
        <w:rPr>
          <w:rFonts w:ascii="Times New Roman" w:hAnsi="Times New Roman" w:cs="Times New Roman"/>
        </w:rPr>
        <w:t>(3), 269–278. https://doi.org/10.1046/j.1365-2443.2001.00419.x</w:t>
      </w:r>
    </w:p>
    <w:p w14:paraId="27F9A985" w14:textId="77777777" w:rsidR="0018051D" w:rsidRPr="0018051D" w:rsidRDefault="0018051D" w:rsidP="0018051D">
      <w:pPr>
        <w:pStyle w:val="Bibliography"/>
        <w:rPr>
          <w:rFonts w:ascii="Times New Roman" w:hAnsi="Times New Roman" w:cs="Times New Roman"/>
        </w:rPr>
      </w:pPr>
      <w:proofErr w:type="spellStart"/>
      <w:r w:rsidRPr="0018051D">
        <w:rPr>
          <w:rFonts w:ascii="Times New Roman" w:hAnsi="Times New Roman" w:cs="Times New Roman"/>
        </w:rPr>
        <w:t>Hatori</w:t>
      </w:r>
      <w:proofErr w:type="spellEnd"/>
      <w:r w:rsidRPr="0018051D">
        <w:rPr>
          <w:rFonts w:ascii="Times New Roman" w:hAnsi="Times New Roman" w:cs="Times New Roman"/>
        </w:rPr>
        <w:t xml:space="preserve">, M., </w:t>
      </w:r>
      <w:proofErr w:type="spellStart"/>
      <w:r w:rsidRPr="0018051D">
        <w:rPr>
          <w:rFonts w:ascii="Times New Roman" w:hAnsi="Times New Roman" w:cs="Times New Roman"/>
        </w:rPr>
        <w:t>Vollmers</w:t>
      </w:r>
      <w:proofErr w:type="spellEnd"/>
      <w:r w:rsidRPr="0018051D">
        <w:rPr>
          <w:rFonts w:ascii="Times New Roman" w:hAnsi="Times New Roman" w:cs="Times New Roman"/>
        </w:rPr>
        <w:t xml:space="preserve">, C., </w:t>
      </w:r>
      <w:proofErr w:type="spellStart"/>
      <w:r w:rsidRPr="0018051D">
        <w:rPr>
          <w:rFonts w:ascii="Times New Roman" w:hAnsi="Times New Roman" w:cs="Times New Roman"/>
        </w:rPr>
        <w:t>Zarrinpar</w:t>
      </w:r>
      <w:proofErr w:type="spellEnd"/>
      <w:r w:rsidRPr="0018051D">
        <w:rPr>
          <w:rFonts w:ascii="Times New Roman" w:hAnsi="Times New Roman" w:cs="Times New Roman"/>
        </w:rPr>
        <w:t xml:space="preserve">, A., </w:t>
      </w:r>
      <w:proofErr w:type="spellStart"/>
      <w:r w:rsidRPr="0018051D">
        <w:rPr>
          <w:rFonts w:ascii="Times New Roman" w:hAnsi="Times New Roman" w:cs="Times New Roman"/>
        </w:rPr>
        <w:t>DiTacchio</w:t>
      </w:r>
      <w:proofErr w:type="spellEnd"/>
      <w:r w:rsidRPr="0018051D">
        <w:rPr>
          <w:rFonts w:ascii="Times New Roman" w:hAnsi="Times New Roman" w:cs="Times New Roman"/>
        </w:rPr>
        <w:t xml:space="preserve">, L., </w:t>
      </w:r>
      <w:proofErr w:type="spellStart"/>
      <w:r w:rsidRPr="0018051D">
        <w:rPr>
          <w:rFonts w:ascii="Times New Roman" w:hAnsi="Times New Roman" w:cs="Times New Roman"/>
        </w:rPr>
        <w:t>Bushong</w:t>
      </w:r>
      <w:proofErr w:type="spellEnd"/>
      <w:r w:rsidRPr="0018051D">
        <w:rPr>
          <w:rFonts w:ascii="Times New Roman" w:hAnsi="Times New Roman" w:cs="Times New Roman"/>
        </w:rPr>
        <w:t xml:space="preserve">, E. A., Gill, S., Leblanc, M., </w:t>
      </w:r>
      <w:proofErr w:type="spellStart"/>
      <w:r w:rsidRPr="0018051D">
        <w:rPr>
          <w:rFonts w:ascii="Times New Roman" w:hAnsi="Times New Roman" w:cs="Times New Roman"/>
        </w:rPr>
        <w:t>Chaix</w:t>
      </w:r>
      <w:proofErr w:type="spellEnd"/>
      <w:r w:rsidRPr="0018051D">
        <w:rPr>
          <w:rFonts w:ascii="Times New Roman" w:hAnsi="Times New Roman" w:cs="Times New Roman"/>
        </w:rPr>
        <w:t xml:space="preserve">, A., </w:t>
      </w:r>
      <w:proofErr w:type="spellStart"/>
      <w:r w:rsidRPr="0018051D">
        <w:rPr>
          <w:rFonts w:ascii="Times New Roman" w:hAnsi="Times New Roman" w:cs="Times New Roman"/>
        </w:rPr>
        <w:t>Joens</w:t>
      </w:r>
      <w:proofErr w:type="spellEnd"/>
      <w:r w:rsidRPr="0018051D">
        <w:rPr>
          <w:rFonts w:ascii="Times New Roman" w:hAnsi="Times New Roman" w:cs="Times New Roman"/>
        </w:rPr>
        <w:t xml:space="preserve">, M., Fitzpatrick, J. A. J., </w:t>
      </w:r>
      <w:proofErr w:type="spellStart"/>
      <w:r w:rsidRPr="0018051D">
        <w:rPr>
          <w:rFonts w:ascii="Times New Roman" w:hAnsi="Times New Roman" w:cs="Times New Roman"/>
        </w:rPr>
        <w:t>Ellisman</w:t>
      </w:r>
      <w:proofErr w:type="spellEnd"/>
      <w:r w:rsidRPr="0018051D">
        <w:rPr>
          <w:rFonts w:ascii="Times New Roman" w:hAnsi="Times New Roman" w:cs="Times New Roman"/>
        </w:rPr>
        <w:t xml:space="preserve">, M. H., &amp; Panda, S. (2012). Time-Restricted Feeding without Reducing Caloric Intake Prevents Metabolic Diseases in Mice Fed a High-Fat Diet. </w:t>
      </w:r>
      <w:r w:rsidRPr="0018051D">
        <w:rPr>
          <w:rFonts w:ascii="Times New Roman" w:hAnsi="Times New Roman" w:cs="Times New Roman"/>
          <w:i/>
          <w:iCs/>
        </w:rPr>
        <w:t>Cell Metabolism</w:t>
      </w:r>
      <w:r w:rsidRPr="0018051D">
        <w:rPr>
          <w:rFonts w:ascii="Times New Roman" w:hAnsi="Times New Roman" w:cs="Times New Roman"/>
        </w:rPr>
        <w:t xml:space="preserve">, </w:t>
      </w:r>
      <w:r w:rsidRPr="0018051D">
        <w:rPr>
          <w:rFonts w:ascii="Times New Roman" w:hAnsi="Times New Roman" w:cs="Times New Roman"/>
          <w:i/>
          <w:iCs/>
        </w:rPr>
        <w:t>15</w:t>
      </w:r>
      <w:r w:rsidRPr="0018051D">
        <w:rPr>
          <w:rFonts w:ascii="Times New Roman" w:hAnsi="Times New Roman" w:cs="Times New Roman"/>
        </w:rPr>
        <w:t>(6), 848–860. https://doi.org/10.1016/j.cmet.2012.04.019</w:t>
      </w:r>
    </w:p>
    <w:p w14:paraId="2FE92943" w14:textId="77777777" w:rsidR="0018051D" w:rsidRPr="0018051D" w:rsidRDefault="0018051D" w:rsidP="0018051D">
      <w:pPr>
        <w:pStyle w:val="Bibliography"/>
        <w:rPr>
          <w:rFonts w:ascii="Times New Roman" w:hAnsi="Times New Roman" w:cs="Times New Roman"/>
        </w:rPr>
      </w:pPr>
      <w:proofErr w:type="spellStart"/>
      <w:r w:rsidRPr="0018051D">
        <w:rPr>
          <w:rFonts w:ascii="Times New Roman" w:hAnsi="Times New Roman" w:cs="Times New Roman"/>
        </w:rPr>
        <w:lastRenderedPageBreak/>
        <w:t>Hizli</w:t>
      </w:r>
      <w:proofErr w:type="spellEnd"/>
      <w:r w:rsidRPr="0018051D">
        <w:rPr>
          <w:rFonts w:ascii="Times New Roman" w:hAnsi="Times New Roman" w:cs="Times New Roman"/>
        </w:rPr>
        <w:t xml:space="preserve">, D., Yilmaz, S. S., </w:t>
      </w:r>
      <w:proofErr w:type="spellStart"/>
      <w:r w:rsidRPr="0018051D">
        <w:rPr>
          <w:rFonts w:ascii="Times New Roman" w:hAnsi="Times New Roman" w:cs="Times New Roman"/>
        </w:rPr>
        <w:t>Onaran</w:t>
      </w:r>
      <w:proofErr w:type="spellEnd"/>
      <w:r w:rsidRPr="0018051D">
        <w:rPr>
          <w:rFonts w:ascii="Times New Roman" w:hAnsi="Times New Roman" w:cs="Times New Roman"/>
        </w:rPr>
        <w:t xml:space="preserve">, Y., </w:t>
      </w:r>
      <w:proofErr w:type="spellStart"/>
      <w:r w:rsidRPr="0018051D">
        <w:rPr>
          <w:rFonts w:ascii="Times New Roman" w:hAnsi="Times New Roman" w:cs="Times New Roman"/>
        </w:rPr>
        <w:t>Kafali</w:t>
      </w:r>
      <w:proofErr w:type="spellEnd"/>
      <w:r w:rsidRPr="0018051D">
        <w:rPr>
          <w:rFonts w:ascii="Times New Roman" w:hAnsi="Times New Roman" w:cs="Times New Roman"/>
        </w:rPr>
        <w:t xml:space="preserve">, H., </w:t>
      </w:r>
      <w:proofErr w:type="spellStart"/>
      <w:r w:rsidRPr="0018051D">
        <w:rPr>
          <w:rFonts w:ascii="Times New Roman" w:hAnsi="Times New Roman" w:cs="Times New Roman"/>
        </w:rPr>
        <w:t>Danişman</w:t>
      </w:r>
      <w:proofErr w:type="spellEnd"/>
      <w:r w:rsidRPr="0018051D">
        <w:rPr>
          <w:rFonts w:ascii="Times New Roman" w:hAnsi="Times New Roman" w:cs="Times New Roman"/>
        </w:rPr>
        <w:t xml:space="preserve">, N., &amp; </w:t>
      </w:r>
      <w:proofErr w:type="spellStart"/>
      <w:r w:rsidRPr="0018051D">
        <w:rPr>
          <w:rFonts w:ascii="Times New Roman" w:hAnsi="Times New Roman" w:cs="Times New Roman"/>
        </w:rPr>
        <w:t>Mollamahmutoğlu</w:t>
      </w:r>
      <w:proofErr w:type="spellEnd"/>
      <w:r w:rsidRPr="0018051D">
        <w:rPr>
          <w:rFonts w:ascii="Times New Roman" w:hAnsi="Times New Roman" w:cs="Times New Roman"/>
        </w:rPr>
        <w:t xml:space="preserve">, L. (2012). Impact of maternal fasting during Ramadan on fetal Doppler parameters, maternal lipid levels and neonatal outcomes. </w:t>
      </w:r>
      <w:r w:rsidRPr="0018051D">
        <w:rPr>
          <w:rFonts w:ascii="Times New Roman" w:hAnsi="Times New Roman" w:cs="Times New Roman"/>
          <w:i/>
          <w:iCs/>
        </w:rPr>
        <w:t>The Journal of Maternal-Fetal &amp; Neonatal Medicine: The Official Journal of the European Association of Perinatal Medicine, the Federation of Asia and Oceania Perinatal Societies, the International Society of Perinatal Obstetricians</w:t>
      </w:r>
      <w:r w:rsidRPr="0018051D">
        <w:rPr>
          <w:rFonts w:ascii="Times New Roman" w:hAnsi="Times New Roman" w:cs="Times New Roman"/>
        </w:rPr>
        <w:t xml:space="preserve">, </w:t>
      </w:r>
      <w:r w:rsidRPr="0018051D">
        <w:rPr>
          <w:rFonts w:ascii="Times New Roman" w:hAnsi="Times New Roman" w:cs="Times New Roman"/>
          <w:i/>
          <w:iCs/>
        </w:rPr>
        <w:t>25</w:t>
      </w:r>
      <w:r w:rsidRPr="0018051D">
        <w:rPr>
          <w:rFonts w:ascii="Times New Roman" w:hAnsi="Times New Roman" w:cs="Times New Roman"/>
        </w:rPr>
        <w:t>(7), 975–977. https://doi.org/10.3109/14767058.2011.602142</w:t>
      </w:r>
    </w:p>
    <w:p w14:paraId="1EE0AFEE"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Hu, D., Mao, Y., Xu, G., Liao, W., Ren, J., Yang, H., Yang, J., Sun, L., Chen, H., Wang, W., Wang, Y., Sang, X., Lu, X., Zhang, H., &amp; Zhong, S. (2019). Time-restricted feeding causes irreversible metabolic disorders and gut microbiota shift in pediatric mice. </w:t>
      </w:r>
      <w:r w:rsidRPr="0018051D">
        <w:rPr>
          <w:rFonts w:ascii="Times New Roman" w:hAnsi="Times New Roman" w:cs="Times New Roman"/>
          <w:i/>
          <w:iCs/>
        </w:rPr>
        <w:t>Pediatric Research</w:t>
      </w:r>
      <w:r w:rsidRPr="0018051D">
        <w:rPr>
          <w:rFonts w:ascii="Times New Roman" w:hAnsi="Times New Roman" w:cs="Times New Roman"/>
        </w:rPr>
        <w:t xml:space="preserve">, </w:t>
      </w:r>
      <w:r w:rsidRPr="0018051D">
        <w:rPr>
          <w:rFonts w:ascii="Times New Roman" w:hAnsi="Times New Roman" w:cs="Times New Roman"/>
          <w:i/>
          <w:iCs/>
        </w:rPr>
        <w:t>85</w:t>
      </w:r>
      <w:r w:rsidRPr="0018051D">
        <w:rPr>
          <w:rFonts w:ascii="Times New Roman" w:hAnsi="Times New Roman" w:cs="Times New Roman"/>
        </w:rPr>
        <w:t>(4), 518–526. https://doi.org/10.1038/s41390-018-0156-z</w:t>
      </w:r>
    </w:p>
    <w:p w14:paraId="2CCA06F8"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Hua, L., Feng, B., Huang, L., Li, J., Luo, T., Jiang, X., Han, X., Che, L., Xu, S., Lin, Y., Fang, Z., Wu, D., &amp; </w:t>
      </w:r>
      <w:proofErr w:type="spellStart"/>
      <w:r w:rsidRPr="0018051D">
        <w:rPr>
          <w:rFonts w:ascii="Times New Roman" w:hAnsi="Times New Roman" w:cs="Times New Roman"/>
        </w:rPr>
        <w:t>Zhuo</w:t>
      </w:r>
      <w:proofErr w:type="spellEnd"/>
      <w:r w:rsidRPr="0018051D">
        <w:rPr>
          <w:rFonts w:ascii="Times New Roman" w:hAnsi="Times New Roman" w:cs="Times New Roman"/>
        </w:rPr>
        <w:t xml:space="preserve">, Y. (2020). Time-restricted feeding improves the reproductive function of female mice via liver fibroblast growth factor 21. </w:t>
      </w:r>
      <w:r w:rsidRPr="0018051D">
        <w:rPr>
          <w:rFonts w:ascii="Times New Roman" w:hAnsi="Times New Roman" w:cs="Times New Roman"/>
          <w:i/>
          <w:iCs/>
        </w:rPr>
        <w:t>Clinical and Translational Medicine</w:t>
      </w:r>
      <w:r w:rsidRPr="0018051D">
        <w:rPr>
          <w:rFonts w:ascii="Times New Roman" w:hAnsi="Times New Roman" w:cs="Times New Roman"/>
        </w:rPr>
        <w:t xml:space="preserve">, </w:t>
      </w:r>
      <w:r w:rsidRPr="0018051D">
        <w:rPr>
          <w:rFonts w:ascii="Times New Roman" w:hAnsi="Times New Roman" w:cs="Times New Roman"/>
          <w:i/>
          <w:iCs/>
        </w:rPr>
        <w:t>10</w:t>
      </w:r>
      <w:r w:rsidRPr="0018051D">
        <w:rPr>
          <w:rFonts w:ascii="Times New Roman" w:hAnsi="Times New Roman" w:cs="Times New Roman"/>
        </w:rPr>
        <w:t>(6), e195. https://doi.org/10.1002/ctm2.195</w:t>
      </w:r>
    </w:p>
    <w:p w14:paraId="5D7A12D6"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Hutchison, A. T., </w:t>
      </w:r>
      <w:proofErr w:type="spellStart"/>
      <w:r w:rsidRPr="0018051D">
        <w:rPr>
          <w:rFonts w:ascii="Times New Roman" w:hAnsi="Times New Roman" w:cs="Times New Roman"/>
        </w:rPr>
        <w:t>Regmi</w:t>
      </w:r>
      <w:proofErr w:type="spellEnd"/>
      <w:r w:rsidRPr="0018051D">
        <w:rPr>
          <w:rFonts w:ascii="Times New Roman" w:hAnsi="Times New Roman" w:cs="Times New Roman"/>
        </w:rPr>
        <w:t xml:space="preserve">, P., Manoogian, E. N. C., Fleischer, J. G., </w:t>
      </w:r>
      <w:proofErr w:type="spellStart"/>
      <w:r w:rsidRPr="0018051D">
        <w:rPr>
          <w:rFonts w:ascii="Times New Roman" w:hAnsi="Times New Roman" w:cs="Times New Roman"/>
        </w:rPr>
        <w:t>Wittert</w:t>
      </w:r>
      <w:proofErr w:type="spellEnd"/>
      <w:r w:rsidRPr="0018051D">
        <w:rPr>
          <w:rFonts w:ascii="Times New Roman" w:hAnsi="Times New Roman" w:cs="Times New Roman"/>
        </w:rPr>
        <w:t xml:space="preserve">, G. A., Panda, S., &amp; Heilbronn, L. K. (2019). Time-Restricted Feeding Improves Glucose Tolerance in Men at Risk for Type 2 Diabetes: A Randomized Crossover Trial. </w:t>
      </w:r>
      <w:r w:rsidRPr="0018051D">
        <w:rPr>
          <w:rFonts w:ascii="Times New Roman" w:hAnsi="Times New Roman" w:cs="Times New Roman"/>
          <w:i/>
          <w:iCs/>
        </w:rPr>
        <w:t>Obesity</w:t>
      </w:r>
      <w:r w:rsidRPr="0018051D">
        <w:rPr>
          <w:rFonts w:ascii="Times New Roman" w:hAnsi="Times New Roman" w:cs="Times New Roman"/>
        </w:rPr>
        <w:t xml:space="preserve">, </w:t>
      </w:r>
      <w:r w:rsidRPr="0018051D">
        <w:rPr>
          <w:rFonts w:ascii="Times New Roman" w:hAnsi="Times New Roman" w:cs="Times New Roman"/>
          <w:i/>
          <w:iCs/>
        </w:rPr>
        <w:t>27</w:t>
      </w:r>
      <w:r w:rsidRPr="0018051D">
        <w:rPr>
          <w:rFonts w:ascii="Times New Roman" w:hAnsi="Times New Roman" w:cs="Times New Roman"/>
        </w:rPr>
        <w:t>(5), 724–732. https://doi.org/10.1002/oby.22449</w:t>
      </w:r>
    </w:p>
    <w:p w14:paraId="2F31852B" w14:textId="77777777" w:rsidR="0018051D" w:rsidRPr="0018051D" w:rsidRDefault="0018051D" w:rsidP="0018051D">
      <w:pPr>
        <w:pStyle w:val="Bibliography"/>
        <w:rPr>
          <w:rFonts w:ascii="Times New Roman" w:hAnsi="Times New Roman" w:cs="Times New Roman"/>
        </w:rPr>
      </w:pPr>
      <w:proofErr w:type="spellStart"/>
      <w:r w:rsidRPr="0018051D">
        <w:rPr>
          <w:rFonts w:ascii="Times New Roman" w:hAnsi="Times New Roman" w:cs="Times New Roman"/>
        </w:rPr>
        <w:t>Intapad</w:t>
      </w:r>
      <w:proofErr w:type="spellEnd"/>
      <w:r w:rsidRPr="0018051D">
        <w:rPr>
          <w:rFonts w:ascii="Times New Roman" w:hAnsi="Times New Roman" w:cs="Times New Roman"/>
        </w:rPr>
        <w:t xml:space="preserve">, S., </w:t>
      </w:r>
      <w:proofErr w:type="spellStart"/>
      <w:r w:rsidRPr="0018051D">
        <w:rPr>
          <w:rFonts w:ascii="Times New Roman" w:hAnsi="Times New Roman" w:cs="Times New Roman"/>
        </w:rPr>
        <w:t>Dasinger</w:t>
      </w:r>
      <w:proofErr w:type="spellEnd"/>
      <w:r w:rsidRPr="0018051D">
        <w:rPr>
          <w:rFonts w:ascii="Times New Roman" w:hAnsi="Times New Roman" w:cs="Times New Roman"/>
        </w:rPr>
        <w:t xml:space="preserve">, J. H., Johnson, J. M., Brown, A. D., Ojeda, N. B., &amp; Alexander, B. T. (2019). Male and female intrauterine growth-restricted offspring differ in blood pressure, renal function, and glucose homeostasis responses to a post-natal diet high in fat and sugar. </w:t>
      </w:r>
      <w:r w:rsidRPr="0018051D">
        <w:rPr>
          <w:rFonts w:ascii="Times New Roman" w:hAnsi="Times New Roman" w:cs="Times New Roman"/>
          <w:i/>
          <w:iCs/>
        </w:rPr>
        <w:t>Hypertension (Dallas, Tex. : 1979)</w:t>
      </w:r>
      <w:r w:rsidRPr="0018051D">
        <w:rPr>
          <w:rFonts w:ascii="Times New Roman" w:hAnsi="Times New Roman" w:cs="Times New Roman"/>
        </w:rPr>
        <w:t xml:space="preserve">, </w:t>
      </w:r>
      <w:r w:rsidRPr="0018051D">
        <w:rPr>
          <w:rFonts w:ascii="Times New Roman" w:hAnsi="Times New Roman" w:cs="Times New Roman"/>
          <w:i/>
          <w:iCs/>
        </w:rPr>
        <w:t>73</w:t>
      </w:r>
      <w:r w:rsidRPr="0018051D">
        <w:rPr>
          <w:rFonts w:ascii="Times New Roman" w:hAnsi="Times New Roman" w:cs="Times New Roman"/>
        </w:rPr>
        <w:t>(3), 620–629. https://doi.org/10.1161/HYPERTENSIONAHA.118.12134</w:t>
      </w:r>
    </w:p>
    <w:p w14:paraId="19CE8BE7"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lastRenderedPageBreak/>
        <w:t xml:space="preserve">International Food Information Council. (2020). </w:t>
      </w:r>
      <w:r w:rsidRPr="0018051D">
        <w:rPr>
          <w:rFonts w:ascii="Times New Roman" w:hAnsi="Times New Roman" w:cs="Times New Roman"/>
          <w:i/>
          <w:iCs/>
        </w:rPr>
        <w:t>2020 Food &amp; Health Survey</w:t>
      </w:r>
      <w:r w:rsidRPr="0018051D">
        <w:rPr>
          <w:rFonts w:ascii="Times New Roman" w:hAnsi="Times New Roman" w:cs="Times New Roman"/>
        </w:rPr>
        <w:t>. https://foodinsight.org/2020-food-and-health-survey/</w:t>
      </w:r>
    </w:p>
    <w:p w14:paraId="23D9E91F"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Jamshed, H., </w:t>
      </w:r>
      <w:proofErr w:type="spellStart"/>
      <w:r w:rsidRPr="0018051D">
        <w:rPr>
          <w:rFonts w:ascii="Times New Roman" w:hAnsi="Times New Roman" w:cs="Times New Roman"/>
        </w:rPr>
        <w:t>Beyl</w:t>
      </w:r>
      <w:proofErr w:type="spellEnd"/>
      <w:r w:rsidRPr="0018051D">
        <w:rPr>
          <w:rFonts w:ascii="Times New Roman" w:hAnsi="Times New Roman" w:cs="Times New Roman"/>
        </w:rPr>
        <w:t xml:space="preserve">, R. A., Della Manna, D. L., Yang, E. S., </w:t>
      </w:r>
      <w:proofErr w:type="spellStart"/>
      <w:r w:rsidRPr="0018051D">
        <w:rPr>
          <w:rFonts w:ascii="Times New Roman" w:hAnsi="Times New Roman" w:cs="Times New Roman"/>
        </w:rPr>
        <w:t>Ravussin</w:t>
      </w:r>
      <w:proofErr w:type="spellEnd"/>
      <w:r w:rsidRPr="0018051D">
        <w:rPr>
          <w:rFonts w:ascii="Times New Roman" w:hAnsi="Times New Roman" w:cs="Times New Roman"/>
        </w:rPr>
        <w:t xml:space="preserve">, E., &amp; Peterson, C. M. (2019). Early Time-Restricted Feeding Improves 24-Hour Glucose Levels and Affects Markers of the Circadian Clock, Aging, and Autophagy in Humans. </w:t>
      </w:r>
      <w:r w:rsidRPr="0018051D">
        <w:rPr>
          <w:rFonts w:ascii="Times New Roman" w:hAnsi="Times New Roman" w:cs="Times New Roman"/>
          <w:i/>
          <w:iCs/>
        </w:rPr>
        <w:t>Nutrients</w:t>
      </w:r>
      <w:r w:rsidRPr="0018051D">
        <w:rPr>
          <w:rFonts w:ascii="Times New Roman" w:hAnsi="Times New Roman" w:cs="Times New Roman"/>
        </w:rPr>
        <w:t xml:space="preserve">, </w:t>
      </w:r>
      <w:r w:rsidRPr="0018051D">
        <w:rPr>
          <w:rFonts w:ascii="Times New Roman" w:hAnsi="Times New Roman" w:cs="Times New Roman"/>
          <w:i/>
          <w:iCs/>
        </w:rPr>
        <w:t>11</w:t>
      </w:r>
      <w:r w:rsidRPr="0018051D">
        <w:rPr>
          <w:rFonts w:ascii="Times New Roman" w:hAnsi="Times New Roman" w:cs="Times New Roman"/>
        </w:rPr>
        <w:t>(6), 1234. https://doi.org/10.3390/nu11061234</w:t>
      </w:r>
    </w:p>
    <w:p w14:paraId="79D119AF" w14:textId="77777777" w:rsidR="0018051D" w:rsidRPr="0018051D" w:rsidRDefault="0018051D" w:rsidP="0018051D">
      <w:pPr>
        <w:pStyle w:val="Bibliography"/>
        <w:rPr>
          <w:rFonts w:ascii="Times New Roman" w:hAnsi="Times New Roman" w:cs="Times New Roman"/>
        </w:rPr>
      </w:pPr>
      <w:proofErr w:type="spellStart"/>
      <w:r w:rsidRPr="0018051D">
        <w:rPr>
          <w:rFonts w:ascii="Times New Roman" w:hAnsi="Times New Roman" w:cs="Times New Roman"/>
        </w:rPr>
        <w:t>Karras</w:t>
      </w:r>
      <w:proofErr w:type="spellEnd"/>
      <w:r w:rsidRPr="0018051D">
        <w:rPr>
          <w:rFonts w:ascii="Times New Roman" w:hAnsi="Times New Roman" w:cs="Times New Roman"/>
        </w:rPr>
        <w:t xml:space="preserve">, S. N., </w:t>
      </w:r>
      <w:proofErr w:type="spellStart"/>
      <w:r w:rsidRPr="0018051D">
        <w:rPr>
          <w:rFonts w:ascii="Times New Roman" w:hAnsi="Times New Roman" w:cs="Times New Roman"/>
        </w:rPr>
        <w:t>Koufakis</w:t>
      </w:r>
      <w:proofErr w:type="spellEnd"/>
      <w:r w:rsidRPr="0018051D">
        <w:rPr>
          <w:rFonts w:ascii="Times New Roman" w:hAnsi="Times New Roman" w:cs="Times New Roman"/>
        </w:rPr>
        <w:t xml:space="preserve">, T., </w:t>
      </w:r>
      <w:proofErr w:type="spellStart"/>
      <w:r w:rsidRPr="0018051D">
        <w:rPr>
          <w:rFonts w:ascii="Times New Roman" w:hAnsi="Times New Roman" w:cs="Times New Roman"/>
        </w:rPr>
        <w:t>Adamidou</w:t>
      </w:r>
      <w:proofErr w:type="spellEnd"/>
      <w:r w:rsidRPr="0018051D">
        <w:rPr>
          <w:rFonts w:ascii="Times New Roman" w:hAnsi="Times New Roman" w:cs="Times New Roman"/>
        </w:rPr>
        <w:t xml:space="preserve">, L., </w:t>
      </w:r>
      <w:proofErr w:type="spellStart"/>
      <w:r w:rsidRPr="0018051D">
        <w:rPr>
          <w:rFonts w:ascii="Times New Roman" w:hAnsi="Times New Roman" w:cs="Times New Roman"/>
        </w:rPr>
        <w:t>Antonopoulou</w:t>
      </w:r>
      <w:proofErr w:type="spellEnd"/>
      <w:r w:rsidRPr="0018051D">
        <w:rPr>
          <w:rFonts w:ascii="Times New Roman" w:hAnsi="Times New Roman" w:cs="Times New Roman"/>
        </w:rPr>
        <w:t xml:space="preserve">, V., </w:t>
      </w:r>
      <w:proofErr w:type="spellStart"/>
      <w:r w:rsidRPr="0018051D">
        <w:rPr>
          <w:rFonts w:ascii="Times New Roman" w:hAnsi="Times New Roman" w:cs="Times New Roman"/>
        </w:rPr>
        <w:t>Karalazou</w:t>
      </w:r>
      <w:proofErr w:type="spellEnd"/>
      <w:r w:rsidRPr="0018051D">
        <w:rPr>
          <w:rFonts w:ascii="Times New Roman" w:hAnsi="Times New Roman" w:cs="Times New Roman"/>
        </w:rPr>
        <w:t xml:space="preserve">, P., </w:t>
      </w:r>
      <w:proofErr w:type="spellStart"/>
      <w:r w:rsidRPr="0018051D">
        <w:rPr>
          <w:rFonts w:ascii="Times New Roman" w:hAnsi="Times New Roman" w:cs="Times New Roman"/>
        </w:rPr>
        <w:t>Thisiadou</w:t>
      </w:r>
      <w:proofErr w:type="spellEnd"/>
      <w:r w:rsidRPr="0018051D">
        <w:rPr>
          <w:rFonts w:ascii="Times New Roman" w:hAnsi="Times New Roman" w:cs="Times New Roman"/>
        </w:rPr>
        <w:t xml:space="preserve">, K., </w:t>
      </w:r>
      <w:proofErr w:type="spellStart"/>
      <w:r w:rsidRPr="0018051D">
        <w:rPr>
          <w:rFonts w:ascii="Times New Roman" w:hAnsi="Times New Roman" w:cs="Times New Roman"/>
        </w:rPr>
        <w:t>Mitrofanova</w:t>
      </w:r>
      <w:proofErr w:type="spellEnd"/>
      <w:r w:rsidRPr="0018051D">
        <w:rPr>
          <w:rFonts w:ascii="Times New Roman" w:hAnsi="Times New Roman" w:cs="Times New Roman"/>
        </w:rPr>
        <w:t xml:space="preserve">, E., </w:t>
      </w:r>
      <w:proofErr w:type="spellStart"/>
      <w:r w:rsidRPr="0018051D">
        <w:rPr>
          <w:rFonts w:ascii="Times New Roman" w:hAnsi="Times New Roman" w:cs="Times New Roman"/>
        </w:rPr>
        <w:t>Mulrooney</w:t>
      </w:r>
      <w:proofErr w:type="spellEnd"/>
      <w:r w:rsidRPr="0018051D">
        <w:rPr>
          <w:rFonts w:ascii="Times New Roman" w:hAnsi="Times New Roman" w:cs="Times New Roman"/>
        </w:rPr>
        <w:t xml:space="preserve">, H., </w:t>
      </w:r>
      <w:proofErr w:type="spellStart"/>
      <w:r w:rsidRPr="0018051D">
        <w:rPr>
          <w:rFonts w:ascii="Times New Roman" w:hAnsi="Times New Roman" w:cs="Times New Roman"/>
        </w:rPr>
        <w:t>Petróczi</w:t>
      </w:r>
      <w:proofErr w:type="spellEnd"/>
      <w:r w:rsidRPr="0018051D">
        <w:rPr>
          <w:rFonts w:ascii="Times New Roman" w:hAnsi="Times New Roman" w:cs="Times New Roman"/>
        </w:rPr>
        <w:t xml:space="preserve">, A., </w:t>
      </w:r>
      <w:proofErr w:type="spellStart"/>
      <w:r w:rsidRPr="0018051D">
        <w:rPr>
          <w:rFonts w:ascii="Times New Roman" w:hAnsi="Times New Roman" w:cs="Times New Roman"/>
        </w:rPr>
        <w:t>Zebekakis</w:t>
      </w:r>
      <w:proofErr w:type="spellEnd"/>
      <w:r w:rsidRPr="0018051D">
        <w:rPr>
          <w:rFonts w:ascii="Times New Roman" w:hAnsi="Times New Roman" w:cs="Times New Roman"/>
        </w:rPr>
        <w:t xml:space="preserve">, P., </w:t>
      </w:r>
      <w:proofErr w:type="spellStart"/>
      <w:r w:rsidRPr="0018051D">
        <w:rPr>
          <w:rFonts w:ascii="Times New Roman" w:hAnsi="Times New Roman" w:cs="Times New Roman"/>
        </w:rPr>
        <w:t>Makedou</w:t>
      </w:r>
      <w:proofErr w:type="spellEnd"/>
      <w:r w:rsidRPr="0018051D">
        <w:rPr>
          <w:rFonts w:ascii="Times New Roman" w:hAnsi="Times New Roman" w:cs="Times New Roman"/>
        </w:rPr>
        <w:t xml:space="preserve">, K., &amp; </w:t>
      </w:r>
      <w:proofErr w:type="spellStart"/>
      <w:r w:rsidRPr="0018051D">
        <w:rPr>
          <w:rFonts w:ascii="Times New Roman" w:hAnsi="Times New Roman" w:cs="Times New Roman"/>
        </w:rPr>
        <w:t>Kotsa</w:t>
      </w:r>
      <w:proofErr w:type="spellEnd"/>
      <w:r w:rsidRPr="0018051D">
        <w:rPr>
          <w:rFonts w:ascii="Times New Roman" w:hAnsi="Times New Roman" w:cs="Times New Roman"/>
        </w:rPr>
        <w:t xml:space="preserve">, K. (2021). Effects of orthodox religious fasting versus combined energy and time restricted eating on body weight, lipid concentrations and </w:t>
      </w:r>
      <w:proofErr w:type="spellStart"/>
      <w:r w:rsidRPr="0018051D">
        <w:rPr>
          <w:rFonts w:ascii="Times New Roman" w:hAnsi="Times New Roman" w:cs="Times New Roman"/>
        </w:rPr>
        <w:t>glycaemic</w:t>
      </w:r>
      <w:proofErr w:type="spellEnd"/>
      <w:r w:rsidRPr="0018051D">
        <w:rPr>
          <w:rFonts w:ascii="Times New Roman" w:hAnsi="Times New Roman" w:cs="Times New Roman"/>
        </w:rPr>
        <w:t xml:space="preserve"> profile. </w:t>
      </w:r>
      <w:r w:rsidRPr="0018051D">
        <w:rPr>
          <w:rFonts w:ascii="Times New Roman" w:hAnsi="Times New Roman" w:cs="Times New Roman"/>
          <w:i/>
          <w:iCs/>
        </w:rPr>
        <w:t>International Journal of Food Sciences and Nutrition</w:t>
      </w:r>
      <w:r w:rsidRPr="0018051D">
        <w:rPr>
          <w:rFonts w:ascii="Times New Roman" w:hAnsi="Times New Roman" w:cs="Times New Roman"/>
        </w:rPr>
        <w:t xml:space="preserve">, </w:t>
      </w:r>
      <w:r w:rsidRPr="0018051D">
        <w:rPr>
          <w:rFonts w:ascii="Times New Roman" w:hAnsi="Times New Roman" w:cs="Times New Roman"/>
          <w:i/>
          <w:iCs/>
        </w:rPr>
        <w:t>72</w:t>
      </w:r>
      <w:r w:rsidRPr="0018051D">
        <w:rPr>
          <w:rFonts w:ascii="Times New Roman" w:hAnsi="Times New Roman" w:cs="Times New Roman"/>
        </w:rPr>
        <w:t>(1), 82–92. https://doi.org/10.1080/09637486.2020.1760218</w:t>
      </w:r>
    </w:p>
    <w:p w14:paraId="65D33D17"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Lowe, D. A., Wu, N., </w:t>
      </w:r>
      <w:proofErr w:type="spellStart"/>
      <w:r w:rsidRPr="0018051D">
        <w:rPr>
          <w:rFonts w:ascii="Times New Roman" w:hAnsi="Times New Roman" w:cs="Times New Roman"/>
        </w:rPr>
        <w:t>Rohdin</w:t>
      </w:r>
      <w:proofErr w:type="spellEnd"/>
      <w:r w:rsidRPr="0018051D">
        <w:rPr>
          <w:rFonts w:ascii="Times New Roman" w:hAnsi="Times New Roman" w:cs="Times New Roman"/>
        </w:rPr>
        <w:t xml:space="preserve">-Bibby, L., Moore, A. H., Kelly, N., Liu, Y. E., Philip, E., </w:t>
      </w:r>
      <w:proofErr w:type="spellStart"/>
      <w:r w:rsidRPr="0018051D">
        <w:rPr>
          <w:rFonts w:ascii="Times New Roman" w:hAnsi="Times New Roman" w:cs="Times New Roman"/>
        </w:rPr>
        <w:t>Vittinghoff</w:t>
      </w:r>
      <w:proofErr w:type="spellEnd"/>
      <w:r w:rsidRPr="0018051D">
        <w:rPr>
          <w:rFonts w:ascii="Times New Roman" w:hAnsi="Times New Roman" w:cs="Times New Roman"/>
        </w:rPr>
        <w:t xml:space="preserve">, E., </w:t>
      </w:r>
      <w:proofErr w:type="spellStart"/>
      <w:r w:rsidRPr="0018051D">
        <w:rPr>
          <w:rFonts w:ascii="Times New Roman" w:hAnsi="Times New Roman" w:cs="Times New Roman"/>
        </w:rPr>
        <w:t>Heymsfield</w:t>
      </w:r>
      <w:proofErr w:type="spellEnd"/>
      <w:r w:rsidRPr="0018051D">
        <w:rPr>
          <w:rFonts w:ascii="Times New Roman" w:hAnsi="Times New Roman" w:cs="Times New Roman"/>
        </w:rPr>
        <w:t xml:space="preserve">, S. B., </w:t>
      </w:r>
      <w:proofErr w:type="spellStart"/>
      <w:r w:rsidRPr="0018051D">
        <w:rPr>
          <w:rFonts w:ascii="Times New Roman" w:hAnsi="Times New Roman" w:cs="Times New Roman"/>
        </w:rPr>
        <w:t>Olgin</w:t>
      </w:r>
      <w:proofErr w:type="spellEnd"/>
      <w:r w:rsidRPr="0018051D">
        <w:rPr>
          <w:rFonts w:ascii="Times New Roman" w:hAnsi="Times New Roman" w:cs="Times New Roman"/>
        </w:rPr>
        <w:t xml:space="preserve">, J. E., Shepherd, J. A., &amp; Weiss, E. J. (2020). Effects of Time-Restricted Eating on Weight Loss and Other Metabolic Parameters in Women and Men </w:t>
      </w:r>
      <w:proofErr w:type="gramStart"/>
      <w:r w:rsidRPr="0018051D">
        <w:rPr>
          <w:rFonts w:ascii="Times New Roman" w:hAnsi="Times New Roman" w:cs="Times New Roman"/>
        </w:rPr>
        <w:t>With</w:t>
      </w:r>
      <w:proofErr w:type="gramEnd"/>
      <w:r w:rsidRPr="0018051D">
        <w:rPr>
          <w:rFonts w:ascii="Times New Roman" w:hAnsi="Times New Roman" w:cs="Times New Roman"/>
        </w:rPr>
        <w:t xml:space="preserve"> Overweight and Obesity: The TREAT Randomized Clinical Trial. </w:t>
      </w:r>
      <w:r w:rsidRPr="0018051D">
        <w:rPr>
          <w:rFonts w:ascii="Times New Roman" w:hAnsi="Times New Roman" w:cs="Times New Roman"/>
          <w:i/>
          <w:iCs/>
        </w:rPr>
        <w:t>JAMA Internal Medicine</w:t>
      </w:r>
      <w:r w:rsidRPr="0018051D">
        <w:rPr>
          <w:rFonts w:ascii="Times New Roman" w:hAnsi="Times New Roman" w:cs="Times New Roman"/>
        </w:rPr>
        <w:t>. https://doi.org/10.1001/jamainternmed.2020.4153</w:t>
      </w:r>
    </w:p>
    <w:p w14:paraId="73DB988F"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Manoogian, E. N. C., &amp; Panda, S. (2017). Circadian rhythms, time-restricted feeding, and healthy aging. </w:t>
      </w:r>
      <w:r w:rsidRPr="0018051D">
        <w:rPr>
          <w:rFonts w:ascii="Times New Roman" w:hAnsi="Times New Roman" w:cs="Times New Roman"/>
          <w:i/>
          <w:iCs/>
        </w:rPr>
        <w:t>Ageing Research Reviews</w:t>
      </w:r>
      <w:r w:rsidRPr="0018051D">
        <w:rPr>
          <w:rFonts w:ascii="Times New Roman" w:hAnsi="Times New Roman" w:cs="Times New Roman"/>
        </w:rPr>
        <w:t xml:space="preserve">, </w:t>
      </w:r>
      <w:r w:rsidRPr="0018051D">
        <w:rPr>
          <w:rFonts w:ascii="Times New Roman" w:hAnsi="Times New Roman" w:cs="Times New Roman"/>
          <w:i/>
          <w:iCs/>
        </w:rPr>
        <w:t>39</w:t>
      </w:r>
      <w:r w:rsidRPr="0018051D">
        <w:rPr>
          <w:rFonts w:ascii="Times New Roman" w:hAnsi="Times New Roman" w:cs="Times New Roman"/>
        </w:rPr>
        <w:t>, 59–67. https://doi.org/10.1016/j.arr.2016.12.006</w:t>
      </w:r>
    </w:p>
    <w:p w14:paraId="4A7893CB"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McAllister, M. J., Pigg, B. L., Renteria, L. I., &amp; Waldman, H. S. (2019). Time-restricted feeding improves markers of cardiometabolic health in physically active college-age men: A 4-</w:t>
      </w:r>
      <w:r w:rsidRPr="0018051D">
        <w:rPr>
          <w:rFonts w:ascii="Times New Roman" w:hAnsi="Times New Roman" w:cs="Times New Roman"/>
        </w:rPr>
        <w:lastRenderedPageBreak/>
        <w:t xml:space="preserve">week randomized pre-post pilot study. </w:t>
      </w:r>
      <w:r w:rsidRPr="0018051D">
        <w:rPr>
          <w:rFonts w:ascii="Times New Roman" w:hAnsi="Times New Roman" w:cs="Times New Roman"/>
          <w:i/>
          <w:iCs/>
        </w:rPr>
        <w:t>Nutrition Research (New York, N.Y.)</w:t>
      </w:r>
      <w:r w:rsidRPr="0018051D">
        <w:rPr>
          <w:rFonts w:ascii="Times New Roman" w:hAnsi="Times New Roman" w:cs="Times New Roman"/>
        </w:rPr>
        <w:t xml:space="preserve">, </w:t>
      </w:r>
      <w:r w:rsidRPr="0018051D">
        <w:rPr>
          <w:rFonts w:ascii="Times New Roman" w:hAnsi="Times New Roman" w:cs="Times New Roman"/>
          <w:i/>
          <w:iCs/>
        </w:rPr>
        <w:t>75</w:t>
      </w:r>
      <w:r w:rsidRPr="0018051D">
        <w:rPr>
          <w:rFonts w:ascii="Times New Roman" w:hAnsi="Times New Roman" w:cs="Times New Roman"/>
        </w:rPr>
        <w:t>, 32–43. https://doi.org/10.1016/j.nutres.2019.12.001</w:t>
      </w:r>
    </w:p>
    <w:p w14:paraId="0ECAB7AE"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Moro, T., Tinsley, G., Bianco, A., </w:t>
      </w:r>
      <w:proofErr w:type="spellStart"/>
      <w:r w:rsidRPr="0018051D">
        <w:rPr>
          <w:rFonts w:ascii="Times New Roman" w:hAnsi="Times New Roman" w:cs="Times New Roman"/>
        </w:rPr>
        <w:t>Marcolin</w:t>
      </w:r>
      <w:proofErr w:type="spellEnd"/>
      <w:r w:rsidRPr="0018051D">
        <w:rPr>
          <w:rFonts w:ascii="Times New Roman" w:hAnsi="Times New Roman" w:cs="Times New Roman"/>
        </w:rPr>
        <w:t xml:space="preserve">, G., Pacelli, Q. F., Battaglia, G., Palma, A., Gentil, P., </w:t>
      </w:r>
      <w:proofErr w:type="spellStart"/>
      <w:r w:rsidRPr="0018051D">
        <w:rPr>
          <w:rFonts w:ascii="Times New Roman" w:hAnsi="Times New Roman" w:cs="Times New Roman"/>
        </w:rPr>
        <w:t>Neri</w:t>
      </w:r>
      <w:proofErr w:type="spellEnd"/>
      <w:r w:rsidRPr="0018051D">
        <w:rPr>
          <w:rFonts w:ascii="Times New Roman" w:hAnsi="Times New Roman" w:cs="Times New Roman"/>
        </w:rPr>
        <w:t xml:space="preserve">, M., &amp; Paoli, A. (2016). Effects of eight weeks of time-restricted feeding (16/8) on basal metabolism, maximal strength, body composition, inflammation, and cardiovascular risk factors in resistance-trained males. </w:t>
      </w:r>
      <w:r w:rsidRPr="0018051D">
        <w:rPr>
          <w:rFonts w:ascii="Times New Roman" w:hAnsi="Times New Roman" w:cs="Times New Roman"/>
          <w:i/>
          <w:iCs/>
        </w:rPr>
        <w:t>Journal of Translational Medicine</w:t>
      </w:r>
      <w:r w:rsidRPr="0018051D">
        <w:rPr>
          <w:rFonts w:ascii="Times New Roman" w:hAnsi="Times New Roman" w:cs="Times New Roman"/>
        </w:rPr>
        <w:t xml:space="preserve">, </w:t>
      </w:r>
      <w:r w:rsidRPr="0018051D">
        <w:rPr>
          <w:rFonts w:ascii="Times New Roman" w:hAnsi="Times New Roman" w:cs="Times New Roman"/>
          <w:i/>
          <w:iCs/>
        </w:rPr>
        <w:t>14</w:t>
      </w:r>
      <w:r w:rsidRPr="0018051D">
        <w:rPr>
          <w:rFonts w:ascii="Times New Roman" w:hAnsi="Times New Roman" w:cs="Times New Roman"/>
        </w:rPr>
        <w:t>(1), 290. https://doi.org/10.1186/s12967-016-1044-0</w:t>
      </w:r>
    </w:p>
    <w:p w14:paraId="11F53507"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R Core Team. (2021). </w:t>
      </w:r>
      <w:r w:rsidRPr="0018051D">
        <w:rPr>
          <w:rFonts w:ascii="Times New Roman" w:hAnsi="Times New Roman" w:cs="Times New Roman"/>
          <w:i/>
          <w:iCs/>
        </w:rPr>
        <w:t>R: A Language and Environment for Statistical Computing</w:t>
      </w:r>
      <w:r w:rsidRPr="0018051D">
        <w:rPr>
          <w:rFonts w:ascii="Times New Roman" w:hAnsi="Times New Roman" w:cs="Times New Roman"/>
        </w:rPr>
        <w:t>. R Foundation for Statistical Computing. https://www.R-project.org/</w:t>
      </w:r>
    </w:p>
    <w:p w14:paraId="07000478"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Savitri, A. I., Amelia, D., Painter, R. C., </w:t>
      </w:r>
      <w:proofErr w:type="spellStart"/>
      <w:r w:rsidRPr="0018051D">
        <w:rPr>
          <w:rFonts w:ascii="Times New Roman" w:hAnsi="Times New Roman" w:cs="Times New Roman"/>
        </w:rPr>
        <w:t>Baharuddin</w:t>
      </w:r>
      <w:proofErr w:type="spellEnd"/>
      <w:r w:rsidRPr="0018051D">
        <w:rPr>
          <w:rFonts w:ascii="Times New Roman" w:hAnsi="Times New Roman" w:cs="Times New Roman"/>
        </w:rPr>
        <w:t xml:space="preserve">, M., </w:t>
      </w:r>
      <w:proofErr w:type="spellStart"/>
      <w:r w:rsidRPr="0018051D">
        <w:rPr>
          <w:rFonts w:ascii="Times New Roman" w:hAnsi="Times New Roman" w:cs="Times New Roman"/>
        </w:rPr>
        <w:t>Roseboom</w:t>
      </w:r>
      <w:proofErr w:type="spellEnd"/>
      <w:r w:rsidRPr="0018051D">
        <w:rPr>
          <w:rFonts w:ascii="Times New Roman" w:hAnsi="Times New Roman" w:cs="Times New Roman"/>
        </w:rPr>
        <w:t xml:space="preserve">, T. J., </w:t>
      </w:r>
      <w:proofErr w:type="spellStart"/>
      <w:r w:rsidRPr="0018051D">
        <w:rPr>
          <w:rFonts w:ascii="Times New Roman" w:hAnsi="Times New Roman" w:cs="Times New Roman"/>
        </w:rPr>
        <w:t>Grobbee</w:t>
      </w:r>
      <w:proofErr w:type="spellEnd"/>
      <w:r w:rsidRPr="0018051D">
        <w:rPr>
          <w:rFonts w:ascii="Times New Roman" w:hAnsi="Times New Roman" w:cs="Times New Roman"/>
        </w:rPr>
        <w:t xml:space="preserve">, D. E., &amp; </w:t>
      </w:r>
      <w:proofErr w:type="spellStart"/>
      <w:r w:rsidRPr="0018051D">
        <w:rPr>
          <w:rFonts w:ascii="Times New Roman" w:hAnsi="Times New Roman" w:cs="Times New Roman"/>
        </w:rPr>
        <w:t>Uiterwaal</w:t>
      </w:r>
      <w:proofErr w:type="spellEnd"/>
      <w:r w:rsidRPr="0018051D">
        <w:rPr>
          <w:rFonts w:ascii="Times New Roman" w:hAnsi="Times New Roman" w:cs="Times New Roman"/>
        </w:rPr>
        <w:t xml:space="preserve">, C. S. P. M. (2018). Ramadan during pregnancy and birth weight of newborns. </w:t>
      </w:r>
      <w:r w:rsidRPr="0018051D">
        <w:rPr>
          <w:rFonts w:ascii="Times New Roman" w:hAnsi="Times New Roman" w:cs="Times New Roman"/>
          <w:i/>
          <w:iCs/>
        </w:rPr>
        <w:t>Journal of Nutritional Science</w:t>
      </w:r>
      <w:r w:rsidRPr="0018051D">
        <w:rPr>
          <w:rFonts w:ascii="Times New Roman" w:hAnsi="Times New Roman" w:cs="Times New Roman"/>
        </w:rPr>
        <w:t xml:space="preserve">, </w:t>
      </w:r>
      <w:r w:rsidRPr="0018051D">
        <w:rPr>
          <w:rFonts w:ascii="Times New Roman" w:hAnsi="Times New Roman" w:cs="Times New Roman"/>
          <w:i/>
          <w:iCs/>
        </w:rPr>
        <w:t>7</w:t>
      </w:r>
      <w:r w:rsidRPr="0018051D">
        <w:rPr>
          <w:rFonts w:ascii="Times New Roman" w:hAnsi="Times New Roman" w:cs="Times New Roman"/>
        </w:rPr>
        <w:t>. https://doi.org/10.1017/jns.2017.70</w:t>
      </w:r>
    </w:p>
    <w:p w14:paraId="26B8288B"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Savitri, A. I., </w:t>
      </w:r>
      <w:proofErr w:type="spellStart"/>
      <w:r w:rsidRPr="0018051D">
        <w:rPr>
          <w:rFonts w:ascii="Times New Roman" w:hAnsi="Times New Roman" w:cs="Times New Roman"/>
        </w:rPr>
        <w:t>Yadegari</w:t>
      </w:r>
      <w:proofErr w:type="spellEnd"/>
      <w:r w:rsidRPr="0018051D">
        <w:rPr>
          <w:rFonts w:ascii="Times New Roman" w:hAnsi="Times New Roman" w:cs="Times New Roman"/>
        </w:rPr>
        <w:t xml:space="preserve">, N., Bakker, J., van Ewijk, R. J. G., </w:t>
      </w:r>
      <w:proofErr w:type="spellStart"/>
      <w:r w:rsidRPr="0018051D">
        <w:rPr>
          <w:rFonts w:ascii="Times New Roman" w:hAnsi="Times New Roman" w:cs="Times New Roman"/>
        </w:rPr>
        <w:t>Grobbee</w:t>
      </w:r>
      <w:proofErr w:type="spellEnd"/>
      <w:r w:rsidRPr="0018051D">
        <w:rPr>
          <w:rFonts w:ascii="Times New Roman" w:hAnsi="Times New Roman" w:cs="Times New Roman"/>
        </w:rPr>
        <w:t xml:space="preserve">, D. E., Painter, R. C., </w:t>
      </w:r>
      <w:proofErr w:type="spellStart"/>
      <w:r w:rsidRPr="0018051D">
        <w:rPr>
          <w:rFonts w:ascii="Times New Roman" w:hAnsi="Times New Roman" w:cs="Times New Roman"/>
        </w:rPr>
        <w:t>Uiterwaal</w:t>
      </w:r>
      <w:proofErr w:type="spellEnd"/>
      <w:r w:rsidRPr="0018051D">
        <w:rPr>
          <w:rFonts w:ascii="Times New Roman" w:hAnsi="Times New Roman" w:cs="Times New Roman"/>
        </w:rPr>
        <w:t xml:space="preserve">, C. S. P. M., &amp; </w:t>
      </w:r>
      <w:proofErr w:type="spellStart"/>
      <w:r w:rsidRPr="0018051D">
        <w:rPr>
          <w:rFonts w:ascii="Times New Roman" w:hAnsi="Times New Roman" w:cs="Times New Roman"/>
        </w:rPr>
        <w:t>Roseboom</w:t>
      </w:r>
      <w:proofErr w:type="spellEnd"/>
      <w:r w:rsidRPr="0018051D">
        <w:rPr>
          <w:rFonts w:ascii="Times New Roman" w:hAnsi="Times New Roman" w:cs="Times New Roman"/>
        </w:rPr>
        <w:t xml:space="preserve">, T. J. (2014). Ramadan fasting and newborn’s birth weight in pregnant Muslim women in The Netherlands. </w:t>
      </w:r>
      <w:r w:rsidRPr="0018051D">
        <w:rPr>
          <w:rFonts w:ascii="Times New Roman" w:hAnsi="Times New Roman" w:cs="Times New Roman"/>
          <w:i/>
          <w:iCs/>
        </w:rPr>
        <w:t>The British Journal of Nutrition</w:t>
      </w:r>
      <w:r w:rsidRPr="0018051D">
        <w:rPr>
          <w:rFonts w:ascii="Times New Roman" w:hAnsi="Times New Roman" w:cs="Times New Roman"/>
        </w:rPr>
        <w:t xml:space="preserve">, </w:t>
      </w:r>
      <w:r w:rsidRPr="0018051D">
        <w:rPr>
          <w:rFonts w:ascii="Times New Roman" w:hAnsi="Times New Roman" w:cs="Times New Roman"/>
          <w:i/>
          <w:iCs/>
        </w:rPr>
        <w:t>112</w:t>
      </w:r>
      <w:r w:rsidRPr="0018051D">
        <w:rPr>
          <w:rFonts w:ascii="Times New Roman" w:hAnsi="Times New Roman" w:cs="Times New Roman"/>
        </w:rPr>
        <w:t>(9), 1503–1509. https://doi.org/10.1017/S0007114514002219</w:t>
      </w:r>
    </w:p>
    <w:p w14:paraId="01F811C6"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She, Y., Sun, J., Hou, P., Fang, P., &amp; Zhang, Z. (2021). Time-restricted feeding attenuates gluconeogenic activity through inhibition of PGC-1α expression and activity. </w:t>
      </w:r>
      <w:r w:rsidRPr="0018051D">
        <w:rPr>
          <w:rFonts w:ascii="Times New Roman" w:hAnsi="Times New Roman" w:cs="Times New Roman"/>
          <w:i/>
          <w:iCs/>
        </w:rPr>
        <w:t>Physiology &amp; Behavior</w:t>
      </w:r>
      <w:r w:rsidRPr="0018051D">
        <w:rPr>
          <w:rFonts w:ascii="Times New Roman" w:hAnsi="Times New Roman" w:cs="Times New Roman"/>
        </w:rPr>
        <w:t xml:space="preserve">, </w:t>
      </w:r>
      <w:r w:rsidRPr="0018051D">
        <w:rPr>
          <w:rFonts w:ascii="Times New Roman" w:hAnsi="Times New Roman" w:cs="Times New Roman"/>
          <w:i/>
          <w:iCs/>
        </w:rPr>
        <w:t>231</w:t>
      </w:r>
      <w:r w:rsidRPr="0018051D">
        <w:rPr>
          <w:rFonts w:ascii="Times New Roman" w:hAnsi="Times New Roman" w:cs="Times New Roman"/>
        </w:rPr>
        <w:t>, 113313. https://doi.org/10.1016/j.physbeh.2021.113313</w:t>
      </w:r>
    </w:p>
    <w:p w14:paraId="24CE9207"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Sherman, H., </w:t>
      </w:r>
      <w:proofErr w:type="spellStart"/>
      <w:r w:rsidRPr="0018051D">
        <w:rPr>
          <w:rFonts w:ascii="Times New Roman" w:hAnsi="Times New Roman" w:cs="Times New Roman"/>
        </w:rPr>
        <w:t>Genzer</w:t>
      </w:r>
      <w:proofErr w:type="spellEnd"/>
      <w:r w:rsidRPr="0018051D">
        <w:rPr>
          <w:rFonts w:ascii="Times New Roman" w:hAnsi="Times New Roman" w:cs="Times New Roman"/>
        </w:rPr>
        <w:t xml:space="preserve">, Y., Cohen, R., </w:t>
      </w:r>
      <w:proofErr w:type="spellStart"/>
      <w:r w:rsidRPr="0018051D">
        <w:rPr>
          <w:rFonts w:ascii="Times New Roman" w:hAnsi="Times New Roman" w:cs="Times New Roman"/>
        </w:rPr>
        <w:t>Chapnik</w:t>
      </w:r>
      <w:proofErr w:type="spellEnd"/>
      <w:r w:rsidRPr="0018051D">
        <w:rPr>
          <w:rFonts w:ascii="Times New Roman" w:hAnsi="Times New Roman" w:cs="Times New Roman"/>
        </w:rPr>
        <w:t xml:space="preserve">, N., </w:t>
      </w:r>
      <w:proofErr w:type="spellStart"/>
      <w:r w:rsidRPr="0018051D">
        <w:rPr>
          <w:rFonts w:ascii="Times New Roman" w:hAnsi="Times New Roman" w:cs="Times New Roman"/>
        </w:rPr>
        <w:t>Madar</w:t>
      </w:r>
      <w:proofErr w:type="spellEnd"/>
      <w:r w:rsidRPr="0018051D">
        <w:rPr>
          <w:rFonts w:ascii="Times New Roman" w:hAnsi="Times New Roman" w:cs="Times New Roman"/>
        </w:rPr>
        <w:t xml:space="preserve">, Z., &amp; </w:t>
      </w:r>
      <w:proofErr w:type="spellStart"/>
      <w:r w:rsidRPr="0018051D">
        <w:rPr>
          <w:rFonts w:ascii="Times New Roman" w:hAnsi="Times New Roman" w:cs="Times New Roman"/>
        </w:rPr>
        <w:t>Froy</w:t>
      </w:r>
      <w:proofErr w:type="spellEnd"/>
      <w:r w:rsidRPr="0018051D">
        <w:rPr>
          <w:rFonts w:ascii="Times New Roman" w:hAnsi="Times New Roman" w:cs="Times New Roman"/>
        </w:rPr>
        <w:t xml:space="preserve">, O. (2012). Timed high-fat diet resets circadian metabolism and prevents obesity. </w:t>
      </w:r>
      <w:r w:rsidRPr="0018051D">
        <w:rPr>
          <w:rFonts w:ascii="Times New Roman" w:hAnsi="Times New Roman" w:cs="Times New Roman"/>
          <w:i/>
          <w:iCs/>
        </w:rPr>
        <w:t>FASEB Journal: Official Publication of the Federation of American Societies for Experimental Biology</w:t>
      </w:r>
      <w:r w:rsidRPr="0018051D">
        <w:rPr>
          <w:rFonts w:ascii="Times New Roman" w:hAnsi="Times New Roman" w:cs="Times New Roman"/>
        </w:rPr>
        <w:t xml:space="preserve">, </w:t>
      </w:r>
      <w:r w:rsidRPr="0018051D">
        <w:rPr>
          <w:rFonts w:ascii="Times New Roman" w:hAnsi="Times New Roman" w:cs="Times New Roman"/>
          <w:i/>
          <w:iCs/>
        </w:rPr>
        <w:t>26</w:t>
      </w:r>
      <w:r w:rsidRPr="0018051D">
        <w:rPr>
          <w:rFonts w:ascii="Times New Roman" w:hAnsi="Times New Roman" w:cs="Times New Roman"/>
        </w:rPr>
        <w:t>(8), 3493–3502. https://doi.org/10.1096/fj.12-208868</w:t>
      </w:r>
    </w:p>
    <w:p w14:paraId="23C4D9C2"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lastRenderedPageBreak/>
        <w:t xml:space="preserve">Simmons, R. A., Templeton, L. J., &amp; Gertz, S. J. (2001). Intrauterine Growth Retardation Leads to the Development of Type 2 Diabetes in the Rat. </w:t>
      </w:r>
      <w:r w:rsidRPr="0018051D">
        <w:rPr>
          <w:rFonts w:ascii="Times New Roman" w:hAnsi="Times New Roman" w:cs="Times New Roman"/>
          <w:i/>
          <w:iCs/>
        </w:rPr>
        <w:t>Diabetes</w:t>
      </w:r>
      <w:r w:rsidRPr="0018051D">
        <w:rPr>
          <w:rFonts w:ascii="Times New Roman" w:hAnsi="Times New Roman" w:cs="Times New Roman"/>
        </w:rPr>
        <w:t xml:space="preserve">, </w:t>
      </w:r>
      <w:r w:rsidRPr="0018051D">
        <w:rPr>
          <w:rFonts w:ascii="Times New Roman" w:hAnsi="Times New Roman" w:cs="Times New Roman"/>
          <w:i/>
          <w:iCs/>
        </w:rPr>
        <w:t>50</w:t>
      </w:r>
      <w:r w:rsidRPr="0018051D">
        <w:rPr>
          <w:rFonts w:ascii="Times New Roman" w:hAnsi="Times New Roman" w:cs="Times New Roman"/>
        </w:rPr>
        <w:t>(10), 2279–2286. https://doi.org/10.2337/diabetes.50.10.2279</w:t>
      </w:r>
    </w:p>
    <w:p w14:paraId="51E2AF55"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Sutton, E. F., </w:t>
      </w:r>
      <w:proofErr w:type="spellStart"/>
      <w:r w:rsidRPr="0018051D">
        <w:rPr>
          <w:rFonts w:ascii="Times New Roman" w:hAnsi="Times New Roman" w:cs="Times New Roman"/>
        </w:rPr>
        <w:t>Beyl</w:t>
      </w:r>
      <w:proofErr w:type="spellEnd"/>
      <w:r w:rsidRPr="0018051D">
        <w:rPr>
          <w:rFonts w:ascii="Times New Roman" w:hAnsi="Times New Roman" w:cs="Times New Roman"/>
        </w:rPr>
        <w:t xml:space="preserve">, R., Early, K. S., </w:t>
      </w:r>
      <w:proofErr w:type="spellStart"/>
      <w:r w:rsidRPr="0018051D">
        <w:rPr>
          <w:rFonts w:ascii="Times New Roman" w:hAnsi="Times New Roman" w:cs="Times New Roman"/>
        </w:rPr>
        <w:t>Cefalu</w:t>
      </w:r>
      <w:proofErr w:type="spellEnd"/>
      <w:r w:rsidRPr="0018051D">
        <w:rPr>
          <w:rFonts w:ascii="Times New Roman" w:hAnsi="Times New Roman" w:cs="Times New Roman"/>
        </w:rPr>
        <w:t xml:space="preserve">, W. T., </w:t>
      </w:r>
      <w:proofErr w:type="spellStart"/>
      <w:r w:rsidRPr="0018051D">
        <w:rPr>
          <w:rFonts w:ascii="Times New Roman" w:hAnsi="Times New Roman" w:cs="Times New Roman"/>
        </w:rPr>
        <w:t>Ravussin</w:t>
      </w:r>
      <w:proofErr w:type="spellEnd"/>
      <w:r w:rsidRPr="0018051D">
        <w:rPr>
          <w:rFonts w:ascii="Times New Roman" w:hAnsi="Times New Roman" w:cs="Times New Roman"/>
        </w:rPr>
        <w:t xml:space="preserve">, E., &amp; Peterson, C. M. (2018). Early Time-Restricted Feeding Improves Insulin Sensitivity, Blood Pressure, and Oxidative Stress Even without Weight Loss in Men with Prediabetes. </w:t>
      </w:r>
      <w:r w:rsidRPr="0018051D">
        <w:rPr>
          <w:rFonts w:ascii="Times New Roman" w:hAnsi="Times New Roman" w:cs="Times New Roman"/>
          <w:i/>
          <w:iCs/>
        </w:rPr>
        <w:t>Cell Metabolism</w:t>
      </w:r>
      <w:r w:rsidRPr="0018051D">
        <w:rPr>
          <w:rFonts w:ascii="Times New Roman" w:hAnsi="Times New Roman" w:cs="Times New Roman"/>
        </w:rPr>
        <w:t xml:space="preserve">, </w:t>
      </w:r>
      <w:r w:rsidRPr="0018051D">
        <w:rPr>
          <w:rFonts w:ascii="Times New Roman" w:hAnsi="Times New Roman" w:cs="Times New Roman"/>
          <w:i/>
          <w:iCs/>
        </w:rPr>
        <w:t>27</w:t>
      </w:r>
      <w:r w:rsidRPr="0018051D">
        <w:rPr>
          <w:rFonts w:ascii="Times New Roman" w:hAnsi="Times New Roman" w:cs="Times New Roman"/>
        </w:rPr>
        <w:t>(6), 1212-1221.e3. https://doi.org/10.1016/j.cmet.2018.04.010</w:t>
      </w:r>
    </w:p>
    <w:p w14:paraId="006D3124"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Upadhyay, A., Anjum, B., Godbole, N. M., </w:t>
      </w:r>
      <w:proofErr w:type="spellStart"/>
      <w:r w:rsidRPr="0018051D">
        <w:rPr>
          <w:rFonts w:ascii="Times New Roman" w:hAnsi="Times New Roman" w:cs="Times New Roman"/>
        </w:rPr>
        <w:t>Rajak</w:t>
      </w:r>
      <w:proofErr w:type="spellEnd"/>
      <w:r w:rsidRPr="0018051D">
        <w:rPr>
          <w:rFonts w:ascii="Times New Roman" w:hAnsi="Times New Roman" w:cs="Times New Roman"/>
        </w:rPr>
        <w:t xml:space="preserve">, S., Shukla, P., Tiwari, S., Sinha, R. A., &amp; Godbole, M. M. (2019). Time-restricted feeding reduces high-fat diet associated placental inflammation and limits adverse effects on fetal organ development. </w:t>
      </w:r>
      <w:r w:rsidRPr="0018051D">
        <w:rPr>
          <w:rFonts w:ascii="Times New Roman" w:hAnsi="Times New Roman" w:cs="Times New Roman"/>
          <w:i/>
          <w:iCs/>
        </w:rPr>
        <w:t>Biochemical and Biophysical Research Communications</w:t>
      </w:r>
      <w:r w:rsidRPr="0018051D">
        <w:rPr>
          <w:rFonts w:ascii="Times New Roman" w:hAnsi="Times New Roman" w:cs="Times New Roman"/>
        </w:rPr>
        <w:t xml:space="preserve">, </w:t>
      </w:r>
      <w:r w:rsidRPr="0018051D">
        <w:rPr>
          <w:rFonts w:ascii="Times New Roman" w:hAnsi="Times New Roman" w:cs="Times New Roman"/>
          <w:i/>
          <w:iCs/>
        </w:rPr>
        <w:t>514</w:t>
      </w:r>
      <w:r w:rsidRPr="0018051D">
        <w:rPr>
          <w:rFonts w:ascii="Times New Roman" w:hAnsi="Times New Roman" w:cs="Times New Roman"/>
        </w:rPr>
        <w:t>(2), 415–421. https://doi.org/10.1016/j.bbrc.2019.04.154</w:t>
      </w:r>
    </w:p>
    <w:p w14:paraId="7802DCB6"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Upadhyay, A., Sinha, R. A., Kumar, A., &amp; Godbole, M. M. (2020). Time-restricted feeding ameliorates maternal high-fat diet-induced fetal lung injury. </w:t>
      </w:r>
      <w:r w:rsidRPr="0018051D">
        <w:rPr>
          <w:rFonts w:ascii="Times New Roman" w:hAnsi="Times New Roman" w:cs="Times New Roman"/>
          <w:i/>
          <w:iCs/>
        </w:rPr>
        <w:t>Experimental and Molecular Pathology</w:t>
      </w:r>
      <w:r w:rsidRPr="0018051D">
        <w:rPr>
          <w:rFonts w:ascii="Times New Roman" w:hAnsi="Times New Roman" w:cs="Times New Roman"/>
        </w:rPr>
        <w:t xml:space="preserve">, </w:t>
      </w:r>
      <w:r w:rsidRPr="0018051D">
        <w:rPr>
          <w:rFonts w:ascii="Times New Roman" w:hAnsi="Times New Roman" w:cs="Times New Roman"/>
          <w:i/>
          <w:iCs/>
        </w:rPr>
        <w:t>114</w:t>
      </w:r>
      <w:r w:rsidRPr="0018051D">
        <w:rPr>
          <w:rFonts w:ascii="Times New Roman" w:hAnsi="Times New Roman" w:cs="Times New Roman"/>
        </w:rPr>
        <w:t>, 104413. https://doi.org/10.1016/j.yexmp.2020.104413</w:t>
      </w:r>
    </w:p>
    <w:p w14:paraId="20DA1986"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Wang, X.-P., Xing, C.-Y., Zhang, J.-X., Zhou, J.-H., Li, Y.-C., Yang, H.-Y., Zhang, P.-F., Zhang, W., Huang, Y., Long, J.-G., Gao, F., Zhang, X., &amp; Li, J. (2020). Time-restricted feeding alleviates cardiac dysfunction induced by simulated microgravity via restoring cardiac FGF21 signaling. </w:t>
      </w:r>
      <w:r w:rsidRPr="0018051D">
        <w:rPr>
          <w:rFonts w:ascii="Times New Roman" w:hAnsi="Times New Roman" w:cs="Times New Roman"/>
          <w:i/>
          <w:iCs/>
        </w:rPr>
        <w:t>The FASEB Journal</w:t>
      </w:r>
      <w:r w:rsidRPr="0018051D">
        <w:rPr>
          <w:rFonts w:ascii="Times New Roman" w:hAnsi="Times New Roman" w:cs="Times New Roman"/>
        </w:rPr>
        <w:t xml:space="preserve">, </w:t>
      </w:r>
      <w:r w:rsidRPr="0018051D">
        <w:rPr>
          <w:rFonts w:ascii="Times New Roman" w:hAnsi="Times New Roman" w:cs="Times New Roman"/>
          <w:i/>
          <w:iCs/>
        </w:rPr>
        <w:t>34</w:t>
      </w:r>
      <w:r w:rsidRPr="0018051D">
        <w:rPr>
          <w:rFonts w:ascii="Times New Roman" w:hAnsi="Times New Roman" w:cs="Times New Roman"/>
        </w:rPr>
        <w:t>(11). https://doi.org/10.1096/fj.202001246RR</w:t>
      </w:r>
    </w:p>
    <w:p w14:paraId="6A11DBCE"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Wilkinson, M. J., Manoogian, E. N. C., </w:t>
      </w:r>
      <w:proofErr w:type="spellStart"/>
      <w:r w:rsidRPr="0018051D">
        <w:rPr>
          <w:rFonts w:ascii="Times New Roman" w:hAnsi="Times New Roman" w:cs="Times New Roman"/>
        </w:rPr>
        <w:t>Zadourian</w:t>
      </w:r>
      <w:proofErr w:type="spellEnd"/>
      <w:r w:rsidRPr="0018051D">
        <w:rPr>
          <w:rFonts w:ascii="Times New Roman" w:hAnsi="Times New Roman" w:cs="Times New Roman"/>
        </w:rPr>
        <w:t xml:space="preserve">, A., Lo, H., </w:t>
      </w:r>
      <w:proofErr w:type="spellStart"/>
      <w:r w:rsidRPr="0018051D">
        <w:rPr>
          <w:rFonts w:ascii="Times New Roman" w:hAnsi="Times New Roman" w:cs="Times New Roman"/>
        </w:rPr>
        <w:t>Fakhouri</w:t>
      </w:r>
      <w:proofErr w:type="spellEnd"/>
      <w:r w:rsidRPr="0018051D">
        <w:rPr>
          <w:rFonts w:ascii="Times New Roman" w:hAnsi="Times New Roman" w:cs="Times New Roman"/>
        </w:rPr>
        <w:t xml:space="preserve">, S., </w:t>
      </w:r>
      <w:proofErr w:type="spellStart"/>
      <w:r w:rsidRPr="0018051D">
        <w:rPr>
          <w:rFonts w:ascii="Times New Roman" w:hAnsi="Times New Roman" w:cs="Times New Roman"/>
        </w:rPr>
        <w:t>Shoghi</w:t>
      </w:r>
      <w:proofErr w:type="spellEnd"/>
      <w:r w:rsidRPr="0018051D">
        <w:rPr>
          <w:rFonts w:ascii="Times New Roman" w:hAnsi="Times New Roman" w:cs="Times New Roman"/>
        </w:rPr>
        <w:t xml:space="preserve">, A., Wang, X., Fleischer, J. G., Navlakha, S., Panda, S., &amp; Taub, P. R. (2020). Ten-Hour Time-Restricted Eating Reduces Weight, Blood Pressure, and Atherogenic Lipids in Patients </w:t>
      </w:r>
      <w:r w:rsidRPr="0018051D">
        <w:rPr>
          <w:rFonts w:ascii="Times New Roman" w:hAnsi="Times New Roman" w:cs="Times New Roman"/>
        </w:rPr>
        <w:lastRenderedPageBreak/>
        <w:t xml:space="preserve">with Metabolic Syndrome. </w:t>
      </w:r>
      <w:r w:rsidRPr="0018051D">
        <w:rPr>
          <w:rFonts w:ascii="Times New Roman" w:hAnsi="Times New Roman" w:cs="Times New Roman"/>
          <w:i/>
          <w:iCs/>
        </w:rPr>
        <w:t>Cell Metabolism</w:t>
      </w:r>
      <w:r w:rsidRPr="0018051D">
        <w:rPr>
          <w:rFonts w:ascii="Times New Roman" w:hAnsi="Times New Roman" w:cs="Times New Roman"/>
        </w:rPr>
        <w:t xml:space="preserve">, </w:t>
      </w:r>
      <w:r w:rsidRPr="0018051D">
        <w:rPr>
          <w:rFonts w:ascii="Times New Roman" w:hAnsi="Times New Roman" w:cs="Times New Roman"/>
          <w:i/>
          <w:iCs/>
        </w:rPr>
        <w:t>31</w:t>
      </w:r>
      <w:r w:rsidRPr="0018051D">
        <w:rPr>
          <w:rFonts w:ascii="Times New Roman" w:hAnsi="Times New Roman" w:cs="Times New Roman"/>
        </w:rPr>
        <w:t>(1), 92-104.e5. https://doi.org/10.1016/j.cmet.2019.11.004</w:t>
      </w:r>
    </w:p>
    <w:p w14:paraId="4A2A5B88" w14:textId="77777777" w:rsidR="0018051D" w:rsidRPr="0018051D" w:rsidRDefault="0018051D" w:rsidP="0018051D">
      <w:pPr>
        <w:pStyle w:val="Bibliography"/>
        <w:rPr>
          <w:rFonts w:ascii="Times New Roman" w:hAnsi="Times New Roman" w:cs="Times New Roman"/>
        </w:rPr>
      </w:pPr>
      <w:r w:rsidRPr="0018051D">
        <w:rPr>
          <w:rFonts w:ascii="Times New Roman" w:hAnsi="Times New Roman" w:cs="Times New Roman"/>
        </w:rPr>
        <w:t xml:space="preserve">Woodie, L. N., Luo, Y., Wayne, M. J., Graff, E. C., Ahmed, B., O’Neill, A. M., &amp; Greene, M. W. (2018). Restricted feeding for 9h in the active period partially abrogates the detrimental metabolic effects of a Western diet with liquid sugar consumption in mice. </w:t>
      </w:r>
      <w:r w:rsidRPr="0018051D">
        <w:rPr>
          <w:rFonts w:ascii="Times New Roman" w:hAnsi="Times New Roman" w:cs="Times New Roman"/>
          <w:i/>
          <w:iCs/>
        </w:rPr>
        <w:t>Metabolism</w:t>
      </w:r>
      <w:r w:rsidRPr="0018051D">
        <w:rPr>
          <w:rFonts w:ascii="Times New Roman" w:hAnsi="Times New Roman" w:cs="Times New Roman"/>
        </w:rPr>
        <w:t xml:space="preserve">, </w:t>
      </w:r>
      <w:r w:rsidRPr="0018051D">
        <w:rPr>
          <w:rFonts w:ascii="Times New Roman" w:hAnsi="Times New Roman" w:cs="Times New Roman"/>
          <w:i/>
          <w:iCs/>
        </w:rPr>
        <w:t>82</w:t>
      </w:r>
      <w:r w:rsidRPr="0018051D">
        <w:rPr>
          <w:rFonts w:ascii="Times New Roman" w:hAnsi="Times New Roman" w:cs="Times New Roman"/>
        </w:rPr>
        <w:t>, 1–13. https://doi.org/10.1016/j.metabol.2017.12.004</w:t>
      </w:r>
    </w:p>
    <w:p w14:paraId="5606473F" w14:textId="77777777" w:rsidR="0018051D" w:rsidRPr="0018051D" w:rsidRDefault="0018051D" w:rsidP="0018051D">
      <w:pPr>
        <w:pStyle w:val="Bibliography"/>
        <w:rPr>
          <w:rFonts w:ascii="Times New Roman" w:hAnsi="Times New Roman" w:cs="Times New Roman"/>
        </w:rPr>
      </w:pPr>
      <w:proofErr w:type="spellStart"/>
      <w:r w:rsidRPr="0018051D">
        <w:rPr>
          <w:rFonts w:ascii="Times New Roman" w:hAnsi="Times New Roman" w:cs="Times New Roman"/>
        </w:rPr>
        <w:t>Ziaee</w:t>
      </w:r>
      <w:proofErr w:type="spellEnd"/>
      <w:r w:rsidRPr="0018051D">
        <w:rPr>
          <w:rFonts w:ascii="Times New Roman" w:hAnsi="Times New Roman" w:cs="Times New Roman"/>
        </w:rPr>
        <w:t xml:space="preserve">, V., </w:t>
      </w:r>
      <w:proofErr w:type="spellStart"/>
      <w:r w:rsidRPr="0018051D">
        <w:rPr>
          <w:rFonts w:ascii="Times New Roman" w:hAnsi="Times New Roman" w:cs="Times New Roman"/>
        </w:rPr>
        <w:t>Kihanidoost</w:t>
      </w:r>
      <w:proofErr w:type="spellEnd"/>
      <w:r w:rsidRPr="0018051D">
        <w:rPr>
          <w:rFonts w:ascii="Times New Roman" w:hAnsi="Times New Roman" w:cs="Times New Roman"/>
        </w:rPr>
        <w:t xml:space="preserve">, Z., </w:t>
      </w:r>
      <w:proofErr w:type="spellStart"/>
      <w:r w:rsidRPr="0018051D">
        <w:rPr>
          <w:rFonts w:ascii="Times New Roman" w:hAnsi="Times New Roman" w:cs="Times New Roman"/>
        </w:rPr>
        <w:t>Younesian</w:t>
      </w:r>
      <w:proofErr w:type="spellEnd"/>
      <w:r w:rsidRPr="0018051D">
        <w:rPr>
          <w:rFonts w:ascii="Times New Roman" w:hAnsi="Times New Roman" w:cs="Times New Roman"/>
        </w:rPr>
        <w:t xml:space="preserve">, M., </w:t>
      </w:r>
      <w:proofErr w:type="spellStart"/>
      <w:r w:rsidRPr="0018051D">
        <w:rPr>
          <w:rFonts w:ascii="Times New Roman" w:hAnsi="Times New Roman" w:cs="Times New Roman"/>
        </w:rPr>
        <w:t>Akhavirad</w:t>
      </w:r>
      <w:proofErr w:type="spellEnd"/>
      <w:r w:rsidRPr="0018051D">
        <w:rPr>
          <w:rFonts w:ascii="Times New Roman" w:hAnsi="Times New Roman" w:cs="Times New Roman"/>
        </w:rPr>
        <w:t xml:space="preserve">, M.-B., </w:t>
      </w:r>
      <w:proofErr w:type="spellStart"/>
      <w:r w:rsidRPr="0018051D">
        <w:rPr>
          <w:rFonts w:ascii="Times New Roman" w:hAnsi="Times New Roman" w:cs="Times New Roman"/>
        </w:rPr>
        <w:t>Bateni</w:t>
      </w:r>
      <w:proofErr w:type="spellEnd"/>
      <w:r w:rsidRPr="0018051D">
        <w:rPr>
          <w:rFonts w:ascii="Times New Roman" w:hAnsi="Times New Roman" w:cs="Times New Roman"/>
        </w:rPr>
        <w:t xml:space="preserve">, F., </w:t>
      </w:r>
      <w:proofErr w:type="spellStart"/>
      <w:r w:rsidRPr="0018051D">
        <w:rPr>
          <w:rFonts w:ascii="Times New Roman" w:hAnsi="Times New Roman" w:cs="Times New Roman"/>
        </w:rPr>
        <w:t>Kazemianfar</w:t>
      </w:r>
      <w:proofErr w:type="spellEnd"/>
      <w:r w:rsidRPr="0018051D">
        <w:rPr>
          <w:rFonts w:ascii="Times New Roman" w:hAnsi="Times New Roman" w:cs="Times New Roman"/>
        </w:rPr>
        <w:t xml:space="preserve">, Z., &amp; </w:t>
      </w:r>
      <w:proofErr w:type="spellStart"/>
      <w:r w:rsidRPr="0018051D">
        <w:rPr>
          <w:rFonts w:ascii="Times New Roman" w:hAnsi="Times New Roman" w:cs="Times New Roman"/>
        </w:rPr>
        <w:t>Hantoushzadeh</w:t>
      </w:r>
      <w:proofErr w:type="spellEnd"/>
      <w:r w:rsidRPr="0018051D">
        <w:rPr>
          <w:rFonts w:ascii="Times New Roman" w:hAnsi="Times New Roman" w:cs="Times New Roman"/>
        </w:rPr>
        <w:t xml:space="preserve">, S. (2010). The Effect of Ramadan Fasting on Outcome of Pregnancy. </w:t>
      </w:r>
      <w:r w:rsidRPr="0018051D">
        <w:rPr>
          <w:rFonts w:ascii="Times New Roman" w:hAnsi="Times New Roman" w:cs="Times New Roman"/>
          <w:i/>
          <w:iCs/>
        </w:rPr>
        <w:t>Iranian Journal of Pediatrics</w:t>
      </w:r>
      <w:r w:rsidRPr="0018051D">
        <w:rPr>
          <w:rFonts w:ascii="Times New Roman" w:hAnsi="Times New Roman" w:cs="Times New Roman"/>
        </w:rPr>
        <w:t xml:space="preserve">, </w:t>
      </w:r>
      <w:r w:rsidRPr="0018051D">
        <w:rPr>
          <w:rFonts w:ascii="Times New Roman" w:hAnsi="Times New Roman" w:cs="Times New Roman"/>
          <w:i/>
          <w:iCs/>
        </w:rPr>
        <w:t>20</w:t>
      </w:r>
      <w:r w:rsidRPr="0018051D">
        <w:rPr>
          <w:rFonts w:ascii="Times New Roman" w:hAnsi="Times New Roman" w:cs="Times New Roman"/>
        </w:rPr>
        <w:t>(2), 181–186.</w:t>
      </w:r>
    </w:p>
    <w:p w14:paraId="42CF554C" w14:textId="3A407238" w:rsidR="00ED57DF" w:rsidRPr="00616AD3" w:rsidRDefault="00ED57DF" w:rsidP="00616AD3">
      <w:pPr>
        <w:spacing w:line="480" w:lineRule="auto"/>
        <w:rPr>
          <w:rFonts w:ascii="Times New Roman" w:hAnsi="Times New Roman" w:cs="Times New Roman"/>
        </w:rPr>
      </w:pPr>
      <w:r>
        <w:rPr>
          <w:rFonts w:ascii="Times New Roman" w:hAnsi="Times New Roman" w:cs="Times New Roman"/>
        </w:rPr>
        <w:fldChar w:fldCharType="end"/>
      </w:r>
    </w:p>
    <w:sectPr w:rsidR="00ED57DF" w:rsidRPr="00616AD3" w:rsidSect="00587EB0">
      <w:head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e Bridges" w:date="2021-09-16T10:50:00Z" w:initials="DB">
    <w:p w14:paraId="574603B5" w14:textId="38FDDF91" w:rsidR="00DB2834" w:rsidRDefault="00DB2834">
      <w:pPr>
        <w:pStyle w:val="CommentText"/>
      </w:pPr>
      <w:r>
        <w:rPr>
          <w:rStyle w:val="CommentReference"/>
        </w:rPr>
        <w:annotationRef/>
      </w:r>
      <w:r>
        <w:t>Not sure this is the only (or even primary) goal.</w:t>
      </w:r>
    </w:p>
  </w:comment>
  <w:comment w:id="1" w:author="Dave Bridges" w:date="2021-09-16T10:52:00Z" w:initials="DB">
    <w:p w14:paraId="58CE277F" w14:textId="40434D3B" w:rsidR="00DB2834" w:rsidRDefault="00DB2834">
      <w:pPr>
        <w:pStyle w:val="CommentText"/>
      </w:pPr>
      <w:r>
        <w:rPr>
          <w:rStyle w:val="CommentReference"/>
        </w:rPr>
        <w:annotationRef/>
      </w:r>
      <w:r>
        <w:t xml:space="preserve">This might need some data or a reference.  Could be as simple as </w:t>
      </w:r>
      <w:proofErr w:type="spellStart"/>
      <w:r>
        <w:t>pubmed</w:t>
      </w:r>
      <w:proofErr w:type="spellEnd"/>
      <w:r>
        <w:t xml:space="preserve"> or google trends showing a X% increase over the past 10 years.</w:t>
      </w:r>
    </w:p>
  </w:comment>
  <w:comment w:id="4" w:author="Dave Bridges" w:date="2021-09-16T10:55:00Z" w:initials="DB">
    <w:p w14:paraId="5F3F92BF" w14:textId="7C13EBD6" w:rsidR="00DB2834" w:rsidRDefault="00DB2834">
      <w:pPr>
        <w:pStyle w:val="CommentText"/>
      </w:pPr>
      <w:r>
        <w:rPr>
          <w:rStyle w:val="CommentReference"/>
        </w:rPr>
        <w:annotationRef/>
      </w:r>
      <w:r>
        <w:t xml:space="preserve">If it does we need to cite it.  </w:t>
      </w:r>
      <w:proofErr w:type="gramStart"/>
      <w:r>
        <w:t>So</w:t>
      </w:r>
      <w:proofErr w:type="gramEnd"/>
      <w:r>
        <w:t xml:space="preserve"> </w:t>
      </w:r>
      <w:proofErr w:type="spellStart"/>
      <w:r>
        <w:t>its</w:t>
      </w:r>
      <w:proofErr w:type="spellEnd"/>
      <w:r>
        <w:t xml:space="preserve"> either rarely or not available</w:t>
      </w:r>
    </w:p>
  </w:comment>
  <w:comment w:id="6" w:author="Dave Bridges" w:date="2021-09-16T11:11:00Z" w:initials="DB">
    <w:p w14:paraId="038A040C" w14:textId="06EA5B06" w:rsidR="00DB2834" w:rsidRDefault="00DB2834">
      <w:pPr>
        <w:pStyle w:val="CommentText"/>
      </w:pPr>
      <w:r>
        <w:rPr>
          <w:rStyle w:val="CommentReference"/>
        </w:rPr>
        <w:annotationRef/>
      </w:r>
      <w:proofErr w:type="spellStart"/>
      <w:proofErr w:type="gramStart"/>
      <w:r>
        <w:t>Lets</w:t>
      </w:r>
      <w:proofErr w:type="spellEnd"/>
      <w:proofErr w:type="gramEnd"/>
      <w:r>
        <w:t xml:space="preserve"> discuss, </w:t>
      </w:r>
      <w:proofErr w:type="spellStart"/>
      <w:r>
        <w:t>im</w:t>
      </w:r>
      <w:proofErr w:type="spellEnd"/>
      <w:r>
        <w:t xml:space="preserve"> not sure how these are consistent</w:t>
      </w:r>
    </w:p>
  </w:comment>
  <w:comment w:id="7" w:author="Dave Bridges" w:date="2021-09-16T16:15:00Z" w:initials="DB">
    <w:p w14:paraId="17027964" w14:textId="1F8EBAB9" w:rsidR="0096407F" w:rsidRDefault="0096407F">
      <w:pPr>
        <w:pStyle w:val="CommentText"/>
      </w:pPr>
      <w:r>
        <w:rPr>
          <w:rStyle w:val="CommentReference"/>
        </w:rPr>
        <w:annotationRef/>
      </w:r>
      <w:r>
        <w:t>Interaction?</w:t>
      </w:r>
    </w:p>
  </w:comment>
  <w:comment w:id="8" w:author="Dave Bridges" w:date="2021-09-16T11:12:00Z" w:initials="DB">
    <w:p w14:paraId="1CAFE0F1" w14:textId="3C9BABA3" w:rsidR="00DB2834" w:rsidRDefault="00DB2834">
      <w:pPr>
        <w:pStyle w:val="CommentText"/>
      </w:pPr>
      <w:r>
        <w:rPr>
          <w:rStyle w:val="CommentReference"/>
        </w:rPr>
        <w:annotationRef/>
      </w:r>
      <w:r>
        <w:t xml:space="preserve">Are females along significant?  If so we might want to consider putting an asterisk on the females.  </w:t>
      </w:r>
    </w:p>
  </w:comment>
  <w:comment w:id="12" w:author="Dave Bridges" w:date="2021-09-16T16:17:00Z" w:initials="DB">
    <w:p w14:paraId="419E062D" w14:textId="6E3D9423" w:rsidR="0096407F" w:rsidRDefault="0096407F">
      <w:pPr>
        <w:pStyle w:val="CommentText"/>
      </w:pPr>
      <w:r>
        <w:rPr>
          <w:rStyle w:val="CommentReference"/>
        </w:rPr>
        <w:annotationRef/>
      </w:r>
      <w:r>
        <w:t>If significant within females</w:t>
      </w:r>
    </w:p>
  </w:comment>
  <w:comment w:id="15" w:author="Dave Bridges" w:date="2021-09-16T11:14:00Z" w:initials="DB">
    <w:p w14:paraId="7A705C04" w14:textId="643B251E" w:rsidR="00DB2834" w:rsidRDefault="00DB2834">
      <w:pPr>
        <w:pStyle w:val="CommentText"/>
      </w:pPr>
      <w:r>
        <w:rPr>
          <w:rStyle w:val="CommentReference"/>
        </w:rPr>
        <w:annotationRef/>
      </w:r>
      <w:proofErr w:type="spellStart"/>
      <w:r>
        <w:t>Im</w:t>
      </w:r>
      <w:proofErr w:type="spellEnd"/>
      <w:r>
        <w:t xml:space="preserve"> not sure about this (the effects on FBG seem inconsistent between ITT and GTT).  To me it </w:t>
      </w:r>
      <w:proofErr w:type="spellStart"/>
      <w:r>
        <w:t>loks</w:t>
      </w:r>
      <w:proofErr w:type="spellEnd"/>
      <w:r>
        <w:t xml:space="preserve"> like more about late-phase hypoglycemic response if anything.  I agree about the point about not due to increased total or percent fat mass.</w:t>
      </w:r>
    </w:p>
  </w:comment>
  <w:comment w:id="16" w:author="Dave Bridges" w:date="2021-09-16T11:16:00Z" w:initials="DB">
    <w:p w14:paraId="77D9BE2F" w14:textId="24CC484A" w:rsidR="00DB2834" w:rsidRDefault="00DB2834">
      <w:pPr>
        <w:pStyle w:val="CommentText"/>
      </w:pPr>
      <w:r>
        <w:rPr>
          <w:rStyle w:val="CommentReference"/>
        </w:rPr>
        <w:annotationRef/>
      </w:r>
      <w:r>
        <w:t>You don’t reference Figure 2I, you could mention all this after that (which does look more compelling)</w:t>
      </w:r>
    </w:p>
  </w:comment>
  <w:comment w:id="32" w:author="Dave Bridges" w:date="2021-09-16T11:18:00Z" w:initials="DB">
    <w:p w14:paraId="2AA311E4" w14:textId="637075A2" w:rsidR="00DB2834" w:rsidRDefault="00DB2834">
      <w:pPr>
        <w:pStyle w:val="CommentText"/>
      </w:pPr>
      <w:r>
        <w:rPr>
          <w:rStyle w:val="CommentReference"/>
        </w:rPr>
        <w:annotationRef/>
      </w:r>
      <w:r>
        <w:t xml:space="preserve">And </w:t>
      </w:r>
      <w:proofErr w:type="gramStart"/>
      <w:r>
        <w:t>sucrose</w:t>
      </w:r>
      <w:proofErr w:type="gramEnd"/>
      <w:r>
        <w:t xml:space="preserve"> right?</w:t>
      </w:r>
    </w:p>
  </w:comment>
  <w:comment w:id="33" w:author="Molly Mulcahy" w:date="2021-09-30T13:53:00Z" w:initials="MCM">
    <w:p w14:paraId="5D91D28E" w14:textId="28AD8A60" w:rsidR="00B215B1" w:rsidRDefault="00B215B1">
      <w:pPr>
        <w:pStyle w:val="CommentText"/>
      </w:pPr>
      <w:r>
        <w:rPr>
          <w:rStyle w:val="CommentReference"/>
        </w:rPr>
        <w:annotationRef/>
      </w:r>
      <w:r>
        <w:t>Addressed in the earlier section of the paper. Do you mean to change it in all the figures too?</w:t>
      </w:r>
    </w:p>
  </w:comment>
  <w:comment w:id="37" w:author="Dave Bridges" w:date="2021-09-16T11:19:00Z" w:initials="DB">
    <w:p w14:paraId="570FB6AD" w14:textId="4721A200" w:rsidR="00DB2834" w:rsidRDefault="00DB2834">
      <w:pPr>
        <w:pStyle w:val="CommentText"/>
      </w:pPr>
      <w:r>
        <w:rPr>
          <w:rStyle w:val="CommentReference"/>
        </w:rPr>
        <w:annotationRef/>
      </w:r>
      <w:r>
        <w:t xml:space="preserve">This is almost significant, so </w:t>
      </w:r>
      <w:proofErr w:type="spellStart"/>
      <w:r>
        <w:t>id</w:t>
      </w:r>
      <w:proofErr w:type="spellEnd"/>
      <w:r>
        <w:t xml:space="preserve"> give the actual effect sizes here</w:t>
      </w:r>
    </w:p>
  </w:comment>
  <w:comment w:id="48" w:author="Dave Bridges" w:date="2021-09-16T11:20:00Z" w:initials="DB">
    <w:p w14:paraId="1F7700AF" w14:textId="3EEE8A8C" w:rsidR="00DB2834" w:rsidRDefault="00DB2834">
      <w:pPr>
        <w:pStyle w:val="CommentText"/>
      </w:pPr>
      <w:r>
        <w:rPr>
          <w:rStyle w:val="CommentReference"/>
        </w:rPr>
        <w:annotationRef/>
      </w:r>
      <w:r>
        <w:t xml:space="preserve">I </w:t>
      </w:r>
      <w:proofErr w:type="spellStart"/>
      <w:r>
        <w:t>dunno</w:t>
      </w:r>
      <w:proofErr w:type="spellEnd"/>
      <w:r>
        <w:t>, at endpoint these look really similar</w:t>
      </w:r>
    </w:p>
  </w:comment>
  <w:comment w:id="64" w:author="Dave Bridges" w:date="2021-09-16T11:32:00Z" w:initials="DB">
    <w:p w14:paraId="05059BE8" w14:textId="5E450A34" w:rsidR="00DB2834" w:rsidRDefault="00DB2834">
      <w:pPr>
        <w:pStyle w:val="CommentText"/>
      </w:pPr>
      <w:r>
        <w:rPr>
          <w:rStyle w:val="CommentReference"/>
        </w:rPr>
        <w:annotationRef/>
      </w:r>
      <w:r>
        <w:t xml:space="preserve">Can you say more here, I thought that this </w:t>
      </w:r>
      <w:proofErr w:type="spellStart"/>
      <w:r>
        <w:t>iwas</w:t>
      </w:r>
      <w:proofErr w:type="spellEnd"/>
      <w:r>
        <w:t xml:space="preserve"> sex- and diet specific</w:t>
      </w:r>
    </w:p>
  </w:comment>
  <w:comment w:id="65" w:author="Dave Bridges" w:date="2021-09-16T11:32:00Z" w:initials="DB">
    <w:p w14:paraId="203B39A8" w14:textId="46C1B77C" w:rsidR="00DB2834" w:rsidRDefault="00DB2834">
      <w:pPr>
        <w:pStyle w:val="CommentText"/>
      </w:pPr>
      <w:r>
        <w:rPr>
          <w:rStyle w:val="CommentReference"/>
        </w:rPr>
        <w:annotationRef/>
      </w:r>
      <w:r>
        <w:t>I think we should be explicit that we did not assess islet size in ours, and reference Boehmer again.  Id compare it more to our study, (as in similar to our findings no effect was apparent until an overnutrition challenge)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74603B5" w15:done="0"/>
  <w15:commentEx w15:paraId="58CE277F" w15:done="0"/>
  <w15:commentEx w15:paraId="5F3F92BF" w15:done="0"/>
  <w15:commentEx w15:paraId="038A040C" w15:done="0"/>
  <w15:commentEx w15:paraId="17027964" w15:paraIdParent="038A040C" w15:done="0"/>
  <w15:commentEx w15:paraId="1CAFE0F1" w15:done="0"/>
  <w15:commentEx w15:paraId="419E062D" w15:done="0"/>
  <w15:commentEx w15:paraId="7A705C04" w15:done="0"/>
  <w15:commentEx w15:paraId="77D9BE2F" w15:paraIdParent="7A705C04" w15:done="0"/>
  <w15:commentEx w15:paraId="2AA311E4" w15:done="0"/>
  <w15:commentEx w15:paraId="5D91D28E" w15:paraIdParent="2AA311E4" w15:done="0"/>
  <w15:commentEx w15:paraId="570FB6AD" w15:done="0"/>
  <w15:commentEx w15:paraId="1F7700AF" w15:done="0"/>
  <w15:commentEx w15:paraId="05059BE8" w15:done="0"/>
  <w15:commentEx w15:paraId="203B39A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003FF1" w16cex:dateUtc="2021-09-30T17: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74603B5" w16cid:durableId="24ED9FF6"/>
  <w16cid:commentId w16cid:paraId="58CE277F" w16cid:durableId="24EDA06F"/>
  <w16cid:commentId w16cid:paraId="5F3F92BF" w16cid:durableId="24EDA12A"/>
  <w16cid:commentId w16cid:paraId="038A040C" w16cid:durableId="24EDA4DE"/>
  <w16cid:commentId w16cid:paraId="17027964" w16cid:durableId="24EDEC30"/>
  <w16cid:commentId w16cid:paraId="1CAFE0F1" w16cid:durableId="24EDA52E"/>
  <w16cid:commentId w16cid:paraId="419E062D" w16cid:durableId="24EDEC92"/>
  <w16cid:commentId w16cid:paraId="7A705C04" w16cid:durableId="24EDA59F"/>
  <w16cid:commentId w16cid:paraId="77D9BE2F" w16cid:durableId="24EDA616"/>
  <w16cid:commentId w16cid:paraId="2AA311E4" w16cid:durableId="24EDA69A"/>
  <w16cid:commentId w16cid:paraId="5D91D28E" w16cid:durableId="25003FF1"/>
  <w16cid:commentId w16cid:paraId="570FB6AD" w16cid:durableId="24EDA6D4"/>
  <w16cid:commentId w16cid:paraId="1F7700AF" w16cid:durableId="24EDA703"/>
  <w16cid:commentId w16cid:paraId="05059BE8" w16cid:durableId="24EDA9BF"/>
  <w16cid:commentId w16cid:paraId="203B39A8" w16cid:durableId="24EDA9E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4E71B8" w14:textId="77777777" w:rsidR="005B5BA7" w:rsidRDefault="005B5BA7" w:rsidP="00616AD3">
      <w:r>
        <w:separator/>
      </w:r>
    </w:p>
  </w:endnote>
  <w:endnote w:type="continuationSeparator" w:id="0">
    <w:p w14:paraId="685E743C" w14:textId="77777777" w:rsidR="005B5BA7" w:rsidRDefault="005B5BA7" w:rsidP="00616A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88E2A6" w14:textId="77777777" w:rsidR="005B5BA7" w:rsidRDefault="005B5BA7" w:rsidP="00616AD3">
      <w:r>
        <w:separator/>
      </w:r>
    </w:p>
  </w:footnote>
  <w:footnote w:type="continuationSeparator" w:id="0">
    <w:p w14:paraId="2E76CD04" w14:textId="77777777" w:rsidR="005B5BA7" w:rsidRDefault="005B5BA7" w:rsidP="00616A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4B8179" w14:textId="121DD834" w:rsidR="00DB2834" w:rsidRDefault="00DB2834">
    <w:pPr>
      <w:pStyle w:val="Header"/>
    </w:pPr>
    <w:r>
      <w:t>eTRF offspring manuscript</w:t>
    </w:r>
  </w:p>
  <w:p w14:paraId="59A365C7" w14:textId="77777777" w:rsidR="00DB2834" w:rsidRDefault="00DB28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4E6199"/>
    <w:multiLevelType w:val="hybridMultilevel"/>
    <w:tmpl w:val="08D63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73631F"/>
    <w:multiLevelType w:val="hybridMultilevel"/>
    <w:tmpl w:val="F670AB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430015"/>
    <w:multiLevelType w:val="hybridMultilevel"/>
    <w:tmpl w:val="AB8CA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0C41672"/>
    <w:multiLevelType w:val="hybridMultilevel"/>
    <w:tmpl w:val="6CA44A88"/>
    <w:lvl w:ilvl="0" w:tplc="D682E812">
      <w:start w:val="2"/>
      <w:numFmt w:val="lowerRoman"/>
      <w:lvlText w:val="%1."/>
      <w:lvlJc w:val="right"/>
      <w:pPr>
        <w:tabs>
          <w:tab w:val="num" w:pos="720"/>
        </w:tabs>
        <w:ind w:left="720" w:hanging="360"/>
      </w:pPr>
    </w:lvl>
    <w:lvl w:ilvl="1" w:tplc="A582DA0E" w:tentative="1">
      <w:start w:val="1"/>
      <w:numFmt w:val="decimal"/>
      <w:lvlText w:val="%2."/>
      <w:lvlJc w:val="left"/>
      <w:pPr>
        <w:tabs>
          <w:tab w:val="num" w:pos="1440"/>
        </w:tabs>
        <w:ind w:left="1440" w:hanging="360"/>
      </w:pPr>
    </w:lvl>
    <w:lvl w:ilvl="2" w:tplc="03448A3C" w:tentative="1">
      <w:start w:val="1"/>
      <w:numFmt w:val="decimal"/>
      <w:lvlText w:val="%3."/>
      <w:lvlJc w:val="left"/>
      <w:pPr>
        <w:tabs>
          <w:tab w:val="num" w:pos="2160"/>
        </w:tabs>
        <w:ind w:left="2160" w:hanging="360"/>
      </w:pPr>
    </w:lvl>
    <w:lvl w:ilvl="3" w:tplc="AD1A485E" w:tentative="1">
      <w:start w:val="1"/>
      <w:numFmt w:val="decimal"/>
      <w:lvlText w:val="%4."/>
      <w:lvlJc w:val="left"/>
      <w:pPr>
        <w:tabs>
          <w:tab w:val="num" w:pos="2880"/>
        </w:tabs>
        <w:ind w:left="2880" w:hanging="360"/>
      </w:pPr>
    </w:lvl>
    <w:lvl w:ilvl="4" w:tplc="8E20E0C0" w:tentative="1">
      <w:start w:val="1"/>
      <w:numFmt w:val="decimal"/>
      <w:lvlText w:val="%5."/>
      <w:lvlJc w:val="left"/>
      <w:pPr>
        <w:tabs>
          <w:tab w:val="num" w:pos="3600"/>
        </w:tabs>
        <w:ind w:left="3600" w:hanging="360"/>
      </w:pPr>
    </w:lvl>
    <w:lvl w:ilvl="5" w:tplc="E012C616" w:tentative="1">
      <w:start w:val="1"/>
      <w:numFmt w:val="decimal"/>
      <w:lvlText w:val="%6."/>
      <w:lvlJc w:val="left"/>
      <w:pPr>
        <w:tabs>
          <w:tab w:val="num" w:pos="4320"/>
        </w:tabs>
        <w:ind w:left="4320" w:hanging="360"/>
      </w:pPr>
    </w:lvl>
    <w:lvl w:ilvl="6" w:tplc="C05E5900" w:tentative="1">
      <w:start w:val="1"/>
      <w:numFmt w:val="decimal"/>
      <w:lvlText w:val="%7."/>
      <w:lvlJc w:val="left"/>
      <w:pPr>
        <w:tabs>
          <w:tab w:val="num" w:pos="5040"/>
        </w:tabs>
        <w:ind w:left="5040" w:hanging="360"/>
      </w:pPr>
    </w:lvl>
    <w:lvl w:ilvl="7" w:tplc="EDA0D6A4" w:tentative="1">
      <w:start w:val="1"/>
      <w:numFmt w:val="decimal"/>
      <w:lvlText w:val="%8."/>
      <w:lvlJc w:val="left"/>
      <w:pPr>
        <w:tabs>
          <w:tab w:val="num" w:pos="5760"/>
        </w:tabs>
        <w:ind w:left="5760" w:hanging="360"/>
      </w:pPr>
    </w:lvl>
    <w:lvl w:ilvl="8" w:tplc="069E55DC" w:tentative="1">
      <w:start w:val="1"/>
      <w:numFmt w:val="decimal"/>
      <w:lvlText w:val="%9."/>
      <w:lvlJc w:val="left"/>
      <w:pPr>
        <w:tabs>
          <w:tab w:val="num" w:pos="6480"/>
        </w:tabs>
        <w:ind w:left="6480" w:hanging="360"/>
      </w:pPr>
    </w:lvl>
  </w:abstractNum>
  <w:abstractNum w:abstractNumId="4" w15:restartNumberingAfterBreak="0">
    <w:nsid w:val="731653E0"/>
    <w:multiLevelType w:val="hybridMultilevel"/>
    <w:tmpl w:val="E1760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DF44954"/>
    <w:multiLevelType w:val="multilevel"/>
    <w:tmpl w:val="BB9CEA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5"/>
  </w:num>
  <w:num w:numId="3">
    <w:abstractNumId w:val="3"/>
  </w:num>
  <w:num w:numId="4">
    <w:abstractNumId w:val="3"/>
    <w:lvlOverride w:ilvl="0">
      <w:lvl w:ilvl="0" w:tplc="D682E812">
        <w:numFmt w:val="lowerRoman"/>
        <w:lvlText w:val="%1."/>
        <w:lvlJc w:val="right"/>
      </w:lvl>
    </w:lvlOverride>
  </w:num>
  <w:num w:numId="5">
    <w:abstractNumId w:val="3"/>
    <w:lvlOverride w:ilvl="0">
      <w:lvl w:ilvl="0" w:tplc="D682E812">
        <w:numFmt w:val="lowerRoman"/>
        <w:lvlText w:val="%1."/>
        <w:lvlJc w:val="right"/>
      </w:lvl>
    </w:lvlOverride>
  </w:num>
  <w:num w:numId="6">
    <w:abstractNumId w:val="1"/>
  </w:num>
  <w:num w:numId="7">
    <w:abstractNumId w:val="0"/>
  </w:num>
  <w:num w:numId="8">
    <w:abstractNumId w:val="4"/>
  </w:num>
  <w:num w:numId="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e Bridges">
    <w15:presenceInfo w15:providerId="Windows Live" w15:userId="4bc1184c43c78bbd"/>
  </w15:person>
  <w15:person w15:author="Bridges, Dave">
    <w15:presenceInfo w15:providerId="AD" w15:userId="S::davebrid@umich.edu::135531ce-ee51-47fa-836e-1b2f89bad4c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7100"/>
    <w:rsid w:val="00002BEE"/>
    <w:rsid w:val="00003DE0"/>
    <w:rsid w:val="000046DD"/>
    <w:rsid w:val="00006E53"/>
    <w:rsid w:val="000079C6"/>
    <w:rsid w:val="00023443"/>
    <w:rsid w:val="00023973"/>
    <w:rsid w:val="00036907"/>
    <w:rsid w:val="00037B00"/>
    <w:rsid w:val="000457BF"/>
    <w:rsid w:val="00056D4B"/>
    <w:rsid w:val="00065514"/>
    <w:rsid w:val="000702E4"/>
    <w:rsid w:val="00072202"/>
    <w:rsid w:val="00076A49"/>
    <w:rsid w:val="000968E6"/>
    <w:rsid w:val="000C34AF"/>
    <w:rsid w:val="000C4E31"/>
    <w:rsid w:val="000D699C"/>
    <w:rsid w:val="000F0CE8"/>
    <w:rsid w:val="000F24AB"/>
    <w:rsid w:val="00103234"/>
    <w:rsid w:val="0012467E"/>
    <w:rsid w:val="00136244"/>
    <w:rsid w:val="001433C7"/>
    <w:rsid w:val="00151682"/>
    <w:rsid w:val="00152545"/>
    <w:rsid w:val="00160014"/>
    <w:rsid w:val="00170969"/>
    <w:rsid w:val="0017644C"/>
    <w:rsid w:val="0018051D"/>
    <w:rsid w:val="00186B53"/>
    <w:rsid w:val="001C0914"/>
    <w:rsid w:val="001C713C"/>
    <w:rsid w:val="001D3C14"/>
    <w:rsid w:val="001D439A"/>
    <w:rsid w:val="001D4FB1"/>
    <w:rsid w:val="001E027B"/>
    <w:rsid w:val="001E1AE1"/>
    <w:rsid w:val="001E680B"/>
    <w:rsid w:val="001F07C5"/>
    <w:rsid w:val="001F1A8A"/>
    <w:rsid w:val="001F5831"/>
    <w:rsid w:val="0020152D"/>
    <w:rsid w:val="0020702E"/>
    <w:rsid w:val="0021435C"/>
    <w:rsid w:val="00223F1F"/>
    <w:rsid w:val="00224B93"/>
    <w:rsid w:val="00226BF0"/>
    <w:rsid w:val="002316BD"/>
    <w:rsid w:val="002344BE"/>
    <w:rsid w:val="0024220A"/>
    <w:rsid w:val="00242B52"/>
    <w:rsid w:val="002431A5"/>
    <w:rsid w:val="00243201"/>
    <w:rsid w:val="00252968"/>
    <w:rsid w:val="00261148"/>
    <w:rsid w:val="00264D2B"/>
    <w:rsid w:val="0027127E"/>
    <w:rsid w:val="002907D1"/>
    <w:rsid w:val="00292BB0"/>
    <w:rsid w:val="00294AA1"/>
    <w:rsid w:val="002A245A"/>
    <w:rsid w:val="002A3C56"/>
    <w:rsid w:val="002A7975"/>
    <w:rsid w:val="002B0CAE"/>
    <w:rsid w:val="002B1153"/>
    <w:rsid w:val="002B674C"/>
    <w:rsid w:val="002C3310"/>
    <w:rsid w:val="002F1E4C"/>
    <w:rsid w:val="002F5EC0"/>
    <w:rsid w:val="003125FF"/>
    <w:rsid w:val="003156E8"/>
    <w:rsid w:val="00317338"/>
    <w:rsid w:val="00322D5D"/>
    <w:rsid w:val="00327E0F"/>
    <w:rsid w:val="003320F3"/>
    <w:rsid w:val="00333703"/>
    <w:rsid w:val="0034518C"/>
    <w:rsid w:val="00345AE8"/>
    <w:rsid w:val="00354291"/>
    <w:rsid w:val="00361FC2"/>
    <w:rsid w:val="003641FE"/>
    <w:rsid w:val="00364CBF"/>
    <w:rsid w:val="003678F1"/>
    <w:rsid w:val="00381BAE"/>
    <w:rsid w:val="003868D5"/>
    <w:rsid w:val="0038760B"/>
    <w:rsid w:val="003A196D"/>
    <w:rsid w:val="003A3F72"/>
    <w:rsid w:val="003A4C25"/>
    <w:rsid w:val="003B452F"/>
    <w:rsid w:val="003B7482"/>
    <w:rsid w:val="003C0114"/>
    <w:rsid w:val="003C200C"/>
    <w:rsid w:val="003D019A"/>
    <w:rsid w:val="003D4F95"/>
    <w:rsid w:val="003E0F5E"/>
    <w:rsid w:val="003E6824"/>
    <w:rsid w:val="003E746E"/>
    <w:rsid w:val="00400B04"/>
    <w:rsid w:val="0040216E"/>
    <w:rsid w:val="00406098"/>
    <w:rsid w:val="0040799B"/>
    <w:rsid w:val="00416133"/>
    <w:rsid w:val="00422824"/>
    <w:rsid w:val="004236D8"/>
    <w:rsid w:val="00427100"/>
    <w:rsid w:val="00431140"/>
    <w:rsid w:val="0043547B"/>
    <w:rsid w:val="004357A7"/>
    <w:rsid w:val="0044011B"/>
    <w:rsid w:val="00454691"/>
    <w:rsid w:val="00467FD5"/>
    <w:rsid w:val="004704F8"/>
    <w:rsid w:val="00491619"/>
    <w:rsid w:val="004A3D57"/>
    <w:rsid w:val="004B3D76"/>
    <w:rsid w:val="004C005D"/>
    <w:rsid w:val="004C25E4"/>
    <w:rsid w:val="004C4025"/>
    <w:rsid w:val="004D649F"/>
    <w:rsid w:val="004F2C2A"/>
    <w:rsid w:val="004F3298"/>
    <w:rsid w:val="004F35FF"/>
    <w:rsid w:val="004F4CDE"/>
    <w:rsid w:val="00504A6E"/>
    <w:rsid w:val="005204D6"/>
    <w:rsid w:val="00520F01"/>
    <w:rsid w:val="005210E9"/>
    <w:rsid w:val="00523369"/>
    <w:rsid w:val="00532133"/>
    <w:rsid w:val="00536356"/>
    <w:rsid w:val="0054727D"/>
    <w:rsid w:val="00552A5B"/>
    <w:rsid w:val="00564D55"/>
    <w:rsid w:val="005751F8"/>
    <w:rsid w:val="00585A1D"/>
    <w:rsid w:val="0058691C"/>
    <w:rsid w:val="00587EB0"/>
    <w:rsid w:val="005A3F7F"/>
    <w:rsid w:val="005B4A24"/>
    <w:rsid w:val="005B59E5"/>
    <w:rsid w:val="005B5BA7"/>
    <w:rsid w:val="005C23AC"/>
    <w:rsid w:val="005D2B24"/>
    <w:rsid w:val="005D4100"/>
    <w:rsid w:val="005F3188"/>
    <w:rsid w:val="00607265"/>
    <w:rsid w:val="00616AD3"/>
    <w:rsid w:val="00616D8A"/>
    <w:rsid w:val="006411B4"/>
    <w:rsid w:val="00651207"/>
    <w:rsid w:val="00651638"/>
    <w:rsid w:val="00660E6B"/>
    <w:rsid w:val="00660EE1"/>
    <w:rsid w:val="0066510F"/>
    <w:rsid w:val="00686EC8"/>
    <w:rsid w:val="00693835"/>
    <w:rsid w:val="006A22AE"/>
    <w:rsid w:val="006A5F43"/>
    <w:rsid w:val="006C6F49"/>
    <w:rsid w:val="006D4D25"/>
    <w:rsid w:val="006F1C2F"/>
    <w:rsid w:val="006F5A08"/>
    <w:rsid w:val="007006F3"/>
    <w:rsid w:val="00704185"/>
    <w:rsid w:val="00716C65"/>
    <w:rsid w:val="0072292A"/>
    <w:rsid w:val="007316E8"/>
    <w:rsid w:val="00741FE3"/>
    <w:rsid w:val="00760A6A"/>
    <w:rsid w:val="00761E49"/>
    <w:rsid w:val="007641AB"/>
    <w:rsid w:val="007700BF"/>
    <w:rsid w:val="00783733"/>
    <w:rsid w:val="007872A5"/>
    <w:rsid w:val="007A45B2"/>
    <w:rsid w:val="007C59F8"/>
    <w:rsid w:val="007C7BC9"/>
    <w:rsid w:val="007D0ECF"/>
    <w:rsid w:val="007D3DAD"/>
    <w:rsid w:val="007D5A07"/>
    <w:rsid w:val="007E0D47"/>
    <w:rsid w:val="007E2551"/>
    <w:rsid w:val="007E3983"/>
    <w:rsid w:val="007E7F4E"/>
    <w:rsid w:val="007F057E"/>
    <w:rsid w:val="00804E35"/>
    <w:rsid w:val="008058B5"/>
    <w:rsid w:val="008067A0"/>
    <w:rsid w:val="0081224E"/>
    <w:rsid w:val="00817B68"/>
    <w:rsid w:val="00821A8C"/>
    <w:rsid w:val="00830465"/>
    <w:rsid w:val="00833C0B"/>
    <w:rsid w:val="00836F6E"/>
    <w:rsid w:val="0084453D"/>
    <w:rsid w:val="008504D5"/>
    <w:rsid w:val="008543FF"/>
    <w:rsid w:val="008645F0"/>
    <w:rsid w:val="00874EBB"/>
    <w:rsid w:val="0088096D"/>
    <w:rsid w:val="0088283B"/>
    <w:rsid w:val="008828E6"/>
    <w:rsid w:val="00882E23"/>
    <w:rsid w:val="00890AE0"/>
    <w:rsid w:val="00893799"/>
    <w:rsid w:val="00893E28"/>
    <w:rsid w:val="008970A6"/>
    <w:rsid w:val="008A4945"/>
    <w:rsid w:val="008A6AA6"/>
    <w:rsid w:val="008B319E"/>
    <w:rsid w:val="008B68CF"/>
    <w:rsid w:val="008C0372"/>
    <w:rsid w:val="008C4511"/>
    <w:rsid w:val="008E10BD"/>
    <w:rsid w:val="008E13E8"/>
    <w:rsid w:val="008F1A93"/>
    <w:rsid w:val="008F7E7E"/>
    <w:rsid w:val="0091026A"/>
    <w:rsid w:val="0091397C"/>
    <w:rsid w:val="0092320D"/>
    <w:rsid w:val="0094012E"/>
    <w:rsid w:val="00942A5E"/>
    <w:rsid w:val="00947053"/>
    <w:rsid w:val="009525EA"/>
    <w:rsid w:val="009554FD"/>
    <w:rsid w:val="00960974"/>
    <w:rsid w:val="00960FD7"/>
    <w:rsid w:val="0096407F"/>
    <w:rsid w:val="00965D4C"/>
    <w:rsid w:val="00970D3E"/>
    <w:rsid w:val="0097693C"/>
    <w:rsid w:val="00983AE9"/>
    <w:rsid w:val="00986610"/>
    <w:rsid w:val="00987B97"/>
    <w:rsid w:val="00995036"/>
    <w:rsid w:val="009A784F"/>
    <w:rsid w:val="009B30BD"/>
    <w:rsid w:val="009B4769"/>
    <w:rsid w:val="009B554B"/>
    <w:rsid w:val="009B5C0B"/>
    <w:rsid w:val="009B6F09"/>
    <w:rsid w:val="009D039A"/>
    <w:rsid w:val="009D244A"/>
    <w:rsid w:val="009D3524"/>
    <w:rsid w:val="009D4609"/>
    <w:rsid w:val="009E39BE"/>
    <w:rsid w:val="009F1671"/>
    <w:rsid w:val="009F2C4F"/>
    <w:rsid w:val="00A0650D"/>
    <w:rsid w:val="00A07285"/>
    <w:rsid w:val="00A17703"/>
    <w:rsid w:val="00A17F42"/>
    <w:rsid w:val="00A2123E"/>
    <w:rsid w:val="00A319F9"/>
    <w:rsid w:val="00A34308"/>
    <w:rsid w:val="00A40214"/>
    <w:rsid w:val="00A4122E"/>
    <w:rsid w:val="00A449D4"/>
    <w:rsid w:val="00A4651B"/>
    <w:rsid w:val="00A517A1"/>
    <w:rsid w:val="00A52328"/>
    <w:rsid w:val="00A54B1D"/>
    <w:rsid w:val="00A61B52"/>
    <w:rsid w:val="00A6221E"/>
    <w:rsid w:val="00AC7131"/>
    <w:rsid w:val="00AC790C"/>
    <w:rsid w:val="00AD38E7"/>
    <w:rsid w:val="00AE137F"/>
    <w:rsid w:val="00AE4DBC"/>
    <w:rsid w:val="00B01A1F"/>
    <w:rsid w:val="00B03785"/>
    <w:rsid w:val="00B16EC2"/>
    <w:rsid w:val="00B215B1"/>
    <w:rsid w:val="00B30AEA"/>
    <w:rsid w:val="00B31D0A"/>
    <w:rsid w:val="00B42E04"/>
    <w:rsid w:val="00B56169"/>
    <w:rsid w:val="00B61E2A"/>
    <w:rsid w:val="00B620BA"/>
    <w:rsid w:val="00B70990"/>
    <w:rsid w:val="00B70FA3"/>
    <w:rsid w:val="00B73DD4"/>
    <w:rsid w:val="00B81178"/>
    <w:rsid w:val="00B82073"/>
    <w:rsid w:val="00B96B30"/>
    <w:rsid w:val="00BA2CAC"/>
    <w:rsid w:val="00BB0BC4"/>
    <w:rsid w:val="00BB1408"/>
    <w:rsid w:val="00BB2485"/>
    <w:rsid w:val="00BC41E1"/>
    <w:rsid w:val="00BC4363"/>
    <w:rsid w:val="00BD3C52"/>
    <w:rsid w:val="00BD56C9"/>
    <w:rsid w:val="00BD6ECE"/>
    <w:rsid w:val="00BE286E"/>
    <w:rsid w:val="00BE3B71"/>
    <w:rsid w:val="00BE5A9B"/>
    <w:rsid w:val="00BF3DF4"/>
    <w:rsid w:val="00C04F83"/>
    <w:rsid w:val="00C17B6E"/>
    <w:rsid w:val="00C17BFF"/>
    <w:rsid w:val="00C26F18"/>
    <w:rsid w:val="00C31A50"/>
    <w:rsid w:val="00C32387"/>
    <w:rsid w:val="00C50439"/>
    <w:rsid w:val="00C56D0A"/>
    <w:rsid w:val="00C57552"/>
    <w:rsid w:val="00C6518A"/>
    <w:rsid w:val="00C72A22"/>
    <w:rsid w:val="00C77936"/>
    <w:rsid w:val="00C839CF"/>
    <w:rsid w:val="00CA2887"/>
    <w:rsid w:val="00CA39E8"/>
    <w:rsid w:val="00CA434E"/>
    <w:rsid w:val="00CB6004"/>
    <w:rsid w:val="00CB751B"/>
    <w:rsid w:val="00CC04EB"/>
    <w:rsid w:val="00CC3FE4"/>
    <w:rsid w:val="00CD1DB4"/>
    <w:rsid w:val="00CD2479"/>
    <w:rsid w:val="00CD7B97"/>
    <w:rsid w:val="00CE366F"/>
    <w:rsid w:val="00D011B5"/>
    <w:rsid w:val="00D01B0E"/>
    <w:rsid w:val="00D026ED"/>
    <w:rsid w:val="00D02E78"/>
    <w:rsid w:val="00D03E5E"/>
    <w:rsid w:val="00D04004"/>
    <w:rsid w:val="00D074EF"/>
    <w:rsid w:val="00D101C9"/>
    <w:rsid w:val="00D322B3"/>
    <w:rsid w:val="00D326BF"/>
    <w:rsid w:val="00D40CE8"/>
    <w:rsid w:val="00D51F64"/>
    <w:rsid w:val="00D60D6B"/>
    <w:rsid w:val="00D623B9"/>
    <w:rsid w:val="00D854CE"/>
    <w:rsid w:val="00D860A7"/>
    <w:rsid w:val="00D86FB4"/>
    <w:rsid w:val="00DB2834"/>
    <w:rsid w:val="00DD02BD"/>
    <w:rsid w:val="00DE369F"/>
    <w:rsid w:val="00E025DC"/>
    <w:rsid w:val="00E33351"/>
    <w:rsid w:val="00E460B0"/>
    <w:rsid w:val="00E4627A"/>
    <w:rsid w:val="00E622D5"/>
    <w:rsid w:val="00E649A8"/>
    <w:rsid w:val="00E66CFA"/>
    <w:rsid w:val="00E6785C"/>
    <w:rsid w:val="00E72093"/>
    <w:rsid w:val="00E800F2"/>
    <w:rsid w:val="00E82076"/>
    <w:rsid w:val="00E926E2"/>
    <w:rsid w:val="00E945B0"/>
    <w:rsid w:val="00E95781"/>
    <w:rsid w:val="00EA21FA"/>
    <w:rsid w:val="00EB6C34"/>
    <w:rsid w:val="00EC57CA"/>
    <w:rsid w:val="00ED18E7"/>
    <w:rsid w:val="00ED57DF"/>
    <w:rsid w:val="00EE272A"/>
    <w:rsid w:val="00EF3374"/>
    <w:rsid w:val="00EF6E8B"/>
    <w:rsid w:val="00F002AB"/>
    <w:rsid w:val="00F14C74"/>
    <w:rsid w:val="00F213BB"/>
    <w:rsid w:val="00F27D3F"/>
    <w:rsid w:val="00F55355"/>
    <w:rsid w:val="00F67AA8"/>
    <w:rsid w:val="00F76BB3"/>
    <w:rsid w:val="00F93F96"/>
    <w:rsid w:val="00F94D01"/>
    <w:rsid w:val="00FA1922"/>
    <w:rsid w:val="00FA195D"/>
    <w:rsid w:val="00FB2D0B"/>
    <w:rsid w:val="00FB7F5A"/>
    <w:rsid w:val="00FC296A"/>
    <w:rsid w:val="00FC6212"/>
    <w:rsid w:val="00FD6C40"/>
    <w:rsid w:val="00FE1DEF"/>
    <w:rsid w:val="00FE1E7B"/>
    <w:rsid w:val="00FE444A"/>
    <w:rsid w:val="00FF19E2"/>
    <w:rsid w:val="00FF7F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8C9BFA"/>
  <w15:chartTrackingRefBased/>
  <w15:docId w15:val="{142D69B2-3BDB-8E47-92CB-3C3266ACC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821A8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16AD3"/>
    <w:pPr>
      <w:tabs>
        <w:tab w:val="center" w:pos="4680"/>
        <w:tab w:val="right" w:pos="9360"/>
      </w:tabs>
    </w:pPr>
  </w:style>
  <w:style w:type="character" w:customStyle="1" w:styleId="HeaderChar">
    <w:name w:val="Header Char"/>
    <w:basedOn w:val="DefaultParagraphFont"/>
    <w:link w:val="Header"/>
    <w:uiPriority w:val="99"/>
    <w:rsid w:val="00616AD3"/>
  </w:style>
  <w:style w:type="paragraph" w:styleId="Footer">
    <w:name w:val="footer"/>
    <w:basedOn w:val="Normal"/>
    <w:link w:val="FooterChar"/>
    <w:uiPriority w:val="99"/>
    <w:unhideWhenUsed/>
    <w:rsid w:val="00616AD3"/>
    <w:pPr>
      <w:tabs>
        <w:tab w:val="center" w:pos="4680"/>
        <w:tab w:val="right" w:pos="9360"/>
      </w:tabs>
    </w:pPr>
  </w:style>
  <w:style w:type="character" w:customStyle="1" w:styleId="FooterChar">
    <w:name w:val="Footer Char"/>
    <w:basedOn w:val="DefaultParagraphFont"/>
    <w:link w:val="Footer"/>
    <w:uiPriority w:val="99"/>
    <w:rsid w:val="00616AD3"/>
  </w:style>
  <w:style w:type="paragraph" w:styleId="NormalWeb">
    <w:name w:val="Normal (Web)"/>
    <w:basedOn w:val="Normal"/>
    <w:uiPriority w:val="99"/>
    <w:unhideWhenUsed/>
    <w:rsid w:val="006411B4"/>
    <w:pPr>
      <w:spacing w:before="100" w:beforeAutospacing="1" w:after="100" w:afterAutospacing="1"/>
    </w:pPr>
    <w:rPr>
      <w:rFonts w:ascii="Times New Roman" w:eastAsia="Times New Roman" w:hAnsi="Times New Roman" w:cs="Times New Roman"/>
    </w:rPr>
  </w:style>
  <w:style w:type="character" w:styleId="CommentReference">
    <w:name w:val="annotation reference"/>
    <w:basedOn w:val="DefaultParagraphFont"/>
    <w:uiPriority w:val="99"/>
    <w:semiHidden/>
    <w:unhideWhenUsed/>
    <w:rsid w:val="00F67AA8"/>
    <w:rPr>
      <w:sz w:val="16"/>
      <w:szCs w:val="16"/>
    </w:rPr>
  </w:style>
  <w:style w:type="paragraph" w:styleId="CommentText">
    <w:name w:val="annotation text"/>
    <w:basedOn w:val="Normal"/>
    <w:link w:val="CommentTextChar"/>
    <w:uiPriority w:val="99"/>
    <w:semiHidden/>
    <w:unhideWhenUsed/>
    <w:rsid w:val="00F67AA8"/>
    <w:rPr>
      <w:sz w:val="20"/>
      <w:szCs w:val="20"/>
    </w:rPr>
  </w:style>
  <w:style w:type="character" w:customStyle="1" w:styleId="CommentTextChar">
    <w:name w:val="Comment Text Char"/>
    <w:basedOn w:val="DefaultParagraphFont"/>
    <w:link w:val="CommentText"/>
    <w:uiPriority w:val="99"/>
    <w:semiHidden/>
    <w:rsid w:val="00F67AA8"/>
    <w:rPr>
      <w:sz w:val="20"/>
      <w:szCs w:val="20"/>
    </w:rPr>
  </w:style>
  <w:style w:type="paragraph" w:styleId="CommentSubject">
    <w:name w:val="annotation subject"/>
    <w:basedOn w:val="CommentText"/>
    <w:next w:val="CommentText"/>
    <w:link w:val="CommentSubjectChar"/>
    <w:uiPriority w:val="99"/>
    <w:semiHidden/>
    <w:unhideWhenUsed/>
    <w:rsid w:val="00F67AA8"/>
    <w:rPr>
      <w:b/>
      <w:bCs/>
    </w:rPr>
  </w:style>
  <w:style w:type="character" w:customStyle="1" w:styleId="CommentSubjectChar">
    <w:name w:val="Comment Subject Char"/>
    <w:basedOn w:val="CommentTextChar"/>
    <w:link w:val="CommentSubject"/>
    <w:uiPriority w:val="99"/>
    <w:semiHidden/>
    <w:rsid w:val="00F67AA8"/>
    <w:rPr>
      <w:b/>
      <w:bCs/>
      <w:sz w:val="20"/>
      <w:szCs w:val="20"/>
    </w:rPr>
  </w:style>
  <w:style w:type="character" w:customStyle="1" w:styleId="Heading3Char">
    <w:name w:val="Heading 3 Char"/>
    <w:basedOn w:val="DefaultParagraphFont"/>
    <w:link w:val="Heading3"/>
    <w:uiPriority w:val="9"/>
    <w:rsid w:val="00821A8C"/>
    <w:rPr>
      <w:rFonts w:asciiTheme="majorHAnsi" w:eastAsiaTheme="majorEastAsia" w:hAnsiTheme="majorHAnsi" w:cstheme="majorBidi"/>
      <w:color w:val="1F3763" w:themeColor="accent1" w:themeShade="7F"/>
    </w:rPr>
  </w:style>
  <w:style w:type="paragraph" w:styleId="Bibliography">
    <w:name w:val="Bibliography"/>
    <w:basedOn w:val="Normal"/>
    <w:next w:val="Normal"/>
    <w:uiPriority w:val="37"/>
    <w:unhideWhenUsed/>
    <w:rsid w:val="00ED57DF"/>
    <w:pPr>
      <w:spacing w:line="480" w:lineRule="auto"/>
      <w:ind w:left="720" w:hanging="720"/>
    </w:pPr>
  </w:style>
  <w:style w:type="paragraph" w:styleId="ListParagraph">
    <w:name w:val="List Paragraph"/>
    <w:basedOn w:val="Normal"/>
    <w:uiPriority w:val="34"/>
    <w:qFormat/>
    <w:rsid w:val="00704185"/>
    <w:pPr>
      <w:ind w:left="720"/>
      <w:contextualSpacing/>
    </w:pPr>
  </w:style>
  <w:style w:type="paragraph" w:styleId="BalloonText">
    <w:name w:val="Balloon Text"/>
    <w:basedOn w:val="Normal"/>
    <w:link w:val="BalloonTextChar"/>
    <w:uiPriority w:val="99"/>
    <w:semiHidden/>
    <w:unhideWhenUsed/>
    <w:rsid w:val="004C40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C402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469467">
      <w:bodyDiv w:val="1"/>
      <w:marLeft w:val="0"/>
      <w:marRight w:val="0"/>
      <w:marTop w:val="0"/>
      <w:marBottom w:val="0"/>
      <w:divBdr>
        <w:top w:val="none" w:sz="0" w:space="0" w:color="auto"/>
        <w:left w:val="none" w:sz="0" w:space="0" w:color="auto"/>
        <w:bottom w:val="none" w:sz="0" w:space="0" w:color="auto"/>
        <w:right w:val="none" w:sz="0" w:space="0" w:color="auto"/>
      </w:divBdr>
    </w:div>
    <w:div w:id="51434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2673</TotalTime>
  <Pages>23</Pages>
  <Words>34593</Words>
  <Characters>197185</Characters>
  <Application>Microsoft Office Word</Application>
  <DocSecurity>0</DocSecurity>
  <Lines>1643</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Carter</dc:creator>
  <cp:keywords/>
  <dc:description/>
  <cp:lastModifiedBy>Molly Mulcahy</cp:lastModifiedBy>
  <cp:revision>246</cp:revision>
  <dcterms:created xsi:type="dcterms:W3CDTF">2021-01-25T20:24:00Z</dcterms:created>
  <dcterms:modified xsi:type="dcterms:W3CDTF">2021-09-30T18:10:00Z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id="1NWsXv1z"/&gt;&lt;style id="http://www.zotero.org/styles/apa" locale="en-US" hasBibliography="1" bibliographyStyleHasBeenSet="1"/&gt;&lt;prefs&gt;&lt;pref name="fieldType" value="Field"/&gt;&lt;/prefs&gt;&lt;/data&gt;</vt:lpwstr>
  </property>
</Properties>
</file>