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Randy</w:t>
      </w:r>
      <w:r w:rsidR="00412470">
        <w:rPr>
          <w:rFonts w:ascii="Times New Roman" w:hAnsi="Times New Roman" w:cs="Times New Roman"/>
        </w:rPr>
        <w:t xml:space="preserve"> J.</w:t>
      </w:r>
      <w:r w:rsidR="009B3F1D">
        <w:rPr>
          <w:rFonts w:ascii="Times New Roman" w:hAnsi="Times New Roman" w:cs="Times New Roman"/>
        </w:rPr>
        <w:t xml:space="preserve"> Seeley</w:t>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51715D9A" w:rsidR="00101A41" w:rsidRDefault="00101A41">
      <w:pPr>
        <w:rPr>
          <w:rFonts w:ascii="Times New Roman" w:hAnsi="Times New Roman" w:cs="Times New Roman"/>
        </w:rPr>
      </w:pPr>
      <w:commentRangeStart w:id="0"/>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ins w:id="1" w:author="Gregg, Brigid" w:date="2023-01-08T09:22:00Z">
        <w:r w:rsidR="001E38AE">
          <w:rPr>
            <w:rFonts w:ascii="Times New Roman" w:hAnsi="Times New Roman" w:cs="Times New Roman"/>
          </w:rPr>
          <w:t xml:space="preserve"> DK K08102526 to BG</w:t>
        </w:r>
      </w:ins>
      <w:r w:rsidR="00121EC1">
        <w:rPr>
          <w:rFonts w:ascii="Times New Roman" w:hAnsi="Times New Roman" w:cs="Times New Roman"/>
        </w:rPr>
        <w:t xml:space="preserve">. </w:t>
      </w:r>
      <w:commentRangeEnd w:id="0"/>
      <w:r w:rsidR="009B3A39">
        <w:rPr>
          <w:rStyle w:val="CommentReference"/>
        </w:rPr>
        <w:commentReference w:id="0"/>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7402B2AB"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w:t>
      </w:r>
      <w:commentRangeStart w:id="2"/>
      <w:r w:rsidR="00D16BFE">
        <w:rPr>
          <w:rFonts w:ascii="Times New Roman" w:hAnsi="Times New Roman" w:cs="Times New Roman"/>
        </w:rPr>
        <w:t>dysmetabolism</w:t>
      </w:r>
      <w:commentRangeEnd w:id="2"/>
      <w:r w:rsidR="001E38AE">
        <w:rPr>
          <w:rStyle w:val="CommentReference"/>
        </w:rPr>
        <w:commentReference w:id="2"/>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w:t>
      </w:r>
      <w:del w:id="3" w:author="Gregg, Brigid" w:date="2023-01-08T09:25:00Z">
        <w:r w:rsidR="00674C7A" w:rsidDel="001E38AE">
          <w:rPr>
            <w:rFonts w:ascii="Times New Roman" w:hAnsi="Times New Roman" w:cs="Times New Roman"/>
          </w:rPr>
          <w:delText xml:space="preserve">has </w:delText>
        </w:r>
      </w:del>
      <w:ins w:id="4" w:author="Gregg, Brigid" w:date="2023-01-08T09:25:00Z">
        <w:r w:rsidR="001E38AE">
          <w:rPr>
            <w:rFonts w:ascii="Times New Roman" w:hAnsi="Times New Roman" w:cs="Times New Roman"/>
          </w:rPr>
          <w:t xml:space="preserve">have </w:t>
        </w:r>
      </w:ins>
      <w:r w:rsidR="00674C7A">
        <w:rPr>
          <w:rFonts w:ascii="Times New Roman" w:hAnsi="Times New Roman" w:cs="Times New Roman"/>
        </w:rPr>
        <w:t xml:space="preserve">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w:t>
      </w:r>
      <w:del w:id="5" w:author="Gregg, Brigid" w:date="2023-01-08T09:25:00Z">
        <w:r w:rsidR="00674C7A" w:rsidDel="001E38AE">
          <w:rPr>
            <w:rFonts w:ascii="Times New Roman" w:hAnsi="Times New Roman" w:cs="Times New Roman"/>
          </w:rPr>
          <w:delText xml:space="preserve">until </w:delText>
        </w:r>
      </w:del>
      <w:ins w:id="6" w:author="Gregg, Brigid" w:date="2023-01-08T09:25:00Z">
        <w:r w:rsidR="001E38AE">
          <w:rPr>
            <w:rFonts w:ascii="Times New Roman" w:hAnsi="Times New Roman" w:cs="Times New Roman"/>
          </w:rPr>
          <w:t xml:space="preserve">up to </w:t>
        </w:r>
      </w:ins>
      <w:r w:rsidR="00674C7A">
        <w:rPr>
          <w:rFonts w:ascii="Times New Roman" w:hAnsi="Times New Roman" w:cs="Times New Roman"/>
        </w:rPr>
        <w:t xml:space="preserve">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w:t>
      </w:r>
      <w:r w:rsidR="00EA5EDA">
        <w:rPr>
          <w:rFonts w:ascii="Times New Roman" w:hAnsi="Times New Roman" w:cs="Times New Roman"/>
        </w:rPr>
        <w:t xml:space="preserve">GDF15 </w:t>
      </w:r>
      <w:del w:id="7" w:author="Gregg, Brigid" w:date="2023-01-08T09:26:00Z">
        <w:r w:rsidR="00A7296B" w:rsidDel="001E38AE">
          <w:rPr>
            <w:rFonts w:ascii="Times New Roman" w:hAnsi="Times New Roman" w:cs="Times New Roman"/>
          </w:rPr>
          <w:delText xml:space="preserve">is </w:delText>
        </w:r>
      </w:del>
      <w:ins w:id="8" w:author="Gregg, Brigid" w:date="2023-01-08T09:26:00Z">
        <w:r w:rsidR="001E38AE">
          <w:rPr>
            <w:rFonts w:ascii="Times New Roman" w:hAnsi="Times New Roman" w:cs="Times New Roman"/>
          </w:rPr>
          <w:t xml:space="preserve">does not plan an </w:t>
        </w:r>
      </w:ins>
      <w:del w:id="9" w:author="Gregg, Brigid" w:date="2023-01-08T09:26:00Z">
        <w:r w:rsidR="00D04B5D" w:rsidDel="001E38AE">
          <w:rPr>
            <w:rFonts w:ascii="Times New Roman" w:hAnsi="Times New Roman" w:cs="Times New Roman"/>
          </w:rPr>
          <w:delText>in</w:delText>
        </w:r>
      </w:del>
      <w:r w:rsidR="00D04B5D">
        <w:rPr>
          <w:rFonts w:ascii="Times New Roman" w:hAnsi="Times New Roman" w:cs="Times New Roman"/>
        </w:rPr>
        <w:t xml:space="preserve">essential </w:t>
      </w:r>
      <w:del w:id="10" w:author="Gregg, Brigid" w:date="2023-01-08T09:27:00Z">
        <w:r w:rsidR="00260665" w:rsidDel="001E38AE">
          <w:rPr>
            <w:rFonts w:ascii="Times New Roman" w:hAnsi="Times New Roman" w:cs="Times New Roman"/>
          </w:rPr>
          <w:delText xml:space="preserve">for </w:delText>
        </w:r>
        <w:r w:rsidR="00D04B5D" w:rsidDel="001E38AE">
          <w:rPr>
            <w:rFonts w:ascii="Times New Roman" w:hAnsi="Times New Roman" w:cs="Times New Roman"/>
          </w:rPr>
          <w:delText>differences</w:delText>
        </w:r>
      </w:del>
      <w:ins w:id="11" w:author="Gregg, Brigid" w:date="2023-01-08T09:27:00Z">
        <w:r w:rsidR="001E38AE">
          <w:rPr>
            <w:rFonts w:ascii="Times New Roman" w:hAnsi="Times New Roman" w:cs="Times New Roman"/>
          </w:rPr>
          <w:t>role</w:t>
        </w:r>
      </w:ins>
      <w:r w:rsidR="00D04B5D">
        <w:rPr>
          <w:rFonts w:ascii="Times New Roman" w:hAnsi="Times New Roman" w:cs="Times New Roman"/>
        </w:rPr>
        <w:t xml:space="preserve"> in</w:t>
      </w:r>
      <w:r w:rsidR="00A7296B">
        <w:rPr>
          <w:rFonts w:ascii="Times New Roman" w:hAnsi="Times New Roman" w:cs="Times New Roman"/>
        </w:rPr>
        <w:t xml:space="preserve"> food intake, weight gain, and </w:t>
      </w:r>
      <w:commentRangeStart w:id="12"/>
      <w:del w:id="13" w:author="Gregg, Brigid" w:date="2023-01-08T09:27:00Z">
        <w:r w:rsidR="00A7296B" w:rsidDel="00A0212E">
          <w:rPr>
            <w:rFonts w:ascii="Times New Roman" w:hAnsi="Times New Roman" w:cs="Times New Roman"/>
          </w:rPr>
          <w:delText>dys</w:delText>
        </w:r>
      </w:del>
      <w:r w:rsidR="00A7296B">
        <w:rPr>
          <w:rFonts w:ascii="Times New Roman" w:hAnsi="Times New Roman" w:cs="Times New Roman"/>
        </w:rPr>
        <w:t>metabolism</w:t>
      </w:r>
      <w:commentRangeEnd w:id="12"/>
      <w:r w:rsidR="00A0212E">
        <w:rPr>
          <w:rStyle w:val="CommentReference"/>
        </w:rPr>
        <w:commentReference w:id="12"/>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Further research is warranted to evaluate the role of </w:t>
      </w:r>
      <w:r w:rsidR="00EA5EDA">
        <w:rPr>
          <w:rFonts w:ascii="Times New Roman" w:hAnsi="Times New Roman" w:cs="Times New Roman"/>
        </w:rPr>
        <w:t xml:space="preserve">GDF15 </w:t>
      </w:r>
      <w:r w:rsidR="00C060D1">
        <w:rPr>
          <w:rFonts w:ascii="Times New Roman" w:hAnsi="Times New Roman" w:cs="Times New Roman"/>
        </w:rPr>
        <w:t xml:space="preserve">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0AC05531"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w:t>
      </w:r>
      <w:commentRangeStart w:id="14"/>
      <w:r w:rsidR="002F31A4">
        <w:rPr>
          <w:rFonts w:ascii="Times New Roman" w:hAnsi="Times New Roman" w:cs="Times New Roman"/>
        </w:rPr>
        <w:t>Gdf15</w:t>
      </w:r>
      <w:commentRangeEnd w:id="14"/>
      <w:r w:rsidR="00A0212E">
        <w:rPr>
          <w:rStyle w:val="CommentReference"/>
        </w:rPr>
        <w:commentReference w:id="14"/>
      </w:r>
      <w:r w:rsidR="002F31A4">
        <w:rPr>
          <w:rFonts w:ascii="Times New Roman" w:hAnsi="Times New Roman" w:cs="Times New Roman"/>
        </w:rPr>
        <w:t xml:space="preserve">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r w:rsidR="002F31A4">
        <w:rPr>
          <w:rFonts w:ascii="Times New Roman" w:hAnsi="Times New Roman" w:cs="Times New Roman"/>
        </w:rPr>
        <w:t>they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811770">
        <w:rPr>
          <w:rFonts w:ascii="Times New Roman" w:hAnsi="Times New Roman" w:cs="Times New Roman"/>
        </w:rPr>
        <w:instrText xml:space="preserve"> ADDIN ZOTERO_ITEM CSL_CITATION {"citationID":"6JugbC65","properties":{"formattedCitation":"(Andersson-Hall et al., 2021; Chen et al., 2016; Marjono et al., 2003; Sugulle et al., 2009; Welsh et al., 2022)","plainCitation":"(Andersson-Hall et al., 2021; Chen et al., 2016; Marjono et al., 2003; Sugulle et al., 2009; Welsh et al., 2022)","noteIndex":0},"citationItems":[{"id":1384,"uris":["http://zotero.org/users/5073745/items/D7NVPGRH"],"itemData":{"id":1384,"type":"article-journal","abstract":"Objective/Aim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811770">
        <w:rPr>
          <w:rFonts w:ascii="Times New Roman" w:hAnsi="Times New Roman" w:cs="Times New Roman"/>
          <w:noProof/>
        </w:rPr>
        <w:t>(Andersson-Hall et al., 2021; Chen et al., 2016; Marjono et al., 2003; Sugulle et al., 2009; 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0D0BA127" w:rsidR="00147C72" w:rsidRDefault="00042302" w:rsidP="005C68E9">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C62A47">
        <w:rPr>
          <w:rFonts w:ascii="Times New Roman" w:hAnsi="Times New Roman" w:cs="Times New Roman"/>
        </w:rPr>
        <w:instrText xml:space="preserve"> ADDIN ZOTERO_ITEM CSL_CITATION {"citationID":"wBWT04r7","properties":{"formattedCitation":"(Tsai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C62A47">
        <w:rPr>
          <w:rFonts w:ascii="Times New Roman" w:hAnsi="Times New Roman" w:cs="Times New Roman"/>
          <w:noProof/>
        </w:rPr>
        <w:t>(Tsai et al., 2019)</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D80DAC">
        <w:rPr>
          <w:rFonts w:ascii="Times New Roman" w:hAnsi="Times New Roman" w:cs="Times New Roman"/>
          <w:i/>
          <w:iCs/>
        </w:rPr>
        <w:t>Gdf15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 brain</w:t>
      </w:r>
      <w:r w:rsidR="00A7489E">
        <w:rPr>
          <w:rFonts w:ascii="Times New Roman" w:hAnsi="Times New Roman" w:cs="Times New Roman"/>
        </w:rPr>
        <w:t xml:space="preserve">. </w:t>
      </w:r>
      <w:r w:rsidR="008F633B">
        <w:rPr>
          <w:rFonts w:ascii="Times New Roman" w:hAnsi="Times New Roman" w:cs="Times New Roman"/>
        </w:rPr>
        <w:t xml:space="preserve">The effect of Gdf15 antagonism through antibodies or knockout on food intake depends on the diet the rodents are fed. When consuming a high fat, high sucrose diet food intake </w:t>
      </w:r>
      <w:r w:rsidR="005C68E9">
        <w:rPr>
          <w:rFonts w:ascii="Times New Roman" w:hAnsi="Times New Roman" w:cs="Times New Roman"/>
        </w:rPr>
        <w:t xml:space="preserve">and body weight </w:t>
      </w:r>
      <w:r w:rsidR="008F633B">
        <w:rPr>
          <w:rFonts w:ascii="Times New Roman" w:hAnsi="Times New Roman" w:cs="Times New Roman"/>
        </w:rPr>
        <w:t xml:space="preserve">increases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{"citationID":"uREomVip","properties":{"formattedCitation":"(Tran et al., 2018; Tsai et al., 2019)","plainCitation":"(Tran et al., 2018; Tsai et al., 2019)","noteIndex":0},"citationItems":[{"id":1553,"uris":["http://zotero.org/users/5073745/items/DBNXSE52"],"itemData":{"id":1553,"type":"article-journal","abstract":"Pharmacological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 Tsai et al., 2019)</w:t>
      </w:r>
      <w:r w:rsidR="008F633B">
        <w:rPr>
          <w:rFonts w:ascii="Times New Roman" w:hAnsi="Times New Roman" w:cs="Times New Roman"/>
        </w:rPr>
        <w:fldChar w:fldCharType="end"/>
      </w:r>
      <w:r w:rsidR="008F633B">
        <w:rPr>
          <w:rFonts w:ascii="Times New Roman" w:hAnsi="Times New Roman" w:cs="Times New Roman"/>
        </w:rPr>
        <w:t xml:space="preserve">; however, when consuming a chow diet, </w:t>
      </w:r>
      <w:del w:id="15" w:author="Gregg, Brigid" w:date="2023-01-08T09:38:00Z">
        <w:r w:rsidR="005C68E9" w:rsidDel="00850140">
          <w:rPr>
            <w:rFonts w:ascii="Times New Roman" w:hAnsi="Times New Roman" w:cs="Times New Roman"/>
          </w:rPr>
          <w:delText xml:space="preserve">they </w:delText>
        </w:r>
      </w:del>
      <w:ins w:id="16" w:author="Gregg, Brigid" w:date="2023-01-08T09:38:00Z">
        <w:r w:rsidR="00850140">
          <w:rPr>
            <w:rFonts w:ascii="Times New Roman" w:hAnsi="Times New Roman" w:cs="Times New Roman"/>
          </w:rPr>
          <w:t xml:space="preserve">food intake </w:t>
        </w:r>
      </w:ins>
      <w:r w:rsidR="005C68E9">
        <w:rPr>
          <w:rFonts w:ascii="Times New Roman" w:hAnsi="Times New Roman" w:cs="Times New Roman"/>
        </w:rPr>
        <w:t>remain</w:t>
      </w:r>
      <w:ins w:id="17" w:author="Gregg, Brigid" w:date="2023-01-08T09:38:00Z">
        <w:r w:rsidR="00850140">
          <w:rPr>
            <w:rFonts w:ascii="Times New Roman" w:hAnsi="Times New Roman" w:cs="Times New Roman"/>
          </w:rPr>
          <w:t>s</w:t>
        </w:r>
      </w:ins>
      <w:r w:rsidR="005C68E9">
        <w:rPr>
          <w:rFonts w:ascii="Times New Roman" w:hAnsi="Times New Roman" w:cs="Times New Roman"/>
        </w:rPr>
        <w:t xml:space="preserve"> similar to wildtype animals</w:t>
      </w:r>
      <w:r w:rsidR="008F633B">
        <w:rPr>
          <w:rFonts w:ascii="Times New Roman" w:hAnsi="Times New Roman" w:cs="Times New Roman"/>
        </w:rPr>
        <w:t xml:space="preserve">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{"citationID":"KLJmDdOP","properties":{"formattedCitation":"(Tran et al., 2018)","plainCitation":"(Tran et al., 2018)","noteIndex":0},"citationItems":[{"id":1553,"uris":["http://zotero.org/users/5073745/items/DBNXSE52"],"itemData":{"id":1553,"type":"article-journal","abstract":"Pharmacological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w:t>
      </w:r>
      <w:r w:rsidR="008F633B">
        <w:rPr>
          <w:rFonts w:ascii="Times New Roman" w:hAnsi="Times New Roman" w:cs="Times New Roman"/>
        </w:rPr>
        <w:fldChar w:fldCharType="end"/>
      </w:r>
      <w:r w:rsidR="008F633B">
        <w:rPr>
          <w:rFonts w:ascii="Times New Roman" w:hAnsi="Times New Roman" w:cs="Times New Roman"/>
        </w:rPr>
        <w:t xml:space="preserve">. </w:t>
      </w:r>
      <w:r w:rsidR="005C68E9">
        <w:rPr>
          <w:rFonts w:ascii="Times New Roman" w:hAnsi="Times New Roman" w:cs="Times New Roman"/>
        </w:rPr>
        <w:t>The</w:t>
      </w:r>
      <w:ins w:id="18" w:author="Gregg, Brigid" w:date="2023-01-08T09:39:00Z">
        <w:r w:rsidR="00850140">
          <w:rPr>
            <w:rFonts w:ascii="Times New Roman" w:hAnsi="Times New Roman" w:cs="Times New Roman"/>
          </w:rPr>
          <w:t>re is also an important</w:t>
        </w:r>
      </w:ins>
      <w:r w:rsidR="005C68E9">
        <w:rPr>
          <w:rFonts w:ascii="Times New Roman" w:hAnsi="Times New Roman" w:cs="Times New Roman"/>
        </w:rPr>
        <w:t xml:space="preserve"> role of GFRAL in body weight and food intake </w:t>
      </w:r>
      <w:del w:id="19" w:author="Gregg, Brigid" w:date="2023-01-08T09:39:00Z">
        <w:r w:rsidR="005C68E9" w:rsidDel="00850140">
          <w:rPr>
            <w:rFonts w:ascii="Times New Roman" w:hAnsi="Times New Roman" w:cs="Times New Roman"/>
          </w:rPr>
          <w:delText>has been just a critical as</w:delText>
        </w:r>
      </w:del>
      <w:ins w:id="20" w:author="Gregg, Brigid" w:date="2023-01-08T09:39:00Z">
        <w:r w:rsidR="00850140">
          <w:rPr>
            <w:rFonts w:ascii="Times New Roman" w:hAnsi="Times New Roman" w:cs="Times New Roman"/>
          </w:rPr>
          <w:t>similar to</w:t>
        </w:r>
      </w:ins>
      <w:r w:rsidR="005C68E9">
        <w:rPr>
          <w:rFonts w:ascii="Times New Roman" w:hAnsi="Times New Roman" w:cs="Times New Roman"/>
        </w:rPr>
        <w:t xml:space="preserve"> </w:t>
      </w:r>
      <w:r w:rsidR="005C68E9" w:rsidRPr="005C68E9">
        <w:rPr>
          <w:rFonts w:ascii="Times New Roman" w:hAnsi="Times New Roman" w:cs="Times New Roman"/>
          <w:i/>
          <w:iCs/>
        </w:rPr>
        <w:t>Gdf15</w:t>
      </w:r>
      <w:r w:rsidR="005C68E9">
        <w:rPr>
          <w:rFonts w:ascii="Times New Roman" w:hAnsi="Times New Roman" w:cs="Times New Roman"/>
        </w:rPr>
        <w:t xml:space="preserve">. One study discovered a positive association between GFRAL positive neurons and fat mass/body weight gain </w:t>
      </w:r>
      <w:r w:rsidR="005C68E9">
        <w:rPr>
          <w:rFonts w:ascii="Times New Roman" w:hAnsi="Times New Roman" w:cs="Times New Roman"/>
        </w:rPr>
        <w:fldChar w:fldCharType="begin"/>
      </w:r>
      <w:r w:rsidR="005C68E9">
        <w:rPr>
          <w:rFonts w:ascii="Times New Roman" w:hAnsi="Times New Roman" w:cs="Times New Roman"/>
        </w:rPr>
        <w:instrText xml:space="preserve"> ADDIN ZOTERO_ITEM CSL_CITATION {"citationID":"v3rcAsUI","properties":{"formattedCitation":"(Tsai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5C68E9">
        <w:rPr>
          <w:rFonts w:ascii="Times New Roman" w:hAnsi="Times New Roman" w:cs="Times New Roman"/>
          <w:noProof/>
        </w:rPr>
        <w:t>(Tsai et al., 2019)</w:t>
      </w:r>
      <w:r w:rsidR="005C68E9">
        <w:rPr>
          <w:rFonts w:ascii="Times New Roman" w:hAnsi="Times New Roman" w:cs="Times New Roman"/>
        </w:rPr>
        <w:fldChar w:fldCharType="end"/>
      </w:r>
      <w:r w:rsidR="005C68E9">
        <w:rPr>
          <w:rFonts w:ascii="Times New Roman" w:hAnsi="Times New Roman" w:cs="Times New Roman"/>
        </w:rPr>
        <w:t xml:space="preserve">. Interrupting GFRAL receptors in preclinical models </w:t>
      </w:r>
      <w:del w:id="21" w:author="Gregg, Brigid" w:date="2023-01-08T09:38:00Z">
        <w:r w:rsidR="005C68E9" w:rsidDel="00850140">
          <w:rPr>
            <w:rFonts w:ascii="Times New Roman" w:hAnsi="Times New Roman" w:cs="Times New Roman"/>
          </w:rPr>
          <w:delText xml:space="preserve">don’t </w:delText>
        </w:r>
      </w:del>
      <w:ins w:id="22" w:author="Gregg, Brigid" w:date="2023-01-08T09:38:00Z">
        <w:r w:rsidR="00850140">
          <w:rPr>
            <w:rFonts w:ascii="Times New Roman" w:hAnsi="Times New Roman" w:cs="Times New Roman"/>
          </w:rPr>
          <w:t xml:space="preserve">did not </w:t>
        </w:r>
      </w:ins>
      <w:r w:rsidR="005C68E9">
        <w:rPr>
          <w:rFonts w:ascii="Times New Roman" w:hAnsi="Times New Roman" w:cs="Times New Roman"/>
        </w:rPr>
        <w:t xml:space="preserve">produce consistent results on weight and feeding. </w:t>
      </w:r>
      <w:r w:rsidR="000444DC">
        <w:rPr>
          <w:rFonts w:ascii="Times New Roman" w:hAnsi="Times New Roman" w:cs="Times New Roman"/>
        </w:rPr>
        <w:t xml:space="preserve">One model </w:t>
      </w:r>
      <w:r w:rsidR="005C68E9">
        <w:rPr>
          <w:rFonts w:ascii="Times New Roman" w:hAnsi="Times New Roman" w:cs="Times New Roman"/>
        </w:rPr>
        <w:t>showed</w:t>
      </w:r>
      <w:r w:rsidR="000444DC">
        <w:rPr>
          <w:rFonts w:ascii="Times New Roman" w:hAnsi="Times New Roman" w:cs="Times New Roman"/>
        </w:rPr>
        <w:t xml:space="preserve"> ablating GFRAL in mice resulted in </w:t>
      </w:r>
      <w:r w:rsidR="005C68E9">
        <w:rPr>
          <w:rFonts w:ascii="Times New Roman" w:hAnsi="Times New Roman" w:cs="Times New Roman"/>
        </w:rPr>
        <w:t xml:space="preserve">smaller mice at the beginning of the study that </w:t>
      </w:r>
      <w:ins w:id="23" w:author="Gregg, Brigid" w:date="2023-01-08T09:40:00Z">
        <w:r w:rsidR="00850140">
          <w:rPr>
            <w:rFonts w:ascii="Times New Roman" w:hAnsi="Times New Roman" w:cs="Times New Roman"/>
          </w:rPr>
          <w:t xml:space="preserve">then </w:t>
        </w:r>
      </w:ins>
      <w:r w:rsidR="005C68E9">
        <w:rPr>
          <w:rFonts w:ascii="Times New Roman" w:hAnsi="Times New Roman" w:cs="Times New Roman"/>
        </w:rPr>
        <w:t xml:space="preserve">developed </w:t>
      </w:r>
      <w:r w:rsidR="000444DC">
        <w:rPr>
          <w:rFonts w:ascii="Times New Roman" w:hAnsi="Times New Roman" w:cs="Times New Roman"/>
        </w:rPr>
        <w:t>increased food intake</w:t>
      </w:r>
      <w:r w:rsidR="005C68E9">
        <w:rPr>
          <w:rFonts w:ascii="Times New Roman" w:hAnsi="Times New Roman" w:cs="Times New Roman"/>
        </w:rPr>
        <w:t xml:space="preserve"> and weight gain from eating a hyperpalatable diet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{"citationID":"Hgw79xUE","properties":{"formattedCitation":"(Mullican et al., 2017)","plainCitation":"(Mullican et al., 2017)","noteIndex":0},"citationItems":[{"id":1478,"uris":["http://zotero.org/users/5073745/items/4SK3Y76E"],"itemData":{"id":1478,"type":"article-journal","container-title":"Nature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(Mullican et al., 2017)</w:t>
      </w:r>
      <w:r w:rsidR="000444DC">
        <w:rPr>
          <w:rFonts w:ascii="Times New Roman" w:hAnsi="Times New Roman" w:cs="Times New Roman"/>
        </w:rPr>
        <w:fldChar w:fldCharType="end"/>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{"citationID":"9UMfCx5f","properties":{"formattedCitation":"(Yang et al., 2017)","plainCitation":"(Yang et al., 2017)","noteIndex":0},"citationItems":[{"id":1558,"uris":["http://zotero.org/users/5073745/items/MG8ERW2R"],"itemData":{"id":1558,"type":"article-journal","abstract":"GDF15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(Yang et al., 2017)</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6145251" w:rsidR="00991A2D" w:rsidRPr="00F0189F" w:rsidRDefault="00071C6A" w:rsidP="005C68E9">
      <w:pPr>
        <w:spacing w:line="360" w:lineRule="auto"/>
        <w:ind w:firstLine="720"/>
        <w:rPr>
          <w:rFonts w:ascii="Times New Roman" w:hAnsi="Times New Roman" w:cs="Times New Roman"/>
        </w:rPr>
      </w:pPr>
      <w:r>
        <w:rPr>
          <w:rFonts w:ascii="Times New Roman" w:hAnsi="Times New Roman" w:cs="Times New Roman"/>
        </w:rPr>
        <w:t>Pharmacologic administration</w:t>
      </w:r>
      <w:r w:rsidR="00147C72">
        <w:rPr>
          <w:rFonts w:ascii="Times New Roman" w:hAnsi="Times New Roman" w:cs="Times New Roman"/>
        </w:rPr>
        <w:t xml:space="preserve"> or overexpression of </w:t>
      </w:r>
      <w:commentRangeStart w:id="24"/>
      <w:r w:rsidR="00147C72">
        <w:rPr>
          <w:rFonts w:ascii="Times New Roman" w:hAnsi="Times New Roman" w:cs="Times New Roman"/>
        </w:rPr>
        <w:t xml:space="preserve">Gdf15 </w:t>
      </w:r>
      <w:commentRangeEnd w:id="24"/>
      <w:r w:rsidR="00850140">
        <w:rPr>
          <w:rStyle w:val="CommentReference"/>
        </w:rPr>
        <w:commentReference w:id="24"/>
      </w:r>
      <w:r>
        <w:rPr>
          <w:rFonts w:ascii="Times New Roman" w:hAnsi="Times New Roman" w:cs="Times New Roman"/>
        </w:rPr>
        <w:t xml:space="preserve">induces weight loss through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{"citationID":"HaqSzkBn","properties":{"formattedCitation":"(Hsu et al., 2017; Mullican et al., 2017; Yang et al., 2017)","plainCitation":"(Hsu et al., 2017; Mullican et al., 2017; Yang et al., 2017)","noteIndex":0},"citationItems":[{"id":140,"uris":["http://zotero.org/users/5073745/items/E4JB9GBK"],"itemData":{"id":140,"type":"article-journal","abstract":"Under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(Hsu et al., 2017; Mullican et al., 2017; Yang et al., 2017)</w:t>
      </w:r>
      <w:r>
        <w:rPr>
          <w:rFonts w:ascii="Times New Roman" w:hAnsi="Times New Roman" w:cs="Times New Roman"/>
        </w:rPr>
        <w:fldChar w:fldCharType="end"/>
      </w:r>
      <w:r>
        <w:rPr>
          <w:rFonts w:ascii="Times New Roman" w:hAnsi="Times New Roman" w:cs="Times New Roman"/>
        </w:rPr>
        <w:t xml:space="preserve">. It also results in nausea-like behavior in mice and emesis in shrews </w:t>
      </w:r>
      <w:r>
        <w:rPr>
          <w:rFonts w:ascii="Times New Roman" w:hAnsi="Times New Roman" w:cs="Times New Roman"/>
        </w:rPr>
        <w:fldChar w:fldCharType="begin"/>
      </w:r>
      <w:r>
        <w:rPr>
          <w:rFonts w:ascii="Times New Roman" w:hAnsi="Times New Roman" w:cs="Times New Roman"/>
        </w:rPr>
        <w:instrText xml:space="preserve"> ADDIN ZOTERO_ITEM CSL_CITATION {"citationID":"mlgiDbMw","properties":{"formattedCitation":"(Borner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(Borner et al., 2020)</w:t>
      </w:r>
      <w:r>
        <w:rPr>
          <w:rFonts w:ascii="Times New Roman" w:hAnsi="Times New Roman" w:cs="Times New Roman"/>
        </w:rPr>
        <w:fldChar w:fldCharType="end"/>
      </w:r>
      <w:r w:rsidR="00D32DBE">
        <w:rPr>
          <w:rFonts w:ascii="Times New Roman" w:hAnsi="Times New Roman" w:cs="Times New Roman"/>
        </w:rPr>
        <w:t xml:space="preserve">, reduced </w:t>
      </w:r>
      <w:r w:rsidR="00D32DBE">
        <w:rPr>
          <w:rFonts w:ascii="Times New Roman" w:hAnsi="Times New Roman" w:cs="Times New Roman"/>
        </w:rPr>
        <w:lastRenderedPageBreak/>
        <w:t xml:space="preserve">changes in food preferences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{"citationID":"Kg2s5Rhw","properties":{"formattedCitation":"(Frikke-Schmidt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(Frikke-Schmidt et al., 2019)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{"citationID":"VG13M1MS","properties":{"formattedCitation":"(Emmerson et al., 2017)","plainCitation":"(Emmerson et al., 2017)","noteIndex":0},"citationItems":[{"id":1556,"uris":["http://zotero.org/users/5073745/items/EKAXV8ZH"],"itemData":{"id":1556,"type":"article-journal","abstract":"GDF15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(Emmerson et al., 2017)</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ameliorate metabolic illness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512469BD"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F0189F">
        <w:rPr>
          <w:rFonts w:ascii="Times New Roman" w:hAnsi="Times New Roman" w:cs="Times New Roman"/>
        </w:rPr>
        <w:t xml:space="preserve">During pregnancy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 xml:space="preserve">during the third trimester </w:t>
      </w:r>
      <w:del w:id="25" w:author="Gregg, Brigid" w:date="2023-01-08T09:53:00Z">
        <w:r w:rsidR="00991A2D" w:rsidRPr="00F0189F" w:rsidDel="005917E9">
          <w:rPr>
            <w:rFonts w:ascii="Times New Roman" w:hAnsi="Times New Roman" w:cs="Times New Roman"/>
          </w:rPr>
          <w:delText xml:space="preserve">of pregnancy </w:delText>
        </w:r>
      </w:del>
      <w:r w:rsidR="00737554" w:rsidRPr="00F0189F">
        <w:rPr>
          <w:rFonts w:ascii="Times New Roman" w:hAnsi="Times New Roman" w:cs="Times New Roman"/>
        </w:rPr>
        <w:fldChar w:fldCharType="begin"/>
      </w:r>
      <w:r w:rsidR="00E07742" w:rsidRPr="00F0189F">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the placenta</w:t>
      </w:r>
      <w:r w:rsidR="00660760">
        <w:rPr>
          <w:rFonts w:ascii="Times New Roman" w:hAnsi="Times New Roman" w:cs="Times New Roman"/>
        </w:rPr>
        <w:t>l trophoblasts</w:t>
      </w:r>
      <w:r w:rsidR="00991A2D">
        <w:rPr>
          <w:rFonts w:ascii="Times New Roman" w:hAnsi="Times New Roman" w:cs="Times New Roman"/>
        </w:rPr>
        <w:t xml:space="preserve">, </w:t>
      </w:r>
      <w:r w:rsidR="002D578E" w:rsidRPr="003F141D">
        <w:rPr>
          <w:rFonts w:ascii="Times New Roman" w:hAnsi="Times New Roman" w:cs="Times New Roman"/>
        </w:rPr>
        <w:t xml:space="preserve">and 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del w:id="26" w:author="Gregg, Brigid" w:date="2023-01-08T09:53:00Z">
        <w:r w:rsidR="001F5752" w:rsidDel="005917E9">
          <w:rPr>
            <w:rFonts w:ascii="Times New Roman" w:hAnsi="Times New Roman" w:cs="Times New Roman"/>
          </w:rPr>
          <w:delText xml:space="preserve">al </w:delText>
        </w:r>
        <w:r w:rsidR="000D36C6" w:rsidRPr="003F141D" w:rsidDel="005917E9">
          <w:rPr>
            <w:rFonts w:ascii="Times New Roman" w:hAnsi="Times New Roman" w:cs="Times New Roman"/>
          </w:rPr>
          <w:delText>role</w:delText>
        </w:r>
      </w:del>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del w:id="27" w:author="Gregg, Brigid" w:date="2023-01-08T09:53:00Z">
        <w:r w:rsidR="000D36C6" w:rsidRPr="003F141D" w:rsidDel="005917E9">
          <w:rPr>
            <w:rFonts w:ascii="Times New Roman" w:hAnsi="Times New Roman" w:cs="Times New Roman"/>
          </w:rPr>
          <w:delText xml:space="preserve">in </w:delText>
        </w:r>
      </w:del>
      <w:ins w:id="28" w:author="Gregg, Brigid" w:date="2023-01-08T09:53:00Z">
        <w:r w:rsidR="005917E9">
          <w:rPr>
            <w:rFonts w:ascii="Times New Roman" w:hAnsi="Times New Roman" w:cs="Times New Roman"/>
          </w:rPr>
          <w:t>during</w:t>
        </w:r>
        <w:r w:rsidR="005917E9" w:rsidRPr="003F141D">
          <w:rPr>
            <w:rFonts w:ascii="Times New Roman" w:hAnsi="Times New Roman" w:cs="Times New Roman"/>
          </w:rPr>
          <w:t xml:space="preserve"> </w:t>
        </w:r>
      </w:ins>
      <w:del w:id="29" w:author="Gregg, Brigid" w:date="2023-01-08T09:53:00Z">
        <w:r w:rsidR="000D36C6" w:rsidRPr="003F141D" w:rsidDel="005917E9">
          <w:rPr>
            <w:rFonts w:ascii="Times New Roman" w:hAnsi="Times New Roman" w:cs="Times New Roman"/>
          </w:rPr>
          <w:delText xml:space="preserve"> </w:delText>
        </w:r>
      </w:del>
      <w:r w:rsidR="000D36C6" w:rsidRPr="003F141D">
        <w:rPr>
          <w:rFonts w:ascii="Times New Roman" w:hAnsi="Times New Roman" w:cs="Times New Roman"/>
        </w:rPr>
        <w:t xml:space="preserve">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in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w:t>
      </w:r>
      <w:del w:id="30" w:author="Gregg, Brigid" w:date="2023-01-08T09:54:00Z">
        <w:r w:rsidR="00AB2246" w:rsidDel="005917E9">
          <w:rPr>
            <w:rFonts w:ascii="Times New Roman" w:hAnsi="Times New Roman" w:cs="Times New Roman"/>
          </w:rPr>
          <w:delText xml:space="preserve">as </w:delText>
        </w:r>
      </w:del>
      <w:ins w:id="31" w:author="Gregg, Brigid" w:date="2023-01-08T09:54:00Z">
        <w:r w:rsidR="005917E9">
          <w:rPr>
            <w:rFonts w:ascii="Times New Roman" w:hAnsi="Times New Roman" w:cs="Times New Roman"/>
          </w:rPr>
          <w:t xml:space="preserve">with </w:t>
        </w:r>
      </w:ins>
      <w:r w:rsidR="00B92807">
        <w:rPr>
          <w:rFonts w:ascii="Times New Roman" w:hAnsi="Times New Roman" w:cs="Times New Roman"/>
        </w:rPr>
        <w:t>elevat</w:t>
      </w:r>
      <w:del w:id="32" w:author="Gregg, Brigid" w:date="2023-01-08T09:54:00Z">
        <w:r w:rsidR="00B92807" w:rsidDel="005917E9">
          <w:rPr>
            <w:rFonts w:ascii="Times New Roman" w:hAnsi="Times New Roman" w:cs="Times New Roman"/>
          </w:rPr>
          <w:delText>ions</w:delText>
        </w:r>
        <w:r w:rsidR="00AB2246" w:rsidDel="005917E9">
          <w:rPr>
            <w:rFonts w:ascii="Times New Roman" w:hAnsi="Times New Roman" w:cs="Times New Roman"/>
          </w:rPr>
          <w:delText xml:space="preserve"> were </w:delText>
        </w:r>
      </w:del>
      <w:ins w:id="33" w:author="Gregg, Brigid" w:date="2023-01-08T09:54:00Z">
        <w:r w:rsidR="005917E9">
          <w:rPr>
            <w:rFonts w:ascii="Times New Roman" w:hAnsi="Times New Roman" w:cs="Times New Roman"/>
          </w:rPr>
          <w:t xml:space="preserve">ed levels </w:t>
        </w:r>
      </w:ins>
      <w:r w:rsidR="00AB2246">
        <w:rPr>
          <w:rFonts w:ascii="Times New Roman" w:hAnsi="Times New Roman" w:cs="Times New Roman"/>
        </w:rPr>
        <w:t xml:space="preserve">negatively associated with cumulative gestational weight gain </w:t>
      </w:r>
      <w:r w:rsidR="00AB2246">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{"citationID":"qR3HRkMK","properties":{"formattedCitation":"(P.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C456F4">
        <w:rPr>
          <w:rFonts w:ascii="Times New Roman" w:hAnsi="Times New Roman" w:cs="Times New Roman"/>
        </w:rPr>
        <w:instrText xml:space="preserve"> ADDIN ZOTERO_ITEM CSL_CITATION {"citationID":"8WHaG287","properties":{"formattedCitation":"(Petry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C456F4">
        <w:rPr>
          <w:rFonts w:ascii="Times New Roman" w:hAnsi="Times New Roman" w:cs="Times New Roman"/>
          <w:noProof/>
        </w:rPr>
        <w:t>(Petry et al., 2018)</w:t>
      </w:r>
      <w:r w:rsidR="00592757">
        <w:rPr>
          <w:rFonts w:ascii="Times New Roman" w:hAnsi="Times New Roman" w:cs="Times New Roman"/>
        </w:rPr>
        <w:fldChar w:fldCharType="end"/>
      </w:r>
      <w:r w:rsidR="00592757">
        <w:rPr>
          <w:rFonts w:ascii="Times New Roman" w:hAnsi="Times New Roman" w:cs="Times New Roman"/>
        </w:rPr>
        <w:t xml:space="preserve">. </w:t>
      </w:r>
      <w:del w:id="34" w:author="Gregg, Brigid" w:date="2023-01-08T09:57:00Z">
        <w:r w:rsidR="00C4175E" w:rsidDel="005917E9">
          <w:rPr>
            <w:rFonts w:ascii="Times New Roman" w:hAnsi="Times New Roman" w:cs="Times New Roman"/>
          </w:rPr>
          <w:delText>D</w:delText>
        </w:r>
        <w:r w:rsidR="00DB5600" w:rsidRPr="003F141D" w:rsidDel="005917E9">
          <w:rPr>
            <w:rFonts w:ascii="Times New Roman" w:hAnsi="Times New Roman" w:cs="Times New Roman"/>
          </w:rPr>
          <w:delText xml:space="preserve">ifferent </w:delText>
        </w:r>
      </w:del>
      <w:proofErr w:type="spellStart"/>
      <w:ins w:id="35" w:author="Gregg, Brigid" w:date="2023-01-08T09:57:00Z">
        <w:r w:rsidR="005917E9">
          <w:rPr>
            <w:rFonts w:ascii="Times New Roman" w:hAnsi="Times New Roman" w:cs="Times New Roman"/>
          </w:rPr>
          <w:t>D</w:t>
        </w:r>
        <w:r w:rsidR="005917E9" w:rsidRPr="003F141D">
          <w:rPr>
            <w:rFonts w:ascii="Times New Roman" w:hAnsi="Times New Roman" w:cs="Times New Roman"/>
          </w:rPr>
          <w:t>ifferen</w:t>
        </w:r>
        <w:r w:rsidR="005917E9">
          <w:rPr>
            <w:rFonts w:ascii="Times New Roman" w:hAnsi="Times New Roman" w:cs="Times New Roman"/>
          </w:rPr>
          <w:t>ing</w:t>
        </w:r>
        <w:proofErr w:type="spellEnd"/>
        <w:r w:rsidR="005917E9" w:rsidRPr="003F141D">
          <w:rPr>
            <w:rFonts w:ascii="Times New Roman" w:hAnsi="Times New Roman" w:cs="Times New Roman"/>
          </w:rPr>
          <w:t xml:space="preserve"> </w:t>
        </w:r>
      </w:ins>
      <w:r w:rsidR="00DB5600" w:rsidRPr="003F141D">
        <w:rPr>
          <w:rFonts w:ascii="Times New Roman" w:hAnsi="Times New Roman" w:cs="Times New Roman"/>
        </w:rPr>
        <w:t xml:space="preserve">levels of GDF15 </w:t>
      </w:r>
      <w:del w:id="36" w:author="Gregg, Brigid" w:date="2023-01-08T09:57:00Z">
        <w:r w:rsidR="00C4175E" w:rsidDel="005917E9">
          <w:rPr>
            <w:rFonts w:ascii="Times New Roman" w:hAnsi="Times New Roman" w:cs="Times New Roman"/>
          </w:rPr>
          <w:delText xml:space="preserve">are </w:delText>
        </w:r>
        <w:r w:rsidR="00DB5600" w:rsidRPr="003F141D" w:rsidDel="005917E9">
          <w:rPr>
            <w:rFonts w:ascii="Times New Roman" w:hAnsi="Times New Roman" w:cs="Times New Roman"/>
          </w:rPr>
          <w:delText>secreted</w:delText>
        </w:r>
      </w:del>
      <w:ins w:id="37" w:author="Gregg, Brigid" w:date="2023-01-08T09:57:00Z">
        <w:r w:rsidR="005917E9">
          <w:rPr>
            <w:rFonts w:ascii="Times New Roman" w:hAnsi="Times New Roman" w:cs="Times New Roman"/>
          </w:rPr>
          <w:t>have been detected</w:t>
        </w:r>
      </w:ins>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 xml:space="preserve">In several cases, the epidemiological data is </w:t>
      </w:r>
      <w:del w:id="38" w:author="Gregg, Brigid" w:date="2023-01-08T09:54:00Z">
        <w:r w:rsidR="007F3588" w:rsidDel="005917E9">
          <w:rPr>
            <w:rFonts w:ascii="Times New Roman" w:hAnsi="Times New Roman" w:cs="Times New Roman"/>
          </w:rPr>
          <w:delText xml:space="preserve">in </w:delText>
        </w:r>
      </w:del>
      <w:r w:rsidR="007F3588">
        <w:rPr>
          <w:rFonts w:ascii="Times New Roman" w:hAnsi="Times New Roman" w:cs="Times New Roman"/>
        </w:rPr>
        <w:t>conflict</w:t>
      </w:r>
      <w:ins w:id="39" w:author="Gregg, Brigid" w:date="2023-01-08T09:54:00Z">
        <w:r w:rsidR="005917E9">
          <w:rPr>
            <w:rFonts w:ascii="Times New Roman" w:hAnsi="Times New Roman" w:cs="Times New Roman"/>
          </w:rPr>
          <w:t>ing</w:t>
        </w:r>
      </w:ins>
      <w:r w:rsidR="007F3588">
        <w:rPr>
          <w:rFonts w:ascii="Times New Roman" w:hAnsi="Times New Roman" w:cs="Times New Roman"/>
        </w:rPr>
        <w:t xml:space="preserve">. </w:t>
      </w:r>
      <w:del w:id="40" w:author="Gregg, Brigid" w:date="2023-01-08T09:54:00Z">
        <w:r w:rsidR="007F3588" w:rsidDel="005917E9">
          <w:rPr>
            <w:rFonts w:ascii="Times New Roman" w:hAnsi="Times New Roman" w:cs="Times New Roman"/>
          </w:rPr>
          <w:delText xml:space="preserve"> </w:delText>
        </w:r>
      </w:del>
      <w:r w:rsidR="007F3588">
        <w:rPr>
          <w:rFonts w:ascii="Times New Roman" w:hAnsi="Times New Roman" w:cs="Times New Roman"/>
        </w:rPr>
        <w:t>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Cathrine"}],"issued":{"date-parts":[["2009",7]]}}},{"id":1549,"uris":["http://zotero.org/users/5073745/items/M7F9XMR5"],"itemData":{"id":1549,"type":"article-journal","abstract":"Growth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 xml:space="preserve">ome studies find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E07742">
        <w:rPr>
          <w:rFonts w:ascii="Times New Roman" w:hAnsi="Times New Roman" w:cs="Times New Roman"/>
        </w:rPr>
        <w:instrText xml:space="preserve"> ADDIN ZOTERO_ITEM CSL_CITATION {"citationID":"ljedIe4J","properties":{"formattedCitation":"(Yakut et al., 2021)","plainCitation":"(Yakut et al., 2021)","noteIndex":0},"citationItems":[{"id":1416,"uris":["http://zotero.org/users/5073745/items/DITELI98"],"itemData":{"id":1416,"type":"article-journal","abstract":"Objective\nGrowth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B92807">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B92807">
        <w:rPr>
          <w:rFonts w:ascii="Times New Roman" w:hAnsi="Times New Roman" w:cs="Times New Roman"/>
          <w:noProof/>
        </w:rPr>
        <w:t>(Sugulle et al., 2009)</w:t>
      </w:r>
      <w:r w:rsidR="00B92807">
        <w:rPr>
          <w:rFonts w:ascii="Times New Roman" w:hAnsi="Times New Roman" w:cs="Times New Roman"/>
        </w:rPr>
        <w:fldChar w:fldCharType="end"/>
      </w:r>
      <w:r w:rsidR="00B92807">
        <w:rPr>
          <w:rFonts w:ascii="Times New Roman" w:hAnsi="Times New Roman" w:cs="Times New Roman"/>
        </w:rPr>
        <w:t xml:space="preserve"> </w:t>
      </w:r>
      <w:r w:rsidR="00C4175E">
        <w:rPr>
          <w:rFonts w:ascii="Times New Roman" w:hAnsi="Times New Roman" w:cs="Times New Roman"/>
        </w:rPr>
        <w:t xml:space="preserve">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7F3588">
        <w:rPr>
          <w:rFonts w:ascii="Times New Roman" w:hAnsi="Times New Roman" w:cs="Times New Roman"/>
        </w:rPr>
        <w:t>T1DM</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w:t>
      </w:r>
      <w:del w:id="41" w:author="Gregg, Brigid" w:date="2023-01-08T09:56:00Z">
        <w:r w:rsidR="00D93E43" w:rsidDel="005917E9">
          <w:rPr>
            <w:rFonts w:ascii="Times New Roman" w:hAnsi="Times New Roman" w:cs="Times New Roman"/>
          </w:rPr>
          <w:delText xml:space="preserve">more </w:delText>
        </w:r>
        <w:r w:rsidR="00D21874" w:rsidDel="005917E9">
          <w:rPr>
            <w:rFonts w:ascii="Times New Roman" w:hAnsi="Times New Roman" w:cs="Times New Roman"/>
          </w:rPr>
          <w:delText>about</w:delText>
        </w:r>
      </w:del>
      <w:ins w:id="42" w:author="Gregg, Brigid" w:date="2023-01-08T09:56:00Z">
        <w:r w:rsidR="005917E9">
          <w:rPr>
            <w:rFonts w:ascii="Times New Roman" w:hAnsi="Times New Roman" w:cs="Times New Roman"/>
          </w:rPr>
          <w:t>define</w:t>
        </w:r>
      </w:ins>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74CEECAD" w:rsidR="00283B15" w:rsidRPr="00303552" w:rsidRDefault="00283B15" w:rsidP="003B0707">
      <w:pPr>
        <w:pStyle w:val="Heading2"/>
      </w:pPr>
      <w:r w:rsidRPr="00303552">
        <w:t xml:space="preserve"> Animal Husbandry </w:t>
      </w:r>
    </w:p>
    <w:p w14:paraId="0879F8BB" w14:textId="4FD49866"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Default="000116FF" w:rsidP="000116FF">
      <w:pPr>
        <w:pStyle w:val="Heading3"/>
      </w:pPr>
      <w:r>
        <w:t>Insulin resistance of pregnancy study</w:t>
      </w:r>
    </w:p>
    <w:p w14:paraId="4EB9E037" w14:textId="1F7EEC57" w:rsidR="000116FF" w:rsidRDefault="000116FF" w:rsidP="000116FF">
      <w:pPr>
        <w:spacing w:line="36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mice were ordered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free access to water and laboratory chow</w:t>
      </w:r>
      <w:r w:rsidR="001A55C0">
        <w:rPr>
          <w:rFonts w:ascii="Times New Roman" w:hAnsi="Times New Roman" w:cs="Times New Roman"/>
        </w:rPr>
        <w:t xml:space="preserve"> (</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677804" w:rsidRPr="00677804">
        <w:rPr>
          <w:rFonts w:ascii="Times New Roman" w:hAnsi="Times New Roman" w:cs="Times New Roman"/>
        </w:rPr>
        <w:t xml:space="preserve"> </w:t>
      </w:r>
      <w:r w:rsidR="001A55C0">
        <w:rPr>
          <w:rFonts w:ascii="Times New Roman" w:hAnsi="Times New Roman" w:cs="Times New Roman"/>
        </w:rPr>
        <w:t xml:space="preserve">One week after experimental treatment began, males were introduced </w:t>
      </w:r>
      <w:del w:id="43" w:author="Gregg, Brigid" w:date="2023-01-08T09:57:00Z">
        <w:r w:rsidR="00677804" w:rsidDel="005917E9">
          <w:rPr>
            <w:rFonts w:ascii="Times New Roman" w:hAnsi="Times New Roman" w:cs="Times New Roman"/>
          </w:rPr>
          <w:delText xml:space="preserve"> </w:delText>
        </w:r>
      </w:del>
      <w:r w:rsidR="00677804">
        <w:rPr>
          <w:rFonts w:ascii="Times New Roman" w:hAnsi="Times New Roman" w:cs="Times New Roman"/>
        </w:rPr>
        <w:t>to the dam’s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1A55C0">
        <w:rPr>
          <w:rFonts w:ascii="Times New Roman" w:hAnsi="Times New Roman" w:cs="Times New Roman"/>
        </w:rPr>
        <w:t xml:space="preserve"> Body weight and food intake measurements occurred weekly from randomization until birth.</w:t>
      </w:r>
    </w:p>
    <w:p w14:paraId="6F9D16D5" w14:textId="77777777" w:rsidR="000116FF" w:rsidRDefault="000116FF" w:rsidP="000116FF">
      <w:pPr>
        <w:pStyle w:val="Heading3"/>
      </w:pPr>
      <w:r>
        <w:t>Gdf15 study</w:t>
      </w:r>
    </w:p>
    <w:p w14:paraId="7E9520E1" w14:textId="1A46F860" w:rsidR="009C63CC" w:rsidRDefault="000116FF" w:rsidP="009C63CC">
      <w:pPr>
        <w:spacing w:line="36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0D7AD6">
        <w:rPr>
          <w:rFonts w:ascii="Times New Roman" w:hAnsi="Times New Roman" w:cs="Times New Roman"/>
        </w:rPr>
        <w:t>are</w:t>
      </w:r>
      <w:r w:rsidR="000D7AD6" w:rsidRPr="00303552">
        <w:rPr>
          <w:rFonts w:ascii="Times New Roman" w:hAnsi="Times New Roman" w:cs="Times New Roman"/>
        </w:rPr>
        <w:t xml:space="preserve"> </w:t>
      </w:r>
      <w:r>
        <w:rPr>
          <w:rFonts w:ascii="Times New Roman" w:hAnsi="Times New Roman" w:cs="Times New Roman"/>
        </w:rPr>
        <w:t xml:space="preserve">described in </w:t>
      </w:r>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fetus provides a substantial amount of the placenta.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n=8</w:t>
      </w:r>
      <w:r w:rsidR="009C63CC">
        <w:rPr>
          <w:rFonts w:ascii="Times New Roman" w:hAnsi="Times New Roman" w:cs="Times New Roman"/>
          <w:vertAlign w:val="superscript"/>
        </w:rPr>
        <w:t xml:space="preserve"> </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 xml:space="preserve">CD. </w:t>
      </w:r>
      <w:r w:rsidR="009C63CC"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9C63CC">
        <w:rPr>
          <w:rFonts w:ascii="Times New Roman" w:hAnsi="Times New Roman" w:cs="Times New Roman"/>
        </w:rPr>
        <w:t xml:space="preserve">of like-genotype for </w:t>
      </w:r>
      <w:r w:rsidR="009C63CC" w:rsidRPr="000C3D44">
        <w:rPr>
          <w:rFonts w:ascii="Times New Roman" w:hAnsi="Times New Roman" w:cs="Times New Roman"/>
          <w:i/>
          <w:iCs/>
        </w:rPr>
        <w:t xml:space="preserve">Gdf15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and postnatal </w:t>
      </w:r>
      <w:r w:rsidR="009C63CC">
        <w:rPr>
          <w:rFonts w:ascii="Times New Roman" w:hAnsi="Times New Roman" w:cs="Times New Roman"/>
        </w:rPr>
        <w:lastRenderedPageBreak/>
        <w:t xml:space="preserve">day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postnatal day 14 (PND14).</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5205BCA5" w:rsidR="00436287" w:rsidRPr="009C63CC" w:rsidRDefault="00436287" w:rsidP="00373916">
      <w:pPr>
        <w:spacing w:line="360" w:lineRule="auto"/>
        <w:rPr>
          <w:rFonts w:ascii="Times New Roman" w:hAnsi="Times New Roman" w:cs="Times New Roman"/>
          <w:i/>
          <w:iCs/>
          <w:vertAlign w:val="superscript"/>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0FC71933" w14:textId="4947181E" w:rsidR="000E0B55" w:rsidRDefault="000E0B55" w:rsidP="000E0B55">
      <w:pPr>
        <w:spacing w:line="360" w:lineRule="auto"/>
        <w:rPr>
          <w:rFonts w:ascii="Times New Roman" w:hAnsi="Times New Roman" w:cs="Times New Roman"/>
        </w:rPr>
      </w:pPr>
    </w:p>
    <w:p w14:paraId="1C6103A5" w14:textId="641E7A6A" w:rsidR="00E973AF" w:rsidRDefault="0001059A" w:rsidP="00C07C74">
      <w:pPr>
        <w:spacing w:line="360" w:lineRule="auto"/>
      </w:pPr>
      <w:r>
        <w:t>Insulin tolerance test</w:t>
      </w:r>
      <w:r w:rsidR="000E0B55">
        <w:t>s</w:t>
      </w:r>
    </w:p>
    <w:p w14:paraId="71709A0D" w14:textId="2717E4C2"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Pr>
          <w:rFonts w:ascii="Times New Roman" w:hAnsi="Times New Roman" w:cs="Times New Roman"/>
        </w:rPr>
        <w:t>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7101E9BB"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del w:id="44" w:author="Gregg, Brigid" w:date="2023-01-08T09:59:00Z">
        <w:r w:rsidDel="005917E9">
          <w:rPr>
            <w:rFonts w:ascii="Times New Roman" w:eastAsia="Times New Roman" w:hAnsi="Times New Roman" w:cs="Times New Roman"/>
          </w:rPr>
          <w:delText xml:space="preserve"> </w:delText>
        </w:r>
      </w:del>
      <w:r>
        <w:rPr>
          <w:rFonts w:ascii="Times New Roman" w:eastAsia="Times New Roman" w:hAnsi="Times New Roman" w:cs="Times New Roman"/>
        </w:rPr>
        <w:t>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lastRenderedPageBreak/>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2AAB9284"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000E0B55">
        <w:rPr>
          <w:rFonts w:ascii="Times New Roman" w:hAnsi="Times New Roman" w:cs="Times New Roman"/>
        </w:rPr>
        <w:t xml:space="preserve">GDF15 determinations were </w:t>
      </w:r>
      <w:r>
        <w:rPr>
          <w:rFonts w:ascii="Times New Roman" w:hAnsi="Times New Roman" w:cs="Times New Roman"/>
        </w:rPr>
        <w:t xml:space="preserve">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69C4C417" w:rsidR="00C345B1" w:rsidRPr="00C345B1" w:rsidRDefault="00C345B1" w:rsidP="003B0707">
      <w:pPr>
        <w:pStyle w:val="Heading2"/>
      </w:pPr>
      <w:r w:rsidRPr="00303552">
        <w:t>Offspring</w:t>
      </w:r>
      <w:r w:rsidR="000E0B55">
        <w:t xml:space="preserve"> Assessments</w:t>
      </w:r>
    </w:p>
    <w:p w14:paraId="6124BF62" w14:textId="53AD7415"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del w:id="45" w:author="Gregg, Brigid" w:date="2023-01-08T10:01:00Z">
        <w:r w:rsidR="00913CC8" w:rsidDel="005917E9">
          <w:rPr>
            <w:rFonts w:ascii="Times New Roman" w:hAnsi="Times New Roman" w:cs="Times New Roman"/>
          </w:rPr>
          <w:delText xml:space="preserve">on the </w:delText>
        </w:r>
      </w:del>
      <w:r w:rsidR="00913CC8">
        <w:rPr>
          <w:rFonts w:ascii="Times New Roman" w:hAnsi="Times New Roman" w:cs="Times New Roman"/>
        </w:rPr>
        <w:t>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240BA2E7"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EE68A6">
        <w:rPr>
          <w:rFonts w:ascii="Times New Roman" w:hAnsi="Times New Roman" w:cs="Times New Roman"/>
        </w:rPr>
        <w:instrText xml:space="preserve"> ADDIN ZOTERO_ITEM CSL_CITATION {"citationID":"Pgj7tJbO","properties":{"formattedCitation":"(Boston et al., 2001; El Habbal et al., 2021)","plainCitation":"(Boston et al., 2001; El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EE68A6">
        <w:rPr>
          <w:rFonts w:ascii="Times New Roman" w:hAnsi="Times New Roman" w:cs="Times New Roman"/>
          <w:noProof/>
        </w:rPr>
        <w:t>(Boston et al., 2001; El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w:t>
      </w:r>
      <w:r w:rsidR="000E0B55">
        <w:rPr>
          <w:rFonts w:ascii="Times New Roman" w:hAnsi="Times New Roman" w:cs="Times New Roman"/>
        </w:rPr>
        <w:t>The v</w:t>
      </w:r>
      <w:r w:rsidRPr="00303552">
        <w:rPr>
          <w:rFonts w:ascii="Times New Roman" w:hAnsi="Times New Roman" w:cs="Times New Roman"/>
        </w:rPr>
        <w:t xml:space="preserve">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10839E4A"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w:t>
      </w:r>
      <w:r>
        <w:rPr>
          <w:rFonts w:ascii="Times New Roman" w:hAnsi="Times New Roman" w:cs="Times New Roman"/>
        </w:rPr>
        <w:lastRenderedPageBreak/>
        <w:t>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5ED99D09"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00CCE42" w:rsidR="00E15F79"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sidR="009F0AD1">
        <w:rPr>
          <w:rFonts w:ascii="Times New Roman" w:hAnsi="Times New Roman" w:cs="Times New Roman"/>
        </w:rPr>
        <w:t>, so we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 xml:space="preserve">We </w:t>
      </w:r>
      <w:r>
        <w:rPr>
          <w:rFonts w:ascii="Times New Roman" w:hAnsi="Times New Roman" w:cs="Times New Roman"/>
        </w:rPr>
        <w:t>tested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intraperitoneal insulin tolerance test on </w:t>
      </w:r>
      <w:r w:rsidR="005A030D">
        <w:rPr>
          <w:rFonts w:ascii="Times New Roman" w:hAnsi="Times New Roman" w:cs="Times New Roman"/>
        </w:rPr>
        <w:lastRenderedPageBreak/>
        <w:t>day 16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dams responded less to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Inconsistent to Musial and colleagues, t</w:t>
      </w:r>
      <w:r w:rsidR="00846921">
        <w:rPr>
          <w:rFonts w:ascii="Times New Roman" w:hAnsi="Times New Roman" w:cs="Times New Roman"/>
        </w:rPr>
        <w:t xml:space="preserve">here were </w:t>
      </w:r>
      <w:commentRangeStart w:id="46"/>
      <w:r w:rsidR="00846921">
        <w:rPr>
          <w:rFonts w:ascii="Times New Roman" w:hAnsi="Times New Roman" w:cs="Times New Roman"/>
        </w:rPr>
        <w:t xml:space="preserve">no </w:t>
      </w:r>
      <w:r w:rsidR="009F0AD1">
        <w:rPr>
          <w:rFonts w:ascii="Times New Roman" w:hAnsi="Times New Roman" w:cs="Times New Roman"/>
        </w:rPr>
        <w:t xml:space="preserve">significant </w:t>
      </w:r>
      <w:r w:rsidR="00846921">
        <w:rPr>
          <w:rFonts w:ascii="Times New Roman" w:hAnsi="Times New Roman" w:cs="Times New Roman"/>
        </w:rPr>
        <w:t>differences</w:t>
      </w:r>
      <w:commentRangeEnd w:id="46"/>
      <w:r w:rsidR="00291AC9">
        <w:rPr>
          <w:rStyle w:val="CommentReference"/>
        </w:rPr>
        <w:commentReference w:id="46"/>
      </w:r>
      <w:r w:rsidR="00846921">
        <w:rPr>
          <w:rFonts w:ascii="Times New Roman" w:hAnsi="Times New Roman" w:cs="Times New Roman"/>
        </w:rPr>
        <w:t xml:space="preserve"> in their fasting blood glucose (</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B</w:t>
      </w:r>
      <w:r w:rsidR="00030231">
        <w:rPr>
          <w:rFonts w:ascii="Times New Roman" w:hAnsi="Times New Roman" w:cs="Times New Roman"/>
        </w:rPr>
        <w:t xml:space="preserve">, </w:t>
      </w:r>
      <w:r w:rsidR="00846921">
        <w:rPr>
          <w:rFonts w:ascii="Times New Roman" w:hAnsi="Times New Roman" w:cs="Times New Roman"/>
        </w:rPr>
        <w:t>p=0.020).</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7B199F13" w:rsidR="006666C1" w:rsidRDefault="009F0AD1" w:rsidP="00B039A5">
      <w:pPr>
        <w:spacing w:line="36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ins w:id="47" w:author="Gregg, Brigid" w:date="2023-01-08T10:06:00Z">
        <w:r w:rsidR="00291AC9">
          <w:rPr>
            <w:rFonts w:ascii="Times New Roman" w:hAnsi="Times New Roman" w:cs="Times New Roman"/>
          </w:rPr>
          <w:t xml:space="preserve">which </w:t>
        </w:r>
      </w:ins>
      <w:r w:rsidR="00846921">
        <w:rPr>
          <w:rFonts w:ascii="Times New Roman" w:hAnsi="Times New Roman" w:cs="Times New Roman"/>
        </w:rPr>
        <w:t>has demonstrated that administering the glucocorticoid dexamethasone</w:t>
      </w:r>
      <w:r w:rsidR="005A030D">
        <w:rPr>
          <w:rFonts w:ascii="Times New Roman" w:hAnsi="Times New Roman" w:cs="Times New Roman"/>
        </w:rPr>
        <w:t xml:space="preserve"> </w:t>
      </w:r>
      <w:r>
        <w:rPr>
          <w:rFonts w:ascii="Times New Roman" w:hAnsi="Times New Roman" w:cs="Times New Roman"/>
        </w:rPr>
        <w:t>in the</w:t>
      </w:r>
      <w:del w:id="48" w:author="Gregg, Brigid" w:date="2023-01-08T10:06:00Z">
        <w:r w:rsidDel="00291AC9">
          <w:rPr>
            <w:rFonts w:ascii="Times New Roman" w:hAnsi="Times New Roman" w:cs="Times New Roman"/>
          </w:rPr>
          <w:delText>ir</w:delText>
        </w:r>
      </w:del>
      <w:r>
        <w:rPr>
          <w:rFonts w:ascii="Times New Roman" w:hAnsi="Times New Roman" w:cs="Times New Roman"/>
        </w:rPr>
        <w:t xml:space="preserv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and </w:t>
      </w:r>
      <w:del w:id="49" w:author="Gregg, Brigid" w:date="2023-01-08T10:06:00Z">
        <w:r w:rsidR="005A030D" w:rsidDel="00291AC9">
          <w:rPr>
            <w:rFonts w:ascii="Times New Roman" w:hAnsi="Times New Roman" w:cs="Times New Roman"/>
          </w:rPr>
          <w:delText xml:space="preserve">it </w:delText>
        </w:r>
      </w:del>
      <w:r w:rsidR="005A030D">
        <w:rPr>
          <w:rFonts w:ascii="Times New Roman" w:hAnsi="Times New Roman" w:cs="Times New Roman"/>
        </w:rPr>
        <w:t xml:space="preserve">continued </w:t>
      </w:r>
      <w:ins w:id="50" w:author="Gregg, Brigid" w:date="2023-01-08T10:06:00Z">
        <w:r w:rsidR="00291AC9">
          <w:rPr>
            <w:rFonts w:ascii="Times New Roman" w:hAnsi="Times New Roman" w:cs="Times New Roman"/>
          </w:rPr>
          <w:t xml:space="preserve">it </w:t>
        </w:r>
      </w:ins>
      <w:r w:rsidR="005A030D">
        <w:rPr>
          <w:rFonts w:ascii="Times New Roman" w:hAnsi="Times New Roman" w:cs="Times New Roman"/>
        </w:rPr>
        <w:t>for the length of the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normal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lighter in those treated with dex compared to water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We were interested to see how pregnancy and dex administration in pregnancy related to GDF15 levels in these mice.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69489E">
      <w:pPr>
        <w:pStyle w:val="Heading2"/>
      </w:pPr>
      <w:r w:rsidRPr="003B0707">
        <w:t>Gdf15</w:t>
      </w:r>
      <w:r w:rsidRPr="003C1E89">
        <w:rPr>
          <w:vertAlign w:val="superscript"/>
        </w:rPr>
        <w:t>-/-</w:t>
      </w:r>
      <w:r w:rsidRPr="003B0707">
        <w:t xml:space="preserve"> dams have normal weight gain and modestly reduced food intake during pregnancy and lactation</w:t>
      </w:r>
    </w:p>
    <w:p w14:paraId="2132F352" w14:textId="0C3D7300"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387E1694" w:rsidR="00660D0E" w:rsidRPr="00660D0E"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strains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lastRenderedPageBreak/>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commentRangeStart w:id="51"/>
      <w:r w:rsidR="005E27E2" w:rsidRPr="005E27E2">
        <w:rPr>
          <w:rFonts w:ascii="Times New Roman" w:hAnsi="Times New Roman" w:cs="Times New Roman"/>
          <w:b/>
          <w:bCs/>
        </w:rPr>
        <w:t>Figure 3D</w:t>
      </w:r>
      <w:commentRangeEnd w:id="51"/>
      <w:r w:rsidR="00291AC9">
        <w:rPr>
          <w:rStyle w:val="CommentReference"/>
        </w:rPr>
        <w:commentReference w:id="51"/>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6FDF8A78"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the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 xml:space="preserve">area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dams but</w:t>
      </w:r>
      <w:r w:rsidR="0030401E">
        <w:rPr>
          <w:rFonts w:ascii="Times New Roman" w:hAnsi="Times New Roman" w:cs="Times New Roman"/>
        </w:rPr>
        <w:t xml:space="preserve"> </w:t>
      </w:r>
      <w:r w:rsidR="00E92526">
        <w:rPr>
          <w:rFonts w:ascii="Times New Roman" w:hAnsi="Times New Roman" w:cs="Times New Roman"/>
        </w:rPr>
        <w:t xml:space="preserve">again, </w:t>
      </w:r>
      <w:r w:rsidR="0030401E">
        <w:rPr>
          <w:rFonts w:ascii="Times New Roman" w:hAnsi="Times New Roman" w:cs="Times New Roman"/>
        </w:rPr>
        <w:t>did</w:t>
      </w:r>
      <w:r w:rsidR="00E14631">
        <w:rPr>
          <w:rFonts w:ascii="Times New Roman" w:hAnsi="Times New Roman" w:cs="Times New Roman"/>
        </w:rPr>
        <w:t xml:space="preserve"> </w:t>
      </w:r>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a</w:t>
      </w:r>
      <w:r w:rsidR="00E14631">
        <w:rPr>
          <w:rFonts w:ascii="Times New Roman" w:hAnsi="Times New Roman" w:cs="Times New Roman"/>
        </w:rPr>
        <w:t xml:space="preserv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174D31E"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lastRenderedPageBreak/>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4346A02B"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r w:rsidR="000C5EEA">
        <w:rPr>
          <w:rFonts w:ascii="Times New Roman" w:hAnsi="Times New Roman" w:cs="Times New Roman"/>
        </w:rPr>
        <w:t>milk volume assessment</w:t>
      </w:r>
      <w:r>
        <w:rPr>
          <w:rFonts w:ascii="Times New Roman" w:hAnsi="Times New Roman" w:cs="Times New Roman"/>
        </w:rPr>
        <w:t xml:space="preserve"> at 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commentRangeStart w:id="52"/>
      <w:r w:rsidR="00D46538">
        <w:rPr>
          <w:rFonts w:ascii="Times New Roman" w:hAnsi="Times New Roman" w:cs="Times New Roman"/>
        </w:rPr>
        <w:t xml:space="preserve">during </w:t>
      </w:r>
      <w:r w:rsidR="000F6D6B">
        <w:rPr>
          <w:rFonts w:ascii="Times New Roman" w:hAnsi="Times New Roman" w:cs="Times New Roman"/>
        </w:rPr>
        <w:t xml:space="preserve">nursing </w:t>
      </w:r>
      <w:commentRangeEnd w:id="52"/>
      <w:r w:rsidR="00A438DC">
        <w:rPr>
          <w:rStyle w:val="CommentReference"/>
        </w:rPr>
        <w:commentReference w:id="52"/>
      </w:r>
      <w:r w:rsidR="000F6D6B">
        <w:rPr>
          <w:rFonts w:ascii="Times New Roman" w:hAnsi="Times New Roman" w:cs="Times New Roman"/>
        </w:rPr>
        <w:t>(</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between strains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ins w:id="53" w:author="Gregg, Brigid" w:date="2023-01-08T10:15:00Z">
        <w:r w:rsidR="00A438DC">
          <w:rPr>
            <w:rFonts w:ascii="Times New Roman" w:hAnsi="Times New Roman" w:cs="Times New Roman"/>
          </w:rPr>
          <w:t xml:space="preserve"> on</w:t>
        </w:r>
      </w:ins>
      <w:r w:rsidR="00BB44E2">
        <w:rPr>
          <w:rFonts w:ascii="Times New Roman" w:hAnsi="Times New Roman" w:cs="Times New Roman"/>
        </w:rPr>
        <w:t xml:space="preserve"> </w:t>
      </w:r>
      <w:del w:id="54" w:author="Gregg, Brigid" w:date="2023-01-08T10:15:00Z">
        <w:r w:rsidR="00BB44E2" w:rsidDel="00A438DC">
          <w:rPr>
            <w:rFonts w:ascii="Times New Roman" w:hAnsi="Times New Roman" w:cs="Times New Roman"/>
          </w:rPr>
          <w:delText>lactation</w:delText>
        </w:r>
        <w:r w:rsidR="002B0CC3" w:rsidDel="00A438DC">
          <w:rPr>
            <w:rFonts w:ascii="Times New Roman" w:hAnsi="Times New Roman" w:cs="Times New Roman"/>
          </w:rPr>
          <w:delText>al</w:delText>
        </w:r>
        <w:r w:rsidR="00BB44E2" w:rsidDel="00A438DC">
          <w:rPr>
            <w:rFonts w:ascii="Times New Roman" w:hAnsi="Times New Roman" w:cs="Times New Roman"/>
          </w:rPr>
          <w:delText xml:space="preserve"> </w:delText>
        </w:r>
      </w:del>
      <w:ins w:id="55" w:author="Gregg, Brigid" w:date="2023-01-08T10:15:00Z">
        <w:r w:rsidR="00A438DC">
          <w:rPr>
            <w:rFonts w:ascii="Times New Roman" w:hAnsi="Times New Roman" w:cs="Times New Roman"/>
          </w:rPr>
          <w:t xml:space="preserve">milk </w:t>
        </w:r>
      </w:ins>
      <w:r w:rsidR="00BB44E2">
        <w:rPr>
          <w:rFonts w:ascii="Times New Roman" w:hAnsi="Times New Roman" w:cs="Times New Roman"/>
        </w:rPr>
        <w:t xml:space="preserve">volume </w:t>
      </w:r>
      <w:ins w:id="56" w:author="Gregg, Brigid" w:date="2023-01-08T10:15:00Z">
        <w:r w:rsidR="00A438DC">
          <w:rPr>
            <w:rFonts w:ascii="Times New Roman" w:hAnsi="Times New Roman" w:cs="Times New Roman"/>
          </w:rPr>
          <w:t xml:space="preserve">or </w:t>
        </w:r>
      </w:ins>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3934172A"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4D72F45" w14:textId="5271713B" w:rsidR="00110674" w:rsidRPr="00CB2486" w:rsidRDefault="00667E7E" w:rsidP="00CB2486">
      <w:pPr>
        <w:pStyle w:val="Heading1"/>
        <w:rPr>
          <w:rFonts w:cs="Times New Roman"/>
        </w:rPr>
      </w:pPr>
      <w:r w:rsidRPr="00303552">
        <w:rPr>
          <w:rFonts w:cs="Times New Roman"/>
        </w:rPr>
        <w:t>Discussion</w:t>
      </w:r>
    </w:p>
    <w:p w14:paraId="32580CFF" w14:textId="77777777" w:rsidR="00C93A4D" w:rsidRDefault="00C93A4D" w:rsidP="00330D79">
      <w:pPr>
        <w:spacing w:line="360" w:lineRule="auto"/>
        <w:rPr>
          <w:rFonts w:ascii="Times New Roman" w:hAnsi="Times New Roman" w:cs="Times New Roman"/>
        </w:rPr>
      </w:pPr>
    </w:p>
    <w:p w14:paraId="1D23D766" w14:textId="029C1003"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FE0C9F">
        <w:rPr>
          <w:rFonts w:ascii="Times New Roman" w:hAnsi="Times New Roman" w:cs="Times New Roman"/>
        </w:rPr>
        <w:t xml:space="preserve"> in addition to its better understood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FE0C9F">
        <w:rPr>
          <w:rFonts w:ascii="Times New Roman" w:hAnsi="Times New Roman" w:cs="Times New Roman"/>
        </w:rPr>
        <w:t>In fact, p</w:t>
      </w:r>
      <w:r>
        <w:rPr>
          <w:rFonts w:ascii="Times New Roman" w:hAnsi="Times New Roman" w:cs="Times New Roman"/>
        </w:rPr>
        <w:t xml:space="preserve">regnancy itself is an oft-underappreciated stressor on the body, an effect that is consistent with elevations in </w:t>
      </w:r>
      <w:r>
        <w:rPr>
          <w:rFonts w:ascii="Times New Roman" w:hAnsi="Times New Roman" w:cs="Times New Roman"/>
        </w:rPr>
        <w:lastRenderedPageBreak/>
        <w:t xml:space="preserve">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885BFF">
        <w:rPr>
          <w:rFonts w:ascii="Times New Roman" w:hAnsi="Times New Roman" w:cs="Times New Roman"/>
        </w:rPr>
        <w:t>O</w:t>
      </w:r>
      <w:r w:rsidR="00B526DC">
        <w:rPr>
          <w:rFonts w:ascii="Times New Roman" w:hAnsi="Times New Roman" w:cs="Times New Roman"/>
        </w:rPr>
        <w:t xml:space="preserve">ne </w:t>
      </w:r>
      <w:r>
        <w:rPr>
          <w:rFonts w:ascii="Times New Roman" w:hAnsi="Times New Roman" w:cs="Times New Roman"/>
        </w:rPr>
        <w:t xml:space="preserve">study found </w:t>
      </w:r>
      <w:r w:rsidR="00B526DC">
        <w:rPr>
          <w:rFonts w:ascii="Times New Roman" w:hAnsi="Times New Roman" w:cs="Times New Roman"/>
        </w:rPr>
        <w:t xml:space="preserve">no differences in circulating </w:t>
      </w:r>
      <w:r>
        <w:rPr>
          <w:rFonts w:ascii="Times New Roman" w:hAnsi="Times New Roman" w:cs="Times New Roman"/>
        </w:rPr>
        <w:t xml:space="preserve">GDF15 </w:t>
      </w:r>
      <w:r w:rsidR="00B526DC">
        <w:rPr>
          <w:rFonts w:ascii="Times New Roman" w:hAnsi="Times New Roman" w:cs="Times New Roman"/>
        </w:rPr>
        <w:t xml:space="preserve">between mothers with obesity and mothers of normal weight </w:t>
      </w:r>
      <w:r w:rsidR="007E7A4E">
        <w:rPr>
          <w:rFonts w:ascii="Times New Roman" w:hAnsi="Times New Roman" w:cs="Times New Roman"/>
        </w:rPr>
        <w:t xml:space="preserve">status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A</w:t>
      </w:r>
      <w:r w:rsidR="00B526DC">
        <w:rPr>
          <w:rFonts w:ascii="Times New Roman" w:hAnsi="Times New Roman" w:cs="Times New Roman"/>
        </w:rPr>
        <w:t xml:space="preserve">nother that found that </w:t>
      </w:r>
      <w:r w:rsidR="008751B7">
        <w:rPr>
          <w:rFonts w:ascii="Times New Roman" w:hAnsi="Times New Roman" w:cs="Times New Roman"/>
        </w:rPr>
        <w:t xml:space="preserve">GDF15 </w:t>
      </w:r>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{"citationID":"J1mzk2Bq","properties":{"formattedCitation":"(P.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34537A">
        <w:rPr>
          <w:rFonts w:ascii="Times New Roman" w:hAnsi="Times New Roman" w:cs="Times New Roman"/>
        </w:rPr>
        <w:t>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although perhaps contrary to our prediction, is novel in the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3F62BE">
        <w:rPr>
          <w:rFonts w:ascii="Times New Roman" w:hAnsi="Times New Roman" w:cs="Times New Roman"/>
        </w:rPr>
        <w:t xml:space="preserve">mouse </w:t>
      </w:r>
      <w:r w:rsidR="0034537A">
        <w:rPr>
          <w:rFonts w:ascii="Times New Roman" w:hAnsi="Times New Roman" w:cs="Times New Roman"/>
        </w:rPr>
        <w:t xml:space="preserve">models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in null mice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40475E">
        <w:rPr>
          <w:rFonts w:ascii="Times New Roman" w:hAnsi="Times New Roman" w:cs="Times New Roman"/>
        </w:rPr>
        <w:t xml:space="preserve">One study </w:t>
      </w:r>
      <w:ins w:id="57" w:author="Gregg, Brigid" w:date="2023-01-08T10:25:00Z">
        <w:r w:rsidR="001F2E70">
          <w:rPr>
            <w:rFonts w:ascii="Times New Roman" w:hAnsi="Times New Roman" w:cs="Times New Roman"/>
          </w:rPr>
          <w:t xml:space="preserve">that </w:t>
        </w:r>
      </w:ins>
      <w:r w:rsidR="0040475E">
        <w:rPr>
          <w:rFonts w:ascii="Times New Roman" w:hAnsi="Times New Roman" w:cs="Times New Roman"/>
        </w:rPr>
        <w:t xml:space="preserve">evaluated transgenic expression of </w:t>
      </w:r>
      <w:commentRangeStart w:id="58"/>
      <w:r w:rsidR="0040475E">
        <w:rPr>
          <w:rFonts w:ascii="Times New Roman" w:hAnsi="Times New Roman" w:cs="Times New Roman"/>
        </w:rPr>
        <w:t xml:space="preserve">human </w:t>
      </w:r>
      <w:r w:rsidR="0040475E" w:rsidRPr="00791C8E">
        <w:rPr>
          <w:rFonts w:ascii="Times New Roman" w:hAnsi="Times New Roman" w:cs="Times New Roman"/>
          <w:i/>
          <w:iCs/>
        </w:rPr>
        <w:t>GDF15</w:t>
      </w:r>
      <w:r w:rsidR="0040475E">
        <w:rPr>
          <w:rFonts w:ascii="Times New Roman" w:hAnsi="Times New Roman" w:cs="Times New Roman"/>
        </w:rPr>
        <w:t xml:space="preserve"> </w:t>
      </w:r>
      <w:commentRangeEnd w:id="58"/>
      <w:r w:rsidR="001F2E70">
        <w:rPr>
          <w:rStyle w:val="CommentReference"/>
        </w:rPr>
        <w:commentReference w:id="58"/>
      </w:r>
      <w:r w:rsidR="0040475E">
        <w:rPr>
          <w:rFonts w:ascii="Times New Roman" w:hAnsi="Times New Roman" w:cs="Times New Roman"/>
        </w:rPr>
        <w:t xml:space="preserve">in mice found that there </w:t>
      </w:r>
      <w:r w:rsidR="00D719EA">
        <w:rPr>
          <w:rFonts w:ascii="Times New Roman" w:hAnsi="Times New Roman" w:cs="Times New Roman"/>
        </w:rPr>
        <w:t>was early involution and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 in the postnatal period </w:t>
      </w:r>
      <w:ins w:id="59" w:author="Gregg, Brigid" w:date="2023-01-08T10:25:00Z">
        <w:r w:rsidR="001F2E70">
          <w:rPr>
            <w:rFonts w:ascii="Times New Roman" w:hAnsi="Times New Roman" w:cs="Times New Roman"/>
          </w:rPr>
          <w:t xml:space="preserve">for pups </w:t>
        </w:r>
      </w:ins>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40475E" w:rsidRPr="00E42C05">
        <w:rPr>
          <w:rFonts w:ascii="Times New Roman" w:hAnsi="Times New Roman" w:cs="Times New Roman"/>
        </w:rPr>
        <w:instrText xml:space="preserve"> ADDIN ZOTERO_ITEM CSL_CITATION {"citationID":"abwxrZw9","properties":{"formattedCitation":"(Binder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0475E" w:rsidRPr="00E42C05">
        <w:rPr>
          <w:rFonts w:ascii="Times New Roman" w:hAnsi="Times New Roman" w:cs="Times New Roman"/>
          <w:noProof/>
        </w:rPr>
        <w:t>(Binder et al., 2016)</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to levels that are seen in the rise that accompanies pregnancy, in mice results in reductions in food intake </w:t>
      </w:r>
      <w:r w:rsidR="003F62BE" w:rsidRPr="00E42C05">
        <w:rPr>
          <w:rFonts w:ascii="Times New Roman" w:hAnsi="Times New Roman" w:cs="Times New Roman"/>
        </w:rPr>
        <w:fldChar w:fldCharType="begin"/>
      </w:r>
      <w:r w:rsidR="003F62BE" w:rsidRPr="00E42C05">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3F62BE" w:rsidRPr="00E42C05">
        <w:rPr>
          <w:rFonts w:ascii="Times New Roman" w:hAnsi="Times New Roman" w:cs="Times New Roman"/>
          <w:noProof/>
        </w:rPr>
        <w:t>(Mullican et al., 2017; Patel et al., 2019)</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1B7833">
        <w:rPr>
          <w:rFonts w:ascii="Times New Roman" w:hAnsi="Times New Roman" w:cs="Times New Roman"/>
        </w:rPr>
        <w:t xml:space="preserve">The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altered but it not necessary for changes in </w:t>
      </w:r>
      <w:r w:rsidR="001B7833">
        <w:rPr>
          <w:rFonts w:ascii="Times New Roman" w:hAnsi="Times New Roman" w:cs="Times New Roman"/>
        </w:rPr>
        <w:t>weight accretion during a normal 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 GDF15 plays a larger role.</w:t>
      </w:r>
    </w:p>
    <w:p w14:paraId="1B1CE7DD" w14:textId="7B5C1E2A" w:rsidR="00B40172" w:rsidRPr="00441EC8" w:rsidRDefault="008A61D1" w:rsidP="009A0BD3">
      <w:pPr>
        <w:spacing w:line="36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ins w:id="60" w:author="Gregg, Brigid" w:date="2023-01-08T10:27:00Z">
        <w:r w:rsidR="001F2E70" w:rsidRPr="00441EC8">
          <w:rPr>
            <w:rFonts w:ascii="Times New Roman" w:hAnsi="Times New Roman" w:cs="Times New Roman"/>
          </w:rPr>
          <w:t xml:space="preserve">food intake and body weight </w:t>
        </w:r>
        <w:r w:rsidR="001F2E70">
          <w:rPr>
            <w:rFonts w:ascii="Times New Roman" w:hAnsi="Times New Roman" w:cs="Times New Roman"/>
          </w:rPr>
          <w:t xml:space="preserve">related to </w:t>
        </w:r>
      </w:ins>
      <w:r w:rsidR="000E3ADD" w:rsidRPr="00441EC8">
        <w:rPr>
          <w:rFonts w:ascii="Times New Roman" w:hAnsi="Times New Roman" w:cs="Times New Roman"/>
        </w:rPr>
        <w:t xml:space="preserve">GDF15 </w:t>
      </w:r>
      <w:commentRangeStart w:id="61"/>
      <w:del w:id="62" w:author="Gregg, Brigid" w:date="2023-01-08T10:27:00Z">
        <w:r w:rsidR="00BB44DA" w:rsidRPr="00441EC8" w:rsidDel="001F2E70">
          <w:rPr>
            <w:rFonts w:ascii="Times New Roman" w:hAnsi="Times New Roman" w:cs="Times New Roman"/>
          </w:rPr>
          <w:delText>in relation to food intake and body weight</w:delText>
        </w:r>
      </w:del>
      <w:ins w:id="63" w:author="Gregg, Brigid" w:date="2023-01-08T10:27:00Z">
        <w:r w:rsidR="001F2E70">
          <w:rPr>
            <w:rFonts w:ascii="Times New Roman" w:hAnsi="Times New Roman" w:cs="Times New Roman"/>
          </w:rPr>
          <w:t>levels</w:t>
        </w:r>
      </w:ins>
      <w:commentRangeEnd w:id="61"/>
      <w:ins w:id="64" w:author="Gregg, Brigid" w:date="2023-01-08T10:31:00Z">
        <w:r w:rsidR="001F2E70">
          <w:rPr>
            <w:rStyle w:val="CommentReference"/>
          </w:rPr>
          <w:commentReference w:id="61"/>
        </w:r>
      </w:ins>
      <w:r w:rsidR="00BB44DA" w:rsidRPr="00441EC8">
        <w:rPr>
          <w:rFonts w:ascii="Times New Roman" w:hAnsi="Times New Roman" w:cs="Times New Roman"/>
        </w:rPr>
        <w:t xml:space="preserve">. Therefore, it might be that </w:t>
      </w:r>
      <w:ins w:id="65" w:author="Gregg, Brigid" w:date="2023-01-08T10:28:00Z">
        <w:r w:rsidR="001F2E70">
          <w:rPr>
            <w:rFonts w:ascii="Times New Roman" w:hAnsi="Times New Roman" w:cs="Times New Roman"/>
          </w:rPr>
          <w:t xml:space="preserve">typical </w:t>
        </w:r>
      </w:ins>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 xml:space="preserve">act as a less acute stressor during pregnancy and more as a long-term indicator or feto-placental implantation. </w:t>
      </w:r>
      <w:r w:rsidR="003F62BE" w:rsidRPr="00441EC8">
        <w:rPr>
          <w:rFonts w:ascii="Times New Roman" w:hAnsi="Times New Roman" w:cs="Times New Roman"/>
        </w:rPr>
        <w:t xml:space="preserve">It could also imply that in the observational human studies, GDF15 is a biomarker of pregnancy related complications but not part of a causal </w:t>
      </w:r>
      <w:commentRangeStart w:id="66"/>
      <w:r w:rsidR="003F62BE" w:rsidRPr="00441EC8">
        <w:rPr>
          <w:rFonts w:ascii="Times New Roman" w:hAnsi="Times New Roman" w:cs="Times New Roman"/>
        </w:rPr>
        <w:t>pathway</w:t>
      </w:r>
      <w:commentRangeEnd w:id="66"/>
      <w:r w:rsidR="001F2E70">
        <w:rPr>
          <w:rStyle w:val="CommentReference"/>
        </w:rPr>
        <w:commentReference w:id="66"/>
      </w:r>
      <w:r w:rsidR="003F62BE" w:rsidRPr="00441EC8">
        <w:rPr>
          <w:rFonts w:ascii="Times New Roman" w:hAnsi="Times New Roman" w:cs="Times New Roman"/>
        </w:rPr>
        <w:t>.</w:t>
      </w:r>
    </w:p>
    <w:p w14:paraId="1938D601" w14:textId="58844966" w:rsidR="00AB67D8" w:rsidRDefault="003F62BE" w:rsidP="00962AD9">
      <w:pPr>
        <w:spacing w:line="360" w:lineRule="auto"/>
        <w:ind w:firstLine="720"/>
        <w:rPr>
          <w:rFonts w:ascii="Times New Roman" w:hAnsi="Times New Roman" w:cs="Times New Roman"/>
        </w:rPr>
      </w:pPr>
      <w:r>
        <w:rPr>
          <w:rFonts w:ascii="Times New Roman" w:hAnsi="Times New Roman" w:cs="Times New Roman"/>
        </w:rPr>
        <w:lastRenderedPageBreak/>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FE6E8E" w:rsidRPr="00CB2486">
        <w:rPr>
          <w:rFonts w:ascii="Times New Roman" w:hAnsi="Times New Roman" w:cs="Times New Roman"/>
        </w:rPr>
        <w:t>, the placental structure is also different when compared with human pregnancy</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470010" w:rsidRPr="00CB2486">
        <w:rPr>
          <w:rFonts w:ascii="Times New Roman" w:hAnsi="Times New Roman" w:cs="Times New Roman"/>
        </w:rPr>
        <w:instrText xml:space="preserve"> ADDIN ZOTERO_ITEM CSL_CITATION {"citationID":"Uq8azzWo","properties":{"formattedCitation":"(Schmidt et al., 2015)","plainCitation":"(Schmidt et al., 2015)","noteIndex":0},"citationItems":[{"id":1552,"uris":["http://zotero.org/users/5073745/items/L4RSGINP"],"itemData":{"id":1552,"type":"article-journal","container-title":"Journal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70010" w:rsidRPr="00CB2486">
        <w:rPr>
          <w:rFonts w:ascii="Times New Roman" w:hAnsi="Times New Roman" w:cs="Times New Roman"/>
          <w:noProof/>
        </w:rPr>
        <w:t>(Schmidt et al., 2015)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by the use of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del w:id="67" w:author="Gregg, Brigid" w:date="2023-01-08T10:29:00Z">
        <w:r w:rsidR="00F2698C" w:rsidRPr="00CB2486" w:rsidDel="001F2E70">
          <w:rPr>
            <w:rFonts w:ascii="Times New Roman" w:hAnsi="Times New Roman" w:cs="Times New Roman"/>
          </w:rPr>
          <w:delText xml:space="preserve"> </w:delText>
        </w:r>
      </w:del>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del w:id="68" w:author="Gregg, Brigid" w:date="2023-01-08T10:29:00Z">
        <w:r w:rsidR="00E97581" w:rsidRPr="00CB2486" w:rsidDel="001F2E70">
          <w:rPr>
            <w:rFonts w:ascii="Times New Roman" w:hAnsi="Times New Roman" w:cs="Times New Roman"/>
          </w:rPr>
          <w:delText xml:space="preserve"> </w:delText>
        </w:r>
      </w:del>
      <w:r w:rsidR="00E97581" w:rsidRPr="00CB2486">
        <w:rPr>
          <w:rFonts w:ascii="Times New Roman" w:hAnsi="Times New Roman" w:cs="Times New Roman"/>
        </w:rPr>
        <w:t xml:space="preserve">For example, </w:t>
      </w:r>
      <w:r w:rsidR="00F2698C" w:rsidRPr="00CB2486">
        <w:rPr>
          <w:rFonts w:ascii="Times New Roman" w:hAnsi="Times New Roman" w:cs="Times New Roman"/>
        </w:rPr>
        <w:t>v</w:t>
      </w:r>
      <w:r w:rsidR="00E97581" w:rsidRPr="00CB2486">
        <w:rPr>
          <w:rFonts w:ascii="Times New Roman" w:hAnsi="Times New Roman" w:cs="Times New Roman"/>
        </w:rPr>
        <w:t>ia a reverse power analysis, we</w:t>
      </w:r>
      <w:r w:rsidR="00AC51BD" w:rsidRPr="00CB2486">
        <w:rPr>
          <w:rFonts w:ascii="Times New Roman" w:hAnsi="Times New Roman" w:cs="Times New Roman"/>
        </w:rPr>
        <w:t xml:space="preserve"> cannot rule out an effect </w:t>
      </w:r>
      <w:r w:rsidR="00F07EE9">
        <w:rPr>
          <w:rFonts w:ascii="Times New Roman" w:hAnsi="Times New Roman" w:cs="Times New Roman"/>
        </w:rPr>
        <w:t>size smaller than 15.3</w:t>
      </w:r>
      <w:r w:rsidR="00DF08F8">
        <w:rPr>
          <w:rFonts w:ascii="Times New Roman" w:hAnsi="Times New Roman" w:cs="Times New Roman"/>
        </w:rPr>
        <w:t>% difference in body weight gain</w:t>
      </w:r>
      <w:r w:rsidR="00890485" w:rsidRPr="00CB2486">
        <w:rPr>
          <w:rFonts w:ascii="Times New Roman" w:hAnsi="Times New Roman" w:cs="Times New Roman"/>
        </w:rPr>
        <w:t xml:space="preserve"> during pregnancy</w:t>
      </w:r>
      <w:r w:rsidR="00E97581" w:rsidRPr="00CB2486">
        <w:rPr>
          <w:rFonts w:ascii="Times New Roman" w:hAnsi="Times New Roman" w:cs="Times New Roman"/>
        </w:rPr>
        <w:t xml:space="preserve"> </w:t>
      </w:r>
      <w:r w:rsidR="00DF08F8">
        <w:rPr>
          <w:rFonts w:ascii="Times New Roman" w:hAnsi="Times New Roman" w:cs="Times New Roman"/>
        </w:rPr>
        <w:t>between strains</w:t>
      </w:r>
      <w:r w:rsidR="00F07EE9">
        <w:rPr>
          <w:rFonts w:ascii="Times New Roman" w:hAnsi="Times New Roman" w:cs="Times New Roman"/>
        </w:rPr>
        <w:t>,</w:t>
      </w:r>
      <w:r w:rsidR="00DF08F8">
        <w:rPr>
          <w:rFonts w:ascii="Times New Roman" w:hAnsi="Times New Roman" w:cs="Times New Roman"/>
        </w:rPr>
        <w:t xml:space="preserve"> </w:t>
      </w:r>
      <w:r w:rsidR="00E97581" w:rsidRPr="00CB2486">
        <w:rPr>
          <w:rFonts w:ascii="Times New Roman" w:hAnsi="Times New Roman" w:cs="Times New Roman"/>
        </w:rPr>
        <w:t xml:space="preserve">but such a small effect </w:t>
      </w:r>
      <w:commentRangeStart w:id="69"/>
      <w:r w:rsidR="00E97581" w:rsidRPr="00CB2486">
        <w:rPr>
          <w:rFonts w:ascii="Times New Roman" w:hAnsi="Times New Roman" w:cs="Times New Roman"/>
        </w:rPr>
        <w:t>would likely be physiologically insignificant</w:t>
      </w:r>
      <w:commentRangeEnd w:id="69"/>
      <w:r w:rsidR="001F2E70">
        <w:rPr>
          <w:rStyle w:val="CommentReference"/>
        </w:rPr>
        <w:commentReference w:id="69"/>
      </w:r>
      <w:r w:rsidR="00AC51BD" w:rsidRPr="00CB2486">
        <w:rPr>
          <w:rFonts w:ascii="Times New Roman" w:hAnsi="Times New Roman" w:cs="Times New Roman"/>
        </w:rPr>
        <w:t xml:space="preserve">. </w:t>
      </w:r>
      <w:r w:rsidR="00962AD9" w:rsidRPr="00CB2486">
        <w:rPr>
          <w:rFonts w:ascii="Times New Roman" w:hAnsi="Times New Roman" w:cs="Times New Roman"/>
        </w:rPr>
        <w:t xml:space="preserve">We also followed the pups for a relatively short period of time after birth. </w:t>
      </w:r>
      <w:r w:rsidR="00E3260B" w:rsidRPr="00CB2486">
        <w:rPr>
          <w:rFonts w:ascii="Times New Roman" w:hAnsi="Times New Roman" w:cs="Times New Roman"/>
        </w:rPr>
        <w:t>So,</w:t>
      </w:r>
      <w:r w:rsidR="00962AD9" w:rsidRPr="00CB2486">
        <w:rPr>
          <w:rFonts w:ascii="Times New Roman" w:hAnsi="Times New Roman" w:cs="Times New Roman"/>
        </w:rPr>
        <w:t xml:space="preserve"> any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962AD9" w:rsidRPr="00CB2486">
        <w:rPr>
          <w:rFonts w:ascii="Times New Roman" w:hAnsi="Times New Roman" w:cs="Times New Roman"/>
        </w:rPr>
        <w:t>.</w:t>
      </w:r>
      <w:r>
        <w:rPr>
          <w:rFonts w:ascii="Times New Roman" w:hAnsi="Times New Roman" w:cs="Times New Roman"/>
        </w:rPr>
        <w:t xml:space="preserve"> </w:t>
      </w:r>
      <w:del w:id="70" w:author="Gregg, Brigid" w:date="2023-01-08T10:30:00Z">
        <w:r w:rsidDel="001F2E70">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08EF065"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 xml:space="preserve">In contrast to human observational studies demonstrating connections to pregnancy complications, we do not observe any detectable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ins w:id="71" w:author="Gregg, Brigid" w:date="2023-01-08T10:30:00Z">
        <w:r w:rsidR="001F2E70">
          <w:rPr>
            <w:rFonts w:ascii="Times New Roman" w:hAnsi="Times New Roman" w:cs="Times New Roman"/>
          </w:rPr>
          <w:t xml:space="preserve">Ours </w:t>
        </w:r>
      </w:ins>
      <w:r>
        <w:rPr>
          <w:rFonts w:ascii="Times New Roman" w:hAnsi="Times New Roman" w:cs="Times New Roman"/>
        </w:rPr>
        <w:t xml:space="preserve">is the first report of the loss of GDF15 in </w:t>
      </w:r>
      <w:r w:rsidR="002A5CBE">
        <w:rPr>
          <w:rFonts w:ascii="Times New Roman" w:hAnsi="Times New Roman" w:cs="Times New Roman"/>
        </w:rPr>
        <w:t xml:space="preserve">pregnancy </w:t>
      </w:r>
      <w:ins w:id="72" w:author="Gregg, Brigid" w:date="2023-01-08T10:30:00Z">
        <w:r w:rsidR="001F2E70">
          <w:rPr>
            <w:rFonts w:ascii="Times New Roman" w:hAnsi="Times New Roman" w:cs="Times New Roman"/>
          </w:rPr>
          <w:t xml:space="preserve">in a preclinical model </w:t>
        </w:r>
      </w:ins>
      <w:r w:rsidR="002A5CBE">
        <w:rPr>
          <w:rFonts w:ascii="Times New Roman" w:hAnsi="Times New Roman" w:cs="Times New Roman"/>
        </w:rPr>
        <w:t>and</w:t>
      </w:r>
      <w:r>
        <w:rPr>
          <w:rFonts w:ascii="Times New Roman" w:hAnsi="Times New Roman" w:cs="Times New Roman"/>
        </w:rPr>
        <w:t xml:space="preserve"> provides strong evidence </w:t>
      </w:r>
      <w:del w:id="73" w:author="Gregg, Brigid" w:date="2023-01-08T10:30:00Z">
        <w:r w:rsidDel="001F2E70">
          <w:rPr>
            <w:rFonts w:ascii="Times New Roman" w:hAnsi="Times New Roman" w:cs="Times New Roman"/>
          </w:rPr>
          <w:delText>for a lack of effect on</w:delText>
        </w:r>
      </w:del>
      <w:ins w:id="74" w:author="Gregg, Brigid" w:date="2023-01-08T10:30:00Z">
        <w:r w:rsidR="001F2E70">
          <w:rPr>
            <w:rFonts w:ascii="Times New Roman" w:hAnsi="Times New Roman" w:cs="Times New Roman"/>
          </w:rPr>
          <w:t>the</w:t>
        </w:r>
      </w:ins>
      <w:ins w:id="75" w:author="Gregg, Brigid" w:date="2023-01-08T10:31:00Z">
        <w:r w:rsidR="001F2E70">
          <w:rPr>
            <w:rFonts w:ascii="Times New Roman" w:hAnsi="Times New Roman" w:cs="Times New Roman"/>
          </w:rPr>
          <w:t xml:space="preserve"> GDF15 is not critical for pregnancy</w:t>
        </w:r>
      </w:ins>
      <w:r>
        <w:rPr>
          <w:rFonts w:ascii="Times New Roman" w:hAnsi="Times New Roman" w:cs="Times New Roman"/>
        </w:rPr>
        <w:t xml:space="preserve"> body weight, food intake, or offspring </w:t>
      </w:r>
      <w:commentRangeStart w:id="76"/>
      <w:r>
        <w:rPr>
          <w:rFonts w:ascii="Times New Roman" w:hAnsi="Times New Roman" w:cs="Times New Roman"/>
        </w:rPr>
        <w:t>health</w:t>
      </w:r>
      <w:commentRangeEnd w:id="76"/>
      <w:r w:rsidR="001F2E70">
        <w:rPr>
          <w:rStyle w:val="CommentReference"/>
        </w:rPr>
        <w:commentReference w:id="76"/>
      </w:r>
      <w:r>
        <w:rPr>
          <w:rFonts w:ascii="Times New Roman" w:hAnsi="Times New Roman" w:cs="Times New Roman"/>
        </w:rPr>
        <w:t xml:space="preserve">.  </w:t>
      </w:r>
    </w:p>
    <w:p w14:paraId="641A1936" w14:textId="77777777" w:rsidR="00B40172" w:rsidRDefault="00B40172" w:rsidP="00B40172">
      <w:pPr>
        <w:pStyle w:val="Heading1"/>
        <w:rPr>
          <w:rFonts w:cs="Times New Roman"/>
        </w:rPr>
      </w:pPr>
      <w:r w:rsidRPr="00303552">
        <w:rPr>
          <w:rFonts w:cs="Times New Roman"/>
        </w:rPr>
        <w:t>Conclusion</w:t>
      </w:r>
    </w:p>
    <w:p w14:paraId="58460B7A" w14:textId="5D0204A8"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w:t>
      </w:r>
      <w:r>
        <w:rPr>
          <w:rFonts w:ascii="Times New Roman" w:hAnsi="Times New Roman" w:cs="Times New Roman"/>
        </w:rPr>
        <w:lastRenderedPageBreak/>
        <w:t xml:space="preserve">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r w:rsidRPr="003C0FFC">
        <w:lastRenderedPageBreak/>
        <w:t>Figure Legends</w:t>
      </w:r>
    </w:p>
    <w:p w14:paraId="2F8EA09F" w14:textId="61D23743" w:rsidR="00F15E14" w:rsidRPr="003C0FFC" w:rsidRDefault="00F15E14" w:rsidP="003C0FFC">
      <w:pPr>
        <w:pStyle w:val="Heading2"/>
      </w:pPr>
      <w:r w:rsidRPr="003C0FFC">
        <w:t xml:space="preserve">Figure 1: </w:t>
      </w:r>
      <w:r w:rsidR="00AD5136">
        <w:t xml:space="preserve">Schematic of Experimental Manipulations </w:t>
      </w:r>
    </w:p>
    <w:p w14:paraId="74117857" w14:textId="0E004F77"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0901C28B" w:rsidR="00F15E14" w:rsidRPr="003C0FFC" w:rsidRDefault="00F15E14" w:rsidP="003C0FFC">
      <w:pPr>
        <w:pStyle w:val="Heading2"/>
      </w:pPr>
      <w:r w:rsidRPr="003C0FFC">
        <w:t xml:space="preserve">Figure 2: </w:t>
      </w:r>
      <w:r w:rsidR="00AF292A">
        <w:t>Insulin Resistance of Pregnancy Co-occurs with Elevations in GDF15</w:t>
      </w:r>
    </w:p>
    <w:p w14:paraId="19AB02C2" w14:textId="221C075C" w:rsidR="00F15E14" w:rsidRPr="003C0FFC" w:rsidRDefault="00F15E14" w:rsidP="00F15E14">
      <w:pPr>
        <w:rPr>
          <w:rFonts w:ascii="Times New Roman" w:hAnsi="Times New Roman" w:cs="Times New Roman"/>
        </w:rPr>
      </w:pPr>
      <w:r w:rsidRPr="003C0FFC">
        <w:rPr>
          <w:rFonts w:ascii="Times New Roman" w:hAnsi="Times New Roman" w:cs="Times New Roman"/>
        </w:rPr>
        <w:t>A) Intraperitoneal insulin tolerance testing on E16.5 in pregnant 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sidR="00AD5136">
        <w:rPr>
          <w:rFonts w:ascii="Times New Roman" w:hAnsi="Times New Roman" w:cs="Times New Roman"/>
        </w:rPr>
        <w:t xml:space="preserve">) GDF15 levels at ZT1 in pregnant and non-pregnant females, </w:t>
      </w:r>
      <w:r w:rsidRPr="003C0FFC">
        <w:rPr>
          <w:rFonts w:ascii="Times New Roman" w:hAnsi="Times New Roman" w:cs="Times New Roman"/>
        </w:rPr>
        <w:t>assessed</w:t>
      </w:r>
      <w:r w:rsidR="00AD5136" w:rsidRPr="003C0FFC">
        <w:rPr>
          <w:rFonts w:ascii="Times New Roman" w:hAnsi="Times New Roman" w:cs="Times New Roman"/>
        </w:rPr>
        <w:t xml:space="preserve"> as paired t tests</w:t>
      </w:r>
      <w:r w:rsidRPr="003C0FFC">
        <w:rPr>
          <w:rFonts w:ascii="Times New Roman" w:hAnsi="Times New Roman" w:cs="Times New Roman"/>
        </w:rPr>
        <w: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15 ELISA evaluating serum levels at ZT1 and ZT13 in pregnant dams given plain drinking water, pregnant dams given dexamethasone in drinking water,</w:t>
      </w:r>
      <w:r w:rsidR="00AD5136">
        <w:rPr>
          <w:rFonts w:ascii="Times New Roman" w:hAnsi="Times New Roman" w:cs="Times New Roman"/>
        </w:rPr>
        <w:t xml:space="preserve"> a</w:t>
      </w:r>
      <w:r w:rsidR="00A13E14" w:rsidRPr="003C0FFC">
        <w:rPr>
          <w:rFonts w:ascii="Times New Roman" w:hAnsi="Times New Roman" w:cs="Times New Roman"/>
        </w:rPr>
        <w:t xml:space="preserve">ssessed as paired t tests. </w:t>
      </w:r>
    </w:p>
    <w:p w14:paraId="08D9FE2C" w14:textId="77777777" w:rsidR="00A13E14" w:rsidRPr="003C0FFC" w:rsidRDefault="00A13E14" w:rsidP="00F15E14">
      <w:pPr>
        <w:rPr>
          <w:rFonts w:ascii="Times New Roman" w:hAnsi="Times New Roman" w:cs="Times New Roman"/>
        </w:rPr>
      </w:pPr>
    </w:p>
    <w:p w14:paraId="295BDDBC" w14:textId="5C6626EC" w:rsidR="00A13E14" w:rsidRPr="003C0FFC" w:rsidRDefault="00A13E14" w:rsidP="003C0FFC">
      <w:pPr>
        <w:pStyle w:val="Heading2"/>
      </w:pPr>
      <w:r w:rsidRPr="003C0FFC">
        <w:t>Figure 3:</w:t>
      </w:r>
      <w:r w:rsidR="00AD5136">
        <w:t>Gdf15 Knockout Does Not Impact Food Intake or Body Weight During Mouse Pregnancy</w:t>
      </w:r>
    </w:p>
    <w:p w14:paraId="32D77A37" w14:textId="45189FA6"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student’s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D1F8D9" w:rsidR="00167549" w:rsidRPr="003C0FFC" w:rsidRDefault="00167549" w:rsidP="003C0FFC">
      <w:pPr>
        <w:pStyle w:val="Heading2"/>
      </w:pPr>
      <w:r w:rsidRPr="003C0FFC">
        <w:t xml:space="preserve">Figure 4: </w:t>
      </w:r>
      <w:r w:rsidR="00AD5136">
        <w:t>Gdf15 Knockout Has No Effect on Gestational</w:t>
      </w:r>
      <w:r w:rsidRPr="003C0FFC">
        <w:t xml:space="preserve"> Insulin Tolerance</w:t>
      </w:r>
      <w:r w:rsidR="00AD5136">
        <w:t xml:space="preserve"> </w:t>
      </w:r>
    </w:p>
    <w:p w14:paraId="3C3D01BB" w14:textId="2C2ED077"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w:t>
      </w:r>
      <w:r w:rsidRPr="00C120E2">
        <w:rPr>
          <w:rFonts w:ascii="Times New Roman" w:hAnsi="Times New Roman" w:cs="Times New Roman"/>
          <w:i/>
        </w:rPr>
        <w:t>t</w:t>
      </w:r>
      <w:r w:rsidRPr="003C0FFC">
        <w:rPr>
          <w:rFonts w:ascii="Times New Roman" w:hAnsi="Times New Roman" w:cs="Times New Roman"/>
        </w:rPr>
        <w:t xml:space="preserve"> test. </w:t>
      </w:r>
    </w:p>
    <w:p w14:paraId="12B14872" w14:textId="3634F889" w:rsidR="00167549" w:rsidRPr="003C0FFC" w:rsidRDefault="00167549" w:rsidP="00167549">
      <w:pPr>
        <w:rPr>
          <w:rFonts w:ascii="Times New Roman" w:hAnsi="Times New Roman" w:cs="Times New Roman"/>
        </w:rPr>
      </w:pPr>
    </w:p>
    <w:p w14:paraId="292F5F4F" w14:textId="2FB0D02A" w:rsidR="00167549" w:rsidRPr="003C0FFC" w:rsidRDefault="00167549" w:rsidP="003C0FFC">
      <w:pPr>
        <w:pStyle w:val="Heading2"/>
      </w:pPr>
      <w:r w:rsidRPr="003C0FFC">
        <w:t>Figure 5:</w:t>
      </w:r>
      <w:r w:rsidR="00B60826">
        <w:t>Birth Weight is Reduced</w:t>
      </w:r>
      <w:r w:rsidR="00AD5136">
        <w:t xml:space="preserve"> in Gdf15 Knockout Pregnancies</w:t>
      </w:r>
    </w:p>
    <w:p w14:paraId="45EBD3B4" w14:textId="53BE0A5E"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rsidRPr="003C0FFC">
        <w:rPr>
          <w:rFonts w:ascii="Times New Roman" w:hAnsi="Times New Roman" w:cs="Times New Roman"/>
        </w:rPr>
        <w:t xml:space="preserve"> (including those who were dead), assessed via student’s t test. E)Number of pups born per litter that were alive, assessed via </w:t>
      </w:r>
      <w:r w:rsidR="00965E55" w:rsidRPr="003C0FFC">
        <w:rPr>
          <w:rFonts w:ascii="Times New Roman" w:hAnsi="Times New Roman" w:cs="Times New Roman"/>
        </w:rPr>
        <w:lastRenderedPageBreak/>
        <w:t xml:space="preserve">student’s t 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p>
    <w:p w14:paraId="4EE2D172" w14:textId="6E89F367" w:rsidR="00470839" w:rsidRPr="003C0FFC" w:rsidRDefault="00470839" w:rsidP="00167549">
      <w:pPr>
        <w:rPr>
          <w:rFonts w:ascii="Times New Roman" w:hAnsi="Times New Roman" w:cs="Times New Roman"/>
        </w:rPr>
      </w:pPr>
    </w:p>
    <w:p w14:paraId="3D4BB353" w14:textId="5579AC20" w:rsidR="00470839" w:rsidRPr="003C0FFC" w:rsidRDefault="00470839" w:rsidP="003C0FFC">
      <w:pPr>
        <w:pStyle w:val="Heading2"/>
      </w:pPr>
      <w:r w:rsidRPr="003C0FFC">
        <w:t xml:space="preserve">Figure 6: Milk volume and </w:t>
      </w:r>
      <w:r w:rsidR="00AD5136">
        <w:t>M</w:t>
      </w:r>
      <w:r w:rsidRPr="003C0FFC">
        <w:t xml:space="preserve">ilkfat </w:t>
      </w:r>
      <w:r w:rsidR="00AD5136">
        <w:t>P</w:t>
      </w:r>
      <w:r w:rsidRPr="003C0FFC">
        <w:t>ercentage</w:t>
      </w:r>
      <w:r w:rsidR="00AD5136">
        <w:t xml:space="preserve"> Are </w:t>
      </w:r>
      <w:proofErr w:type="gramStart"/>
      <w:r w:rsidR="00AD5136">
        <w:t>not</w:t>
      </w:r>
      <w:proofErr w:type="gramEnd"/>
      <w:r w:rsidR="00AD5136">
        <w:t xml:space="preserve"> Changed in Gdf15 Knockout Dams</w:t>
      </w:r>
    </w:p>
    <w:p w14:paraId="2147CCF3" w14:textId="2E16D549"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 xml:space="preserve">Whitney test. C)Percentage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419262BD" w:rsidR="00470839" w:rsidRPr="003C0FFC" w:rsidRDefault="00470839" w:rsidP="003C0FFC">
      <w:pPr>
        <w:pStyle w:val="Heading2"/>
      </w:pPr>
      <w:r w:rsidRPr="003C0FFC">
        <w:t xml:space="preserve">Figure 7: </w:t>
      </w:r>
      <w:r w:rsidR="00AD5136">
        <w:t>Offspring Postnatal Growth is Normal in Gdf15 Knockout Litters</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4BCC1B40" w:rsidR="00470839" w:rsidRPr="003C0FFC" w:rsidRDefault="00470839" w:rsidP="003C0FFC">
      <w:pPr>
        <w:pStyle w:val="Heading2"/>
      </w:pPr>
      <w:r w:rsidRPr="003C0FFC">
        <w:t>Supplementary Figure 1: Gdf15 levels in Knockout animals</w:t>
      </w:r>
      <w:r w:rsidR="00AD5136">
        <w:t xml:space="preserve"> and Body Weights in </w:t>
      </w:r>
    </w:p>
    <w:p w14:paraId="56E50C4D" w14:textId="28531DC7" w:rsidR="00470839" w:rsidRDefault="00470839" w:rsidP="00167549">
      <w:pPr>
        <w:rPr>
          <w:rFonts w:ascii="Times New Roman" w:hAnsi="Times New Roman" w:cs="Times New Roman"/>
        </w:rPr>
      </w:pPr>
      <w:r w:rsidRPr="003C0FFC">
        <w:rPr>
          <w:rFonts w:ascii="Times New Roman" w:hAnsi="Times New Roman" w:cs="Times New Roman"/>
        </w:rPr>
        <w:t>A) 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 xml:space="preserve">(pg/mL)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students t test. </w:t>
      </w:r>
    </w:p>
    <w:p w14:paraId="17AA2E77" w14:textId="76C55688" w:rsidR="00AD5136" w:rsidRDefault="00AD5136" w:rsidP="00700852">
      <w:pPr>
        <w:pStyle w:val="Heading2"/>
      </w:pPr>
    </w:p>
    <w:p w14:paraId="7E2739DE" w14:textId="5947F81A" w:rsidR="00700852" w:rsidRDefault="00700852" w:rsidP="00700852">
      <w:pPr>
        <w:pStyle w:val="Heading2"/>
      </w:pPr>
      <w:r>
        <w:t>Supplementary Figure 2:</w:t>
      </w:r>
      <w:r w:rsidR="001E3E15">
        <w:t xml:space="preserve"> Pregnancy Increases Body Weight in Mice, but Weight Gain Is Impaired by Dexamethasone Treatment</w:t>
      </w:r>
    </w:p>
    <w:p w14:paraId="0B958E4E" w14:textId="0D1217FF" w:rsidR="00AD5136" w:rsidRPr="003C0FFC" w:rsidRDefault="00700852" w:rsidP="00167549">
      <w:pPr>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00AD5136"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00AD5136"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00AD5136" w:rsidRPr="003C0FFC">
        <w:rPr>
          <w:rFonts w:ascii="Times New Roman" w:hAnsi="Times New Roman" w:cs="Times New Roman"/>
        </w:rPr>
        <w:t xml:space="preserve"> via linear mixed effects modeling.</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4D8D617" w14:textId="77777777" w:rsidR="00866351" w:rsidRPr="00866351" w:rsidRDefault="006D0E50" w:rsidP="00866351">
      <w:pPr>
        <w:pStyle w:val="Bibliography"/>
      </w:pPr>
      <w:r w:rsidRPr="00F145A3">
        <w:fldChar w:fldCharType="begin"/>
      </w:r>
      <w:r w:rsidR="00EE68A6">
        <w:instrText xml:space="preserve"> ADDIN ZOTERO_BIBL {"uncited":[],"omitted":[],"custom":[]} CSL_BIBLIOGRAPHY </w:instrText>
      </w:r>
      <w:r w:rsidRPr="00F145A3">
        <w:fldChar w:fldCharType="separate"/>
      </w:r>
      <w:r w:rsidR="00866351" w:rsidRPr="00866351">
        <w:t xml:space="preserve">Andersson-Hall, U., Joelsson, L., Svedin, P., Mallard, C., &amp; Holmäng, A. (2021). Growth-differentiation-factor 15 levels in obese and healthy pregnancies: Relation to insulin resistance and insulin secretory function. </w:t>
      </w:r>
      <w:r w:rsidR="00866351" w:rsidRPr="00866351">
        <w:rPr>
          <w:i/>
          <w:iCs/>
        </w:rPr>
        <w:t>Clinical Endocrinology</w:t>
      </w:r>
      <w:r w:rsidR="00866351" w:rsidRPr="00866351">
        <w:t xml:space="preserve">, </w:t>
      </w:r>
      <w:r w:rsidR="00866351" w:rsidRPr="00866351">
        <w:rPr>
          <w:i/>
          <w:iCs/>
        </w:rPr>
        <w:t>95</w:t>
      </w:r>
      <w:r w:rsidR="00866351" w:rsidRPr="00866351">
        <w:t>(1), 92–100. https://doi.org/10.1111/cen.14433</w:t>
      </w:r>
    </w:p>
    <w:p w14:paraId="1D9A1AFB" w14:textId="77777777" w:rsidR="00866351" w:rsidRPr="00866351" w:rsidRDefault="00866351" w:rsidP="00866351">
      <w:pPr>
        <w:pStyle w:val="Bibliography"/>
      </w:pPr>
      <w:r w:rsidRPr="00866351">
        <w:t xml:space="preserve">Bates, D., Mächler, M., Bolker, B., &amp; Walker, S. (2015). Fitting Linear Mixed-Effects Models Using lme4. </w:t>
      </w:r>
      <w:r w:rsidRPr="00866351">
        <w:rPr>
          <w:i/>
          <w:iCs/>
        </w:rPr>
        <w:t>Journal of Statistical Software</w:t>
      </w:r>
      <w:r w:rsidRPr="00866351">
        <w:t xml:space="preserve">, </w:t>
      </w:r>
      <w:r w:rsidRPr="00866351">
        <w:rPr>
          <w:i/>
          <w:iCs/>
        </w:rPr>
        <w:t>67</w:t>
      </w:r>
      <w:r w:rsidRPr="00866351">
        <w:t>, 1–48. https://doi.org/10.18637/jss.v067.i01</w:t>
      </w:r>
    </w:p>
    <w:p w14:paraId="3C09D4DE" w14:textId="77777777" w:rsidR="00866351" w:rsidRPr="00866351" w:rsidRDefault="00866351" w:rsidP="00866351">
      <w:pPr>
        <w:pStyle w:val="Bibliography"/>
      </w:pPr>
      <w:r w:rsidRPr="00866351">
        <w:t xml:space="preserve">Binder, A. K., Kosak, J. P., Janhardhan, K. S., Moser, G., Eling, T. E., &amp; Korach, K. S. (2016). Expression of Human NSAID Activated Gene 1 in Mice Leads to Altered Mammary Gland Differentiation and Impaired Lactation. </w:t>
      </w:r>
      <w:r w:rsidRPr="00866351">
        <w:rPr>
          <w:i/>
          <w:iCs/>
        </w:rPr>
        <w:t>PLoS ONE</w:t>
      </w:r>
      <w:r w:rsidRPr="00866351">
        <w:t xml:space="preserve">, </w:t>
      </w:r>
      <w:r w:rsidRPr="00866351">
        <w:rPr>
          <w:i/>
          <w:iCs/>
        </w:rPr>
        <w:t>11</w:t>
      </w:r>
      <w:r w:rsidRPr="00866351">
        <w:t>(1), e0146518. https://doi.org/10.1371/journal.pone.0146518</w:t>
      </w:r>
    </w:p>
    <w:p w14:paraId="60381FA3" w14:textId="77777777" w:rsidR="00866351" w:rsidRPr="00866351" w:rsidRDefault="00866351" w:rsidP="00866351">
      <w:pPr>
        <w:pStyle w:val="Bibliography"/>
      </w:pPr>
      <w:r w:rsidRPr="00866351">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66351">
        <w:rPr>
          <w:i/>
          <w:iCs/>
        </w:rPr>
        <w:t>Proceedings of the National Academy of Sciences</w:t>
      </w:r>
      <w:r w:rsidRPr="00866351">
        <w:t xml:space="preserve">, </w:t>
      </w:r>
      <w:r w:rsidRPr="00866351">
        <w:rPr>
          <w:i/>
          <w:iCs/>
        </w:rPr>
        <w:t>94</w:t>
      </w:r>
      <w:r w:rsidRPr="00866351">
        <w:t>(21), 11514–11519. https://doi.org/10.1073/pnas.94.21.11514</w:t>
      </w:r>
    </w:p>
    <w:p w14:paraId="6422ABFF" w14:textId="77777777" w:rsidR="00866351" w:rsidRPr="00866351" w:rsidRDefault="00866351" w:rsidP="00866351">
      <w:pPr>
        <w:pStyle w:val="Bibliography"/>
      </w:pPr>
      <w:r w:rsidRPr="00866351">
        <w:t xml:space="preserve">Borner, T., Shaulson, E. D., Ghidewon, M. Y., Barnett, A. B., Horn, C. C., Doyle, R. P., Grill, H. J., Hayes, M. R., &amp; De Jonghe, B. C. (2020). GDF15 Induces Anorexia through Nausea and Emesis. </w:t>
      </w:r>
      <w:r w:rsidRPr="00866351">
        <w:rPr>
          <w:i/>
          <w:iCs/>
        </w:rPr>
        <w:t>Cell Metabolism</w:t>
      </w:r>
      <w:r w:rsidRPr="00866351">
        <w:t xml:space="preserve">, </w:t>
      </w:r>
      <w:r w:rsidRPr="00866351">
        <w:rPr>
          <w:i/>
          <w:iCs/>
        </w:rPr>
        <w:t>31</w:t>
      </w:r>
      <w:r w:rsidRPr="00866351">
        <w:t>(2), 351-362.e5. https://doi.org/10.1016/j.cmet.2019.12.004</w:t>
      </w:r>
    </w:p>
    <w:p w14:paraId="212D322D" w14:textId="77777777" w:rsidR="00866351" w:rsidRPr="00866351" w:rsidRDefault="00866351" w:rsidP="00866351">
      <w:pPr>
        <w:pStyle w:val="Bibliography"/>
      </w:pPr>
      <w:r w:rsidRPr="00866351">
        <w:t xml:space="preserve">Boston, W. S., Bleck, G. T., Conroy, J. C., Wheeler, M. B., &amp; Miller, D. J. (2001). Short Communication: Effects of Increased Expression of α-Lactalbumin In Transgenic Mice on </w:t>
      </w:r>
      <w:r w:rsidRPr="00866351">
        <w:lastRenderedPageBreak/>
        <w:t xml:space="preserve">Milk Yield and Pup Growth. </w:t>
      </w:r>
      <w:r w:rsidRPr="00866351">
        <w:rPr>
          <w:i/>
          <w:iCs/>
        </w:rPr>
        <w:t>Journal of Dairy Science</w:t>
      </w:r>
      <w:r w:rsidRPr="00866351">
        <w:t xml:space="preserve">, </w:t>
      </w:r>
      <w:r w:rsidRPr="00866351">
        <w:rPr>
          <w:i/>
          <w:iCs/>
        </w:rPr>
        <w:t>84</w:t>
      </w:r>
      <w:r w:rsidRPr="00866351">
        <w:t>(3), 620–622. https://doi.org/10.3168/jds.S0022-0302(01)74516-X</w:t>
      </w:r>
    </w:p>
    <w:p w14:paraId="5DEAA856" w14:textId="77777777" w:rsidR="00866351" w:rsidRPr="00866351" w:rsidRDefault="00866351" w:rsidP="00866351">
      <w:pPr>
        <w:pStyle w:val="Bibliography"/>
      </w:pPr>
      <w:r w:rsidRPr="00866351">
        <w:t xml:space="preserve">Böttner, M., Suter-Crazzolara, C., Schober, A., &amp; Unsicker, K. (1999). Expression of a novel member of the TGF-beta superfamily, growth/differentiation factor-15/macrophage-inhibiting cytokine-1 (GDF-15/MIC-1) in adult rat tissues. </w:t>
      </w:r>
      <w:r w:rsidRPr="00866351">
        <w:rPr>
          <w:i/>
          <w:iCs/>
        </w:rPr>
        <w:t>Cell and Tissue Research</w:t>
      </w:r>
      <w:r w:rsidRPr="00866351">
        <w:t xml:space="preserve">, </w:t>
      </w:r>
      <w:r w:rsidRPr="00866351">
        <w:rPr>
          <w:i/>
          <w:iCs/>
        </w:rPr>
        <w:t>297</w:t>
      </w:r>
      <w:r w:rsidRPr="00866351">
        <w:t>(1), 103–110. https://doi.org/10.1007/s004410051337</w:t>
      </w:r>
    </w:p>
    <w:p w14:paraId="0E48C9BB" w14:textId="77777777" w:rsidR="00866351" w:rsidRPr="00866351" w:rsidRDefault="00866351" w:rsidP="00866351">
      <w:pPr>
        <w:pStyle w:val="Bibliography"/>
      </w:pPr>
      <w:r w:rsidRPr="00866351">
        <w:t xml:space="preserve">Bridges, D., Mulcahy, M. C., &amp; Redd, J. R. (2022, March 7). </w:t>
      </w:r>
      <w:r w:rsidRPr="00866351">
        <w:rPr>
          <w:i/>
          <w:iCs/>
        </w:rPr>
        <w:t>Insulin Tolerance Test</w:t>
      </w:r>
      <w:r w:rsidRPr="00866351">
        <w:t>. Protocols.Io. dx.doi.org/10.17504/protocols.io.b5zxq77n</w:t>
      </w:r>
    </w:p>
    <w:p w14:paraId="196FC049" w14:textId="77777777" w:rsidR="00866351" w:rsidRPr="00866351" w:rsidRDefault="00866351" w:rsidP="00866351">
      <w:pPr>
        <w:pStyle w:val="Bibliography"/>
      </w:pPr>
      <w:r w:rsidRPr="00866351">
        <w:t xml:space="preserve">Chen, Q., Wang, Y., Zhao, M., Hyett, J., da Silva Costa, F., &amp; Nie, G. (2016). Serum levels of GDF15 are reduced in preeclampsia and the reduction is more profound in late-onset than early-onset cases. </w:t>
      </w:r>
      <w:r w:rsidRPr="00866351">
        <w:rPr>
          <w:i/>
          <w:iCs/>
        </w:rPr>
        <w:t>Cytokine</w:t>
      </w:r>
      <w:r w:rsidRPr="00866351">
        <w:t xml:space="preserve">, </w:t>
      </w:r>
      <w:r w:rsidRPr="00866351">
        <w:rPr>
          <w:i/>
          <w:iCs/>
        </w:rPr>
        <w:t>83</w:t>
      </w:r>
      <w:r w:rsidRPr="00866351">
        <w:t>, 226–230. https://doi.org/10.1016/j.cyto.2016.05.002</w:t>
      </w:r>
    </w:p>
    <w:p w14:paraId="6F307095" w14:textId="77777777" w:rsidR="00866351" w:rsidRPr="00866351" w:rsidRDefault="00866351" w:rsidP="00866351">
      <w:pPr>
        <w:pStyle w:val="Bibliography"/>
      </w:pPr>
      <w:r w:rsidRPr="00866351">
        <w:t xml:space="preserve">El Habbal, N., Meyer, A. C., Hafner, H., Redd, J. R., Carlson, Z., Mulcahy, M. C., Gregg, B., &amp; Bridges, D. (2021). Activation of Adipocyte mTORC1 Increases Milk Lipids in a Mouse Model of Lactation. </w:t>
      </w:r>
      <w:r w:rsidRPr="00866351">
        <w:rPr>
          <w:i/>
          <w:iCs/>
        </w:rPr>
        <w:t>BioRxiv</w:t>
      </w:r>
      <w:r w:rsidRPr="00866351">
        <w:t>, 2021.07.01.450596. https://doi.org/10.1101/2021.07.01.450596</w:t>
      </w:r>
    </w:p>
    <w:p w14:paraId="305BE995" w14:textId="77777777" w:rsidR="00866351" w:rsidRPr="00866351" w:rsidRDefault="00866351" w:rsidP="00866351">
      <w:pPr>
        <w:pStyle w:val="Bibliography"/>
      </w:pPr>
      <w:r w:rsidRPr="00866351">
        <w:t xml:space="preserve">Emmerson, P. J., Wang, F., Du, Y., Liu, Q., Pickard, R. T., Gonciarz, M. D., Coskun, T., Hamang, M. J., Sindelar, D. K., Ballman, K. K., Foltz, L. A., Muppidi, A., Alsina-Fernandez, J., Barnard, G. C., Tang, J. X., Liu, X., Mao, X., Siegel, R., Sloan, J. H., … Wu, X. (2017). The metabolic effects of GDF15 are mediated by the orphan receptor GFRAL. </w:t>
      </w:r>
      <w:r w:rsidRPr="00866351">
        <w:rPr>
          <w:i/>
          <w:iCs/>
        </w:rPr>
        <w:t>Nature Medicine</w:t>
      </w:r>
      <w:r w:rsidRPr="00866351">
        <w:t xml:space="preserve">, </w:t>
      </w:r>
      <w:r w:rsidRPr="00866351">
        <w:rPr>
          <w:i/>
          <w:iCs/>
        </w:rPr>
        <w:t>23</w:t>
      </w:r>
      <w:r w:rsidRPr="00866351">
        <w:t>(10), Article 10. https://doi.org/10.1038/nm.4393</w:t>
      </w:r>
    </w:p>
    <w:p w14:paraId="511CD0DF" w14:textId="77777777" w:rsidR="00866351" w:rsidRPr="00866351" w:rsidRDefault="00866351" w:rsidP="00866351">
      <w:pPr>
        <w:pStyle w:val="Bibliography"/>
      </w:pPr>
      <w:r w:rsidRPr="00866351">
        <w:lastRenderedPageBreak/>
        <w:t xml:space="preserve">Fejzo, M. S., Fasching, P. A., Schneider, M. O., Schwitulla, J., Beckmann, M. W., Schwenke, E., MacGibbon, K. W., &amp; Mullin, P. M. (2019). Analysis of GDF15 and IGFBP7 in Hyperemesis Gravidarum Support Causality. </w:t>
      </w:r>
      <w:r w:rsidRPr="00866351">
        <w:rPr>
          <w:i/>
          <w:iCs/>
        </w:rPr>
        <w:t>Geburtshilfe Und Frauenheilkunde</w:t>
      </w:r>
      <w:r w:rsidRPr="00866351">
        <w:t xml:space="preserve">, </w:t>
      </w:r>
      <w:r w:rsidRPr="00866351">
        <w:rPr>
          <w:i/>
          <w:iCs/>
        </w:rPr>
        <w:t>79</w:t>
      </w:r>
      <w:r w:rsidRPr="00866351">
        <w:t>(4), 382–388. https://doi.org/10.1055/a-0830-1346</w:t>
      </w:r>
    </w:p>
    <w:p w14:paraId="5985C963" w14:textId="77777777" w:rsidR="00866351" w:rsidRPr="00866351" w:rsidRDefault="00866351" w:rsidP="00866351">
      <w:pPr>
        <w:pStyle w:val="Bibliography"/>
      </w:pPr>
      <w:r w:rsidRPr="00866351">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866351">
        <w:rPr>
          <w:i/>
          <w:iCs/>
        </w:rPr>
        <w:t>Nature Communications; London</w:t>
      </w:r>
      <w:r w:rsidRPr="00866351">
        <w:t xml:space="preserve">, </w:t>
      </w:r>
      <w:r w:rsidRPr="00866351">
        <w:rPr>
          <w:i/>
          <w:iCs/>
        </w:rPr>
        <w:t>9</w:t>
      </w:r>
      <w:r w:rsidRPr="00866351">
        <w:t>, 1–9. http://dx.doi.org.proxy.lib.umich.edu/10.1038/s41467-018-03258-0</w:t>
      </w:r>
    </w:p>
    <w:p w14:paraId="7C8BB4A7" w14:textId="77777777" w:rsidR="00866351" w:rsidRPr="00866351" w:rsidRDefault="00866351" w:rsidP="00866351">
      <w:pPr>
        <w:pStyle w:val="Bibliography"/>
      </w:pPr>
      <w:r w:rsidRPr="00866351">
        <w:t xml:space="preserve">Frikke-Schmidt, H., Hultman, K., Galaske, J. W., Jørgensen, S. B., Myers, M. G., &amp; Seeley, R. J. (2019). GDF15 acts synergistically with liraglutide but is not necessary for the weight loss induced by bariatric surgery in mice. </w:t>
      </w:r>
      <w:r w:rsidRPr="00866351">
        <w:rPr>
          <w:i/>
          <w:iCs/>
        </w:rPr>
        <w:t>Molecular Metabolism</w:t>
      </w:r>
      <w:r w:rsidRPr="00866351">
        <w:t xml:space="preserve">, </w:t>
      </w:r>
      <w:r w:rsidRPr="00866351">
        <w:rPr>
          <w:i/>
          <w:iCs/>
        </w:rPr>
        <w:t>21</w:t>
      </w:r>
      <w:r w:rsidRPr="00866351">
        <w:t>, 13–21. https://doi.org/10.1016/j.molmet.2019.01.003</w:t>
      </w:r>
    </w:p>
    <w:p w14:paraId="169E54C5" w14:textId="77777777" w:rsidR="00866351" w:rsidRPr="00866351" w:rsidRDefault="00866351" w:rsidP="00866351">
      <w:pPr>
        <w:pStyle w:val="Bibliography"/>
      </w:pPr>
      <w:r w:rsidRPr="00866351">
        <w:t xml:space="preserve">Gunder, L. C., Harvey, I., Redd, J. R., Davis, C. S., AL-Tamimi, A., Brooks, S. V., &amp; Bridges, D. (2020). Obesity Augments Glucocorticoid-Dependent Muscle Atrophy in Male C57BL/6J Mice. </w:t>
      </w:r>
      <w:r w:rsidRPr="00866351">
        <w:rPr>
          <w:i/>
          <w:iCs/>
        </w:rPr>
        <w:t>Biomedicines</w:t>
      </w:r>
      <w:r w:rsidRPr="00866351">
        <w:t xml:space="preserve">, </w:t>
      </w:r>
      <w:r w:rsidRPr="00866351">
        <w:rPr>
          <w:i/>
          <w:iCs/>
        </w:rPr>
        <w:t>8</w:t>
      </w:r>
      <w:r w:rsidRPr="00866351">
        <w:t>(10), Article 10. https://doi.org/10.3390/biomedicines8100420</w:t>
      </w:r>
    </w:p>
    <w:p w14:paraId="5326C4D5" w14:textId="77777777" w:rsidR="00866351" w:rsidRPr="00866351" w:rsidRDefault="00866351" w:rsidP="00866351">
      <w:pPr>
        <w:pStyle w:val="Bibliography"/>
      </w:pPr>
      <w:r w:rsidRPr="00866351">
        <w:t xml:space="preserve">Harvey, I., Stephenson, E. J., Redd, J. R., Tran, Q. T., Hochberg, I., Qi, N., &amp; Bridges, D. (2018). Glucocorticoid-Induced Metabolic Disturbances Are Exacerbated in Obese Male Mice. </w:t>
      </w:r>
      <w:r w:rsidRPr="00866351">
        <w:rPr>
          <w:i/>
          <w:iCs/>
        </w:rPr>
        <w:t>Endocrinology</w:t>
      </w:r>
      <w:r w:rsidRPr="00866351">
        <w:t xml:space="preserve">, </w:t>
      </w:r>
      <w:r w:rsidRPr="00866351">
        <w:rPr>
          <w:i/>
          <w:iCs/>
        </w:rPr>
        <w:t>159</w:t>
      </w:r>
      <w:r w:rsidRPr="00866351">
        <w:t>(6), 2275–2287. https://doi.org/10.1210/en.2018-00147</w:t>
      </w:r>
    </w:p>
    <w:p w14:paraId="115A1339" w14:textId="77777777" w:rsidR="00866351" w:rsidRPr="00866351" w:rsidRDefault="00866351" w:rsidP="00866351">
      <w:pPr>
        <w:pStyle w:val="Bibliography"/>
      </w:pPr>
      <w:r w:rsidRPr="00866351">
        <w:lastRenderedPageBreak/>
        <w:t xml:space="preserve">Hsiao, E. C., Koniaris, L. G., Zimmers-Koniaris, T., Sebald, S. M., Huynh, T. V., &amp; Lee, S.-J. (2000). Characterization of Growth-Differentiation Factor 15, a Transforming Growth Factor </w:t>
      </w:r>
      <w:r w:rsidRPr="00866351">
        <w:rPr>
          <w:rFonts w:ascii="Segoe UI Symbol" w:hAnsi="Segoe UI Symbol" w:cs="Segoe UI Symbol"/>
        </w:rPr>
        <w:t>␤</w:t>
      </w:r>
      <w:r w:rsidRPr="00866351">
        <w:t xml:space="preserve"> Superfamily Member Induced following Liver Injury. </w:t>
      </w:r>
      <w:r w:rsidRPr="00866351">
        <w:rPr>
          <w:i/>
          <w:iCs/>
        </w:rPr>
        <w:t>MOL. CELL. BIOL.</w:t>
      </w:r>
      <w:r w:rsidRPr="00866351">
        <w:t xml:space="preserve">, </w:t>
      </w:r>
      <w:r w:rsidRPr="00866351">
        <w:rPr>
          <w:i/>
          <w:iCs/>
        </w:rPr>
        <w:t>20</w:t>
      </w:r>
      <w:r w:rsidRPr="00866351">
        <w:t>, 10.</w:t>
      </w:r>
    </w:p>
    <w:p w14:paraId="47A01E24" w14:textId="77777777" w:rsidR="00866351" w:rsidRPr="00866351" w:rsidRDefault="00866351" w:rsidP="00866351">
      <w:pPr>
        <w:pStyle w:val="Bibliography"/>
      </w:pPr>
      <w:r w:rsidRPr="00866351">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66351">
        <w:rPr>
          <w:i/>
          <w:iCs/>
        </w:rPr>
        <w:t>Nature</w:t>
      </w:r>
      <w:r w:rsidRPr="00866351">
        <w:t xml:space="preserve">, </w:t>
      </w:r>
      <w:r w:rsidRPr="00866351">
        <w:rPr>
          <w:i/>
          <w:iCs/>
        </w:rPr>
        <w:t>550</w:t>
      </w:r>
      <w:r w:rsidRPr="00866351">
        <w:t>(7675), 255–259. https://doi.org/10.1038/nature24042</w:t>
      </w:r>
    </w:p>
    <w:p w14:paraId="64B119E7" w14:textId="77777777" w:rsidR="00866351" w:rsidRPr="00866351" w:rsidRDefault="00866351" w:rsidP="00866351">
      <w:pPr>
        <w:pStyle w:val="Bibliography"/>
      </w:pPr>
      <w:r w:rsidRPr="00866351">
        <w:t xml:space="preserve">Jacobsen, D. P., Røysland, R., Strand, H., Moe, K., Sugulle, M., Omland, T., &amp; Staff, A. C. (2022). Cardiovascular biomarkers in pregnancy with diabetes and associations to glucose control. </w:t>
      </w:r>
      <w:r w:rsidRPr="00866351">
        <w:rPr>
          <w:i/>
          <w:iCs/>
        </w:rPr>
        <w:t>Acta Diabetologica</w:t>
      </w:r>
      <w:r w:rsidRPr="00866351">
        <w:t xml:space="preserve">, </w:t>
      </w:r>
      <w:r w:rsidRPr="00866351">
        <w:rPr>
          <w:i/>
          <w:iCs/>
        </w:rPr>
        <w:t>59</w:t>
      </w:r>
      <w:r w:rsidRPr="00866351">
        <w:t>(9), 1229–1236. https://doi.org/10.1007/s00592-022-01916-w</w:t>
      </w:r>
    </w:p>
    <w:p w14:paraId="793B900D" w14:textId="77777777" w:rsidR="00866351" w:rsidRPr="00866351" w:rsidRDefault="00866351" w:rsidP="00866351">
      <w:pPr>
        <w:pStyle w:val="Bibliography"/>
      </w:pPr>
      <w:r w:rsidRPr="00866351">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866351">
        <w:rPr>
          <w:i/>
          <w:iCs/>
        </w:rPr>
        <w:t>Circulation Research</w:t>
      </w:r>
      <w:r w:rsidRPr="00866351">
        <w:t xml:space="preserve">, </w:t>
      </w:r>
      <w:r w:rsidRPr="00866351">
        <w:rPr>
          <w:i/>
          <w:iCs/>
        </w:rPr>
        <w:t>98</w:t>
      </w:r>
      <w:r w:rsidRPr="00866351">
        <w:t>(3), 351–360. https://doi.org/10.1161/01.RES.0000202805.73038.48</w:t>
      </w:r>
    </w:p>
    <w:p w14:paraId="7D123A74" w14:textId="77777777" w:rsidR="00866351" w:rsidRPr="00866351" w:rsidRDefault="00866351" w:rsidP="00866351">
      <w:pPr>
        <w:pStyle w:val="Bibliography"/>
      </w:pPr>
      <w:r w:rsidRPr="00866351">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w:t>
      </w:r>
      <w:r w:rsidRPr="00866351">
        <w:lastRenderedPageBreak/>
        <w:t xml:space="preserve">motivation to exercise. </w:t>
      </w:r>
      <w:r w:rsidRPr="00866351">
        <w:rPr>
          <w:i/>
          <w:iCs/>
        </w:rPr>
        <w:t>Nature Communications</w:t>
      </w:r>
      <w:r w:rsidRPr="00866351">
        <w:t xml:space="preserve">, </w:t>
      </w:r>
      <w:r w:rsidRPr="00866351">
        <w:rPr>
          <w:i/>
          <w:iCs/>
        </w:rPr>
        <w:t>12</w:t>
      </w:r>
      <w:r w:rsidRPr="00866351">
        <w:t>, 1041. https://doi.org/10.1038/s41467-021-21309-x</w:t>
      </w:r>
    </w:p>
    <w:p w14:paraId="3F597E89" w14:textId="77777777" w:rsidR="00866351" w:rsidRPr="00866351" w:rsidRDefault="00866351" w:rsidP="00866351">
      <w:pPr>
        <w:pStyle w:val="Bibliography"/>
      </w:pPr>
      <w:r w:rsidRPr="00866351">
        <w:t xml:space="preserve">Ladyman, S. R., Carter, K. M., &amp; Grattan, D. R. (2018). Energy homeostasis and running wheel activity during pregnancy in the mouse. </w:t>
      </w:r>
      <w:r w:rsidRPr="00866351">
        <w:rPr>
          <w:i/>
          <w:iCs/>
        </w:rPr>
        <w:t>Physiology &amp; Behavior</w:t>
      </w:r>
      <w:r w:rsidRPr="00866351">
        <w:t xml:space="preserve">, </w:t>
      </w:r>
      <w:r w:rsidRPr="00866351">
        <w:rPr>
          <w:i/>
          <w:iCs/>
        </w:rPr>
        <w:t>194</w:t>
      </w:r>
      <w:r w:rsidRPr="00866351">
        <w:t>, 83–94. https://doi.org/10.1016/j.physbeh.2018.05.002</w:t>
      </w:r>
    </w:p>
    <w:p w14:paraId="67581420" w14:textId="77777777" w:rsidR="00866351" w:rsidRPr="00866351" w:rsidRDefault="00866351" w:rsidP="00866351">
      <w:pPr>
        <w:pStyle w:val="Bibliography"/>
      </w:pPr>
      <w:r w:rsidRPr="00866351">
        <w:t xml:space="preserve">Marjono, A. B., Brown, D. A., Horton, K. E., Wallace, E. M., Breit, S. N., &amp; Manuelpillai, U. (2003). Macrophage Inhibitory Cytokine-1 in Gestational Tissues and Maternal Serum in Normal and Pre-eclamptic Pregnancy. </w:t>
      </w:r>
      <w:r w:rsidRPr="00866351">
        <w:rPr>
          <w:i/>
          <w:iCs/>
        </w:rPr>
        <w:t>Placenta</w:t>
      </w:r>
      <w:r w:rsidRPr="00866351">
        <w:t xml:space="preserve">, </w:t>
      </w:r>
      <w:r w:rsidRPr="00866351">
        <w:rPr>
          <w:i/>
          <w:iCs/>
        </w:rPr>
        <w:t>24</w:t>
      </w:r>
      <w:r w:rsidRPr="00866351">
        <w:t>(1), 100–106. https://doi.org/10.1053/plac.2002.0881</w:t>
      </w:r>
    </w:p>
    <w:p w14:paraId="3908FEF8" w14:textId="77777777" w:rsidR="00866351" w:rsidRPr="00866351" w:rsidRDefault="00866351" w:rsidP="00866351">
      <w:pPr>
        <w:pStyle w:val="Bibliography"/>
      </w:pPr>
      <w:r w:rsidRPr="00866351">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66351">
        <w:rPr>
          <w:i/>
          <w:iCs/>
        </w:rPr>
        <w:t>The Journal of Clinical Endocrinology and Metabolism</w:t>
      </w:r>
      <w:r w:rsidRPr="00866351">
        <w:t xml:space="preserve">, </w:t>
      </w:r>
      <w:r w:rsidRPr="00866351">
        <w:rPr>
          <w:i/>
          <w:iCs/>
        </w:rPr>
        <w:t>85</w:t>
      </w:r>
      <w:r w:rsidRPr="00866351">
        <w:t>(12), 4781–4788. https://doi.org/10.1210/jcem.85.12.7007</w:t>
      </w:r>
    </w:p>
    <w:p w14:paraId="292A46CA" w14:textId="77777777" w:rsidR="00866351" w:rsidRPr="00866351" w:rsidRDefault="00866351" w:rsidP="00866351">
      <w:pPr>
        <w:pStyle w:val="Bibliography"/>
      </w:pPr>
      <w:r w:rsidRPr="00866351">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866351">
        <w:rPr>
          <w:i/>
          <w:iCs/>
        </w:rPr>
        <w:t>Nature Medicine</w:t>
      </w:r>
      <w:r w:rsidRPr="00866351">
        <w:t xml:space="preserve">, </w:t>
      </w:r>
      <w:r w:rsidRPr="00866351">
        <w:rPr>
          <w:i/>
          <w:iCs/>
        </w:rPr>
        <w:t>23</w:t>
      </w:r>
      <w:r w:rsidRPr="00866351">
        <w:t>(10), 1150–1157. https://doi.org/10.1038/nm.4392</w:t>
      </w:r>
    </w:p>
    <w:p w14:paraId="55EA6CED" w14:textId="77777777" w:rsidR="00866351" w:rsidRPr="00866351" w:rsidRDefault="00866351" w:rsidP="00866351">
      <w:pPr>
        <w:pStyle w:val="Bibliography"/>
      </w:pPr>
      <w:r w:rsidRPr="00866351">
        <w:t xml:space="preserve">Musial, B., Fernandez-Twinn, D. S., Vaughan, O. R., Ozanne, S. E., Voshol, P., Sferruzzi-Perri, A. N., &amp; Fowden, A. L. (2016). Proximity to Delivery Alters Insulin Sensitivity and Glucose </w:t>
      </w:r>
      <w:r w:rsidRPr="00866351">
        <w:lastRenderedPageBreak/>
        <w:t xml:space="preserve">Metabolism in Pregnant Mice. </w:t>
      </w:r>
      <w:r w:rsidRPr="00866351">
        <w:rPr>
          <w:i/>
          <w:iCs/>
        </w:rPr>
        <w:t>Diabetes</w:t>
      </w:r>
      <w:r w:rsidRPr="00866351">
        <w:t xml:space="preserve">, </w:t>
      </w:r>
      <w:r w:rsidRPr="00866351">
        <w:rPr>
          <w:i/>
          <w:iCs/>
        </w:rPr>
        <w:t>65</w:t>
      </w:r>
      <w:r w:rsidRPr="00866351">
        <w:t>(4), 851–860. https://doi.org/10.2337/db15-1531</w:t>
      </w:r>
    </w:p>
    <w:p w14:paraId="1D61AD1F" w14:textId="77777777" w:rsidR="00866351" w:rsidRPr="00866351" w:rsidRDefault="00866351" w:rsidP="00866351">
      <w:pPr>
        <w:pStyle w:val="Bibliography"/>
      </w:pPr>
      <w:r w:rsidRPr="00866351">
        <w:t xml:space="preserve">Ost, M., Igual Gil, C., Coleman, V., Keipert, S., Efstathiou, S., Vidic, V., Weyers, M., &amp; Klaus, S. (2020). Muscle-derived GDF15 drives diurnal anorexia and systemic metabolic remodeling during mitochondrial stress. </w:t>
      </w:r>
      <w:r w:rsidRPr="00866351">
        <w:rPr>
          <w:i/>
          <w:iCs/>
        </w:rPr>
        <w:t>EMBO Reports</w:t>
      </w:r>
      <w:r w:rsidRPr="00866351">
        <w:t xml:space="preserve">, </w:t>
      </w:r>
      <w:r w:rsidRPr="00866351">
        <w:rPr>
          <w:i/>
          <w:iCs/>
        </w:rPr>
        <w:t>21</w:t>
      </w:r>
      <w:r w:rsidRPr="00866351">
        <w:t>(3), e48804. https://doi.org/10.15252/embr.201948804</w:t>
      </w:r>
    </w:p>
    <w:p w14:paraId="473B3CC0" w14:textId="77777777" w:rsidR="00866351" w:rsidRPr="00866351" w:rsidRDefault="00866351" w:rsidP="00866351">
      <w:pPr>
        <w:pStyle w:val="Bibliography"/>
      </w:pPr>
      <w:r w:rsidRPr="00866351">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66351">
        <w:rPr>
          <w:i/>
          <w:iCs/>
        </w:rPr>
        <w:t>Cell Metabolism</w:t>
      </w:r>
      <w:r w:rsidRPr="00866351">
        <w:t xml:space="preserve">, </w:t>
      </w:r>
      <w:r w:rsidRPr="00866351">
        <w:rPr>
          <w:i/>
          <w:iCs/>
        </w:rPr>
        <w:t>29</w:t>
      </w:r>
      <w:r w:rsidRPr="00866351">
        <w:t>(3), 707-718.e8. https://doi.org/10.1016/j.cmet.2018.12.016</w:t>
      </w:r>
    </w:p>
    <w:p w14:paraId="46967E52" w14:textId="77777777" w:rsidR="00866351" w:rsidRPr="00866351" w:rsidRDefault="00866351" w:rsidP="00866351">
      <w:pPr>
        <w:pStyle w:val="Bibliography"/>
      </w:pPr>
      <w:r w:rsidRPr="00866351">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66351">
        <w:rPr>
          <w:i/>
          <w:iCs/>
        </w:rPr>
        <w:t>Wellcome Open Research</w:t>
      </w:r>
      <w:r w:rsidRPr="00866351">
        <w:t xml:space="preserve">, </w:t>
      </w:r>
      <w:r w:rsidRPr="00866351">
        <w:rPr>
          <w:i/>
          <w:iCs/>
        </w:rPr>
        <w:t>3</w:t>
      </w:r>
      <w:r w:rsidRPr="00866351">
        <w:t>, 123. https://doi.org/10.12688/wellcomeopenres.14818.1</w:t>
      </w:r>
    </w:p>
    <w:p w14:paraId="1678F133" w14:textId="77777777" w:rsidR="00866351" w:rsidRPr="00866351" w:rsidRDefault="00866351" w:rsidP="00866351">
      <w:pPr>
        <w:pStyle w:val="Bibliography"/>
      </w:pPr>
      <w:r w:rsidRPr="00866351">
        <w:t xml:space="preserve">R Core Team. (2021). </w:t>
      </w:r>
      <w:r w:rsidRPr="00866351">
        <w:rPr>
          <w:i/>
          <w:iCs/>
        </w:rPr>
        <w:t>R: A Language and Environment for Statistical Computing</w:t>
      </w:r>
      <w:r w:rsidRPr="00866351">
        <w:t>. R Foundation for Statistical Computing. https://www.R-project.org/</w:t>
      </w:r>
    </w:p>
    <w:p w14:paraId="38C9EA19" w14:textId="77777777" w:rsidR="00866351" w:rsidRPr="00866351" w:rsidRDefault="00866351" w:rsidP="00866351">
      <w:pPr>
        <w:pStyle w:val="Bibliography"/>
      </w:pPr>
      <w:r w:rsidRPr="00866351">
        <w:t xml:space="preserve">Schmidt, A., Morales-Prieto, D. M., Pastuschek, J., Fröhlich, K., &amp; Markert, U. R. (2015). Only humans have human placentas: Molecular differences between mice and humans. </w:t>
      </w:r>
      <w:r w:rsidRPr="00866351">
        <w:rPr>
          <w:i/>
          <w:iCs/>
        </w:rPr>
        <w:lastRenderedPageBreak/>
        <w:t>Journal of Reproductive Immunology</w:t>
      </w:r>
      <w:r w:rsidRPr="00866351">
        <w:t xml:space="preserve">, </w:t>
      </w:r>
      <w:r w:rsidRPr="00866351">
        <w:rPr>
          <w:i/>
          <w:iCs/>
        </w:rPr>
        <w:t>108</w:t>
      </w:r>
      <w:r w:rsidRPr="00866351">
        <w:t>, 65–71. https://doi.org/10.1016/j.jri.2015.03.001</w:t>
      </w:r>
    </w:p>
    <w:p w14:paraId="3526A03E" w14:textId="77777777" w:rsidR="00866351" w:rsidRPr="00866351" w:rsidRDefault="00866351" w:rsidP="00866351">
      <w:pPr>
        <w:pStyle w:val="Bibliography"/>
      </w:pPr>
      <w:r w:rsidRPr="00866351">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66351">
        <w:rPr>
          <w:i/>
          <w:iCs/>
        </w:rPr>
        <w:t>Hypertension</w:t>
      </w:r>
      <w:r w:rsidRPr="00866351">
        <w:t xml:space="preserve">, </w:t>
      </w:r>
      <w:r w:rsidRPr="00866351">
        <w:rPr>
          <w:i/>
          <w:iCs/>
        </w:rPr>
        <w:t>54</w:t>
      </w:r>
      <w:r w:rsidRPr="00866351">
        <w:t>(1), 106–112. https://doi.org/10.1161/HYPERTENSIONAHA.109.130583</w:t>
      </w:r>
    </w:p>
    <w:p w14:paraId="25DE383A" w14:textId="77777777" w:rsidR="00866351" w:rsidRPr="00866351" w:rsidRDefault="00866351" w:rsidP="00866351">
      <w:pPr>
        <w:pStyle w:val="Bibliography"/>
      </w:pPr>
      <w:r w:rsidRPr="00866351">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66351">
        <w:rPr>
          <w:i/>
          <w:iCs/>
        </w:rPr>
        <w:t>Nature Medicine</w:t>
      </w:r>
      <w:r w:rsidRPr="00866351">
        <w:t xml:space="preserve">, </w:t>
      </w:r>
      <w:r w:rsidRPr="00866351">
        <w:rPr>
          <w:i/>
          <w:iCs/>
        </w:rPr>
        <w:t>26</w:t>
      </w:r>
      <w:r w:rsidRPr="00866351">
        <w:t>(8), 1264–1270. https://doi.org/10.1038/s41591-020-0945-x</w:t>
      </w:r>
    </w:p>
    <w:p w14:paraId="591FCA68" w14:textId="77777777" w:rsidR="00866351" w:rsidRPr="00866351" w:rsidRDefault="00866351" w:rsidP="00866351">
      <w:pPr>
        <w:pStyle w:val="Bibliography"/>
      </w:pPr>
      <w:r w:rsidRPr="00866351">
        <w:t xml:space="preserve">Tong, S., Marjono, B., Brown, D. A., Mulvey, S., Breit, S. N., Manuelpillai, U., &amp; Wallace, E. M. (2004). Serum concentrations of macrophage inhibitory cytokine 1 (MIC 1) as a predictor of miscarriage. </w:t>
      </w:r>
      <w:r w:rsidRPr="00866351">
        <w:rPr>
          <w:i/>
          <w:iCs/>
        </w:rPr>
        <w:t>The Lancet</w:t>
      </w:r>
      <w:r w:rsidRPr="00866351">
        <w:t xml:space="preserve">, </w:t>
      </w:r>
      <w:r w:rsidRPr="00866351">
        <w:rPr>
          <w:i/>
          <w:iCs/>
        </w:rPr>
        <w:t>363</w:t>
      </w:r>
      <w:r w:rsidRPr="00866351">
        <w:t>(9403), 129–130. https://doi.org/10.1016/S0140-6736(03)15265-8</w:t>
      </w:r>
    </w:p>
    <w:p w14:paraId="33A4E09B" w14:textId="77777777" w:rsidR="00866351" w:rsidRPr="00866351" w:rsidRDefault="00866351" w:rsidP="00866351">
      <w:pPr>
        <w:pStyle w:val="Bibliography"/>
      </w:pPr>
      <w:r w:rsidRPr="00866351">
        <w:t xml:space="preserve">Tran, T., Yang, J., Gardner, J., &amp; Xiong, Y. (2018). GDF15 deficiency promotes high fat diet-induced obesity in mice. </w:t>
      </w:r>
      <w:r w:rsidRPr="00866351">
        <w:rPr>
          <w:i/>
          <w:iCs/>
        </w:rPr>
        <w:t>PloS One</w:t>
      </w:r>
      <w:r w:rsidRPr="00866351">
        <w:t xml:space="preserve">, </w:t>
      </w:r>
      <w:r w:rsidRPr="00866351">
        <w:rPr>
          <w:i/>
          <w:iCs/>
        </w:rPr>
        <w:t>13</w:t>
      </w:r>
      <w:r w:rsidRPr="00866351">
        <w:t>(8), e0201584. https://doi.org/10.1371/journal.pone.0201584</w:t>
      </w:r>
    </w:p>
    <w:p w14:paraId="57497891" w14:textId="77777777" w:rsidR="00866351" w:rsidRPr="00866351" w:rsidRDefault="00866351" w:rsidP="00866351">
      <w:pPr>
        <w:pStyle w:val="Bibliography"/>
      </w:pPr>
      <w:r w:rsidRPr="00866351">
        <w:t xml:space="preserve">Tsai, V. W.-W., Zhang, H. P., Manandhar, R., Schofield, P., Christ, D., Lee-Ng, K. K. M., Lebhar, H., Marquis, C. P., Husaini, Y., Brown, D. A., &amp; Breit, S. N. (2019). GDF15 mediates adiposity </w:t>
      </w:r>
      <w:r w:rsidRPr="00866351">
        <w:lastRenderedPageBreak/>
        <w:t xml:space="preserve">resistance through actions on GFRAL neurons in the hindbrain AP/NTS. </w:t>
      </w:r>
      <w:r w:rsidRPr="00866351">
        <w:rPr>
          <w:i/>
          <w:iCs/>
        </w:rPr>
        <w:t>International Journal of Obesity</w:t>
      </w:r>
      <w:r w:rsidRPr="00866351">
        <w:t xml:space="preserve">, </w:t>
      </w:r>
      <w:r w:rsidRPr="00866351">
        <w:rPr>
          <w:i/>
          <w:iCs/>
        </w:rPr>
        <w:t>43</w:t>
      </w:r>
      <w:r w:rsidRPr="00866351">
        <w:t>(12), Article 12. https://doi.org/10.1038/s41366-019-0365-5</w:t>
      </w:r>
    </w:p>
    <w:p w14:paraId="38A33FD9" w14:textId="77777777" w:rsidR="00866351" w:rsidRPr="00866351" w:rsidRDefault="00866351" w:rsidP="00866351">
      <w:pPr>
        <w:pStyle w:val="Bibliography"/>
      </w:pPr>
      <w:r w:rsidRPr="00866351">
        <w:t xml:space="preserve">Wang, L., &amp; Yang, Q. (2022). Circulating Growth Differentiation Factor 15 and Preeclampsia: A Meta-Analysis. </w:t>
      </w:r>
      <w:r w:rsidRPr="00866351">
        <w:rPr>
          <w:i/>
          <w:iCs/>
        </w:rPr>
        <w:t>Hormone and Metabolic Research = Hormon- Und Stoffwechselforschung = Hormones Et Metabolisme</w:t>
      </w:r>
      <w:r w:rsidRPr="00866351">
        <w:t>. https://doi.org/10.1055/a-1956-2961</w:t>
      </w:r>
    </w:p>
    <w:p w14:paraId="69D53442" w14:textId="77777777" w:rsidR="00866351" w:rsidRPr="00866351" w:rsidRDefault="00866351" w:rsidP="00866351">
      <w:pPr>
        <w:pStyle w:val="Bibliography"/>
      </w:pPr>
      <w:r w:rsidRPr="00866351">
        <w:t xml:space="preserve">Wang, P., Ma, W., Zhou, Y., Zhao, Y., Shi, H., Yang, Q., &amp; Zhang, Y. (2020). Circulating metal concentrations, inflammatory cytokines and gestational weight gain: Shanghai MCPC cohort. </w:t>
      </w:r>
      <w:r w:rsidRPr="00866351">
        <w:rPr>
          <w:i/>
          <w:iCs/>
        </w:rPr>
        <w:t>Ecotoxicology and Environmental Safety</w:t>
      </w:r>
      <w:r w:rsidRPr="00866351">
        <w:t xml:space="preserve">, </w:t>
      </w:r>
      <w:r w:rsidRPr="00866351">
        <w:rPr>
          <w:i/>
          <w:iCs/>
        </w:rPr>
        <w:t>199</w:t>
      </w:r>
      <w:r w:rsidRPr="00866351">
        <w:t>, 110697. https://doi.org/10.1016/j.ecoenv.2020.110697</w:t>
      </w:r>
    </w:p>
    <w:p w14:paraId="3342AC4F" w14:textId="77777777" w:rsidR="00866351" w:rsidRPr="00866351" w:rsidRDefault="00866351" w:rsidP="00866351">
      <w:pPr>
        <w:pStyle w:val="Bibliography"/>
      </w:pPr>
      <w:r w:rsidRPr="00866351">
        <w:t xml:space="preserve">Welsh, P., Kimenai, D. M., Marioni, R. E., Hayward, C., Campbell, A., Porteous, D., Mills, N. L., O’Rahilly, S., &amp; Sattar, N. (2022). Reference ranges for GDF-15, and risk factors associated with GDF-15, in a large general population cohort. </w:t>
      </w:r>
      <w:r w:rsidRPr="00866351">
        <w:rPr>
          <w:i/>
          <w:iCs/>
        </w:rPr>
        <w:t>Clinical Chemistry and Laboratory Medicine (CCLM)</w:t>
      </w:r>
      <w:r w:rsidRPr="00866351">
        <w:t>. https://doi.org/10.1515/cclm-2022-0135</w:t>
      </w:r>
    </w:p>
    <w:p w14:paraId="1FD90E7F" w14:textId="77777777" w:rsidR="00866351" w:rsidRPr="00866351" w:rsidRDefault="00866351" w:rsidP="00866351">
      <w:pPr>
        <w:pStyle w:val="Bibliography"/>
      </w:pPr>
      <w:r w:rsidRPr="00866351">
        <w:t xml:space="preserve">Wischhusen, J., Melero, I., &amp; Fridman, W. H. (2020). Growth/Differentiation Factor-15 (GDF-15): From Biomarker to Novel Targetable Immune Checkpoint. </w:t>
      </w:r>
      <w:r w:rsidRPr="00866351">
        <w:rPr>
          <w:i/>
          <w:iCs/>
        </w:rPr>
        <w:t>Frontiers in Immunology</w:t>
      </w:r>
      <w:r w:rsidRPr="00866351">
        <w:t xml:space="preserve">, </w:t>
      </w:r>
      <w:r w:rsidRPr="00866351">
        <w:rPr>
          <w:i/>
          <w:iCs/>
        </w:rPr>
        <w:t>11</w:t>
      </w:r>
      <w:r w:rsidRPr="00866351">
        <w:t>. https://www.frontiersin.org/articles/10.3389/fimmu.2020.00951</w:t>
      </w:r>
    </w:p>
    <w:p w14:paraId="650DCFAA" w14:textId="77777777" w:rsidR="00866351" w:rsidRPr="00866351" w:rsidRDefault="00866351" w:rsidP="00866351">
      <w:pPr>
        <w:pStyle w:val="Bibliography"/>
      </w:pPr>
      <w:r w:rsidRPr="00866351">
        <w:t xml:space="preserve">Yakut, K., Öcal, D. F., Öztürk, F. H., Öztürk, M., Oğuz, Y., Sınacı, S., &amp; Çağlar, T. (2021). Is GDF-15 level associated with gestational diabetes mellitus and adverse perinatal outcomes? </w:t>
      </w:r>
      <w:r w:rsidRPr="00866351">
        <w:rPr>
          <w:i/>
          <w:iCs/>
        </w:rPr>
        <w:t>Taiwanese Journal of Obstetrics and Gynecology</w:t>
      </w:r>
      <w:r w:rsidRPr="00866351">
        <w:t xml:space="preserve">, </w:t>
      </w:r>
      <w:r w:rsidRPr="00866351">
        <w:rPr>
          <w:i/>
          <w:iCs/>
        </w:rPr>
        <w:t>60</w:t>
      </w:r>
      <w:r w:rsidRPr="00866351">
        <w:t>(2), 221–224. https://doi.org/10.1016/j.tjog.2020.12.004</w:t>
      </w:r>
    </w:p>
    <w:p w14:paraId="5DE48911" w14:textId="77777777" w:rsidR="00866351" w:rsidRPr="00866351" w:rsidRDefault="00866351" w:rsidP="00866351">
      <w:pPr>
        <w:pStyle w:val="Bibliography"/>
      </w:pPr>
      <w:r w:rsidRPr="00866351">
        <w:t xml:space="preserve">Yang, L., Chang, C.-C., Sun, Z., Madsen, D., Zhu, H., Padkjær, S. B., Wu, X., Huang, T., Hultman, K., Paulsen, S. J., Wang, J., Bugge, A., Frantzen, J. B., Nørgaard, P., Jeppesen, J. F., Yang, </w:t>
      </w:r>
      <w:r w:rsidRPr="00866351">
        <w:lastRenderedPageBreak/>
        <w:t xml:space="preserve">Z., Secher, A., Chen, H., Li, X., … Jørgensen, S. B. (2017). GFRAL is the receptor for GDF15 and is required for the anti-obesity effects of the ligand. </w:t>
      </w:r>
      <w:r w:rsidRPr="00866351">
        <w:rPr>
          <w:i/>
          <w:iCs/>
        </w:rPr>
        <w:t>Nature Medicine</w:t>
      </w:r>
      <w:r w:rsidRPr="00866351">
        <w:t xml:space="preserve">, </w:t>
      </w:r>
      <w:r w:rsidRPr="00866351">
        <w:rPr>
          <w:i/>
          <w:iCs/>
        </w:rPr>
        <w:t>23</w:t>
      </w:r>
      <w:r w:rsidRPr="00866351">
        <w:t>(10), Article 10. https://doi.org/10.1038/nm.4394</w:t>
      </w:r>
    </w:p>
    <w:p w14:paraId="4CA6E760" w14:textId="3BAA4249"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2-12-14T10:51:00Z" w:initials="DB">
    <w:p w14:paraId="78D2FB61" w14:textId="224FFFA3" w:rsidR="009B3A39" w:rsidRDefault="009B3A39">
      <w:pPr>
        <w:pStyle w:val="CommentText"/>
      </w:pPr>
      <w:r>
        <w:rPr>
          <w:rStyle w:val="CommentReference"/>
        </w:rPr>
        <w:annotationRef/>
      </w:r>
      <w:r>
        <w:t>Others please add your relevant funding.</w:t>
      </w:r>
    </w:p>
  </w:comment>
  <w:comment w:id="2" w:author="Gregg, Brigid" w:date="2023-01-08T09:23:00Z" w:initials="BG">
    <w:p w14:paraId="01706C2C" w14:textId="1AA3BF41" w:rsidR="001E38AE" w:rsidRDefault="001E38AE">
      <w:pPr>
        <w:pStyle w:val="CommentText"/>
      </w:pPr>
      <w:r>
        <w:rPr>
          <w:rStyle w:val="CommentReference"/>
        </w:rPr>
        <w:annotationRef/>
      </w:r>
      <w:r>
        <w:t>Metabolic abnormalities?</w:t>
      </w:r>
    </w:p>
  </w:comment>
  <w:comment w:id="12" w:author="Gregg, Brigid" w:date="2023-01-08T09:27:00Z" w:initials="BG">
    <w:p w14:paraId="73BE9022" w14:textId="22B3A677" w:rsidR="00A0212E" w:rsidRDefault="00A0212E">
      <w:pPr>
        <w:pStyle w:val="CommentText"/>
      </w:pPr>
      <w:r>
        <w:rPr>
          <w:rStyle w:val="CommentReference"/>
        </w:rPr>
        <w:annotationRef/>
      </w:r>
      <w:r>
        <w:t>Do we mean glucose metabolism here?</w:t>
      </w:r>
    </w:p>
  </w:comment>
  <w:comment w:id="14" w:author="Gregg, Brigid" w:date="2023-01-08T09:30:00Z" w:initials="BG">
    <w:p w14:paraId="55B61748" w14:textId="2365B5CA" w:rsidR="00A0212E" w:rsidRDefault="00A0212E">
      <w:pPr>
        <w:pStyle w:val="CommentText"/>
      </w:pPr>
      <w:r>
        <w:rPr>
          <w:rStyle w:val="CommentReference"/>
        </w:rPr>
        <w:annotationRef/>
      </w:r>
      <w:r>
        <w:t>Should be caps?</w:t>
      </w:r>
    </w:p>
  </w:comment>
  <w:comment w:id="24" w:author="Gregg, Brigid" w:date="2023-01-08T09:40:00Z" w:initials="BG">
    <w:p w14:paraId="765F8159" w14:textId="7F96AC33" w:rsidR="00850140" w:rsidRDefault="00850140">
      <w:pPr>
        <w:pStyle w:val="CommentText"/>
      </w:pPr>
      <w:r>
        <w:rPr>
          <w:rStyle w:val="CommentReference"/>
        </w:rPr>
        <w:annotationRef/>
      </w:r>
      <w:r>
        <w:t>Make sure the nomenclature is correct</w:t>
      </w:r>
    </w:p>
  </w:comment>
  <w:comment w:id="46" w:author="Gregg, Brigid" w:date="2023-01-08T10:05:00Z" w:initials="BG">
    <w:p w14:paraId="421AC99D" w14:textId="633EF9F7" w:rsidR="00291AC9" w:rsidRDefault="00291AC9">
      <w:pPr>
        <w:pStyle w:val="CommentText"/>
      </w:pPr>
      <w:r>
        <w:rPr>
          <w:rStyle w:val="CommentReference"/>
        </w:rPr>
        <w:annotationRef/>
      </w:r>
      <w:r>
        <w:t>But the p is significant?</w:t>
      </w:r>
    </w:p>
  </w:comment>
  <w:comment w:id="51" w:author="Gregg, Brigid" w:date="2023-01-08T10:08:00Z" w:initials="BG">
    <w:p w14:paraId="5220D152" w14:textId="62A07C43" w:rsidR="00291AC9" w:rsidRDefault="00291AC9">
      <w:pPr>
        <w:pStyle w:val="CommentText"/>
      </w:pPr>
      <w:r>
        <w:rPr>
          <w:rStyle w:val="CommentReference"/>
        </w:rPr>
        <w:annotationRef/>
      </w:r>
      <w:r>
        <w:t xml:space="preserve">Seems like the levels were quite variable here. Maybe showing the individual dots? You used a u test for these? </w:t>
      </w:r>
    </w:p>
  </w:comment>
  <w:comment w:id="52" w:author="Gregg, Brigid" w:date="2023-01-08T10:16:00Z" w:initials="BG">
    <w:p w14:paraId="3B40D529" w14:textId="46FC05B5" w:rsidR="00A438DC" w:rsidRDefault="00A438DC">
      <w:pPr>
        <w:pStyle w:val="CommentText"/>
      </w:pPr>
      <w:r>
        <w:rPr>
          <w:rStyle w:val="CommentReference"/>
        </w:rPr>
        <w:annotationRef/>
      </w:r>
      <w:r>
        <w:t xml:space="preserve">Also a lot </w:t>
      </w:r>
      <w:r>
        <w:t>of variability. Wonder if violin plots would be better for you?</w:t>
      </w:r>
    </w:p>
  </w:comment>
  <w:comment w:id="58" w:author="Gregg, Brigid" w:date="2023-01-08T10:26:00Z" w:initials="BG">
    <w:p w14:paraId="7173BA68" w14:textId="4555C3D4" w:rsidR="001F2E70" w:rsidRDefault="001F2E70">
      <w:pPr>
        <w:pStyle w:val="CommentText"/>
      </w:pPr>
      <w:r>
        <w:rPr>
          <w:rStyle w:val="CommentReference"/>
        </w:rPr>
        <w:annotationRef/>
      </w:r>
      <w:r>
        <w:t>Are there different properties of the human GDF15?</w:t>
      </w:r>
    </w:p>
  </w:comment>
  <w:comment w:id="61" w:author="Gregg, Brigid" w:date="2023-01-08T10:31:00Z" w:initials="BG">
    <w:p w14:paraId="7E1D5ACC" w14:textId="0814498D" w:rsidR="001F2E70" w:rsidRDefault="001F2E70">
      <w:pPr>
        <w:pStyle w:val="CommentText"/>
      </w:pPr>
      <w:r>
        <w:rPr>
          <w:rStyle w:val="CommentReference"/>
        </w:rPr>
        <w:annotationRef/>
      </w:r>
      <w:r>
        <w:t xml:space="preserve">Would be interesting to make a graph of the relative levels achieved in these studies and possibly as fold change to show alongside the fold changes in human pregnancy with different conditions. Maybe outside the scope but could help put things together. </w:t>
      </w:r>
    </w:p>
  </w:comment>
  <w:comment w:id="66" w:author="Gregg, Brigid" w:date="2023-01-08T10:28:00Z" w:initials="BG">
    <w:p w14:paraId="5C465910" w14:textId="17F659D4" w:rsidR="001F2E70" w:rsidRDefault="001F2E70">
      <w:pPr>
        <w:pStyle w:val="CommentText"/>
      </w:pPr>
      <w:r>
        <w:rPr>
          <w:rStyle w:val="CommentReference"/>
        </w:rPr>
        <w:annotationRef/>
      </w:r>
      <w:r>
        <w:t xml:space="preserve">I wonder if because mice can’t vomit this effect is also less than in other species where it induces vomiting? Like hyperemesis in humans. </w:t>
      </w:r>
    </w:p>
  </w:comment>
  <w:comment w:id="69" w:author="Gregg, Brigid" w:date="2023-01-08T10:29:00Z" w:initials="BG">
    <w:p w14:paraId="492565F6" w14:textId="7CD9350E" w:rsidR="001F2E70" w:rsidRDefault="001F2E70">
      <w:pPr>
        <w:pStyle w:val="CommentText"/>
      </w:pPr>
      <w:r>
        <w:rPr>
          <w:rStyle w:val="CommentReference"/>
        </w:rPr>
        <w:annotationRef/>
      </w:r>
      <w:r>
        <w:t>A 10% weight loss in humans is metabolically significant…</w:t>
      </w:r>
    </w:p>
  </w:comment>
  <w:comment w:id="76" w:author="Gregg, Brigid" w:date="2023-01-08T10:32:00Z" w:initials="BG">
    <w:p w14:paraId="16D0F774" w14:textId="5D5F8DA5" w:rsidR="001F2E70" w:rsidRDefault="001F2E70">
      <w:pPr>
        <w:pStyle w:val="CommentText"/>
      </w:pPr>
      <w:r>
        <w:rPr>
          <w:rStyle w:val="CommentReference"/>
        </w:rPr>
        <w:annotationRef/>
      </w:r>
      <w:r>
        <w:t xml:space="preserve">Is there any way that another hormone rises to compensate for this GDF15? It would be interesting to do placental expression of proteomics screen in the future to look for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2FB61" w15:done="0"/>
  <w15:commentEx w15:paraId="01706C2C" w15:done="0"/>
  <w15:commentEx w15:paraId="73BE9022" w15:done="0"/>
  <w15:commentEx w15:paraId="55B61748" w15:done="0"/>
  <w15:commentEx w15:paraId="765F8159" w15:done="0"/>
  <w15:commentEx w15:paraId="421AC99D" w15:done="0"/>
  <w15:commentEx w15:paraId="5220D152" w15:done="0"/>
  <w15:commentEx w15:paraId="3B40D529" w15:done="0"/>
  <w15:commentEx w15:paraId="7173BA68" w15:done="0"/>
  <w15:commentEx w15:paraId="7E1D5ACC" w15:done="0"/>
  <w15:commentEx w15:paraId="5C465910" w15:done="0"/>
  <w15:commentEx w15:paraId="492565F6" w15:done="0"/>
  <w15:commentEx w15:paraId="16D0F7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6509F7" w16cex:dateUtc="2023-01-08T14:23:00Z"/>
  <w16cex:commentExtensible w16cex:durableId="27650AF6" w16cex:dateUtc="2023-01-08T14:27:00Z"/>
  <w16cex:commentExtensible w16cex:durableId="27650BA3" w16cex:dateUtc="2023-01-08T14:30:00Z"/>
  <w16cex:commentExtensible w16cex:durableId="27650E1C" w16cex:dateUtc="2023-01-08T14:40:00Z"/>
  <w16cex:commentExtensible w16cex:durableId="276513E8" w16cex:dateUtc="2023-01-08T15:05:00Z"/>
  <w16cex:commentExtensible w16cex:durableId="276514B2" w16cex:dateUtc="2023-01-08T15:08:00Z"/>
  <w16cex:commentExtensible w16cex:durableId="2765167D" w16cex:dateUtc="2023-01-08T15:16:00Z"/>
  <w16cex:commentExtensible w16cex:durableId="276518E7" w16cex:dateUtc="2023-01-08T15:26:00Z"/>
  <w16cex:commentExtensible w16cex:durableId="27651A08" w16cex:dateUtc="2023-01-08T15:31:00Z"/>
  <w16cex:commentExtensible w16cex:durableId="27651952" w16cex:dateUtc="2023-01-08T15:28:00Z"/>
  <w16cex:commentExtensible w16cex:durableId="2765199C" w16cex:dateUtc="2023-01-08T15:29:00Z"/>
  <w16cex:commentExtensible w16cex:durableId="27651A44" w16cex:dateUtc="2023-01-08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2FB61" w16cid:durableId="2744294F"/>
  <w16cid:commentId w16cid:paraId="01706C2C" w16cid:durableId="276509F7"/>
  <w16cid:commentId w16cid:paraId="73BE9022" w16cid:durableId="27650AF6"/>
  <w16cid:commentId w16cid:paraId="55B61748" w16cid:durableId="27650BA3"/>
  <w16cid:commentId w16cid:paraId="765F8159" w16cid:durableId="27650E1C"/>
  <w16cid:commentId w16cid:paraId="421AC99D" w16cid:durableId="276513E8"/>
  <w16cid:commentId w16cid:paraId="5220D152" w16cid:durableId="276514B2"/>
  <w16cid:commentId w16cid:paraId="3B40D529" w16cid:durableId="2765167D"/>
  <w16cid:commentId w16cid:paraId="7173BA68" w16cid:durableId="276518E7"/>
  <w16cid:commentId w16cid:paraId="7E1D5ACC" w16cid:durableId="27651A08"/>
  <w16cid:commentId w16cid:paraId="5C465910" w16cid:durableId="27651952"/>
  <w16cid:commentId w16cid:paraId="492565F6" w16cid:durableId="2765199C"/>
  <w16cid:commentId w16cid:paraId="16D0F774" w16cid:durableId="27651A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0BC83" w14:textId="77777777" w:rsidR="007A38A1" w:rsidRDefault="007A38A1" w:rsidP="00283B15">
      <w:r>
        <w:separator/>
      </w:r>
    </w:p>
  </w:endnote>
  <w:endnote w:type="continuationSeparator" w:id="0">
    <w:p w14:paraId="69385316" w14:textId="77777777" w:rsidR="007A38A1" w:rsidRDefault="007A38A1"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99F9" w14:textId="77777777" w:rsidR="007A38A1" w:rsidRDefault="007A38A1" w:rsidP="00283B15">
      <w:r>
        <w:separator/>
      </w:r>
    </w:p>
  </w:footnote>
  <w:footnote w:type="continuationSeparator" w:id="0">
    <w:p w14:paraId="459BA9DF" w14:textId="77777777" w:rsidR="007A38A1" w:rsidRDefault="007A38A1"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600440">
    <w:abstractNumId w:val="5"/>
  </w:num>
  <w:num w:numId="2" w16cid:durableId="825047658">
    <w:abstractNumId w:val="6"/>
  </w:num>
  <w:num w:numId="3" w16cid:durableId="1321230887">
    <w:abstractNumId w:val="4"/>
  </w:num>
  <w:num w:numId="4" w16cid:durableId="1751658294">
    <w:abstractNumId w:val="1"/>
  </w:num>
  <w:num w:numId="5" w16cid:durableId="990600973">
    <w:abstractNumId w:val="2"/>
  </w:num>
  <w:num w:numId="6" w16cid:durableId="936015299">
    <w:abstractNumId w:val="3"/>
  </w:num>
  <w:num w:numId="7" w16cid:durableId="18999715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gg, Brigid">
    <w15:presenceInfo w15:providerId="AD" w15:userId="S::greggb@umich.edu::104594f6-d5be-4b98-b6a0-c044238b8a24"/>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23D9F"/>
    <w:rsid w:val="00030231"/>
    <w:rsid w:val="00037D8F"/>
    <w:rsid w:val="00040DF6"/>
    <w:rsid w:val="00042302"/>
    <w:rsid w:val="0004399F"/>
    <w:rsid w:val="000444DC"/>
    <w:rsid w:val="00047193"/>
    <w:rsid w:val="000579D9"/>
    <w:rsid w:val="00066319"/>
    <w:rsid w:val="00071C6A"/>
    <w:rsid w:val="00075527"/>
    <w:rsid w:val="00077CDF"/>
    <w:rsid w:val="00083212"/>
    <w:rsid w:val="00091022"/>
    <w:rsid w:val="000970D0"/>
    <w:rsid w:val="000A457F"/>
    <w:rsid w:val="000B007B"/>
    <w:rsid w:val="000B112E"/>
    <w:rsid w:val="000B4CD5"/>
    <w:rsid w:val="000B7DE3"/>
    <w:rsid w:val="000C2B86"/>
    <w:rsid w:val="000C3D44"/>
    <w:rsid w:val="000C5EEA"/>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21EC1"/>
    <w:rsid w:val="00122A75"/>
    <w:rsid w:val="001246C6"/>
    <w:rsid w:val="00131DF5"/>
    <w:rsid w:val="001376F1"/>
    <w:rsid w:val="00147C72"/>
    <w:rsid w:val="001540F0"/>
    <w:rsid w:val="00154B9E"/>
    <w:rsid w:val="001557E5"/>
    <w:rsid w:val="0015746A"/>
    <w:rsid w:val="00162D69"/>
    <w:rsid w:val="00165D94"/>
    <w:rsid w:val="00167549"/>
    <w:rsid w:val="001675E3"/>
    <w:rsid w:val="00186B53"/>
    <w:rsid w:val="001A1D01"/>
    <w:rsid w:val="001A3EA4"/>
    <w:rsid w:val="001A55C0"/>
    <w:rsid w:val="001B7833"/>
    <w:rsid w:val="001C170C"/>
    <w:rsid w:val="001C5F3B"/>
    <w:rsid w:val="001C634C"/>
    <w:rsid w:val="001D246D"/>
    <w:rsid w:val="001D610F"/>
    <w:rsid w:val="001D753F"/>
    <w:rsid w:val="001E21E6"/>
    <w:rsid w:val="001E38AE"/>
    <w:rsid w:val="001E3E15"/>
    <w:rsid w:val="001E501F"/>
    <w:rsid w:val="001E6250"/>
    <w:rsid w:val="001E72ED"/>
    <w:rsid w:val="001F2E70"/>
    <w:rsid w:val="001F5752"/>
    <w:rsid w:val="0020031B"/>
    <w:rsid w:val="00215AEE"/>
    <w:rsid w:val="0023338C"/>
    <w:rsid w:val="00233DB5"/>
    <w:rsid w:val="002375E1"/>
    <w:rsid w:val="00242FC7"/>
    <w:rsid w:val="00243E45"/>
    <w:rsid w:val="00244D7B"/>
    <w:rsid w:val="00247B38"/>
    <w:rsid w:val="00250326"/>
    <w:rsid w:val="002513AE"/>
    <w:rsid w:val="00260665"/>
    <w:rsid w:val="00262874"/>
    <w:rsid w:val="00264316"/>
    <w:rsid w:val="00270E3F"/>
    <w:rsid w:val="00280656"/>
    <w:rsid w:val="00280CAA"/>
    <w:rsid w:val="0028113D"/>
    <w:rsid w:val="00283B15"/>
    <w:rsid w:val="00285DA1"/>
    <w:rsid w:val="0029173D"/>
    <w:rsid w:val="00291AC9"/>
    <w:rsid w:val="00294424"/>
    <w:rsid w:val="00296419"/>
    <w:rsid w:val="002A3666"/>
    <w:rsid w:val="002A4E3E"/>
    <w:rsid w:val="002A5CBE"/>
    <w:rsid w:val="002A5E0B"/>
    <w:rsid w:val="002B0357"/>
    <w:rsid w:val="002B0CC3"/>
    <w:rsid w:val="002B64E3"/>
    <w:rsid w:val="002C1F42"/>
    <w:rsid w:val="002C2A53"/>
    <w:rsid w:val="002C2FE7"/>
    <w:rsid w:val="002C53A0"/>
    <w:rsid w:val="002C5A10"/>
    <w:rsid w:val="002D0D2C"/>
    <w:rsid w:val="002D578E"/>
    <w:rsid w:val="002E10CD"/>
    <w:rsid w:val="002E243C"/>
    <w:rsid w:val="002E247C"/>
    <w:rsid w:val="002F17BE"/>
    <w:rsid w:val="002F29DF"/>
    <w:rsid w:val="002F31A4"/>
    <w:rsid w:val="00303552"/>
    <w:rsid w:val="0030401E"/>
    <w:rsid w:val="00310C66"/>
    <w:rsid w:val="00317348"/>
    <w:rsid w:val="00320105"/>
    <w:rsid w:val="00330D79"/>
    <w:rsid w:val="00332B44"/>
    <w:rsid w:val="00344006"/>
    <w:rsid w:val="0034537A"/>
    <w:rsid w:val="00347488"/>
    <w:rsid w:val="00351C23"/>
    <w:rsid w:val="00353161"/>
    <w:rsid w:val="00354417"/>
    <w:rsid w:val="00356634"/>
    <w:rsid w:val="00362A0D"/>
    <w:rsid w:val="00367564"/>
    <w:rsid w:val="00373916"/>
    <w:rsid w:val="00374604"/>
    <w:rsid w:val="00374809"/>
    <w:rsid w:val="00374FAE"/>
    <w:rsid w:val="00385ABE"/>
    <w:rsid w:val="00391CE5"/>
    <w:rsid w:val="00391E5E"/>
    <w:rsid w:val="003A0031"/>
    <w:rsid w:val="003A00B4"/>
    <w:rsid w:val="003A2A2E"/>
    <w:rsid w:val="003A3E91"/>
    <w:rsid w:val="003B0707"/>
    <w:rsid w:val="003B1718"/>
    <w:rsid w:val="003C0FFC"/>
    <w:rsid w:val="003C1472"/>
    <w:rsid w:val="003C1E89"/>
    <w:rsid w:val="003D3AA3"/>
    <w:rsid w:val="003D45C1"/>
    <w:rsid w:val="003F141D"/>
    <w:rsid w:val="003F1C94"/>
    <w:rsid w:val="003F5D98"/>
    <w:rsid w:val="003F5E7F"/>
    <w:rsid w:val="003F62BE"/>
    <w:rsid w:val="00401387"/>
    <w:rsid w:val="0040475E"/>
    <w:rsid w:val="00404E6F"/>
    <w:rsid w:val="00411AF3"/>
    <w:rsid w:val="00412470"/>
    <w:rsid w:val="00414844"/>
    <w:rsid w:val="00415C20"/>
    <w:rsid w:val="00422824"/>
    <w:rsid w:val="0042306F"/>
    <w:rsid w:val="00431CBD"/>
    <w:rsid w:val="00436287"/>
    <w:rsid w:val="00441EC8"/>
    <w:rsid w:val="00444701"/>
    <w:rsid w:val="004450F3"/>
    <w:rsid w:val="004527CA"/>
    <w:rsid w:val="004657C1"/>
    <w:rsid w:val="00470010"/>
    <w:rsid w:val="00470839"/>
    <w:rsid w:val="004814CA"/>
    <w:rsid w:val="004838B9"/>
    <w:rsid w:val="00484AEC"/>
    <w:rsid w:val="0048666E"/>
    <w:rsid w:val="00490ABD"/>
    <w:rsid w:val="00491522"/>
    <w:rsid w:val="004A3BDC"/>
    <w:rsid w:val="004A7ABC"/>
    <w:rsid w:val="004B2BB5"/>
    <w:rsid w:val="004B379A"/>
    <w:rsid w:val="004C0855"/>
    <w:rsid w:val="004C131A"/>
    <w:rsid w:val="004C147B"/>
    <w:rsid w:val="004C1957"/>
    <w:rsid w:val="004C1966"/>
    <w:rsid w:val="004C29DB"/>
    <w:rsid w:val="004C38E8"/>
    <w:rsid w:val="004D0D54"/>
    <w:rsid w:val="004D15A6"/>
    <w:rsid w:val="004D25F0"/>
    <w:rsid w:val="004E52D7"/>
    <w:rsid w:val="004F291A"/>
    <w:rsid w:val="004F47DB"/>
    <w:rsid w:val="004F4D8C"/>
    <w:rsid w:val="00506BE3"/>
    <w:rsid w:val="00507C40"/>
    <w:rsid w:val="00510D6B"/>
    <w:rsid w:val="00511334"/>
    <w:rsid w:val="005135AA"/>
    <w:rsid w:val="0051517F"/>
    <w:rsid w:val="0051553D"/>
    <w:rsid w:val="00517D3C"/>
    <w:rsid w:val="00551955"/>
    <w:rsid w:val="00553A8E"/>
    <w:rsid w:val="00557394"/>
    <w:rsid w:val="00561068"/>
    <w:rsid w:val="0056680A"/>
    <w:rsid w:val="00572224"/>
    <w:rsid w:val="00572DD3"/>
    <w:rsid w:val="0057404D"/>
    <w:rsid w:val="00574166"/>
    <w:rsid w:val="00574719"/>
    <w:rsid w:val="00577717"/>
    <w:rsid w:val="0058179C"/>
    <w:rsid w:val="00581906"/>
    <w:rsid w:val="00587EB0"/>
    <w:rsid w:val="005917E9"/>
    <w:rsid w:val="00592757"/>
    <w:rsid w:val="00593B63"/>
    <w:rsid w:val="0059574E"/>
    <w:rsid w:val="005A030D"/>
    <w:rsid w:val="005A0E4C"/>
    <w:rsid w:val="005A3CDA"/>
    <w:rsid w:val="005A57BB"/>
    <w:rsid w:val="005A7D5B"/>
    <w:rsid w:val="005B1295"/>
    <w:rsid w:val="005B366D"/>
    <w:rsid w:val="005B73EC"/>
    <w:rsid w:val="005C0360"/>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2991"/>
    <w:rsid w:val="00645CE1"/>
    <w:rsid w:val="0065140F"/>
    <w:rsid w:val="006524A8"/>
    <w:rsid w:val="00655C34"/>
    <w:rsid w:val="00656F7F"/>
    <w:rsid w:val="00660760"/>
    <w:rsid w:val="00660D0E"/>
    <w:rsid w:val="00661AF5"/>
    <w:rsid w:val="006666C1"/>
    <w:rsid w:val="0066761A"/>
    <w:rsid w:val="00667E7E"/>
    <w:rsid w:val="006710AC"/>
    <w:rsid w:val="00674C4E"/>
    <w:rsid w:val="00674C7A"/>
    <w:rsid w:val="00676EF1"/>
    <w:rsid w:val="00677804"/>
    <w:rsid w:val="006872CD"/>
    <w:rsid w:val="0069489E"/>
    <w:rsid w:val="006974D0"/>
    <w:rsid w:val="00697A26"/>
    <w:rsid w:val="006A0FBD"/>
    <w:rsid w:val="006B0F65"/>
    <w:rsid w:val="006B426E"/>
    <w:rsid w:val="006B4296"/>
    <w:rsid w:val="006C49A8"/>
    <w:rsid w:val="006C533C"/>
    <w:rsid w:val="006C5A65"/>
    <w:rsid w:val="006C7575"/>
    <w:rsid w:val="006D0E50"/>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204E5"/>
    <w:rsid w:val="00720EF4"/>
    <w:rsid w:val="00726DE1"/>
    <w:rsid w:val="00737554"/>
    <w:rsid w:val="00741FE3"/>
    <w:rsid w:val="00746A58"/>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A38A1"/>
    <w:rsid w:val="007A648A"/>
    <w:rsid w:val="007A6590"/>
    <w:rsid w:val="007B3678"/>
    <w:rsid w:val="007C1DF5"/>
    <w:rsid w:val="007C2DF7"/>
    <w:rsid w:val="007D0C98"/>
    <w:rsid w:val="007D20F5"/>
    <w:rsid w:val="007D62DD"/>
    <w:rsid w:val="007D71A0"/>
    <w:rsid w:val="007D7DF6"/>
    <w:rsid w:val="007E1577"/>
    <w:rsid w:val="007E218D"/>
    <w:rsid w:val="007E7A4E"/>
    <w:rsid w:val="007F3588"/>
    <w:rsid w:val="00801A6F"/>
    <w:rsid w:val="00802EDD"/>
    <w:rsid w:val="008037F1"/>
    <w:rsid w:val="00807C1D"/>
    <w:rsid w:val="00807C52"/>
    <w:rsid w:val="00810717"/>
    <w:rsid w:val="00811770"/>
    <w:rsid w:val="0081224E"/>
    <w:rsid w:val="008154A8"/>
    <w:rsid w:val="0081695F"/>
    <w:rsid w:val="00824629"/>
    <w:rsid w:val="00834B50"/>
    <w:rsid w:val="00835701"/>
    <w:rsid w:val="0084686F"/>
    <w:rsid w:val="00846921"/>
    <w:rsid w:val="00847461"/>
    <w:rsid w:val="00850140"/>
    <w:rsid w:val="00850713"/>
    <w:rsid w:val="0086099C"/>
    <w:rsid w:val="0086475F"/>
    <w:rsid w:val="00866351"/>
    <w:rsid w:val="0087297B"/>
    <w:rsid w:val="008751B7"/>
    <w:rsid w:val="0087718F"/>
    <w:rsid w:val="00885BFF"/>
    <w:rsid w:val="00887B0B"/>
    <w:rsid w:val="00890485"/>
    <w:rsid w:val="0089053B"/>
    <w:rsid w:val="008957BF"/>
    <w:rsid w:val="008A61D1"/>
    <w:rsid w:val="008B3BEA"/>
    <w:rsid w:val="008C27D0"/>
    <w:rsid w:val="008C42AD"/>
    <w:rsid w:val="008C5C93"/>
    <w:rsid w:val="008C6B30"/>
    <w:rsid w:val="008D11D5"/>
    <w:rsid w:val="008D34BD"/>
    <w:rsid w:val="008D6C37"/>
    <w:rsid w:val="008E4DF2"/>
    <w:rsid w:val="008E6EF4"/>
    <w:rsid w:val="008F0528"/>
    <w:rsid w:val="008F3299"/>
    <w:rsid w:val="008F4555"/>
    <w:rsid w:val="008F4CD9"/>
    <w:rsid w:val="008F633B"/>
    <w:rsid w:val="008F750F"/>
    <w:rsid w:val="008F7BED"/>
    <w:rsid w:val="0090203C"/>
    <w:rsid w:val="00903212"/>
    <w:rsid w:val="00907553"/>
    <w:rsid w:val="00910237"/>
    <w:rsid w:val="00913CC8"/>
    <w:rsid w:val="00916768"/>
    <w:rsid w:val="00920A42"/>
    <w:rsid w:val="009215F3"/>
    <w:rsid w:val="00922AF3"/>
    <w:rsid w:val="00922B56"/>
    <w:rsid w:val="00934157"/>
    <w:rsid w:val="00935BB2"/>
    <w:rsid w:val="00945280"/>
    <w:rsid w:val="00956791"/>
    <w:rsid w:val="00962AD9"/>
    <w:rsid w:val="00965E55"/>
    <w:rsid w:val="00967CB8"/>
    <w:rsid w:val="00971C89"/>
    <w:rsid w:val="009778DF"/>
    <w:rsid w:val="0098334F"/>
    <w:rsid w:val="00983429"/>
    <w:rsid w:val="00991A2D"/>
    <w:rsid w:val="0099432E"/>
    <w:rsid w:val="009A0BD3"/>
    <w:rsid w:val="009B2016"/>
    <w:rsid w:val="009B2654"/>
    <w:rsid w:val="009B34C6"/>
    <w:rsid w:val="009B388F"/>
    <w:rsid w:val="009B3A39"/>
    <w:rsid w:val="009B3F1D"/>
    <w:rsid w:val="009C442B"/>
    <w:rsid w:val="009C63CC"/>
    <w:rsid w:val="009D783D"/>
    <w:rsid w:val="009E0694"/>
    <w:rsid w:val="009E155A"/>
    <w:rsid w:val="009F0AD1"/>
    <w:rsid w:val="00A0212E"/>
    <w:rsid w:val="00A056A4"/>
    <w:rsid w:val="00A05F5E"/>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38DC"/>
    <w:rsid w:val="00A577C7"/>
    <w:rsid w:val="00A62304"/>
    <w:rsid w:val="00A71929"/>
    <w:rsid w:val="00A7296B"/>
    <w:rsid w:val="00A739D1"/>
    <w:rsid w:val="00A7489E"/>
    <w:rsid w:val="00A75B5E"/>
    <w:rsid w:val="00A81663"/>
    <w:rsid w:val="00A824EE"/>
    <w:rsid w:val="00A847B9"/>
    <w:rsid w:val="00A850D5"/>
    <w:rsid w:val="00A94D85"/>
    <w:rsid w:val="00AA6169"/>
    <w:rsid w:val="00AB2246"/>
    <w:rsid w:val="00AB498D"/>
    <w:rsid w:val="00AB67D8"/>
    <w:rsid w:val="00AC2FFC"/>
    <w:rsid w:val="00AC4597"/>
    <w:rsid w:val="00AC502D"/>
    <w:rsid w:val="00AC51BD"/>
    <w:rsid w:val="00AC79B3"/>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1305"/>
    <w:rsid w:val="00B41ED0"/>
    <w:rsid w:val="00B42586"/>
    <w:rsid w:val="00B4727D"/>
    <w:rsid w:val="00B526DC"/>
    <w:rsid w:val="00B555A6"/>
    <w:rsid w:val="00B57207"/>
    <w:rsid w:val="00B60826"/>
    <w:rsid w:val="00B60F5A"/>
    <w:rsid w:val="00B62135"/>
    <w:rsid w:val="00B6421A"/>
    <w:rsid w:val="00B71DC1"/>
    <w:rsid w:val="00B72F32"/>
    <w:rsid w:val="00B74894"/>
    <w:rsid w:val="00B77DE8"/>
    <w:rsid w:val="00B87342"/>
    <w:rsid w:val="00B87CB1"/>
    <w:rsid w:val="00B92807"/>
    <w:rsid w:val="00B93599"/>
    <w:rsid w:val="00B9364A"/>
    <w:rsid w:val="00BA5939"/>
    <w:rsid w:val="00BB2DAE"/>
    <w:rsid w:val="00BB319E"/>
    <w:rsid w:val="00BB44DA"/>
    <w:rsid w:val="00BB44E2"/>
    <w:rsid w:val="00BB5A0C"/>
    <w:rsid w:val="00BB6A07"/>
    <w:rsid w:val="00BB7CA4"/>
    <w:rsid w:val="00BC742F"/>
    <w:rsid w:val="00BD4C2C"/>
    <w:rsid w:val="00BD5CC2"/>
    <w:rsid w:val="00BD75F3"/>
    <w:rsid w:val="00BE045A"/>
    <w:rsid w:val="00BE5606"/>
    <w:rsid w:val="00BF3CAB"/>
    <w:rsid w:val="00BF5335"/>
    <w:rsid w:val="00BF728A"/>
    <w:rsid w:val="00C060D1"/>
    <w:rsid w:val="00C07C74"/>
    <w:rsid w:val="00C106CC"/>
    <w:rsid w:val="00C11819"/>
    <w:rsid w:val="00C120E2"/>
    <w:rsid w:val="00C12747"/>
    <w:rsid w:val="00C12A29"/>
    <w:rsid w:val="00C13592"/>
    <w:rsid w:val="00C13BFD"/>
    <w:rsid w:val="00C15B62"/>
    <w:rsid w:val="00C15EE4"/>
    <w:rsid w:val="00C200CA"/>
    <w:rsid w:val="00C210D1"/>
    <w:rsid w:val="00C26F18"/>
    <w:rsid w:val="00C279A3"/>
    <w:rsid w:val="00C327F7"/>
    <w:rsid w:val="00C33352"/>
    <w:rsid w:val="00C345B1"/>
    <w:rsid w:val="00C40413"/>
    <w:rsid w:val="00C4175E"/>
    <w:rsid w:val="00C41B17"/>
    <w:rsid w:val="00C456F4"/>
    <w:rsid w:val="00C45A61"/>
    <w:rsid w:val="00C478D2"/>
    <w:rsid w:val="00C545FF"/>
    <w:rsid w:val="00C6116A"/>
    <w:rsid w:val="00C62981"/>
    <w:rsid w:val="00C62A47"/>
    <w:rsid w:val="00C62B2F"/>
    <w:rsid w:val="00C63367"/>
    <w:rsid w:val="00C6518A"/>
    <w:rsid w:val="00C74F5F"/>
    <w:rsid w:val="00C74F84"/>
    <w:rsid w:val="00C853C9"/>
    <w:rsid w:val="00C86E71"/>
    <w:rsid w:val="00C93A4D"/>
    <w:rsid w:val="00C95715"/>
    <w:rsid w:val="00CA15D4"/>
    <w:rsid w:val="00CB1433"/>
    <w:rsid w:val="00CB2486"/>
    <w:rsid w:val="00CC0585"/>
    <w:rsid w:val="00CC5373"/>
    <w:rsid w:val="00CD052D"/>
    <w:rsid w:val="00CD0E3E"/>
    <w:rsid w:val="00CD4198"/>
    <w:rsid w:val="00CD654B"/>
    <w:rsid w:val="00CE28EA"/>
    <w:rsid w:val="00CE7CE2"/>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5A15"/>
    <w:rsid w:val="00D46538"/>
    <w:rsid w:val="00D50EED"/>
    <w:rsid w:val="00D51359"/>
    <w:rsid w:val="00D551EF"/>
    <w:rsid w:val="00D656F0"/>
    <w:rsid w:val="00D671B1"/>
    <w:rsid w:val="00D719EA"/>
    <w:rsid w:val="00D7524F"/>
    <w:rsid w:val="00D80DAC"/>
    <w:rsid w:val="00D8444A"/>
    <w:rsid w:val="00D86FB4"/>
    <w:rsid w:val="00D93E43"/>
    <w:rsid w:val="00D95CDE"/>
    <w:rsid w:val="00D96EEC"/>
    <w:rsid w:val="00DB413F"/>
    <w:rsid w:val="00DB5600"/>
    <w:rsid w:val="00DC1DEE"/>
    <w:rsid w:val="00DC4998"/>
    <w:rsid w:val="00DD02BD"/>
    <w:rsid w:val="00DD11C9"/>
    <w:rsid w:val="00DD2E1F"/>
    <w:rsid w:val="00DD35E4"/>
    <w:rsid w:val="00DD4FDA"/>
    <w:rsid w:val="00DD5538"/>
    <w:rsid w:val="00DD5E66"/>
    <w:rsid w:val="00DD6316"/>
    <w:rsid w:val="00DE237C"/>
    <w:rsid w:val="00DE4D48"/>
    <w:rsid w:val="00DE5F60"/>
    <w:rsid w:val="00DF0240"/>
    <w:rsid w:val="00DF08F8"/>
    <w:rsid w:val="00DF3474"/>
    <w:rsid w:val="00E0146F"/>
    <w:rsid w:val="00E03D3A"/>
    <w:rsid w:val="00E0597E"/>
    <w:rsid w:val="00E07742"/>
    <w:rsid w:val="00E14631"/>
    <w:rsid w:val="00E15F79"/>
    <w:rsid w:val="00E24076"/>
    <w:rsid w:val="00E26319"/>
    <w:rsid w:val="00E31626"/>
    <w:rsid w:val="00E3260B"/>
    <w:rsid w:val="00E34536"/>
    <w:rsid w:val="00E40985"/>
    <w:rsid w:val="00E42C05"/>
    <w:rsid w:val="00E46FDF"/>
    <w:rsid w:val="00E65237"/>
    <w:rsid w:val="00E66F59"/>
    <w:rsid w:val="00E7238A"/>
    <w:rsid w:val="00E76DE4"/>
    <w:rsid w:val="00E8044A"/>
    <w:rsid w:val="00E81B08"/>
    <w:rsid w:val="00E92526"/>
    <w:rsid w:val="00E9416D"/>
    <w:rsid w:val="00E973AF"/>
    <w:rsid w:val="00E974EB"/>
    <w:rsid w:val="00E97581"/>
    <w:rsid w:val="00E97D20"/>
    <w:rsid w:val="00EA063D"/>
    <w:rsid w:val="00EA3398"/>
    <w:rsid w:val="00EA4536"/>
    <w:rsid w:val="00EA5CA9"/>
    <w:rsid w:val="00EA5EDA"/>
    <w:rsid w:val="00EB009B"/>
    <w:rsid w:val="00EB4981"/>
    <w:rsid w:val="00EB697F"/>
    <w:rsid w:val="00EB7E2E"/>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89F"/>
    <w:rsid w:val="00F019D6"/>
    <w:rsid w:val="00F05762"/>
    <w:rsid w:val="00F0707F"/>
    <w:rsid w:val="00F07EE9"/>
    <w:rsid w:val="00F145A3"/>
    <w:rsid w:val="00F15E14"/>
    <w:rsid w:val="00F26273"/>
    <w:rsid w:val="00F2698C"/>
    <w:rsid w:val="00F43922"/>
    <w:rsid w:val="00F45A07"/>
    <w:rsid w:val="00F51390"/>
    <w:rsid w:val="00F61FBD"/>
    <w:rsid w:val="00F6327A"/>
    <w:rsid w:val="00F70C34"/>
    <w:rsid w:val="00F761BC"/>
    <w:rsid w:val="00F85D93"/>
    <w:rsid w:val="00F876E9"/>
    <w:rsid w:val="00F8783B"/>
    <w:rsid w:val="00F9088E"/>
    <w:rsid w:val="00F913B6"/>
    <w:rsid w:val="00FA1832"/>
    <w:rsid w:val="00FA5D93"/>
    <w:rsid w:val="00FB0F00"/>
    <w:rsid w:val="00FB346B"/>
    <w:rsid w:val="00FC258D"/>
    <w:rsid w:val="00FD0AB9"/>
    <w:rsid w:val="00FE0C9F"/>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4C475-42C0-9245-B516-94355001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27316</Words>
  <Characters>155706</Characters>
  <Application>Microsoft Office Word</Application>
  <DocSecurity>0</DocSecurity>
  <Lines>1297</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2</cp:revision>
  <dcterms:created xsi:type="dcterms:W3CDTF">2024-01-09T21:43:00Z</dcterms:created>
  <dcterms:modified xsi:type="dcterms:W3CDTF">2024-01-09T21:43:00Z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id="ZcqzjKm3"/&gt;&lt;style id="http://www.zotero.org/styles/apa" locale="en-US" hasBibliography="1" bibliographyStyleHasBeenSet="1"/&gt;&lt;prefs&gt;&lt;pref name="fieldType" value="Field"/&gt;&lt;/prefs&gt;&lt;/data&gt;</vt:lpwstr>
  </property>
</Properties>
</file>