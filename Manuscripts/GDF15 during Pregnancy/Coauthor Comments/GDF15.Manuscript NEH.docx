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5EA9277"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ins w:id="0" w:author="Microsoft Office User" w:date="2023-01-09T22:42:00Z">
        <w:r w:rsidR="00AD76EB">
          <w:rPr>
            <w:rFonts w:ascii="Times New Roman" w:hAnsi="Times New Roman" w:cs="Times New Roman"/>
          </w:rPr>
          <w:t>,</w:t>
        </w:r>
      </w:ins>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commentRangeStart w:id="1"/>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commentRangeEnd w:id="1"/>
      <w:r w:rsidR="009B3A39">
        <w:rPr>
          <w:rStyle w:val="CommentReference"/>
        </w:rPr>
        <w:commentReference w:id="1"/>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6C8B9991"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ins w:id="2" w:author="Microsoft Office User" w:date="2023-01-09T22:45:00Z">
        <w:r w:rsidR="00AD76EB">
          <w:rPr>
            <w:rFonts w:ascii="Times New Roman" w:hAnsi="Times New Roman" w:cs="Times New Roman"/>
          </w:rPr>
          <w:t>1</w:t>
        </w:r>
      </w:ins>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w:t>
      </w:r>
      <w:commentRangeStart w:id="3"/>
      <w:del w:id="4" w:author="Microsoft Office User" w:date="2023-01-09T22:44:00Z">
        <w:r w:rsidR="00391CE5" w:rsidDel="00AD76EB">
          <w:rPr>
            <w:rFonts w:ascii="Times New Roman" w:hAnsi="Times New Roman" w:cs="Times New Roman"/>
          </w:rPr>
          <w:delText xml:space="preserve">is known to </w:delText>
        </w:r>
      </w:del>
      <w:r w:rsidR="00391CE5">
        <w:rPr>
          <w:rFonts w:ascii="Times New Roman" w:hAnsi="Times New Roman" w:cs="Times New Roman"/>
        </w:rPr>
        <w:t>increase</w:t>
      </w:r>
      <w:ins w:id="5" w:author="Microsoft Office User" w:date="2023-01-09T22:44:00Z">
        <w:r w:rsidR="00AD76EB">
          <w:rPr>
            <w:rFonts w:ascii="Times New Roman" w:hAnsi="Times New Roman" w:cs="Times New Roman"/>
          </w:rPr>
          <w:t>s</w:t>
        </w:r>
      </w:ins>
      <w:r w:rsidR="00391CE5">
        <w:rPr>
          <w:rFonts w:ascii="Times New Roman" w:hAnsi="Times New Roman" w:cs="Times New Roman"/>
        </w:rPr>
        <w:t xml:space="preserve"> </w:t>
      </w:r>
      <w:commentRangeEnd w:id="3"/>
      <w:r w:rsidR="00AD76EB">
        <w:rPr>
          <w:rStyle w:val="CommentReference"/>
        </w:rPr>
        <w:commentReference w:id="3"/>
      </w:r>
      <w:r w:rsidR="00D16BFE">
        <w:rPr>
          <w:rFonts w:ascii="Times New Roman" w:hAnsi="Times New Roman" w:cs="Times New Roman"/>
        </w:rPr>
        <w:t xml:space="preserve">in circulation </w:t>
      </w:r>
      <w:r w:rsidR="00391CE5">
        <w:rPr>
          <w:rFonts w:ascii="Times New Roman" w:hAnsi="Times New Roman" w:cs="Times New Roman"/>
        </w:rPr>
        <w:t>during pregnancy and has been implicated in food intake</w:t>
      </w:r>
      <w:del w:id="6" w:author="Microsoft Office User" w:date="2023-01-09T22:45:00Z">
        <w:r w:rsidR="00391CE5" w:rsidDel="00AD76EB">
          <w:rPr>
            <w:rFonts w:ascii="Times New Roman" w:hAnsi="Times New Roman" w:cs="Times New Roman"/>
          </w:rPr>
          <w:delText>,</w:delText>
        </w:r>
      </w:del>
      <w:r w:rsidR="00391CE5">
        <w:rPr>
          <w:rFonts w:ascii="Times New Roman" w:hAnsi="Times New Roman" w:cs="Times New Roman"/>
        </w:rPr>
        <w:t xml:space="preserve"> and </w:t>
      </w:r>
      <w:r w:rsidR="00D16BFE">
        <w:rPr>
          <w:rFonts w:ascii="Times New Roman" w:hAnsi="Times New Roman" w:cs="Times New Roman"/>
        </w:rPr>
        <w:t xml:space="preserve">weight loss, complications of pregnancy, and dysmetabolism. </w:t>
      </w:r>
      <w:del w:id="7" w:author="Microsoft Office User" w:date="2023-01-09T22:44:00Z">
        <w:r w:rsidR="001D246D" w:rsidDel="00AD76EB">
          <w:rPr>
            <w:rFonts w:ascii="Times New Roman" w:hAnsi="Times New Roman" w:cs="Times New Roman"/>
          </w:rPr>
          <w:delText xml:space="preserve"> </w:delText>
        </w:r>
      </w:del>
      <w:r w:rsidR="001D246D">
        <w:rPr>
          <w:rFonts w:ascii="Times New Roman" w:hAnsi="Times New Roman" w:cs="Times New Roman"/>
        </w:rPr>
        <w:t xml:space="preserve">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del w:id="8" w:author="Microsoft Office User" w:date="2023-01-09T22:44:00Z">
        <w:r w:rsidR="001D246D" w:rsidDel="00AD76EB">
          <w:rPr>
            <w:rFonts w:ascii="Times New Roman" w:hAnsi="Times New Roman" w:cs="Times New Roman"/>
            <w:i/>
            <w:iCs/>
          </w:rPr>
          <w:delText xml:space="preserve"> </w:delText>
        </w:r>
      </w:del>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del w:id="9" w:author="Microsoft Office User" w:date="2023-01-09T22:45:00Z">
        <w:r w:rsidR="00835701" w:rsidDel="00AD76EB">
          <w:rPr>
            <w:rFonts w:ascii="Times New Roman" w:hAnsi="Times New Roman" w:cs="Times New Roman"/>
          </w:rPr>
          <w:delText>similar amounts of</w:delText>
        </w:r>
      </w:del>
      <w:ins w:id="10" w:author="Microsoft Office User" w:date="2023-01-09T22:45:00Z">
        <w:r w:rsidR="00AD76EB">
          <w:rPr>
            <w:rFonts w:ascii="Times New Roman" w:hAnsi="Times New Roman" w:cs="Times New Roman"/>
          </w:rPr>
          <w:t>comparable</w:t>
        </w:r>
      </w:ins>
      <w:r w:rsidR="00835701">
        <w:rPr>
          <w:rFonts w:ascii="Times New Roman" w:hAnsi="Times New Roman" w:cs="Times New Roman"/>
        </w:rPr>
        <w:t xml:space="preserve">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w:t>
      </w:r>
      <w:ins w:id="11" w:author="Microsoft Office User" w:date="2023-01-09T22:46:00Z">
        <w:r w:rsidR="00AD76EB">
          <w:rPr>
            <w:rFonts w:ascii="Times New Roman" w:hAnsi="Times New Roman" w:cs="Times New Roman"/>
          </w:rPr>
          <w:t>d</w:t>
        </w:r>
      </w:ins>
      <w:del w:id="12" w:author="Microsoft Office User" w:date="2023-01-09T22:46:00Z">
        <w:r w:rsidR="00674C7A" w:rsidDel="00AD76EB">
          <w:rPr>
            <w:rFonts w:ascii="Times New Roman" w:hAnsi="Times New Roman" w:cs="Times New Roman"/>
          </w:rPr>
          <w:delText>s</w:delText>
        </w:r>
      </w:del>
      <w:r w:rsidR="00674C7A">
        <w:rPr>
          <w:rFonts w:ascii="Times New Roman" w:hAnsi="Times New Roman" w:cs="Times New Roman"/>
        </w:rPr>
        <w:t xml:space="preserve">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del w:id="13" w:author="Microsoft Office User" w:date="2023-01-09T22:46:00Z">
        <w:r w:rsidR="00674C7A" w:rsidDel="00AD76EB">
          <w:rPr>
            <w:rFonts w:ascii="Times New Roman" w:hAnsi="Times New Roman" w:cs="Times New Roman"/>
          </w:rPr>
          <w:delText xml:space="preserve"> </w:delText>
        </w:r>
      </w:del>
      <w:r w:rsidR="00674C7A">
        <w:rPr>
          <w:rFonts w:ascii="Times New Roman" w:hAnsi="Times New Roman" w:cs="Times New Roman"/>
        </w:rPr>
        <w:t>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w:t>
      </w:r>
      <w:del w:id="14" w:author="Microsoft Office User" w:date="2023-01-09T22:46:00Z">
        <w:r w:rsidR="00674C7A" w:rsidDel="00AD76EB">
          <w:rPr>
            <w:rFonts w:ascii="Times New Roman" w:hAnsi="Times New Roman" w:cs="Times New Roman"/>
          </w:rPr>
          <w:delText xml:space="preserve"> in</w:delText>
        </w:r>
      </w:del>
      <w:r w:rsidR="00674C7A">
        <w:rPr>
          <w:rFonts w:ascii="Times New Roman" w:hAnsi="Times New Roman" w:cs="Times New Roman"/>
        </w:rPr>
        <w:t xml:space="preserve">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5B920144"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del w:id="15" w:author="Microsoft Office User" w:date="2023-01-09T22:47:00Z">
        <w:r w:rsidR="002F31A4" w:rsidDel="00AD76EB">
          <w:rPr>
            <w:rFonts w:ascii="Times New Roman" w:hAnsi="Times New Roman" w:cs="Times New Roman"/>
          </w:rPr>
          <w:delText xml:space="preserve">they </w:delText>
        </w:r>
      </w:del>
      <w:ins w:id="16" w:author="Microsoft Office User" w:date="2023-01-09T22:47:00Z">
        <w:r w:rsidR="00AD76EB">
          <w:rPr>
            <w:rFonts w:ascii="Times New Roman" w:hAnsi="Times New Roman" w:cs="Times New Roman"/>
          </w:rPr>
          <w:t xml:space="preserve">it was </w:t>
        </w:r>
      </w:ins>
      <w:r w:rsidR="002F31A4">
        <w:rPr>
          <w:rFonts w:ascii="Times New Roman" w:hAnsi="Times New Roman" w:cs="Times New Roman"/>
        </w:rPr>
        <w:t>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w:t>
      </w:r>
      <w:del w:id="17" w:author="Microsoft Office User" w:date="2023-01-09T22:48:00Z">
        <w:r w:rsidR="00D80DAC" w:rsidRPr="003F141D" w:rsidDel="00AD76EB">
          <w:rPr>
            <w:rFonts w:ascii="Times New Roman" w:hAnsi="Times New Roman" w:cs="Times New Roman"/>
          </w:rPr>
          <w:delText xml:space="preserve">as </w:delText>
        </w:r>
      </w:del>
      <w:r w:rsidR="00D80DAC" w:rsidRPr="003F141D">
        <w:rPr>
          <w:rFonts w:ascii="Times New Roman" w:hAnsi="Times New Roman" w:cs="Times New Roman"/>
        </w:rPr>
        <w:t>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42BB521"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w:t>
      </w:r>
      <w:ins w:id="18" w:author="Microsoft Office User" w:date="2023-01-09T22:52:00Z">
        <w:r w:rsidR="002A3DC6">
          <w:rPr>
            <w:rFonts w:ascii="Times New Roman" w:hAnsi="Times New Roman" w:cs="Times New Roman"/>
          </w:rPr>
          <w:t>In rodents, t</w:t>
        </w:r>
      </w:ins>
      <w:ins w:id="19" w:author="Microsoft Office User" w:date="2023-01-09T22:51:00Z">
        <w:r w:rsidR="002A3DC6">
          <w:rPr>
            <w:rFonts w:ascii="Times New Roman" w:hAnsi="Times New Roman" w:cs="Times New Roman"/>
          </w:rPr>
          <w:t xml:space="preserve">he effect of Gdf15 antagonism through antibodies or knockout on food intake depends on </w:t>
        </w:r>
      </w:ins>
      <w:ins w:id="20" w:author="Microsoft Office User" w:date="2023-01-09T22:53:00Z">
        <w:r w:rsidR="002A3DC6">
          <w:rPr>
            <w:rFonts w:ascii="Times New Roman" w:hAnsi="Times New Roman" w:cs="Times New Roman"/>
          </w:rPr>
          <w:t>their diet</w:t>
        </w:r>
      </w:ins>
      <w:ins w:id="21" w:author="Microsoft Office User" w:date="2023-01-09T22:51:00Z">
        <w:r w:rsidR="002A3DC6">
          <w:rPr>
            <w:rFonts w:ascii="Times New Roman" w:hAnsi="Times New Roman" w:cs="Times New Roman"/>
          </w:rPr>
          <w:t xml:space="preserve">. When consuming a high fat, high sucrose diet, food intake and body weight increases </w:t>
        </w:r>
        <w:r w:rsidR="002A3DC6">
          <w:rPr>
            <w:rFonts w:ascii="Times New Roman" w:hAnsi="Times New Roman" w:cs="Times New Roman"/>
          </w:rPr>
          <w:fldChar w:fldCharType="begin"/>
        </w:r>
        <w:r w:rsidR="002A3DC6">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2A3DC6">
          <w:rPr>
            <w:rFonts w:ascii="Times New Roman" w:hAnsi="Times New Roman" w:cs="Times New Roman"/>
          </w:rPr>
          <w:fldChar w:fldCharType="separate"/>
        </w:r>
        <w:r w:rsidR="002A3DC6">
          <w:rPr>
            <w:rFonts w:ascii="Times New Roman" w:hAnsi="Times New Roman" w:cs="Times New Roman"/>
            <w:noProof/>
          </w:rPr>
          <w:t>(Tran et al., 2018; Tsai et al., 2019)</w:t>
        </w:r>
        <w:r w:rsidR="002A3DC6">
          <w:rPr>
            <w:rFonts w:ascii="Times New Roman" w:hAnsi="Times New Roman" w:cs="Times New Roman"/>
          </w:rPr>
          <w:fldChar w:fldCharType="end"/>
        </w:r>
        <w:r w:rsidR="002A3DC6">
          <w:rPr>
            <w:rFonts w:ascii="Times New Roman" w:hAnsi="Times New Roman" w:cs="Times New Roman"/>
          </w:rPr>
          <w:t xml:space="preserve">; however, when consuming a chow diet, they remain similar to wildtype animals </w:t>
        </w:r>
        <w:r w:rsidR="002A3DC6">
          <w:rPr>
            <w:rFonts w:ascii="Times New Roman" w:hAnsi="Times New Roman" w:cs="Times New Roman"/>
          </w:rPr>
          <w:fldChar w:fldCharType="begin"/>
        </w:r>
        <w:r w:rsidR="002A3DC6">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2A3DC6">
          <w:rPr>
            <w:rFonts w:ascii="Times New Roman" w:hAnsi="Times New Roman" w:cs="Times New Roman"/>
          </w:rPr>
          <w:fldChar w:fldCharType="separate"/>
        </w:r>
        <w:r w:rsidR="002A3DC6">
          <w:rPr>
            <w:rFonts w:ascii="Times New Roman" w:hAnsi="Times New Roman" w:cs="Times New Roman"/>
            <w:noProof/>
          </w:rPr>
          <w:t>(Tran et al., 2018)</w:t>
        </w:r>
        <w:r w:rsidR="002A3DC6">
          <w:rPr>
            <w:rFonts w:ascii="Times New Roman" w:hAnsi="Times New Roman" w:cs="Times New Roman"/>
          </w:rPr>
          <w:fldChar w:fldCharType="end"/>
        </w:r>
        <w:r w:rsidR="002A3DC6">
          <w:rPr>
            <w:rFonts w:ascii="Times New Roman" w:hAnsi="Times New Roman" w:cs="Times New Roman"/>
          </w:rPr>
          <w:t>.</w:t>
        </w:r>
      </w:ins>
      <w:commentRangeStart w:id="22"/>
      <w:r w:rsidR="0015746A">
        <w:rPr>
          <w:rFonts w:ascii="Times New Roman" w:hAnsi="Times New Roman" w:cs="Times New Roman"/>
        </w:rPr>
        <w:t>These</w:t>
      </w:r>
      <w:commentRangeEnd w:id="22"/>
      <w:r w:rsidR="002A3DC6">
        <w:rPr>
          <w:rStyle w:val="CommentReference"/>
        </w:rPr>
        <w:commentReference w:id="22"/>
      </w:r>
      <w:r w:rsidR="0015746A">
        <w:rPr>
          <w:rFonts w:ascii="Times New Roman" w:hAnsi="Times New Roman" w:cs="Times New Roman"/>
        </w:rPr>
        <w:t xml:space="preserv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del w:id="23" w:author="Microsoft Office User" w:date="2023-01-09T22:51:00Z">
        <w:r w:rsidR="008F633B" w:rsidDel="002A3DC6">
          <w:rPr>
            <w:rFonts w:ascii="Times New Roman" w:hAnsi="Times New Roman" w:cs="Times New Roman"/>
          </w:rPr>
          <w:delText xml:space="preserve">The effect of Gdf15 antagonism through antibodies or knockout on food intake depends on the diet the rodents are fed. When consuming a high fat, high sucrose diet food intake </w:delText>
        </w:r>
        <w:r w:rsidR="005C68E9" w:rsidDel="002A3DC6">
          <w:rPr>
            <w:rFonts w:ascii="Times New Roman" w:hAnsi="Times New Roman" w:cs="Times New Roman"/>
          </w:rPr>
          <w:delText xml:space="preserve">and body weight </w:delText>
        </w:r>
        <w:r w:rsidR="008F633B" w:rsidDel="002A3DC6">
          <w:rPr>
            <w:rFonts w:ascii="Times New Roman" w:hAnsi="Times New Roman" w:cs="Times New Roman"/>
          </w:rPr>
          <w:delText xml:space="preserve">increases </w:delText>
        </w:r>
        <w:r w:rsidR="008F633B" w:rsidDel="002A3DC6">
          <w:rPr>
            <w:rFonts w:ascii="Times New Roman" w:hAnsi="Times New Roman" w:cs="Times New Roman"/>
          </w:rPr>
          <w:fldChar w:fldCharType="begin"/>
        </w:r>
        <w:r w:rsidR="008F633B" w:rsidDel="002A3DC6">
          <w:rPr>
            <w:rFonts w:ascii="Times New Roman" w:hAnsi="Times New Roman" w:cs="Times New Roman"/>
          </w:rPr>
          <w:del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delInstrText>
        </w:r>
        <w:r w:rsidR="008F633B" w:rsidDel="002A3DC6">
          <w:rPr>
            <w:rFonts w:ascii="Times New Roman" w:hAnsi="Times New Roman" w:cs="Times New Roman"/>
          </w:rPr>
          <w:fldChar w:fldCharType="separate"/>
        </w:r>
        <w:r w:rsidR="008F633B" w:rsidDel="002A3DC6">
          <w:rPr>
            <w:rFonts w:ascii="Times New Roman" w:hAnsi="Times New Roman" w:cs="Times New Roman"/>
            <w:noProof/>
          </w:rPr>
          <w:delText>(Tran et al., 2018; Tsai et al., 2019)</w:delText>
        </w:r>
        <w:r w:rsidR="008F633B" w:rsidDel="002A3DC6">
          <w:rPr>
            <w:rFonts w:ascii="Times New Roman" w:hAnsi="Times New Roman" w:cs="Times New Roman"/>
          </w:rPr>
          <w:fldChar w:fldCharType="end"/>
        </w:r>
        <w:r w:rsidR="008F633B" w:rsidDel="002A3DC6">
          <w:rPr>
            <w:rFonts w:ascii="Times New Roman" w:hAnsi="Times New Roman" w:cs="Times New Roman"/>
          </w:rPr>
          <w:delText xml:space="preserve">; however, when consuming a chow diet, </w:delText>
        </w:r>
        <w:r w:rsidR="005C68E9" w:rsidDel="002A3DC6">
          <w:rPr>
            <w:rFonts w:ascii="Times New Roman" w:hAnsi="Times New Roman" w:cs="Times New Roman"/>
          </w:rPr>
          <w:delText>they remain similar to wildtype animals</w:delText>
        </w:r>
        <w:r w:rsidR="008F633B" w:rsidDel="002A3DC6">
          <w:rPr>
            <w:rFonts w:ascii="Times New Roman" w:hAnsi="Times New Roman" w:cs="Times New Roman"/>
          </w:rPr>
          <w:delText xml:space="preserve"> </w:delText>
        </w:r>
        <w:r w:rsidR="008F633B" w:rsidDel="002A3DC6">
          <w:rPr>
            <w:rFonts w:ascii="Times New Roman" w:hAnsi="Times New Roman" w:cs="Times New Roman"/>
          </w:rPr>
          <w:fldChar w:fldCharType="begin"/>
        </w:r>
        <w:r w:rsidR="008F633B" w:rsidDel="002A3DC6">
          <w:rPr>
            <w:rFonts w:ascii="Times New Roman" w:hAnsi="Times New Roman" w:cs="Times New Roman"/>
          </w:rPr>
          <w:del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delInstrText>
        </w:r>
        <w:r w:rsidR="008F633B" w:rsidDel="002A3DC6">
          <w:rPr>
            <w:rFonts w:ascii="Times New Roman" w:hAnsi="Times New Roman" w:cs="Times New Roman"/>
          </w:rPr>
          <w:fldChar w:fldCharType="separate"/>
        </w:r>
        <w:r w:rsidR="008F633B" w:rsidDel="002A3DC6">
          <w:rPr>
            <w:rFonts w:ascii="Times New Roman" w:hAnsi="Times New Roman" w:cs="Times New Roman"/>
            <w:noProof/>
          </w:rPr>
          <w:delText>(Tran et al., 2018)</w:delText>
        </w:r>
        <w:r w:rsidR="008F633B" w:rsidDel="002A3DC6">
          <w:rPr>
            <w:rFonts w:ascii="Times New Roman" w:hAnsi="Times New Roman" w:cs="Times New Roman"/>
          </w:rPr>
          <w:fldChar w:fldCharType="end"/>
        </w:r>
        <w:r w:rsidR="008F633B" w:rsidDel="002A3DC6">
          <w:rPr>
            <w:rFonts w:ascii="Times New Roman" w:hAnsi="Times New Roman" w:cs="Times New Roman"/>
          </w:rPr>
          <w:delText xml:space="preserve">. </w:delText>
        </w:r>
      </w:del>
      <w:r w:rsidR="005C68E9">
        <w:rPr>
          <w:rFonts w:ascii="Times New Roman" w:hAnsi="Times New Roman" w:cs="Times New Roman"/>
        </w:rPr>
        <w:t>The role of GFRAL in body weight and food intake has been just a</w:t>
      </w:r>
      <w:ins w:id="24" w:author="Microsoft Office User" w:date="2023-01-09T22:50:00Z">
        <w:r w:rsidR="002A3DC6">
          <w:rPr>
            <w:rFonts w:ascii="Times New Roman" w:hAnsi="Times New Roman" w:cs="Times New Roman"/>
          </w:rPr>
          <w:t>s</w:t>
        </w:r>
      </w:ins>
      <w:r w:rsidR="005C68E9">
        <w:rPr>
          <w:rFonts w:ascii="Times New Roman" w:hAnsi="Times New Roman" w:cs="Times New Roman"/>
        </w:rPr>
        <w:t xml:space="preserve">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w:t>
      </w:r>
      <w:del w:id="25" w:author="Microsoft Office User" w:date="2023-01-09T22:50:00Z">
        <w:r w:rsidR="005C68E9" w:rsidDel="002A3DC6">
          <w:rPr>
            <w:rFonts w:ascii="Times New Roman" w:hAnsi="Times New Roman" w:cs="Times New Roman"/>
          </w:rPr>
          <w:delText xml:space="preserve">discovered </w:delText>
        </w:r>
      </w:del>
      <w:ins w:id="26" w:author="Microsoft Office User" w:date="2023-01-09T22:50:00Z">
        <w:r w:rsidR="002A3DC6">
          <w:rPr>
            <w:rFonts w:ascii="Times New Roman" w:hAnsi="Times New Roman" w:cs="Times New Roman"/>
          </w:rPr>
          <w:t xml:space="preserve">showed </w:t>
        </w:r>
      </w:ins>
      <w:r w:rsidR="005C68E9">
        <w:rPr>
          <w:rFonts w:ascii="Times New Roman" w:hAnsi="Times New Roman" w:cs="Times New Roman"/>
        </w:rPr>
        <w:t xml:space="preserve">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don’t 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w:t>
      </w:r>
      <w:ins w:id="27" w:author="Microsoft Office User" w:date="2023-01-09T22:53:00Z">
        <w:r w:rsidR="002A3DC6">
          <w:rPr>
            <w:rFonts w:ascii="Times New Roman" w:hAnsi="Times New Roman" w:cs="Times New Roman"/>
          </w:rPr>
          <w:t xml:space="preserve">study </w:t>
        </w:r>
      </w:ins>
      <w:r w:rsidR="005C68E9">
        <w:rPr>
          <w:rFonts w:ascii="Times New Roman" w:hAnsi="Times New Roman" w:cs="Times New Roman"/>
        </w:rPr>
        <w:t xml:space="preserve">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lastRenderedPageBreak/>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ameliorate metabolic </w:t>
      </w:r>
      <w:commentRangeStart w:id="28"/>
      <w:r w:rsidR="00991A2D">
        <w:rPr>
          <w:rFonts w:ascii="Times New Roman" w:hAnsi="Times New Roman" w:cs="Times New Roman"/>
        </w:rPr>
        <w:t xml:space="preserve">illness </w:t>
      </w:r>
      <w:commentRangeEnd w:id="28"/>
      <w:r w:rsidR="002A3DC6">
        <w:rPr>
          <w:rStyle w:val="CommentReference"/>
        </w:rPr>
        <w:commentReference w:id="28"/>
      </w:r>
      <w:r w:rsidR="00991A2D">
        <w:rPr>
          <w:rFonts w:ascii="Times New Roman" w:hAnsi="Times New Roman" w:cs="Times New Roman"/>
        </w:rPr>
        <w:t>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75E3FCAC"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During pregnancy</w:t>
      </w:r>
      <w:ins w:id="29" w:author="Microsoft Office User" w:date="2023-01-09T22:56:00Z">
        <w:r w:rsidR="002A3DC6">
          <w:rPr>
            <w:rFonts w:ascii="Times New Roman" w:hAnsi="Times New Roman" w:cs="Times New Roman"/>
          </w:rPr>
          <w:t>,</w:t>
        </w:r>
      </w:ins>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del w:id="30" w:author="Microsoft Office User" w:date="2023-01-09T22:56:00Z">
        <w:r w:rsidR="00991A2D" w:rsidRPr="00F0189F" w:rsidDel="002A3DC6">
          <w:rPr>
            <w:rFonts w:ascii="Times New Roman" w:hAnsi="Times New Roman" w:cs="Times New Roman"/>
          </w:rPr>
          <w:delText xml:space="preserve">of pregnancy </w:delText>
        </w:r>
      </w:del>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del w:id="31" w:author="Microsoft Office User" w:date="2023-01-09T22:56:00Z">
        <w:r w:rsidR="002D578E" w:rsidRPr="003F141D" w:rsidDel="00DA2024">
          <w:rPr>
            <w:rFonts w:ascii="Times New Roman" w:hAnsi="Times New Roman" w:cs="Times New Roman"/>
          </w:rPr>
          <w:delText xml:space="preserve">and </w:delText>
        </w:r>
      </w:del>
      <w:r w:rsidR="002D578E" w:rsidRPr="003F141D">
        <w:rPr>
          <w:rFonts w:ascii="Times New Roman" w:hAnsi="Times New Roman" w:cs="Times New Roman"/>
        </w:rPr>
        <w:t xml:space="preserve">secreted </w:t>
      </w:r>
      <w:ins w:id="32" w:author="Microsoft Office User" w:date="2023-01-09T22:56:00Z">
        <w:r w:rsidR="00DA2024">
          <w:rPr>
            <w:rFonts w:ascii="Times New Roman" w:hAnsi="Times New Roman" w:cs="Times New Roman"/>
          </w:rPr>
          <w:t>by the placenta</w:t>
        </w:r>
      </w:ins>
      <w:ins w:id="33" w:author="Microsoft Office User" w:date="2023-01-09T22:57:00Z">
        <w:r w:rsidR="00DA2024">
          <w:rPr>
            <w:rFonts w:ascii="Times New Roman" w:hAnsi="Times New Roman" w:cs="Times New Roman"/>
          </w:rPr>
          <w:t xml:space="preserve">? </w:t>
        </w:r>
      </w:ins>
      <w:r w:rsidR="002D578E" w:rsidRPr="003F141D">
        <w:rPr>
          <w:rFonts w:ascii="Times New Roman" w:hAnsi="Times New Roman" w:cs="Times New Roman"/>
        </w:rPr>
        <w:t xml:space="preserve">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 xml:space="preserve">and </w:t>
      </w:r>
      <w:del w:id="34" w:author="Microsoft Office User" w:date="2023-01-09T22:56:00Z">
        <w:r w:rsidR="00BF728A" w:rsidRPr="003F141D" w:rsidDel="00DA2024">
          <w:rPr>
            <w:rFonts w:ascii="Times New Roman" w:hAnsi="Times New Roman" w:cs="Times New Roman"/>
          </w:rPr>
          <w:delText xml:space="preserve">is </w:delText>
        </w:r>
      </w:del>
      <w:r w:rsidR="00BF728A" w:rsidRPr="003F141D">
        <w:rPr>
          <w:rFonts w:ascii="Times New Roman" w:hAnsi="Times New Roman" w:cs="Times New Roman"/>
        </w:rPr>
        <w:t>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7F3588">
        <w:rPr>
          <w:rFonts w:ascii="Times New Roman" w:hAnsi="Times New Roman" w:cs="Times New Roman"/>
        </w:rPr>
        <w:t>T1DM</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B321511" w:rsidR="000116FF" w:rsidRDefault="000116FF" w:rsidP="000116FF">
      <w:pPr>
        <w:spacing w:line="360" w:lineRule="auto"/>
        <w:rPr>
          <w:rFonts w:ascii="Times New Roman" w:hAnsi="Times New Roman" w:cs="Times New Roman"/>
        </w:rPr>
      </w:pPr>
      <w:commentRangeStart w:id="35"/>
      <w:r>
        <w:rPr>
          <w:rFonts w:ascii="Times New Roman" w:hAnsi="Times New Roman" w:cs="Times New Roman"/>
        </w:rPr>
        <w:t xml:space="preserve">Virgin female </w:t>
      </w:r>
      <w:commentRangeEnd w:id="35"/>
      <w:r w:rsidR="00B4080D">
        <w:rPr>
          <w:rStyle w:val="CommentReference"/>
        </w:rPr>
        <w:commentReference w:id="35"/>
      </w:r>
      <w:r>
        <w:rPr>
          <w:rFonts w:ascii="Times New Roman" w:hAnsi="Times New Roman" w:cs="Times New Roman"/>
        </w:rPr>
        <w:t xml:space="preserve">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ins w:id="36" w:author="Microsoft Office User" w:date="2023-01-09T23:03:00Z">
        <w:r w:rsidR="00B4080D">
          <w:rPr>
            <w:rFonts w:ascii="Times New Roman" w:hAnsi="Times New Roman" w:cs="Times New Roman"/>
            <w:i/>
            <w:iCs/>
          </w:rPr>
          <w:t xml:space="preserve">ad </w:t>
        </w:r>
        <w:proofErr w:type="spellStart"/>
        <w:r w:rsidR="00B4080D">
          <w:rPr>
            <w:rFonts w:ascii="Times New Roman" w:hAnsi="Times New Roman" w:cs="Times New Roman"/>
            <w:i/>
            <w:iCs/>
          </w:rPr>
          <w:t>lib?</w:t>
        </w:r>
      </w:ins>
      <w:r w:rsidR="002A3666">
        <w:rPr>
          <w:rFonts w:ascii="Times New Roman" w:hAnsi="Times New Roman" w:cs="Times New Roman"/>
        </w:rPr>
        <w:t>free</w:t>
      </w:r>
      <w:proofErr w:type="spellEnd"/>
      <w:r w:rsidR="002A3666">
        <w:rPr>
          <w:rFonts w:ascii="Times New Roman" w:hAnsi="Times New Roman" w:cs="Times New Roman"/>
        </w:rPr>
        <w:t xml:space="preserve"> access to water and laboratory chow</w:t>
      </w:r>
      <w:ins w:id="37" w:author="Microsoft Office User" w:date="2023-01-09T23:08:00Z">
        <w:r w:rsidR="00B4080D">
          <w:rPr>
            <w:rFonts w:ascii="Times New Roman" w:hAnsi="Times New Roman" w:cs="Times New Roman"/>
          </w:rPr>
          <w:t xml:space="preserve"> diet</w:t>
        </w:r>
      </w:ins>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del w:id="38" w:author="Microsoft Office User" w:date="2023-01-09T23:04:00Z">
        <w:r w:rsidR="00677804" w:rsidRPr="00677804" w:rsidDel="00B4080D">
          <w:rPr>
            <w:rFonts w:ascii="Times New Roman" w:hAnsi="Times New Roman" w:cs="Times New Roman"/>
          </w:rPr>
          <w:delText xml:space="preserve"> </w:delText>
        </w:r>
      </w:del>
      <w:r w:rsidR="001A55C0">
        <w:rPr>
          <w:rFonts w:ascii="Times New Roman" w:hAnsi="Times New Roman" w:cs="Times New Roman"/>
        </w:rPr>
        <w:t xml:space="preserve">One week after experimental treatment began, males were introduced </w:t>
      </w:r>
      <w:del w:id="39" w:author="Microsoft Office User" w:date="2023-01-09T23:04:00Z">
        <w:r w:rsidR="00677804" w:rsidDel="00B4080D">
          <w:rPr>
            <w:rFonts w:ascii="Times New Roman" w:hAnsi="Times New Roman" w:cs="Times New Roman"/>
          </w:rPr>
          <w:delText xml:space="preserve"> </w:delText>
        </w:r>
      </w:del>
      <w:r w:rsidR="00677804">
        <w:rPr>
          <w:rFonts w:ascii="Times New Roman" w:hAnsi="Times New Roman" w:cs="Times New Roman"/>
        </w:rPr>
        <w:t>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01D7C4E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w:t>
      </w:r>
      <w:ins w:id="40" w:author="Microsoft Office User" w:date="2023-01-09T23:07:00Z">
        <w:r w:rsidR="00B4080D">
          <w:rPr>
            <w:rFonts w:ascii="Times New Roman" w:hAnsi="Times New Roman" w:cs="Times New Roman"/>
          </w:rPr>
          <w:t>by Frikke-Schmidt et al.</w:t>
        </w:r>
      </w:ins>
      <w:del w:id="41" w:author="Microsoft Office User" w:date="2023-01-09T23:07:00Z">
        <w:r w:rsidDel="00B4080D">
          <w:rPr>
            <w:rFonts w:ascii="Times New Roman" w:hAnsi="Times New Roman" w:cs="Times New Roman"/>
          </w:rPr>
          <w:delText>in</w:delText>
        </w:r>
      </w:del>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w:t>
      </w:r>
      <w:ins w:id="42" w:author="Microsoft Office User" w:date="2023-01-09T23:08:00Z">
        <w:r w:rsidR="00B4080D">
          <w:rPr>
            <w:rFonts w:ascii="Times New Roman" w:hAnsi="Times New Roman" w:cs="Times New Roman"/>
          </w:rPr>
          <w:t>,</w:t>
        </w:r>
      </w:ins>
      <w:r w:rsidR="009C63CC">
        <w:rPr>
          <w:rFonts w:ascii="Times New Roman" w:hAnsi="Times New Roman" w:cs="Times New Roman"/>
        </w:rPr>
        <w:t xml:space="preserve">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water and</w:t>
      </w:r>
      <w:del w:id="43" w:author="Microsoft Office User" w:date="2023-01-09T23:09:00Z">
        <w:r w:rsidR="009C63CC" w:rsidDel="00B4080D">
          <w:rPr>
            <w:rFonts w:ascii="Times New Roman" w:hAnsi="Times New Roman" w:cs="Times New Roman"/>
          </w:rPr>
          <w:delText xml:space="preserve"> a</w:delText>
        </w:r>
      </w:del>
      <w:r w:rsidR="009C63CC">
        <w:rPr>
          <w:rFonts w:ascii="Times New Roman" w:hAnsi="Times New Roman" w:cs="Times New Roman"/>
        </w:rPr>
        <w:t xml:space="preserve">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w:t>
      </w:r>
      <w:r w:rsidR="009C63CC" w:rsidRPr="00303552">
        <w:rPr>
          <w:rFonts w:ascii="Times New Roman" w:hAnsi="Times New Roman" w:cs="Times New Roman"/>
        </w:rPr>
        <w:lastRenderedPageBreak/>
        <w:t xml:space="preserve">pregnancy (E0.5). </w:t>
      </w:r>
      <w:r w:rsidR="009C63CC">
        <w:rPr>
          <w:rFonts w:ascii="Times New Roman" w:hAnsi="Times New Roman" w:cs="Times New Roman"/>
        </w:rPr>
        <w:t xml:space="preserve">Body weight and food intake measurements continued weekly through gestation and postnatal 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w:t>
      </w:r>
      <w:commentRangeStart w:id="44"/>
      <w:r w:rsidR="009C63CC">
        <w:rPr>
          <w:rFonts w:ascii="Times New Roman" w:hAnsi="Times New Roman" w:cs="Times New Roman"/>
        </w:rPr>
        <w:t>day 14 (PND14</w:t>
      </w:r>
      <w:commentRangeEnd w:id="44"/>
      <w:r w:rsidR="00B4080D">
        <w:rPr>
          <w:rStyle w:val="CommentReference"/>
        </w:rPr>
        <w:commentReference w:id="44"/>
      </w:r>
      <w:r w:rsidR="009C63CC">
        <w:rPr>
          <w:rFonts w:ascii="Times New Roman" w:hAnsi="Times New Roman" w:cs="Times New Roman"/>
        </w:rPr>
        <w:t>).</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11D79DBB"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t>
      </w:r>
      <w:ins w:id="45" w:author="Microsoft Office User" w:date="2023-01-09T23:10:00Z">
        <w:r w:rsidR="00B4080D">
          <w:rPr>
            <w:rFonts w:ascii="Times New Roman" w:hAnsi="Times New Roman" w:cs="Times New Roman"/>
          </w:rPr>
          <w:t xml:space="preserve">of offspring </w:t>
        </w:r>
      </w:ins>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3ACFCE1D"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ins w:id="46" w:author="Microsoft Office User" w:date="2023-01-09T23:11:00Z">
        <w:r w:rsidR="00B4080D">
          <w:rPr>
            <w:rFonts w:ascii="Times New Roman" w:hAnsi="Times New Roman" w:cs="Times New Roman"/>
          </w:rPr>
          <w:t xml:space="preserve"> (</w:t>
        </w:r>
        <w:commentRangeStart w:id="47"/>
        <w:r w:rsidR="00B4080D">
          <w:rPr>
            <w:rFonts w:ascii="Times New Roman" w:hAnsi="Times New Roman" w:cs="Times New Roman"/>
          </w:rPr>
          <w:t>ITT</w:t>
        </w:r>
      </w:ins>
      <w:commentRangeEnd w:id="47"/>
      <w:ins w:id="48" w:author="Microsoft Office User" w:date="2023-01-09T23:12:00Z">
        <w:r w:rsidR="00B4080D">
          <w:rPr>
            <w:rStyle w:val="CommentReference"/>
          </w:rPr>
          <w:commentReference w:id="47"/>
        </w:r>
      </w:ins>
      <w:ins w:id="49" w:author="Microsoft Office User" w:date="2023-01-09T23:11:00Z">
        <w:r w:rsidR="00B4080D">
          <w:rPr>
            <w:rFonts w:ascii="Times New Roman" w:hAnsi="Times New Roman" w:cs="Times New Roman"/>
          </w:rPr>
          <w:t>)</w:t>
        </w:r>
      </w:ins>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28C7769F"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del w:id="50" w:author="Microsoft Office User" w:date="2023-01-09T23:12:00Z">
        <w:r w:rsidDel="00B4080D">
          <w:rPr>
            <w:rFonts w:ascii="Times New Roman" w:eastAsia="Times New Roman" w:hAnsi="Times New Roman" w:cs="Times New Roman"/>
          </w:rPr>
          <w:delText xml:space="preserve"> fed </w:delText>
        </w:r>
      </w:del>
      <w:r>
        <w:rPr>
          <w:rFonts w:ascii="Times New Roman" w:eastAsia="Times New Roman" w:hAnsi="Times New Roman" w:cs="Times New Roman"/>
        </w:rPr>
        <w:t>blood sample</w:t>
      </w:r>
      <w:r w:rsidR="00FD0AB9">
        <w:rPr>
          <w:rFonts w:ascii="Times New Roman" w:eastAsia="Times New Roman" w:hAnsi="Times New Roman" w:cs="Times New Roman"/>
        </w:rPr>
        <w:t>s</w:t>
      </w:r>
      <w:ins w:id="51" w:author="Microsoft Office User" w:date="2023-01-09T23:12:00Z">
        <w:r w:rsidR="00B4080D">
          <w:rPr>
            <w:rFonts w:ascii="Times New Roman" w:eastAsia="Times New Roman" w:hAnsi="Times New Roman" w:cs="Times New Roman"/>
          </w:rPr>
          <w:t xml:space="preserve"> from </w:t>
        </w:r>
        <w:commentRangeStart w:id="52"/>
        <w:r w:rsidR="00B4080D">
          <w:rPr>
            <w:rFonts w:ascii="Times New Roman" w:eastAsia="Times New Roman" w:hAnsi="Times New Roman" w:cs="Times New Roman"/>
          </w:rPr>
          <w:t xml:space="preserve">non-fasted </w:t>
        </w:r>
        <w:commentRangeEnd w:id="52"/>
        <w:r w:rsidR="00B4080D">
          <w:rPr>
            <w:rStyle w:val="CommentReference"/>
          </w:rPr>
          <w:commentReference w:id="52"/>
        </w:r>
        <w:r w:rsidR="00B4080D">
          <w:rPr>
            <w:rFonts w:ascii="Times New Roman" w:eastAsia="Times New Roman" w:hAnsi="Times New Roman" w:cs="Times New Roman"/>
          </w:rPr>
          <w:t>dams</w:t>
        </w:r>
      </w:ins>
      <w:r w:rsidR="00FD0AB9">
        <w:rPr>
          <w:rFonts w:ascii="Times New Roman" w:eastAsia="Times New Roman" w:hAnsi="Times New Roman" w:cs="Times New Roman"/>
        </w:rPr>
        <w:t>:</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w:t>
      </w:r>
      <w:r w:rsidR="009B3F1D">
        <w:rPr>
          <w:rFonts w:ascii="Times New Roman" w:hAnsi="Times New Roman" w:cs="Times New Roman"/>
        </w:rPr>
        <w:lastRenderedPageBreak/>
        <w:t xml:space="preserve">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2354577D"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ins w:id="53" w:author="Microsoft Office User" w:date="2023-01-09T23:14:00Z">
        <w:r w:rsidR="000E38CA">
          <w:rPr>
            <w:rFonts w:ascii="Times New Roman" w:hAnsi="Times New Roman" w:cs="Times New Roman"/>
          </w:rPr>
          <w:t xml:space="preserve">the </w:t>
        </w:r>
      </w:ins>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w:t>
      </w:r>
      <w:ins w:id="54" w:author="Microsoft Office User" w:date="2023-01-09T23:15:00Z">
        <w:r w:rsidR="00310EE8">
          <w:rPr>
            <w:rFonts w:ascii="Times New Roman" w:hAnsi="Times New Roman" w:cs="Times New Roman"/>
          </w:rPr>
          <w:t xml:space="preserve">the </w:t>
        </w:r>
      </w:ins>
      <w:r w:rsidR="00004DE4">
        <w:rPr>
          <w:rFonts w:ascii="Times New Roman" w:hAnsi="Times New Roman" w:cs="Times New Roman"/>
        </w:rPr>
        <w:t>amount of nutrition</w:t>
      </w:r>
      <w:ins w:id="55" w:author="Microsoft Office User" w:date="2023-01-09T23:15:00Z">
        <w:r w:rsidR="00310EE8">
          <w:rPr>
            <w:rFonts w:ascii="Times New Roman" w:hAnsi="Times New Roman" w:cs="Times New Roman"/>
          </w:rPr>
          <w:t>/milk produced by the dams and</w:t>
        </w:r>
      </w:ins>
      <w:r w:rsidR="00004DE4">
        <w:rPr>
          <w:rFonts w:ascii="Times New Roman" w:hAnsi="Times New Roman" w:cs="Times New Roman"/>
        </w:rPr>
        <w:t xml:space="preserve"> provided to each pup. </w:t>
      </w:r>
      <w:r w:rsidR="00106075">
        <w:rPr>
          <w:rFonts w:ascii="Times New Roman" w:hAnsi="Times New Roman" w:cs="Times New Roman"/>
        </w:rPr>
        <w:t>Survival of pups to PND 3.5 was assessed by comparing the number of pups present at PND 3.5</w:t>
      </w:r>
      <w:ins w:id="56" w:author="Microsoft Office User" w:date="2023-01-09T23:16:00Z">
        <w:r w:rsidR="00310EE8">
          <w:rPr>
            <w:rFonts w:ascii="Times New Roman" w:hAnsi="Times New Roman" w:cs="Times New Roman"/>
          </w:rPr>
          <w:t>, prior to culling,</w:t>
        </w:r>
      </w:ins>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w:t>
      </w:r>
      <w:del w:id="57" w:author="Microsoft Office User" w:date="2023-01-09T23:16:00Z">
        <w:r w:rsidR="00913CC8" w:rsidDel="00310EE8">
          <w:rPr>
            <w:rFonts w:ascii="Times New Roman" w:hAnsi="Times New Roman" w:cs="Times New Roman"/>
          </w:rPr>
          <w:delText xml:space="preserve"> on the</w:delText>
        </w:r>
      </w:del>
      <w:r w:rsidR="00913CC8">
        <w:rPr>
          <w:rFonts w:ascii="Times New Roman" w:hAnsi="Times New Roman" w:cs="Times New Roman"/>
        </w:rPr>
        <w:t xml:space="preserve"> </w:t>
      </w:r>
      <w:ins w:id="58" w:author="Microsoft Office User" w:date="2023-01-09T23:16:00Z">
        <w:r w:rsidR="00310EE8">
          <w:rPr>
            <w:rFonts w:ascii="Times New Roman" w:hAnsi="Times New Roman" w:cs="Times New Roman"/>
          </w:rPr>
          <w:t>two</w:t>
        </w:r>
      </w:ins>
      <w:del w:id="59" w:author="Microsoft Office User" w:date="2023-01-09T23:16:00Z">
        <w:r w:rsidR="00913CC8" w:rsidDel="00310EE8">
          <w:rPr>
            <w:rFonts w:ascii="Times New Roman" w:hAnsi="Times New Roman" w:cs="Times New Roman"/>
          </w:rPr>
          <w:delText>2</w:delText>
        </w:r>
      </w:del>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4F2BE47D"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w:t>
      </w:r>
      <w:ins w:id="60" w:author="Microsoft Office User" w:date="2023-01-09T23:17:00Z">
        <w:r w:rsidR="00310EE8">
          <w:rPr>
            <w:rFonts w:ascii="Times New Roman" w:hAnsi="Times New Roman" w:cs="Times New Roman"/>
          </w:rPr>
          <w:t xml:space="preserve">then </w:t>
        </w:r>
      </w:ins>
      <w:r w:rsidRPr="00303552">
        <w:rPr>
          <w:rFonts w:ascii="Times New Roman" w:hAnsi="Times New Roman" w:cs="Times New Roman"/>
        </w:rPr>
        <w:t>reintroduced to the dam’s cage where they remained for 1 hour</w:t>
      </w:r>
      <w:ins w:id="61" w:author="Microsoft Office User" w:date="2023-01-09T23:17:00Z">
        <w:r w:rsidR="00310EE8">
          <w:rPr>
            <w:rFonts w:ascii="Times New Roman" w:hAnsi="Times New Roman" w:cs="Times New Roman"/>
          </w:rPr>
          <w:t xml:space="preserve"> and were allowed to nurse/suckl</w:t>
        </w:r>
      </w:ins>
      <w:ins w:id="62" w:author="Microsoft Office User" w:date="2023-01-09T23:18:00Z">
        <w:r w:rsidR="00310EE8">
          <w:rPr>
            <w:rFonts w:ascii="Times New Roman" w:hAnsi="Times New Roman" w:cs="Times New Roman"/>
          </w:rPr>
          <w:t>e/feed</w:t>
        </w:r>
      </w:ins>
      <w:ins w:id="63" w:author="Microsoft Office User" w:date="2023-01-09T23:17:00Z">
        <w:r w:rsidR="00310EE8">
          <w:rPr>
            <w:rFonts w:ascii="Times New Roman" w:hAnsi="Times New Roman" w:cs="Times New Roman"/>
          </w:rPr>
          <w:t xml:space="preserve"> undisturbed</w:t>
        </w:r>
      </w:ins>
      <w:r w:rsidRPr="00303552">
        <w:rPr>
          <w:rFonts w:ascii="Times New Roman" w:hAnsi="Times New Roman" w:cs="Times New Roman"/>
        </w:rPr>
        <w:t xml:space="preserve">.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w:t>
      </w:r>
      <w:ins w:id="64" w:author="Microsoft Office User" w:date="2023-01-09T23:18:00Z">
        <w:r w:rsidR="00310EE8">
          <w:rPr>
            <w:rFonts w:ascii="Times New Roman" w:hAnsi="Times New Roman" w:cs="Times New Roman"/>
          </w:rPr>
          <w:t xml:space="preserve">by </w:t>
        </w:r>
      </w:ins>
      <w:r w:rsidRPr="00303552">
        <w:rPr>
          <w:rFonts w:ascii="Times New Roman" w:hAnsi="Times New Roman" w:cs="Times New Roman"/>
        </w:rPr>
        <w:t xml:space="preserve">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51B80FE1"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w:t>
      </w:r>
      <w:r w:rsidRPr="00303552">
        <w:rPr>
          <w:rFonts w:ascii="Times New Roman" w:hAnsi="Times New Roman" w:cs="Times New Roman"/>
        </w:rPr>
        <w:lastRenderedPageBreak/>
        <w:t>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del w:id="65" w:author="Microsoft Office User" w:date="2023-01-09T23:19:00Z">
        <w:r w:rsidRPr="00303552" w:rsidDel="00310EE8">
          <w:rPr>
            <w:rFonts w:ascii="Times New Roman" w:hAnsi="Times New Roman" w:cs="Times New Roman"/>
          </w:rPr>
          <w:delText xml:space="preserve">begin </w:delText>
        </w:r>
      </w:del>
      <w:ins w:id="66" w:author="Microsoft Office User" w:date="2023-01-09T23:19:00Z">
        <w:r w:rsidR="00310EE8">
          <w:rPr>
            <w:rFonts w:ascii="Times New Roman" w:hAnsi="Times New Roman" w:cs="Times New Roman"/>
          </w:rPr>
          <w:t>promote milk</w:t>
        </w:r>
        <w:r w:rsidR="00310EE8" w:rsidRPr="00303552">
          <w:rPr>
            <w:rFonts w:ascii="Times New Roman" w:hAnsi="Times New Roman" w:cs="Times New Roman"/>
          </w:rPr>
          <w:t xml:space="preserve"> </w:t>
        </w:r>
      </w:ins>
      <w:r w:rsidRPr="00303552">
        <w:rPr>
          <w:rFonts w:ascii="Times New Roman" w:hAnsi="Times New Roman" w:cs="Times New Roman"/>
        </w:rPr>
        <w:t>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433EBC2C"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w:t>
      </w:r>
      <w:ins w:id="67" w:author="Microsoft Office User" w:date="2023-01-09T23:19:00Z">
        <w:r w:rsidR="00310EE8">
          <w:rPr>
            <w:rFonts w:ascii="Times New Roman" w:hAnsi="Times New Roman" w:cs="Times New Roman"/>
          </w:rPr>
          <w:t>p</w:t>
        </w:r>
      </w:ins>
      <w:del w:id="68" w:author="Microsoft Office User" w:date="2023-01-09T23:19:00Z">
        <w:r w:rsidRPr="00303552" w:rsidDel="00310EE8">
          <w:rPr>
            <w:rFonts w:ascii="Times New Roman" w:hAnsi="Times New Roman" w:cs="Times New Roman"/>
          </w:rPr>
          <w:delText>P</w:delText>
        </w:r>
      </w:del>
      <w:r w:rsidRPr="00303552">
        <w:rPr>
          <w:rFonts w:ascii="Times New Roman" w:hAnsi="Times New Roman" w:cs="Times New Roman"/>
        </w:rPr>
        <w:t xml:space="preserve">ostnatal day 14.5-17.5 and was stored at -80° C until analyzed. Whole milk was thawed on wet ice then homogenized by pipetting up and down. Milk was then diluted in PBS+EDTA in a 1:3 ratio and mixed thoroughly by pipetting up and down. </w:t>
      </w:r>
    </w:p>
    <w:p w14:paraId="64E3AEAB" w14:textId="164E4DD7" w:rsidR="00C345B1" w:rsidRDefault="00C345B1" w:rsidP="00C345B1">
      <w:pPr>
        <w:spacing w:line="360" w:lineRule="auto"/>
        <w:rPr>
          <w:ins w:id="69" w:author="Microsoft Office User" w:date="2023-01-09T23:22:00Z"/>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w:t>
      </w:r>
      <w:ins w:id="70" w:author="Microsoft Office User" w:date="2023-01-09T23:20:00Z">
        <w:r w:rsidR="00E13BB1">
          <w:rPr>
            <w:rFonts w:ascii="Times New Roman" w:hAnsi="Times New Roman" w:cs="Times New Roman"/>
          </w:rPr>
          <w:t xml:space="preserve"> and</w:t>
        </w:r>
      </w:ins>
      <w:r w:rsidRPr="00303552">
        <w:rPr>
          <w:rFonts w:ascii="Times New Roman" w:hAnsi="Times New Roman" w:cs="Times New Roman"/>
        </w:rPr>
        <w:t xml:space="preserve">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t>
      </w:r>
      <w:del w:id="71" w:author="Microsoft Office User" w:date="2023-01-09T23:20:00Z">
        <w:r w:rsidRPr="00303552" w:rsidDel="00E13BB1">
          <w:rPr>
            <w:rFonts w:ascii="Times New Roman" w:hAnsi="Times New Roman" w:cs="Times New Roman"/>
          </w:rPr>
          <w:delText xml:space="preserve">with </w:delText>
        </w:r>
      </w:del>
      <w:r w:rsidRPr="00303552">
        <w:rPr>
          <w:rFonts w:ascii="Times New Roman" w:hAnsi="Times New Roman" w:cs="Times New Roman"/>
        </w:rPr>
        <w:t xml:space="preserve">based on total volume of diluted milk sample. Milk samples were analyzed in duplicate, or triplicate if milk fat percentage differed by more than 25% in the first two samples. </w:t>
      </w:r>
    </w:p>
    <w:p w14:paraId="1F5F3508" w14:textId="6EC19484" w:rsidR="00672668" w:rsidRPr="00303552" w:rsidRDefault="00E13BB1" w:rsidP="00D41991">
      <w:pPr>
        <w:spacing w:line="360" w:lineRule="auto"/>
        <w:rPr>
          <w:rFonts w:ascii="Times New Roman" w:hAnsi="Times New Roman" w:cs="Times New Roman"/>
        </w:rPr>
      </w:pPr>
      <w:commentRangeStart w:id="72"/>
      <w:ins w:id="73" w:author="Microsoft Office User" w:date="2023-01-09T23:22:00Z">
        <w:r>
          <w:rPr>
            <w:rFonts w:ascii="Times New Roman" w:hAnsi="Times New Roman" w:cs="Times New Roman"/>
          </w:rPr>
          <w:t xml:space="preserve">Dexamethasone section in methods? </w:t>
        </w:r>
        <w:commentRangeEnd w:id="72"/>
        <w:r>
          <w:rPr>
            <w:rStyle w:val="CommentReference"/>
          </w:rPr>
          <w:commentReference w:id="72"/>
        </w:r>
      </w:ins>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lastRenderedPageBreak/>
        <w:t>Results</w:t>
      </w:r>
    </w:p>
    <w:p w14:paraId="4DD32E6D" w14:textId="6CA10B84" w:rsidR="008C42AD" w:rsidRDefault="003B0707" w:rsidP="00B039A5">
      <w:pPr>
        <w:spacing w:line="360" w:lineRule="auto"/>
        <w:ind w:firstLine="720"/>
      </w:pPr>
      <w:commentRangeStart w:id="74"/>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w:t>
      </w:r>
      <w:ins w:id="75" w:author="Microsoft Office User" w:date="2023-01-10T00:04:00Z">
        <w:r w:rsidR="001909C6">
          <w:rPr>
            <w:rFonts w:ascii="Times New Roman" w:hAnsi="Times New Roman" w:cs="Times New Roman"/>
          </w:rPr>
          <w:t>C57BL/6J</w:t>
        </w:r>
      </w:ins>
      <w:ins w:id="76" w:author="Microsoft Office User" w:date="2023-01-10T00:03:00Z">
        <w:r w:rsidR="003C2D83">
          <w:rPr>
            <w:rStyle w:val="Heading2Char"/>
          </w:rPr>
          <w:t xml:space="preserve">? </w:t>
        </w:r>
      </w:ins>
      <w:r w:rsidR="004657C1" w:rsidRPr="008C42AD">
        <w:rPr>
          <w:rStyle w:val="Heading2Char"/>
        </w:rPr>
        <w:t>mice</w:t>
      </w:r>
      <w:r w:rsidR="008C42AD">
        <w:t xml:space="preserve"> </w:t>
      </w:r>
      <w:commentRangeEnd w:id="74"/>
      <w:r w:rsidR="00F82FD0">
        <w:rPr>
          <w:rStyle w:val="CommentReference"/>
        </w:rPr>
        <w:commentReference w:id="74"/>
      </w:r>
    </w:p>
    <w:p w14:paraId="0C686E2D" w14:textId="7009AB4D"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del w:id="77" w:author="Microsoft Office User" w:date="2023-01-09T23:23:00Z">
        <w:r w:rsidDel="00F82FD0">
          <w:rPr>
            <w:rFonts w:ascii="Times New Roman" w:hAnsi="Times New Roman" w:cs="Times New Roman"/>
          </w:rPr>
          <w:delText xml:space="preserve">tested </w:delText>
        </w:r>
      </w:del>
      <w:r>
        <w:rPr>
          <w:rFonts w:ascii="Times New Roman" w:hAnsi="Times New Roman" w:cs="Times New Roman"/>
        </w:rPr>
        <w:t>compar</w:t>
      </w:r>
      <w:r w:rsidR="005A030D">
        <w:rPr>
          <w:rFonts w:ascii="Times New Roman" w:hAnsi="Times New Roman" w:cs="Times New Roman"/>
        </w:rPr>
        <w:t>ed</w:t>
      </w:r>
      <w:r>
        <w:rPr>
          <w:rFonts w:ascii="Times New Roman" w:hAnsi="Times New Roman" w:cs="Times New Roman"/>
        </w:rPr>
        <w:t xml:space="preserve"> age-matched pregnant and non-pregnant </w:t>
      </w:r>
      <w:ins w:id="78" w:author="Microsoft Office User" w:date="2023-01-10T00:04:00Z">
        <w:r w:rsidR="003C2D83" w:rsidRPr="003C2D83">
          <w:rPr>
            <w:rFonts w:ascii="Times New Roman" w:hAnsi="Times New Roman" w:cs="Times New Roman"/>
          </w:rPr>
          <w:t xml:space="preserve">C57BL/6J </w:t>
        </w:r>
      </w:ins>
      <w:r>
        <w:rPr>
          <w:rFonts w:ascii="Times New Roman" w:hAnsi="Times New Roman" w:cs="Times New Roman"/>
        </w:rPr>
        <w:t>females</w:t>
      </w:r>
      <w:r w:rsidR="005A030D">
        <w:rPr>
          <w:rFonts w:ascii="Times New Roman" w:hAnsi="Times New Roman" w:cs="Times New Roman"/>
        </w:rPr>
        <w:t xml:space="preserve"> using an intraperitoneal insulin tolerance test on 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501E7F69" w:rsidR="006666C1" w:rsidRDefault="009F0AD1" w:rsidP="00B039A5">
      <w:pPr>
        <w:spacing w:line="360" w:lineRule="auto"/>
        <w:ind w:firstLine="720"/>
        <w:rPr>
          <w:rFonts w:ascii="Times New Roman" w:hAnsi="Times New Roman" w:cs="Times New Roman"/>
        </w:rPr>
      </w:pPr>
      <w:commentRangeStart w:id="79"/>
      <w:r>
        <w:rPr>
          <w:rFonts w:ascii="Times New Roman" w:hAnsi="Times New Roman" w:cs="Times New Roman"/>
        </w:rPr>
        <w:t>To enhance insulin resistance in pregnancy</w:t>
      </w:r>
      <w:commentRangeEnd w:id="79"/>
      <w:r w:rsidR="00F82FD0">
        <w:rPr>
          <w:rStyle w:val="CommentReference"/>
        </w:rPr>
        <w:commentReference w:id="79"/>
      </w:r>
      <w:r>
        <w:rPr>
          <w:rFonts w:ascii="Times New Roman" w:hAnsi="Times New Roman" w:cs="Times New Roman"/>
        </w:rPr>
        <w:t xml:space="preserve">, we leveraged prior </w:t>
      </w:r>
      <w:r w:rsidR="00846921">
        <w:rPr>
          <w:rFonts w:ascii="Times New Roman" w:hAnsi="Times New Roman" w:cs="Times New Roman"/>
        </w:rPr>
        <w:t xml:space="preserve">work from our lab </w:t>
      </w:r>
      <w:ins w:id="80" w:author="Microsoft Office User" w:date="2023-01-09T23:24:00Z">
        <w:r w:rsidR="00F82FD0">
          <w:rPr>
            <w:rFonts w:ascii="Times New Roman" w:hAnsi="Times New Roman" w:cs="Times New Roman"/>
          </w:rPr>
          <w:t xml:space="preserve">that </w:t>
        </w:r>
      </w:ins>
      <w:r w:rsidR="00846921">
        <w:rPr>
          <w:rFonts w:ascii="Times New Roman" w:hAnsi="Times New Roman" w:cs="Times New Roman"/>
        </w:rPr>
        <w:t>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and </w:t>
      </w:r>
      <w:del w:id="81" w:author="Microsoft Office User" w:date="2023-01-09T23:25:00Z">
        <w:r w:rsidR="005A030D" w:rsidDel="00F82FD0">
          <w:rPr>
            <w:rFonts w:ascii="Times New Roman" w:hAnsi="Times New Roman" w:cs="Times New Roman"/>
          </w:rPr>
          <w:delText>it continued for</w:delText>
        </w:r>
      </w:del>
      <w:ins w:id="82" w:author="Microsoft Office User" w:date="2023-01-09T23:25:00Z">
        <w:r w:rsidR="00F82FD0">
          <w:rPr>
            <w:rFonts w:ascii="Times New Roman" w:hAnsi="Times New Roman" w:cs="Times New Roman"/>
          </w:rPr>
          <w:t>throughout</w:t>
        </w:r>
      </w:ins>
      <w:r w:rsidR="005A030D">
        <w:rPr>
          <w:rFonts w:ascii="Times New Roman" w:hAnsi="Times New Roman" w:cs="Times New Roman"/>
        </w:rPr>
        <w:t xml:space="preserve">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w:t>
      </w:r>
      <w:ins w:id="83" w:author="Microsoft Office User" w:date="2023-01-09T23:28:00Z">
        <w:r w:rsidR="00F82FD0">
          <w:rPr>
            <w:rFonts w:ascii="Times New Roman" w:hAnsi="Times New Roman" w:cs="Times New Roman"/>
          </w:rPr>
          <w:t>amethasone</w:t>
        </w:r>
      </w:ins>
      <w:r w:rsidR="00D14CBF">
        <w:rPr>
          <w:rFonts w:ascii="Times New Roman" w:hAnsi="Times New Roman" w:cs="Times New Roman"/>
        </w:rPr>
        <w:t xml:space="preserve">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ins w:id="84" w:author="Microsoft Office User" w:date="2023-01-10T00:05:00Z">
        <w:r w:rsidR="001909C6">
          <w:rPr>
            <w:rFonts w:ascii="Times New Roman" w:hAnsi="Times New Roman" w:cs="Times New Roman"/>
          </w:rPr>
          <w:t xml:space="preserve"> </w:t>
        </w:r>
      </w:ins>
      <w:r w:rsidR="00E76DE4">
        <w:rPr>
          <w:rFonts w:ascii="Times New Roman" w:hAnsi="Times New Roman" w:cs="Times New Roman"/>
        </w:rPr>
        <w:t>We were interested to see how pregnancy and dex</w:t>
      </w:r>
      <w:ins w:id="85" w:author="Microsoft Office User" w:date="2023-01-09T23:28:00Z">
        <w:r w:rsidR="00F82FD0">
          <w:rPr>
            <w:rFonts w:ascii="Times New Roman" w:hAnsi="Times New Roman" w:cs="Times New Roman"/>
          </w:rPr>
          <w:t>amethasone</w:t>
        </w:r>
      </w:ins>
      <w:r w:rsidR="00E76DE4">
        <w:rPr>
          <w:rFonts w:ascii="Times New Roman" w:hAnsi="Times New Roman" w:cs="Times New Roman"/>
        </w:rPr>
        <w:t xml:space="preserve">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33B36B8"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del w:id="86" w:author="Microsoft Office User" w:date="2023-01-09T23:33:00Z">
        <w:r w:rsidR="009F0AD1" w:rsidDel="00A33C19">
          <w:rPr>
            <w:rFonts w:ascii="Times New Roman" w:hAnsi="Times New Roman" w:cs="Times New Roman"/>
          </w:rPr>
          <w:delText xml:space="preserve">strains </w:delText>
        </w:r>
      </w:del>
      <w:ins w:id="87" w:author="Microsoft Office User" w:date="2023-01-09T23:34:00Z">
        <w:r w:rsidR="00A33C19">
          <w:rPr>
            <w:rFonts w:ascii="Times New Roman" w:hAnsi="Times New Roman" w:cs="Times New Roman"/>
          </w:rPr>
          <w:t>genotypes</w:t>
        </w:r>
      </w:ins>
      <w:ins w:id="88" w:author="Microsoft Office User" w:date="2023-01-09T23:33:00Z">
        <w:r w:rsidR="00A33C19">
          <w:rPr>
            <w:rFonts w:ascii="Times New Roman" w:hAnsi="Times New Roman" w:cs="Times New Roman"/>
          </w:rPr>
          <w:t xml:space="preserve"> </w:t>
        </w:r>
      </w:ins>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del w:id="89" w:author="Microsoft Office User" w:date="2023-01-09T23:34:00Z">
        <w:r w:rsidR="009F0AD1" w:rsidDel="00A33C19">
          <w:rPr>
            <w:rFonts w:ascii="Times New Roman" w:hAnsi="Times New Roman" w:cs="Times New Roman"/>
          </w:rPr>
          <w:delText xml:space="preserve"> </w:delText>
        </w:r>
      </w:del>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del w:id="90" w:author="Microsoft Office User" w:date="2023-01-09T23:34:00Z">
        <w:r w:rsidR="005E27E2" w:rsidDel="00A33C19">
          <w:rPr>
            <w:rFonts w:ascii="Times New Roman" w:hAnsi="Times New Roman" w:cs="Times New Roman"/>
          </w:rPr>
          <w:delText xml:space="preserve"> </w:delText>
        </w:r>
      </w:del>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del w:id="91" w:author="Microsoft Office User" w:date="2023-01-09T23:47:00Z">
        <w:r w:rsidR="003A3E91" w:rsidDel="00700CC6">
          <w:rPr>
            <w:rFonts w:ascii="Times New Roman" w:hAnsi="Times New Roman" w:cs="Times New Roman"/>
            <w:vertAlign w:val="subscript"/>
          </w:rPr>
          <w:delText xml:space="preserve"> </w:delText>
        </w:r>
      </w:del>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commentRangeStart w:id="92"/>
      <w:r w:rsidR="00344006">
        <w:rPr>
          <w:rFonts w:ascii="Times New Roman" w:hAnsi="Times New Roman" w:cs="Times New Roman"/>
        </w:rPr>
        <w:t>initial rate of drop of blood glucose</w:t>
      </w:r>
      <w:commentRangeEnd w:id="92"/>
      <w:r w:rsidR="00672668">
        <w:rPr>
          <w:rStyle w:val="CommentReference"/>
        </w:rPr>
        <w:commentReference w:id="92"/>
      </w:r>
      <w:r w:rsidR="00E14631">
        <w:rPr>
          <w:rFonts w:ascii="Times New Roman" w:hAnsi="Times New Roman" w:cs="Times New Roman"/>
        </w:rPr>
        <w:t xml:space="preserve">. </w:t>
      </w:r>
      <w:del w:id="93" w:author="Microsoft Office User" w:date="2023-01-09T23:36:00Z">
        <w:r w:rsidR="00E14631" w:rsidDel="00672668">
          <w:rPr>
            <w:rFonts w:ascii="Times New Roman" w:hAnsi="Times New Roman" w:cs="Times New Roman"/>
          </w:rPr>
          <w:delText xml:space="preserve"> </w:delText>
        </w:r>
      </w:del>
      <w:r w:rsidR="00E14631">
        <w:rPr>
          <w:rFonts w:ascii="Times New Roman" w:hAnsi="Times New Roman" w:cs="Times New Roman"/>
        </w:rPr>
        <w:t>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2BE1E726"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lastRenderedPageBreak/>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ins w:id="94" w:author="Microsoft Office User" w:date="2023-01-09T23:42:00Z">
        <w:r w:rsidR="00EC6FC7">
          <w:rPr>
            <w:rFonts w:ascii="Times New Roman" w:hAnsi="Times New Roman" w:cs="Times New Roman"/>
          </w:rPr>
          <w:t xml:space="preserve">/viable at </w:t>
        </w:r>
        <w:proofErr w:type="gramStart"/>
        <w:r w:rsidR="00EC6FC7">
          <w:rPr>
            <w:rFonts w:ascii="Times New Roman" w:hAnsi="Times New Roman" w:cs="Times New Roman"/>
          </w:rPr>
          <w:t>b</w:t>
        </w:r>
      </w:ins>
      <w:ins w:id="95" w:author="Microsoft Office User" w:date="2023-01-09T23:43:00Z">
        <w:r w:rsidR="00EC6FC7">
          <w:rPr>
            <w:rFonts w:ascii="Times New Roman" w:hAnsi="Times New Roman" w:cs="Times New Roman"/>
          </w:rPr>
          <w:t>irth?</w:t>
        </w:r>
      </w:ins>
      <w:r w:rsidR="0086475F">
        <w:rPr>
          <w:rFonts w:ascii="Times New Roman" w:hAnsi="Times New Roman" w:cs="Times New Roman"/>
        </w:rPr>
        <w:t>,</w:t>
      </w:r>
      <w:proofErr w:type="gramEnd"/>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del w:id="96" w:author="Microsoft Office User" w:date="2023-01-09T23:43:00Z">
        <w:r w:rsidR="00B6421A" w:rsidDel="00EC6FC7">
          <w:rPr>
            <w:rFonts w:ascii="Times New Roman" w:hAnsi="Times New Roman" w:cs="Times New Roman"/>
          </w:rPr>
          <w:delText xml:space="preserve">did </w:delText>
        </w:r>
      </w:del>
      <w:ins w:id="97" w:author="Microsoft Office User" w:date="2023-01-09T23:43:00Z">
        <w:r w:rsidR="00EC6FC7">
          <w:rPr>
            <w:rFonts w:ascii="Times New Roman" w:hAnsi="Times New Roman" w:cs="Times New Roman"/>
          </w:rPr>
          <w:t xml:space="preserve">was not </w:t>
        </w:r>
      </w:ins>
      <w:del w:id="98" w:author="Microsoft Office User" w:date="2023-01-09T23:43:00Z">
        <w:r w:rsidR="00B6421A" w:rsidDel="00EC6FC7">
          <w:rPr>
            <w:rFonts w:ascii="Times New Roman" w:hAnsi="Times New Roman" w:cs="Times New Roman"/>
          </w:rPr>
          <w:delText xml:space="preserve">not reach </w:delText>
        </w:r>
      </w:del>
      <w:r w:rsidR="00B6421A">
        <w:rPr>
          <w:rFonts w:ascii="Times New Roman" w:hAnsi="Times New Roman" w:cs="Times New Roman"/>
        </w:rPr>
        <w:t>statistical</w:t>
      </w:r>
      <w:ins w:id="99" w:author="Microsoft Office User" w:date="2023-01-09T23:43:00Z">
        <w:r w:rsidR="00EC6FC7">
          <w:rPr>
            <w:rFonts w:ascii="Times New Roman" w:hAnsi="Times New Roman" w:cs="Times New Roman"/>
          </w:rPr>
          <w:t>ly</w:t>
        </w:r>
      </w:ins>
      <w:r w:rsidR="00B6421A">
        <w:rPr>
          <w:rFonts w:ascii="Times New Roman" w:hAnsi="Times New Roman" w:cs="Times New Roman"/>
        </w:rPr>
        <w:t xml:space="preserve"> significa</w:t>
      </w:r>
      <w:ins w:id="100" w:author="Microsoft Office User" w:date="2023-01-09T23:43:00Z">
        <w:r w:rsidR="00EC6FC7">
          <w:rPr>
            <w:rFonts w:ascii="Times New Roman" w:hAnsi="Times New Roman" w:cs="Times New Roman"/>
          </w:rPr>
          <w:t>nt</w:t>
        </w:r>
      </w:ins>
      <w:del w:id="101" w:author="Microsoft Office User" w:date="2023-01-09T23:43:00Z">
        <w:r w:rsidR="00B6421A" w:rsidDel="00EC6FC7">
          <w:rPr>
            <w:rFonts w:ascii="Times New Roman" w:hAnsi="Times New Roman" w:cs="Times New Roman"/>
          </w:rPr>
          <w:delText>nce</w:delText>
        </w:r>
      </w:del>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7D8CE32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w:t>
      </w:r>
      <w:ins w:id="102" w:author="Microsoft Office User" w:date="2023-01-09T23:43:00Z">
        <w:r w:rsidR="00EC6FC7">
          <w:t xml:space="preserve"> </w:t>
        </w:r>
      </w:ins>
      <w:r>
        <w:t>fat percentage</w:t>
      </w:r>
    </w:p>
    <w:p w14:paraId="65519D1D" w14:textId="1B01D032"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w:t>
      </w:r>
      <w:del w:id="103" w:author="Microsoft Office User" w:date="2023-01-09T23:43:00Z">
        <w:r w:rsidDel="00EC6FC7">
          <w:rPr>
            <w:rFonts w:ascii="Times New Roman" w:hAnsi="Times New Roman" w:cs="Times New Roman"/>
          </w:rPr>
          <w:delText xml:space="preserve">in </w:delText>
        </w:r>
      </w:del>
      <w:r>
        <w:rPr>
          <w:rFonts w:ascii="Times New Roman" w:hAnsi="Times New Roman" w:cs="Times New Roman"/>
        </w:rPr>
        <w:t xml:space="preserve">pregnancy on lactation in the postnatal period, we </w:t>
      </w:r>
      <w:del w:id="104" w:author="Microsoft Office User" w:date="2023-01-09T23:44:00Z">
        <w:r w:rsidDel="00EC6FC7">
          <w:rPr>
            <w:rFonts w:ascii="Times New Roman" w:hAnsi="Times New Roman" w:cs="Times New Roman"/>
          </w:rPr>
          <w:delText>conducted a</w:delText>
        </w:r>
      </w:del>
      <w:ins w:id="105" w:author="Microsoft Office User" w:date="2023-01-09T23:44:00Z">
        <w:r w:rsidR="00EC6FC7">
          <w:rPr>
            <w:rFonts w:ascii="Times New Roman" w:hAnsi="Times New Roman" w:cs="Times New Roman"/>
          </w:rPr>
          <w:t>assessed</w:t>
        </w:r>
      </w:ins>
      <w:r>
        <w:rPr>
          <w:rFonts w:ascii="Times New Roman" w:hAnsi="Times New Roman" w:cs="Times New Roman"/>
        </w:rPr>
        <w:t xml:space="preserve"> </w:t>
      </w:r>
      <w:r w:rsidR="000C5EEA">
        <w:rPr>
          <w:rFonts w:ascii="Times New Roman" w:hAnsi="Times New Roman" w:cs="Times New Roman"/>
        </w:rPr>
        <w:t xml:space="preserve">milk volume </w:t>
      </w:r>
      <w:del w:id="106" w:author="Microsoft Office User" w:date="2023-01-09T23:44:00Z">
        <w:r w:rsidR="000C5EEA" w:rsidDel="00EC6FC7">
          <w:rPr>
            <w:rFonts w:ascii="Times New Roman" w:hAnsi="Times New Roman" w:cs="Times New Roman"/>
          </w:rPr>
          <w:delText>assessment</w:delText>
        </w:r>
        <w:r w:rsidDel="00EC6FC7">
          <w:rPr>
            <w:rFonts w:ascii="Times New Roman" w:hAnsi="Times New Roman" w:cs="Times New Roman"/>
          </w:rPr>
          <w:delText xml:space="preserve"> </w:delText>
        </w:r>
      </w:del>
      <w:r>
        <w:rPr>
          <w:rFonts w:ascii="Times New Roman" w:hAnsi="Times New Roman" w:cs="Times New Roman"/>
        </w:rPr>
        <w:t xml:space="preserve">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del w:id="107" w:author="Microsoft Office User" w:date="2023-01-09T23:44:00Z">
        <w:r w:rsidR="000F6D6B" w:rsidDel="00EC6FC7">
          <w:rPr>
            <w:rFonts w:ascii="Times New Roman" w:hAnsi="Times New Roman" w:cs="Times New Roman"/>
          </w:rPr>
          <w:delText xml:space="preserve">or </w:delText>
        </w:r>
      </w:del>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del w:id="108" w:author="Microsoft Office User" w:date="2023-01-09T23:45:00Z">
        <w:r w:rsidR="00D46538" w:rsidDel="00EC6FC7">
          <w:rPr>
            <w:rFonts w:ascii="Times New Roman" w:hAnsi="Times New Roman" w:cs="Times New Roman"/>
          </w:rPr>
          <w:delText>strains</w:delText>
        </w:r>
        <w:r w:rsidR="00075527" w:rsidRPr="00075527" w:rsidDel="00EC6FC7">
          <w:rPr>
            <w:rFonts w:ascii="Times New Roman" w:hAnsi="Times New Roman" w:cs="Times New Roman"/>
          </w:rPr>
          <w:delText xml:space="preserve"> </w:delText>
        </w:r>
      </w:del>
      <w:ins w:id="109" w:author="Microsoft Office User" w:date="2023-01-09T23:45:00Z">
        <w:r w:rsidR="00EC6FC7">
          <w:rPr>
            <w:rFonts w:ascii="Times New Roman" w:hAnsi="Times New Roman" w:cs="Times New Roman"/>
          </w:rPr>
          <w:t>genotypes</w:t>
        </w:r>
        <w:r w:rsidR="00EC6FC7" w:rsidRPr="00075527">
          <w:rPr>
            <w:rFonts w:ascii="Times New Roman" w:hAnsi="Times New Roman" w:cs="Times New Roman"/>
          </w:rPr>
          <w:t xml:space="preserve"> </w:t>
        </w:r>
      </w:ins>
      <w:r w:rsidR="00075527" w:rsidRPr="00075527">
        <w:rPr>
          <w:rFonts w:ascii="Times New Roman" w:hAnsi="Times New Roman" w:cs="Times New Roman"/>
        </w:rPr>
        <w:t>(</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commentRangeStart w:id="110"/>
      <w:r w:rsidR="00B42586">
        <w:rPr>
          <w:rFonts w:ascii="Times New Roman" w:hAnsi="Times New Roman" w:cs="Times New Roman"/>
        </w:rPr>
        <w:t>mammary gland development,</w:t>
      </w:r>
      <w:commentRangeEnd w:id="110"/>
      <w:r w:rsidR="00700CC6">
        <w:rPr>
          <w:rStyle w:val="CommentReference"/>
        </w:rPr>
        <w:commentReference w:id="110"/>
      </w:r>
      <w:r w:rsidR="00B42586">
        <w:rPr>
          <w:rFonts w:ascii="Times New Roman" w:hAnsi="Times New Roman" w:cs="Times New Roman"/>
        </w:rPr>
        <w:t xml:space="preserve">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w:t>
      </w:r>
      <w:r w:rsidR="003C1472">
        <w:rPr>
          <w:rFonts w:ascii="Times New Roman" w:hAnsi="Times New Roman" w:cs="Times New Roman"/>
        </w:rPr>
        <w:lastRenderedPageBreak/>
        <w:t>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4B4E6798"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del w:id="111" w:author="Microsoft Office User" w:date="2023-01-09T23:48:00Z">
        <w:r w:rsidR="00D144CA" w:rsidDel="00700CC6">
          <w:rPr>
            <w:rFonts w:ascii="Times New Roman" w:hAnsi="Times New Roman" w:cs="Times New Roman"/>
          </w:rPr>
          <w:delText xml:space="preserve">compilations </w:delText>
        </w:r>
      </w:del>
      <w:ins w:id="112" w:author="Microsoft Office User" w:date="2023-01-09T23:48:00Z">
        <w:r w:rsidR="00700CC6">
          <w:rPr>
            <w:rFonts w:ascii="Times New Roman" w:hAnsi="Times New Roman" w:cs="Times New Roman"/>
          </w:rPr>
          <w:t xml:space="preserve">complications </w:t>
        </w:r>
      </w:ins>
      <w:r w:rsidR="00D144CA">
        <w:rPr>
          <w:rFonts w:ascii="Times New Roman" w:hAnsi="Times New Roman" w:cs="Times New Roman"/>
        </w:rPr>
        <w:t>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w:t>
      </w:r>
      <w:commentRangeStart w:id="113"/>
      <w:r>
        <w:rPr>
          <w:rFonts w:ascii="Times New Roman" w:hAnsi="Times New Roman" w:cs="Times New Roman"/>
        </w:rPr>
        <w:t xml:space="preserve">oft-underappreciated </w:t>
      </w:r>
      <w:commentRangeEnd w:id="113"/>
      <w:r w:rsidR="00A5706A">
        <w:rPr>
          <w:rStyle w:val="CommentReference"/>
        </w:rPr>
        <w:commentReference w:id="113"/>
      </w:r>
      <w:r>
        <w:rPr>
          <w:rFonts w:ascii="Times New Roman" w:hAnsi="Times New Roman" w:cs="Times New Roman"/>
        </w:rPr>
        <w:t xml:space="preserve">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ins w:id="114" w:author="Microsoft Office User" w:date="2023-01-09T23:52:00Z">
        <w:r w:rsidR="00A5706A">
          <w:rPr>
            <w:rFonts w:ascii="Times New Roman" w:hAnsi="Times New Roman" w:cs="Times New Roman"/>
          </w:rPr>
          <w:t>,</w:t>
        </w:r>
      </w:ins>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w:t>
      </w:r>
      <w:del w:id="115" w:author="Microsoft Office User" w:date="2023-01-09T23:52:00Z">
        <w:r w:rsidR="0034537A" w:rsidDel="00E26A34">
          <w:rPr>
            <w:rFonts w:ascii="Times New Roman" w:hAnsi="Times New Roman" w:cs="Times New Roman"/>
          </w:rPr>
          <w:delText xml:space="preserve">in null mice </w:delText>
        </w:r>
      </w:del>
      <w:r w:rsidR="0034537A">
        <w:rPr>
          <w:rFonts w:ascii="Times New Roman" w:hAnsi="Times New Roman" w:cs="Times New Roman"/>
        </w:rPr>
        <w:t>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40475E">
        <w:rPr>
          <w:rFonts w:ascii="Times New Roman" w:hAnsi="Times New Roman" w:cs="Times New Roman"/>
        </w:rPr>
        <w:t>One study evaluat</w:t>
      </w:r>
      <w:ins w:id="116" w:author="Microsoft Office User" w:date="2023-01-09T23:52:00Z">
        <w:r w:rsidR="00E26A34">
          <w:rPr>
            <w:rFonts w:ascii="Times New Roman" w:hAnsi="Times New Roman" w:cs="Times New Roman"/>
          </w:rPr>
          <w:t xml:space="preserve">ing the </w:t>
        </w:r>
      </w:ins>
      <w:del w:id="117" w:author="Microsoft Office User" w:date="2023-01-09T23:52:00Z">
        <w:r w:rsidR="0040475E" w:rsidDel="00E26A34">
          <w:rPr>
            <w:rFonts w:ascii="Times New Roman" w:hAnsi="Times New Roman" w:cs="Times New Roman"/>
          </w:rPr>
          <w:delText xml:space="preserve">ed </w:delText>
        </w:r>
      </w:del>
      <w:r w:rsidR="0040475E">
        <w:rPr>
          <w:rFonts w:ascii="Times New Roman" w:hAnsi="Times New Roman" w:cs="Times New Roman"/>
        </w:rPr>
        <w:t xml:space="preserve">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t>
      </w:r>
      <w:r w:rsidR="00D719EA">
        <w:rPr>
          <w:rFonts w:ascii="Times New Roman" w:hAnsi="Times New Roman" w:cs="Times New Roman"/>
        </w:rPr>
        <w:t xml:space="preserve">was early </w:t>
      </w:r>
      <w:ins w:id="118" w:author="Microsoft Office User" w:date="2023-01-09T23:53:00Z">
        <w:r w:rsidR="00E26A34">
          <w:rPr>
            <w:rFonts w:ascii="Times New Roman" w:hAnsi="Times New Roman" w:cs="Times New Roman"/>
          </w:rPr>
          <w:t xml:space="preserve">mammary gland </w:t>
        </w:r>
      </w:ins>
      <w:r w:rsidR="00D719EA">
        <w:rPr>
          <w:rFonts w:ascii="Times New Roman" w:hAnsi="Times New Roman" w:cs="Times New Roman"/>
        </w:rPr>
        <w:t>involution</w:t>
      </w:r>
      <w:ins w:id="119" w:author="Microsoft Office User" w:date="2023-01-09T23:53:00Z">
        <w:r w:rsidR="00E26A34">
          <w:rPr>
            <w:rFonts w:ascii="Times New Roman" w:hAnsi="Times New Roman" w:cs="Times New Roman"/>
          </w:rPr>
          <w:t xml:space="preserve">, </w:t>
        </w:r>
      </w:ins>
      <w:del w:id="120" w:author="Microsoft Office User" w:date="2023-01-09T23:53:00Z">
        <w:r w:rsidR="00D719EA" w:rsidDel="00E26A34">
          <w:rPr>
            <w:rFonts w:ascii="Times New Roman" w:hAnsi="Times New Roman" w:cs="Times New Roman"/>
          </w:rPr>
          <w:delText xml:space="preserve"> and </w:delText>
        </w:r>
      </w:del>
      <w:r w:rsidR="00D719EA">
        <w:rPr>
          <w:rFonts w:ascii="Times New Roman" w:hAnsi="Times New Roman" w:cs="Times New Roman"/>
        </w:rPr>
        <w:t>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w:t>
      </w:r>
      <w:ins w:id="121" w:author="Microsoft Office User" w:date="2023-01-09T23:53:00Z">
        <w:r w:rsidR="00E26A34">
          <w:rPr>
            <w:rFonts w:ascii="Times New Roman" w:hAnsi="Times New Roman" w:cs="Times New Roman"/>
          </w:rPr>
          <w:t xml:space="preserve">in offspring </w:t>
        </w:r>
      </w:ins>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40475E" w:rsidRPr="00E42C05">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to </w:t>
      </w:r>
      <w:ins w:id="122" w:author="Microsoft Office User" w:date="2023-01-09T23:54:00Z">
        <w:r w:rsidR="00687989">
          <w:rPr>
            <w:rFonts w:ascii="Times New Roman" w:hAnsi="Times New Roman" w:cs="Times New Roman"/>
          </w:rPr>
          <w:t xml:space="preserve">the rising </w:t>
        </w:r>
      </w:ins>
      <w:r w:rsidR="003F62BE" w:rsidRPr="00E42C05">
        <w:rPr>
          <w:rFonts w:ascii="Times New Roman" w:hAnsi="Times New Roman" w:cs="Times New Roman"/>
        </w:rPr>
        <w:t xml:space="preserve">levels </w:t>
      </w:r>
      <w:del w:id="123" w:author="Microsoft Office User" w:date="2023-01-09T23:54:00Z">
        <w:r w:rsidR="003F62BE" w:rsidRPr="00E42C05" w:rsidDel="00687989">
          <w:rPr>
            <w:rFonts w:ascii="Times New Roman" w:hAnsi="Times New Roman" w:cs="Times New Roman"/>
          </w:rPr>
          <w:delText xml:space="preserve">that are seen in the rise that </w:delText>
        </w:r>
      </w:del>
      <w:r w:rsidR="003F62BE" w:rsidRPr="00E42C05">
        <w:rPr>
          <w:rFonts w:ascii="Times New Roman" w:hAnsi="Times New Roman" w:cs="Times New Roman"/>
        </w:rPr>
        <w:t>accompan</w:t>
      </w:r>
      <w:ins w:id="124" w:author="Microsoft Office User" w:date="2023-01-09T23:54:00Z">
        <w:r w:rsidR="00687989">
          <w:rPr>
            <w:rFonts w:ascii="Times New Roman" w:hAnsi="Times New Roman" w:cs="Times New Roman"/>
          </w:rPr>
          <w:t>ying</w:t>
        </w:r>
      </w:ins>
      <w:del w:id="125" w:author="Microsoft Office User" w:date="2023-01-09T23:54:00Z">
        <w:r w:rsidR="003F62BE" w:rsidRPr="00E42C05" w:rsidDel="00687989">
          <w:rPr>
            <w:rFonts w:ascii="Times New Roman" w:hAnsi="Times New Roman" w:cs="Times New Roman"/>
          </w:rPr>
          <w:delText>ies</w:delText>
        </w:r>
      </w:del>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3F62BE" w:rsidRPr="00E42C05">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del w:id="126" w:author="Microsoft Office User" w:date="2023-01-09T23:54:00Z">
        <w:r w:rsidR="001B7833" w:rsidDel="00687989">
          <w:rPr>
            <w:rFonts w:ascii="Times New Roman" w:hAnsi="Times New Roman" w:cs="Times New Roman"/>
          </w:rPr>
          <w:delText xml:space="preserve">The </w:delText>
        </w:r>
      </w:del>
      <w:ins w:id="127" w:author="Microsoft Office User" w:date="2023-01-09T23:54:00Z">
        <w:r w:rsidR="00687989">
          <w:rPr>
            <w:rFonts w:ascii="Times New Roman" w:hAnsi="Times New Roman" w:cs="Times New Roman"/>
          </w:rPr>
          <w:t xml:space="preserve">Our </w:t>
        </w:r>
      </w:ins>
      <w:r w:rsidR="001B7833">
        <w:rPr>
          <w:rFonts w:ascii="Times New Roman" w:hAnsi="Times New Roman" w:cs="Times New Roman"/>
        </w:rPr>
        <w:t xml:space="preserve">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ins w:id="128" w:author="Microsoft Office User" w:date="2023-01-09T23:55:00Z">
        <w:r w:rsidR="00687989">
          <w:rPr>
            <w:rFonts w:ascii="Times New Roman" w:hAnsi="Times New Roman" w:cs="Times New Roman"/>
          </w:rPr>
          <w:t>,</w:t>
        </w:r>
      </w:ins>
      <w:r w:rsidR="003F62BE">
        <w:rPr>
          <w:rFonts w:ascii="Times New Roman" w:hAnsi="Times New Roman" w:cs="Times New Roman"/>
        </w:rPr>
        <w:t xml:space="preserve"> but it</w:t>
      </w:r>
      <w:ins w:id="129" w:author="Microsoft Office User" w:date="2023-01-09T23:55:00Z">
        <w:r w:rsidR="00687989">
          <w:rPr>
            <w:rFonts w:ascii="Times New Roman" w:hAnsi="Times New Roman" w:cs="Times New Roman"/>
          </w:rPr>
          <w:t xml:space="preserve"> is</w:t>
        </w:r>
      </w:ins>
      <w:r w:rsidR="003F62BE">
        <w:rPr>
          <w:rFonts w:ascii="Times New Roman" w:hAnsi="Times New Roman" w:cs="Times New Roman"/>
        </w:rPr>
        <w:t xml:space="preserve"> not necessary for changes in </w:t>
      </w:r>
      <w:r w:rsidR="001B7833">
        <w:rPr>
          <w:rFonts w:ascii="Times New Roman" w:hAnsi="Times New Roman" w:cs="Times New Roman"/>
        </w:rPr>
        <w:t>weight accretion during a normal pregnancy</w:t>
      </w:r>
      <w:r w:rsidR="005C0360">
        <w:rPr>
          <w:rFonts w:ascii="Times New Roman" w:hAnsi="Times New Roman" w:cs="Times New Roman"/>
        </w:rPr>
        <w:t>.</w:t>
      </w:r>
      <w:r w:rsidR="003F62BE">
        <w:rPr>
          <w:rFonts w:ascii="Times New Roman" w:hAnsi="Times New Roman" w:cs="Times New Roman"/>
        </w:rPr>
        <w:t xml:space="preserve"> </w:t>
      </w:r>
      <w:del w:id="130" w:author="Microsoft Office User" w:date="2023-01-09T23:55:00Z">
        <w:r w:rsidR="003F62BE" w:rsidDel="00DA405B">
          <w:rPr>
            <w:rFonts w:ascii="Times New Roman" w:hAnsi="Times New Roman" w:cs="Times New Roman"/>
          </w:rPr>
          <w:delText xml:space="preserve"> </w:delText>
        </w:r>
      </w:del>
      <w:r w:rsidR="003F62BE">
        <w:rPr>
          <w:rFonts w:ascii="Times New Roman" w:hAnsi="Times New Roman" w:cs="Times New Roman"/>
        </w:rPr>
        <w:t xml:space="preserve">It is possible that under conditions of elevated </w:t>
      </w:r>
      <w:commentRangeStart w:id="131"/>
      <w:r w:rsidR="003F62BE">
        <w:rPr>
          <w:rFonts w:ascii="Times New Roman" w:hAnsi="Times New Roman" w:cs="Times New Roman"/>
        </w:rPr>
        <w:t>somatic stress</w:t>
      </w:r>
      <w:commentRangeEnd w:id="131"/>
      <w:r w:rsidR="00DA405B">
        <w:rPr>
          <w:rStyle w:val="CommentReference"/>
        </w:rPr>
        <w:commentReference w:id="131"/>
      </w:r>
      <w:r w:rsidR="003F62BE">
        <w:rPr>
          <w:rFonts w:ascii="Times New Roman" w:hAnsi="Times New Roman" w:cs="Times New Roman"/>
        </w:rPr>
        <w:t>, GDF15</w:t>
      </w:r>
      <w:ins w:id="132" w:author="Microsoft Office User" w:date="2023-01-09T23:55:00Z">
        <w:r w:rsidR="00DA405B">
          <w:rPr>
            <w:rFonts w:ascii="Times New Roman" w:hAnsi="Times New Roman" w:cs="Times New Roman"/>
          </w:rPr>
          <w:t xml:space="preserve"> may</w:t>
        </w:r>
      </w:ins>
      <w:r w:rsidR="003F62BE">
        <w:rPr>
          <w:rFonts w:ascii="Times New Roman" w:hAnsi="Times New Roman" w:cs="Times New Roman"/>
        </w:rPr>
        <w:t xml:space="preserve"> play</w:t>
      </w:r>
      <w:del w:id="133" w:author="Microsoft Office User" w:date="2023-01-09T23:55:00Z">
        <w:r w:rsidR="003F62BE" w:rsidDel="00DA405B">
          <w:rPr>
            <w:rFonts w:ascii="Times New Roman" w:hAnsi="Times New Roman" w:cs="Times New Roman"/>
          </w:rPr>
          <w:delText>s</w:delText>
        </w:r>
      </w:del>
      <w:r w:rsidR="003F62BE">
        <w:rPr>
          <w:rFonts w:ascii="Times New Roman" w:hAnsi="Times New Roman" w:cs="Times New Roman"/>
        </w:rPr>
        <w:t xml:space="preserve"> a larger role.</w:t>
      </w:r>
    </w:p>
    <w:p w14:paraId="1B1CE7DD" w14:textId="43271F81"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 xml:space="preserve">threshold effect </w:t>
      </w:r>
      <w:r w:rsidRPr="00441EC8">
        <w:rPr>
          <w:rFonts w:ascii="Times New Roman" w:hAnsi="Times New Roman" w:cs="Times New Roman"/>
        </w:rPr>
        <w:lastRenderedPageBreak/>
        <w:t>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0E3ADD" w:rsidRPr="00441EC8">
        <w:rPr>
          <w:rFonts w:ascii="Times New Roman" w:hAnsi="Times New Roman" w:cs="Times New Roman"/>
        </w:rPr>
        <w:t xml:space="preserve">GDF15 </w:t>
      </w:r>
      <w:r w:rsidR="00BB44DA" w:rsidRPr="00441EC8">
        <w:rPr>
          <w:rFonts w:ascii="Times New Roman" w:hAnsi="Times New Roman" w:cs="Times New Roman"/>
        </w:rPr>
        <w:t xml:space="preserve">in relation to food intake and body weight. Therefore, it might be that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ins w:id="134" w:author="Microsoft Office User" w:date="2023-01-09T23:58:00Z">
        <w:r w:rsidR="00D41991">
          <w:rPr>
            <w:rFonts w:ascii="Times New Roman" w:hAnsi="Times New Roman" w:cs="Times New Roman"/>
          </w:rPr>
          <w:t>f</w:t>
        </w:r>
      </w:ins>
      <w:del w:id="135" w:author="Microsoft Office User" w:date="2023-01-09T23:58:00Z">
        <w:r w:rsidR="006E7949" w:rsidRPr="00441EC8" w:rsidDel="00D41991">
          <w:rPr>
            <w:rFonts w:ascii="Times New Roman" w:hAnsi="Times New Roman" w:cs="Times New Roman"/>
          </w:rPr>
          <w:delText>r</w:delText>
        </w:r>
      </w:del>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It could also imply that in the observational human studies, GDF15 is a biomarker of pregnancy related complications but not part of a causal pathway.</w:t>
      </w:r>
    </w:p>
    <w:p w14:paraId="1938D601" w14:textId="5735CF07"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del w:id="136" w:author="Microsoft Office User" w:date="2023-01-09T23:59:00Z">
        <w:r w:rsidR="00F2698C" w:rsidRPr="00CB2486" w:rsidDel="00D41991">
          <w:rPr>
            <w:rFonts w:ascii="Times New Roman" w:hAnsi="Times New Roman" w:cs="Times New Roman"/>
          </w:rPr>
          <w:delText xml:space="preserve"> </w:delText>
        </w:r>
      </w:del>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del w:id="137" w:author="Microsoft Office User" w:date="2023-01-09T23:59:00Z">
        <w:r w:rsidR="00E97581" w:rsidRPr="00CB2486" w:rsidDel="00D41991">
          <w:rPr>
            <w:rFonts w:ascii="Times New Roman" w:hAnsi="Times New Roman" w:cs="Times New Roman"/>
          </w:rPr>
          <w:delText xml:space="preserve"> </w:delText>
        </w:r>
      </w:del>
      <w:r w:rsidR="00E97581" w:rsidRPr="00CB2486">
        <w:rPr>
          <w:rFonts w:ascii="Times New Roman" w:hAnsi="Times New Roman" w:cs="Times New Roman"/>
        </w:rPr>
        <w:t xml:space="preserve">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size smaller than 15.3</w:t>
      </w:r>
      <w:r w:rsidR="00DF08F8">
        <w:rPr>
          <w:rFonts w:ascii="Times New Roman" w:hAnsi="Times New Roman" w:cs="Times New Roman"/>
        </w:rPr>
        <w:t>% difference in 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 xml:space="preserve">between </w:t>
      </w:r>
      <w:commentRangeStart w:id="138"/>
      <w:del w:id="139" w:author="Microsoft Office User" w:date="2023-01-09T23:59:00Z">
        <w:r w:rsidR="00DF08F8" w:rsidDel="00D41991">
          <w:rPr>
            <w:rFonts w:ascii="Times New Roman" w:hAnsi="Times New Roman" w:cs="Times New Roman"/>
          </w:rPr>
          <w:delText>strains</w:delText>
        </w:r>
      </w:del>
      <w:ins w:id="140" w:author="Microsoft Office User" w:date="2023-01-09T23:59:00Z">
        <w:r w:rsidR="00D41991">
          <w:rPr>
            <w:rFonts w:ascii="Times New Roman" w:hAnsi="Times New Roman" w:cs="Times New Roman"/>
          </w:rPr>
          <w:t>genotypes</w:t>
        </w:r>
        <w:commentRangeEnd w:id="138"/>
        <w:r w:rsidR="00D41991">
          <w:rPr>
            <w:rStyle w:val="CommentReference"/>
          </w:rPr>
          <w:commentReference w:id="138"/>
        </w:r>
      </w:ins>
      <w:r w:rsidR="00F07EE9">
        <w:rPr>
          <w:rFonts w:ascii="Times New Roman" w:hAnsi="Times New Roman" w:cs="Times New Roman"/>
        </w:rPr>
        <w:t>,</w:t>
      </w:r>
      <w:r w:rsidR="00DF08F8">
        <w:rPr>
          <w:rFonts w:ascii="Times New Roman" w:hAnsi="Times New Roman" w:cs="Times New Roman"/>
        </w:rPr>
        <w:t xml:space="preserve"> </w:t>
      </w:r>
      <w:r w:rsidR="00E97581" w:rsidRPr="00CB2486">
        <w:rPr>
          <w:rFonts w:ascii="Times New Roman" w:hAnsi="Times New Roman" w:cs="Times New Roman"/>
        </w:rPr>
        <w:t>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We also followed the pups for a relatively short period of time after birth</w:t>
      </w:r>
      <w:ins w:id="141" w:author="Microsoft Office User" w:date="2023-01-09T23:59:00Z">
        <w:r w:rsidR="00D41991">
          <w:rPr>
            <w:rFonts w:ascii="Times New Roman" w:hAnsi="Times New Roman" w:cs="Times New Roman"/>
          </w:rPr>
          <w:t xml:space="preserve"> (until PND14.5)</w:t>
        </w:r>
      </w:ins>
      <w:r w:rsidR="00962AD9" w:rsidRPr="00CB2486">
        <w:rPr>
          <w:rFonts w:ascii="Times New Roman" w:hAnsi="Times New Roman" w:cs="Times New Roman"/>
        </w:rPr>
        <w:t xml:space="preserve">.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962AD9" w:rsidRPr="00CB2486">
        <w:rPr>
          <w:rFonts w:ascii="Times New Roman" w:hAnsi="Times New Roman" w:cs="Times New Roman"/>
        </w:rPr>
        <w:t>.</w:t>
      </w:r>
      <w:r>
        <w:rPr>
          <w:rFonts w:ascii="Times New Roman" w:hAnsi="Times New Roman" w:cs="Times New Roman"/>
        </w:rPr>
        <w:t xml:space="preserve"> </w:t>
      </w:r>
      <w:del w:id="142" w:author="Microsoft Office User" w:date="2023-01-10T00:00:00Z">
        <w:r w:rsidDel="00D41991">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w:t>
      </w:r>
      <w:commentRangeStart w:id="143"/>
      <w:r w:rsidR="006C49A8">
        <w:rPr>
          <w:rFonts w:ascii="Times New Roman" w:hAnsi="Times New Roman" w:cs="Times New Roman"/>
        </w:rPr>
        <w:t>mice</w:t>
      </w:r>
      <w:commentRangeEnd w:id="143"/>
      <w:r w:rsidR="00DB1D53">
        <w:rPr>
          <w:rStyle w:val="CommentReference"/>
        </w:rPr>
        <w:commentReference w:id="143"/>
      </w:r>
      <w:r w:rsidR="006C49A8">
        <w:rPr>
          <w:rFonts w:ascii="Times New Roman" w:hAnsi="Times New Roman" w:cs="Times New Roman"/>
        </w:rPr>
        <w:t>.</w:t>
      </w:r>
    </w:p>
    <w:p w14:paraId="234BB862" w14:textId="2664BF48"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ins w:id="144" w:author="Microsoft Office User" w:date="2023-01-10T00:00:00Z">
        <w:r w:rsidR="00D41991">
          <w:rPr>
            <w:rFonts w:ascii="Times New Roman" w:hAnsi="Times New Roman" w:cs="Times New Roman"/>
          </w:rPr>
          <w:t>,</w:t>
        </w:r>
      </w:ins>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ams and sires were homozygous</w:t>
      </w:r>
      <w:ins w:id="145" w:author="Microsoft Office User" w:date="2023-01-10T00:00:00Z">
        <w:r w:rsidR="00D41991">
          <w:rPr>
            <w:rFonts w:ascii="Times New Roman" w:hAnsi="Times New Roman" w:cs="Times New Roman"/>
          </w:rPr>
          <w:t>;</w:t>
        </w:r>
      </w:ins>
      <w:del w:id="146" w:author="Microsoft Office User" w:date="2023-01-10T00:00:00Z">
        <w:r w:rsidDel="00D41991">
          <w:rPr>
            <w:rFonts w:ascii="Times New Roman" w:hAnsi="Times New Roman" w:cs="Times New Roman"/>
          </w:rPr>
          <w:delText>,</w:delText>
        </w:r>
      </w:del>
      <w:r>
        <w:rPr>
          <w:rFonts w:ascii="Times New Roman" w:hAnsi="Times New Roman" w:cs="Times New Roman"/>
        </w:rPr>
        <w:t xml:space="preserve">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ins w:id="147" w:author="Microsoft Office User" w:date="2023-01-10T00:00:00Z">
        <w:r w:rsidR="00D41991">
          <w:rPr>
            <w:rFonts w:ascii="Times New Roman" w:hAnsi="Times New Roman" w:cs="Times New Roman"/>
          </w:rPr>
          <w:t xml:space="preserve">This study </w:t>
        </w:r>
      </w:ins>
      <w:r>
        <w:rPr>
          <w:rFonts w:ascii="Times New Roman" w:hAnsi="Times New Roman" w:cs="Times New Roman"/>
        </w:rPr>
        <w:t xml:space="preserve">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lastRenderedPageBreak/>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57A5D70A"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Intraperitoneal insulin tolerance testing on E16.5 in pregnant </w:t>
      </w:r>
      <w:commentRangeStart w:id="148"/>
      <w:ins w:id="149" w:author="Microsoft Office User" w:date="2023-01-10T00:07:00Z">
        <w:r w:rsidR="00DB1D53">
          <w:rPr>
            <w:rFonts w:ascii="Times New Roman" w:hAnsi="Times New Roman" w:cs="Times New Roman"/>
          </w:rPr>
          <w:t>C57BL</w:t>
        </w:r>
        <w:commentRangeEnd w:id="148"/>
        <w:r w:rsidR="00DB1D53">
          <w:rPr>
            <w:rStyle w:val="CommentReference"/>
          </w:rPr>
          <w:commentReference w:id="148"/>
        </w:r>
        <w:r w:rsidR="00DB1D53">
          <w:rPr>
            <w:rFonts w:ascii="Times New Roman" w:hAnsi="Times New Roman" w:cs="Times New Roman"/>
          </w:rPr>
          <w:t xml:space="preserve">/6J </w:t>
        </w:r>
      </w:ins>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 w:id="3" w:author="Microsoft Office User" w:date="2023-01-09T22:44:00Z" w:initials="MOU">
    <w:p w14:paraId="61A548D4" w14:textId="79FB7AAA" w:rsidR="00AD76EB" w:rsidRDefault="00AD76EB">
      <w:pPr>
        <w:pStyle w:val="CommentText"/>
      </w:pPr>
      <w:r>
        <w:rPr>
          <w:rStyle w:val="CommentReference"/>
        </w:rPr>
        <w:annotationRef/>
      </w:r>
      <w:r>
        <w:t>In case word count is an issue for the journal</w:t>
      </w:r>
    </w:p>
  </w:comment>
  <w:comment w:id="22" w:author="Microsoft Office User" w:date="2023-01-09T22:52:00Z" w:initials="MOU">
    <w:p w14:paraId="3873C2C4" w14:textId="2EA23CDF" w:rsidR="002A3DC6" w:rsidRDefault="002A3DC6">
      <w:pPr>
        <w:pStyle w:val="CommentText"/>
      </w:pPr>
      <w:r>
        <w:rPr>
          <w:rStyle w:val="CommentReference"/>
        </w:rPr>
        <w:annotationRef/>
      </w:r>
      <w:r>
        <w:t>Moved this section up so that GFRAL can be a section by itself</w:t>
      </w:r>
    </w:p>
  </w:comment>
  <w:comment w:id="28" w:author="Microsoft Office User" w:date="2023-01-09T22:54:00Z" w:initials="MOU">
    <w:p w14:paraId="04285727" w14:textId="1E447141" w:rsidR="002A3DC6" w:rsidRDefault="002A3DC6">
      <w:pPr>
        <w:pStyle w:val="CommentText"/>
      </w:pPr>
      <w:r>
        <w:rPr>
          <w:rStyle w:val="CommentReference"/>
        </w:rPr>
        <w:annotationRef/>
      </w:r>
      <w:r>
        <w:rPr>
          <w:rStyle w:val="CommentReference"/>
        </w:rPr>
        <w:t xml:space="preserve">I wonder if it may be clearer to say </w:t>
      </w:r>
      <w:r>
        <w:rPr>
          <w:rStyle w:val="CommentReference"/>
        </w:rPr>
        <w:t>“.. for its capacity to ameliorate metabolism is currently being..” since illness sounds a bit odd here and the emphasis is on weight loss or metabolic imbalance</w:t>
      </w:r>
    </w:p>
  </w:comment>
  <w:comment w:id="35" w:author="Microsoft Office User" w:date="2023-01-09T23:03:00Z" w:initials="MOU">
    <w:p w14:paraId="1CB45219" w14:textId="1E187054" w:rsidR="00B4080D" w:rsidRDefault="00B4080D">
      <w:pPr>
        <w:pStyle w:val="CommentText"/>
      </w:pPr>
      <w:r>
        <w:rPr>
          <w:rStyle w:val="CommentReference"/>
        </w:rPr>
        <w:annotationRef/>
      </w:r>
      <w:r>
        <w:t>Is there an age range that could be added here for additional detail?</w:t>
      </w:r>
    </w:p>
  </w:comment>
  <w:comment w:id="44" w:author="Microsoft Office User" w:date="2023-01-09T23:09:00Z" w:initials="MOU">
    <w:p w14:paraId="2928D2E4" w14:textId="0F1DE2AF" w:rsidR="00B4080D" w:rsidRDefault="00B4080D">
      <w:pPr>
        <w:pStyle w:val="CommentText"/>
      </w:pPr>
      <w:r>
        <w:rPr>
          <w:rStyle w:val="CommentReference"/>
        </w:rPr>
        <w:annotationRef/>
      </w:r>
      <w:r>
        <w:t>For consistency, I would either use 14.5 or 14 throughout</w:t>
      </w:r>
    </w:p>
  </w:comment>
  <w:comment w:id="47" w:author="Microsoft Office User" w:date="2023-01-09T23:12:00Z" w:initials="MOU">
    <w:p w14:paraId="0CE0F1C1" w14:textId="7F3AA8CD" w:rsidR="00B4080D" w:rsidRDefault="00B4080D">
      <w:pPr>
        <w:pStyle w:val="CommentText"/>
      </w:pPr>
      <w:r>
        <w:rPr>
          <w:rStyle w:val="CommentReference"/>
        </w:rPr>
        <w:annotationRef/>
      </w:r>
      <w:r>
        <w:t>Introducing the abbreviation since it is used later on</w:t>
      </w:r>
    </w:p>
  </w:comment>
  <w:comment w:id="52" w:author="Microsoft Office User" w:date="2023-01-09T23:12:00Z" w:initials="MOU">
    <w:p w14:paraId="0F627005" w14:textId="72DD145F" w:rsidR="00B4080D" w:rsidRDefault="00B4080D">
      <w:pPr>
        <w:pStyle w:val="CommentText"/>
      </w:pPr>
      <w:r>
        <w:rPr>
          <w:rStyle w:val="CommentReference"/>
        </w:rPr>
        <w:annotationRef/>
      </w:r>
      <w:r>
        <w:t xml:space="preserve">Optional, but I thought non-fasted resonated better than “fed”. </w:t>
      </w:r>
      <w:r w:rsidR="000E38CA">
        <w:t xml:space="preserve">Just a suggestion but please feel free to ignore or use the more common term </w:t>
      </w:r>
      <w:r w:rsidR="000E38CA">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p>
  </w:comment>
  <w:comment w:id="72" w:author="Microsoft Office User" w:date="2023-01-09T23:22:00Z" w:initials="MOU">
    <w:p w14:paraId="755487C6" w14:textId="7F855557" w:rsidR="00E13BB1" w:rsidRDefault="00E13BB1">
      <w:pPr>
        <w:pStyle w:val="CommentText"/>
      </w:pPr>
      <w:r>
        <w:rPr>
          <w:rStyle w:val="CommentReference"/>
        </w:rPr>
        <w:annotationRef/>
      </w:r>
      <w:r>
        <w:t xml:space="preserve">I wonder if it is worth adding a section about how </w:t>
      </w:r>
      <w:r>
        <w:t>dex was administered and prepared? This can be taken from Innocence or Noura’s work, if deemed important here</w:t>
      </w:r>
    </w:p>
  </w:comment>
  <w:comment w:id="74" w:author="Microsoft Office User" w:date="2023-01-09T23:28:00Z" w:initials="MOU">
    <w:p w14:paraId="32A6C9FF" w14:textId="586CA87D" w:rsidR="00F82FD0" w:rsidRDefault="00F82FD0">
      <w:pPr>
        <w:pStyle w:val="CommentText"/>
      </w:pPr>
      <w:r>
        <w:rPr>
          <w:rStyle w:val="CommentReference"/>
        </w:rPr>
        <w:annotationRef/>
      </w:r>
      <w:r>
        <w:t xml:space="preserve">This is a nice takeaway but may not be comprehensive of all the key messages covered below, including insulin sensitivity and </w:t>
      </w:r>
      <w:r>
        <w:t>dex-treatment. Is this something you would want to highlight?</w:t>
      </w:r>
    </w:p>
  </w:comment>
  <w:comment w:id="79" w:author="Microsoft Office User" w:date="2023-01-09T23:30:00Z" w:initials="MOU">
    <w:p w14:paraId="48E20B85" w14:textId="49314E19" w:rsidR="00F82FD0" w:rsidRDefault="00F82FD0">
      <w:pPr>
        <w:pStyle w:val="CommentText"/>
      </w:pPr>
      <w:r>
        <w:rPr>
          <w:rStyle w:val="CommentReference"/>
        </w:rPr>
        <w:annotationRef/>
      </w:r>
      <w:r>
        <w:t xml:space="preserve">I am slightly unclear as to why you </w:t>
      </w:r>
      <w:r w:rsidR="001909C6">
        <w:t>wanted to enhance IR, I know it was mentioned in methods, but might be worth reiterating here to clarify that this was Aim1 (separate from the GDF KO aim2)</w:t>
      </w:r>
    </w:p>
  </w:comment>
  <w:comment w:id="92" w:author="Microsoft Office User" w:date="2023-01-09T23:36:00Z" w:initials="MOU">
    <w:p w14:paraId="45908501" w14:textId="0639D869" w:rsidR="00672668" w:rsidRDefault="00672668">
      <w:pPr>
        <w:pStyle w:val="CommentText"/>
      </w:pPr>
      <w:r>
        <w:rPr>
          <w:rStyle w:val="CommentReference"/>
        </w:rPr>
        <w:annotationRef/>
      </w:r>
      <w:r>
        <w:t xml:space="preserve">Is there a time frame here that might be helpful? </w:t>
      </w:r>
      <w:r>
        <w:t>i.e. 15 minutes after insulin injection?</w:t>
      </w:r>
    </w:p>
  </w:comment>
  <w:comment w:id="110" w:author="Microsoft Office User" w:date="2023-01-09T23:45:00Z" w:initials="MOU">
    <w:p w14:paraId="4C6C5CBC" w14:textId="5043498E" w:rsidR="00700CC6" w:rsidRDefault="00700CC6">
      <w:pPr>
        <w:pStyle w:val="CommentText"/>
      </w:pPr>
      <w:r>
        <w:rPr>
          <w:rStyle w:val="CommentReference"/>
        </w:rPr>
        <w:annotationRef/>
      </w:r>
      <w:r>
        <w:t xml:space="preserve"> Is this referring to the full span of MG development (puberty-pregnancy-lactation) or particularly during late gestation/lactation? </w:t>
      </w:r>
    </w:p>
  </w:comment>
  <w:comment w:id="113" w:author="Microsoft Office User" w:date="2023-01-09T23:50:00Z" w:initials="MOU">
    <w:p w14:paraId="5D7BEAF3" w14:textId="65DCAA8E" w:rsidR="00A5706A" w:rsidRDefault="00A5706A">
      <w:pPr>
        <w:pStyle w:val="CommentText"/>
      </w:pPr>
      <w:r>
        <w:rPr>
          <w:rStyle w:val="CommentReference"/>
        </w:rPr>
        <w:annotationRef/>
      </w:r>
      <w:r>
        <w:t>I would think that pregnancy is commonly thought of as a stressor and a rapid anabolic and draining process, but this depends on what the literature says in this context</w:t>
      </w:r>
    </w:p>
  </w:comment>
  <w:comment w:id="131" w:author="Microsoft Office User" w:date="2023-01-09T23:56:00Z" w:initials="MOU">
    <w:p w14:paraId="12A61A13" w14:textId="16A17607" w:rsidR="00DA405B" w:rsidRDefault="00DA405B">
      <w:pPr>
        <w:pStyle w:val="CommentText"/>
      </w:pPr>
      <w:r>
        <w:rPr>
          <w:rStyle w:val="CommentReference"/>
        </w:rPr>
        <w:annotationRef/>
      </w:r>
      <w:r>
        <w:t>Other/more than pregnancy? Can you please clarify this?</w:t>
      </w:r>
    </w:p>
  </w:comment>
  <w:comment w:id="138" w:author="Microsoft Office User" w:date="2023-01-09T23:59:00Z" w:initials="MOU">
    <w:p w14:paraId="1CD89AA2" w14:textId="1E8D7372" w:rsidR="00D41991" w:rsidRDefault="00D41991">
      <w:pPr>
        <w:pStyle w:val="CommentText"/>
      </w:pPr>
      <w:r>
        <w:rPr>
          <w:rStyle w:val="CommentReference"/>
        </w:rPr>
        <w:annotationRef/>
      </w:r>
      <w:r>
        <w:t>I believe genotypes works better</w:t>
      </w:r>
    </w:p>
  </w:comment>
  <w:comment w:id="143" w:author="Microsoft Office User" w:date="2023-01-10T00:06:00Z" w:initials="MOU">
    <w:p w14:paraId="3EBE3708" w14:textId="28EDE6EB" w:rsidR="00DB1D53" w:rsidRDefault="00DB1D53">
      <w:pPr>
        <w:pStyle w:val="CommentText"/>
      </w:pPr>
      <w:r>
        <w:rPr>
          <w:rStyle w:val="CommentReference"/>
        </w:rPr>
        <w:annotationRef/>
      </w:r>
      <w:r>
        <w:t xml:space="preserve">I wonder if any mention of Aim 1 is warranted in the discussion (IR, </w:t>
      </w:r>
      <w:r>
        <w:t>dex..), just to circle back to aim 1?</w:t>
      </w:r>
    </w:p>
  </w:comment>
  <w:comment w:id="148" w:author="Microsoft Office User" w:date="2023-01-10T00:07:00Z" w:initials="MOU">
    <w:p w14:paraId="0014AA44" w14:textId="0EF35408" w:rsidR="00DB1D53" w:rsidRDefault="00DB1D53">
      <w:pPr>
        <w:pStyle w:val="CommentText"/>
      </w:pPr>
      <w:r>
        <w:rPr>
          <w:rStyle w:val="CommentReference"/>
        </w:rPr>
        <w:annotationRef/>
      </w:r>
      <w:r>
        <w:t>The reason I am adding this is because it helps distinguish aim1 form 2 and clearly show the differences in mice for each aim to prevent confusion- but feel free to ignore this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Ex w15:paraId="61A548D4" w15:done="0"/>
  <w15:commentEx w15:paraId="3873C2C4" w15:done="0"/>
  <w15:commentEx w15:paraId="04285727" w15:done="0"/>
  <w15:commentEx w15:paraId="1CB45219" w15:done="0"/>
  <w15:commentEx w15:paraId="2928D2E4" w15:done="0"/>
  <w15:commentEx w15:paraId="0CE0F1C1" w15:done="0"/>
  <w15:commentEx w15:paraId="0F627005" w15:done="0"/>
  <w15:commentEx w15:paraId="755487C6" w15:done="0"/>
  <w15:commentEx w15:paraId="32A6C9FF" w15:done="0"/>
  <w15:commentEx w15:paraId="48E20B85" w15:done="0"/>
  <w15:commentEx w15:paraId="45908501" w15:done="0"/>
  <w15:commentEx w15:paraId="4C6C5CBC" w15:done="0"/>
  <w15:commentEx w15:paraId="5D7BEAF3" w15:done="0"/>
  <w15:commentEx w15:paraId="12A61A13" w15:done="0"/>
  <w15:commentEx w15:paraId="1CD89AA2" w15:done="0"/>
  <w15:commentEx w15:paraId="3EBE3708" w15:done="0"/>
  <w15:commentEx w15:paraId="0014AA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7175C" w16cex:dateUtc="2023-01-10T03:44:00Z"/>
  <w16cex:commentExtensible w16cex:durableId="27671916" w16cex:dateUtc="2023-01-10T03:52:00Z"/>
  <w16cex:commentExtensible w16cex:durableId="276719BE" w16cex:dateUtc="2023-01-10T03:54:00Z"/>
  <w16cex:commentExtensible w16cex:durableId="27671BAF" w16cex:dateUtc="2023-01-10T04:03:00Z"/>
  <w16cex:commentExtensible w16cex:durableId="27671D3E" w16cex:dateUtc="2023-01-10T04:09:00Z"/>
  <w16cex:commentExtensible w16cex:durableId="27671DC0" w16cex:dateUtc="2023-01-10T04:12:00Z"/>
  <w16cex:commentExtensible w16cex:durableId="27671DF9" w16cex:dateUtc="2023-01-10T04:12:00Z"/>
  <w16cex:commentExtensible w16cex:durableId="27672031" w16cex:dateUtc="2023-01-10T04:22:00Z"/>
  <w16cex:commentExtensible w16cex:durableId="276721B7" w16cex:dateUtc="2023-01-10T04:28:00Z"/>
  <w16cex:commentExtensible w16cex:durableId="276721FB" w16cex:dateUtc="2023-01-10T04:30:00Z"/>
  <w16cex:commentExtensible w16cex:durableId="27672385" w16cex:dateUtc="2023-01-10T04:36:00Z"/>
  <w16cex:commentExtensible w16cex:durableId="276725A9" w16cex:dateUtc="2023-01-10T04:45:00Z"/>
  <w16cex:commentExtensible w16cex:durableId="276726B1" w16cex:dateUtc="2023-01-10T04:50:00Z"/>
  <w16cex:commentExtensible w16cex:durableId="2767282D" w16cex:dateUtc="2023-01-10T04:56:00Z"/>
  <w16cex:commentExtensible w16cex:durableId="276728DC" w16cex:dateUtc="2023-01-10T04:59:00Z"/>
  <w16cex:commentExtensible w16cex:durableId="27672A90" w16cex:dateUtc="2023-01-10T05:06:00Z"/>
  <w16cex:commentExtensible w16cex:durableId="27672AD7" w16cex:dateUtc="2023-01-10T0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Id w16cid:paraId="61A548D4" w16cid:durableId="2767175C"/>
  <w16cid:commentId w16cid:paraId="3873C2C4" w16cid:durableId="27671916"/>
  <w16cid:commentId w16cid:paraId="04285727" w16cid:durableId="276719BE"/>
  <w16cid:commentId w16cid:paraId="1CB45219" w16cid:durableId="27671BAF"/>
  <w16cid:commentId w16cid:paraId="2928D2E4" w16cid:durableId="27671D3E"/>
  <w16cid:commentId w16cid:paraId="0CE0F1C1" w16cid:durableId="27671DC0"/>
  <w16cid:commentId w16cid:paraId="0F627005" w16cid:durableId="27671DF9"/>
  <w16cid:commentId w16cid:paraId="755487C6" w16cid:durableId="27672031"/>
  <w16cid:commentId w16cid:paraId="32A6C9FF" w16cid:durableId="276721B7"/>
  <w16cid:commentId w16cid:paraId="48E20B85" w16cid:durableId="276721FB"/>
  <w16cid:commentId w16cid:paraId="45908501" w16cid:durableId="27672385"/>
  <w16cid:commentId w16cid:paraId="4C6C5CBC" w16cid:durableId="276725A9"/>
  <w16cid:commentId w16cid:paraId="5D7BEAF3" w16cid:durableId="276726B1"/>
  <w16cid:commentId w16cid:paraId="12A61A13" w16cid:durableId="2767282D"/>
  <w16cid:commentId w16cid:paraId="1CD89AA2" w16cid:durableId="276728DC"/>
  <w16cid:commentId w16cid:paraId="3EBE3708" w16cid:durableId="27672A90"/>
  <w16cid:commentId w16cid:paraId="0014AA44" w16cid:durableId="27672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8BEF" w14:textId="77777777" w:rsidR="00ED7D50" w:rsidRDefault="00ED7D50" w:rsidP="00283B15">
      <w:r>
        <w:separator/>
      </w:r>
    </w:p>
  </w:endnote>
  <w:endnote w:type="continuationSeparator" w:id="0">
    <w:p w14:paraId="13A33AC7" w14:textId="77777777" w:rsidR="00ED7D50" w:rsidRDefault="00ED7D50"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charset w:val="00"/>
    <w:family w:val="auto"/>
    <w:pitch w:val="variable"/>
    <w:sig w:usb0="00000003" w:usb1="18000000" w:usb2="14000000" w:usb3="00000000" w:csb0="00000001" w:csb1="00000000"/>
  </w:font>
  <w:font w:name="plus minu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E2A3" w14:textId="77777777" w:rsidR="00ED7D50" w:rsidRDefault="00ED7D50" w:rsidP="00283B15">
      <w:r>
        <w:separator/>
      </w:r>
    </w:p>
  </w:footnote>
  <w:footnote w:type="continuationSeparator" w:id="0">
    <w:p w14:paraId="187AD3BB" w14:textId="77777777" w:rsidR="00ED7D50" w:rsidRDefault="00ED7D50"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8CA"/>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2D69"/>
    <w:rsid w:val="00165D94"/>
    <w:rsid w:val="00167549"/>
    <w:rsid w:val="001675E3"/>
    <w:rsid w:val="00186B53"/>
    <w:rsid w:val="001909C6"/>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3E45"/>
    <w:rsid w:val="00244D7B"/>
    <w:rsid w:val="00247B38"/>
    <w:rsid w:val="00250326"/>
    <w:rsid w:val="002513AE"/>
    <w:rsid w:val="00260665"/>
    <w:rsid w:val="00262874"/>
    <w:rsid w:val="00264316"/>
    <w:rsid w:val="00270E3F"/>
    <w:rsid w:val="00280656"/>
    <w:rsid w:val="00280CAA"/>
    <w:rsid w:val="0028113D"/>
    <w:rsid w:val="00283B15"/>
    <w:rsid w:val="00285DA1"/>
    <w:rsid w:val="0029173D"/>
    <w:rsid w:val="00294424"/>
    <w:rsid w:val="00296419"/>
    <w:rsid w:val="002A3666"/>
    <w:rsid w:val="002A3DC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0EE8"/>
    <w:rsid w:val="00317348"/>
    <w:rsid w:val="00320105"/>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C2D83"/>
    <w:rsid w:val="003D3AA3"/>
    <w:rsid w:val="003D45C1"/>
    <w:rsid w:val="003F141D"/>
    <w:rsid w:val="003F1C94"/>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1EC8"/>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4F4F"/>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10AC"/>
    <w:rsid w:val="00672668"/>
    <w:rsid w:val="00674C4E"/>
    <w:rsid w:val="00674C7A"/>
    <w:rsid w:val="00676EF1"/>
    <w:rsid w:val="00677804"/>
    <w:rsid w:val="006872CD"/>
    <w:rsid w:val="00687989"/>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0CC6"/>
    <w:rsid w:val="00701E2E"/>
    <w:rsid w:val="00703EF6"/>
    <w:rsid w:val="00714858"/>
    <w:rsid w:val="007204E5"/>
    <w:rsid w:val="00720EF4"/>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7F409A"/>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A39"/>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33C19"/>
    <w:rsid w:val="00A41AB3"/>
    <w:rsid w:val="00A5706A"/>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D76EB"/>
    <w:rsid w:val="00AE220F"/>
    <w:rsid w:val="00AE2672"/>
    <w:rsid w:val="00AE4DBC"/>
    <w:rsid w:val="00AF292A"/>
    <w:rsid w:val="00AF523E"/>
    <w:rsid w:val="00B039A5"/>
    <w:rsid w:val="00B108F4"/>
    <w:rsid w:val="00B21569"/>
    <w:rsid w:val="00B236DB"/>
    <w:rsid w:val="00B34F9F"/>
    <w:rsid w:val="00B364E2"/>
    <w:rsid w:val="00B40172"/>
    <w:rsid w:val="00B4080D"/>
    <w:rsid w:val="00B40B4F"/>
    <w:rsid w:val="00B41305"/>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0D26"/>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1991"/>
    <w:rsid w:val="00D45A15"/>
    <w:rsid w:val="00D46538"/>
    <w:rsid w:val="00D50EED"/>
    <w:rsid w:val="00D551EF"/>
    <w:rsid w:val="00D656F0"/>
    <w:rsid w:val="00D671B1"/>
    <w:rsid w:val="00D719EA"/>
    <w:rsid w:val="00D7524F"/>
    <w:rsid w:val="00D80DAC"/>
    <w:rsid w:val="00D8444A"/>
    <w:rsid w:val="00D86FB4"/>
    <w:rsid w:val="00D93E43"/>
    <w:rsid w:val="00D95CDE"/>
    <w:rsid w:val="00D96EEC"/>
    <w:rsid w:val="00DA2024"/>
    <w:rsid w:val="00DA405B"/>
    <w:rsid w:val="00DB1D53"/>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08F8"/>
    <w:rsid w:val="00DF3474"/>
    <w:rsid w:val="00E0146F"/>
    <w:rsid w:val="00E03D3A"/>
    <w:rsid w:val="00E0597E"/>
    <w:rsid w:val="00E07742"/>
    <w:rsid w:val="00E13BB1"/>
    <w:rsid w:val="00E14631"/>
    <w:rsid w:val="00E15F79"/>
    <w:rsid w:val="00E24076"/>
    <w:rsid w:val="00E26319"/>
    <w:rsid w:val="00E26A34"/>
    <w:rsid w:val="00E31626"/>
    <w:rsid w:val="00E3260B"/>
    <w:rsid w:val="00E34536"/>
    <w:rsid w:val="00E40985"/>
    <w:rsid w:val="00E42C0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C6FC7"/>
    <w:rsid w:val="00ED0BEA"/>
    <w:rsid w:val="00ED1B82"/>
    <w:rsid w:val="00ED6252"/>
    <w:rsid w:val="00ED7D50"/>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07EE9"/>
    <w:rsid w:val="00F145A3"/>
    <w:rsid w:val="00F15E14"/>
    <w:rsid w:val="00F26273"/>
    <w:rsid w:val="00F2698C"/>
    <w:rsid w:val="00F43922"/>
    <w:rsid w:val="00F45A07"/>
    <w:rsid w:val="00F51390"/>
    <w:rsid w:val="00F61FBD"/>
    <w:rsid w:val="00F6327A"/>
    <w:rsid w:val="00F70C34"/>
    <w:rsid w:val="00F761BC"/>
    <w:rsid w:val="00F82FD0"/>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28248</Words>
  <Characters>161017</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2</cp:revision>
  <dcterms:created xsi:type="dcterms:W3CDTF">2023-10-27T13:55:00Z</dcterms:created>
  <dcterms:modified xsi:type="dcterms:W3CDTF">2023-10-27T13:55:00Z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