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commentRangeStart w:id="0"/>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commentRangeEnd w:id="0"/>
      <w:r w:rsidR="009B3A39">
        <w:rPr>
          <w:rStyle w:val="CommentReference"/>
        </w:rPr>
        <w:commentReference w:id="0"/>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686E6FB3"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w:t>
      </w:r>
      <w:commentRangeStart w:id="1"/>
      <w:r w:rsidR="00391CE5">
        <w:rPr>
          <w:rFonts w:ascii="Times New Roman" w:hAnsi="Times New Roman" w:cs="Times New Roman"/>
        </w:rPr>
        <w:t>intake</w:t>
      </w:r>
      <w:ins w:id="2" w:author="JeAnna Redd" w:date="2023-01-03T14:26:00Z">
        <w:r w:rsidR="009B2451">
          <w:rPr>
            <w:rFonts w:ascii="Times New Roman" w:hAnsi="Times New Roman" w:cs="Times New Roman"/>
          </w:rPr>
          <w:t xml:space="preserve"> </w:t>
        </w:r>
      </w:ins>
      <w:del w:id="3" w:author="JeAnna Redd" w:date="2023-01-03T14:26:00Z">
        <w:r w:rsidR="00391CE5" w:rsidDel="009B2451">
          <w:rPr>
            <w:rFonts w:ascii="Times New Roman" w:hAnsi="Times New Roman" w:cs="Times New Roman"/>
          </w:rPr>
          <w:delText xml:space="preserve">, </w:delText>
        </w:r>
      </w:del>
      <w:r w:rsidR="00391CE5">
        <w:rPr>
          <w:rFonts w:ascii="Times New Roman" w:hAnsi="Times New Roman" w:cs="Times New Roman"/>
        </w:rPr>
        <w:t xml:space="preserve">and </w:t>
      </w:r>
      <w:r w:rsidR="00D16BFE">
        <w:rPr>
          <w:rFonts w:ascii="Times New Roman" w:hAnsi="Times New Roman" w:cs="Times New Roman"/>
        </w:rPr>
        <w:t>weight loss</w:t>
      </w:r>
      <w:commentRangeEnd w:id="1"/>
      <w:r w:rsidR="009B2451">
        <w:rPr>
          <w:rStyle w:val="CommentReference"/>
        </w:rPr>
        <w:commentReference w:id="1"/>
      </w:r>
      <w:r w:rsidR="00D16BFE">
        <w:rPr>
          <w:rFonts w:ascii="Times New Roman" w:hAnsi="Times New Roman" w:cs="Times New Roman"/>
        </w:rPr>
        <w:t xml:space="preserve">,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ins w:id="4" w:author="JeAnna Redd" w:date="2023-01-03T14:29:00Z">
        <w:r w:rsidR="009B2451">
          <w:rPr>
            <w:rFonts w:ascii="Times New Roman" w:hAnsi="Times New Roman" w:cs="Times New Roman"/>
          </w:rPr>
          <w:t>(</w:t>
        </w:r>
        <w:r w:rsidR="009B2451" w:rsidRPr="00835701">
          <w:rPr>
            <w:rFonts w:ascii="Times New Roman" w:hAnsi="Times New Roman" w:cs="Times New Roman"/>
            <w:i/>
            <w:iCs/>
          </w:rPr>
          <w:t>Gdf15</w:t>
        </w:r>
        <w:r w:rsidR="009B2451" w:rsidRPr="00835701">
          <w:rPr>
            <w:rFonts w:ascii="Times New Roman" w:hAnsi="Times New Roman" w:cs="Times New Roman"/>
            <w:i/>
            <w:iCs/>
            <w:vertAlign w:val="superscript"/>
          </w:rPr>
          <w:t>-/-</w:t>
        </w:r>
        <w:r w:rsidR="009B2451" w:rsidRPr="00835701">
          <w:rPr>
            <w:rFonts w:ascii="Times New Roman" w:hAnsi="Times New Roman" w:cs="Times New Roman"/>
            <w:vertAlign w:val="superscript"/>
          </w:rPr>
          <w:t xml:space="preserve"> </w:t>
        </w:r>
        <w:r w:rsidR="009B2451">
          <w:rPr>
            <w:rFonts w:ascii="Times New Roman" w:hAnsi="Times New Roman" w:cs="Times New Roman"/>
            <w:vertAlign w:val="superscript"/>
          </w:rPr>
          <w:t xml:space="preserve">) </w:t>
        </w:r>
      </w:ins>
      <w:r w:rsidR="001D246D">
        <w:rPr>
          <w:rFonts w:ascii="Times New Roman" w:hAnsi="Times New Roman" w:cs="Times New Roman"/>
        </w:rPr>
        <w:t xml:space="preserve">to assess the role of </w:t>
      </w:r>
      <w:r w:rsidR="001D246D" w:rsidRPr="001D246D">
        <w:rPr>
          <w:rFonts w:ascii="Times New Roman" w:hAnsi="Times New Roman" w:cs="Times New Roman"/>
          <w:i/>
          <w:iCs/>
        </w:rPr>
        <w:t>Gdf15</w:t>
      </w:r>
      <w:del w:id="5" w:author="JeAnna Redd" w:date="2023-01-03T14:28:00Z">
        <w:r w:rsidR="001D246D" w:rsidDel="009B2451">
          <w:rPr>
            <w:rFonts w:ascii="Times New Roman" w:hAnsi="Times New Roman" w:cs="Times New Roman"/>
            <w:i/>
            <w:iCs/>
          </w:rPr>
          <w:delText xml:space="preserve"> </w:delText>
        </w:r>
      </w:del>
      <w:r w:rsidR="001D246D">
        <w:rPr>
          <w:rFonts w:ascii="Times New Roman" w:hAnsi="Times New Roman" w:cs="Times New Roman"/>
        </w:rPr>
        <w:t xml:space="preserve"> in body weight regulation and food intake</w:t>
      </w:r>
      <w:ins w:id="6" w:author="JeAnna Redd" w:date="2023-01-03T14:28:00Z">
        <w:r w:rsidR="009B2451">
          <w:rPr>
            <w:rFonts w:ascii="Times New Roman" w:hAnsi="Times New Roman" w:cs="Times New Roman"/>
          </w:rPr>
          <w:t>,</w:t>
        </w:r>
      </w:ins>
      <w:r w:rsidR="001D246D">
        <w:rPr>
          <w:rFonts w:ascii="Times New Roman" w:hAnsi="Times New Roman" w:cs="Times New Roman"/>
        </w:rPr>
        <w:t xml:space="preserv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w:t>
      </w:r>
      <w:del w:id="7" w:author="JeAnna Redd" w:date="2023-01-03T14:30:00Z">
        <w:r w:rsidR="00674C7A" w:rsidDel="009B2451">
          <w:rPr>
            <w:rFonts w:ascii="Times New Roman" w:hAnsi="Times New Roman" w:cs="Times New Roman"/>
          </w:rPr>
          <w:delText xml:space="preserve">has </w:delText>
        </w:r>
      </w:del>
      <w:ins w:id="8" w:author="JeAnna Redd" w:date="2023-01-03T14:30:00Z">
        <w:r w:rsidR="009B2451">
          <w:rPr>
            <w:rFonts w:ascii="Times New Roman" w:hAnsi="Times New Roman" w:cs="Times New Roman"/>
          </w:rPr>
          <w:t xml:space="preserve">had </w:t>
        </w:r>
      </w:ins>
      <w:commentRangeStart w:id="9"/>
      <w:r w:rsidR="00674C7A">
        <w:rPr>
          <w:rFonts w:ascii="Times New Roman" w:hAnsi="Times New Roman" w:cs="Times New Roman"/>
        </w:rPr>
        <w:t>similar survival rates in both genotypes</w:t>
      </w:r>
      <w:commentRangeEnd w:id="9"/>
      <w:r w:rsidR="009B2451">
        <w:rPr>
          <w:rStyle w:val="CommentReference"/>
        </w:rPr>
        <w:commentReference w:id="9"/>
      </w:r>
      <w:r w:rsidR="00674C7A">
        <w:rPr>
          <w:rFonts w:ascii="Times New Roman" w:hAnsi="Times New Roman" w:cs="Times New Roman"/>
        </w:rPr>
        <w:t xml:space="preserve">.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del w:id="10" w:author="JeAnna Redd" w:date="2023-01-03T14:30:00Z">
        <w:r w:rsidR="00674C7A" w:rsidDel="009B2451">
          <w:rPr>
            <w:rFonts w:ascii="Times New Roman" w:hAnsi="Times New Roman" w:cs="Times New Roman"/>
          </w:rPr>
          <w:delText xml:space="preserve"> </w:delText>
        </w:r>
      </w:del>
      <w:r w:rsidR="00674C7A">
        <w:rPr>
          <w:rFonts w:ascii="Times New Roman" w:hAnsi="Times New Roman" w:cs="Times New Roman"/>
        </w:rPr>
        <w:t>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w:t>
      </w:r>
      <w:commentRangeStart w:id="11"/>
      <w:r w:rsidR="00674C7A">
        <w:rPr>
          <w:rFonts w:ascii="Times New Roman" w:hAnsi="Times New Roman" w:cs="Times New Roman"/>
        </w:rPr>
        <w:t>14.5 of life</w:t>
      </w:r>
      <w:commentRangeEnd w:id="11"/>
      <w:r w:rsidR="009B2451">
        <w:rPr>
          <w:rStyle w:val="CommentReference"/>
        </w:rPr>
        <w:commentReference w:id="11"/>
      </w:r>
      <w:r w:rsidR="00674C7A">
        <w:rPr>
          <w:rFonts w:ascii="Times New Roman" w:hAnsi="Times New Roman" w:cs="Times New Roman"/>
        </w:rPr>
        <w:t xml:space="preserv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688E6AC3"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del w:id="12" w:author="JeAnna Redd" w:date="2023-01-03T14:33:00Z">
        <w:r w:rsidR="00D80DAC" w:rsidRPr="003F141D" w:rsidDel="009B2451">
          <w:rPr>
            <w:rFonts w:ascii="Times New Roman" w:hAnsi="Times New Roman" w:cs="Times New Roman"/>
          </w:rPr>
          <w:delText>In a</w:delText>
        </w:r>
      </w:del>
      <w:ins w:id="13" w:author="JeAnna Redd" w:date="2023-01-03T14:33:00Z">
        <w:r w:rsidR="009B2451">
          <w:rPr>
            <w:rFonts w:ascii="Times New Roman" w:hAnsi="Times New Roman" w:cs="Times New Roman"/>
          </w:rPr>
          <w:t>A</w:t>
        </w:r>
      </w:ins>
      <w:r w:rsidR="00D80DAC" w:rsidRPr="003F141D">
        <w:rPr>
          <w:rFonts w:ascii="Times New Roman" w:hAnsi="Times New Roman" w:cs="Times New Roman"/>
        </w:rPr>
        <w:t xml:space="preserve"> large sample</w:t>
      </w:r>
      <w:ins w:id="14" w:author="JeAnna Redd" w:date="2023-01-03T14:33:00Z">
        <w:r w:rsidR="00CE2E9D">
          <w:rPr>
            <w:rFonts w:ascii="Times New Roman" w:hAnsi="Times New Roman" w:cs="Times New Roman"/>
          </w:rPr>
          <w:t xml:space="preserve"> study</w:t>
        </w:r>
      </w:ins>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del w:id="15" w:author="JeAnna Redd" w:date="2023-01-03T14:34:00Z">
        <w:r w:rsidR="002F31A4" w:rsidDel="00CE2E9D">
          <w:rPr>
            <w:rFonts w:ascii="Times New Roman" w:hAnsi="Times New Roman" w:cs="Times New Roman"/>
          </w:rPr>
          <w:delText xml:space="preserve">they </w:delText>
        </w:r>
      </w:del>
      <w:r w:rsidR="002F31A4">
        <w:rPr>
          <w:rFonts w:ascii="Times New Roman" w:hAnsi="Times New Roman" w:cs="Times New Roman"/>
        </w:rPr>
        <w:t>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w:t>
      </w:r>
      <w:del w:id="16" w:author="JeAnna Redd" w:date="2023-01-03T14:34:00Z">
        <w:r w:rsidR="00D80DAC" w:rsidRPr="003F141D" w:rsidDel="00CE2E9D">
          <w:rPr>
            <w:rFonts w:ascii="Times New Roman" w:hAnsi="Times New Roman" w:cs="Times New Roman"/>
          </w:rPr>
          <w:delText xml:space="preserve">as </w:delText>
        </w:r>
      </w:del>
      <w:r w:rsidR="00D80DAC" w:rsidRPr="003F141D">
        <w:rPr>
          <w:rFonts w:ascii="Times New Roman" w:hAnsi="Times New Roman" w:cs="Times New Roman"/>
        </w:rPr>
        <w:t>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6F5F4BE2"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17" w:author="JeAnna Redd" w:date="2023-01-03T14:35:00Z">
        <w:r w:rsidR="00A25764" w:rsidDel="00CE2E9D">
          <w:rPr>
            <w:rFonts w:ascii="Times New Roman" w:hAnsi="Times New Roman" w:cs="Times New Roman"/>
          </w:rPr>
          <w:delText>have</w:delText>
        </w:r>
        <w:r w:rsidR="00D80DAC" w:rsidDel="00CE2E9D">
          <w:rPr>
            <w:rFonts w:ascii="Times New Roman" w:hAnsi="Times New Roman" w:cs="Times New Roman"/>
          </w:rPr>
          <w:delText xml:space="preserve"> </w:delText>
        </w:r>
      </w:del>
      <w:ins w:id="18" w:author="JeAnna Redd" w:date="2023-01-03T14:35:00Z">
        <w:r w:rsidR="00CE2E9D">
          <w:rPr>
            <w:rFonts w:ascii="Times New Roman" w:hAnsi="Times New Roman" w:cs="Times New Roman"/>
          </w:rPr>
          <w:t xml:space="preserve">has </w:t>
        </w:r>
      </w:ins>
      <w:r w:rsidR="00D80DAC">
        <w:rPr>
          <w:rFonts w:ascii="Times New Roman" w:hAnsi="Times New Roman" w:cs="Times New Roman"/>
        </w:rPr>
        <w:t xml:space="preserve">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The effect of Gdf15 antagonism through antibodies or knockout on food intake depends on the diet the rodents are fed. When consuming a high fat</w:t>
      </w:r>
      <w:ins w:id="19" w:author="JeAnna Redd" w:date="2023-01-03T14:36:00Z">
        <w:r w:rsidR="00CE2E9D">
          <w:rPr>
            <w:rFonts w:ascii="Times New Roman" w:hAnsi="Times New Roman" w:cs="Times New Roman"/>
          </w:rPr>
          <w:t>-</w:t>
        </w:r>
      </w:ins>
      <w:del w:id="20" w:author="JeAnna Redd" w:date="2023-01-03T14:36:00Z">
        <w:r w:rsidR="008F633B" w:rsidDel="00CE2E9D">
          <w:rPr>
            <w:rFonts w:ascii="Times New Roman" w:hAnsi="Times New Roman" w:cs="Times New Roman"/>
          </w:rPr>
          <w:delText>,</w:delText>
        </w:r>
      </w:del>
      <w:del w:id="21" w:author="JeAnna Redd" w:date="2023-01-03T14:37:00Z">
        <w:r w:rsidR="008F633B" w:rsidDel="00CE2E9D">
          <w:rPr>
            <w:rFonts w:ascii="Times New Roman" w:hAnsi="Times New Roman" w:cs="Times New Roman"/>
          </w:rPr>
          <w:delText xml:space="preserve"> </w:delText>
        </w:r>
      </w:del>
      <w:r w:rsidR="008F633B">
        <w:rPr>
          <w:rFonts w:ascii="Times New Roman" w:hAnsi="Times New Roman" w:cs="Times New Roman"/>
        </w:rPr>
        <w:t>high sucrose diet</w:t>
      </w:r>
      <w:ins w:id="22" w:author="JeAnna Redd" w:date="2023-01-03T14:37:00Z">
        <w:r w:rsidR="00CE2E9D">
          <w:rPr>
            <w:rFonts w:ascii="Times New Roman" w:hAnsi="Times New Roman" w:cs="Times New Roman"/>
          </w:rPr>
          <w:t>,</w:t>
        </w:r>
      </w:ins>
      <w:r w:rsidR="008F633B">
        <w:rPr>
          <w:rFonts w:ascii="Times New Roman" w:hAnsi="Times New Roman" w:cs="Times New Roman"/>
        </w:rPr>
        <w:t xml:space="preserve">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r w:rsidR="005C68E9">
        <w:rPr>
          <w:rFonts w:ascii="Times New Roman" w:hAnsi="Times New Roman" w:cs="Times New Roman"/>
        </w:rPr>
        <w:t>they remain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 xml:space="preserve">The role of GFRAL in body weight and food intake has been just a critical as </w:t>
      </w:r>
      <w:r w:rsidR="005C68E9" w:rsidRPr="005C68E9">
        <w:rPr>
          <w:rFonts w:ascii="Times New Roman" w:hAnsi="Times New Roman" w:cs="Times New Roman"/>
          <w:i/>
          <w:iCs/>
        </w:rPr>
        <w:t>Gdf15</w:t>
      </w:r>
      <w:r w:rsidR="005C68E9">
        <w:rPr>
          <w:rFonts w:ascii="Times New Roman" w:hAnsi="Times New Roman" w:cs="Times New Roman"/>
        </w:rPr>
        <w:t xml:space="preserve">. One study discovered a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w:t>
      </w:r>
      <w:del w:id="23" w:author="JeAnna Redd" w:date="2023-01-03T14:38:00Z">
        <w:r w:rsidR="005C68E9" w:rsidDel="00CE2E9D">
          <w:rPr>
            <w:rFonts w:ascii="Times New Roman" w:hAnsi="Times New Roman" w:cs="Times New Roman"/>
          </w:rPr>
          <w:delText xml:space="preserve">don’t </w:delText>
        </w:r>
      </w:del>
      <w:ins w:id="24" w:author="JeAnna Redd" w:date="2023-01-03T14:38:00Z">
        <w:r w:rsidR="00CE2E9D">
          <w:rPr>
            <w:rFonts w:ascii="Times New Roman" w:hAnsi="Times New Roman" w:cs="Times New Roman"/>
          </w:rPr>
          <w:t xml:space="preserve">does not </w:t>
        </w:r>
      </w:ins>
      <w:r w:rsidR="005C68E9">
        <w:rPr>
          <w:rFonts w:ascii="Times New Roman" w:hAnsi="Times New Roman" w:cs="Times New Roman"/>
        </w:rPr>
        <w:t xml:space="preserve">produce consistent results on weight and feeding. </w:t>
      </w:r>
      <w:commentRangeStart w:id="25"/>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commentRangeEnd w:id="25"/>
      <w:r w:rsidR="00CE2E9D">
        <w:rPr>
          <w:rStyle w:val="CommentReference"/>
        </w:rPr>
        <w:commentReference w:id="25"/>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w:t>
      </w:r>
      <w:r w:rsidR="00D32DBE">
        <w:rPr>
          <w:rFonts w:ascii="Times New Roman" w:hAnsi="Times New Roman" w:cs="Times New Roman"/>
        </w:rPr>
        <w:lastRenderedPageBreak/>
        <w:t xml:space="preserve">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C917238"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commentRangeStart w:id="26"/>
      <w:r w:rsidRPr="00F0189F">
        <w:rPr>
          <w:rFonts w:ascii="Times New Roman" w:hAnsi="Times New Roman" w:cs="Times New Roman"/>
        </w:rPr>
        <w:t>During pregnancy</w:t>
      </w:r>
      <w:ins w:id="27" w:author="JeAnna Redd" w:date="2023-01-03T14:43:00Z">
        <w:r w:rsidR="00CE2E9D">
          <w:rPr>
            <w:rFonts w:ascii="Times New Roman" w:hAnsi="Times New Roman" w:cs="Times New Roman"/>
          </w:rPr>
          <w:t>,</w:t>
        </w:r>
      </w:ins>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w:t>
      </w:r>
      <w:commentRangeEnd w:id="26"/>
      <w:r w:rsidR="00254305">
        <w:rPr>
          <w:rStyle w:val="CommentReference"/>
        </w:rPr>
        <w:commentReference w:id="26"/>
      </w:r>
      <w:r w:rsidR="00991A2D" w:rsidRPr="00F0189F">
        <w:rPr>
          <w:rFonts w:ascii="Times New Roman" w:hAnsi="Times New Roman" w:cs="Times New Roman"/>
        </w:rPr>
        <w:t xml:space="preserve">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del w:id="28" w:author="JeAnna Redd" w:date="2023-01-03T14:44:00Z">
        <w:r w:rsidR="00991A2D" w:rsidRPr="00F0189F" w:rsidDel="00254305">
          <w:rPr>
            <w:rFonts w:ascii="Times New Roman" w:hAnsi="Times New Roman" w:cs="Times New Roman"/>
          </w:rPr>
          <w:delText xml:space="preserve">of pregnancy </w:delText>
        </w:r>
      </w:del>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del w:id="29" w:author="JeAnna Redd" w:date="2023-01-03T14:44:00Z">
        <w:r w:rsidR="00991A2D" w:rsidDel="00254305">
          <w:rPr>
            <w:rFonts w:ascii="Times New Roman" w:hAnsi="Times New Roman" w:cs="Times New Roman"/>
          </w:rPr>
          <w:delText>It is</w:delText>
        </w:r>
      </w:del>
      <w:ins w:id="30" w:author="JeAnna Redd" w:date="2023-01-03T14:44:00Z">
        <w:r w:rsidR="00254305">
          <w:rPr>
            <w:rFonts w:ascii="Times New Roman" w:hAnsi="Times New Roman" w:cs="Times New Roman"/>
          </w:rPr>
          <w:t>GDF15 is</w:t>
        </w:r>
      </w:ins>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 xml:space="preserve">in </w:t>
      </w:r>
      <w:del w:id="31" w:author="JeAnna Redd" w:date="2023-01-03T14:45:00Z">
        <w:r w:rsidR="00991A2D" w:rsidDel="00254305">
          <w:rPr>
            <w:rFonts w:ascii="Times New Roman" w:hAnsi="Times New Roman" w:cs="Times New Roman"/>
          </w:rPr>
          <w:delText xml:space="preserve">the </w:delText>
        </w:r>
      </w:del>
      <w:r w:rsidR="00991A2D">
        <w:rPr>
          <w:rFonts w:ascii="Times New Roman" w:hAnsi="Times New Roman" w:cs="Times New Roman"/>
        </w:rPr>
        <w:t>placenta</w:t>
      </w:r>
      <w:r w:rsidR="00660760">
        <w:rPr>
          <w:rFonts w:ascii="Times New Roman" w:hAnsi="Times New Roman" w:cs="Times New Roman"/>
        </w:rPr>
        <w:t>l trophoblasts</w:t>
      </w:r>
      <w:r w:rsidR="00991A2D">
        <w:rPr>
          <w:rFonts w:ascii="Times New Roman" w:hAnsi="Times New Roman" w:cs="Times New Roman"/>
        </w:rPr>
        <w:t xml:space="preserve">, </w:t>
      </w:r>
      <w:ins w:id="32" w:author="JeAnna Redd" w:date="2023-01-03T14:45:00Z">
        <w:r w:rsidR="00254305">
          <w:rPr>
            <w:rFonts w:ascii="Times New Roman" w:hAnsi="Times New Roman" w:cs="Times New Roman"/>
          </w:rPr>
          <w:t xml:space="preserve">is </w:t>
        </w:r>
      </w:ins>
      <w:del w:id="33" w:author="JeAnna Redd" w:date="2023-01-03T14:45:00Z">
        <w:r w:rsidR="002D578E" w:rsidRPr="003F141D" w:rsidDel="00254305">
          <w:rPr>
            <w:rFonts w:ascii="Times New Roman" w:hAnsi="Times New Roman" w:cs="Times New Roman"/>
          </w:rPr>
          <w:delText xml:space="preserve">and </w:delText>
        </w:r>
      </w:del>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proofErr w:type="gramStart"/>
      <w:r w:rsidR="00660760">
        <w:rPr>
          <w:rFonts w:ascii="Times New Roman" w:hAnsi="Times New Roman" w:cs="Times New Roman"/>
        </w:rPr>
        <w:t>In spite of</w:t>
      </w:r>
      <w:proofErr w:type="gramEnd"/>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w:t>
      </w:r>
      <w:del w:id="34" w:author="JeAnna Redd" w:date="2023-01-03T14:45:00Z">
        <w:r w:rsidR="000D36C6" w:rsidRPr="003F141D" w:rsidDel="00254305">
          <w:rPr>
            <w:rFonts w:ascii="Times New Roman" w:hAnsi="Times New Roman" w:cs="Times New Roman"/>
          </w:rPr>
          <w:delText xml:space="preserve"> </w:delText>
        </w:r>
      </w:del>
      <w:r w:rsidR="000D36C6" w:rsidRPr="003F141D">
        <w:rPr>
          <w:rFonts w:ascii="Times New Roman" w:hAnsi="Times New Roman" w:cs="Times New Roman"/>
        </w:rPr>
        <w:t xml:space="preserve">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del w:id="35" w:author="JeAnna Redd" w:date="2023-01-03T14:47:00Z">
        <w:r w:rsidR="00C4175E" w:rsidDel="00254305">
          <w:rPr>
            <w:rFonts w:ascii="Times New Roman" w:hAnsi="Times New Roman" w:cs="Times New Roman"/>
          </w:rPr>
          <w:delText>D</w:delText>
        </w:r>
        <w:r w:rsidR="00DB5600" w:rsidRPr="003F141D" w:rsidDel="00254305">
          <w:rPr>
            <w:rFonts w:ascii="Times New Roman" w:hAnsi="Times New Roman" w:cs="Times New Roman"/>
          </w:rPr>
          <w:delText xml:space="preserve">ifferent </w:delText>
        </w:r>
      </w:del>
      <w:ins w:id="36" w:author="JeAnna Redd" w:date="2023-01-03T14:47:00Z">
        <w:r w:rsidR="00254305">
          <w:rPr>
            <w:rFonts w:ascii="Times New Roman" w:hAnsi="Times New Roman" w:cs="Times New Roman"/>
          </w:rPr>
          <w:t>Varying</w:t>
        </w:r>
        <w:r w:rsidR="00254305" w:rsidRPr="003F141D">
          <w:rPr>
            <w:rFonts w:ascii="Times New Roman" w:hAnsi="Times New Roman" w:cs="Times New Roman"/>
          </w:rPr>
          <w:t xml:space="preserve"> </w:t>
        </w:r>
      </w:ins>
      <w:r w:rsidR="00DB5600" w:rsidRPr="003F141D">
        <w:rPr>
          <w:rFonts w:ascii="Times New Roman" w:hAnsi="Times New Roman" w:cs="Times New Roman"/>
        </w:rPr>
        <w:t xml:space="preserve">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ins w:id="37" w:author="JeAnna Redd" w:date="2023-01-03T14:47:00Z">
        <w:r w:rsidR="00254305">
          <w:rPr>
            <w:rFonts w:ascii="Times New Roman" w:hAnsi="Times New Roman" w:cs="Times New Roman"/>
          </w:rPr>
          <w:t>o</w:t>
        </w:r>
      </w:ins>
      <w:ins w:id="38" w:author="JeAnna Redd" w:date="2023-01-03T15:02:00Z">
        <w:r w:rsidR="00746793">
          <w:rPr>
            <w:rFonts w:ascii="Times New Roman" w:hAnsi="Times New Roman" w:cs="Times New Roman"/>
          </w:rPr>
          <w:t>u</w:t>
        </w:r>
      </w:ins>
      <w:del w:id="39" w:author="JeAnna Redd" w:date="2023-01-03T14:47:00Z">
        <w:r w:rsidR="00C4175E" w:rsidDel="00254305">
          <w:rPr>
            <w:rFonts w:ascii="Times New Roman" w:hAnsi="Times New Roman" w:cs="Times New Roman"/>
          </w:rPr>
          <w:delText>i</w:delText>
        </w:r>
      </w:del>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ins w:id="40" w:author="JeAnna Redd" w:date="2023-01-03T15:03:00Z">
        <w:r w:rsidR="00746793">
          <w:rPr>
            <w:rFonts w:ascii="Times New Roman" w:hAnsi="Times New Roman" w:cs="Times New Roman"/>
          </w:rPr>
          <w:t xml:space="preserve">, </w:t>
        </w:r>
      </w:ins>
      <w:del w:id="41" w:author="JeAnna Redd" w:date="2023-01-03T15:03:00Z">
        <w:r w:rsidR="00B92807" w:rsidDel="00746793">
          <w:rPr>
            <w:rFonts w:ascii="Times New Roman" w:hAnsi="Times New Roman" w:cs="Times New Roman"/>
          </w:rPr>
          <w:delText xml:space="preserve"> </w:delText>
        </w:r>
      </w:del>
      <w:r w:rsidR="00C4175E">
        <w:rPr>
          <w:rFonts w:ascii="Times New Roman" w:hAnsi="Times New Roman" w:cs="Times New Roman"/>
        </w:rPr>
        <w:t>while others f</w:t>
      </w:r>
      <w:ins w:id="42" w:author="JeAnna Redd" w:date="2023-01-03T14:48:00Z">
        <w:r w:rsidR="00254305">
          <w:rPr>
            <w:rFonts w:ascii="Times New Roman" w:hAnsi="Times New Roman" w:cs="Times New Roman"/>
          </w:rPr>
          <w:t>ou</w:t>
        </w:r>
      </w:ins>
      <w:del w:id="43" w:author="JeAnna Redd" w:date="2023-01-03T14:48:00Z">
        <w:r w:rsidR="00C4175E" w:rsidDel="00254305">
          <w:rPr>
            <w:rFonts w:ascii="Times New Roman" w:hAnsi="Times New Roman" w:cs="Times New Roman"/>
          </w:rPr>
          <w:delText>i</w:delText>
        </w:r>
      </w:del>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44"/>
      <w:r w:rsidR="007F3588">
        <w:rPr>
          <w:rFonts w:ascii="Times New Roman" w:hAnsi="Times New Roman" w:cs="Times New Roman"/>
        </w:rPr>
        <w:t>T1DM</w:t>
      </w:r>
      <w:commentRangeEnd w:id="44"/>
      <w:r w:rsidR="00746793">
        <w:rPr>
          <w:rStyle w:val="CommentReference"/>
        </w:rPr>
        <w:commentReference w:id="44"/>
      </w:r>
      <w:ins w:id="45" w:author="JeAnna Redd" w:date="2023-01-03T14:51:00Z">
        <w:r w:rsidR="00254305">
          <w:rPr>
            <w:rFonts w:ascii="Times New Roman" w:hAnsi="Times New Roman" w:cs="Times New Roman"/>
          </w:rPr>
          <w:t>,</w:t>
        </w:r>
      </w:ins>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0D0EA058"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del w:id="46" w:author="JeAnna Redd" w:date="2023-01-03T15:08:00Z">
        <w:r w:rsidDel="00E2136C">
          <w:rPr>
            <w:rFonts w:ascii="Times New Roman" w:hAnsi="Times New Roman" w:cs="Times New Roman"/>
          </w:rPr>
          <w:delText xml:space="preserve">ordered </w:delText>
        </w:r>
      </w:del>
      <w:ins w:id="47" w:author="JeAnna Redd" w:date="2023-01-03T15:08:00Z">
        <w:r w:rsidR="00E2136C">
          <w:rPr>
            <w:rFonts w:ascii="Times New Roman" w:hAnsi="Times New Roman" w:cs="Times New Roman"/>
          </w:rPr>
          <w:t xml:space="preserve">purchased </w:t>
        </w:r>
      </w:ins>
      <w:r>
        <w:rPr>
          <w:rFonts w:ascii="Times New Roman" w:hAnsi="Times New Roman" w:cs="Times New Roman"/>
        </w:rPr>
        <w:t>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commentRangeStart w:id="48"/>
      <w:commentRangeStart w:id="49"/>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in drinking water (n=7</w:t>
      </w:r>
      <w:commentRangeEnd w:id="48"/>
      <w:r w:rsidR="00E2136C">
        <w:rPr>
          <w:rStyle w:val="CommentReference"/>
        </w:rPr>
        <w:commentReference w:id="48"/>
      </w:r>
      <w:commentRangeEnd w:id="49"/>
      <w:r w:rsidR="00B87AAF">
        <w:rPr>
          <w:rStyle w:val="CommentReference"/>
        </w:rPr>
        <w:commentReference w:id="49"/>
      </w:r>
      <w:r>
        <w:rPr>
          <w:rFonts w:ascii="Times New Roman" w:hAnsi="Times New Roman" w:cs="Times New Roman"/>
        </w:rPr>
        <w:t xml:space="preserve">).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introduced </w:t>
      </w:r>
      <w:del w:id="50" w:author="JeAnna Redd" w:date="2023-01-03T15:10:00Z">
        <w:r w:rsidR="00677804" w:rsidDel="00E2136C">
          <w:rPr>
            <w:rFonts w:ascii="Times New Roman" w:hAnsi="Times New Roman" w:cs="Times New Roman"/>
          </w:rPr>
          <w:delText xml:space="preserve"> </w:delText>
        </w:r>
      </w:del>
      <w:r w:rsidR="00677804">
        <w:rPr>
          <w:rFonts w:ascii="Times New Roman" w:hAnsi="Times New Roman" w:cs="Times New Roman"/>
        </w:rPr>
        <w:t>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w:t>
      </w:r>
      <w:commentRangeStart w:id="51"/>
      <w:r w:rsidR="001A55C0">
        <w:rPr>
          <w:rFonts w:ascii="Times New Roman" w:hAnsi="Times New Roman" w:cs="Times New Roman"/>
        </w:rPr>
        <w:t>until birth</w:t>
      </w:r>
      <w:commentRangeEnd w:id="51"/>
      <w:r w:rsidR="00E2136C">
        <w:rPr>
          <w:rStyle w:val="CommentReference"/>
        </w:rPr>
        <w:commentReference w:id="51"/>
      </w:r>
      <w:r w:rsidR="001A55C0">
        <w:rPr>
          <w:rFonts w:ascii="Times New Roman" w:hAnsi="Times New Roman" w:cs="Times New Roman"/>
        </w:rPr>
        <w:t>.</w:t>
      </w:r>
    </w:p>
    <w:p w14:paraId="6F9D16D5" w14:textId="77777777" w:rsidR="000116FF" w:rsidRDefault="000116FF" w:rsidP="000116FF">
      <w:pPr>
        <w:pStyle w:val="Heading3"/>
      </w:pPr>
      <w:commentRangeStart w:id="52"/>
      <w:r>
        <w:t>Gdf15 study</w:t>
      </w:r>
      <w:commentRangeEnd w:id="52"/>
      <w:r w:rsidR="00E2136C">
        <w:rPr>
          <w:rStyle w:val="CommentReference"/>
          <w:rFonts w:asciiTheme="minorHAnsi" w:eastAsiaTheme="minorHAnsi" w:hAnsiTheme="minorHAnsi" w:cstheme="minorBidi"/>
          <w:color w:val="auto"/>
        </w:rPr>
        <w:commentReference w:id="52"/>
      </w:r>
    </w:p>
    <w:p w14:paraId="7E9520E1" w14:textId="5295FB69"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commentRangeStart w:id="53"/>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w:t>
      </w:r>
      <w:commentRangeEnd w:id="53"/>
      <w:r w:rsidR="00E2136C">
        <w:rPr>
          <w:rStyle w:val="CommentReference"/>
        </w:rPr>
        <w:commentReference w:id="53"/>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w:t>
      </w:r>
      <w:del w:id="54" w:author="JeAnna Redd" w:date="2023-01-03T15:13:00Z">
        <w:r w:rsidR="009C63CC" w:rsidDel="00E2136C">
          <w:rPr>
            <w:rFonts w:ascii="Times New Roman" w:hAnsi="Times New Roman" w:cs="Times New Roman"/>
          </w:rPr>
          <w:delText xml:space="preserve">a </w:delText>
        </w:r>
      </w:del>
      <w:r w:rsidR="001A55C0">
        <w:rPr>
          <w:rFonts w:ascii="Times New Roman" w:hAnsi="Times New Roman" w:cs="Times New Roman"/>
        </w:rPr>
        <w:t xml:space="preserve">CD. </w:t>
      </w:r>
      <w:r w:rsidR="009C63CC" w:rsidRPr="00303552">
        <w:rPr>
          <w:rFonts w:ascii="Times New Roman" w:hAnsi="Times New Roman" w:cs="Times New Roman"/>
        </w:rPr>
        <w:t xml:space="preserve">Once </w:t>
      </w:r>
      <w:del w:id="55" w:author="JeAnna Redd" w:date="2023-01-03T15:14:00Z">
        <w:r w:rsidR="009C63CC" w:rsidRPr="00303552" w:rsidDel="00E2136C">
          <w:rPr>
            <w:rFonts w:ascii="Times New Roman" w:hAnsi="Times New Roman" w:cs="Times New Roman"/>
          </w:rPr>
          <w:delText>single</w:delText>
        </w:r>
      </w:del>
      <w:proofErr w:type="gramStart"/>
      <w:ins w:id="56" w:author="JeAnna Redd" w:date="2023-01-03T15:14:00Z">
        <w:r w:rsidR="00E2136C" w:rsidRPr="00303552">
          <w:rPr>
            <w:rFonts w:ascii="Times New Roman" w:hAnsi="Times New Roman" w:cs="Times New Roman"/>
          </w:rPr>
          <w:t>singl</w:t>
        </w:r>
        <w:r w:rsidR="00E2136C">
          <w:rPr>
            <w:rFonts w:ascii="Times New Roman" w:hAnsi="Times New Roman" w:cs="Times New Roman"/>
          </w:rPr>
          <w:t>y</w:t>
        </w:r>
      </w:ins>
      <w:r w:rsidR="009C63CC" w:rsidRPr="00303552">
        <w:rPr>
          <w:rFonts w:ascii="Times New Roman" w:hAnsi="Times New Roman" w:cs="Times New Roman"/>
        </w:rPr>
        <w:t>-housed</w:t>
      </w:r>
      <w:proofErr w:type="gramEnd"/>
      <w:r w:rsidR="009C63CC" w:rsidRPr="00303552">
        <w:rPr>
          <w:rFonts w:ascii="Times New Roman" w:hAnsi="Times New Roman" w:cs="Times New Roman"/>
        </w:rPr>
        <w:t xml:space="preserve">,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lastRenderedPageBreak/>
        <w:t xml:space="preserve">Body weight and food intake measurements continued weekly through gestation </w:t>
      </w:r>
      <w:del w:id="57" w:author="JeAnna Redd" w:date="2023-01-03T15:16:00Z">
        <w:r w:rsidR="009C63CC" w:rsidDel="00B87AAF">
          <w:rPr>
            <w:rFonts w:ascii="Times New Roman" w:hAnsi="Times New Roman" w:cs="Times New Roman"/>
          </w:rPr>
          <w:delText xml:space="preserve">and </w:delText>
        </w:r>
      </w:del>
      <w:ins w:id="58" w:author="JeAnna Redd" w:date="2023-01-03T15:16:00Z">
        <w:r w:rsidR="00B87AAF">
          <w:rPr>
            <w:rFonts w:ascii="Times New Roman" w:hAnsi="Times New Roman" w:cs="Times New Roman"/>
          </w:rPr>
          <w:t xml:space="preserve">to </w:t>
        </w:r>
      </w:ins>
      <w:r w:rsidR="009C63CC">
        <w:rPr>
          <w:rFonts w:ascii="Times New Roman" w:hAnsi="Times New Roman" w:cs="Times New Roman"/>
        </w:rPr>
        <w:t xml:space="preserve">postnatal 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ins w:id="59" w:author="JeAnna Redd" w:date="2023-01-03T15:17:00Z">
        <w:r w:rsidR="00B87AAF" w:rsidRPr="00B87AAF">
          <w:rPr>
            <w:rFonts w:ascii="Times New Roman" w:hAnsi="Times New Roman" w:cs="Times New Roman"/>
            <w:rPrChange w:id="60" w:author="JeAnna Redd" w:date="2023-01-03T15:17:00Z">
              <w:rPr>
                <w:rFonts w:ascii="Times New Roman" w:hAnsi="Times New Roman" w:cs="Times New Roman"/>
                <w:i/>
                <w:iCs/>
              </w:rPr>
            </w:rPrChange>
          </w:rPr>
          <w:t>and</w:t>
        </w:r>
        <w:r w:rsidR="00B87AAF">
          <w:rPr>
            <w:rFonts w:ascii="Times New Roman" w:hAnsi="Times New Roman" w:cs="Times New Roman"/>
            <w:i/>
            <w:iCs/>
          </w:rPr>
          <w:t xml:space="preserve"> </w:t>
        </w:r>
      </w:ins>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693B521B"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w:t>
      </w:r>
      <w:commentRangeStart w:id="61"/>
      <w:r w:rsidRPr="00777A3D">
        <w:rPr>
          <w:rFonts w:ascii="Times New Roman" w:hAnsi="Times New Roman" w:cs="Times New Roman"/>
        </w:rPr>
        <w:t xml:space="preserve">small section of the tail </w:t>
      </w:r>
      <w:commentRangeEnd w:id="61"/>
      <w:r w:rsidR="00B87AAF">
        <w:rPr>
          <w:rStyle w:val="CommentReference"/>
        </w:rPr>
        <w:commentReference w:id="61"/>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commentRangeStart w:id="62"/>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 xml:space="preserve">8.0, 150 mM NaCl, 10 mM EDTA, 0.1% SDS </w:t>
      </w:r>
      <w:commentRangeEnd w:id="62"/>
      <w:r w:rsidR="007A72F6">
        <w:rPr>
          <w:rStyle w:val="CommentReference"/>
        </w:rPr>
        <w:commentReference w:id="62"/>
      </w:r>
      <w:r w:rsidR="00004DE4" w:rsidRPr="00777A3D">
        <w:rPr>
          <w:rFonts w:ascii="Times New Roman" w:eastAsia="Times New Roman" w:hAnsi="Times New Roman" w:cs="Times New Roman"/>
          <w:color w:val="000000" w:themeColor="text1"/>
          <w:shd w:val="clear" w:color="auto" w:fill="FFFFFF"/>
        </w:rPr>
        <w:t>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commentRangeStart w:id="63"/>
      <w:r w:rsidR="00D671B1" w:rsidRPr="00777A3D">
        <w:rPr>
          <w:rFonts w:ascii="Times New Roman" w:hAnsi="Times New Roman" w:cs="Times New Roman"/>
        </w:rPr>
        <w:t xml:space="preserve">55°C for </w:t>
      </w:r>
      <w:ins w:id="64" w:author="Molly C. Mulcahy" w:date="2023-10-26T09:44:00Z">
        <w:r w:rsidR="00F40B1F">
          <w:rPr>
            <w:rFonts w:ascii="Times New Roman" w:hAnsi="Times New Roman" w:cs="Times New Roman"/>
          </w:rPr>
          <w:t>overnight then 85 for 1</w:t>
        </w:r>
      </w:ins>
      <w:del w:id="65" w:author="Molly C. Mulcahy" w:date="2023-10-26T09:44:00Z">
        <w:r w:rsidR="00D671B1" w:rsidRPr="00777A3D" w:rsidDel="00F40B1F">
          <w:rPr>
            <w:rFonts w:ascii="Times New Roman" w:hAnsi="Times New Roman" w:cs="Times New Roman"/>
          </w:rPr>
          <w:delText>4</w:delText>
        </w:r>
      </w:del>
      <w:r w:rsidR="00D671B1" w:rsidRPr="00777A3D">
        <w:rPr>
          <w:rFonts w:ascii="Times New Roman" w:hAnsi="Times New Roman" w:cs="Times New Roman"/>
        </w:rPr>
        <w:t xml:space="preserve"> hours. </w:t>
      </w:r>
      <w:commentRangeEnd w:id="63"/>
      <w:r w:rsidR="007A72F6">
        <w:rPr>
          <w:rStyle w:val="CommentReference"/>
        </w:rPr>
        <w:commentReference w:id="63"/>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w:t>
      </w:r>
      <w:ins w:id="66" w:author="JeAnna Redd" w:date="2023-01-03T15:20:00Z">
        <w:r w:rsidR="00B87AAF">
          <w:rPr>
            <w:rFonts w:ascii="Times New Roman" w:hAnsi="Times New Roman" w:cs="Times New Roman"/>
          </w:rPr>
          <w:t>Master</w:t>
        </w:r>
      </w:ins>
      <w:ins w:id="67" w:author="JeAnna Redd" w:date="2023-01-03T15:26:00Z">
        <w:r w:rsidR="007A72F6">
          <w:rPr>
            <w:rFonts w:ascii="Times New Roman" w:hAnsi="Times New Roman" w:cs="Times New Roman"/>
          </w:rPr>
          <w:t xml:space="preserve"> </w:t>
        </w:r>
      </w:ins>
      <w:ins w:id="68" w:author="JeAnna Redd" w:date="2023-01-03T15:20:00Z">
        <w:r w:rsidR="00B87AAF">
          <w:rPr>
            <w:rFonts w:ascii="Times New Roman" w:hAnsi="Times New Roman" w:cs="Times New Roman"/>
          </w:rPr>
          <w:t xml:space="preserve">Mix </w:t>
        </w:r>
        <w:r w:rsidR="00B87AAF" w:rsidRPr="00777A3D">
          <w:rPr>
            <w:rFonts w:ascii="Times New Roman" w:hAnsi="Times New Roman" w:cs="Times New Roman"/>
          </w:rPr>
          <w:t>(</w:t>
        </w:r>
        <w:proofErr w:type="spellStart"/>
        <w:r w:rsidR="00B87AAF" w:rsidRPr="00777A3D">
          <w:rPr>
            <w:rFonts w:ascii="Times New Roman" w:hAnsi="Times New Roman" w:cs="Times New Roman"/>
          </w:rPr>
          <w:t>ThermoFisher</w:t>
        </w:r>
        <w:proofErr w:type="spellEnd"/>
        <w:r w:rsidR="00B87AAF" w:rsidRPr="00777A3D">
          <w:rPr>
            <w:rFonts w:ascii="Times New Roman" w:hAnsi="Times New Roman" w:cs="Times New Roman"/>
          </w:rPr>
          <w:t xml:space="preserve"> Scientific, Catalog #K1081)</w:t>
        </w:r>
        <w:r w:rsidR="00B87AAF">
          <w:rPr>
            <w:rFonts w:ascii="Times New Roman" w:hAnsi="Times New Roman" w:cs="Times New Roman"/>
          </w:rPr>
          <w:t xml:space="preserve"> </w:t>
        </w:r>
      </w:ins>
      <w:r w:rsidR="00D671B1" w:rsidRPr="00777A3D">
        <w:rPr>
          <w:rFonts w:ascii="Times New Roman" w:hAnsi="Times New Roman" w:cs="Times New Roman"/>
        </w:rPr>
        <w:t>to generate PCR product</w:t>
      </w:r>
      <w:del w:id="69" w:author="JeAnna Redd" w:date="2023-01-03T15:19:00Z">
        <w:r w:rsidR="00D671B1" w:rsidRPr="00777A3D" w:rsidDel="00B87AAF">
          <w:rPr>
            <w:rFonts w:ascii="Times New Roman" w:hAnsi="Times New Roman" w:cs="Times New Roman"/>
          </w:rPr>
          <w:delText xml:space="preserve"> </w:delText>
        </w:r>
        <w:r w:rsidR="00CD4198" w:rsidRPr="00777A3D" w:rsidDel="00B87AAF">
          <w:rPr>
            <w:rFonts w:ascii="Times New Roman" w:hAnsi="Times New Roman" w:cs="Times New Roman"/>
          </w:rPr>
          <w:delText>(</w:delText>
        </w:r>
        <w:r w:rsidR="00CC5373" w:rsidRPr="00777A3D" w:rsidDel="00B87AAF">
          <w:rPr>
            <w:rFonts w:ascii="Times New Roman" w:hAnsi="Times New Roman" w:cs="Times New Roman"/>
          </w:rPr>
          <w:delText xml:space="preserve">ThermoFisher Scientific, </w:delText>
        </w:r>
        <w:r w:rsidR="00B34F9F" w:rsidRPr="00777A3D" w:rsidDel="00B87AAF">
          <w:rPr>
            <w:rFonts w:ascii="Times New Roman" w:hAnsi="Times New Roman" w:cs="Times New Roman"/>
          </w:rPr>
          <w:delText>Catalog #</w:delText>
        </w:r>
        <w:r w:rsidR="00CC5373" w:rsidRPr="00777A3D" w:rsidDel="00B87AAF">
          <w:rPr>
            <w:rFonts w:ascii="Times New Roman" w:hAnsi="Times New Roman" w:cs="Times New Roman"/>
          </w:rPr>
          <w:delText>K1081</w:delText>
        </w:r>
        <w:r w:rsidR="00CD4198" w:rsidRPr="00777A3D" w:rsidDel="00B87AAF">
          <w:rPr>
            <w:rFonts w:ascii="Times New Roman" w:hAnsi="Times New Roman" w:cs="Times New Roman"/>
          </w:rPr>
          <w:delText>)</w:delText>
        </w:r>
      </w:del>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2D0157D3"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intraperitoneal</w:t>
      </w:r>
      <w:ins w:id="70" w:author="JeAnna Redd" w:date="2023-01-03T15:28:00Z">
        <w:r w:rsidR="007A72F6">
          <w:rPr>
            <w:rFonts w:ascii="Times New Roman" w:hAnsi="Times New Roman" w:cs="Times New Roman"/>
          </w:rPr>
          <w:t xml:space="preserve"> (IP)</w:t>
        </w:r>
      </w:ins>
      <w:r w:rsidR="000E0B55">
        <w:rPr>
          <w:rFonts w:ascii="Times New Roman" w:hAnsi="Times New Roman" w:cs="Times New Roman"/>
        </w:rPr>
        <w:t xml:space="preserve"> </w:t>
      </w:r>
      <w:r>
        <w:rPr>
          <w:rFonts w:ascii="Times New Roman" w:hAnsi="Times New Roman" w:cs="Times New Roman"/>
        </w:rPr>
        <w:t>insulin tolerance testing</w:t>
      </w:r>
      <w:ins w:id="71" w:author="JeAnna Redd" w:date="2023-01-03T15:36:00Z">
        <w:r w:rsidR="0067297A">
          <w:rPr>
            <w:rFonts w:ascii="Times New Roman" w:hAnsi="Times New Roman" w:cs="Times New Roman"/>
          </w:rPr>
          <w:t xml:space="preserve"> (ITT)</w:t>
        </w:r>
      </w:ins>
      <w:r w:rsidR="002B64E3">
        <w:rPr>
          <w:rFonts w:ascii="Times New Roman" w:hAnsi="Times New Roman" w:cs="Times New Roman"/>
        </w:rPr>
        <w:t xml:space="preserve"> </w:t>
      </w:r>
      <w:commentRangeStart w:id="72"/>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commentRangeEnd w:id="72"/>
      <w:r w:rsidR="007A72F6">
        <w:rPr>
          <w:rStyle w:val="CommentReference"/>
        </w:rPr>
        <w:commentReference w:id="72"/>
      </w:r>
      <w:r w:rsidR="00E34536">
        <w:rPr>
          <w:rFonts w:ascii="Times New Roman" w:hAnsi="Times New Roman" w:cs="Times New Roman"/>
        </w:rPr>
        <w:t xml:space="preserve">Dams were placed </w:t>
      </w:r>
      <w:commentRangeStart w:id="73"/>
      <w:r w:rsidR="00E34536">
        <w:rPr>
          <w:rFonts w:ascii="Times New Roman" w:hAnsi="Times New Roman" w:cs="Times New Roman"/>
        </w:rPr>
        <w:t xml:space="preserve">in clean cage </w:t>
      </w:r>
      <w:commentRangeEnd w:id="73"/>
      <w:r w:rsidR="007A72F6">
        <w:rPr>
          <w:rStyle w:val="CommentReference"/>
        </w:rPr>
        <w:commentReference w:id="73"/>
      </w:r>
      <w:r w:rsidR="00E34536">
        <w:rPr>
          <w:rFonts w:ascii="Times New Roman" w:hAnsi="Times New Roman" w:cs="Times New Roman"/>
        </w:rPr>
        <w:t>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del w:id="74" w:author="JeAnna Redd" w:date="2023-01-03T15:30:00Z">
        <w:r w:rsidR="00E34536" w:rsidRPr="00E34536" w:rsidDel="007A72F6">
          <w:rPr>
            <w:rFonts w:ascii="Times New Roman" w:eastAsia="Times New Roman" w:hAnsi="Times New Roman" w:cs="Times New Roman"/>
          </w:rPr>
          <w:delText xml:space="preserve">intraperitoneal </w:delText>
        </w:r>
      </w:del>
      <w:ins w:id="75" w:author="JeAnna Redd" w:date="2023-01-03T15:30:00Z">
        <w:r w:rsidR="007A72F6">
          <w:rPr>
            <w:rFonts w:ascii="Times New Roman" w:eastAsia="Times New Roman" w:hAnsi="Times New Roman" w:cs="Times New Roman"/>
          </w:rPr>
          <w:t>IP</w:t>
        </w:r>
        <w:r w:rsidR="007A72F6" w:rsidRPr="00E34536">
          <w:rPr>
            <w:rFonts w:ascii="Times New Roman" w:eastAsia="Times New Roman" w:hAnsi="Times New Roman" w:cs="Times New Roman"/>
          </w:rPr>
          <w:t xml:space="preserve"> </w:t>
        </w:r>
      </w:ins>
      <w:r w:rsidR="00E34536" w:rsidRPr="00E34536">
        <w:rPr>
          <w:rFonts w:ascii="Times New Roman" w:eastAsia="Times New Roman" w:hAnsi="Times New Roman" w:cs="Times New Roman"/>
        </w:rPr>
        <w:t xml:space="preserve">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commentRangeStart w:id="76"/>
      <w:r w:rsidR="00810717">
        <w:rPr>
          <w:rFonts w:ascii="Times New Roman" w:eastAsia="Times New Roman" w:hAnsi="Times New Roman" w:cs="Times New Roman"/>
        </w:rPr>
        <w:t>Area under the curve was calculated by taking the sum of all glucose values for each animal and averaging by genotype</w:t>
      </w:r>
      <w:commentRangeEnd w:id="76"/>
      <w:r w:rsidR="007A72F6">
        <w:rPr>
          <w:rStyle w:val="CommentReference"/>
        </w:rPr>
        <w:commentReference w:id="76"/>
      </w:r>
      <w:ins w:id="77" w:author="JeAnna Redd" w:date="2023-01-03T15:35:00Z">
        <w:r w:rsidR="0067297A">
          <w:rPr>
            <w:rFonts w:ascii="Times New Roman" w:eastAsia="Times New Roman" w:hAnsi="Times New Roman" w:cs="Times New Roman"/>
          </w:rPr>
          <w:t xml:space="preserve"> (Figure 4c)</w:t>
        </w:r>
      </w:ins>
      <w:r w:rsidR="00810717">
        <w:rPr>
          <w:rFonts w:ascii="Times New Roman" w:eastAsia="Times New Roman" w:hAnsi="Times New Roman" w:cs="Times New Roman"/>
        </w:rPr>
        <w:t>.</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w:t>
      </w:r>
      <w:ins w:id="78" w:author="JeAnna Redd" w:date="2023-01-03T15:35:00Z">
        <w:r w:rsidR="0067297A">
          <w:rPr>
            <w:rFonts w:ascii="Times New Roman" w:eastAsia="Times New Roman" w:hAnsi="Times New Roman" w:cs="Times New Roman"/>
          </w:rPr>
          <w:t xml:space="preserve"> (Figure 4d)</w:t>
        </w:r>
      </w:ins>
      <w:r w:rsidR="00003106">
        <w:rPr>
          <w:rFonts w:ascii="Times New Roman" w:eastAsia="Times New Roman" w:hAnsi="Times New Roman" w:cs="Times New Roman"/>
        </w:rPr>
        <w:t>.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58857097" w:rsidR="00B34F9F" w:rsidRDefault="002F29DF" w:rsidP="00EC23D1">
      <w:pPr>
        <w:spacing w:line="360" w:lineRule="auto"/>
        <w:rPr>
          <w:rFonts w:ascii="Times New Roman" w:hAnsi="Times New Roman" w:cs="Times New Roman"/>
        </w:rPr>
      </w:pPr>
      <w:del w:id="79" w:author="JeAnna Redd" w:date="2023-01-03T15:36:00Z">
        <w:r w:rsidDel="0067297A">
          <w:rPr>
            <w:rFonts w:ascii="Times New Roman" w:eastAsia="Times New Roman" w:hAnsi="Times New Roman" w:cs="Times New Roman"/>
          </w:rPr>
          <w:delText xml:space="preserve">24 </w:delText>
        </w:r>
      </w:del>
      <w:ins w:id="80" w:author="JeAnna Redd" w:date="2023-01-03T15:36:00Z">
        <w:r w:rsidR="0067297A">
          <w:rPr>
            <w:rFonts w:ascii="Times New Roman" w:eastAsia="Times New Roman" w:hAnsi="Times New Roman" w:cs="Times New Roman"/>
          </w:rPr>
          <w:t xml:space="preserve">Twenty-four </w:t>
        </w:r>
      </w:ins>
      <w:r>
        <w:rPr>
          <w:rFonts w:ascii="Times New Roman" w:eastAsia="Times New Roman" w:hAnsi="Times New Roman" w:cs="Times New Roman"/>
        </w:rPr>
        <w:t xml:space="preserve">hours after </w:t>
      </w:r>
      <w:ins w:id="81" w:author="JeAnna Redd" w:date="2023-01-03T15:37:00Z">
        <w:r w:rsidR="0067297A">
          <w:rPr>
            <w:rFonts w:ascii="Times New Roman" w:eastAsia="Times New Roman" w:hAnsi="Times New Roman" w:cs="Times New Roman"/>
          </w:rPr>
          <w:t xml:space="preserve">fasted </w:t>
        </w:r>
      </w:ins>
      <w:r>
        <w:rPr>
          <w:rFonts w:ascii="Times New Roman" w:eastAsia="Times New Roman" w:hAnsi="Times New Roman" w:cs="Times New Roman"/>
        </w:rPr>
        <w:t xml:space="preserve">ITT, we collected </w:t>
      </w:r>
      <w:r w:rsidR="00FD0AB9">
        <w:rPr>
          <w:rFonts w:ascii="Times New Roman" w:eastAsia="Times New Roman" w:hAnsi="Times New Roman" w:cs="Times New Roman"/>
        </w:rPr>
        <w:t xml:space="preserve">two </w:t>
      </w:r>
      <w:del w:id="82" w:author="JeAnna Redd" w:date="2023-01-03T15:36:00Z">
        <w:r w:rsidDel="0067297A">
          <w:rPr>
            <w:rFonts w:ascii="Times New Roman" w:eastAsia="Times New Roman" w:hAnsi="Times New Roman" w:cs="Times New Roman"/>
          </w:rPr>
          <w:delText xml:space="preserve"> </w:delText>
        </w:r>
      </w:del>
      <w:r>
        <w:rPr>
          <w:rFonts w:ascii="Times New Roman" w:eastAsia="Times New Roman" w:hAnsi="Times New Roman" w:cs="Times New Roman"/>
        </w:rPr>
        <w:t>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ins w:id="83" w:author="JeAnna Redd" w:date="2023-01-03T15:37:00Z">
        <w:r w:rsidR="0067297A">
          <w:rPr>
            <w:rFonts w:ascii="Times New Roman" w:eastAsia="Times New Roman" w:hAnsi="Times New Roman" w:cs="Times New Roman"/>
          </w:rPr>
          <w:t xml:space="preserve"> in a drop-jar</w:t>
        </w:r>
      </w:ins>
      <w:r w:rsidR="009B3F1D">
        <w:rPr>
          <w:rFonts w:ascii="Times New Roman" w:eastAsia="Times New Roman" w:hAnsi="Times New Roman" w:cs="Times New Roman"/>
        </w:rPr>
        <w:t xml:space="preserve"> and whole blood was </w:t>
      </w:r>
      <w:r w:rsidR="009B3F1D">
        <w:rPr>
          <w:rFonts w:ascii="Times New Roman" w:eastAsia="Times New Roman" w:hAnsi="Times New Roman" w:cs="Times New Roman"/>
        </w:rPr>
        <w:lastRenderedPageBreak/>
        <w:t xml:space="preserve">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del w:id="84" w:author="JeAnna Redd" w:date="2023-01-03T15:38:00Z">
        <w:r w:rsidR="00B34F9F" w:rsidDel="0067297A">
          <w:rPr>
            <w:rFonts w:ascii="Times New Roman" w:eastAsia="Times New Roman" w:hAnsi="Times New Roman" w:cs="Times New Roman"/>
          </w:rPr>
          <w:delText>used for</w:delText>
        </w:r>
      </w:del>
      <w:ins w:id="85" w:author="JeAnna Redd" w:date="2023-01-03T15:38:00Z">
        <w:r w:rsidR="0067297A">
          <w:rPr>
            <w:rFonts w:ascii="Times New Roman" w:eastAsia="Times New Roman" w:hAnsi="Times New Roman" w:cs="Times New Roman"/>
          </w:rPr>
          <w:t>further</w:t>
        </w:r>
      </w:ins>
      <w:r w:rsidR="00B34F9F">
        <w:rPr>
          <w:rFonts w:ascii="Times New Roman" w:eastAsia="Times New Roman" w:hAnsi="Times New Roman" w:cs="Times New Roman"/>
        </w:rPr>
        <w:t xml:space="preserve">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commentRangeStart w:id="86"/>
      <w:r w:rsidR="00411AF3">
        <w:rPr>
          <w:rFonts w:ascii="Times New Roman" w:hAnsi="Times New Roman" w:cs="Times New Roman"/>
        </w:rPr>
        <w:t>insulin tolerance test</w:t>
      </w:r>
      <w:r w:rsidR="00561068">
        <w:rPr>
          <w:rFonts w:ascii="Times New Roman" w:hAnsi="Times New Roman" w:cs="Times New Roman"/>
        </w:rPr>
        <w:t xml:space="preserve">s </w:t>
      </w:r>
      <w:commentRangeEnd w:id="86"/>
      <w:r w:rsidR="0067297A">
        <w:rPr>
          <w:rStyle w:val="CommentReference"/>
        </w:rPr>
        <w:commentReference w:id="86"/>
      </w:r>
      <w:r w:rsidR="00561068">
        <w:rPr>
          <w:rFonts w:ascii="Times New Roman" w:hAnsi="Times New Roman" w:cs="Times New Roman"/>
        </w:rPr>
        <w:t>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70A6FA2A"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w:t>
      </w:r>
      <w:commentRangeStart w:id="87"/>
      <w:r w:rsidR="00004DE4">
        <w:rPr>
          <w:rFonts w:ascii="Times New Roman" w:hAnsi="Times New Roman" w:cs="Times New Roman"/>
        </w:rPr>
        <w:t xml:space="preserve">of nutrition provided to each pup. </w:t>
      </w:r>
      <w:commentRangeEnd w:id="87"/>
      <w:r w:rsidR="00FD1208">
        <w:rPr>
          <w:rStyle w:val="CommentReference"/>
        </w:rPr>
        <w:commentReference w:id="87"/>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w:t>
      </w:r>
      <w:ins w:id="88" w:author="JeAnna Redd" w:date="2023-01-03T15:45:00Z">
        <w:r w:rsidR="00FD1208">
          <w:rPr>
            <w:rFonts w:ascii="Times New Roman" w:hAnsi="Times New Roman" w:cs="Times New Roman"/>
          </w:rPr>
          <w:t xml:space="preserve"> (Figure </w:t>
        </w:r>
      </w:ins>
      <w:ins w:id="89" w:author="JeAnna Redd" w:date="2023-01-03T15:51:00Z">
        <w:r w:rsidR="00FD1208">
          <w:rPr>
            <w:rFonts w:ascii="Times New Roman" w:hAnsi="Times New Roman" w:cs="Times New Roman"/>
          </w:rPr>
          <w:t>5f)</w:t>
        </w:r>
      </w:ins>
      <w:r w:rsidR="001C170C">
        <w:rPr>
          <w:rFonts w:ascii="Times New Roman" w:hAnsi="Times New Roman" w:cs="Times New Roman"/>
        </w:rPr>
        <w:t xml:space="preserve">. </w:t>
      </w:r>
      <w:r w:rsidR="00913CC8">
        <w:rPr>
          <w:rFonts w:ascii="Times New Roman" w:hAnsi="Times New Roman" w:cs="Times New Roman"/>
        </w:rPr>
        <w:t xml:space="preserve">Body weight was assessed for each pup on PND 0.5, 3.5, 7.5, 10.5, and 14.5. Pups were euthanized by decapitation </w:t>
      </w:r>
      <w:del w:id="90" w:author="JeAnna Redd" w:date="2023-01-03T15:51:00Z">
        <w:r w:rsidR="00913CC8" w:rsidDel="00FD1208">
          <w:rPr>
            <w:rFonts w:ascii="Times New Roman" w:hAnsi="Times New Roman" w:cs="Times New Roman"/>
          </w:rPr>
          <w:delText xml:space="preserve">on the </w:delText>
        </w:r>
      </w:del>
      <w:r w:rsidR="00913CC8">
        <w:rPr>
          <w:rFonts w:ascii="Times New Roman" w:hAnsi="Times New Roman" w:cs="Times New Roman"/>
        </w:rPr>
        <w:t>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4E7CF849"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del w:id="91" w:author="JeAnna Redd" w:date="2023-01-03T15:53:00Z">
        <w:r w:rsidRPr="00303552" w:rsidDel="00FD1208">
          <w:rPr>
            <w:rFonts w:ascii="Times New Roman" w:hAnsi="Times New Roman" w:cs="Times New Roman"/>
          </w:rPr>
          <w:delText xml:space="preserve">scale </w:delText>
        </w:r>
      </w:del>
      <w:ins w:id="92" w:author="JeAnna Redd" w:date="2023-01-03T15:53:00Z">
        <w:r w:rsidR="00FD1208">
          <w:rPr>
            <w:rFonts w:ascii="Times New Roman" w:hAnsi="Times New Roman" w:cs="Times New Roman"/>
          </w:rPr>
          <w:t>balance</w:t>
        </w:r>
        <w:r w:rsidR="00FD1208" w:rsidRPr="00303552">
          <w:rPr>
            <w:rFonts w:ascii="Times New Roman" w:hAnsi="Times New Roman" w:cs="Times New Roman"/>
          </w:rPr>
          <w:t xml:space="preserve"> </w:t>
        </w:r>
      </w:ins>
      <w:r w:rsidRPr="00303552">
        <w:rPr>
          <w:rFonts w:ascii="Times New Roman" w:hAnsi="Times New Roman" w:cs="Times New Roman"/>
        </w:rPr>
        <w:t xml:space="preserve">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w:t>
      </w:r>
      <w:commentRangeStart w:id="93"/>
      <w:ins w:id="94" w:author="JeAnna Redd" w:date="2023-01-03T15:54:00Z">
        <w:r w:rsidR="00FD1208">
          <w:rPr>
            <w:rFonts w:ascii="Times New Roman" w:hAnsi="Times New Roman" w:cs="Times New Roman"/>
          </w:rPr>
          <w:t xml:space="preserve">(n=4) </w:t>
        </w:r>
        <w:commentRangeEnd w:id="93"/>
        <w:r w:rsidR="00FD1208">
          <w:rPr>
            <w:rStyle w:val="CommentReference"/>
          </w:rPr>
          <w:commentReference w:id="93"/>
        </w:r>
      </w:ins>
      <w:r w:rsidRPr="00303552">
        <w:rPr>
          <w:rFonts w:ascii="Times New Roman" w:hAnsi="Times New Roman" w:cs="Times New Roman"/>
        </w:rPr>
        <w:t xml:space="preserve">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del w:id="95" w:author="JeAnna Redd" w:date="2023-01-03T15:54:00Z">
        <w:r w:rsidR="009B3F1D" w:rsidRPr="00303552" w:rsidDel="00CC6E5F">
          <w:rPr>
            <w:rFonts w:ascii="Times New Roman" w:hAnsi="Times New Roman" w:cs="Times New Roman"/>
          </w:rPr>
          <w:delText>,</w:delText>
        </w:r>
      </w:del>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258B3B9E"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w:t>
      </w:r>
      <w:del w:id="96" w:author="JeAnna Redd" w:date="2023-01-03T16:13:00Z">
        <w:r w:rsidRPr="00303552" w:rsidDel="00C96244">
          <w:rPr>
            <w:rFonts w:ascii="Times New Roman" w:hAnsi="Times New Roman" w:cs="Times New Roman"/>
          </w:rPr>
          <w:delText xml:space="preserve">to </w:delText>
        </w:r>
      </w:del>
      <w:r w:rsidRPr="00303552">
        <w:rPr>
          <w:rFonts w:ascii="Times New Roman" w:hAnsi="Times New Roman" w:cs="Times New Roman"/>
          <w:i/>
          <w:iCs/>
        </w:rPr>
        <w:t>ad libitum</w:t>
      </w:r>
      <w:r w:rsidRPr="00303552">
        <w:rPr>
          <w:rFonts w:ascii="Times New Roman" w:hAnsi="Times New Roman" w:cs="Times New Roman"/>
        </w:rPr>
        <w:t xml:space="preserve"> access to food and water in </w:t>
      </w:r>
      <w:r w:rsidRPr="00303552">
        <w:rPr>
          <w:rFonts w:ascii="Times New Roman" w:hAnsi="Times New Roman" w:cs="Times New Roman"/>
        </w:rPr>
        <w:lastRenderedPageBreak/>
        <w:t>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ins w:id="97" w:author="JeAnna Redd" w:date="2023-01-03T16:14:00Z">
        <w:r w:rsidR="00C96244">
          <w:rPr>
            <w:rFonts w:ascii="Times New Roman" w:hAnsi="Times New Roman" w:cs="Times New Roman"/>
          </w:rPr>
          <w:t xml:space="preserve">a </w:t>
        </w:r>
      </w:ins>
      <w:ins w:id="98" w:author="JeAnna Redd" w:date="2023-01-03T16:15:00Z">
        <w:r w:rsidR="00C96244">
          <w:rPr>
            <w:rFonts w:ascii="Times New Roman" w:hAnsi="Times New Roman" w:cs="Times New Roman"/>
          </w:rPr>
          <w:t xml:space="preserve">or the </w:t>
        </w:r>
      </w:ins>
      <w:r w:rsidRPr="00303552">
        <w:rPr>
          <w:rFonts w:ascii="Times New Roman" w:hAnsi="Times New Roman" w:cs="Times New Roman"/>
        </w:rPr>
        <w:t xml:space="preserve">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begin </w:t>
      </w:r>
      <w:ins w:id="99" w:author="JeAnna Redd" w:date="2023-01-03T16:15:00Z">
        <w:r w:rsidR="00C96244">
          <w:rPr>
            <w:rFonts w:ascii="Times New Roman" w:hAnsi="Times New Roman" w:cs="Times New Roman"/>
          </w:rPr>
          <w:t xml:space="preserve">milk </w:t>
        </w:r>
      </w:ins>
      <w:r w:rsidRPr="00303552">
        <w:rPr>
          <w:rFonts w:ascii="Times New Roman" w:hAnsi="Times New Roman" w:cs="Times New Roman"/>
        </w:rPr>
        <w:t>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 xml:space="preserve">euthanized via isoflurane inhalation and </w:t>
      </w:r>
      <w:ins w:id="100" w:author="JeAnna Redd" w:date="2023-01-03T16:16:00Z">
        <w:r w:rsidR="00C96244">
          <w:rPr>
            <w:rFonts w:ascii="Times New Roman" w:hAnsi="Times New Roman" w:cs="Times New Roman"/>
          </w:rPr>
          <w:t xml:space="preserve">secondarily with </w:t>
        </w:r>
      </w:ins>
      <w:r>
        <w:rPr>
          <w:rFonts w:ascii="Times New Roman" w:hAnsi="Times New Roman" w:cs="Times New Roman"/>
        </w:rPr>
        <w:t>cervical dislocation.</w:t>
      </w:r>
    </w:p>
    <w:p w14:paraId="39B14B29" w14:textId="77777777" w:rsidR="00C345B1" w:rsidRPr="00303552" w:rsidRDefault="00C345B1" w:rsidP="003B0707">
      <w:pPr>
        <w:pStyle w:val="Heading2"/>
      </w:pPr>
      <w:r w:rsidRPr="00303552">
        <w:t>Milk fat percentage determination</w:t>
      </w:r>
    </w:p>
    <w:p w14:paraId="619D26BB" w14:textId="034F7D53"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w:t>
      </w:r>
      <w:commentRangeStart w:id="101"/>
      <w:del w:id="102" w:author="JeAnna Redd" w:date="2023-01-03T16:16:00Z">
        <w:r w:rsidRPr="00303552" w:rsidDel="00C96244">
          <w:rPr>
            <w:rFonts w:ascii="Times New Roman" w:hAnsi="Times New Roman" w:cs="Times New Roman"/>
          </w:rPr>
          <w:delText xml:space="preserve">Postnatal </w:delText>
        </w:r>
      </w:del>
      <w:ins w:id="103" w:author="JeAnna Redd" w:date="2023-01-03T16:16:00Z">
        <w:r w:rsidR="00C96244">
          <w:rPr>
            <w:rFonts w:ascii="Times New Roman" w:hAnsi="Times New Roman" w:cs="Times New Roman"/>
          </w:rPr>
          <w:t>p</w:t>
        </w:r>
        <w:r w:rsidR="00C96244" w:rsidRPr="00303552">
          <w:rPr>
            <w:rFonts w:ascii="Times New Roman" w:hAnsi="Times New Roman" w:cs="Times New Roman"/>
          </w:rPr>
          <w:t xml:space="preserve">ostnatal </w:t>
        </w:r>
      </w:ins>
      <w:r w:rsidRPr="00303552">
        <w:rPr>
          <w:rFonts w:ascii="Times New Roman" w:hAnsi="Times New Roman" w:cs="Times New Roman"/>
        </w:rPr>
        <w:t xml:space="preserve">day </w:t>
      </w:r>
      <w:commentRangeEnd w:id="101"/>
      <w:r w:rsidR="00C96244">
        <w:rPr>
          <w:rStyle w:val="CommentReference"/>
        </w:rPr>
        <w:commentReference w:id="101"/>
      </w:r>
      <w:r w:rsidRPr="00303552">
        <w:rPr>
          <w:rFonts w:ascii="Times New Roman" w:hAnsi="Times New Roman" w:cs="Times New Roman"/>
        </w:rPr>
        <w:t>14.5-17.5 and was stored at -80° C until analyzed. Whole milk was thawed on wet ice then homogenized by pipetting</w:t>
      </w:r>
      <w:del w:id="104" w:author="JeAnna Redd" w:date="2023-01-03T16:17:00Z">
        <w:r w:rsidRPr="00303552" w:rsidDel="00C96244">
          <w:rPr>
            <w:rFonts w:ascii="Times New Roman" w:hAnsi="Times New Roman" w:cs="Times New Roman"/>
          </w:rPr>
          <w:delText xml:space="preserve"> up and down</w:delText>
        </w:r>
      </w:del>
      <w:r w:rsidRPr="00303552">
        <w:rPr>
          <w:rFonts w:ascii="Times New Roman" w:hAnsi="Times New Roman" w:cs="Times New Roman"/>
        </w:rPr>
        <w:t>. Milk was then diluted in PBS+EDTA in a 1:3 ratio and mixed thoroughly by pipetting</w:t>
      </w:r>
      <w:del w:id="105" w:author="JeAnna Redd" w:date="2023-01-03T16:18:00Z">
        <w:r w:rsidRPr="00303552" w:rsidDel="00C96244">
          <w:rPr>
            <w:rFonts w:ascii="Times New Roman" w:hAnsi="Times New Roman" w:cs="Times New Roman"/>
          </w:rPr>
          <w:delText xml:space="preserve"> up and down</w:delText>
        </w:r>
      </w:del>
      <w:r w:rsidRPr="00303552">
        <w:rPr>
          <w:rFonts w:ascii="Times New Roman" w:hAnsi="Times New Roman" w:cs="Times New Roman"/>
        </w:rPr>
        <w:t xml:space="preserve">. </w:t>
      </w:r>
    </w:p>
    <w:p w14:paraId="64E3AEAB" w14:textId="571A8AA9"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del w:id="106" w:author="JeAnna Redd" w:date="2023-01-03T16:19:00Z">
        <w:r w:rsidRPr="00303552" w:rsidDel="00C96244">
          <w:rPr>
            <w:rFonts w:ascii="Times New Roman" w:hAnsi="Times New Roman" w:cs="Times New Roman"/>
          </w:rPr>
          <w:delText>In the capillary a</w:delText>
        </w:r>
      </w:del>
      <w:ins w:id="107" w:author="JeAnna Redd" w:date="2023-01-03T16:19:00Z">
        <w:r w:rsidR="00C96244">
          <w:rPr>
            <w:rFonts w:ascii="Times New Roman" w:hAnsi="Times New Roman" w:cs="Times New Roman"/>
          </w:rPr>
          <w:t>A</w:t>
        </w:r>
      </w:ins>
      <w:r w:rsidRPr="00303552">
        <w:rPr>
          <w:rFonts w:ascii="Times New Roman" w:hAnsi="Times New Roman" w:cs="Times New Roman"/>
        </w:rPr>
        <w:t>fter 16 total minutes of spinning, total fat and aqueous layers were visible</w:t>
      </w:r>
      <w:ins w:id="108" w:author="JeAnna Redd" w:date="2023-01-03T16:19:00Z">
        <w:r w:rsidR="00C96244">
          <w:rPr>
            <w:rFonts w:ascii="Times New Roman" w:hAnsi="Times New Roman" w:cs="Times New Roman"/>
          </w:rPr>
          <w:t xml:space="preserve"> withi</w:t>
        </w:r>
        <w:r w:rsidR="00C96244" w:rsidRPr="00303552">
          <w:rPr>
            <w:rFonts w:ascii="Times New Roman" w:hAnsi="Times New Roman" w:cs="Times New Roman"/>
          </w:rPr>
          <w:t>n the capillary</w:t>
        </w:r>
      </w:ins>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t>
      </w:r>
      <w:del w:id="109" w:author="JeAnna Redd" w:date="2023-01-03T16:19:00Z">
        <w:r w:rsidRPr="00303552" w:rsidDel="00C96244">
          <w:rPr>
            <w:rFonts w:ascii="Times New Roman" w:hAnsi="Times New Roman" w:cs="Times New Roman"/>
          </w:rPr>
          <w:delText xml:space="preserve">with </w:delText>
        </w:r>
      </w:del>
      <w:r w:rsidRPr="00303552">
        <w:rPr>
          <w:rFonts w:ascii="Times New Roman" w:hAnsi="Times New Roman" w:cs="Times New Roman"/>
        </w:rPr>
        <w:t xml:space="preserve">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lastRenderedPageBreak/>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36186E3B"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r>
        <w:rPr>
          <w:rFonts w:ascii="Times New Roman" w:hAnsi="Times New Roman" w:cs="Times New Roman"/>
        </w:rPr>
        <w:t xml:space="preserve">tested </w:t>
      </w:r>
      <w:del w:id="110" w:author="JeAnna Redd" w:date="2023-01-03T16:28:00Z">
        <w:r w:rsidDel="005E313C">
          <w:rPr>
            <w:rFonts w:ascii="Times New Roman" w:hAnsi="Times New Roman" w:cs="Times New Roman"/>
          </w:rPr>
          <w:delText>compar</w:delText>
        </w:r>
        <w:r w:rsidR="005A030D" w:rsidDel="005E313C">
          <w:rPr>
            <w:rFonts w:ascii="Times New Roman" w:hAnsi="Times New Roman" w:cs="Times New Roman"/>
          </w:rPr>
          <w:delText>ed</w:delText>
        </w:r>
        <w:r w:rsidDel="005E313C">
          <w:rPr>
            <w:rFonts w:ascii="Times New Roman" w:hAnsi="Times New Roman" w:cs="Times New Roman"/>
          </w:rPr>
          <w:delText xml:space="preserve"> </w:delText>
        </w:r>
      </w:del>
      <w:r>
        <w:rPr>
          <w:rFonts w:ascii="Times New Roman" w:hAnsi="Times New Roman" w:cs="Times New Roman"/>
        </w:rPr>
        <w:t>age-matched pregnant and non-pregnant females</w:t>
      </w:r>
      <w:r w:rsidR="005A030D">
        <w:rPr>
          <w:rFonts w:ascii="Times New Roman" w:hAnsi="Times New Roman" w:cs="Times New Roman"/>
        </w:rPr>
        <w:t xml:space="preserve"> using an </w:t>
      </w:r>
      <w:commentRangeStart w:id="111"/>
      <w:r w:rsidR="005A030D">
        <w:rPr>
          <w:rFonts w:ascii="Times New Roman" w:hAnsi="Times New Roman" w:cs="Times New Roman"/>
        </w:rPr>
        <w:t xml:space="preserve">intraperitoneal insulin tolerance test </w:t>
      </w:r>
      <w:commentRangeEnd w:id="111"/>
      <w:r w:rsidR="005E313C">
        <w:rPr>
          <w:rStyle w:val="CommentReference"/>
        </w:rPr>
        <w:commentReference w:id="111"/>
      </w:r>
      <w:r w:rsidR="005A030D">
        <w:rPr>
          <w:rFonts w:ascii="Times New Roman" w:hAnsi="Times New Roman" w:cs="Times New Roman"/>
        </w:rPr>
        <w:t>on day 16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commentRangeStart w:id="112"/>
      <w:r w:rsidR="009F0AD1">
        <w:rPr>
          <w:rFonts w:ascii="Times New Roman" w:hAnsi="Times New Roman" w:cs="Times New Roman"/>
        </w:rPr>
        <w:t xml:space="preserve">, though this did not reach statistical significance </w:t>
      </w:r>
      <w:commentRangeEnd w:id="112"/>
      <w:r w:rsidR="005E313C">
        <w:rPr>
          <w:rStyle w:val="CommentReference"/>
        </w:rPr>
        <w:commentReference w:id="112"/>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commentRangeStart w:id="113"/>
      <w:r w:rsidR="006C5A65">
        <w:rPr>
          <w:rFonts w:ascii="Times New Roman" w:hAnsi="Times New Roman" w:cs="Times New Roman"/>
        </w:rPr>
        <w:t>Inconsistent to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differences 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01A6F">
        <w:rPr>
          <w:rFonts w:ascii="Times New Roman" w:hAnsi="Times New Roman" w:cs="Times New Roman"/>
        </w:rPr>
        <w:t xml:space="preserve"> </w:t>
      </w:r>
      <w:commentRangeEnd w:id="113"/>
      <w:r w:rsidR="004A39E2">
        <w:rPr>
          <w:rStyle w:val="CommentReference"/>
        </w:rPr>
        <w:commentReference w:id="113"/>
      </w:r>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7D1310A1"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del w:id="114" w:author="JeAnna Redd" w:date="2023-01-03T16:37:00Z">
        <w:r w:rsidR="00846921" w:rsidDel="004A39E2">
          <w:rPr>
            <w:rFonts w:ascii="Times New Roman" w:hAnsi="Times New Roman" w:cs="Times New Roman"/>
          </w:rPr>
          <w:delText xml:space="preserve">has </w:delText>
        </w:r>
      </w:del>
      <w:r w:rsidR="00846921">
        <w:rPr>
          <w:rFonts w:ascii="Times New Roman" w:hAnsi="Times New Roman" w:cs="Times New Roman"/>
        </w:rPr>
        <w:t>demonstrated that administering the glucocorticoid 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commentRangeStart w:id="115"/>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commentRangeEnd w:id="115"/>
      <w:r w:rsidR="005E313C">
        <w:rPr>
          <w:rStyle w:val="CommentReference"/>
        </w:rPr>
        <w:commentReference w:id="115"/>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one week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commentRangeStart w:id="116"/>
      <w:r>
        <w:rPr>
          <w:rFonts w:ascii="Times New Roman" w:hAnsi="Times New Roman" w:cs="Times New Roman"/>
        </w:rPr>
        <w:t>normal</w:t>
      </w:r>
      <w:commentRangeEnd w:id="116"/>
      <w:r w:rsidR="0028760B">
        <w:rPr>
          <w:rStyle w:val="CommentReference"/>
        </w:rPr>
        <w:commentReference w:id="116"/>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w:t>
      </w:r>
      <w:del w:id="117" w:author="JeAnna Redd" w:date="2023-01-09T04:40:00Z">
        <w:r w:rsidR="00D14CBF" w:rsidDel="0028760B">
          <w:rPr>
            <w:rFonts w:ascii="Times New Roman" w:hAnsi="Times New Roman" w:cs="Times New Roman"/>
          </w:rPr>
          <w:delText xml:space="preserve">lighter </w:delText>
        </w:r>
      </w:del>
      <w:ins w:id="118" w:author="JeAnna Redd" w:date="2023-01-09T04:40:00Z">
        <w:r w:rsidR="0028760B">
          <w:rPr>
            <w:rFonts w:ascii="Times New Roman" w:hAnsi="Times New Roman" w:cs="Times New Roman"/>
          </w:rPr>
          <w:t xml:space="preserve">less </w:t>
        </w:r>
      </w:ins>
      <w:r w:rsidR="00D14CBF">
        <w:rPr>
          <w:rFonts w:ascii="Times New Roman" w:hAnsi="Times New Roman" w:cs="Times New Roman"/>
        </w:rPr>
        <w:t>in those treated with dex</w:t>
      </w:r>
      <w:ins w:id="119" w:author="JeAnna Redd" w:date="2023-01-09T04:40:00Z">
        <w:r w:rsidR="0028760B">
          <w:rPr>
            <w:rFonts w:ascii="Times New Roman" w:hAnsi="Times New Roman" w:cs="Times New Roman"/>
          </w:rPr>
          <w:t>a</w:t>
        </w:r>
      </w:ins>
      <w:ins w:id="120" w:author="JeAnna Redd" w:date="2023-01-09T04:41:00Z">
        <w:r w:rsidR="0028760B">
          <w:rPr>
            <w:rFonts w:ascii="Times New Roman" w:hAnsi="Times New Roman" w:cs="Times New Roman"/>
          </w:rPr>
          <w:t>methasone</w:t>
        </w:r>
      </w:ins>
      <w:r w:rsidR="00D14CBF">
        <w:rPr>
          <w:rFonts w:ascii="Times New Roman" w:hAnsi="Times New Roman" w:cs="Times New Roman"/>
        </w:rPr>
        <w:t xml:space="preserve">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w:t>
      </w:r>
      <w:del w:id="121" w:author="JeAnna Redd" w:date="2023-01-09T04:41:00Z">
        <w:r w:rsidR="00E76DE4" w:rsidDel="0028760B">
          <w:rPr>
            <w:rFonts w:ascii="Times New Roman" w:hAnsi="Times New Roman" w:cs="Times New Roman"/>
          </w:rPr>
          <w:delText>to see</w:delText>
        </w:r>
      </w:del>
      <w:ins w:id="122" w:author="JeAnna Redd" w:date="2023-01-09T04:41:00Z">
        <w:r w:rsidR="0028760B">
          <w:rPr>
            <w:rFonts w:ascii="Times New Roman" w:hAnsi="Times New Roman" w:cs="Times New Roman"/>
          </w:rPr>
          <w:t>in</w:t>
        </w:r>
      </w:ins>
      <w:r w:rsidR="00E76DE4">
        <w:rPr>
          <w:rFonts w:ascii="Times New Roman" w:hAnsi="Times New Roman" w:cs="Times New Roman"/>
        </w:rPr>
        <w:t xml:space="preserve"> how pregnancy and </w:t>
      </w:r>
      <w:commentRangeStart w:id="123"/>
      <w:proofErr w:type="spellStart"/>
      <w:r w:rsidR="00E76DE4">
        <w:rPr>
          <w:rFonts w:ascii="Times New Roman" w:hAnsi="Times New Roman" w:cs="Times New Roman"/>
        </w:rPr>
        <w:t>dex</w:t>
      </w:r>
      <w:proofErr w:type="spellEnd"/>
      <w:r w:rsidR="00E76DE4">
        <w:rPr>
          <w:rFonts w:ascii="Times New Roman" w:hAnsi="Times New Roman" w:cs="Times New Roman"/>
        </w:rPr>
        <w:t xml:space="preserve"> </w:t>
      </w:r>
      <w:commentRangeEnd w:id="123"/>
      <w:r w:rsidR="0028760B">
        <w:rPr>
          <w:rStyle w:val="CommentReference"/>
        </w:rPr>
        <w:commentReference w:id="123"/>
      </w:r>
      <w:r w:rsidR="00E76DE4">
        <w:rPr>
          <w:rFonts w:ascii="Times New Roman" w:hAnsi="Times New Roman" w:cs="Times New Roman"/>
        </w:rPr>
        <w:t xml:space="preserve">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w:t>
      </w:r>
      <w:ins w:id="124" w:author="JeAnna Redd" w:date="2023-01-09T04:43:00Z">
        <w:r w:rsidR="0028760B">
          <w:rPr>
            <w:rFonts w:ascii="Times New Roman" w:hAnsi="Times New Roman" w:cs="Times New Roman"/>
          </w:rPr>
          <w:t>-</w:t>
        </w:r>
      </w:ins>
      <w:del w:id="125" w:author="JeAnna Redd" w:date="2023-01-09T04:43:00Z">
        <w:r w:rsidDel="0028760B">
          <w:rPr>
            <w:rFonts w:ascii="Times New Roman" w:hAnsi="Times New Roman" w:cs="Times New Roman"/>
          </w:rPr>
          <w:delText xml:space="preserve"> </w:delText>
        </w:r>
      </w:del>
      <w:r>
        <w:rPr>
          <w:rFonts w:ascii="Times New Roman" w:hAnsi="Times New Roman" w:cs="Times New Roman"/>
        </w:rPr>
        <w:t>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lastRenderedPageBreak/>
        <w:t>Gdf15</w:t>
      </w:r>
      <w:r w:rsidRPr="003C1E89">
        <w:rPr>
          <w:vertAlign w:val="superscript"/>
        </w:rPr>
        <w:t>-/-</w:t>
      </w:r>
      <w:r w:rsidRPr="003B0707">
        <w:t xml:space="preserve"> dams have normal weight gain and modestly reduced food intake during pregnancy and lactation</w:t>
      </w:r>
    </w:p>
    <w:p w14:paraId="2132F352" w14:textId="42B97EB1"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w:t>
      </w:r>
      <w:del w:id="126" w:author="JeAnna Redd" w:date="2023-01-09T04:43:00Z">
        <w:r w:rsidR="00122A75" w:rsidDel="0028760B">
          <w:rPr>
            <w:rFonts w:ascii="Times New Roman" w:hAnsi="Times New Roman" w:cs="Times New Roman"/>
          </w:rPr>
          <w:delText xml:space="preserve">mouse </w:delText>
        </w:r>
      </w:del>
      <w:r w:rsidR="00122A75">
        <w:rPr>
          <w:rFonts w:ascii="Times New Roman" w:hAnsi="Times New Roman" w:cs="Times New Roman"/>
        </w:rPr>
        <w:t xml:space="preserve">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5545115"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commentRangeStart w:id="127"/>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commentRangeEnd w:id="127"/>
      <w:r w:rsidR="0028760B">
        <w:rPr>
          <w:rStyle w:val="CommentReference"/>
        </w:rPr>
        <w:commentReference w:id="127"/>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commentRangeStart w:id="128"/>
      <w:del w:id="129" w:author="JeAnna Redd" w:date="2023-01-09T04:46:00Z">
        <w:r w:rsidR="009F0AD1" w:rsidDel="0028760B">
          <w:rPr>
            <w:rFonts w:ascii="Times New Roman" w:hAnsi="Times New Roman" w:cs="Times New Roman"/>
          </w:rPr>
          <w:delText xml:space="preserve">strains </w:delText>
        </w:r>
      </w:del>
      <w:ins w:id="130" w:author="JeAnna Redd" w:date="2023-01-09T04:46:00Z">
        <w:r w:rsidR="0028760B">
          <w:rPr>
            <w:rFonts w:ascii="Times New Roman" w:hAnsi="Times New Roman" w:cs="Times New Roman"/>
          </w:rPr>
          <w:t>genotypes</w:t>
        </w:r>
      </w:ins>
      <w:commentRangeEnd w:id="128"/>
      <w:ins w:id="131" w:author="JeAnna Redd" w:date="2023-01-09T04:47:00Z">
        <w:r w:rsidR="0028760B">
          <w:rPr>
            <w:rStyle w:val="CommentReference"/>
          </w:rPr>
          <w:commentReference w:id="128"/>
        </w:r>
      </w:ins>
      <w:ins w:id="132" w:author="JeAnna Redd" w:date="2023-01-09T04:46:00Z">
        <w:r w:rsidR="0028760B">
          <w:rPr>
            <w:rFonts w:ascii="Times New Roman" w:hAnsi="Times New Roman" w:cs="Times New Roman"/>
          </w:rPr>
          <w:t xml:space="preserve"> </w:t>
        </w:r>
      </w:ins>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 xml:space="preserve">this failed to reach statistical </w:t>
      </w:r>
      <w:commentRangeStart w:id="133"/>
      <w:r w:rsidR="002C1F42">
        <w:rPr>
          <w:rFonts w:ascii="Times New Roman" w:hAnsi="Times New Roman" w:cs="Times New Roman"/>
        </w:rPr>
        <w:t>significance</w:t>
      </w:r>
      <w:commentRangeEnd w:id="133"/>
      <w:r w:rsidR="00805B55">
        <w:rPr>
          <w:rStyle w:val="CommentReference"/>
        </w:rPr>
        <w:commentReference w:id="133"/>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commentRangeStart w:id="134"/>
      <w:commentRangeStart w:id="135"/>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ins w:id="136" w:author="JeAnna Redd" w:date="2023-01-09T04:50:00Z">
        <w:r w:rsidR="00805B55">
          <w:rPr>
            <w:rFonts w:ascii="Times New Roman" w:hAnsi="Times New Roman" w:cs="Times New Roman"/>
          </w:rPr>
          <w:t xml:space="preserve">the </w:t>
        </w:r>
      </w:ins>
      <w:r w:rsidR="0090203C">
        <w:rPr>
          <w:rFonts w:ascii="Times New Roman" w:hAnsi="Times New Roman" w:cs="Times New Roman"/>
        </w:rPr>
        <w:t xml:space="preserve">first </w:t>
      </w:r>
      <w:r w:rsidR="00660D0E">
        <w:rPr>
          <w:rFonts w:ascii="Times New Roman" w:hAnsi="Times New Roman" w:cs="Times New Roman"/>
        </w:rPr>
        <w:t xml:space="preserve">pregnancy in the mouse. </w:t>
      </w:r>
      <w:commentRangeEnd w:id="134"/>
      <w:r w:rsidR="00805B55">
        <w:rPr>
          <w:rStyle w:val="CommentReference"/>
        </w:rPr>
        <w:commentReference w:id="134"/>
      </w:r>
      <w:commentRangeEnd w:id="135"/>
      <w:r w:rsidR="00805B55">
        <w:rPr>
          <w:rStyle w:val="CommentReference"/>
        </w:rPr>
        <w:commentReference w:id="135"/>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3DD8B455"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w:t>
      </w:r>
      <w:ins w:id="137" w:author="JeAnna Redd" w:date="2023-01-09T04:54:00Z">
        <w:r w:rsidR="00805B55">
          <w:rPr>
            <w:rFonts w:ascii="Times New Roman" w:hAnsi="Times New Roman" w:cs="Times New Roman"/>
          </w:rPr>
          <w:t>,</w:t>
        </w:r>
      </w:ins>
      <w:r w:rsidR="00E14631">
        <w:rPr>
          <w:rFonts w:ascii="Times New Roman" w:hAnsi="Times New Roman" w:cs="Times New Roman"/>
        </w:rPr>
        <w:t xml:space="preserve">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w:t>
      </w:r>
      <w:del w:id="138" w:author="JeAnna Redd" w:date="2023-01-09T04:54:00Z">
        <w:r w:rsidR="00E14631" w:rsidDel="00805B55">
          <w:rPr>
            <w:rFonts w:ascii="Times New Roman" w:hAnsi="Times New Roman" w:cs="Times New Roman"/>
          </w:rPr>
          <w:delText xml:space="preserve">the </w:delText>
        </w:r>
      </w:del>
      <w:r w:rsidR="00E14631">
        <w:rPr>
          <w:rFonts w:ascii="Times New Roman" w:hAnsi="Times New Roman" w:cs="Times New Roman"/>
        </w:rPr>
        <w:t xml:space="preserve">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commentRangeStart w:id="139"/>
      <w:del w:id="140" w:author="JeAnna Redd" w:date="2023-01-09T04:55:00Z">
        <w:r w:rsidR="00E14631" w:rsidDel="00805B55">
          <w:rPr>
            <w:rFonts w:ascii="Times New Roman" w:hAnsi="Times New Roman" w:cs="Times New Roman"/>
          </w:rPr>
          <w:delText xml:space="preserve">ITT </w:delText>
        </w:r>
      </w:del>
      <w:r w:rsidR="00344006">
        <w:rPr>
          <w:rFonts w:ascii="Times New Roman" w:hAnsi="Times New Roman" w:cs="Times New Roman"/>
        </w:rPr>
        <w:t>curve</w:t>
      </w:r>
      <w:commentRangeEnd w:id="139"/>
      <w:r w:rsidR="00805B55">
        <w:rPr>
          <w:rStyle w:val="CommentReference"/>
        </w:rPr>
        <w:commentReference w:id="139"/>
      </w:r>
      <w:r w:rsidR="00344006">
        <w:rPr>
          <w:rFonts w:ascii="Times New Roman" w:hAnsi="Times New Roman" w:cs="Times New Roman"/>
        </w:rPr>
        <w:t xml:space="prese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Often</w:t>
      </w:r>
      <w:ins w:id="141" w:author="JeAnna Redd" w:date="2023-01-09T04:56:00Z">
        <w:r w:rsidR="00805B55">
          <w:rPr>
            <w:rFonts w:ascii="Times New Roman" w:hAnsi="Times New Roman" w:cs="Times New Roman"/>
          </w:rPr>
          <w:t>,</w:t>
        </w:r>
      </w:ins>
      <w:r w:rsidR="00E14631">
        <w:rPr>
          <w:rFonts w:ascii="Times New Roman" w:hAnsi="Times New Roman" w:cs="Times New Roman"/>
        </w:rPr>
        <w:t xml:space="preserve">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w:t>
      </w:r>
      <w:ins w:id="142" w:author="JeAnna Redd" w:date="2023-01-09T04:57:00Z">
        <w:r w:rsidR="00805B55">
          <w:rPr>
            <w:rFonts w:ascii="Times New Roman" w:hAnsi="Times New Roman" w:cs="Times New Roman"/>
          </w:rPr>
          <w:t xml:space="preserve"> </w:t>
        </w:r>
      </w:ins>
      <w:ins w:id="143" w:author="JeAnna Redd" w:date="2023-01-09T04:58:00Z">
        <w:r w:rsidR="00805B55">
          <w:rPr>
            <w:rFonts w:ascii="Times New Roman" w:hAnsi="Times New Roman" w:cs="Times New Roman"/>
          </w:rPr>
          <w:t>, h</w:t>
        </w:r>
      </w:ins>
      <w:ins w:id="144" w:author="JeAnna Redd" w:date="2023-01-09T04:57:00Z">
        <w:r w:rsidR="00805B55">
          <w:rPr>
            <w:rFonts w:ascii="Times New Roman" w:hAnsi="Times New Roman" w:cs="Times New Roman"/>
          </w:rPr>
          <w:t>owever</w:t>
        </w:r>
      </w:ins>
      <w:del w:id="145" w:author="JeAnna Redd" w:date="2023-01-09T04:57:00Z">
        <w:r w:rsidR="00E92526" w:rsidDel="00805B55">
          <w:rPr>
            <w:rFonts w:ascii="Times New Roman" w:hAnsi="Times New Roman" w:cs="Times New Roman"/>
          </w:rPr>
          <w:delText xml:space="preserve"> but</w:delText>
        </w:r>
      </w:del>
      <w:del w:id="146" w:author="JeAnna Redd" w:date="2023-01-09T04:58:00Z">
        <w:r w:rsidR="0030401E" w:rsidDel="00805B55">
          <w:rPr>
            <w:rFonts w:ascii="Times New Roman" w:hAnsi="Times New Roman" w:cs="Times New Roman"/>
          </w:rPr>
          <w:delText xml:space="preserve"> </w:delText>
        </w:r>
        <w:r w:rsidR="00E92526" w:rsidDel="00805B55">
          <w:rPr>
            <w:rFonts w:ascii="Times New Roman" w:hAnsi="Times New Roman" w:cs="Times New Roman"/>
          </w:rPr>
          <w:delText>again</w:delText>
        </w:r>
      </w:del>
      <w:r w:rsidR="00E92526">
        <w:rPr>
          <w:rFonts w:ascii="Times New Roman" w:hAnsi="Times New Roman" w:cs="Times New Roman"/>
        </w:rPr>
        <w:t xml:space="preserve">, </w:t>
      </w:r>
      <w:ins w:id="147" w:author="JeAnna Redd" w:date="2023-01-09T04:58:00Z">
        <w:r w:rsidR="00540C79">
          <w:rPr>
            <w:rFonts w:ascii="Times New Roman" w:hAnsi="Times New Roman" w:cs="Times New Roman"/>
          </w:rPr>
          <w:t xml:space="preserve">it </w:t>
        </w:r>
      </w:ins>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commentRangeStart w:id="148"/>
      <w:commentRangeStart w:id="149"/>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commentRangeEnd w:id="148"/>
      <w:r w:rsidR="00540C79">
        <w:rPr>
          <w:rStyle w:val="CommentReference"/>
          <w:rFonts w:asciiTheme="minorHAnsi" w:eastAsiaTheme="minorHAnsi" w:hAnsiTheme="minorHAnsi" w:cstheme="minorBidi"/>
          <w:i w:val="0"/>
          <w:color w:val="auto"/>
        </w:rPr>
        <w:commentReference w:id="148"/>
      </w:r>
      <w:commentRangeEnd w:id="149"/>
      <w:r w:rsidR="00540C79">
        <w:rPr>
          <w:rStyle w:val="CommentReference"/>
          <w:rFonts w:asciiTheme="minorHAnsi" w:eastAsiaTheme="minorHAnsi" w:hAnsiTheme="minorHAnsi" w:cstheme="minorBidi"/>
          <w:i w:val="0"/>
          <w:color w:val="auto"/>
        </w:rPr>
        <w:commentReference w:id="149"/>
      </w:r>
    </w:p>
    <w:p w14:paraId="38C3991C" w14:textId="7675EEA5"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w:t>
      </w:r>
      <w:ins w:id="150" w:author="JeAnna Redd" w:date="2023-01-09T05:00:00Z">
        <w:r w:rsidR="00540C79">
          <w:rPr>
            <w:rFonts w:ascii="Times New Roman" w:hAnsi="Times New Roman" w:cs="Times New Roman"/>
          </w:rPr>
          <w:t xml:space="preserve">we </w:t>
        </w:r>
      </w:ins>
      <w:r>
        <w:rPr>
          <w:rFonts w:ascii="Times New Roman" w:hAnsi="Times New Roman" w:cs="Times New Roman"/>
        </w:rPr>
        <w:t xml:space="preserve">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lastRenderedPageBreak/>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commentRangeStart w:id="151"/>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w:t>
      </w:r>
      <w:commentRangeEnd w:id="151"/>
      <w:r w:rsidR="00540C79">
        <w:rPr>
          <w:rStyle w:val="CommentReference"/>
        </w:rPr>
        <w:commentReference w:id="151"/>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t>
      </w:r>
      <w:del w:id="152" w:author="JeAnna Redd" w:date="2023-01-09T05:04:00Z">
        <w:r w:rsidR="0063731D" w:rsidDel="00540C79">
          <w:rPr>
            <w:rFonts w:ascii="Times New Roman" w:hAnsi="Times New Roman" w:cs="Times New Roman"/>
          </w:rPr>
          <w:delText>who</w:delText>
        </w:r>
        <w:r w:rsidR="0086475F" w:rsidDel="00540C79">
          <w:rPr>
            <w:rFonts w:ascii="Times New Roman" w:hAnsi="Times New Roman" w:cs="Times New Roman"/>
          </w:rPr>
          <w:delText xml:space="preserve"> were </w:delText>
        </w:r>
      </w:del>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15B6B81A"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w:t>
      </w:r>
      <w:del w:id="153" w:author="JeAnna Redd" w:date="2023-01-09T05:06:00Z">
        <w:r w:rsidDel="00540C79">
          <w:rPr>
            <w:rFonts w:ascii="Times New Roman" w:hAnsi="Times New Roman" w:cs="Times New Roman"/>
          </w:rPr>
          <w:delText xml:space="preserve">during </w:delText>
        </w:r>
      </w:del>
      <w:r>
        <w:rPr>
          <w:rFonts w:ascii="Times New Roman" w:hAnsi="Times New Roman" w:cs="Times New Roman"/>
        </w:rPr>
        <w:t xml:space="preserve">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w:t>
      </w:r>
      <w:commentRangeStart w:id="154"/>
      <w:r>
        <w:rPr>
          <w:rFonts w:ascii="Times New Roman" w:hAnsi="Times New Roman" w:cs="Times New Roman"/>
        </w:rPr>
        <w:t>day 10</w:t>
      </w:r>
      <w:commentRangeEnd w:id="154"/>
      <w:r w:rsidR="00540C79">
        <w:rPr>
          <w:rStyle w:val="CommentReference"/>
        </w:rPr>
        <w:commentReference w:id="154"/>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del w:id="155" w:author="JeAnna Redd" w:date="2023-01-09T05:08:00Z">
        <w:r w:rsidR="00F6327A" w:rsidDel="00540C79">
          <w:rPr>
            <w:rFonts w:ascii="Times New Roman" w:hAnsi="Times New Roman" w:cs="Times New Roman"/>
          </w:rPr>
          <w:delText xml:space="preserve">by </w:delText>
        </w:r>
      </w:del>
      <w:ins w:id="156" w:author="JeAnna Redd" w:date="2023-01-09T05:08:00Z">
        <w:r w:rsidR="00540C79">
          <w:rPr>
            <w:rFonts w:ascii="Times New Roman" w:hAnsi="Times New Roman" w:cs="Times New Roman"/>
          </w:rPr>
          <w:t xml:space="preserve">in </w:t>
        </w:r>
      </w:ins>
      <w:r w:rsidR="00F6327A">
        <w:rPr>
          <w:rFonts w:ascii="Times New Roman" w:hAnsi="Times New Roman" w:cs="Times New Roman"/>
        </w:rPr>
        <w:t xml:space="preserve">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del w:id="157" w:author="JeAnna Redd" w:date="2023-01-09T05:08:00Z">
        <w:r w:rsidR="000F6D6B" w:rsidDel="00540C79">
          <w:rPr>
            <w:rFonts w:ascii="Times New Roman" w:hAnsi="Times New Roman" w:cs="Times New Roman"/>
          </w:rPr>
          <w:delText xml:space="preserve">or </w:delText>
        </w:r>
      </w:del>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w:t>
      </w:r>
      <w:ins w:id="158" w:author="JeAnna Redd" w:date="2023-01-09T05:10:00Z">
        <w:r w:rsidR="00B80E3C">
          <w:rPr>
            <w:rFonts w:ascii="Times New Roman" w:hAnsi="Times New Roman" w:cs="Times New Roman"/>
          </w:rPr>
          <w:t xml:space="preserve"> </w:t>
        </w:r>
      </w:ins>
      <w:del w:id="159" w:author="JeAnna Redd" w:date="2023-01-09T05:10:00Z">
        <w:r w:rsidR="008F4CD9" w:rsidDel="00B80E3C">
          <w:rPr>
            <w:rFonts w:ascii="Times New Roman" w:hAnsi="Times New Roman" w:cs="Times New Roman"/>
          </w:rPr>
          <w:delText xml:space="preserve">, </w:delText>
        </w:r>
      </w:del>
      <w:r w:rsidR="008F4CD9">
        <w:rPr>
          <w:rFonts w:ascii="Times New Roman" w:hAnsi="Times New Roman" w:cs="Times New Roman"/>
        </w:rPr>
        <w:t xml:space="preserve">fat, was changed by </w:t>
      </w:r>
      <w:ins w:id="160" w:author="JeAnna Redd" w:date="2023-01-09T05:10:00Z">
        <w:r w:rsidR="00B80E3C">
          <w:rPr>
            <w:rFonts w:ascii="Times New Roman" w:hAnsi="Times New Roman" w:cs="Times New Roman"/>
          </w:rPr>
          <w:t xml:space="preserve">the </w:t>
        </w:r>
      </w:ins>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del w:id="161" w:author="JeAnna Redd" w:date="2023-01-09T05:10:00Z">
        <w:r w:rsidR="00D46538" w:rsidDel="00B80E3C">
          <w:rPr>
            <w:rFonts w:ascii="Times New Roman" w:hAnsi="Times New Roman" w:cs="Times New Roman"/>
          </w:rPr>
          <w:delText>strains</w:delText>
        </w:r>
        <w:r w:rsidR="00075527" w:rsidRPr="00075527" w:rsidDel="00B80E3C">
          <w:rPr>
            <w:rFonts w:ascii="Times New Roman" w:hAnsi="Times New Roman" w:cs="Times New Roman"/>
          </w:rPr>
          <w:delText xml:space="preserve"> </w:delText>
        </w:r>
      </w:del>
      <w:ins w:id="162" w:author="JeAnna Redd" w:date="2023-01-09T05:10:00Z">
        <w:r w:rsidR="00B80E3C">
          <w:rPr>
            <w:rFonts w:ascii="Times New Roman" w:hAnsi="Times New Roman" w:cs="Times New Roman"/>
          </w:rPr>
          <w:t>ge</w:t>
        </w:r>
      </w:ins>
      <w:ins w:id="163" w:author="JeAnna Redd" w:date="2023-01-09T05:11:00Z">
        <w:r w:rsidR="00B80E3C">
          <w:rPr>
            <w:rFonts w:ascii="Times New Roman" w:hAnsi="Times New Roman" w:cs="Times New Roman"/>
          </w:rPr>
          <w:t>notypes</w:t>
        </w:r>
      </w:ins>
      <w:ins w:id="164" w:author="JeAnna Redd" w:date="2023-01-09T05:10:00Z">
        <w:r w:rsidR="00B80E3C" w:rsidRPr="00075527">
          <w:rPr>
            <w:rFonts w:ascii="Times New Roman" w:hAnsi="Times New Roman" w:cs="Times New Roman"/>
          </w:rPr>
          <w:t xml:space="preserve"> </w:t>
        </w:r>
      </w:ins>
      <w:r w:rsidR="00075527" w:rsidRPr="00075527">
        <w:rPr>
          <w:rFonts w:ascii="Times New Roman" w:hAnsi="Times New Roman" w:cs="Times New Roman"/>
        </w:rPr>
        <w:t>(</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ins w:id="165" w:author="JeAnna Redd" w:date="2023-01-09T05:11:00Z">
        <w:r w:rsidR="00B80E3C">
          <w:rPr>
            <w:rFonts w:ascii="Times New Roman" w:hAnsi="Times New Roman" w:cs="Times New Roman"/>
          </w:rPr>
          <w:t>,</w:t>
        </w:r>
      </w:ins>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w:t>
      </w:r>
      <w:ins w:id="166" w:author="JeAnna Redd" w:date="2023-01-09T05:11:00Z">
        <w:r w:rsidR="00B80E3C">
          <w:rPr>
            <w:rFonts w:ascii="Times New Roman" w:hAnsi="Times New Roman" w:cs="Times New Roman"/>
          </w:rPr>
          <w:t xml:space="preserve">on </w:t>
        </w:r>
      </w:ins>
      <w:r w:rsidR="00BB44E2">
        <w:rPr>
          <w:rFonts w:ascii="Times New Roman" w:hAnsi="Times New Roman" w:cs="Times New Roman"/>
        </w:rPr>
        <w:t>lactation</w:t>
      </w:r>
      <w:r w:rsidR="002B0CC3">
        <w:rPr>
          <w:rFonts w:ascii="Times New Roman" w:hAnsi="Times New Roman" w:cs="Times New Roman"/>
        </w:rPr>
        <w:t>al</w:t>
      </w:r>
      <w:r w:rsidR="00BB44E2">
        <w:rPr>
          <w:rFonts w:ascii="Times New Roman" w:hAnsi="Times New Roman" w:cs="Times New Roman"/>
        </w:rPr>
        <w:t xml:space="preserve"> volume </w:t>
      </w:r>
      <w:ins w:id="167" w:author="JeAnna Redd" w:date="2023-01-09T05:11:00Z">
        <w:r w:rsidR="00B80E3C">
          <w:rPr>
            <w:rFonts w:ascii="Times New Roman" w:hAnsi="Times New Roman" w:cs="Times New Roman"/>
          </w:rPr>
          <w:t>or</w:t>
        </w:r>
      </w:ins>
      <w:ins w:id="168" w:author="JeAnna Redd" w:date="2023-01-09T05:12:00Z">
        <w:r w:rsidR="00B80E3C">
          <w:rPr>
            <w:rFonts w:ascii="Times New Roman" w:hAnsi="Times New Roman" w:cs="Times New Roman"/>
          </w:rPr>
          <w:t xml:space="preserve"> </w:t>
        </w:r>
      </w:ins>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w:t>
      </w:r>
      <w:r w:rsidR="003C1472">
        <w:rPr>
          <w:rFonts w:ascii="Times New Roman" w:hAnsi="Times New Roman" w:cs="Times New Roman"/>
        </w:rPr>
        <w:lastRenderedPageBreak/>
        <w:t>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5469C5AD"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commentRangeStart w:id="169"/>
      <w:r w:rsidR="00D144CA">
        <w:rPr>
          <w:rFonts w:ascii="Times New Roman" w:hAnsi="Times New Roman" w:cs="Times New Roman"/>
        </w:rPr>
        <w:t>compilations</w:t>
      </w:r>
      <w:commentRangeEnd w:id="169"/>
      <w:r w:rsidR="00B80E3C">
        <w:rPr>
          <w:rStyle w:val="CommentReference"/>
        </w:rPr>
        <w:commentReference w:id="169"/>
      </w:r>
      <w:r w:rsidR="00D144CA">
        <w:rPr>
          <w:rFonts w:ascii="Times New Roman" w:hAnsi="Times New Roman" w:cs="Times New Roman"/>
        </w:rPr>
        <w:t xml:space="preserve"> of pregnancy</w:t>
      </w:r>
      <w:r w:rsidR="00FE0C9F">
        <w:rPr>
          <w:rFonts w:ascii="Times New Roman" w:hAnsi="Times New Roman" w:cs="Times New Roman"/>
        </w:rPr>
        <w:t xml:space="preserve"> in addition to its better understood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w:t>
      </w:r>
      <w:commentRangeStart w:id="170"/>
      <w:r>
        <w:rPr>
          <w:rFonts w:ascii="Times New Roman" w:hAnsi="Times New Roman" w:cs="Times New Roman"/>
        </w:rPr>
        <w:t>oft-underappreciated stressor on the body</w:t>
      </w:r>
      <w:commentRangeEnd w:id="170"/>
      <w:r w:rsidR="00B80E3C">
        <w:rPr>
          <w:rStyle w:val="CommentReference"/>
        </w:rPr>
        <w:commentReference w:id="170"/>
      </w:r>
      <w:r>
        <w:rPr>
          <w:rFonts w:ascii="Times New Roman" w:hAnsi="Times New Roman" w:cs="Times New Roman"/>
        </w:rPr>
        <w:t xml:space="preserve">,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ins w:id="171" w:author="JeAnna Redd" w:date="2023-01-09T05:16:00Z">
        <w:r w:rsidR="00B80E3C">
          <w:rPr>
            <w:rFonts w:ascii="Times New Roman" w:hAnsi="Times New Roman" w:cs="Times New Roman"/>
          </w:rPr>
          <w:t>,</w:t>
        </w:r>
      </w:ins>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in null mice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40475E">
        <w:rPr>
          <w:rFonts w:ascii="Times New Roman" w:hAnsi="Times New Roman" w:cs="Times New Roman"/>
        </w:rPr>
        <w:t xml:space="preserve">One study 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ins w:id="172" w:author="JeAnna Redd" w:date="2023-01-09T05:17:00Z">
        <w:r w:rsidR="00B80E3C">
          <w:rPr>
            <w:rFonts w:ascii="Times New Roman" w:hAnsi="Times New Roman" w:cs="Times New Roman"/>
          </w:rPr>
          <w:t xml:space="preserve">and </w:t>
        </w:r>
      </w:ins>
      <w:r w:rsidR="0040475E">
        <w:rPr>
          <w:rFonts w:ascii="Times New Roman" w:hAnsi="Times New Roman" w:cs="Times New Roman"/>
        </w:rPr>
        <w:t xml:space="preserve">found that there </w:t>
      </w:r>
      <w:r w:rsidR="00D719EA">
        <w:rPr>
          <w:rFonts w:ascii="Times New Roman" w:hAnsi="Times New Roman" w:cs="Times New Roman"/>
        </w:rPr>
        <w:t>was early involution and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born to transgenic dams </w:t>
      </w:r>
      <w:r w:rsidR="0040475E" w:rsidRPr="00E42C05">
        <w:rPr>
          <w:rFonts w:ascii="Times New Roman" w:hAnsi="Times New Roman" w:cs="Times New Roman"/>
        </w:rPr>
        <w:fldChar w:fldCharType="begin"/>
      </w:r>
      <w:r w:rsidR="0040475E" w:rsidRPr="00E42C05">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0475E" w:rsidRPr="00E42C05">
        <w:rPr>
          <w:rFonts w:ascii="Times New Roman" w:hAnsi="Times New Roman" w:cs="Times New Roman"/>
          <w:noProof/>
        </w:rPr>
        <w:t>(Binder et al., 2016)</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to levels that are seen in the rise that accompanies pregnancy, in mice results in reductions in food intake </w:t>
      </w:r>
      <w:r w:rsidR="003F62BE" w:rsidRPr="00E42C05">
        <w:rPr>
          <w:rFonts w:ascii="Times New Roman" w:hAnsi="Times New Roman" w:cs="Times New Roman"/>
        </w:rPr>
        <w:fldChar w:fldCharType="begin"/>
      </w:r>
      <w:r w:rsidR="003F62BE" w:rsidRPr="00E42C05">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3F62BE" w:rsidRPr="00E42C05">
        <w:rPr>
          <w:rFonts w:ascii="Times New Roman" w:hAnsi="Times New Roman" w:cs="Times New Roman"/>
          <w:noProof/>
        </w:rPr>
        <w:t>(Mullican et al., 2017; Patel et al., 2019)</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 but i</w:t>
      </w:r>
      <w:ins w:id="173" w:author="JeAnna Redd" w:date="2023-01-09T05:19:00Z">
        <w:r w:rsidR="005A6251">
          <w:rPr>
            <w:rFonts w:ascii="Times New Roman" w:hAnsi="Times New Roman" w:cs="Times New Roman"/>
          </w:rPr>
          <w:t>s</w:t>
        </w:r>
      </w:ins>
      <w:del w:id="174" w:author="JeAnna Redd" w:date="2023-01-09T05:19:00Z">
        <w:r w:rsidR="003F62BE" w:rsidDel="005A6251">
          <w:rPr>
            <w:rFonts w:ascii="Times New Roman" w:hAnsi="Times New Roman" w:cs="Times New Roman"/>
          </w:rPr>
          <w:delText>t</w:delText>
        </w:r>
      </w:del>
      <w:r w:rsidR="003F62BE">
        <w:rPr>
          <w:rFonts w:ascii="Times New Roman" w:hAnsi="Times New Roman" w:cs="Times New Roman"/>
        </w:rPr>
        <w:t xml:space="preserve"> not necessary for changes in </w:t>
      </w:r>
      <w:r w:rsidR="001B7833">
        <w:rPr>
          <w:rFonts w:ascii="Times New Roman" w:hAnsi="Times New Roman" w:cs="Times New Roman"/>
        </w:rPr>
        <w:t>weight accretion during a normal pregnancy</w:t>
      </w:r>
      <w:commentRangeStart w:id="175"/>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 GDF15 plays a larger role.</w:t>
      </w:r>
      <w:commentRangeEnd w:id="175"/>
      <w:r w:rsidR="005A6251">
        <w:rPr>
          <w:rStyle w:val="CommentReference"/>
        </w:rPr>
        <w:commentReference w:id="175"/>
      </w:r>
    </w:p>
    <w:p w14:paraId="1B1CE7DD" w14:textId="3EFDE6BD" w:rsidR="00B40172" w:rsidRPr="00441EC8" w:rsidRDefault="008A61D1" w:rsidP="009A0BD3">
      <w:pPr>
        <w:spacing w:line="360" w:lineRule="auto"/>
        <w:ind w:firstLine="720"/>
        <w:rPr>
          <w:rFonts w:ascii="Times New Roman" w:hAnsi="Times New Roman" w:cs="Times New Roman"/>
        </w:rPr>
      </w:pPr>
      <w:commentRangeStart w:id="176"/>
      <w:r w:rsidRPr="00441EC8">
        <w:rPr>
          <w:rFonts w:ascii="Times New Roman" w:hAnsi="Times New Roman" w:cs="Times New Roman"/>
        </w:rPr>
        <w:t>Taken together</w:t>
      </w:r>
      <w:commentRangeEnd w:id="176"/>
      <w:r w:rsidR="005A6251">
        <w:rPr>
          <w:rStyle w:val="CommentReference"/>
        </w:rPr>
        <w:commentReference w:id="176"/>
      </w:r>
      <w:r w:rsidRPr="00441EC8">
        <w:rPr>
          <w:rFonts w:ascii="Times New Roman" w:hAnsi="Times New Roman" w:cs="Times New Roman"/>
        </w:rPr>
        <w:t xml:space="preserve">,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w:t>
      </w:r>
      <w:r w:rsidR="00BB44DA" w:rsidRPr="00441EC8">
        <w:rPr>
          <w:rFonts w:ascii="Times New Roman" w:hAnsi="Times New Roman" w:cs="Times New Roman"/>
        </w:rPr>
        <w:lastRenderedPageBreak/>
        <w:t xml:space="preserve">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0E3ADD" w:rsidRPr="00441EC8">
        <w:rPr>
          <w:rFonts w:ascii="Times New Roman" w:hAnsi="Times New Roman" w:cs="Times New Roman"/>
        </w:rPr>
        <w:t xml:space="preserve">GDF15 </w:t>
      </w:r>
      <w:r w:rsidR="00BB44DA" w:rsidRPr="00441EC8">
        <w:rPr>
          <w:rFonts w:ascii="Times New Roman" w:hAnsi="Times New Roman" w:cs="Times New Roman"/>
        </w:rPr>
        <w:t xml:space="preserve">in relation to food intake and body weight. Therefore, it might be that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as a less acute stressor during pregnancy and more as a long-term indicator or feto-placental implantation. </w:t>
      </w:r>
      <w:r w:rsidR="003F62BE" w:rsidRPr="00441EC8">
        <w:rPr>
          <w:rFonts w:ascii="Times New Roman" w:hAnsi="Times New Roman" w:cs="Times New Roman"/>
        </w:rPr>
        <w:t>It could also imply that in the observational human studies, GDF15 is a biomarker of pregnancy related complications but not part of a causal pathway.</w:t>
      </w:r>
    </w:p>
    <w:p w14:paraId="1938D601" w14:textId="424C7BBB" w:rsidR="00AB67D8" w:rsidRDefault="003F62BE" w:rsidP="00962AD9">
      <w:pPr>
        <w:spacing w:line="36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w:t>
      </w:r>
      <w:ins w:id="177" w:author="JeAnna Redd" w:date="2023-01-09T05:22:00Z">
        <w:r w:rsidR="005A6251">
          <w:rPr>
            <w:rFonts w:ascii="Times New Roman" w:hAnsi="Times New Roman" w:cs="Times New Roman"/>
          </w:rPr>
          <w:t>,</w:t>
        </w:r>
      </w:ins>
      <w:r w:rsidR="00FE6E8E" w:rsidRPr="00CB2486">
        <w:rPr>
          <w:rFonts w:ascii="Times New Roman" w:hAnsi="Times New Roman" w:cs="Times New Roman"/>
        </w:rPr>
        <w:t xml:space="preserve"> when compared with human pregnancy</w:t>
      </w:r>
      <w:ins w:id="178" w:author="JeAnna Redd" w:date="2023-01-09T05:22:00Z">
        <w:r w:rsidR="005A6251">
          <w:rPr>
            <w:rFonts w:ascii="Times New Roman" w:hAnsi="Times New Roman" w:cs="Times New Roman"/>
          </w:rPr>
          <w:t>,</w:t>
        </w:r>
      </w:ins>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w:t>
      </w:r>
      <w:commentRangeStart w:id="179"/>
      <w:r w:rsidR="00F2698C" w:rsidRPr="00CB2486">
        <w:rPr>
          <w:rFonts w:ascii="Times New Roman" w:hAnsi="Times New Roman" w:cs="Times New Roman"/>
        </w:rPr>
        <w:t>the genotypes of these mice are not the same</w:t>
      </w:r>
      <w:commentRangeEnd w:id="179"/>
      <w:r w:rsidR="005A6251">
        <w:rPr>
          <w:rStyle w:val="CommentReference"/>
        </w:rPr>
        <w:commentReference w:id="179"/>
      </w:r>
      <w:r w:rsidR="00F2698C" w:rsidRPr="00CB2486">
        <w:rPr>
          <w:rFonts w:ascii="Times New Roman" w:hAnsi="Times New Roman" w:cs="Times New Roman"/>
        </w:rPr>
        <w:t xml:space="preserve">.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w:t>
      </w:r>
      <w:r w:rsidR="00F07EE9">
        <w:rPr>
          <w:rFonts w:ascii="Times New Roman" w:hAnsi="Times New Roman" w:cs="Times New Roman"/>
        </w:rPr>
        <w:t>size smaller than 15.3</w:t>
      </w:r>
      <w:r w:rsidR="00DF08F8">
        <w:rPr>
          <w:rFonts w:ascii="Times New Roman" w:hAnsi="Times New Roman" w:cs="Times New Roman"/>
        </w:rPr>
        <w:t>% difference in body weight gain</w:t>
      </w:r>
      <w:r w:rsidR="00890485" w:rsidRPr="00CB2486">
        <w:rPr>
          <w:rFonts w:ascii="Times New Roman" w:hAnsi="Times New Roman" w:cs="Times New Roman"/>
        </w:rPr>
        <w:t xml:space="preserve"> during pregnancy</w:t>
      </w:r>
      <w:r w:rsidR="00E97581" w:rsidRPr="00CB2486">
        <w:rPr>
          <w:rFonts w:ascii="Times New Roman" w:hAnsi="Times New Roman" w:cs="Times New Roman"/>
        </w:rPr>
        <w:t xml:space="preserve"> </w:t>
      </w:r>
      <w:r w:rsidR="00DF08F8">
        <w:rPr>
          <w:rFonts w:ascii="Times New Roman" w:hAnsi="Times New Roman" w:cs="Times New Roman"/>
        </w:rPr>
        <w:t xml:space="preserve">between </w:t>
      </w:r>
      <w:del w:id="180" w:author="JeAnna Redd" w:date="2023-01-09T05:25:00Z">
        <w:r w:rsidR="00DF08F8" w:rsidDel="005A6251">
          <w:rPr>
            <w:rFonts w:ascii="Times New Roman" w:hAnsi="Times New Roman" w:cs="Times New Roman"/>
          </w:rPr>
          <w:delText>strains</w:delText>
        </w:r>
      </w:del>
      <w:ins w:id="181" w:author="JeAnna Redd" w:date="2023-01-09T05:25:00Z">
        <w:r w:rsidR="005A6251">
          <w:rPr>
            <w:rFonts w:ascii="Times New Roman" w:hAnsi="Times New Roman" w:cs="Times New Roman"/>
          </w:rPr>
          <w:t>genotypes</w:t>
        </w:r>
      </w:ins>
      <w:r w:rsidR="00F07EE9">
        <w:rPr>
          <w:rFonts w:ascii="Times New Roman" w:hAnsi="Times New Roman" w:cs="Times New Roman"/>
        </w:rPr>
        <w:t>,</w:t>
      </w:r>
      <w:r w:rsidR="00DF08F8">
        <w:rPr>
          <w:rFonts w:ascii="Times New Roman" w:hAnsi="Times New Roman" w:cs="Times New Roman"/>
        </w:rPr>
        <w:t xml:space="preserve"> </w:t>
      </w:r>
      <w:r w:rsidR="00E97581" w:rsidRPr="00CB2486">
        <w:rPr>
          <w:rFonts w:ascii="Times New Roman" w:hAnsi="Times New Roman" w:cs="Times New Roman"/>
        </w:rPr>
        <w:t>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commentRangeStart w:id="182"/>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commentRangeEnd w:id="182"/>
      <w:r w:rsidR="005A6251">
        <w:rPr>
          <w:rStyle w:val="CommentReference"/>
        </w:rPr>
        <w:commentReference w:id="182"/>
      </w:r>
      <w:r w:rsidR="00962AD9" w:rsidRPr="00CB2486">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90CB65F"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ins w:id="183" w:author="JeAnna Redd" w:date="2023-01-09T05:27:00Z">
        <w:r w:rsidR="005A6251">
          <w:rPr>
            <w:rFonts w:ascii="Times New Roman" w:hAnsi="Times New Roman" w:cs="Times New Roman"/>
          </w:rPr>
          <w:t xml:space="preserve">This </w:t>
        </w:r>
      </w:ins>
      <w:r>
        <w:rPr>
          <w:rFonts w:ascii="Times New Roman" w:hAnsi="Times New Roman" w:cs="Times New Roman"/>
        </w:rPr>
        <w:t xml:space="preserve">is the first report of the 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lastRenderedPageBreak/>
        <w:t>Conclusion</w:t>
      </w:r>
    </w:p>
    <w:p w14:paraId="58460B7A" w14:textId="264D7A81"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proofErr w:type="gramStart"/>
      <w:ins w:id="184" w:author="JeAnna Redd" w:date="2023-01-09T05:28:00Z">
        <w:r w:rsidR="005A6251">
          <w:rPr>
            <w:rFonts w:ascii="Times New Roman" w:hAnsi="Times New Roman" w:cs="Times New Roman"/>
          </w:rPr>
          <w:t>age-matched</w:t>
        </w:r>
        <w:proofErr w:type="gramEnd"/>
        <w:r w:rsidR="005A6251">
          <w:rPr>
            <w:rFonts w:ascii="Times New Roman" w:hAnsi="Times New Roman" w:cs="Times New Roman"/>
          </w:rPr>
          <w:t xml:space="preserve"> </w:t>
        </w:r>
      </w:ins>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commentRangeStart w:id="185"/>
      <w:commentRangeStart w:id="186"/>
      <w:r w:rsidRPr="003C0FFC">
        <w:lastRenderedPageBreak/>
        <w:t>Figure Legends</w:t>
      </w:r>
      <w:commentRangeEnd w:id="185"/>
      <w:r w:rsidR="00A25575">
        <w:rPr>
          <w:rStyle w:val="CommentReference"/>
          <w:rFonts w:asciiTheme="minorHAnsi" w:eastAsiaTheme="minorHAnsi" w:hAnsiTheme="minorHAnsi" w:cstheme="minorBidi"/>
          <w:color w:val="auto"/>
        </w:rPr>
        <w:commentReference w:id="185"/>
      </w:r>
      <w:commentRangeEnd w:id="186"/>
      <w:r w:rsidR="00315250">
        <w:rPr>
          <w:rStyle w:val="CommentReference"/>
          <w:rFonts w:asciiTheme="minorHAnsi" w:eastAsiaTheme="minorHAnsi" w:hAnsiTheme="minorHAnsi" w:cstheme="minorBidi"/>
          <w:color w:val="auto"/>
        </w:rPr>
        <w:commentReference w:id="186"/>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commentRangeStart w:id="187"/>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w:t>
      </w:r>
      <w:commentRangeEnd w:id="187"/>
      <w:r w:rsidR="00A25575">
        <w:rPr>
          <w:rStyle w:val="CommentReference"/>
        </w:rPr>
        <w:commentReference w:id="187"/>
      </w:r>
      <w:r w:rsidRPr="003C0FFC">
        <w:rPr>
          <w:rFonts w:ascii="Times New Roman" w:hAnsi="Times New Roman" w:cs="Times New Roman"/>
        </w:rPr>
        <w:t xml:space="preserve">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w:t>
      </w:r>
      <w:r w:rsidRPr="00C120E2">
        <w:rPr>
          <w:rFonts w:ascii="Times New Roman" w:hAnsi="Times New Roman" w:cs="Times New Roman"/>
          <w:i/>
        </w:rPr>
        <w:t>t</w:t>
      </w:r>
      <w:r w:rsidRPr="003C0FFC">
        <w:rPr>
          <w:rFonts w:ascii="Times New Roman" w:hAnsi="Times New Roman" w:cs="Times New Roman"/>
        </w:rPr>
        <w:t xml:space="preserve"> test. </w:t>
      </w:r>
    </w:p>
    <w:p w14:paraId="12B14872" w14:textId="3634F889" w:rsidR="00167549" w:rsidRPr="003C0FFC" w:rsidRDefault="00167549" w:rsidP="00167549">
      <w:pPr>
        <w:rPr>
          <w:rFonts w:ascii="Times New Roman" w:hAnsi="Times New Roman" w:cs="Times New Roman"/>
        </w:rPr>
      </w:pPr>
    </w:p>
    <w:p w14:paraId="292F5F4F" w14:textId="60C6785D" w:rsidR="00167549" w:rsidRPr="003C0FFC" w:rsidRDefault="00167549" w:rsidP="003C0FFC">
      <w:pPr>
        <w:pStyle w:val="Heading2"/>
      </w:pPr>
      <w:r w:rsidRPr="003C0FFC">
        <w:t>Figure 5:</w:t>
      </w:r>
      <w:ins w:id="188" w:author="JeAnna Redd" w:date="2023-01-09T05:42:00Z">
        <w:r w:rsidR="00315250">
          <w:t xml:space="preserve"> </w:t>
        </w:r>
      </w:ins>
      <w:ins w:id="189" w:author="JeAnna Redd" w:date="2023-01-09T05:38:00Z">
        <w:r w:rsidR="00A25575">
          <w:t xml:space="preserve">Pup </w:t>
        </w:r>
      </w:ins>
      <w:r w:rsidR="00B60826">
        <w:t>Birth Weight is Reduced</w:t>
      </w:r>
      <w:r w:rsidR="00AD5136">
        <w:t xml:space="preserve"> in Gdf15 Knockout Pregnancies</w:t>
      </w:r>
    </w:p>
    <w:p w14:paraId="45EBD3B4" w14:textId="5E7C9F7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t>
      </w:r>
      <w:del w:id="190" w:author="JeAnna Redd" w:date="2023-01-09T05:39:00Z">
        <w:r w:rsidR="00965E55" w:rsidRPr="003C0FFC" w:rsidDel="00315250">
          <w:rPr>
            <w:rFonts w:ascii="Times New Roman" w:hAnsi="Times New Roman" w:cs="Times New Roman"/>
          </w:rPr>
          <w:delText>who were</w:delText>
        </w:r>
      </w:del>
      <w:ins w:id="191" w:author="JeAnna Redd" w:date="2023-01-09T05:39:00Z">
        <w:r w:rsidR="00315250">
          <w:rPr>
            <w:rFonts w:ascii="Times New Roman" w:hAnsi="Times New Roman" w:cs="Times New Roman"/>
          </w:rPr>
          <w:t>born</w:t>
        </w:r>
      </w:ins>
      <w:r w:rsidR="00965E55" w:rsidRPr="003C0FFC">
        <w:rPr>
          <w:rFonts w:ascii="Times New Roman" w:hAnsi="Times New Roman" w:cs="Times New Roman"/>
        </w:rPr>
        <w:t xml:space="preserve"> dead), assessed via student’s t test. E)Number of </w:t>
      </w:r>
      <w:ins w:id="192" w:author="JeAnna Redd" w:date="2023-01-09T05:39:00Z">
        <w:r w:rsidR="00315250">
          <w:rPr>
            <w:rFonts w:ascii="Times New Roman" w:hAnsi="Times New Roman" w:cs="Times New Roman"/>
          </w:rPr>
          <w:t xml:space="preserve">live </w:t>
        </w:r>
      </w:ins>
      <w:r w:rsidR="00965E55" w:rsidRPr="003C0FFC">
        <w:rPr>
          <w:rFonts w:ascii="Times New Roman" w:hAnsi="Times New Roman" w:cs="Times New Roman"/>
        </w:rPr>
        <w:t>pups born per litter</w:t>
      </w:r>
      <w:del w:id="193" w:author="JeAnna Redd" w:date="2023-01-09T05:39:00Z">
        <w:r w:rsidR="00965E55" w:rsidRPr="003C0FFC" w:rsidDel="00315250">
          <w:rPr>
            <w:rFonts w:ascii="Times New Roman" w:hAnsi="Times New Roman" w:cs="Times New Roman"/>
          </w:rPr>
          <w:delText xml:space="preserve"> that were </w:delText>
        </w:r>
        <w:r w:rsidR="00965E55" w:rsidRPr="003C0FFC" w:rsidDel="00315250">
          <w:rPr>
            <w:rFonts w:ascii="Times New Roman" w:hAnsi="Times New Roman" w:cs="Times New Roman"/>
          </w:rPr>
          <w:lastRenderedPageBreak/>
          <w:delText>alive</w:delText>
        </w:r>
      </w:del>
      <w:r w:rsidR="00965E55" w:rsidRPr="003C0FFC">
        <w:rPr>
          <w:rFonts w:ascii="Times New Roman" w:hAnsi="Times New Roman" w:cs="Times New Roman"/>
        </w:rPr>
        <w:t xml:space="preserve">, assessed via 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w:t>
      </w:r>
      <w:del w:id="194" w:author="JeAnna Redd" w:date="2023-01-09T05:45:00Z">
        <w:r w:rsidR="00AD5136" w:rsidDel="00315250">
          <w:delText xml:space="preserve"> in</w:delText>
        </w:r>
      </w:del>
      <w:r w:rsidR="00AD5136">
        <w:t xml:space="preserve"> </w:t>
      </w:r>
    </w:p>
    <w:p w14:paraId="56E50C4D" w14:textId="28531DC7" w:rsidR="00470839" w:rsidRDefault="00470839" w:rsidP="00167549">
      <w:pPr>
        <w:rPr>
          <w:rFonts w:ascii="Times New Roman" w:hAnsi="Times New Roman" w:cs="Times New Roman"/>
        </w:rPr>
      </w:pPr>
      <w:commentRangeStart w:id="195"/>
      <w:r w:rsidRPr="003C0FFC">
        <w:rPr>
          <w:rFonts w:ascii="Times New Roman" w:hAnsi="Times New Roman" w:cs="Times New Roman"/>
        </w:rPr>
        <w:t xml:space="preserve">A) </w:t>
      </w:r>
      <w:commentRangeEnd w:id="195"/>
      <w:r w:rsidR="00315250">
        <w:rPr>
          <w:rStyle w:val="CommentReference"/>
        </w:rPr>
        <w:commentReference w:id="195"/>
      </w:r>
      <w:r w:rsidRPr="003C0FFC">
        <w:rPr>
          <w:rFonts w:ascii="Times New Roman" w:hAnsi="Times New Roman" w:cs="Times New Roman"/>
        </w:rPr>
        <w:t>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Joelsson, L., Svedin,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Janhardhan, K. S., Moser, G., Eling, T. E., &amp; Korach, K. S. (2016). Expression of Human NSAID Activated Gene 1 in Mice Leads to Altered Mammary Gland Differentiation and Impaired Lactation. </w:t>
      </w:r>
      <w:r w:rsidRPr="00866351">
        <w:rPr>
          <w:i/>
          <w:iCs/>
        </w:rPr>
        <w:t>PLoS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r w:rsidRPr="0086635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r w:rsidRPr="00866351">
        <w:t xml:space="preserve">Borner, T., Shaulson, E. D., Ghidewon, M. Y., Barnett, A. B., Horn, C. C., Doyle, R. P., Grill, H. J., Hayes, M. R., &amp; De Jonghe,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Bleck, G. T., Conroy, J. C., Wheeler, M. B., &amp; Miller, D. J. (2001). Short Communication: Effects of Increased Expression of α-Lactalbumin In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r w:rsidRPr="00866351">
        <w:t xml:space="preserve">Böttner, M., Suter-Crazzolara, C., Schober, A., &amp; Unsicker,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Protocols.Io. dx.doi.org/10.17504/protocols.io.b5zxq77n</w:t>
      </w:r>
    </w:p>
    <w:p w14:paraId="196FC049" w14:textId="77777777" w:rsidR="00866351" w:rsidRPr="00866351" w:rsidRDefault="00866351" w:rsidP="00866351">
      <w:pPr>
        <w:pStyle w:val="Bibliography"/>
      </w:pPr>
      <w:r w:rsidRPr="00866351">
        <w:t xml:space="preserve">Chen, Q., Wang, Y., Zhao, M., Hyett, J., da Silva Costa, F., &amp; Nie,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Habbal, N., Meyer, A. C., Hafner, H., Redd, J. R., Carlson, Z., Mulcahy, M. C., Gregg, B., &amp; Bridges, D. (2021). Activation of Adipocyte mTORC1 Increases Milk Lipids in a Mouse Model of Lactation. </w:t>
      </w:r>
      <w:r w:rsidRPr="00866351">
        <w:rPr>
          <w:i/>
          <w:iCs/>
        </w:rPr>
        <w:t>BioRxiv</w:t>
      </w:r>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Gonciarz, M. D., Coskun, T., Hamang, M. J., Sindelar, D. K., Ballman, K. K., Foltz, L. A., Muppidi, A., Alsina-Fernandez,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r w:rsidRPr="00866351">
        <w:lastRenderedPageBreak/>
        <w:t xml:space="preserve">Fejzo, M. S., Fasching, P. A., Schneider, M. O., Schwitulla, J., Beckmann, M. W., Schwenke, E., MacGibbon, K. W., &amp; Mullin, P. M. (2019). Analysis of GDF15 and IGFBP7 in Hyperemesis Gravidarum Support Causality. </w:t>
      </w:r>
      <w:r w:rsidRPr="00866351">
        <w:rPr>
          <w:i/>
          <w:iCs/>
        </w:rPr>
        <w:t>Geburtshilfe Und Frauenheilkunde</w:t>
      </w:r>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r w:rsidRPr="00866351">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r w:rsidRPr="00866351">
        <w:t xml:space="preserve">Frikke-Schmidt, H., Hultman, K., Galaske, J. W., Jørgensen,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r w:rsidRPr="00866351">
        <w:t xml:space="preserve">Gunder,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Koniaris, L. G., Zimmers-Koniaris, T., Sebald,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following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Røysland, R., Strand, H., Moe, K., Sugulle, M., Omland, T., &amp; Staff, A. C. (2022). Cardiovascular biomarkers in pregnancy with diabetes and associations to glucose control. </w:t>
      </w:r>
      <w:r w:rsidRPr="00866351">
        <w:rPr>
          <w:i/>
          <w:iCs/>
        </w:rPr>
        <w:t>Acta Diabetologica</w:t>
      </w:r>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r w:rsidRPr="0086635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r w:rsidRPr="00866351">
        <w:t xml:space="preserve">Ladyman,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r w:rsidRPr="00866351">
        <w:t xml:space="preserve">Marjono, A. B., Brown, D. A., Horton, K. E., Wallace, E. M., Breit, S. N., &amp; Manuelpillai,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r w:rsidRPr="00866351">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 xml:space="preserve">Musial, B., Fernandez-Twinn, D. S., Vaughan, O. R., Ozanne, S. E., Voshol, P., Sferruzzi-Perri, A. N., &amp; Fowden,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Igual Gil, C., Coleman, V., Keipert, S., Efstathiou, S., Vidic,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66351">
        <w:rPr>
          <w:i/>
          <w:iCs/>
        </w:rPr>
        <w:t>Wellcome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Pastuschek, J., Fröhlich, K., &amp; Markert,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r w:rsidRPr="0086635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r w:rsidRPr="0086635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Marjono, B., Brown, D. A., Mulvey, S., Breit, S. N., Manuelpillai,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Xiong, Y. (2018). GDF15 deficiency promotes high fat diet-induced obesity in mice. </w:t>
      </w:r>
      <w:r w:rsidRPr="00866351">
        <w:rPr>
          <w:i/>
          <w:iCs/>
        </w:rPr>
        <w:t>PloS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Manandhar, R., Schofield, P., Christ, D., Lee-Ng, K. K. M., Lebhar, H., Marquis, C. P., Husaini, Y., Brown, D. A., &amp; Breit,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Hormone and Metabolic Research = Hormon- Und Stoffwechselforschung = Hormones Et Metabolisme</w:t>
      </w:r>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Kimenai, D. M., Marioni, R. E., Hayward, C., Campbell, A., Porteous, D., Mills, N. L., O’Rahilly,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r w:rsidRPr="00866351">
        <w:t xml:space="preserve">Wischhusen, J., Melero, I., &amp; Fridman,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Öcal, D. F., Öztürk, F. H., Öztürk, M., Oğuz, Y., Sınacı, S., &amp; Çağlar,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Padkjær, S. B., Wu, X., Huang, T., Hultman, K., Paulsen, S. J., Wang, J., Bugge, A., Frantzen, J. B., Nørgaard, P., Jeppesen, J. F., Yang, </w:t>
      </w:r>
      <w:r w:rsidRPr="00866351">
        <w:lastRenderedPageBreak/>
        <w:t xml:space="preserve">Z., Secher, A., Chen, H., Li, X., … Jørgensen,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2-14T10:51:00Z" w:initials="DB">
    <w:p w14:paraId="78D2FB61" w14:textId="224FFFA3" w:rsidR="009B3A39" w:rsidRDefault="009B3A39">
      <w:pPr>
        <w:pStyle w:val="CommentText"/>
      </w:pPr>
      <w:r>
        <w:rPr>
          <w:rStyle w:val="CommentReference"/>
        </w:rPr>
        <w:annotationRef/>
      </w:r>
      <w:r>
        <w:t>Others please add your relevant funding.</w:t>
      </w:r>
    </w:p>
  </w:comment>
  <w:comment w:id="1" w:author="JeAnna Redd" w:date="2023-01-03T14:28:00Z" w:initials="JR">
    <w:p w14:paraId="2E263810" w14:textId="77777777" w:rsidR="009B2451" w:rsidRDefault="009B2451" w:rsidP="00DE17E5">
      <w:r>
        <w:rPr>
          <w:rStyle w:val="CommentReference"/>
        </w:rPr>
        <w:annotationRef/>
      </w:r>
      <w:r>
        <w:rPr>
          <w:sz w:val="20"/>
          <w:szCs w:val="20"/>
        </w:rPr>
        <w:t>Or similarly to previously written, “…food intake, weight loss, complications of pregnancy…”</w:t>
      </w:r>
    </w:p>
  </w:comment>
  <w:comment w:id="9" w:author="JeAnna Redd" w:date="2023-01-03T14:30:00Z" w:initials="JR">
    <w:p w14:paraId="3EABE290" w14:textId="77777777" w:rsidR="00C96244" w:rsidRDefault="009B2451" w:rsidP="001A1163">
      <w:r>
        <w:rPr>
          <w:rStyle w:val="CommentReference"/>
        </w:rPr>
        <w:annotationRef/>
      </w:r>
      <w:r w:rsidR="00C96244">
        <w:rPr>
          <w:sz w:val="20"/>
          <w:szCs w:val="20"/>
        </w:rPr>
        <w:t>Regardless of pup sex? If yes, say so.</w:t>
      </w:r>
    </w:p>
  </w:comment>
  <w:comment w:id="11" w:author="JeAnna Redd" w:date="2023-01-03T14:31:00Z" w:initials="JR">
    <w:p w14:paraId="7068287C" w14:textId="3031E985" w:rsidR="009B2451" w:rsidRDefault="009B2451" w:rsidP="00902CB5">
      <w:r>
        <w:rPr>
          <w:rStyle w:val="CommentReference"/>
        </w:rPr>
        <w:annotationRef/>
      </w:r>
      <w:r>
        <w:rPr>
          <w:sz w:val="20"/>
          <w:szCs w:val="20"/>
        </w:rPr>
        <w:t>Was sex a factor?</w:t>
      </w:r>
    </w:p>
  </w:comment>
  <w:comment w:id="25" w:author="JeAnna Redd" w:date="2023-01-03T14:40:00Z" w:initials="JR">
    <w:p w14:paraId="3122DFF3" w14:textId="77777777" w:rsidR="00CE2E9D" w:rsidRDefault="00CE2E9D" w:rsidP="00E759C5">
      <w:r>
        <w:rPr>
          <w:rStyle w:val="CommentReference"/>
        </w:rPr>
        <w:annotationRef/>
      </w:r>
      <w:r>
        <w:rPr>
          <w:sz w:val="20"/>
          <w:szCs w:val="20"/>
        </w:rPr>
        <w:t>Something about this sentence is weird to me…I can’t put my finger on it.</w:t>
      </w:r>
    </w:p>
  </w:comment>
  <w:comment w:id="26" w:author="JeAnna Redd" w:date="2023-01-03T14:44:00Z" w:initials="JR">
    <w:p w14:paraId="5DE83920" w14:textId="77777777" w:rsidR="00254305" w:rsidRDefault="00254305" w:rsidP="002F5952">
      <w:r>
        <w:rPr>
          <w:rStyle w:val="CommentReference"/>
        </w:rPr>
        <w:annotationRef/>
      </w:r>
      <w:r>
        <w:rPr>
          <w:sz w:val="20"/>
          <w:szCs w:val="20"/>
        </w:rPr>
        <w:t>Although they are not the exact same, pregnancy and gestation seem redundant, here.</w:t>
      </w:r>
    </w:p>
  </w:comment>
  <w:comment w:id="44" w:author="JeAnna Redd" w:date="2023-01-03T15:04:00Z" w:initials="JR">
    <w:p w14:paraId="30E4FCCE" w14:textId="77777777" w:rsidR="00746793" w:rsidRDefault="00746793" w:rsidP="00866377">
      <w:r>
        <w:rPr>
          <w:rStyle w:val="CommentReference"/>
        </w:rPr>
        <w:annotationRef/>
      </w:r>
      <w:r>
        <w:rPr>
          <w:sz w:val="20"/>
          <w:szCs w:val="20"/>
        </w:rPr>
        <w:t>This isn’t previously referenced.</w:t>
      </w:r>
    </w:p>
  </w:comment>
  <w:comment w:id="48" w:author="JeAnna Redd" w:date="2023-01-03T15:09:00Z" w:initials="JR">
    <w:p w14:paraId="36B8D812" w14:textId="77777777" w:rsidR="00E2136C" w:rsidRDefault="00E2136C" w:rsidP="00D2701F">
      <w:r>
        <w:rPr>
          <w:rStyle w:val="CommentReference"/>
        </w:rPr>
        <w:annotationRef/>
      </w:r>
      <w:r>
        <w:rPr>
          <w:sz w:val="20"/>
          <w:szCs w:val="20"/>
        </w:rPr>
        <w:t>Wait! Did we omit the 4th group?  This seems odd for us.</w:t>
      </w:r>
    </w:p>
  </w:comment>
  <w:comment w:id="49" w:author="JeAnna Redd" w:date="2023-01-03T15:16:00Z" w:initials="JR">
    <w:p w14:paraId="33A996F6" w14:textId="77777777" w:rsidR="00B87AAF" w:rsidRDefault="00B87AAF" w:rsidP="005A4A7B">
      <w:r>
        <w:rPr>
          <w:rStyle w:val="CommentReference"/>
        </w:rPr>
        <w:annotationRef/>
      </w:r>
      <w:r>
        <w:rPr>
          <w:sz w:val="20"/>
          <w:szCs w:val="20"/>
        </w:rPr>
        <w:t>Or just because some didn’t get pregnant?</w:t>
      </w:r>
    </w:p>
  </w:comment>
  <w:comment w:id="51" w:author="JeAnna Redd" w:date="2023-01-03T15:10:00Z" w:initials="JR">
    <w:p w14:paraId="0F2313D2" w14:textId="4DF236A7" w:rsidR="00E2136C" w:rsidRDefault="00E2136C" w:rsidP="003C61ED">
      <w:r>
        <w:rPr>
          <w:rStyle w:val="CommentReference"/>
        </w:rPr>
        <w:annotationRef/>
      </w:r>
      <w:r>
        <w:rPr>
          <w:sz w:val="20"/>
          <w:szCs w:val="20"/>
        </w:rPr>
        <w:t>For preggo dams, but what about for non preggos?</w:t>
      </w:r>
    </w:p>
  </w:comment>
  <w:comment w:id="52" w:author="JeAnna Redd" w:date="2023-01-03T15:08:00Z" w:initials="JR">
    <w:p w14:paraId="6273AFF7" w14:textId="05167E9B" w:rsidR="00E2136C" w:rsidRDefault="00E2136C" w:rsidP="00AD4505">
      <w:r>
        <w:rPr>
          <w:rStyle w:val="CommentReference"/>
        </w:rPr>
        <w:annotationRef/>
      </w:r>
      <w:r>
        <w:rPr>
          <w:sz w:val="20"/>
          <w:szCs w:val="20"/>
        </w:rPr>
        <w:t>Formatting…change to some other version of TNR</w:t>
      </w:r>
    </w:p>
  </w:comment>
  <w:comment w:id="53" w:author="JeAnna Redd" w:date="2023-01-03T15:13:00Z" w:initials="JR">
    <w:p w14:paraId="532CC0D5" w14:textId="77777777" w:rsidR="00E2136C" w:rsidRDefault="00E2136C" w:rsidP="0079453B">
      <w:r>
        <w:rPr>
          <w:rStyle w:val="CommentReference"/>
        </w:rPr>
        <w:annotationRef/>
      </w:r>
      <w:r>
        <w:rPr>
          <w:sz w:val="20"/>
          <w:szCs w:val="20"/>
        </w:rPr>
        <w:t>Good rationale</w:t>
      </w:r>
    </w:p>
  </w:comment>
  <w:comment w:id="61" w:author="JeAnna Redd" w:date="2023-01-03T15:19:00Z" w:initials="JR">
    <w:p w14:paraId="2B082707" w14:textId="77777777" w:rsidR="00B87AAF" w:rsidRDefault="00B87AAF" w:rsidP="001C62A0">
      <w:r>
        <w:rPr>
          <w:rStyle w:val="CommentReference"/>
        </w:rPr>
        <w:annotationRef/>
      </w:r>
      <w:r>
        <w:rPr>
          <w:sz w:val="20"/>
          <w:szCs w:val="20"/>
        </w:rPr>
        <w:t>Or tail clip</w:t>
      </w:r>
    </w:p>
  </w:comment>
  <w:comment w:id="62" w:author="JeAnna Redd" w:date="2023-01-03T15:27:00Z" w:initials="JR">
    <w:p w14:paraId="7294C86F" w14:textId="77777777" w:rsidR="007A72F6" w:rsidRDefault="007A72F6" w:rsidP="00F208E6">
      <w:r>
        <w:rPr>
          <w:rStyle w:val="CommentReference"/>
        </w:rPr>
        <w:annotationRef/>
      </w:r>
      <w:r>
        <w:rPr>
          <w:sz w:val="20"/>
          <w:szCs w:val="20"/>
        </w:rPr>
        <w:t>Or PBND</w:t>
      </w:r>
    </w:p>
  </w:comment>
  <w:comment w:id="63" w:author="JeAnna Redd" w:date="2023-01-03T15:26:00Z" w:initials="JR">
    <w:p w14:paraId="5AB31D9F" w14:textId="0A7D4B4C" w:rsidR="007A72F6" w:rsidRDefault="007A72F6" w:rsidP="0073521A">
      <w:r>
        <w:rPr>
          <w:rStyle w:val="CommentReference"/>
        </w:rPr>
        <w:annotationRef/>
      </w:r>
      <w:r>
        <w:rPr>
          <w:sz w:val="20"/>
          <w:szCs w:val="20"/>
        </w:rPr>
        <w:t xml:space="preserve">I believe the wiki is correct (for what I did): 55 overnight, 85 for an hour. </w:t>
      </w:r>
      <w:hyperlink r:id="rId1" w:history="1">
        <w:r w:rsidRPr="0073521A">
          <w:rPr>
            <w:rStyle w:val="Hyperlink"/>
            <w:sz w:val="20"/>
            <w:szCs w:val="20"/>
          </w:rPr>
          <w:t>http://bridgeslab.sph.umich.edu/protocols/index.php/Preparation_of_Tail_Samples_(for_Genotyping)</w:t>
        </w:r>
      </w:hyperlink>
    </w:p>
    <w:p w14:paraId="2159A1EB" w14:textId="77777777" w:rsidR="007A72F6" w:rsidRDefault="007A72F6" w:rsidP="0073521A"/>
  </w:comment>
  <w:comment w:id="72" w:author="JeAnna Redd" w:date="2023-01-03T15:31:00Z" w:initials="JR">
    <w:p w14:paraId="216C02B9" w14:textId="77777777" w:rsidR="007A72F6" w:rsidRDefault="007A72F6" w:rsidP="00AD6777">
      <w:r>
        <w:rPr>
          <w:rStyle w:val="CommentReference"/>
        </w:rPr>
        <w:annotationRef/>
      </w:r>
      <w:r>
        <w:rPr>
          <w:sz w:val="20"/>
          <w:szCs w:val="20"/>
        </w:rPr>
        <w:t>??</w:t>
      </w:r>
    </w:p>
  </w:comment>
  <w:comment w:id="73" w:author="JeAnna Redd" w:date="2023-01-03T15:29:00Z" w:initials="JR">
    <w:p w14:paraId="0C2EFBA2" w14:textId="3EE7D9F6" w:rsidR="007A72F6" w:rsidRDefault="007A72F6" w:rsidP="00E93246">
      <w:r>
        <w:rPr>
          <w:rStyle w:val="CommentReference"/>
        </w:rPr>
        <w:annotationRef/>
      </w:r>
      <w:r>
        <w:rPr>
          <w:sz w:val="20"/>
          <w:szCs w:val="20"/>
        </w:rPr>
        <w:t>In a clean cage or in clean cages</w:t>
      </w:r>
    </w:p>
  </w:comment>
  <w:comment w:id="76" w:author="JeAnna Redd" w:date="2023-01-03T15:33:00Z" w:initials="JR">
    <w:p w14:paraId="6973F5FE" w14:textId="77777777" w:rsidR="007A72F6" w:rsidRDefault="007A72F6" w:rsidP="00D433A3">
      <w:r>
        <w:rPr>
          <w:rStyle w:val="CommentReference"/>
        </w:rPr>
        <w:annotationRef/>
      </w:r>
      <w:r>
        <w:rPr>
          <w:sz w:val="20"/>
          <w:szCs w:val="20"/>
        </w:rPr>
        <w:t>Perhaps more clearly, “talking the average of all glucose values per genotype”?</w:t>
      </w:r>
    </w:p>
  </w:comment>
  <w:comment w:id="86" w:author="JeAnna Redd" w:date="2023-01-03T15:38:00Z" w:initials="JR">
    <w:p w14:paraId="494AE856" w14:textId="77777777" w:rsidR="0067297A" w:rsidRDefault="0067297A" w:rsidP="00A82450">
      <w:r>
        <w:rPr>
          <w:rStyle w:val="CommentReference"/>
        </w:rPr>
        <w:annotationRef/>
      </w:r>
      <w:r>
        <w:rPr>
          <w:sz w:val="20"/>
          <w:szCs w:val="20"/>
        </w:rPr>
        <w:t>Or ITT</w:t>
      </w:r>
    </w:p>
  </w:comment>
  <w:comment w:id="87" w:author="JeAnna Redd" w:date="2023-01-03T15:44:00Z" w:initials="JR">
    <w:p w14:paraId="5E3A70DA" w14:textId="77777777" w:rsidR="00FD1208" w:rsidRDefault="00FD1208" w:rsidP="007B1A38">
      <w:r>
        <w:rPr>
          <w:rStyle w:val="CommentReference"/>
        </w:rPr>
        <w:annotationRef/>
      </w:r>
      <w:r>
        <w:rPr>
          <w:sz w:val="20"/>
          <w:szCs w:val="20"/>
        </w:rPr>
        <w:t>Do we know if milk production is pre-programmed (prior to gestation) according to the number of pups in utero?  Could this effect the amount of nutrition or do dams adjust? For example, if a dam was already programmed to produce enough milk for 6, do the 4 get the milk of 6 or do dams adjust production?</w:t>
      </w:r>
    </w:p>
  </w:comment>
  <w:comment w:id="93" w:author="JeAnna Redd" w:date="2023-01-03T15:54:00Z" w:initials="JR">
    <w:p w14:paraId="4877282C" w14:textId="77777777" w:rsidR="00FD1208" w:rsidRDefault="00FD1208" w:rsidP="00EA2F4C">
      <w:r>
        <w:rPr>
          <w:rStyle w:val="CommentReference"/>
        </w:rPr>
        <w:annotationRef/>
      </w:r>
      <w:r>
        <w:rPr>
          <w:sz w:val="20"/>
          <w:szCs w:val="20"/>
        </w:rPr>
        <w:t>This was post cull, correct?</w:t>
      </w:r>
    </w:p>
  </w:comment>
  <w:comment w:id="101" w:author="JeAnna Redd" w:date="2023-01-03T16:17:00Z" w:initials="JR">
    <w:p w14:paraId="58F9B073" w14:textId="77777777" w:rsidR="00C96244" w:rsidRDefault="00C96244" w:rsidP="00C004D1">
      <w:r>
        <w:rPr>
          <w:rStyle w:val="CommentReference"/>
        </w:rPr>
        <w:annotationRef/>
      </w:r>
      <w:r>
        <w:rPr>
          <w:sz w:val="20"/>
          <w:szCs w:val="20"/>
        </w:rPr>
        <w:t>Or PND</w:t>
      </w:r>
    </w:p>
  </w:comment>
  <w:comment w:id="111" w:author="JeAnna Redd" w:date="2023-01-03T16:31:00Z" w:initials="JR">
    <w:p w14:paraId="32B94323" w14:textId="77777777" w:rsidR="005E313C" w:rsidRDefault="005E313C" w:rsidP="00522EC1">
      <w:r>
        <w:rPr>
          <w:rStyle w:val="CommentReference"/>
        </w:rPr>
        <w:annotationRef/>
      </w:r>
      <w:r>
        <w:rPr>
          <w:sz w:val="20"/>
          <w:szCs w:val="20"/>
        </w:rPr>
        <w:t>Or IP ITT</w:t>
      </w:r>
    </w:p>
  </w:comment>
  <w:comment w:id="112" w:author="JeAnna Redd" w:date="2023-01-03T16:31:00Z" w:initials="JR">
    <w:p w14:paraId="26F3D326" w14:textId="77777777" w:rsidR="005E313C" w:rsidRDefault="005E313C" w:rsidP="0018497A">
      <w:r>
        <w:rPr>
          <w:rStyle w:val="CommentReference"/>
        </w:rPr>
        <w:annotationRef/>
      </w:r>
      <w:r>
        <w:rPr>
          <w:sz w:val="20"/>
          <w:szCs w:val="20"/>
        </w:rPr>
        <w:t>Wow! Not even at 45min?!</w:t>
      </w:r>
    </w:p>
  </w:comment>
  <w:comment w:id="113" w:author="JeAnna Redd" w:date="2023-01-03T16:35:00Z" w:initials="JR">
    <w:p w14:paraId="5EADDEB3" w14:textId="77777777" w:rsidR="004A39E2" w:rsidRDefault="004A39E2" w:rsidP="00C16B0C">
      <w:r>
        <w:rPr>
          <w:rStyle w:val="CommentReference"/>
        </w:rPr>
        <w:annotationRef/>
      </w:r>
      <w:r>
        <w:rPr>
          <w:sz w:val="20"/>
          <w:szCs w:val="20"/>
        </w:rPr>
        <w:t>Interesting because, in 2a, baseline looks basically the same and preggos remain higher (more resistant) over time. but, they have a lower, though not sig, baseline BG in 2b.</w:t>
      </w:r>
    </w:p>
  </w:comment>
  <w:comment w:id="115" w:author="JeAnna Redd" w:date="2023-01-03T16:29:00Z" w:initials="JR">
    <w:p w14:paraId="7DF10344" w14:textId="701FBC18" w:rsidR="005E313C" w:rsidRDefault="005E313C" w:rsidP="00EF7334">
      <w:r>
        <w:rPr>
          <w:rStyle w:val="CommentReference"/>
        </w:rPr>
        <w:annotationRef/>
      </w:r>
      <w:r>
        <w:rPr>
          <w:sz w:val="20"/>
          <w:szCs w:val="20"/>
        </w:rPr>
        <w:t>Look at the Bridges Lab building off our own knowledge! :)</w:t>
      </w:r>
    </w:p>
  </w:comment>
  <w:comment w:id="116" w:author="JeAnna Redd" w:date="2023-01-09T04:39:00Z" w:initials="JR">
    <w:p w14:paraId="7867B356" w14:textId="77777777" w:rsidR="0028760B" w:rsidRDefault="0028760B" w:rsidP="006220A8">
      <w:r>
        <w:rPr>
          <w:rStyle w:val="CommentReference"/>
        </w:rPr>
        <w:annotationRef/>
      </w:r>
      <w:r>
        <w:rPr>
          <w:sz w:val="20"/>
          <w:szCs w:val="20"/>
        </w:rPr>
        <w:t>Or untreated</w:t>
      </w:r>
    </w:p>
  </w:comment>
  <w:comment w:id="123" w:author="JeAnna Redd" w:date="2023-01-09T04:42:00Z" w:initials="JR">
    <w:p w14:paraId="7CB129D3" w14:textId="77777777" w:rsidR="0028760B" w:rsidRDefault="0028760B" w:rsidP="00E3403D">
      <w:r>
        <w:rPr>
          <w:rStyle w:val="CommentReference"/>
        </w:rPr>
        <w:annotationRef/>
      </w:r>
      <w:r>
        <w:rPr>
          <w:sz w:val="20"/>
          <w:szCs w:val="20"/>
        </w:rPr>
        <w:t>If you want to shorten dexamethasone, call it dex or whatever in a parenthetical.  Seems a little too familiar/colloquial, here.</w:t>
      </w:r>
    </w:p>
  </w:comment>
  <w:comment w:id="127" w:author="JeAnna Redd" w:date="2023-01-09T04:45:00Z" w:initials="JR">
    <w:p w14:paraId="6DEFD6FD" w14:textId="77777777" w:rsidR="0028760B" w:rsidRDefault="0028760B" w:rsidP="00D25C24">
      <w:r>
        <w:rPr>
          <w:rStyle w:val="CommentReference"/>
        </w:rPr>
        <w:annotationRef/>
      </w:r>
      <w:r>
        <w:rPr>
          <w:sz w:val="20"/>
          <w:szCs w:val="20"/>
        </w:rPr>
        <w:t>GDF15 knockout…or are we trying to get away from saying that?</w:t>
      </w:r>
    </w:p>
  </w:comment>
  <w:comment w:id="128" w:author="JeAnna Redd" w:date="2023-01-09T04:47:00Z" w:initials="JR">
    <w:p w14:paraId="631D87C0" w14:textId="77777777" w:rsidR="0028760B" w:rsidRDefault="0028760B" w:rsidP="00E123C3">
      <w:r>
        <w:rPr>
          <w:rStyle w:val="CommentReference"/>
        </w:rPr>
        <w:annotationRef/>
      </w:r>
      <w:r>
        <w:rPr>
          <w:sz w:val="20"/>
          <w:szCs w:val="20"/>
        </w:rPr>
        <w:t>Because they are the same strain…is there a better word?</w:t>
      </w:r>
    </w:p>
  </w:comment>
  <w:comment w:id="133" w:author="JeAnna Redd" w:date="2023-01-09T04:49:00Z" w:initials="JR">
    <w:p w14:paraId="4293AEC6" w14:textId="77777777" w:rsidR="00805B55" w:rsidRDefault="00805B55" w:rsidP="00E61993">
      <w:r>
        <w:rPr>
          <w:rStyle w:val="CommentReference"/>
        </w:rPr>
        <w:annotationRef/>
      </w:r>
      <w:r>
        <w:rPr>
          <w:sz w:val="20"/>
          <w:szCs w:val="20"/>
        </w:rPr>
        <w:t>Outliers?</w:t>
      </w:r>
    </w:p>
  </w:comment>
  <w:comment w:id="134" w:author="JeAnna Redd" w:date="2023-01-09T04:52:00Z" w:initials="JR">
    <w:p w14:paraId="4FADE0AB" w14:textId="77777777" w:rsidR="00805B55" w:rsidRDefault="00805B55" w:rsidP="005D39B7">
      <w:r>
        <w:rPr>
          <w:rStyle w:val="CommentReference"/>
        </w:rPr>
        <w:annotationRef/>
      </w:r>
      <w:r>
        <w:rPr>
          <w:sz w:val="20"/>
          <w:szCs w:val="20"/>
        </w:rPr>
        <w:t>Were there several outliers? The graph points to at least a leaning in led postnatal weight loss.</w:t>
      </w:r>
    </w:p>
  </w:comment>
  <w:comment w:id="135" w:author="JeAnna Redd" w:date="2023-01-09T04:53:00Z" w:initials="JR">
    <w:p w14:paraId="21CF6C80" w14:textId="77777777" w:rsidR="00805B55" w:rsidRDefault="00805B55" w:rsidP="00C70647">
      <w:r>
        <w:rPr>
          <w:rStyle w:val="CommentReference"/>
        </w:rPr>
        <w:annotationRef/>
      </w:r>
      <w:r>
        <w:rPr>
          <w:sz w:val="20"/>
          <w:szCs w:val="20"/>
        </w:rPr>
        <w:t>I think if your heading is true, there should be mention of above.</w:t>
      </w:r>
    </w:p>
  </w:comment>
  <w:comment w:id="139" w:author="JeAnna Redd" w:date="2023-01-09T04:55:00Z" w:initials="JR">
    <w:p w14:paraId="5B72E150" w14:textId="77777777" w:rsidR="00805B55" w:rsidRDefault="00805B55" w:rsidP="00337FB7">
      <w:r>
        <w:rPr>
          <w:rStyle w:val="CommentReference"/>
        </w:rPr>
        <w:annotationRef/>
      </w:r>
      <w:r>
        <w:rPr>
          <w:sz w:val="20"/>
          <w:szCs w:val="20"/>
        </w:rPr>
        <w:t>Could add, “…curve of the ITT.”</w:t>
      </w:r>
    </w:p>
  </w:comment>
  <w:comment w:id="148" w:author="JeAnna Redd" w:date="2023-01-09T05:02:00Z" w:initials="JR">
    <w:p w14:paraId="6788914B" w14:textId="77777777" w:rsidR="00540C79" w:rsidRDefault="00540C79" w:rsidP="00992C2A">
      <w:r>
        <w:rPr>
          <w:rStyle w:val="CommentReference"/>
        </w:rPr>
        <w:annotationRef/>
      </w:r>
      <w:r>
        <w:rPr>
          <w:sz w:val="20"/>
          <w:szCs w:val="20"/>
        </w:rPr>
        <w:t>Here and throughout the results, the figure referencing is a bit scattered. Perhaps a re-ordering of the figures is needed? Just a thought.</w:t>
      </w:r>
    </w:p>
  </w:comment>
  <w:comment w:id="149" w:author="JeAnna Redd" w:date="2023-01-09T05:03:00Z" w:initials="JR">
    <w:p w14:paraId="0EE99B59" w14:textId="77777777" w:rsidR="00540C79" w:rsidRDefault="00540C79" w:rsidP="006F668E">
      <w:r>
        <w:rPr>
          <w:rStyle w:val="CommentReference"/>
        </w:rPr>
        <w:annotationRef/>
      </w:r>
      <w:r>
        <w:rPr>
          <w:sz w:val="20"/>
          <w:szCs w:val="20"/>
        </w:rPr>
        <w:t>I’ll note this at the top of results, too.</w:t>
      </w:r>
    </w:p>
  </w:comment>
  <w:comment w:id="151" w:author="JeAnna Redd" w:date="2023-01-09T05:03:00Z" w:initials="JR">
    <w:p w14:paraId="5C873269" w14:textId="77777777" w:rsidR="00540C79" w:rsidRDefault="00540C79" w:rsidP="00635D7F">
      <w:r>
        <w:rPr>
          <w:rStyle w:val="CommentReference"/>
        </w:rPr>
        <w:annotationRef/>
      </w:r>
      <w:r>
        <w:rPr>
          <w:sz w:val="20"/>
          <w:szCs w:val="20"/>
        </w:rPr>
        <w:t>This could all go first.</w:t>
      </w:r>
    </w:p>
  </w:comment>
  <w:comment w:id="154" w:author="JeAnna Redd" w:date="2023-01-09T05:07:00Z" w:initials="JR">
    <w:p w14:paraId="707ACC92" w14:textId="77777777" w:rsidR="00540C79" w:rsidRDefault="00540C79" w:rsidP="00212000">
      <w:r>
        <w:rPr>
          <w:rStyle w:val="CommentReference"/>
        </w:rPr>
        <w:annotationRef/>
      </w:r>
      <w:r>
        <w:rPr>
          <w:sz w:val="20"/>
          <w:szCs w:val="20"/>
        </w:rPr>
        <w:t>Why 10? Peak lactation? Say here and delete from next sentence.</w:t>
      </w:r>
    </w:p>
  </w:comment>
  <w:comment w:id="169" w:author="JeAnna Redd" w:date="2023-01-09T05:15:00Z" w:initials="JR">
    <w:p w14:paraId="72DC1C35" w14:textId="77777777" w:rsidR="00B80E3C" w:rsidRDefault="00B80E3C" w:rsidP="00943FDF">
      <w:r>
        <w:rPr>
          <w:rStyle w:val="CommentReference"/>
        </w:rPr>
        <w:annotationRef/>
      </w:r>
      <w:r>
        <w:rPr>
          <w:sz w:val="20"/>
          <w:szCs w:val="20"/>
        </w:rPr>
        <w:t>Complications?</w:t>
      </w:r>
    </w:p>
  </w:comment>
  <w:comment w:id="170" w:author="JeAnna Redd" w:date="2023-01-09T05:16:00Z" w:initials="JR">
    <w:p w14:paraId="309EC8FD" w14:textId="77777777" w:rsidR="00B80E3C" w:rsidRDefault="00B80E3C" w:rsidP="00C44098">
      <w:r>
        <w:rPr>
          <w:rStyle w:val="CommentReference"/>
        </w:rPr>
        <w:annotationRef/>
      </w:r>
      <w:r>
        <w:rPr>
          <w:sz w:val="20"/>
          <w:szCs w:val="20"/>
        </w:rPr>
        <w:t>Patriarchy. Ha</w:t>
      </w:r>
    </w:p>
  </w:comment>
  <w:comment w:id="175" w:author="JeAnna Redd" w:date="2023-01-09T05:20:00Z" w:initials="JR">
    <w:p w14:paraId="09DE3B46" w14:textId="77777777" w:rsidR="005A6251" w:rsidRDefault="005A6251" w:rsidP="00BD4201">
      <w:r>
        <w:rPr>
          <w:rStyle w:val="CommentReference"/>
        </w:rPr>
        <w:annotationRef/>
      </w:r>
      <w:r>
        <w:rPr>
          <w:sz w:val="20"/>
          <w:szCs w:val="20"/>
        </w:rPr>
        <w:t>Interesting new direction.</w:t>
      </w:r>
    </w:p>
  </w:comment>
  <w:comment w:id="176" w:author="JeAnna Redd" w:date="2023-01-09T05:28:00Z" w:initials="JR">
    <w:p w14:paraId="4D0F0310" w14:textId="77777777" w:rsidR="005A6251" w:rsidRDefault="005A6251" w:rsidP="00F37214">
      <w:r>
        <w:rPr>
          <w:rStyle w:val="CommentReference"/>
        </w:rPr>
        <w:annotationRef/>
      </w:r>
      <w:r>
        <w:rPr>
          <w:sz w:val="20"/>
          <w:szCs w:val="20"/>
        </w:rPr>
        <w:t>This is good rationale. :)</w:t>
      </w:r>
    </w:p>
  </w:comment>
  <w:comment w:id="179" w:author="JeAnna Redd" w:date="2023-01-09T05:24:00Z" w:initials="JR">
    <w:p w14:paraId="12418545" w14:textId="464E9D7B" w:rsidR="005A6251" w:rsidRDefault="005A6251" w:rsidP="00AC1EA5">
      <w:r>
        <w:rPr>
          <w:rStyle w:val="CommentReference"/>
        </w:rPr>
        <w:annotationRef/>
      </w:r>
      <w:r>
        <w:rPr>
          <w:sz w:val="20"/>
          <w:szCs w:val="20"/>
        </w:rPr>
        <w:t>??</w:t>
      </w:r>
    </w:p>
  </w:comment>
  <w:comment w:id="182" w:author="JeAnna Redd" w:date="2023-01-09T05:26:00Z" w:initials="JR">
    <w:p w14:paraId="652FA549" w14:textId="77777777" w:rsidR="005A6251" w:rsidRDefault="005A6251" w:rsidP="008509D8">
      <w:r>
        <w:rPr>
          <w:rStyle w:val="CommentReference"/>
        </w:rPr>
        <w:annotationRef/>
      </w:r>
      <w:r>
        <w:rPr>
          <w:sz w:val="20"/>
          <w:szCs w:val="20"/>
        </w:rPr>
        <w:t>Although, turning the corner into week 3 is no longer perinatal.</w:t>
      </w:r>
    </w:p>
  </w:comment>
  <w:comment w:id="185" w:author="JeAnna Redd" w:date="2023-01-09T05:30:00Z" w:initials="JR">
    <w:p w14:paraId="0E219BAA" w14:textId="77777777" w:rsidR="00A25575" w:rsidRDefault="00A25575" w:rsidP="00281AB2">
      <w:r>
        <w:rPr>
          <w:rStyle w:val="CommentReference"/>
        </w:rPr>
        <w:annotationRef/>
      </w:r>
      <w:r>
        <w:rPr>
          <w:sz w:val="20"/>
          <w:szCs w:val="20"/>
        </w:rPr>
        <w:t>Again, unless there’s intent to jump around, I think either the results text or the figure order should be re-evaluated.</w:t>
      </w:r>
    </w:p>
  </w:comment>
  <w:comment w:id="186" w:author="JeAnna Redd" w:date="2023-01-09T05:43:00Z" w:initials="JR">
    <w:p w14:paraId="6569C984" w14:textId="77777777" w:rsidR="00315250" w:rsidRDefault="00315250" w:rsidP="00186BB5">
      <w:r>
        <w:rPr>
          <w:rStyle w:val="CommentReference"/>
        </w:rPr>
        <w:annotationRef/>
      </w:r>
      <w:r>
        <w:rPr>
          <w:sz w:val="20"/>
          <w:szCs w:val="20"/>
        </w:rPr>
        <w:t>P values? Significance?</w:t>
      </w:r>
    </w:p>
  </w:comment>
  <w:comment w:id="187" w:author="JeAnna Redd" w:date="2023-01-09T05:32:00Z" w:initials="JR">
    <w:p w14:paraId="246224D9" w14:textId="4BDA162E" w:rsidR="00A25575" w:rsidRDefault="00A25575" w:rsidP="009A2F4D">
      <w:r>
        <w:rPr>
          <w:rStyle w:val="CommentReference"/>
        </w:rPr>
        <w:annotationRef/>
      </w:r>
      <w:r>
        <w:rPr>
          <w:sz w:val="20"/>
          <w:szCs w:val="20"/>
        </w:rPr>
        <w:t>Is there mention of 1a in the text?</w:t>
      </w:r>
    </w:p>
  </w:comment>
  <w:comment w:id="195" w:author="JeAnna Redd" w:date="2023-01-09T05:45:00Z" w:initials="JR">
    <w:p w14:paraId="6C031ED6" w14:textId="77777777" w:rsidR="00315250" w:rsidRDefault="00315250" w:rsidP="00DE0C42">
      <w:r>
        <w:rPr>
          <w:rStyle w:val="CommentReference"/>
        </w:rPr>
        <w:annotationRef/>
      </w:r>
      <w:r>
        <w:rPr>
          <w:sz w:val="20"/>
          <w:szCs w:val="20"/>
        </w:rPr>
        <w:t>No need for lettering?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2FB61" w15:done="0"/>
  <w15:commentEx w15:paraId="2E263810" w15:done="0"/>
  <w15:commentEx w15:paraId="3EABE290" w15:done="0"/>
  <w15:commentEx w15:paraId="7068287C" w15:done="0"/>
  <w15:commentEx w15:paraId="3122DFF3" w15:done="0"/>
  <w15:commentEx w15:paraId="5DE83920" w15:done="0"/>
  <w15:commentEx w15:paraId="30E4FCCE" w15:done="0"/>
  <w15:commentEx w15:paraId="36B8D812" w15:done="0"/>
  <w15:commentEx w15:paraId="33A996F6" w15:paraIdParent="36B8D812" w15:done="0"/>
  <w15:commentEx w15:paraId="0F2313D2" w15:done="0"/>
  <w15:commentEx w15:paraId="6273AFF7" w15:done="0"/>
  <w15:commentEx w15:paraId="532CC0D5" w15:done="0"/>
  <w15:commentEx w15:paraId="2B082707" w15:done="0"/>
  <w15:commentEx w15:paraId="7294C86F" w15:done="0"/>
  <w15:commentEx w15:paraId="2159A1EB" w15:done="0"/>
  <w15:commentEx w15:paraId="216C02B9" w15:done="0"/>
  <w15:commentEx w15:paraId="0C2EFBA2" w15:done="0"/>
  <w15:commentEx w15:paraId="6973F5FE" w15:done="0"/>
  <w15:commentEx w15:paraId="494AE856" w15:done="0"/>
  <w15:commentEx w15:paraId="5E3A70DA" w15:done="0"/>
  <w15:commentEx w15:paraId="4877282C" w15:done="0"/>
  <w15:commentEx w15:paraId="58F9B073" w15:done="0"/>
  <w15:commentEx w15:paraId="32B94323" w15:done="0"/>
  <w15:commentEx w15:paraId="26F3D326" w15:done="0"/>
  <w15:commentEx w15:paraId="5EADDEB3" w15:done="0"/>
  <w15:commentEx w15:paraId="7DF10344" w15:done="0"/>
  <w15:commentEx w15:paraId="7867B356" w15:done="0"/>
  <w15:commentEx w15:paraId="7CB129D3" w15:done="0"/>
  <w15:commentEx w15:paraId="6DEFD6FD" w15:done="0"/>
  <w15:commentEx w15:paraId="631D87C0" w15:done="0"/>
  <w15:commentEx w15:paraId="4293AEC6" w15:done="0"/>
  <w15:commentEx w15:paraId="4FADE0AB" w15:done="0"/>
  <w15:commentEx w15:paraId="21CF6C80" w15:paraIdParent="4FADE0AB" w15:done="0"/>
  <w15:commentEx w15:paraId="5B72E150" w15:done="0"/>
  <w15:commentEx w15:paraId="6788914B" w15:done="0"/>
  <w15:commentEx w15:paraId="0EE99B59" w15:paraIdParent="6788914B" w15:done="0"/>
  <w15:commentEx w15:paraId="5C873269" w15:done="0"/>
  <w15:commentEx w15:paraId="707ACC92" w15:done="0"/>
  <w15:commentEx w15:paraId="72DC1C35" w15:done="0"/>
  <w15:commentEx w15:paraId="309EC8FD" w15:done="0"/>
  <w15:commentEx w15:paraId="09DE3B46" w15:done="0"/>
  <w15:commentEx w15:paraId="4D0F0310" w15:done="0"/>
  <w15:commentEx w15:paraId="12418545" w15:done="0"/>
  <w15:commentEx w15:paraId="652FA549" w15:done="0"/>
  <w15:commentEx w15:paraId="0E219BAA" w15:done="0"/>
  <w15:commentEx w15:paraId="6569C984" w15:done="0"/>
  <w15:commentEx w15:paraId="246224D9" w15:done="0"/>
  <w15:commentEx w15:paraId="6C031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5EB9F1" w16cex:dateUtc="2023-01-03T20:28:00Z"/>
  <w16cex:commentExtensible w16cex:durableId="275EBA8A" w16cex:dateUtc="2023-01-03T20:30:00Z"/>
  <w16cex:commentExtensible w16cex:durableId="275EBABC" w16cex:dateUtc="2023-01-03T20:31:00Z"/>
  <w16cex:commentExtensible w16cex:durableId="275EBCC4" w16cex:dateUtc="2023-01-03T20:40:00Z"/>
  <w16cex:commentExtensible w16cex:durableId="275EBDCA" w16cex:dateUtc="2023-01-03T20:44:00Z"/>
  <w16cex:commentExtensible w16cex:durableId="275EC26C" w16cex:dateUtc="2023-01-03T21:04:00Z"/>
  <w16cex:commentExtensible w16cex:durableId="275EC3BE" w16cex:dateUtc="2023-01-03T21:09:00Z"/>
  <w16cex:commentExtensible w16cex:durableId="275EC53C" w16cex:dateUtc="2023-01-03T21:16:00Z"/>
  <w16cex:commentExtensible w16cex:durableId="275EC3FD" w16cex:dateUtc="2023-01-03T21:10:00Z"/>
  <w16cex:commentExtensible w16cex:durableId="275EC350" w16cex:dateUtc="2023-01-03T21:08:00Z"/>
  <w16cex:commentExtensible w16cex:durableId="275EC47E" w16cex:dateUtc="2023-01-03T21:13:00Z"/>
  <w16cex:commentExtensible w16cex:durableId="275EC5F5" w16cex:dateUtc="2023-01-03T21:19:00Z"/>
  <w16cex:commentExtensible w16cex:durableId="275EC7F8" w16cex:dateUtc="2023-01-03T21:27:00Z"/>
  <w16cex:commentExtensible w16cex:durableId="275EC788" w16cex:dateUtc="2023-01-03T21:26:00Z"/>
  <w16cex:commentExtensible w16cex:durableId="275EC8DB" w16cex:dateUtc="2023-01-03T21:31:00Z"/>
  <w16cex:commentExtensible w16cex:durableId="275EC84C" w16cex:dateUtc="2023-01-03T21:29:00Z"/>
  <w16cex:commentExtensible w16cex:durableId="275EC945" w16cex:dateUtc="2023-01-03T21:33:00Z"/>
  <w16cex:commentExtensible w16cex:durableId="275ECA83" w16cex:dateUtc="2023-01-03T21:38:00Z"/>
  <w16cex:commentExtensible w16cex:durableId="275ECBF8" w16cex:dateUtc="2023-01-03T21:44:00Z"/>
  <w16cex:commentExtensible w16cex:durableId="275ECE3A" w16cex:dateUtc="2023-01-03T21:54:00Z"/>
  <w16cex:commentExtensible w16cex:durableId="275ED38E" w16cex:dateUtc="2023-01-03T22:17:00Z"/>
  <w16cex:commentExtensible w16cex:durableId="275ED6D7" w16cex:dateUtc="2023-01-03T22:31:00Z"/>
  <w16cex:commentExtensible w16cex:durableId="275ED6EE" w16cex:dateUtc="2023-01-03T22:31:00Z"/>
  <w16cex:commentExtensible w16cex:durableId="275ED7B8" w16cex:dateUtc="2023-01-03T22:35:00Z"/>
  <w16cex:commentExtensible w16cex:durableId="275ED662" w16cex:dateUtc="2023-01-03T22:29:00Z"/>
  <w16cex:commentExtensible w16cex:durableId="276618F7" w16cex:dateUtc="2023-01-09T10:39:00Z"/>
  <w16cex:commentExtensible w16cex:durableId="276619BA" w16cex:dateUtc="2023-01-09T10:42:00Z"/>
  <w16cex:commentExtensible w16cex:durableId="27661A7F" w16cex:dateUtc="2023-01-09T10:45:00Z"/>
  <w16cex:commentExtensible w16cex:durableId="27661ADC" w16cex:dateUtc="2023-01-09T10:47:00Z"/>
  <w16cex:commentExtensible w16cex:durableId="27661B70" w16cex:dateUtc="2023-01-09T10:49:00Z"/>
  <w16cex:commentExtensible w16cex:durableId="27661BF4" w16cex:dateUtc="2023-01-09T10:52:00Z"/>
  <w16cex:commentExtensible w16cex:durableId="27661C42" w16cex:dateUtc="2023-01-09T10:53:00Z"/>
  <w16cex:commentExtensible w16cex:durableId="27661CD8" w16cex:dateUtc="2023-01-09T10:55:00Z"/>
  <w16cex:commentExtensible w16cex:durableId="27661E77" w16cex:dateUtc="2023-01-09T11:02:00Z"/>
  <w16cex:commentExtensible w16cex:durableId="27661E87" w16cex:dateUtc="2023-01-09T11:03:00Z"/>
  <w16cex:commentExtensible w16cex:durableId="27661EBD" w16cex:dateUtc="2023-01-09T11:03:00Z"/>
  <w16cex:commentExtensible w16cex:durableId="27661F79" w16cex:dateUtc="2023-01-09T11:07:00Z"/>
  <w16cex:commentExtensible w16cex:durableId="2766216D" w16cex:dateUtc="2023-01-09T11:15:00Z"/>
  <w16cex:commentExtensible w16cex:durableId="2766219C" w16cex:dateUtc="2023-01-09T11:16:00Z"/>
  <w16cex:commentExtensible w16cex:durableId="27662299" w16cex:dateUtc="2023-01-09T11:20:00Z"/>
  <w16cex:commentExtensible w16cex:durableId="27662472" w16cex:dateUtc="2023-01-09T11:28:00Z"/>
  <w16cex:commentExtensible w16cex:durableId="27662399" w16cex:dateUtc="2023-01-09T11:24:00Z"/>
  <w16cex:commentExtensible w16cex:durableId="276623F3" w16cex:dateUtc="2023-01-09T11:26:00Z"/>
  <w16cex:commentExtensible w16cex:durableId="27662512" w16cex:dateUtc="2023-01-09T11:30:00Z"/>
  <w16cex:commentExtensible w16cex:durableId="276627F5" w16cex:dateUtc="2023-01-09T11:43:00Z"/>
  <w16cex:commentExtensible w16cex:durableId="27662554" w16cex:dateUtc="2023-01-09T11:32:00Z"/>
  <w16cex:commentExtensible w16cex:durableId="27662896" w16cex:dateUtc="2023-01-09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2FB61" w16cid:durableId="2744294F"/>
  <w16cid:commentId w16cid:paraId="2E263810" w16cid:durableId="275EB9F1"/>
  <w16cid:commentId w16cid:paraId="3EABE290" w16cid:durableId="275EBA8A"/>
  <w16cid:commentId w16cid:paraId="7068287C" w16cid:durableId="275EBABC"/>
  <w16cid:commentId w16cid:paraId="3122DFF3" w16cid:durableId="275EBCC4"/>
  <w16cid:commentId w16cid:paraId="5DE83920" w16cid:durableId="275EBDCA"/>
  <w16cid:commentId w16cid:paraId="30E4FCCE" w16cid:durableId="275EC26C"/>
  <w16cid:commentId w16cid:paraId="36B8D812" w16cid:durableId="275EC3BE"/>
  <w16cid:commentId w16cid:paraId="33A996F6" w16cid:durableId="275EC53C"/>
  <w16cid:commentId w16cid:paraId="0F2313D2" w16cid:durableId="275EC3FD"/>
  <w16cid:commentId w16cid:paraId="6273AFF7" w16cid:durableId="275EC350"/>
  <w16cid:commentId w16cid:paraId="532CC0D5" w16cid:durableId="275EC47E"/>
  <w16cid:commentId w16cid:paraId="2B082707" w16cid:durableId="275EC5F5"/>
  <w16cid:commentId w16cid:paraId="7294C86F" w16cid:durableId="275EC7F8"/>
  <w16cid:commentId w16cid:paraId="2159A1EB" w16cid:durableId="275EC788"/>
  <w16cid:commentId w16cid:paraId="216C02B9" w16cid:durableId="275EC8DB"/>
  <w16cid:commentId w16cid:paraId="0C2EFBA2" w16cid:durableId="275EC84C"/>
  <w16cid:commentId w16cid:paraId="6973F5FE" w16cid:durableId="275EC945"/>
  <w16cid:commentId w16cid:paraId="494AE856" w16cid:durableId="275ECA83"/>
  <w16cid:commentId w16cid:paraId="5E3A70DA" w16cid:durableId="275ECBF8"/>
  <w16cid:commentId w16cid:paraId="4877282C" w16cid:durableId="275ECE3A"/>
  <w16cid:commentId w16cid:paraId="58F9B073" w16cid:durableId="275ED38E"/>
  <w16cid:commentId w16cid:paraId="32B94323" w16cid:durableId="275ED6D7"/>
  <w16cid:commentId w16cid:paraId="26F3D326" w16cid:durableId="275ED6EE"/>
  <w16cid:commentId w16cid:paraId="5EADDEB3" w16cid:durableId="275ED7B8"/>
  <w16cid:commentId w16cid:paraId="7DF10344" w16cid:durableId="275ED662"/>
  <w16cid:commentId w16cid:paraId="7867B356" w16cid:durableId="276618F7"/>
  <w16cid:commentId w16cid:paraId="7CB129D3" w16cid:durableId="276619BA"/>
  <w16cid:commentId w16cid:paraId="6DEFD6FD" w16cid:durableId="27661A7F"/>
  <w16cid:commentId w16cid:paraId="631D87C0" w16cid:durableId="27661ADC"/>
  <w16cid:commentId w16cid:paraId="4293AEC6" w16cid:durableId="27661B70"/>
  <w16cid:commentId w16cid:paraId="4FADE0AB" w16cid:durableId="27661BF4"/>
  <w16cid:commentId w16cid:paraId="21CF6C80" w16cid:durableId="27661C42"/>
  <w16cid:commentId w16cid:paraId="5B72E150" w16cid:durableId="27661CD8"/>
  <w16cid:commentId w16cid:paraId="6788914B" w16cid:durableId="27661E77"/>
  <w16cid:commentId w16cid:paraId="0EE99B59" w16cid:durableId="27661E87"/>
  <w16cid:commentId w16cid:paraId="5C873269" w16cid:durableId="27661EBD"/>
  <w16cid:commentId w16cid:paraId="707ACC92" w16cid:durableId="27661F79"/>
  <w16cid:commentId w16cid:paraId="72DC1C35" w16cid:durableId="2766216D"/>
  <w16cid:commentId w16cid:paraId="309EC8FD" w16cid:durableId="2766219C"/>
  <w16cid:commentId w16cid:paraId="09DE3B46" w16cid:durableId="27662299"/>
  <w16cid:commentId w16cid:paraId="4D0F0310" w16cid:durableId="27662472"/>
  <w16cid:commentId w16cid:paraId="12418545" w16cid:durableId="27662399"/>
  <w16cid:commentId w16cid:paraId="652FA549" w16cid:durableId="276623F3"/>
  <w16cid:commentId w16cid:paraId="0E219BAA" w16cid:durableId="27662512"/>
  <w16cid:commentId w16cid:paraId="6569C984" w16cid:durableId="276627F5"/>
  <w16cid:commentId w16cid:paraId="246224D9" w16cid:durableId="27662554"/>
  <w16cid:commentId w16cid:paraId="6C031ED6" w16cid:durableId="276628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8FCD" w14:textId="77777777" w:rsidR="00E41C1F" w:rsidRDefault="00E41C1F" w:rsidP="00283B15">
      <w:r>
        <w:separator/>
      </w:r>
    </w:p>
  </w:endnote>
  <w:endnote w:type="continuationSeparator" w:id="0">
    <w:p w14:paraId="7057FFDE" w14:textId="77777777" w:rsidR="00E41C1F" w:rsidRDefault="00E41C1F"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17D0" w14:textId="77777777" w:rsidR="00E41C1F" w:rsidRDefault="00E41C1F" w:rsidP="00283B15">
      <w:r>
        <w:separator/>
      </w:r>
    </w:p>
  </w:footnote>
  <w:footnote w:type="continuationSeparator" w:id="0">
    <w:p w14:paraId="38F40C3B" w14:textId="77777777" w:rsidR="00E41C1F" w:rsidRDefault="00E41C1F"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600440">
    <w:abstractNumId w:val="5"/>
  </w:num>
  <w:num w:numId="2" w16cid:durableId="825047658">
    <w:abstractNumId w:val="6"/>
  </w:num>
  <w:num w:numId="3" w16cid:durableId="1321230887">
    <w:abstractNumId w:val="4"/>
  </w:num>
  <w:num w:numId="4" w16cid:durableId="1751658294">
    <w:abstractNumId w:val="1"/>
  </w:num>
  <w:num w:numId="5" w16cid:durableId="990600973">
    <w:abstractNumId w:val="2"/>
  </w:num>
  <w:num w:numId="6" w16cid:durableId="936015299">
    <w:abstractNumId w:val="3"/>
  </w:num>
  <w:num w:numId="7" w16cid:durableId="1899971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JeAnna Redd">
    <w15:presenceInfo w15:providerId="AD" w15:userId="S::jredd@tamusa.edu::9390ff9d-d923-4b29-b725-7ca884a9e56c"/>
  </w15:person>
  <w15:person w15:author="Molly C. Mulcahy">
    <w15:presenceInfo w15:providerId="AD" w15:userId="S-1-5-21-2814929257-2980101946-2414444989-17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3212"/>
    <w:rsid w:val="000902B4"/>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2D69"/>
    <w:rsid w:val="00165D94"/>
    <w:rsid w:val="00167549"/>
    <w:rsid w:val="001675E3"/>
    <w:rsid w:val="00184F1C"/>
    <w:rsid w:val="00186B53"/>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3E45"/>
    <w:rsid w:val="00244D7B"/>
    <w:rsid w:val="00247B38"/>
    <w:rsid w:val="00250326"/>
    <w:rsid w:val="002513AE"/>
    <w:rsid w:val="00254305"/>
    <w:rsid w:val="00260665"/>
    <w:rsid w:val="00262874"/>
    <w:rsid w:val="00264316"/>
    <w:rsid w:val="00270E3F"/>
    <w:rsid w:val="00280656"/>
    <w:rsid w:val="00280CAA"/>
    <w:rsid w:val="0028113D"/>
    <w:rsid w:val="00283B15"/>
    <w:rsid w:val="00285DA1"/>
    <w:rsid w:val="0028760B"/>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5250"/>
    <w:rsid w:val="00317348"/>
    <w:rsid w:val="00320105"/>
    <w:rsid w:val="00330D79"/>
    <w:rsid w:val="00332B44"/>
    <w:rsid w:val="00332EC8"/>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5D98"/>
    <w:rsid w:val="003F5E7F"/>
    <w:rsid w:val="003F62BE"/>
    <w:rsid w:val="00401387"/>
    <w:rsid w:val="0040475E"/>
    <w:rsid w:val="00404E6F"/>
    <w:rsid w:val="00411AF3"/>
    <w:rsid w:val="00412470"/>
    <w:rsid w:val="00414844"/>
    <w:rsid w:val="00415C20"/>
    <w:rsid w:val="00422824"/>
    <w:rsid w:val="0042306F"/>
    <w:rsid w:val="00431CBD"/>
    <w:rsid w:val="00436287"/>
    <w:rsid w:val="00441EC8"/>
    <w:rsid w:val="00444701"/>
    <w:rsid w:val="004450F3"/>
    <w:rsid w:val="004527CA"/>
    <w:rsid w:val="004657C1"/>
    <w:rsid w:val="00470010"/>
    <w:rsid w:val="00470839"/>
    <w:rsid w:val="004814CA"/>
    <w:rsid w:val="004838B9"/>
    <w:rsid w:val="00484AEC"/>
    <w:rsid w:val="0048666E"/>
    <w:rsid w:val="00490ABD"/>
    <w:rsid w:val="00491522"/>
    <w:rsid w:val="004A39E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40C79"/>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6251"/>
    <w:rsid w:val="005A7D5B"/>
    <w:rsid w:val="005B1295"/>
    <w:rsid w:val="005B366D"/>
    <w:rsid w:val="005B73EC"/>
    <w:rsid w:val="005C0360"/>
    <w:rsid w:val="005C25CC"/>
    <w:rsid w:val="005C50AA"/>
    <w:rsid w:val="005C68E9"/>
    <w:rsid w:val="005C7722"/>
    <w:rsid w:val="005D0035"/>
    <w:rsid w:val="005D2740"/>
    <w:rsid w:val="005D5C9A"/>
    <w:rsid w:val="005E27E2"/>
    <w:rsid w:val="005E313C"/>
    <w:rsid w:val="005E329D"/>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297A"/>
    <w:rsid w:val="00674C4E"/>
    <w:rsid w:val="00674C7A"/>
    <w:rsid w:val="00676EF1"/>
    <w:rsid w:val="00677804"/>
    <w:rsid w:val="006872CD"/>
    <w:rsid w:val="0069489E"/>
    <w:rsid w:val="006974D0"/>
    <w:rsid w:val="00697A26"/>
    <w:rsid w:val="006A0FBD"/>
    <w:rsid w:val="006B0F65"/>
    <w:rsid w:val="006B426E"/>
    <w:rsid w:val="006B4296"/>
    <w:rsid w:val="006C49A8"/>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ABA"/>
    <w:rsid w:val="00701E2E"/>
    <w:rsid w:val="00703EF6"/>
    <w:rsid w:val="00714858"/>
    <w:rsid w:val="007204E5"/>
    <w:rsid w:val="00720EF4"/>
    <w:rsid w:val="00726DE1"/>
    <w:rsid w:val="00737554"/>
    <w:rsid w:val="00741FE3"/>
    <w:rsid w:val="0074679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A72F6"/>
    <w:rsid w:val="007B3678"/>
    <w:rsid w:val="007C1DF5"/>
    <w:rsid w:val="007C2DF7"/>
    <w:rsid w:val="007D0C98"/>
    <w:rsid w:val="007D1BD4"/>
    <w:rsid w:val="007D20F5"/>
    <w:rsid w:val="007D62DD"/>
    <w:rsid w:val="007D71A0"/>
    <w:rsid w:val="007D7DF6"/>
    <w:rsid w:val="007E1577"/>
    <w:rsid w:val="007E218D"/>
    <w:rsid w:val="007E7A4E"/>
    <w:rsid w:val="007F3588"/>
    <w:rsid w:val="00801A6F"/>
    <w:rsid w:val="00802EDD"/>
    <w:rsid w:val="008037F1"/>
    <w:rsid w:val="00805B55"/>
    <w:rsid w:val="00807C1D"/>
    <w:rsid w:val="00807C52"/>
    <w:rsid w:val="00810717"/>
    <w:rsid w:val="00811770"/>
    <w:rsid w:val="0081224E"/>
    <w:rsid w:val="008154A8"/>
    <w:rsid w:val="0081695F"/>
    <w:rsid w:val="00824629"/>
    <w:rsid w:val="00834B50"/>
    <w:rsid w:val="0083570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451"/>
    <w:rsid w:val="009B2654"/>
    <w:rsid w:val="009B34C6"/>
    <w:rsid w:val="009B388F"/>
    <w:rsid w:val="009B3A39"/>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575"/>
    <w:rsid w:val="00A25764"/>
    <w:rsid w:val="00A275BC"/>
    <w:rsid w:val="00A30E64"/>
    <w:rsid w:val="00A32ED9"/>
    <w:rsid w:val="00A41AB3"/>
    <w:rsid w:val="00A577C7"/>
    <w:rsid w:val="00A62304"/>
    <w:rsid w:val="00A71929"/>
    <w:rsid w:val="00A7296B"/>
    <w:rsid w:val="00A739D1"/>
    <w:rsid w:val="00A7489E"/>
    <w:rsid w:val="00A75B5E"/>
    <w:rsid w:val="00A81663"/>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DAE"/>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0E3C"/>
    <w:rsid w:val="00B87342"/>
    <w:rsid w:val="00B87AAF"/>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0E2"/>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3A4D"/>
    <w:rsid w:val="00C95715"/>
    <w:rsid w:val="00C96244"/>
    <w:rsid w:val="00CA15D4"/>
    <w:rsid w:val="00CB1433"/>
    <w:rsid w:val="00CB2486"/>
    <w:rsid w:val="00CC0585"/>
    <w:rsid w:val="00CC5373"/>
    <w:rsid w:val="00CC6E5F"/>
    <w:rsid w:val="00CD052D"/>
    <w:rsid w:val="00CD0E3E"/>
    <w:rsid w:val="00CD4198"/>
    <w:rsid w:val="00CD654B"/>
    <w:rsid w:val="00CE28EA"/>
    <w:rsid w:val="00CE2E9D"/>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51EF"/>
    <w:rsid w:val="00D656F0"/>
    <w:rsid w:val="00D671B1"/>
    <w:rsid w:val="00D719EA"/>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08F8"/>
    <w:rsid w:val="00DF3474"/>
    <w:rsid w:val="00E0146F"/>
    <w:rsid w:val="00E03D3A"/>
    <w:rsid w:val="00E0597E"/>
    <w:rsid w:val="00E07742"/>
    <w:rsid w:val="00E14631"/>
    <w:rsid w:val="00E15F79"/>
    <w:rsid w:val="00E2136C"/>
    <w:rsid w:val="00E24076"/>
    <w:rsid w:val="00E26319"/>
    <w:rsid w:val="00E31626"/>
    <w:rsid w:val="00E3260B"/>
    <w:rsid w:val="00E34536"/>
    <w:rsid w:val="00E40985"/>
    <w:rsid w:val="00E41C1F"/>
    <w:rsid w:val="00E42C0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07EE9"/>
    <w:rsid w:val="00F145A3"/>
    <w:rsid w:val="00F15E14"/>
    <w:rsid w:val="00F26273"/>
    <w:rsid w:val="00F2698C"/>
    <w:rsid w:val="00F40B1F"/>
    <w:rsid w:val="00F43922"/>
    <w:rsid w:val="00F45A07"/>
    <w:rsid w:val="00F51390"/>
    <w:rsid w:val="00F61FBD"/>
    <w:rsid w:val="00F6327A"/>
    <w:rsid w:val="00F70C34"/>
    <w:rsid w:val="00F761BC"/>
    <w:rsid w:val="00F85D93"/>
    <w:rsid w:val="00F876E9"/>
    <w:rsid w:val="00F8783B"/>
    <w:rsid w:val="00F9088E"/>
    <w:rsid w:val="00F913B6"/>
    <w:rsid w:val="00FA1832"/>
    <w:rsid w:val="00FA5D93"/>
    <w:rsid w:val="00FB0F00"/>
    <w:rsid w:val="00FB346B"/>
    <w:rsid w:val="00FC258D"/>
    <w:rsid w:val="00FD0AB9"/>
    <w:rsid w:val="00FD1208"/>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bridgeslab.sph.umich.edu/protocols/index.php/Preparation_of_Tail_Samples_(for_Genotyp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C475-42C0-9245-B516-9435500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27341</Words>
  <Characters>155848</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3</cp:revision>
  <dcterms:created xsi:type="dcterms:W3CDTF">2023-10-26T14:36:00Z</dcterms:created>
  <dcterms:modified xsi:type="dcterms:W3CDTF">2023-11-06T15:23:00Z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