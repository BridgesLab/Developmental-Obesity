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Noura</w:t>
      </w:r>
      <w:proofErr w:type="spellEnd"/>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0278031"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 xml:space="preserve">pregnancy, </w:t>
      </w:r>
      <w:del w:id="0" w:author="Dave Bridges" w:date="2024-09-04T10:57:00Z">
        <w:r w:rsidR="00B957DF" w:rsidDel="00774CBC">
          <w:rPr>
            <w:rFonts w:ascii="Times New Roman" w:hAnsi="Times New Roman" w:cs="Times New Roman"/>
          </w:rPr>
          <w:delText>stress</w:delText>
        </w:r>
      </w:del>
      <w:ins w:id="1" w:author="Dave Bridges" w:date="2024-09-04T10:57:00Z">
        <w:r w:rsidR="00774CBC">
          <w:rPr>
            <w:rFonts w:ascii="Times New Roman" w:hAnsi="Times New Roman" w:cs="Times New Roman"/>
          </w:rPr>
          <w:t>glucocorticoids</w:t>
        </w:r>
      </w:ins>
      <w:r w:rsidR="00B957DF">
        <w:rPr>
          <w:rFonts w:ascii="Times New Roman" w:hAnsi="Times New Roman" w:cs="Times New Roman"/>
        </w:rPr>
        <w:t>,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3C69F6C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4267FB" w:rsidRPr="004267FB">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xml:space="preserve">, </w:t>
      </w:r>
      <w:ins w:id="2" w:author="Molly C. MULCAHY" w:date="2024-07-19T12:50:00Z">
        <w:r w:rsidR="00F95AD0">
          <w:rPr>
            <w:rFonts w:ascii="Times New Roman" w:hAnsi="Times New Roman" w:cs="Times New Roman"/>
          </w:rPr>
          <w:t>toxins and inflammatory cytokines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{"citationID":"GxlX2bfq","properties":{"formattedCitation":"(7)","plainCitation":"(7)","noteIndex":0},"citationItems":[{"id":2332,"uris":["http://zotero.org/users/5073745/items/CTZZDT8P"],"itemData":{"id":2332,"type":"article-journal","abstract":"An acute increase in the circulating concentration of glucocorticoid hormones is essential for the survival of severe somatic stresses. Circulating concentrations of GDF15, a hormone that acts in the brain to reduce food intake, are frequently elevated in stressful states. We now report that GDF15 potently activates the hypothalamic–pituitary–adrenal (HPA) axis in mice and rats. A blocking antibody to the GDNF-family receptor α-like receptor completely prevented the corticosterone response to GDF15 administration. In wild-type mice exposed to a range of stressful stimuli, circulating levels of both corticosterone and GDF15 rose acutely. In the case of Escherichia coli or lipopolysaccharide injections, the vigorous proinflammatory cytokine response elicited was sufficient to produce a near-maximal HPA response, regardless of the presence or absence of GDF15. In contrast, the activation of the HPA axis seen in wild-type mice in response to the administration of genotoxic or endoplasmic reticulum toxins, which do not provoke a marked rise in cytokines, was absent in Gdf15 −/− mice. In conclusion, consistent with its proposed role as a sentinel hormone, endogenous GDF15 is required for the activation of the protective HPA response to toxins that do not induce a substantial cytokine response. In the context of efforts to develop GDF15 as an antiobesity therapeutic, these findings identify a biomarker of target engagement and a previously unrecognized pharmacodynamic effect, which will require monitoring in human studies.","container-title":"Proceedings of the National Academy of Sciences","DOI":"10.1073/pnas.2106868118","issue":"27","note":"publisher: Proceedings of the National Academy of Sciences","page":"e2106868118","source":"www-pnas-org.ezproxy.library.wisc.edu (Atypon)","title":"Activation of the hypothalamic–pituitary–adrenal axis by exogenous and endogenous GDF15","volume":"118","author":[{"family":"Cimino","given":"Irene"},{"family":"Kim","given":"Hanna"},{"family":"Tung","given":"Y. C. Loraine"},{"family":"Pedersen","given":"Kent"},{"family":"Rimmington","given":"Debra"},{"family":"Tadross","given":"John A."},{"family":"Kohnke","given":"Sara N."},{"family":"Neves-Costa","given":"Ana"},{"family":"Barros","given":"André"},{"family":"Joaquim","given":"Stephanie"},{"family":"Bennett","given":"Don"},{"family":"Melvin","given":"Audrey"},{"family":"Lockhart","given":"Samuel M."},{"family":"Rostron","given":"Anthony J."},{"family":"Scott","given":"Jonathan"},{"family":"Liu","given":"Hui"},{"family":"Burling","given":"Keith"},{"family":"Barker","given":"Peter"},{"family":"Clatworthy","given":"Menna R."},{"family":"Lee","given":"E-Chiang"},{"family":"Simpson","given":"A. John"},{"family":"Yeo","given":"Giles S. H."},{"family":"Moita","given":"Luís F."},{"family":"Bence","given":"Kendra K."},{"family":"Jørgensen","given":"Sebastian Beck"},{"family":"Coll","given":"Anthony P."},{"family":"Breen","given":"Danna M."},{"family":"O’Rahilly","given":"Stephen"}],"issued":{"date-parts":[["2021",7,6]]}}}],"schema":"https://github.com/citation-style-language/schema/raw/master/csl-citation.json"}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(7)</w:t>
      </w:r>
      <w:r w:rsidR="00F95AD0">
        <w:rPr>
          <w:rFonts w:ascii="Times New Roman" w:hAnsi="Times New Roman" w:cs="Times New Roman"/>
        </w:rPr>
        <w:fldChar w:fldCharType="end"/>
      </w:r>
      <w:ins w:id="3" w:author="Molly C. MULCAHY" w:date="2024-07-19T12:50:00Z">
        <w:r w:rsidR="00F95AD0">
          <w:rPr>
            <w:rFonts w:ascii="Times New Roman" w:hAnsi="Times New Roman" w:cs="Times New Roman"/>
          </w:rPr>
          <w:t>,</w:t>
        </w:r>
      </w:ins>
      <w:ins w:id="4" w:author="Molly C. MULCAHY" w:date="2024-07-22T16:36:00Z">
        <w:r w:rsidR="00215D96">
          <w:rPr>
            <w:rFonts w:ascii="Times New Roman" w:hAnsi="Times New Roman" w:cs="Times New Roman"/>
          </w:rPr>
          <w:t xml:space="preserve"> </w:t>
        </w:r>
      </w:ins>
      <w:r w:rsidR="00D80DAC" w:rsidRPr="003F141D">
        <w:rPr>
          <w:rFonts w:ascii="Times New Roman" w:hAnsi="Times New Roman" w:cs="Times New Roman"/>
        </w:rPr>
        <w:t>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JugbC65","properties":{"formattedCitation":"(2,8\\uc0\\u8211{}11)","plainCitation":"(2,8–11)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4267FB" w:rsidRPr="004267FB">
        <w:rPr>
          <w:rFonts w:ascii="Times New Roman" w:hAnsi="Times New Roman" w:cs="Times New Roman"/>
        </w:rPr>
        <w:t>(2,8–11)</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3AD29676"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del w:id="5" w:author="Molly C. MULCAHY" w:date="2024-07-22T16:37:00Z">
        <w:r w:rsidR="00A25764" w:rsidDel="00215D96">
          <w:rPr>
            <w:rFonts w:ascii="Times New Roman" w:hAnsi="Times New Roman" w:cs="Times New Roman"/>
          </w:rPr>
          <w:delText>ha</w:delText>
        </w:r>
        <w:r w:rsidR="008361D1" w:rsidDel="00215D96">
          <w:rPr>
            <w:rFonts w:ascii="Times New Roman" w:hAnsi="Times New Roman" w:cs="Times New Roman"/>
          </w:rPr>
          <w:delText>s</w:delText>
        </w:r>
        <w:r w:rsidR="00D80DAC" w:rsidDel="00215D96">
          <w:rPr>
            <w:rFonts w:ascii="Times New Roman" w:hAnsi="Times New Roman" w:cs="Times New Roman"/>
          </w:rPr>
          <w:delText xml:space="preserve"> </w:delText>
        </w:r>
      </w:del>
      <w:r w:rsidR="00D80DAC">
        <w:rPr>
          <w:rFonts w:ascii="Times New Roman" w:hAnsi="Times New Roman" w:cs="Times New Roman"/>
        </w:rPr>
        <w:t>highlight</w:t>
      </w:r>
      <w:del w:id="6" w:author="Molly C. MULCAHY" w:date="2024-07-22T16:37:00Z">
        <w:r w:rsidR="00D80DAC" w:rsidDel="00215D96">
          <w:rPr>
            <w:rFonts w:ascii="Times New Roman" w:hAnsi="Times New Roman" w:cs="Times New Roman"/>
          </w:rPr>
          <w:delText>ed</w:delText>
        </w:r>
      </w:del>
      <w:r w:rsidR="00D80DAC">
        <w:rPr>
          <w:rFonts w:ascii="Times New Roman" w:hAnsi="Times New Roman" w:cs="Times New Roman"/>
        </w:rPr>
        <w:t xml:space="preserve">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{"citationID":"LQpghmEy","properties":{"formattedCitation":"(12)","plainCitation":"(12)","noteIndex":0},"citationItems":[{"id":230,"uris":["http://zotero.org/users/5073745/items/E4JB9GBK"],"itemData":{"id":230,"type":"article-journal","abstract":"Under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(12)</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{"citationID":"wBWT04r7","properties":{"formattedCitation":"(13)","plainCitation":"(13)","noteIndex":0},"citationItems":[{"id":466,"uris":["http://zotero.org/users/5073745/items/FA9CTGNI"],"itemData":{"id":466,"type":"article-journal","abstract":"Elevated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4267FB" w:rsidRPr="004267FB">
        <w:rPr>
          <w:rFonts w:ascii="Times New Roman" w:hAnsi="Times New Roman" w:cs="Times New Roman"/>
        </w:rPr>
        <w:t>(13)</w:t>
      </w:r>
      <w:r w:rsidR="00C62A47">
        <w:rPr>
          <w:rFonts w:ascii="Times New Roman" w:hAnsi="Times New Roman" w:cs="Times New Roman"/>
        </w:rPr>
        <w:fldChar w:fldCharType="end"/>
      </w:r>
      <w:r w:rsidR="00D80DAC">
        <w:rPr>
          <w:rFonts w:ascii="Times New Roman" w:hAnsi="Times New Roman" w:cs="Times New Roman"/>
        </w:rPr>
        <w:t>,</w:t>
      </w:r>
      <w:del w:id="7" w:author="Molly C. MULCAHY" w:date="2024-07-19T12:42:00Z">
        <w:r w:rsidR="00D80DAC" w:rsidDel="00F95AD0">
          <w:rPr>
            <w:rFonts w:ascii="Times New Roman" w:hAnsi="Times New Roman" w:cs="Times New Roman"/>
          </w:rPr>
          <w:delText xml:space="preserve"> and</w:delText>
        </w:r>
      </w:del>
      <w:r w:rsidR="00D80DAC">
        <w:rPr>
          <w:rFonts w:ascii="Times New Roman" w:hAnsi="Times New Roman" w:cs="Times New Roman"/>
        </w:rPr>
        <w:t xml:space="preserve"> emesis</w:t>
      </w:r>
      <w:r w:rsidR="00215AEE">
        <w:rPr>
          <w:rFonts w:ascii="Times New Roman" w:hAnsi="Times New Roman" w:cs="Times New Roman"/>
        </w:rPr>
        <w:t xml:space="preserve"> </w:t>
      </w:r>
      <w:r w:rsidR="00D80DA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{"citationID":"6aMuzimC","properties":{"formattedCitation":"(14)","plainCitation":"(14)","noteIndex":0},"citationItems":[{"id":467,"uris":["http://zotero.org/users/5073745/items/WDS35T9T"],"itemData":{"id":467,"type":"article-journal","abstract":"Growth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4267FB" w:rsidRPr="004267FB">
        <w:rPr>
          <w:rFonts w:ascii="Times New Roman" w:hAnsi="Times New Roman" w:cs="Times New Roman"/>
        </w:rPr>
        <w:t>(14)</w:t>
      </w:r>
      <w:r w:rsidR="00D80DAC">
        <w:rPr>
          <w:rFonts w:ascii="Times New Roman" w:hAnsi="Times New Roman" w:cs="Times New Roman"/>
        </w:rPr>
        <w:fldChar w:fldCharType="end"/>
      </w:r>
      <w:ins w:id="8" w:author="Molly C. MULCAHY" w:date="2024-07-19T12:42:00Z">
        <w:r w:rsidR="00F95AD0">
          <w:rPr>
            <w:rFonts w:ascii="Times New Roman" w:hAnsi="Times New Roman" w:cs="Times New Roman"/>
          </w:rPr>
          <w:t>, and insulin sensitivity</w:t>
        </w:r>
      </w:ins>
      <w:ins w:id="9" w:author="Molly C. MULCAHY" w:date="2024-07-22T16:37:00Z">
        <w:r w:rsidR="00215D96">
          <w:rPr>
            <w:rFonts w:ascii="Times New Roman" w:hAnsi="Times New Roman" w:cs="Times New Roman"/>
          </w:rPr>
          <w:t xml:space="preserve"> </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7Xdj9Fa","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r w:rsidR="0015746A">
        <w:rPr>
          <w:rFonts w:ascii="Times New Roman" w:hAnsi="Times New Roman" w:cs="Times New Roman"/>
        </w:rPr>
        <w:t xml:space="preserve">. </w:t>
      </w:r>
      <w:r w:rsidR="0008334B" w:rsidRPr="00097CF0">
        <w:rPr>
          <w:rFonts w:ascii="Times New Roman" w:hAnsi="Times New Roman" w:cs="Times New Roman"/>
        </w:rPr>
        <w:t>In rodents,</w:t>
      </w:r>
      <w:ins w:id="10" w:author="Molly C. MULCAHY" w:date="2024-07-22T16:40:00Z">
        <w:r w:rsidR="00215D96" w:rsidRPr="00097CF0">
          <w:rPr>
            <w:rFonts w:ascii="Times New Roman" w:hAnsi="Times New Roman" w:cs="Times New Roman"/>
            <w:rPrChange w:id="11" w:author="Molly C. MULCAHY" w:date="2024-08-01T12:47:00Z">
              <w:rPr>
                <w:rFonts w:ascii="Times New Roman" w:hAnsi="Times New Roman" w:cs="Times New Roman"/>
                <w:highlight w:val="yellow"/>
              </w:rPr>
            </w:rPrChange>
          </w:rPr>
          <w:t xml:space="preserve"> GDF15 signal interruption </w:t>
        </w:r>
      </w:ins>
      <w:ins w:id="12" w:author="Molly C. MULCAHY" w:date="2024-07-22T16:41:00Z">
        <w:r w:rsidR="00215D96" w:rsidRPr="00097CF0">
          <w:rPr>
            <w:rFonts w:ascii="Times New Roman" w:hAnsi="Times New Roman" w:cs="Times New Roman"/>
            <w:rPrChange w:id="13" w:author="Molly C. MULCAHY" w:date="2024-08-01T12:47:00Z">
              <w:rPr>
                <w:rFonts w:ascii="Times New Roman" w:hAnsi="Times New Roman" w:cs="Times New Roman"/>
                <w:highlight w:val="yellow"/>
              </w:rPr>
            </w:rPrChange>
          </w:rPr>
          <w:t xml:space="preserve">impacts </w:t>
        </w:r>
      </w:ins>
      <w:del w:id="14" w:author="Molly C. MULCAHY" w:date="2024-07-22T16:40:00Z">
        <w:r w:rsidR="0008334B" w:rsidRPr="00097CF0" w:rsidDel="00215D96">
          <w:rPr>
            <w:rFonts w:ascii="Times New Roman" w:hAnsi="Times New Roman" w:cs="Times New Roman"/>
          </w:rPr>
          <w:delText xml:space="preserve"> </w:delText>
        </w:r>
      </w:del>
      <w:del w:id="15" w:author="Molly C. MULCAHY" w:date="2024-07-22T16:37:00Z">
        <w:r w:rsidR="0008334B" w:rsidRPr="00097CF0" w:rsidDel="00215D96">
          <w:rPr>
            <w:rFonts w:ascii="Times New Roman" w:hAnsi="Times New Roman" w:cs="Times New Roman"/>
          </w:rPr>
          <w:delText xml:space="preserve">the effect of </w:delText>
        </w:r>
      </w:del>
      <w:del w:id="16" w:author="Molly C. MULCAHY" w:date="2024-07-22T16:38:00Z">
        <w:r w:rsidR="0008334B" w:rsidRPr="00097CF0" w:rsidDel="00215D96">
          <w:rPr>
            <w:rFonts w:ascii="Times New Roman" w:hAnsi="Times New Roman" w:cs="Times New Roman"/>
          </w:rPr>
          <w:delText>GDF15 antagonism</w:delText>
        </w:r>
      </w:del>
      <w:del w:id="17" w:author="Molly C. MULCAHY" w:date="2024-07-22T16:37:00Z">
        <w:r w:rsidR="0008334B" w:rsidRPr="00097CF0" w:rsidDel="00215D96">
          <w:rPr>
            <w:rFonts w:ascii="Times New Roman" w:hAnsi="Times New Roman" w:cs="Times New Roman"/>
          </w:rPr>
          <w:delText xml:space="preserve"> </w:delText>
        </w:r>
      </w:del>
      <w:del w:id="18" w:author="Molly C. MULCAHY" w:date="2024-07-22T16:40:00Z">
        <w:r w:rsidR="0008334B" w:rsidRPr="00097CF0" w:rsidDel="00215D96">
          <w:rPr>
            <w:rFonts w:ascii="Times New Roman" w:hAnsi="Times New Roman" w:cs="Times New Roman"/>
          </w:rPr>
          <w:delText>through antibodies or knockout o</w:delText>
        </w:r>
      </w:del>
      <w:del w:id="19" w:author="Molly C. MULCAHY" w:date="2024-07-22T16:41:00Z">
        <w:r w:rsidR="0008334B" w:rsidRPr="00097CF0" w:rsidDel="00215D96">
          <w:rPr>
            <w:rFonts w:ascii="Times New Roman" w:hAnsi="Times New Roman" w:cs="Times New Roman"/>
          </w:rPr>
          <w:delText>n</w:delText>
        </w:r>
      </w:del>
      <w:r w:rsidR="0008334B">
        <w:rPr>
          <w:rFonts w:ascii="Times New Roman" w:hAnsi="Times New Roman" w:cs="Times New Roman"/>
        </w:rPr>
        <w:t xml:space="preserve"> food intake </w:t>
      </w:r>
      <w:del w:id="20" w:author="Molly C. MULCAHY" w:date="2024-07-22T16:41:00Z">
        <w:r w:rsidR="0008334B" w:rsidDel="00215D96">
          <w:rPr>
            <w:rFonts w:ascii="Times New Roman" w:hAnsi="Times New Roman" w:cs="Times New Roman"/>
          </w:rPr>
          <w:delText>depends on diet</w:delText>
        </w:r>
      </w:del>
      <w:ins w:id="21" w:author="Molly C. MULCAHY" w:date="2024-07-22T16:41:00Z">
        <w:r w:rsidR="00215D96">
          <w:rPr>
            <w:rFonts w:ascii="Times New Roman" w:hAnsi="Times New Roman" w:cs="Times New Roman"/>
          </w:rPr>
          <w:t>in a diet-dependent manner</w:t>
        </w:r>
      </w:ins>
      <w:r w:rsidR="0008334B">
        <w:rPr>
          <w:rFonts w:ascii="Times New Roman" w:hAnsi="Times New Roman" w:cs="Times New Roman"/>
        </w:rPr>
        <w: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{"citationID":"uREomVip","properties":{"formattedCitation":"(13,16)","plainCitation":"(13,16)","noteIndex":0},"citationItems":[{"id":601,"uris":["http://zotero.org/users/5073745/items/DBNXSE52"],"itemData":{"id":601,"type":"article-journal","abstract":"Pharmacological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(13,16)</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w:t>
      </w:r>
      <w:ins w:id="22" w:author="Molly C. MULCAHY" w:date="2024-07-22T16:50:00Z">
        <w:r w:rsidR="00881C05">
          <w:rPr>
            <w:rFonts w:ascii="Times New Roman" w:hAnsi="Times New Roman" w:cs="Times New Roman"/>
          </w:rPr>
          <w:t xml:space="preserve">and body weights </w:t>
        </w:r>
      </w:ins>
      <w:r w:rsidR="0008334B">
        <w:rPr>
          <w:rFonts w:ascii="Times New Roman" w:hAnsi="Times New Roman" w:cs="Times New Roman"/>
        </w:rPr>
        <w:t>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{"citationID":"KLJmDdOP","properties":{"formattedCitation":"(16)","plainCitation":"(16)","noteIndex":0},"citationItems":[{"id":601,"uris":["http://zotero.org/users/5073745/items/DBNXSE52"],"itemData":{"id":601,"type":"article-journal","abstract":"Pharmacological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4267FB" w:rsidRPr="004267FB">
        <w:rPr>
          <w:rFonts w:ascii="Times New Roman" w:hAnsi="Times New Roman" w:cs="Times New Roman"/>
        </w:rPr>
        <w:t>(16)</w:t>
      </w:r>
      <w:r w:rsidR="0008334B">
        <w:rPr>
          <w:rFonts w:ascii="Times New Roman" w:hAnsi="Times New Roman" w:cs="Times New Roman"/>
        </w:rPr>
        <w:fldChar w:fldCharType="end"/>
      </w:r>
      <w:r w:rsidR="0008334B">
        <w:rPr>
          <w:rFonts w:ascii="Times New Roman" w:hAnsi="Times New Roman" w:cs="Times New Roman"/>
        </w:rPr>
        <w:t>.</w:t>
      </w:r>
      <w:del w:id="23" w:author="Molly C. MULCAHY" w:date="2024-07-22T16:42:00Z">
        <w:r w:rsidR="0008334B" w:rsidDel="00215D96">
          <w:rPr>
            <w:rFonts w:ascii="Times New Roman" w:hAnsi="Times New Roman" w:cs="Times New Roman"/>
          </w:rPr>
          <w:delText xml:space="preserve"> </w:delText>
        </w:r>
        <w:r w:rsidR="0015746A" w:rsidDel="00215D96">
          <w:rPr>
            <w:rFonts w:ascii="Times New Roman" w:hAnsi="Times New Roman" w:cs="Times New Roman"/>
          </w:rPr>
          <w:delText xml:space="preserve">These models </w:delText>
        </w:r>
        <w:r w:rsidR="00D80DAC" w:rsidDel="00215D96">
          <w:rPr>
            <w:rFonts w:ascii="Times New Roman" w:hAnsi="Times New Roman" w:cs="Times New Roman"/>
          </w:rPr>
          <w:delText xml:space="preserve">show </w:delText>
        </w:r>
        <w:r w:rsidR="0015746A" w:rsidDel="00215D96">
          <w:rPr>
            <w:rFonts w:ascii="Times New Roman" w:hAnsi="Times New Roman" w:cs="Times New Roman"/>
          </w:rPr>
          <w:delText>that</w:delText>
        </w:r>
      </w:del>
      <w:r w:rsidR="0015746A">
        <w:rPr>
          <w:rFonts w:ascii="Times New Roman" w:hAnsi="Times New Roman" w:cs="Times New Roman"/>
        </w:rPr>
        <w:t xml:space="preserve">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w:t>
      </w:r>
      <w:ins w:id="24" w:author="Molly C. MULCAHY" w:date="2024-07-22T16:51:00Z">
        <w:r w:rsidR="00881C05">
          <w:rPr>
            <w:rFonts w:ascii="Times New Roman" w:hAnsi="Times New Roman" w:cs="Times New Roman"/>
          </w:rPr>
          <w:t xml:space="preserve">, where it plays a crucial role in </w:t>
        </w:r>
      </w:ins>
      <w:del w:id="25" w:author="Molly C. MULCAHY" w:date="2024-07-22T16:52:00Z">
        <w:r w:rsidR="00DE698C" w:rsidDel="00881C05">
          <w:rPr>
            <w:rFonts w:ascii="Times New Roman" w:hAnsi="Times New Roman" w:cs="Times New Roman"/>
          </w:rPr>
          <w:delText xml:space="preserve">. </w:delText>
        </w:r>
        <w:r w:rsidR="005C68E9" w:rsidDel="00881C05">
          <w:rPr>
            <w:rFonts w:ascii="Times New Roman" w:hAnsi="Times New Roman" w:cs="Times New Roman"/>
          </w:rPr>
          <w:delText>The role of GFRAL in</w:delText>
        </w:r>
      </w:del>
      <w:r w:rsidR="005C68E9">
        <w:rPr>
          <w:rFonts w:ascii="Times New Roman" w:hAnsi="Times New Roman" w:cs="Times New Roman"/>
        </w:rPr>
        <w:t xml:space="preserve"> body weight and food </w:t>
      </w:r>
      <w:del w:id="26" w:author="Molly C. MULCAHY" w:date="2024-07-22T16:52:00Z">
        <w:r w:rsidR="005C68E9" w:rsidDel="00881C05">
          <w:rPr>
            <w:rFonts w:ascii="Times New Roman" w:hAnsi="Times New Roman" w:cs="Times New Roman"/>
          </w:rPr>
          <w:delText>intake has been just a</w:delText>
        </w:r>
        <w:r w:rsidR="0008334B" w:rsidDel="00881C05">
          <w:rPr>
            <w:rFonts w:ascii="Times New Roman" w:hAnsi="Times New Roman" w:cs="Times New Roman"/>
          </w:rPr>
          <w:delText>s</w:delText>
        </w:r>
        <w:r w:rsidR="005C68E9" w:rsidDel="00881C05">
          <w:rPr>
            <w:rFonts w:ascii="Times New Roman" w:hAnsi="Times New Roman" w:cs="Times New Roman"/>
          </w:rPr>
          <w:delText xml:space="preserve"> critical as </w:delText>
        </w:r>
        <w:r w:rsidR="00DE698C" w:rsidDel="00881C05">
          <w:rPr>
            <w:rFonts w:ascii="Times New Roman" w:hAnsi="Times New Roman" w:cs="Times New Roman"/>
          </w:rPr>
          <w:delText>GDF15</w:delText>
        </w:r>
        <w:r w:rsidR="005C68E9" w:rsidDel="00881C05">
          <w:rPr>
            <w:rFonts w:ascii="Times New Roman" w:hAnsi="Times New Roman" w:cs="Times New Roman"/>
          </w:rPr>
          <w:delText>.</w:delText>
        </w:r>
      </w:del>
      <w:ins w:id="27" w:author="Molly C. MULCAHY" w:date="2024-07-22T16:52:00Z">
        <w:r w:rsidR="00881C05">
          <w:rPr>
            <w:rFonts w:ascii="Times New Roman" w:hAnsi="Times New Roman" w:cs="Times New Roman"/>
          </w:rPr>
          <w:t xml:space="preserve">intake regulation. </w:t>
        </w:r>
      </w:ins>
      <w:del w:id="28" w:author="Molly C. MULCAHY" w:date="2024-07-22T16:52:00Z">
        <w:r w:rsidR="005C68E9" w:rsidDel="00881C05">
          <w:rPr>
            <w:rFonts w:ascii="Times New Roman" w:hAnsi="Times New Roman" w:cs="Times New Roman"/>
          </w:rPr>
          <w:delText xml:space="preserve"> </w:delText>
        </w:r>
        <w:r w:rsidR="00DE698C" w:rsidDel="00881C05">
          <w:rPr>
            <w:rFonts w:ascii="Times New Roman" w:hAnsi="Times New Roman" w:cs="Times New Roman"/>
          </w:rPr>
          <w:delText>There is evidence of</w:delText>
        </w:r>
        <w:r w:rsidR="005C68E9" w:rsidDel="00881C05">
          <w:rPr>
            <w:rFonts w:ascii="Times New Roman" w:hAnsi="Times New Roman" w:cs="Times New Roman"/>
          </w:rPr>
          <w:delText xml:space="preserve"> a </w:delText>
        </w:r>
      </w:del>
      <w:ins w:id="29" w:author="Molly C. MULCAHY" w:date="2024-07-22T16:52:00Z">
        <w:r w:rsidR="00881C05">
          <w:rPr>
            <w:rFonts w:ascii="Times New Roman" w:hAnsi="Times New Roman" w:cs="Times New Roman"/>
          </w:rPr>
          <w:t>P</w:t>
        </w:r>
      </w:ins>
      <w:del w:id="30" w:author="Molly C. MULCAHY" w:date="2024-07-22T16:52:00Z">
        <w:r w:rsidR="005C68E9" w:rsidDel="00881C05">
          <w:rPr>
            <w:rFonts w:ascii="Times New Roman" w:hAnsi="Times New Roman" w:cs="Times New Roman"/>
          </w:rPr>
          <w:delText>p</w:delText>
        </w:r>
      </w:del>
      <w:r w:rsidR="005C68E9">
        <w:rPr>
          <w:rFonts w:ascii="Times New Roman" w:hAnsi="Times New Roman" w:cs="Times New Roman"/>
        </w:rPr>
        <w:t xml:space="preserve">ositive association between </w:t>
      </w:r>
      <w:ins w:id="31" w:author="Molly C. MULCAHY" w:date="2024-07-22T16:52:00Z">
        <w:r w:rsidR="00881C05">
          <w:rPr>
            <w:rFonts w:ascii="Times New Roman" w:hAnsi="Times New Roman" w:cs="Times New Roman"/>
          </w:rPr>
          <w:t xml:space="preserve">quantities of </w:t>
        </w:r>
      </w:ins>
      <w:r w:rsidR="005C68E9">
        <w:rPr>
          <w:rFonts w:ascii="Times New Roman" w:hAnsi="Times New Roman" w:cs="Times New Roman"/>
        </w:rPr>
        <w:t xml:space="preserve">GFRAL positive neurons and fat mass/body weight gain </w:t>
      </w:r>
      <w:ins w:id="32" w:author="Molly C. MULCAHY" w:date="2024-07-22T16:52:00Z">
        <w:r w:rsidR="00881C05">
          <w:rPr>
            <w:rFonts w:ascii="Times New Roman" w:hAnsi="Times New Roman" w:cs="Times New Roman"/>
          </w:rPr>
          <w:t xml:space="preserve">reinforce its role in </w:t>
        </w:r>
      </w:ins>
      <w:ins w:id="33" w:author="Molly C. MULCAHY" w:date="2024-07-22T16:53:00Z">
        <w:r w:rsidR="00881C05">
          <w:rPr>
            <w:rFonts w:ascii="Times New Roman" w:hAnsi="Times New Roman" w:cs="Times New Roman"/>
          </w:rPr>
          <w:t>weight regulation</w:t>
        </w:r>
      </w:ins>
      <w:r w:rsidR="005C68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{"citationID":"v3rcAsUI","properties":{"formattedCitation":"(13)","plainCitation":"(13)","noteIndex":0},"citationItems":[{"id":466,"uris":["http://zotero.org/users/5073745/items/FA9CTGNI"],"itemData":{"id":466,"type":"article-journal","abstract":"Elevated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4267FB" w:rsidRPr="004267FB">
        <w:rPr>
          <w:rFonts w:ascii="Times New Roman" w:hAnsi="Times New Roman" w:cs="Times New Roman"/>
        </w:rPr>
        <w:t>(13)</w:t>
      </w:r>
      <w:r w:rsidR="005C68E9">
        <w:rPr>
          <w:rFonts w:ascii="Times New Roman" w:hAnsi="Times New Roman" w:cs="Times New Roman"/>
        </w:rPr>
        <w:fldChar w:fldCharType="end"/>
      </w:r>
      <w:r w:rsidR="005C68E9">
        <w:rPr>
          <w:rFonts w:ascii="Times New Roman" w:hAnsi="Times New Roman" w:cs="Times New Roman"/>
        </w:rPr>
        <w:t xml:space="preserve">. </w:t>
      </w:r>
      <w:ins w:id="34" w:author="Molly C. MULCAHY" w:date="2024-07-22T16:53:00Z">
        <w:r w:rsidR="00881C05">
          <w:rPr>
            <w:rFonts w:ascii="Times New Roman" w:hAnsi="Times New Roman" w:cs="Times New Roman"/>
          </w:rPr>
          <w:t xml:space="preserve">The </w:t>
        </w:r>
      </w:ins>
      <w:ins w:id="35" w:author="Molly C. MULCAHY" w:date="2024-07-22T16:54:00Z">
        <w:r w:rsidR="00881C05">
          <w:rPr>
            <w:rFonts w:ascii="Times New Roman" w:hAnsi="Times New Roman" w:cs="Times New Roman"/>
          </w:rPr>
          <w:t>role</w:t>
        </w:r>
      </w:ins>
      <w:ins w:id="36" w:author="Molly C. MULCAHY" w:date="2024-07-22T16:53:00Z">
        <w:r w:rsidR="00881C05">
          <w:rPr>
            <w:rFonts w:ascii="Times New Roman" w:hAnsi="Times New Roman" w:cs="Times New Roman"/>
          </w:rPr>
          <w:t xml:space="preserve"> of</w:t>
        </w:r>
      </w:ins>
      <w:del w:id="37" w:author="Molly C. MULCAHY" w:date="2024-07-22T16:53:00Z">
        <w:r w:rsidR="005C68E9" w:rsidDel="00881C05">
          <w:rPr>
            <w:rFonts w:ascii="Times New Roman" w:hAnsi="Times New Roman" w:cs="Times New Roman"/>
          </w:rPr>
          <w:delText>Interrupting</w:delText>
        </w:r>
      </w:del>
      <w:r w:rsidR="005C68E9">
        <w:rPr>
          <w:rFonts w:ascii="Times New Roman" w:hAnsi="Times New Roman" w:cs="Times New Roman"/>
        </w:rPr>
        <w:t xml:space="preserve"> GFRAL</w:t>
      </w:r>
      <w:del w:id="38" w:author="Molly C. MULCAHY" w:date="2024-07-22T16:54:00Z">
        <w:r w:rsidR="005C68E9" w:rsidDel="00881C05">
          <w:rPr>
            <w:rFonts w:ascii="Times New Roman" w:hAnsi="Times New Roman" w:cs="Times New Roman"/>
          </w:rPr>
          <w:delText xml:space="preserve"> receptors</w:delText>
        </w:r>
      </w:del>
      <w:r w:rsidR="005C68E9">
        <w:rPr>
          <w:rFonts w:ascii="Times New Roman" w:hAnsi="Times New Roman" w:cs="Times New Roman"/>
        </w:rPr>
        <w:t xml:space="preserve"> in </w:t>
      </w:r>
      <w:ins w:id="39" w:author="Molly C. MULCAHY" w:date="2024-07-22T16:53:00Z">
        <w:r w:rsidR="00881C05">
          <w:rPr>
            <w:rFonts w:ascii="Times New Roman" w:hAnsi="Times New Roman" w:cs="Times New Roman"/>
          </w:rPr>
          <w:t>weight and f</w:t>
        </w:r>
      </w:ins>
      <w:ins w:id="40" w:author="Molly C. MULCAHY" w:date="2024-07-22T16:54:00Z">
        <w:r w:rsidR="00881C05">
          <w:rPr>
            <w:rFonts w:ascii="Times New Roman" w:hAnsi="Times New Roman" w:cs="Times New Roman"/>
          </w:rPr>
          <w:t xml:space="preserve">eeding behavior is not clear. </w:t>
        </w:r>
      </w:ins>
      <w:del w:id="41" w:author="Molly C. MULCAHY" w:date="2024-07-22T16:54:00Z">
        <w:r w:rsidR="005C68E9" w:rsidRPr="00215D96" w:rsidDel="00881C05">
          <w:rPr>
            <w:rFonts w:ascii="Times New Roman" w:hAnsi="Times New Roman" w:cs="Times New Roman"/>
            <w:highlight w:val="yellow"/>
            <w:rPrChange w:id="42" w:author="Molly C. MULCAHY" w:date="2024-07-22T16:42:00Z">
              <w:rPr>
                <w:rFonts w:ascii="Times New Roman" w:hAnsi="Times New Roman" w:cs="Times New Roman"/>
              </w:rPr>
            </w:rPrChange>
          </w:rPr>
          <w:delText>preclinical models do</w:delText>
        </w:r>
        <w:r w:rsidR="008361D1" w:rsidRPr="00215D96" w:rsidDel="00881C05">
          <w:rPr>
            <w:rFonts w:ascii="Times New Roman" w:hAnsi="Times New Roman" w:cs="Times New Roman"/>
            <w:highlight w:val="yellow"/>
            <w:rPrChange w:id="43" w:author="Molly C. MULCAHY" w:date="2024-07-22T16:42:00Z">
              <w:rPr>
                <w:rFonts w:ascii="Times New Roman" w:hAnsi="Times New Roman" w:cs="Times New Roman"/>
              </w:rPr>
            </w:rPrChange>
          </w:rPr>
          <w:delText>es no</w:delText>
        </w:r>
        <w:r w:rsidR="005C68E9" w:rsidRPr="00215D96" w:rsidDel="00881C05">
          <w:rPr>
            <w:rFonts w:ascii="Times New Roman" w:hAnsi="Times New Roman" w:cs="Times New Roman"/>
            <w:highlight w:val="yellow"/>
            <w:rPrChange w:id="44" w:author="Molly C. MULCAHY" w:date="2024-07-22T16:42:00Z">
              <w:rPr>
                <w:rFonts w:ascii="Times New Roman" w:hAnsi="Times New Roman" w:cs="Times New Roman"/>
              </w:rPr>
            </w:rPrChange>
          </w:rPr>
          <w:delText>t produce consistent results on weight and feeding</w:delText>
        </w:r>
        <w:r w:rsidR="00DE698C" w:rsidRPr="00215D96" w:rsidDel="00881C05">
          <w:rPr>
            <w:rFonts w:ascii="Times New Roman" w:hAnsi="Times New Roman" w:cs="Times New Roman"/>
            <w:highlight w:val="yellow"/>
            <w:rPrChange w:id="45" w:author="Molly C. MULCAHY" w:date="2024-07-22T16:42:00Z">
              <w:rPr>
                <w:rFonts w:ascii="Times New Roman" w:hAnsi="Times New Roman" w:cs="Times New Roman"/>
              </w:rPr>
            </w:rPrChange>
          </w:rPr>
          <w:delText xml:space="preserve"> behavior</w:delText>
        </w:r>
        <w:r w:rsidR="005C68E9" w:rsidRPr="00215D96" w:rsidDel="00881C05">
          <w:rPr>
            <w:rFonts w:ascii="Times New Roman" w:hAnsi="Times New Roman" w:cs="Times New Roman"/>
            <w:highlight w:val="yellow"/>
            <w:rPrChange w:id="46" w:author="Molly C. MULCAHY" w:date="2024-07-22T16:42:00Z">
              <w:rPr>
                <w:rFonts w:ascii="Times New Roman" w:hAnsi="Times New Roman" w:cs="Times New Roman"/>
              </w:rPr>
            </w:rPrChange>
          </w:rPr>
          <w:delText>.</w:delText>
        </w:r>
        <w:r w:rsidR="005C68E9" w:rsidRPr="002736DD" w:rsidDel="00881C05">
          <w:rPr>
            <w:rFonts w:ascii="Times New Roman" w:hAnsi="Times New Roman" w:cs="Times New Roman"/>
          </w:rPr>
          <w:delText xml:space="preserve"> </w:delText>
        </w:r>
      </w:del>
      <w:del w:id="47" w:author="Molly C. MULCAHY" w:date="2024-07-22T16:55:00Z">
        <w:r w:rsidR="000444DC" w:rsidRPr="002736DD" w:rsidDel="00881C05">
          <w:rPr>
            <w:rFonts w:ascii="Times New Roman" w:hAnsi="Times New Roman" w:cs="Times New Roman"/>
          </w:rPr>
          <w:delText xml:space="preserve">One model </w:delText>
        </w:r>
        <w:r w:rsidR="005C68E9" w:rsidRPr="002736DD" w:rsidDel="00881C05">
          <w:rPr>
            <w:rFonts w:ascii="Times New Roman" w:hAnsi="Times New Roman" w:cs="Times New Roman"/>
          </w:rPr>
          <w:delText>showed</w:delText>
        </w:r>
        <w:r w:rsidR="000444DC" w:rsidRPr="002736DD" w:rsidDel="00881C05">
          <w:rPr>
            <w:rFonts w:ascii="Times New Roman" w:hAnsi="Times New Roman" w:cs="Times New Roman"/>
          </w:rPr>
          <w:delText xml:space="preserve"> a</w:delText>
        </w:r>
      </w:del>
      <w:ins w:id="48" w:author="Molly C. MULCAHY" w:date="2024-07-22T16:55:00Z">
        <w:r w:rsidR="00881C05">
          <w:rPr>
            <w:rFonts w:ascii="Times New Roman" w:hAnsi="Times New Roman" w:cs="Times New Roman"/>
          </w:rPr>
          <w:t>Ablating</w:t>
        </w:r>
      </w:ins>
      <w:del w:id="49" w:author="Molly C. MULCAHY" w:date="2024-07-22T16:55:00Z">
        <w:r w:rsidR="000444DC" w:rsidRPr="002736DD" w:rsidDel="00881C05">
          <w:rPr>
            <w:rFonts w:ascii="Times New Roman" w:hAnsi="Times New Roman" w:cs="Times New Roman"/>
          </w:rPr>
          <w:delText>blating</w:delText>
        </w:r>
      </w:del>
      <w:r w:rsidR="000444DC" w:rsidRPr="002736DD">
        <w:rPr>
          <w:rFonts w:ascii="Times New Roman" w:hAnsi="Times New Roman" w:cs="Times New Roman"/>
        </w:rPr>
        <w:t xml:space="preserve"> GFRAL </w:t>
      </w:r>
      <w:ins w:id="50" w:author="Molly C. MULCAHY" w:date="2024-07-22T16:55:00Z">
        <w:r w:rsidR="00881C05">
          <w:rPr>
            <w:rFonts w:ascii="Times New Roman" w:hAnsi="Times New Roman" w:cs="Times New Roman"/>
          </w:rPr>
          <w:t xml:space="preserve">has </w:t>
        </w:r>
      </w:ins>
      <w:ins w:id="51" w:author="Molly C. MULCAHY" w:date="2024-07-22T16:56:00Z">
        <w:r w:rsidR="00881C05">
          <w:rPr>
            <w:rFonts w:ascii="Times New Roman" w:hAnsi="Times New Roman" w:cs="Times New Roman"/>
          </w:rPr>
          <w:t>resulted in small mice that are susceptible to overnutrition</w:t>
        </w:r>
      </w:ins>
      <w:r w:rsidR="00881C05">
        <w:rPr>
          <w:rFonts w:ascii="Times New Roman" w:hAnsi="Times New Roman" w:cs="Times New Roman"/>
        </w:rPr>
        <w:fldChar w:fldCharType="begin"/>
      </w:r>
      <w:r w:rsidR="00881C05">
        <w:rPr>
          <w:rFonts w:ascii="Times New Roman" w:hAnsi="Times New Roman" w:cs="Times New Roman"/>
        </w:rPr>
        <w:instrText xml:space="preserve"> ADDIN ZOTERO_ITEM CSL_CITATION {"citationID":"rHQTM4nG","properties":{"formattedCitation":"(17)","plainCitation":"(17)","noteIndex":0},"citationItems":[{"id":461,"uris":["http://zotero.org/users/5073745/items/4SK3Y76E"],"itemData":{"id":461,"type":"article-journal","container-title":"Nature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881C05">
        <w:rPr>
          <w:rFonts w:ascii="Times New Roman" w:hAnsi="Times New Roman" w:cs="Times New Roman"/>
        </w:rPr>
        <w:fldChar w:fldCharType="separate"/>
      </w:r>
      <w:r w:rsidR="00881C05" w:rsidRPr="00881C05">
        <w:rPr>
          <w:rFonts w:ascii="Times New Roman" w:hAnsi="Times New Roman" w:cs="Times New Roman"/>
        </w:rPr>
        <w:t>(17)</w:t>
      </w:r>
      <w:r w:rsidR="00881C05">
        <w:rPr>
          <w:rFonts w:ascii="Times New Roman" w:hAnsi="Times New Roman" w:cs="Times New Roman"/>
        </w:rPr>
        <w:fldChar w:fldCharType="end"/>
      </w:r>
      <w:ins w:id="52" w:author="Molly C. MULCAHY" w:date="2024-07-22T16:56:00Z">
        <w:r w:rsidR="00881C05">
          <w:rPr>
            <w:rFonts w:ascii="Times New Roman" w:hAnsi="Times New Roman" w:cs="Times New Roman"/>
          </w:rPr>
          <w:t xml:space="preserve"> and </w:t>
        </w:r>
      </w:ins>
      <w:ins w:id="53" w:author="Molly C. MULCAHY" w:date="2024-07-22T16:57:00Z">
        <w:r w:rsidR="00881C05">
          <w:rPr>
            <w:rFonts w:ascii="Times New Roman" w:hAnsi="Times New Roman" w:cs="Times New Roman"/>
          </w:rPr>
          <w:t xml:space="preserve">mice with no notable </w:t>
        </w:r>
      </w:ins>
      <w:del w:id="54" w:author="Molly C. MULCAHY" w:date="2024-07-22T16:57:00Z">
        <w:r w:rsidR="000444DC" w:rsidRPr="002736DD" w:rsidDel="00881C05">
          <w:rPr>
            <w:rFonts w:ascii="Times New Roman" w:hAnsi="Times New Roman" w:cs="Times New Roman"/>
          </w:rPr>
          <w:delText xml:space="preserve">in mice resulted in </w:delText>
        </w:r>
        <w:r w:rsidR="005C68E9" w:rsidRPr="002736DD" w:rsidDel="00881C05">
          <w:rPr>
            <w:rFonts w:ascii="Times New Roman" w:hAnsi="Times New Roman" w:cs="Times New Roman"/>
          </w:rPr>
          <w:delText xml:space="preserve">smaller mice at the beginning of the study that </w:delText>
        </w:r>
        <w:r w:rsidR="00D9709E" w:rsidDel="00881C05">
          <w:rPr>
            <w:rFonts w:ascii="Times New Roman" w:hAnsi="Times New Roman" w:cs="Times New Roman"/>
          </w:rPr>
          <w:delText xml:space="preserve">then </w:delText>
        </w:r>
        <w:r w:rsidR="005C68E9" w:rsidRPr="002736DD" w:rsidDel="00881C05">
          <w:rPr>
            <w:rFonts w:ascii="Times New Roman" w:hAnsi="Times New Roman" w:cs="Times New Roman"/>
          </w:rPr>
          <w:delText xml:space="preserve">developed </w:delText>
        </w:r>
        <w:r w:rsidR="000444DC" w:rsidRPr="002736DD" w:rsidDel="00881C05">
          <w:rPr>
            <w:rFonts w:ascii="Times New Roman" w:hAnsi="Times New Roman" w:cs="Times New Roman"/>
          </w:rPr>
          <w:delText>increased food intake</w:delText>
        </w:r>
        <w:r w:rsidR="005C68E9" w:rsidRPr="002736DD" w:rsidDel="00881C05">
          <w:rPr>
            <w:rFonts w:ascii="Times New Roman" w:hAnsi="Times New Roman" w:cs="Times New Roman"/>
          </w:rPr>
          <w:delText xml:space="preserve"> and weight gain from eating a hyperpalatable diet </w:delText>
        </w:r>
        <w:r w:rsidR="000444DC" w:rsidRPr="002736DD" w:rsidDel="00881C05">
          <w:rPr>
            <w:rFonts w:ascii="Times New Roman" w:hAnsi="Times New Roman" w:cs="Times New Roman"/>
          </w:rPr>
          <w:fldChar w:fldCharType="begin"/>
        </w:r>
        <w:r w:rsidR="00881C05" w:rsidDel="00881C05">
          <w:rPr>
            <w:rFonts w:ascii="Times New Roman" w:hAnsi="Times New Roman" w:cs="Times New Roman"/>
          </w:rPr>
          <w:delInstrText xml:space="preserve"> ADDIN ZOTERO_ITEM CSL_CITATION {"citationID":"HKYcyCdj","properties":{"formattedCitation":"(17)","plainCitation":"(17)","noteIndex":0},"citationItems":[{"id":461,"uris":["http://zotero.org/users/5073745/items/4SK3Y76E"],"itemData":{"id":461,"type":"article-journal","container-title":"Nature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delInstrText>
        </w:r>
        <w:r w:rsidR="000444DC" w:rsidRPr="002736DD" w:rsidDel="00881C05">
          <w:rPr>
            <w:rFonts w:ascii="Times New Roman" w:hAnsi="Times New Roman" w:cs="Times New Roman"/>
          </w:rPr>
          <w:fldChar w:fldCharType="separate"/>
        </w:r>
        <w:r w:rsidR="00881C05" w:rsidRPr="00881C05" w:rsidDel="00881C05">
          <w:rPr>
            <w:rFonts w:ascii="Times New Roman" w:hAnsi="Times New Roman" w:cs="Times New Roman"/>
          </w:rPr>
          <w:delText>(17)</w:delText>
        </w:r>
        <w:r w:rsidR="000444DC" w:rsidRPr="002736DD" w:rsidDel="00881C05">
          <w:rPr>
            <w:rFonts w:ascii="Times New Roman" w:hAnsi="Times New Roman" w:cs="Times New Roman"/>
          </w:rPr>
          <w:fldChar w:fldCharType="end"/>
        </w:r>
        <w:r w:rsidR="005C68E9" w:rsidRPr="002736DD" w:rsidDel="00881C05">
          <w:rPr>
            <w:rFonts w:ascii="Times New Roman" w:hAnsi="Times New Roman" w:cs="Times New Roman"/>
          </w:rPr>
          <w:delText>.</w:delText>
        </w:r>
        <w:r w:rsidR="005C68E9" w:rsidDel="00881C05">
          <w:rPr>
            <w:rFonts w:ascii="Times New Roman" w:hAnsi="Times New Roman" w:cs="Times New Roman"/>
          </w:rPr>
          <w:delText xml:space="preserve"> Another noted no </w:delText>
        </w:r>
      </w:del>
      <w:r w:rsidR="005C68E9">
        <w:rPr>
          <w:rFonts w:ascii="Times New Roman" w:hAnsi="Times New Roman" w:cs="Times New Roman"/>
        </w:rPr>
        <w:t xml:space="preserve">differences in food intake, weight accretion, or </w:t>
      </w:r>
      <w:ins w:id="55" w:author="Molly C. MULCAHY" w:date="2024-07-22T16:57:00Z">
        <w:r w:rsidR="00881C05">
          <w:rPr>
            <w:rFonts w:ascii="Times New Roman" w:hAnsi="Times New Roman" w:cs="Times New Roman"/>
          </w:rPr>
          <w:t xml:space="preserve">body </w:t>
        </w:r>
      </w:ins>
      <w:del w:id="56" w:author="Molly C. MULCAHY" w:date="2024-07-22T16:57:00Z">
        <w:r w:rsidR="005C68E9" w:rsidDel="00881C05">
          <w:rPr>
            <w:rFonts w:ascii="Times New Roman" w:hAnsi="Times New Roman" w:cs="Times New Roman"/>
          </w:rPr>
          <w:delText xml:space="preserve">in </w:delText>
        </w:r>
      </w:del>
      <w:r w:rsidR="005C68E9">
        <w:rPr>
          <w:rFonts w:ascii="Times New Roman" w:hAnsi="Times New Roman" w:cs="Times New Roman"/>
        </w:rPr>
        <w:t xml:space="preserve">size </w:t>
      </w:r>
      <w:del w:id="57" w:author="Molly C. MULCAHY" w:date="2024-07-22T16:57:00Z">
        <w:r w:rsidR="005C68E9" w:rsidDel="00881C05">
          <w:rPr>
            <w:rFonts w:ascii="Times New Roman" w:hAnsi="Times New Roman" w:cs="Times New Roman"/>
          </w:rPr>
          <w:delText xml:space="preserve">at the onset of the </w:delText>
        </w:r>
        <w:r w:rsidR="00C13BFD" w:rsidDel="00881C05">
          <w:rPr>
            <w:rFonts w:ascii="Times New Roman" w:hAnsi="Times New Roman" w:cs="Times New Roman"/>
          </w:rPr>
          <w:delText>experiment</w:delText>
        </w:r>
        <w:r w:rsidR="000444DC" w:rsidDel="00881C05">
          <w:rPr>
            <w:rFonts w:ascii="Times New Roman" w:hAnsi="Times New Roman" w:cs="Times New Roman"/>
          </w:rPr>
          <w:delText xml:space="preserve"> </w:delText>
        </w:r>
      </w:del>
      <w:r w:rsidR="000444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{"citationID":"9UMfCx5f","properties":{"formattedCitation":"(18)","plainCitation":"(18)","noteIndex":0},"citationItems":[{"id":599,"uris":["http://zotero.org/users/5073745/items/MG8ERW2R"],"itemData":{"id":599,"type":"article-journal","abstract":"GDF15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4267FB" w:rsidRPr="004267FB">
        <w:rPr>
          <w:rFonts w:ascii="Times New Roman" w:hAnsi="Times New Roman" w:cs="Times New Roman"/>
        </w:rPr>
        <w:t>(18)</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4A52DEC5"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lastRenderedPageBreak/>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{"citationID":"HaqSzkBn","properties":{"formattedCitation":"(12,17,18)","plainCitation":"(12,17,18)","noteIndex":0},"citationItems":[{"id":230,"uris":["http://zotero.org/users/5073745/items/E4JB9GBK"],"itemData":{"id":230,"type":"article-journal","abstract":"Under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(12,17,18)</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{"citationID":"mlgiDbMw","properties":{"formattedCitation":"(14)","plainCitation":"(14)","noteIndex":0},"citationItems":[{"id":467,"uris":["http://zotero.org/users/5073745/items/WDS35T9T"],"itemData":{"id":467,"type":"article-journal","abstract":"Growth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4267FB" w:rsidRPr="004267FB">
        <w:rPr>
          <w:rFonts w:ascii="Times New Roman" w:hAnsi="Times New Roman" w:cs="Times New Roman"/>
        </w:rPr>
        <w:t>(14)</w:t>
      </w:r>
      <w:r w:rsidR="00071C6A">
        <w:rPr>
          <w:rFonts w:ascii="Times New Roman" w:hAnsi="Times New Roman" w:cs="Times New Roman"/>
        </w:rPr>
        <w:fldChar w:fldCharType="end"/>
      </w:r>
      <w:r w:rsidR="00D32DBE">
        <w:rPr>
          <w:rFonts w:ascii="Times New Roman" w:hAnsi="Times New Roman" w:cs="Times New Roman"/>
        </w:rPr>
        <w:t xml:space="preserve">, </w:t>
      </w:r>
      <w:ins w:id="58" w:author="Molly C. MULCAHY" w:date="2024-07-23T09:28:00Z">
        <w:r w:rsidR="004059BD">
          <w:rPr>
            <w:rFonts w:ascii="Times New Roman" w:hAnsi="Times New Roman" w:cs="Times New Roman"/>
          </w:rPr>
          <w:t>loss of</w:t>
        </w:r>
      </w:ins>
      <w:ins w:id="59" w:author="Molly C. MULCAHY" w:date="2024-07-23T11:28:00Z">
        <w:r w:rsidR="00101816">
          <w:rPr>
            <w:rFonts w:ascii="Times New Roman" w:hAnsi="Times New Roman" w:cs="Times New Roman"/>
          </w:rPr>
          <w:t xml:space="preserve"> </w:t>
        </w:r>
      </w:ins>
      <w:ins w:id="60" w:author="Molly C. MULCAHY" w:date="2024-07-23T09:28:00Z">
        <w:r w:rsidR="004059BD">
          <w:rPr>
            <w:rFonts w:ascii="Times New Roman" w:hAnsi="Times New Roman" w:cs="Times New Roman"/>
          </w:rPr>
          <w:t xml:space="preserve">fat taste preference </w:t>
        </w:r>
      </w:ins>
      <w:del w:id="61" w:author="Molly C. MULCAHY" w:date="2024-07-23T09:28:00Z">
        <w:r w:rsidR="00D32DBE" w:rsidRPr="00312442" w:rsidDel="004059BD">
          <w:rPr>
            <w:rFonts w:ascii="Times New Roman" w:hAnsi="Times New Roman" w:cs="Times New Roman"/>
            <w:highlight w:val="yellow"/>
            <w:rPrChange w:id="62" w:author="Molly C. MULCAHY" w:date="2024-07-22T16:58:00Z">
              <w:rPr>
                <w:rFonts w:ascii="Times New Roman" w:hAnsi="Times New Roman" w:cs="Times New Roman"/>
              </w:rPr>
            </w:rPrChange>
          </w:rPr>
          <w:delText>reduced changes in food preferences</w:delText>
        </w:r>
        <w:r w:rsidR="00AB4BA1" w:rsidRPr="00AB4BA1" w:rsidDel="004059BD">
          <w:rPr>
            <w:rFonts w:ascii="Times New Roman" w:hAnsi="Times New Roman" w:cs="Times New Roman"/>
            <w:highlight w:val="yellow"/>
          </w:rPr>
          <w:delText>/reduced hyperpalatable susceptibility?</w:delText>
        </w:r>
        <w:r w:rsidR="00D32DBE" w:rsidDel="004059BD">
          <w:rPr>
            <w:rFonts w:ascii="Times New Roman" w:hAnsi="Times New Roman" w:cs="Times New Roman"/>
          </w:rPr>
          <w:delText xml:space="preserve"> </w:delText>
        </w:r>
      </w:del>
      <w:r w:rsidR="00D32DBE">
        <w:rPr>
          <w:rFonts w:ascii="Times New Roman" w:hAnsi="Times New Roman" w:cs="Times New Roman"/>
        </w:rPr>
        <w:fldChar w:fldCharType="begin"/>
      </w:r>
      <w:r w:rsidR="0009414E">
        <w:rPr>
          <w:rFonts w:ascii="Times New Roman" w:hAnsi="Times New Roman" w:cs="Times New Roman"/>
        </w:rPr>
        <w:instrText xml:space="preserve"> ADDIN ZOTERO_ITEM CSL_CITATION {"citationID":"XufwZ0zC","properties":{"formattedCitation":"(19)","plainCitation":"(19)","noteIndex":0},"citationItems":[{"id":487,"uris":["http://zotero.org/users/5073745/items/5MMFNCAZ"],"itemData":{"id":487,"type":"article-journal","abstract":"OBJECTIVE: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09414E" w:rsidRPr="0009414E">
        <w:rPr>
          <w:rFonts w:ascii="Times New Roman" w:hAnsi="Times New Roman" w:cs="Times New Roman"/>
        </w:rPr>
        <w:t>(19)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{"citationID":"VG13M1MS","properties":{"formattedCitation":"(20)","plainCitation":"(20)","noteIndex":0},"citationItems":[{"id":600,"uris":["http://zotero.org/users/5073745/items/EKAXV8ZH"],"itemData":{"id":600,"type":"article-journal","abstract":"GDF15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4267FB" w:rsidRPr="004267FB">
        <w:rPr>
          <w:rFonts w:ascii="Times New Roman" w:hAnsi="Times New Roman" w:cs="Times New Roman"/>
        </w:rPr>
        <w:t>(20)</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ins w:id="63" w:author="Molly C. MULCAHY" w:date="2024-07-19T12:51:00Z">
        <w:r w:rsidR="00F95AD0">
          <w:rPr>
            <w:rFonts w:ascii="Times New Roman" w:hAnsi="Times New Roman" w:cs="Times New Roman"/>
          </w:rPr>
          <w:t>Exogenous</w:t>
        </w:r>
      </w:ins>
      <w:ins w:id="64" w:author="Molly C. MULCAHY" w:date="2024-07-19T12:43:00Z">
        <w:r w:rsidR="00F95AD0">
          <w:rPr>
            <w:rFonts w:ascii="Times New Roman" w:hAnsi="Times New Roman" w:cs="Times New Roman"/>
          </w:rPr>
          <w:t xml:space="preserve"> GDF15</w:t>
        </w:r>
      </w:ins>
      <w:ins w:id="65" w:author="Molly C. MULCAHY" w:date="2024-07-19T12:44:00Z">
        <w:r w:rsidR="00F95AD0">
          <w:rPr>
            <w:rFonts w:ascii="Times New Roman" w:hAnsi="Times New Roman" w:cs="Times New Roman"/>
          </w:rPr>
          <w:t xml:space="preserve"> can improve </w:t>
        </w:r>
      </w:ins>
      <w:ins w:id="66" w:author="Molly C. MULCAHY" w:date="2024-07-23T11:33:00Z">
        <w:r w:rsidR="00101816">
          <w:rPr>
            <w:rFonts w:ascii="Times New Roman" w:hAnsi="Times New Roman" w:cs="Times New Roman"/>
          </w:rPr>
          <w:t>glycemia</w:t>
        </w:r>
      </w:ins>
      <w:ins w:id="67" w:author="Molly C. MULCAHY" w:date="2024-07-19T12:44:00Z">
        <w:r w:rsidR="00F95AD0">
          <w:rPr>
            <w:rFonts w:ascii="Times New Roman" w:hAnsi="Times New Roman" w:cs="Times New Roman"/>
          </w:rPr>
          <w:t xml:space="preserve"> </w:t>
        </w:r>
      </w:ins>
      <w:ins w:id="68" w:author="Molly C. MULCAHY" w:date="2024-07-23T11:33:00Z">
        <w:r w:rsidR="00101816">
          <w:rPr>
            <w:rFonts w:ascii="Times New Roman" w:hAnsi="Times New Roman" w:cs="Times New Roman"/>
          </w:rPr>
          <w:t>by reducing</w:t>
        </w:r>
      </w:ins>
      <w:ins w:id="69" w:author="Molly C. MULCAHY" w:date="2024-07-19T12:44:00Z">
        <w:r w:rsidR="00F95AD0">
          <w:rPr>
            <w:rFonts w:ascii="Times New Roman" w:hAnsi="Times New Roman" w:cs="Times New Roman"/>
          </w:rPr>
          <w:t xml:space="preserve"> endogenous glucose production and improv</w:t>
        </w:r>
      </w:ins>
      <w:ins w:id="70" w:author="Molly C. MULCAHY" w:date="2024-07-23T11:33:00Z">
        <w:r w:rsidR="00101816">
          <w:rPr>
            <w:rFonts w:ascii="Times New Roman" w:hAnsi="Times New Roman" w:cs="Times New Roman"/>
          </w:rPr>
          <w:t>ing</w:t>
        </w:r>
      </w:ins>
      <w:ins w:id="71" w:author="Molly C. MULCAHY" w:date="2024-07-19T12:45:00Z">
        <w:r w:rsidR="00F95AD0">
          <w:rPr>
            <w:rFonts w:ascii="Times New Roman" w:hAnsi="Times New Roman" w:cs="Times New Roman"/>
          </w:rPr>
          <w:t xml:space="preserve"> peripheral insulin </w:t>
        </w:r>
      </w:ins>
      <w:ins w:id="72" w:author="Molly C. MULCAHY" w:date="2024-07-23T11:33:00Z">
        <w:r w:rsidR="00101816">
          <w:rPr>
            <w:rFonts w:ascii="Times New Roman" w:hAnsi="Times New Roman" w:cs="Times New Roman"/>
          </w:rPr>
          <w:t>resistance</w:t>
        </w:r>
      </w:ins>
      <w:ins w:id="73" w:author="Molly C. MULCAHY" w:date="2024-07-19T12:46:00Z">
        <w:r w:rsidR="00F95AD0">
          <w:rPr>
            <w:rFonts w:ascii="Times New Roman" w:hAnsi="Times New Roman" w:cs="Times New Roman"/>
          </w:rPr>
          <w:t xml:space="preserve">, which </w:t>
        </w:r>
      </w:ins>
      <w:ins w:id="74" w:author="Molly C. MULCAHY" w:date="2024-07-19T12:52:00Z">
        <w:r w:rsidR="00F95AD0">
          <w:rPr>
            <w:rFonts w:ascii="Times New Roman" w:hAnsi="Times New Roman" w:cs="Times New Roman"/>
          </w:rPr>
          <w:t>i</w:t>
        </w:r>
      </w:ins>
      <w:ins w:id="75" w:author="Molly C. MULCAHY" w:date="2024-07-19T12:46:00Z">
        <w:r w:rsidR="00F95AD0">
          <w:rPr>
            <w:rFonts w:ascii="Times New Roman" w:hAnsi="Times New Roman" w:cs="Times New Roman"/>
          </w:rPr>
          <w:t>s abrogated in knockout animals</w:t>
        </w:r>
      </w:ins>
      <w:r w:rsidR="00F95AD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ghNrUcu5","properties":{"formattedCitation":"(15)","plainCitation":"(15)","noteIndex":0},"citationItems":[{"id":2330,"uris":["http://zotero.org/users/5073745/items/J3IKFIZR"],"itemData":{"id":2330,"type":"article-journal","abstract":"&lt;h2&gt;Summary&lt;/h2&gt;&lt;p&gt;Growth differentiation factor 15 (GDF15) induces weight loss and increases insulin action in obese rodents. Whether and how GDF15 improves insulin action without weight loss is unknown. Obese rats were treated with GDF15 and displayed increased insulin tolerance 5 h later. Lean and obese female and male mice were treated with GDF15 on days 1, 3, and 5 without weight loss and displayed increased insulin sensitivity during a euglycemic hyperinsulinemic clamp on day 6 due to enhanced suppression of endogenous glucose production and increased glucose uptake in WAT and BAT. GDF15 also reduced glucagon levels during clamp independently of the GFRAL receptor. The insulin-sensitizing effect of GDF15 was completely abrogated in GFRAL KO mice and also by treatment with the β-adrenergic antagonist propranolol and in β1,β2-adrenergic receptor KO mice. GDF15 activation of the GFRAL receptor increases β-adrenergic signaling, in turn, improving insulin action in the liver and white and brown adipose tissue.&lt;/p&gt;","container-title":"Cell Metabolism","DOI":"10.1016/j.cmet.2023.06.016","ISSN":"1550-4131","issue":"8","journalAbbreviation":"Cell Metabolism","language":"English","note":"publisher: Elsevier\nPMID: 37473755","page":"1327-1340.e5","source":"www-cell-com.ezproxy.library.wisc.edu","title":"GDF15 increases insulin action in the liver and adipose tissue via a β-adrenergic receptor-mediated mechanism","volume":"35","author":[{"family":"Sjøberg","given":"Kim A."},{"family":"Sigvardsen","given":"Casper M."},{"family":"Alvarado-Diaz","given":"Abdiel"},{"family":"Andersen","given":"Nicoline Resen"},{"family":"Larance","given":"Mark"},{"family":"Seeley","given":"Randy J."},{"family":"Schjerling","given":"Peter"},{"family":"Knudsen","given":"Jakob G."},{"family":"Katzilieris-Petras","given":"Georgios"},{"family":"Clemmensen","given":"Christoffer"},{"family":"Jørgensen","given":"Sebastian Beck"},{"family":"Bock","given":"Katrien De"},{"family":"Richter","given":"Erik A."}],"issued":{"date-parts":[["2023",8,8]]}}}],"schema":"https://github.com/citation-style-language/schema/raw/master/csl-citation.json"} </w:instrText>
      </w:r>
      <w:r w:rsidR="00F95AD0">
        <w:rPr>
          <w:rFonts w:ascii="Times New Roman" w:hAnsi="Times New Roman" w:cs="Times New Roman"/>
        </w:rPr>
        <w:fldChar w:fldCharType="separate"/>
      </w:r>
      <w:r w:rsidR="004267FB" w:rsidRPr="004267FB">
        <w:rPr>
          <w:rFonts w:ascii="Times New Roman" w:hAnsi="Times New Roman" w:cs="Times New Roman"/>
        </w:rPr>
        <w:t>(15)</w:t>
      </w:r>
      <w:r w:rsidR="00F95AD0">
        <w:rPr>
          <w:rFonts w:ascii="Times New Roman" w:hAnsi="Times New Roman" w:cs="Times New Roman"/>
        </w:rPr>
        <w:fldChar w:fldCharType="end"/>
      </w:r>
      <w:ins w:id="76" w:author="Molly C. MULCAHY" w:date="2024-07-19T12:46:00Z">
        <w:r w:rsidR="00F95AD0">
          <w:rPr>
            <w:rFonts w:ascii="Times New Roman" w:hAnsi="Times New Roman" w:cs="Times New Roman"/>
          </w:rPr>
          <w:t xml:space="preserve">. </w:t>
        </w:r>
      </w:ins>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3797BAB9"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del w:id="77" w:author="Molly C. MULCAHY" w:date="2024-07-23T11:34:00Z">
        <w:r w:rsidR="005C50AA" w:rsidRPr="00F0189F" w:rsidDel="00101816">
          <w:rPr>
            <w:rFonts w:ascii="Times New Roman" w:hAnsi="Times New Roman" w:cs="Times New Roman"/>
          </w:rPr>
          <w:delText>reaches its highest levels</w:delText>
        </w:r>
      </w:del>
      <w:ins w:id="78" w:author="Molly C. MULCAHY" w:date="2024-07-23T11:34:00Z">
        <w:r w:rsidR="00101816">
          <w:rPr>
            <w:rFonts w:ascii="Times New Roman" w:hAnsi="Times New Roman" w:cs="Times New Roman"/>
          </w:rPr>
          <w:t>peaks</w:t>
        </w:r>
      </w:ins>
      <w:r w:rsidR="005C50AA" w:rsidRPr="00F0189F">
        <w:rPr>
          <w:rFonts w:ascii="Times New Roman" w:hAnsi="Times New Roman" w:cs="Times New Roman"/>
        </w:rPr>
        <w:t xml:space="preserve">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{"citationID":"QEVGHvog","properties":{"formattedCitation":"(8,9,11,21)","plainCitation":"(8,9,11,21)","noteIndex":0},"citationItems":[{"id":436,"uris":["http://zotero.org/users/5073745/items/D7NVPGRH"],"itemData":{"id":436,"type":"article-journal","abstract":"Objective/Aim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4267FB" w:rsidRPr="004267FB">
        <w:rPr>
          <w:rFonts w:ascii="Times New Roman" w:hAnsi="Times New Roman" w:cs="Times New Roman"/>
        </w:rPr>
        <w:t>(8,9,11,21)</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ins w:id="79" w:author="Molly C. MULCAHY" w:date="2024-07-23T11:34:00Z">
        <w:r w:rsidR="00101816">
          <w:rPr>
            <w:rFonts w:ascii="Times New Roman" w:hAnsi="Times New Roman" w:cs="Times New Roman"/>
          </w:rPr>
          <w:t xml:space="preserve">gestational </w:t>
        </w:r>
      </w:ins>
      <w:r w:rsidR="00991A2D">
        <w:rPr>
          <w:rFonts w:ascii="Times New Roman" w:hAnsi="Times New Roman" w:cs="Times New Roman"/>
        </w:rPr>
        <w:t>parent</w:t>
      </w:r>
      <w:del w:id="80" w:author="Molly C. MULCAHY" w:date="2024-07-23T11:34:00Z">
        <w:r w:rsidR="002D578E" w:rsidRPr="003F141D" w:rsidDel="00101816">
          <w:rPr>
            <w:rFonts w:ascii="Times New Roman" w:hAnsi="Times New Roman" w:cs="Times New Roman"/>
          </w:rPr>
          <w:delText>al</w:delText>
        </w:r>
      </w:del>
      <w:r w:rsidR="002D578E" w:rsidRPr="003F141D">
        <w:rPr>
          <w:rFonts w:ascii="Times New Roman" w:hAnsi="Times New Roman" w:cs="Times New Roman"/>
        </w:rPr>
        <w:t xml:space="preserve">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{"citationID":"kUjf6dXh","properties":{"formattedCitation":"(21)","plainCitation":"(21)","noteIndex":0},"citationItems":[{"id":476,"uris":["http://zotero.org/users/5073745/items/DGJGZZR7"],"itemData":{"id":476,"type":"article-journal","abstract":"Macrophage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4267FB" w:rsidRPr="004267FB">
        <w:rPr>
          <w:rFonts w:ascii="Times New Roman" w:hAnsi="Times New Roman" w:cs="Times New Roman"/>
        </w:rPr>
        <w:t>(21)</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{"citationID":"rDSd5wj3","properties":{"formattedCitation":"(22)","plainCitation":"(22)","noteIndex":0},"citationItems":[{"id":1959,"uris":["http://zotero.org/users/5073745/items/MF8PKC9R"],"itemData":{"id":1959,"type":"article-journal","abstract":"GDF15,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4267FB" w:rsidRPr="004267FB">
        <w:rPr>
          <w:rFonts w:ascii="Times New Roman" w:hAnsi="Times New Roman" w:cs="Times New Roman"/>
        </w:rPr>
        <w:t>(22)</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{"citationID":"IdpR7dfm","properties":{"formattedCitation":"(23)","plainCitation":"(23)","noteIndex":0},"citationItems":[{"id":465,"uris":["http://zotero.org/users/5073745/items/S8YA3E3X"],"itemData":{"id":465,"type":"article-journal","abstract":"Macrophage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4267FB" w:rsidRPr="004267FB">
        <w:rPr>
          <w:rFonts w:ascii="Times New Roman" w:hAnsi="Times New Roman" w:cs="Times New Roman"/>
        </w:rPr>
        <w:t>(23)</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w:t>
      </w:r>
      <w:ins w:id="81" w:author="Molly C. MULCAHY" w:date="2024-07-23T11:35:00Z">
        <w:r w:rsidR="00101816">
          <w:rPr>
            <w:rFonts w:ascii="Times New Roman" w:hAnsi="Times New Roman" w:cs="Times New Roman"/>
          </w:rPr>
          <w:t>elevations are</w:t>
        </w:r>
      </w:ins>
      <w:del w:id="82" w:author="Molly C. MULCAHY" w:date="2024-07-23T11:35:00Z">
        <w:r w:rsidR="00AB2246" w:rsidDel="00101816">
          <w:rPr>
            <w:rFonts w:ascii="Times New Roman" w:hAnsi="Times New Roman" w:cs="Times New Roman"/>
          </w:rPr>
          <w:delText xml:space="preserve">levels </w:delText>
        </w:r>
        <w:r w:rsidR="00B92807" w:rsidDel="00101816">
          <w:rPr>
            <w:rFonts w:ascii="Times New Roman" w:hAnsi="Times New Roman" w:cs="Times New Roman"/>
          </w:rPr>
          <w:delText>have also been linked to</w:delText>
        </w:r>
        <w:r w:rsidR="00AB2246" w:rsidDel="00101816">
          <w:rPr>
            <w:rFonts w:ascii="Times New Roman" w:hAnsi="Times New Roman" w:cs="Times New Roman"/>
          </w:rPr>
          <w:delText xml:space="preserve"> gestational weight gain, </w:delText>
        </w:r>
        <w:r w:rsidR="00F01693" w:rsidDel="00101816">
          <w:rPr>
            <w:rFonts w:ascii="Times New Roman" w:hAnsi="Times New Roman" w:cs="Times New Roman"/>
          </w:rPr>
          <w:delText xml:space="preserve">with </w:delText>
        </w:r>
        <w:r w:rsidR="00B92807" w:rsidDel="00101816">
          <w:rPr>
            <w:rFonts w:ascii="Times New Roman" w:hAnsi="Times New Roman" w:cs="Times New Roman"/>
          </w:rPr>
          <w:delText>elevat</w:delText>
        </w:r>
        <w:r w:rsidR="00F01693" w:rsidDel="00101816">
          <w:rPr>
            <w:rFonts w:ascii="Times New Roman" w:hAnsi="Times New Roman" w:cs="Times New Roman"/>
          </w:rPr>
          <w:delText>ed levels</w:delText>
        </w:r>
      </w:del>
      <w:r w:rsidR="00AB2246">
        <w:rPr>
          <w:rFonts w:ascii="Times New Roman" w:hAnsi="Times New Roman" w:cs="Times New Roman"/>
        </w:rPr>
        <w:t xml:space="preserve"> </w:t>
      </w:r>
      <w:del w:id="83" w:author="Molly C. MULCAHY" w:date="2024-07-23T11:36:00Z">
        <w:r w:rsidR="00AB2246" w:rsidDel="00101816">
          <w:rPr>
            <w:rFonts w:ascii="Times New Roman" w:hAnsi="Times New Roman" w:cs="Times New Roman"/>
          </w:rPr>
          <w:delText xml:space="preserve">negatively </w:delText>
        </w:r>
      </w:del>
      <w:ins w:id="84" w:author="Molly C. MULCAHY" w:date="2024-07-23T11:36:00Z">
        <w:r w:rsidR="00101816">
          <w:rPr>
            <w:rFonts w:ascii="Times New Roman" w:hAnsi="Times New Roman" w:cs="Times New Roman"/>
          </w:rPr>
          <w:t xml:space="preserve">inversely </w:t>
        </w:r>
      </w:ins>
      <w:r w:rsidR="00AB2246">
        <w:rPr>
          <w:rFonts w:ascii="Times New Roman" w:hAnsi="Times New Roman" w:cs="Times New Roman"/>
        </w:rPr>
        <w:t xml:space="preserve">associated with </w:t>
      </w:r>
      <w:del w:id="85" w:author="Molly C. MULCAHY" w:date="2024-07-23T11:36:00Z">
        <w:r w:rsidR="00AB2246" w:rsidDel="00101816">
          <w:rPr>
            <w:rFonts w:ascii="Times New Roman" w:hAnsi="Times New Roman" w:cs="Times New Roman"/>
          </w:rPr>
          <w:delText xml:space="preserve">cumulative </w:delText>
        </w:r>
      </w:del>
      <w:r w:rsidR="00AB2246">
        <w:rPr>
          <w:rFonts w:ascii="Times New Roman" w:hAnsi="Times New Roman" w:cs="Times New Roman"/>
        </w:rPr>
        <w:t xml:space="preserve">gestational weight gain </w:t>
      </w:r>
      <w:ins w:id="86" w:author="Molly C. MULCAHY" w:date="2024-07-23T11:36:00Z">
        <w:r w:rsidR="00101816">
          <w:rPr>
            <w:rFonts w:ascii="Times New Roman" w:hAnsi="Times New Roman" w:cs="Times New Roman"/>
          </w:rPr>
          <w:t xml:space="preserve">and </w:t>
        </w:r>
      </w:ins>
      <w:del w:id="87" w:author="Molly C. MULCAHY" w:date="2024-07-23T11:36:00Z">
        <w:r w:rsidR="00AB2246" w:rsidDel="00101816">
          <w:rPr>
            <w:rFonts w:ascii="Times New Roman" w:hAnsi="Times New Roman" w:cs="Times New Roman"/>
          </w:rPr>
          <w:fldChar w:fldCharType="begin"/>
        </w:r>
        <w:r w:rsidR="00F95AD0" w:rsidDel="00101816">
          <w:rPr>
            <w:rFonts w:ascii="Times New Roman" w:hAnsi="Times New Roman" w:cs="Times New Roman"/>
          </w:rPr>
          <w:delInstrText xml:space="preserve"> ADDIN ZOTERO_ITEM CSL_CITATION {"citationID":"qR3HRkMK","properties":{"formattedCitation":"(24)","plainCitation":"(24)","noteIndex":0},"citationItems":[{"id":441,"uris":["http://zotero.org/users/5073745/items/9VI47QZ9"],"itemData":{"id":441,"type":"article-journal","abstract":"Objectives\nBased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delInstrText>
        </w:r>
        <w:r w:rsidR="00AB2246" w:rsidDel="00101816">
          <w:rPr>
            <w:rFonts w:ascii="Times New Roman" w:hAnsi="Times New Roman" w:cs="Times New Roman"/>
          </w:rPr>
          <w:fldChar w:fldCharType="separate"/>
        </w:r>
        <w:r w:rsidR="004267FB" w:rsidRPr="004267FB" w:rsidDel="00101816">
          <w:rPr>
            <w:rFonts w:ascii="Times New Roman" w:hAnsi="Times New Roman" w:cs="Times New Roman"/>
          </w:rPr>
          <w:delText>(24)</w:delText>
        </w:r>
        <w:r w:rsidR="00AB2246" w:rsidDel="00101816">
          <w:rPr>
            <w:rFonts w:ascii="Times New Roman" w:hAnsi="Times New Roman" w:cs="Times New Roman"/>
          </w:rPr>
          <w:fldChar w:fldCharType="end"/>
        </w:r>
        <w:r w:rsidR="00B92807" w:rsidDel="00101816">
          <w:rPr>
            <w:rFonts w:ascii="Times New Roman" w:hAnsi="Times New Roman" w:cs="Times New Roman"/>
          </w:rPr>
          <w:delText xml:space="preserve">. </w:delText>
        </w:r>
        <w:r w:rsidR="00592757" w:rsidDel="00101816">
          <w:rPr>
            <w:rFonts w:ascii="Times New Roman" w:hAnsi="Times New Roman" w:cs="Times New Roman"/>
          </w:rPr>
          <w:delText xml:space="preserve">Petry and colleagues found </w:delText>
        </w:r>
      </w:del>
      <w:r w:rsidR="00592757">
        <w:rPr>
          <w:rFonts w:ascii="Times New Roman" w:hAnsi="Times New Roman" w:cs="Times New Roman"/>
        </w:rPr>
        <w:t xml:space="preserve">pre-pregnancy BMI </w:t>
      </w:r>
      <w:del w:id="88" w:author="Molly C. MULCAHY" w:date="2024-07-23T11:36:00Z">
        <w:r w:rsidR="00592757" w:rsidDel="00101816">
          <w:rPr>
            <w:rFonts w:ascii="Times New Roman" w:hAnsi="Times New Roman" w:cs="Times New Roman"/>
          </w:rPr>
          <w:delText xml:space="preserve">was inversely related to GDF15 levels during pregnancy </w:delText>
        </w:r>
      </w:del>
      <w:r w:rsidR="00592757">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{"citationID":"8WHaG287","properties":{"formattedCitation":"(24)","plainCitation":"(24)","noteIndex":0},"citationItems":[{"id":464,"uris":["http://zotero.org/users/5073745/items/4M9LNJ5A"],"itemData":{"id":464,"type":"article-journal","abstract":"Background: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0C680E" w:rsidRPr="000C680E">
        <w:rPr>
          <w:rFonts w:ascii="Times New Roman" w:hAnsi="Times New Roman" w:cs="Times New Roman"/>
        </w:rPr>
        <w:t>(24)</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del w:id="89" w:author="Molly C. MULCAHY" w:date="2024-08-01T12:48:00Z">
        <w:r w:rsidR="007F3588" w:rsidDel="00097CF0">
          <w:rPr>
            <w:rFonts w:ascii="Times New Roman" w:hAnsi="Times New Roman" w:cs="Times New Roman"/>
          </w:rPr>
          <w:delText>In several cases, the e</w:delText>
        </w:r>
      </w:del>
      <w:ins w:id="90" w:author="Molly C. MULCAHY" w:date="2024-08-01T12:48:00Z">
        <w:r w:rsidR="00097CF0">
          <w:rPr>
            <w:rFonts w:ascii="Times New Roman" w:hAnsi="Times New Roman" w:cs="Times New Roman"/>
          </w:rPr>
          <w:t>E</w:t>
        </w:r>
      </w:ins>
      <w:r w:rsidR="007F3588">
        <w:rPr>
          <w:rFonts w:ascii="Times New Roman" w:hAnsi="Times New Roman" w:cs="Times New Roman"/>
        </w:rPr>
        <w:t xml:space="preserve">pidemiological data </w:t>
      </w:r>
      <w:del w:id="91" w:author="Molly C. MULCAHY" w:date="2024-08-01T12:48:00Z">
        <w:r w:rsidR="007F3588" w:rsidDel="00097CF0">
          <w:rPr>
            <w:rFonts w:ascii="Times New Roman" w:hAnsi="Times New Roman" w:cs="Times New Roman"/>
          </w:rPr>
          <w:delText>is conflict</w:delText>
        </w:r>
        <w:r w:rsidR="00F01693" w:rsidDel="00097CF0">
          <w:rPr>
            <w:rFonts w:ascii="Times New Roman" w:hAnsi="Times New Roman" w:cs="Times New Roman"/>
          </w:rPr>
          <w:delText>ing</w:delText>
        </w:r>
      </w:del>
      <w:ins w:id="92" w:author="Molly C. MULCAHY" w:date="2024-08-01T12:48:00Z">
        <w:r w:rsidR="00097CF0">
          <w:rPr>
            <w:rFonts w:ascii="Times New Roman" w:hAnsi="Times New Roman" w:cs="Times New Roman"/>
          </w:rPr>
          <w:t>about the role of GDF15 in complications of pregnancy are conflicting</w:t>
        </w:r>
      </w:ins>
      <w:r w:rsidR="007F3588">
        <w:rPr>
          <w:rFonts w:ascii="Times New Roman" w:hAnsi="Times New Roman" w:cs="Times New Roman"/>
        </w:rPr>
        <w:t xml:space="preserve">.  </w:t>
      </w:r>
      <w:del w:id="93" w:author="Molly C. MULCAHY" w:date="2024-08-01T12:48:00Z">
        <w:r w:rsidR="007F3588" w:rsidDel="00097CF0">
          <w:rPr>
            <w:rFonts w:ascii="Times New Roman" w:hAnsi="Times New Roman" w:cs="Times New Roman"/>
          </w:rPr>
          <w:delText>For example, p</w:delText>
        </w:r>
        <w:r w:rsidR="00F913B6" w:rsidDel="00097CF0">
          <w:rPr>
            <w:rFonts w:ascii="Times New Roman" w:hAnsi="Times New Roman" w:cs="Times New Roman"/>
          </w:rPr>
          <w:delText>re</w:delText>
        </w:r>
      </w:del>
      <w:ins w:id="94" w:author="Molly C. MULCAHY" w:date="2024-08-01T12:48:00Z">
        <w:r w:rsidR="00097CF0">
          <w:rPr>
            <w:rFonts w:ascii="Times New Roman" w:hAnsi="Times New Roman" w:cs="Times New Roman"/>
          </w:rPr>
          <w:t>Pre</w:t>
        </w:r>
      </w:ins>
      <w:r w:rsidR="00F913B6">
        <w:rPr>
          <w:rFonts w:ascii="Times New Roman" w:hAnsi="Times New Roman" w:cs="Times New Roman"/>
        </w:rPr>
        <w:t>-eclampsia</w:t>
      </w:r>
      <w:ins w:id="95" w:author="Molly C. MULCAHY" w:date="2024-08-01T12:49:00Z">
        <w:r w:rsidR="00097CF0">
          <w:rPr>
            <w:rFonts w:ascii="Times New Roman" w:hAnsi="Times New Roman" w:cs="Times New Roman"/>
          </w:rPr>
          <w:t xml:space="preserve"> </w:t>
        </w:r>
      </w:ins>
      <w:del w:id="96" w:author="Molly C. MULCAHY" w:date="2024-08-01T12:49:00Z">
        <w:r w:rsidR="00F913B6" w:rsidDel="00097CF0">
          <w:rPr>
            <w:rFonts w:ascii="Times New Roman" w:hAnsi="Times New Roman" w:cs="Times New Roman"/>
          </w:rPr>
          <w:delText>, a life-threatening complication</w:delText>
        </w:r>
        <w:r w:rsidR="00C4175E" w:rsidDel="00097CF0">
          <w:rPr>
            <w:rFonts w:ascii="Times New Roman" w:hAnsi="Times New Roman" w:cs="Times New Roman"/>
          </w:rPr>
          <w:delText xml:space="preserve"> involving critically high blood pressure and protein loss in urine,</w:delText>
        </w:r>
        <w:r w:rsidR="00F913B6" w:rsidDel="00097CF0">
          <w:rPr>
            <w:rFonts w:ascii="Times New Roman" w:hAnsi="Times New Roman" w:cs="Times New Roman"/>
          </w:rPr>
          <w:delText xml:space="preserve"> </w:delText>
        </w:r>
      </w:del>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{"citationID":"asCyigVk","properties":{"formattedCitation":"(9)","plainCitation":"(9)","noteIndex":0},"citationItems":[{"id":472,"uris":["http://zotero.org/users/5073745/items/ZAWNVL9J"],"itemData":{"id":472,"type":"article-journal","abstract":"Background: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267FB" w:rsidRPr="004267FB">
        <w:rPr>
          <w:rFonts w:ascii="Times New Roman" w:hAnsi="Times New Roman" w:cs="Times New Roman"/>
        </w:rPr>
        <w:t>(9)</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XGa2dAjN","properties":{"formattedCitation":"(11,25)","plainCitation":"(11,25)","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0C680E" w:rsidRPr="000C680E">
        <w:rPr>
          <w:rFonts w:ascii="Times New Roman" w:hAnsi="Times New Roman" w:cs="Times New Roman"/>
        </w:rPr>
        <w:t>(11,25)</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jCye46Ql","properties":{"formattedCitation":"(10)","plainCitation":"(10)","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267FB" w:rsidRPr="004267FB">
        <w:rPr>
          <w:rFonts w:ascii="Times New Roman" w:hAnsi="Times New Roman" w:cs="Times New Roman"/>
        </w:rPr>
        <w:t>(10)</w:t>
      </w:r>
      <w:r w:rsidR="004D25F0">
        <w:rPr>
          <w:rFonts w:ascii="Times New Roman" w:hAnsi="Times New Roman" w:cs="Times New Roman"/>
        </w:rPr>
        <w:fldChar w:fldCharType="end"/>
      </w:r>
      <w:r w:rsidR="004D25F0">
        <w:rPr>
          <w:rFonts w:ascii="Times New Roman" w:hAnsi="Times New Roman" w:cs="Times New Roman"/>
        </w:rPr>
        <w:t xml:space="preserve"> in</w:t>
      </w:r>
      <w:ins w:id="97" w:author="Molly C. MULCAHY" w:date="2024-08-01T12:49:00Z">
        <w:r w:rsidR="00097CF0">
          <w:rPr>
            <w:rFonts w:ascii="Times New Roman" w:hAnsi="Times New Roman" w:cs="Times New Roman"/>
          </w:rPr>
          <w:t xml:space="preserve"> serum</w:t>
        </w:r>
      </w:ins>
      <w:r w:rsidR="00F913B6">
        <w:rPr>
          <w:rFonts w:ascii="Times New Roman" w:hAnsi="Times New Roman" w:cs="Times New Roman"/>
        </w:rPr>
        <w:t xml:space="preserve"> </w:t>
      </w:r>
      <w:r w:rsidR="007F3588">
        <w:rPr>
          <w:rFonts w:ascii="Times New Roman" w:hAnsi="Times New Roman" w:cs="Times New Roman"/>
        </w:rPr>
        <w:t>GDF15</w:t>
      </w:r>
      <w:del w:id="98" w:author="Molly C. MULCAHY" w:date="2024-08-01T12:49:00Z">
        <w:r w:rsidR="007F3588" w:rsidDel="00097CF0">
          <w:rPr>
            <w:rFonts w:ascii="Times New Roman" w:hAnsi="Times New Roman" w:cs="Times New Roman"/>
          </w:rPr>
          <w:delText xml:space="preserve"> </w:delText>
        </w:r>
        <w:r w:rsidR="00F913B6" w:rsidDel="00097CF0">
          <w:rPr>
            <w:rFonts w:ascii="Times New Roman" w:hAnsi="Times New Roman" w:cs="Times New Roman"/>
          </w:rPr>
          <w:delText>in serum</w:delText>
        </w:r>
      </w:del>
      <w:r w:rsidR="00F913B6">
        <w:rPr>
          <w:rFonts w:ascii="Times New Roman" w:hAnsi="Times New Roman" w:cs="Times New Roman"/>
        </w:rPr>
        <w:t xml:space="preserve"> compared to non-pre</w:t>
      </w:r>
      <w:ins w:id="99" w:author="Molly C. MULCAHY" w:date="2024-08-01T12:49:00Z">
        <w:r w:rsidR="00097CF0">
          <w:rPr>
            <w:rFonts w:ascii="Times New Roman" w:hAnsi="Times New Roman" w:cs="Times New Roman"/>
          </w:rPr>
          <w:t>-</w:t>
        </w:r>
      </w:ins>
      <w:r w:rsidR="00F913B6">
        <w:rPr>
          <w:rFonts w:ascii="Times New Roman" w:hAnsi="Times New Roman" w:cs="Times New Roman"/>
        </w:rPr>
        <w:t>eclamptic</w:t>
      </w:r>
      <w:del w:id="100" w:author="Molly C. MULCAHY" w:date="2024-08-01T12:49:00Z">
        <w:r w:rsidR="00F913B6" w:rsidDel="00097CF0">
          <w:rPr>
            <w:rFonts w:ascii="Times New Roman" w:hAnsi="Times New Roman" w:cs="Times New Roman"/>
          </w:rPr>
          <w:delText>, normotensive</w:delText>
        </w:r>
      </w:del>
      <w:ins w:id="101" w:author="Molly C. MULCAHY" w:date="2024-08-01T12:49:00Z">
        <w:r w:rsidR="00097CF0">
          <w:rPr>
            <w:rFonts w:ascii="Times New Roman" w:hAnsi="Times New Roman" w:cs="Times New Roman"/>
          </w:rPr>
          <w:t xml:space="preserve"> gestational</w:t>
        </w:r>
      </w:ins>
      <w:r w:rsidR="00F913B6">
        <w:rPr>
          <w:rFonts w:ascii="Times New Roman" w:hAnsi="Times New Roman" w:cs="Times New Roman"/>
        </w:rPr>
        <w:t xml:space="preser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{"citationID":"ljedIe4J","properties":{"formattedCitation":"(26)","plainCitation":"(26)","noteIndex":0},"citationItems":[{"id":480,"uris":["http://zotero.org/users/5073745/items/DITELI98"],"itemData":{"id":480,"type":"article-journal","abstract":"Objective\nGrowth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0C680E" w:rsidRPr="000C680E">
        <w:rPr>
          <w:rFonts w:ascii="Times New Roman" w:hAnsi="Times New Roman" w:cs="Times New Roman"/>
        </w:rPr>
        <w:t>(26)</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t4jWlLmQ","properties":{"formattedCitation":"(11)","plainCitation":"(11)","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4267FB" w:rsidRPr="004267FB">
        <w:rPr>
          <w:rFonts w:ascii="Times New Roman" w:hAnsi="Times New Roman" w:cs="Times New Roman"/>
        </w:rPr>
        <w:t>(11)</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{"citationID":"Syd3pgzo","properties":{"formattedCitation":"(27)","plainCitation":"(27)","noteIndex":0},"citationItems":[{"id":478,"uris":["http://zotero.org/users/5073745/items/CHLIH6VP"],"itemData":{"id":478,"type":"article-journal","abstract":"Cardiovascular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0C680E" w:rsidRPr="000C680E">
        <w:rPr>
          <w:rFonts w:ascii="Times New Roman" w:hAnsi="Times New Roman" w:cs="Times New Roman"/>
        </w:rPr>
        <w:t>(27)</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0C680E">
        <w:rPr>
          <w:rFonts w:ascii="Times New Roman" w:hAnsi="Times New Roman" w:cs="Times New Roman"/>
        </w:rPr>
        <w:instrText xml:space="preserve"> ADDIN ZOTERO_ITEM CSL_CITATION {"citationID":"BOsiCtMt","properties":{"formattedCitation":"(28,29)","plainCitation":"(28,29)","noteIndex":0},"citationItems":[{"id":23,"uris":["http://zotero.org/users/5073745/items/NQPGPKKE"],"itemData":{"id":23,"type":"article-journal","abstract":"Hyperemesis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0C680E" w:rsidRPr="000C680E">
        <w:rPr>
          <w:rFonts w:ascii="Times New Roman" w:hAnsi="Times New Roman" w:cs="Times New Roman"/>
        </w:rPr>
        <w:t>(28,29)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lastRenderedPageBreak/>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{"citationID":"zxyQPUJ9","properties":{"formattedCitation":"(22)","plainCitation":"(22)","noteIndex":0},"citationItems":[{"id":1959,"uris":["http://zotero.org/users/5073745/items/MF8PKC9R"],"itemData":{"id":1959,"type":"article-journal","abstract":"GDF15,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4267FB" w:rsidRPr="004267FB">
        <w:rPr>
          <w:rFonts w:ascii="Times New Roman" w:hAnsi="Times New Roman" w:cs="Times New Roman"/>
        </w:rPr>
        <w:t>(22)</w:t>
      </w:r>
      <w:r w:rsidR="001F6D4E">
        <w:rPr>
          <w:rFonts w:ascii="Times New Roman" w:hAnsi="Times New Roman" w:cs="Times New Roman"/>
        </w:rPr>
        <w:fldChar w:fldCharType="end"/>
      </w:r>
      <w:r w:rsidR="001F6D4E">
        <w:rPr>
          <w:rFonts w:ascii="Times New Roman" w:hAnsi="Times New Roman" w:cs="Times New Roman"/>
        </w:rPr>
        <w:t xml:space="preserve">. </w:t>
      </w:r>
      <w:ins w:id="102" w:author="Molly C. MULCAHY" w:date="2024-07-19T12:34:00Z">
        <w:r w:rsidR="00F95AD0">
          <w:rPr>
            <w:rFonts w:ascii="Times New Roman" w:hAnsi="Times New Roman" w:cs="Times New Roman"/>
          </w:rPr>
          <w:t xml:space="preserve">GDF15 </w:t>
        </w:r>
      </w:ins>
      <w:ins w:id="103" w:author="Molly C. MULCAHY" w:date="2024-07-19T12:53:00Z">
        <w:r w:rsidR="00F95AD0">
          <w:rPr>
            <w:rFonts w:ascii="Times New Roman" w:hAnsi="Times New Roman" w:cs="Times New Roman"/>
          </w:rPr>
          <w:t>elevations</w:t>
        </w:r>
      </w:ins>
      <w:ins w:id="104" w:author="Molly C. MULCAHY" w:date="2024-07-19T12:35:00Z">
        <w:r w:rsidR="00F95AD0">
          <w:rPr>
            <w:rFonts w:ascii="Times New Roman" w:hAnsi="Times New Roman" w:cs="Times New Roman"/>
          </w:rPr>
          <w:t xml:space="preserve"> in circu</w:t>
        </w:r>
      </w:ins>
      <w:ins w:id="105" w:author="Molly C. MULCAHY" w:date="2024-07-19T12:37:00Z">
        <w:r w:rsidR="00F95AD0">
          <w:rPr>
            <w:rFonts w:ascii="Times New Roman" w:hAnsi="Times New Roman" w:cs="Times New Roman"/>
          </w:rPr>
          <w:t xml:space="preserve">lation </w:t>
        </w:r>
      </w:ins>
      <w:ins w:id="106" w:author="Molly C. MULCAHY" w:date="2024-07-19T12:53:00Z">
        <w:r w:rsidR="00F95AD0">
          <w:rPr>
            <w:rFonts w:ascii="Times New Roman" w:hAnsi="Times New Roman" w:cs="Times New Roman"/>
          </w:rPr>
          <w:t>are</w:t>
        </w:r>
      </w:ins>
      <w:ins w:id="107" w:author="Molly C. MULCAHY" w:date="2024-07-19T12:37:00Z">
        <w:r w:rsidR="00F95AD0">
          <w:rPr>
            <w:rFonts w:ascii="Times New Roman" w:hAnsi="Times New Roman" w:cs="Times New Roman"/>
          </w:rPr>
          <w:t xml:space="preserve"> thought t</w:t>
        </w:r>
      </w:ins>
      <w:ins w:id="108" w:author="Molly C. MULCAHY" w:date="2024-07-19T12:38:00Z">
        <w:r w:rsidR="00F95AD0">
          <w:rPr>
            <w:rFonts w:ascii="Times New Roman" w:hAnsi="Times New Roman" w:cs="Times New Roman"/>
          </w:rPr>
          <w:t xml:space="preserve">o be </w:t>
        </w:r>
      </w:ins>
      <w:ins w:id="109" w:author="Molly C. MULCAHY" w:date="2024-07-19T14:29:00Z">
        <w:r w:rsidR="007C3B39">
          <w:rPr>
            <w:rFonts w:ascii="Times New Roman" w:hAnsi="Times New Roman" w:cs="Times New Roman"/>
          </w:rPr>
          <w:t>sentinels</w:t>
        </w:r>
      </w:ins>
      <w:ins w:id="110" w:author="Molly C. MULCAHY" w:date="2024-07-19T12:38:00Z">
        <w:r w:rsidR="00F95AD0">
          <w:rPr>
            <w:rFonts w:ascii="Times New Roman" w:hAnsi="Times New Roman" w:cs="Times New Roman"/>
          </w:rPr>
          <w:t xml:space="preserve"> of stress</w:t>
        </w:r>
      </w:ins>
      <w:ins w:id="111" w:author="Molly C. MULCAHY" w:date="2024-07-19T12:53:00Z">
        <w:r w:rsidR="00F95AD0">
          <w:rPr>
            <w:rFonts w:ascii="Times New Roman" w:hAnsi="Times New Roman" w:cs="Times New Roman"/>
          </w:rPr>
          <w:t>ors present in the body</w:t>
        </w:r>
      </w:ins>
      <w:ins w:id="112" w:author="Molly C. MULCAHY" w:date="2024-07-19T12:39:00Z">
        <w:r w:rsidR="00F95AD0">
          <w:rPr>
            <w:rFonts w:ascii="Times New Roman" w:hAnsi="Times New Roman" w:cs="Times New Roman"/>
          </w:rPr>
          <w:t xml:space="preserve">. </w:t>
        </w:r>
      </w:ins>
      <w:ins w:id="113" w:author="Molly C. MULCAHY" w:date="2024-07-19T14:30:00Z">
        <w:r w:rsidR="007C3B39">
          <w:rPr>
            <w:rFonts w:ascii="Times New Roman" w:hAnsi="Times New Roman" w:cs="Times New Roman"/>
          </w:rPr>
          <w:t>Comparisons between non-pregnant and p</w:t>
        </w:r>
      </w:ins>
      <w:ins w:id="114" w:author="Molly C. MULCAHY" w:date="2024-07-19T12:39:00Z">
        <w:r w:rsidR="00F95AD0">
          <w:rPr>
            <w:rFonts w:ascii="Times New Roman" w:hAnsi="Times New Roman" w:cs="Times New Roman"/>
          </w:rPr>
          <w:t>regna</w:t>
        </w:r>
      </w:ins>
      <w:ins w:id="115" w:author="Molly C. MULCAHY" w:date="2024-07-19T14:30:00Z">
        <w:r w:rsidR="007C3B39">
          <w:rPr>
            <w:rFonts w:ascii="Times New Roman" w:hAnsi="Times New Roman" w:cs="Times New Roman"/>
          </w:rPr>
          <w:t xml:space="preserve">nt individuals and between healthy versus chronic </w:t>
        </w:r>
      </w:ins>
      <w:ins w:id="116" w:author="Molly C. MULCAHY" w:date="2024-07-19T12:39:00Z">
        <w:del w:id="117" w:author="Dave Bridges" w:date="2024-09-04T10:50:00Z">
          <w:r w:rsidR="00F95AD0" w:rsidDel="00BF6DBE">
            <w:rPr>
              <w:rFonts w:ascii="Times New Roman" w:hAnsi="Times New Roman" w:cs="Times New Roman"/>
            </w:rPr>
            <w:delText>stress</w:delText>
          </w:r>
        </w:del>
      </w:ins>
      <w:ins w:id="118" w:author="Dave Bridges" w:date="2024-09-04T10:50:00Z">
        <w:r w:rsidR="00BF6DBE">
          <w:rPr>
            <w:rFonts w:ascii="Times New Roman" w:hAnsi="Times New Roman" w:cs="Times New Roman"/>
          </w:rPr>
          <w:t>glucocorticoid elevations</w:t>
        </w:r>
      </w:ins>
      <w:ins w:id="119" w:author="Molly C. MULCAHY" w:date="2024-07-19T12:39:00Z">
        <w:r w:rsidR="00F95AD0">
          <w:rPr>
            <w:rFonts w:ascii="Times New Roman" w:hAnsi="Times New Roman" w:cs="Times New Roman"/>
          </w:rPr>
          <w:t xml:space="preserve"> during pregnancy</w:t>
        </w:r>
      </w:ins>
      <w:ins w:id="120" w:author="Dave Bridges" w:date="2024-09-04T10:50:00Z">
        <w:r w:rsidR="00BF6DBE">
          <w:rPr>
            <w:rFonts w:ascii="Times New Roman" w:hAnsi="Times New Roman" w:cs="Times New Roman"/>
          </w:rPr>
          <w:t xml:space="preserve"> </w:t>
        </w:r>
      </w:ins>
      <w:ins w:id="121" w:author="Molly C. MULCAHY" w:date="2024-07-19T14:30:00Z">
        <w:del w:id="122" w:author="Dave Bridges" w:date="2024-09-04T10:50:00Z">
          <w:r w:rsidR="007C3B39" w:rsidDel="00BF6DBE">
            <w:rPr>
              <w:rFonts w:ascii="Times New Roman" w:hAnsi="Times New Roman" w:cs="Times New Roman"/>
            </w:rPr>
            <w:delText xml:space="preserve"> (like dexamethasone administration) </w:delText>
          </w:r>
        </w:del>
        <w:r w:rsidR="007C3B39">
          <w:rPr>
            <w:rFonts w:ascii="Times New Roman" w:hAnsi="Times New Roman" w:cs="Times New Roman"/>
          </w:rPr>
          <w:t>are</w:t>
        </w:r>
      </w:ins>
      <w:ins w:id="123" w:author="Molly C. MULCAHY" w:date="2024-07-19T14:31:00Z">
        <w:r w:rsidR="007C3B39">
          <w:rPr>
            <w:rFonts w:ascii="Times New Roman" w:hAnsi="Times New Roman" w:cs="Times New Roman"/>
          </w:rPr>
          <w:t xml:space="preserve"> understudied in murine models</w:t>
        </w:r>
      </w:ins>
      <w:ins w:id="124" w:author="Molly C. MULCAHY" w:date="2024-07-19T14:30:00Z">
        <w:r w:rsidR="007C3B39">
          <w:rPr>
            <w:rFonts w:ascii="Times New Roman" w:hAnsi="Times New Roman" w:cs="Times New Roman"/>
          </w:rPr>
          <w:t xml:space="preserve"> </w:t>
        </w:r>
      </w:ins>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w:t>
      </w:r>
      <w:ins w:id="125" w:author="Molly C. MULCAHY" w:date="2024-07-19T14:31:00Z">
        <w:r w:rsidR="007C3B39">
          <w:rPr>
            <w:rFonts w:ascii="Times New Roman" w:hAnsi="Times New Roman" w:cs="Times New Roman"/>
          </w:rPr>
          <w:t xml:space="preserve"> </w:t>
        </w:r>
        <w:del w:id="126" w:author="Dave Bridges" w:date="2024-09-04T10:54:00Z">
          <w:r w:rsidR="007C3B39" w:rsidDel="00774CBC">
            <w:rPr>
              <w:rFonts w:ascii="Times New Roman" w:hAnsi="Times New Roman" w:cs="Times New Roman"/>
            </w:rPr>
            <w:delText xml:space="preserve">and lack of evaluation of physiological state and chronic </w:delText>
          </w:r>
        </w:del>
        <w:del w:id="127" w:author="Dave Bridges" w:date="2024-09-04T10:53:00Z">
          <w:r w:rsidR="007C3B39" w:rsidDel="00774CBC">
            <w:rPr>
              <w:rFonts w:ascii="Times New Roman" w:hAnsi="Times New Roman" w:cs="Times New Roman"/>
            </w:rPr>
            <w:delText>stress</w:delText>
          </w:r>
        </w:del>
        <w:del w:id="128" w:author="Dave Bridges" w:date="2024-09-04T10:54:00Z">
          <w:r w:rsidR="007C3B39" w:rsidDel="00774CBC">
            <w:rPr>
              <w:rFonts w:ascii="Times New Roman" w:hAnsi="Times New Roman" w:cs="Times New Roman"/>
            </w:rPr>
            <w:delText xml:space="preserve"> compounding physiological state</w:delText>
          </w:r>
        </w:del>
      </w:ins>
      <w:del w:id="129" w:author="Dave Bridges" w:date="2024-09-04T10:54:00Z">
        <w:r w:rsidR="00D21874" w:rsidDel="00774CBC">
          <w:rPr>
            <w:rFonts w:ascii="Times New Roman" w:hAnsi="Times New Roman" w:cs="Times New Roman"/>
          </w:rPr>
          <w:delText xml:space="preserve">, </w:delText>
        </w:r>
        <w:r w:rsidR="00D93E43" w:rsidDel="00774CBC">
          <w:rPr>
            <w:rFonts w:ascii="Times New Roman" w:hAnsi="Times New Roman" w:cs="Times New Roman"/>
          </w:rPr>
          <w:delText xml:space="preserve">we </w:delText>
        </w:r>
      </w:del>
      <w:ins w:id="130" w:author="Dave Bridges" w:date="2024-09-04T10:54:00Z">
        <w:r w:rsidR="00774CBC">
          <w:rPr>
            <w:rFonts w:ascii="Times New Roman" w:hAnsi="Times New Roman" w:cs="Times New Roman"/>
          </w:rPr>
          <w:t xml:space="preserve">we </w:t>
        </w:r>
      </w:ins>
      <w:r w:rsidR="00D93E43">
        <w:rPr>
          <w:rFonts w:ascii="Times New Roman" w:hAnsi="Times New Roman" w:cs="Times New Roman"/>
        </w:rPr>
        <w:t xml:space="preserve">sought to </w:t>
      </w:r>
      <w:ins w:id="131" w:author="Molly C. MULCAHY" w:date="2024-07-19T14:31:00Z">
        <w:r w:rsidR="007C3B39">
          <w:rPr>
            <w:rFonts w:ascii="Times New Roman" w:hAnsi="Times New Roman" w:cs="Times New Roman"/>
          </w:rPr>
          <w:t>characterize GDF15 in circulation comparing pregnant</w:t>
        </w:r>
      </w:ins>
      <w:ins w:id="132" w:author="Molly C. MULCAHY" w:date="2024-07-19T14:32:00Z">
        <w:r w:rsidR="007C3B39">
          <w:rPr>
            <w:rFonts w:ascii="Times New Roman" w:hAnsi="Times New Roman" w:cs="Times New Roman"/>
          </w:rPr>
          <w:t>,</w:t>
        </w:r>
      </w:ins>
      <w:ins w:id="133" w:author="Molly C. MULCAHY" w:date="2024-07-19T14:31:00Z">
        <w:r w:rsidR="007C3B39">
          <w:rPr>
            <w:rFonts w:ascii="Times New Roman" w:hAnsi="Times New Roman" w:cs="Times New Roman"/>
          </w:rPr>
          <w:t xml:space="preserve"> non-pregnant</w:t>
        </w:r>
      </w:ins>
      <w:ins w:id="134" w:author="Molly C. MULCAHY" w:date="2024-07-19T14:32:00Z">
        <w:r w:rsidR="007C3B39">
          <w:rPr>
            <w:rFonts w:ascii="Times New Roman" w:hAnsi="Times New Roman" w:cs="Times New Roman"/>
          </w:rPr>
          <w:t xml:space="preserve">, and </w:t>
        </w:r>
        <w:del w:id="135" w:author="Dave Bridges" w:date="2024-09-04T10:54:00Z">
          <w:r w:rsidR="007C3B39" w:rsidDel="00774CBC">
            <w:rPr>
              <w:rFonts w:ascii="Times New Roman" w:hAnsi="Times New Roman" w:cs="Times New Roman"/>
            </w:rPr>
            <w:delText xml:space="preserve">stressed </w:delText>
          </w:r>
        </w:del>
        <w:r w:rsidR="007C3B39">
          <w:rPr>
            <w:rFonts w:ascii="Times New Roman" w:hAnsi="Times New Roman" w:cs="Times New Roman"/>
          </w:rPr>
          <w:t xml:space="preserve">pregnant females </w:t>
        </w:r>
      </w:ins>
      <w:ins w:id="136" w:author="Dave Bridges" w:date="2024-09-04T10:54:00Z">
        <w:r w:rsidR="00774CBC">
          <w:rPr>
            <w:rFonts w:ascii="Times New Roman" w:hAnsi="Times New Roman" w:cs="Times New Roman"/>
          </w:rPr>
          <w:t xml:space="preserve">with exogenous glucocorticoid excess </w:t>
        </w:r>
      </w:ins>
      <w:ins w:id="137" w:author="Molly C. MULCAHY" w:date="2024-07-19T14:32:00Z">
        <w:r w:rsidR="007C3B39">
          <w:rPr>
            <w:rFonts w:ascii="Times New Roman" w:hAnsi="Times New Roman" w:cs="Times New Roman"/>
          </w:rPr>
          <w:t xml:space="preserve">while assessing glycemic health. We also sought to </w:t>
        </w:r>
      </w:ins>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ins w:id="138" w:author="Molly C. MULCAHY" w:date="2024-07-19T14:33:00Z">
        <w:r w:rsidR="007C3B39">
          <w:rPr>
            <w:rFonts w:ascii="Times New Roman" w:hAnsi="Times New Roman" w:cs="Times New Roman"/>
          </w:rPr>
          <w:t xml:space="preserve">healthy </w:t>
        </w:r>
      </w:ins>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24007459"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ins w:id="139" w:author="Molly C. MULCAHY" w:date="2024-08-02T14:01:00Z">
        <w:r w:rsidR="00BF7932">
          <w:rPr>
            <w:rFonts w:ascii="Times New Roman" w:hAnsi="Times New Roman" w:cs="Times New Roman"/>
          </w:rPr>
          <w:fldChar w:fldCharType="begin"/>
        </w:r>
        <w:r w:rsidR="00BF7932">
          <w:rPr>
            <w:rFonts w:ascii="Times New Roman" w:hAnsi="Times New Roman" w:cs="Times New Roman"/>
          </w:rPr>
          <w:instrText>HYPERLINK "https://scicrunch.org/resolver/IMSR_JAX:000664"</w:instrText>
        </w:r>
        <w:r w:rsidR="00BF7932">
          <w:rPr>
            <w:rFonts w:ascii="Times New Roman" w:hAnsi="Times New Roman" w:cs="Times New Roman"/>
          </w:rPr>
          <w:fldChar w:fldCharType="separate"/>
        </w:r>
        <w:r w:rsidR="0089053B" w:rsidRPr="00BF7932">
          <w:rPr>
            <w:rStyle w:val="Hyperlink"/>
            <w:rFonts w:ascii="Times New Roman" w:hAnsi="Times New Roman" w:cs="Times New Roman"/>
          </w:rPr>
          <w:t>IMSR_JAX:000664</w:t>
        </w:r>
        <w:r w:rsidR="00BF7932">
          <w:rPr>
            <w:rFonts w:ascii="Times New Roman" w:hAnsi="Times New Roman" w:cs="Times New Roman"/>
          </w:rPr>
          <w:fldChar w:fldCharType="end"/>
        </w:r>
      </w:ins>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2932E1A"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{"citationID":"xUy8dm8Y","properties":{"formattedCitation":"(19)","plainCitation":"(19)","noteIndex":0},"citationItems":[{"id":487,"uris":["http://zotero.org/users/5073745/items/5MMFNCAZ"],"itemData":{"id":487,"type":"article-journal","abstract":"OBJECTIVE: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4267FB" w:rsidRPr="004267FB">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0E4BC809"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511992">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{"citationID":"6y4Uvo9a","properties":{"formattedCitation":"(30)","plainCitation":"(30)","noteIndex":0},"citationItems":[{"id":2351,"uris":["http://zotero.org/users/5073745/items/S2IV44MG"],"itemData":{"id":2351,"type":"dataset","title":"Supplemental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511992">
        <w:rPr>
          <w:rFonts w:ascii="Times New Roman" w:hAnsi="Times New Roman" w:cs="Times New Roman"/>
        </w:rPr>
        <w:fldChar w:fldCharType="separate"/>
      </w:r>
      <w:r w:rsidR="00511992" w:rsidRPr="00511992">
        <w:rPr>
          <w:rFonts w:ascii="Times New Roman" w:hAnsi="Times New Roman" w:cs="Times New Roman"/>
        </w:rPr>
        <w:t>(30)</w:t>
      </w:r>
      <w:r w:rsidR="00511992">
        <w:rPr>
          <w:rFonts w:ascii="Times New Roman" w:hAnsi="Times New Roman" w:cs="Times New Roman"/>
        </w:rPr>
        <w:fldChar w:fldCharType="end"/>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3A12E0C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{"citationID":"u5ukMVdn","properties":{"formattedCitation":"(31)","plainCitation":"(31)","noteIndex":0},"citationItems":[{"id":486,"uris":["http://zotero.org/users/5073745/items/GWKFWWRY"],"itemData":{"id":486,"type":"webpage","abstract":"Insulin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511992" w:rsidRPr="00511992">
        <w:rPr>
          <w:rFonts w:ascii="Times New Roman" w:hAnsi="Times New Roman" w:cs="Times New Roman"/>
        </w:rPr>
        <w:t>(31)</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67266307"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{"citationID":"Oql9rU5C","properties":{"formattedCitation":"(32)","plainCitation":"(32)","noteIndex":0},"citationItems":[{"id":417,"uris":["http://zotero.org/users/5073745/items/X6KF8W8Y"],"itemData":{"id":417,"type":"article-journal","abstract":"Lactose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511992" w:rsidRPr="00511992">
        <w:rPr>
          <w:rFonts w:ascii="Times New Roman" w:hAnsi="Times New Roman" w:cs="Times New Roman"/>
        </w:rPr>
        <w:t>(32)</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4FD824AE"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511992">
        <w:rPr>
          <w:rFonts w:ascii="Times New Roman" w:eastAsia="Times New Roman" w:hAnsi="Times New Roman" w:cs="Times New Roman"/>
        </w:rPr>
        <w:instrText xml:space="preserve"> ADDIN ZOTERO_ITEM CSL_CITATION {"citationID":"3uiNB6ty","properties":{"formattedCitation":"(33)","plainCitation":"(33)","noteIndex":0},"citationItems":[{"id":88,"uris":["http://zotero.org/users/5073745/items/2FPE9EQN"],"itemData":{"id":88,"type":"document","publisher":"R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511992" w:rsidRPr="00511992">
        <w:rPr>
          <w:rFonts w:ascii="Times New Roman" w:hAnsi="Times New Roman" w:cs="Times New Roman"/>
        </w:rPr>
        <w:t>(33)</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511992">
        <w:rPr>
          <w:rFonts w:ascii="Times New Roman" w:eastAsia="Times New Roman" w:hAnsi="Times New Roman" w:cs="Times New Roman"/>
        </w:rPr>
        <w:instrText xml:space="preserve"> ADDIN ZOTERO_ITEM CSL_CITATION {"citationID":"U5X7zhr3","properties":{"formattedCitation":"(34)","plainCitation":"(34)","noteIndex":0},"citationItems":[{"id":53,"uris":["http://zotero.org/users/5073745/items/GUUE2ZQS"],"itemData":{"id":53,"type":"article-journal","abstract":"Maximum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511992" w:rsidRPr="00511992">
        <w:rPr>
          <w:rFonts w:ascii="Times New Roman" w:hAnsi="Times New Roman" w:cs="Times New Roman"/>
        </w:rPr>
        <w:t>(34)</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86083">
      <w:pPr>
        <w:spacing w:line="480" w:lineRule="auto"/>
        <w:pPrChange w:id="140" w:author="Dave Bridges" w:date="2024-09-27T11:05:00Z">
          <w:pPr>
            <w:spacing w:line="480" w:lineRule="auto"/>
            <w:ind w:firstLine="720"/>
          </w:pPr>
        </w:pPrChange>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53B56A0E"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{"citationID":"138NTu4T","properties":{"formattedCitation":"(35,36)","plainCitation":"(35,36)","noteIndex":0},"citationItems":[{"id":254,"uris":["http://zotero.org/users/5073745/items/3EYRTHI4"],"itemData":{"id":254,"type":"article-journal","abstract":"Pregnancy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511992" w:rsidRPr="00511992">
        <w:rPr>
          <w:rFonts w:ascii="Times New Roman" w:hAnsi="Times New Roman" w:cs="Times New Roman"/>
        </w:rPr>
        <w:t>(35,36)</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 xml:space="preserve">e sought to understand if GDF15 levels related to either pregnancy or a model of </w:t>
      </w:r>
      <w:ins w:id="141" w:author="Molly C. MULCAHY" w:date="2024-07-22T15:21:00Z">
        <w:del w:id="142" w:author="Dave Bridges" w:date="2024-09-04T10:55:00Z">
          <w:r w:rsidR="00E31712" w:rsidDel="00774CBC">
            <w:rPr>
              <w:rFonts w:ascii="Times New Roman" w:hAnsi="Times New Roman" w:cs="Times New Roman"/>
            </w:rPr>
            <w:delText xml:space="preserve">chronic stress-related </w:delText>
          </w:r>
        </w:del>
      </w:ins>
      <w:del w:id="143" w:author="Dave Bridges" w:date="2024-09-04T10:55:00Z">
        <w:r w:rsidR="009F0AD1" w:rsidDel="00774CBC">
          <w:rPr>
            <w:rFonts w:ascii="Times New Roman" w:hAnsi="Times New Roman" w:cs="Times New Roman"/>
          </w:rPr>
          <w:delText>excess</w:delText>
        </w:r>
      </w:del>
      <w:ins w:id="144" w:author="Molly C. MULCAHY" w:date="2024-07-22T15:21:00Z">
        <w:del w:id="145" w:author="Dave Bridges" w:date="2024-09-04T10:55:00Z">
          <w:r w:rsidR="00E31712" w:rsidDel="00774CBC">
            <w:rPr>
              <w:rFonts w:ascii="Times New Roman" w:hAnsi="Times New Roman" w:cs="Times New Roman"/>
            </w:rPr>
            <w:delText>ive</w:delText>
          </w:r>
        </w:del>
      </w:ins>
      <w:ins w:id="146" w:author="Dave Bridges" w:date="2024-09-04T10:55:00Z">
        <w:r w:rsidR="00774CBC">
          <w:rPr>
            <w:rFonts w:ascii="Times New Roman" w:hAnsi="Times New Roman" w:cs="Times New Roman"/>
          </w:rPr>
          <w:t>glucocorticoid-induced</w:t>
        </w:r>
      </w:ins>
      <w:r w:rsidR="009F0AD1">
        <w:rPr>
          <w:rFonts w:ascii="Times New Roman" w:hAnsi="Times New Roman" w:cs="Times New Roman"/>
        </w:rPr>
        <w:t xml:space="preserve">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del w:id="147" w:author="Molly C. MULCAHY" w:date="2024-07-16T14:16:00Z">
        <w:r w:rsidR="00846921" w:rsidDel="00867980">
          <w:rPr>
            <w:rFonts w:ascii="Times New Roman" w:hAnsi="Times New Roman" w:cs="Times New Roman"/>
          </w:rPr>
          <w:delText xml:space="preserve"> </w:delText>
        </w:r>
      </w:del>
      <w:ins w:id="148" w:author="Molly C. MULCAHY" w:date="2024-07-16T14:17:00Z">
        <w:r w:rsidR="00867980">
          <w:rPr>
            <w:rFonts w:ascii="Times New Roman" w:hAnsi="Times New Roman" w:cs="Times New Roman"/>
          </w:rPr>
          <w:t xml:space="preserve"> Consistent with other murine models of pregnancy</w:t>
        </w:r>
      </w:ins>
      <w:del w:id="149" w:author="Molly C. MULCAHY" w:date="2024-07-16T14:16:00Z">
        <w:r w:rsidR="006C5A65" w:rsidDel="00867980">
          <w:rPr>
            <w:rFonts w:ascii="Times New Roman" w:hAnsi="Times New Roman" w:cs="Times New Roman"/>
          </w:rPr>
          <w:delText xml:space="preserve">Inconsistent </w:delText>
        </w:r>
        <w:r w:rsidR="009A04F2" w:rsidDel="00867980">
          <w:rPr>
            <w:rFonts w:ascii="Times New Roman" w:hAnsi="Times New Roman" w:cs="Times New Roman"/>
          </w:rPr>
          <w:delText>with</w:delText>
        </w:r>
        <w:r w:rsidR="006C5A65" w:rsidDel="00867980">
          <w:rPr>
            <w:rFonts w:ascii="Times New Roman" w:hAnsi="Times New Roman" w:cs="Times New Roman"/>
          </w:rPr>
          <w:delText xml:space="preserve"> Musial and colleagues</w:delText>
        </w:r>
      </w:del>
      <w:r w:rsidR="006C5A65">
        <w:rPr>
          <w:rFonts w:ascii="Times New Roman" w:hAnsi="Times New Roman" w:cs="Times New Roman"/>
        </w:rPr>
        <w:t>,</w:t>
      </w:r>
      <w:del w:id="150" w:author="Molly C. MULCAHY" w:date="2024-07-16T14:17:00Z">
        <w:r w:rsidR="006C5A65" w:rsidDel="00867980">
          <w:rPr>
            <w:rFonts w:ascii="Times New Roman" w:hAnsi="Times New Roman" w:cs="Times New Roman"/>
          </w:rPr>
          <w:delText xml:space="preserve"> t</w:delText>
        </w:r>
        <w:r w:rsidR="00846921" w:rsidDel="00867980">
          <w:rPr>
            <w:rFonts w:ascii="Times New Roman" w:hAnsi="Times New Roman" w:cs="Times New Roman"/>
          </w:rPr>
          <w:delText xml:space="preserve">here were no </w:delText>
        </w:r>
        <w:r w:rsidR="009F0AD1" w:rsidDel="00867980">
          <w:rPr>
            <w:rFonts w:ascii="Times New Roman" w:hAnsi="Times New Roman" w:cs="Times New Roman"/>
          </w:rPr>
          <w:delText xml:space="preserve">significant </w:delText>
        </w:r>
        <w:r w:rsidR="00846921" w:rsidDel="00867980">
          <w:rPr>
            <w:rFonts w:ascii="Times New Roman" w:hAnsi="Times New Roman" w:cs="Times New Roman"/>
          </w:rPr>
          <w:delText>differences in their</w:delText>
        </w:r>
      </w:del>
      <w:r w:rsidR="00846921">
        <w:rPr>
          <w:rFonts w:ascii="Times New Roman" w:hAnsi="Times New Roman" w:cs="Times New Roman"/>
        </w:rPr>
        <w:t xml:space="preserve"> fasting blood glucose</w:t>
      </w:r>
      <w:ins w:id="151" w:author="Molly C. MULCAHY" w:date="2024-07-16T14:17:00Z">
        <w:r w:rsidR="00867980">
          <w:rPr>
            <w:rFonts w:ascii="Times New Roman" w:hAnsi="Times New Roman" w:cs="Times New Roman"/>
          </w:rPr>
          <w:t xml:space="preserve"> in pregnant dams tended to be lower than non-pregnant females</w:t>
        </w:r>
      </w:ins>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{"citationID":"saidAmCB","properties":{"formattedCitation":"(37,38)","plainCitation":"(37,38)","noteIndex":0},"citationItems":[{"id":525,"uris":["http://zotero.org/users/5073745/items/XDVXWQWM"],"itemData":{"id":525,"type":"article-journal","abstract":"Intensive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511992" w:rsidRPr="00511992">
        <w:rPr>
          <w:rFonts w:ascii="Times New Roman" w:hAnsi="Times New Roman" w:cs="Times New Roman"/>
        </w:rPr>
        <w:t>(37,38)</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t>
      </w:r>
      <w:bookmarkStart w:id="152" w:name="_Hlk172037173"/>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w:t>
      </w:r>
      <w:proofErr w:type="spellStart"/>
      <w:r w:rsidR="00801A6F">
        <w:rPr>
          <w:rFonts w:ascii="Times New Roman" w:hAnsi="Times New Roman" w:cs="Times New Roman"/>
        </w:rPr>
        <w:t>dL</w:t>
      </w:r>
      <w:proofErr w:type="spellEnd"/>
      <w:r w:rsidR="00801A6F">
        <w:rPr>
          <w:rFonts w:ascii="Times New Roman" w:hAnsi="Times New Roman" w:cs="Times New Roman"/>
        </w:rPr>
        <w:t>) elevated in pregnant animals compared to non-</w:t>
      </w:r>
      <w:r w:rsidR="00801A6F">
        <w:rPr>
          <w:rFonts w:ascii="Times New Roman" w:hAnsi="Times New Roman" w:cs="Times New Roman"/>
        </w:rPr>
        <w:lastRenderedPageBreak/>
        <w:t>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ins w:id="153" w:author="Dave Bridges" w:date="2024-07-26T08:50:00Z">
        <w:del w:id="154" w:author="Molly C. MULCAHY" w:date="2024-08-01T12:54:00Z">
          <w:r w:rsidR="00C94048" w:rsidDel="00E97F4E">
            <w:rPr>
              <w:rFonts w:ascii="Times New Roman" w:hAnsi="Times New Roman" w:cs="Times New Roman"/>
            </w:rPr>
            <w:delText>, via a 2x2 ANOVA</w:delText>
          </w:r>
        </w:del>
      </w:ins>
      <w:ins w:id="155" w:author="Molly C. MULCAHY" w:date="2024-08-01T12:54:00Z">
        <w:r w:rsidR="00E97F4E">
          <w:rPr>
            <w:rFonts w:ascii="Times New Roman" w:hAnsi="Times New Roman" w:cs="Times New Roman"/>
          </w:rPr>
          <w:t>, via two-way ANOVA</w:t>
        </w:r>
      </w:ins>
      <w:r w:rsidR="00801A6F">
        <w:rPr>
          <w:rFonts w:ascii="Times New Roman" w:hAnsi="Times New Roman" w:cs="Times New Roman"/>
        </w:rPr>
        <w:t>)</w:t>
      </w:r>
      <w:ins w:id="156" w:author="Molly C. MULCAHY" w:date="2024-07-16T15:44:00Z">
        <w:r w:rsidR="00E26479">
          <w:rPr>
            <w:rFonts w:ascii="Times New Roman" w:hAnsi="Times New Roman" w:cs="Times New Roman"/>
          </w:rPr>
          <w:t>, but does not differ based on collection time (</w:t>
        </w:r>
      </w:ins>
      <w:ins w:id="157" w:author="Molly C. MULCAHY" w:date="2024-07-16T15:45:00Z">
        <w:r w:rsidR="00E26479">
          <w:rPr>
            <w:rFonts w:ascii="Times New Roman" w:hAnsi="Times New Roman" w:cs="Times New Roman"/>
          </w:rPr>
          <w:t>p=0.98</w:t>
        </w:r>
      </w:ins>
      <w:ins w:id="158" w:author="Molly C. MULCAHY" w:date="2024-07-16T15:44:00Z">
        <w:r w:rsidR="00E26479">
          <w:rPr>
            <w:rFonts w:ascii="Times New Roman" w:hAnsi="Times New Roman" w:cs="Times New Roman"/>
          </w:rPr>
          <w:t>)</w:t>
        </w:r>
      </w:ins>
      <w:r w:rsidR="00801A6F">
        <w:rPr>
          <w:rFonts w:ascii="Times New Roman" w:hAnsi="Times New Roman" w:cs="Times New Roman"/>
        </w:rPr>
        <w:t>.</w:t>
      </w:r>
      <w:bookmarkEnd w:id="152"/>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0.0039)</w:t>
      </w:r>
      <w:r w:rsidR="00511992">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{"citationID":"HNR43uMO","properties":{"formattedCitation":"(30)","plainCitation":"(30)","noteIndex":0},"citationItems":[{"id":2351,"uris":["http://zotero.org/users/5073745/items/S2IV44MG"],"itemData":{"id":2351,"type":"dataset","title":"Supplemental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511992">
        <w:rPr>
          <w:rFonts w:ascii="Times New Roman" w:hAnsi="Times New Roman" w:cs="Times New Roman"/>
        </w:rPr>
        <w:fldChar w:fldCharType="separate"/>
      </w:r>
      <w:r w:rsidR="00511992" w:rsidRPr="00511992">
        <w:rPr>
          <w:rFonts w:ascii="Times New Roman" w:hAnsi="Times New Roman" w:cs="Times New Roman"/>
        </w:rPr>
        <w:t>(30)</w:t>
      </w:r>
      <w:r w:rsidR="00511992">
        <w:rPr>
          <w:rFonts w:ascii="Times New Roman" w:hAnsi="Times New Roman" w:cs="Times New Roman"/>
        </w:rPr>
        <w:fldChar w:fldCharType="end"/>
      </w:r>
      <w:r w:rsidR="00EB4981">
        <w:rPr>
          <w:rFonts w:ascii="Times New Roman" w:hAnsi="Times New Roman" w:cs="Times New Roman"/>
        </w:rPr>
        <w:t xml:space="preserve">. </w:t>
      </w:r>
    </w:p>
    <w:p w14:paraId="4AB29782" w14:textId="09674B96"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w:t>
      </w:r>
      <w:del w:id="159" w:author="Dave Bridges" w:date="2024-09-27T11:06:00Z">
        <w:r w:rsidDel="0016106B">
          <w:rPr>
            <w:rFonts w:ascii="Times New Roman" w:hAnsi="Times New Roman" w:cs="Times New Roman"/>
          </w:rPr>
          <w:delText xml:space="preserve">enhance </w:delText>
        </w:r>
      </w:del>
      <w:ins w:id="160" w:author="Dave Bridges" w:date="2024-09-27T11:06:00Z">
        <w:r w:rsidR="0016106B">
          <w:rPr>
            <w:rFonts w:ascii="Times New Roman" w:hAnsi="Times New Roman" w:cs="Times New Roman"/>
          </w:rPr>
          <w:t>induce</w:t>
        </w:r>
        <w:bookmarkStart w:id="161" w:name="_GoBack"/>
        <w:bookmarkEnd w:id="161"/>
        <w:r w:rsidR="0016106B">
          <w:rPr>
            <w:rFonts w:ascii="Times New Roman" w:hAnsi="Times New Roman" w:cs="Times New Roman"/>
          </w:rPr>
          <w:t xml:space="preserve"> </w:t>
        </w:r>
      </w:ins>
      <w:r>
        <w:rPr>
          <w:rFonts w:ascii="Times New Roman" w:hAnsi="Times New Roman" w:cs="Times New Roman"/>
        </w:rPr>
        <w:t xml:space="preserve">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{"citationID":"P1ffJs0f","properties":{"formattedCitation":"(39,40)","plainCitation":"(39,40)","noteIndex":0},"citationItems":[{"id":411,"uris":["http://zotero.org/users/5073745/items/ANYLTPI6"],"itemData":{"id":411,"type":"article-journal","abstract":"Glucocorticoids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511992" w:rsidRPr="00511992">
        <w:rPr>
          <w:rFonts w:ascii="Times New Roman" w:hAnsi="Times New Roman" w:cs="Times New Roman"/>
        </w:rPr>
        <w:t>(39,40)</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p=0.11</w:t>
      </w:r>
      <w:ins w:id="162" w:author="Molly C. MULCAHY" w:date="2024-08-01T12:54:00Z">
        <w:r w:rsidR="00E97F4E">
          <w:rPr>
            <w:rFonts w:ascii="Times New Roman" w:hAnsi="Times New Roman" w:cs="Times New Roman"/>
          </w:rPr>
          <w:t>, via two-</w:t>
        </w:r>
      </w:ins>
      <w:ins w:id="163" w:author="Molly C. MULCAHY" w:date="2024-08-01T12:55:00Z">
        <w:r w:rsidR="00E97F4E">
          <w:rPr>
            <w:rFonts w:ascii="Times New Roman" w:hAnsi="Times New Roman" w:cs="Times New Roman"/>
          </w:rPr>
          <w:t>way ANOVA testing for the effects of time and treatment</w:t>
        </w:r>
      </w:ins>
      <w:ins w:id="164" w:author="Dave Bridges" w:date="2024-07-26T08:52:00Z">
        <w:del w:id="165" w:author="Molly C. MULCAHY" w:date="2024-08-01T12:55:00Z">
          <w:r w:rsidR="009071BA" w:rsidDel="00E97F4E">
            <w:rPr>
              <w:rFonts w:ascii="Times New Roman" w:hAnsi="Times New Roman" w:cs="Times New Roman"/>
            </w:rPr>
            <w:delText xml:space="preserve">, via a 2x2 </w:delText>
          </w:r>
        </w:del>
      </w:ins>
      <w:ins w:id="166" w:author="Dave Bridges" w:date="2024-07-26T08:53:00Z">
        <w:del w:id="167" w:author="Molly C. MULCAHY" w:date="2024-08-01T12:55:00Z">
          <w:r w:rsidR="009071BA" w:rsidDel="00E97F4E">
            <w:rPr>
              <w:rFonts w:ascii="Times New Roman" w:hAnsi="Times New Roman" w:cs="Times New Roman"/>
            </w:rPr>
            <w:delText>ANOVA</w:delText>
          </w:r>
          <w:r w:rsidR="00790F40" w:rsidDel="00E97F4E">
            <w:rPr>
              <w:rFonts w:ascii="Times New Roman" w:hAnsi="Times New Roman" w:cs="Times New Roman"/>
            </w:rPr>
            <w:delText xml:space="preserve"> testing for the effects of time and treatment</w:delText>
          </w:r>
        </w:del>
      </w:ins>
      <w:r w:rsidR="00E15F79">
        <w:rPr>
          <w:rFonts w:ascii="Times New Roman" w:hAnsi="Times New Roman" w:cs="Times New Roman"/>
        </w:rPr>
        <w:t xml:space="preserve">).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3A4651">
        <w:rPr>
          <w:rFonts w:ascii="Times New Roman" w:hAnsi="Times New Roman" w:cs="Times New Roman"/>
        </w:rPr>
        <w:fldChar w:fldCharType="begin"/>
      </w:r>
      <w:r w:rsidR="003A4651">
        <w:rPr>
          <w:rFonts w:ascii="Times New Roman" w:hAnsi="Times New Roman" w:cs="Times New Roman"/>
        </w:rPr>
        <w:instrText xml:space="preserve"> ADDIN ZOTERO_ITEM CSL_CITATION {"citationID":"NmHP5HsZ","properties":{"formattedCitation":"(30)","plainCitation":"(30)","noteIndex":0},"citationItems":[{"id":2351,"uris":["http://zotero.org/users/5073745/items/S2IV44MG"],"itemData":{"id":2351,"type":"dataset","title":"Supplemental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3A4651">
        <w:rPr>
          <w:rFonts w:ascii="Times New Roman" w:hAnsi="Times New Roman" w:cs="Times New Roman"/>
        </w:rPr>
        <w:fldChar w:fldCharType="separate"/>
      </w:r>
      <w:r w:rsidR="003A4651" w:rsidRPr="003A4651">
        <w:rPr>
          <w:rFonts w:ascii="Times New Roman" w:hAnsi="Times New Roman" w:cs="Times New Roman"/>
        </w:rPr>
        <w:t>(30)</w:t>
      </w:r>
      <w:r w:rsidR="003A4651">
        <w:rPr>
          <w:rFonts w:ascii="Times New Roman" w:hAnsi="Times New Roman" w:cs="Times New Roman"/>
        </w:rPr>
        <w:fldChar w:fldCharType="end"/>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6CF764CC"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bookmarkStart w:id="168" w:name="_Hlk172556722"/>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del w:id="169" w:author="Molly C. MULCAHY" w:date="2024-07-22T16:04:00Z">
        <w:r w:rsidR="002C2FE7" w:rsidDel="00E31712">
          <w:rPr>
            <w:rFonts w:ascii="Times New Roman" w:hAnsi="Times New Roman" w:cs="Times New Roman"/>
          </w:rPr>
          <w:delText>, with smaller increase</w:delText>
        </w:r>
        <w:r w:rsidR="009F0AD1" w:rsidDel="00E31712">
          <w:rPr>
            <w:rFonts w:ascii="Times New Roman" w:hAnsi="Times New Roman" w:cs="Times New Roman"/>
          </w:rPr>
          <w:delText>s</w:delText>
        </w:r>
        <w:r w:rsidR="002C2FE7" w:rsidDel="00E31712">
          <w:rPr>
            <w:rFonts w:ascii="Times New Roman" w:hAnsi="Times New Roman" w:cs="Times New Roman"/>
          </w:rPr>
          <w:delText xml:space="preserve"> in the </w:delText>
        </w:r>
        <w:r w:rsidR="005E27E2" w:rsidRPr="00113179" w:rsidDel="00E31712">
          <w:rPr>
            <w:rFonts w:ascii="Times New Roman" w:hAnsi="Times New Roman" w:cs="Times New Roman"/>
            <w:i/>
            <w:iCs/>
          </w:rPr>
          <w:delText>Gdf15</w:delText>
        </w:r>
        <w:r w:rsidR="005E27E2" w:rsidRPr="00113179" w:rsidDel="00E31712">
          <w:rPr>
            <w:rFonts w:ascii="Times New Roman" w:hAnsi="Times New Roman" w:cs="Times New Roman"/>
            <w:i/>
            <w:iCs/>
            <w:vertAlign w:val="superscript"/>
          </w:rPr>
          <w:delText>-/-</w:delText>
        </w:r>
        <w:r w:rsidR="002C2FE7" w:rsidDel="00E31712">
          <w:rPr>
            <w:rFonts w:ascii="Times New Roman" w:hAnsi="Times New Roman" w:cs="Times New Roman"/>
          </w:rPr>
          <w:delText xml:space="preserve"> </w:delText>
        </w:r>
        <w:r w:rsidR="005E27E2" w:rsidDel="00E31712">
          <w:rPr>
            <w:rFonts w:ascii="Times New Roman" w:hAnsi="Times New Roman" w:cs="Times New Roman"/>
          </w:rPr>
          <w:delText>dams</w:delText>
        </w:r>
      </w:del>
      <w:r w:rsidR="009F0AD1">
        <w:rPr>
          <w:rFonts w:ascii="Times New Roman" w:hAnsi="Times New Roman" w:cs="Times New Roman"/>
        </w:rPr>
        <w:t xml:space="preserve">.  </w:t>
      </w:r>
      <w:bookmarkEnd w:id="168"/>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p=0.94</w:t>
      </w:r>
      <w:bookmarkStart w:id="170" w:name="_Hlk172127450"/>
      <w:r w:rsidR="005E27E2">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w:t>
      </w:r>
      <w:ins w:id="171" w:author="Molly C. MULCAHY" w:date="2024-07-17T16:46:00Z">
        <w:r w:rsidR="0024657C">
          <w:rPr>
            <w:rFonts w:ascii="Times New Roman" w:hAnsi="Times New Roman" w:cs="Times New Roman"/>
          </w:rPr>
          <w:t>1</w:t>
        </w:r>
      </w:ins>
      <w:del w:id="172" w:author="Molly C. MULCAHY" w:date="2024-07-17T16:46:00Z">
        <w:r w:rsidR="005E27E2" w:rsidDel="0024657C">
          <w:rPr>
            <w:rFonts w:ascii="Times New Roman" w:hAnsi="Times New Roman" w:cs="Times New Roman"/>
          </w:rPr>
          <w:delText>4</w:delText>
        </w:r>
      </w:del>
      <w:r w:rsidR="005E27E2">
        <w:rPr>
          <w:rFonts w:ascii="Times New Roman" w:hAnsi="Times New Roman" w:cs="Times New Roman"/>
        </w:rPr>
        <w:t>% lower</w:t>
      </w:r>
      <w:ins w:id="173" w:author="Molly C. MULCAHY" w:date="2024-07-17T16:47:00Z">
        <w:r w:rsidR="0024657C">
          <w:rPr>
            <w:rFonts w:ascii="Times New Roman" w:hAnsi="Times New Roman" w:cs="Times New Roman"/>
          </w:rPr>
          <w:t xml:space="preserve"> percent</w:t>
        </w:r>
      </w:ins>
      <w:r w:rsidR="005E27E2">
        <w:rPr>
          <w:rFonts w:ascii="Times New Roman" w:hAnsi="Times New Roman" w:cs="Times New Roman"/>
        </w:rPr>
        <w:t xml:space="preserve">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w:t>
      </w:r>
      <w:ins w:id="174" w:author="Molly C. MULCAHY" w:date="2024-07-17T16:48:00Z">
        <w:r w:rsidR="0024657C">
          <w:rPr>
            <w:rFonts w:ascii="Times New Roman" w:hAnsi="Times New Roman" w:cs="Times New Roman"/>
          </w:rPr>
          <w:t>14</w:t>
        </w:r>
      </w:ins>
      <w:del w:id="175" w:author="Molly C. MULCAHY" w:date="2024-07-17T16:48:00Z">
        <w:r w:rsidR="00A32ED9" w:rsidDel="0024657C">
          <w:rPr>
            <w:rFonts w:ascii="Times New Roman" w:hAnsi="Times New Roman" w:cs="Times New Roman"/>
          </w:rPr>
          <w:delText>20</w:delText>
        </w:r>
      </w:del>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bookmarkEnd w:id="170"/>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774B3691"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w:t>
      </w:r>
      <w:ins w:id="176" w:author="Molly C. MULCAHY" w:date="2024-08-01T12:55:00Z">
        <w:r w:rsidR="00E97F4E">
          <w:rPr>
            <w:rFonts w:ascii="Times New Roman" w:hAnsi="Times New Roman" w:cs="Times New Roman"/>
          </w:rPr>
          <w:t>2</w:t>
        </w:r>
      </w:ins>
      <w:del w:id="177" w:author="Molly C. MULCAHY" w:date="2024-08-01T12:55:00Z">
        <w:r w:rsidR="00AC2FFC" w:rsidDel="00E97F4E">
          <w:rPr>
            <w:rFonts w:ascii="Times New Roman" w:hAnsi="Times New Roman" w:cs="Times New Roman"/>
          </w:rPr>
          <w:delText>7</w:delText>
        </w:r>
      </w:del>
      <w:r w:rsidR="00AC2FFC">
        <w:rPr>
          <w:rFonts w:ascii="Times New Roman" w:hAnsi="Times New Roman" w:cs="Times New Roman"/>
        </w:rPr>
        <w:t>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C2CB52E"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172EAE23"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{"citationID":"yzNBMu2L","properties":{"formattedCitation":"(32)","plainCitation":"(32)","noteIndex":0},"citationItems":[{"id":417,"uris":["http://zotero.org/users/5073745/items/X6KF8W8Y"],"itemData":{"id":417,"type":"article-journal","abstract":"Lactose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511992" w:rsidRPr="00511992">
        <w:rPr>
          <w:rFonts w:ascii="Times New Roman" w:hAnsi="Times New Roman" w:cs="Times New Roman"/>
        </w:rPr>
        <w:t>(32)</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10F7C3A3"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del w:id="178" w:author="Molly C. MULCAHY" w:date="2024-08-01T12:55:00Z">
        <w:r w:rsidR="00D144CA" w:rsidDel="000D19B6">
          <w:rPr>
            <w:rFonts w:ascii="Times New Roman" w:hAnsi="Times New Roman" w:cs="Times New Roman"/>
          </w:rPr>
          <w:delText>has recently been</w:delText>
        </w:r>
      </w:del>
      <w:ins w:id="179" w:author="Molly C. MULCAHY" w:date="2024-08-01T12:55:00Z">
        <w:r w:rsidR="000D19B6">
          <w:rPr>
            <w:rFonts w:ascii="Times New Roman" w:hAnsi="Times New Roman" w:cs="Times New Roman"/>
          </w:rPr>
          <w:t>is</w:t>
        </w:r>
      </w:ins>
      <w:r w:rsidR="00D144CA">
        <w:rPr>
          <w:rFonts w:ascii="Times New Roman" w:hAnsi="Times New Roman" w:cs="Times New Roman"/>
        </w:rPr>
        <w:t xml:space="preserve">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associated </w:t>
      </w:r>
      <w:r w:rsidR="005C11D2">
        <w:rPr>
          <w:rFonts w:ascii="Times New Roman" w:hAnsi="Times New Roman" w:cs="Times New Roman"/>
        </w:rPr>
        <w:lastRenderedPageBreak/>
        <w:t>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w:t>
      </w:r>
      <w:ins w:id="180" w:author="Molly C. MULCAHY" w:date="2024-07-16T15:14:00Z">
        <w:r w:rsidR="00B2310E">
          <w:rPr>
            <w:rFonts w:ascii="Times New Roman" w:hAnsi="Times New Roman" w:cs="Times New Roman"/>
          </w:rPr>
          <w:t xml:space="preserve">gestational </w:t>
        </w:r>
      </w:ins>
      <w:r w:rsidR="005C11D2">
        <w:rPr>
          <w:rFonts w:ascii="Times New Roman" w:hAnsi="Times New Roman" w:cs="Times New Roman"/>
        </w:rPr>
        <w:t xml:space="preserve">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F95AD0">
        <w:rPr>
          <w:rFonts w:ascii="Times New Roman" w:hAnsi="Times New Roman" w:cs="Times New Roman"/>
        </w:rPr>
        <w:instrText xml:space="preserve"> ADDIN ZOTERO_ITEM CSL_CITATION {"citationID":"e9t3jF16","properties":{"formattedCitation":"(8)","plainCitation":"(8)","noteIndex":0},"citationItems":[{"id":436,"uris":["http://zotero.org/users/5073745/items/D7NVPGRH"],"itemData":{"id":436,"type":"article-journal","abstract":"Objective/Aim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4267FB" w:rsidRPr="004267FB">
        <w:rPr>
          <w:rFonts w:ascii="Times New Roman" w:hAnsi="Times New Roman" w:cs="Times New Roman"/>
        </w:rPr>
        <w:t>(8)</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w:t>
      </w:r>
      <w:del w:id="181" w:author="Molly C. MULCAHY" w:date="2024-08-01T13:12:00Z">
        <w:r w:rsidR="005C11D2" w:rsidDel="00A53101">
          <w:rPr>
            <w:rFonts w:ascii="Times New Roman" w:hAnsi="Times New Roman" w:cs="Times New Roman"/>
          </w:rPr>
          <w:delText xml:space="preserve">also </w:delText>
        </w:r>
      </w:del>
      <w:r w:rsidR="005C11D2">
        <w:rPr>
          <w:rFonts w:ascii="Times New Roman" w:hAnsi="Times New Roman" w:cs="Times New Roman"/>
        </w:rPr>
        <w:t>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{"citationID":"J1mzk2Bq","properties":{"formattedCitation":"(41)","plainCitation":"(41)","noteIndex":0},"citationItems":[{"id":441,"uris":["http://zotero.org/users/5073745/items/9VI47QZ9"],"itemData":{"id":441,"type":"article-journal","abstract":"Objectives\nBased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511992" w:rsidRPr="00511992">
        <w:rPr>
          <w:rFonts w:ascii="Times New Roman" w:hAnsi="Times New Roman" w:cs="Times New Roman"/>
        </w:rPr>
        <w:t>(41)</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 xml:space="preserve">Because of these associations in human pregnancy studies with lower body weights and gestational weight gain, we anticipated unrestrained food intake and weight gain in our </w:t>
      </w:r>
      <w:ins w:id="182" w:author="Molly C. MULCAHY" w:date="2024-08-01T13:12:00Z">
        <w:r w:rsidR="00A53101">
          <w:rPr>
            <w:rFonts w:ascii="Times New Roman" w:hAnsi="Times New Roman" w:cs="Times New Roman"/>
          </w:rPr>
          <w:t xml:space="preserve">knockout </w:t>
        </w:r>
      </w:ins>
      <w:r w:rsidR="005C11D2">
        <w:rPr>
          <w:rFonts w:ascii="Times New Roman" w:hAnsi="Times New Roman" w:cs="Times New Roman"/>
        </w:rPr>
        <w:t>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w:t>
      </w:r>
      <w:del w:id="183" w:author="Molly C. MULCAHY" w:date="2024-08-01T13:12:00Z">
        <w:r w:rsidR="0034537A" w:rsidDel="00A53101">
          <w:rPr>
            <w:rFonts w:ascii="Times New Roman" w:hAnsi="Times New Roman" w:cs="Times New Roman"/>
          </w:rPr>
          <w:delText xml:space="preserve">reports of </w:delText>
        </w:r>
      </w:del>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w:t>
      </w:r>
      <w:del w:id="184" w:author="Molly C. MULCAHY" w:date="2024-08-01T13:12:00Z">
        <w:r w:rsidR="0034537A" w:rsidDel="00A53101">
          <w:rPr>
            <w:rFonts w:ascii="Times New Roman" w:hAnsi="Times New Roman" w:cs="Times New Roman"/>
          </w:rPr>
          <w:delText xml:space="preserve"> when used in experimental model</w:delText>
        </w:r>
        <w:r w:rsidR="003F62BE" w:rsidDel="00A53101">
          <w:rPr>
            <w:rFonts w:ascii="Times New Roman" w:hAnsi="Times New Roman" w:cs="Times New Roman"/>
          </w:rPr>
          <w:delText>s</w:delText>
        </w:r>
      </w:del>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{"citationID":"abwxrZw9","properties":{"formattedCitation":"(42)","plainCitation":"(42)","noteIndex":0},"citationItems":[{"id":456,"uris":["http://zotero.org/users/5073745/items/MW9GMYQZ"],"itemData":{"id":456,"type":"article-journal","abstract":"Transgenic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511992" w:rsidRPr="00511992">
        <w:rPr>
          <w:rFonts w:ascii="Times New Roman" w:hAnsi="Times New Roman" w:cs="Times New Roman"/>
        </w:rPr>
        <w:t>(42)</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{"citationID":"ZazM2VaR","properties":{"formattedCitation":"(43)","plainCitation":"(43)","noteIndex":0},"citationItems":[{"id":1945,"uris":["http://zotero.org/users/5073745/items/J7TYZZGI"],"itemData":{"id":1945,"type":"article-journal","abstract":"We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511992" w:rsidRPr="00511992">
        <w:rPr>
          <w:rFonts w:ascii="Times New Roman" w:hAnsi="Times New Roman" w:cs="Times New Roman"/>
        </w:rPr>
        <w:t>(43)</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{"citationID":"1g14njlO","properties":{"formattedCitation":"(42)","plainCitation":"(42)","noteIndex":0},"citationItems":[{"id":456,"uris":["http://zotero.org/users/5073745/items/MW9GMYQZ"],"itemData":{"id":456,"type":"article-journal","abstract":"Transgenic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511992" w:rsidRPr="00511992">
        <w:rPr>
          <w:rFonts w:ascii="Times New Roman" w:hAnsi="Times New Roman" w:cs="Times New Roman"/>
        </w:rPr>
        <w:t>(42)</w:t>
      </w:r>
      <w:r w:rsidR="00882A87">
        <w:rPr>
          <w:rFonts w:ascii="Times New Roman" w:hAnsi="Times New Roman" w:cs="Times New Roman"/>
        </w:rPr>
        <w:fldChar w:fldCharType="end"/>
      </w:r>
      <w:r w:rsidR="00882A87">
        <w:rPr>
          <w:rFonts w:ascii="Times New Roman" w:hAnsi="Times New Roman" w:cs="Times New Roman"/>
        </w:rPr>
        <w:t xml:space="preserve">. </w:t>
      </w:r>
      <w:ins w:id="185" w:author="Molly C. MULCAHY" w:date="2024-08-01T13:13:00Z">
        <w:r w:rsidR="00A53101">
          <w:rPr>
            <w:rFonts w:ascii="Times New Roman" w:hAnsi="Times New Roman" w:cs="Times New Roman"/>
          </w:rPr>
          <w:t>E</w:t>
        </w:r>
      </w:ins>
      <w:del w:id="186" w:author="Molly C. MULCAHY" w:date="2024-08-01T13:13:00Z">
        <w:r w:rsidR="003F62BE" w:rsidRPr="00E42C05" w:rsidDel="00A53101">
          <w:rPr>
            <w:rFonts w:ascii="Times New Roman" w:hAnsi="Times New Roman" w:cs="Times New Roman"/>
          </w:rPr>
          <w:delText>Previous work shows that e</w:delText>
        </w:r>
      </w:del>
      <w:r w:rsidR="003F62BE" w:rsidRPr="00E42C05">
        <w:rPr>
          <w:rFonts w:ascii="Times New Roman" w:hAnsi="Times New Roman" w:cs="Times New Roman"/>
        </w:rPr>
        <w:t xml:space="preserv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{"citationID":"6spSNMao","properties":{"formattedCitation":"(17,44)","plainCitation":"(17,44)","noteIndex":0},"citationItems":[{"id":461,"uris":["http://zotero.org/users/5073745/items/4SK3Y76E"],"itemData":{"id":461,"type":"article-journal","container-title":"Nature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511992" w:rsidRPr="00511992">
        <w:rPr>
          <w:rFonts w:ascii="Times New Roman" w:hAnsi="Times New Roman" w:cs="Times New Roman"/>
        </w:rPr>
        <w:t>(17,44)</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w:t>
      </w:r>
      <w:r w:rsidR="003A4651">
        <w:rPr>
          <w:rFonts w:ascii="Times New Roman" w:hAnsi="Times New Roman" w:cs="Times New Roman"/>
        </w:rPr>
        <w:fldChar w:fldCharType="begin"/>
      </w:r>
      <w:r w:rsidR="003A4651">
        <w:rPr>
          <w:rFonts w:ascii="Times New Roman" w:hAnsi="Times New Roman" w:cs="Times New Roman"/>
        </w:rPr>
        <w:instrText xml:space="preserve"> ADDIN ZOTERO_ITEM CSL_CITATION {"citationID":"JmwOJYlw","properties":{"formattedCitation":"(30)","plainCitation":"(30)","noteIndex":0},"citationItems":[{"id":2351,"uris":["http://zotero.org/users/5073745/items/S2IV44MG"],"itemData":{"id":2351,"type":"dataset","title":"Supplemental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3A4651">
        <w:rPr>
          <w:rFonts w:ascii="Times New Roman" w:hAnsi="Times New Roman" w:cs="Times New Roman"/>
        </w:rPr>
        <w:fldChar w:fldCharType="separate"/>
      </w:r>
      <w:r w:rsidR="003A4651" w:rsidRPr="003A4651">
        <w:rPr>
          <w:rFonts w:ascii="Times New Roman" w:hAnsi="Times New Roman" w:cs="Times New Roman"/>
        </w:rPr>
        <w:t>(30)</w:t>
      </w:r>
      <w:r w:rsidR="003A4651">
        <w:rPr>
          <w:rFonts w:ascii="Times New Roman" w:hAnsi="Times New Roman" w:cs="Times New Roman"/>
        </w:rPr>
        <w:fldChar w:fldCharType="end"/>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 xml:space="preserve">period </w:t>
      </w:r>
      <w:ins w:id="187" w:author="Molly C. MULCAHY" w:date="2024-08-01T13:25:00Z">
        <w:r w:rsidR="00921940">
          <w:rPr>
            <w:rFonts w:ascii="Times New Roman" w:hAnsi="Times New Roman" w:cs="Times New Roman"/>
          </w:rPr>
          <w:t xml:space="preserve">in dams and insignificant </w:t>
        </w:r>
      </w:ins>
      <w:del w:id="188" w:author="Molly C. MULCAHY" w:date="2024-08-01T13:25:00Z">
        <w:r w:rsidR="00885BFF" w:rsidDel="00921940">
          <w:rPr>
            <w:rFonts w:ascii="Times New Roman" w:hAnsi="Times New Roman" w:cs="Times New Roman"/>
          </w:rPr>
          <w:delText>and</w:delText>
        </w:r>
        <w:r w:rsidR="001B7833" w:rsidDel="00921940">
          <w:rPr>
            <w:rFonts w:ascii="Times New Roman" w:hAnsi="Times New Roman" w:cs="Times New Roman"/>
          </w:rPr>
          <w:delText xml:space="preserve"> resulted in non-statistically significant </w:delText>
        </w:r>
        <w:r w:rsidR="00885BFF" w:rsidDel="00921940">
          <w:rPr>
            <w:rFonts w:ascii="Times New Roman" w:hAnsi="Times New Roman" w:cs="Times New Roman"/>
          </w:rPr>
          <w:delText>higher body weights during the</w:delText>
        </w:r>
        <w:r w:rsidR="001B7833" w:rsidDel="00921940">
          <w:rPr>
            <w:rFonts w:ascii="Times New Roman" w:hAnsi="Times New Roman" w:cs="Times New Roman"/>
          </w:rPr>
          <w:delText xml:space="preserve"> postnatal period in mice</w:delText>
        </w:r>
        <w:r w:rsidR="001A1D01" w:rsidDel="00921940">
          <w:rPr>
            <w:rFonts w:ascii="Times New Roman" w:hAnsi="Times New Roman" w:cs="Times New Roman"/>
          </w:rPr>
          <w:delText xml:space="preserve">, with only small </w:delText>
        </w:r>
      </w:del>
      <w:r w:rsidR="001A1D01">
        <w:rPr>
          <w:rFonts w:ascii="Times New Roman" w:hAnsi="Times New Roman" w:cs="Times New Roman"/>
        </w:rPr>
        <w:t>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 xml:space="preserve">is </w:t>
      </w:r>
      <w:ins w:id="189" w:author="Molly C. MULCAHY" w:date="2024-08-01T13:25:00Z">
        <w:r w:rsidR="00921940">
          <w:rPr>
            <w:rFonts w:ascii="Times New Roman" w:hAnsi="Times New Roman" w:cs="Times New Roman"/>
          </w:rPr>
          <w:t>induced</w:t>
        </w:r>
      </w:ins>
      <w:del w:id="190" w:author="Molly C. MULCAHY" w:date="2024-08-01T13:25:00Z">
        <w:r w:rsidR="003F62BE" w:rsidDel="00921940">
          <w:rPr>
            <w:rFonts w:ascii="Times New Roman" w:hAnsi="Times New Roman" w:cs="Times New Roman"/>
          </w:rPr>
          <w:delText>altered</w:delText>
        </w:r>
      </w:del>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w:t>
      </w:r>
      <w:del w:id="191" w:author="Molly C. MULCAHY" w:date="2024-08-01T13:26:00Z">
        <w:r w:rsidR="00CF07BD" w:rsidDel="00921940">
          <w:rPr>
            <w:rFonts w:ascii="Times New Roman" w:hAnsi="Times New Roman" w:cs="Times New Roman"/>
          </w:rPr>
          <w:delText>It is also possible that</w:delText>
        </w:r>
      </w:del>
      <w:ins w:id="192" w:author="Molly C. MULCAHY" w:date="2024-08-01T13:26:00Z">
        <w:r w:rsidR="00921940">
          <w:rPr>
            <w:rFonts w:ascii="Times New Roman" w:hAnsi="Times New Roman" w:cs="Times New Roman"/>
          </w:rPr>
          <w:t>The</w:t>
        </w:r>
      </w:ins>
      <w:del w:id="193" w:author="Molly C. MULCAHY" w:date="2024-08-01T13:26:00Z">
        <w:r w:rsidR="00CF07BD" w:rsidDel="00921940">
          <w:rPr>
            <w:rFonts w:ascii="Times New Roman" w:hAnsi="Times New Roman" w:cs="Times New Roman"/>
          </w:rPr>
          <w:delText xml:space="preserve"> the</w:delText>
        </w:r>
      </w:del>
      <w:r w:rsidR="00CF07BD">
        <w:rPr>
          <w:rFonts w:ascii="Times New Roman" w:hAnsi="Times New Roman" w:cs="Times New Roman"/>
        </w:rPr>
        <w:t xml:space="preserve"> deletion of GDF15 </w:t>
      </w:r>
      <w:r w:rsidR="00CF07BD">
        <w:rPr>
          <w:rFonts w:ascii="Times New Roman" w:hAnsi="Times New Roman" w:cs="Times New Roman"/>
        </w:rPr>
        <w:lastRenderedPageBreak/>
        <w:t>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{"citationID":"Gj5u3jBl","properties":{"formattedCitation":"(45)","plainCitation":"(45)","noteIndex":0},"citationItems":[{"id":1943,"uris":["http://zotero.org/users/5073745/items/EP7ZQSR9"],"itemData":{"id":1943,"type":"article-journal","abstract":"Download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511992" w:rsidRPr="00511992">
        <w:rPr>
          <w:rFonts w:ascii="Times New Roman" w:hAnsi="Times New Roman" w:cs="Times New Roman"/>
        </w:rPr>
        <w:t>(45)</w:t>
      </w:r>
      <w:r w:rsidR="00CF07BD">
        <w:rPr>
          <w:rFonts w:ascii="Times New Roman" w:hAnsi="Times New Roman" w:cs="Times New Roman"/>
        </w:rPr>
        <w:fldChar w:fldCharType="end"/>
      </w:r>
      <w:r w:rsidR="00CF07BD">
        <w:rPr>
          <w:rFonts w:ascii="Times New Roman" w:hAnsi="Times New Roman" w:cs="Times New Roman"/>
        </w:rPr>
        <w:t>.</w:t>
      </w:r>
    </w:p>
    <w:p w14:paraId="1B1CE7DD" w14:textId="2A396846"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w:t>
      </w:r>
      <w:del w:id="194" w:author="Molly C. MULCAHY" w:date="2024-08-01T13:26:00Z">
        <w:r w:rsidRPr="00441EC8" w:rsidDel="00921940">
          <w:rPr>
            <w:rFonts w:ascii="Times New Roman" w:hAnsi="Times New Roman" w:cs="Times New Roman"/>
          </w:rPr>
          <w:delText>food intake, body weight, insulin sensitivity</w:delText>
        </w:r>
      </w:del>
      <w:ins w:id="195" w:author="Molly C. MULCAHY" w:date="2024-08-01T13:26:00Z">
        <w:r w:rsidR="00921940">
          <w:rPr>
            <w:rFonts w:ascii="Times New Roman" w:hAnsi="Times New Roman" w:cs="Times New Roman"/>
          </w:rPr>
          <w:t>perinatal</w:t>
        </w:r>
      </w:ins>
      <w:del w:id="196" w:author="Molly C. MULCAHY" w:date="2024-08-01T13:26:00Z">
        <w:r w:rsidRPr="00441EC8" w:rsidDel="00921940">
          <w:rPr>
            <w:rFonts w:ascii="Times New Roman" w:hAnsi="Times New Roman" w:cs="Times New Roman"/>
          </w:rPr>
          <w:delText>,</w:delText>
        </w:r>
      </w:del>
      <w:r w:rsidRPr="00441EC8">
        <w:rPr>
          <w:rFonts w:ascii="Times New Roman" w:hAnsi="Times New Roman" w:cs="Times New Roman"/>
        </w:rPr>
        <w:t xml:space="preserve"> and lactation </w:t>
      </w:r>
      <w:ins w:id="197" w:author="Molly C. MULCAHY" w:date="2024-08-01T13:26:00Z">
        <w:r w:rsidR="00921940">
          <w:rPr>
            <w:rFonts w:ascii="Times New Roman" w:hAnsi="Times New Roman" w:cs="Times New Roman"/>
          </w:rPr>
          <w:t xml:space="preserve">outcomes </w:t>
        </w:r>
      </w:ins>
      <w:r w:rsidRPr="00441EC8">
        <w:rPr>
          <w:rFonts w:ascii="Times New Roman" w:hAnsi="Times New Roman" w:cs="Times New Roman"/>
        </w:rPr>
        <w:t xml:space="preserve">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del w:id="198" w:author="Molly C. MULCAHY" w:date="2024-08-01T13:27:00Z">
        <w:r w:rsidR="00BB44DA" w:rsidRPr="00441EC8" w:rsidDel="00921940">
          <w:rPr>
            <w:rFonts w:ascii="Times New Roman" w:hAnsi="Times New Roman" w:cs="Times New Roman"/>
          </w:rPr>
          <w:delText>Only those studies that overexpress</w:delText>
        </w:r>
      </w:del>
      <w:ins w:id="199" w:author="Molly C. MULCAHY" w:date="2024-08-01T13:27:00Z">
        <w:r w:rsidR="00921940">
          <w:rPr>
            <w:rFonts w:ascii="Times New Roman" w:hAnsi="Times New Roman" w:cs="Times New Roman"/>
          </w:rPr>
          <w:t>Overexpression</w:t>
        </w:r>
      </w:ins>
      <w:r w:rsidR="00BB44DA" w:rsidRPr="00441EC8">
        <w:rPr>
          <w:rFonts w:ascii="Times New Roman" w:hAnsi="Times New Roman" w:cs="Times New Roman"/>
        </w:rPr>
        <w:t xml:space="preserve">, </w:t>
      </w:r>
      <w:del w:id="200" w:author="Molly C. MULCAHY" w:date="2024-08-01T13:27:00Z">
        <w:r w:rsidR="00BB44DA" w:rsidRPr="00441EC8" w:rsidDel="00921940">
          <w:rPr>
            <w:rFonts w:ascii="Times New Roman" w:hAnsi="Times New Roman" w:cs="Times New Roman"/>
          </w:rPr>
          <w:delText xml:space="preserve">deliver </w:delText>
        </w:r>
      </w:del>
      <w:r w:rsidR="00BB44DA" w:rsidRPr="00441EC8">
        <w:rPr>
          <w:rFonts w:ascii="Times New Roman" w:hAnsi="Times New Roman" w:cs="Times New Roman"/>
        </w:rPr>
        <w:t>exogenous</w:t>
      </w:r>
      <w:ins w:id="201" w:author="Molly C. MULCAHY" w:date="2024-08-01T13:27:00Z">
        <w:r w:rsidR="00921940">
          <w:rPr>
            <w:rFonts w:ascii="Times New Roman" w:hAnsi="Times New Roman" w:cs="Times New Roman"/>
          </w:rPr>
          <w:t xml:space="preserve"> administration</w:t>
        </w:r>
      </w:ins>
      <w:r w:rsidR="00BB44DA" w:rsidRPr="00441EC8">
        <w:rPr>
          <w:rFonts w:ascii="Times New Roman" w:hAnsi="Times New Roman" w:cs="Times New Roman"/>
        </w:rPr>
        <w:t xml:space="preserve">, or induce long-term highly disruptive stressors </w:t>
      </w:r>
      <w:del w:id="202" w:author="Molly C. MULCAHY" w:date="2024-08-01T13:27:00Z">
        <w:r w:rsidR="00BB44DA" w:rsidRPr="00441EC8" w:rsidDel="00921940">
          <w:rPr>
            <w:rFonts w:ascii="Times New Roman" w:hAnsi="Times New Roman" w:cs="Times New Roman"/>
          </w:rPr>
          <w:delText xml:space="preserve">to their model </w:delText>
        </w:r>
        <w:r w:rsidR="000E3ADD" w:rsidRPr="00441EC8" w:rsidDel="00921940">
          <w:rPr>
            <w:rFonts w:ascii="Times New Roman" w:hAnsi="Times New Roman" w:cs="Times New Roman"/>
          </w:rPr>
          <w:delText>show</w:delText>
        </w:r>
      </w:del>
      <w:ins w:id="203" w:author="Molly C. MULCAHY" w:date="2024-08-01T13:27:00Z">
        <w:del w:id="204" w:author="Dave Bridges" w:date="2024-09-04T10:56:00Z">
          <w:r w:rsidR="00921940" w:rsidDel="00774CBC">
            <w:rPr>
              <w:rFonts w:ascii="Times New Roman" w:hAnsi="Times New Roman" w:cs="Times New Roman"/>
            </w:rPr>
            <w:delText>report</w:delText>
          </w:r>
        </w:del>
      </w:ins>
      <w:ins w:id="205" w:author="Dave Bridges" w:date="2024-09-04T10:56:00Z">
        <w:r w:rsidR="00774CBC">
          <w:rPr>
            <w:rFonts w:ascii="Times New Roman" w:hAnsi="Times New Roman" w:cs="Times New Roman"/>
          </w:rPr>
          <w:t>result in</w:t>
        </w:r>
      </w:ins>
      <w:r w:rsidR="000E3ADD" w:rsidRPr="00441EC8">
        <w:rPr>
          <w:rFonts w:ascii="Times New Roman" w:hAnsi="Times New Roman" w:cs="Times New Roman"/>
        </w:rPr>
        <w:t xml:space="preserve">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del w:id="206" w:author="Molly C. MULCAHY" w:date="2024-08-01T13:27:00Z">
        <w:r w:rsidR="003F62BE" w:rsidRPr="00441EC8" w:rsidDel="00921940">
          <w:rPr>
            <w:rFonts w:ascii="Times New Roman" w:hAnsi="Times New Roman" w:cs="Times New Roman"/>
          </w:rPr>
          <w:delText xml:space="preserve">are </w:delText>
        </w:r>
      </w:del>
      <w:ins w:id="207" w:author="Molly C. MULCAHY" w:date="2024-08-01T13:27:00Z">
        <w:r w:rsidR="00921940">
          <w:rPr>
            <w:rFonts w:ascii="Times New Roman" w:hAnsi="Times New Roman" w:cs="Times New Roman"/>
          </w:rPr>
          <w:t>may be</w:t>
        </w:r>
        <w:r w:rsidR="00921940" w:rsidRPr="00441EC8">
          <w:rPr>
            <w:rFonts w:ascii="Times New Roman" w:hAnsi="Times New Roman" w:cs="Times New Roman"/>
          </w:rPr>
          <w:t xml:space="preserve"> </w:t>
        </w:r>
      </w:ins>
      <w:r w:rsidR="003F62BE" w:rsidRPr="00441EC8">
        <w:rPr>
          <w:rFonts w:ascii="Times New Roman" w:hAnsi="Times New Roman" w:cs="Times New Roman"/>
        </w:rPr>
        <w:t xml:space="preserve">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 xml:space="preserve">act </w:t>
      </w:r>
      <w:ins w:id="208" w:author="Dave Bridges" w:date="2024-09-04T10:56:00Z">
        <w:r w:rsidR="00774CBC">
          <w:rPr>
            <w:rFonts w:ascii="Times New Roman" w:hAnsi="Times New Roman" w:cs="Times New Roman"/>
          </w:rPr>
          <w:t xml:space="preserve">less </w:t>
        </w:r>
      </w:ins>
      <w:r w:rsidR="006E7949" w:rsidRPr="00441EC8">
        <w:rPr>
          <w:rFonts w:ascii="Times New Roman" w:hAnsi="Times New Roman" w:cs="Times New Roman"/>
        </w:rPr>
        <w:t>as a</w:t>
      </w:r>
      <w:ins w:id="209" w:author="Dave Bridges" w:date="2024-09-04T10:56:00Z">
        <w:r w:rsidR="00774CBC">
          <w:rPr>
            <w:rFonts w:ascii="Times New Roman" w:hAnsi="Times New Roman" w:cs="Times New Roman"/>
          </w:rPr>
          <w:t xml:space="preserve">n </w:t>
        </w:r>
      </w:ins>
      <w:del w:id="210" w:author="Dave Bridges" w:date="2024-09-04T10:56:00Z">
        <w:r w:rsidR="006E7949" w:rsidRPr="00441EC8" w:rsidDel="00774CBC">
          <w:rPr>
            <w:rFonts w:ascii="Times New Roman" w:hAnsi="Times New Roman" w:cs="Times New Roman"/>
          </w:rPr>
          <w:delText xml:space="preserve"> less </w:delText>
        </w:r>
      </w:del>
      <w:r w:rsidR="006E7949" w:rsidRPr="00441EC8">
        <w:rPr>
          <w:rFonts w:ascii="Times New Roman" w:hAnsi="Times New Roman" w:cs="Times New Roman"/>
        </w:rPr>
        <w:t xml:space="preserve">acute </w:t>
      </w:r>
      <w:del w:id="211" w:author="Dave Bridges" w:date="2024-09-04T10:56:00Z">
        <w:r w:rsidR="006E7949" w:rsidRPr="00441EC8" w:rsidDel="00774CBC">
          <w:rPr>
            <w:rFonts w:ascii="Times New Roman" w:hAnsi="Times New Roman" w:cs="Times New Roman"/>
          </w:rPr>
          <w:delText xml:space="preserve">stressor </w:delText>
        </w:r>
      </w:del>
      <w:ins w:id="212" w:author="Dave Bridges" w:date="2024-09-04T10:56:00Z">
        <w:r w:rsidR="00774CBC">
          <w:rPr>
            <w:rFonts w:ascii="Times New Roman" w:hAnsi="Times New Roman" w:cs="Times New Roman"/>
          </w:rPr>
          <w:t>factor</w:t>
        </w:r>
        <w:r w:rsidR="00774CBC" w:rsidRPr="00441EC8">
          <w:rPr>
            <w:rFonts w:ascii="Times New Roman" w:hAnsi="Times New Roman" w:cs="Times New Roman"/>
          </w:rPr>
          <w:t xml:space="preserve"> </w:t>
        </w:r>
      </w:ins>
      <w:r w:rsidR="006E7949" w:rsidRPr="00441EC8">
        <w:rPr>
          <w:rFonts w:ascii="Times New Roman" w:hAnsi="Times New Roman" w:cs="Times New Roman"/>
        </w:rPr>
        <w:t>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4F1308B2" w:rsidR="00AB67D8" w:rsidRDefault="003F62BE" w:rsidP="003E28FC">
      <w:pPr>
        <w:spacing w:line="480" w:lineRule="auto"/>
        <w:ind w:firstLine="720"/>
        <w:rPr>
          <w:rFonts w:ascii="Times New Roman" w:hAnsi="Times New Roman" w:cs="Times New Roman"/>
        </w:rPr>
      </w:pPr>
      <w:del w:id="213" w:author="Molly C. MULCAHY" w:date="2024-08-01T13:27:00Z">
        <w:r w:rsidDel="00921940">
          <w:rPr>
            <w:rFonts w:ascii="Times New Roman" w:hAnsi="Times New Roman" w:cs="Times New Roman"/>
          </w:rPr>
          <w:delText>T</w:delText>
        </w:r>
        <w:r w:rsidR="000B007B" w:rsidRPr="00CB2486" w:rsidDel="00921940">
          <w:rPr>
            <w:rFonts w:ascii="Times New Roman" w:hAnsi="Times New Roman" w:cs="Times New Roman"/>
          </w:rPr>
          <w:delText xml:space="preserve">here are </w:delText>
        </w:r>
        <w:r w:rsidR="00E97581" w:rsidRPr="00CB2486" w:rsidDel="00921940">
          <w:rPr>
            <w:rFonts w:ascii="Times New Roman" w:hAnsi="Times New Roman" w:cs="Times New Roman"/>
          </w:rPr>
          <w:delText xml:space="preserve">several </w:delText>
        </w:r>
        <w:r w:rsidR="000B007B" w:rsidRPr="00CB2486" w:rsidDel="00921940">
          <w:rPr>
            <w:rFonts w:ascii="Times New Roman" w:hAnsi="Times New Roman" w:cs="Times New Roman"/>
          </w:rPr>
          <w:delText>limitations to our study</w:delText>
        </w:r>
      </w:del>
      <w:ins w:id="214" w:author="Molly C. MULCAHY" w:date="2024-08-01T13:27:00Z">
        <w:r w:rsidR="00921940">
          <w:rPr>
            <w:rFonts w:ascii="Times New Roman" w:hAnsi="Times New Roman" w:cs="Times New Roman"/>
          </w:rPr>
          <w:t>This study has a few key constraints</w:t>
        </w:r>
      </w:ins>
      <w:r w:rsidR="000B007B" w:rsidRPr="00CB2486">
        <w:rPr>
          <w:rFonts w:ascii="Times New Roman" w:hAnsi="Times New Roman" w:cs="Times New Roman"/>
        </w:rPr>
        <w:t xml:space="preserve">. </w:t>
      </w:r>
      <w:r w:rsidR="00F2698C" w:rsidRPr="00CB2486">
        <w:rPr>
          <w:rFonts w:ascii="Times New Roman" w:hAnsi="Times New Roman" w:cs="Times New Roman"/>
        </w:rPr>
        <w:t xml:space="preserve">Murine pregnancy is not entirely comparable to human pregnancy. </w:t>
      </w:r>
      <w:del w:id="215" w:author="Molly C. MULCAHY" w:date="2024-08-01T13:27:00Z">
        <w:r w:rsidR="00470010" w:rsidRPr="00CB2486" w:rsidDel="00921940">
          <w:rPr>
            <w:rFonts w:ascii="Times New Roman" w:hAnsi="Times New Roman" w:cs="Times New Roman"/>
          </w:rPr>
          <w:delText>The majority of</w:delText>
        </w:r>
      </w:del>
      <w:ins w:id="216" w:author="Molly C. MULCAHY" w:date="2024-08-01T13:27:00Z">
        <w:r w:rsidR="00921940">
          <w:rPr>
            <w:rFonts w:ascii="Times New Roman" w:hAnsi="Times New Roman" w:cs="Times New Roman"/>
          </w:rPr>
          <w:t>Most</w:t>
        </w:r>
      </w:ins>
      <w:r w:rsidR="00FE6E8E" w:rsidRPr="00CB2486">
        <w:rPr>
          <w:rFonts w:ascii="Times New Roman" w:hAnsi="Times New Roman" w:cs="Times New Roman"/>
        </w:rPr>
        <w:t xml:space="preserve"> human pregnancies are singleton </w:t>
      </w:r>
      <w:del w:id="217" w:author="Molly C. MULCAHY" w:date="2024-08-01T13:28:00Z">
        <w:r w:rsidR="00FE6E8E" w:rsidRPr="00CB2486" w:rsidDel="00921940">
          <w:rPr>
            <w:rFonts w:ascii="Times New Roman" w:hAnsi="Times New Roman" w:cs="Times New Roman"/>
          </w:rPr>
          <w:delText xml:space="preserve">and </w:delText>
        </w:r>
      </w:del>
      <w:ins w:id="218" w:author="Molly C. MULCAHY" w:date="2024-08-01T13:28:00Z">
        <w:r w:rsidR="00921940">
          <w:rPr>
            <w:rFonts w:ascii="Times New Roman" w:hAnsi="Times New Roman" w:cs="Times New Roman"/>
          </w:rPr>
          <w:t>whereas</w:t>
        </w:r>
        <w:r w:rsidR="00921940" w:rsidRPr="00CB2486">
          <w:rPr>
            <w:rFonts w:ascii="Times New Roman" w:hAnsi="Times New Roman" w:cs="Times New Roman"/>
          </w:rPr>
          <w:t xml:space="preserve"> </w:t>
        </w:r>
      </w:ins>
      <w:r w:rsidR="00FE6E8E" w:rsidRPr="00CB2486">
        <w:rPr>
          <w:rFonts w:ascii="Times New Roman" w:hAnsi="Times New Roman" w:cs="Times New Roman"/>
        </w:rPr>
        <w:t xml:space="preserve">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511992">
        <w:rPr>
          <w:rFonts w:ascii="Times New Roman" w:hAnsi="Times New Roman" w:cs="Times New Roman"/>
        </w:rPr>
        <w:instrText xml:space="preserve"> ADDIN ZOTERO_ITEM CSL_CITATION {"citationID":"Uq8azzWo","properties":{"formattedCitation":"(46)","plainCitation":"(46)","noteIndex":0},"citationItems":[{"id":602,"uris":["http://zotero.org/users/5073745/items/L4RSGINP"],"itemData":{"id":602,"type":"article-journal","container-title":"Journal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511992" w:rsidRPr="00511992">
        <w:rPr>
          <w:rFonts w:ascii="Times New Roman" w:hAnsi="Times New Roman" w:cs="Times New Roman"/>
        </w:rPr>
        <w:t>(46)</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ins w:id="219" w:author="Dave Bridges" w:date="2024-09-04T11:02:00Z">
        <w:r w:rsidR="00774CBC">
          <w:rPr>
            <w:rFonts w:ascii="Times New Roman" w:hAnsi="Times New Roman" w:cs="Times New Roman"/>
          </w:rPr>
          <w:t>Our data demons</w:t>
        </w:r>
      </w:ins>
      <w:ins w:id="220" w:author="Dave Bridges" w:date="2024-09-04T11:03:00Z">
        <w:r w:rsidR="00774CBC">
          <w:rPr>
            <w:rFonts w:ascii="Times New Roman" w:hAnsi="Times New Roman" w:cs="Times New Roman"/>
          </w:rPr>
          <w:t xml:space="preserve">trating a lack of GDF15 induction in dexamethasone-treated dams </w:t>
        </w:r>
        <w:r w:rsidR="004837D2">
          <w:rPr>
            <w:rFonts w:ascii="Times New Roman" w:hAnsi="Times New Roman" w:cs="Times New Roman"/>
          </w:rPr>
          <w:t xml:space="preserve">does not support a </w:t>
        </w:r>
      </w:ins>
      <w:ins w:id="221" w:author="Dave Bridges" w:date="2024-09-04T11:04:00Z">
        <w:r w:rsidR="004837D2">
          <w:rPr>
            <w:rFonts w:ascii="Times New Roman" w:hAnsi="Times New Roman" w:cs="Times New Roman"/>
          </w:rPr>
          <w:t xml:space="preserve">role of exogenous glucocorticoid excess on GDF15 levels in pregnancy, but does not </w:t>
        </w:r>
      </w:ins>
      <w:ins w:id="222" w:author="Dave Bridges" w:date="2024-09-04T11:06:00Z">
        <w:r w:rsidR="004837D2">
          <w:rPr>
            <w:rFonts w:ascii="Times New Roman" w:hAnsi="Times New Roman" w:cs="Times New Roman"/>
          </w:rPr>
          <w:t>clarify</w:t>
        </w:r>
      </w:ins>
      <w:ins w:id="223" w:author="Dave Bridges" w:date="2024-09-04T11:04:00Z">
        <w:r w:rsidR="004837D2">
          <w:rPr>
            <w:rFonts w:ascii="Times New Roman" w:hAnsi="Times New Roman" w:cs="Times New Roman"/>
          </w:rPr>
          <w:t xml:space="preserve"> to the role of endogenous corticosterone elevations due to chronic psychosocial stress, which involves circadian and intermittent inductions of the HPA axis</w:t>
        </w:r>
      </w:ins>
      <w:ins w:id="224" w:author="Dave Bridges" w:date="2024-09-04T11:05:00Z">
        <w:r w:rsidR="004837D2">
          <w:rPr>
            <w:rFonts w:ascii="Times New Roman" w:hAnsi="Times New Roman" w:cs="Times New Roman"/>
          </w:rPr>
          <w:t xml:space="preserve">, unlike our model which is a chronic high-dose elevation of glucocorticoids during pregnancy.  </w:t>
        </w:r>
      </w:ins>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 xml:space="preserve">to </w:t>
      </w:r>
      <w:del w:id="225" w:author="Molly C. MULCAHY" w:date="2024-08-01T13:28:00Z">
        <w:r w:rsidR="000B007B" w:rsidRPr="00CB2486" w:rsidDel="00921940">
          <w:rPr>
            <w:rFonts w:ascii="Times New Roman" w:hAnsi="Times New Roman" w:cs="Times New Roman"/>
          </w:rPr>
          <w:delText xml:space="preserve">maternal </w:delText>
        </w:r>
      </w:del>
      <w:ins w:id="226" w:author="Molly C. MULCAHY" w:date="2024-08-01T13:28:00Z">
        <w:r w:rsidR="00921940">
          <w:rPr>
            <w:rFonts w:ascii="Times New Roman" w:hAnsi="Times New Roman" w:cs="Times New Roman"/>
          </w:rPr>
          <w:t>dam</w:t>
        </w:r>
        <w:r w:rsidR="00921940" w:rsidRPr="00CB2486">
          <w:rPr>
            <w:rFonts w:ascii="Times New Roman" w:hAnsi="Times New Roman" w:cs="Times New Roman"/>
          </w:rPr>
          <w:t xml:space="preserve"> </w:t>
        </w:r>
      </w:ins>
      <w:r w:rsidR="000B007B" w:rsidRPr="00CB2486">
        <w:rPr>
          <w:rFonts w:ascii="Times New Roman" w:hAnsi="Times New Roman" w:cs="Times New Roman"/>
        </w:rPr>
        <w:t>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del w:id="227" w:author="Molly C. MULCAHY" w:date="2024-08-01T13:28:00Z">
        <w:r w:rsidR="00F2698C" w:rsidRPr="00CB2486" w:rsidDel="00921940">
          <w:rPr>
            <w:rFonts w:ascii="Times New Roman" w:hAnsi="Times New Roman" w:cs="Times New Roman"/>
          </w:rPr>
          <w:delText xml:space="preserve">As a result, all knockout pups had knockout dams and sires, and all wild-type pups had wild-type dams and sires. </w:delText>
        </w:r>
        <w:r w:rsidR="00F50237" w:rsidDel="00921940">
          <w:rPr>
            <w:rFonts w:ascii="Times New Roman" w:hAnsi="Times New Roman" w:cs="Times New Roman"/>
          </w:rPr>
          <w:delText>In the</w:delText>
        </w:r>
      </w:del>
      <w:ins w:id="228" w:author="Molly C. MULCAHY" w:date="2024-08-01T13:28:00Z">
        <w:r w:rsidR="00921940">
          <w:rPr>
            <w:rFonts w:ascii="Times New Roman" w:hAnsi="Times New Roman" w:cs="Times New Roman"/>
          </w:rPr>
          <w:t>In the resultant</w:t>
        </w:r>
      </w:ins>
      <w:r w:rsidR="00F50237">
        <w:rPr>
          <w:rFonts w:ascii="Times New Roman" w:hAnsi="Times New Roman" w:cs="Times New Roman"/>
        </w:rPr>
        <w:t xml:space="preserve"> offspring </w:t>
      </w:r>
      <w:del w:id="229" w:author="Molly C. MULCAHY" w:date="2024-08-01T13:28:00Z">
        <w:r w:rsidR="00F50237" w:rsidDel="00921940">
          <w:rPr>
            <w:rFonts w:ascii="Times New Roman" w:hAnsi="Times New Roman" w:cs="Times New Roman"/>
          </w:rPr>
          <w:delText xml:space="preserve">from these like-genotype pairings, </w:delText>
        </w:r>
      </w:del>
      <w:r w:rsidR="00F2698C" w:rsidRPr="00CB2486">
        <w:rPr>
          <w:rFonts w:ascii="Times New Roman" w:hAnsi="Times New Roman" w:cs="Times New Roman"/>
        </w:rPr>
        <w:t xml:space="preserve">we did not detect any differences in </w:t>
      </w:r>
      <w:r w:rsidR="00F2698C" w:rsidRPr="00CB2486">
        <w:rPr>
          <w:rFonts w:ascii="Times New Roman" w:hAnsi="Times New Roman" w:cs="Times New Roman"/>
        </w:rPr>
        <w:lastRenderedPageBreak/>
        <w:t xml:space="preserve">growth. </w:t>
      </w:r>
      <w:ins w:id="230" w:author="Molly C. MULCAHY" w:date="2024-08-01T13:28:00Z">
        <w:r w:rsidR="00921940">
          <w:rPr>
            <w:rFonts w:ascii="Times New Roman" w:hAnsi="Times New Roman" w:cs="Times New Roman"/>
          </w:rPr>
          <w:t>However, a</w:t>
        </w:r>
      </w:ins>
      <w:del w:id="231" w:author="Molly C. MULCAHY" w:date="2024-08-01T13:28:00Z">
        <w:r w:rsidR="0059574E" w:rsidRPr="00CB2486" w:rsidDel="00921940">
          <w:rPr>
            <w:rFonts w:ascii="Times New Roman" w:hAnsi="Times New Roman" w:cs="Times New Roman"/>
          </w:rPr>
          <w:delText>A</w:delText>
        </w:r>
      </w:del>
      <w:r w:rsidR="0059574E" w:rsidRPr="00CB2486">
        <w:rPr>
          <w:rFonts w:ascii="Times New Roman" w:hAnsi="Times New Roman" w:cs="Times New Roman"/>
        </w:rPr>
        <w:t xml:space="preserve"> larger sample size </w:t>
      </w:r>
      <w:del w:id="232" w:author="Molly C. MULCAHY" w:date="2024-08-01T13:29:00Z">
        <w:r w:rsidDel="00921940">
          <w:rPr>
            <w:rFonts w:ascii="Times New Roman" w:hAnsi="Times New Roman" w:cs="Times New Roman"/>
          </w:rPr>
          <w:delText>could</w:delText>
        </w:r>
        <w:r w:rsidRPr="00CB2486" w:rsidDel="00921940">
          <w:rPr>
            <w:rFonts w:ascii="Times New Roman" w:hAnsi="Times New Roman" w:cs="Times New Roman"/>
          </w:rPr>
          <w:delText xml:space="preserve"> </w:delText>
        </w:r>
        <w:r w:rsidR="0059574E" w:rsidRPr="00CB2486" w:rsidDel="00921940">
          <w:rPr>
            <w:rFonts w:ascii="Times New Roman" w:hAnsi="Times New Roman" w:cs="Times New Roman"/>
          </w:rPr>
          <w:delText>have</w:delText>
        </w:r>
        <w:r w:rsidR="00E97581" w:rsidRPr="00CB2486" w:rsidDel="00921940">
          <w:rPr>
            <w:rFonts w:ascii="Times New Roman" w:hAnsi="Times New Roman" w:cs="Times New Roman"/>
          </w:rPr>
          <w:delText xml:space="preserve"> </w:delText>
        </w:r>
        <w:r w:rsidDel="00921940">
          <w:rPr>
            <w:rFonts w:ascii="Times New Roman" w:hAnsi="Times New Roman" w:cs="Times New Roman"/>
          </w:rPr>
          <w:delText>provided</w:delText>
        </w:r>
        <w:r w:rsidR="0059574E" w:rsidRPr="00CB2486" w:rsidDel="00921940">
          <w:rPr>
            <w:rFonts w:ascii="Times New Roman" w:hAnsi="Times New Roman" w:cs="Times New Roman"/>
          </w:rPr>
          <w:delText xml:space="preserve"> more statistical power to detect differences in th</w:delText>
        </w:r>
        <w:r w:rsidR="008F750F" w:rsidRPr="00CB2486" w:rsidDel="00921940">
          <w:rPr>
            <w:rFonts w:ascii="Times New Roman" w:hAnsi="Times New Roman" w:cs="Times New Roman"/>
          </w:rPr>
          <w:delText>e</w:delText>
        </w:r>
      </w:del>
      <w:ins w:id="233" w:author="Molly C. MULCAHY" w:date="2024-08-01T13:29:00Z">
        <w:r w:rsidR="00921940">
          <w:rPr>
            <w:rFonts w:ascii="Times New Roman" w:hAnsi="Times New Roman" w:cs="Times New Roman"/>
          </w:rPr>
          <w:t>would provide more power for the examined</w:t>
        </w:r>
      </w:ins>
      <w:r w:rsidR="008F750F" w:rsidRPr="00CB2486">
        <w:rPr>
          <w:rFonts w:ascii="Times New Roman" w:hAnsi="Times New Roman" w:cs="Times New Roman"/>
        </w:rPr>
        <w:t xml:space="preserve"> outcomes</w:t>
      </w:r>
      <w:del w:id="234" w:author="Molly C. MULCAHY" w:date="2024-08-01T13:29:00Z">
        <w:r w:rsidR="008F750F" w:rsidRPr="00CB2486" w:rsidDel="00921940">
          <w:rPr>
            <w:rFonts w:ascii="Times New Roman" w:hAnsi="Times New Roman" w:cs="Times New Roman"/>
          </w:rPr>
          <w:delText xml:space="preserve"> evaluated</w:delText>
        </w:r>
      </w:del>
      <w:r w:rsidR="00E97581" w:rsidRPr="00CB2486">
        <w:rPr>
          <w:rFonts w:ascii="Times New Roman" w:hAnsi="Times New Roman" w:cs="Times New Roman"/>
        </w:rPr>
        <w:t xml:space="preserve">. </w:t>
      </w:r>
      <w:ins w:id="235" w:author="Molly C. MULCAHY" w:date="2024-08-01T13:29:00Z">
        <w:r w:rsidR="00921940">
          <w:rPr>
            <w:rFonts w:ascii="Times New Roman" w:hAnsi="Times New Roman" w:cs="Times New Roman"/>
          </w:rPr>
          <w:t>C</w:t>
        </w:r>
      </w:ins>
      <w:del w:id="236" w:author="Molly C. MULCAHY" w:date="2024-08-01T13:29:00Z">
        <w:r w:rsidR="00FC327E" w:rsidDel="00921940">
          <w:rPr>
            <w:rFonts w:ascii="Times New Roman" w:hAnsi="Times New Roman" w:cs="Times New Roman"/>
          </w:rPr>
          <w:delText>It is also possible that c</w:delText>
        </w:r>
      </w:del>
      <w:r w:rsidR="00FC327E">
        <w:rPr>
          <w:rFonts w:ascii="Times New Roman" w:hAnsi="Times New Roman" w:cs="Times New Roman"/>
        </w:rPr>
        <w:t>ompensatory adaptations, such as other feeding hormones</w:t>
      </w:r>
      <w:ins w:id="237" w:author="Molly C. MULCAHY" w:date="2024-08-01T13:29:00Z">
        <w:r w:rsidR="00921940">
          <w:rPr>
            <w:rFonts w:ascii="Times New Roman" w:hAnsi="Times New Roman" w:cs="Times New Roman"/>
          </w:rPr>
          <w:t>, may also</w:t>
        </w:r>
      </w:ins>
      <w:r w:rsidR="00FC327E">
        <w:rPr>
          <w:rFonts w:ascii="Times New Roman" w:hAnsi="Times New Roman" w:cs="Times New Roman"/>
        </w:rPr>
        <w:t xml:space="preserve"> </w:t>
      </w:r>
      <w:ins w:id="238" w:author="Molly C. MULCAHY" w:date="2024-08-01T13:29:00Z">
        <w:r w:rsidR="00921940">
          <w:rPr>
            <w:rFonts w:ascii="Times New Roman" w:hAnsi="Times New Roman" w:cs="Times New Roman"/>
          </w:rPr>
          <w:t>co-</w:t>
        </w:r>
      </w:ins>
      <w:r w:rsidR="00FC327E">
        <w:rPr>
          <w:rFonts w:ascii="Times New Roman" w:hAnsi="Times New Roman" w:cs="Times New Roman"/>
        </w:rPr>
        <w:t xml:space="preserve">occur </w:t>
      </w:r>
      <w:del w:id="239" w:author="Molly C. MULCAHY" w:date="2024-08-01T13:29:00Z">
        <w:r w:rsidR="00FC327E" w:rsidDel="00921940">
          <w:rPr>
            <w:rFonts w:ascii="Times New Roman" w:hAnsi="Times New Roman" w:cs="Times New Roman"/>
          </w:rPr>
          <w:delText xml:space="preserve">alongside </w:delText>
        </w:r>
      </w:del>
      <w:r w:rsidR="00FC327E">
        <w:rPr>
          <w:rFonts w:ascii="Times New Roman" w:hAnsi="Times New Roman" w:cs="Times New Roman"/>
        </w:rPr>
        <w:t xml:space="preserve">with life-long loss of GDF15. </w:t>
      </w:r>
      <w:del w:id="240" w:author="Molly C. MULCAHY" w:date="2024-08-01T13:30:00Z">
        <w:r w:rsidR="00962AD9" w:rsidRPr="00CB2486" w:rsidDel="00921940">
          <w:rPr>
            <w:rFonts w:ascii="Times New Roman" w:hAnsi="Times New Roman" w:cs="Times New Roman"/>
          </w:rPr>
          <w:delText>We also followed the pups for a</w:delText>
        </w:r>
      </w:del>
      <w:ins w:id="241" w:author="Molly C. MULCAHY" w:date="2024-08-01T13:30:00Z">
        <w:r w:rsidR="00921940">
          <w:rPr>
            <w:rFonts w:ascii="Times New Roman" w:hAnsi="Times New Roman" w:cs="Times New Roman"/>
          </w:rPr>
          <w:t>The follow up period for offspr</w:t>
        </w:r>
      </w:ins>
      <w:ins w:id="242" w:author="Molly C. MULCAHY" w:date="2024-08-02T09:55:00Z">
        <w:r w:rsidR="00AA376C">
          <w:rPr>
            <w:rFonts w:ascii="Times New Roman" w:hAnsi="Times New Roman" w:cs="Times New Roman"/>
          </w:rPr>
          <w:t>in</w:t>
        </w:r>
      </w:ins>
      <w:ins w:id="243" w:author="Molly C. MULCAHY" w:date="2024-08-01T13:30:00Z">
        <w:r w:rsidR="00921940">
          <w:rPr>
            <w:rFonts w:ascii="Times New Roman" w:hAnsi="Times New Roman" w:cs="Times New Roman"/>
          </w:rPr>
          <w:t>g was</w:t>
        </w:r>
      </w:ins>
      <w:r w:rsidR="00962AD9" w:rsidRPr="00CB2486">
        <w:rPr>
          <w:rFonts w:ascii="Times New Roman" w:hAnsi="Times New Roman" w:cs="Times New Roman"/>
        </w:rPr>
        <w:t xml:space="preserve"> relatively short</w:t>
      </w:r>
      <w:ins w:id="244" w:author="Molly C. MULCAHY" w:date="2024-08-01T13:30:00Z">
        <w:r w:rsidR="00921940">
          <w:rPr>
            <w:rFonts w:ascii="Times New Roman" w:hAnsi="Times New Roman" w:cs="Times New Roman"/>
          </w:rPr>
          <w:t>, which could mean changed later in life occurred unobserved</w:t>
        </w:r>
      </w:ins>
      <w:del w:id="245" w:author="Molly C. MULCAHY" w:date="2024-08-01T13:30:00Z">
        <w:r w:rsidR="00962AD9" w:rsidRPr="00CB2486" w:rsidDel="00921940">
          <w:rPr>
            <w:rFonts w:ascii="Times New Roman" w:hAnsi="Times New Roman" w:cs="Times New Roman"/>
          </w:rPr>
          <w:delText xml:space="preserve"> period of time after birth</w:delText>
        </w:r>
        <w:r w:rsidR="004544A7" w:rsidDel="00921940">
          <w:rPr>
            <w:rFonts w:ascii="Times New Roman" w:hAnsi="Times New Roman" w:cs="Times New Roman"/>
          </w:rPr>
          <w:delText xml:space="preserve"> (PND 14.5)</w:delText>
        </w:r>
      </w:del>
      <w:r w:rsidR="00962AD9" w:rsidRPr="00CB2486">
        <w:rPr>
          <w:rFonts w:ascii="Times New Roman" w:hAnsi="Times New Roman" w:cs="Times New Roman"/>
        </w:rPr>
        <w:t xml:space="preserve">. </w:t>
      </w:r>
      <w:del w:id="246" w:author="Molly C. MULCAHY" w:date="2024-08-01T13:30:00Z">
        <w:r w:rsidR="00645688" w:rsidDel="00921940">
          <w:rPr>
            <w:rFonts w:ascii="Times New Roman" w:hAnsi="Times New Roman" w:cs="Times New Roman"/>
          </w:rPr>
          <w:delText>A</w:delText>
        </w:r>
        <w:r w:rsidR="00962AD9" w:rsidRPr="00CB2486" w:rsidDel="00921940">
          <w:rPr>
            <w:rFonts w:ascii="Times New Roman" w:hAnsi="Times New Roman" w:cs="Times New Roman"/>
          </w:rPr>
          <w:delText xml:space="preserve">ny effect that would have manifested after the second week of life </w:delText>
        </w:r>
        <w:r w:rsidDel="00921940">
          <w:rPr>
            <w:rFonts w:ascii="Times New Roman" w:hAnsi="Times New Roman" w:cs="Times New Roman"/>
          </w:rPr>
          <w:delText>was</w:delText>
        </w:r>
        <w:r w:rsidRPr="00CB2486" w:rsidDel="00921940">
          <w:rPr>
            <w:rFonts w:ascii="Times New Roman" w:hAnsi="Times New Roman" w:cs="Times New Roman"/>
          </w:rPr>
          <w:delText xml:space="preserve"> </w:delText>
        </w:r>
        <w:r w:rsidR="00962AD9" w:rsidRPr="00CB2486" w:rsidDel="00921940">
          <w:rPr>
            <w:rFonts w:ascii="Times New Roman" w:hAnsi="Times New Roman" w:cs="Times New Roman"/>
          </w:rPr>
          <w:delText xml:space="preserve">not </w:delText>
        </w:r>
        <w:r w:rsidR="006C49A8" w:rsidDel="00921940">
          <w:rPr>
            <w:rFonts w:ascii="Times New Roman" w:hAnsi="Times New Roman" w:cs="Times New Roman"/>
          </w:rPr>
          <w:delText>evaluated</w:delText>
        </w:r>
        <w:r w:rsidR="00645688" w:rsidDel="00921940">
          <w:rPr>
            <w:rFonts w:ascii="Times New Roman" w:hAnsi="Times New Roman" w:cs="Times New Roman"/>
          </w:rPr>
          <w:delText>.</w:delText>
        </w:r>
        <w:r w:rsidDel="00921940">
          <w:rPr>
            <w:rFonts w:ascii="Times New Roman" w:hAnsi="Times New Roman" w:cs="Times New Roman"/>
          </w:rPr>
          <w:delText xml:space="preserve">  </w:delText>
        </w:r>
      </w:del>
      <w:r>
        <w:rPr>
          <w:rFonts w:ascii="Times New Roman" w:hAnsi="Times New Roman" w:cs="Times New Roman"/>
        </w:rPr>
        <w:t>Finally, we did not evaluate</w:t>
      </w:r>
      <w:r w:rsidR="00720EF4">
        <w:rPr>
          <w:rFonts w:ascii="Times New Roman" w:hAnsi="Times New Roman" w:cs="Times New Roman"/>
        </w:rPr>
        <w:t xml:space="preserve"> two other GDF15-associated complications,</w:t>
      </w:r>
      <w:ins w:id="247" w:author="Molly C. MULCAHY" w:date="2024-08-01T13:31:00Z">
        <w:r w:rsidR="00921940">
          <w:rPr>
            <w:rFonts w:ascii="Times New Roman" w:hAnsi="Times New Roman" w:cs="Times New Roman"/>
          </w:rPr>
          <w:t xml:space="preserve"> like</w:t>
        </w:r>
      </w:ins>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723D51F1" w:rsidR="00C6116A" w:rsidRDefault="00356634" w:rsidP="003E28FC">
      <w:pPr>
        <w:spacing w:line="480" w:lineRule="auto"/>
        <w:ind w:firstLine="720"/>
        <w:rPr>
          <w:rFonts w:ascii="Times New Roman" w:hAnsi="Times New Roman" w:cs="Times New Roman"/>
        </w:rPr>
      </w:pPr>
      <w:del w:id="248" w:author="Molly C. MULCAHY" w:date="2024-08-01T13:31:00Z">
        <w:r w:rsidDel="00921940">
          <w:rPr>
            <w:rFonts w:ascii="Times New Roman" w:hAnsi="Times New Roman" w:cs="Times New Roman"/>
          </w:rPr>
          <w:delText>In contrast to the human findings, t</w:delText>
        </w:r>
        <w:r w:rsidR="008F750F" w:rsidDel="00921940">
          <w:rPr>
            <w:rFonts w:ascii="Times New Roman" w:hAnsi="Times New Roman" w:cs="Times New Roman"/>
          </w:rPr>
          <w:delText>his</w:delText>
        </w:r>
      </w:del>
      <w:ins w:id="249" w:author="Molly C. MULCAHY" w:date="2024-08-01T13:31:00Z">
        <w:r w:rsidR="00921940">
          <w:rPr>
            <w:rFonts w:ascii="Times New Roman" w:hAnsi="Times New Roman" w:cs="Times New Roman"/>
          </w:rPr>
          <w:t>The present</w:t>
        </w:r>
      </w:ins>
      <w:r w:rsidR="008F750F">
        <w:rPr>
          <w:rFonts w:ascii="Times New Roman" w:hAnsi="Times New Roman" w:cs="Times New Roman"/>
        </w:rPr>
        <w:t xml:space="preserve"> study </w:t>
      </w:r>
      <w:del w:id="250" w:author="Molly C. MULCAHY" w:date="2024-08-01T13:31:00Z">
        <w:r w:rsidR="008F750F" w:rsidDel="00921940">
          <w:rPr>
            <w:rFonts w:ascii="Times New Roman" w:hAnsi="Times New Roman" w:cs="Times New Roman"/>
          </w:rPr>
          <w:delText>had several strengths</w:delText>
        </w:r>
      </w:del>
      <w:ins w:id="251" w:author="Molly C. MULCAHY" w:date="2024-08-01T13:31:00Z">
        <w:r w:rsidR="00921940">
          <w:rPr>
            <w:rFonts w:ascii="Times New Roman" w:hAnsi="Times New Roman" w:cs="Times New Roman"/>
          </w:rPr>
          <w:t>has advantages,</w:t>
        </w:r>
      </w:ins>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597E7DD5"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w:t>
      </w:r>
      <w:ins w:id="252" w:author="Molly C. MULCAHY" w:date="2024-08-01T13:31:00Z">
        <w:r w:rsidR="00921940">
          <w:rPr>
            <w:rFonts w:ascii="Times New Roman" w:hAnsi="Times New Roman" w:cs="Times New Roman"/>
          </w:rPr>
          <w:t>elevations</w:t>
        </w:r>
      </w:ins>
      <w:del w:id="253" w:author="Molly C. MULCAHY" w:date="2024-08-01T13:31:00Z">
        <w:r w:rsidRPr="00EC3309" w:rsidDel="00921940">
          <w:rPr>
            <w:rFonts w:ascii="Times New Roman" w:hAnsi="Times New Roman" w:cs="Times New Roman"/>
          </w:rPr>
          <w:delText xml:space="preserve">the </w:delText>
        </w:r>
        <w:r w:rsidDel="00921940">
          <w:rPr>
            <w:rFonts w:ascii="Times New Roman" w:hAnsi="Times New Roman" w:cs="Times New Roman"/>
          </w:rPr>
          <w:delText>well-</w:delText>
        </w:r>
        <w:r w:rsidRPr="00EC3309" w:rsidDel="00921940">
          <w:rPr>
            <w:rFonts w:ascii="Times New Roman" w:hAnsi="Times New Roman" w:cs="Times New Roman"/>
          </w:rPr>
          <w:delText xml:space="preserve">known </w:delText>
        </w:r>
        <w:r w:rsidDel="00921940">
          <w:rPr>
            <w:rFonts w:ascii="Times New Roman" w:hAnsi="Times New Roman" w:cs="Times New Roman"/>
          </w:rPr>
          <w:delText>rise</w:delText>
        </w:r>
      </w:del>
      <w:r>
        <w:rPr>
          <w:rFonts w:ascii="Times New Roman" w:hAnsi="Times New Roman" w:cs="Times New Roman"/>
        </w:rPr>
        <w:t xml:space="preserv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lastRenderedPageBreak/>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51202EF0"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ins w:id="254" w:author="Molly C. MULCAHY" w:date="2024-08-05T14:16:00Z">
        <w:r w:rsidR="008328A0">
          <w:rPr>
            <w:rStyle w:val="Hyperlink"/>
            <w:rFonts w:ascii="Times New Roman" w:hAnsi="Times New Roman" w:cs="Times New Roman"/>
          </w:rPr>
          <w:t xml:space="preserve"> </w:t>
        </w:r>
      </w:ins>
      <w:r w:rsidR="0019145F">
        <w:rPr>
          <w:rStyle w:val="Hyperlink"/>
          <w:rFonts w:ascii="Times New Roman" w:hAnsi="Times New Roman" w:cs="Times New Roman"/>
        </w:rPr>
        <w:fldChar w:fldCharType="begin"/>
      </w:r>
      <w:r w:rsidR="00511992">
        <w:rPr>
          <w:rStyle w:val="Hyperlink"/>
          <w:rFonts w:ascii="Times New Roman" w:hAnsi="Times New Roman" w:cs="Times New Roman"/>
        </w:rPr>
        <w:instrText xml:space="preserve"> ADDIN ZOTERO_ITEM CSL_CITATION {"citationID":"nLmOzLfS","properties":{"formattedCitation":"(30)","plainCitation":"(30)","noteIndex":0},"citationItems":[{"id":2351,"uris":["http://zotero.org/users/5073745/items/S2IV44MG"],"itemData":{"id":2351,"type":"dataset","title":"Supplemental Materials for Gdf15 knockout does not substantially impact perinatal body weight or neonatal outcomes in mice","URL":"https://github.com/BridgesLab/Developmental-Obesity/tree/master/Manuscripts/GDF15%20during%20Pregnancy","author":[{"family":"Mulcahy","given":"Molly C."}]}}],"schema":"https://github.com/citation-style-language/schema/raw/master/csl-citation.json"} </w:instrText>
      </w:r>
      <w:r w:rsidR="0019145F">
        <w:rPr>
          <w:rStyle w:val="Hyperlink"/>
          <w:rFonts w:ascii="Times New Roman" w:hAnsi="Times New Roman" w:cs="Times New Roman"/>
        </w:rPr>
        <w:fldChar w:fldCharType="separate"/>
      </w:r>
      <w:r w:rsidR="00511992" w:rsidRPr="00511992">
        <w:rPr>
          <w:rFonts w:ascii="Times New Roman" w:hAnsi="Times New Roman" w:cs="Times New Roman"/>
        </w:rPr>
        <w:t>(30)</w:t>
      </w:r>
      <w:r w:rsidR="0019145F">
        <w:rPr>
          <w:rStyle w:val="Hyperlink"/>
          <w:rFonts w:ascii="Times New Roman" w:hAnsi="Times New Roman" w:cs="Times New Roman"/>
        </w:rPr>
        <w:fldChar w:fldCharType="end"/>
      </w:r>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74CDA682" w14:textId="77777777" w:rsidR="003A4651" w:rsidRPr="003A4651" w:rsidRDefault="006D0E50" w:rsidP="003A4651">
      <w:pPr>
        <w:pStyle w:val="Bibliography"/>
        <w:rPr>
          <w:rFonts w:ascii="Calibri" w:hAnsi="Calibri" w:cs="Calibri"/>
        </w:rPr>
      </w:pPr>
      <w:r w:rsidRPr="00F145A3">
        <w:fldChar w:fldCharType="begin"/>
      </w:r>
      <w:r w:rsidR="003A4651">
        <w:instrText xml:space="preserve"> ADDIN ZOTERO_BIBL {"uncited":[],"omitted":[],"custom":[]} CSL_BIBLIOGRAPHY </w:instrText>
      </w:r>
      <w:r w:rsidRPr="00F145A3">
        <w:fldChar w:fldCharType="separate"/>
      </w:r>
      <w:r w:rsidR="003A4651" w:rsidRPr="003A4651">
        <w:rPr>
          <w:rFonts w:ascii="Calibri" w:hAnsi="Calibri" w:cs="Calibri"/>
        </w:rPr>
        <w:t xml:space="preserve">1. </w:t>
      </w:r>
      <w:r w:rsidR="003A4651" w:rsidRPr="003A4651">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3A4651" w:rsidRPr="003A4651">
        <w:rPr>
          <w:rFonts w:ascii="Calibri" w:hAnsi="Calibri" w:cs="Calibri"/>
          <w:i/>
          <w:iCs/>
        </w:rPr>
        <w:t>Proceedings of the National Academy of Sciences</w:t>
      </w:r>
      <w:r w:rsidR="003A4651" w:rsidRPr="003A4651">
        <w:rPr>
          <w:rFonts w:ascii="Calibri" w:hAnsi="Calibri" w:cs="Calibri"/>
        </w:rPr>
        <w:t xml:space="preserve"> 1997;94(21):11514–11519.</w:t>
      </w:r>
    </w:p>
    <w:p w14:paraId="1079B13B" w14:textId="77777777" w:rsidR="003A4651" w:rsidRPr="003A4651" w:rsidRDefault="003A4651" w:rsidP="003A4651">
      <w:pPr>
        <w:pStyle w:val="Bibliography"/>
        <w:rPr>
          <w:rFonts w:ascii="Calibri" w:hAnsi="Calibri" w:cs="Calibri"/>
        </w:rPr>
      </w:pPr>
      <w:r w:rsidRPr="003A4651">
        <w:rPr>
          <w:rFonts w:ascii="Calibri" w:hAnsi="Calibri" w:cs="Calibri"/>
        </w:rPr>
        <w:t xml:space="preserve">2. </w:t>
      </w:r>
      <w:r w:rsidRPr="003A4651">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3A4651">
        <w:rPr>
          <w:rFonts w:ascii="Calibri" w:hAnsi="Calibri" w:cs="Calibri"/>
          <w:i/>
          <w:iCs/>
        </w:rPr>
        <w:t>Clinical Chemistry and Laboratory Medicine (CCLM)</w:t>
      </w:r>
      <w:r w:rsidRPr="003A4651">
        <w:rPr>
          <w:rFonts w:ascii="Calibri" w:hAnsi="Calibri" w:cs="Calibri"/>
        </w:rPr>
        <w:t xml:space="preserve"> 2022. doi:10.1515/cclm-2022-0135.</w:t>
      </w:r>
    </w:p>
    <w:p w14:paraId="2790DC68" w14:textId="77777777" w:rsidR="003A4651" w:rsidRPr="003A4651" w:rsidRDefault="003A4651" w:rsidP="003A4651">
      <w:pPr>
        <w:pStyle w:val="Bibliography"/>
        <w:rPr>
          <w:rFonts w:ascii="Calibri" w:hAnsi="Calibri" w:cs="Calibri"/>
        </w:rPr>
      </w:pPr>
      <w:r w:rsidRPr="003A4651">
        <w:rPr>
          <w:rFonts w:ascii="Calibri" w:hAnsi="Calibri" w:cs="Calibri"/>
        </w:rPr>
        <w:t xml:space="preserve">3. </w:t>
      </w:r>
      <w:r w:rsidRPr="003A4651">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3A4651">
        <w:rPr>
          <w:rFonts w:ascii="Calibri" w:hAnsi="Calibri" w:cs="Calibri"/>
          <w:i/>
          <w:iCs/>
        </w:rPr>
        <w:t>Circ Res</w:t>
      </w:r>
      <w:r w:rsidRPr="003A4651">
        <w:rPr>
          <w:rFonts w:ascii="Calibri" w:hAnsi="Calibri" w:cs="Calibri"/>
        </w:rPr>
        <w:t xml:space="preserve"> 2006;98(3):351–360.</w:t>
      </w:r>
    </w:p>
    <w:p w14:paraId="7B644F8E" w14:textId="77777777" w:rsidR="003A4651" w:rsidRPr="003A4651" w:rsidRDefault="003A4651" w:rsidP="003A4651">
      <w:pPr>
        <w:pStyle w:val="Bibliography"/>
        <w:rPr>
          <w:rFonts w:ascii="Calibri" w:hAnsi="Calibri" w:cs="Calibri"/>
        </w:rPr>
      </w:pPr>
      <w:r w:rsidRPr="003A4651">
        <w:rPr>
          <w:rFonts w:ascii="Calibri" w:hAnsi="Calibri" w:cs="Calibri"/>
        </w:rPr>
        <w:t xml:space="preserve">4. </w:t>
      </w:r>
      <w:r w:rsidRPr="003A4651">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3A4651">
        <w:rPr>
          <w:rFonts w:ascii="Calibri" w:hAnsi="Calibri" w:cs="Calibri"/>
          <w:i/>
          <w:iCs/>
        </w:rPr>
        <w:t>Nat Med</w:t>
      </w:r>
      <w:r w:rsidRPr="003A4651">
        <w:rPr>
          <w:rFonts w:ascii="Calibri" w:hAnsi="Calibri" w:cs="Calibri"/>
        </w:rPr>
        <w:t xml:space="preserve"> 2020;26(8):1264–1270.</w:t>
      </w:r>
    </w:p>
    <w:p w14:paraId="524CE941" w14:textId="77777777" w:rsidR="003A4651" w:rsidRPr="003A4651" w:rsidRDefault="003A4651" w:rsidP="003A4651">
      <w:pPr>
        <w:pStyle w:val="Bibliography"/>
        <w:rPr>
          <w:rFonts w:ascii="Calibri" w:hAnsi="Calibri" w:cs="Calibri"/>
        </w:rPr>
      </w:pPr>
      <w:r w:rsidRPr="003A4651">
        <w:rPr>
          <w:rFonts w:ascii="Calibri" w:hAnsi="Calibri" w:cs="Calibri"/>
        </w:rPr>
        <w:t xml:space="preserve">5. </w:t>
      </w:r>
      <w:r w:rsidRPr="003A4651">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3A4651">
        <w:rPr>
          <w:rFonts w:ascii="Calibri" w:hAnsi="Calibri" w:cs="Calibri"/>
          <w:i/>
          <w:iCs/>
        </w:rPr>
        <w:t>EMBO reports</w:t>
      </w:r>
      <w:r w:rsidRPr="003A4651">
        <w:rPr>
          <w:rFonts w:ascii="Calibri" w:hAnsi="Calibri" w:cs="Calibri"/>
        </w:rPr>
        <w:t xml:space="preserve"> 2020;21(3):e48804.</w:t>
      </w:r>
    </w:p>
    <w:p w14:paraId="6B9D4764" w14:textId="77777777" w:rsidR="003A4651" w:rsidRPr="003A4651" w:rsidRDefault="003A4651" w:rsidP="003A4651">
      <w:pPr>
        <w:pStyle w:val="Bibliography"/>
        <w:rPr>
          <w:rFonts w:ascii="Calibri" w:hAnsi="Calibri" w:cs="Calibri"/>
        </w:rPr>
      </w:pPr>
      <w:r w:rsidRPr="003A4651">
        <w:rPr>
          <w:rFonts w:ascii="Calibri" w:hAnsi="Calibri" w:cs="Calibri"/>
        </w:rPr>
        <w:t xml:space="preserve">6. </w:t>
      </w:r>
      <w:r w:rsidRPr="003A4651">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3A4651">
        <w:rPr>
          <w:rFonts w:ascii="Calibri" w:hAnsi="Calibri" w:cs="Calibri"/>
          <w:i/>
          <w:iCs/>
        </w:rPr>
        <w:t>Nat Commun</w:t>
      </w:r>
      <w:r w:rsidRPr="003A4651">
        <w:rPr>
          <w:rFonts w:ascii="Calibri" w:hAnsi="Calibri" w:cs="Calibri"/>
        </w:rPr>
        <w:t xml:space="preserve"> 2021;12:1041.</w:t>
      </w:r>
    </w:p>
    <w:p w14:paraId="0BC8ACEF" w14:textId="77777777" w:rsidR="003A4651" w:rsidRPr="003A4651" w:rsidRDefault="003A4651" w:rsidP="003A4651">
      <w:pPr>
        <w:pStyle w:val="Bibliography"/>
        <w:rPr>
          <w:rFonts w:ascii="Calibri" w:hAnsi="Calibri" w:cs="Calibri"/>
        </w:rPr>
      </w:pPr>
      <w:r w:rsidRPr="003A4651">
        <w:rPr>
          <w:rFonts w:ascii="Calibri" w:hAnsi="Calibri" w:cs="Calibri"/>
        </w:rPr>
        <w:t xml:space="preserve">7. </w:t>
      </w:r>
      <w:r w:rsidRPr="003A4651">
        <w:rPr>
          <w:rFonts w:ascii="Calibri" w:hAnsi="Calibri" w:cs="Calibri"/>
        </w:rPr>
        <w:tab/>
        <w:t xml:space="preserve">Cimino I, Kim H, Tung YCL, Pedersen K, Rimmington D, Tadross JA, Kohnke SN, Neves-Costa A, Barros A, Joaquim S, Bennett D, Melvin A, Lockhart SM, Rostron AJ, Scott J, Liu H, Burling K, Barker P, Clatworthy MR, Lee E-C, Simpson AJ, Yeo GSH, Moita LF, Bence KK, Jørgensen SB, Coll AP, Breen DM, O’Rahilly S. Activation of the hypothalamic–pituitary–adrenal axis by exogenous and endogenous GDF15. </w:t>
      </w:r>
      <w:r w:rsidRPr="003A4651">
        <w:rPr>
          <w:rFonts w:ascii="Calibri" w:hAnsi="Calibri" w:cs="Calibri"/>
          <w:i/>
          <w:iCs/>
        </w:rPr>
        <w:t>Proceedings of the National Academy of Sciences</w:t>
      </w:r>
      <w:r w:rsidRPr="003A4651">
        <w:rPr>
          <w:rFonts w:ascii="Calibri" w:hAnsi="Calibri" w:cs="Calibri"/>
        </w:rPr>
        <w:t xml:space="preserve"> 2021;118(27):e2106868118.</w:t>
      </w:r>
    </w:p>
    <w:p w14:paraId="2C9F0BFE" w14:textId="77777777" w:rsidR="003A4651" w:rsidRPr="003A4651" w:rsidRDefault="003A4651" w:rsidP="003A4651">
      <w:pPr>
        <w:pStyle w:val="Bibliography"/>
        <w:rPr>
          <w:rFonts w:ascii="Calibri" w:hAnsi="Calibri" w:cs="Calibri"/>
        </w:rPr>
      </w:pPr>
      <w:r w:rsidRPr="003A4651">
        <w:rPr>
          <w:rFonts w:ascii="Calibri" w:hAnsi="Calibri" w:cs="Calibri"/>
        </w:rPr>
        <w:t xml:space="preserve">8. </w:t>
      </w:r>
      <w:r w:rsidRPr="003A4651">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3A4651">
        <w:rPr>
          <w:rFonts w:ascii="Calibri" w:hAnsi="Calibri" w:cs="Calibri"/>
          <w:i/>
          <w:iCs/>
        </w:rPr>
        <w:t>Clinical Endocrinology</w:t>
      </w:r>
      <w:r w:rsidRPr="003A4651">
        <w:rPr>
          <w:rFonts w:ascii="Calibri" w:hAnsi="Calibri" w:cs="Calibri"/>
        </w:rPr>
        <w:t xml:space="preserve"> 2021;95(1):92–100.</w:t>
      </w:r>
    </w:p>
    <w:p w14:paraId="6C9BC778" w14:textId="77777777" w:rsidR="003A4651" w:rsidRPr="003A4651" w:rsidRDefault="003A4651" w:rsidP="003A4651">
      <w:pPr>
        <w:pStyle w:val="Bibliography"/>
        <w:rPr>
          <w:rFonts w:ascii="Calibri" w:hAnsi="Calibri" w:cs="Calibri"/>
        </w:rPr>
      </w:pPr>
      <w:r w:rsidRPr="003A4651">
        <w:rPr>
          <w:rFonts w:ascii="Calibri" w:hAnsi="Calibri" w:cs="Calibri"/>
        </w:rPr>
        <w:lastRenderedPageBreak/>
        <w:t xml:space="preserve">9. </w:t>
      </w:r>
      <w:r w:rsidRPr="003A4651">
        <w:rPr>
          <w:rFonts w:ascii="Calibri" w:hAnsi="Calibri" w:cs="Calibri"/>
        </w:rPr>
        <w:tab/>
        <w:t xml:space="preserve">Chen Q, Wang Y, Zhao M, Hyett J, da Silva Costa F, Nie G. Serum levels of GDF15 are reduced in preeclampsia and the reduction is more profound in late-onset than early-onset cases. </w:t>
      </w:r>
      <w:r w:rsidRPr="003A4651">
        <w:rPr>
          <w:rFonts w:ascii="Calibri" w:hAnsi="Calibri" w:cs="Calibri"/>
          <w:i/>
          <w:iCs/>
        </w:rPr>
        <w:t>Cytokine</w:t>
      </w:r>
      <w:r w:rsidRPr="003A4651">
        <w:rPr>
          <w:rFonts w:ascii="Calibri" w:hAnsi="Calibri" w:cs="Calibri"/>
        </w:rPr>
        <w:t xml:space="preserve"> 2016;83:226–230.</w:t>
      </w:r>
    </w:p>
    <w:p w14:paraId="2F402947" w14:textId="77777777" w:rsidR="003A4651" w:rsidRPr="003A4651" w:rsidRDefault="003A4651" w:rsidP="003A4651">
      <w:pPr>
        <w:pStyle w:val="Bibliography"/>
        <w:rPr>
          <w:rFonts w:ascii="Calibri" w:hAnsi="Calibri" w:cs="Calibri"/>
        </w:rPr>
      </w:pPr>
      <w:r w:rsidRPr="003A4651">
        <w:rPr>
          <w:rFonts w:ascii="Calibri" w:hAnsi="Calibri" w:cs="Calibri"/>
        </w:rPr>
        <w:t xml:space="preserve">10. </w:t>
      </w:r>
      <w:r w:rsidRPr="003A4651">
        <w:rPr>
          <w:rFonts w:ascii="Calibri" w:hAnsi="Calibri" w:cs="Calibri"/>
        </w:rPr>
        <w:tab/>
        <w:t xml:space="preserve">Marjono AB, Brown DA, Horton KE, Wallace EM, Breit SN, Manuelpillai U. Macrophage Inhibitory Cytokine-1 in Gestational Tissues and Maternal Serum in Normal and Pre-eclamptic Pregnancy. </w:t>
      </w:r>
      <w:r w:rsidRPr="003A4651">
        <w:rPr>
          <w:rFonts w:ascii="Calibri" w:hAnsi="Calibri" w:cs="Calibri"/>
          <w:i/>
          <w:iCs/>
        </w:rPr>
        <w:t>Placenta</w:t>
      </w:r>
      <w:r w:rsidRPr="003A4651">
        <w:rPr>
          <w:rFonts w:ascii="Calibri" w:hAnsi="Calibri" w:cs="Calibri"/>
        </w:rPr>
        <w:t xml:space="preserve"> 2003;24(1):100–106.</w:t>
      </w:r>
    </w:p>
    <w:p w14:paraId="4B7C44CF" w14:textId="77777777" w:rsidR="003A4651" w:rsidRPr="003A4651" w:rsidRDefault="003A4651" w:rsidP="003A4651">
      <w:pPr>
        <w:pStyle w:val="Bibliography"/>
        <w:rPr>
          <w:rFonts w:ascii="Calibri" w:hAnsi="Calibri" w:cs="Calibri"/>
        </w:rPr>
      </w:pPr>
      <w:r w:rsidRPr="003A4651">
        <w:rPr>
          <w:rFonts w:ascii="Calibri" w:hAnsi="Calibri" w:cs="Calibri"/>
        </w:rPr>
        <w:t xml:space="preserve">11. </w:t>
      </w:r>
      <w:r w:rsidRPr="003A4651">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3A4651">
        <w:rPr>
          <w:rFonts w:ascii="Calibri" w:hAnsi="Calibri" w:cs="Calibri"/>
          <w:i/>
          <w:iCs/>
        </w:rPr>
        <w:t>Hypertension</w:t>
      </w:r>
      <w:r w:rsidRPr="003A4651">
        <w:rPr>
          <w:rFonts w:ascii="Calibri" w:hAnsi="Calibri" w:cs="Calibri"/>
        </w:rPr>
        <w:t xml:space="preserve"> 2009;54(1):106–112.</w:t>
      </w:r>
    </w:p>
    <w:p w14:paraId="7968A5FE" w14:textId="77777777" w:rsidR="003A4651" w:rsidRPr="003A4651" w:rsidRDefault="003A4651" w:rsidP="003A4651">
      <w:pPr>
        <w:pStyle w:val="Bibliography"/>
        <w:rPr>
          <w:rFonts w:ascii="Calibri" w:hAnsi="Calibri" w:cs="Calibri"/>
        </w:rPr>
      </w:pPr>
      <w:r w:rsidRPr="003A4651">
        <w:rPr>
          <w:rFonts w:ascii="Calibri" w:hAnsi="Calibri" w:cs="Calibri"/>
        </w:rPr>
        <w:t xml:space="preserve">12. </w:t>
      </w:r>
      <w:r w:rsidRPr="003A4651">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3A4651">
        <w:rPr>
          <w:rFonts w:ascii="Calibri" w:hAnsi="Calibri" w:cs="Calibri"/>
          <w:i/>
          <w:iCs/>
        </w:rPr>
        <w:t>Nature</w:t>
      </w:r>
      <w:r w:rsidRPr="003A4651">
        <w:rPr>
          <w:rFonts w:ascii="Calibri" w:hAnsi="Calibri" w:cs="Calibri"/>
        </w:rPr>
        <w:t xml:space="preserve"> 2017;550(7675):255–259.</w:t>
      </w:r>
    </w:p>
    <w:p w14:paraId="3EB4F796" w14:textId="77777777" w:rsidR="003A4651" w:rsidRPr="003A4651" w:rsidRDefault="003A4651" w:rsidP="003A4651">
      <w:pPr>
        <w:pStyle w:val="Bibliography"/>
        <w:rPr>
          <w:rFonts w:ascii="Calibri" w:hAnsi="Calibri" w:cs="Calibri"/>
        </w:rPr>
      </w:pPr>
      <w:r w:rsidRPr="003A4651">
        <w:rPr>
          <w:rFonts w:ascii="Calibri" w:hAnsi="Calibri" w:cs="Calibri"/>
        </w:rPr>
        <w:t xml:space="preserve">13. </w:t>
      </w:r>
      <w:r w:rsidRPr="003A4651">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3A4651">
        <w:rPr>
          <w:rFonts w:ascii="Calibri" w:hAnsi="Calibri" w:cs="Calibri"/>
          <w:i/>
          <w:iCs/>
        </w:rPr>
        <w:t>Int J Obes</w:t>
      </w:r>
      <w:r w:rsidRPr="003A4651">
        <w:rPr>
          <w:rFonts w:ascii="Calibri" w:hAnsi="Calibri" w:cs="Calibri"/>
        </w:rPr>
        <w:t xml:space="preserve"> 2019;43(12):2370–2380.</w:t>
      </w:r>
    </w:p>
    <w:p w14:paraId="3F8B0823" w14:textId="77777777" w:rsidR="003A4651" w:rsidRPr="003A4651" w:rsidRDefault="003A4651" w:rsidP="003A4651">
      <w:pPr>
        <w:pStyle w:val="Bibliography"/>
        <w:rPr>
          <w:rFonts w:ascii="Calibri" w:hAnsi="Calibri" w:cs="Calibri"/>
        </w:rPr>
      </w:pPr>
      <w:r w:rsidRPr="003A4651">
        <w:rPr>
          <w:rFonts w:ascii="Calibri" w:hAnsi="Calibri" w:cs="Calibri"/>
        </w:rPr>
        <w:t xml:space="preserve">14. </w:t>
      </w:r>
      <w:r w:rsidRPr="003A4651">
        <w:rPr>
          <w:rFonts w:ascii="Calibri" w:hAnsi="Calibri" w:cs="Calibri"/>
        </w:rPr>
        <w:tab/>
        <w:t xml:space="preserve">Borner T, Shaulson ED, Ghidewon MY, Barnett AB, Horn CC, Doyle RP, Grill HJ, Hayes MR, De Jonghe BC. GDF15 Induces Anorexia through Nausea and Emesis. </w:t>
      </w:r>
      <w:r w:rsidRPr="003A4651">
        <w:rPr>
          <w:rFonts w:ascii="Calibri" w:hAnsi="Calibri" w:cs="Calibri"/>
          <w:i/>
          <w:iCs/>
        </w:rPr>
        <w:t>Cell Metab</w:t>
      </w:r>
      <w:r w:rsidRPr="003A4651">
        <w:rPr>
          <w:rFonts w:ascii="Calibri" w:hAnsi="Calibri" w:cs="Calibri"/>
        </w:rPr>
        <w:t xml:space="preserve"> 2020;31(2):351-362.e5.</w:t>
      </w:r>
    </w:p>
    <w:p w14:paraId="53C40DF7" w14:textId="77777777" w:rsidR="003A4651" w:rsidRPr="003A4651" w:rsidRDefault="003A4651" w:rsidP="003A4651">
      <w:pPr>
        <w:pStyle w:val="Bibliography"/>
        <w:rPr>
          <w:rFonts w:ascii="Calibri" w:hAnsi="Calibri" w:cs="Calibri"/>
        </w:rPr>
      </w:pPr>
      <w:r w:rsidRPr="003A4651">
        <w:rPr>
          <w:rFonts w:ascii="Calibri" w:hAnsi="Calibri" w:cs="Calibri"/>
        </w:rPr>
        <w:t xml:space="preserve">15. </w:t>
      </w:r>
      <w:r w:rsidRPr="003A4651">
        <w:rPr>
          <w:rFonts w:ascii="Calibri" w:hAnsi="Calibri" w:cs="Calibri"/>
        </w:rPr>
        <w:tab/>
        <w:t xml:space="preserve">Sjøberg KA, Sigvardsen CM, Alvarado-Diaz A, Andersen NR, Larance M, Seeley RJ, Schjerling P, Knudsen JG, Katzilieris-Petras G, Clemmensen C, Jørgensen SB, Bock KD, Richter EA. GDF15 increases insulin action in the liver and adipose tissue via a β-adrenergic receptor-mediated mechanism. </w:t>
      </w:r>
      <w:r w:rsidRPr="003A4651">
        <w:rPr>
          <w:rFonts w:ascii="Calibri" w:hAnsi="Calibri" w:cs="Calibri"/>
          <w:i/>
          <w:iCs/>
        </w:rPr>
        <w:t>Cell Metabolism</w:t>
      </w:r>
      <w:r w:rsidRPr="003A4651">
        <w:rPr>
          <w:rFonts w:ascii="Calibri" w:hAnsi="Calibri" w:cs="Calibri"/>
        </w:rPr>
        <w:t xml:space="preserve"> 2023;35(8):1327-1340.e5.</w:t>
      </w:r>
    </w:p>
    <w:p w14:paraId="2358A21C" w14:textId="77777777" w:rsidR="003A4651" w:rsidRPr="003A4651" w:rsidRDefault="003A4651" w:rsidP="003A4651">
      <w:pPr>
        <w:pStyle w:val="Bibliography"/>
        <w:rPr>
          <w:rFonts w:ascii="Calibri" w:hAnsi="Calibri" w:cs="Calibri"/>
        </w:rPr>
      </w:pPr>
      <w:r w:rsidRPr="003A4651">
        <w:rPr>
          <w:rFonts w:ascii="Calibri" w:hAnsi="Calibri" w:cs="Calibri"/>
        </w:rPr>
        <w:t xml:space="preserve">16. </w:t>
      </w:r>
      <w:r w:rsidRPr="003A4651">
        <w:rPr>
          <w:rFonts w:ascii="Calibri" w:hAnsi="Calibri" w:cs="Calibri"/>
        </w:rPr>
        <w:tab/>
        <w:t xml:space="preserve">Tran T, Yang J, Gardner J, Xiong Y. GDF15 deficiency promotes high fat diet-induced obesity in mice. </w:t>
      </w:r>
      <w:r w:rsidRPr="003A4651">
        <w:rPr>
          <w:rFonts w:ascii="Calibri" w:hAnsi="Calibri" w:cs="Calibri"/>
          <w:i/>
          <w:iCs/>
        </w:rPr>
        <w:t>PLoS One</w:t>
      </w:r>
      <w:r w:rsidRPr="003A4651">
        <w:rPr>
          <w:rFonts w:ascii="Calibri" w:hAnsi="Calibri" w:cs="Calibri"/>
        </w:rPr>
        <w:t xml:space="preserve"> 2018;13(8):e0201584.</w:t>
      </w:r>
    </w:p>
    <w:p w14:paraId="1A4FDCCC" w14:textId="77777777" w:rsidR="003A4651" w:rsidRPr="003A4651" w:rsidRDefault="003A4651" w:rsidP="003A4651">
      <w:pPr>
        <w:pStyle w:val="Bibliography"/>
        <w:rPr>
          <w:rFonts w:ascii="Calibri" w:hAnsi="Calibri" w:cs="Calibri"/>
        </w:rPr>
      </w:pPr>
      <w:r w:rsidRPr="003A4651">
        <w:rPr>
          <w:rFonts w:ascii="Calibri" w:hAnsi="Calibri" w:cs="Calibri"/>
        </w:rPr>
        <w:t xml:space="preserve">17. </w:t>
      </w:r>
      <w:r w:rsidRPr="003A4651">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3A4651">
        <w:rPr>
          <w:rFonts w:ascii="Calibri" w:hAnsi="Calibri" w:cs="Calibri"/>
          <w:i/>
          <w:iCs/>
        </w:rPr>
        <w:t>Nat Med</w:t>
      </w:r>
      <w:r w:rsidRPr="003A4651">
        <w:rPr>
          <w:rFonts w:ascii="Calibri" w:hAnsi="Calibri" w:cs="Calibri"/>
        </w:rPr>
        <w:t xml:space="preserve"> 2017;23(10):1150–1157.</w:t>
      </w:r>
    </w:p>
    <w:p w14:paraId="04D642AC" w14:textId="77777777" w:rsidR="003A4651" w:rsidRPr="003A4651" w:rsidRDefault="003A4651" w:rsidP="003A4651">
      <w:pPr>
        <w:pStyle w:val="Bibliography"/>
        <w:rPr>
          <w:rFonts w:ascii="Calibri" w:hAnsi="Calibri" w:cs="Calibri"/>
        </w:rPr>
      </w:pPr>
      <w:r w:rsidRPr="003A4651">
        <w:rPr>
          <w:rFonts w:ascii="Calibri" w:hAnsi="Calibri" w:cs="Calibri"/>
        </w:rPr>
        <w:t xml:space="preserve">18. </w:t>
      </w:r>
      <w:r w:rsidRPr="003A4651">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w:t>
      </w:r>
      <w:r w:rsidRPr="003A4651">
        <w:rPr>
          <w:rFonts w:ascii="Calibri" w:hAnsi="Calibri" w:cs="Calibri"/>
        </w:rPr>
        <w:lastRenderedPageBreak/>
        <w:t xml:space="preserve">receptor for GDF15 and is required for the anti-obesity effects of the ligand. </w:t>
      </w:r>
      <w:r w:rsidRPr="003A4651">
        <w:rPr>
          <w:rFonts w:ascii="Calibri" w:hAnsi="Calibri" w:cs="Calibri"/>
          <w:i/>
          <w:iCs/>
        </w:rPr>
        <w:t>Nat Med</w:t>
      </w:r>
      <w:r w:rsidRPr="003A4651">
        <w:rPr>
          <w:rFonts w:ascii="Calibri" w:hAnsi="Calibri" w:cs="Calibri"/>
        </w:rPr>
        <w:t xml:space="preserve"> 2017;23(10):1158–1166.</w:t>
      </w:r>
    </w:p>
    <w:p w14:paraId="2AC87BAE" w14:textId="77777777" w:rsidR="003A4651" w:rsidRPr="003A4651" w:rsidRDefault="003A4651" w:rsidP="003A4651">
      <w:pPr>
        <w:pStyle w:val="Bibliography"/>
        <w:rPr>
          <w:rFonts w:ascii="Calibri" w:hAnsi="Calibri" w:cs="Calibri"/>
        </w:rPr>
      </w:pPr>
      <w:r w:rsidRPr="003A4651">
        <w:rPr>
          <w:rFonts w:ascii="Calibri" w:hAnsi="Calibri" w:cs="Calibri"/>
        </w:rPr>
        <w:t xml:space="preserve">19. </w:t>
      </w:r>
      <w:r w:rsidRPr="003A4651">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3A4651">
        <w:rPr>
          <w:rFonts w:ascii="Calibri" w:hAnsi="Calibri" w:cs="Calibri"/>
          <w:i/>
          <w:iCs/>
        </w:rPr>
        <w:t>Mol Metab</w:t>
      </w:r>
      <w:r w:rsidRPr="003A4651">
        <w:rPr>
          <w:rFonts w:ascii="Calibri" w:hAnsi="Calibri" w:cs="Calibri"/>
        </w:rPr>
        <w:t xml:space="preserve"> 2019;21:13–21.</w:t>
      </w:r>
    </w:p>
    <w:p w14:paraId="683D88B7" w14:textId="77777777" w:rsidR="003A4651" w:rsidRPr="003A4651" w:rsidRDefault="003A4651" w:rsidP="003A4651">
      <w:pPr>
        <w:pStyle w:val="Bibliography"/>
        <w:rPr>
          <w:rFonts w:ascii="Calibri" w:hAnsi="Calibri" w:cs="Calibri"/>
        </w:rPr>
      </w:pPr>
      <w:r w:rsidRPr="003A4651">
        <w:rPr>
          <w:rFonts w:ascii="Calibri" w:hAnsi="Calibri" w:cs="Calibri"/>
        </w:rPr>
        <w:t xml:space="preserve">20. </w:t>
      </w:r>
      <w:r w:rsidRPr="003A4651">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3A4651">
        <w:rPr>
          <w:rFonts w:ascii="Calibri" w:hAnsi="Calibri" w:cs="Calibri"/>
          <w:i/>
          <w:iCs/>
        </w:rPr>
        <w:t>Nat Med</w:t>
      </w:r>
      <w:r w:rsidRPr="003A4651">
        <w:rPr>
          <w:rFonts w:ascii="Calibri" w:hAnsi="Calibri" w:cs="Calibri"/>
        </w:rPr>
        <w:t xml:space="preserve"> 2017;23(10):1215–1219.</w:t>
      </w:r>
    </w:p>
    <w:p w14:paraId="1BB2D1C3" w14:textId="77777777" w:rsidR="003A4651" w:rsidRPr="003A4651" w:rsidRDefault="003A4651" w:rsidP="003A4651">
      <w:pPr>
        <w:pStyle w:val="Bibliography"/>
        <w:rPr>
          <w:rFonts w:ascii="Calibri" w:hAnsi="Calibri" w:cs="Calibri"/>
        </w:rPr>
      </w:pPr>
      <w:r w:rsidRPr="003A4651">
        <w:rPr>
          <w:rFonts w:ascii="Calibri" w:hAnsi="Calibri" w:cs="Calibri"/>
        </w:rPr>
        <w:t xml:space="preserve">21. </w:t>
      </w:r>
      <w:r w:rsidRPr="003A4651">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3A4651">
        <w:rPr>
          <w:rFonts w:ascii="Calibri" w:hAnsi="Calibri" w:cs="Calibri"/>
          <w:i/>
          <w:iCs/>
        </w:rPr>
        <w:t>J Clin Endocrinol Metab</w:t>
      </w:r>
      <w:r w:rsidRPr="003A4651">
        <w:rPr>
          <w:rFonts w:ascii="Calibri" w:hAnsi="Calibri" w:cs="Calibri"/>
        </w:rPr>
        <w:t xml:space="preserve"> 2000;85(12):4781–4788.</w:t>
      </w:r>
    </w:p>
    <w:p w14:paraId="3625F44A" w14:textId="77777777" w:rsidR="003A4651" w:rsidRPr="003A4651" w:rsidRDefault="003A4651" w:rsidP="003A4651">
      <w:pPr>
        <w:pStyle w:val="Bibliography"/>
        <w:rPr>
          <w:rFonts w:ascii="Calibri" w:hAnsi="Calibri" w:cs="Calibri"/>
        </w:rPr>
      </w:pPr>
      <w:r w:rsidRPr="003A4651">
        <w:rPr>
          <w:rFonts w:ascii="Calibri" w:hAnsi="Calibri" w:cs="Calibri"/>
        </w:rPr>
        <w:t xml:space="preserve">22. </w:t>
      </w:r>
      <w:r w:rsidRPr="003A4651">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3A4651">
        <w:rPr>
          <w:rFonts w:ascii="Calibri" w:hAnsi="Calibri" w:cs="Calibri"/>
          <w:i/>
          <w:iCs/>
        </w:rPr>
        <w:t>Nature</w:t>
      </w:r>
      <w:r w:rsidRPr="003A4651">
        <w:rPr>
          <w:rFonts w:ascii="Calibri" w:hAnsi="Calibri" w:cs="Calibri"/>
        </w:rPr>
        <w:t xml:space="preserve"> 2023:1–8.</w:t>
      </w:r>
    </w:p>
    <w:p w14:paraId="69199B8A" w14:textId="77777777" w:rsidR="003A4651" w:rsidRPr="003A4651" w:rsidRDefault="003A4651" w:rsidP="003A4651">
      <w:pPr>
        <w:pStyle w:val="Bibliography"/>
        <w:rPr>
          <w:rFonts w:ascii="Calibri" w:hAnsi="Calibri" w:cs="Calibri"/>
        </w:rPr>
      </w:pPr>
      <w:r w:rsidRPr="003A4651">
        <w:rPr>
          <w:rFonts w:ascii="Calibri" w:hAnsi="Calibri" w:cs="Calibri"/>
        </w:rPr>
        <w:t xml:space="preserve">23. </w:t>
      </w:r>
      <w:r w:rsidRPr="003A4651">
        <w:rPr>
          <w:rFonts w:ascii="Calibri" w:hAnsi="Calibri" w:cs="Calibri"/>
        </w:rPr>
        <w:tab/>
        <w:t xml:space="preserve">Tong S, Marjono B, Brown DA, Mulvey S, Breit SN, Manuelpillai U, Wallace EM. Serum concentrations of macrophage inhibitory cytokine 1 (MIC 1) as a predictor of miscarriage. </w:t>
      </w:r>
      <w:r w:rsidRPr="003A4651">
        <w:rPr>
          <w:rFonts w:ascii="Calibri" w:hAnsi="Calibri" w:cs="Calibri"/>
          <w:i/>
          <w:iCs/>
        </w:rPr>
        <w:t>The Lancet</w:t>
      </w:r>
      <w:r w:rsidRPr="003A4651">
        <w:rPr>
          <w:rFonts w:ascii="Calibri" w:hAnsi="Calibri" w:cs="Calibri"/>
        </w:rPr>
        <w:t xml:space="preserve"> 2004;363(9403):129–130.</w:t>
      </w:r>
    </w:p>
    <w:p w14:paraId="1670E31D" w14:textId="77777777" w:rsidR="003A4651" w:rsidRPr="003A4651" w:rsidRDefault="003A4651" w:rsidP="003A4651">
      <w:pPr>
        <w:pStyle w:val="Bibliography"/>
        <w:rPr>
          <w:rFonts w:ascii="Calibri" w:hAnsi="Calibri" w:cs="Calibri"/>
        </w:rPr>
      </w:pPr>
      <w:r w:rsidRPr="003A4651">
        <w:rPr>
          <w:rFonts w:ascii="Calibri" w:hAnsi="Calibri" w:cs="Calibri"/>
        </w:rPr>
        <w:t xml:space="preserve">24. </w:t>
      </w:r>
      <w:r w:rsidRPr="003A4651">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3A4651">
        <w:rPr>
          <w:rFonts w:ascii="Calibri" w:hAnsi="Calibri" w:cs="Calibri"/>
          <w:i/>
          <w:iCs/>
        </w:rPr>
        <w:t>Wellcome Open Res</w:t>
      </w:r>
      <w:r w:rsidRPr="003A4651">
        <w:rPr>
          <w:rFonts w:ascii="Calibri" w:hAnsi="Calibri" w:cs="Calibri"/>
        </w:rPr>
        <w:t xml:space="preserve"> 2018;3:123.</w:t>
      </w:r>
    </w:p>
    <w:p w14:paraId="03C58B2F" w14:textId="77777777" w:rsidR="003A4651" w:rsidRPr="003A4651" w:rsidRDefault="003A4651" w:rsidP="003A4651">
      <w:pPr>
        <w:pStyle w:val="Bibliography"/>
        <w:rPr>
          <w:rFonts w:ascii="Calibri" w:hAnsi="Calibri" w:cs="Calibri"/>
        </w:rPr>
      </w:pPr>
      <w:r w:rsidRPr="003A4651">
        <w:rPr>
          <w:rFonts w:ascii="Calibri" w:hAnsi="Calibri" w:cs="Calibri"/>
        </w:rPr>
        <w:t xml:space="preserve">25. </w:t>
      </w:r>
      <w:r w:rsidRPr="003A4651">
        <w:rPr>
          <w:rFonts w:ascii="Calibri" w:hAnsi="Calibri" w:cs="Calibri"/>
        </w:rPr>
        <w:tab/>
        <w:t xml:space="preserve">Wang L, Yang Q. Circulating Growth Differentiation Factor 15 and Preeclampsia: A Meta-Analysis. </w:t>
      </w:r>
      <w:r w:rsidRPr="003A4651">
        <w:rPr>
          <w:rFonts w:ascii="Calibri" w:hAnsi="Calibri" w:cs="Calibri"/>
          <w:i/>
          <w:iCs/>
        </w:rPr>
        <w:t>Horm Metab Res</w:t>
      </w:r>
      <w:r w:rsidRPr="003A4651">
        <w:rPr>
          <w:rFonts w:ascii="Calibri" w:hAnsi="Calibri" w:cs="Calibri"/>
        </w:rPr>
        <w:t xml:space="preserve"> 2022. doi:10.1055/a-1956-2961.</w:t>
      </w:r>
    </w:p>
    <w:p w14:paraId="4C792DAA" w14:textId="77777777" w:rsidR="003A4651" w:rsidRPr="003A4651" w:rsidRDefault="003A4651" w:rsidP="003A4651">
      <w:pPr>
        <w:pStyle w:val="Bibliography"/>
        <w:rPr>
          <w:rFonts w:ascii="Calibri" w:hAnsi="Calibri" w:cs="Calibri"/>
        </w:rPr>
      </w:pPr>
      <w:r w:rsidRPr="003A4651">
        <w:rPr>
          <w:rFonts w:ascii="Calibri" w:hAnsi="Calibri" w:cs="Calibri"/>
        </w:rPr>
        <w:t xml:space="preserve">26. </w:t>
      </w:r>
      <w:r w:rsidRPr="003A4651">
        <w:rPr>
          <w:rFonts w:ascii="Calibri" w:hAnsi="Calibri" w:cs="Calibri"/>
        </w:rPr>
        <w:tab/>
        <w:t xml:space="preserve">Yakut K, Öcal DF, Öztürk FH, Öztürk M, Oğuz Y, Sınacı S, Çağlar T. Is GDF-15 level associated with gestational diabetes mellitus and adverse perinatal outcomes? </w:t>
      </w:r>
      <w:r w:rsidRPr="003A4651">
        <w:rPr>
          <w:rFonts w:ascii="Calibri" w:hAnsi="Calibri" w:cs="Calibri"/>
          <w:i/>
          <w:iCs/>
        </w:rPr>
        <w:t>Taiwanese Journal of Obstetrics and Gynecology</w:t>
      </w:r>
      <w:r w:rsidRPr="003A4651">
        <w:rPr>
          <w:rFonts w:ascii="Calibri" w:hAnsi="Calibri" w:cs="Calibri"/>
        </w:rPr>
        <w:t xml:space="preserve"> 2021;60(2):221–224.</w:t>
      </w:r>
    </w:p>
    <w:p w14:paraId="5FD9B74F" w14:textId="77777777" w:rsidR="003A4651" w:rsidRPr="003A4651" w:rsidRDefault="003A4651" w:rsidP="003A4651">
      <w:pPr>
        <w:pStyle w:val="Bibliography"/>
        <w:rPr>
          <w:rFonts w:ascii="Calibri" w:hAnsi="Calibri" w:cs="Calibri"/>
        </w:rPr>
      </w:pPr>
      <w:r w:rsidRPr="003A4651">
        <w:rPr>
          <w:rFonts w:ascii="Calibri" w:hAnsi="Calibri" w:cs="Calibri"/>
        </w:rPr>
        <w:t xml:space="preserve">27. </w:t>
      </w:r>
      <w:r w:rsidRPr="003A4651">
        <w:rPr>
          <w:rFonts w:ascii="Calibri" w:hAnsi="Calibri" w:cs="Calibri"/>
        </w:rPr>
        <w:tab/>
        <w:t xml:space="preserve">Jacobsen DP, Røysland R, Strand H, Moe K, Sugulle M, Omland T, Staff AC. Cardiovascular biomarkers in pregnancy with diabetes and associations to glucose control. </w:t>
      </w:r>
      <w:r w:rsidRPr="003A4651">
        <w:rPr>
          <w:rFonts w:ascii="Calibri" w:hAnsi="Calibri" w:cs="Calibri"/>
          <w:i/>
          <w:iCs/>
        </w:rPr>
        <w:t>Acta Diabetol</w:t>
      </w:r>
      <w:r w:rsidRPr="003A4651">
        <w:rPr>
          <w:rFonts w:ascii="Calibri" w:hAnsi="Calibri" w:cs="Calibri"/>
        </w:rPr>
        <w:t xml:space="preserve"> 2022;59(9):1229–1236.</w:t>
      </w:r>
    </w:p>
    <w:p w14:paraId="3E5A48C3" w14:textId="77777777" w:rsidR="003A4651" w:rsidRPr="003A4651" w:rsidRDefault="003A4651" w:rsidP="003A4651">
      <w:pPr>
        <w:pStyle w:val="Bibliography"/>
        <w:rPr>
          <w:rFonts w:ascii="Calibri" w:hAnsi="Calibri" w:cs="Calibri"/>
        </w:rPr>
      </w:pPr>
      <w:r w:rsidRPr="003A4651">
        <w:rPr>
          <w:rFonts w:ascii="Calibri" w:hAnsi="Calibri" w:cs="Calibri"/>
        </w:rPr>
        <w:lastRenderedPageBreak/>
        <w:t xml:space="preserve">28. </w:t>
      </w:r>
      <w:r w:rsidRPr="003A4651">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3A4651">
        <w:rPr>
          <w:rFonts w:ascii="Calibri" w:hAnsi="Calibri" w:cs="Calibri"/>
          <w:i/>
          <w:iCs/>
        </w:rPr>
        <w:t>Nature Communications; London</w:t>
      </w:r>
      <w:r w:rsidRPr="003A4651">
        <w:rPr>
          <w:rFonts w:ascii="Calibri" w:hAnsi="Calibri" w:cs="Calibri"/>
        </w:rPr>
        <w:t xml:space="preserve"> 2018;9:1–9.</w:t>
      </w:r>
    </w:p>
    <w:p w14:paraId="28A62C5F" w14:textId="77777777" w:rsidR="003A4651" w:rsidRPr="003A4651" w:rsidRDefault="003A4651" w:rsidP="003A4651">
      <w:pPr>
        <w:pStyle w:val="Bibliography"/>
        <w:rPr>
          <w:rFonts w:ascii="Calibri" w:hAnsi="Calibri" w:cs="Calibri"/>
        </w:rPr>
      </w:pPr>
      <w:r w:rsidRPr="003A4651">
        <w:rPr>
          <w:rFonts w:ascii="Calibri" w:hAnsi="Calibri" w:cs="Calibri"/>
        </w:rPr>
        <w:t xml:space="preserve">29. </w:t>
      </w:r>
      <w:r w:rsidRPr="003A4651">
        <w:rPr>
          <w:rFonts w:ascii="Calibri" w:hAnsi="Calibri" w:cs="Calibri"/>
        </w:rPr>
        <w:tab/>
        <w:t xml:space="preserve">Fejzo MS, Fasching PA, Schneider MO, Schwitulla J, Beckmann MW, Schwenke E, MacGibbon KW, Mullin PM. Analysis of GDF15 and IGFBP7 in Hyperemesis Gravidarum Support Causality. </w:t>
      </w:r>
      <w:r w:rsidRPr="003A4651">
        <w:rPr>
          <w:rFonts w:ascii="Calibri" w:hAnsi="Calibri" w:cs="Calibri"/>
          <w:i/>
          <w:iCs/>
        </w:rPr>
        <w:t>Geburtshilfe Frauenheilkd</w:t>
      </w:r>
      <w:r w:rsidRPr="003A4651">
        <w:rPr>
          <w:rFonts w:ascii="Calibri" w:hAnsi="Calibri" w:cs="Calibri"/>
        </w:rPr>
        <w:t xml:space="preserve"> 2019;79(4):382–388.</w:t>
      </w:r>
    </w:p>
    <w:p w14:paraId="0A00EF96" w14:textId="77777777" w:rsidR="003A4651" w:rsidRPr="003A4651" w:rsidRDefault="003A4651" w:rsidP="003A4651">
      <w:pPr>
        <w:pStyle w:val="Bibliography"/>
        <w:rPr>
          <w:rFonts w:ascii="Calibri" w:hAnsi="Calibri" w:cs="Calibri"/>
        </w:rPr>
      </w:pPr>
      <w:r w:rsidRPr="003A4651">
        <w:rPr>
          <w:rFonts w:ascii="Calibri" w:hAnsi="Calibri" w:cs="Calibri"/>
        </w:rPr>
        <w:t xml:space="preserve">30. </w:t>
      </w:r>
      <w:r w:rsidRPr="003A4651">
        <w:rPr>
          <w:rFonts w:ascii="Calibri" w:hAnsi="Calibri" w:cs="Calibri"/>
        </w:rPr>
        <w:tab/>
        <w:t>Mulcahy MC. Supplemental Materials for Gdf15 knockout does not substantially impact perinatal body weight or neonatal outcomes in mice. Available at: https://github.com/BridgesLab/Developmental-Obesity/tree/master/Manuscripts/GDF15%20during%20Pregnancy.</w:t>
      </w:r>
    </w:p>
    <w:p w14:paraId="60F4145F" w14:textId="77777777" w:rsidR="003A4651" w:rsidRPr="003A4651" w:rsidRDefault="003A4651" w:rsidP="003A4651">
      <w:pPr>
        <w:pStyle w:val="Bibliography"/>
        <w:rPr>
          <w:rFonts w:ascii="Calibri" w:hAnsi="Calibri" w:cs="Calibri"/>
        </w:rPr>
      </w:pPr>
      <w:r w:rsidRPr="003A4651">
        <w:rPr>
          <w:rFonts w:ascii="Calibri" w:hAnsi="Calibri" w:cs="Calibri"/>
        </w:rPr>
        <w:t xml:space="preserve">31. </w:t>
      </w:r>
      <w:r w:rsidRPr="003A4651">
        <w:rPr>
          <w:rFonts w:ascii="Calibri" w:hAnsi="Calibri" w:cs="Calibri"/>
        </w:rPr>
        <w:tab/>
        <w:t xml:space="preserve">Bridges D, Mulcahy MC, Redd JR. Insulin Tolerance Test. </w:t>
      </w:r>
      <w:r w:rsidRPr="003A4651">
        <w:rPr>
          <w:rFonts w:ascii="Calibri" w:hAnsi="Calibri" w:cs="Calibri"/>
          <w:i/>
          <w:iCs/>
        </w:rPr>
        <w:t>protocols.io</w:t>
      </w:r>
      <w:r w:rsidRPr="003A4651">
        <w:rPr>
          <w:rFonts w:ascii="Calibri" w:hAnsi="Calibri" w:cs="Calibri"/>
        </w:rPr>
        <w:t xml:space="preserve"> 2022. Available at: dx.doi.org/10.17504/protocols.io.b5zxq77n. Accessed May 16, 2022.</w:t>
      </w:r>
    </w:p>
    <w:p w14:paraId="0EBE7A46" w14:textId="77777777" w:rsidR="003A4651" w:rsidRPr="003A4651" w:rsidRDefault="003A4651" w:rsidP="003A4651">
      <w:pPr>
        <w:pStyle w:val="Bibliography"/>
        <w:rPr>
          <w:rFonts w:ascii="Calibri" w:hAnsi="Calibri" w:cs="Calibri"/>
        </w:rPr>
      </w:pPr>
      <w:r w:rsidRPr="003A4651">
        <w:rPr>
          <w:rFonts w:ascii="Calibri" w:hAnsi="Calibri" w:cs="Calibri"/>
        </w:rPr>
        <w:t xml:space="preserve">32. </w:t>
      </w:r>
      <w:r w:rsidRPr="003A4651">
        <w:rPr>
          <w:rFonts w:ascii="Calibri" w:hAnsi="Calibri" w:cs="Calibri"/>
        </w:rPr>
        <w:tab/>
        <w:t xml:space="preserve">Boston WS, Bleck GT, Conroy JC, Wheeler MB, Miller DJ. Short Communication: Effects of Increased Expression of α-Lactalbumin In Transgenic Mice on Milk Yield and Pup Growth. </w:t>
      </w:r>
      <w:r w:rsidRPr="003A4651">
        <w:rPr>
          <w:rFonts w:ascii="Calibri" w:hAnsi="Calibri" w:cs="Calibri"/>
          <w:i/>
          <w:iCs/>
        </w:rPr>
        <w:t>Journal of Dairy Science</w:t>
      </w:r>
      <w:r w:rsidRPr="003A4651">
        <w:rPr>
          <w:rFonts w:ascii="Calibri" w:hAnsi="Calibri" w:cs="Calibri"/>
        </w:rPr>
        <w:t xml:space="preserve"> 2001;84(3):620–622.</w:t>
      </w:r>
    </w:p>
    <w:p w14:paraId="3C658946" w14:textId="77777777" w:rsidR="003A4651" w:rsidRPr="003A4651" w:rsidRDefault="003A4651" w:rsidP="003A4651">
      <w:pPr>
        <w:pStyle w:val="Bibliography"/>
        <w:rPr>
          <w:rFonts w:ascii="Calibri" w:hAnsi="Calibri" w:cs="Calibri"/>
        </w:rPr>
      </w:pPr>
      <w:r w:rsidRPr="003A4651">
        <w:rPr>
          <w:rFonts w:ascii="Calibri" w:hAnsi="Calibri" w:cs="Calibri"/>
        </w:rPr>
        <w:t xml:space="preserve">33. </w:t>
      </w:r>
      <w:r w:rsidRPr="003A4651">
        <w:rPr>
          <w:rFonts w:ascii="Calibri" w:hAnsi="Calibri" w:cs="Calibri"/>
        </w:rPr>
        <w:tab/>
        <w:t>R Core Team. R: A Language and Environment for Statistical Computing. 2021. Available at: https://www.R-project.org/.</w:t>
      </w:r>
    </w:p>
    <w:p w14:paraId="1E5024F6" w14:textId="77777777" w:rsidR="003A4651" w:rsidRPr="003A4651" w:rsidRDefault="003A4651" w:rsidP="003A4651">
      <w:pPr>
        <w:pStyle w:val="Bibliography"/>
        <w:rPr>
          <w:rFonts w:ascii="Calibri" w:hAnsi="Calibri" w:cs="Calibri"/>
        </w:rPr>
      </w:pPr>
      <w:r w:rsidRPr="003A4651">
        <w:rPr>
          <w:rFonts w:ascii="Calibri" w:hAnsi="Calibri" w:cs="Calibri"/>
        </w:rPr>
        <w:t xml:space="preserve">34. </w:t>
      </w:r>
      <w:r w:rsidRPr="003A4651">
        <w:rPr>
          <w:rFonts w:ascii="Calibri" w:hAnsi="Calibri" w:cs="Calibri"/>
        </w:rPr>
        <w:tab/>
        <w:t xml:space="preserve">Bates D, Mächler M, Bolker B, Walker S. Fitting Linear Mixed-Effects Models Using lme4. </w:t>
      </w:r>
      <w:r w:rsidRPr="003A4651">
        <w:rPr>
          <w:rFonts w:ascii="Calibri" w:hAnsi="Calibri" w:cs="Calibri"/>
          <w:i/>
          <w:iCs/>
        </w:rPr>
        <w:t>Journal of Statistical Software</w:t>
      </w:r>
      <w:r w:rsidRPr="003A4651">
        <w:rPr>
          <w:rFonts w:ascii="Calibri" w:hAnsi="Calibri" w:cs="Calibri"/>
        </w:rPr>
        <w:t xml:space="preserve"> 2015;67:1–48.</w:t>
      </w:r>
    </w:p>
    <w:p w14:paraId="03A6C5BE" w14:textId="77777777" w:rsidR="003A4651" w:rsidRPr="003A4651" w:rsidRDefault="003A4651" w:rsidP="003A4651">
      <w:pPr>
        <w:pStyle w:val="Bibliography"/>
        <w:rPr>
          <w:rFonts w:ascii="Calibri" w:hAnsi="Calibri" w:cs="Calibri"/>
        </w:rPr>
      </w:pPr>
      <w:r w:rsidRPr="003A4651">
        <w:rPr>
          <w:rFonts w:ascii="Calibri" w:hAnsi="Calibri" w:cs="Calibri"/>
        </w:rPr>
        <w:t xml:space="preserve">35. </w:t>
      </w:r>
      <w:r w:rsidRPr="003A4651">
        <w:rPr>
          <w:rFonts w:ascii="Calibri" w:hAnsi="Calibri" w:cs="Calibri"/>
        </w:rPr>
        <w:tab/>
        <w:t xml:space="preserve">Ladyman SR, Carter KM, Grattan DR. Energy homeostasis and running wheel activity during pregnancy in the mouse. </w:t>
      </w:r>
      <w:r w:rsidRPr="003A4651">
        <w:rPr>
          <w:rFonts w:ascii="Calibri" w:hAnsi="Calibri" w:cs="Calibri"/>
          <w:i/>
          <w:iCs/>
        </w:rPr>
        <w:t>Physiology &amp; Behavior</w:t>
      </w:r>
      <w:r w:rsidRPr="003A4651">
        <w:rPr>
          <w:rFonts w:ascii="Calibri" w:hAnsi="Calibri" w:cs="Calibri"/>
        </w:rPr>
        <w:t xml:space="preserve"> 2018;194:83–94.</w:t>
      </w:r>
    </w:p>
    <w:p w14:paraId="2FFCAB5E" w14:textId="77777777" w:rsidR="003A4651" w:rsidRPr="003A4651" w:rsidRDefault="003A4651" w:rsidP="003A4651">
      <w:pPr>
        <w:pStyle w:val="Bibliography"/>
        <w:rPr>
          <w:rFonts w:ascii="Calibri" w:hAnsi="Calibri" w:cs="Calibri"/>
        </w:rPr>
      </w:pPr>
      <w:r w:rsidRPr="003A4651">
        <w:rPr>
          <w:rFonts w:ascii="Calibri" w:hAnsi="Calibri" w:cs="Calibri"/>
        </w:rPr>
        <w:t xml:space="preserve">36. </w:t>
      </w:r>
      <w:r w:rsidRPr="003A4651">
        <w:rPr>
          <w:rFonts w:ascii="Calibri" w:hAnsi="Calibri" w:cs="Calibri"/>
        </w:rPr>
        <w:tab/>
        <w:t xml:space="preserve">Musial B, Fernandez-Twinn DS, Vaughan OR, Ozanne SE, Voshol P, Sferruzzi-Perri AN, Fowden AL. Proximity to Delivery Alters Insulin Sensitivity and Glucose Metabolism in Pregnant Mice. </w:t>
      </w:r>
      <w:r w:rsidRPr="003A4651">
        <w:rPr>
          <w:rFonts w:ascii="Calibri" w:hAnsi="Calibri" w:cs="Calibri"/>
          <w:i/>
          <w:iCs/>
        </w:rPr>
        <w:t>Diabetes</w:t>
      </w:r>
      <w:r w:rsidRPr="003A4651">
        <w:rPr>
          <w:rFonts w:ascii="Calibri" w:hAnsi="Calibri" w:cs="Calibri"/>
        </w:rPr>
        <w:t xml:space="preserve"> 2016;65(4):851–860.</w:t>
      </w:r>
    </w:p>
    <w:p w14:paraId="0B470879" w14:textId="77777777" w:rsidR="003A4651" w:rsidRPr="003A4651" w:rsidRDefault="003A4651" w:rsidP="003A4651">
      <w:pPr>
        <w:pStyle w:val="Bibliography"/>
        <w:rPr>
          <w:rFonts w:ascii="Calibri" w:hAnsi="Calibri" w:cs="Calibri"/>
        </w:rPr>
      </w:pPr>
      <w:r w:rsidRPr="003A4651">
        <w:rPr>
          <w:rFonts w:ascii="Calibri" w:hAnsi="Calibri" w:cs="Calibri"/>
        </w:rPr>
        <w:t xml:space="preserve">37. </w:t>
      </w:r>
      <w:r w:rsidRPr="003A4651">
        <w:rPr>
          <w:rFonts w:ascii="Calibri" w:hAnsi="Calibri" w:cs="Calibri"/>
        </w:rPr>
        <w:tab/>
        <w:t xml:space="preserve">Rossi G, Lapaczewski P, Diamond MP, Jacob RJ, Shulman GI, Sherwin RS. Inhibitory effect of pregnancy on counterregulatory hormone responses to hypoglycemia in awake rat. </w:t>
      </w:r>
      <w:r w:rsidRPr="003A4651">
        <w:rPr>
          <w:rFonts w:ascii="Calibri" w:hAnsi="Calibri" w:cs="Calibri"/>
          <w:i/>
          <w:iCs/>
        </w:rPr>
        <w:t>Diabetes</w:t>
      </w:r>
      <w:r w:rsidRPr="003A4651">
        <w:rPr>
          <w:rFonts w:ascii="Calibri" w:hAnsi="Calibri" w:cs="Calibri"/>
        </w:rPr>
        <w:t xml:space="preserve"> 1993;42(10):1440–1445.</w:t>
      </w:r>
    </w:p>
    <w:p w14:paraId="3F1CBCD5" w14:textId="77777777" w:rsidR="003A4651" w:rsidRPr="003A4651" w:rsidRDefault="003A4651" w:rsidP="003A4651">
      <w:pPr>
        <w:pStyle w:val="Bibliography"/>
        <w:rPr>
          <w:rFonts w:ascii="Calibri" w:hAnsi="Calibri" w:cs="Calibri"/>
        </w:rPr>
      </w:pPr>
      <w:r w:rsidRPr="003A4651">
        <w:rPr>
          <w:rFonts w:ascii="Calibri" w:hAnsi="Calibri" w:cs="Calibri"/>
        </w:rPr>
        <w:t xml:space="preserve">38. </w:t>
      </w:r>
      <w:r w:rsidRPr="003A4651">
        <w:rPr>
          <w:rFonts w:ascii="Calibri" w:hAnsi="Calibri" w:cs="Calibri"/>
        </w:rPr>
        <w:tab/>
        <w:t xml:space="preserve">Zhang Z, Piro AL, Dai FF, Wheeler MB. Adaptive Changes in Glucose Homeostasis and Islet Function During Pregnancy: A Targeted Metabolomics Study in Mice. </w:t>
      </w:r>
      <w:r w:rsidRPr="003A4651">
        <w:rPr>
          <w:rFonts w:ascii="Calibri" w:hAnsi="Calibri" w:cs="Calibri"/>
          <w:i/>
          <w:iCs/>
        </w:rPr>
        <w:t>Front. Endocrinol.</w:t>
      </w:r>
      <w:r w:rsidRPr="003A4651">
        <w:rPr>
          <w:rFonts w:ascii="Calibri" w:hAnsi="Calibri" w:cs="Calibri"/>
        </w:rPr>
        <w:t xml:space="preserve"> 2022;13. doi:10.3389/fendo.2022.852149.</w:t>
      </w:r>
    </w:p>
    <w:p w14:paraId="4C851E08" w14:textId="77777777" w:rsidR="003A4651" w:rsidRPr="003A4651" w:rsidRDefault="003A4651" w:rsidP="003A4651">
      <w:pPr>
        <w:pStyle w:val="Bibliography"/>
        <w:rPr>
          <w:rFonts w:ascii="Calibri" w:hAnsi="Calibri" w:cs="Calibri"/>
        </w:rPr>
      </w:pPr>
      <w:r w:rsidRPr="003A4651">
        <w:rPr>
          <w:rFonts w:ascii="Calibri" w:hAnsi="Calibri" w:cs="Calibri"/>
        </w:rPr>
        <w:lastRenderedPageBreak/>
        <w:t xml:space="preserve">39. </w:t>
      </w:r>
      <w:r w:rsidRPr="003A4651">
        <w:rPr>
          <w:rFonts w:ascii="Calibri" w:hAnsi="Calibri" w:cs="Calibri"/>
        </w:rPr>
        <w:tab/>
        <w:t xml:space="preserve">Gunder LC, Harvey I, Redd JR, Davis CS, AL-Tamimi A, Brooks SV, Bridges D. Obesity Augments Glucocorticoid-Dependent Muscle Atrophy in Male C57BL/6J Mice. </w:t>
      </w:r>
      <w:r w:rsidRPr="003A4651">
        <w:rPr>
          <w:rFonts w:ascii="Calibri" w:hAnsi="Calibri" w:cs="Calibri"/>
          <w:i/>
          <w:iCs/>
        </w:rPr>
        <w:t>Biomedicines</w:t>
      </w:r>
      <w:r w:rsidRPr="003A4651">
        <w:rPr>
          <w:rFonts w:ascii="Calibri" w:hAnsi="Calibri" w:cs="Calibri"/>
        </w:rPr>
        <w:t xml:space="preserve"> 2020;8(10):420.</w:t>
      </w:r>
    </w:p>
    <w:p w14:paraId="29DDECE7" w14:textId="77777777" w:rsidR="003A4651" w:rsidRPr="003A4651" w:rsidRDefault="003A4651" w:rsidP="003A4651">
      <w:pPr>
        <w:pStyle w:val="Bibliography"/>
        <w:rPr>
          <w:rFonts w:ascii="Calibri" w:hAnsi="Calibri" w:cs="Calibri"/>
        </w:rPr>
      </w:pPr>
      <w:r w:rsidRPr="003A4651">
        <w:rPr>
          <w:rFonts w:ascii="Calibri" w:hAnsi="Calibri" w:cs="Calibri"/>
        </w:rPr>
        <w:t xml:space="preserve">40. </w:t>
      </w:r>
      <w:r w:rsidRPr="003A4651">
        <w:rPr>
          <w:rFonts w:ascii="Calibri" w:hAnsi="Calibri" w:cs="Calibri"/>
        </w:rPr>
        <w:tab/>
        <w:t xml:space="preserve">Harvey I, Stephenson EJ, Redd JR, Tran QT, Hochberg I, Qi N, Bridges D. Glucocorticoid-Induced Metabolic Disturbances Are Exacerbated in Obese Male Mice. </w:t>
      </w:r>
      <w:r w:rsidRPr="003A4651">
        <w:rPr>
          <w:rFonts w:ascii="Calibri" w:hAnsi="Calibri" w:cs="Calibri"/>
          <w:i/>
          <w:iCs/>
        </w:rPr>
        <w:t>Endocrinology</w:t>
      </w:r>
      <w:r w:rsidRPr="003A4651">
        <w:rPr>
          <w:rFonts w:ascii="Calibri" w:hAnsi="Calibri" w:cs="Calibri"/>
        </w:rPr>
        <w:t xml:space="preserve"> 2018;159(6):2275–2287.</w:t>
      </w:r>
    </w:p>
    <w:p w14:paraId="41D62525" w14:textId="77777777" w:rsidR="003A4651" w:rsidRPr="003A4651" w:rsidRDefault="003A4651" w:rsidP="003A4651">
      <w:pPr>
        <w:pStyle w:val="Bibliography"/>
        <w:rPr>
          <w:rFonts w:ascii="Calibri" w:hAnsi="Calibri" w:cs="Calibri"/>
        </w:rPr>
      </w:pPr>
      <w:r w:rsidRPr="003A4651">
        <w:rPr>
          <w:rFonts w:ascii="Calibri" w:hAnsi="Calibri" w:cs="Calibri"/>
        </w:rPr>
        <w:t xml:space="preserve">41. </w:t>
      </w:r>
      <w:r w:rsidRPr="003A4651">
        <w:rPr>
          <w:rFonts w:ascii="Calibri" w:hAnsi="Calibri" w:cs="Calibri"/>
        </w:rPr>
        <w:tab/>
        <w:t xml:space="preserve">Wang P, Ma W, Zhou Y, Zhao Y, Shi H, Yang Q, Zhang Y. Circulating metal concentrations, inflammatory cytokines and gestational weight gain: Shanghai MCPC cohort. </w:t>
      </w:r>
      <w:r w:rsidRPr="003A4651">
        <w:rPr>
          <w:rFonts w:ascii="Calibri" w:hAnsi="Calibri" w:cs="Calibri"/>
          <w:i/>
          <w:iCs/>
        </w:rPr>
        <w:t>Ecotoxicology and Environmental Safety</w:t>
      </w:r>
      <w:r w:rsidRPr="003A4651">
        <w:rPr>
          <w:rFonts w:ascii="Calibri" w:hAnsi="Calibri" w:cs="Calibri"/>
        </w:rPr>
        <w:t xml:space="preserve"> 2020;199:110697.</w:t>
      </w:r>
    </w:p>
    <w:p w14:paraId="4F5BE45E" w14:textId="77777777" w:rsidR="003A4651" w:rsidRPr="003A4651" w:rsidRDefault="003A4651" w:rsidP="003A4651">
      <w:pPr>
        <w:pStyle w:val="Bibliography"/>
        <w:rPr>
          <w:rFonts w:ascii="Calibri" w:hAnsi="Calibri" w:cs="Calibri"/>
        </w:rPr>
      </w:pPr>
      <w:r w:rsidRPr="003A4651">
        <w:rPr>
          <w:rFonts w:ascii="Calibri" w:hAnsi="Calibri" w:cs="Calibri"/>
        </w:rPr>
        <w:t xml:space="preserve">42. </w:t>
      </w:r>
      <w:r w:rsidRPr="003A4651">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3A4651">
        <w:rPr>
          <w:rFonts w:ascii="Calibri" w:hAnsi="Calibri" w:cs="Calibri"/>
          <w:i/>
          <w:iCs/>
        </w:rPr>
        <w:t>PLoS One</w:t>
      </w:r>
      <w:r w:rsidRPr="003A4651">
        <w:rPr>
          <w:rFonts w:ascii="Calibri" w:hAnsi="Calibri" w:cs="Calibri"/>
        </w:rPr>
        <w:t xml:space="preserve"> 2016;11(1):e0146518.</w:t>
      </w:r>
    </w:p>
    <w:p w14:paraId="1354C185" w14:textId="77777777" w:rsidR="003A4651" w:rsidRPr="003A4651" w:rsidRDefault="003A4651" w:rsidP="003A4651">
      <w:pPr>
        <w:pStyle w:val="Bibliography"/>
        <w:rPr>
          <w:rFonts w:ascii="Calibri" w:hAnsi="Calibri" w:cs="Calibri"/>
        </w:rPr>
      </w:pPr>
      <w:r w:rsidRPr="003A4651">
        <w:rPr>
          <w:rFonts w:ascii="Calibri" w:hAnsi="Calibri" w:cs="Calibri"/>
        </w:rPr>
        <w:t xml:space="preserve">43. </w:t>
      </w:r>
      <w:r w:rsidRPr="003A4651">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3A4651">
        <w:rPr>
          <w:rFonts w:ascii="Calibri" w:hAnsi="Calibri" w:cs="Calibri"/>
          <w:i/>
          <w:iCs/>
        </w:rPr>
        <w:t>Gene</w:t>
      </w:r>
      <w:r w:rsidRPr="003A4651">
        <w:rPr>
          <w:rFonts w:ascii="Calibri" w:hAnsi="Calibri" w:cs="Calibri"/>
        </w:rPr>
        <w:t xml:space="preserve"> 1999;237(1):105–111.</w:t>
      </w:r>
    </w:p>
    <w:p w14:paraId="3590B6DA" w14:textId="77777777" w:rsidR="003A4651" w:rsidRPr="003A4651" w:rsidRDefault="003A4651" w:rsidP="003A4651">
      <w:pPr>
        <w:pStyle w:val="Bibliography"/>
        <w:rPr>
          <w:rFonts w:ascii="Calibri" w:hAnsi="Calibri" w:cs="Calibri"/>
        </w:rPr>
      </w:pPr>
      <w:r w:rsidRPr="003A4651">
        <w:rPr>
          <w:rFonts w:ascii="Calibri" w:hAnsi="Calibri" w:cs="Calibri"/>
        </w:rPr>
        <w:t xml:space="preserve">44. </w:t>
      </w:r>
      <w:r w:rsidRPr="003A4651">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3A4651">
        <w:rPr>
          <w:rFonts w:ascii="Calibri" w:hAnsi="Calibri" w:cs="Calibri"/>
          <w:i/>
          <w:iCs/>
        </w:rPr>
        <w:t>Cell Metabolism</w:t>
      </w:r>
      <w:r w:rsidRPr="003A4651">
        <w:rPr>
          <w:rFonts w:ascii="Calibri" w:hAnsi="Calibri" w:cs="Calibri"/>
        </w:rPr>
        <w:t xml:space="preserve"> 2019;29(3):707-718.e8.</w:t>
      </w:r>
    </w:p>
    <w:p w14:paraId="0BC39121" w14:textId="77777777" w:rsidR="003A4651" w:rsidRPr="003A4651" w:rsidRDefault="003A4651" w:rsidP="003A4651">
      <w:pPr>
        <w:pStyle w:val="Bibliography"/>
        <w:rPr>
          <w:rFonts w:ascii="Calibri" w:hAnsi="Calibri" w:cs="Calibri"/>
        </w:rPr>
      </w:pPr>
      <w:r w:rsidRPr="003A4651">
        <w:rPr>
          <w:rFonts w:ascii="Calibri" w:hAnsi="Calibri" w:cs="Calibri"/>
        </w:rPr>
        <w:t xml:space="preserve">45. </w:t>
      </w:r>
      <w:r w:rsidRPr="003A4651">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3A4651">
        <w:rPr>
          <w:rFonts w:ascii="Calibri" w:hAnsi="Calibri" w:cs="Calibri"/>
          <w:i/>
          <w:iCs/>
        </w:rPr>
        <w:t>American Journal of Physiology-Endocrinology and Metabolism</w:t>
      </w:r>
      <w:r w:rsidRPr="003A4651">
        <w:rPr>
          <w:rFonts w:ascii="Calibri" w:hAnsi="Calibri" w:cs="Calibri"/>
        </w:rPr>
        <w:t xml:space="preserve"> 2023;325(4):E303–E309.</w:t>
      </w:r>
    </w:p>
    <w:p w14:paraId="68A360D9" w14:textId="77777777" w:rsidR="003A4651" w:rsidRPr="003A4651" w:rsidRDefault="003A4651" w:rsidP="003A4651">
      <w:pPr>
        <w:pStyle w:val="Bibliography"/>
        <w:rPr>
          <w:rFonts w:ascii="Calibri" w:hAnsi="Calibri" w:cs="Calibri"/>
        </w:rPr>
      </w:pPr>
      <w:r w:rsidRPr="003A4651">
        <w:rPr>
          <w:rFonts w:ascii="Calibri" w:hAnsi="Calibri" w:cs="Calibri"/>
        </w:rPr>
        <w:t xml:space="preserve">46. </w:t>
      </w:r>
      <w:r w:rsidRPr="003A4651">
        <w:rPr>
          <w:rFonts w:ascii="Calibri" w:hAnsi="Calibri" w:cs="Calibri"/>
        </w:rPr>
        <w:tab/>
        <w:t xml:space="preserve">Schmidt A, Morales-Prieto DM, Pastuschek J, Fröhlich K, Markert UR. Only humans have human placentas: molecular differences between mice and humans. </w:t>
      </w:r>
      <w:r w:rsidRPr="003A4651">
        <w:rPr>
          <w:rFonts w:ascii="Calibri" w:hAnsi="Calibri" w:cs="Calibri"/>
          <w:i/>
          <w:iCs/>
        </w:rPr>
        <w:t>Journal of Reproductive Immunology</w:t>
      </w:r>
      <w:r w:rsidRPr="003A4651">
        <w:rPr>
          <w:rFonts w:ascii="Calibri" w:hAnsi="Calibri" w:cs="Calibri"/>
        </w:rPr>
        <w:t xml:space="preserve"> 2015;108:65–71.</w:t>
      </w:r>
    </w:p>
    <w:p w14:paraId="4CA6E760" w14:textId="7F1BF6DA"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4924EDC8"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w:t>
      </w:r>
      <w:bookmarkStart w:id="255" w:name="_Hlk172037327"/>
      <w:r w:rsidRPr="003C0FFC">
        <w:rPr>
          <w:rFonts w:ascii="Times New Roman" w:hAnsi="Times New Roman" w:cs="Times New Roman"/>
        </w:rPr>
        <w:t>. C</w:t>
      </w:r>
      <w:r>
        <w:rPr>
          <w:rFonts w:ascii="Times New Roman" w:hAnsi="Times New Roman" w:cs="Times New Roman"/>
        </w:rPr>
        <w:t xml:space="preserve">) GDF15 levels at ZT1 </w:t>
      </w:r>
      <w:ins w:id="256" w:author="Molly C. MULCAHY" w:date="2024-07-16T15:48:00Z">
        <w:r w:rsidR="00E26479">
          <w:rPr>
            <w:rFonts w:ascii="Times New Roman" w:hAnsi="Times New Roman" w:cs="Times New Roman"/>
          </w:rPr>
          <w:t xml:space="preserve">and ZT13 </w:t>
        </w:r>
      </w:ins>
      <w:r>
        <w:rPr>
          <w:rFonts w:ascii="Times New Roman" w:hAnsi="Times New Roman" w:cs="Times New Roman"/>
        </w:rPr>
        <w:t xml:space="preserve">in pregnant and non-pregnant females, </w:t>
      </w:r>
      <w:r w:rsidRPr="003C0FFC">
        <w:rPr>
          <w:rFonts w:ascii="Times New Roman" w:hAnsi="Times New Roman" w:cs="Times New Roman"/>
        </w:rPr>
        <w:t xml:space="preserve">assessed </w:t>
      </w:r>
      <w:del w:id="257" w:author="Molly C. MULCAHY" w:date="2024-07-16T15:46:00Z">
        <w:r w:rsidRPr="003C0FFC" w:rsidDel="00E26479">
          <w:rPr>
            <w:rFonts w:ascii="Times New Roman" w:hAnsi="Times New Roman" w:cs="Times New Roman"/>
          </w:rPr>
          <w:delText>as paired t tests</w:delText>
        </w:r>
      </w:del>
      <w:ins w:id="258" w:author="Molly C. MULCAHY" w:date="2024-07-16T15:46:00Z">
        <w:r w:rsidR="00E26479">
          <w:rPr>
            <w:rFonts w:ascii="Times New Roman" w:hAnsi="Times New Roman" w:cs="Times New Roman"/>
          </w:rPr>
          <w:t>by two</w:t>
        </w:r>
      </w:ins>
      <w:ins w:id="259" w:author="Dave Bridges" w:date="2024-07-26T08:49:00Z">
        <w:r w:rsidR="00911560">
          <w:rPr>
            <w:rFonts w:ascii="Times New Roman" w:hAnsi="Times New Roman" w:cs="Times New Roman"/>
          </w:rPr>
          <w:t>-</w:t>
        </w:r>
      </w:ins>
      <w:ins w:id="260" w:author="Molly C. MULCAHY" w:date="2024-07-16T15:46:00Z">
        <w:del w:id="261" w:author="Dave Bridges" w:date="2024-07-26T08:49:00Z">
          <w:r w:rsidR="00E26479" w:rsidDel="00911560">
            <w:rPr>
              <w:rFonts w:ascii="Times New Roman" w:hAnsi="Times New Roman" w:cs="Times New Roman"/>
            </w:rPr>
            <w:delText xml:space="preserve"> </w:delText>
          </w:r>
        </w:del>
        <w:r w:rsidR="00E26479">
          <w:rPr>
            <w:rFonts w:ascii="Times New Roman" w:hAnsi="Times New Roman" w:cs="Times New Roman"/>
          </w:rPr>
          <w:t xml:space="preserve">way </w:t>
        </w:r>
        <w:del w:id="262" w:author="Dave Bridges" w:date="2024-07-26T08:49:00Z">
          <w:r w:rsidR="00E26479" w:rsidDel="00911560">
            <w:rPr>
              <w:rFonts w:ascii="Times New Roman" w:hAnsi="Times New Roman" w:cs="Times New Roman"/>
            </w:rPr>
            <w:delText>anova</w:delText>
          </w:r>
        </w:del>
      </w:ins>
      <w:ins w:id="263" w:author="Dave Bridges" w:date="2024-07-26T08:49:00Z">
        <w:r w:rsidR="00911560">
          <w:rPr>
            <w:rFonts w:ascii="Times New Roman" w:hAnsi="Times New Roman" w:cs="Times New Roman"/>
          </w:rPr>
          <w:t>ANOVA</w:t>
        </w:r>
      </w:ins>
      <w:ins w:id="264" w:author="Molly C. MULCAHY" w:date="2024-07-16T15:46:00Z">
        <w:r w:rsidR="00E26479">
          <w:rPr>
            <w:rFonts w:ascii="Times New Roman" w:hAnsi="Times New Roman" w:cs="Times New Roman"/>
          </w:rPr>
          <w:t xml:space="preserve"> </w:t>
        </w:r>
      </w:ins>
      <w:ins w:id="265" w:author="Dave Bridges" w:date="2024-07-26T08:50:00Z">
        <w:r w:rsidR="00884EE2">
          <w:rPr>
            <w:rFonts w:ascii="Times New Roman" w:hAnsi="Times New Roman" w:cs="Times New Roman"/>
          </w:rPr>
          <w:t xml:space="preserve">testing </w:t>
        </w:r>
      </w:ins>
      <w:ins w:id="266" w:author="Molly C. MULCAHY" w:date="2024-07-16T15:46:00Z">
        <w:r w:rsidR="00E26479">
          <w:rPr>
            <w:rFonts w:ascii="Times New Roman" w:hAnsi="Times New Roman" w:cs="Times New Roman"/>
          </w:rPr>
          <w:t>for effect</w:t>
        </w:r>
      </w:ins>
      <w:ins w:id="267" w:author="Dave Bridges" w:date="2024-07-26T08:50:00Z">
        <w:r w:rsidR="00884EE2">
          <w:rPr>
            <w:rFonts w:ascii="Times New Roman" w:hAnsi="Times New Roman" w:cs="Times New Roman"/>
          </w:rPr>
          <w:t>s</w:t>
        </w:r>
      </w:ins>
      <w:ins w:id="268" w:author="Molly C. MULCAHY" w:date="2024-07-16T15:46:00Z">
        <w:r w:rsidR="00E26479">
          <w:rPr>
            <w:rFonts w:ascii="Times New Roman" w:hAnsi="Times New Roman" w:cs="Times New Roman"/>
          </w:rPr>
          <w:t xml:space="preserve"> of time and of pregnancy status</w:t>
        </w:r>
      </w:ins>
      <w:r w:rsidRPr="003C0FFC">
        <w:rPr>
          <w:rFonts w:ascii="Times New Roman" w:hAnsi="Times New Roman" w:cs="Times New Roman"/>
        </w:rPr>
        <w:t xml:space="preserve">. </w:t>
      </w:r>
      <w:bookmarkEnd w:id="255"/>
      <w:r w:rsidRPr="003C0FFC">
        <w:rPr>
          <w:rFonts w:ascii="Times New Roman" w:hAnsi="Times New Roman" w:cs="Times New Roman"/>
        </w:rPr>
        <w:t>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 xml:space="preserve">ssessed </w:t>
      </w:r>
      <w:del w:id="269" w:author="Molly C. MULCAHY" w:date="2024-07-16T15:47:00Z">
        <w:r w:rsidRPr="003C0FFC" w:rsidDel="00E26479">
          <w:rPr>
            <w:rFonts w:ascii="Times New Roman" w:hAnsi="Times New Roman" w:cs="Times New Roman"/>
          </w:rPr>
          <w:delText>as paired t tests</w:delText>
        </w:r>
      </w:del>
      <w:ins w:id="270" w:author="Molly C. MULCAHY" w:date="2024-07-16T15:47:00Z">
        <w:r w:rsidR="00E26479">
          <w:rPr>
            <w:rFonts w:ascii="Times New Roman" w:hAnsi="Times New Roman" w:cs="Times New Roman"/>
          </w:rPr>
          <w:t xml:space="preserve">by two-way </w:t>
        </w:r>
        <w:del w:id="271" w:author="Dave Bridges" w:date="2024-07-26T08:51:00Z">
          <w:r w:rsidR="00E26479" w:rsidDel="00237154">
            <w:rPr>
              <w:rFonts w:ascii="Times New Roman" w:hAnsi="Times New Roman" w:cs="Times New Roman"/>
            </w:rPr>
            <w:delText>anova</w:delText>
          </w:r>
        </w:del>
      </w:ins>
      <w:ins w:id="272" w:author="Dave Bridges" w:date="2024-07-26T08:51:00Z">
        <w:r w:rsidR="00237154">
          <w:rPr>
            <w:rFonts w:ascii="Times New Roman" w:hAnsi="Times New Roman" w:cs="Times New Roman"/>
          </w:rPr>
          <w:t>ANOVA</w:t>
        </w:r>
      </w:ins>
      <w:ins w:id="273" w:author="Molly C. MULCAHY" w:date="2024-07-16T15:47:00Z">
        <w:r w:rsidR="00E26479">
          <w:rPr>
            <w:rFonts w:ascii="Times New Roman" w:hAnsi="Times New Roman" w:cs="Times New Roman"/>
          </w:rPr>
          <w:t xml:space="preserve"> </w:t>
        </w:r>
      </w:ins>
      <w:ins w:id="274" w:author="Dave Bridges" w:date="2024-07-26T08:51:00Z">
        <w:r w:rsidR="00237154">
          <w:rPr>
            <w:rFonts w:ascii="Times New Roman" w:hAnsi="Times New Roman" w:cs="Times New Roman"/>
          </w:rPr>
          <w:t xml:space="preserve">testing </w:t>
        </w:r>
      </w:ins>
      <w:ins w:id="275" w:author="Molly C. MULCAHY" w:date="2024-07-16T15:47:00Z">
        <w:r w:rsidR="00E26479">
          <w:rPr>
            <w:rFonts w:ascii="Times New Roman" w:hAnsi="Times New Roman" w:cs="Times New Roman"/>
          </w:rPr>
          <w:t xml:space="preserve">for </w:t>
        </w:r>
      </w:ins>
      <w:ins w:id="276" w:author="Dave Bridges" w:date="2024-07-26T08:52:00Z">
        <w:r w:rsidR="00237154">
          <w:rPr>
            <w:rFonts w:ascii="Times New Roman" w:hAnsi="Times New Roman" w:cs="Times New Roman"/>
          </w:rPr>
          <w:t xml:space="preserve">the </w:t>
        </w:r>
      </w:ins>
      <w:ins w:id="277" w:author="Molly C. MULCAHY" w:date="2024-07-16T15:47:00Z">
        <w:r w:rsidR="00E26479">
          <w:rPr>
            <w:rFonts w:ascii="Times New Roman" w:hAnsi="Times New Roman" w:cs="Times New Roman"/>
          </w:rPr>
          <w:t>effect</w:t>
        </w:r>
      </w:ins>
      <w:ins w:id="278" w:author="Dave Bridges" w:date="2024-07-26T08:52:00Z">
        <w:r w:rsidR="00237154">
          <w:rPr>
            <w:rFonts w:ascii="Times New Roman" w:hAnsi="Times New Roman" w:cs="Times New Roman"/>
          </w:rPr>
          <w:t>s</w:t>
        </w:r>
      </w:ins>
      <w:ins w:id="279" w:author="Molly C. MULCAHY" w:date="2024-07-16T15:47:00Z">
        <w:r w:rsidR="00E26479">
          <w:rPr>
            <w:rFonts w:ascii="Times New Roman" w:hAnsi="Times New Roman" w:cs="Times New Roman"/>
          </w:rPr>
          <w:t xml:space="preserve"> of time and of pregnancy status</w:t>
        </w:r>
      </w:ins>
      <w:r w:rsidRPr="003C0FFC">
        <w:rPr>
          <w:rFonts w:ascii="Times New Roman" w:hAnsi="Times New Roman" w:cs="Times New Roman"/>
        </w:rPr>
        <w:t>.</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1EAEA9BD"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w:t>
      </w:r>
      <w:ins w:id="280" w:author="Molly C. MULCAHY" w:date="2024-08-01T14:22:00Z">
        <w:r w:rsidR="00E25264">
          <w:rPr>
            <w:rFonts w:ascii="Times New Roman" w:hAnsi="Times New Roman" w:cs="Times New Roman"/>
          </w:rPr>
          <w:t xml:space="preserve"> </w:t>
        </w:r>
      </w:ins>
      <w:r w:rsidRPr="003C0FFC">
        <w:rPr>
          <w:rFonts w:ascii="Times New Roman" w:hAnsi="Times New Roman" w:cs="Times New Roman"/>
        </w:rPr>
        <w:t xml:space="preserve">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0BA1B1D0" w:rsidR="00B40F90" w:rsidDel="0051690E" w:rsidRDefault="00B40F90" w:rsidP="00B40F90">
      <w:pPr>
        <w:pStyle w:val="Heading1"/>
        <w:rPr>
          <w:del w:id="281" w:author="Molly C. MULCAHY" w:date="2024-08-02T14:04:00Z"/>
        </w:rPr>
      </w:pPr>
      <w:del w:id="282" w:author="Molly C. MULCAHY" w:date="2024-08-02T14:04:00Z">
        <w:r w:rsidRPr="00B40F90" w:rsidDel="0051690E">
          <w:lastRenderedPageBreak/>
          <w:delText>Supplementary Figure Legends</w:delText>
        </w:r>
      </w:del>
    </w:p>
    <w:p w14:paraId="29D584BE" w14:textId="552F39D3" w:rsidR="00B40F90" w:rsidRPr="00B40F90" w:rsidDel="0051690E" w:rsidRDefault="00B40F90" w:rsidP="00B40F90">
      <w:pPr>
        <w:rPr>
          <w:del w:id="283" w:author="Molly C. MULCAHY" w:date="2024-08-02T14:04:00Z"/>
        </w:rPr>
      </w:pPr>
    </w:p>
    <w:p w14:paraId="11DD2F9C" w14:textId="7D988D1A" w:rsidR="00052E39" w:rsidRPr="003C0FFC" w:rsidDel="0051690E" w:rsidRDefault="00052E39" w:rsidP="00052E39">
      <w:pPr>
        <w:pStyle w:val="Heading2"/>
        <w:spacing w:line="480" w:lineRule="auto"/>
        <w:rPr>
          <w:del w:id="284" w:author="Molly C. MULCAHY" w:date="2024-08-02T14:04:00Z"/>
        </w:rPr>
      </w:pPr>
      <w:del w:id="285" w:author="Molly C. MULCAHY" w:date="2024-08-02T14:04:00Z">
        <w:r w:rsidRPr="003C0FFC" w:rsidDel="0051690E">
          <w:delText>Supplementary Figure 1: Gdf15 levels in Knockout animals</w:delText>
        </w:r>
        <w:r w:rsidDel="0051690E">
          <w:delText xml:space="preserve"> and Body Weights in </w:delText>
        </w:r>
      </w:del>
    </w:p>
    <w:p w14:paraId="6D7823EC" w14:textId="08E3AA01" w:rsidR="00052E39" w:rsidDel="0051690E" w:rsidRDefault="00052E39" w:rsidP="00052E39">
      <w:pPr>
        <w:spacing w:line="480" w:lineRule="auto"/>
        <w:rPr>
          <w:del w:id="286" w:author="Molly C. MULCAHY" w:date="2024-08-02T14:04:00Z"/>
          <w:rFonts w:ascii="Times New Roman" w:hAnsi="Times New Roman" w:cs="Times New Roman"/>
        </w:rPr>
      </w:pPr>
      <w:del w:id="287" w:author="Molly C. MULCAHY" w:date="2024-08-02T14:04:00Z">
        <w:r w:rsidRPr="003C0FFC" w:rsidDel="0051690E">
          <w:rPr>
            <w:rFonts w:ascii="Times New Roman" w:hAnsi="Times New Roman" w:cs="Times New Roman"/>
          </w:rPr>
          <w:delText>A) G</w:delText>
        </w:r>
        <w:r w:rsidDel="0051690E">
          <w:rPr>
            <w:rFonts w:ascii="Times New Roman" w:hAnsi="Times New Roman" w:cs="Times New Roman"/>
          </w:rPr>
          <w:delText>DF</w:delText>
        </w:r>
        <w:r w:rsidRPr="003C0FFC" w:rsidDel="0051690E">
          <w:rPr>
            <w:rFonts w:ascii="Times New Roman" w:hAnsi="Times New Roman" w:cs="Times New Roman"/>
          </w:rPr>
          <w:delText xml:space="preserve">15 levels in mouse serum (pg/mL) collected E16.5 at ZT1 and ZT13 in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and </w:delText>
        </w:r>
        <w:r w:rsidRPr="003C0FFC" w:rsidDel="0051690E">
          <w:rPr>
            <w:rFonts w:ascii="Times New Roman" w:hAnsi="Times New Roman" w:cs="Times New Roman"/>
            <w:i/>
            <w:iCs/>
          </w:rPr>
          <w:delText>Gdf15</w:delText>
        </w:r>
        <w:r w:rsidRPr="003C0FFC" w:rsidDel="0051690E">
          <w:rPr>
            <w:rFonts w:ascii="Times New Roman" w:hAnsi="Times New Roman" w:cs="Times New Roman"/>
            <w:i/>
            <w:iCs/>
            <w:vertAlign w:val="superscript"/>
          </w:rPr>
          <w:delText>+/+</w:delText>
        </w:r>
        <w:r w:rsidRPr="003C0FFC" w:rsidDel="0051690E">
          <w:rPr>
            <w:rFonts w:ascii="Times New Roman" w:hAnsi="Times New Roman" w:cs="Times New Roman"/>
          </w:rPr>
          <w:delText xml:space="preserve"> dams. Assessed via </w:delText>
        </w:r>
        <w:r w:rsidDel="0051690E">
          <w:rPr>
            <w:rFonts w:ascii="Times New Roman" w:hAnsi="Times New Roman" w:cs="Times New Roman"/>
          </w:rPr>
          <w:delText>S</w:delText>
        </w:r>
        <w:r w:rsidRPr="003C0FFC" w:rsidDel="0051690E">
          <w:rPr>
            <w:rFonts w:ascii="Times New Roman" w:hAnsi="Times New Roman" w:cs="Times New Roman"/>
          </w:rPr>
          <w:delText xml:space="preserve">tudents </w:delText>
        </w:r>
        <w:r w:rsidRPr="005A44D7" w:rsidDel="0051690E">
          <w:rPr>
            <w:rFonts w:ascii="Times New Roman" w:hAnsi="Times New Roman" w:cs="Times New Roman"/>
            <w:i/>
          </w:rPr>
          <w:delText>t</w:delText>
        </w:r>
        <w:r w:rsidRPr="003C0FFC" w:rsidDel="0051690E">
          <w:rPr>
            <w:rFonts w:ascii="Times New Roman" w:hAnsi="Times New Roman" w:cs="Times New Roman"/>
          </w:rPr>
          <w:delText xml:space="preserve"> test. </w:delText>
        </w:r>
        <w:r w:rsidDel="0051690E">
          <w:rPr>
            <w:rFonts w:ascii="Times New Roman" w:hAnsi="Times New Roman" w:cs="Times New Roman"/>
          </w:rPr>
          <w:delText>* indicates p&lt;0.05</w:delText>
        </w:r>
      </w:del>
    </w:p>
    <w:p w14:paraId="3507140A" w14:textId="20FD9313" w:rsidR="00052E39" w:rsidDel="0051690E" w:rsidRDefault="00052E39" w:rsidP="00052E39">
      <w:pPr>
        <w:pStyle w:val="Heading2"/>
        <w:spacing w:line="480" w:lineRule="auto"/>
        <w:rPr>
          <w:del w:id="288" w:author="Molly C. MULCAHY" w:date="2024-08-02T14:04:00Z"/>
        </w:rPr>
      </w:pPr>
    </w:p>
    <w:p w14:paraId="6B988E7C" w14:textId="0B3C3E7A" w:rsidR="00052E39" w:rsidDel="0051690E" w:rsidRDefault="00052E39" w:rsidP="00052E39">
      <w:pPr>
        <w:pStyle w:val="Heading2"/>
        <w:spacing w:line="480" w:lineRule="auto"/>
        <w:rPr>
          <w:del w:id="289" w:author="Molly C. MULCAHY" w:date="2024-08-02T14:04:00Z"/>
        </w:rPr>
      </w:pPr>
      <w:del w:id="290" w:author="Molly C. MULCAHY" w:date="2024-08-02T14:04:00Z">
        <w:r w:rsidDel="0051690E">
          <w:delText>Supplementary Figure 2: Pregnancy Increases Body Weight in Mice, but Weight Gain Is Impaired by Dexamethasone Treatment</w:delText>
        </w:r>
      </w:del>
    </w:p>
    <w:p w14:paraId="569F167E" w14:textId="5C0C0731" w:rsidR="00052E39" w:rsidRPr="003C0FFC" w:rsidDel="0051690E" w:rsidRDefault="00052E39" w:rsidP="00052E39">
      <w:pPr>
        <w:spacing w:line="480" w:lineRule="auto"/>
        <w:rPr>
          <w:del w:id="291" w:author="Molly C. MULCAHY" w:date="2024-08-02T14:04:00Z"/>
          <w:rFonts w:ascii="Times New Roman" w:hAnsi="Times New Roman" w:cs="Times New Roman"/>
        </w:rPr>
      </w:pPr>
      <w:del w:id="292" w:author="Molly C. MULCAHY" w:date="2024-08-02T14:04:00Z">
        <w:r w:rsidDel="0051690E">
          <w:rPr>
            <w:rFonts w:ascii="Times New Roman" w:hAnsi="Times New Roman" w:cs="Times New Roman"/>
          </w:rPr>
          <w:delText>A) Body weights of non-pregnant dams compared to pregnant dams, assessed via linear mixed effect modeling. B)</w:delText>
        </w:r>
        <w:r w:rsidRPr="003C0FFC" w:rsidDel="0051690E">
          <w:rPr>
            <w:rFonts w:ascii="Times New Roman" w:hAnsi="Times New Roman" w:cs="Times New Roman"/>
          </w:rPr>
          <w:delText xml:space="preserve"> Body weights of pregnant dams given plain drinking water</w:delText>
        </w:r>
        <w:r w:rsidDel="0051690E">
          <w:rPr>
            <w:rFonts w:ascii="Times New Roman" w:hAnsi="Times New Roman" w:cs="Times New Roman"/>
          </w:rPr>
          <w:delText xml:space="preserve"> and</w:delText>
        </w:r>
        <w:r w:rsidRPr="003C0FFC" w:rsidDel="0051690E">
          <w:rPr>
            <w:rFonts w:ascii="Times New Roman" w:hAnsi="Times New Roman" w:cs="Times New Roman"/>
          </w:rPr>
          <w:delText xml:space="preserve"> pregnant dams given dexamethasone in drinking water</w:delText>
        </w:r>
        <w:r w:rsidDel="0051690E">
          <w:rPr>
            <w:rFonts w:ascii="Times New Roman" w:hAnsi="Times New Roman" w:cs="Times New Roman"/>
          </w:rPr>
          <w:delText>, assessed</w:delText>
        </w:r>
        <w:r w:rsidRPr="003C0FFC" w:rsidDel="0051690E">
          <w:rPr>
            <w:rFonts w:ascii="Times New Roman" w:hAnsi="Times New Roman" w:cs="Times New Roman"/>
          </w:rPr>
          <w:delText xml:space="preserve"> via linear mixed effects modeling.</w:delText>
        </w:r>
        <w:r w:rsidDel="0051690E">
          <w:rPr>
            <w:rFonts w:ascii="Times New Roman" w:hAnsi="Times New Roman" w:cs="Times New Roman"/>
          </w:rPr>
          <w:delText xml:space="preserve"> * indicates p&lt;0.05</w:delText>
        </w:r>
      </w:del>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81F0B" w14:textId="77777777" w:rsidR="00DC62A3" w:rsidRDefault="00DC62A3" w:rsidP="00283B15">
      <w:r>
        <w:separator/>
      </w:r>
    </w:p>
  </w:endnote>
  <w:endnote w:type="continuationSeparator" w:id="0">
    <w:p w14:paraId="7592CD60" w14:textId="77777777" w:rsidR="00DC62A3" w:rsidRDefault="00DC62A3"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358854"/>
      <w:docPartObj>
        <w:docPartGallery w:val="Page Numbers (Bottom of Page)"/>
        <w:docPartUnique/>
      </w:docPartObj>
    </w:sdtPr>
    <w:sdtEndPr>
      <w:rPr>
        <w:rStyle w:val="PageNumber"/>
      </w:rPr>
    </w:sdtEnd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4973376"/>
      <w:docPartObj>
        <w:docPartGallery w:val="Page Numbers (Bottom of Page)"/>
        <w:docPartUnique/>
      </w:docPartObj>
    </w:sdtPr>
    <w:sdtEndPr>
      <w:rPr>
        <w:rStyle w:val="PageNumber"/>
      </w:rPr>
    </w:sdtEnd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B3957" w14:textId="77777777" w:rsidR="00DC62A3" w:rsidRDefault="00DC62A3" w:rsidP="00283B15">
      <w:r>
        <w:separator/>
      </w:r>
    </w:p>
  </w:footnote>
  <w:footnote w:type="continuationSeparator" w:id="0">
    <w:p w14:paraId="1C9CE62F" w14:textId="77777777" w:rsidR="00DC62A3" w:rsidRDefault="00DC62A3"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2"/>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414E"/>
    <w:rsid w:val="000970D0"/>
    <w:rsid w:val="0009796F"/>
    <w:rsid w:val="00097CF0"/>
    <w:rsid w:val="000A457F"/>
    <w:rsid w:val="000B007B"/>
    <w:rsid w:val="000B112E"/>
    <w:rsid w:val="000B4CD5"/>
    <w:rsid w:val="000B7DE3"/>
    <w:rsid w:val="000C2B86"/>
    <w:rsid w:val="000C3D44"/>
    <w:rsid w:val="000C5EEA"/>
    <w:rsid w:val="000C680E"/>
    <w:rsid w:val="000C7212"/>
    <w:rsid w:val="000D04A6"/>
    <w:rsid w:val="000D19B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816"/>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4F74"/>
    <w:rsid w:val="001376F1"/>
    <w:rsid w:val="00147033"/>
    <w:rsid w:val="00147C72"/>
    <w:rsid w:val="001540F0"/>
    <w:rsid w:val="00154B9E"/>
    <w:rsid w:val="001557E5"/>
    <w:rsid w:val="0015746A"/>
    <w:rsid w:val="0016106B"/>
    <w:rsid w:val="00162D69"/>
    <w:rsid w:val="00165D94"/>
    <w:rsid w:val="00167549"/>
    <w:rsid w:val="001675E3"/>
    <w:rsid w:val="0017498B"/>
    <w:rsid w:val="00186B53"/>
    <w:rsid w:val="0019145F"/>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0476D"/>
    <w:rsid w:val="00215AEE"/>
    <w:rsid w:val="00215D96"/>
    <w:rsid w:val="002219CC"/>
    <w:rsid w:val="002329D9"/>
    <w:rsid w:val="0023338C"/>
    <w:rsid w:val="00233DB5"/>
    <w:rsid w:val="00236D15"/>
    <w:rsid w:val="00237154"/>
    <w:rsid w:val="002375E1"/>
    <w:rsid w:val="00242FC7"/>
    <w:rsid w:val="00243E45"/>
    <w:rsid w:val="00244D7B"/>
    <w:rsid w:val="002456F0"/>
    <w:rsid w:val="0024657C"/>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2E10"/>
    <w:rsid w:val="002D578E"/>
    <w:rsid w:val="002E10CD"/>
    <w:rsid w:val="002E243C"/>
    <w:rsid w:val="002E247C"/>
    <w:rsid w:val="002E3F66"/>
    <w:rsid w:val="002F17BE"/>
    <w:rsid w:val="002F29DF"/>
    <w:rsid w:val="002F31A4"/>
    <w:rsid w:val="00300334"/>
    <w:rsid w:val="00303552"/>
    <w:rsid w:val="0030401E"/>
    <w:rsid w:val="003101D9"/>
    <w:rsid w:val="00310C66"/>
    <w:rsid w:val="00312442"/>
    <w:rsid w:val="003152B2"/>
    <w:rsid w:val="00317348"/>
    <w:rsid w:val="00320105"/>
    <w:rsid w:val="00330D79"/>
    <w:rsid w:val="00332B44"/>
    <w:rsid w:val="00332EC8"/>
    <w:rsid w:val="00344006"/>
    <w:rsid w:val="0034526C"/>
    <w:rsid w:val="0034537A"/>
    <w:rsid w:val="00347488"/>
    <w:rsid w:val="00351C23"/>
    <w:rsid w:val="00353161"/>
    <w:rsid w:val="00354417"/>
    <w:rsid w:val="00356634"/>
    <w:rsid w:val="00360949"/>
    <w:rsid w:val="00362A0D"/>
    <w:rsid w:val="00367564"/>
    <w:rsid w:val="00373916"/>
    <w:rsid w:val="00374604"/>
    <w:rsid w:val="00374809"/>
    <w:rsid w:val="00374FAE"/>
    <w:rsid w:val="00381E1D"/>
    <w:rsid w:val="00385ABE"/>
    <w:rsid w:val="00386083"/>
    <w:rsid w:val="00391CE5"/>
    <w:rsid w:val="00391E5E"/>
    <w:rsid w:val="003A0031"/>
    <w:rsid w:val="003A00B4"/>
    <w:rsid w:val="003A2A2E"/>
    <w:rsid w:val="003A3A41"/>
    <w:rsid w:val="003A3E91"/>
    <w:rsid w:val="003A465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59BD"/>
    <w:rsid w:val="00406C2E"/>
    <w:rsid w:val="004116F3"/>
    <w:rsid w:val="00411AF3"/>
    <w:rsid w:val="00412470"/>
    <w:rsid w:val="00414844"/>
    <w:rsid w:val="00415C20"/>
    <w:rsid w:val="004174FF"/>
    <w:rsid w:val="00422824"/>
    <w:rsid w:val="0042306F"/>
    <w:rsid w:val="004267FB"/>
    <w:rsid w:val="00431CBD"/>
    <w:rsid w:val="004358A9"/>
    <w:rsid w:val="00436287"/>
    <w:rsid w:val="00441EC8"/>
    <w:rsid w:val="00444701"/>
    <w:rsid w:val="004450F3"/>
    <w:rsid w:val="004458F2"/>
    <w:rsid w:val="00447CEB"/>
    <w:rsid w:val="004527CA"/>
    <w:rsid w:val="004544A7"/>
    <w:rsid w:val="004657C1"/>
    <w:rsid w:val="00470010"/>
    <w:rsid w:val="00470839"/>
    <w:rsid w:val="0048008A"/>
    <w:rsid w:val="004814CA"/>
    <w:rsid w:val="00483319"/>
    <w:rsid w:val="004837D2"/>
    <w:rsid w:val="004838B9"/>
    <w:rsid w:val="00484AEC"/>
    <w:rsid w:val="0048666E"/>
    <w:rsid w:val="00490ABD"/>
    <w:rsid w:val="00491522"/>
    <w:rsid w:val="004922A8"/>
    <w:rsid w:val="004A3BDC"/>
    <w:rsid w:val="004A7ABC"/>
    <w:rsid w:val="004B19B0"/>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3346"/>
    <w:rsid w:val="004F47DB"/>
    <w:rsid w:val="004F4D8C"/>
    <w:rsid w:val="00506BE3"/>
    <w:rsid w:val="00507C40"/>
    <w:rsid w:val="0051099C"/>
    <w:rsid w:val="00510D6B"/>
    <w:rsid w:val="00511334"/>
    <w:rsid w:val="00511992"/>
    <w:rsid w:val="005135AA"/>
    <w:rsid w:val="00514FE8"/>
    <w:rsid w:val="0051517F"/>
    <w:rsid w:val="005153B8"/>
    <w:rsid w:val="0051553D"/>
    <w:rsid w:val="0051690E"/>
    <w:rsid w:val="00517D3C"/>
    <w:rsid w:val="00535EF5"/>
    <w:rsid w:val="00537334"/>
    <w:rsid w:val="005375F4"/>
    <w:rsid w:val="005415FF"/>
    <w:rsid w:val="005465D2"/>
    <w:rsid w:val="00551955"/>
    <w:rsid w:val="00553A8E"/>
    <w:rsid w:val="00557394"/>
    <w:rsid w:val="005603CD"/>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55FA"/>
    <w:rsid w:val="00624880"/>
    <w:rsid w:val="0062695D"/>
    <w:rsid w:val="006269D9"/>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4CBC"/>
    <w:rsid w:val="0077796A"/>
    <w:rsid w:val="00777A3D"/>
    <w:rsid w:val="007800A0"/>
    <w:rsid w:val="007864CD"/>
    <w:rsid w:val="00786B40"/>
    <w:rsid w:val="00790F40"/>
    <w:rsid w:val="00791C8E"/>
    <w:rsid w:val="00792F75"/>
    <w:rsid w:val="00793823"/>
    <w:rsid w:val="0079760E"/>
    <w:rsid w:val="007A14B6"/>
    <w:rsid w:val="007A3733"/>
    <w:rsid w:val="007A4431"/>
    <w:rsid w:val="007A648A"/>
    <w:rsid w:val="007A6590"/>
    <w:rsid w:val="007B3678"/>
    <w:rsid w:val="007C1DF5"/>
    <w:rsid w:val="007C2DF7"/>
    <w:rsid w:val="007C3B39"/>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28A0"/>
    <w:rsid w:val="00834B50"/>
    <w:rsid w:val="00835701"/>
    <w:rsid w:val="008361D1"/>
    <w:rsid w:val="0084686F"/>
    <w:rsid w:val="00846921"/>
    <w:rsid w:val="00847461"/>
    <w:rsid w:val="00850713"/>
    <w:rsid w:val="008519EF"/>
    <w:rsid w:val="0086099C"/>
    <w:rsid w:val="0086189E"/>
    <w:rsid w:val="00863272"/>
    <w:rsid w:val="0086475F"/>
    <w:rsid w:val="00866351"/>
    <w:rsid w:val="00867980"/>
    <w:rsid w:val="0087297B"/>
    <w:rsid w:val="008751B7"/>
    <w:rsid w:val="0087718F"/>
    <w:rsid w:val="00881C05"/>
    <w:rsid w:val="00882A87"/>
    <w:rsid w:val="00884EE2"/>
    <w:rsid w:val="00885BFF"/>
    <w:rsid w:val="00885D18"/>
    <w:rsid w:val="00887B0B"/>
    <w:rsid w:val="00890485"/>
    <w:rsid w:val="0089053B"/>
    <w:rsid w:val="008922A9"/>
    <w:rsid w:val="008941CC"/>
    <w:rsid w:val="008957BF"/>
    <w:rsid w:val="0089624D"/>
    <w:rsid w:val="0089706B"/>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1BA"/>
    <w:rsid w:val="00907553"/>
    <w:rsid w:val="00910237"/>
    <w:rsid w:val="00911560"/>
    <w:rsid w:val="00913CC8"/>
    <w:rsid w:val="00916768"/>
    <w:rsid w:val="009206C4"/>
    <w:rsid w:val="00920A42"/>
    <w:rsid w:val="009215F3"/>
    <w:rsid w:val="00921940"/>
    <w:rsid w:val="00922AF3"/>
    <w:rsid w:val="00922B56"/>
    <w:rsid w:val="009305C3"/>
    <w:rsid w:val="00934157"/>
    <w:rsid w:val="0093576C"/>
    <w:rsid w:val="00935BB2"/>
    <w:rsid w:val="00945280"/>
    <w:rsid w:val="00945547"/>
    <w:rsid w:val="009531B6"/>
    <w:rsid w:val="0095640A"/>
    <w:rsid w:val="00956791"/>
    <w:rsid w:val="00960D75"/>
    <w:rsid w:val="00962938"/>
    <w:rsid w:val="00962AD9"/>
    <w:rsid w:val="00965E55"/>
    <w:rsid w:val="00967CB8"/>
    <w:rsid w:val="00971C89"/>
    <w:rsid w:val="009778DF"/>
    <w:rsid w:val="0098334F"/>
    <w:rsid w:val="00983429"/>
    <w:rsid w:val="00984CA6"/>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3101"/>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376C"/>
    <w:rsid w:val="00AA6169"/>
    <w:rsid w:val="00AB2246"/>
    <w:rsid w:val="00AB498D"/>
    <w:rsid w:val="00AB4BA1"/>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10E"/>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0367"/>
    <w:rsid w:val="00BB2DAE"/>
    <w:rsid w:val="00BB319E"/>
    <w:rsid w:val="00BB44DA"/>
    <w:rsid w:val="00BB44E2"/>
    <w:rsid w:val="00BB5A0C"/>
    <w:rsid w:val="00BB6A07"/>
    <w:rsid w:val="00BB7CA4"/>
    <w:rsid w:val="00BC742F"/>
    <w:rsid w:val="00BD31FF"/>
    <w:rsid w:val="00BD4C2C"/>
    <w:rsid w:val="00BD5CC2"/>
    <w:rsid w:val="00BD75F3"/>
    <w:rsid w:val="00BE045A"/>
    <w:rsid w:val="00BE4390"/>
    <w:rsid w:val="00BE5606"/>
    <w:rsid w:val="00BE5EA6"/>
    <w:rsid w:val="00BE6434"/>
    <w:rsid w:val="00BF3CAB"/>
    <w:rsid w:val="00BF5335"/>
    <w:rsid w:val="00BF6DBE"/>
    <w:rsid w:val="00BF728A"/>
    <w:rsid w:val="00BF7932"/>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1E85"/>
    <w:rsid w:val="00C74F5F"/>
    <w:rsid w:val="00C74F84"/>
    <w:rsid w:val="00C76ED9"/>
    <w:rsid w:val="00C853C9"/>
    <w:rsid w:val="00C86E71"/>
    <w:rsid w:val="00C93A4D"/>
    <w:rsid w:val="00C94048"/>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2E6"/>
    <w:rsid w:val="00D46538"/>
    <w:rsid w:val="00D46FB5"/>
    <w:rsid w:val="00D50A71"/>
    <w:rsid w:val="00D50EED"/>
    <w:rsid w:val="00D551EF"/>
    <w:rsid w:val="00D56DA1"/>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C62A3"/>
    <w:rsid w:val="00DD02BD"/>
    <w:rsid w:val="00DD04E9"/>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5264"/>
    <w:rsid w:val="00E26319"/>
    <w:rsid w:val="00E26479"/>
    <w:rsid w:val="00E31626"/>
    <w:rsid w:val="00E31712"/>
    <w:rsid w:val="00E3260B"/>
    <w:rsid w:val="00E33193"/>
    <w:rsid w:val="00E34536"/>
    <w:rsid w:val="00E40711"/>
    <w:rsid w:val="00E40985"/>
    <w:rsid w:val="00E42C05"/>
    <w:rsid w:val="00E46FDF"/>
    <w:rsid w:val="00E65237"/>
    <w:rsid w:val="00E66F59"/>
    <w:rsid w:val="00E7238A"/>
    <w:rsid w:val="00E76DE4"/>
    <w:rsid w:val="00E803F8"/>
    <w:rsid w:val="00E8044A"/>
    <w:rsid w:val="00E81B08"/>
    <w:rsid w:val="00E81B1D"/>
    <w:rsid w:val="00E92526"/>
    <w:rsid w:val="00E9416D"/>
    <w:rsid w:val="00E95231"/>
    <w:rsid w:val="00E973AF"/>
    <w:rsid w:val="00E974EB"/>
    <w:rsid w:val="00E97581"/>
    <w:rsid w:val="00E97D20"/>
    <w:rsid w:val="00E97F4E"/>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95AD0"/>
    <w:rsid w:val="00FA1832"/>
    <w:rsid w:val="00FA4F76"/>
    <w:rsid w:val="00FA5D93"/>
    <w:rsid w:val="00FB0F00"/>
    <w:rsid w:val="00FB346B"/>
    <w:rsid w:val="00FB6446"/>
    <w:rsid w:val="00FC258D"/>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D44F2-43CC-6E4A-A98A-C9C2CA1B1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29</Pages>
  <Words>32363</Words>
  <Characters>184474</Characters>
  <Application>Microsoft Office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51</cp:revision>
  <dcterms:created xsi:type="dcterms:W3CDTF">2024-07-16T19:24:00Z</dcterms:created>
  <dcterms:modified xsi:type="dcterms:W3CDTF">2024-09-27T15:06:00Z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id="YWtMNIl7"/&gt;&lt;style id="http://www.zotero.org/styles/endocrinology" hasBibliography="1" bibliographyStyleHasBeenSet="1"/&gt;&lt;prefs&gt;&lt;pref name="fieldType" value="Field"/&gt;&lt;/prefs&gt;&lt;/data&gt;</vt:lpwstr>
  </property>
</Properties>
</file>