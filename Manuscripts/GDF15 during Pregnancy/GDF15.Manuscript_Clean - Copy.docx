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w:t>
      </w:r>
      <w:proofErr w:type="gramStart"/>
      <w:r w:rsidR="00835701">
        <w:rPr>
          <w:rFonts w:ascii="Times New Roman" w:hAnsi="Times New Roman" w:cs="Times New Roman"/>
        </w:rPr>
        <w:t>during the course of</w:t>
      </w:r>
      <w:proofErr w:type="gramEnd"/>
      <w:r w:rsidR="00835701">
        <w:rPr>
          <w:rFonts w:ascii="Times New Roman" w:hAnsi="Times New Roman" w:cs="Times New Roman"/>
        </w:rPr>
        <w:t xml:space="preserve">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3C69F6C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0" w:author="Molly C. MULCAHY" w:date="2024-07-19T12: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ins w:id="1" w:author="Molly C. MULCAHY" w:date="2024-07-19T12:50:00Z">
        <w:r w:rsidR="00F95AD0">
          <w:rPr>
            <w:rFonts w:ascii="Times New Roman" w:hAnsi="Times New Roman" w:cs="Times New Roman"/>
          </w:rPr>
          <w:t>,</w:t>
        </w:r>
      </w:ins>
      <w:ins w:id="2" w:author="Molly C. MULCAHY" w:date="2024-07-22T16:36:00Z">
        <w:r w:rsidR="00215D96">
          <w:rPr>
            <w:rFonts w:ascii="Times New Roman" w:hAnsi="Times New Roman" w:cs="Times New Roman"/>
          </w:rPr>
          <w:t xml:space="preserve"> </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3AD29676"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del w:id="3" w:author="Molly C. MULCAHY" w:date="2024-07-22T16:37:00Z">
        <w:r w:rsidR="00A25764" w:rsidDel="00215D96">
          <w:rPr>
            <w:rFonts w:ascii="Times New Roman" w:hAnsi="Times New Roman" w:cs="Times New Roman"/>
          </w:rPr>
          <w:delText>ha</w:delText>
        </w:r>
        <w:r w:rsidR="008361D1" w:rsidDel="00215D96">
          <w:rPr>
            <w:rFonts w:ascii="Times New Roman" w:hAnsi="Times New Roman" w:cs="Times New Roman"/>
          </w:rPr>
          <w:delText>s</w:delText>
        </w:r>
        <w:r w:rsidR="00D80DAC" w:rsidDel="00215D96">
          <w:rPr>
            <w:rFonts w:ascii="Times New Roman" w:hAnsi="Times New Roman" w:cs="Times New Roman"/>
          </w:rPr>
          <w:delText xml:space="preserve"> </w:delText>
        </w:r>
      </w:del>
      <w:r w:rsidR="00D80DAC">
        <w:rPr>
          <w:rFonts w:ascii="Times New Roman" w:hAnsi="Times New Roman" w:cs="Times New Roman"/>
        </w:rPr>
        <w:t>highlight</w:t>
      </w:r>
      <w:del w:id="4" w:author="Molly C. MULCAHY" w:date="2024-07-22T16:37:00Z">
        <w:r w:rsidR="00D80DAC" w:rsidDel="00215D96">
          <w:rPr>
            <w:rFonts w:ascii="Times New Roman" w:hAnsi="Times New Roman" w:cs="Times New Roman"/>
          </w:rPr>
          <w:delText>ed</w:delText>
        </w:r>
      </w:del>
      <w:r w:rsidR="00D80DAC">
        <w:rPr>
          <w:rFonts w:ascii="Times New Roman" w:hAnsi="Times New Roman" w:cs="Times New Roman"/>
        </w:rPr>
        <w:t xml:space="preserve">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5" w:author="Molly C. MULCAHY" w:date="2024-07-19T12: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ins w:id="6" w:author="Molly C. MULCAHY" w:date="2024-07-19T12:42:00Z">
        <w:r w:rsidR="00F95AD0">
          <w:rPr>
            <w:rFonts w:ascii="Times New Roman" w:hAnsi="Times New Roman" w:cs="Times New Roman"/>
          </w:rPr>
          <w:t>, and insulin sensitivity</w:t>
        </w:r>
      </w:ins>
      <w:ins w:id="7" w:author="Molly C. MULCAHY" w:date="2024-07-22T16:37:00Z">
        <w:r w:rsidR="00215D96">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097CF0">
        <w:rPr>
          <w:rFonts w:ascii="Times New Roman" w:hAnsi="Times New Roman" w:cs="Times New Roman"/>
        </w:rPr>
        <w:t>In rodents,</w:t>
      </w:r>
      <w:ins w:id="8" w:author="Molly C. MULCAHY" w:date="2024-07-22T16:40:00Z">
        <w:r w:rsidR="00215D96" w:rsidRPr="00097CF0">
          <w:rPr>
            <w:rFonts w:ascii="Times New Roman" w:hAnsi="Times New Roman" w:cs="Times New Roman"/>
            <w:rPrChange w:id="9" w:author="Molly C. MULCAHY" w:date="2024-08-01T12:47:00Z" w16du:dateUtc="2024-08-01T17:47:00Z">
              <w:rPr>
                <w:rFonts w:ascii="Times New Roman" w:hAnsi="Times New Roman" w:cs="Times New Roman"/>
                <w:highlight w:val="yellow"/>
              </w:rPr>
            </w:rPrChange>
          </w:rPr>
          <w:t xml:space="preserve"> GDF15 signal interruption </w:t>
        </w:r>
      </w:ins>
      <w:ins w:id="10" w:author="Molly C. MULCAHY" w:date="2024-07-22T16:41:00Z">
        <w:r w:rsidR="00215D96" w:rsidRPr="00097CF0">
          <w:rPr>
            <w:rFonts w:ascii="Times New Roman" w:hAnsi="Times New Roman" w:cs="Times New Roman"/>
            <w:rPrChange w:id="11" w:author="Molly C. MULCAHY" w:date="2024-08-01T12:47:00Z" w16du:dateUtc="2024-08-01T17:47:00Z">
              <w:rPr>
                <w:rFonts w:ascii="Times New Roman" w:hAnsi="Times New Roman" w:cs="Times New Roman"/>
                <w:highlight w:val="yellow"/>
              </w:rPr>
            </w:rPrChange>
          </w:rPr>
          <w:t xml:space="preserve">impacts </w:t>
        </w:r>
      </w:ins>
      <w:del w:id="12" w:author="Molly C. MULCAHY" w:date="2024-07-22T16:40:00Z">
        <w:r w:rsidR="0008334B" w:rsidRPr="00097CF0" w:rsidDel="00215D96">
          <w:rPr>
            <w:rFonts w:ascii="Times New Roman" w:hAnsi="Times New Roman" w:cs="Times New Roman"/>
          </w:rPr>
          <w:delText xml:space="preserve"> </w:delText>
        </w:r>
      </w:del>
      <w:del w:id="13" w:author="Molly C. MULCAHY" w:date="2024-07-22T16:37:00Z">
        <w:r w:rsidR="0008334B" w:rsidRPr="00097CF0" w:rsidDel="00215D96">
          <w:rPr>
            <w:rFonts w:ascii="Times New Roman" w:hAnsi="Times New Roman" w:cs="Times New Roman"/>
          </w:rPr>
          <w:delText xml:space="preserve">the effect of </w:delText>
        </w:r>
      </w:del>
      <w:del w:id="14" w:author="Molly C. MULCAHY" w:date="2024-07-22T16:38:00Z">
        <w:r w:rsidR="0008334B" w:rsidRPr="00097CF0" w:rsidDel="00215D96">
          <w:rPr>
            <w:rFonts w:ascii="Times New Roman" w:hAnsi="Times New Roman" w:cs="Times New Roman"/>
          </w:rPr>
          <w:delText>GDF15 antagonism</w:delText>
        </w:r>
      </w:del>
      <w:del w:id="15" w:author="Molly C. MULCAHY" w:date="2024-07-22T16:37:00Z">
        <w:r w:rsidR="0008334B" w:rsidRPr="00097CF0" w:rsidDel="00215D96">
          <w:rPr>
            <w:rFonts w:ascii="Times New Roman" w:hAnsi="Times New Roman" w:cs="Times New Roman"/>
          </w:rPr>
          <w:delText xml:space="preserve"> </w:delText>
        </w:r>
      </w:del>
      <w:del w:id="16" w:author="Molly C. MULCAHY" w:date="2024-07-22T16:40:00Z">
        <w:r w:rsidR="0008334B" w:rsidRPr="00097CF0" w:rsidDel="00215D96">
          <w:rPr>
            <w:rFonts w:ascii="Times New Roman" w:hAnsi="Times New Roman" w:cs="Times New Roman"/>
          </w:rPr>
          <w:delText>through antibodies or knockout o</w:delText>
        </w:r>
      </w:del>
      <w:del w:id="17" w:author="Molly C. MULCAHY" w:date="2024-07-22T16:41:00Z">
        <w:r w:rsidR="0008334B" w:rsidRPr="00097CF0" w:rsidDel="00215D96">
          <w:rPr>
            <w:rFonts w:ascii="Times New Roman" w:hAnsi="Times New Roman" w:cs="Times New Roman"/>
          </w:rPr>
          <w:delText>n</w:delText>
        </w:r>
      </w:del>
      <w:r w:rsidR="0008334B">
        <w:rPr>
          <w:rFonts w:ascii="Times New Roman" w:hAnsi="Times New Roman" w:cs="Times New Roman"/>
        </w:rPr>
        <w:t xml:space="preserve"> food intake </w:t>
      </w:r>
      <w:del w:id="18" w:author="Molly C. MULCAHY" w:date="2024-07-22T16:41:00Z">
        <w:r w:rsidR="0008334B" w:rsidDel="00215D96">
          <w:rPr>
            <w:rFonts w:ascii="Times New Roman" w:hAnsi="Times New Roman" w:cs="Times New Roman"/>
          </w:rPr>
          <w:delText>depends on diet</w:delText>
        </w:r>
      </w:del>
      <w:ins w:id="19" w:author="Molly C. MULCAHY" w:date="2024-07-22T16:41:00Z">
        <w:r w:rsidR="00215D96">
          <w:rPr>
            <w:rFonts w:ascii="Times New Roman" w:hAnsi="Times New Roman" w:cs="Times New Roman"/>
          </w:rPr>
          <w:t>in a diet-dependent manner</w:t>
        </w:r>
      </w:ins>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ins w:id="20" w:author="Molly C. MULCAHY" w:date="2024-07-22T16:50:00Z">
        <w:r w:rsidR="00881C05">
          <w:rPr>
            <w:rFonts w:ascii="Times New Roman" w:hAnsi="Times New Roman" w:cs="Times New Roman"/>
          </w:rPr>
          <w:t xml:space="preserve">and body weights </w:t>
        </w:r>
      </w:ins>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del w:id="21" w:author="Molly C. MULCAHY" w:date="2024-07-22T16:42:00Z">
        <w:r w:rsidR="0008334B" w:rsidDel="00215D96">
          <w:rPr>
            <w:rFonts w:ascii="Times New Roman" w:hAnsi="Times New Roman" w:cs="Times New Roman"/>
          </w:rPr>
          <w:delText xml:space="preserve"> </w:delText>
        </w:r>
        <w:r w:rsidR="0015746A" w:rsidDel="00215D96">
          <w:rPr>
            <w:rFonts w:ascii="Times New Roman" w:hAnsi="Times New Roman" w:cs="Times New Roman"/>
          </w:rPr>
          <w:delText xml:space="preserve">These models </w:delText>
        </w:r>
        <w:r w:rsidR="00D80DAC" w:rsidDel="00215D96">
          <w:rPr>
            <w:rFonts w:ascii="Times New Roman" w:hAnsi="Times New Roman" w:cs="Times New Roman"/>
          </w:rPr>
          <w:delText xml:space="preserve">show </w:delText>
        </w:r>
        <w:r w:rsidR="0015746A" w:rsidDel="00215D96">
          <w:rPr>
            <w:rFonts w:ascii="Times New Roman" w:hAnsi="Times New Roman" w:cs="Times New Roman"/>
          </w:rPr>
          <w:delText>that</w:delText>
        </w:r>
      </w:del>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ins w:id="22" w:author="Molly C. MULCAHY" w:date="2024-07-22T16:51:00Z">
        <w:r w:rsidR="00881C05">
          <w:rPr>
            <w:rFonts w:ascii="Times New Roman" w:hAnsi="Times New Roman" w:cs="Times New Roman"/>
          </w:rPr>
          <w:t xml:space="preserve">, where it plays a crucial role in </w:t>
        </w:r>
      </w:ins>
      <w:del w:id="23" w:author="Molly C. MULCAHY" w:date="2024-07-22T16:52:00Z">
        <w:r w:rsidR="00DE698C" w:rsidDel="00881C05">
          <w:rPr>
            <w:rFonts w:ascii="Times New Roman" w:hAnsi="Times New Roman" w:cs="Times New Roman"/>
          </w:rPr>
          <w:delText xml:space="preserve">. </w:delText>
        </w:r>
        <w:r w:rsidR="005C68E9" w:rsidDel="00881C05">
          <w:rPr>
            <w:rFonts w:ascii="Times New Roman" w:hAnsi="Times New Roman" w:cs="Times New Roman"/>
          </w:rPr>
          <w:delText>The role of GFRAL in</w:delText>
        </w:r>
      </w:del>
      <w:r w:rsidR="005C68E9">
        <w:rPr>
          <w:rFonts w:ascii="Times New Roman" w:hAnsi="Times New Roman" w:cs="Times New Roman"/>
        </w:rPr>
        <w:t xml:space="preserve"> body weight and food </w:t>
      </w:r>
      <w:del w:id="24" w:author="Molly C. MULCAHY" w:date="2024-07-22T16:52:00Z">
        <w:r w:rsidR="005C68E9" w:rsidDel="00881C05">
          <w:rPr>
            <w:rFonts w:ascii="Times New Roman" w:hAnsi="Times New Roman" w:cs="Times New Roman"/>
          </w:rPr>
          <w:delText>intake has been just a</w:delText>
        </w:r>
        <w:r w:rsidR="0008334B" w:rsidDel="00881C05">
          <w:rPr>
            <w:rFonts w:ascii="Times New Roman" w:hAnsi="Times New Roman" w:cs="Times New Roman"/>
          </w:rPr>
          <w:delText>s</w:delText>
        </w:r>
        <w:r w:rsidR="005C68E9" w:rsidDel="00881C05">
          <w:rPr>
            <w:rFonts w:ascii="Times New Roman" w:hAnsi="Times New Roman" w:cs="Times New Roman"/>
          </w:rPr>
          <w:delText xml:space="preserve"> critical as </w:delText>
        </w:r>
        <w:r w:rsidR="00DE698C" w:rsidDel="00881C05">
          <w:rPr>
            <w:rFonts w:ascii="Times New Roman" w:hAnsi="Times New Roman" w:cs="Times New Roman"/>
          </w:rPr>
          <w:delText>GDF15</w:delText>
        </w:r>
        <w:r w:rsidR="005C68E9" w:rsidDel="00881C05">
          <w:rPr>
            <w:rFonts w:ascii="Times New Roman" w:hAnsi="Times New Roman" w:cs="Times New Roman"/>
          </w:rPr>
          <w:delText>.</w:delText>
        </w:r>
      </w:del>
      <w:ins w:id="25" w:author="Molly C. MULCAHY" w:date="2024-07-22T16:52:00Z">
        <w:r w:rsidR="00881C05">
          <w:rPr>
            <w:rFonts w:ascii="Times New Roman" w:hAnsi="Times New Roman" w:cs="Times New Roman"/>
          </w:rPr>
          <w:t xml:space="preserve">intake regulation. </w:t>
        </w:r>
      </w:ins>
      <w:del w:id="26" w:author="Molly C. MULCAHY" w:date="2024-07-22T16:52:00Z">
        <w:r w:rsidR="005C68E9" w:rsidDel="00881C05">
          <w:rPr>
            <w:rFonts w:ascii="Times New Roman" w:hAnsi="Times New Roman" w:cs="Times New Roman"/>
          </w:rPr>
          <w:delText xml:space="preserve"> </w:delText>
        </w:r>
        <w:r w:rsidR="00DE698C" w:rsidDel="00881C05">
          <w:rPr>
            <w:rFonts w:ascii="Times New Roman" w:hAnsi="Times New Roman" w:cs="Times New Roman"/>
          </w:rPr>
          <w:delText>There is evidence of</w:delText>
        </w:r>
        <w:r w:rsidR="005C68E9" w:rsidDel="00881C05">
          <w:rPr>
            <w:rFonts w:ascii="Times New Roman" w:hAnsi="Times New Roman" w:cs="Times New Roman"/>
          </w:rPr>
          <w:delText xml:space="preserve"> a </w:delText>
        </w:r>
      </w:del>
      <w:ins w:id="27" w:author="Molly C. MULCAHY" w:date="2024-07-22T16:52:00Z">
        <w:r w:rsidR="00881C05">
          <w:rPr>
            <w:rFonts w:ascii="Times New Roman" w:hAnsi="Times New Roman" w:cs="Times New Roman"/>
          </w:rPr>
          <w:t>P</w:t>
        </w:r>
      </w:ins>
      <w:del w:id="28" w:author="Molly C. MULCAHY" w:date="2024-07-22T16:52:00Z">
        <w:r w:rsidR="005C68E9" w:rsidDel="00881C05">
          <w:rPr>
            <w:rFonts w:ascii="Times New Roman" w:hAnsi="Times New Roman" w:cs="Times New Roman"/>
          </w:rPr>
          <w:delText>p</w:delText>
        </w:r>
      </w:del>
      <w:r w:rsidR="005C68E9">
        <w:rPr>
          <w:rFonts w:ascii="Times New Roman" w:hAnsi="Times New Roman" w:cs="Times New Roman"/>
        </w:rPr>
        <w:t xml:space="preserve">ositive association between </w:t>
      </w:r>
      <w:ins w:id="29" w:author="Molly C. MULCAHY" w:date="2024-07-22T16:52:00Z">
        <w:r w:rsidR="00881C05">
          <w:rPr>
            <w:rFonts w:ascii="Times New Roman" w:hAnsi="Times New Roman" w:cs="Times New Roman"/>
          </w:rPr>
          <w:t xml:space="preserve">quantities of </w:t>
        </w:r>
      </w:ins>
      <w:r w:rsidR="005C68E9">
        <w:rPr>
          <w:rFonts w:ascii="Times New Roman" w:hAnsi="Times New Roman" w:cs="Times New Roman"/>
        </w:rPr>
        <w:t xml:space="preserve">GFRAL positive neurons and fat mass/body weight gain </w:t>
      </w:r>
      <w:ins w:id="30" w:author="Molly C. MULCAHY" w:date="2024-07-22T16:52:00Z">
        <w:r w:rsidR="00881C05">
          <w:rPr>
            <w:rFonts w:ascii="Times New Roman" w:hAnsi="Times New Roman" w:cs="Times New Roman"/>
          </w:rPr>
          <w:t xml:space="preserve">reinforce its role in </w:t>
        </w:r>
      </w:ins>
      <w:ins w:id="31" w:author="Molly C. MULCAHY" w:date="2024-07-22T16:53:00Z">
        <w:r w:rsidR="00881C05">
          <w:rPr>
            <w:rFonts w:ascii="Times New Roman" w:hAnsi="Times New Roman" w:cs="Times New Roman"/>
          </w:rPr>
          <w:t>weight regulation</w:t>
        </w:r>
      </w:ins>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ins w:id="32" w:author="Molly C. MULCAHY" w:date="2024-07-22T16:53:00Z">
        <w:r w:rsidR="00881C05">
          <w:rPr>
            <w:rFonts w:ascii="Times New Roman" w:hAnsi="Times New Roman" w:cs="Times New Roman"/>
          </w:rPr>
          <w:t xml:space="preserve">The </w:t>
        </w:r>
      </w:ins>
      <w:ins w:id="33" w:author="Molly C. MULCAHY" w:date="2024-07-22T16:54:00Z">
        <w:r w:rsidR="00881C05">
          <w:rPr>
            <w:rFonts w:ascii="Times New Roman" w:hAnsi="Times New Roman" w:cs="Times New Roman"/>
          </w:rPr>
          <w:t>role</w:t>
        </w:r>
      </w:ins>
      <w:ins w:id="34" w:author="Molly C. MULCAHY" w:date="2024-07-22T16:53:00Z">
        <w:r w:rsidR="00881C05">
          <w:rPr>
            <w:rFonts w:ascii="Times New Roman" w:hAnsi="Times New Roman" w:cs="Times New Roman"/>
          </w:rPr>
          <w:t xml:space="preserve"> of</w:t>
        </w:r>
      </w:ins>
      <w:del w:id="35" w:author="Molly C. MULCAHY" w:date="2024-07-22T16:53:00Z">
        <w:r w:rsidR="005C68E9" w:rsidDel="00881C05">
          <w:rPr>
            <w:rFonts w:ascii="Times New Roman" w:hAnsi="Times New Roman" w:cs="Times New Roman"/>
          </w:rPr>
          <w:delText>Interrupting</w:delText>
        </w:r>
      </w:del>
      <w:r w:rsidR="005C68E9">
        <w:rPr>
          <w:rFonts w:ascii="Times New Roman" w:hAnsi="Times New Roman" w:cs="Times New Roman"/>
        </w:rPr>
        <w:t xml:space="preserve"> GFRAL</w:t>
      </w:r>
      <w:del w:id="36" w:author="Molly C. MULCAHY" w:date="2024-07-22T16:54:00Z">
        <w:r w:rsidR="005C68E9" w:rsidDel="00881C05">
          <w:rPr>
            <w:rFonts w:ascii="Times New Roman" w:hAnsi="Times New Roman" w:cs="Times New Roman"/>
          </w:rPr>
          <w:delText xml:space="preserve"> receptors</w:delText>
        </w:r>
      </w:del>
      <w:r w:rsidR="005C68E9">
        <w:rPr>
          <w:rFonts w:ascii="Times New Roman" w:hAnsi="Times New Roman" w:cs="Times New Roman"/>
        </w:rPr>
        <w:t xml:space="preserve"> in </w:t>
      </w:r>
      <w:ins w:id="37" w:author="Molly C. MULCAHY" w:date="2024-07-22T16:53:00Z">
        <w:r w:rsidR="00881C05">
          <w:rPr>
            <w:rFonts w:ascii="Times New Roman" w:hAnsi="Times New Roman" w:cs="Times New Roman"/>
          </w:rPr>
          <w:t>weight and f</w:t>
        </w:r>
      </w:ins>
      <w:ins w:id="38" w:author="Molly C. MULCAHY" w:date="2024-07-22T16:54:00Z">
        <w:r w:rsidR="00881C05">
          <w:rPr>
            <w:rFonts w:ascii="Times New Roman" w:hAnsi="Times New Roman" w:cs="Times New Roman"/>
          </w:rPr>
          <w:t xml:space="preserve">eeding behavior is not clear. </w:t>
        </w:r>
      </w:ins>
      <w:del w:id="39" w:author="Molly C. MULCAHY" w:date="2024-07-22T16:54:00Z">
        <w:r w:rsidR="005C68E9" w:rsidRPr="00215D96" w:rsidDel="00881C05">
          <w:rPr>
            <w:rFonts w:ascii="Times New Roman" w:hAnsi="Times New Roman" w:cs="Times New Roman"/>
            <w:highlight w:val="yellow"/>
            <w:rPrChange w:id="40" w:author="Molly C. MULCAHY" w:date="2024-07-22T16:42:00Z">
              <w:rPr>
                <w:rFonts w:ascii="Times New Roman" w:hAnsi="Times New Roman" w:cs="Times New Roman"/>
              </w:rPr>
            </w:rPrChange>
          </w:rPr>
          <w:delText>preclinical models do</w:delText>
        </w:r>
        <w:r w:rsidR="008361D1" w:rsidRPr="00215D96" w:rsidDel="00881C05">
          <w:rPr>
            <w:rFonts w:ascii="Times New Roman" w:hAnsi="Times New Roman" w:cs="Times New Roman"/>
            <w:highlight w:val="yellow"/>
            <w:rPrChange w:id="41" w:author="Molly C. MULCAHY" w:date="2024-07-22T16:42:00Z">
              <w:rPr>
                <w:rFonts w:ascii="Times New Roman" w:hAnsi="Times New Roman" w:cs="Times New Roman"/>
              </w:rPr>
            </w:rPrChange>
          </w:rPr>
          <w:delText>es no</w:delText>
        </w:r>
        <w:r w:rsidR="005C68E9" w:rsidRPr="00215D96" w:rsidDel="00881C05">
          <w:rPr>
            <w:rFonts w:ascii="Times New Roman" w:hAnsi="Times New Roman" w:cs="Times New Roman"/>
            <w:highlight w:val="yellow"/>
            <w:rPrChange w:id="42" w:author="Molly C. MULCAHY" w:date="2024-07-22T16:42:00Z">
              <w:rPr>
                <w:rFonts w:ascii="Times New Roman" w:hAnsi="Times New Roman" w:cs="Times New Roman"/>
              </w:rPr>
            </w:rPrChange>
          </w:rPr>
          <w:delText>t produce consistent results on weight and feeding</w:delText>
        </w:r>
        <w:r w:rsidR="00DE698C" w:rsidRPr="00215D96" w:rsidDel="00881C05">
          <w:rPr>
            <w:rFonts w:ascii="Times New Roman" w:hAnsi="Times New Roman" w:cs="Times New Roman"/>
            <w:highlight w:val="yellow"/>
            <w:rPrChange w:id="43" w:author="Molly C. MULCAHY" w:date="2024-07-22T16:42:00Z">
              <w:rPr>
                <w:rFonts w:ascii="Times New Roman" w:hAnsi="Times New Roman" w:cs="Times New Roman"/>
              </w:rPr>
            </w:rPrChange>
          </w:rPr>
          <w:delText xml:space="preserve"> behavior</w:delText>
        </w:r>
        <w:r w:rsidR="005C68E9" w:rsidRPr="00215D96" w:rsidDel="00881C05">
          <w:rPr>
            <w:rFonts w:ascii="Times New Roman" w:hAnsi="Times New Roman" w:cs="Times New Roman"/>
            <w:highlight w:val="yellow"/>
            <w:rPrChange w:id="44" w:author="Molly C. MULCAHY" w:date="2024-07-22T16:42:00Z">
              <w:rPr>
                <w:rFonts w:ascii="Times New Roman" w:hAnsi="Times New Roman" w:cs="Times New Roman"/>
              </w:rPr>
            </w:rPrChange>
          </w:rPr>
          <w:delText>.</w:delText>
        </w:r>
        <w:r w:rsidR="005C68E9" w:rsidRPr="002736DD" w:rsidDel="00881C05">
          <w:rPr>
            <w:rFonts w:ascii="Times New Roman" w:hAnsi="Times New Roman" w:cs="Times New Roman"/>
          </w:rPr>
          <w:delText xml:space="preserve"> </w:delText>
        </w:r>
      </w:del>
      <w:del w:id="45" w:author="Molly C. MULCAHY" w:date="2024-07-22T16:55:00Z">
        <w:r w:rsidR="000444DC" w:rsidRPr="002736DD" w:rsidDel="00881C05">
          <w:rPr>
            <w:rFonts w:ascii="Times New Roman" w:hAnsi="Times New Roman" w:cs="Times New Roman"/>
          </w:rPr>
          <w:delText xml:space="preserve">One model </w:delText>
        </w:r>
        <w:r w:rsidR="005C68E9" w:rsidRPr="002736DD" w:rsidDel="00881C05">
          <w:rPr>
            <w:rFonts w:ascii="Times New Roman" w:hAnsi="Times New Roman" w:cs="Times New Roman"/>
          </w:rPr>
          <w:delText>showed</w:delText>
        </w:r>
        <w:r w:rsidR="000444DC" w:rsidRPr="002736DD" w:rsidDel="00881C05">
          <w:rPr>
            <w:rFonts w:ascii="Times New Roman" w:hAnsi="Times New Roman" w:cs="Times New Roman"/>
          </w:rPr>
          <w:delText xml:space="preserve"> a</w:delText>
        </w:r>
      </w:del>
      <w:ins w:id="46" w:author="Molly C. MULCAHY" w:date="2024-07-22T16:55:00Z">
        <w:r w:rsidR="00881C05">
          <w:rPr>
            <w:rFonts w:ascii="Times New Roman" w:hAnsi="Times New Roman" w:cs="Times New Roman"/>
          </w:rPr>
          <w:t>Ablating</w:t>
        </w:r>
      </w:ins>
      <w:del w:id="47" w:author="Molly C. MULCAHY" w:date="2024-07-22T16:55:00Z">
        <w:r w:rsidR="000444DC" w:rsidRPr="002736DD" w:rsidDel="00881C05">
          <w:rPr>
            <w:rFonts w:ascii="Times New Roman" w:hAnsi="Times New Roman" w:cs="Times New Roman"/>
          </w:rPr>
          <w:delText>blating</w:delText>
        </w:r>
      </w:del>
      <w:r w:rsidR="000444DC" w:rsidRPr="002736DD">
        <w:rPr>
          <w:rFonts w:ascii="Times New Roman" w:hAnsi="Times New Roman" w:cs="Times New Roman"/>
        </w:rPr>
        <w:t xml:space="preserve"> GFRAL </w:t>
      </w:r>
      <w:ins w:id="48" w:author="Molly C. MULCAHY" w:date="2024-07-22T16:55:00Z">
        <w:r w:rsidR="00881C05">
          <w:rPr>
            <w:rFonts w:ascii="Times New Roman" w:hAnsi="Times New Roman" w:cs="Times New Roman"/>
          </w:rPr>
          <w:t xml:space="preserve">has </w:t>
        </w:r>
      </w:ins>
      <w:ins w:id="49" w:author="Molly C. MULCAHY" w:date="2024-07-22T16:56:00Z">
        <w:r w:rsidR="00881C05">
          <w:rPr>
            <w:rFonts w:ascii="Times New Roman" w:hAnsi="Times New Roman" w:cs="Times New Roman"/>
          </w:rPr>
          <w:t>resulted in small mice that are susceptible to overnutrition</w:t>
        </w:r>
      </w:ins>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ins w:id="50" w:author="Molly C. MULCAHY" w:date="2024-07-22T16:56:00Z">
        <w:r w:rsidR="00881C05">
          <w:rPr>
            <w:rFonts w:ascii="Times New Roman" w:hAnsi="Times New Roman" w:cs="Times New Roman"/>
          </w:rPr>
          <w:t xml:space="preserve"> and </w:t>
        </w:r>
      </w:ins>
      <w:ins w:id="51" w:author="Molly C. MULCAHY" w:date="2024-07-22T16:57:00Z">
        <w:r w:rsidR="00881C05">
          <w:rPr>
            <w:rFonts w:ascii="Times New Roman" w:hAnsi="Times New Roman" w:cs="Times New Roman"/>
          </w:rPr>
          <w:t xml:space="preserve">mice with no notable </w:t>
        </w:r>
      </w:ins>
      <w:del w:id="52" w:author="Molly C. MULCAHY" w:date="2024-07-22T16:57:00Z">
        <w:r w:rsidR="000444DC" w:rsidRPr="002736DD" w:rsidDel="00881C05">
          <w:rPr>
            <w:rFonts w:ascii="Times New Roman" w:hAnsi="Times New Roman" w:cs="Times New Roman"/>
          </w:rPr>
          <w:delText xml:space="preserve">in mice resulted in </w:delText>
        </w:r>
        <w:r w:rsidR="005C68E9" w:rsidRPr="002736DD" w:rsidDel="00881C05">
          <w:rPr>
            <w:rFonts w:ascii="Times New Roman" w:hAnsi="Times New Roman" w:cs="Times New Roman"/>
          </w:rPr>
          <w:delText xml:space="preserve">smaller mice at the beginning of the study that </w:delText>
        </w:r>
        <w:r w:rsidR="00D9709E" w:rsidDel="00881C05">
          <w:rPr>
            <w:rFonts w:ascii="Times New Roman" w:hAnsi="Times New Roman" w:cs="Times New Roman"/>
          </w:rPr>
          <w:delText xml:space="preserve">then </w:delText>
        </w:r>
        <w:r w:rsidR="005C68E9" w:rsidRPr="002736DD" w:rsidDel="00881C05">
          <w:rPr>
            <w:rFonts w:ascii="Times New Roman" w:hAnsi="Times New Roman" w:cs="Times New Roman"/>
          </w:rPr>
          <w:delText xml:space="preserve">developed </w:delText>
        </w:r>
        <w:r w:rsidR="000444DC" w:rsidRPr="002736DD" w:rsidDel="00881C05">
          <w:rPr>
            <w:rFonts w:ascii="Times New Roman" w:hAnsi="Times New Roman" w:cs="Times New Roman"/>
          </w:rPr>
          <w:delText>increased food intake</w:delText>
        </w:r>
        <w:r w:rsidR="005C68E9" w:rsidRPr="002736DD" w:rsidDel="00881C05">
          <w:rPr>
            <w:rFonts w:ascii="Times New Roman" w:hAnsi="Times New Roman" w:cs="Times New Roman"/>
          </w:rPr>
          <w:delText xml:space="preserve"> and weight gain from eating a hyperpalatable diet </w:delText>
        </w:r>
        <w:r w:rsidR="000444DC" w:rsidRPr="002736DD" w:rsidDel="00881C05">
          <w:rPr>
            <w:rFonts w:ascii="Times New Roman" w:hAnsi="Times New Roman" w:cs="Times New Roman"/>
          </w:rPr>
          <w:fldChar w:fldCharType="begin"/>
        </w:r>
        <w:r w:rsidR="00881C05" w:rsidDel="00881C05">
          <w:rPr>
            <w:rFonts w:ascii="Times New Roman" w:hAnsi="Times New Roman" w:cs="Times New Roman"/>
          </w:rPr>
          <w:delInstrText xml:space="preserve"> ADDIN ZOTERO_ITEM CSL_CITATION {"citationID":"HKYcyCdj","properties":{"formattedCitation":"(17)","plainCitation":"(17)","noteIndex":0},"citationItems":[{"id":461,"uris":["http://zotero.org/users/5073745/items/4SK3Y76E"],"itemData":{"id":461,"type":"article-journal","container-title":"Nature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delInstrText>
        </w:r>
        <w:r w:rsidR="000444DC" w:rsidRPr="002736DD" w:rsidDel="00881C05">
          <w:rPr>
            <w:rFonts w:ascii="Times New Roman" w:hAnsi="Times New Roman" w:cs="Times New Roman"/>
          </w:rPr>
          <w:fldChar w:fldCharType="separate"/>
        </w:r>
        <w:r w:rsidR="00881C05" w:rsidRPr="00881C05" w:rsidDel="00881C05">
          <w:rPr>
            <w:rFonts w:ascii="Times New Roman" w:hAnsi="Times New Roman" w:cs="Times New Roman"/>
          </w:rPr>
          <w:delText>(17)</w:delText>
        </w:r>
        <w:r w:rsidR="000444DC" w:rsidRPr="002736DD" w:rsidDel="00881C05">
          <w:rPr>
            <w:rFonts w:ascii="Times New Roman" w:hAnsi="Times New Roman" w:cs="Times New Roman"/>
          </w:rPr>
          <w:fldChar w:fldCharType="end"/>
        </w:r>
        <w:r w:rsidR="005C68E9" w:rsidRPr="002736DD" w:rsidDel="00881C05">
          <w:rPr>
            <w:rFonts w:ascii="Times New Roman" w:hAnsi="Times New Roman" w:cs="Times New Roman"/>
          </w:rPr>
          <w:delText>.</w:delText>
        </w:r>
        <w:r w:rsidR="005C68E9" w:rsidDel="00881C05">
          <w:rPr>
            <w:rFonts w:ascii="Times New Roman" w:hAnsi="Times New Roman" w:cs="Times New Roman"/>
          </w:rPr>
          <w:delText xml:space="preserve"> Another noted no </w:delText>
        </w:r>
      </w:del>
      <w:r w:rsidR="005C68E9">
        <w:rPr>
          <w:rFonts w:ascii="Times New Roman" w:hAnsi="Times New Roman" w:cs="Times New Roman"/>
        </w:rPr>
        <w:t xml:space="preserve">differences in food intake, weight accretion, or </w:t>
      </w:r>
      <w:ins w:id="53" w:author="Molly C. MULCAHY" w:date="2024-07-22T16:57:00Z">
        <w:r w:rsidR="00881C05">
          <w:rPr>
            <w:rFonts w:ascii="Times New Roman" w:hAnsi="Times New Roman" w:cs="Times New Roman"/>
          </w:rPr>
          <w:t xml:space="preserve">body </w:t>
        </w:r>
      </w:ins>
      <w:del w:id="54" w:author="Molly C. MULCAHY" w:date="2024-07-22T16:57:00Z">
        <w:r w:rsidR="005C68E9" w:rsidDel="00881C05">
          <w:rPr>
            <w:rFonts w:ascii="Times New Roman" w:hAnsi="Times New Roman" w:cs="Times New Roman"/>
          </w:rPr>
          <w:delText xml:space="preserve">in </w:delText>
        </w:r>
      </w:del>
      <w:r w:rsidR="005C68E9">
        <w:rPr>
          <w:rFonts w:ascii="Times New Roman" w:hAnsi="Times New Roman" w:cs="Times New Roman"/>
        </w:rPr>
        <w:t xml:space="preserve">size </w:t>
      </w:r>
      <w:del w:id="55" w:author="Molly C. MULCAHY" w:date="2024-07-22T16:57:00Z">
        <w:r w:rsidR="005C68E9" w:rsidDel="00881C05">
          <w:rPr>
            <w:rFonts w:ascii="Times New Roman" w:hAnsi="Times New Roman" w:cs="Times New Roman"/>
          </w:rPr>
          <w:delText xml:space="preserve">at the onset of the </w:delText>
        </w:r>
        <w:r w:rsidR="00C13BFD" w:rsidDel="00881C05">
          <w:rPr>
            <w:rFonts w:ascii="Times New Roman" w:hAnsi="Times New Roman" w:cs="Times New Roman"/>
          </w:rPr>
          <w:delText>experiment</w:delText>
        </w:r>
        <w:r w:rsidR="000444DC" w:rsidDel="00881C05">
          <w:rPr>
            <w:rFonts w:ascii="Times New Roman" w:hAnsi="Times New Roman" w:cs="Times New Roman"/>
          </w:rPr>
          <w:delText xml:space="preserve"> </w:delText>
        </w:r>
      </w:del>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4A52DEC5"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ins w:id="56" w:author="Molly C. MULCAHY" w:date="2024-07-23T09:28:00Z">
        <w:r w:rsidR="004059BD">
          <w:rPr>
            <w:rFonts w:ascii="Times New Roman" w:hAnsi="Times New Roman" w:cs="Times New Roman"/>
          </w:rPr>
          <w:t>loss of</w:t>
        </w:r>
      </w:ins>
      <w:ins w:id="57" w:author="Molly C. MULCAHY" w:date="2024-07-23T11:28:00Z">
        <w:r w:rsidR="00101816">
          <w:rPr>
            <w:rFonts w:ascii="Times New Roman" w:hAnsi="Times New Roman" w:cs="Times New Roman"/>
          </w:rPr>
          <w:t xml:space="preserve"> </w:t>
        </w:r>
      </w:ins>
      <w:ins w:id="58" w:author="Molly C. MULCAHY" w:date="2024-07-23T09:28:00Z">
        <w:r w:rsidR="004059BD">
          <w:rPr>
            <w:rFonts w:ascii="Times New Roman" w:hAnsi="Times New Roman" w:cs="Times New Roman"/>
          </w:rPr>
          <w:t xml:space="preserve">fat taste preference </w:t>
        </w:r>
      </w:ins>
      <w:del w:id="59" w:author="Molly C. MULCAHY" w:date="2024-07-23T09:28:00Z">
        <w:r w:rsidR="00D32DBE" w:rsidRPr="00312442" w:rsidDel="004059BD">
          <w:rPr>
            <w:rFonts w:ascii="Times New Roman" w:hAnsi="Times New Roman" w:cs="Times New Roman"/>
            <w:highlight w:val="yellow"/>
            <w:rPrChange w:id="60" w:author="Molly C. MULCAHY" w:date="2024-07-22T16:58:00Z">
              <w:rPr>
                <w:rFonts w:ascii="Times New Roman" w:hAnsi="Times New Roman" w:cs="Times New Roman"/>
              </w:rPr>
            </w:rPrChange>
          </w:rPr>
          <w:delText>reduced changes in food preferences</w:delText>
        </w:r>
        <w:r w:rsidR="00AB4BA1" w:rsidRPr="00AB4BA1" w:rsidDel="004059BD">
          <w:rPr>
            <w:rFonts w:ascii="Times New Roman" w:hAnsi="Times New Roman" w:cs="Times New Roman"/>
            <w:highlight w:val="yellow"/>
          </w:rPr>
          <w:delText>/reduced hyperpalatable susceptibility?</w:delText>
        </w:r>
        <w:r w:rsidR="00D32DBE" w:rsidDel="004059BD">
          <w:rPr>
            <w:rFonts w:ascii="Times New Roman" w:hAnsi="Times New Roman" w:cs="Times New Roman"/>
          </w:rPr>
          <w:delText xml:space="preserve"> </w:delText>
        </w:r>
      </w:del>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61" w:author="Molly C. MULCAHY" w:date="2024-07-19T12:51:00Z">
        <w:r w:rsidR="00F95AD0">
          <w:rPr>
            <w:rFonts w:ascii="Times New Roman" w:hAnsi="Times New Roman" w:cs="Times New Roman"/>
          </w:rPr>
          <w:t>Exogenous</w:t>
        </w:r>
      </w:ins>
      <w:ins w:id="62" w:author="Molly C. MULCAHY" w:date="2024-07-19T12:43:00Z">
        <w:r w:rsidR="00F95AD0">
          <w:rPr>
            <w:rFonts w:ascii="Times New Roman" w:hAnsi="Times New Roman" w:cs="Times New Roman"/>
          </w:rPr>
          <w:t xml:space="preserve"> GDF15</w:t>
        </w:r>
      </w:ins>
      <w:ins w:id="63" w:author="Molly C. MULCAHY" w:date="2024-07-19T12:44:00Z">
        <w:r w:rsidR="00F95AD0">
          <w:rPr>
            <w:rFonts w:ascii="Times New Roman" w:hAnsi="Times New Roman" w:cs="Times New Roman"/>
          </w:rPr>
          <w:t xml:space="preserve"> can improve </w:t>
        </w:r>
      </w:ins>
      <w:ins w:id="64" w:author="Molly C. MULCAHY" w:date="2024-07-23T11:33:00Z">
        <w:r w:rsidR="00101816">
          <w:rPr>
            <w:rFonts w:ascii="Times New Roman" w:hAnsi="Times New Roman" w:cs="Times New Roman"/>
          </w:rPr>
          <w:t>glycemia</w:t>
        </w:r>
      </w:ins>
      <w:ins w:id="65" w:author="Molly C. MULCAHY" w:date="2024-07-19T12:44:00Z">
        <w:r w:rsidR="00F95AD0">
          <w:rPr>
            <w:rFonts w:ascii="Times New Roman" w:hAnsi="Times New Roman" w:cs="Times New Roman"/>
          </w:rPr>
          <w:t xml:space="preserve"> </w:t>
        </w:r>
      </w:ins>
      <w:ins w:id="66" w:author="Molly C. MULCAHY" w:date="2024-07-23T11:33:00Z">
        <w:r w:rsidR="00101816">
          <w:rPr>
            <w:rFonts w:ascii="Times New Roman" w:hAnsi="Times New Roman" w:cs="Times New Roman"/>
          </w:rPr>
          <w:t>by reducing</w:t>
        </w:r>
      </w:ins>
      <w:ins w:id="67" w:author="Molly C. MULCAHY" w:date="2024-07-19T12:44:00Z">
        <w:r w:rsidR="00F95AD0">
          <w:rPr>
            <w:rFonts w:ascii="Times New Roman" w:hAnsi="Times New Roman" w:cs="Times New Roman"/>
          </w:rPr>
          <w:t xml:space="preserve"> endogenous glucose production and improv</w:t>
        </w:r>
      </w:ins>
      <w:ins w:id="68" w:author="Molly C. MULCAHY" w:date="2024-07-23T11:33:00Z">
        <w:r w:rsidR="00101816">
          <w:rPr>
            <w:rFonts w:ascii="Times New Roman" w:hAnsi="Times New Roman" w:cs="Times New Roman"/>
          </w:rPr>
          <w:t>ing</w:t>
        </w:r>
      </w:ins>
      <w:ins w:id="69" w:author="Molly C. MULCAHY" w:date="2024-07-19T12:45:00Z">
        <w:r w:rsidR="00F95AD0">
          <w:rPr>
            <w:rFonts w:ascii="Times New Roman" w:hAnsi="Times New Roman" w:cs="Times New Roman"/>
          </w:rPr>
          <w:t xml:space="preserve"> peripheral insulin </w:t>
        </w:r>
      </w:ins>
      <w:ins w:id="70" w:author="Molly C. MULCAHY" w:date="2024-07-23T11:33:00Z">
        <w:r w:rsidR="00101816">
          <w:rPr>
            <w:rFonts w:ascii="Times New Roman" w:hAnsi="Times New Roman" w:cs="Times New Roman"/>
          </w:rPr>
          <w:t>resistance</w:t>
        </w:r>
      </w:ins>
      <w:ins w:id="71" w:author="Molly C. MULCAHY" w:date="2024-07-19T12:46:00Z">
        <w:r w:rsidR="00F95AD0">
          <w:rPr>
            <w:rFonts w:ascii="Times New Roman" w:hAnsi="Times New Roman" w:cs="Times New Roman"/>
          </w:rPr>
          <w:t xml:space="preserve">, which </w:t>
        </w:r>
      </w:ins>
      <w:ins w:id="72" w:author="Molly C. MULCAHY" w:date="2024-07-19T12:52:00Z">
        <w:r w:rsidR="00F95AD0">
          <w:rPr>
            <w:rFonts w:ascii="Times New Roman" w:hAnsi="Times New Roman" w:cs="Times New Roman"/>
          </w:rPr>
          <w:t>i</w:t>
        </w:r>
      </w:ins>
      <w:ins w:id="73" w:author="Molly C. MULCAHY" w:date="2024-07-19T12:46:00Z">
        <w:r w:rsidR="00F95AD0">
          <w:rPr>
            <w:rFonts w:ascii="Times New Roman" w:hAnsi="Times New Roman" w:cs="Times New Roman"/>
          </w:rPr>
          <w:t>s abrogated in knockout animals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ins w:id="74" w:author="Molly C. MULCAHY" w:date="2024-07-19T12:46:00Z">
        <w:r w:rsidR="00F95AD0">
          <w:rPr>
            <w:rFonts w:ascii="Times New Roman" w:hAnsi="Times New Roman" w:cs="Times New Roman"/>
          </w:rPr>
          <w:t xml:space="preserve">. </w:t>
        </w:r>
      </w:ins>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24116E36"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del w:id="75" w:author="Molly C. MULCAHY" w:date="2024-07-23T11:34:00Z">
        <w:r w:rsidR="005C50AA" w:rsidRPr="00F0189F" w:rsidDel="00101816">
          <w:rPr>
            <w:rFonts w:ascii="Times New Roman" w:hAnsi="Times New Roman" w:cs="Times New Roman"/>
          </w:rPr>
          <w:delText>reaches its highest levels</w:delText>
        </w:r>
      </w:del>
      <w:ins w:id="76" w:author="Molly C. MULCAHY" w:date="2024-07-23T11:34:00Z">
        <w:r w:rsidR="00101816">
          <w:rPr>
            <w:rFonts w:ascii="Times New Roman" w:hAnsi="Times New Roman" w:cs="Times New Roman"/>
          </w:rPr>
          <w:t>peaks</w:t>
        </w:r>
      </w:ins>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ins w:id="77" w:author="Molly C. MULCAHY" w:date="2024-07-23T11:34:00Z">
        <w:r w:rsidR="00101816">
          <w:rPr>
            <w:rFonts w:ascii="Times New Roman" w:hAnsi="Times New Roman" w:cs="Times New Roman"/>
          </w:rPr>
          <w:t xml:space="preserve">gestational </w:t>
        </w:r>
      </w:ins>
      <w:r w:rsidR="00991A2D">
        <w:rPr>
          <w:rFonts w:ascii="Times New Roman" w:hAnsi="Times New Roman" w:cs="Times New Roman"/>
        </w:rPr>
        <w:t>parent</w:t>
      </w:r>
      <w:del w:id="78" w:author="Molly C. MULCAHY" w:date="2024-07-23T11:34:00Z">
        <w:r w:rsidR="002D578E" w:rsidRPr="003F141D" w:rsidDel="00101816">
          <w:rPr>
            <w:rFonts w:ascii="Times New Roman" w:hAnsi="Times New Roman" w:cs="Times New Roman"/>
          </w:rPr>
          <w:delText>al</w:delText>
        </w:r>
      </w:del>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ins w:id="79" w:author="Molly C. MULCAHY" w:date="2024-07-23T11:35:00Z">
        <w:r w:rsidR="00101816">
          <w:rPr>
            <w:rFonts w:ascii="Times New Roman" w:hAnsi="Times New Roman" w:cs="Times New Roman"/>
          </w:rPr>
          <w:t>elevations are</w:t>
        </w:r>
      </w:ins>
      <w:del w:id="80" w:author="Molly C. MULCAHY" w:date="2024-07-23T11:35:00Z">
        <w:r w:rsidR="00AB2246" w:rsidDel="00101816">
          <w:rPr>
            <w:rFonts w:ascii="Times New Roman" w:hAnsi="Times New Roman" w:cs="Times New Roman"/>
          </w:rPr>
          <w:delText xml:space="preserve">levels </w:delText>
        </w:r>
        <w:r w:rsidR="00B92807" w:rsidDel="00101816">
          <w:rPr>
            <w:rFonts w:ascii="Times New Roman" w:hAnsi="Times New Roman" w:cs="Times New Roman"/>
          </w:rPr>
          <w:delText>have also been linked to</w:delText>
        </w:r>
        <w:r w:rsidR="00AB2246" w:rsidDel="00101816">
          <w:rPr>
            <w:rFonts w:ascii="Times New Roman" w:hAnsi="Times New Roman" w:cs="Times New Roman"/>
          </w:rPr>
          <w:delText xml:space="preserve"> gestational weight gain, </w:delText>
        </w:r>
        <w:r w:rsidR="00F01693" w:rsidDel="00101816">
          <w:rPr>
            <w:rFonts w:ascii="Times New Roman" w:hAnsi="Times New Roman" w:cs="Times New Roman"/>
          </w:rPr>
          <w:delText xml:space="preserve">with </w:delText>
        </w:r>
        <w:r w:rsidR="00B92807" w:rsidDel="00101816">
          <w:rPr>
            <w:rFonts w:ascii="Times New Roman" w:hAnsi="Times New Roman" w:cs="Times New Roman"/>
          </w:rPr>
          <w:delText>elevat</w:delText>
        </w:r>
        <w:r w:rsidR="00F01693" w:rsidDel="00101816">
          <w:rPr>
            <w:rFonts w:ascii="Times New Roman" w:hAnsi="Times New Roman" w:cs="Times New Roman"/>
          </w:rPr>
          <w:delText>ed levels</w:delText>
        </w:r>
      </w:del>
      <w:r w:rsidR="00AB2246">
        <w:rPr>
          <w:rFonts w:ascii="Times New Roman" w:hAnsi="Times New Roman" w:cs="Times New Roman"/>
        </w:rPr>
        <w:t xml:space="preserve"> </w:t>
      </w:r>
      <w:del w:id="81" w:author="Molly C. MULCAHY" w:date="2024-07-23T11:36:00Z">
        <w:r w:rsidR="00AB2246" w:rsidDel="00101816">
          <w:rPr>
            <w:rFonts w:ascii="Times New Roman" w:hAnsi="Times New Roman" w:cs="Times New Roman"/>
          </w:rPr>
          <w:delText xml:space="preserve">negatively </w:delText>
        </w:r>
      </w:del>
      <w:ins w:id="82" w:author="Molly C. MULCAHY" w:date="2024-07-23T11:36:00Z">
        <w:r w:rsidR="00101816">
          <w:rPr>
            <w:rFonts w:ascii="Times New Roman" w:hAnsi="Times New Roman" w:cs="Times New Roman"/>
          </w:rPr>
          <w:t xml:space="preserve">inversely </w:t>
        </w:r>
      </w:ins>
      <w:r w:rsidR="00AB2246">
        <w:rPr>
          <w:rFonts w:ascii="Times New Roman" w:hAnsi="Times New Roman" w:cs="Times New Roman"/>
        </w:rPr>
        <w:t xml:space="preserve">associated with </w:t>
      </w:r>
      <w:del w:id="83" w:author="Molly C. MULCAHY" w:date="2024-07-23T11:36:00Z">
        <w:r w:rsidR="00AB2246" w:rsidDel="00101816">
          <w:rPr>
            <w:rFonts w:ascii="Times New Roman" w:hAnsi="Times New Roman" w:cs="Times New Roman"/>
          </w:rPr>
          <w:delText xml:space="preserve">cumulative </w:delText>
        </w:r>
      </w:del>
      <w:r w:rsidR="00AB2246">
        <w:rPr>
          <w:rFonts w:ascii="Times New Roman" w:hAnsi="Times New Roman" w:cs="Times New Roman"/>
        </w:rPr>
        <w:t xml:space="preserve">gestational weight gain </w:t>
      </w:r>
      <w:ins w:id="84" w:author="Molly C. MULCAHY" w:date="2024-07-23T11:36:00Z">
        <w:r w:rsidR="00101816">
          <w:rPr>
            <w:rFonts w:ascii="Times New Roman" w:hAnsi="Times New Roman" w:cs="Times New Roman"/>
          </w:rPr>
          <w:t xml:space="preserve">and </w:t>
        </w:r>
      </w:ins>
      <w:del w:id="85" w:author="Molly C. MULCAHY" w:date="2024-07-23T11:36:00Z">
        <w:r w:rsidR="00AB2246" w:rsidDel="00101816">
          <w:rPr>
            <w:rFonts w:ascii="Times New Roman" w:hAnsi="Times New Roman" w:cs="Times New Roman"/>
          </w:rPr>
          <w:fldChar w:fldCharType="begin"/>
        </w:r>
        <w:r w:rsidR="00F95AD0" w:rsidDel="00101816">
          <w:rPr>
            <w:rFonts w:ascii="Times New Roman" w:hAnsi="Times New Roman" w:cs="Times New Roman"/>
          </w:rPr>
          <w:del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delInstrText>
        </w:r>
        <w:r w:rsidR="00AB2246" w:rsidDel="00101816">
          <w:rPr>
            <w:rFonts w:ascii="Times New Roman" w:hAnsi="Times New Roman" w:cs="Times New Roman"/>
          </w:rPr>
          <w:fldChar w:fldCharType="separate"/>
        </w:r>
        <w:r w:rsidR="004267FB" w:rsidRPr="004267FB" w:rsidDel="00101816">
          <w:rPr>
            <w:rFonts w:ascii="Times New Roman" w:hAnsi="Times New Roman" w:cs="Times New Roman"/>
          </w:rPr>
          <w:delText>(24)</w:delText>
        </w:r>
        <w:r w:rsidR="00AB2246" w:rsidDel="00101816">
          <w:rPr>
            <w:rFonts w:ascii="Times New Roman" w:hAnsi="Times New Roman" w:cs="Times New Roman"/>
          </w:rPr>
          <w:fldChar w:fldCharType="end"/>
        </w:r>
        <w:r w:rsidR="00B92807" w:rsidDel="00101816">
          <w:rPr>
            <w:rFonts w:ascii="Times New Roman" w:hAnsi="Times New Roman" w:cs="Times New Roman"/>
          </w:rPr>
          <w:delText xml:space="preserve">. </w:delText>
        </w:r>
        <w:r w:rsidR="00592757" w:rsidDel="00101816">
          <w:rPr>
            <w:rFonts w:ascii="Times New Roman" w:hAnsi="Times New Roman" w:cs="Times New Roman"/>
          </w:rPr>
          <w:delText xml:space="preserve">Petry and colleagues found </w:delText>
        </w:r>
      </w:del>
      <w:r w:rsidR="00592757">
        <w:rPr>
          <w:rFonts w:ascii="Times New Roman" w:hAnsi="Times New Roman" w:cs="Times New Roman"/>
        </w:rPr>
        <w:t xml:space="preserve">pre-pregnancy BMI </w:t>
      </w:r>
      <w:del w:id="86" w:author="Molly C. MULCAHY" w:date="2024-07-23T11:36:00Z">
        <w:r w:rsidR="00592757" w:rsidDel="00101816">
          <w:rPr>
            <w:rFonts w:ascii="Times New Roman" w:hAnsi="Times New Roman" w:cs="Times New Roman"/>
          </w:rPr>
          <w:delText xml:space="preserve">was inversely related to GDF15 levels during pregnancy </w:delText>
        </w:r>
      </w:del>
      <w:r w:rsidR="00592757">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0C680E" w:rsidRPr="000C680E">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del w:id="87" w:author="Molly C. MULCAHY" w:date="2024-08-01T12:48:00Z" w16du:dateUtc="2024-08-01T17:48:00Z">
        <w:r w:rsidR="007F3588" w:rsidDel="00097CF0">
          <w:rPr>
            <w:rFonts w:ascii="Times New Roman" w:hAnsi="Times New Roman" w:cs="Times New Roman"/>
          </w:rPr>
          <w:delText>In several cases, the e</w:delText>
        </w:r>
      </w:del>
      <w:ins w:id="88" w:author="Molly C. MULCAHY" w:date="2024-08-01T12:48:00Z" w16du:dateUtc="2024-08-01T17:48:00Z">
        <w:r w:rsidR="00097CF0">
          <w:rPr>
            <w:rFonts w:ascii="Times New Roman" w:hAnsi="Times New Roman" w:cs="Times New Roman"/>
          </w:rPr>
          <w:t>E</w:t>
        </w:r>
      </w:ins>
      <w:r w:rsidR="007F3588">
        <w:rPr>
          <w:rFonts w:ascii="Times New Roman" w:hAnsi="Times New Roman" w:cs="Times New Roman"/>
        </w:rPr>
        <w:t xml:space="preserve">pidemiological data </w:t>
      </w:r>
      <w:del w:id="89" w:author="Molly C. MULCAHY" w:date="2024-08-01T12:48:00Z" w16du:dateUtc="2024-08-01T17:48:00Z">
        <w:r w:rsidR="007F3588" w:rsidDel="00097CF0">
          <w:rPr>
            <w:rFonts w:ascii="Times New Roman" w:hAnsi="Times New Roman" w:cs="Times New Roman"/>
          </w:rPr>
          <w:delText>is conflict</w:delText>
        </w:r>
        <w:r w:rsidR="00F01693" w:rsidDel="00097CF0">
          <w:rPr>
            <w:rFonts w:ascii="Times New Roman" w:hAnsi="Times New Roman" w:cs="Times New Roman"/>
          </w:rPr>
          <w:delText>ing</w:delText>
        </w:r>
      </w:del>
      <w:ins w:id="90" w:author="Molly C. MULCAHY" w:date="2024-08-01T12:48:00Z" w16du:dateUtc="2024-08-01T17:48:00Z">
        <w:r w:rsidR="00097CF0">
          <w:rPr>
            <w:rFonts w:ascii="Times New Roman" w:hAnsi="Times New Roman" w:cs="Times New Roman"/>
          </w:rPr>
          <w:t>about the role of GDF15 in complications of pregnancy are conflicting</w:t>
        </w:r>
      </w:ins>
      <w:r w:rsidR="007F3588">
        <w:rPr>
          <w:rFonts w:ascii="Times New Roman" w:hAnsi="Times New Roman" w:cs="Times New Roman"/>
        </w:rPr>
        <w:t xml:space="preserve">.  </w:t>
      </w:r>
      <w:del w:id="91" w:author="Molly C. MULCAHY" w:date="2024-08-01T12:48:00Z" w16du:dateUtc="2024-08-01T17:48:00Z">
        <w:r w:rsidR="007F3588" w:rsidDel="00097CF0">
          <w:rPr>
            <w:rFonts w:ascii="Times New Roman" w:hAnsi="Times New Roman" w:cs="Times New Roman"/>
          </w:rPr>
          <w:delText>For example, p</w:delText>
        </w:r>
        <w:r w:rsidR="00F913B6" w:rsidDel="00097CF0">
          <w:rPr>
            <w:rFonts w:ascii="Times New Roman" w:hAnsi="Times New Roman" w:cs="Times New Roman"/>
          </w:rPr>
          <w:delText>re</w:delText>
        </w:r>
      </w:del>
      <w:ins w:id="92" w:author="Molly C. MULCAHY" w:date="2024-08-01T12:48:00Z" w16du:dateUtc="2024-08-01T17:48:00Z">
        <w:r w:rsidR="00097CF0">
          <w:rPr>
            <w:rFonts w:ascii="Times New Roman" w:hAnsi="Times New Roman" w:cs="Times New Roman"/>
          </w:rPr>
          <w:t>Pre</w:t>
        </w:r>
      </w:ins>
      <w:r w:rsidR="00F913B6">
        <w:rPr>
          <w:rFonts w:ascii="Times New Roman" w:hAnsi="Times New Roman" w:cs="Times New Roman"/>
        </w:rPr>
        <w:t>-eclampsia</w:t>
      </w:r>
      <w:ins w:id="93" w:author="Molly C. MULCAHY" w:date="2024-08-01T12:49:00Z" w16du:dateUtc="2024-08-01T17:49:00Z">
        <w:r w:rsidR="00097CF0">
          <w:rPr>
            <w:rFonts w:ascii="Times New Roman" w:hAnsi="Times New Roman" w:cs="Times New Roman"/>
          </w:rPr>
          <w:t xml:space="preserve"> </w:t>
        </w:r>
      </w:ins>
      <w:del w:id="94" w:author="Molly C. MULCAHY" w:date="2024-08-01T12:49:00Z" w16du:dateUtc="2024-08-01T17:49:00Z">
        <w:r w:rsidR="00F913B6" w:rsidDel="00097CF0">
          <w:rPr>
            <w:rFonts w:ascii="Times New Roman" w:hAnsi="Times New Roman" w:cs="Times New Roman"/>
          </w:rPr>
          <w:delText>, a life-threatening complication</w:delText>
        </w:r>
        <w:r w:rsidR="00C4175E" w:rsidDel="00097CF0">
          <w:rPr>
            <w:rFonts w:ascii="Times New Roman" w:hAnsi="Times New Roman" w:cs="Times New Roman"/>
          </w:rPr>
          <w:delText xml:space="preserve"> involving critically high blood pressure and protein loss in urine,</w:delText>
        </w:r>
        <w:r w:rsidR="00F913B6" w:rsidDel="00097CF0">
          <w:rPr>
            <w:rFonts w:ascii="Times New Roman" w:hAnsi="Times New Roman" w:cs="Times New Roman"/>
          </w:rPr>
          <w:delText xml:space="preserve"> </w:delText>
        </w:r>
      </w:del>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0C680E" w:rsidRPr="000C680E">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ins w:id="95" w:author="Molly C. MULCAHY" w:date="2024-08-01T12:49:00Z" w16du:dateUtc="2024-08-01T17:49:00Z">
        <w:r w:rsidR="00097CF0">
          <w:rPr>
            <w:rFonts w:ascii="Times New Roman" w:hAnsi="Times New Roman" w:cs="Times New Roman"/>
          </w:rPr>
          <w:t xml:space="preserve"> serum</w:t>
        </w:r>
      </w:ins>
      <w:r w:rsidR="00F913B6">
        <w:rPr>
          <w:rFonts w:ascii="Times New Roman" w:hAnsi="Times New Roman" w:cs="Times New Roman"/>
        </w:rPr>
        <w:t xml:space="preserve"> </w:t>
      </w:r>
      <w:r w:rsidR="007F3588">
        <w:rPr>
          <w:rFonts w:ascii="Times New Roman" w:hAnsi="Times New Roman" w:cs="Times New Roman"/>
        </w:rPr>
        <w:t>GDF15</w:t>
      </w:r>
      <w:del w:id="96" w:author="Molly C. MULCAHY" w:date="2024-08-01T12:49:00Z" w16du:dateUtc="2024-08-01T17:49:00Z">
        <w:r w:rsidR="007F3588" w:rsidDel="00097CF0">
          <w:rPr>
            <w:rFonts w:ascii="Times New Roman" w:hAnsi="Times New Roman" w:cs="Times New Roman"/>
          </w:rPr>
          <w:delText xml:space="preserve"> </w:delText>
        </w:r>
        <w:r w:rsidR="00F913B6" w:rsidDel="00097CF0">
          <w:rPr>
            <w:rFonts w:ascii="Times New Roman" w:hAnsi="Times New Roman" w:cs="Times New Roman"/>
          </w:rPr>
          <w:delText>in serum</w:delText>
        </w:r>
      </w:del>
      <w:r w:rsidR="00F913B6">
        <w:rPr>
          <w:rFonts w:ascii="Times New Roman" w:hAnsi="Times New Roman" w:cs="Times New Roman"/>
        </w:rPr>
        <w:t xml:space="preserve"> compared to non-pre</w:t>
      </w:r>
      <w:ins w:id="97" w:author="Molly C. MULCAHY" w:date="2024-08-01T12:49:00Z" w16du:dateUtc="2024-08-01T17:49:00Z">
        <w:r w:rsidR="00097CF0">
          <w:rPr>
            <w:rFonts w:ascii="Times New Roman" w:hAnsi="Times New Roman" w:cs="Times New Roman"/>
          </w:rPr>
          <w:t>-</w:t>
        </w:r>
      </w:ins>
      <w:r w:rsidR="00F913B6">
        <w:rPr>
          <w:rFonts w:ascii="Times New Roman" w:hAnsi="Times New Roman" w:cs="Times New Roman"/>
        </w:rPr>
        <w:t>eclamptic</w:t>
      </w:r>
      <w:del w:id="98" w:author="Molly C. MULCAHY" w:date="2024-08-01T12:49:00Z" w16du:dateUtc="2024-08-01T17:49:00Z">
        <w:r w:rsidR="00F913B6" w:rsidDel="00097CF0">
          <w:rPr>
            <w:rFonts w:ascii="Times New Roman" w:hAnsi="Times New Roman" w:cs="Times New Roman"/>
          </w:rPr>
          <w:delText>, normotensive</w:delText>
        </w:r>
      </w:del>
      <w:ins w:id="99" w:author="Molly C. MULCAHY" w:date="2024-08-01T12:49:00Z" w16du:dateUtc="2024-08-01T17:49:00Z">
        <w:r w:rsidR="00097CF0">
          <w:rPr>
            <w:rFonts w:ascii="Times New Roman" w:hAnsi="Times New Roman" w:cs="Times New Roman"/>
          </w:rPr>
          <w:t xml:space="preserve"> gestational</w:t>
        </w:r>
      </w:ins>
      <w:r w:rsidR="00F913B6">
        <w:rPr>
          <w:rFonts w:ascii="Times New Roman" w:hAnsi="Times New Roman" w:cs="Times New Roman"/>
        </w:rPr>
        <w:t xml:space="preser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0C680E" w:rsidRPr="000C680E">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0C680E" w:rsidRPr="000C680E">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0C680E" w:rsidRPr="000C680E">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lastRenderedPageBreak/>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100" w:author="Molly C. MULCAHY" w:date="2024-07-19T12:34:00Z">
        <w:r w:rsidR="00F95AD0">
          <w:rPr>
            <w:rFonts w:ascii="Times New Roman" w:hAnsi="Times New Roman" w:cs="Times New Roman"/>
          </w:rPr>
          <w:t xml:space="preserve">GDF15 </w:t>
        </w:r>
      </w:ins>
      <w:ins w:id="101" w:author="Molly C. MULCAHY" w:date="2024-07-19T12:53:00Z">
        <w:r w:rsidR="00F95AD0">
          <w:rPr>
            <w:rFonts w:ascii="Times New Roman" w:hAnsi="Times New Roman" w:cs="Times New Roman"/>
          </w:rPr>
          <w:t>elevations</w:t>
        </w:r>
      </w:ins>
      <w:ins w:id="102" w:author="Molly C. MULCAHY" w:date="2024-07-19T12:35:00Z">
        <w:r w:rsidR="00F95AD0">
          <w:rPr>
            <w:rFonts w:ascii="Times New Roman" w:hAnsi="Times New Roman" w:cs="Times New Roman"/>
          </w:rPr>
          <w:t xml:space="preserve"> in circu</w:t>
        </w:r>
      </w:ins>
      <w:ins w:id="103" w:author="Molly C. MULCAHY" w:date="2024-07-19T12:37:00Z">
        <w:r w:rsidR="00F95AD0">
          <w:rPr>
            <w:rFonts w:ascii="Times New Roman" w:hAnsi="Times New Roman" w:cs="Times New Roman"/>
          </w:rPr>
          <w:t xml:space="preserve">lation </w:t>
        </w:r>
      </w:ins>
      <w:ins w:id="104" w:author="Molly C. MULCAHY" w:date="2024-07-19T12:53:00Z">
        <w:r w:rsidR="00F95AD0">
          <w:rPr>
            <w:rFonts w:ascii="Times New Roman" w:hAnsi="Times New Roman" w:cs="Times New Roman"/>
          </w:rPr>
          <w:t>are</w:t>
        </w:r>
      </w:ins>
      <w:ins w:id="105" w:author="Molly C. MULCAHY" w:date="2024-07-19T12:37:00Z">
        <w:r w:rsidR="00F95AD0">
          <w:rPr>
            <w:rFonts w:ascii="Times New Roman" w:hAnsi="Times New Roman" w:cs="Times New Roman"/>
          </w:rPr>
          <w:t xml:space="preserve"> thought t</w:t>
        </w:r>
      </w:ins>
      <w:ins w:id="106" w:author="Molly C. MULCAHY" w:date="2024-07-19T12:38:00Z">
        <w:r w:rsidR="00F95AD0">
          <w:rPr>
            <w:rFonts w:ascii="Times New Roman" w:hAnsi="Times New Roman" w:cs="Times New Roman"/>
          </w:rPr>
          <w:t xml:space="preserve">o be </w:t>
        </w:r>
      </w:ins>
      <w:ins w:id="107" w:author="Molly C. MULCAHY" w:date="2024-07-19T14:29:00Z">
        <w:r w:rsidR="007C3B39">
          <w:rPr>
            <w:rFonts w:ascii="Times New Roman" w:hAnsi="Times New Roman" w:cs="Times New Roman"/>
          </w:rPr>
          <w:t>sentinels</w:t>
        </w:r>
      </w:ins>
      <w:ins w:id="108" w:author="Molly C. MULCAHY" w:date="2024-07-19T12:38:00Z">
        <w:r w:rsidR="00F95AD0">
          <w:rPr>
            <w:rFonts w:ascii="Times New Roman" w:hAnsi="Times New Roman" w:cs="Times New Roman"/>
          </w:rPr>
          <w:t xml:space="preserve"> of stress</w:t>
        </w:r>
      </w:ins>
      <w:ins w:id="109" w:author="Molly C. MULCAHY" w:date="2024-07-19T12:53:00Z">
        <w:r w:rsidR="00F95AD0">
          <w:rPr>
            <w:rFonts w:ascii="Times New Roman" w:hAnsi="Times New Roman" w:cs="Times New Roman"/>
          </w:rPr>
          <w:t>ors present in the body</w:t>
        </w:r>
      </w:ins>
      <w:ins w:id="110" w:author="Molly C. MULCAHY" w:date="2024-07-19T12:39:00Z">
        <w:r w:rsidR="00F95AD0">
          <w:rPr>
            <w:rFonts w:ascii="Times New Roman" w:hAnsi="Times New Roman" w:cs="Times New Roman"/>
          </w:rPr>
          <w:t xml:space="preserve">. </w:t>
        </w:r>
      </w:ins>
      <w:ins w:id="111" w:author="Molly C. MULCAHY" w:date="2024-07-19T14:30:00Z">
        <w:r w:rsidR="007C3B39">
          <w:rPr>
            <w:rFonts w:ascii="Times New Roman" w:hAnsi="Times New Roman" w:cs="Times New Roman"/>
          </w:rPr>
          <w:t>Comparisons between non-pregnant and p</w:t>
        </w:r>
      </w:ins>
      <w:ins w:id="112" w:author="Molly C. MULCAHY" w:date="2024-07-19T12:39:00Z">
        <w:r w:rsidR="00F95AD0">
          <w:rPr>
            <w:rFonts w:ascii="Times New Roman" w:hAnsi="Times New Roman" w:cs="Times New Roman"/>
          </w:rPr>
          <w:t>regna</w:t>
        </w:r>
      </w:ins>
      <w:ins w:id="113" w:author="Molly C. MULCAHY" w:date="2024-07-19T14:30:00Z">
        <w:r w:rsidR="007C3B39">
          <w:rPr>
            <w:rFonts w:ascii="Times New Roman" w:hAnsi="Times New Roman" w:cs="Times New Roman"/>
          </w:rPr>
          <w:t xml:space="preserve">nt individuals and between healthy versus chronic </w:t>
        </w:r>
      </w:ins>
      <w:ins w:id="114" w:author="Molly C. MULCAHY" w:date="2024-07-19T12:39:00Z">
        <w:r w:rsidR="00F95AD0">
          <w:rPr>
            <w:rFonts w:ascii="Times New Roman" w:hAnsi="Times New Roman" w:cs="Times New Roman"/>
          </w:rPr>
          <w:t>stress during pregnancy</w:t>
        </w:r>
      </w:ins>
      <w:ins w:id="115" w:author="Molly C. MULCAHY" w:date="2024-07-19T14:30:00Z">
        <w:r w:rsidR="007C3B39">
          <w:rPr>
            <w:rFonts w:ascii="Times New Roman" w:hAnsi="Times New Roman" w:cs="Times New Roman"/>
          </w:rPr>
          <w:t xml:space="preserve"> (like dexamethasone administration) are</w:t>
        </w:r>
      </w:ins>
      <w:ins w:id="116" w:author="Molly C. MULCAHY" w:date="2024-07-19T14:31:00Z">
        <w:r w:rsidR="007C3B39">
          <w:rPr>
            <w:rFonts w:ascii="Times New Roman" w:hAnsi="Times New Roman" w:cs="Times New Roman"/>
          </w:rPr>
          <w:t xml:space="preserve"> understudied in murine models</w:t>
        </w:r>
      </w:ins>
      <w:ins w:id="117" w:author="Molly C. MULCAHY" w:date="2024-07-19T14: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118" w:author="Molly C. MULCAHY" w:date="2024-07-19T14:31:00Z">
        <w:r w:rsidR="007C3B39">
          <w:rPr>
            <w:rFonts w:ascii="Times New Roman" w:hAnsi="Times New Roman" w:cs="Times New Roman"/>
          </w:rPr>
          <w:t xml:space="preserve"> and lack of evaluation of physiological state and chronic stress compounding physiological state</w:t>
        </w:r>
      </w:ins>
      <w:r w:rsidR="00D21874">
        <w:rPr>
          <w:rFonts w:ascii="Times New Roman" w:hAnsi="Times New Roman" w:cs="Times New Roman"/>
        </w:rPr>
        <w:t xml:space="preserve">, </w:t>
      </w:r>
      <w:r w:rsidR="00D93E43">
        <w:rPr>
          <w:rFonts w:ascii="Times New Roman" w:hAnsi="Times New Roman" w:cs="Times New Roman"/>
        </w:rPr>
        <w:t xml:space="preserve">we sought to </w:t>
      </w:r>
      <w:ins w:id="119" w:author="Molly C. MULCAHY" w:date="2024-07-19T14:31:00Z">
        <w:r w:rsidR="007C3B39">
          <w:rPr>
            <w:rFonts w:ascii="Times New Roman" w:hAnsi="Times New Roman" w:cs="Times New Roman"/>
          </w:rPr>
          <w:t>characterize GDF15 in circulation comparing pregnant</w:t>
        </w:r>
      </w:ins>
      <w:ins w:id="120" w:author="Molly C. MULCAHY" w:date="2024-07-19T14:32:00Z">
        <w:r w:rsidR="007C3B39">
          <w:rPr>
            <w:rFonts w:ascii="Times New Roman" w:hAnsi="Times New Roman" w:cs="Times New Roman"/>
          </w:rPr>
          <w:t>,</w:t>
        </w:r>
      </w:ins>
      <w:ins w:id="121" w:author="Molly C. MULCAHY" w:date="2024-07-19T14:31:00Z">
        <w:r w:rsidR="007C3B39">
          <w:rPr>
            <w:rFonts w:ascii="Times New Roman" w:hAnsi="Times New Roman" w:cs="Times New Roman"/>
          </w:rPr>
          <w:t xml:space="preserve"> non-pregnant</w:t>
        </w:r>
      </w:ins>
      <w:ins w:id="122" w:author="Molly C. MULCAHY" w:date="2024-07-19T14:32:00Z">
        <w:r w:rsidR="007C3B39">
          <w:rPr>
            <w:rFonts w:ascii="Times New Roman" w:hAnsi="Times New Roman" w:cs="Times New Roman"/>
          </w:rPr>
          <w:t xml:space="preserve">, and stressed pregnant females while assessing glycemic health. We also sought to </w:t>
        </w:r>
      </w:ins>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proofErr w:type="gramStart"/>
      <w:r w:rsidR="005B366D">
        <w:rPr>
          <w:rFonts w:ascii="Times New Roman" w:hAnsi="Times New Roman" w:cs="Times New Roman"/>
        </w:rPr>
        <w:t>during the course of</w:t>
      </w:r>
      <w:proofErr w:type="gramEnd"/>
      <w:r w:rsidR="005B366D">
        <w:rPr>
          <w:rFonts w:ascii="Times New Roman" w:hAnsi="Times New Roman" w:cs="Times New Roman"/>
        </w:rPr>
        <w:t xml:space="preserve"> </w:t>
      </w:r>
      <w:ins w:id="123" w:author="Molly C. MULCAHY" w:date="2024-07-19T14:33:00Z">
        <w:r w:rsidR="007C3B39">
          <w:rPr>
            <w:rFonts w:ascii="Times New Roman" w:hAnsi="Times New Roman" w:cs="Times New Roman"/>
          </w:rPr>
          <w:t xml:space="preserve">healthy </w:t>
        </w:r>
      </w:ins>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CD, Picolab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w:t>
      </w:r>
      <w:r w:rsidR="00962938">
        <w:rPr>
          <w:rFonts w:ascii="Times New Roman" w:hAnsi="Times New Roman" w:cs="Times New Roman"/>
        </w:rPr>
        <w:t>o-placental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(ThermoFisher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57106DC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{"citationID":"u5ukMVdn","properties":{"formattedCitation":"(30)","plainCitation":"(30)","noteIndex":0},"citationItems":[{"id":486,"uris":["http://zotero.org/users/5073745/items/GWKFWWRY"],"itemData":{"id":486,"type":"webpage","abstract":"Insulin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0C680E" w:rsidRPr="000C680E">
        <w:rPr>
          <w:rFonts w:ascii="Times New Roman" w:hAnsi="Times New Roman" w:cs="Times New Roman"/>
        </w:rPr>
        <w:t>(30)</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proofErr w:type="gramStart"/>
      <w:r>
        <w:rPr>
          <w:rFonts w:ascii="Times New Roman" w:eastAsia="Times New Roman" w:hAnsi="Times New Roman" w:cs="Times New Roman"/>
        </w:rPr>
        <w:t>fasted</w:t>
      </w:r>
      <w:proofErr w:type="gramEnd"/>
      <w:r>
        <w:rPr>
          <w:rFonts w:ascii="Times New Roman" w:eastAsia="Times New Roman" w:hAnsi="Times New Roman" w:cs="Times New Roman"/>
        </w:rPr>
        <w:t xml:space="preserve">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245D4EBA"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{"citationID":"Oql9rU5C","properties":{"formattedCitation":"(31)","plainCitation":"(31)","noteIndex":0},"citationItems":[{"id":417,"uris":["http://zotero.org/users/5073745/items/X6KF8W8Y"],"itemData":{"id":417,"type":"article-journal","abstract":"Lactose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0C680E" w:rsidRPr="000C680E">
        <w:rPr>
          <w:rFonts w:ascii="Times New Roman" w:hAnsi="Times New Roman" w:cs="Times New Roman"/>
        </w:rPr>
        <w:t>(31)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dam)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w:t>
      </w:r>
      <w:proofErr w:type="gramStart"/>
      <w:r w:rsidRPr="00303552">
        <w:rPr>
          <w:rFonts w:ascii="Times New Roman" w:hAnsi="Times New Roman" w:cs="Times New Roman"/>
        </w:rPr>
        <w:t>o-</w:t>
      </w:r>
      <w:proofErr w:type="gramEnd"/>
      <w:r w:rsidRPr="00303552">
        <w:rPr>
          <w:rFonts w:ascii="Times New Roman" w:hAnsi="Times New Roman" w:cs="Times New Roman"/>
        </w:rPr>
        <w:t>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w:t>
      </w:r>
      <w:proofErr w:type="gramStart"/>
      <w:r w:rsidRPr="00303552">
        <w:rPr>
          <w:rFonts w:ascii="Times New Roman" w:hAnsi="Times New Roman" w:cs="Times New Roman"/>
        </w:rPr>
        <w:t>Percentage</w:t>
      </w:r>
      <w:proofErr w:type="gramEnd"/>
      <w:r w:rsidRPr="00303552">
        <w:rPr>
          <w:rFonts w:ascii="Times New Roman" w:hAnsi="Times New Roman" w:cs="Times New Roman"/>
        </w:rPr>
        <w:t xml:space="preserv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25D48C20"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0C680E">
        <w:rPr>
          <w:rFonts w:ascii="Times New Roman" w:eastAsia="Times New Roman" w:hAnsi="Times New Roman" w:cs="Times New Roman"/>
        </w:rPr>
        <w:instrText xml:space="preserve"> ADDIN ZOTERO_ITEM CSL_CITATION {"citationID":"3uiNB6ty","properties":{"formattedCitation":"(32)","plainCitation":"(32)","noteIndex":0},"citationItems":[{"id":88,"uris":["http://zotero.org/users/5073745/items/2FPE9EQN"],"itemData":{"id":88,"type":"document","publisher":"R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0C680E" w:rsidRPr="000C680E">
        <w:rPr>
          <w:rFonts w:ascii="Times New Roman" w:hAnsi="Times New Roman" w:cs="Times New Roman"/>
        </w:rPr>
        <w:t>(32)</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0C680E">
        <w:rPr>
          <w:rFonts w:ascii="Times New Roman" w:eastAsia="Times New Roman" w:hAnsi="Times New Roman" w:cs="Times New Roman"/>
        </w:rPr>
        <w:instrText xml:space="preserve"> ADDIN ZOTERO_ITEM CSL_CITATION {"citationID":"U5X7zhr3","properties":{"formattedCitation":"(33)","plainCitation":"(33)","noteIndex":0},"citationItems":[{"id":53,"uris":["http://zotero.org/users/5073745/items/GUUE2ZQS"],"itemData":{"id":53,"type":"article-journal","abstract":"Maximum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0C680E" w:rsidRPr="000C680E">
        <w:rPr>
          <w:rFonts w:ascii="Times New Roman" w:hAnsi="Times New Roman" w:cs="Times New Roman"/>
        </w:rPr>
        <w:t>(33)</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w:t>
      </w:r>
      <w:proofErr w:type="gramStart"/>
      <w:r w:rsidR="002513AE">
        <w:rPr>
          <w:rFonts w:ascii="Times New Roman" w:eastAsia="Times New Roman" w:hAnsi="Times New Roman" w:cs="Times New Roman"/>
        </w:rPr>
        <w:t>Mann</w:t>
      </w:r>
      <w:proofErr w:type="gramEnd"/>
      <w:r w:rsidR="002513AE">
        <w:rPr>
          <w:rFonts w:ascii="Times New Roman" w:eastAsia="Times New Roman" w:hAnsi="Times New Roman" w:cs="Times New Roman"/>
        </w:rPr>
        <w:t xml:space="preserve">-Whitney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2F5BE03C"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{"citationID":"138NTu4T","properties":{"formattedCitation":"(34,35)","plainCitation":"(34,35)","noteIndex":0},"citationItems":[{"id":254,"uris":["http://zotero.org/users/5073745/items/3EYRTHI4"],"itemData":{"id":254,"type":"article-journal","abstract":"Pregnancy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0C680E" w:rsidRPr="000C680E">
        <w:rPr>
          <w:rFonts w:ascii="Times New Roman" w:hAnsi="Times New Roman" w:cs="Times New Roman"/>
        </w:rPr>
        <w:t>(34,35)</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ins w:id="124" w:author="Molly C. MULCAHY" w:date="2024-07-22T15:21:00Z">
        <w:r w:rsidR="00E31712">
          <w:rPr>
            <w:rFonts w:ascii="Times New Roman" w:hAnsi="Times New Roman" w:cs="Times New Roman"/>
          </w:rPr>
          <w:t xml:space="preserve">chronic stress-related </w:t>
        </w:r>
      </w:ins>
      <w:r w:rsidR="009F0AD1">
        <w:rPr>
          <w:rFonts w:ascii="Times New Roman" w:hAnsi="Times New Roman" w:cs="Times New Roman"/>
        </w:rPr>
        <w:t>excess</w:t>
      </w:r>
      <w:ins w:id="125" w:author="Molly C. MULCAHY" w:date="2024-07-22T15:21:00Z">
        <w:r w:rsidR="00E31712">
          <w:rPr>
            <w:rFonts w:ascii="Times New Roman" w:hAnsi="Times New Roman" w:cs="Times New Roman"/>
          </w:rPr>
          <w:t>ive</w:t>
        </w:r>
      </w:ins>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126" w:author="Molly C. MULCAHY" w:date="2024-07-16T14:16:00Z">
        <w:r w:rsidR="00846921" w:rsidDel="00867980">
          <w:rPr>
            <w:rFonts w:ascii="Times New Roman" w:hAnsi="Times New Roman" w:cs="Times New Roman"/>
          </w:rPr>
          <w:delText xml:space="preserve"> </w:delText>
        </w:r>
      </w:del>
      <w:ins w:id="127" w:author="Molly C. MULCAHY" w:date="2024-07-16T14:17:00Z">
        <w:r w:rsidR="00867980">
          <w:rPr>
            <w:rFonts w:ascii="Times New Roman" w:hAnsi="Times New Roman" w:cs="Times New Roman"/>
          </w:rPr>
          <w:t xml:space="preserve"> Consistent with other murine models of pregnancy</w:t>
        </w:r>
      </w:ins>
      <w:del w:id="128" w:author="Molly C. MULCAHY" w:date="2024-07-16T14: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129" w:author="Molly C. MULCAHY" w:date="2024-07-16T14: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130" w:author="Molly C. MULCAHY" w:date="2024-07-16T14: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{"citationID":"saidAmCB","properties":{"formattedCitation":"(36,37)","plainCitation":"(36,37)","noteIndex":0},"citationItems":[{"id":525,"uris":["http://zotero.org/users/5073745/items/XDVXWQWM"],"itemData":{"id":525,"type":"article-journal","abstract":"Intensive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0C680E" w:rsidRPr="000C680E">
        <w:rPr>
          <w:rFonts w:ascii="Times New Roman" w:hAnsi="Times New Roman" w:cs="Times New Roman"/>
        </w:rPr>
        <w:t>(36,37)</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131"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r w:rsidR="00801A6F">
        <w:rPr>
          <w:rFonts w:ascii="Times New Roman" w:hAnsi="Times New Roman" w:cs="Times New Roman"/>
        </w:rPr>
        <w:t xml:space="preserve">pg/dL) elevated in pregnant animals </w:t>
      </w:r>
      <w:r w:rsidR="00801A6F">
        <w:rPr>
          <w:rFonts w:ascii="Times New Roman" w:hAnsi="Times New Roman" w:cs="Times New Roman"/>
        </w:rPr>
        <w:lastRenderedPageBreak/>
        <w:t>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ins w:id="132" w:author="Dave Bridges" w:date="2024-07-26T08:50:00Z">
        <w:del w:id="133" w:author="Molly C. MULCAHY" w:date="2024-08-01T12:54:00Z" w16du:dateUtc="2024-08-01T17:54:00Z">
          <w:r w:rsidR="00C94048" w:rsidDel="00E97F4E">
            <w:rPr>
              <w:rFonts w:ascii="Times New Roman" w:hAnsi="Times New Roman" w:cs="Times New Roman"/>
            </w:rPr>
            <w:delText>, via a 2x2 ANOVA</w:delText>
          </w:r>
        </w:del>
      </w:ins>
      <w:ins w:id="134" w:author="Molly C. MULCAHY" w:date="2024-08-01T12:54:00Z" w16du:dateUtc="2024-08-01T17:54:00Z">
        <w:r w:rsidR="00E97F4E">
          <w:rPr>
            <w:rFonts w:ascii="Times New Roman" w:hAnsi="Times New Roman" w:cs="Times New Roman"/>
          </w:rPr>
          <w:t>, via two-way ANOVA</w:t>
        </w:r>
      </w:ins>
      <w:r w:rsidR="00801A6F">
        <w:rPr>
          <w:rFonts w:ascii="Times New Roman" w:hAnsi="Times New Roman" w:cs="Times New Roman"/>
        </w:rPr>
        <w:t>)</w:t>
      </w:r>
      <w:ins w:id="135" w:author="Molly C. MULCAHY" w:date="2024-07-16T15:44:00Z">
        <w:r w:rsidR="00E26479">
          <w:rPr>
            <w:rFonts w:ascii="Times New Roman" w:hAnsi="Times New Roman" w:cs="Times New Roman"/>
          </w:rPr>
          <w:t>, but does not differ based on collection time (</w:t>
        </w:r>
      </w:ins>
      <w:ins w:id="136" w:author="Molly C. MULCAHY" w:date="2024-07-16T15:45:00Z">
        <w:r w:rsidR="00E26479">
          <w:rPr>
            <w:rFonts w:ascii="Times New Roman" w:hAnsi="Times New Roman" w:cs="Times New Roman"/>
          </w:rPr>
          <w:t>p=0.98</w:t>
        </w:r>
      </w:ins>
      <w:ins w:id="137" w:author="Molly C. MULCAHY" w:date="2024-07-16T15:44:00Z">
        <w:r w:rsidR="00E26479">
          <w:rPr>
            <w:rFonts w:ascii="Times New Roman" w:hAnsi="Times New Roman" w:cs="Times New Roman"/>
          </w:rPr>
          <w:t>)</w:t>
        </w:r>
      </w:ins>
      <w:r w:rsidR="00801A6F">
        <w:rPr>
          <w:rFonts w:ascii="Times New Roman" w:hAnsi="Times New Roman" w:cs="Times New Roman"/>
        </w:rPr>
        <w:t>.</w:t>
      </w:r>
      <w:bookmarkEnd w:id="131"/>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774B7F03"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(dex)</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{"citationID":"P1ffJs0f","properties":{"formattedCitation":"(38,39)","plainCitation":"(38,39)","noteIndex":0},"citationItems":[{"id":411,"uris":["http://zotero.org/users/5073745/items/ANYLTPI6"],"itemData":{"id":411,"type":"article-journal","abstract":"Glucocorticoids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0C680E" w:rsidRPr="000C680E">
        <w:rPr>
          <w:rFonts w:ascii="Times New Roman" w:hAnsi="Times New Roman" w:cs="Times New Roman"/>
        </w:rPr>
        <w:t>(38,39)</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p</w:t>
      </w:r>
      <w:r w:rsidR="008D34BD">
        <w:rPr>
          <w:rFonts w:ascii="Times New Roman" w:hAnsi="Times New Roman" w:cs="Times New Roman"/>
          <w:vertAlign w:val="subscript"/>
        </w:rPr>
        <w:t>dex*time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p</w:t>
      </w:r>
      <w:r w:rsidR="0084686F">
        <w:rPr>
          <w:rFonts w:ascii="Times New Roman" w:hAnsi="Times New Roman" w:cs="Times New Roman"/>
          <w:vertAlign w:val="subscript"/>
        </w:rPr>
        <w:t>dex</w:t>
      </w:r>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ins w:id="138" w:author="Molly C. MULCAHY" w:date="2024-08-01T12:54:00Z" w16du:dateUtc="2024-08-01T17:54:00Z">
        <w:r w:rsidR="00E97F4E">
          <w:rPr>
            <w:rFonts w:ascii="Times New Roman" w:hAnsi="Times New Roman" w:cs="Times New Roman"/>
          </w:rPr>
          <w:t>, via two-</w:t>
        </w:r>
      </w:ins>
      <w:ins w:id="139" w:author="Molly C. MULCAHY" w:date="2024-08-01T12:55:00Z" w16du:dateUtc="2024-08-01T17:55:00Z">
        <w:r w:rsidR="00E97F4E">
          <w:rPr>
            <w:rFonts w:ascii="Times New Roman" w:hAnsi="Times New Roman" w:cs="Times New Roman"/>
          </w:rPr>
          <w:t>way ANOVA testing for the effects of time and treatment</w:t>
        </w:r>
      </w:ins>
      <w:ins w:id="140" w:author="Dave Bridges" w:date="2024-07-26T08:52:00Z">
        <w:del w:id="141" w:author="Molly C. MULCAHY" w:date="2024-08-01T12:55:00Z" w16du:dateUtc="2024-08-01T17:55:00Z">
          <w:r w:rsidR="009071BA" w:rsidDel="00E97F4E">
            <w:rPr>
              <w:rFonts w:ascii="Times New Roman" w:hAnsi="Times New Roman" w:cs="Times New Roman"/>
            </w:rPr>
            <w:delText xml:space="preserve">, via a 2x2 </w:delText>
          </w:r>
        </w:del>
      </w:ins>
      <w:ins w:id="142" w:author="Dave Bridges" w:date="2024-07-26T08:53:00Z">
        <w:del w:id="143" w:author="Molly C. MULCAHY" w:date="2024-08-01T12:55:00Z" w16du:dateUtc="2024-08-01T17:55:00Z">
          <w:r w:rsidR="009071BA" w:rsidDel="00E97F4E">
            <w:rPr>
              <w:rFonts w:ascii="Times New Roman" w:hAnsi="Times New Roman" w:cs="Times New Roman"/>
            </w:rPr>
            <w:delText>ANOVA</w:delText>
          </w:r>
          <w:r w:rsidR="00790F40" w:rsidDel="00E97F4E">
            <w:rPr>
              <w:rFonts w:ascii="Times New Roman" w:hAnsi="Times New Roman" w:cs="Times New Roman"/>
            </w:rPr>
            <w:delText xml:space="preserve"> testing for the effects of time and treatment</w:delText>
          </w:r>
        </w:del>
      </w:ins>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dex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CF764CC"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w:t>
      </w:r>
      <w:proofErr w:type="gramStart"/>
      <w:r w:rsidR="00250326">
        <w:rPr>
          <w:rFonts w:ascii="Times New Roman" w:hAnsi="Times New Roman" w:cs="Times New Roman"/>
        </w:rPr>
        <w:t>during the course of</w:t>
      </w:r>
      <w:proofErr w:type="gramEnd"/>
      <w:r w:rsidR="00250326">
        <w:rPr>
          <w:rFonts w:ascii="Times New Roman" w:hAnsi="Times New Roman" w:cs="Times New Roman"/>
        </w:rPr>
        <w:t xml:space="preserve">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r w:rsidR="00967CB8">
        <w:rPr>
          <w:rFonts w:ascii="Times New Roman" w:hAnsi="Times New Roman" w:cs="Times New Roman"/>
        </w:rPr>
        <w:t>p</w:t>
      </w:r>
      <w:r w:rsidR="00C13592">
        <w:rPr>
          <w:rFonts w:ascii="Times New Roman" w:hAnsi="Times New Roman" w:cs="Times New Roman"/>
          <w:vertAlign w:val="subscript"/>
        </w:rPr>
        <w:t>genotype</w:t>
      </w:r>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44"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del w:id="145" w:author="Molly C. MULCAHY" w:date="2024-07-22T16:04:00Z">
        <w:r w:rsidR="002C2FE7" w:rsidDel="00E31712">
          <w:rPr>
            <w:rFonts w:ascii="Times New Roman" w:hAnsi="Times New Roman" w:cs="Times New Roman"/>
          </w:rPr>
          <w:delText>, with smaller increase</w:delText>
        </w:r>
        <w:r w:rsidR="009F0AD1" w:rsidDel="00E31712">
          <w:rPr>
            <w:rFonts w:ascii="Times New Roman" w:hAnsi="Times New Roman" w:cs="Times New Roman"/>
          </w:rPr>
          <w:delText>s</w:delText>
        </w:r>
        <w:r w:rsidR="002C2FE7" w:rsidDel="00E31712">
          <w:rPr>
            <w:rFonts w:ascii="Times New Roman" w:hAnsi="Times New Roman" w:cs="Times New Roman"/>
          </w:rPr>
          <w:delText xml:space="preserve"> in the </w:delText>
        </w:r>
        <w:r w:rsidR="005E27E2" w:rsidRPr="00113179" w:rsidDel="00E31712">
          <w:rPr>
            <w:rFonts w:ascii="Times New Roman" w:hAnsi="Times New Roman" w:cs="Times New Roman"/>
            <w:i/>
            <w:iCs/>
          </w:rPr>
          <w:delText>Gdf15</w:delText>
        </w:r>
        <w:r w:rsidR="005E27E2" w:rsidRPr="00113179" w:rsidDel="00E31712">
          <w:rPr>
            <w:rFonts w:ascii="Times New Roman" w:hAnsi="Times New Roman" w:cs="Times New Roman"/>
            <w:i/>
            <w:iCs/>
            <w:vertAlign w:val="superscript"/>
          </w:rPr>
          <w:delText>-/-</w:delText>
        </w:r>
        <w:r w:rsidR="002C2FE7" w:rsidDel="00E31712">
          <w:rPr>
            <w:rFonts w:ascii="Times New Roman" w:hAnsi="Times New Roman" w:cs="Times New Roman"/>
          </w:rPr>
          <w:delText xml:space="preserve"> </w:delText>
        </w:r>
        <w:r w:rsidR="005E27E2" w:rsidDel="00E31712">
          <w:rPr>
            <w:rFonts w:ascii="Times New Roman" w:hAnsi="Times New Roman" w:cs="Times New Roman"/>
          </w:rPr>
          <w:delText>dams</w:delText>
        </w:r>
      </w:del>
      <w:r w:rsidR="009F0AD1">
        <w:rPr>
          <w:rFonts w:ascii="Times New Roman" w:hAnsi="Times New Roman" w:cs="Times New Roman"/>
        </w:rPr>
        <w:t xml:space="preserve">.  </w:t>
      </w:r>
      <w:bookmarkEnd w:id="144"/>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146"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147" w:author="Molly C. MULCAHY" w:date="2024-07-17T16:46:00Z">
        <w:r w:rsidR="0024657C">
          <w:rPr>
            <w:rFonts w:ascii="Times New Roman" w:hAnsi="Times New Roman" w:cs="Times New Roman"/>
          </w:rPr>
          <w:t>1</w:t>
        </w:r>
      </w:ins>
      <w:del w:id="148" w:author="Molly C. MULCAHY" w:date="2024-07-17T16:46:00Z">
        <w:r w:rsidR="005E27E2" w:rsidDel="0024657C">
          <w:rPr>
            <w:rFonts w:ascii="Times New Roman" w:hAnsi="Times New Roman" w:cs="Times New Roman"/>
          </w:rPr>
          <w:delText>4</w:delText>
        </w:r>
      </w:del>
      <w:r w:rsidR="005E27E2">
        <w:rPr>
          <w:rFonts w:ascii="Times New Roman" w:hAnsi="Times New Roman" w:cs="Times New Roman"/>
        </w:rPr>
        <w:t>% lower</w:t>
      </w:r>
      <w:ins w:id="149" w:author="Molly C. MULCAHY" w:date="2024-07-17T16: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150" w:author="Molly C. MULCAHY" w:date="2024-07-17T16:48:00Z">
        <w:r w:rsidR="0024657C">
          <w:rPr>
            <w:rFonts w:ascii="Times New Roman" w:hAnsi="Times New Roman" w:cs="Times New Roman"/>
          </w:rPr>
          <w:t>14</w:t>
        </w:r>
      </w:ins>
      <w:del w:id="151" w:author="Molly C. MULCAHY" w:date="2024-07-17T16: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146"/>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774B3691"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ins w:id="152" w:author="Molly C. MULCAHY" w:date="2024-08-01T12:55:00Z" w16du:dateUtc="2024-08-01T17:55:00Z">
        <w:r w:rsidR="00E97F4E">
          <w:rPr>
            <w:rFonts w:ascii="Times New Roman" w:hAnsi="Times New Roman" w:cs="Times New Roman"/>
          </w:rPr>
          <w:t>2</w:t>
        </w:r>
      </w:ins>
      <w:del w:id="153" w:author="Molly C. MULCAHY" w:date="2024-08-01T12:55:00Z" w16du:dateUtc="2024-08-01T17:55:00Z">
        <w:r w:rsidR="00AC2FFC" w:rsidDel="00E97F4E">
          <w:rPr>
            <w:rFonts w:ascii="Times New Roman" w:hAnsi="Times New Roman" w:cs="Times New Roman"/>
          </w:rPr>
          <w:delText>7</w:delText>
        </w:r>
      </w:del>
      <w:r w:rsidR="00AC2FFC">
        <w:rPr>
          <w:rFonts w:ascii="Times New Roman" w:hAnsi="Times New Roman" w:cs="Times New Roman"/>
        </w:rPr>
        <w:t>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w:t>
      </w:r>
      <w:proofErr w:type="gramStart"/>
      <w:r w:rsidR="007D0C98">
        <w:rPr>
          <w:rFonts w:ascii="Times New Roman" w:hAnsi="Times New Roman" w:cs="Times New Roman"/>
        </w:rPr>
        <w:t>pups</w:t>
      </w:r>
      <w:proofErr w:type="gramEnd"/>
      <w:r w:rsidR="007D0C98">
        <w:rPr>
          <w:rFonts w:ascii="Times New Roman" w:hAnsi="Times New Roman" w:cs="Times New Roman"/>
        </w:rPr>
        <w:t xml:space="preserve">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74D51F9B"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{"citationID":"yzNBMu2L","properties":{"formattedCitation":"(31)","plainCitation":"(31)","noteIndex":0},"citationItems":[{"id":417,"uris":["http://zotero.org/users/5073745/items/X6KF8W8Y"],"itemData":{"id":417,"type":"article-journal","abstract":"Lactose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0C680E" w:rsidRPr="000C680E">
        <w:rPr>
          <w:rFonts w:ascii="Times New Roman" w:hAnsi="Times New Roman" w:cs="Times New Roman"/>
        </w:rPr>
        <w:t>(31)</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proofErr w:type="gramStart"/>
      <w:r w:rsidR="00D46538">
        <w:rPr>
          <w:rFonts w:ascii="Times New Roman" w:hAnsi="Times New Roman" w:cs="Times New Roman"/>
        </w:rPr>
        <w:t>was</w:t>
      </w:r>
      <w:proofErr w:type="gramEnd"/>
      <w:r w:rsidR="00D46538">
        <w:rPr>
          <w:rFonts w:ascii="Times New Roman" w:hAnsi="Times New Roman" w:cs="Times New Roman"/>
        </w:rPr>
        <w:t xml:space="preserve">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18F2312E"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del w:id="154" w:author="Molly C. MULCAHY" w:date="2024-08-01T12:55:00Z" w16du:dateUtc="2024-08-01T17:55:00Z">
        <w:r w:rsidR="00D144CA" w:rsidDel="000D19B6">
          <w:rPr>
            <w:rFonts w:ascii="Times New Roman" w:hAnsi="Times New Roman" w:cs="Times New Roman"/>
          </w:rPr>
          <w:delText>has recently been</w:delText>
        </w:r>
      </w:del>
      <w:ins w:id="155" w:author="Molly C. MULCAHY" w:date="2024-08-01T12:55:00Z" w16du:dateUtc="2024-08-01T17:55:00Z">
        <w:r w:rsidR="000D19B6">
          <w:rPr>
            <w:rFonts w:ascii="Times New Roman" w:hAnsi="Times New Roman" w:cs="Times New Roman"/>
          </w:rPr>
          <w:t>is</w:t>
        </w:r>
      </w:ins>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t>
      </w:r>
      <w:r w:rsidR="005C11D2">
        <w:rPr>
          <w:rFonts w:ascii="Times New Roman" w:hAnsi="Times New Roman" w:cs="Times New Roman"/>
        </w:rPr>
        <w:lastRenderedPageBreak/>
        <w:t>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156" w:author="Molly C. MULCAHY" w:date="2024-07-16T15: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w:t>
      </w:r>
      <w:del w:id="157" w:author="Molly C. MULCAHY" w:date="2024-08-01T13:12:00Z" w16du:dateUtc="2024-08-01T18:12:00Z">
        <w:r w:rsidR="005C11D2" w:rsidDel="00A53101">
          <w:rPr>
            <w:rFonts w:ascii="Times New Roman" w:hAnsi="Times New Roman" w:cs="Times New Roman"/>
          </w:rPr>
          <w:delText xml:space="preserve">also </w:delText>
        </w:r>
      </w:del>
      <w:r w:rsidR="005C11D2">
        <w:rPr>
          <w:rFonts w:ascii="Times New Roman" w:hAnsi="Times New Roman" w:cs="Times New Roman"/>
        </w:rPr>
        <w:t>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{"citationID":"J1mzk2Bq","properties":{"formattedCitation":"(40)","plainCitation":"(40)","noteIndex":0},"citationItems":[{"id":441,"uris":["http://zotero.org/users/5073745/items/9VI47QZ9"],"itemData":{"id":441,"type":"article-journal","abstract":"Objectives\nBased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0C680E" w:rsidRPr="000C680E">
        <w:rPr>
          <w:rFonts w:ascii="Times New Roman" w:hAnsi="Times New Roman" w:cs="Times New Roman"/>
        </w:rPr>
        <w:t>(40)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ins w:id="158" w:author="Molly C. MULCAHY" w:date="2024-08-01T13:12:00Z" w16du:dateUtc="2024-08-01T18:12:00Z">
        <w:r w:rsidR="00A53101">
          <w:rPr>
            <w:rFonts w:ascii="Times New Roman" w:hAnsi="Times New Roman" w:cs="Times New Roman"/>
          </w:rPr>
          <w:t xml:space="preserve">knockout </w:t>
        </w:r>
      </w:ins>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 xml:space="preserve">gestational </w:t>
      </w:r>
      <w:proofErr w:type="gramStart"/>
      <w:r w:rsidR="0034537A">
        <w:rPr>
          <w:rFonts w:ascii="Times New Roman" w:hAnsi="Times New Roman" w:cs="Times New Roman"/>
        </w:rPr>
        <w:t>outcome</w:t>
      </w:r>
      <w:r w:rsidR="003F62BE">
        <w:rPr>
          <w:rFonts w:ascii="Times New Roman" w:hAnsi="Times New Roman" w:cs="Times New Roman"/>
        </w:rPr>
        <w:t>s</w:t>
      </w:r>
      <w:r w:rsidR="0034537A">
        <w:rPr>
          <w:rFonts w:ascii="Times New Roman" w:hAnsi="Times New Roman" w:cs="Times New Roman"/>
        </w:rPr>
        <w:t>,</w:t>
      </w:r>
      <w:proofErr w:type="gramEnd"/>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del w:id="159" w:author="Molly C. MULCAHY" w:date="2024-08-01T13:12:00Z" w16du:dateUtc="2024-08-01T18:12:00Z">
        <w:r w:rsidR="0034537A" w:rsidDel="00A53101">
          <w:rPr>
            <w:rFonts w:ascii="Times New Roman" w:hAnsi="Times New Roman" w:cs="Times New Roman"/>
          </w:rPr>
          <w:delText xml:space="preserve">reports of </w:delText>
        </w:r>
      </w:del>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r w:rsidR="003F62BE">
        <w:rPr>
          <w:rFonts w:ascii="Times New Roman" w:hAnsi="Times New Roman" w:cs="Times New Roman"/>
          <w:i/>
        </w:rPr>
        <w:t xml:space="preserve">Gfral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w:t>
      </w:r>
      <w:del w:id="160" w:author="Molly C. MULCAHY" w:date="2024-08-01T13:12:00Z" w16du:dateUtc="2024-08-01T18:12:00Z">
        <w:r w:rsidR="0034537A" w:rsidDel="00A53101">
          <w:rPr>
            <w:rFonts w:ascii="Times New Roman" w:hAnsi="Times New Roman" w:cs="Times New Roman"/>
          </w:rPr>
          <w:delText xml:space="preserve"> when used in experimental model</w:delText>
        </w:r>
        <w:r w:rsidR="003F62BE" w:rsidDel="00A53101">
          <w:rPr>
            <w:rFonts w:ascii="Times New Roman" w:hAnsi="Times New Roman" w:cs="Times New Roman"/>
          </w:rPr>
          <w:delText>s</w:delText>
        </w:r>
      </w:del>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{"citationID":"abwxrZw9","properties":{"formattedCitation":"(41)","plainCitation":"(41)","noteIndex":0},"citationItems":[{"id":456,"uris":["http://zotero.org/users/5073745/items/MW9GMYQZ"],"itemData":{"id":456,"type":"article-journal","abstract":"Transgenic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267FB" w:rsidRPr="004267FB">
        <w:rPr>
          <w:rFonts w:ascii="Times New Roman" w:hAnsi="Times New Roman" w:cs="Times New Roman"/>
        </w:rPr>
        <w:t>(41)</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{"citationID":"ZazM2VaR","properties":{"formattedCitation":"(42)","plainCitation":"(42)","noteIndex":0},"citationItems":[{"id":1945,"uris":["http://zotero.org/users/5073745/items/J7TYZZGI"],"itemData":{"id":1945,"type":"article-journal","abstract":"We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{"citationID":"1g14njlO","properties":{"formattedCitation":"(41)","plainCitation":"(41)","noteIndex":0},"citationItems":[{"id":456,"uris":["http://zotero.org/users/5073745/items/MW9GMYQZ"],"itemData":{"id":456,"type":"article-journal","abstract":"Transgenic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(41)</w:t>
      </w:r>
      <w:r w:rsidR="00882A87">
        <w:rPr>
          <w:rFonts w:ascii="Times New Roman" w:hAnsi="Times New Roman" w:cs="Times New Roman"/>
        </w:rPr>
        <w:fldChar w:fldCharType="end"/>
      </w:r>
      <w:r w:rsidR="00882A87">
        <w:rPr>
          <w:rFonts w:ascii="Times New Roman" w:hAnsi="Times New Roman" w:cs="Times New Roman"/>
        </w:rPr>
        <w:t xml:space="preserve">. </w:t>
      </w:r>
      <w:ins w:id="161" w:author="Molly C. MULCAHY" w:date="2024-08-01T13:13:00Z" w16du:dateUtc="2024-08-01T18:13:00Z">
        <w:r w:rsidR="00A53101">
          <w:rPr>
            <w:rFonts w:ascii="Times New Roman" w:hAnsi="Times New Roman" w:cs="Times New Roman"/>
          </w:rPr>
          <w:t>E</w:t>
        </w:r>
      </w:ins>
      <w:del w:id="162" w:author="Molly C. MULCAHY" w:date="2024-08-01T13:13:00Z" w16du:dateUtc="2024-08-01T18:13:00Z">
        <w:r w:rsidR="003F62BE" w:rsidRPr="00E42C05" w:rsidDel="00A53101">
          <w:rPr>
            <w:rFonts w:ascii="Times New Roman" w:hAnsi="Times New Roman" w:cs="Times New Roman"/>
          </w:rPr>
          <w:delText>Previous work shows that e</w:delText>
        </w:r>
      </w:del>
      <w:r w:rsidR="003F62BE" w:rsidRPr="00E42C05">
        <w:rPr>
          <w:rFonts w:ascii="Times New Roman" w:hAnsi="Times New Roman" w:cs="Times New Roman"/>
        </w:rPr>
        <w:t xml:space="preserv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{"citationID":"6spSNMao","properties":{"formattedCitation":"(17,43)","plainCitation":"(17,43)","noteIndex":0},"citationItems":[{"id":461,"uris":["http://zotero.org/users/5073745/items/4SK3Y76E"],"itemData":{"id":461,"type":"article-journal","container-title":"Nature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4267FB" w:rsidRPr="004267FB">
        <w:rPr>
          <w:rFonts w:ascii="Times New Roman" w:hAnsi="Times New Roman" w:cs="Times New Roman"/>
        </w:rPr>
        <w:t>(17,43)</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 xml:space="preserve">period </w:t>
      </w:r>
      <w:ins w:id="163" w:author="Molly C. MULCAHY" w:date="2024-08-01T13:25:00Z" w16du:dateUtc="2024-08-01T18:25:00Z">
        <w:r w:rsidR="00921940">
          <w:rPr>
            <w:rFonts w:ascii="Times New Roman" w:hAnsi="Times New Roman" w:cs="Times New Roman"/>
          </w:rPr>
          <w:t xml:space="preserve">in dams and insignificant </w:t>
        </w:r>
      </w:ins>
      <w:del w:id="164" w:author="Molly C. MULCAHY" w:date="2024-08-01T13:25:00Z" w16du:dateUtc="2024-08-01T18:25:00Z">
        <w:r w:rsidR="00885BFF" w:rsidDel="00921940">
          <w:rPr>
            <w:rFonts w:ascii="Times New Roman" w:hAnsi="Times New Roman" w:cs="Times New Roman"/>
          </w:rPr>
          <w:delText>and</w:delText>
        </w:r>
        <w:r w:rsidR="001B7833" w:rsidDel="00921940">
          <w:rPr>
            <w:rFonts w:ascii="Times New Roman" w:hAnsi="Times New Roman" w:cs="Times New Roman"/>
          </w:rPr>
          <w:delText xml:space="preserve"> resulted in non-statistically significant </w:delText>
        </w:r>
        <w:r w:rsidR="00885BFF" w:rsidDel="00921940">
          <w:rPr>
            <w:rFonts w:ascii="Times New Roman" w:hAnsi="Times New Roman" w:cs="Times New Roman"/>
          </w:rPr>
          <w:delText>higher body weights during the</w:delText>
        </w:r>
        <w:r w:rsidR="001B7833" w:rsidDel="00921940">
          <w:rPr>
            <w:rFonts w:ascii="Times New Roman" w:hAnsi="Times New Roman" w:cs="Times New Roman"/>
          </w:rPr>
          <w:delText xml:space="preserve"> postnatal period in mice</w:delText>
        </w:r>
        <w:r w:rsidR="001A1D01" w:rsidDel="00921940">
          <w:rPr>
            <w:rFonts w:ascii="Times New Roman" w:hAnsi="Times New Roman" w:cs="Times New Roman"/>
          </w:rPr>
          <w:delText xml:space="preserve">, with only small </w:delText>
        </w:r>
      </w:del>
      <w:r w:rsidR="001A1D01">
        <w:rPr>
          <w:rFonts w:ascii="Times New Roman" w:hAnsi="Times New Roman" w:cs="Times New Roman"/>
        </w:rPr>
        <w:t>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ins w:id="165" w:author="Molly C. MULCAHY" w:date="2024-08-01T13:25:00Z" w16du:dateUtc="2024-08-01T18:25:00Z">
        <w:r w:rsidR="00921940">
          <w:rPr>
            <w:rFonts w:ascii="Times New Roman" w:hAnsi="Times New Roman" w:cs="Times New Roman"/>
          </w:rPr>
          <w:t>induced</w:t>
        </w:r>
      </w:ins>
      <w:del w:id="166" w:author="Molly C. MULCAHY" w:date="2024-08-01T13:25:00Z" w16du:dateUtc="2024-08-01T18:25:00Z">
        <w:r w:rsidR="003F62BE" w:rsidDel="00921940">
          <w:rPr>
            <w:rFonts w:ascii="Times New Roman" w:hAnsi="Times New Roman" w:cs="Times New Roman"/>
          </w:rPr>
          <w:delText>altered</w:delText>
        </w:r>
      </w:del>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del w:id="167" w:author="Molly C. MULCAHY" w:date="2024-08-01T13:26:00Z" w16du:dateUtc="2024-08-01T18:26:00Z">
        <w:r w:rsidR="00CF07BD" w:rsidDel="00921940">
          <w:rPr>
            <w:rFonts w:ascii="Times New Roman" w:hAnsi="Times New Roman" w:cs="Times New Roman"/>
          </w:rPr>
          <w:delText>It is also possible that</w:delText>
        </w:r>
      </w:del>
      <w:ins w:id="168" w:author="Molly C. MULCAHY" w:date="2024-08-01T13:26:00Z" w16du:dateUtc="2024-08-01T18:26:00Z">
        <w:r w:rsidR="00921940">
          <w:rPr>
            <w:rFonts w:ascii="Times New Roman" w:hAnsi="Times New Roman" w:cs="Times New Roman"/>
          </w:rPr>
          <w:t>The</w:t>
        </w:r>
      </w:ins>
      <w:del w:id="169" w:author="Molly C. MULCAHY" w:date="2024-08-01T13:26:00Z" w16du:dateUtc="2024-08-01T18:26:00Z">
        <w:r w:rsidR="00CF07BD" w:rsidDel="00921940">
          <w:rPr>
            <w:rFonts w:ascii="Times New Roman" w:hAnsi="Times New Roman" w:cs="Times New Roman"/>
          </w:rPr>
          <w:delText xml:space="preserve"> the</w:delText>
        </w:r>
      </w:del>
      <w:r w:rsidR="00CF07BD">
        <w:rPr>
          <w:rFonts w:ascii="Times New Roman" w:hAnsi="Times New Roman" w:cs="Times New Roman"/>
        </w:rPr>
        <w:t xml:space="preserve"> deletion of GDF15 </w:t>
      </w:r>
      <w:r w:rsidR="00CF07BD">
        <w:rPr>
          <w:rFonts w:ascii="Times New Roman" w:hAnsi="Times New Roman" w:cs="Times New Roman"/>
        </w:rPr>
        <w:lastRenderedPageBreak/>
        <w:t>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{"citationID":"Gj5u3jBl","properties":{"formattedCitation":"(44)","plainCitation":"(44)","noteIndex":0},"citationItems":[{"id":1943,"uris":["http://zotero.org/users/5073745/items/EP7ZQSR9"],"itemData":{"id":1943,"type":"article-journal","abstract":"Download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4267FB" w:rsidRPr="004267FB">
        <w:rPr>
          <w:rFonts w:ascii="Times New Roman" w:hAnsi="Times New Roman" w:cs="Times New Roman"/>
        </w:rPr>
        <w:t>(44)</w:t>
      </w:r>
      <w:r w:rsidR="00CF07BD">
        <w:rPr>
          <w:rFonts w:ascii="Times New Roman" w:hAnsi="Times New Roman" w:cs="Times New Roman"/>
        </w:rPr>
        <w:fldChar w:fldCharType="end"/>
      </w:r>
      <w:r w:rsidR="00CF07BD">
        <w:rPr>
          <w:rFonts w:ascii="Times New Roman" w:hAnsi="Times New Roman" w:cs="Times New Roman"/>
        </w:rPr>
        <w:t>.</w:t>
      </w:r>
    </w:p>
    <w:p w14:paraId="1B1CE7DD" w14:textId="16772B69"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w:t>
      </w:r>
      <w:del w:id="170" w:author="Molly C. MULCAHY" w:date="2024-08-01T13:26:00Z" w16du:dateUtc="2024-08-01T18:26:00Z">
        <w:r w:rsidRPr="00441EC8" w:rsidDel="00921940">
          <w:rPr>
            <w:rFonts w:ascii="Times New Roman" w:hAnsi="Times New Roman" w:cs="Times New Roman"/>
          </w:rPr>
          <w:delText>food intake, body weight, insulin sensitivity</w:delText>
        </w:r>
      </w:del>
      <w:ins w:id="171" w:author="Molly C. MULCAHY" w:date="2024-08-01T13:26:00Z" w16du:dateUtc="2024-08-01T18:26:00Z">
        <w:r w:rsidR="00921940">
          <w:rPr>
            <w:rFonts w:ascii="Times New Roman" w:hAnsi="Times New Roman" w:cs="Times New Roman"/>
          </w:rPr>
          <w:t>perinatal</w:t>
        </w:r>
      </w:ins>
      <w:del w:id="172" w:author="Molly C. MULCAHY" w:date="2024-08-01T13:26:00Z" w16du:dateUtc="2024-08-01T18:26:00Z">
        <w:r w:rsidRPr="00441EC8" w:rsidDel="00921940">
          <w:rPr>
            <w:rFonts w:ascii="Times New Roman" w:hAnsi="Times New Roman" w:cs="Times New Roman"/>
          </w:rPr>
          <w:delText>,</w:delText>
        </w:r>
      </w:del>
      <w:r w:rsidRPr="00441EC8">
        <w:rPr>
          <w:rFonts w:ascii="Times New Roman" w:hAnsi="Times New Roman" w:cs="Times New Roman"/>
        </w:rPr>
        <w:t xml:space="preserve"> and lactation </w:t>
      </w:r>
      <w:ins w:id="173" w:author="Molly C. MULCAHY" w:date="2024-08-01T13:26:00Z" w16du:dateUtc="2024-08-01T18:26:00Z">
        <w:r w:rsidR="00921940">
          <w:rPr>
            <w:rFonts w:ascii="Times New Roman" w:hAnsi="Times New Roman" w:cs="Times New Roman"/>
          </w:rPr>
          <w:t xml:space="preserve">outcomes </w:t>
        </w:r>
      </w:ins>
      <w:r w:rsidRPr="00441EC8">
        <w:rPr>
          <w:rFonts w:ascii="Times New Roman" w:hAnsi="Times New Roman" w:cs="Times New Roman"/>
        </w:rPr>
        <w:t xml:space="preserve">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del w:id="174" w:author="Molly C. MULCAHY" w:date="2024-08-01T13:27:00Z" w16du:dateUtc="2024-08-01T18:27:00Z">
        <w:r w:rsidR="00BB44DA" w:rsidRPr="00441EC8" w:rsidDel="00921940">
          <w:rPr>
            <w:rFonts w:ascii="Times New Roman" w:hAnsi="Times New Roman" w:cs="Times New Roman"/>
          </w:rPr>
          <w:delText>Only those studies that overexpress</w:delText>
        </w:r>
      </w:del>
      <w:ins w:id="175" w:author="Molly C. MULCAHY" w:date="2024-08-01T13:27:00Z" w16du:dateUtc="2024-08-01T18:27:00Z">
        <w:r w:rsidR="00921940">
          <w:rPr>
            <w:rFonts w:ascii="Times New Roman" w:hAnsi="Times New Roman" w:cs="Times New Roman"/>
          </w:rPr>
          <w:t>Overexpression</w:t>
        </w:r>
      </w:ins>
      <w:r w:rsidR="00BB44DA" w:rsidRPr="00441EC8">
        <w:rPr>
          <w:rFonts w:ascii="Times New Roman" w:hAnsi="Times New Roman" w:cs="Times New Roman"/>
        </w:rPr>
        <w:t xml:space="preserve">, </w:t>
      </w:r>
      <w:del w:id="176" w:author="Molly C. MULCAHY" w:date="2024-08-01T13:27:00Z" w16du:dateUtc="2024-08-01T18:27:00Z">
        <w:r w:rsidR="00BB44DA" w:rsidRPr="00441EC8" w:rsidDel="00921940">
          <w:rPr>
            <w:rFonts w:ascii="Times New Roman" w:hAnsi="Times New Roman" w:cs="Times New Roman"/>
          </w:rPr>
          <w:delText xml:space="preserve">deliver </w:delText>
        </w:r>
      </w:del>
      <w:r w:rsidR="00BB44DA" w:rsidRPr="00441EC8">
        <w:rPr>
          <w:rFonts w:ascii="Times New Roman" w:hAnsi="Times New Roman" w:cs="Times New Roman"/>
        </w:rPr>
        <w:t>exogenous</w:t>
      </w:r>
      <w:ins w:id="177" w:author="Molly C. MULCAHY" w:date="2024-08-01T13:27:00Z" w16du:dateUtc="2024-08-01T18:27:00Z">
        <w:r w:rsidR="00921940">
          <w:rPr>
            <w:rFonts w:ascii="Times New Roman" w:hAnsi="Times New Roman" w:cs="Times New Roman"/>
          </w:rPr>
          <w:t xml:space="preserve"> </w:t>
        </w:r>
        <w:proofErr w:type="gramStart"/>
        <w:r w:rsidR="00921940">
          <w:rPr>
            <w:rFonts w:ascii="Times New Roman" w:hAnsi="Times New Roman" w:cs="Times New Roman"/>
          </w:rPr>
          <w:t>administration</w:t>
        </w:r>
      </w:ins>
      <w:r w:rsidR="00BB44DA" w:rsidRPr="00441EC8">
        <w:rPr>
          <w:rFonts w:ascii="Times New Roman" w:hAnsi="Times New Roman" w:cs="Times New Roman"/>
        </w:rPr>
        <w:t>, or</w:t>
      </w:r>
      <w:proofErr w:type="gramEnd"/>
      <w:r w:rsidR="00BB44DA" w:rsidRPr="00441EC8">
        <w:rPr>
          <w:rFonts w:ascii="Times New Roman" w:hAnsi="Times New Roman" w:cs="Times New Roman"/>
        </w:rPr>
        <w:t xml:space="preserve"> induce long-term highly disruptive stressors </w:t>
      </w:r>
      <w:del w:id="178" w:author="Molly C. MULCAHY" w:date="2024-08-01T13:27:00Z" w16du:dateUtc="2024-08-01T18:27:00Z">
        <w:r w:rsidR="00BB44DA" w:rsidRPr="00441EC8" w:rsidDel="00921940">
          <w:rPr>
            <w:rFonts w:ascii="Times New Roman" w:hAnsi="Times New Roman" w:cs="Times New Roman"/>
          </w:rPr>
          <w:delText xml:space="preserve">to their model </w:delText>
        </w:r>
        <w:r w:rsidR="000E3ADD" w:rsidRPr="00441EC8" w:rsidDel="00921940">
          <w:rPr>
            <w:rFonts w:ascii="Times New Roman" w:hAnsi="Times New Roman" w:cs="Times New Roman"/>
          </w:rPr>
          <w:delText>show</w:delText>
        </w:r>
      </w:del>
      <w:ins w:id="179" w:author="Molly C. MULCAHY" w:date="2024-08-01T13:27:00Z" w16du:dateUtc="2024-08-01T18:27:00Z">
        <w:r w:rsidR="00921940">
          <w:rPr>
            <w:rFonts w:ascii="Times New Roman" w:hAnsi="Times New Roman" w:cs="Times New Roman"/>
          </w:rPr>
          <w:t>report</w:t>
        </w:r>
      </w:ins>
      <w:r w:rsidR="000E3ADD" w:rsidRPr="00441EC8">
        <w:rPr>
          <w:rFonts w:ascii="Times New Roman" w:hAnsi="Times New Roman" w:cs="Times New Roman"/>
        </w:rPr>
        <w:t xml:space="preserve">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del w:id="180" w:author="Molly C. MULCAHY" w:date="2024-08-01T13:27:00Z" w16du:dateUtc="2024-08-01T18:27:00Z">
        <w:r w:rsidR="003F62BE" w:rsidRPr="00441EC8" w:rsidDel="00921940">
          <w:rPr>
            <w:rFonts w:ascii="Times New Roman" w:hAnsi="Times New Roman" w:cs="Times New Roman"/>
          </w:rPr>
          <w:delText xml:space="preserve">are </w:delText>
        </w:r>
      </w:del>
      <w:ins w:id="181" w:author="Molly C. MULCAHY" w:date="2024-08-01T13:27:00Z" w16du:dateUtc="2024-08-01T18:27:00Z">
        <w:r w:rsidR="00921940">
          <w:rPr>
            <w:rFonts w:ascii="Times New Roman" w:hAnsi="Times New Roman" w:cs="Times New Roman"/>
          </w:rPr>
          <w:t>may be</w:t>
        </w:r>
        <w:r w:rsidR="00921940" w:rsidRPr="00441EC8">
          <w:rPr>
            <w:rFonts w:ascii="Times New Roman" w:hAnsi="Times New Roman" w:cs="Times New Roman"/>
          </w:rPr>
          <w:t xml:space="preserve"> </w:t>
        </w:r>
      </w:ins>
      <w:r w:rsidR="003F62BE" w:rsidRPr="00441EC8">
        <w:rPr>
          <w:rFonts w:ascii="Times New Roman" w:hAnsi="Times New Roman" w:cs="Times New Roman"/>
        </w:rPr>
        <w:t xml:space="preserve">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feto-placental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1B2F17E2" w:rsidR="00AB67D8" w:rsidRDefault="003F62BE" w:rsidP="003E28FC">
      <w:pPr>
        <w:spacing w:line="480" w:lineRule="auto"/>
        <w:ind w:firstLine="720"/>
        <w:rPr>
          <w:rFonts w:ascii="Times New Roman" w:hAnsi="Times New Roman" w:cs="Times New Roman"/>
        </w:rPr>
      </w:pPr>
      <w:del w:id="182" w:author="Molly C. MULCAHY" w:date="2024-08-01T13:27:00Z" w16du:dateUtc="2024-08-01T18:27:00Z">
        <w:r w:rsidDel="00921940">
          <w:rPr>
            <w:rFonts w:ascii="Times New Roman" w:hAnsi="Times New Roman" w:cs="Times New Roman"/>
          </w:rPr>
          <w:delText>T</w:delText>
        </w:r>
        <w:r w:rsidR="000B007B" w:rsidRPr="00CB2486" w:rsidDel="00921940">
          <w:rPr>
            <w:rFonts w:ascii="Times New Roman" w:hAnsi="Times New Roman" w:cs="Times New Roman"/>
          </w:rPr>
          <w:delText xml:space="preserve">here are </w:delText>
        </w:r>
        <w:r w:rsidR="00E97581" w:rsidRPr="00CB2486" w:rsidDel="00921940">
          <w:rPr>
            <w:rFonts w:ascii="Times New Roman" w:hAnsi="Times New Roman" w:cs="Times New Roman"/>
          </w:rPr>
          <w:delText xml:space="preserve">several </w:delText>
        </w:r>
        <w:r w:rsidR="000B007B" w:rsidRPr="00CB2486" w:rsidDel="00921940">
          <w:rPr>
            <w:rFonts w:ascii="Times New Roman" w:hAnsi="Times New Roman" w:cs="Times New Roman"/>
          </w:rPr>
          <w:delText>limitations to our study</w:delText>
        </w:r>
      </w:del>
      <w:ins w:id="183" w:author="Molly C. MULCAHY" w:date="2024-08-01T13:27:00Z" w16du:dateUtc="2024-08-01T18:27:00Z">
        <w:r w:rsidR="00921940">
          <w:rPr>
            <w:rFonts w:ascii="Times New Roman" w:hAnsi="Times New Roman" w:cs="Times New Roman"/>
          </w:rPr>
          <w:t>This study has a few key constraints</w:t>
        </w:r>
      </w:ins>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del w:id="184" w:author="Molly C. MULCAHY" w:date="2024-08-01T13:27:00Z" w16du:dateUtc="2024-08-01T18:27:00Z">
        <w:r w:rsidR="00470010" w:rsidRPr="00CB2486" w:rsidDel="00921940">
          <w:rPr>
            <w:rFonts w:ascii="Times New Roman" w:hAnsi="Times New Roman" w:cs="Times New Roman"/>
          </w:rPr>
          <w:delText>The majority of</w:delText>
        </w:r>
      </w:del>
      <w:ins w:id="185" w:author="Molly C. MULCAHY" w:date="2024-08-01T13:27:00Z" w16du:dateUtc="2024-08-01T18:27:00Z">
        <w:r w:rsidR="00921940">
          <w:rPr>
            <w:rFonts w:ascii="Times New Roman" w:hAnsi="Times New Roman" w:cs="Times New Roman"/>
          </w:rPr>
          <w:t>Most</w:t>
        </w:r>
      </w:ins>
      <w:r w:rsidR="00FE6E8E" w:rsidRPr="00CB2486">
        <w:rPr>
          <w:rFonts w:ascii="Times New Roman" w:hAnsi="Times New Roman" w:cs="Times New Roman"/>
        </w:rPr>
        <w:t xml:space="preserve"> human pregnancies are singleton </w:t>
      </w:r>
      <w:del w:id="186" w:author="Molly C. MULCAHY" w:date="2024-08-01T13:28:00Z" w16du:dateUtc="2024-08-01T18:28:00Z">
        <w:r w:rsidR="00FE6E8E" w:rsidRPr="00CB2486" w:rsidDel="00921940">
          <w:rPr>
            <w:rFonts w:ascii="Times New Roman" w:hAnsi="Times New Roman" w:cs="Times New Roman"/>
          </w:rPr>
          <w:delText xml:space="preserve">and </w:delText>
        </w:r>
      </w:del>
      <w:ins w:id="187" w:author="Molly C. MULCAHY" w:date="2024-08-01T13:28:00Z" w16du:dateUtc="2024-08-01T18:28:00Z">
        <w:r w:rsidR="00921940">
          <w:rPr>
            <w:rFonts w:ascii="Times New Roman" w:hAnsi="Times New Roman" w:cs="Times New Roman"/>
          </w:rPr>
          <w:t>whereas</w:t>
        </w:r>
        <w:r w:rsidR="00921940" w:rsidRPr="00CB2486">
          <w:rPr>
            <w:rFonts w:ascii="Times New Roman" w:hAnsi="Times New Roman" w:cs="Times New Roman"/>
          </w:rPr>
          <w:t xml:space="preserve"> </w:t>
        </w:r>
      </w:ins>
      <w:r w:rsidR="00FE6E8E" w:rsidRPr="00CB2486">
        <w:rPr>
          <w:rFonts w:ascii="Times New Roman" w:hAnsi="Times New Roman" w:cs="Times New Roman"/>
        </w:rPr>
        <w:t xml:space="preserve">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{"citationID":"Uq8azzWo","properties":{"formattedCitation":"(45)","plainCitation":"(45)","noteIndex":0},"citationItems":[{"id":602,"uris":["http://zotero.org/users/5073745/items/L4RSGINP"],"itemData":{"id":602,"type":"article-journal","container-title":"Journal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267FB" w:rsidRPr="004267FB">
        <w:rPr>
          <w:rFonts w:ascii="Times New Roman" w:hAnsi="Times New Roman" w:cs="Times New Roman"/>
        </w:rPr>
        <w:t>(45)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 xml:space="preserve">to </w:t>
      </w:r>
      <w:del w:id="188" w:author="Molly C. MULCAHY" w:date="2024-08-01T13:28:00Z" w16du:dateUtc="2024-08-01T18:28:00Z">
        <w:r w:rsidR="000B007B" w:rsidRPr="00CB2486" w:rsidDel="00921940">
          <w:rPr>
            <w:rFonts w:ascii="Times New Roman" w:hAnsi="Times New Roman" w:cs="Times New Roman"/>
          </w:rPr>
          <w:delText xml:space="preserve">maternal </w:delText>
        </w:r>
      </w:del>
      <w:ins w:id="189" w:author="Molly C. MULCAHY" w:date="2024-08-01T13:28:00Z" w16du:dateUtc="2024-08-01T18:28:00Z">
        <w:r w:rsidR="00921940">
          <w:rPr>
            <w:rFonts w:ascii="Times New Roman" w:hAnsi="Times New Roman" w:cs="Times New Roman"/>
          </w:rPr>
          <w:t>dam</w:t>
        </w:r>
        <w:r w:rsidR="00921940" w:rsidRPr="00CB2486">
          <w:rPr>
            <w:rFonts w:ascii="Times New Roman" w:hAnsi="Times New Roman" w:cs="Times New Roman"/>
          </w:rPr>
          <w:t xml:space="preserve"> </w:t>
        </w:r>
      </w:ins>
      <w:r w:rsidR="000B007B" w:rsidRPr="00CB2486">
        <w:rPr>
          <w:rFonts w:ascii="Times New Roman" w:hAnsi="Times New Roman" w:cs="Times New Roman"/>
        </w:rPr>
        <w:t>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del w:id="190" w:author="Molly C. MULCAHY" w:date="2024-08-01T13:28:00Z" w16du:dateUtc="2024-08-01T18:28:00Z">
        <w:r w:rsidR="00F2698C" w:rsidRPr="00CB2486" w:rsidDel="00921940">
          <w:rPr>
            <w:rFonts w:ascii="Times New Roman" w:hAnsi="Times New Roman" w:cs="Times New Roman"/>
          </w:rPr>
          <w:delText xml:space="preserve">As a result, all knockout pups had knockout dams and sires, and all wild-type pups had wild-type dams and sires. </w:delText>
        </w:r>
        <w:r w:rsidR="00F50237" w:rsidDel="00921940">
          <w:rPr>
            <w:rFonts w:ascii="Times New Roman" w:hAnsi="Times New Roman" w:cs="Times New Roman"/>
          </w:rPr>
          <w:delText>In the</w:delText>
        </w:r>
      </w:del>
      <w:ins w:id="191" w:author="Molly C. MULCAHY" w:date="2024-08-01T13:28:00Z" w16du:dateUtc="2024-08-01T18:28:00Z">
        <w:r w:rsidR="00921940">
          <w:rPr>
            <w:rFonts w:ascii="Times New Roman" w:hAnsi="Times New Roman" w:cs="Times New Roman"/>
          </w:rPr>
          <w:t>In the resultant</w:t>
        </w:r>
      </w:ins>
      <w:r w:rsidR="00F50237">
        <w:rPr>
          <w:rFonts w:ascii="Times New Roman" w:hAnsi="Times New Roman" w:cs="Times New Roman"/>
        </w:rPr>
        <w:t xml:space="preserve"> offspring </w:t>
      </w:r>
      <w:del w:id="192" w:author="Molly C. MULCAHY" w:date="2024-08-01T13:28:00Z" w16du:dateUtc="2024-08-01T18:28:00Z">
        <w:r w:rsidR="00F50237" w:rsidDel="00921940">
          <w:rPr>
            <w:rFonts w:ascii="Times New Roman" w:hAnsi="Times New Roman" w:cs="Times New Roman"/>
          </w:rPr>
          <w:delText xml:space="preserve">from these like-genotype pairings, </w:delText>
        </w:r>
      </w:del>
      <w:r w:rsidR="00F2698C" w:rsidRPr="00CB2486">
        <w:rPr>
          <w:rFonts w:ascii="Times New Roman" w:hAnsi="Times New Roman" w:cs="Times New Roman"/>
        </w:rPr>
        <w:t xml:space="preserve">we did not detect any differences in growth. </w:t>
      </w:r>
      <w:ins w:id="193" w:author="Molly C. MULCAHY" w:date="2024-08-01T13:28:00Z" w16du:dateUtc="2024-08-01T18:28:00Z">
        <w:r w:rsidR="00921940">
          <w:rPr>
            <w:rFonts w:ascii="Times New Roman" w:hAnsi="Times New Roman" w:cs="Times New Roman"/>
          </w:rPr>
          <w:t>However, a</w:t>
        </w:r>
      </w:ins>
      <w:del w:id="194" w:author="Molly C. MULCAHY" w:date="2024-08-01T13:28:00Z" w16du:dateUtc="2024-08-01T18:28:00Z">
        <w:r w:rsidR="0059574E" w:rsidRPr="00CB2486" w:rsidDel="00921940">
          <w:rPr>
            <w:rFonts w:ascii="Times New Roman" w:hAnsi="Times New Roman" w:cs="Times New Roman"/>
          </w:rPr>
          <w:delText>A</w:delText>
        </w:r>
      </w:del>
      <w:r w:rsidR="0059574E" w:rsidRPr="00CB2486">
        <w:rPr>
          <w:rFonts w:ascii="Times New Roman" w:hAnsi="Times New Roman" w:cs="Times New Roman"/>
        </w:rPr>
        <w:t xml:space="preserve"> larger sample size </w:t>
      </w:r>
      <w:del w:id="195" w:author="Molly C. MULCAHY" w:date="2024-08-01T13:29:00Z" w16du:dateUtc="2024-08-01T18:29:00Z">
        <w:r w:rsidDel="00921940">
          <w:rPr>
            <w:rFonts w:ascii="Times New Roman" w:hAnsi="Times New Roman" w:cs="Times New Roman"/>
          </w:rPr>
          <w:delText>could</w:delText>
        </w:r>
        <w:r w:rsidRPr="00CB2486" w:rsidDel="00921940">
          <w:rPr>
            <w:rFonts w:ascii="Times New Roman" w:hAnsi="Times New Roman" w:cs="Times New Roman"/>
          </w:rPr>
          <w:delText xml:space="preserve"> </w:delText>
        </w:r>
        <w:r w:rsidR="0059574E" w:rsidRPr="00CB2486" w:rsidDel="00921940">
          <w:rPr>
            <w:rFonts w:ascii="Times New Roman" w:hAnsi="Times New Roman" w:cs="Times New Roman"/>
          </w:rPr>
          <w:delText>have</w:delText>
        </w:r>
        <w:r w:rsidR="00E97581" w:rsidRPr="00CB2486" w:rsidDel="00921940">
          <w:rPr>
            <w:rFonts w:ascii="Times New Roman" w:hAnsi="Times New Roman" w:cs="Times New Roman"/>
          </w:rPr>
          <w:delText xml:space="preserve"> </w:delText>
        </w:r>
        <w:r w:rsidDel="00921940">
          <w:rPr>
            <w:rFonts w:ascii="Times New Roman" w:hAnsi="Times New Roman" w:cs="Times New Roman"/>
          </w:rPr>
          <w:delText>provided</w:delText>
        </w:r>
        <w:r w:rsidR="0059574E" w:rsidRPr="00CB2486" w:rsidDel="00921940">
          <w:rPr>
            <w:rFonts w:ascii="Times New Roman" w:hAnsi="Times New Roman" w:cs="Times New Roman"/>
          </w:rPr>
          <w:delText xml:space="preserve"> more statistical power to detect differences in th</w:delText>
        </w:r>
        <w:r w:rsidR="008F750F" w:rsidRPr="00CB2486" w:rsidDel="00921940">
          <w:rPr>
            <w:rFonts w:ascii="Times New Roman" w:hAnsi="Times New Roman" w:cs="Times New Roman"/>
          </w:rPr>
          <w:delText>e</w:delText>
        </w:r>
      </w:del>
      <w:ins w:id="196" w:author="Molly C. MULCAHY" w:date="2024-08-01T13:29:00Z" w16du:dateUtc="2024-08-01T18:29:00Z">
        <w:r w:rsidR="00921940">
          <w:rPr>
            <w:rFonts w:ascii="Times New Roman" w:hAnsi="Times New Roman" w:cs="Times New Roman"/>
          </w:rPr>
          <w:t>would provide more power for the examined</w:t>
        </w:r>
      </w:ins>
      <w:r w:rsidR="008F750F" w:rsidRPr="00CB2486">
        <w:rPr>
          <w:rFonts w:ascii="Times New Roman" w:hAnsi="Times New Roman" w:cs="Times New Roman"/>
        </w:rPr>
        <w:t xml:space="preserve"> outcomes</w:t>
      </w:r>
      <w:del w:id="197" w:author="Molly C. MULCAHY" w:date="2024-08-01T13:29:00Z" w16du:dateUtc="2024-08-01T18:29:00Z">
        <w:r w:rsidR="008F750F" w:rsidRPr="00CB2486" w:rsidDel="00921940">
          <w:rPr>
            <w:rFonts w:ascii="Times New Roman" w:hAnsi="Times New Roman" w:cs="Times New Roman"/>
          </w:rPr>
          <w:delText xml:space="preserve"> evaluated</w:delText>
        </w:r>
      </w:del>
      <w:r w:rsidR="00E97581" w:rsidRPr="00CB2486">
        <w:rPr>
          <w:rFonts w:ascii="Times New Roman" w:hAnsi="Times New Roman" w:cs="Times New Roman"/>
        </w:rPr>
        <w:t xml:space="preserve">. </w:t>
      </w:r>
      <w:ins w:id="198" w:author="Molly C. MULCAHY" w:date="2024-08-01T13:29:00Z" w16du:dateUtc="2024-08-01T18:29:00Z">
        <w:r w:rsidR="00921940">
          <w:rPr>
            <w:rFonts w:ascii="Times New Roman" w:hAnsi="Times New Roman" w:cs="Times New Roman"/>
          </w:rPr>
          <w:t>C</w:t>
        </w:r>
      </w:ins>
      <w:del w:id="199" w:author="Molly C. MULCAHY" w:date="2024-08-01T13:29:00Z" w16du:dateUtc="2024-08-01T18:29:00Z">
        <w:r w:rsidR="00FC327E" w:rsidDel="00921940">
          <w:rPr>
            <w:rFonts w:ascii="Times New Roman" w:hAnsi="Times New Roman" w:cs="Times New Roman"/>
          </w:rPr>
          <w:delText>It is also possible that c</w:delText>
        </w:r>
      </w:del>
      <w:r w:rsidR="00FC327E">
        <w:rPr>
          <w:rFonts w:ascii="Times New Roman" w:hAnsi="Times New Roman" w:cs="Times New Roman"/>
        </w:rPr>
        <w:t>ompensatory adaptations, such as other feeding hormones</w:t>
      </w:r>
      <w:ins w:id="200" w:author="Molly C. MULCAHY" w:date="2024-08-01T13:29:00Z" w16du:dateUtc="2024-08-01T18:29:00Z">
        <w:r w:rsidR="00921940">
          <w:rPr>
            <w:rFonts w:ascii="Times New Roman" w:hAnsi="Times New Roman" w:cs="Times New Roman"/>
          </w:rPr>
          <w:t>, may also</w:t>
        </w:r>
      </w:ins>
      <w:r w:rsidR="00FC327E">
        <w:rPr>
          <w:rFonts w:ascii="Times New Roman" w:hAnsi="Times New Roman" w:cs="Times New Roman"/>
        </w:rPr>
        <w:t xml:space="preserve"> </w:t>
      </w:r>
      <w:ins w:id="201" w:author="Molly C. MULCAHY" w:date="2024-08-01T13:29:00Z" w16du:dateUtc="2024-08-01T18:29:00Z">
        <w:r w:rsidR="00921940">
          <w:rPr>
            <w:rFonts w:ascii="Times New Roman" w:hAnsi="Times New Roman" w:cs="Times New Roman"/>
          </w:rPr>
          <w:t>co-</w:t>
        </w:r>
      </w:ins>
      <w:r w:rsidR="00FC327E">
        <w:rPr>
          <w:rFonts w:ascii="Times New Roman" w:hAnsi="Times New Roman" w:cs="Times New Roman"/>
        </w:rPr>
        <w:t xml:space="preserve">occur </w:t>
      </w:r>
      <w:del w:id="202" w:author="Molly C. MULCAHY" w:date="2024-08-01T13:29:00Z" w16du:dateUtc="2024-08-01T18:29:00Z">
        <w:r w:rsidR="00FC327E" w:rsidDel="00921940">
          <w:rPr>
            <w:rFonts w:ascii="Times New Roman" w:hAnsi="Times New Roman" w:cs="Times New Roman"/>
          </w:rPr>
          <w:delText xml:space="preserve">alongside </w:delText>
        </w:r>
      </w:del>
      <w:r w:rsidR="00FC327E">
        <w:rPr>
          <w:rFonts w:ascii="Times New Roman" w:hAnsi="Times New Roman" w:cs="Times New Roman"/>
        </w:rPr>
        <w:t xml:space="preserve">with life-long loss of GDF15. </w:t>
      </w:r>
      <w:del w:id="203" w:author="Molly C. MULCAHY" w:date="2024-08-01T13:30:00Z" w16du:dateUtc="2024-08-01T18:30:00Z">
        <w:r w:rsidR="00962AD9" w:rsidRPr="00CB2486" w:rsidDel="00921940">
          <w:rPr>
            <w:rFonts w:ascii="Times New Roman" w:hAnsi="Times New Roman" w:cs="Times New Roman"/>
          </w:rPr>
          <w:delText>We also followed the pups for a</w:delText>
        </w:r>
      </w:del>
      <w:ins w:id="204" w:author="Molly C. MULCAHY" w:date="2024-08-01T13:30:00Z" w16du:dateUtc="2024-08-01T18:30:00Z">
        <w:r w:rsidR="00921940">
          <w:rPr>
            <w:rFonts w:ascii="Times New Roman" w:hAnsi="Times New Roman" w:cs="Times New Roman"/>
          </w:rPr>
          <w:t>The follow up period for offsprubg was</w:t>
        </w:r>
      </w:ins>
      <w:r w:rsidR="00962AD9" w:rsidRPr="00CB2486">
        <w:rPr>
          <w:rFonts w:ascii="Times New Roman" w:hAnsi="Times New Roman" w:cs="Times New Roman"/>
        </w:rPr>
        <w:t xml:space="preserve"> relatively short</w:t>
      </w:r>
      <w:ins w:id="205" w:author="Molly C. MULCAHY" w:date="2024-08-01T13:30:00Z" w16du:dateUtc="2024-08-01T18:30:00Z">
        <w:r w:rsidR="00921940">
          <w:rPr>
            <w:rFonts w:ascii="Times New Roman" w:hAnsi="Times New Roman" w:cs="Times New Roman"/>
          </w:rPr>
          <w:t>, which could mean changed later in life occurred unobserved</w:t>
        </w:r>
      </w:ins>
      <w:del w:id="206" w:author="Molly C. MULCAHY" w:date="2024-08-01T13:30:00Z" w16du:dateUtc="2024-08-01T18:30:00Z">
        <w:r w:rsidR="00962AD9" w:rsidRPr="00CB2486" w:rsidDel="00921940">
          <w:rPr>
            <w:rFonts w:ascii="Times New Roman" w:hAnsi="Times New Roman" w:cs="Times New Roman"/>
          </w:rPr>
          <w:delText xml:space="preserve"> period of time after birth</w:delText>
        </w:r>
        <w:r w:rsidR="004544A7" w:rsidDel="00921940">
          <w:rPr>
            <w:rFonts w:ascii="Times New Roman" w:hAnsi="Times New Roman" w:cs="Times New Roman"/>
          </w:rPr>
          <w:delText xml:space="preserve"> (PND 14.5)</w:delText>
        </w:r>
      </w:del>
      <w:r w:rsidR="00962AD9" w:rsidRPr="00CB2486">
        <w:rPr>
          <w:rFonts w:ascii="Times New Roman" w:hAnsi="Times New Roman" w:cs="Times New Roman"/>
        </w:rPr>
        <w:t xml:space="preserve">. </w:t>
      </w:r>
      <w:del w:id="207" w:author="Molly C. MULCAHY" w:date="2024-08-01T13:30:00Z" w16du:dateUtc="2024-08-01T18:30:00Z">
        <w:r w:rsidR="00645688" w:rsidDel="00921940">
          <w:rPr>
            <w:rFonts w:ascii="Times New Roman" w:hAnsi="Times New Roman" w:cs="Times New Roman"/>
          </w:rPr>
          <w:delText>A</w:delText>
        </w:r>
        <w:r w:rsidR="00962AD9" w:rsidRPr="00CB2486" w:rsidDel="00921940">
          <w:rPr>
            <w:rFonts w:ascii="Times New Roman" w:hAnsi="Times New Roman" w:cs="Times New Roman"/>
          </w:rPr>
          <w:delText xml:space="preserve">ny effect that would have manifested after the second week of life </w:delText>
        </w:r>
        <w:r w:rsidDel="00921940">
          <w:rPr>
            <w:rFonts w:ascii="Times New Roman" w:hAnsi="Times New Roman" w:cs="Times New Roman"/>
          </w:rPr>
          <w:delText>was</w:delText>
        </w:r>
        <w:r w:rsidRPr="00CB2486" w:rsidDel="00921940">
          <w:rPr>
            <w:rFonts w:ascii="Times New Roman" w:hAnsi="Times New Roman" w:cs="Times New Roman"/>
          </w:rPr>
          <w:delText xml:space="preserve"> </w:delText>
        </w:r>
        <w:r w:rsidR="00962AD9" w:rsidRPr="00CB2486" w:rsidDel="00921940">
          <w:rPr>
            <w:rFonts w:ascii="Times New Roman" w:hAnsi="Times New Roman" w:cs="Times New Roman"/>
          </w:rPr>
          <w:delText xml:space="preserve">not </w:delText>
        </w:r>
        <w:r w:rsidR="006C49A8" w:rsidDel="00921940">
          <w:rPr>
            <w:rFonts w:ascii="Times New Roman" w:hAnsi="Times New Roman" w:cs="Times New Roman"/>
          </w:rPr>
          <w:delText>evaluated</w:delText>
        </w:r>
        <w:r w:rsidR="00645688" w:rsidDel="00921940">
          <w:rPr>
            <w:rFonts w:ascii="Times New Roman" w:hAnsi="Times New Roman" w:cs="Times New Roman"/>
          </w:rPr>
          <w:delText>.</w:delText>
        </w:r>
        <w:r w:rsidDel="00921940">
          <w:rPr>
            <w:rFonts w:ascii="Times New Roman" w:hAnsi="Times New Roman" w:cs="Times New Roman"/>
          </w:rPr>
          <w:delText xml:space="preserve">  </w:delText>
        </w:r>
      </w:del>
      <w:r>
        <w:rPr>
          <w:rFonts w:ascii="Times New Roman" w:hAnsi="Times New Roman" w:cs="Times New Roman"/>
        </w:rPr>
        <w:t>Finally, we did not evaluate</w:t>
      </w:r>
      <w:r w:rsidR="00720EF4">
        <w:rPr>
          <w:rFonts w:ascii="Times New Roman" w:hAnsi="Times New Roman" w:cs="Times New Roman"/>
        </w:rPr>
        <w:t xml:space="preserve"> two </w:t>
      </w:r>
      <w:r w:rsidR="00720EF4">
        <w:rPr>
          <w:rFonts w:ascii="Times New Roman" w:hAnsi="Times New Roman" w:cs="Times New Roman"/>
        </w:rPr>
        <w:lastRenderedPageBreak/>
        <w:t>other GDF15-associated complications,</w:t>
      </w:r>
      <w:ins w:id="208" w:author="Molly C. MULCAHY" w:date="2024-08-01T13:31:00Z" w16du:dateUtc="2024-08-01T18:31:00Z">
        <w:r w:rsidR="00921940">
          <w:rPr>
            <w:rFonts w:ascii="Times New Roman" w:hAnsi="Times New Roman" w:cs="Times New Roman"/>
          </w:rPr>
          <w:t xml:space="preserve"> like</w:t>
        </w:r>
      </w:ins>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723D51F1" w:rsidR="00C6116A" w:rsidRDefault="00356634" w:rsidP="003E28FC">
      <w:pPr>
        <w:spacing w:line="480" w:lineRule="auto"/>
        <w:ind w:firstLine="720"/>
        <w:rPr>
          <w:rFonts w:ascii="Times New Roman" w:hAnsi="Times New Roman" w:cs="Times New Roman"/>
        </w:rPr>
      </w:pPr>
      <w:del w:id="209" w:author="Molly C. MULCAHY" w:date="2024-08-01T13:31:00Z" w16du:dateUtc="2024-08-01T18:31:00Z">
        <w:r w:rsidDel="00921940">
          <w:rPr>
            <w:rFonts w:ascii="Times New Roman" w:hAnsi="Times New Roman" w:cs="Times New Roman"/>
          </w:rPr>
          <w:delText>In contrast to the human findings, t</w:delText>
        </w:r>
        <w:r w:rsidR="008F750F" w:rsidDel="00921940">
          <w:rPr>
            <w:rFonts w:ascii="Times New Roman" w:hAnsi="Times New Roman" w:cs="Times New Roman"/>
          </w:rPr>
          <w:delText>his</w:delText>
        </w:r>
      </w:del>
      <w:ins w:id="210" w:author="Molly C. MULCAHY" w:date="2024-08-01T13:31:00Z" w16du:dateUtc="2024-08-01T18:31:00Z">
        <w:r w:rsidR="00921940">
          <w:rPr>
            <w:rFonts w:ascii="Times New Roman" w:hAnsi="Times New Roman" w:cs="Times New Roman"/>
          </w:rPr>
          <w:t>The present</w:t>
        </w:r>
      </w:ins>
      <w:r w:rsidR="008F750F">
        <w:rPr>
          <w:rFonts w:ascii="Times New Roman" w:hAnsi="Times New Roman" w:cs="Times New Roman"/>
        </w:rPr>
        <w:t xml:space="preserve"> study </w:t>
      </w:r>
      <w:del w:id="211" w:author="Molly C. MULCAHY" w:date="2024-08-01T13:31:00Z" w16du:dateUtc="2024-08-01T18:31:00Z">
        <w:r w:rsidR="008F750F" w:rsidDel="00921940">
          <w:rPr>
            <w:rFonts w:ascii="Times New Roman" w:hAnsi="Times New Roman" w:cs="Times New Roman"/>
          </w:rPr>
          <w:delText>had several strengths</w:delText>
        </w:r>
      </w:del>
      <w:ins w:id="212" w:author="Molly C. MULCAHY" w:date="2024-08-01T13:31:00Z" w16du:dateUtc="2024-08-01T18:31:00Z">
        <w:r w:rsidR="00921940">
          <w:rPr>
            <w:rFonts w:ascii="Times New Roman" w:hAnsi="Times New Roman" w:cs="Times New Roman"/>
          </w:rPr>
          <w:t>has advantages,</w:t>
        </w:r>
      </w:ins>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597E7DD5"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ins w:id="213" w:author="Molly C. MULCAHY" w:date="2024-08-01T13:31:00Z" w16du:dateUtc="2024-08-01T18:31:00Z">
        <w:r w:rsidR="00921940">
          <w:rPr>
            <w:rFonts w:ascii="Times New Roman" w:hAnsi="Times New Roman" w:cs="Times New Roman"/>
          </w:rPr>
          <w:t>elevations</w:t>
        </w:r>
      </w:ins>
      <w:del w:id="214" w:author="Molly C. MULCAHY" w:date="2024-08-01T13:31:00Z" w16du:dateUtc="2024-08-01T18:31:00Z">
        <w:r w:rsidRPr="00EC3309" w:rsidDel="00921940">
          <w:rPr>
            <w:rFonts w:ascii="Times New Roman" w:hAnsi="Times New Roman" w:cs="Times New Roman"/>
          </w:rPr>
          <w:delText xml:space="preserve">the </w:delText>
        </w:r>
        <w:r w:rsidDel="00921940">
          <w:rPr>
            <w:rFonts w:ascii="Times New Roman" w:hAnsi="Times New Roman" w:cs="Times New Roman"/>
          </w:rPr>
          <w:delText>well-</w:delText>
        </w:r>
        <w:r w:rsidRPr="00EC3309" w:rsidDel="00921940">
          <w:rPr>
            <w:rFonts w:ascii="Times New Roman" w:hAnsi="Times New Roman" w:cs="Times New Roman"/>
          </w:rPr>
          <w:delText xml:space="preserve">known </w:delText>
        </w:r>
        <w:r w:rsidDel="00921940">
          <w:rPr>
            <w:rFonts w:ascii="Times New Roman" w:hAnsi="Times New Roman" w:cs="Times New Roman"/>
          </w:rPr>
          <w:delText>rise</w:delText>
        </w:r>
      </w:del>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lastRenderedPageBreak/>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48AC7DDD" w14:textId="77777777" w:rsidR="000C680E" w:rsidRPr="000C680E" w:rsidRDefault="006D0E50" w:rsidP="000C680E">
      <w:pPr>
        <w:pStyle w:val="Bibliography"/>
        <w:rPr>
          <w:rFonts w:ascii="Calibri" w:hAnsi="Calibri" w:cs="Calibri"/>
        </w:rPr>
      </w:pPr>
      <w:r w:rsidRPr="00F145A3">
        <w:fldChar w:fldCharType="begin"/>
      </w:r>
      <w:r w:rsidR="000C680E">
        <w:instrText xml:space="preserve"> ADDIN ZOTERO_BIBL {"uncited":[],"omitted":[],"custom":[]} CSL_BIBLIOGRAPHY </w:instrText>
      </w:r>
      <w:r w:rsidRPr="00F145A3">
        <w:fldChar w:fldCharType="separate"/>
      </w:r>
      <w:r w:rsidR="000C680E" w:rsidRPr="000C680E">
        <w:rPr>
          <w:rFonts w:ascii="Calibri" w:hAnsi="Calibri" w:cs="Calibri"/>
        </w:rPr>
        <w:t xml:space="preserve">1. </w:t>
      </w:r>
      <w:r w:rsidR="000C680E" w:rsidRPr="000C680E">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0C680E" w:rsidRPr="000C680E">
        <w:rPr>
          <w:rFonts w:ascii="Calibri" w:hAnsi="Calibri" w:cs="Calibri"/>
          <w:i/>
          <w:iCs/>
        </w:rPr>
        <w:t>Proceedings of the National Academy of Sciences</w:t>
      </w:r>
      <w:r w:rsidR="000C680E" w:rsidRPr="000C680E">
        <w:rPr>
          <w:rFonts w:ascii="Calibri" w:hAnsi="Calibri" w:cs="Calibri"/>
        </w:rPr>
        <w:t xml:space="preserve"> 1997;94(21):11514–11519.</w:t>
      </w:r>
    </w:p>
    <w:p w14:paraId="1C655CC8" w14:textId="77777777" w:rsidR="000C680E" w:rsidRPr="000C680E" w:rsidRDefault="000C680E" w:rsidP="000C680E">
      <w:pPr>
        <w:pStyle w:val="Bibliography"/>
        <w:rPr>
          <w:rFonts w:ascii="Calibri" w:hAnsi="Calibri" w:cs="Calibri"/>
        </w:rPr>
      </w:pPr>
      <w:r w:rsidRPr="000C680E">
        <w:rPr>
          <w:rFonts w:ascii="Calibri" w:hAnsi="Calibri" w:cs="Calibri"/>
        </w:rPr>
        <w:t xml:space="preserve">2. </w:t>
      </w:r>
      <w:r w:rsidRPr="000C680E">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0C680E">
        <w:rPr>
          <w:rFonts w:ascii="Calibri" w:hAnsi="Calibri" w:cs="Calibri"/>
          <w:i/>
          <w:iCs/>
        </w:rPr>
        <w:t>Clinical Chemistry and Laboratory Medicine (CCLM)</w:t>
      </w:r>
      <w:r w:rsidRPr="000C680E">
        <w:rPr>
          <w:rFonts w:ascii="Calibri" w:hAnsi="Calibri" w:cs="Calibri"/>
        </w:rPr>
        <w:t xml:space="preserve"> 2022. doi:10.1515/cclm-2022-0135.</w:t>
      </w:r>
    </w:p>
    <w:p w14:paraId="77A521CB" w14:textId="77777777" w:rsidR="000C680E" w:rsidRPr="000C680E" w:rsidRDefault="000C680E" w:rsidP="000C680E">
      <w:pPr>
        <w:pStyle w:val="Bibliography"/>
        <w:rPr>
          <w:rFonts w:ascii="Calibri" w:hAnsi="Calibri" w:cs="Calibri"/>
        </w:rPr>
      </w:pPr>
      <w:r w:rsidRPr="000C680E">
        <w:rPr>
          <w:rFonts w:ascii="Calibri" w:hAnsi="Calibri" w:cs="Calibri"/>
        </w:rPr>
        <w:t xml:space="preserve">3. </w:t>
      </w:r>
      <w:r w:rsidRPr="000C680E">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0C680E">
        <w:rPr>
          <w:rFonts w:ascii="Calibri" w:hAnsi="Calibri" w:cs="Calibri"/>
          <w:i/>
          <w:iCs/>
        </w:rPr>
        <w:t>Circ Res</w:t>
      </w:r>
      <w:r w:rsidRPr="000C680E">
        <w:rPr>
          <w:rFonts w:ascii="Calibri" w:hAnsi="Calibri" w:cs="Calibri"/>
        </w:rPr>
        <w:t xml:space="preserve"> 2006;98(3):351–360.</w:t>
      </w:r>
    </w:p>
    <w:p w14:paraId="150E7158" w14:textId="77777777" w:rsidR="000C680E" w:rsidRPr="000C680E" w:rsidRDefault="000C680E" w:rsidP="000C680E">
      <w:pPr>
        <w:pStyle w:val="Bibliography"/>
        <w:rPr>
          <w:rFonts w:ascii="Calibri" w:hAnsi="Calibri" w:cs="Calibri"/>
        </w:rPr>
      </w:pPr>
      <w:r w:rsidRPr="000C680E">
        <w:rPr>
          <w:rFonts w:ascii="Calibri" w:hAnsi="Calibri" w:cs="Calibri"/>
        </w:rPr>
        <w:t xml:space="preserve">4. </w:t>
      </w:r>
      <w:r w:rsidRPr="000C680E">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0C680E">
        <w:rPr>
          <w:rFonts w:ascii="Calibri" w:hAnsi="Calibri" w:cs="Calibri"/>
          <w:i/>
          <w:iCs/>
        </w:rPr>
        <w:t>Nat Med</w:t>
      </w:r>
      <w:r w:rsidRPr="000C680E">
        <w:rPr>
          <w:rFonts w:ascii="Calibri" w:hAnsi="Calibri" w:cs="Calibri"/>
        </w:rPr>
        <w:t xml:space="preserve"> 2020;26(8):1264–1270.</w:t>
      </w:r>
    </w:p>
    <w:p w14:paraId="661EF58A" w14:textId="77777777" w:rsidR="000C680E" w:rsidRPr="000C680E" w:rsidRDefault="000C680E" w:rsidP="000C680E">
      <w:pPr>
        <w:pStyle w:val="Bibliography"/>
        <w:rPr>
          <w:rFonts w:ascii="Calibri" w:hAnsi="Calibri" w:cs="Calibri"/>
        </w:rPr>
      </w:pPr>
      <w:r w:rsidRPr="000C680E">
        <w:rPr>
          <w:rFonts w:ascii="Calibri" w:hAnsi="Calibri" w:cs="Calibri"/>
        </w:rPr>
        <w:t xml:space="preserve">5. </w:t>
      </w:r>
      <w:r w:rsidRPr="000C680E">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0C680E">
        <w:rPr>
          <w:rFonts w:ascii="Calibri" w:hAnsi="Calibri" w:cs="Calibri"/>
          <w:i/>
          <w:iCs/>
        </w:rPr>
        <w:t>EMBO reports</w:t>
      </w:r>
      <w:r w:rsidRPr="000C680E">
        <w:rPr>
          <w:rFonts w:ascii="Calibri" w:hAnsi="Calibri" w:cs="Calibri"/>
        </w:rPr>
        <w:t xml:space="preserve"> 2020;21(3):e48804.</w:t>
      </w:r>
    </w:p>
    <w:p w14:paraId="4CBE8E4B" w14:textId="77777777" w:rsidR="000C680E" w:rsidRPr="000C680E" w:rsidRDefault="000C680E" w:rsidP="000C680E">
      <w:pPr>
        <w:pStyle w:val="Bibliography"/>
        <w:rPr>
          <w:rFonts w:ascii="Calibri" w:hAnsi="Calibri" w:cs="Calibri"/>
        </w:rPr>
      </w:pPr>
      <w:r w:rsidRPr="000C680E">
        <w:rPr>
          <w:rFonts w:ascii="Calibri" w:hAnsi="Calibri" w:cs="Calibri"/>
        </w:rPr>
        <w:t xml:space="preserve">6. </w:t>
      </w:r>
      <w:r w:rsidRPr="000C680E">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0C680E">
        <w:rPr>
          <w:rFonts w:ascii="Calibri" w:hAnsi="Calibri" w:cs="Calibri"/>
          <w:i/>
          <w:iCs/>
        </w:rPr>
        <w:t>Nat Commun</w:t>
      </w:r>
      <w:r w:rsidRPr="000C680E">
        <w:rPr>
          <w:rFonts w:ascii="Calibri" w:hAnsi="Calibri" w:cs="Calibri"/>
        </w:rPr>
        <w:t xml:space="preserve"> 2021;12:1041.</w:t>
      </w:r>
    </w:p>
    <w:p w14:paraId="4565A0F2" w14:textId="77777777" w:rsidR="000C680E" w:rsidRPr="000C680E" w:rsidRDefault="000C680E" w:rsidP="000C680E">
      <w:pPr>
        <w:pStyle w:val="Bibliography"/>
        <w:rPr>
          <w:rFonts w:ascii="Calibri" w:hAnsi="Calibri" w:cs="Calibri"/>
        </w:rPr>
      </w:pPr>
      <w:r w:rsidRPr="000C680E">
        <w:rPr>
          <w:rFonts w:ascii="Calibri" w:hAnsi="Calibri" w:cs="Calibri"/>
        </w:rPr>
        <w:t xml:space="preserve">7. </w:t>
      </w:r>
      <w:r w:rsidRPr="000C680E">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0C680E">
        <w:rPr>
          <w:rFonts w:ascii="Calibri" w:hAnsi="Calibri" w:cs="Calibri"/>
          <w:i/>
          <w:iCs/>
        </w:rPr>
        <w:t>Proceedings of the National Academy of Sciences</w:t>
      </w:r>
      <w:r w:rsidRPr="000C680E">
        <w:rPr>
          <w:rFonts w:ascii="Calibri" w:hAnsi="Calibri" w:cs="Calibri"/>
        </w:rPr>
        <w:t xml:space="preserve"> 2021;118(27):e2106868118.</w:t>
      </w:r>
    </w:p>
    <w:p w14:paraId="66DC4B9D" w14:textId="77777777" w:rsidR="000C680E" w:rsidRPr="000C680E" w:rsidRDefault="000C680E" w:rsidP="000C680E">
      <w:pPr>
        <w:pStyle w:val="Bibliography"/>
        <w:rPr>
          <w:rFonts w:ascii="Calibri" w:hAnsi="Calibri" w:cs="Calibri"/>
        </w:rPr>
      </w:pPr>
      <w:r w:rsidRPr="000C680E">
        <w:rPr>
          <w:rFonts w:ascii="Calibri" w:hAnsi="Calibri" w:cs="Calibri"/>
        </w:rPr>
        <w:t xml:space="preserve">8. </w:t>
      </w:r>
      <w:r w:rsidRPr="000C680E">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0C680E">
        <w:rPr>
          <w:rFonts w:ascii="Calibri" w:hAnsi="Calibri" w:cs="Calibri"/>
          <w:i/>
          <w:iCs/>
        </w:rPr>
        <w:t>Clinical Endocrinology</w:t>
      </w:r>
      <w:r w:rsidRPr="000C680E">
        <w:rPr>
          <w:rFonts w:ascii="Calibri" w:hAnsi="Calibri" w:cs="Calibri"/>
        </w:rPr>
        <w:t xml:space="preserve"> 2021;95(1):92–100.</w:t>
      </w:r>
    </w:p>
    <w:p w14:paraId="2C4DAEDD" w14:textId="77777777" w:rsidR="000C680E" w:rsidRPr="000C680E" w:rsidRDefault="000C680E" w:rsidP="000C680E">
      <w:pPr>
        <w:pStyle w:val="Bibliography"/>
        <w:rPr>
          <w:rFonts w:ascii="Calibri" w:hAnsi="Calibri" w:cs="Calibri"/>
        </w:rPr>
      </w:pPr>
      <w:r w:rsidRPr="000C680E">
        <w:rPr>
          <w:rFonts w:ascii="Calibri" w:hAnsi="Calibri" w:cs="Calibri"/>
        </w:rPr>
        <w:lastRenderedPageBreak/>
        <w:t xml:space="preserve">9. </w:t>
      </w:r>
      <w:r w:rsidRPr="000C680E">
        <w:rPr>
          <w:rFonts w:ascii="Calibri" w:hAnsi="Calibri" w:cs="Calibri"/>
        </w:rPr>
        <w:tab/>
        <w:t xml:space="preserve">Chen Q, Wang Y, Zhao M, Hyett J, da Silva Costa F, Nie G. Serum levels of GDF15 are reduced in preeclampsia and the reduction is more profound in late-onset than early-onset cases. </w:t>
      </w:r>
      <w:r w:rsidRPr="000C680E">
        <w:rPr>
          <w:rFonts w:ascii="Calibri" w:hAnsi="Calibri" w:cs="Calibri"/>
          <w:i/>
          <w:iCs/>
        </w:rPr>
        <w:t>Cytokine</w:t>
      </w:r>
      <w:r w:rsidRPr="000C680E">
        <w:rPr>
          <w:rFonts w:ascii="Calibri" w:hAnsi="Calibri" w:cs="Calibri"/>
        </w:rPr>
        <w:t xml:space="preserve"> 2016;83:226–230.</w:t>
      </w:r>
    </w:p>
    <w:p w14:paraId="3B3A0C2F" w14:textId="77777777" w:rsidR="000C680E" w:rsidRPr="000C680E" w:rsidRDefault="000C680E" w:rsidP="000C680E">
      <w:pPr>
        <w:pStyle w:val="Bibliography"/>
        <w:rPr>
          <w:rFonts w:ascii="Calibri" w:hAnsi="Calibri" w:cs="Calibri"/>
        </w:rPr>
      </w:pPr>
      <w:r w:rsidRPr="000C680E">
        <w:rPr>
          <w:rFonts w:ascii="Calibri" w:hAnsi="Calibri" w:cs="Calibri"/>
        </w:rPr>
        <w:t xml:space="preserve">10. </w:t>
      </w:r>
      <w:r w:rsidRPr="000C680E">
        <w:rPr>
          <w:rFonts w:ascii="Calibri" w:hAnsi="Calibri" w:cs="Calibri"/>
        </w:rPr>
        <w:tab/>
        <w:t xml:space="preserve">Marjono AB, Brown DA, Horton KE, Wallace EM, Breit SN, Manuelpillai U. Macrophage Inhibitory Cytokine-1 in Gestational Tissues and Maternal Serum in Normal and Pre-eclamptic Pregnancy. </w:t>
      </w:r>
      <w:r w:rsidRPr="000C680E">
        <w:rPr>
          <w:rFonts w:ascii="Calibri" w:hAnsi="Calibri" w:cs="Calibri"/>
          <w:i/>
          <w:iCs/>
        </w:rPr>
        <w:t>Placenta</w:t>
      </w:r>
      <w:r w:rsidRPr="000C680E">
        <w:rPr>
          <w:rFonts w:ascii="Calibri" w:hAnsi="Calibri" w:cs="Calibri"/>
        </w:rPr>
        <w:t xml:space="preserve"> 2003;24(1):100–106.</w:t>
      </w:r>
    </w:p>
    <w:p w14:paraId="3CF22DE2" w14:textId="77777777" w:rsidR="000C680E" w:rsidRPr="000C680E" w:rsidRDefault="000C680E" w:rsidP="000C680E">
      <w:pPr>
        <w:pStyle w:val="Bibliography"/>
        <w:rPr>
          <w:rFonts w:ascii="Calibri" w:hAnsi="Calibri" w:cs="Calibri"/>
        </w:rPr>
      </w:pPr>
      <w:r w:rsidRPr="000C680E">
        <w:rPr>
          <w:rFonts w:ascii="Calibri" w:hAnsi="Calibri" w:cs="Calibri"/>
        </w:rPr>
        <w:t xml:space="preserve">11. </w:t>
      </w:r>
      <w:r w:rsidRPr="000C680E">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0C680E">
        <w:rPr>
          <w:rFonts w:ascii="Calibri" w:hAnsi="Calibri" w:cs="Calibri"/>
          <w:i/>
          <w:iCs/>
        </w:rPr>
        <w:t>Hypertension</w:t>
      </w:r>
      <w:r w:rsidRPr="000C680E">
        <w:rPr>
          <w:rFonts w:ascii="Calibri" w:hAnsi="Calibri" w:cs="Calibri"/>
        </w:rPr>
        <w:t xml:space="preserve"> 2009;54(1):106–112.</w:t>
      </w:r>
    </w:p>
    <w:p w14:paraId="31D70388" w14:textId="77777777" w:rsidR="000C680E" w:rsidRPr="000C680E" w:rsidRDefault="000C680E" w:rsidP="000C680E">
      <w:pPr>
        <w:pStyle w:val="Bibliography"/>
        <w:rPr>
          <w:rFonts w:ascii="Calibri" w:hAnsi="Calibri" w:cs="Calibri"/>
        </w:rPr>
      </w:pPr>
      <w:r w:rsidRPr="000C680E">
        <w:rPr>
          <w:rFonts w:ascii="Calibri" w:hAnsi="Calibri" w:cs="Calibri"/>
        </w:rPr>
        <w:t xml:space="preserve">12. </w:t>
      </w:r>
      <w:r w:rsidRPr="000C680E">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0C680E">
        <w:rPr>
          <w:rFonts w:ascii="Calibri" w:hAnsi="Calibri" w:cs="Calibri"/>
          <w:i/>
          <w:iCs/>
        </w:rPr>
        <w:t>Nature</w:t>
      </w:r>
      <w:r w:rsidRPr="000C680E">
        <w:rPr>
          <w:rFonts w:ascii="Calibri" w:hAnsi="Calibri" w:cs="Calibri"/>
        </w:rPr>
        <w:t xml:space="preserve"> 2017;550(7675):255–259.</w:t>
      </w:r>
    </w:p>
    <w:p w14:paraId="20AF3660" w14:textId="77777777" w:rsidR="000C680E" w:rsidRPr="000C680E" w:rsidRDefault="000C680E" w:rsidP="000C680E">
      <w:pPr>
        <w:pStyle w:val="Bibliography"/>
        <w:rPr>
          <w:rFonts w:ascii="Calibri" w:hAnsi="Calibri" w:cs="Calibri"/>
        </w:rPr>
      </w:pPr>
      <w:r w:rsidRPr="000C680E">
        <w:rPr>
          <w:rFonts w:ascii="Calibri" w:hAnsi="Calibri" w:cs="Calibri"/>
        </w:rPr>
        <w:t xml:space="preserve">13. </w:t>
      </w:r>
      <w:r w:rsidRPr="000C680E">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0C680E">
        <w:rPr>
          <w:rFonts w:ascii="Calibri" w:hAnsi="Calibri" w:cs="Calibri"/>
          <w:i/>
          <w:iCs/>
        </w:rPr>
        <w:t>Int J Obes</w:t>
      </w:r>
      <w:r w:rsidRPr="000C680E">
        <w:rPr>
          <w:rFonts w:ascii="Calibri" w:hAnsi="Calibri" w:cs="Calibri"/>
        </w:rPr>
        <w:t xml:space="preserve"> 2019;43(12):2370–2380.</w:t>
      </w:r>
    </w:p>
    <w:p w14:paraId="7CC5BCAA" w14:textId="77777777" w:rsidR="000C680E" w:rsidRPr="000C680E" w:rsidRDefault="000C680E" w:rsidP="000C680E">
      <w:pPr>
        <w:pStyle w:val="Bibliography"/>
        <w:rPr>
          <w:rFonts w:ascii="Calibri" w:hAnsi="Calibri" w:cs="Calibri"/>
        </w:rPr>
      </w:pPr>
      <w:r w:rsidRPr="000C680E">
        <w:rPr>
          <w:rFonts w:ascii="Calibri" w:hAnsi="Calibri" w:cs="Calibri"/>
        </w:rPr>
        <w:t xml:space="preserve">14. </w:t>
      </w:r>
      <w:r w:rsidRPr="000C680E">
        <w:rPr>
          <w:rFonts w:ascii="Calibri" w:hAnsi="Calibri" w:cs="Calibri"/>
        </w:rPr>
        <w:tab/>
        <w:t xml:space="preserve">Borner T, Shaulson ED, Ghidewon MY, Barnett AB, Horn CC, Doyle RP, Grill HJ, Hayes MR, De Jonghe BC. GDF15 Induces Anorexia through Nausea and Emesis. </w:t>
      </w:r>
      <w:r w:rsidRPr="000C680E">
        <w:rPr>
          <w:rFonts w:ascii="Calibri" w:hAnsi="Calibri" w:cs="Calibri"/>
          <w:i/>
          <w:iCs/>
        </w:rPr>
        <w:t>Cell Metab</w:t>
      </w:r>
      <w:r w:rsidRPr="000C680E">
        <w:rPr>
          <w:rFonts w:ascii="Calibri" w:hAnsi="Calibri" w:cs="Calibri"/>
        </w:rPr>
        <w:t xml:space="preserve"> 2020;31(2):351-362.e5.</w:t>
      </w:r>
    </w:p>
    <w:p w14:paraId="48E3C403" w14:textId="77777777" w:rsidR="000C680E" w:rsidRPr="000C680E" w:rsidRDefault="000C680E" w:rsidP="000C680E">
      <w:pPr>
        <w:pStyle w:val="Bibliography"/>
        <w:rPr>
          <w:rFonts w:ascii="Calibri" w:hAnsi="Calibri" w:cs="Calibri"/>
        </w:rPr>
      </w:pPr>
      <w:r w:rsidRPr="000C680E">
        <w:rPr>
          <w:rFonts w:ascii="Calibri" w:hAnsi="Calibri" w:cs="Calibri"/>
        </w:rPr>
        <w:t xml:space="preserve">15. </w:t>
      </w:r>
      <w:r w:rsidRPr="000C680E">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0C680E">
        <w:rPr>
          <w:rFonts w:ascii="Calibri" w:hAnsi="Calibri" w:cs="Calibri"/>
          <w:i/>
          <w:iCs/>
        </w:rPr>
        <w:t>Cell Metabolism</w:t>
      </w:r>
      <w:r w:rsidRPr="000C680E">
        <w:rPr>
          <w:rFonts w:ascii="Calibri" w:hAnsi="Calibri" w:cs="Calibri"/>
        </w:rPr>
        <w:t xml:space="preserve"> 2023;35(8):1327-1340.e5.</w:t>
      </w:r>
    </w:p>
    <w:p w14:paraId="64E38379" w14:textId="77777777" w:rsidR="000C680E" w:rsidRPr="000C680E" w:rsidRDefault="000C680E" w:rsidP="000C680E">
      <w:pPr>
        <w:pStyle w:val="Bibliography"/>
        <w:rPr>
          <w:rFonts w:ascii="Calibri" w:hAnsi="Calibri" w:cs="Calibri"/>
        </w:rPr>
      </w:pPr>
      <w:r w:rsidRPr="000C680E">
        <w:rPr>
          <w:rFonts w:ascii="Calibri" w:hAnsi="Calibri" w:cs="Calibri"/>
        </w:rPr>
        <w:t xml:space="preserve">16. </w:t>
      </w:r>
      <w:r w:rsidRPr="000C680E">
        <w:rPr>
          <w:rFonts w:ascii="Calibri" w:hAnsi="Calibri" w:cs="Calibri"/>
        </w:rPr>
        <w:tab/>
        <w:t xml:space="preserve">Tran T, Yang J, Gardner J, Xiong Y. GDF15 deficiency promotes high fat diet-induced obesity in mice. </w:t>
      </w:r>
      <w:r w:rsidRPr="000C680E">
        <w:rPr>
          <w:rFonts w:ascii="Calibri" w:hAnsi="Calibri" w:cs="Calibri"/>
          <w:i/>
          <w:iCs/>
        </w:rPr>
        <w:t>PLoS One</w:t>
      </w:r>
      <w:r w:rsidRPr="000C680E">
        <w:rPr>
          <w:rFonts w:ascii="Calibri" w:hAnsi="Calibri" w:cs="Calibri"/>
        </w:rPr>
        <w:t xml:space="preserve"> 2018;13(8):e0201584.</w:t>
      </w:r>
    </w:p>
    <w:p w14:paraId="0737B7BD" w14:textId="77777777" w:rsidR="000C680E" w:rsidRPr="000C680E" w:rsidRDefault="000C680E" w:rsidP="000C680E">
      <w:pPr>
        <w:pStyle w:val="Bibliography"/>
        <w:rPr>
          <w:rFonts w:ascii="Calibri" w:hAnsi="Calibri" w:cs="Calibri"/>
        </w:rPr>
      </w:pPr>
      <w:r w:rsidRPr="000C680E">
        <w:rPr>
          <w:rFonts w:ascii="Calibri" w:hAnsi="Calibri" w:cs="Calibri"/>
        </w:rPr>
        <w:t xml:space="preserve">17. </w:t>
      </w:r>
      <w:r w:rsidRPr="000C680E">
        <w:rPr>
          <w:rFonts w:ascii="Calibri" w:hAnsi="Calibri" w:cs="Calibri"/>
        </w:rPr>
        <w:tab/>
        <w:t xml:space="preserve">Mullican SE, Lin-Schmidt X, Chin C-N, Chavez JA, Furman JL, Armstrong AA, Beck SC, South VJ, Dinh TQ, Cash-Mason TD, Cavanaugh CR, Nelson S, Huang C, Hunter MJ, Rangwala SM. GFRAL is the receptor for </w:t>
      </w:r>
      <w:proofErr w:type="gramStart"/>
      <w:r w:rsidRPr="000C680E">
        <w:rPr>
          <w:rFonts w:ascii="Calibri" w:hAnsi="Calibri" w:cs="Calibri"/>
        </w:rPr>
        <w:t>GDF15</w:t>
      </w:r>
      <w:proofErr w:type="gramEnd"/>
      <w:r w:rsidRPr="000C680E">
        <w:rPr>
          <w:rFonts w:ascii="Calibri" w:hAnsi="Calibri" w:cs="Calibri"/>
        </w:rPr>
        <w:t xml:space="preserve"> and the ligand promotes weight loss in mice and nonhuman primates. </w:t>
      </w:r>
      <w:r w:rsidRPr="000C680E">
        <w:rPr>
          <w:rFonts w:ascii="Calibri" w:hAnsi="Calibri" w:cs="Calibri"/>
          <w:i/>
          <w:iCs/>
        </w:rPr>
        <w:t>Nat Med</w:t>
      </w:r>
      <w:r w:rsidRPr="000C680E">
        <w:rPr>
          <w:rFonts w:ascii="Calibri" w:hAnsi="Calibri" w:cs="Calibri"/>
        </w:rPr>
        <w:t xml:space="preserve"> 2017;23(10):1150–1157.</w:t>
      </w:r>
    </w:p>
    <w:p w14:paraId="7F908E05" w14:textId="77777777" w:rsidR="000C680E" w:rsidRPr="000C680E" w:rsidRDefault="000C680E" w:rsidP="000C680E">
      <w:pPr>
        <w:pStyle w:val="Bibliography"/>
        <w:rPr>
          <w:rFonts w:ascii="Calibri" w:hAnsi="Calibri" w:cs="Calibri"/>
        </w:rPr>
      </w:pPr>
      <w:r w:rsidRPr="000C680E">
        <w:rPr>
          <w:rFonts w:ascii="Calibri" w:hAnsi="Calibri" w:cs="Calibri"/>
        </w:rPr>
        <w:t xml:space="preserve">18. </w:t>
      </w:r>
      <w:r w:rsidRPr="000C680E">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0C680E">
        <w:rPr>
          <w:rFonts w:ascii="Calibri" w:hAnsi="Calibri" w:cs="Calibri"/>
        </w:rPr>
        <w:lastRenderedPageBreak/>
        <w:t xml:space="preserve">receptor for GDF15 and is required for the anti-obesity effects of the ligand. </w:t>
      </w:r>
      <w:r w:rsidRPr="000C680E">
        <w:rPr>
          <w:rFonts w:ascii="Calibri" w:hAnsi="Calibri" w:cs="Calibri"/>
          <w:i/>
          <w:iCs/>
        </w:rPr>
        <w:t>Nat Med</w:t>
      </w:r>
      <w:r w:rsidRPr="000C680E">
        <w:rPr>
          <w:rFonts w:ascii="Calibri" w:hAnsi="Calibri" w:cs="Calibri"/>
        </w:rPr>
        <w:t xml:space="preserve"> 2017;23(10):1158–1166.</w:t>
      </w:r>
    </w:p>
    <w:p w14:paraId="67A55724" w14:textId="77777777" w:rsidR="000C680E" w:rsidRPr="000C680E" w:rsidRDefault="000C680E" w:rsidP="000C680E">
      <w:pPr>
        <w:pStyle w:val="Bibliography"/>
        <w:rPr>
          <w:rFonts w:ascii="Calibri" w:hAnsi="Calibri" w:cs="Calibri"/>
        </w:rPr>
      </w:pPr>
      <w:r w:rsidRPr="000C680E">
        <w:rPr>
          <w:rFonts w:ascii="Calibri" w:hAnsi="Calibri" w:cs="Calibri"/>
        </w:rPr>
        <w:t xml:space="preserve">19. </w:t>
      </w:r>
      <w:r w:rsidRPr="000C680E">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0C680E">
        <w:rPr>
          <w:rFonts w:ascii="Calibri" w:hAnsi="Calibri" w:cs="Calibri"/>
          <w:i/>
          <w:iCs/>
        </w:rPr>
        <w:t>Mol Metab</w:t>
      </w:r>
      <w:r w:rsidRPr="000C680E">
        <w:rPr>
          <w:rFonts w:ascii="Calibri" w:hAnsi="Calibri" w:cs="Calibri"/>
        </w:rPr>
        <w:t xml:space="preserve"> 2019;21:13–21.</w:t>
      </w:r>
    </w:p>
    <w:p w14:paraId="4D0CEDB3" w14:textId="77777777" w:rsidR="000C680E" w:rsidRPr="000C680E" w:rsidRDefault="000C680E" w:rsidP="000C680E">
      <w:pPr>
        <w:pStyle w:val="Bibliography"/>
        <w:rPr>
          <w:rFonts w:ascii="Calibri" w:hAnsi="Calibri" w:cs="Calibri"/>
        </w:rPr>
      </w:pPr>
      <w:r w:rsidRPr="000C680E">
        <w:rPr>
          <w:rFonts w:ascii="Calibri" w:hAnsi="Calibri" w:cs="Calibri"/>
        </w:rPr>
        <w:t xml:space="preserve">20. </w:t>
      </w:r>
      <w:r w:rsidRPr="000C680E">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0C680E">
        <w:rPr>
          <w:rFonts w:ascii="Calibri" w:hAnsi="Calibri" w:cs="Calibri"/>
          <w:i/>
          <w:iCs/>
        </w:rPr>
        <w:t>Nat Med</w:t>
      </w:r>
      <w:r w:rsidRPr="000C680E">
        <w:rPr>
          <w:rFonts w:ascii="Calibri" w:hAnsi="Calibri" w:cs="Calibri"/>
        </w:rPr>
        <w:t xml:space="preserve"> 2017;23(10):1215–1219.</w:t>
      </w:r>
    </w:p>
    <w:p w14:paraId="0407BBE8" w14:textId="77777777" w:rsidR="000C680E" w:rsidRPr="000C680E" w:rsidRDefault="000C680E" w:rsidP="000C680E">
      <w:pPr>
        <w:pStyle w:val="Bibliography"/>
        <w:rPr>
          <w:rFonts w:ascii="Calibri" w:hAnsi="Calibri" w:cs="Calibri"/>
        </w:rPr>
      </w:pPr>
      <w:r w:rsidRPr="000C680E">
        <w:rPr>
          <w:rFonts w:ascii="Calibri" w:hAnsi="Calibri" w:cs="Calibri"/>
        </w:rPr>
        <w:t xml:space="preserve">21. </w:t>
      </w:r>
      <w:r w:rsidRPr="000C680E">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0C680E">
        <w:rPr>
          <w:rFonts w:ascii="Calibri" w:hAnsi="Calibri" w:cs="Calibri"/>
          <w:i/>
          <w:iCs/>
        </w:rPr>
        <w:t>J Clin Endocrinol Metab</w:t>
      </w:r>
      <w:r w:rsidRPr="000C680E">
        <w:rPr>
          <w:rFonts w:ascii="Calibri" w:hAnsi="Calibri" w:cs="Calibri"/>
        </w:rPr>
        <w:t xml:space="preserve"> 2000;85(12):4781–4788.</w:t>
      </w:r>
    </w:p>
    <w:p w14:paraId="37C05885" w14:textId="77777777" w:rsidR="000C680E" w:rsidRPr="000C680E" w:rsidRDefault="000C680E" w:rsidP="000C680E">
      <w:pPr>
        <w:pStyle w:val="Bibliography"/>
        <w:rPr>
          <w:rFonts w:ascii="Calibri" w:hAnsi="Calibri" w:cs="Calibri"/>
        </w:rPr>
      </w:pPr>
      <w:r w:rsidRPr="000C680E">
        <w:rPr>
          <w:rFonts w:ascii="Calibri" w:hAnsi="Calibri" w:cs="Calibri"/>
        </w:rPr>
        <w:t xml:space="preserve">22. </w:t>
      </w:r>
      <w:r w:rsidRPr="000C680E">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0C680E">
        <w:rPr>
          <w:rFonts w:ascii="Calibri" w:hAnsi="Calibri" w:cs="Calibri"/>
          <w:i/>
          <w:iCs/>
        </w:rPr>
        <w:t>Nature</w:t>
      </w:r>
      <w:r w:rsidRPr="000C680E">
        <w:rPr>
          <w:rFonts w:ascii="Calibri" w:hAnsi="Calibri" w:cs="Calibri"/>
        </w:rPr>
        <w:t xml:space="preserve"> 2023:1–8.</w:t>
      </w:r>
    </w:p>
    <w:p w14:paraId="6910CAB8" w14:textId="77777777" w:rsidR="000C680E" w:rsidRPr="000C680E" w:rsidRDefault="000C680E" w:rsidP="000C680E">
      <w:pPr>
        <w:pStyle w:val="Bibliography"/>
        <w:rPr>
          <w:rFonts w:ascii="Calibri" w:hAnsi="Calibri" w:cs="Calibri"/>
        </w:rPr>
      </w:pPr>
      <w:r w:rsidRPr="000C680E">
        <w:rPr>
          <w:rFonts w:ascii="Calibri" w:hAnsi="Calibri" w:cs="Calibri"/>
        </w:rPr>
        <w:t xml:space="preserve">23. </w:t>
      </w:r>
      <w:r w:rsidRPr="000C680E">
        <w:rPr>
          <w:rFonts w:ascii="Calibri" w:hAnsi="Calibri" w:cs="Calibri"/>
        </w:rPr>
        <w:tab/>
        <w:t xml:space="preserve">Tong S, Marjono B, Brown DA, Mulvey S, Breit SN, Manuelpillai U, Wallace EM. Serum concentrations of macrophage inhibitory cytokine 1 (MIC 1) as a predictor of miscarriage. </w:t>
      </w:r>
      <w:r w:rsidRPr="000C680E">
        <w:rPr>
          <w:rFonts w:ascii="Calibri" w:hAnsi="Calibri" w:cs="Calibri"/>
          <w:i/>
          <w:iCs/>
        </w:rPr>
        <w:t>The Lancet</w:t>
      </w:r>
      <w:r w:rsidRPr="000C680E">
        <w:rPr>
          <w:rFonts w:ascii="Calibri" w:hAnsi="Calibri" w:cs="Calibri"/>
        </w:rPr>
        <w:t xml:space="preserve"> 2004;363(9403):129–130.</w:t>
      </w:r>
    </w:p>
    <w:p w14:paraId="443DDDF8" w14:textId="77777777" w:rsidR="000C680E" w:rsidRPr="000C680E" w:rsidRDefault="000C680E" w:rsidP="000C680E">
      <w:pPr>
        <w:pStyle w:val="Bibliography"/>
        <w:rPr>
          <w:rFonts w:ascii="Calibri" w:hAnsi="Calibri" w:cs="Calibri"/>
        </w:rPr>
      </w:pPr>
      <w:r w:rsidRPr="000C680E">
        <w:rPr>
          <w:rFonts w:ascii="Calibri" w:hAnsi="Calibri" w:cs="Calibri"/>
        </w:rPr>
        <w:t xml:space="preserve">24. </w:t>
      </w:r>
      <w:r w:rsidRPr="000C680E">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0C680E">
        <w:rPr>
          <w:rFonts w:ascii="Calibri" w:hAnsi="Calibri" w:cs="Calibri"/>
          <w:i/>
          <w:iCs/>
        </w:rPr>
        <w:t>Wellcome Open Res</w:t>
      </w:r>
      <w:r w:rsidRPr="000C680E">
        <w:rPr>
          <w:rFonts w:ascii="Calibri" w:hAnsi="Calibri" w:cs="Calibri"/>
        </w:rPr>
        <w:t xml:space="preserve"> 2018;3:123.</w:t>
      </w:r>
    </w:p>
    <w:p w14:paraId="147946DE" w14:textId="77777777" w:rsidR="000C680E" w:rsidRPr="000C680E" w:rsidRDefault="000C680E" w:rsidP="000C680E">
      <w:pPr>
        <w:pStyle w:val="Bibliography"/>
        <w:rPr>
          <w:rFonts w:ascii="Calibri" w:hAnsi="Calibri" w:cs="Calibri"/>
        </w:rPr>
      </w:pPr>
      <w:r w:rsidRPr="000C680E">
        <w:rPr>
          <w:rFonts w:ascii="Calibri" w:hAnsi="Calibri" w:cs="Calibri"/>
        </w:rPr>
        <w:t xml:space="preserve">25. </w:t>
      </w:r>
      <w:r w:rsidRPr="000C680E">
        <w:rPr>
          <w:rFonts w:ascii="Calibri" w:hAnsi="Calibri" w:cs="Calibri"/>
        </w:rPr>
        <w:tab/>
        <w:t xml:space="preserve">Wang L, Yang Q. Circulating Growth Differentiation Factor 15 and Preeclampsia: A Meta-Analysis. </w:t>
      </w:r>
      <w:r w:rsidRPr="000C680E">
        <w:rPr>
          <w:rFonts w:ascii="Calibri" w:hAnsi="Calibri" w:cs="Calibri"/>
          <w:i/>
          <w:iCs/>
        </w:rPr>
        <w:t>Horm Metab Res</w:t>
      </w:r>
      <w:r w:rsidRPr="000C680E">
        <w:rPr>
          <w:rFonts w:ascii="Calibri" w:hAnsi="Calibri" w:cs="Calibri"/>
        </w:rPr>
        <w:t xml:space="preserve"> 2022. doi:10.1055/a-1956-2961.</w:t>
      </w:r>
    </w:p>
    <w:p w14:paraId="0BA068FA" w14:textId="77777777" w:rsidR="000C680E" w:rsidRPr="000C680E" w:rsidRDefault="000C680E" w:rsidP="000C680E">
      <w:pPr>
        <w:pStyle w:val="Bibliography"/>
        <w:rPr>
          <w:rFonts w:ascii="Calibri" w:hAnsi="Calibri" w:cs="Calibri"/>
        </w:rPr>
      </w:pPr>
      <w:r w:rsidRPr="000C680E">
        <w:rPr>
          <w:rFonts w:ascii="Calibri" w:hAnsi="Calibri" w:cs="Calibri"/>
        </w:rPr>
        <w:t xml:space="preserve">26. </w:t>
      </w:r>
      <w:r w:rsidRPr="000C680E">
        <w:rPr>
          <w:rFonts w:ascii="Calibri" w:hAnsi="Calibri" w:cs="Calibri"/>
        </w:rPr>
        <w:tab/>
        <w:t xml:space="preserve">Yakut K, Öcal DF, Öztürk FH, Öztürk M, Oğuz Y, Sınacı S, Çağlar T. Is GDF-15 level associated with gestational diabetes mellitus and adverse perinatal outcomes? </w:t>
      </w:r>
      <w:r w:rsidRPr="000C680E">
        <w:rPr>
          <w:rFonts w:ascii="Calibri" w:hAnsi="Calibri" w:cs="Calibri"/>
          <w:i/>
          <w:iCs/>
        </w:rPr>
        <w:t>Taiwanese Journal of Obstetrics and Gynecology</w:t>
      </w:r>
      <w:r w:rsidRPr="000C680E">
        <w:rPr>
          <w:rFonts w:ascii="Calibri" w:hAnsi="Calibri" w:cs="Calibri"/>
        </w:rPr>
        <w:t xml:space="preserve"> 2021;60(2):221–224.</w:t>
      </w:r>
    </w:p>
    <w:p w14:paraId="23E7E662" w14:textId="77777777" w:rsidR="000C680E" w:rsidRPr="000C680E" w:rsidRDefault="000C680E" w:rsidP="000C680E">
      <w:pPr>
        <w:pStyle w:val="Bibliography"/>
        <w:rPr>
          <w:rFonts w:ascii="Calibri" w:hAnsi="Calibri" w:cs="Calibri"/>
        </w:rPr>
      </w:pPr>
      <w:r w:rsidRPr="000C680E">
        <w:rPr>
          <w:rFonts w:ascii="Calibri" w:hAnsi="Calibri" w:cs="Calibri"/>
        </w:rPr>
        <w:t xml:space="preserve">27. </w:t>
      </w:r>
      <w:r w:rsidRPr="000C680E">
        <w:rPr>
          <w:rFonts w:ascii="Calibri" w:hAnsi="Calibri" w:cs="Calibri"/>
        </w:rPr>
        <w:tab/>
        <w:t xml:space="preserve">Jacobsen DP, Røysland R, Strand H, Moe K, Sugulle M, Omland T, Staff AC. Cardiovascular biomarkers in pregnancy with diabetes and associations to glucose control. </w:t>
      </w:r>
      <w:r w:rsidRPr="000C680E">
        <w:rPr>
          <w:rFonts w:ascii="Calibri" w:hAnsi="Calibri" w:cs="Calibri"/>
          <w:i/>
          <w:iCs/>
        </w:rPr>
        <w:t>Acta Diabetol</w:t>
      </w:r>
      <w:r w:rsidRPr="000C680E">
        <w:rPr>
          <w:rFonts w:ascii="Calibri" w:hAnsi="Calibri" w:cs="Calibri"/>
        </w:rPr>
        <w:t xml:space="preserve"> 2022;59(9):1229–1236.</w:t>
      </w:r>
    </w:p>
    <w:p w14:paraId="127E13D9" w14:textId="77777777" w:rsidR="000C680E" w:rsidRPr="000C680E" w:rsidRDefault="000C680E" w:rsidP="000C680E">
      <w:pPr>
        <w:pStyle w:val="Bibliography"/>
        <w:rPr>
          <w:rFonts w:ascii="Calibri" w:hAnsi="Calibri" w:cs="Calibri"/>
        </w:rPr>
      </w:pPr>
      <w:r w:rsidRPr="000C680E">
        <w:rPr>
          <w:rFonts w:ascii="Calibri" w:hAnsi="Calibri" w:cs="Calibri"/>
        </w:rPr>
        <w:lastRenderedPageBreak/>
        <w:t xml:space="preserve">28. </w:t>
      </w:r>
      <w:r w:rsidRPr="000C680E">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0C680E">
        <w:rPr>
          <w:rFonts w:ascii="Calibri" w:hAnsi="Calibri" w:cs="Calibri"/>
          <w:i/>
          <w:iCs/>
        </w:rPr>
        <w:t>Nature Communications; London</w:t>
      </w:r>
      <w:r w:rsidRPr="000C680E">
        <w:rPr>
          <w:rFonts w:ascii="Calibri" w:hAnsi="Calibri" w:cs="Calibri"/>
        </w:rPr>
        <w:t xml:space="preserve"> 2018;9:1–9.</w:t>
      </w:r>
    </w:p>
    <w:p w14:paraId="09CC21EF" w14:textId="77777777" w:rsidR="000C680E" w:rsidRPr="000C680E" w:rsidRDefault="000C680E" w:rsidP="000C680E">
      <w:pPr>
        <w:pStyle w:val="Bibliography"/>
        <w:rPr>
          <w:rFonts w:ascii="Calibri" w:hAnsi="Calibri" w:cs="Calibri"/>
        </w:rPr>
      </w:pPr>
      <w:r w:rsidRPr="000C680E">
        <w:rPr>
          <w:rFonts w:ascii="Calibri" w:hAnsi="Calibri" w:cs="Calibri"/>
        </w:rPr>
        <w:t xml:space="preserve">29. </w:t>
      </w:r>
      <w:r w:rsidRPr="000C680E">
        <w:rPr>
          <w:rFonts w:ascii="Calibri" w:hAnsi="Calibri" w:cs="Calibri"/>
        </w:rPr>
        <w:tab/>
        <w:t xml:space="preserve">Fejzo MS, Fasching PA, Schneider MO, Schwitulla J, Beckmann MW, Schwenke E, MacGibbon KW, Mullin PM. Analysis of GDF15 and IGFBP7 in Hyperemesis Gravidarum Support Causality. </w:t>
      </w:r>
      <w:r w:rsidRPr="000C680E">
        <w:rPr>
          <w:rFonts w:ascii="Calibri" w:hAnsi="Calibri" w:cs="Calibri"/>
          <w:i/>
          <w:iCs/>
        </w:rPr>
        <w:t>Geburtshilfe Frauenheilkd</w:t>
      </w:r>
      <w:r w:rsidRPr="000C680E">
        <w:rPr>
          <w:rFonts w:ascii="Calibri" w:hAnsi="Calibri" w:cs="Calibri"/>
        </w:rPr>
        <w:t xml:space="preserve"> 2019;79(4):382–388.</w:t>
      </w:r>
    </w:p>
    <w:p w14:paraId="773E86D7" w14:textId="77777777" w:rsidR="000C680E" w:rsidRPr="000C680E" w:rsidRDefault="000C680E" w:rsidP="000C680E">
      <w:pPr>
        <w:pStyle w:val="Bibliography"/>
        <w:rPr>
          <w:rFonts w:ascii="Calibri" w:hAnsi="Calibri" w:cs="Calibri"/>
        </w:rPr>
      </w:pPr>
      <w:r w:rsidRPr="000C680E">
        <w:rPr>
          <w:rFonts w:ascii="Calibri" w:hAnsi="Calibri" w:cs="Calibri"/>
        </w:rPr>
        <w:t xml:space="preserve">30. </w:t>
      </w:r>
      <w:r w:rsidRPr="000C680E">
        <w:rPr>
          <w:rFonts w:ascii="Calibri" w:hAnsi="Calibri" w:cs="Calibri"/>
        </w:rPr>
        <w:tab/>
        <w:t xml:space="preserve">Bridges D, Mulcahy MC, Redd JR. Insulin Tolerance Test. </w:t>
      </w:r>
      <w:r w:rsidRPr="000C680E">
        <w:rPr>
          <w:rFonts w:ascii="Calibri" w:hAnsi="Calibri" w:cs="Calibri"/>
          <w:i/>
          <w:iCs/>
        </w:rPr>
        <w:t>protocols.io</w:t>
      </w:r>
      <w:r w:rsidRPr="000C680E">
        <w:rPr>
          <w:rFonts w:ascii="Calibri" w:hAnsi="Calibri" w:cs="Calibri"/>
        </w:rPr>
        <w:t xml:space="preserve"> 2022. Available at: dx.doi.org/10.17504/protocols.io.b5zxq77n. Accessed May 16, 2022.</w:t>
      </w:r>
    </w:p>
    <w:p w14:paraId="34C7EF13" w14:textId="77777777" w:rsidR="000C680E" w:rsidRPr="000C680E" w:rsidRDefault="000C680E" w:rsidP="000C680E">
      <w:pPr>
        <w:pStyle w:val="Bibliography"/>
        <w:rPr>
          <w:rFonts w:ascii="Calibri" w:hAnsi="Calibri" w:cs="Calibri"/>
        </w:rPr>
      </w:pPr>
      <w:r w:rsidRPr="000C680E">
        <w:rPr>
          <w:rFonts w:ascii="Calibri" w:hAnsi="Calibri" w:cs="Calibri"/>
        </w:rPr>
        <w:t xml:space="preserve">31. </w:t>
      </w:r>
      <w:r w:rsidRPr="000C680E">
        <w:rPr>
          <w:rFonts w:ascii="Calibri" w:hAnsi="Calibri" w:cs="Calibri"/>
        </w:rPr>
        <w:tab/>
        <w:t xml:space="preserve">Boston WS, Bleck GT, Conroy JC, Wheeler MB, Miller DJ. Short Communication: Effects of Increased Expression of α-Lactalbumin In Transgenic Mice on Milk Yield and Pup Growth. </w:t>
      </w:r>
      <w:r w:rsidRPr="000C680E">
        <w:rPr>
          <w:rFonts w:ascii="Calibri" w:hAnsi="Calibri" w:cs="Calibri"/>
          <w:i/>
          <w:iCs/>
        </w:rPr>
        <w:t>Journal of Dairy Science</w:t>
      </w:r>
      <w:r w:rsidRPr="000C680E">
        <w:rPr>
          <w:rFonts w:ascii="Calibri" w:hAnsi="Calibri" w:cs="Calibri"/>
        </w:rPr>
        <w:t xml:space="preserve"> 2001;84(3):620–622.</w:t>
      </w:r>
    </w:p>
    <w:p w14:paraId="752B873D" w14:textId="77777777" w:rsidR="000C680E" w:rsidRPr="000C680E" w:rsidRDefault="000C680E" w:rsidP="000C680E">
      <w:pPr>
        <w:pStyle w:val="Bibliography"/>
        <w:rPr>
          <w:rFonts w:ascii="Calibri" w:hAnsi="Calibri" w:cs="Calibri"/>
        </w:rPr>
      </w:pPr>
      <w:r w:rsidRPr="000C680E">
        <w:rPr>
          <w:rFonts w:ascii="Calibri" w:hAnsi="Calibri" w:cs="Calibri"/>
        </w:rPr>
        <w:t xml:space="preserve">32. </w:t>
      </w:r>
      <w:r w:rsidRPr="000C680E">
        <w:rPr>
          <w:rFonts w:ascii="Calibri" w:hAnsi="Calibri" w:cs="Calibri"/>
        </w:rPr>
        <w:tab/>
        <w:t>R Core Team. R: A Language and Environment for Statistical Computing. 2021. Available at: https://www.R-project.org/.</w:t>
      </w:r>
    </w:p>
    <w:p w14:paraId="21F0191C" w14:textId="77777777" w:rsidR="000C680E" w:rsidRPr="000C680E" w:rsidRDefault="000C680E" w:rsidP="000C680E">
      <w:pPr>
        <w:pStyle w:val="Bibliography"/>
        <w:rPr>
          <w:rFonts w:ascii="Calibri" w:hAnsi="Calibri" w:cs="Calibri"/>
        </w:rPr>
      </w:pPr>
      <w:r w:rsidRPr="000C680E">
        <w:rPr>
          <w:rFonts w:ascii="Calibri" w:hAnsi="Calibri" w:cs="Calibri"/>
        </w:rPr>
        <w:t xml:space="preserve">33. </w:t>
      </w:r>
      <w:r w:rsidRPr="000C680E">
        <w:rPr>
          <w:rFonts w:ascii="Calibri" w:hAnsi="Calibri" w:cs="Calibri"/>
        </w:rPr>
        <w:tab/>
        <w:t xml:space="preserve">Bates D, Mächler M, Bolker B, Walker S. Fitting Linear Mixed-Effects Models Using lme4. </w:t>
      </w:r>
      <w:r w:rsidRPr="000C680E">
        <w:rPr>
          <w:rFonts w:ascii="Calibri" w:hAnsi="Calibri" w:cs="Calibri"/>
          <w:i/>
          <w:iCs/>
        </w:rPr>
        <w:t>Journal of Statistical Software</w:t>
      </w:r>
      <w:r w:rsidRPr="000C680E">
        <w:rPr>
          <w:rFonts w:ascii="Calibri" w:hAnsi="Calibri" w:cs="Calibri"/>
        </w:rPr>
        <w:t xml:space="preserve"> 2015;67:1–48.</w:t>
      </w:r>
    </w:p>
    <w:p w14:paraId="13001B05" w14:textId="77777777" w:rsidR="000C680E" w:rsidRPr="000C680E" w:rsidRDefault="000C680E" w:rsidP="000C680E">
      <w:pPr>
        <w:pStyle w:val="Bibliography"/>
        <w:rPr>
          <w:rFonts w:ascii="Calibri" w:hAnsi="Calibri" w:cs="Calibri"/>
        </w:rPr>
      </w:pPr>
      <w:r w:rsidRPr="000C680E">
        <w:rPr>
          <w:rFonts w:ascii="Calibri" w:hAnsi="Calibri" w:cs="Calibri"/>
        </w:rPr>
        <w:t xml:space="preserve">34. </w:t>
      </w:r>
      <w:r w:rsidRPr="000C680E">
        <w:rPr>
          <w:rFonts w:ascii="Calibri" w:hAnsi="Calibri" w:cs="Calibri"/>
        </w:rPr>
        <w:tab/>
        <w:t xml:space="preserve">Ladyman SR, Carter KM, Grattan DR. Energy homeostasis and running wheel activity during pregnancy in the mouse. </w:t>
      </w:r>
      <w:r w:rsidRPr="000C680E">
        <w:rPr>
          <w:rFonts w:ascii="Calibri" w:hAnsi="Calibri" w:cs="Calibri"/>
          <w:i/>
          <w:iCs/>
        </w:rPr>
        <w:t>Physiology &amp; Behavior</w:t>
      </w:r>
      <w:r w:rsidRPr="000C680E">
        <w:rPr>
          <w:rFonts w:ascii="Calibri" w:hAnsi="Calibri" w:cs="Calibri"/>
        </w:rPr>
        <w:t xml:space="preserve"> 2018;194:83–94.</w:t>
      </w:r>
    </w:p>
    <w:p w14:paraId="06194C1D" w14:textId="77777777" w:rsidR="000C680E" w:rsidRPr="000C680E" w:rsidRDefault="000C680E" w:rsidP="000C680E">
      <w:pPr>
        <w:pStyle w:val="Bibliography"/>
        <w:rPr>
          <w:rFonts w:ascii="Calibri" w:hAnsi="Calibri" w:cs="Calibri"/>
        </w:rPr>
      </w:pPr>
      <w:r w:rsidRPr="000C680E">
        <w:rPr>
          <w:rFonts w:ascii="Calibri" w:hAnsi="Calibri" w:cs="Calibri"/>
        </w:rPr>
        <w:t xml:space="preserve">35. </w:t>
      </w:r>
      <w:r w:rsidRPr="000C680E">
        <w:rPr>
          <w:rFonts w:ascii="Calibri" w:hAnsi="Calibri" w:cs="Calibri"/>
        </w:rPr>
        <w:tab/>
        <w:t xml:space="preserve">Musial B, Fernandez-Twinn DS, Vaughan OR, Ozanne SE, Voshol P, Sferruzzi-Perri AN, Fowden AL. Proximity to Delivery Alters Insulin Sensitivity and Glucose Metabolism in Pregnant Mice. </w:t>
      </w:r>
      <w:r w:rsidRPr="000C680E">
        <w:rPr>
          <w:rFonts w:ascii="Calibri" w:hAnsi="Calibri" w:cs="Calibri"/>
          <w:i/>
          <w:iCs/>
        </w:rPr>
        <w:t>Diabetes</w:t>
      </w:r>
      <w:r w:rsidRPr="000C680E">
        <w:rPr>
          <w:rFonts w:ascii="Calibri" w:hAnsi="Calibri" w:cs="Calibri"/>
        </w:rPr>
        <w:t xml:space="preserve"> 2016;65(4):851–860.</w:t>
      </w:r>
    </w:p>
    <w:p w14:paraId="138997FB" w14:textId="77777777" w:rsidR="000C680E" w:rsidRPr="000C680E" w:rsidRDefault="000C680E" w:rsidP="000C680E">
      <w:pPr>
        <w:pStyle w:val="Bibliography"/>
        <w:rPr>
          <w:rFonts w:ascii="Calibri" w:hAnsi="Calibri" w:cs="Calibri"/>
        </w:rPr>
      </w:pPr>
      <w:r w:rsidRPr="000C680E">
        <w:rPr>
          <w:rFonts w:ascii="Calibri" w:hAnsi="Calibri" w:cs="Calibri"/>
        </w:rPr>
        <w:t xml:space="preserve">36. </w:t>
      </w:r>
      <w:r w:rsidRPr="000C680E">
        <w:rPr>
          <w:rFonts w:ascii="Calibri" w:hAnsi="Calibri" w:cs="Calibri"/>
        </w:rPr>
        <w:tab/>
        <w:t xml:space="preserve">Rossi G, Lapaczewski P, Diamond MP, Jacob RJ, Shulman GI, Sherwin RS. Inhibitory effect of pregnancy on counterregulatory hormone responses to hypoglycemia in awake rat. </w:t>
      </w:r>
      <w:r w:rsidRPr="000C680E">
        <w:rPr>
          <w:rFonts w:ascii="Calibri" w:hAnsi="Calibri" w:cs="Calibri"/>
          <w:i/>
          <w:iCs/>
        </w:rPr>
        <w:t>Diabetes</w:t>
      </w:r>
      <w:r w:rsidRPr="000C680E">
        <w:rPr>
          <w:rFonts w:ascii="Calibri" w:hAnsi="Calibri" w:cs="Calibri"/>
        </w:rPr>
        <w:t xml:space="preserve"> 1993;42(10):1440–1445.</w:t>
      </w:r>
    </w:p>
    <w:p w14:paraId="20982871" w14:textId="77777777" w:rsidR="000C680E" w:rsidRPr="000C680E" w:rsidRDefault="000C680E" w:rsidP="000C680E">
      <w:pPr>
        <w:pStyle w:val="Bibliography"/>
        <w:rPr>
          <w:rFonts w:ascii="Calibri" w:hAnsi="Calibri" w:cs="Calibri"/>
        </w:rPr>
      </w:pPr>
      <w:r w:rsidRPr="000C680E">
        <w:rPr>
          <w:rFonts w:ascii="Calibri" w:hAnsi="Calibri" w:cs="Calibri"/>
        </w:rPr>
        <w:t xml:space="preserve">37. </w:t>
      </w:r>
      <w:r w:rsidRPr="000C680E">
        <w:rPr>
          <w:rFonts w:ascii="Calibri" w:hAnsi="Calibri" w:cs="Calibri"/>
        </w:rPr>
        <w:tab/>
        <w:t xml:space="preserve">Zhang Z, Piro AL, Dai FF, Wheeler MB. Adaptive Changes in Glucose Homeostasis and Islet Function During Pregnancy: A Targeted Metabolomics Study in Mice. </w:t>
      </w:r>
      <w:r w:rsidRPr="000C680E">
        <w:rPr>
          <w:rFonts w:ascii="Calibri" w:hAnsi="Calibri" w:cs="Calibri"/>
          <w:i/>
          <w:iCs/>
        </w:rPr>
        <w:t>Front. Endocrinol.</w:t>
      </w:r>
      <w:r w:rsidRPr="000C680E">
        <w:rPr>
          <w:rFonts w:ascii="Calibri" w:hAnsi="Calibri" w:cs="Calibri"/>
        </w:rPr>
        <w:t xml:space="preserve"> 2022;13. doi:10.3389/fendo.2022.852149.</w:t>
      </w:r>
    </w:p>
    <w:p w14:paraId="085429A2" w14:textId="77777777" w:rsidR="000C680E" w:rsidRPr="000C680E" w:rsidRDefault="000C680E" w:rsidP="000C680E">
      <w:pPr>
        <w:pStyle w:val="Bibliography"/>
        <w:rPr>
          <w:rFonts w:ascii="Calibri" w:hAnsi="Calibri" w:cs="Calibri"/>
        </w:rPr>
      </w:pPr>
      <w:r w:rsidRPr="000C680E">
        <w:rPr>
          <w:rFonts w:ascii="Calibri" w:hAnsi="Calibri" w:cs="Calibri"/>
        </w:rPr>
        <w:t xml:space="preserve">38. </w:t>
      </w:r>
      <w:r w:rsidRPr="000C680E">
        <w:rPr>
          <w:rFonts w:ascii="Calibri" w:hAnsi="Calibri" w:cs="Calibri"/>
        </w:rPr>
        <w:tab/>
        <w:t xml:space="preserve">Gunder LC, Harvey I, Redd JR, Davis CS, AL-Tamimi A, Brooks SV, Bridges D. Obesity Augments Glucocorticoid-Dependent Muscle Atrophy in Male C57BL/6J Mice. </w:t>
      </w:r>
      <w:r w:rsidRPr="000C680E">
        <w:rPr>
          <w:rFonts w:ascii="Calibri" w:hAnsi="Calibri" w:cs="Calibri"/>
          <w:i/>
          <w:iCs/>
        </w:rPr>
        <w:t>Biomedicines</w:t>
      </w:r>
      <w:r w:rsidRPr="000C680E">
        <w:rPr>
          <w:rFonts w:ascii="Calibri" w:hAnsi="Calibri" w:cs="Calibri"/>
        </w:rPr>
        <w:t xml:space="preserve"> 2020;8(10):420.</w:t>
      </w:r>
    </w:p>
    <w:p w14:paraId="1FCDD045" w14:textId="77777777" w:rsidR="000C680E" w:rsidRPr="000C680E" w:rsidRDefault="000C680E" w:rsidP="000C680E">
      <w:pPr>
        <w:pStyle w:val="Bibliography"/>
        <w:rPr>
          <w:rFonts w:ascii="Calibri" w:hAnsi="Calibri" w:cs="Calibri"/>
        </w:rPr>
      </w:pPr>
      <w:r w:rsidRPr="000C680E">
        <w:rPr>
          <w:rFonts w:ascii="Calibri" w:hAnsi="Calibri" w:cs="Calibri"/>
        </w:rPr>
        <w:lastRenderedPageBreak/>
        <w:t xml:space="preserve">39. </w:t>
      </w:r>
      <w:r w:rsidRPr="000C680E">
        <w:rPr>
          <w:rFonts w:ascii="Calibri" w:hAnsi="Calibri" w:cs="Calibri"/>
        </w:rPr>
        <w:tab/>
        <w:t xml:space="preserve">Harvey I, Stephenson EJ, Redd JR, Tran QT, Hochberg I, Qi N, Bridges D. Glucocorticoid-Induced Metabolic Disturbances Are Exacerbated in Obese Male Mice. </w:t>
      </w:r>
      <w:r w:rsidRPr="000C680E">
        <w:rPr>
          <w:rFonts w:ascii="Calibri" w:hAnsi="Calibri" w:cs="Calibri"/>
          <w:i/>
          <w:iCs/>
        </w:rPr>
        <w:t>Endocrinology</w:t>
      </w:r>
      <w:r w:rsidRPr="000C680E">
        <w:rPr>
          <w:rFonts w:ascii="Calibri" w:hAnsi="Calibri" w:cs="Calibri"/>
        </w:rPr>
        <w:t xml:space="preserve"> 2018;159(6):2275–2287.</w:t>
      </w:r>
    </w:p>
    <w:p w14:paraId="35BBA52F" w14:textId="77777777" w:rsidR="000C680E" w:rsidRPr="000C680E" w:rsidRDefault="000C680E" w:rsidP="000C680E">
      <w:pPr>
        <w:pStyle w:val="Bibliography"/>
        <w:rPr>
          <w:rFonts w:ascii="Calibri" w:hAnsi="Calibri" w:cs="Calibri"/>
        </w:rPr>
      </w:pPr>
      <w:r w:rsidRPr="000C680E">
        <w:rPr>
          <w:rFonts w:ascii="Calibri" w:hAnsi="Calibri" w:cs="Calibri"/>
        </w:rPr>
        <w:t xml:space="preserve">40. </w:t>
      </w:r>
      <w:r w:rsidRPr="000C680E">
        <w:rPr>
          <w:rFonts w:ascii="Calibri" w:hAnsi="Calibri" w:cs="Calibri"/>
        </w:rPr>
        <w:tab/>
        <w:t xml:space="preserve">Wang P, Ma W, Zhou Y, Zhao Y, Shi H, Yang Q, Zhang Y. Circulating metal concentrations, inflammatory cytokines and gestational weight gain: Shanghai MCPC cohort. </w:t>
      </w:r>
      <w:r w:rsidRPr="000C680E">
        <w:rPr>
          <w:rFonts w:ascii="Calibri" w:hAnsi="Calibri" w:cs="Calibri"/>
          <w:i/>
          <w:iCs/>
        </w:rPr>
        <w:t>Ecotoxicology and Environmental Safety</w:t>
      </w:r>
      <w:r w:rsidRPr="000C680E">
        <w:rPr>
          <w:rFonts w:ascii="Calibri" w:hAnsi="Calibri" w:cs="Calibri"/>
        </w:rPr>
        <w:t xml:space="preserve"> 2020;199:110697.</w:t>
      </w:r>
    </w:p>
    <w:p w14:paraId="7ABCC5CD" w14:textId="77777777" w:rsidR="000C680E" w:rsidRPr="000C680E" w:rsidRDefault="000C680E" w:rsidP="000C680E">
      <w:pPr>
        <w:pStyle w:val="Bibliography"/>
        <w:rPr>
          <w:rFonts w:ascii="Calibri" w:hAnsi="Calibri" w:cs="Calibri"/>
        </w:rPr>
      </w:pPr>
      <w:r w:rsidRPr="000C680E">
        <w:rPr>
          <w:rFonts w:ascii="Calibri" w:hAnsi="Calibri" w:cs="Calibri"/>
        </w:rPr>
        <w:t xml:space="preserve">41. </w:t>
      </w:r>
      <w:r w:rsidRPr="000C680E">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0C680E">
        <w:rPr>
          <w:rFonts w:ascii="Calibri" w:hAnsi="Calibri" w:cs="Calibri"/>
          <w:i/>
          <w:iCs/>
        </w:rPr>
        <w:t>PLoS One</w:t>
      </w:r>
      <w:r w:rsidRPr="000C680E">
        <w:rPr>
          <w:rFonts w:ascii="Calibri" w:hAnsi="Calibri" w:cs="Calibri"/>
        </w:rPr>
        <w:t xml:space="preserve"> 2016;11(1):e0146518.</w:t>
      </w:r>
    </w:p>
    <w:p w14:paraId="36FD3F7C" w14:textId="77777777" w:rsidR="000C680E" w:rsidRPr="000C680E" w:rsidRDefault="000C680E" w:rsidP="000C680E">
      <w:pPr>
        <w:pStyle w:val="Bibliography"/>
        <w:rPr>
          <w:rFonts w:ascii="Calibri" w:hAnsi="Calibri" w:cs="Calibri"/>
        </w:rPr>
      </w:pPr>
      <w:r w:rsidRPr="000C680E">
        <w:rPr>
          <w:rFonts w:ascii="Calibri" w:hAnsi="Calibri" w:cs="Calibri"/>
        </w:rPr>
        <w:t xml:space="preserve">42. </w:t>
      </w:r>
      <w:r w:rsidRPr="000C680E">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0C680E">
        <w:rPr>
          <w:rFonts w:ascii="Calibri" w:hAnsi="Calibri" w:cs="Calibri"/>
          <w:i/>
          <w:iCs/>
        </w:rPr>
        <w:t>Gene</w:t>
      </w:r>
      <w:r w:rsidRPr="000C680E">
        <w:rPr>
          <w:rFonts w:ascii="Calibri" w:hAnsi="Calibri" w:cs="Calibri"/>
        </w:rPr>
        <w:t xml:space="preserve"> 1999;237(1):105–111.</w:t>
      </w:r>
    </w:p>
    <w:p w14:paraId="2C79552F" w14:textId="77777777" w:rsidR="000C680E" w:rsidRPr="000C680E" w:rsidRDefault="000C680E" w:rsidP="000C680E">
      <w:pPr>
        <w:pStyle w:val="Bibliography"/>
        <w:rPr>
          <w:rFonts w:ascii="Calibri" w:hAnsi="Calibri" w:cs="Calibri"/>
        </w:rPr>
      </w:pPr>
      <w:r w:rsidRPr="000C680E">
        <w:rPr>
          <w:rFonts w:ascii="Calibri" w:hAnsi="Calibri" w:cs="Calibri"/>
        </w:rPr>
        <w:t xml:space="preserve">43. </w:t>
      </w:r>
      <w:r w:rsidRPr="000C680E">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0C680E">
        <w:rPr>
          <w:rFonts w:ascii="Calibri" w:hAnsi="Calibri" w:cs="Calibri"/>
          <w:i/>
          <w:iCs/>
        </w:rPr>
        <w:t>Cell Metabolism</w:t>
      </w:r>
      <w:r w:rsidRPr="000C680E">
        <w:rPr>
          <w:rFonts w:ascii="Calibri" w:hAnsi="Calibri" w:cs="Calibri"/>
        </w:rPr>
        <w:t xml:space="preserve"> 2019;29(3):707-718.e8.</w:t>
      </w:r>
    </w:p>
    <w:p w14:paraId="45C5BD72" w14:textId="77777777" w:rsidR="000C680E" w:rsidRPr="000C680E" w:rsidRDefault="000C680E" w:rsidP="000C680E">
      <w:pPr>
        <w:pStyle w:val="Bibliography"/>
        <w:rPr>
          <w:rFonts w:ascii="Calibri" w:hAnsi="Calibri" w:cs="Calibri"/>
        </w:rPr>
      </w:pPr>
      <w:r w:rsidRPr="000C680E">
        <w:rPr>
          <w:rFonts w:ascii="Calibri" w:hAnsi="Calibri" w:cs="Calibri"/>
        </w:rPr>
        <w:t xml:space="preserve">44. </w:t>
      </w:r>
      <w:r w:rsidRPr="000C680E">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0C680E">
        <w:rPr>
          <w:rFonts w:ascii="Calibri" w:hAnsi="Calibri" w:cs="Calibri"/>
          <w:i/>
          <w:iCs/>
        </w:rPr>
        <w:t>American Journal of Physiology-Endocrinology and Metabolism</w:t>
      </w:r>
      <w:r w:rsidRPr="000C680E">
        <w:rPr>
          <w:rFonts w:ascii="Calibri" w:hAnsi="Calibri" w:cs="Calibri"/>
        </w:rPr>
        <w:t xml:space="preserve"> 2023;325(4):E303–E309.</w:t>
      </w:r>
    </w:p>
    <w:p w14:paraId="4E01A24B" w14:textId="77777777" w:rsidR="000C680E" w:rsidRPr="000C680E" w:rsidRDefault="000C680E" w:rsidP="000C680E">
      <w:pPr>
        <w:pStyle w:val="Bibliography"/>
        <w:rPr>
          <w:rFonts w:ascii="Calibri" w:hAnsi="Calibri" w:cs="Calibri"/>
        </w:rPr>
      </w:pPr>
      <w:r w:rsidRPr="000C680E">
        <w:rPr>
          <w:rFonts w:ascii="Calibri" w:hAnsi="Calibri" w:cs="Calibri"/>
        </w:rPr>
        <w:t xml:space="preserve">45. </w:t>
      </w:r>
      <w:r w:rsidRPr="000C680E">
        <w:rPr>
          <w:rFonts w:ascii="Calibri" w:hAnsi="Calibri" w:cs="Calibri"/>
        </w:rPr>
        <w:tab/>
        <w:t xml:space="preserve">Schmidt A, Morales-Prieto DM, Pastuschek J, Fröhlich K, Markert UR. Only humans have human placentas: molecular differences between mice and humans. </w:t>
      </w:r>
      <w:r w:rsidRPr="000C680E">
        <w:rPr>
          <w:rFonts w:ascii="Calibri" w:hAnsi="Calibri" w:cs="Calibri"/>
          <w:i/>
          <w:iCs/>
        </w:rPr>
        <w:t>Journal of Reproductive Immunology</w:t>
      </w:r>
      <w:r w:rsidRPr="000C680E">
        <w:rPr>
          <w:rFonts w:ascii="Calibri" w:hAnsi="Calibri" w:cs="Calibri"/>
        </w:rPr>
        <w:t xml:space="preserve"> 2015;108:65–71.</w:t>
      </w:r>
    </w:p>
    <w:p w14:paraId="4CA6E760" w14:textId="58D78242"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924EDC8"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215" w:name="_Hlk172037327"/>
      <w:r w:rsidRPr="003C0FFC">
        <w:rPr>
          <w:rFonts w:ascii="Times New Roman" w:hAnsi="Times New Roman" w:cs="Times New Roman"/>
        </w:rPr>
        <w:t>. C</w:t>
      </w:r>
      <w:r>
        <w:rPr>
          <w:rFonts w:ascii="Times New Roman" w:hAnsi="Times New Roman" w:cs="Times New Roman"/>
        </w:rPr>
        <w:t xml:space="preserve">) GDF15 levels at ZT1 </w:t>
      </w:r>
      <w:ins w:id="216" w:author="Molly C. MULCAHY" w:date="2024-07-16T15: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217" w:author="Molly C. MULCAHY" w:date="2024-07-16T15:46:00Z">
        <w:r w:rsidRPr="003C0FFC" w:rsidDel="00E26479">
          <w:rPr>
            <w:rFonts w:ascii="Times New Roman" w:hAnsi="Times New Roman" w:cs="Times New Roman"/>
          </w:rPr>
          <w:delText>as paired t tests</w:delText>
        </w:r>
      </w:del>
      <w:ins w:id="218" w:author="Molly C. MULCAHY" w:date="2024-07-16T15:46:00Z">
        <w:r w:rsidR="00E26479">
          <w:rPr>
            <w:rFonts w:ascii="Times New Roman" w:hAnsi="Times New Roman" w:cs="Times New Roman"/>
          </w:rPr>
          <w:t>by two</w:t>
        </w:r>
      </w:ins>
      <w:ins w:id="219" w:author="Dave Bridges" w:date="2024-07-26T08:49:00Z">
        <w:r w:rsidR="00911560">
          <w:rPr>
            <w:rFonts w:ascii="Times New Roman" w:hAnsi="Times New Roman" w:cs="Times New Roman"/>
          </w:rPr>
          <w:t>-</w:t>
        </w:r>
      </w:ins>
      <w:ins w:id="220" w:author="Molly C. MULCAHY" w:date="2024-07-16T15:46:00Z">
        <w:del w:id="221" w:author="Dave Bridges" w:date="2024-07-26T08:49:00Z">
          <w:r w:rsidR="00E26479" w:rsidDel="00911560">
            <w:rPr>
              <w:rFonts w:ascii="Times New Roman" w:hAnsi="Times New Roman" w:cs="Times New Roman"/>
            </w:rPr>
            <w:delText xml:space="preserve"> </w:delText>
          </w:r>
        </w:del>
        <w:r w:rsidR="00E26479">
          <w:rPr>
            <w:rFonts w:ascii="Times New Roman" w:hAnsi="Times New Roman" w:cs="Times New Roman"/>
          </w:rPr>
          <w:t xml:space="preserve">way </w:t>
        </w:r>
        <w:del w:id="222" w:author="Dave Bridges" w:date="2024-07-26T08:49:00Z">
          <w:r w:rsidR="00E26479" w:rsidDel="00911560">
            <w:rPr>
              <w:rFonts w:ascii="Times New Roman" w:hAnsi="Times New Roman" w:cs="Times New Roman"/>
            </w:rPr>
            <w:delText>anova</w:delText>
          </w:r>
        </w:del>
      </w:ins>
      <w:ins w:id="223" w:author="Dave Bridges" w:date="2024-07-26T08:49:00Z">
        <w:r w:rsidR="00911560">
          <w:rPr>
            <w:rFonts w:ascii="Times New Roman" w:hAnsi="Times New Roman" w:cs="Times New Roman"/>
          </w:rPr>
          <w:t>ANOVA</w:t>
        </w:r>
      </w:ins>
      <w:ins w:id="224" w:author="Molly C. MULCAHY" w:date="2024-07-16T15:46:00Z">
        <w:r w:rsidR="00E26479">
          <w:rPr>
            <w:rFonts w:ascii="Times New Roman" w:hAnsi="Times New Roman" w:cs="Times New Roman"/>
          </w:rPr>
          <w:t xml:space="preserve"> </w:t>
        </w:r>
      </w:ins>
      <w:ins w:id="225" w:author="Dave Bridges" w:date="2024-07-26T08:50:00Z">
        <w:r w:rsidR="00884EE2">
          <w:rPr>
            <w:rFonts w:ascii="Times New Roman" w:hAnsi="Times New Roman" w:cs="Times New Roman"/>
          </w:rPr>
          <w:t xml:space="preserve">testing </w:t>
        </w:r>
      </w:ins>
      <w:ins w:id="226" w:author="Molly C. MULCAHY" w:date="2024-07-16T15:46:00Z">
        <w:r w:rsidR="00E26479">
          <w:rPr>
            <w:rFonts w:ascii="Times New Roman" w:hAnsi="Times New Roman" w:cs="Times New Roman"/>
          </w:rPr>
          <w:t>for effect</w:t>
        </w:r>
      </w:ins>
      <w:ins w:id="227" w:author="Dave Bridges" w:date="2024-07-26T08:50:00Z">
        <w:r w:rsidR="00884EE2">
          <w:rPr>
            <w:rFonts w:ascii="Times New Roman" w:hAnsi="Times New Roman" w:cs="Times New Roman"/>
          </w:rPr>
          <w:t>s</w:t>
        </w:r>
      </w:ins>
      <w:ins w:id="228" w:author="Molly C. MULCAHY" w:date="2024-07-16T15:46:00Z">
        <w:r w:rsidR="00E26479">
          <w:rPr>
            <w:rFonts w:ascii="Times New Roman" w:hAnsi="Times New Roman" w:cs="Times New Roman"/>
          </w:rPr>
          <w:t xml:space="preserve"> of time and of pregnancy status</w:t>
        </w:r>
      </w:ins>
      <w:r w:rsidRPr="003C0FFC">
        <w:rPr>
          <w:rFonts w:ascii="Times New Roman" w:hAnsi="Times New Roman" w:cs="Times New Roman"/>
        </w:rPr>
        <w:t xml:space="preserve">. </w:t>
      </w:r>
      <w:bookmarkEnd w:id="215"/>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229" w:author="Molly C. MULCAHY" w:date="2024-07-16T15:47:00Z">
        <w:r w:rsidRPr="003C0FFC" w:rsidDel="00E26479">
          <w:rPr>
            <w:rFonts w:ascii="Times New Roman" w:hAnsi="Times New Roman" w:cs="Times New Roman"/>
          </w:rPr>
          <w:delText>as paired t tests</w:delText>
        </w:r>
      </w:del>
      <w:ins w:id="230" w:author="Molly C. MULCAHY" w:date="2024-07-16T15:47:00Z">
        <w:r w:rsidR="00E26479">
          <w:rPr>
            <w:rFonts w:ascii="Times New Roman" w:hAnsi="Times New Roman" w:cs="Times New Roman"/>
          </w:rPr>
          <w:t xml:space="preserve">by two-way </w:t>
        </w:r>
        <w:del w:id="231" w:author="Dave Bridges" w:date="2024-07-26T08:51:00Z">
          <w:r w:rsidR="00E26479" w:rsidDel="00237154">
            <w:rPr>
              <w:rFonts w:ascii="Times New Roman" w:hAnsi="Times New Roman" w:cs="Times New Roman"/>
            </w:rPr>
            <w:delText>anova</w:delText>
          </w:r>
        </w:del>
      </w:ins>
      <w:ins w:id="232" w:author="Dave Bridges" w:date="2024-07-26T08:51:00Z">
        <w:r w:rsidR="00237154">
          <w:rPr>
            <w:rFonts w:ascii="Times New Roman" w:hAnsi="Times New Roman" w:cs="Times New Roman"/>
          </w:rPr>
          <w:t>ANOVA</w:t>
        </w:r>
      </w:ins>
      <w:ins w:id="233" w:author="Molly C. MULCAHY" w:date="2024-07-16T15:47:00Z">
        <w:r w:rsidR="00E26479">
          <w:rPr>
            <w:rFonts w:ascii="Times New Roman" w:hAnsi="Times New Roman" w:cs="Times New Roman"/>
          </w:rPr>
          <w:t xml:space="preserve"> </w:t>
        </w:r>
      </w:ins>
      <w:ins w:id="234" w:author="Dave Bridges" w:date="2024-07-26T08:51:00Z">
        <w:r w:rsidR="00237154">
          <w:rPr>
            <w:rFonts w:ascii="Times New Roman" w:hAnsi="Times New Roman" w:cs="Times New Roman"/>
          </w:rPr>
          <w:t xml:space="preserve">testing </w:t>
        </w:r>
      </w:ins>
      <w:ins w:id="235" w:author="Molly C. MULCAHY" w:date="2024-07-16T15:47:00Z">
        <w:r w:rsidR="00E26479">
          <w:rPr>
            <w:rFonts w:ascii="Times New Roman" w:hAnsi="Times New Roman" w:cs="Times New Roman"/>
          </w:rPr>
          <w:t xml:space="preserve">for </w:t>
        </w:r>
      </w:ins>
      <w:ins w:id="236" w:author="Dave Bridges" w:date="2024-07-26T08:52:00Z">
        <w:r w:rsidR="00237154">
          <w:rPr>
            <w:rFonts w:ascii="Times New Roman" w:hAnsi="Times New Roman" w:cs="Times New Roman"/>
          </w:rPr>
          <w:t xml:space="preserve">the </w:t>
        </w:r>
      </w:ins>
      <w:ins w:id="237" w:author="Molly C. MULCAHY" w:date="2024-07-16T15:47:00Z">
        <w:r w:rsidR="00E26479">
          <w:rPr>
            <w:rFonts w:ascii="Times New Roman" w:hAnsi="Times New Roman" w:cs="Times New Roman"/>
          </w:rPr>
          <w:t>effect</w:t>
        </w:r>
      </w:ins>
      <w:ins w:id="238" w:author="Dave Bridges" w:date="2024-07-26T08:52:00Z">
        <w:r w:rsidR="00237154">
          <w:rPr>
            <w:rFonts w:ascii="Times New Roman" w:hAnsi="Times New Roman" w:cs="Times New Roman"/>
          </w:rPr>
          <w:t>s</w:t>
        </w:r>
      </w:ins>
      <w:ins w:id="239" w:author="Molly C. MULCAHY" w:date="2024-07-16T15:47:00Z">
        <w:r w:rsidR="00E26479">
          <w:rPr>
            <w:rFonts w:ascii="Times New Roman" w:hAnsi="Times New Roman" w:cs="Times New Roman"/>
          </w:rPr>
          <w:t xml:space="preserve">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1EAEA9BD"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ins w:id="240" w:author="Molly C. MULCAHY" w:date="2024-08-01T14:22:00Z" w16du:dateUtc="2024-08-01T19:22:00Z">
        <w:r w:rsidR="00E25264">
          <w:rPr>
            <w:rFonts w:ascii="Times New Roman" w:hAnsi="Times New Roman" w:cs="Times New Roman"/>
          </w:rPr>
          <w:t xml:space="preserve"> </w:t>
        </w:r>
      </w:ins>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lastRenderedPageBreak/>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 xml:space="preserve">15 levels in mouse serum (pg/mL)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indicates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indicates p&lt;0.05</w:t>
      </w: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5F1D2" w14:textId="77777777" w:rsidR="00DD04E9" w:rsidRDefault="00DD04E9" w:rsidP="00283B15">
      <w:r>
        <w:separator/>
      </w:r>
    </w:p>
  </w:endnote>
  <w:endnote w:type="continuationSeparator" w:id="0">
    <w:p w14:paraId="32F405C6" w14:textId="77777777" w:rsidR="00DD04E9" w:rsidRDefault="00DD04E9"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D03ED" w14:textId="77777777" w:rsidR="00DD04E9" w:rsidRDefault="00DD04E9" w:rsidP="00283B15">
      <w:r>
        <w:separator/>
      </w:r>
    </w:p>
  </w:footnote>
  <w:footnote w:type="continuationSeparator" w:id="0">
    <w:p w14:paraId="3AFCCB95" w14:textId="77777777" w:rsidR="00DD04E9" w:rsidRDefault="00DD04E9"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rson w15:author="Dave Bridges">
    <w15:presenceInfo w15:providerId="None" w15:userId="Dave Brid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97CF0"/>
    <w:rsid w:val="000A457F"/>
    <w:rsid w:val="000B007B"/>
    <w:rsid w:val="000B112E"/>
    <w:rsid w:val="000B4CD5"/>
    <w:rsid w:val="000B7DE3"/>
    <w:rsid w:val="000C2B86"/>
    <w:rsid w:val="000C3D44"/>
    <w:rsid w:val="000C5EEA"/>
    <w:rsid w:val="000C680E"/>
    <w:rsid w:val="000C7212"/>
    <w:rsid w:val="000D04A6"/>
    <w:rsid w:val="000D19B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AEE"/>
    <w:rsid w:val="00215D96"/>
    <w:rsid w:val="002219CC"/>
    <w:rsid w:val="002329D9"/>
    <w:rsid w:val="0023338C"/>
    <w:rsid w:val="00233DB5"/>
    <w:rsid w:val="00236D15"/>
    <w:rsid w:val="00237154"/>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2E10"/>
    <w:rsid w:val="002D578E"/>
    <w:rsid w:val="002E10CD"/>
    <w:rsid w:val="002E243C"/>
    <w:rsid w:val="002E247C"/>
    <w:rsid w:val="002E3F66"/>
    <w:rsid w:val="002F17BE"/>
    <w:rsid w:val="002F29DF"/>
    <w:rsid w:val="002F31A4"/>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375F4"/>
    <w:rsid w:val="005415FF"/>
    <w:rsid w:val="005465D2"/>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155FA"/>
    <w:rsid w:val="00624880"/>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0F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1940"/>
    <w:rsid w:val="00922AF3"/>
    <w:rsid w:val="00922B56"/>
    <w:rsid w:val="009305C3"/>
    <w:rsid w:val="00934157"/>
    <w:rsid w:val="0093576C"/>
    <w:rsid w:val="00935BB2"/>
    <w:rsid w:val="00945280"/>
    <w:rsid w:val="00945547"/>
    <w:rsid w:val="009531B6"/>
    <w:rsid w:val="0095640A"/>
    <w:rsid w:val="00956791"/>
    <w:rsid w:val="00960D75"/>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3101"/>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56DA1"/>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04E9"/>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5264"/>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97F4E"/>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29</Pages>
  <Words>31739</Words>
  <Characters>180916</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39</cp:revision>
  <dcterms:created xsi:type="dcterms:W3CDTF">2024-07-16T19:24:00Z</dcterms:created>
  <dcterms:modified xsi:type="dcterms:W3CDTF">2024-08-01T19:29:00Z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id="SthCvmsP"/&gt;&lt;style id="http://www.zotero.org/styles/endocrinology" hasBibliography="1" bibliographyStyleHasBeenSet="1"/&gt;&lt;prefs&gt;&lt;pref name="fieldType" value="Field"/&gt;&lt;/prefs&gt;&lt;/data&gt;</vt:lpwstr>
  </property>
</Properties>
</file>