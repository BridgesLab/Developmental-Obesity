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13059" w14:textId="4F09311F" w:rsidR="003B0707" w:rsidRPr="00303552" w:rsidRDefault="00D10944">
      <w:pPr>
        <w:rPr>
          <w:rFonts w:ascii="Times New Roman" w:hAnsi="Times New Roman" w:cs="Times New Roman"/>
        </w:rPr>
      </w:pPr>
      <w:r w:rsidRPr="00D10944">
        <w:rPr>
          <w:rFonts w:ascii="Times New Roman" w:hAnsi="Times New Roman" w:cs="Times New Roman"/>
          <w:b/>
          <w:bCs/>
        </w:rPr>
        <w:t>Title:</w:t>
      </w:r>
      <w:r>
        <w:rPr>
          <w:rFonts w:ascii="Times New Roman" w:hAnsi="Times New Roman" w:cs="Times New Roman"/>
        </w:rPr>
        <w:t xml:space="preserve"> </w:t>
      </w:r>
      <w:r w:rsidR="00762725" w:rsidRPr="00303552">
        <w:rPr>
          <w:rFonts w:ascii="Times New Roman" w:hAnsi="Times New Roman" w:cs="Times New Roman"/>
        </w:rPr>
        <w:t xml:space="preserve">GDF15 knockout </w:t>
      </w:r>
      <w:r w:rsidR="00762725">
        <w:rPr>
          <w:rFonts w:ascii="Times New Roman" w:hAnsi="Times New Roman" w:cs="Times New Roman"/>
        </w:rPr>
        <w:t xml:space="preserve">does not </w:t>
      </w:r>
      <w:r w:rsidR="007167E1">
        <w:rPr>
          <w:rFonts w:ascii="Times New Roman" w:hAnsi="Times New Roman" w:cs="Times New Roman"/>
        </w:rPr>
        <w:t xml:space="preserve">substantially </w:t>
      </w:r>
      <w:r w:rsidR="00762725">
        <w:rPr>
          <w:rFonts w:ascii="Times New Roman" w:hAnsi="Times New Roman" w:cs="Times New Roman"/>
        </w:rPr>
        <w:t>impact perinatal body weight or neonatal outcomes in mice</w:t>
      </w:r>
    </w:p>
    <w:p w14:paraId="538918B8" w14:textId="4D863EC2" w:rsidR="00283B15" w:rsidRPr="00303552" w:rsidRDefault="00283B15">
      <w:pPr>
        <w:rPr>
          <w:rFonts w:ascii="Times New Roman" w:hAnsi="Times New Roman" w:cs="Times New Roman"/>
        </w:rPr>
      </w:pPr>
    </w:p>
    <w:p w14:paraId="3222723E" w14:textId="7823E86B" w:rsidR="00283B15" w:rsidRPr="00303552" w:rsidRDefault="00D10944">
      <w:pPr>
        <w:rPr>
          <w:rFonts w:ascii="Times New Roman" w:hAnsi="Times New Roman" w:cs="Times New Roman"/>
        </w:rPr>
      </w:pPr>
      <w:r w:rsidRPr="00D10944">
        <w:rPr>
          <w:rFonts w:ascii="Times New Roman" w:hAnsi="Times New Roman" w:cs="Times New Roman"/>
          <w:b/>
          <w:bCs/>
        </w:rPr>
        <w:t>Authors:</w:t>
      </w:r>
      <w:r>
        <w:rPr>
          <w:rFonts w:ascii="Times New Roman" w:hAnsi="Times New Roman" w:cs="Times New Roman"/>
        </w:rPr>
        <w:t xml:space="preserve"> </w:t>
      </w:r>
      <w:r w:rsidR="00283B15" w:rsidRPr="00303552">
        <w:rPr>
          <w:rFonts w:ascii="Times New Roman" w:hAnsi="Times New Roman" w:cs="Times New Roman"/>
        </w:rPr>
        <w:t>Molly</w:t>
      </w:r>
      <w:r>
        <w:rPr>
          <w:rFonts w:ascii="Times New Roman" w:hAnsi="Times New Roman" w:cs="Times New Roman"/>
        </w:rPr>
        <w:t xml:space="preserve"> C. Mulcahy</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Noura</w:t>
      </w:r>
      <w:proofErr w:type="spellEnd"/>
      <w:r>
        <w:rPr>
          <w:rFonts w:ascii="Times New Roman" w:hAnsi="Times New Roman" w:cs="Times New Roman"/>
        </w:rPr>
        <w:t xml:space="preserve"> El Habbal</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JeAnna</w:t>
      </w:r>
      <w:proofErr w:type="spellEnd"/>
      <w:r>
        <w:rPr>
          <w:rFonts w:ascii="Times New Roman" w:hAnsi="Times New Roman" w:cs="Times New Roman"/>
        </w:rPr>
        <w:t xml:space="preserve"> R. Redd</w:t>
      </w:r>
      <w:r w:rsidR="00DE4D48" w:rsidRPr="00DE4D48">
        <w:rPr>
          <w:rFonts w:ascii="Times New Roman" w:hAnsi="Times New Roman" w:cs="Times New Roman"/>
          <w:vertAlign w:val="superscript"/>
        </w:rPr>
        <w:t>1</w:t>
      </w:r>
      <w:r w:rsidR="00283B15" w:rsidRPr="00303552">
        <w:rPr>
          <w:rFonts w:ascii="Times New Roman" w:hAnsi="Times New Roman" w:cs="Times New Roman"/>
        </w:rPr>
        <w:t xml:space="preserve">, </w:t>
      </w:r>
      <w:proofErr w:type="spellStart"/>
      <w:r w:rsidR="00283B15" w:rsidRPr="00303552">
        <w:rPr>
          <w:rFonts w:ascii="Times New Roman" w:hAnsi="Times New Roman" w:cs="Times New Roman"/>
        </w:rPr>
        <w:t>Haijing</w:t>
      </w:r>
      <w:proofErr w:type="spellEnd"/>
      <w:r>
        <w:rPr>
          <w:rFonts w:ascii="Times New Roman" w:hAnsi="Times New Roman" w:cs="Times New Roman"/>
        </w:rPr>
        <w:t xml:space="preserve"> Sun</w:t>
      </w:r>
      <w:r w:rsidR="00701E2E">
        <w:rPr>
          <w:rFonts w:ascii="Times New Roman" w:hAnsi="Times New Roman" w:cs="Times New Roman"/>
          <w:vertAlign w:val="superscript"/>
        </w:rPr>
        <w:t>2</w:t>
      </w:r>
      <w:r w:rsidR="009B3F1D">
        <w:rPr>
          <w:rFonts w:ascii="Times New Roman" w:hAnsi="Times New Roman" w:cs="Times New Roman"/>
        </w:rPr>
        <w:t xml:space="preserve">, </w:t>
      </w:r>
      <w:r w:rsidRPr="00303552">
        <w:rPr>
          <w:rFonts w:ascii="Times New Roman" w:hAnsi="Times New Roman" w:cs="Times New Roman"/>
        </w:rPr>
        <w:t>Brigid</w:t>
      </w:r>
      <w:r>
        <w:rPr>
          <w:rFonts w:ascii="Times New Roman" w:hAnsi="Times New Roman" w:cs="Times New Roman"/>
        </w:rPr>
        <w:t xml:space="preserve"> E. Gregg</w:t>
      </w:r>
      <w:r w:rsidR="00B9364A">
        <w:rPr>
          <w:rFonts w:ascii="Times New Roman" w:hAnsi="Times New Roman" w:cs="Times New Roman"/>
          <w:vertAlign w:val="superscript"/>
        </w:rPr>
        <w:t>1,</w:t>
      </w:r>
      <w:r w:rsidR="00701E2E">
        <w:rPr>
          <w:rFonts w:ascii="Times New Roman" w:hAnsi="Times New Roman" w:cs="Times New Roman"/>
          <w:vertAlign w:val="superscript"/>
        </w:rPr>
        <w:t>2</w:t>
      </w:r>
      <w:r w:rsidR="00B9364A">
        <w:rPr>
          <w:rFonts w:ascii="Times New Roman" w:hAnsi="Times New Roman" w:cs="Times New Roman"/>
        </w:rPr>
        <w:t>,</w:t>
      </w:r>
      <w:r w:rsidRPr="00303552">
        <w:rPr>
          <w:rFonts w:ascii="Times New Roman" w:hAnsi="Times New Roman" w:cs="Times New Roman"/>
        </w:rPr>
        <w:t xml:space="preserve"> Dave</w:t>
      </w:r>
      <w:r>
        <w:rPr>
          <w:rFonts w:ascii="Times New Roman" w:hAnsi="Times New Roman" w:cs="Times New Roman"/>
        </w:rPr>
        <w:t xml:space="preserve"> Bridges</w:t>
      </w:r>
      <w:r w:rsidR="00DE4D48" w:rsidRPr="00DE4D48">
        <w:rPr>
          <w:rFonts w:ascii="Times New Roman" w:hAnsi="Times New Roman" w:cs="Times New Roman"/>
          <w:vertAlign w:val="superscript"/>
        </w:rPr>
        <w:t>1</w:t>
      </w:r>
    </w:p>
    <w:p w14:paraId="29DF1417" w14:textId="69DDBB5A" w:rsidR="00283B15" w:rsidRDefault="00283B15">
      <w:pPr>
        <w:rPr>
          <w:rFonts w:ascii="Times New Roman" w:hAnsi="Times New Roman" w:cs="Times New Roman"/>
        </w:rPr>
      </w:pPr>
    </w:p>
    <w:p w14:paraId="7A6962E7" w14:textId="017041C3" w:rsidR="00D10944" w:rsidRPr="00D10944" w:rsidRDefault="00D10944">
      <w:pPr>
        <w:rPr>
          <w:rFonts w:ascii="Times New Roman" w:hAnsi="Times New Roman" w:cs="Times New Roman"/>
          <w:b/>
          <w:bCs/>
        </w:rPr>
      </w:pPr>
      <w:r w:rsidRPr="00D10944">
        <w:rPr>
          <w:rFonts w:ascii="Times New Roman" w:hAnsi="Times New Roman" w:cs="Times New Roman"/>
          <w:b/>
          <w:bCs/>
        </w:rPr>
        <w:t>Affiliations:</w:t>
      </w:r>
    </w:p>
    <w:p w14:paraId="4FE14800" w14:textId="7EA6DB73" w:rsidR="00834B50" w:rsidRDefault="00834B50">
      <w:pPr>
        <w:rPr>
          <w:rFonts w:ascii="Times New Roman" w:hAnsi="Times New Roman" w:cs="Times New Roman"/>
          <w:b/>
          <w:bCs/>
        </w:rPr>
      </w:pPr>
    </w:p>
    <w:p w14:paraId="623DBE04" w14:textId="7135F417" w:rsidR="00DE4D48" w:rsidRPr="00701E2E" w:rsidRDefault="00DE4D48">
      <w:pPr>
        <w:rPr>
          <w:rFonts w:ascii="Times New Roman" w:hAnsi="Times New Roman" w:cs="Times New Roman"/>
        </w:rPr>
      </w:pPr>
      <w:r w:rsidRPr="00701E2E">
        <w:rPr>
          <w:rFonts w:ascii="Times New Roman" w:hAnsi="Times New Roman" w:cs="Times New Roman"/>
          <w:vertAlign w:val="superscript"/>
        </w:rPr>
        <w:t>1</w:t>
      </w:r>
      <w:r w:rsidR="00701E2E" w:rsidRPr="00701E2E">
        <w:rPr>
          <w:rFonts w:ascii="Times New Roman" w:hAnsi="Times New Roman" w:cs="Times New Roman"/>
        </w:rPr>
        <w:t>University of Michigan School of Public Health, Department of Nutritional Sciences</w:t>
      </w:r>
    </w:p>
    <w:p w14:paraId="3DE20746" w14:textId="31B2994B" w:rsidR="00701E2E" w:rsidRDefault="00701E2E">
      <w:pPr>
        <w:rPr>
          <w:rFonts w:ascii="Times New Roman" w:hAnsi="Times New Roman" w:cs="Times New Roman"/>
        </w:rPr>
      </w:pPr>
      <w:r w:rsidRPr="00701E2E">
        <w:rPr>
          <w:rFonts w:ascii="Times New Roman" w:hAnsi="Times New Roman" w:cs="Times New Roman"/>
          <w:vertAlign w:val="superscript"/>
        </w:rPr>
        <w:t>2</w:t>
      </w:r>
      <w:r>
        <w:rPr>
          <w:rFonts w:ascii="Times New Roman" w:hAnsi="Times New Roman" w:cs="Times New Roman"/>
        </w:rPr>
        <w:t>Michigan Medicine, Department of Pediatric Endocrinology</w:t>
      </w:r>
    </w:p>
    <w:p w14:paraId="0D5D6015" w14:textId="77777777" w:rsidR="00B957DF" w:rsidRDefault="00B957DF">
      <w:pPr>
        <w:rPr>
          <w:rFonts w:ascii="Times New Roman" w:hAnsi="Times New Roman" w:cs="Times New Roman"/>
          <w:vertAlign w:val="superscript"/>
        </w:rPr>
      </w:pPr>
    </w:p>
    <w:p w14:paraId="56185FC5" w14:textId="32C2A237" w:rsidR="00283B15" w:rsidRPr="00B957DF" w:rsidRDefault="00283B15">
      <w:pPr>
        <w:rPr>
          <w:rFonts w:ascii="Times New Roman" w:hAnsi="Times New Roman" w:cs="Times New Roman"/>
        </w:rPr>
      </w:pPr>
      <w:r w:rsidRPr="00D10944">
        <w:rPr>
          <w:rFonts w:ascii="Times New Roman" w:hAnsi="Times New Roman" w:cs="Times New Roman"/>
          <w:b/>
          <w:bCs/>
        </w:rPr>
        <w:t xml:space="preserve">Keywords: </w:t>
      </w:r>
      <w:r w:rsidR="00B957DF">
        <w:rPr>
          <w:rFonts w:ascii="Times New Roman" w:hAnsi="Times New Roman" w:cs="Times New Roman"/>
        </w:rPr>
        <w:t>pregnancy, stress, weight gain, GDF15</w:t>
      </w:r>
    </w:p>
    <w:p w14:paraId="6164E626" w14:textId="77777777" w:rsidR="0011729F" w:rsidRDefault="0011729F">
      <w:pPr>
        <w:rPr>
          <w:rFonts w:ascii="Times New Roman" w:hAnsi="Times New Roman" w:cs="Times New Roman"/>
          <w:b/>
          <w:bCs/>
        </w:rPr>
      </w:pPr>
    </w:p>
    <w:p w14:paraId="30B9FC99" w14:textId="781F27CE" w:rsidR="00444701" w:rsidRPr="00B957DF" w:rsidRDefault="0011729F">
      <w:pPr>
        <w:rPr>
          <w:rFonts w:ascii="Times New Roman" w:hAnsi="Times New Roman" w:cs="Times New Roman"/>
          <w:b/>
          <w:bCs/>
        </w:rPr>
      </w:pPr>
      <w:r>
        <w:rPr>
          <w:rFonts w:ascii="Times New Roman" w:hAnsi="Times New Roman" w:cs="Times New Roman"/>
          <w:b/>
          <w:bCs/>
        </w:rPr>
        <w:t>Disclosures:</w:t>
      </w:r>
      <w:r w:rsidR="00B957DF">
        <w:rPr>
          <w:rFonts w:ascii="Times New Roman" w:hAnsi="Times New Roman" w:cs="Times New Roman"/>
          <w:b/>
          <w:bCs/>
        </w:rPr>
        <w:t xml:space="preserve"> </w:t>
      </w:r>
      <w:r w:rsidR="00B957DF" w:rsidRPr="00B957DF">
        <w:rPr>
          <w:rFonts w:ascii="Times New Roman" w:hAnsi="Times New Roman" w:cs="Times New Roman"/>
        </w:rPr>
        <w:t>None</w:t>
      </w:r>
    </w:p>
    <w:p w14:paraId="0EFAD0E6" w14:textId="77777777" w:rsidR="00444701" w:rsidRDefault="00444701">
      <w:pPr>
        <w:rPr>
          <w:rFonts w:ascii="Times New Roman" w:hAnsi="Times New Roman" w:cs="Times New Roman"/>
        </w:rPr>
      </w:pPr>
    </w:p>
    <w:p w14:paraId="2C3A70D0" w14:textId="6FD5EC1F" w:rsidR="00BF5335" w:rsidRDefault="00444701">
      <w:pPr>
        <w:rPr>
          <w:rFonts w:ascii="Times New Roman" w:hAnsi="Times New Roman" w:cs="Times New Roman"/>
        </w:rPr>
      </w:pPr>
      <w:r w:rsidRPr="00D10944">
        <w:rPr>
          <w:rFonts w:ascii="Times New Roman" w:hAnsi="Times New Roman" w:cs="Times New Roman"/>
          <w:b/>
          <w:bCs/>
        </w:rPr>
        <w:t>Author contribution:</w:t>
      </w:r>
      <w:r>
        <w:rPr>
          <w:rFonts w:ascii="Times New Roman" w:hAnsi="Times New Roman" w:cs="Times New Roman"/>
        </w:rPr>
        <w:t xml:space="preserve"> M</w:t>
      </w:r>
      <w:r w:rsidR="00412470">
        <w:rPr>
          <w:rFonts w:ascii="Times New Roman" w:hAnsi="Times New Roman" w:cs="Times New Roman"/>
        </w:rPr>
        <w:t>C</w:t>
      </w:r>
      <w:r>
        <w:rPr>
          <w:rFonts w:ascii="Times New Roman" w:hAnsi="Times New Roman" w:cs="Times New Roman"/>
        </w:rPr>
        <w:t xml:space="preserve">M, NEH, </w:t>
      </w:r>
      <w:r w:rsidR="00412470">
        <w:rPr>
          <w:rFonts w:ascii="Times New Roman" w:hAnsi="Times New Roman" w:cs="Times New Roman"/>
        </w:rPr>
        <w:t xml:space="preserve">RJS, BEG, </w:t>
      </w:r>
      <w:r>
        <w:rPr>
          <w:rFonts w:ascii="Times New Roman" w:hAnsi="Times New Roman" w:cs="Times New Roman"/>
        </w:rPr>
        <w:t xml:space="preserve">and DB </w:t>
      </w:r>
      <w:r w:rsidR="00B9364A">
        <w:rPr>
          <w:rFonts w:ascii="Times New Roman" w:hAnsi="Times New Roman" w:cs="Times New Roman"/>
        </w:rPr>
        <w:t>conceptualized</w:t>
      </w:r>
      <w:r>
        <w:rPr>
          <w:rFonts w:ascii="Times New Roman" w:hAnsi="Times New Roman" w:cs="Times New Roman"/>
        </w:rPr>
        <w:t xml:space="preserve"> experiments</w:t>
      </w:r>
      <w:r w:rsidR="00404E6F">
        <w:rPr>
          <w:rFonts w:ascii="Times New Roman" w:hAnsi="Times New Roman" w:cs="Times New Roman"/>
        </w:rPr>
        <w:t>. Data were c</w:t>
      </w:r>
      <w:r w:rsidR="00B9364A">
        <w:rPr>
          <w:rFonts w:ascii="Times New Roman" w:hAnsi="Times New Roman" w:cs="Times New Roman"/>
        </w:rPr>
        <w:t>urat</w:t>
      </w:r>
      <w:r w:rsidR="00404E6F">
        <w:rPr>
          <w:rFonts w:ascii="Times New Roman" w:hAnsi="Times New Roman" w:cs="Times New Roman"/>
        </w:rPr>
        <w:t>ed</w:t>
      </w:r>
      <w:r>
        <w:rPr>
          <w:rFonts w:ascii="Times New Roman" w:hAnsi="Times New Roman" w:cs="Times New Roman"/>
        </w:rPr>
        <w:t xml:space="preserve"> by M</w:t>
      </w:r>
      <w:r w:rsidR="00412470">
        <w:rPr>
          <w:rFonts w:ascii="Times New Roman" w:hAnsi="Times New Roman" w:cs="Times New Roman"/>
        </w:rPr>
        <w:t>C</w:t>
      </w:r>
      <w:r>
        <w:rPr>
          <w:rFonts w:ascii="Times New Roman" w:hAnsi="Times New Roman" w:cs="Times New Roman"/>
        </w:rPr>
        <w:t>M, NEH, JRR, and HS. M</w:t>
      </w:r>
      <w:r w:rsidR="00412470">
        <w:rPr>
          <w:rFonts w:ascii="Times New Roman" w:hAnsi="Times New Roman" w:cs="Times New Roman"/>
        </w:rPr>
        <w:t>C</w:t>
      </w:r>
      <w:r>
        <w:rPr>
          <w:rFonts w:ascii="Times New Roman" w:hAnsi="Times New Roman" w:cs="Times New Roman"/>
        </w:rPr>
        <w:t xml:space="preserve">M </w:t>
      </w:r>
      <w:r w:rsidR="00B9364A">
        <w:rPr>
          <w:rFonts w:ascii="Times New Roman" w:hAnsi="Times New Roman" w:cs="Times New Roman"/>
        </w:rPr>
        <w:t>completed the</w:t>
      </w:r>
      <w:r>
        <w:rPr>
          <w:rFonts w:ascii="Times New Roman" w:hAnsi="Times New Roman" w:cs="Times New Roman"/>
        </w:rPr>
        <w:t xml:space="preserve"> analysis and wrote the </w:t>
      </w:r>
      <w:r w:rsidR="00B9364A">
        <w:rPr>
          <w:rFonts w:ascii="Times New Roman" w:hAnsi="Times New Roman" w:cs="Times New Roman"/>
        </w:rPr>
        <w:t>original</w:t>
      </w:r>
      <w:r>
        <w:rPr>
          <w:rFonts w:ascii="Times New Roman" w:hAnsi="Times New Roman" w:cs="Times New Roman"/>
        </w:rPr>
        <w:t xml:space="preserve"> </w:t>
      </w:r>
      <w:r w:rsidR="00404E6F">
        <w:rPr>
          <w:rFonts w:ascii="Times New Roman" w:hAnsi="Times New Roman" w:cs="Times New Roman"/>
        </w:rPr>
        <w:t xml:space="preserve">draft of the </w:t>
      </w:r>
      <w:r>
        <w:rPr>
          <w:rFonts w:ascii="Times New Roman" w:hAnsi="Times New Roman" w:cs="Times New Roman"/>
        </w:rPr>
        <w:t xml:space="preserve">manuscript. All authors contributed to the </w:t>
      </w:r>
      <w:r w:rsidR="00B9364A">
        <w:rPr>
          <w:rFonts w:ascii="Times New Roman" w:hAnsi="Times New Roman" w:cs="Times New Roman"/>
        </w:rPr>
        <w:t xml:space="preserve">review and </w:t>
      </w:r>
      <w:r w:rsidR="00BF5335">
        <w:rPr>
          <w:rFonts w:ascii="Times New Roman" w:hAnsi="Times New Roman" w:cs="Times New Roman"/>
        </w:rPr>
        <w:t xml:space="preserve">editing of the manuscript and approved its final format before </w:t>
      </w:r>
      <w:r w:rsidR="00B9364A">
        <w:rPr>
          <w:rFonts w:ascii="Times New Roman" w:hAnsi="Times New Roman" w:cs="Times New Roman"/>
        </w:rPr>
        <w:t>submission</w:t>
      </w:r>
      <w:r w:rsidR="00BF5335">
        <w:rPr>
          <w:rFonts w:ascii="Times New Roman" w:hAnsi="Times New Roman" w:cs="Times New Roman"/>
        </w:rPr>
        <w:t>.</w:t>
      </w:r>
    </w:p>
    <w:p w14:paraId="7E464F74" w14:textId="63CD3010" w:rsidR="00BF5335" w:rsidRDefault="00BF5335">
      <w:pPr>
        <w:rPr>
          <w:rFonts w:ascii="Times New Roman" w:hAnsi="Times New Roman" w:cs="Times New Roman"/>
        </w:rPr>
      </w:pPr>
    </w:p>
    <w:p w14:paraId="2E14A2C1" w14:textId="02171153" w:rsidR="00101A41" w:rsidRDefault="00101A41">
      <w:pPr>
        <w:rPr>
          <w:rFonts w:ascii="Times New Roman" w:hAnsi="Times New Roman" w:cs="Times New Roman"/>
        </w:rPr>
      </w:pPr>
      <w:r>
        <w:rPr>
          <w:rFonts w:ascii="Times New Roman" w:hAnsi="Times New Roman" w:cs="Times New Roman"/>
          <w:b/>
        </w:rPr>
        <w:t xml:space="preserve">Funding: </w:t>
      </w:r>
      <w:r>
        <w:rPr>
          <w:rFonts w:ascii="Times New Roman" w:hAnsi="Times New Roman" w:cs="Times New Roman"/>
        </w:rPr>
        <w:t>MCM is supported by a Rackham Merit Fellowship.  This study was supported by funds from the University of Michigan (</w:t>
      </w:r>
      <w:proofErr w:type="spellStart"/>
      <w:r>
        <w:rPr>
          <w:rFonts w:ascii="Times New Roman" w:hAnsi="Times New Roman" w:cs="Times New Roman"/>
        </w:rPr>
        <w:t>MCubed</w:t>
      </w:r>
      <w:proofErr w:type="spellEnd"/>
      <w:r w:rsidR="00121EC1">
        <w:rPr>
          <w:rFonts w:ascii="Times New Roman" w:hAnsi="Times New Roman" w:cs="Times New Roman"/>
        </w:rPr>
        <w:t xml:space="preserve"> to DB</w:t>
      </w:r>
      <w:r>
        <w:rPr>
          <w:rFonts w:ascii="Times New Roman" w:hAnsi="Times New Roman" w:cs="Times New Roman"/>
        </w:rPr>
        <w:t>)</w:t>
      </w:r>
      <w:r w:rsidR="00121EC1">
        <w:rPr>
          <w:rFonts w:ascii="Times New Roman" w:hAnsi="Times New Roman" w:cs="Times New Roman"/>
        </w:rPr>
        <w:t xml:space="preserve"> and</w:t>
      </w:r>
      <w:r>
        <w:rPr>
          <w:rFonts w:ascii="Times New Roman" w:hAnsi="Times New Roman" w:cs="Times New Roman"/>
        </w:rPr>
        <w:t xml:space="preserve"> </w:t>
      </w:r>
      <w:r w:rsidR="00121EC1">
        <w:rPr>
          <w:rFonts w:ascii="Times New Roman" w:hAnsi="Times New Roman" w:cs="Times New Roman"/>
        </w:rPr>
        <w:t xml:space="preserve">the National Institutes of Health (DK107535 and a Pilot and </w:t>
      </w:r>
      <w:r w:rsidR="00B9364A">
        <w:rPr>
          <w:rFonts w:ascii="Times New Roman" w:hAnsi="Times New Roman" w:cs="Times New Roman"/>
        </w:rPr>
        <w:t>Feasibility</w:t>
      </w:r>
      <w:r w:rsidR="00121EC1">
        <w:rPr>
          <w:rFonts w:ascii="Times New Roman" w:hAnsi="Times New Roman" w:cs="Times New Roman"/>
        </w:rPr>
        <w:t xml:space="preserve"> Grant from </w:t>
      </w:r>
      <w:r w:rsidR="00121EC1" w:rsidRPr="00121EC1">
        <w:rPr>
          <w:rFonts w:ascii="Times New Roman" w:hAnsi="Times New Roman" w:cs="Times New Roman"/>
        </w:rPr>
        <w:t>P30DK020572</w:t>
      </w:r>
      <w:r w:rsidR="00121EC1">
        <w:rPr>
          <w:rFonts w:ascii="Times New Roman" w:hAnsi="Times New Roman" w:cs="Times New Roman"/>
        </w:rPr>
        <w:t xml:space="preserve"> to DB</w:t>
      </w:r>
      <w:r w:rsidR="00D46FB5">
        <w:rPr>
          <w:rFonts w:ascii="Times New Roman" w:hAnsi="Times New Roman" w:cs="Times New Roman"/>
        </w:rPr>
        <w:t xml:space="preserve">, and </w:t>
      </w:r>
      <w:r w:rsidR="00C33462">
        <w:rPr>
          <w:rFonts w:ascii="Times New Roman" w:hAnsi="Times New Roman" w:cs="Times New Roman"/>
        </w:rPr>
        <w:t>DK K08102526 to BG</w:t>
      </w:r>
      <w:r w:rsidR="00D46FB5">
        <w:rPr>
          <w:rFonts w:ascii="Times New Roman" w:hAnsi="Times New Roman" w:cs="Times New Roman"/>
        </w:rPr>
        <w:t>)</w:t>
      </w:r>
      <w:r w:rsidR="00121EC1">
        <w:rPr>
          <w:rFonts w:ascii="Times New Roman" w:hAnsi="Times New Roman" w:cs="Times New Roman"/>
        </w:rPr>
        <w:t xml:space="preserve">. </w:t>
      </w:r>
      <w:r w:rsidR="00B957DF">
        <w:rPr>
          <w:rFonts w:ascii="Times New Roman" w:hAnsi="Times New Roman" w:cs="Times New Roman"/>
        </w:rPr>
        <w:t>This study was supported by core services provided by the Michigan Nutrition and Obesity Research Center (</w:t>
      </w:r>
      <w:r w:rsidR="00B957DF" w:rsidRPr="00B957DF">
        <w:rPr>
          <w:rFonts w:ascii="Times New Roman" w:hAnsi="Times New Roman" w:cs="Times New Roman"/>
        </w:rPr>
        <w:t>DK089503</w:t>
      </w:r>
      <w:r w:rsidR="00B957DF">
        <w:rPr>
          <w:rFonts w:ascii="Times New Roman" w:hAnsi="Times New Roman" w:cs="Times New Roman"/>
        </w:rPr>
        <w:t>).</w:t>
      </w:r>
    </w:p>
    <w:p w14:paraId="626CA789" w14:textId="77777777" w:rsidR="00101A41" w:rsidRPr="00B9364A" w:rsidRDefault="00101A41">
      <w:pPr>
        <w:rPr>
          <w:rFonts w:ascii="Times New Roman" w:hAnsi="Times New Roman" w:cs="Times New Roman"/>
        </w:rPr>
      </w:pPr>
    </w:p>
    <w:p w14:paraId="51B9CC6C" w14:textId="6B260EDA" w:rsidR="00D10944" w:rsidRPr="00B9364A" w:rsidRDefault="00D10944">
      <w:pPr>
        <w:rPr>
          <w:rFonts w:ascii="Times New Roman" w:hAnsi="Times New Roman" w:cs="Times New Roman"/>
          <w:b/>
        </w:rPr>
      </w:pPr>
      <w:r w:rsidRPr="00B9364A">
        <w:rPr>
          <w:rFonts w:ascii="Times New Roman" w:hAnsi="Times New Roman" w:cs="Times New Roman"/>
          <w:b/>
        </w:rPr>
        <w:t>Corresponding Author:</w:t>
      </w:r>
    </w:p>
    <w:p w14:paraId="102B270F" w14:textId="01A976A5" w:rsidR="00444701" w:rsidRPr="00B957DF" w:rsidRDefault="00834B50">
      <w:pPr>
        <w:rPr>
          <w:rFonts w:ascii="Times New Roman" w:eastAsia="Times New Roman" w:hAnsi="Times New Roman" w:cs="Times New Roman"/>
        </w:rPr>
        <w:sectPr w:rsidR="00444701" w:rsidRPr="00B957DF" w:rsidSect="000C7212">
          <w:footerReference w:type="even" r:id="rId8"/>
          <w:footerReference w:type="default" r:id="rId9"/>
          <w:pgSz w:w="12240" w:h="15840"/>
          <w:pgMar w:top="1440" w:right="1440" w:bottom="1440" w:left="1440" w:header="720" w:footer="720" w:gutter="0"/>
          <w:cols w:space="720"/>
          <w:docGrid w:linePitch="360"/>
        </w:sectPr>
      </w:pPr>
      <w:r w:rsidRPr="00834B50">
        <w:rPr>
          <w:rFonts w:ascii="Times New Roman" w:eastAsia="Times New Roman" w:hAnsi="Times New Roman" w:cs="Times New Roman"/>
          <w:color w:val="000000"/>
          <w:shd w:val="clear" w:color="auto" w:fill="FFFFFF"/>
        </w:rPr>
        <w:t>Dave Bridges, PhD, Email address: </w:t>
      </w:r>
      <w:hyperlink r:id="rId10" w:history="1">
        <w:r w:rsidRPr="00834B50">
          <w:rPr>
            <w:rFonts w:ascii="Times New Roman" w:eastAsia="Times New Roman" w:hAnsi="Times New Roman" w:cs="Times New Roman"/>
            <w:color w:val="808080"/>
            <w:u w:val="single"/>
            <w:bdr w:val="none" w:sz="0" w:space="0" w:color="auto" w:frame="1"/>
            <w:shd w:val="clear" w:color="auto" w:fill="FFFFFF"/>
          </w:rPr>
          <w:t>davebrid@umich.edu</w:t>
        </w:r>
      </w:hyperlink>
      <w:r w:rsidRPr="00834B50">
        <w:rPr>
          <w:rFonts w:ascii="Times New Roman" w:eastAsia="Times New Roman" w:hAnsi="Times New Roman" w:cs="Times New Roman"/>
          <w:color w:val="000000"/>
          <w:shd w:val="clear" w:color="auto" w:fill="FFFFFF"/>
        </w:rPr>
        <w:t>, Postal address: 1863 SPH I 1415 Washington Heights, Ann Arbor, Michigan 48109-2029, Telephone: +1 (734) 764-1266</w:t>
      </w:r>
      <w:r w:rsidR="00444701">
        <w:rPr>
          <w:rFonts w:ascii="Times New Roman" w:hAnsi="Times New Roman" w:cs="Times New Roman"/>
        </w:rPr>
        <w:br/>
      </w:r>
    </w:p>
    <w:p w14:paraId="5927205A" w14:textId="2AFFD020" w:rsidR="00283B15" w:rsidRPr="00303552" w:rsidRDefault="00283B15" w:rsidP="003E28FC">
      <w:pPr>
        <w:pStyle w:val="Heading1"/>
        <w:spacing w:line="480" w:lineRule="auto"/>
        <w:rPr>
          <w:rFonts w:cs="Times New Roman"/>
        </w:rPr>
      </w:pPr>
      <w:r w:rsidRPr="00303552">
        <w:rPr>
          <w:rFonts w:cs="Times New Roman"/>
        </w:rPr>
        <w:lastRenderedPageBreak/>
        <w:t>Abstract</w:t>
      </w:r>
    </w:p>
    <w:p w14:paraId="529AED8D" w14:textId="77777777" w:rsidR="00391CE5" w:rsidRDefault="00391CE5" w:rsidP="003E28FC">
      <w:pPr>
        <w:spacing w:line="480" w:lineRule="auto"/>
        <w:rPr>
          <w:rFonts w:ascii="Times New Roman" w:hAnsi="Times New Roman" w:cs="Times New Roman"/>
        </w:rPr>
      </w:pPr>
    </w:p>
    <w:p w14:paraId="5B1A2E50" w14:textId="4D339129" w:rsidR="00391CE5" w:rsidRPr="001D246D" w:rsidRDefault="00B9364A" w:rsidP="003E28FC">
      <w:pPr>
        <w:spacing w:line="480" w:lineRule="auto"/>
        <w:rPr>
          <w:rFonts w:ascii="Times New Roman" w:hAnsi="Times New Roman" w:cs="Times New Roman"/>
        </w:rPr>
        <w:sectPr w:rsidR="00391CE5" w:rsidRPr="001D246D" w:rsidSect="000C7212">
          <w:pgSz w:w="12240" w:h="15840"/>
          <w:pgMar w:top="1440" w:right="1440" w:bottom="1440" w:left="1440" w:header="720" w:footer="720" w:gutter="0"/>
          <w:lnNumType w:countBy="1" w:restart="continuous"/>
          <w:cols w:space="720"/>
          <w:docGrid w:linePitch="360"/>
        </w:sectPr>
      </w:pPr>
      <w:r>
        <w:rPr>
          <w:rFonts w:ascii="Times New Roman" w:hAnsi="Times New Roman" w:cs="Times New Roman"/>
        </w:rPr>
        <w:t>Growth differentiation factor-15 (</w:t>
      </w:r>
      <w:r w:rsidR="00391CE5">
        <w:rPr>
          <w:rFonts w:ascii="Times New Roman" w:hAnsi="Times New Roman" w:cs="Times New Roman"/>
        </w:rPr>
        <w:t>G</w:t>
      </w:r>
      <w:r w:rsidR="00D95CDE">
        <w:rPr>
          <w:rFonts w:ascii="Times New Roman" w:hAnsi="Times New Roman" w:cs="Times New Roman"/>
        </w:rPr>
        <w:t>DF</w:t>
      </w:r>
      <w:r w:rsidR="000902B4">
        <w:rPr>
          <w:rFonts w:ascii="Times New Roman" w:hAnsi="Times New Roman" w:cs="Times New Roman"/>
        </w:rPr>
        <w:t>1</w:t>
      </w:r>
      <w:r w:rsidR="00391CE5">
        <w:rPr>
          <w:rFonts w:ascii="Times New Roman" w:hAnsi="Times New Roman" w:cs="Times New Roman"/>
        </w:rPr>
        <w:t>5</w:t>
      </w:r>
      <w:r>
        <w:rPr>
          <w:rFonts w:ascii="Times New Roman" w:hAnsi="Times New Roman" w:cs="Times New Roman"/>
        </w:rPr>
        <w:t>)</w:t>
      </w:r>
      <w:r w:rsidR="00391CE5">
        <w:rPr>
          <w:rFonts w:ascii="Times New Roman" w:hAnsi="Times New Roman" w:cs="Times New Roman"/>
        </w:rPr>
        <w:t xml:space="preserve"> increase</w:t>
      </w:r>
      <w:r w:rsidR="0048008A">
        <w:rPr>
          <w:rFonts w:ascii="Times New Roman" w:hAnsi="Times New Roman" w:cs="Times New Roman"/>
        </w:rPr>
        <w:t>s</w:t>
      </w:r>
      <w:r w:rsidR="00391CE5">
        <w:rPr>
          <w:rFonts w:ascii="Times New Roman" w:hAnsi="Times New Roman" w:cs="Times New Roman"/>
        </w:rPr>
        <w:t xml:space="preserve"> </w:t>
      </w:r>
      <w:r w:rsidR="00D16BFE">
        <w:rPr>
          <w:rFonts w:ascii="Times New Roman" w:hAnsi="Times New Roman" w:cs="Times New Roman"/>
        </w:rPr>
        <w:t xml:space="preserve">in circulation </w:t>
      </w:r>
      <w:r w:rsidR="00391CE5">
        <w:rPr>
          <w:rFonts w:ascii="Times New Roman" w:hAnsi="Times New Roman" w:cs="Times New Roman"/>
        </w:rPr>
        <w:t xml:space="preserve">during pregnancy and has been implicated in food intake, </w:t>
      </w:r>
      <w:r w:rsidR="00D16BFE">
        <w:rPr>
          <w:rFonts w:ascii="Times New Roman" w:hAnsi="Times New Roman" w:cs="Times New Roman"/>
        </w:rPr>
        <w:t xml:space="preserve">weight loss, complications of pregnancy, and </w:t>
      </w:r>
      <w:r w:rsidR="008941CC">
        <w:rPr>
          <w:rFonts w:ascii="Times New Roman" w:hAnsi="Times New Roman" w:cs="Times New Roman"/>
        </w:rPr>
        <w:t>meta</w:t>
      </w:r>
      <w:r w:rsidR="00D16BFE">
        <w:rPr>
          <w:rFonts w:ascii="Times New Roman" w:hAnsi="Times New Roman" w:cs="Times New Roman"/>
        </w:rPr>
        <w:t>boli</w:t>
      </w:r>
      <w:r w:rsidR="008941CC">
        <w:rPr>
          <w:rFonts w:ascii="Times New Roman" w:hAnsi="Times New Roman" w:cs="Times New Roman"/>
        </w:rPr>
        <w:t>c illness</w:t>
      </w:r>
      <w:r w:rsidR="00D16BFE">
        <w:rPr>
          <w:rFonts w:ascii="Times New Roman" w:hAnsi="Times New Roman" w:cs="Times New Roman"/>
        </w:rPr>
        <w:t xml:space="preserve">. </w:t>
      </w:r>
      <w:r w:rsidR="001D246D">
        <w:rPr>
          <w:rFonts w:ascii="Times New Roman" w:hAnsi="Times New Roman" w:cs="Times New Roman"/>
        </w:rPr>
        <w:t xml:space="preserve"> We used a </w:t>
      </w:r>
      <w:r w:rsidR="001D246D" w:rsidRPr="001D246D">
        <w:rPr>
          <w:rFonts w:ascii="Times New Roman" w:hAnsi="Times New Roman" w:cs="Times New Roman"/>
          <w:i/>
          <w:iCs/>
        </w:rPr>
        <w:t>Gdf15</w:t>
      </w:r>
      <w:r w:rsidR="001D246D">
        <w:rPr>
          <w:rFonts w:ascii="Times New Roman" w:hAnsi="Times New Roman" w:cs="Times New Roman"/>
        </w:rPr>
        <w:t xml:space="preserve"> knockout mouse model </w:t>
      </w:r>
      <w:r w:rsidR="00B534E5">
        <w:rPr>
          <w:rFonts w:ascii="Times New Roman" w:hAnsi="Times New Roman" w:cs="Times New Roman"/>
        </w:rPr>
        <w:t>(</w:t>
      </w:r>
      <w:r w:rsidR="00B534E5" w:rsidRPr="00835701">
        <w:rPr>
          <w:rFonts w:ascii="Times New Roman" w:hAnsi="Times New Roman" w:cs="Times New Roman"/>
          <w:i/>
          <w:iCs/>
        </w:rPr>
        <w:t>Gdf15</w:t>
      </w:r>
      <w:r w:rsidR="00B534E5" w:rsidRPr="00835701">
        <w:rPr>
          <w:rFonts w:ascii="Times New Roman" w:hAnsi="Times New Roman" w:cs="Times New Roman"/>
          <w:i/>
          <w:iCs/>
          <w:vertAlign w:val="superscript"/>
        </w:rPr>
        <w:t>-/</w:t>
      </w:r>
      <w:proofErr w:type="gramStart"/>
      <w:r w:rsidR="00B534E5" w:rsidRPr="00835701">
        <w:rPr>
          <w:rFonts w:ascii="Times New Roman" w:hAnsi="Times New Roman" w:cs="Times New Roman"/>
          <w:i/>
          <w:iCs/>
          <w:vertAlign w:val="superscript"/>
        </w:rPr>
        <w:t>-</w:t>
      </w:r>
      <w:r w:rsidR="00B534E5" w:rsidRPr="00835701">
        <w:rPr>
          <w:rFonts w:ascii="Times New Roman" w:hAnsi="Times New Roman" w:cs="Times New Roman"/>
          <w:vertAlign w:val="superscript"/>
        </w:rPr>
        <w:t xml:space="preserve"> </w:t>
      </w:r>
      <w:r w:rsidR="00B534E5">
        <w:rPr>
          <w:rFonts w:ascii="Times New Roman" w:hAnsi="Times New Roman" w:cs="Times New Roman"/>
          <w:vertAlign w:val="superscript"/>
        </w:rPr>
        <w:t>)</w:t>
      </w:r>
      <w:proofErr w:type="gramEnd"/>
      <w:r w:rsidR="00B534E5">
        <w:rPr>
          <w:rFonts w:ascii="Times New Roman" w:hAnsi="Times New Roman" w:cs="Times New Roman"/>
          <w:vertAlign w:val="superscript"/>
        </w:rPr>
        <w:t xml:space="preserve">  </w:t>
      </w:r>
      <w:r w:rsidR="001D246D">
        <w:rPr>
          <w:rFonts w:ascii="Times New Roman" w:hAnsi="Times New Roman" w:cs="Times New Roman"/>
        </w:rPr>
        <w:t>to assess the role of</w:t>
      </w:r>
      <w:r w:rsidR="008941CC">
        <w:rPr>
          <w:rFonts w:ascii="Times New Roman" w:hAnsi="Times New Roman" w:cs="Times New Roman"/>
        </w:rPr>
        <w:t xml:space="preserve"> GDF15</w:t>
      </w:r>
      <w:r w:rsidR="001D246D">
        <w:rPr>
          <w:rFonts w:ascii="Times New Roman" w:hAnsi="Times New Roman" w:cs="Times New Roman"/>
          <w:i/>
          <w:iCs/>
        </w:rPr>
        <w:t xml:space="preserve"> </w:t>
      </w:r>
      <w:r w:rsidR="001D246D">
        <w:rPr>
          <w:rFonts w:ascii="Times New Roman" w:hAnsi="Times New Roman" w:cs="Times New Roman"/>
        </w:rPr>
        <w:t xml:space="preserve"> in body weight regulation and food intake during pregnancy. W</w:t>
      </w:r>
      <w:r w:rsidR="00835701">
        <w:rPr>
          <w:rFonts w:ascii="Times New Roman" w:hAnsi="Times New Roman" w:cs="Times New Roman"/>
        </w:rPr>
        <w:t xml:space="preserve">e found that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sidRPr="00835701">
        <w:rPr>
          <w:rFonts w:ascii="Times New Roman" w:hAnsi="Times New Roman" w:cs="Times New Roman"/>
          <w:vertAlign w:val="superscript"/>
        </w:rPr>
        <w:t xml:space="preserve"> </w:t>
      </w:r>
      <w:r w:rsidR="00835701">
        <w:rPr>
          <w:rFonts w:ascii="Times New Roman" w:hAnsi="Times New Roman" w:cs="Times New Roman"/>
        </w:rPr>
        <w:t xml:space="preserve">dams </w:t>
      </w:r>
      <w:r w:rsidR="00D95CDE">
        <w:rPr>
          <w:rFonts w:ascii="Times New Roman" w:hAnsi="Times New Roman" w:cs="Times New Roman"/>
        </w:rPr>
        <w:t xml:space="preserve">consumed </w:t>
      </w:r>
      <w:r w:rsidR="00835701">
        <w:rPr>
          <w:rFonts w:ascii="Times New Roman" w:hAnsi="Times New Roman" w:cs="Times New Roman"/>
        </w:rPr>
        <w:t xml:space="preserve">a similar amount of food and gained </w:t>
      </w:r>
      <w:r w:rsidR="0048008A">
        <w:rPr>
          <w:rFonts w:ascii="Times New Roman" w:hAnsi="Times New Roman" w:cs="Times New Roman"/>
        </w:rPr>
        <w:t>comparable</w:t>
      </w:r>
      <w:r w:rsidR="00835701">
        <w:rPr>
          <w:rFonts w:ascii="Times New Roman" w:hAnsi="Times New Roman" w:cs="Times New Roman"/>
        </w:rPr>
        <w:t xml:space="preserve"> weight during the course of pregnancy </w:t>
      </w:r>
      <w:r w:rsidR="008941CC">
        <w:rPr>
          <w:rFonts w:ascii="Times New Roman" w:hAnsi="Times New Roman" w:cs="Times New Roman"/>
        </w:rPr>
        <w:t xml:space="preserve">compared to </w:t>
      </w:r>
      <w:r w:rsidR="00835701" w:rsidRPr="00835701">
        <w:rPr>
          <w:rFonts w:ascii="Times New Roman" w:hAnsi="Times New Roman" w:cs="Times New Roman"/>
          <w:i/>
          <w:iCs/>
        </w:rPr>
        <w:t>Gdf15</w:t>
      </w:r>
      <w:r w:rsidR="00835701" w:rsidRPr="00835701">
        <w:rPr>
          <w:rFonts w:ascii="Times New Roman" w:hAnsi="Times New Roman" w:cs="Times New Roman"/>
          <w:i/>
          <w:iCs/>
          <w:vertAlign w:val="superscript"/>
        </w:rPr>
        <w:t>+/+</w:t>
      </w:r>
      <w:r w:rsidR="00835701">
        <w:rPr>
          <w:rFonts w:ascii="Times New Roman" w:hAnsi="Times New Roman" w:cs="Times New Roman"/>
        </w:rPr>
        <w:t xml:space="preserve"> </w:t>
      </w:r>
      <w:r w:rsidR="008941CC">
        <w:rPr>
          <w:rFonts w:ascii="Times New Roman" w:hAnsi="Times New Roman" w:cs="Times New Roman"/>
        </w:rPr>
        <w:t>dam</w:t>
      </w:r>
      <w:r w:rsidR="00835701">
        <w:rPr>
          <w:rFonts w:ascii="Times New Roman" w:hAnsi="Times New Roman" w:cs="Times New Roman"/>
        </w:rPr>
        <w:t>s.</w:t>
      </w:r>
      <w:r w:rsidR="00674C7A">
        <w:rPr>
          <w:rFonts w:ascii="Times New Roman" w:hAnsi="Times New Roman" w:cs="Times New Roman"/>
        </w:rPr>
        <w:t xml:space="preserve"> Insulin sensitivity on gestational day 16.5 was also </w:t>
      </w:r>
      <w:r w:rsidR="008941CC">
        <w:rPr>
          <w:rFonts w:ascii="Times New Roman" w:hAnsi="Times New Roman" w:cs="Times New Roman"/>
        </w:rPr>
        <w:t>similar</w:t>
      </w:r>
      <w:r w:rsidR="00674C7A">
        <w:rPr>
          <w:rFonts w:ascii="Times New Roman" w:hAnsi="Times New Roman" w:cs="Times New Roman"/>
        </w:rPr>
        <w:t xml:space="preserve"> between </w:t>
      </w:r>
      <w:r w:rsidR="008941CC">
        <w:rPr>
          <w:rFonts w:ascii="Times New Roman" w:hAnsi="Times New Roman" w:cs="Times New Roman"/>
        </w:rPr>
        <w:t>genotype</w:t>
      </w:r>
      <w:r w:rsidR="00674C7A">
        <w:rPr>
          <w:rFonts w:ascii="Times New Roman" w:hAnsi="Times New Roman" w:cs="Times New Roman"/>
        </w:rPr>
        <w:t xml:space="preserve">s. In the postnatal period, litter size, and survival rates </w:t>
      </w:r>
      <w:r w:rsidR="008941CC">
        <w:rPr>
          <w:rFonts w:ascii="Times New Roman" w:hAnsi="Times New Roman" w:cs="Times New Roman"/>
        </w:rPr>
        <w:t>were similar between</w:t>
      </w:r>
      <w:r w:rsidR="00674C7A">
        <w:rPr>
          <w:rFonts w:ascii="Times New Roman" w:hAnsi="Times New Roman" w:cs="Times New Roman"/>
        </w:rPr>
        <w:t xml:space="preserve"> genotypes.</w:t>
      </w:r>
      <w:r w:rsidR="008941CC">
        <w:rPr>
          <w:rFonts w:ascii="Times New Roman" w:hAnsi="Times New Roman" w:cs="Times New Roman"/>
        </w:rPr>
        <w:t xml:space="preserve"> There was a modest reduction in birth weight of </w:t>
      </w:r>
      <w:r w:rsidR="008941CC" w:rsidRPr="00835701">
        <w:rPr>
          <w:rFonts w:ascii="Times New Roman" w:hAnsi="Times New Roman" w:cs="Times New Roman"/>
          <w:i/>
          <w:iCs/>
        </w:rPr>
        <w:t>Gdf15</w:t>
      </w:r>
      <w:r w:rsidR="008941CC" w:rsidRPr="00835701">
        <w:rPr>
          <w:rFonts w:ascii="Times New Roman" w:hAnsi="Times New Roman" w:cs="Times New Roman"/>
          <w:i/>
          <w:iCs/>
          <w:vertAlign w:val="superscript"/>
        </w:rPr>
        <w:t>-/-</w:t>
      </w:r>
      <w:r w:rsidR="008941CC" w:rsidRPr="00835701">
        <w:rPr>
          <w:rFonts w:ascii="Times New Roman" w:hAnsi="Times New Roman" w:cs="Times New Roman"/>
          <w:vertAlign w:val="superscript"/>
        </w:rPr>
        <w:t xml:space="preserve"> </w:t>
      </w:r>
      <w:r w:rsidR="008941CC">
        <w:rPr>
          <w:rFonts w:ascii="Times New Roman" w:hAnsi="Times New Roman" w:cs="Times New Roman"/>
        </w:rPr>
        <w:t>pups, but this difference was no longer evident postnatal day 3.5 to 14.5.</w:t>
      </w:r>
      <w:r w:rsidR="00D46FB5">
        <w:rPr>
          <w:rFonts w:ascii="Times New Roman" w:hAnsi="Times New Roman" w:cs="Times New Roman"/>
        </w:rPr>
        <w:t xml:space="preserve"> We observed </w:t>
      </w:r>
      <w:r w:rsidR="00674C7A">
        <w:rPr>
          <w:rFonts w:ascii="Times New Roman" w:hAnsi="Times New Roman" w:cs="Times New Roman"/>
        </w:rPr>
        <w:t xml:space="preserve">no </w:t>
      </w:r>
      <w:r w:rsidR="00D04B5D">
        <w:rPr>
          <w:rFonts w:ascii="Times New Roman" w:hAnsi="Times New Roman" w:cs="Times New Roman"/>
        </w:rPr>
        <w:t xml:space="preserve">detectable </w:t>
      </w:r>
      <w:r w:rsidR="00A7296B">
        <w:rPr>
          <w:rFonts w:ascii="Times New Roman" w:hAnsi="Times New Roman" w:cs="Times New Roman"/>
        </w:rPr>
        <w:t>differences</w:t>
      </w:r>
      <w:r w:rsidR="00674C7A">
        <w:rPr>
          <w:rFonts w:ascii="Times New Roman" w:hAnsi="Times New Roman" w:cs="Times New Roman"/>
        </w:rPr>
        <w:t xml:space="preserve"> in milk volume production</w:t>
      </w:r>
      <w:r w:rsidR="008941CC">
        <w:rPr>
          <w:rFonts w:ascii="Times New Roman" w:hAnsi="Times New Roman" w:cs="Times New Roman"/>
        </w:rPr>
        <w:t xml:space="preserve"> or</w:t>
      </w:r>
      <w:r w:rsidR="00674C7A">
        <w:rPr>
          <w:rFonts w:ascii="Times New Roman" w:hAnsi="Times New Roman" w:cs="Times New Roman"/>
        </w:rPr>
        <w:t xml:space="preserve"> milk</w:t>
      </w:r>
      <w:r w:rsidR="00D04B5D">
        <w:rPr>
          <w:rFonts w:ascii="Times New Roman" w:hAnsi="Times New Roman" w:cs="Times New Roman"/>
        </w:rPr>
        <w:t xml:space="preserve"> </w:t>
      </w:r>
      <w:r w:rsidR="00674C7A">
        <w:rPr>
          <w:rFonts w:ascii="Times New Roman" w:hAnsi="Times New Roman" w:cs="Times New Roman"/>
        </w:rPr>
        <w:t xml:space="preserve">fat percentage. </w:t>
      </w:r>
      <w:r w:rsidR="00D04B5D">
        <w:rPr>
          <w:rFonts w:ascii="Times New Roman" w:hAnsi="Times New Roman" w:cs="Times New Roman"/>
        </w:rPr>
        <w:t xml:space="preserve">These data </w:t>
      </w:r>
      <w:r w:rsidR="00A7296B">
        <w:rPr>
          <w:rFonts w:ascii="Times New Roman" w:hAnsi="Times New Roman" w:cs="Times New Roman"/>
        </w:rPr>
        <w:t>suggest</w:t>
      </w:r>
      <w:r w:rsidR="00D04B5D">
        <w:rPr>
          <w:rFonts w:ascii="Times New Roman" w:hAnsi="Times New Roman" w:cs="Times New Roman"/>
        </w:rPr>
        <w:t xml:space="preserve"> that</w:t>
      </w:r>
      <w:r w:rsidR="00A7296B">
        <w:rPr>
          <w:rFonts w:ascii="Times New Roman" w:hAnsi="Times New Roman" w:cs="Times New Roman"/>
        </w:rPr>
        <w:t xml:space="preserve"> </w:t>
      </w:r>
      <w:r w:rsidR="00EA5EDA">
        <w:rPr>
          <w:rFonts w:ascii="Times New Roman" w:hAnsi="Times New Roman" w:cs="Times New Roman"/>
        </w:rPr>
        <w:t xml:space="preserve">GDF15 </w:t>
      </w:r>
      <w:r w:rsidR="00A7296B">
        <w:rPr>
          <w:rFonts w:ascii="Times New Roman" w:hAnsi="Times New Roman" w:cs="Times New Roman"/>
        </w:rPr>
        <w:t xml:space="preserve">is </w:t>
      </w:r>
      <w:r w:rsidR="00D46FB5">
        <w:rPr>
          <w:rFonts w:ascii="Times New Roman" w:hAnsi="Times New Roman" w:cs="Times New Roman"/>
        </w:rPr>
        <w:t>dispensable</w:t>
      </w:r>
      <w:r w:rsidR="00D04B5D">
        <w:rPr>
          <w:rFonts w:ascii="Times New Roman" w:hAnsi="Times New Roman" w:cs="Times New Roman"/>
        </w:rPr>
        <w:t xml:space="preserve"> </w:t>
      </w:r>
      <w:r w:rsidR="00260665">
        <w:rPr>
          <w:rFonts w:ascii="Times New Roman" w:hAnsi="Times New Roman" w:cs="Times New Roman"/>
        </w:rPr>
        <w:t xml:space="preserve">for </w:t>
      </w:r>
      <w:r w:rsidR="00D46FB5">
        <w:rPr>
          <w:rFonts w:ascii="Times New Roman" w:hAnsi="Times New Roman" w:cs="Times New Roman"/>
        </w:rPr>
        <w:t>changes</w:t>
      </w:r>
      <w:r w:rsidR="002615AF">
        <w:rPr>
          <w:rFonts w:ascii="Times New Roman" w:hAnsi="Times New Roman" w:cs="Times New Roman"/>
        </w:rPr>
        <w:t xml:space="preserve"> </w:t>
      </w:r>
      <w:r w:rsidR="00D04B5D">
        <w:rPr>
          <w:rFonts w:ascii="Times New Roman" w:hAnsi="Times New Roman" w:cs="Times New Roman"/>
        </w:rPr>
        <w:t>in</w:t>
      </w:r>
      <w:r w:rsidR="00A7296B">
        <w:rPr>
          <w:rFonts w:ascii="Times New Roman" w:hAnsi="Times New Roman" w:cs="Times New Roman"/>
        </w:rPr>
        <w:t xml:space="preserve"> food intake, </w:t>
      </w:r>
      <w:r w:rsidR="002615AF">
        <w:rPr>
          <w:rFonts w:ascii="Times New Roman" w:hAnsi="Times New Roman" w:cs="Times New Roman"/>
        </w:rPr>
        <w:t>and body weight as well as insulin sensitivity</w:t>
      </w:r>
      <w:r w:rsidR="00A7296B">
        <w:rPr>
          <w:rFonts w:ascii="Times New Roman" w:hAnsi="Times New Roman" w:cs="Times New Roman"/>
        </w:rPr>
        <w:t xml:space="preserve"> during pregnancy in a mouse model. </w:t>
      </w:r>
      <w:r w:rsidR="00C060D1">
        <w:rPr>
          <w:rFonts w:ascii="Times New Roman" w:hAnsi="Times New Roman" w:cs="Times New Roman"/>
        </w:rPr>
        <w:t xml:space="preserve"> </w:t>
      </w:r>
    </w:p>
    <w:p w14:paraId="5D59DF05" w14:textId="77777777" w:rsidR="00283B15" w:rsidRDefault="00283B15" w:rsidP="003E28FC">
      <w:pPr>
        <w:pStyle w:val="Heading1"/>
        <w:spacing w:line="480" w:lineRule="auto"/>
        <w:rPr>
          <w:rFonts w:cs="Times New Roman"/>
        </w:rPr>
      </w:pPr>
      <w:r w:rsidRPr="00303552">
        <w:rPr>
          <w:rFonts w:cs="Times New Roman"/>
        </w:rPr>
        <w:lastRenderedPageBreak/>
        <w:t>Introduction</w:t>
      </w:r>
    </w:p>
    <w:p w14:paraId="59E899DB" w14:textId="77777777" w:rsidR="00920A42" w:rsidRDefault="00920A42" w:rsidP="003E28FC">
      <w:pPr>
        <w:spacing w:line="480" w:lineRule="auto"/>
      </w:pPr>
    </w:p>
    <w:p w14:paraId="45308EB6" w14:textId="68421F47" w:rsidR="0077796A" w:rsidRDefault="00920A42" w:rsidP="003E28FC">
      <w:pPr>
        <w:spacing w:line="480" w:lineRule="auto"/>
        <w:ind w:firstLine="720"/>
        <w:rPr>
          <w:rFonts w:ascii="Times New Roman" w:hAnsi="Times New Roman" w:cs="Times New Roman"/>
        </w:rPr>
      </w:pPr>
      <w:r w:rsidRPr="003F141D">
        <w:rPr>
          <w:rFonts w:ascii="Times New Roman" w:hAnsi="Times New Roman" w:cs="Times New Roman"/>
        </w:rPr>
        <w:t>Growth-like differentiati</w:t>
      </w:r>
      <w:r w:rsidR="002F31A4">
        <w:rPr>
          <w:rFonts w:ascii="Times New Roman" w:hAnsi="Times New Roman" w:cs="Times New Roman"/>
        </w:rPr>
        <w:t>on</w:t>
      </w:r>
      <w:r w:rsidRPr="003F141D">
        <w:rPr>
          <w:rFonts w:ascii="Times New Roman" w:hAnsi="Times New Roman" w:cs="Times New Roman"/>
        </w:rPr>
        <w:t xml:space="preserve"> factor</w:t>
      </w:r>
      <w:r w:rsidR="002F31A4">
        <w:rPr>
          <w:rFonts w:ascii="Times New Roman" w:hAnsi="Times New Roman" w:cs="Times New Roman"/>
        </w:rPr>
        <w:t>-</w:t>
      </w:r>
      <w:r w:rsidRPr="003F141D">
        <w:rPr>
          <w:rFonts w:ascii="Times New Roman" w:hAnsi="Times New Roman" w:cs="Times New Roman"/>
        </w:rPr>
        <w:t>15 (</w:t>
      </w:r>
      <w:r w:rsidR="00EA5EDA">
        <w:rPr>
          <w:rFonts w:ascii="Times New Roman" w:hAnsi="Times New Roman" w:cs="Times New Roman"/>
        </w:rPr>
        <w:t>GDF15</w:t>
      </w:r>
      <w:r w:rsidRPr="003F141D">
        <w:rPr>
          <w:rFonts w:ascii="Times New Roman" w:hAnsi="Times New Roman" w:cs="Times New Roman"/>
        </w:rPr>
        <w:t>)</w:t>
      </w:r>
      <w:r w:rsidR="00CA15D4" w:rsidRPr="003F141D">
        <w:rPr>
          <w:rFonts w:ascii="Times New Roman" w:hAnsi="Times New Roman" w:cs="Times New Roman"/>
        </w:rPr>
        <w:t>, a Transforming Growth Factor</w:t>
      </w:r>
      <w:r w:rsidR="00D80DAC">
        <w:rPr>
          <w:rFonts w:ascii="Times New Roman" w:hAnsi="Times New Roman" w:cs="Times New Roman"/>
        </w:rPr>
        <w:t>-</w:t>
      </w:r>
      <w:r w:rsidR="00EF5A95" w:rsidRPr="003F141D">
        <w:rPr>
          <w:rFonts w:ascii="Times New Roman" w:hAnsi="Times New Roman" w:cs="Times New Roman"/>
        </w:rPr>
        <w:t>ß</w:t>
      </w:r>
      <w:r w:rsidR="00CA15D4" w:rsidRPr="003F141D">
        <w:rPr>
          <w:rFonts w:ascii="Times New Roman" w:hAnsi="Times New Roman" w:cs="Times New Roman"/>
        </w:rPr>
        <w:t xml:space="preserve"> superfamily member</w:t>
      </w:r>
      <w:r w:rsidR="00260665">
        <w:rPr>
          <w:rFonts w:ascii="Times New Roman" w:hAnsi="Times New Roman" w:cs="Times New Roman"/>
        </w:rPr>
        <w:t xml:space="preserve">, placental derived growth factor, and </w:t>
      </w:r>
      <w:r w:rsidR="00CA15D4" w:rsidRPr="003F141D">
        <w:rPr>
          <w:rFonts w:ascii="Times New Roman" w:hAnsi="Times New Roman" w:cs="Times New Roman"/>
        </w:rPr>
        <w:t>cytokine,</w:t>
      </w:r>
      <w:r w:rsidRPr="003F141D">
        <w:rPr>
          <w:rFonts w:ascii="Times New Roman" w:hAnsi="Times New Roman" w:cs="Times New Roman"/>
        </w:rPr>
        <w:t xml:space="preserve"> was</w:t>
      </w:r>
      <w:r w:rsidR="004C0855" w:rsidRPr="003F141D">
        <w:rPr>
          <w:rFonts w:ascii="Times New Roman" w:hAnsi="Times New Roman" w:cs="Times New Roman"/>
        </w:rPr>
        <w:t xml:space="preserve"> d</w:t>
      </w:r>
      <w:r w:rsidR="002D578E" w:rsidRPr="003F141D">
        <w:rPr>
          <w:rFonts w:ascii="Times New Roman" w:hAnsi="Times New Roman" w:cs="Times New Roman"/>
        </w:rPr>
        <w:t>iscovered</w:t>
      </w:r>
      <w:r w:rsidR="004C0855" w:rsidRPr="003F141D">
        <w:rPr>
          <w:rFonts w:ascii="Times New Roman" w:hAnsi="Times New Roman" w:cs="Times New Roman"/>
        </w:rPr>
        <w:t xml:space="preserve">  in </w:t>
      </w:r>
      <w:r w:rsidR="00CA15D4" w:rsidRPr="003F141D">
        <w:rPr>
          <w:rFonts w:ascii="Times New Roman" w:hAnsi="Times New Roman" w:cs="Times New Roman"/>
        </w:rPr>
        <w:t xml:space="preserve">1997 </w:t>
      </w:r>
      <w:r w:rsidR="00D80DAC">
        <w:rPr>
          <w:rFonts w:ascii="Times New Roman" w:hAnsi="Times New Roman" w:cs="Times New Roman"/>
        </w:rPr>
        <w:t>and dubbed</w:t>
      </w:r>
      <w:r w:rsidR="00CA15D4" w:rsidRPr="003F141D">
        <w:rPr>
          <w:rFonts w:ascii="Times New Roman" w:hAnsi="Times New Roman" w:cs="Times New Roman"/>
        </w:rPr>
        <w:t xml:space="preserve"> macrophage-inhibiting cytokine-1 (MIC-1)</w:t>
      </w:r>
      <w:r w:rsidR="00D80DAC">
        <w:rPr>
          <w:rFonts w:ascii="Times New Roman" w:hAnsi="Times New Roman" w:cs="Times New Roman"/>
        </w:rPr>
        <w:t xml:space="preserve"> </w:t>
      </w:r>
      <w:r w:rsidR="00CA15D4"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{"citationID":"OXhp9647","properties":{"formattedCitation":"(1)","plainCitation":"(1)","noteIndex":0},"citationItems":[{"id":474,"uris":["http://zotero.org/users/5073745/items/93AFYQ39"],"itemData":{"id":474,"type":"article-journal","container-title":"Proceedings of the National Academy of Sciences","DOI":"10.1073/pnas.94.21.11514","issue":"21","note":"publisher: Proceedings of the National Academy of Sciences","page":"11514-11519","source":"pnas.org (Atypon)","title":"MIC-1, a novel macrophage inhibitory cytokine, is a divergent member of the TGF-β superfamily","volume":"94","author":[{"family":"Bootcov","given":"Michelle R."},{"family":"Bauskin","given":"Asne R."},{"family":"Valenzuela","given":"Stella M."},{"family":"Moore","given":"Anthony G."},{"family":"Bansal","given":"Mohinder"},{"family":"He","given":"Xiao Yan"},{"family":"Zhang","given":"Hong Ping"},{"family":"Donnellan","given":"Melissa"},{"family":"Mahler","given":"Stephen"},{"family":"Pryor","given":"Kimberley"},{"family":"Walsh","given":"Bradley J."},{"family":"Nicholson","given":"Richard C."},{"family":"Fairlie","given":"W. Douglas"},{"family":"Por","given":"Suzanne B."},{"family":"Robbins","given":"Joan M."},{"family":"Breit","given":"Samuel N."}],"issued":{"date-parts":[["1997",10,14]]}}}],"schema":"https://github.com/citation-style-language/schema/raw/master/csl-citation.json"} </w:instrText>
      </w:r>
      <w:r w:rsidR="00CA15D4" w:rsidRPr="003F141D">
        <w:rPr>
          <w:rFonts w:ascii="Times New Roman" w:hAnsi="Times New Roman" w:cs="Times New Roman"/>
        </w:rPr>
        <w:fldChar w:fldCharType="separate"/>
      </w:r>
      <w:r w:rsidR="00A73687" w:rsidRPr="00A73687">
        <w:rPr>
          <w:rFonts w:ascii="Times New Roman" w:hAnsi="Times New Roman" w:cs="Times New Roman"/>
        </w:rPr>
        <w:t>(1)</w:t>
      </w:r>
      <w:r w:rsidR="00CA15D4" w:rsidRPr="003F141D">
        <w:rPr>
          <w:rFonts w:ascii="Times New Roman" w:hAnsi="Times New Roman" w:cs="Times New Roman"/>
        </w:rPr>
        <w:fldChar w:fldCharType="end"/>
      </w:r>
      <w:r w:rsidR="004C0855" w:rsidRPr="003F141D">
        <w:rPr>
          <w:rFonts w:ascii="Times New Roman" w:hAnsi="Times New Roman" w:cs="Times New Roman"/>
        </w:rPr>
        <w:t xml:space="preserve">. </w:t>
      </w:r>
      <w:r w:rsidR="00FF336B">
        <w:rPr>
          <w:rFonts w:ascii="Times New Roman" w:hAnsi="Times New Roman" w:cs="Times New Roman"/>
        </w:rPr>
        <w:t>C</w:t>
      </w:r>
      <w:r w:rsidR="002F31A4">
        <w:rPr>
          <w:rFonts w:ascii="Times New Roman" w:hAnsi="Times New Roman" w:cs="Times New Roman"/>
        </w:rPr>
        <w:t>irculating levels of G</w:t>
      </w:r>
      <w:r w:rsidR="00CD54EB">
        <w:rPr>
          <w:rFonts w:ascii="Times New Roman" w:hAnsi="Times New Roman" w:cs="Times New Roman"/>
        </w:rPr>
        <w:t>DF</w:t>
      </w:r>
      <w:r w:rsidR="002F31A4">
        <w:rPr>
          <w:rFonts w:ascii="Times New Roman" w:hAnsi="Times New Roman" w:cs="Times New Roman"/>
        </w:rPr>
        <w:t xml:space="preserve">15 in adults </w:t>
      </w:r>
      <w:r w:rsidR="0077796A">
        <w:rPr>
          <w:rFonts w:ascii="Times New Roman" w:hAnsi="Times New Roman" w:cs="Times New Roman"/>
        </w:rPr>
        <w:t>vary</w:t>
      </w:r>
      <w:r w:rsidR="002F31A4">
        <w:rPr>
          <w:rFonts w:ascii="Times New Roman" w:hAnsi="Times New Roman" w:cs="Times New Roman"/>
        </w:rPr>
        <w:t xml:space="preserve"> based on sex, age, disease status, and physiological state. </w:t>
      </w:r>
      <w:r w:rsidR="008361D1">
        <w:rPr>
          <w:rFonts w:ascii="Times New Roman" w:hAnsi="Times New Roman" w:cs="Times New Roman"/>
        </w:rPr>
        <w:t>A</w:t>
      </w:r>
      <w:r w:rsidR="00D80DAC" w:rsidRPr="003F141D">
        <w:rPr>
          <w:rFonts w:ascii="Times New Roman" w:hAnsi="Times New Roman" w:cs="Times New Roman"/>
        </w:rPr>
        <w:t xml:space="preserve"> large sample</w:t>
      </w:r>
      <w:r w:rsidR="002F31A4">
        <w:rPr>
          <w:rFonts w:ascii="Times New Roman" w:hAnsi="Times New Roman" w:cs="Times New Roman"/>
        </w:rPr>
        <w:t xml:space="preserve"> </w:t>
      </w:r>
      <w:r w:rsidR="008361D1">
        <w:rPr>
          <w:rFonts w:ascii="Times New Roman" w:hAnsi="Times New Roman" w:cs="Times New Roman"/>
        </w:rPr>
        <w:t xml:space="preserve">study </w:t>
      </w:r>
      <w:r w:rsidR="002F31A4">
        <w:rPr>
          <w:rFonts w:ascii="Times New Roman" w:hAnsi="Times New Roman" w:cs="Times New Roman"/>
        </w:rPr>
        <w:t>from Scotland found that</w:t>
      </w:r>
      <w:r w:rsidR="00D80DAC" w:rsidRPr="003F141D">
        <w:rPr>
          <w:rFonts w:ascii="Times New Roman" w:hAnsi="Times New Roman" w:cs="Times New Roman"/>
        </w:rPr>
        <w:t xml:space="preserve"> levels of</w:t>
      </w:r>
      <w:r w:rsidR="00EA5EDA">
        <w:rPr>
          <w:rFonts w:ascii="Times New Roman" w:hAnsi="Times New Roman" w:cs="Times New Roman"/>
        </w:rPr>
        <w:t xml:space="preserve"> circulating</w:t>
      </w:r>
      <w:r w:rsidR="00D80DAC" w:rsidRPr="003F141D">
        <w:rPr>
          <w:rFonts w:ascii="Times New Roman" w:hAnsi="Times New Roman" w:cs="Times New Roman"/>
        </w:rPr>
        <w:t xml:space="preserve"> </w:t>
      </w:r>
      <w:r w:rsidR="00EA5EDA">
        <w:rPr>
          <w:rFonts w:ascii="Times New Roman" w:hAnsi="Times New Roman" w:cs="Times New Roman"/>
        </w:rPr>
        <w:t>GDF15</w:t>
      </w:r>
      <w:r w:rsidR="00EA5EDA" w:rsidRPr="003F141D">
        <w:rPr>
          <w:rFonts w:ascii="Times New Roman" w:hAnsi="Times New Roman" w:cs="Times New Roman"/>
        </w:rPr>
        <w:t xml:space="preserve"> </w:t>
      </w:r>
      <w:r w:rsidR="00D80DAC" w:rsidRPr="003F141D">
        <w:rPr>
          <w:rFonts w:ascii="Times New Roman" w:hAnsi="Times New Roman" w:cs="Times New Roman"/>
        </w:rPr>
        <w:t xml:space="preserve">increase with age in both men and </w:t>
      </w:r>
      <w:r w:rsidR="002F31A4">
        <w:rPr>
          <w:rFonts w:ascii="Times New Roman" w:hAnsi="Times New Roman" w:cs="Times New Roman"/>
        </w:rPr>
        <w:t>women</w:t>
      </w:r>
      <w:r w:rsidR="0077796A">
        <w:rPr>
          <w:rFonts w:ascii="Times New Roman" w:hAnsi="Times New Roman" w:cs="Times New Roman"/>
        </w:rPr>
        <w:t xml:space="preserve"> and </w:t>
      </w:r>
      <w:r w:rsidR="002F31A4">
        <w:rPr>
          <w:rFonts w:ascii="Times New Roman" w:hAnsi="Times New Roman" w:cs="Times New Roman"/>
        </w:rPr>
        <w:t>tend</w:t>
      </w:r>
      <w:r w:rsidR="008305B8">
        <w:rPr>
          <w:rFonts w:ascii="Times New Roman" w:hAnsi="Times New Roman" w:cs="Times New Roman"/>
        </w:rPr>
        <w:t>ed</w:t>
      </w:r>
      <w:r w:rsidR="002F31A4">
        <w:rPr>
          <w:rFonts w:ascii="Times New Roman" w:hAnsi="Times New Roman" w:cs="Times New Roman"/>
        </w:rPr>
        <w:t xml:space="preserve"> to be higher in those who </w:t>
      </w:r>
      <w:r w:rsidR="00D80DAC" w:rsidRPr="003F141D">
        <w:rPr>
          <w:rFonts w:ascii="Times New Roman" w:hAnsi="Times New Roman" w:cs="Times New Roman"/>
        </w:rPr>
        <w:fldChar w:fldCharType="begin"/>
      </w:r>
      <w:r w:rsidR="00CF07BD">
        <w:rPr>
          <w:rFonts w:ascii="Times New Roman" w:hAnsi="Times New Roman" w:cs="Times New Roman"/>
        </w:rPr>
        <w:instrText xml:space="preserve"> ADDIN ZOTERO_ITEM CSL_CITATION {"citationID":"GuU49TUF","properties":{"formattedCitation":"(Welsh et al., 2022)","plainCitation":"(Welsh et al., 2022)","dontUpdate":true,"noteIndex":0},"citationItems":[{"id":479,"uris":["http://zotero.org/users/5073745/items/6RGK8GV2"],"itemData":{"id":479,"type":"article-journal","abstract":"Objectives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2F31A4">
        <w:rPr>
          <w:rFonts w:ascii="Times New Roman" w:hAnsi="Times New Roman" w:cs="Times New Roman"/>
        </w:rPr>
        <w:t xml:space="preserve">had cardiovascular disease, cancer, or diabetes </w:t>
      </w:r>
      <w:r w:rsidR="00D80DAC" w:rsidRPr="003F141D">
        <w:rPr>
          <w:rFonts w:ascii="Times New Roman" w:hAnsi="Times New Roman" w:cs="Times New Roman"/>
          <w:noProof/>
        </w:rPr>
        <w:t>(Welsh et al., 2022)</w:t>
      </w:r>
      <w:r w:rsidR="00D80DAC" w:rsidRPr="003F141D">
        <w:rPr>
          <w:rFonts w:ascii="Times New Roman" w:hAnsi="Times New Roman" w:cs="Times New Roman"/>
        </w:rPr>
        <w:fldChar w:fldCharType="end"/>
      </w:r>
      <w:r w:rsidR="00D80DAC" w:rsidRPr="003F141D">
        <w:rPr>
          <w:rFonts w:ascii="Times New Roman" w:hAnsi="Times New Roman" w:cs="Times New Roman"/>
        </w:rPr>
        <w:t xml:space="preserve">. GDF15 </w:t>
      </w:r>
      <w:r w:rsidR="00EA5EDA">
        <w:rPr>
          <w:rFonts w:ascii="Times New Roman" w:hAnsi="Times New Roman" w:cs="Times New Roman"/>
        </w:rPr>
        <w:t>increases</w:t>
      </w:r>
      <w:r w:rsidR="00D80DAC" w:rsidRPr="003F141D">
        <w:rPr>
          <w:rFonts w:ascii="Times New Roman" w:hAnsi="Times New Roman" w:cs="Times New Roman"/>
        </w:rPr>
        <w:t xml:space="preserve"> in response to many </w:t>
      </w:r>
      <w:r w:rsidR="00FF336B">
        <w:rPr>
          <w:rFonts w:ascii="Times New Roman" w:hAnsi="Times New Roman" w:cs="Times New Roman"/>
        </w:rPr>
        <w:t>stressors including</w:t>
      </w:r>
      <w:r w:rsidR="00D80DAC" w:rsidRPr="003F141D">
        <w:rPr>
          <w:rFonts w:ascii="Times New Roman" w:hAnsi="Times New Roman" w:cs="Times New Roman"/>
        </w:rPr>
        <w:t xml:space="preserve"> cardi</w:t>
      </w:r>
      <w:r w:rsidR="00D80DAC">
        <w:rPr>
          <w:rFonts w:ascii="Times New Roman" w:hAnsi="Times New Roman" w:cs="Times New Roman"/>
        </w:rPr>
        <w:t xml:space="preserve">ac injury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{"citationID":"GfJpRX1K","properties":{"formattedCitation":"(3)","plainCitation":"(3)","noteIndex":0},"citationItems":[{"id":469,"uris":["http://zotero.org/users/5073745/items/ZGYIPTMH"],"itemData":{"id":469,"type":"article-journal","abstract":"Data from the Women's Health Study show that serum levels of growth-differentiation factor-15 (GDF-15), a distant member of the transforming growth factor-beta superfamily, are an independent risk indicator for adverse cardiovascular events. However, the cellular sources, upstream regulators, and functional effects of GDF-15 in the cardiovascular system have not been elucidated. We have identified GDF-15 by cDNA expression array analysis as a gene that is strongly upregulated by nitrosative stress in cultured cardiomyocytes isolated from 1- to 3-day-old rats. GDF-15 mRNA and pro-peptide expression levels were also induced in cardiomyocytes subjected to simulated ischemia/reperfusion (I/R) via NO-peroxynitrite-dependent signaling pathways. GDF-15 was actively secreted into the culture supernatant, suggesting that it might exert autocrine/paracrine effects during I/R. To explore the in vivo relevance of these findings, mice were subjected to transient or permanent coronary artery ligation. Myocardial GDF-15 mRNA and pro-peptide abundance rapidly increased in the area-at-risk after ischemic injury. Similarly, patients with an acute myocardial infarction had enhanced myocardial GDF-15 pro-peptide expression levels. As shown by immunohistochemistry, cardiomyocytes in the ischemic area contributed significantly to the induction of GDF-15 in the infarcted human heart. To delineate the function of GDF-15 during I/R, Gdf-15 gene-targeted mice were subjected to transient coronary artery ligation for 1 hour followed by reperfusion for 24 hours. Gdf-15-deficient mice developed greater infarct sizes and displayed more cardiomyocyte apoptosis in the infarct border zone after I/R compared with wild-type littermates, indicating that endogenous GDF-15 limits myocardial tissue damage in vivo. Moreover, treatment with recombinant GDF-15 protected cultured cardiomyocytes from apoptosis during simulated I/R as shown by histone ELISA, TUNEL/Hoechst staining, and annexin V/propidium iodide fluorescence-activated cell sorting (FACS) analysis. Mechanistically, the prosurvival effects of GDF-15 in cultured cardiomyocytes were abolished by phosphoinositide 3-OH kinase inhibitors and adenoviral expression of dominant-negative Akt1 (K179M mutation). In conclusion, our study identifies induction of GDF-15 in the heart as a novel defense mechanism that protects from I/R injury.","container-title":"Circulation Research","DOI":"10.1161/01.RES.0000202805.73038.48","ISSN":"1524-4571","issue":"3","journalAbbreviation":"Circ Res","language":"eng","note":"PMID: 16397141","page":"351-360","source":"PubMed","title":"The transforming growth factor-beta superfamily member growth-differentiation factor-15 protects the heart from ischemia/reperfusion injury","volume":"98","author":[{"family":"Kempf","given":"Tibor"},{"family":"Eden","given":"Matthias"},{"family":"Strelau","given":"Jens"},{"family":"Naguib","given":"Marian"},{"family":"Willenbockel","given":"Christian"},{"family":"Tongers","given":"Jörn"},{"family":"Heineke","given":"Jörg"},{"family":"Kotlarz","given":"Daniel"},{"family":"Xu","given":"Jian"},{"family":"Molkentin","given":"Jeffery D."},{"family":"Niessen","given":"Hans W."},{"family":"Drexler","given":"Helmut"},{"family":"Wollert","given":"Kai C."}],"issued":{"date-parts":[["2006",2,17]]}}}],"schema":"https://github.com/citation-style-language/schema/raw/master/csl-citation.json"}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(3)</w:t>
      </w:r>
      <w:r w:rsidR="00D80DAC">
        <w:rPr>
          <w:rFonts w:ascii="Times New Roman" w:hAnsi="Times New Roman" w:cs="Times New Roman"/>
        </w:rPr>
        <w:fldChar w:fldCharType="end"/>
      </w:r>
      <w:r w:rsidR="00D80DAC" w:rsidRPr="003F141D">
        <w:rPr>
          <w:rFonts w:ascii="Times New Roman" w:hAnsi="Times New Roman" w:cs="Times New Roman"/>
        </w:rPr>
        <w:t>, cachexia of cancer</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{"citationID":"ir4AGC19","properties":{"formattedCitation":"(4)","plainCitation":"(4)","noteIndex":0},"citationItems":[{"id":468,"uris":["http://zotero.org/users/5073745/items/DDYB6PDM"],"itemData":{"id":468,"type":"article-journal","abstract":"Cancer cachexia is a highly prevalent condition associated with poor quality of life and reduced survival1. Tumor-induced perturbations in the endocrine, immune and nervous systems drive anorexia and catabolic changes in adipose tissue and skeletal muscle, hallmarks of cancer cachexia2-4. However, the molecular mechanisms driving cachexia remain poorly defined, and there are currently no approved drugs for the condition. Elevation in circulating growth differentiation factor 15 (GDF15) correlates with cachexia and reduced survival in patients with cancer5-8, and a GDNF family receptor alpha like (GFRAL)-Ret proto-oncogene (RET) signaling complex in brainstem neurons that mediates GDF15-induced weight loss in mice has recently been described9-12. Here we report a therapeutic antagonistic monoclonal antibody, 3P10, that targets GFRAL and inhibits RET signaling by preventing the GDF15-driven interaction of RET with GFRAL on the cell surface. Treatment with 3P10 reverses excessive lipid oxidation in tumor-bearing mice and prevents cancer cachexia, even under calorie-restricted conditions. Mechanistically, activation of the GFRAL-RET pathway induces expression of genes involved in lipid metabolism in adipose tissues, and both peripheral chemical sympathectomy and loss of adipose triglyceride lipase protect mice from GDF15-induced weight loss. These data uncover a peripheral sympathetic axis by which GDF15 elicits a lipolytic response in adipose tissue independently of anorexia, leading to reduced adipose and muscle mass and function in tumor-bearing mice.","container-title":"Nature Medicine","DOI":"10.1038/s41591-020-0945-x","ISSN":"1546-170X","issue":"8","journalAbbreviation":"Nat Med","language":"eng","note":"PMID: 32661391","page":"1264-1270","source":"PubMed","title":"Antibody-mediated inhibition of GDF15-GFRAL activity reverses cancer cachexia in mice","volume":"26","author":[{"family":"Suriben","given":"Rowena"},{"family":"Chen","given":"Michael"},{"family":"Higbee","given":"Jared"},{"family":"Oeffinger","given":"Julie"},{"family":"Ventura","given":"Richard"},{"family":"Li","given":"Betty"},{"family":"Mondal","given":"Kalyani"},{"family":"Gao","given":"Zhengyu"},{"family":"Ayupova","given":"Dina"},{"family":"Taskar","given":"Pranali"},{"family":"Li","given":"Diana"},{"family":"Starck","given":"Shelley R."},{"family":"Chen","given":"Hung-I. Harry"},{"family":"McEntee","given":"Michele"},{"family":"Katewa","given":"Subhash D."},{"family":"Phung","given":"Van"},{"family":"Wang","given":"Marilyn"},{"family":"Kekatpure","given":"Avantika"},{"family":"Lakshminarasimhan","given":"Damodharan"},{"family":"White","given":"Andre"},{"family":"Olland","given":"Andrea"},{"family":"Haldankar","given":"Raj"},{"family":"Solloway","given":"Mark J."},{"family":"Hsu","given":"Jer-Yuan"},{"family":"Wang","given":"Yan"},{"family":"Tang","given":"Jie"},{"family":"Lindhout","given":"Darrin A."},{"family":"Allan","given":"Bernard B."}],"issued":{"date-parts":[["2020",8]]}}}],"schema":"https://github.com/citation-style-language/schema/raw/master/csl-citation.json"}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(4)</w:t>
      </w:r>
      <w:r w:rsidR="00D80DAC">
        <w:rPr>
          <w:rFonts w:ascii="Times New Roman" w:hAnsi="Times New Roman" w:cs="Times New Roman"/>
        </w:rPr>
        <w:fldChar w:fldCharType="end"/>
      </w:r>
      <w:r w:rsidR="00D80DAC">
        <w:rPr>
          <w:rFonts w:ascii="Times New Roman" w:hAnsi="Times New Roman" w:cs="Times New Roman"/>
        </w:rPr>
        <w:t>,</w:t>
      </w:r>
      <w:r w:rsidR="00D80DAC" w:rsidRPr="003F141D">
        <w:rPr>
          <w:rFonts w:ascii="Times New Roman" w:hAnsi="Times New Roman" w:cs="Times New Roman"/>
        </w:rPr>
        <w:t xml:space="preserve"> </w:t>
      </w:r>
      <w:r w:rsidR="00D80DAC">
        <w:rPr>
          <w:rFonts w:ascii="Times New Roman" w:hAnsi="Times New Roman" w:cs="Times New Roman"/>
        </w:rPr>
        <w:t xml:space="preserve">mitochondrial stress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{"citationID":"51HXZE2Z","properties":{"formattedCitation":"(5)","plainCitation":"(5)","noteIndex":0},"citationItems":[{"id":312,"uris":["http://zotero.org/users/5073745/items/2MCBVNJG"],"itemData":{"id":312,"type":"article-journal","abstract":"Abstract Mitochondrial dysfunction promotes metabolic stress responses in a cell-autonomous as well as organismal manner. The wasting hormone growth differentiation factor 15 (GDF15) is recognized as a biomarker of mitochondrial disorders, but its pathophysiological function remains elusive. To test the hypothesis that GDF15 is fundamental to the metabolic stress response during mitochondrial dysfunction, we investigated transgenic mice (Ucp1-TG) with compromised muscle-specific mitochondrial OXPHOS capacity via respiratory uncoupling. Ucp1-TG mice show a skeletal muscle-specific induction and diurnal variation of GDF15 as a myokine. Remarkably, genetic loss of GDF15 in Ucp1-TG mice does not affect muscle wasting or transcriptional cell-autonomous stress response but promotes a progressive increase in body fat mass. Furthermore, muscle mitochondrial stress-induced systemic metabolic flexibility, insulin sensitivity, and white adipose tissue browning are fully abolished in the absence of GDF15. Mechanistically, we uncovered a GDF15-dependent daytime-restricted anorexia, whereas GDF15 is unable to suppress food intake at night. Altogether, our evidence suggests a novel diurnal action and key pathophysiological role of mitochondrial stress-induced GDF15 in the regulation of systemic energy metabolism.","container-title":"EMBO reports","DOI":"10.15252/embr.201948804","ISSN":"1469-221X","issue":"3","journalAbbreviation":"EMBO reports","note":"publisher: John Wiley &amp; Sons, Ltd","page":"e48804","source":"embopress.org (Atypon)","title":"Muscle-derived GDF15 drives diurnal anorexia and systemic metabolic remodeling during mitochondrial stress","volume":"21","author":[{"family":"Ost","given":"Mario"},{"family":"Igual Gil","given":"Carla"},{"family":"Coleman","given":"Verena"},{"family":"Keipert","given":"Susanne"},{"family":"Efstathiou","given":"Sotirios"},{"family":"Vidic","given":"Veronika"},{"family":"Weyers","given":"Miriam"},{"family":"Klaus","given":"Susanne"}],"issued":{"date-parts":[["2020",3,4]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(5)</w:t>
      </w:r>
      <w:r w:rsidR="00D80DAC">
        <w:rPr>
          <w:rFonts w:ascii="Times New Roman" w:hAnsi="Times New Roman" w:cs="Times New Roman"/>
        </w:rPr>
        <w:fldChar w:fldCharType="end"/>
      </w:r>
      <w:r w:rsidR="00D80DAC">
        <w:rPr>
          <w:rFonts w:ascii="Times New Roman" w:hAnsi="Times New Roman" w:cs="Times New Roman"/>
        </w:rPr>
        <w:t>, intense</w:t>
      </w:r>
      <w:r w:rsidR="00D80DAC" w:rsidRPr="003F141D">
        <w:rPr>
          <w:rFonts w:ascii="Times New Roman" w:hAnsi="Times New Roman" w:cs="Times New Roman"/>
        </w:rPr>
        <w:t xml:space="preserve"> exercise</w:t>
      </w:r>
      <w:r w:rsidR="00D80DAC">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{"citationID":"Q9ezapcM","properties":{"formattedCitation":"(6)","plainCitation":"(6)","noteIndex":0},"citationItems":[{"id":470,"uris":["http://zotero.org/users/5073745/items/N7UUX6A6"],"itemData":{"id":470,"type":"article-journal","abstract":"Growing evidence supports that pharmacological application of growth differentiation factor 15 (GDF15) suppresses appetite but also promotes sickness-like behaviors in rodents via GDNF family receptor α-like (GFRAL)-dependent mechanisms. Conversely, the endogenous regulation of GDF15 and its physiological effects on energy homeostasis and behavior remain elusive. Here we show, in four independent human studies that prolonged endurance exercise increases circulating GDF15 to levels otherwise only observed in pathophysiological conditions. This exercise-induced increase can be recapitulated in mice and is accompanied by increased Gdf15 expression in the liver, skeletal muscle, and heart muscle. However, whereas pharmacological GDF15 inhibits appetite and suppresses voluntary running activity via GFRAL, the physiological induction of GDF15 by exercise does not. In summary, exercise-induced circulating GDF15 correlates with the duration of endurance exercise. Yet, higher GDF15 levels after exercise are not sufficient to evoke canonical pharmacological GDF15 effects on appetite or responsible for diminishing exercise motivation., The physiological role of GDF15 remains poorly defined. Here, the authors show that circulating GDF15 increases in response to prolonged exercise, but that this exercise-induced GDF15, unlike pharmacological GDF15, does not affect post-exercise food intake or exercise motivation.","container-title":"Nature Communications","DOI":"10.1038/s41467-021-21309-x","ISSN":"2041-1723","journalAbbreviation":"Nat Commun","note":"PMID: 33589633\nPMCID: PMC7884842","page":"1041","source":"PubMed Central","title":"Pharmacological but not physiological GDF15 suppresses feeding and the motivation to exercise","volume":"12","author":[{"family":"Klein","given":"Anders B."},{"family":"Nicolaisen","given":"Trine S."},{"family":"Ørtenblad","given":"Niels"},{"family":"Gejl","given":"Kasper D."},{"family":"Jensen","given":"Rasmus"},{"family":"Fritzen","given":"Andreas M."},{"family":"Larsen","given":"Emil L."},{"family":"Karstoft","given":"Kristian"},{"family":"Poulsen","given":"Henrik E."},{"family":"Morville","given":"Thomas"},{"family":"Sahl","given":"Ronni E."},{"family":"Helge","given":"Jørn W."},{"family":"Lund","given":"Jens"},{"family":"Falk","given":"Sarah"},{"family":"Lyngbæk","given":"Mark"},{"family":"Ellingsgaard","given":"Helga"},{"family":"Pedersen","given":"Bente K."},{"family":"Lu","given":"Wei"},{"family":"Finan","given":"Brian"},{"family":"Jørgensen","given":"Sebastian B."},{"family":"Seeley","given":"Randy J."},{"family":"Kleinert","given":"Maximilian"},{"family":"Kiens","given":"Bente"},{"family":"Richter","given":"Erik A."},{"family":"Clemmensen","given":"Christoffer"}],"issued":{"date-parts":[["2021",2,15]]}}}],"schema":"https://github.com/citation-style-language/schema/raw/master/csl-citation.json"}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(6)</w:t>
      </w:r>
      <w:r w:rsidR="00D80DAC">
        <w:rPr>
          <w:rFonts w:ascii="Times New Roman" w:hAnsi="Times New Roman" w:cs="Times New Roman"/>
        </w:rPr>
        <w:fldChar w:fldCharType="end"/>
      </w:r>
      <w:r w:rsidR="00D80DAC" w:rsidRPr="003F141D">
        <w:rPr>
          <w:rFonts w:ascii="Times New Roman" w:hAnsi="Times New Roman" w:cs="Times New Roman"/>
        </w:rPr>
        <w:t>, and most relevant to this work, during pregnancy</w:t>
      </w:r>
      <w:r w:rsidR="00D80DAC">
        <w:rPr>
          <w:rFonts w:ascii="Times New Roman" w:hAnsi="Times New Roman" w:cs="Times New Roman"/>
        </w:rPr>
        <w:t xml:space="preserve"> </w:t>
      </w:r>
      <w:r w:rsidR="00D80DAC" w:rsidRPr="003F141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JugbC65","properties":{"formattedCitation":"(2,7\\uc0\\u8211{}10)","plainCitation":"(2,7–10)","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Cathrine"}],"issued":{"date-parts":[["2009",7]]}}},{"id":479,"uris":["http://zotero.org/users/5073745/items/6RGK8GV2"],"itemData":{"id":479,"type":"article-journal","abstract":"Objectives Growth differentiation factor (GDF)-15 is attracting interest as a biomarker in several areas of medicine. We aimed to evaluate the reference range for GDF-15 in a general population, and to explore demographics, classical cardiovascular disease risk factors, and other cardiac biomarkers associated with GDF-15. Methods GDF-15 was measured in serum from 19,462 individuals in the Generation Scotland Scottish Family Health Study. Associations of cardiometabolic risk factors with GDF-15 were tested using adjusted linear regression. Among 18,507 participants with no heart disease, heart failure, or stroke, and not pregnant, reference ranges (median and 97.5th centiles) were derived by decade age bands and sex. Results Among males in the reference range population, median (97.5th centile) GDF-15 concentration at age &amp;lt;30 years was 537 (1,135) pg/mL, rising to 931 (2,492) pg/mL at 50–59 years, and 2,152 (5,972) pg/mL at ≥80 years. In females, median GDF-15 at age &amp;lt;30 years was 628 (2,195) pg/mL, 881 (2,323) pg/mL at 50–59 years, and 1847 (6,830) pg/mL at ≥80 years. Among those known to be pregnant, median GDF-15 was 19,311 pg/mL. After adjustment, GDF-15 was higher in participants with adverse cardiovascular risk factors, including current smoking (+26.1%), those with previous heart disease (+12.7%), stroke (+17.1%), heart failure (+25.3%), and particularly diabetes (+60.2%). GDF-15 had positive associations with cardiac biomarkers cardiac troponin I, cardiac troponin T, and N-terminal pro B-type natriuretic peptide (NT-proBNP). Conclusions These data define reference ranges for GDF-15 for comparison in future studies, and identify potentially confounding risk factors and mediators to be considered in interpreting GDF-15 concentrations.","container-title":"Clinical Chemistry and Laboratory Medicine (CCLM)","DOI":"10.1515/cclm-2022-0135","ISSN":"1437-4331","language":"en","note":"publisher: De Gruyter","source":"www-degruyter-com.proxy.lib.umich.edu","title":"Reference ranges for GDF-15, and risk factors associated with GDF-15, in a large general population cohort","URL":"http://www.degruyter.com/document/doi/10.1515/cclm-2022-0135/html","author":[{"family":"Welsh","given":"Paul"},{"family":"Kimenai","given":"Dorien M."},{"family":"Marioni","given":"Riccardo E."},{"family":"Hayward","given":"Caroline"},{"family":"Campbell","given":"Archie"},{"family":"Porteous","given":"David"},{"family":"Mills","given":"Nicholas L."},{"family":"O’Rahilly","given":"Stephen"},{"family":"Sattar","given":"Naveed"}],"accessed":{"date-parts":[["2022",9,19]]},"issued":{"date-parts":[["2022",8,18]]}}}],"schema":"https://github.com/citation-style-language/schema/raw/master/csl-citation.json"} </w:instrText>
      </w:r>
      <w:r w:rsidR="00D80DAC" w:rsidRPr="003F141D">
        <w:rPr>
          <w:rFonts w:ascii="Times New Roman" w:hAnsi="Times New Roman" w:cs="Times New Roman"/>
        </w:rPr>
        <w:fldChar w:fldCharType="separate"/>
      </w:r>
      <w:r w:rsidR="00A73687" w:rsidRPr="00A73687">
        <w:rPr>
          <w:rFonts w:ascii="Times New Roman" w:hAnsi="Times New Roman" w:cs="Times New Roman"/>
        </w:rPr>
        <w:t>(2,7–10)</w:t>
      </w:r>
      <w:r w:rsidR="00D80DAC" w:rsidRPr="003F141D">
        <w:rPr>
          <w:rFonts w:ascii="Times New Roman" w:hAnsi="Times New Roman" w:cs="Times New Roman"/>
        </w:rPr>
        <w:fldChar w:fldCharType="end"/>
      </w:r>
      <w:r w:rsidR="00D80DAC" w:rsidRPr="003F141D">
        <w:rPr>
          <w:rFonts w:ascii="Times New Roman" w:hAnsi="Times New Roman" w:cs="Times New Roman"/>
        </w:rPr>
        <w:t>.</w:t>
      </w:r>
    </w:p>
    <w:p w14:paraId="06B9B297" w14:textId="2001980B" w:rsidR="00147C72" w:rsidRDefault="00042302" w:rsidP="003E28FC">
      <w:pPr>
        <w:spacing w:line="480" w:lineRule="auto"/>
        <w:ind w:firstLine="720"/>
        <w:rPr>
          <w:rFonts w:ascii="Times New Roman" w:hAnsi="Times New Roman" w:cs="Times New Roman"/>
        </w:rPr>
      </w:pPr>
      <w:r>
        <w:rPr>
          <w:rFonts w:ascii="Times New Roman" w:hAnsi="Times New Roman" w:cs="Times New Roman"/>
        </w:rPr>
        <w:t>Preclinical</w:t>
      </w:r>
      <w:r w:rsidR="00D80DAC">
        <w:rPr>
          <w:rFonts w:ascii="Times New Roman" w:hAnsi="Times New Roman" w:cs="Times New Roman"/>
        </w:rPr>
        <w:t xml:space="preserve"> </w:t>
      </w:r>
      <w:r w:rsidR="002F31A4">
        <w:rPr>
          <w:rFonts w:ascii="Times New Roman" w:hAnsi="Times New Roman" w:cs="Times New Roman"/>
        </w:rPr>
        <w:t xml:space="preserve">work with </w:t>
      </w:r>
      <w:r w:rsidR="00D80DAC">
        <w:rPr>
          <w:rFonts w:ascii="Times New Roman" w:hAnsi="Times New Roman" w:cs="Times New Roman"/>
        </w:rPr>
        <w:t xml:space="preserve">knockout </w:t>
      </w:r>
      <w:r w:rsidR="005C68E9">
        <w:rPr>
          <w:rFonts w:ascii="Times New Roman" w:hAnsi="Times New Roman" w:cs="Times New Roman"/>
        </w:rPr>
        <w:t xml:space="preserve">or knockdown </w:t>
      </w:r>
      <w:r w:rsidR="00C4175E">
        <w:rPr>
          <w:rFonts w:ascii="Times New Roman" w:hAnsi="Times New Roman" w:cs="Times New Roman"/>
        </w:rPr>
        <w:t xml:space="preserve">models </w:t>
      </w:r>
      <w:r w:rsidR="00A25764">
        <w:rPr>
          <w:rFonts w:ascii="Times New Roman" w:hAnsi="Times New Roman" w:cs="Times New Roman"/>
        </w:rPr>
        <w:t>ha</w:t>
      </w:r>
      <w:r w:rsidR="008361D1">
        <w:rPr>
          <w:rFonts w:ascii="Times New Roman" w:hAnsi="Times New Roman" w:cs="Times New Roman"/>
        </w:rPr>
        <w:t>s</w:t>
      </w:r>
      <w:r w:rsidR="00D80DAC">
        <w:rPr>
          <w:rFonts w:ascii="Times New Roman" w:hAnsi="Times New Roman" w:cs="Times New Roman"/>
        </w:rPr>
        <w:t xml:space="preserve"> highlighted the role of </w:t>
      </w:r>
      <w:r w:rsidR="004450F3">
        <w:rPr>
          <w:rFonts w:ascii="Times New Roman" w:hAnsi="Times New Roman" w:cs="Times New Roman"/>
          <w:iCs/>
        </w:rPr>
        <w:t>GDF15</w:t>
      </w:r>
      <w:r w:rsidR="004450F3">
        <w:rPr>
          <w:rFonts w:ascii="Times New Roman" w:hAnsi="Times New Roman" w:cs="Times New Roman"/>
          <w:i/>
          <w:iCs/>
        </w:rPr>
        <w:t xml:space="preserve"> </w:t>
      </w:r>
      <w:r w:rsidR="00D80DAC">
        <w:rPr>
          <w:rFonts w:ascii="Times New Roman" w:hAnsi="Times New Roman" w:cs="Times New Roman"/>
        </w:rPr>
        <w:t>in body weight regulation</w:t>
      </w:r>
      <w:r w:rsidR="002F31A4">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{"citationID":"LQpghmEy","properties":{"formattedCitation":"(11)","plainCitation":"(11)","noteIndex":0},"citationItems":[{"id":230,"uris":["http://zotero.org/users/5073745/items/E4JB9GBK"],"itemData":{"id":230,"type":"article-journal","abstract":"Under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B."}],"issued":{"date-parts":[["2017",10]]}},"locator":"15"}],"schema":"https://github.com/citation-style-language/schema/raw/master/csl-citation.json"}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(11)</w:t>
      </w:r>
      <w:r w:rsidR="00D80DAC">
        <w:rPr>
          <w:rFonts w:ascii="Times New Roman" w:hAnsi="Times New Roman" w:cs="Times New Roman"/>
        </w:rPr>
        <w:fldChar w:fldCharType="end"/>
      </w:r>
      <w:r w:rsidR="00D80DAC">
        <w:rPr>
          <w:rFonts w:ascii="Times New Roman" w:hAnsi="Times New Roman" w:cs="Times New Roman"/>
        </w:rPr>
        <w:t>, appetite</w:t>
      </w:r>
      <w:r w:rsidR="00C62A47">
        <w:rPr>
          <w:rFonts w:ascii="Times New Roman" w:hAnsi="Times New Roman" w:cs="Times New Roman"/>
        </w:rPr>
        <w:t xml:space="preserve"> </w:t>
      </w:r>
      <w:r w:rsidR="00C62A4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{"citationID":"wBWT04r7","properties":{"formattedCitation":"(12)","plainCitation":"(12)","noteIndex":0},"citationItems":[{"id":466,"uris":["http://zotero.org/users/5073745/items/FA9CTGNI"],"itemData":{"id":466,"type":"article-journal","abstract":"Elevated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C62A47">
        <w:rPr>
          <w:rFonts w:ascii="Times New Roman" w:hAnsi="Times New Roman" w:cs="Times New Roman"/>
        </w:rPr>
        <w:fldChar w:fldCharType="separate"/>
      </w:r>
      <w:r w:rsidR="00A73687" w:rsidRPr="00A73687">
        <w:rPr>
          <w:rFonts w:ascii="Times New Roman" w:hAnsi="Times New Roman" w:cs="Times New Roman"/>
        </w:rPr>
        <w:t>(12)</w:t>
      </w:r>
      <w:r w:rsidR="00C62A47">
        <w:rPr>
          <w:rFonts w:ascii="Times New Roman" w:hAnsi="Times New Roman" w:cs="Times New Roman"/>
        </w:rPr>
        <w:fldChar w:fldCharType="end"/>
      </w:r>
      <w:r w:rsidR="00D80DAC">
        <w:rPr>
          <w:rFonts w:ascii="Times New Roman" w:hAnsi="Times New Roman" w:cs="Times New Roman"/>
        </w:rPr>
        <w:t>, and emesis</w:t>
      </w:r>
      <w:r w:rsidR="00215AEE">
        <w:rPr>
          <w:rFonts w:ascii="Times New Roman" w:hAnsi="Times New Roman" w:cs="Times New Roman"/>
        </w:rPr>
        <w:t xml:space="preserve"> </w:t>
      </w:r>
      <w:r w:rsidR="00D80DA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{"citationID":"6aMuzimC","properties":{"formattedCitation":"(13)","plainCitation":"(13)","noteIndex":0},"citationItems":[{"id":467,"uris":["http://zotero.org/users/5073745/items/WDS35T9T"],"itemData":{"id":467,"type":"article-journal","abstract":"Growth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D80DAC">
        <w:rPr>
          <w:rFonts w:ascii="Times New Roman" w:hAnsi="Times New Roman" w:cs="Times New Roman"/>
        </w:rPr>
        <w:fldChar w:fldCharType="separate"/>
      </w:r>
      <w:r w:rsidR="00A73687" w:rsidRPr="00A73687">
        <w:rPr>
          <w:rFonts w:ascii="Times New Roman" w:hAnsi="Times New Roman" w:cs="Times New Roman"/>
        </w:rPr>
        <w:t>(13)</w:t>
      </w:r>
      <w:r w:rsidR="00D80DAC">
        <w:rPr>
          <w:rFonts w:ascii="Times New Roman" w:hAnsi="Times New Roman" w:cs="Times New Roman"/>
        </w:rPr>
        <w:fldChar w:fldCharType="end"/>
      </w:r>
      <w:r w:rsidR="0015746A">
        <w:rPr>
          <w:rFonts w:ascii="Times New Roman" w:hAnsi="Times New Roman" w:cs="Times New Roman"/>
        </w:rPr>
        <w:t xml:space="preserve">. </w:t>
      </w:r>
      <w:r w:rsidR="0008334B">
        <w:rPr>
          <w:rFonts w:ascii="Times New Roman" w:hAnsi="Times New Roman" w:cs="Times New Roman"/>
        </w:rPr>
        <w:t>In rodents, the effect of GDF15 antagonism through antibodies or knockout on food intake depends on diet. When consuming a high fat, high sucrose diet</w:t>
      </w:r>
      <w:r w:rsidR="00DE698C">
        <w:rPr>
          <w:rFonts w:ascii="Times New Roman" w:hAnsi="Times New Roman" w:cs="Times New Roman"/>
        </w:rPr>
        <w:t>,</w:t>
      </w:r>
      <w:r w:rsidR="0008334B">
        <w:rPr>
          <w:rFonts w:ascii="Times New Roman" w:hAnsi="Times New Roman" w:cs="Times New Roman"/>
        </w:rPr>
        <w:t xml:space="preserve"> food intake and body weight increases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{"citationID":"uREomVip","properties":{"formattedCitation":"(12,14)","plainCitation":"(12,14)","noteIndex":0},"citationItems":[{"id":601,"uris":["http://zotero.org/users/5073745/items/DBNXSE52"],"itemData":{"id":601,"type":"article-journal","abstract":"Pharmacological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(12,14)</w:t>
      </w:r>
      <w:r w:rsidR="0008334B">
        <w:rPr>
          <w:rFonts w:ascii="Times New Roman" w:hAnsi="Times New Roman" w:cs="Times New Roman"/>
        </w:rPr>
        <w:fldChar w:fldCharType="end"/>
      </w:r>
      <w:r w:rsidR="0008334B">
        <w:rPr>
          <w:rFonts w:ascii="Times New Roman" w:hAnsi="Times New Roman" w:cs="Times New Roman"/>
        </w:rPr>
        <w:t>; however, when consuming a chow diet</w:t>
      </w:r>
      <w:r w:rsidR="00885D18">
        <w:rPr>
          <w:rFonts w:ascii="Times New Roman" w:hAnsi="Times New Roman" w:cs="Times New Roman"/>
        </w:rPr>
        <w:t>, food intake</w:t>
      </w:r>
      <w:r w:rsidR="0008334B">
        <w:rPr>
          <w:rFonts w:ascii="Times New Roman" w:hAnsi="Times New Roman" w:cs="Times New Roman"/>
        </w:rPr>
        <w:t xml:space="preserve"> remain</w:t>
      </w:r>
      <w:r w:rsidR="00885D18">
        <w:rPr>
          <w:rFonts w:ascii="Times New Roman" w:hAnsi="Times New Roman" w:cs="Times New Roman"/>
        </w:rPr>
        <w:t>s</w:t>
      </w:r>
      <w:r w:rsidR="0008334B">
        <w:rPr>
          <w:rFonts w:ascii="Times New Roman" w:hAnsi="Times New Roman" w:cs="Times New Roman"/>
        </w:rPr>
        <w:t xml:space="preserve"> similar to wildtype animals </w:t>
      </w:r>
      <w:r w:rsidR="0008334B">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{"citationID":"KLJmDdOP","properties":{"formattedCitation":"(14)","plainCitation":"(14)","noteIndex":0},"citationItems":[{"id":601,"uris":["http://zotero.org/users/5073745/items/DBNXSE52"],"itemData":{"id":601,"type":"article-journal","abstract":"Pharmacological treatment of recombinant growth differentiation factor 15 (GDF15) proteins reduces body weight in obese rodents and primates. Paradoxically, circulating GDF15 levels are increased in obesity. To investigate the role of endogenous GDF15 in obesity development, we put GDF15 knockout mice and wildtype controls on high fat diet for the mice to develop diet-induced obesity. Compared to wildtype animals, GDF15 knockout mice were more prone to high fat diet-induced obesity. Male knockout mice showed worse glucose tolerance, lower locomotor activity and lower metabolic rate than wildtype mice. Additionally, GDF15 deficiency increased occurrences of high fat diet-induced skin lesions. Our data suggests that endogenous GDF15 has a protective role in obesity development and lack of GDF15 aggravates the progression of obesity and associated pathological conditions. Elevated GDF15 levels in obesity may have resulted from a response to overcome GDF15 resistance.","container-title":"PloS One","DOI":"10.1371/journal.pone.0201584","ISSN":"1932-6203","issue":"8","journalAbbreviation":"PLoS One","language":"eng","note":"PMID: 30070999\nPMCID: PMC6072047","page":"e0201584","source":"PubMed","title":"GDF15 deficiency promotes high fat diet-induced obesity in mice","volume":"13","author":[{"family":"Tran","given":"Thanhvien"},{"family":"Yang","given":"Jingping"},{"family":"Gardner","given":"Jonitha"},{"family":"Xiong","given":"Yumei"}],"issued":{"date-parts":[["2018"]]}}}],"schema":"https://github.com/citation-style-language/schema/raw/master/csl-citation.json"} </w:instrText>
      </w:r>
      <w:r w:rsidR="0008334B">
        <w:rPr>
          <w:rFonts w:ascii="Times New Roman" w:hAnsi="Times New Roman" w:cs="Times New Roman"/>
        </w:rPr>
        <w:fldChar w:fldCharType="separate"/>
      </w:r>
      <w:r w:rsidR="00A73687" w:rsidRPr="00A73687">
        <w:rPr>
          <w:rFonts w:ascii="Times New Roman" w:hAnsi="Times New Roman" w:cs="Times New Roman"/>
        </w:rPr>
        <w:t>(14)</w:t>
      </w:r>
      <w:r w:rsidR="0008334B">
        <w:rPr>
          <w:rFonts w:ascii="Times New Roman" w:hAnsi="Times New Roman" w:cs="Times New Roman"/>
        </w:rPr>
        <w:fldChar w:fldCharType="end"/>
      </w:r>
      <w:r w:rsidR="0008334B">
        <w:rPr>
          <w:rFonts w:ascii="Times New Roman" w:hAnsi="Times New Roman" w:cs="Times New Roman"/>
        </w:rPr>
        <w:t xml:space="preserve">. </w:t>
      </w:r>
      <w:r w:rsidR="0015746A">
        <w:rPr>
          <w:rFonts w:ascii="Times New Roman" w:hAnsi="Times New Roman" w:cs="Times New Roman"/>
        </w:rPr>
        <w:t xml:space="preserve">These models </w:t>
      </w:r>
      <w:r w:rsidR="00D80DAC">
        <w:rPr>
          <w:rFonts w:ascii="Times New Roman" w:hAnsi="Times New Roman" w:cs="Times New Roman"/>
        </w:rPr>
        <w:t xml:space="preserve">show </w:t>
      </w:r>
      <w:r w:rsidR="0015746A">
        <w:rPr>
          <w:rFonts w:ascii="Times New Roman" w:hAnsi="Times New Roman" w:cs="Times New Roman"/>
        </w:rPr>
        <w:t xml:space="preserve">that </w:t>
      </w:r>
      <w:r w:rsidR="00D80DAC" w:rsidRPr="00D80DAC">
        <w:rPr>
          <w:rFonts w:ascii="Times New Roman" w:hAnsi="Times New Roman" w:cs="Times New Roman"/>
          <w:i/>
          <w:iCs/>
        </w:rPr>
        <w:t>Gdf15</w:t>
      </w:r>
      <w:r w:rsidR="002F31A4">
        <w:rPr>
          <w:rFonts w:ascii="Times New Roman" w:hAnsi="Times New Roman" w:cs="Times New Roman"/>
          <w:i/>
          <w:iCs/>
        </w:rPr>
        <w:t xml:space="preserve"> </w:t>
      </w:r>
      <w:r w:rsidR="0015746A">
        <w:rPr>
          <w:rFonts w:ascii="Times New Roman" w:hAnsi="Times New Roman" w:cs="Times New Roman"/>
        </w:rPr>
        <w:t xml:space="preserve">acts </w:t>
      </w:r>
      <w:r w:rsidR="00A25764">
        <w:rPr>
          <w:rFonts w:ascii="Times New Roman" w:hAnsi="Times New Roman" w:cs="Times New Roman"/>
        </w:rPr>
        <w:t>through</w:t>
      </w:r>
      <w:r w:rsidR="0015746A">
        <w:rPr>
          <w:rFonts w:ascii="Times New Roman" w:hAnsi="Times New Roman" w:cs="Times New Roman"/>
        </w:rPr>
        <w:t xml:space="preserve"> the GFRAL </w:t>
      </w:r>
      <w:r w:rsidR="00A25764">
        <w:rPr>
          <w:rFonts w:ascii="Times New Roman" w:hAnsi="Times New Roman" w:cs="Times New Roman"/>
        </w:rPr>
        <w:t>receptor</w:t>
      </w:r>
      <w:r w:rsidR="0015746A">
        <w:rPr>
          <w:rFonts w:ascii="Times New Roman" w:hAnsi="Times New Roman" w:cs="Times New Roman"/>
        </w:rPr>
        <w:t xml:space="preserve"> found i</w:t>
      </w:r>
      <w:r w:rsidR="00001F18">
        <w:rPr>
          <w:rFonts w:ascii="Times New Roman" w:hAnsi="Times New Roman" w:cs="Times New Roman"/>
        </w:rPr>
        <w:t xml:space="preserve">n the </w:t>
      </w:r>
      <w:r w:rsidR="00215AEE">
        <w:rPr>
          <w:rFonts w:ascii="Times New Roman" w:hAnsi="Times New Roman" w:cs="Times New Roman"/>
        </w:rPr>
        <w:t>area postrema</w:t>
      </w:r>
      <w:r w:rsidR="002F31A4">
        <w:rPr>
          <w:rFonts w:ascii="Times New Roman" w:hAnsi="Times New Roman" w:cs="Times New Roman"/>
        </w:rPr>
        <w:t xml:space="preserve"> of the</w:t>
      </w:r>
      <w:r w:rsidR="00DE698C">
        <w:rPr>
          <w:rFonts w:ascii="Times New Roman" w:hAnsi="Times New Roman" w:cs="Times New Roman"/>
        </w:rPr>
        <w:t xml:space="preserve"> brain. </w:t>
      </w:r>
      <w:r w:rsidR="005C68E9">
        <w:rPr>
          <w:rFonts w:ascii="Times New Roman" w:hAnsi="Times New Roman" w:cs="Times New Roman"/>
        </w:rPr>
        <w:t>The role of GFRAL in body weight and food intake has been just a</w:t>
      </w:r>
      <w:r w:rsidR="0008334B">
        <w:rPr>
          <w:rFonts w:ascii="Times New Roman" w:hAnsi="Times New Roman" w:cs="Times New Roman"/>
        </w:rPr>
        <w:t>s</w:t>
      </w:r>
      <w:r w:rsidR="005C68E9">
        <w:rPr>
          <w:rFonts w:ascii="Times New Roman" w:hAnsi="Times New Roman" w:cs="Times New Roman"/>
        </w:rPr>
        <w:t xml:space="preserve"> critical as </w:t>
      </w:r>
      <w:r w:rsidR="00DE698C">
        <w:rPr>
          <w:rFonts w:ascii="Times New Roman" w:hAnsi="Times New Roman" w:cs="Times New Roman"/>
        </w:rPr>
        <w:t>GDF15</w:t>
      </w:r>
      <w:r w:rsidR="005C68E9">
        <w:rPr>
          <w:rFonts w:ascii="Times New Roman" w:hAnsi="Times New Roman" w:cs="Times New Roman"/>
        </w:rPr>
        <w:t xml:space="preserve">. </w:t>
      </w:r>
      <w:r w:rsidR="00DE698C">
        <w:rPr>
          <w:rFonts w:ascii="Times New Roman" w:hAnsi="Times New Roman" w:cs="Times New Roman"/>
        </w:rPr>
        <w:t>There is evidence of</w:t>
      </w:r>
      <w:r w:rsidR="005C68E9">
        <w:rPr>
          <w:rFonts w:ascii="Times New Roman" w:hAnsi="Times New Roman" w:cs="Times New Roman"/>
        </w:rPr>
        <w:t xml:space="preserve"> a positive association between GFRAL positive neurons and fat mass/body weight gain </w:t>
      </w:r>
      <w:r w:rsidR="005C68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{"citationID":"v3rcAsUI","properties":{"formattedCitation":"(12)","plainCitation":"(12)","noteIndex":0},"citationItems":[{"id":466,"uris":["http://zotero.org/users/5073745/items/FA9CTGNI"],"itemData":{"id":466,"type":"article-journal","abstract":"Elevated circulating levels of the divergent transforming growth factor-beta (TGFb) family cytokine, growth differentiation factor 15 (GDF15), acting through its CNS receptor, glial-derived neurotrophic factor receptor alpha-like (GFRAL), can cause anorexia and weight loss leading to anorexia/cachexia syndrome of cancer and other diseases. Preclinical studies suggest that administration of drugs based on recombinant GDF15 might be used to treat severe obesity. However, the role of the GDF15–GFRAL pathway in the physiological regulation of body weight and metabolism is unclear. The critical site of action of GFRAL in the CNS has also not been proven beyond doubt. To investigate these two aspects, we have inhibited the actions of GDF15 in mice started on high-fat diet (HFD).","container-title":"International Journal of Obesity","DOI":"10.1038/s41366-019-0365-5","ISSN":"1476-5497","issue":"12","journalAbbreviation":"Int J Obes","language":"en","license":"2019 Springer Nature Limited","note":"number: 12\npublisher: Nature Publishing Group","page":"2370-2380","source":"www-nature-com.proxy.lib.umich.edu","title":"GDF15 mediates adiposity resistance through actions on GFRAL neurons in the hindbrain AP/NTS","volume":"43","author":[{"family":"Tsai","given":"Vicky Wang-Wei"},{"family":"Zhang","given":"Hong Ping"},{"family":"Manandhar","given":"Rakesh"},{"family":"Schofield","given":"Peter"},{"family":"Christ","given":"Daniel"},{"family":"Lee-Ng","given":"Ka Ki Michelle"},{"family":"Lebhar","given":"Hélène"},{"family":"Marquis","given":"Christopher Peter"},{"family":"Husaini","given":"Yasmin"},{"family":"Brown","given":"David A."},{"family":"Breit","given":"Samuel N."}],"issued":{"date-parts":[["2019",12]]}}}],"schema":"https://github.com/citation-style-language/schema/raw/master/csl-citation.json"} </w:instrText>
      </w:r>
      <w:r w:rsidR="005C68E9">
        <w:rPr>
          <w:rFonts w:ascii="Times New Roman" w:hAnsi="Times New Roman" w:cs="Times New Roman"/>
        </w:rPr>
        <w:fldChar w:fldCharType="separate"/>
      </w:r>
      <w:r w:rsidR="00A73687" w:rsidRPr="00A73687">
        <w:rPr>
          <w:rFonts w:ascii="Times New Roman" w:hAnsi="Times New Roman" w:cs="Times New Roman"/>
        </w:rPr>
        <w:t>(12)</w:t>
      </w:r>
      <w:r w:rsidR="005C68E9">
        <w:rPr>
          <w:rFonts w:ascii="Times New Roman" w:hAnsi="Times New Roman" w:cs="Times New Roman"/>
        </w:rPr>
        <w:fldChar w:fldCharType="end"/>
      </w:r>
      <w:r w:rsidR="005C68E9">
        <w:rPr>
          <w:rFonts w:ascii="Times New Roman" w:hAnsi="Times New Roman" w:cs="Times New Roman"/>
        </w:rPr>
        <w:t>. Interrupting GFRAL receptors in preclinical models do</w:t>
      </w:r>
      <w:r w:rsidR="008361D1">
        <w:rPr>
          <w:rFonts w:ascii="Times New Roman" w:hAnsi="Times New Roman" w:cs="Times New Roman"/>
        </w:rPr>
        <w:t>es no</w:t>
      </w:r>
      <w:r w:rsidR="005C68E9">
        <w:rPr>
          <w:rFonts w:ascii="Times New Roman" w:hAnsi="Times New Roman" w:cs="Times New Roman"/>
        </w:rPr>
        <w:t xml:space="preserve">t produce consistent results on weight and </w:t>
      </w:r>
      <w:r w:rsidR="005C68E9" w:rsidRPr="002736DD">
        <w:rPr>
          <w:rFonts w:ascii="Times New Roman" w:hAnsi="Times New Roman" w:cs="Times New Roman"/>
        </w:rPr>
        <w:t>feeding</w:t>
      </w:r>
      <w:r w:rsidR="00DE698C">
        <w:rPr>
          <w:rFonts w:ascii="Times New Roman" w:hAnsi="Times New Roman" w:cs="Times New Roman"/>
        </w:rPr>
        <w:t xml:space="preserve"> behavior</w:t>
      </w:r>
      <w:r w:rsidR="005C68E9" w:rsidRPr="002736DD">
        <w:rPr>
          <w:rFonts w:ascii="Times New Roman" w:hAnsi="Times New Roman" w:cs="Times New Roman"/>
        </w:rPr>
        <w:t xml:space="preserve">. </w:t>
      </w:r>
      <w:r w:rsidR="000444DC" w:rsidRPr="002736DD">
        <w:rPr>
          <w:rFonts w:ascii="Times New Roman" w:hAnsi="Times New Roman" w:cs="Times New Roman"/>
        </w:rPr>
        <w:t xml:space="preserve">One model </w:t>
      </w:r>
      <w:r w:rsidR="005C68E9" w:rsidRPr="002736DD">
        <w:rPr>
          <w:rFonts w:ascii="Times New Roman" w:hAnsi="Times New Roman" w:cs="Times New Roman"/>
        </w:rPr>
        <w:t>showed</w:t>
      </w:r>
      <w:r w:rsidR="000444DC" w:rsidRPr="002736DD">
        <w:rPr>
          <w:rFonts w:ascii="Times New Roman" w:hAnsi="Times New Roman" w:cs="Times New Roman"/>
        </w:rPr>
        <w:t xml:space="preserve"> ablating GFRAL in mice resulted in </w:t>
      </w:r>
      <w:r w:rsidR="005C68E9" w:rsidRPr="002736DD">
        <w:rPr>
          <w:rFonts w:ascii="Times New Roman" w:hAnsi="Times New Roman" w:cs="Times New Roman"/>
        </w:rPr>
        <w:t xml:space="preserve">smaller mice at the beginning of the study that </w:t>
      </w:r>
      <w:r w:rsidR="00D9709E">
        <w:rPr>
          <w:rFonts w:ascii="Times New Roman" w:hAnsi="Times New Roman" w:cs="Times New Roman"/>
        </w:rPr>
        <w:t xml:space="preserve">then </w:t>
      </w:r>
      <w:r w:rsidR="005C68E9" w:rsidRPr="002736DD">
        <w:rPr>
          <w:rFonts w:ascii="Times New Roman" w:hAnsi="Times New Roman" w:cs="Times New Roman"/>
        </w:rPr>
        <w:t xml:space="preserve">developed </w:t>
      </w:r>
      <w:r w:rsidR="000444DC" w:rsidRPr="002736DD">
        <w:rPr>
          <w:rFonts w:ascii="Times New Roman" w:hAnsi="Times New Roman" w:cs="Times New Roman"/>
        </w:rPr>
        <w:t>increased food intake</w:t>
      </w:r>
      <w:r w:rsidR="005C68E9" w:rsidRPr="002736DD">
        <w:rPr>
          <w:rFonts w:ascii="Times New Roman" w:hAnsi="Times New Roman" w:cs="Times New Roman"/>
        </w:rPr>
        <w:t xml:space="preserve"> and weight </w:t>
      </w:r>
      <w:r w:rsidR="005C68E9" w:rsidRPr="002736DD">
        <w:rPr>
          <w:rFonts w:ascii="Times New Roman" w:hAnsi="Times New Roman" w:cs="Times New Roman"/>
        </w:rPr>
        <w:lastRenderedPageBreak/>
        <w:t xml:space="preserve">gain from eating a hyperpalatable diet </w:t>
      </w:r>
      <w:r w:rsidR="000444DC" w:rsidRPr="002736D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{"citationID":"Hgw79xUE","properties":{"formattedCitation":"(15)","plainCitation":"(15)","noteIndex":0},"citationItems":[{"id":461,"uris":["http://zotero.org/users/5073745/items/4SK3Y76E"],"itemData":{"id":461,"type":"article-journal","container-title":"Nature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M"}],"issued":{"date-parts":[["2017",10,1]]}}}],"schema":"https://github.com/citation-style-language/schema/raw/master/csl-citation.json"} </w:instrText>
      </w:r>
      <w:r w:rsidR="000444DC" w:rsidRPr="002736DD">
        <w:rPr>
          <w:rFonts w:ascii="Times New Roman" w:hAnsi="Times New Roman" w:cs="Times New Roman"/>
        </w:rPr>
        <w:fldChar w:fldCharType="separate"/>
      </w:r>
      <w:r w:rsidR="00A73687" w:rsidRPr="00A73687">
        <w:rPr>
          <w:rFonts w:ascii="Times New Roman" w:hAnsi="Times New Roman" w:cs="Times New Roman"/>
        </w:rPr>
        <w:t>(15)</w:t>
      </w:r>
      <w:r w:rsidR="000444DC" w:rsidRPr="002736DD">
        <w:rPr>
          <w:rFonts w:ascii="Times New Roman" w:hAnsi="Times New Roman" w:cs="Times New Roman"/>
        </w:rPr>
        <w:fldChar w:fldCharType="end"/>
      </w:r>
      <w:r w:rsidR="005C68E9" w:rsidRPr="002736DD">
        <w:rPr>
          <w:rFonts w:ascii="Times New Roman" w:hAnsi="Times New Roman" w:cs="Times New Roman"/>
        </w:rPr>
        <w:t>.</w:t>
      </w:r>
      <w:r w:rsidR="005C68E9">
        <w:rPr>
          <w:rFonts w:ascii="Times New Roman" w:hAnsi="Times New Roman" w:cs="Times New Roman"/>
        </w:rPr>
        <w:t xml:space="preserve"> Another noted no differences in food intake, weight accretion, or in size at the onset of the </w:t>
      </w:r>
      <w:r w:rsidR="00C13BFD">
        <w:rPr>
          <w:rFonts w:ascii="Times New Roman" w:hAnsi="Times New Roman" w:cs="Times New Roman"/>
        </w:rPr>
        <w:t>experiment</w:t>
      </w:r>
      <w:r w:rsidR="000444DC">
        <w:rPr>
          <w:rFonts w:ascii="Times New Roman" w:hAnsi="Times New Roman" w:cs="Times New Roman"/>
        </w:rPr>
        <w:t xml:space="preserve"> </w:t>
      </w:r>
      <w:r w:rsidR="000444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{"citationID":"9UMfCx5f","properties":{"formattedCitation":"(16)","plainCitation":"(16)","noteIndex":0},"citationItems":[{"id":599,"uris":["http://zotero.org/users/5073745/items/MG8ERW2R"],"itemData":{"id":599,"type":"article-journal","abstract":"GDF15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444DC">
        <w:rPr>
          <w:rFonts w:ascii="Times New Roman" w:hAnsi="Times New Roman" w:cs="Times New Roman"/>
        </w:rPr>
        <w:fldChar w:fldCharType="separate"/>
      </w:r>
      <w:r w:rsidR="00A73687" w:rsidRPr="00A73687">
        <w:rPr>
          <w:rFonts w:ascii="Times New Roman" w:hAnsi="Times New Roman" w:cs="Times New Roman"/>
        </w:rPr>
        <w:t>(16)</w:t>
      </w:r>
      <w:r w:rsidR="000444DC">
        <w:rPr>
          <w:rFonts w:ascii="Times New Roman" w:hAnsi="Times New Roman" w:cs="Times New Roman"/>
        </w:rPr>
        <w:fldChar w:fldCharType="end"/>
      </w:r>
      <w:r w:rsidR="000444DC">
        <w:rPr>
          <w:rFonts w:ascii="Times New Roman" w:hAnsi="Times New Roman" w:cs="Times New Roman"/>
        </w:rPr>
        <w:t>.</w:t>
      </w:r>
      <w:r w:rsidR="00C13BFD">
        <w:rPr>
          <w:rFonts w:ascii="Times New Roman" w:hAnsi="Times New Roman" w:cs="Times New Roman"/>
        </w:rPr>
        <w:t xml:space="preserve"> </w:t>
      </w:r>
    </w:p>
    <w:p w14:paraId="159E169E" w14:textId="3A2DC022" w:rsidR="00991A2D" w:rsidRPr="00F0189F" w:rsidRDefault="00DE698C" w:rsidP="003E28FC">
      <w:pPr>
        <w:spacing w:line="480" w:lineRule="auto"/>
        <w:ind w:firstLine="720"/>
        <w:rPr>
          <w:rFonts w:ascii="Times New Roman" w:hAnsi="Times New Roman" w:cs="Times New Roman"/>
        </w:rPr>
      </w:pPr>
      <w:r>
        <w:rPr>
          <w:rFonts w:ascii="Times New Roman" w:hAnsi="Times New Roman" w:cs="Times New Roman"/>
        </w:rPr>
        <w:t>O</w:t>
      </w:r>
      <w:r w:rsidR="00147C72">
        <w:rPr>
          <w:rFonts w:ascii="Times New Roman" w:hAnsi="Times New Roman" w:cs="Times New Roman"/>
        </w:rPr>
        <w:t xml:space="preserve">verexpression </w:t>
      </w:r>
      <w:r>
        <w:rPr>
          <w:rFonts w:ascii="Times New Roman" w:hAnsi="Times New Roman" w:cs="Times New Roman"/>
        </w:rPr>
        <w:t xml:space="preserve">or pharmacologic administration </w:t>
      </w:r>
      <w:r w:rsidR="00147C72">
        <w:rPr>
          <w:rFonts w:ascii="Times New Roman" w:hAnsi="Times New Roman" w:cs="Times New Roman"/>
        </w:rPr>
        <w:t>of G</w:t>
      </w:r>
      <w:r w:rsidR="00885D18">
        <w:rPr>
          <w:rFonts w:ascii="Times New Roman" w:hAnsi="Times New Roman" w:cs="Times New Roman"/>
        </w:rPr>
        <w:t>DF</w:t>
      </w:r>
      <w:r w:rsidR="00147C72">
        <w:rPr>
          <w:rFonts w:ascii="Times New Roman" w:hAnsi="Times New Roman" w:cs="Times New Roman"/>
        </w:rPr>
        <w:t xml:space="preserve">15 </w:t>
      </w:r>
      <w:r w:rsidR="00071C6A">
        <w:rPr>
          <w:rFonts w:ascii="Times New Roman" w:hAnsi="Times New Roman" w:cs="Times New Roman"/>
        </w:rPr>
        <w:t xml:space="preserve">induces weight loss through reductions in food intake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{"citationID":"HaqSzkBn","properties":{"formattedCitation":"(11,15,16)","plainCitation":"(11,15,16)","noteIndex":0},"citationItems":[{"id":230,"uris":["http://zotero.org/users/5073745/items/E4JB9GBK"],"itemData":{"id":230,"type":"article-journal","abstract":"Under homeostatic conditions, animals use well-defined hypothalamic neural circuits to help maintain stable body weight, by integrating metabolic and hormonal signals from the periphery to balance food consumption and energy expenditure1,2. In stressed or disease conditions, however, animals use alternative neuronal pathways to adapt to the metabolic challenges of altered energy demand3. Recent studies have identified brain areas outside the hypothalamus that are activated under these ‘non-homeostatic’ conditions4,5,6, but the molecular nature of the peripheral signals and brain-localized receptors that activate these circuits remains elusive. Here we identify glial cell-derived neurotrophic factor (GDNF) receptor alpha-like (GFRAL) as a brainstem-restricted receptor for growth and differentiation factor 15 (GDF15). GDF15 regulates food intake, energy expenditure and body weight in response to metabolic and toxin-induced stresses; we show that Gfral knockout mice are hyperphagic under stressed conditions and are resistant to chemotherapy-induced anorexia and body weight loss. GDF15 activates GFRAL-expressing neurons localized exclusively in the area postrema and nucleus tractus solitarius of the mouse brainstem. It then triggers the activation of neurons localized within the parabrachial nucleus and central amygdala, which constitute part of the ‘emergency circuit’ that shapes feeding responses to stressful conditions7. GDF15 levels increase in response to tissue stress and injury, and elevated levels are associated with body weight loss in numerous chronic human diseases8,9. By isolating GFRAL as the receptor for GDF15-induced anorexia and weight loss, we identify a mechanistic basis for the non-homeostatic regulation of neural circuitry by a peripheral signal associated with tissue damage and stress. These findings provide opportunities to develop therapeutic agents for the treatment of disorders with altered energy demand.","container-title":"Nature","DOI":"10.1038/nature24042","ISSN":"1476-4687","issue":"7675","language":"en","license":"2017 Nature Publishing Group","page":"255-259","source":"www.nature.com","title":"Non-homeostatic body weight regulation through a brainstem-restricted receptor for GDF15","volume":"550","author":[{"family":"Hsu","given":"Jer-Yuan"},{"family":"Crawley","given":"Suzanne"},{"family":"Chen","given":"Michael"},{"family":"Ayupova","given":"Dina A."},{"family":"Lindhout","given":"Darrin A."},{"family":"Higbee","given":"Jared"},{"family":"Kutach","given":"Alan"},{"family":"Joo","given":"William"},{"family":"Gao","given":"Zhengyu"},{"family":"Fu","given":"Diana"},{"family":"To","given":"Carmen"},{"family":"Mondal","given":"Kalyani"},{"family":"Li","given":"Betty"},{"family":"Kekatpure","given":"Avantika"},{"family":"Wang","given":"Marilyn"},{"family":"Laird","given":"Teresa"},{"family":"Horner","given":"Geoffrey"},{"family":"Chan","given":"Jackie"},{"family":"McEntee","given":"Michele"},{"family":"Lopez","given":"Manuel"},{"family":"Lakshminarasimhan","given":"Damodharan"},{"family":"White","given":"Andre"},{"family":"Wang","given":"Sheng-Ping"},{"family":"Yao","given":"Jun"},{"family":"Yie","given":"Junming"},{"family":"Matern","given":"Hugo"},{"family":"Solloway","given":"Mark"},{"family":"Haldankar","given":"Raj"},{"family":"Parsons","given":"Thomas"},{"family":"Tang","given":"Jie"},{"family":"Shen","given":"Wenyan D."},{"family":"Alice Chen","given":"Yu"},{"family":"Tian","given":"Hui"},{"family":"Allan","given":"Bernard B."}],"issued":{"date-parts":[["2017",10]]}}},{"id":461,"uris":["http://zotero.org/users/5073745/items/4SK3Y76E"],"itemData":{"id":461,"type":"article-journal","container-title":"Nature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M"}],"issued":{"date-parts":[["2017",10,1]]}}},{"id":599,"uris":["http://zotero.org/users/5073745/items/MG8ERW2R"],"itemData":{"id":599,"type":"article-journal","abstract":"GDF15 has potent anti-obesity effects, but its receptor was unknown. GFRAL has now been identified as the receptor that mediates GDF15's effects via central actions in the hindbrain.","container-title":"Nature Medicine","DOI":"10.1038/nm.4394","ISSN":"1546-170X","issue":"10","journalAbbreviation":"Nat Med","language":"en","note":"number: 10\npublisher: Nature Publishing Group","page":"1158-1166","source":"www-nature-com.proxy.lib.umich.edu","title":"GFRAL is the receptor for GDF15 and is required for the anti-obesity effects of the ligand","volume":"23","author":[{"family":"Yang","given":"Linda"},{"family":"Chang","given":"Chih-Chuan"},{"family":"Sun","given":"Zhe"},{"family":"Madsen","given":"Dennis"},{"family":"Zhu","given":"Haisun"},{"family":"Padkjær","given":"Søren B."},{"family":"Wu","given":"Xiaoai"},{"family":"Huang","given":"Tao"},{"family":"Hultman","given":"Karin"},{"family":"Paulsen","given":"Sarah J."},{"family":"Wang","given":"Jishu"},{"family":"Bugge","given":"Anne"},{"family":"Frantzen","given":"Jane Boesen"},{"family":"Nørgaard","given":"Per"},{"family":"Jeppesen","given":"Jacob Fuglsbjerg"},{"family":"Yang","given":"Zhiru"},{"family":"Secher","given":"Anna"},{"family":"Chen","given":"Haibin"},{"family":"Li","given":"Xun"},{"family":"John","given":"Linu Mary"},{"family":"Shan","given":"Bing"},{"family":"He","given":"Zhenhua"},{"family":"Gao","given":"Xiang"},{"family":"Su","given":"Jing"},{"family":"Hansen","given":"Kristian T."},{"family":"Yang","given":"Wei"},{"family":"Jørgensen","given":"Sebastian Beck"}],"issued":{"date-parts":[["2017",10]]}}}],"schema":"https://github.com/citation-style-language/schema/raw/master/csl-citation.json"}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(11,15,16)</w:t>
      </w:r>
      <w:r w:rsidR="00071C6A">
        <w:rPr>
          <w:rFonts w:ascii="Times New Roman" w:hAnsi="Times New Roman" w:cs="Times New Roman"/>
        </w:rPr>
        <w:fldChar w:fldCharType="end"/>
      </w:r>
      <w:r w:rsidR="00071C6A">
        <w:rPr>
          <w:rFonts w:ascii="Times New Roman" w:hAnsi="Times New Roman" w:cs="Times New Roman"/>
        </w:rPr>
        <w:t xml:space="preserve">. </w:t>
      </w:r>
      <w:r w:rsidR="00FF6019">
        <w:rPr>
          <w:rFonts w:ascii="Times New Roman" w:hAnsi="Times New Roman" w:cs="Times New Roman"/>
        </w:rPr>
        <w:t>GDF15 el</w:t>
      </w:r>
      <w:r w:rsidR="001E536C">
        <w:rPr>
          <w:rFonts w:ascii="Times New Roman" w:hAnsi="Times New Roman" w:cs="Times New Roman"/>
        </w:rPr>
        <w:t>e</w:t>
      </w:r>
      <w:r w:rsidR="00FF6019">
        <w:rPr>
          <w:rFonts w:ascii="Times New Roman" w:hAnsi="Times New Roman" w:cs="Times New Roman"/>
        </w:rPr>
        <w:t xml:space="preserve">vation </w:t>
      </w:r>
      <w:r w:rsidR="00071C6A">
        <w:rPr>
          <w:rFonts w:ascii="Times New Roman" w:hAnsi="Times New Roman" w:cs="Times New Roman"/>
        </w:rPr>
        <w:t xml:space="preserve">also results in nausea-like behavior in mice and emesis in shrews </w:t>
      </w:r>
      <w:r w:rsidR="00071C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{"citationID":"mlgiDbMw","properties":{"formattedCitation":"(13)","plainCitation":"(13)","noteIndex":0},"citationItems":[{"id":467,"uris":["http://zotero.org/users/5073745/items/WDS35T9T"],"itemData":{"id":467,"type":"article-journal","abstract":"Growth differentiation factor 15 (GDF15) is a cytokine that reduces food intake through activation of hindbrain GFRAL-RET receptors and has become a keen target of interest for anti-obesity therapies. Elevated endogenous GDF15 is associated with energy balance disturbances, cancer progression, chemotherapy-induced anorexia, and morning sickness. We hypothesized that GDF15 causes emesis and that its anorectic effects are related to this function. Here, we examined feeding and emesis and/or emetic-like behaviors in three different mammalian laboratory species to help elucidate the role of GDF15 in these behaviors. Data show that GDF15 causes emesis in Suncus murinus (musk shrews) and induces behaviors indicative of nausea/malaise (e.g., anorexia and pica) in non-emetic species, including mice and lean or obese rats. We also present data in mice suggesting that GDF15 contributes to chemotherapy-induced malaise. Together, these results indicate that GDF15 triggers anorexia through the induction of nausea and/or by engaging emetic neurocircuitry., \n          \n        , This work assesses whether or not GDF15 produces emesis and/or emetic-like behaviors in the vomiting shrew (Suncus murinus) and non-vomiting rat. The results suggest that exogenous delivery of GDF15 produces either emesis or emetic-like behavior (i.e., pica) prior to the induction of anorexia in shrews and rats, respectively.","container-title":"Cell metabolism","DOI":"10.1016/j.cmet.2019.12.004","ISSN":"1550-4131","issue":"2","journalAbbreviation":"Cell Metab","note":"PMID: 31928886\nPMCID: PMC7161938","page":"351-362.e5","source":"PubMed Central","title":"GDF15 Induces Anorexia through Nausea and Emesis","volume":"31","author":[{"family":"Borner","given":"Tito"},{"family":"Shaulson","given":"Evan D."},{"family":"Ghidewon","given":"Misgana Y."},{"family":"Barnett","given":"Amanda B."},{"family":"Horn","given":"Charles C."},{"family":"Doyle","given":"Robert P."},{"family":"Grill","given":"Harvey J."},{"family":"Hayes","given":"Matthew R."},{"family":"De Jonghe","given":"Bart C."}],"issued":{"date-parts":[["2020",2,4]]}}}],"schema":"https://github.com/citation-style-language/schema/raw/master/csl-citation.json"} </w:instrText>
      </w:r>
      <w:r w:rsidR="00071C6A">
        <w:rPr>
          <w:rFonts w:ascii="Times New Roman" w:hAnsi="Times New Roman" w:cs="Times New Roman"/>
        </w:rPr>
        <w:fldChar w:fldCharType="separate"/>
      </w:r>
      <w:r w:rsidR="00A73687" w:rsidRPr="00A73687">
        <w:rPr>
          <w:rFonts w:ascii="Times New Roman" w:hAnsi="Times New Roman" w:cs="Times New Roman"/>
        </w:rPr>
        <w:t>(13)</w:t>
      </w:r>
      <w:r w:rsidR="00071C6A">
        <w:rPr>
          <w:rFonts w:ascii="Times New Roman" w:hAnsi="Times New Roman" w:cs="Times New Roman"/>
        </w:rPr>
        <w:fldChar w:fldCharType="end"/>
      </w:r>
      <w:r w:rsidR="00D32DBE">
        <w:rPr>
          <w:rFonts w:ascii="Times New Roman" w:hAnsi="Times New Roman" w:cs="Times New Roman"/>
        </w:rPr>
        <w:t xml:space="preserve">, reduced changes in food preferences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{"citationID":"Kg2s5Rhw","properties":{"formattedCitation":"(17)","plainCitation":"(17)","noteIndex":0},"citationItems":[{"id":487,"uris":["http://zotero.org/users/5073745/items/5MMFNCAZ"],"itemData":{"id":487,"type":"article-journal","abstract":"OBJECTIVE: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(17)</w:t>
      </w:r>
      <w:r w:rsidR="00D32DBE">
        <w:rPr>
          <w:rFonts w:ascii="Times New Roman" w:hAnsi="Times New Roman" w:cs="Times New Roman"/>
        </w:rPr>
        <w:fldChar w:fldCharType="end"/>
      </w:r>
      <w:r w:rsidR="00D32DBE">
        <w:rPr>
          <w:rFonts w:ascii="Times New Roman" w:hAnsi="Times New Roman" w:cs="Times New Roman"/>
        </w:rPr>
        <w:t xml:space="preserve">, or a decrease in meal size </w:t>
      </w:r>
      <w:r w:rsidR="00D32DB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{"citationID":"VG13M1MS","properties":{"formattedCitation":"(18)","plainCitation":"(18)","noteIndex":0},"citationItems":[{"id":600,"uris":["http://zotero.org/users/5073745/items/EKAXV8ZH"],"itemData":{"id":600,"type":"article-journal","abstract":"GDF15 has potent anti-obesity effects, but its receptor was previously unknown. GFRAL has now been identified as the receptor for GDF15, and it mediates the effects of GDF15 via central actions in the hindbrain.","container-title":"Nature Medicine","DOI":"10.1038/nm.4393","ISSN":"1546-170X","issue":"10","journalAbbreviation":"Nat Med","language":"en","note":"number: 10\npublisher: Nature Publishing Group","page":"1215-1219","source":"www-nature-com.proxy.lib.umich.edu","title":"The metabolic effects of GDF15 are mediated by the orphan receptor GFRAL","volume":"23","author":[{"family":"Emmerson","given":"Paul J."},{"family":"Wang","given":"Feng"},{"family":"Du","given":"Yong"},{"family":"Liu","given":"Qian"},{"family":"Pickard","given":"Richard T."},{"family":"Gonciarz","given":"Malgorzata D."},{"family":"Coskun","given":"Tamer"},{"family":"Hamang","given":"Matthew J."},{"family":"Sindelar","given":"Dana K."},{"family":"Ballman","given":"Kimberly K."},{"family":"Foltz","given":"Lisa A."},{"family":"Muppidi","given":"Avinash"},{"family":"Alsina-Fernandez","given":"Jorge"},{"family":"Barnard","given":"Gavin C."},{"family":"Tang","given":"Jason X."},{"family":"Liu","given":"Xilin"},{"family":"Mao","given":"Xudong"},{"family":"Siegel","given":"Robert"},{"family":"Sloan","given":"John H."},{"family":"Mitchell","given":"Pamela J."},{"family":"Zhang","given":"Bei B."},{"family":"Gimeno","given":"Ruth E."},{"family":"Shan","given":"Bei"},{"family":"Wu","given":"Xinle"}],"issued":{"date-parts":[["2017",10]]}}}],"schema":"https://github.com/citation-style-language/schema/raw/master/csl-citation.json"} </w:instrText>
      </w:r>
      <w:r w:rsidR="00D32DBE">
        <w:rPr>
          <w:rFonts w:ascii="Times New Roman" w:hAnsi="Times New Roman" w:cs="Times New Roman"/>
        </w:rPr>
        <w:fldChar w:fldCharType="separate"/>
      </w:r>
      <w:r w:rsidR="00A73687" w:rsidRPr="00A73687">
        <w:rPr>
          <w:rFonts w:ascii="Times New Roman" w:hAnsi="Times New Roman" w:cs="Times New Roman"/>
        </w:rPr>
        <w:t>(18)</w:t>
      </w:r>
      <w:r w:rsidR="00D32DBE">
        <w:rPr>
          <w:rFonts w:ascii="Times New Roman" w:hAnsi="Times New Roman" w:cs="Times New Roman"/>
        </w:rPr>
        <w:fldChar w:fldCharType="end"/>
      </w:r>
      <w:r w:rsidR="00D32DBE">
        <w:rPr>
          <w:rFonts w:ascii="Times New Roman" w:hAnsi="Times New Roman" w:cs="Times New Roman"/>
        </w:rPr>
        <w:t>.</w:t>
      </w:r>
      <w:r w:rsidR="00147C72">
        <w:rPr>
          <w:rFonts w:ascii="Times New Roman" w:hAnsi="Times New Roman" w:cs="Times New Roman"/>
        </w:rPr>
        <w:t xml:space="preserve"> </w:t>
      </w:r>
      <w:r w:rsidR="00001F18">
        <w:rPr>
          <w:rFonts w:ascii="Times New Roman" w:hAnsi="Times New Roman" w:cs="Times New Roman"/>
        </w:rPr>
        <w:t xml:space="preserve">As such, </w:t>
      </w:r>
      <w:r w:rsidR="00991A2D">
        <w:rPr>
          <w:rFonts w:ascii="Times New Roman" w:hAnsi="Times New Roman" w:cs="Times New Roman"/>
        </w:rPr>
        <w:t>evaluating</w:t>
      </w:r>
      <w:r w:rsidR="00001F18">
        <w:rPr>
          <w:rFonts w:ascii="Times New Roman" w:hAnsi="Times New Roman" w:cs="Times New Roman"/>
        </w:rPr>
        <w:t xml:space="preserve"> </w:t>
      </w:r>
      <w:r w:rsidR="00D80DAC" w:rsidRPr="00D80DAC">
        <w:rPr>
          <w:rFonts w:ascii="Times New Roman" w:hAnsi="Times New Roman" w:cs="Times New Roman"/>
          <w:i/>
          <w:iCs/>
        </w:rPr>
        <w:t>Gdf15</w:t>
      </w:r>
      <w:r w:rsidR="00D80DAC">
        <w:rPr>
          <w:rFonts w:ascii="Times New Roman" w:hAnsi="Times New Roman" w:cs="Times New Roman"/>
          <w:i/>
          <w:iCs/>
        </w:rPr>
        <w:t xml:space="preserve"> </w:t>
      </w:r>
      <w:r w:rsidR="00001F18">
        <w:rPr>
          <w:rFonts w:ascii="Times New Roman" w:hAnsi="Times New Roman" w:cs="Times New Roman"/>
        </w:rPr>
        <w:t xml:space="preserve">for </w:t>
      </w:r>
      <w:r w:rsidR="00991A2D">
        <w:rPr>
          <w:rFonts w:ascii="Times New Roman" w:hAnsi="Times New Roman" w:cs="Times New Roman"/>
        </w:rPr>
        <w:t>its capacity to a</w:t>
      </w:r>
      <w:r w:rsidR="0008334B">
        <w:rPr>
          <w:rFonts w:ascii="Times New Roman" w:hAnsi="Times New Roman" w:cs="Times New Roman"/>
        </w:rPr>
        <w:t>brog</w:t>
      </w:r>
      <w:r w:rsidR="00991A2D">
        <w:rPr>
          <w:rFonts w:ascii="Times New Roman" w:hAnsi="Times New Roman" w:cs="Times New Roman"/>
        </w:rPr>
        <w:t xml:space="preserve">ate </w:t>
      </w:r>
      <w:r w:rsidR="0008334B">
        <w:rPr>
          <w:rFonts w:ascii="Times New Roman" w:hAnsi="Times New Roman" w:cs="Times New Roman"/>
        </w:rPr>
        <w:t>dys</w:t>
      </w:r>
      <w:r w:rsidR="00991A2D">
        <w:rPr>
          <w:rFonts w:ascii="Times New Roman" w:hAnsi="Times New Roman" w:cs="Times New Roman"/>
        </w:rPr>
        <w:t>metaboli</w:t>
      </w:r>
      <w:r w:rsidR="0008334B">
        <w:rPr>
          <w:rFonts w:ascii="Times New Roman" w:hAnsi="Times New Roman" w:cs="Times New Roman"/>
        </w:rPr>
        <w:t>sm</w:t>
      </w:r>
      <w:r w:rsidR="00991A2D">
        <w:rPr>
          <w:rFonts w:ascii="Times New Roman" w:hAnsi="Times New Roman" w:cs="Times New Roman"/>
        </w:rPr>
        <w:t xml:space="preserve"> is currently being explored</w:t>
      </w:r>
      <w:r w:rsidR="00991A2D" w:rsidRPr="00F0189F">
        <w:rPr>
          <w:rFonts w:ascii="Times New Roman" w:hAnsi="Times New Roman" w:cs="Times New Roman"/>
        </w:rPr>
        <w:t>.</w:t>
      </w:r>
      <w:r w:rsidR="00001F18" w:rsidRPr="00F0189F">
        <w:rPr>
          <w:rFonts w:ascii="Times New Roman" w:hAnsi="Times New Roman" w:cs="Times New Roman"/>
        </w:rPr>
        <w:t xml:space="preserve"> </w:t>
      </w:r>
    </w:p>
    <w:p w14:paraId="4C1DE1EE" w14:textId="3AE7C9A3" w:rsidR="004D25F0" w:rsidRPr="003F141D" w:rsidRDefault="00FF336B" w:rsidP="003E28FC">
      <w:pPr>
        <w:spacing w:line="480" w:lineRule="auto"/>
        <w:ind w:firstLine="720"/>
        <w:rPr>
          <w:rFonts w:ascii="Times New Roman" w:hAnsi="Times New Roman" w:cs="Times New Roman"/>
        </w:rPr>
        <w:sectPr w:rsidR="004D25F0" w:rsidRPr="003F141D" w:rsidSect="000C7212">
          <w:pgSz w:w="12240" w:h="15840"/>
          <w:pgMar w:top="1440" w:right="1440" w:bottom="1440" w:left="1440" w:header="720" w:footer="720" w:gutter="0"/>
          <w:lnNumType w:countBy="1" w:restart="continuous"/>
          <w:cols w:space="720"/>
          <w:docGrid w:linePitch="360"/>
        </w:sectPr>
      </w:pPr>
      <w:r w:rsidRPr="00F0189F">
        <w:rPr>
          <w:rFonts w:ascii="Times New Roman" w:hAnsi="Times New Roman" w:cs="Times New Roman"/>
        </w:rPr>
        <w:t xml:space="preserve">During </w:t>
      </w:r>
      <w:r w:rsidR="003D3D25">
        <w:rPr>
          <w:rFonts w:ascii="Times New Roman" w:hAnsi="Times New Roman" w:cs="Times New Roman"/>
        </w:rPr>
        <w:t xml:space="preserve">human </w:t>
      </w:r>
      <w:r w:rsidRPr="00F0189F">
        <w:rPr>
          <w:rFonts w:ascii="Times New Roman" w:hAnsi="Times New Roman" w:cs="Times New Roman"/>
        </w:rPr>
        <w:t>pregnancy</w:t>
      </w:r>
      <w:r w:rsidR="0008334B">
        <w:rPr>
          <w:rFonts w:ascii="Times New Roman" w:hAnsi="Times New Roman" w:cs="Times New Roman"/>
        </w:rPr>
        <w:t>,</w:t>
      </w:r>
      <w:r w:rsidRPr="00F0189F">
        <w:rPr>
          <w:rFonts w:ascii="Times New Roman" w:hAnsi="Times New Roman" w:cs="Times New Roman"/>
        </w:rPr>
        <w:t xml:space="preserve"> </w:t>
      </w:r>
      <w:r w:rsidR="00EC0106" w:rsidRPr="00F0189F">
        <w:rPr>
          <w:rFonts w:ascii="Times New Roman" w:hAnsi="Times New Roman" w:cs="Times New Roman"/>
        </w:rPr>
        <w:t xml:space="preserve">GDF15 </w:t>
      </w:r>
      <w:r w:rsidR="00991A2D" w:rsidRPr="00F0189F">
        <w:rPr>
          <w:rFonts w:ascii="Times New Roman" w:hAnsi="Times New Roman" w:cs="Times New Roman"/>
        </w:rPr>
        <w:t xml:space="preserve">increases across gestation and </w:t>
      </w:r>
      <w:r w:rsidR="005C50AA" w:rsidRPr="00F0189F">
        <w:rPr>
          <w:rFonts w:ascii="Times New Roman" w:hAnsi="Times New Roman" w:cs="Times New Roman"/>
        </w:rPr>
        <w:t xml:space="preserve">reaches its highest levels </w:t>
      </w:r>
      <w:r w:rsidR="00737554" w:rsidRPr="00F0189F">
        <w:rPr>
          <w:rFonts w:ascii="Times New Roman" w:hAnsi="Times New Roman" w:cs="Times New Roman"/>
        </w:rPr>
        <w:t>during the third trimester</w:t>
      </w:r>
      <w:r w:rsidR="003D3D25">
        <w:rPr>
          <w:rFonts w:ascii="Times New Roman" w:hAnsi="Times New Roman" w:cs="Times New Roman"/>
        </w:rPr>
        <w:t xml:space="preserve"> </w:t>
      </w:r>
      <w:r w:rsidR="00737554" w:rsidRPr="00F0189F">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{"citationID":"QEVGHvog","properties":{"formattedCitation":"(7,8,10,19)","plainCitation":"(7,8,10,19)","noteIndex":0},"citationItems":[{"id":436,"uris":["http://zotero.org/users/5073745/items/D7NVPGRH"],"itemData":{"id":436,"type":"article-journal","abstract":"Objective/Aim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737554" w:rsidRPr="00F0189F">
        <w:rPr>
          <w:rFonts w:ascii="Times New Roman" w:hAnsi="Times New Roman" w:cs="Times New Roman"/>
        </w:rPr>
        <w:fldChar w:fldCharType="separate"/>
      </w:r>
      <w:r w:rsidR="00A73687" w:rsidRPr="00A73687">
        <w:rPr>
          <w:rFonts w:ascii="Times New Roman" w:hAnsi="Times New Roman" w:cs="Times New Roman"/>
        </w:rPr>
        <w:t>(7,8,10,19)</w:t>
      </w:r>
      <w:r w:rsidR="00737554" w:rsidRPr="00F0189F">
        <w:rPr>
          <w:rFonts w:ascii="Times New Roman" w:hAnsi="Times New Roman" w:cs="Times New Roman"/>
        </w:rPr>
        <w:fldChar w:fldCharType="end"/>
      </w:r>
      <w:r w:rsidR="00991A2D" w:rsidRPr="00F0189F">
        <w:rPr>
          <w:rFonts w:ascii="Times New Roman" w:hAnsi="Times New Roman" w:cs="Times New Roman"/>
        </w:rPr>
        <w:t>.</w:t>
      </w:r>
      <w:r w:rsidR="00991A2D">
        <w:rPr>
          <w:rFonts w:ascii="Times New Roman" w:hAnsi="Times New Roman" w:cs="Times New Roman"/>
        </w:rPr>
        <w:t xml:space="preserve"> </w:t>
      </w:r>
      <w:r w:rsidR="008361D1" w:rsidRPr="005153B8">
        <w:rPr>
          <w:rFonts w:ascii="Times New Roman" w:hAnsi="Times New Roman" w:cs="Times New Roman"/>
          <w:i/>
          <w:iCs/>
        </w:rPr>
        <w:t>G</w:t>
      </w:r>
      <w:r w:rsidR="005153B8">
        <w:rPr>
          <w:rFonts w:ascii="Times New Roman" w:hAnsi="Times New Roman" w:cs="Times New Roman"/>
          <w:i/>
          <w:iCs/>
        </w:rPr>
        <w:t>DF</w:t>
      </w:r>
      <w:r w:rsidR="008361D1" w:rsidRPr="005153B8">
        <w:rPr>
          <w:rFonts w:ascii="Times New Roman" w:hAnsi="Times New Roman" w:cs="Times New Roman"/>
          <w:i/>
          <w:iCs/>
        </w:rPr>
        <w:t>15</w:t>
      </w:r>
      <w:r w:rsidR="008361D1">
        <w:rPr>
          <w:rFonts w:ascii="Times New Roman" w:hAnsi="Times New Roman" w:cs="Times New Roman"/>
        </w:rPr>
        <w:t xml:space="preserve"> </w:t>
      </w:r>
      <w:r w:rsidR="00991A2D">
        <w:rPr>
          <w:rFonts w:ascii="Times New Roman" w:hAnsi="Times New Roman" w:cs="Times New Roman"/>
        </w:rPr>
        <w:t>is</w:t>
      </w:r>
      <w:r w:rsidR="005C50AA" w:rsidRPr="003F141D">
        <w:rPr>
          <w:rFonts w:ascii="Times New Roman" w:hAnsi="Times New Roman" w:cs="Times New Roman"/>
        </w:rPr>
        <w:t xml:space="preserve"> </w:t>
      </w:r>
      <w:r w:rsidR="002D578E" w:rsidRPr="003F141D">
        <w:rPr>
          <w:rFonts w:ascii="Times New Roman" w:hAnsi="Times New Roman" w:cs="Times New Roman"/>
        </w:rPr>
        <w:t xml:space="preserve">heavily expressed </w:t>
      </w:r>
      <w:r w:rsidR="00991A2D">
        <w:rPr>
          <w:rFonts w:ascii="Times New Roman" w:hAnsi="Times New Roman" w:cs="Times New Roman"/>
        </w:rPr>
        <w:t>in placenta</w:t>
      </w:r>
      <w:r w:rsidR="00660760">
        <w:rPr>
          <w:rFonts w:ascii="Times New Roman" w:hAnsi="Times New Roman" w:cs="Times New Roman"/>
        </w:rPr>
        <w:t>l trophoblasts</w:t>
      </w:r>
      <w:r w:rsidR="00991A2D">
        <w:rPr>
          <w:rFonts w:ascii="Times New Roman" w:hAnsi="Times New Roman" w:cs="Times New Roman"/>
        </w:rPr>
        <w:t xml:space="preserve">, </w:t>
      </w:r>
      <w:r w:rsidR="008361D1">
        <w:rPr>
          <w:rFonts w:ascii="Times New Roman" w:hAnsi="Times New Roman" w:cs="Times New Roman"/>
        </w:rPr>
        <w:t xml:space="preserve">is </w:t>
      </w:r>
      <w:r w:rsidR="002D578E" w:rsidRPr="003F141D">
        <w:rPr>
          <w:rFonts w:ascii="Times New Roman" w:hAnsi="Times New Roman" w:cs="Times New Roman"/>
        </w:rPr>
        <w:t xml:space="preserve">secreted into </w:t>
      </w:r>
      <w:r w:rsidR="00991A2D">
        <w:rPr>
          <w:rFonts w:ascii="Times New Roman" w:hAnsi="Times New Roman" w:cs="Times New Roman"/>
        </w:rPr>
        <w:t>parent</w:t>
      </w:r>
      <w:r w:rsidR="002D578E" w:rsidRPr="003F141D">
        <w:rPr>
          <w:rFonts w:ascii="Times New Roman" w:hAnsi="Times New Roman" w:cs="Times New Roman"/>
        </w:rPr>
        <w:t>al circulation</w:t>
      </w:r>
      <w:r w:rsidR="00991A2D">
        <w:rPr>
          <w:rFonts w:ascii="Times New Roman" w:hAnsi="Times New Roman" w:cs="Times New Roman"/>
        </w:rPr>
        <w:t xml:space="preserve">, </w:t>
      </w:r>
      <w:r w:rsidR="00BF728A" w:rsidRPr="003F141D">
        <w:rPr>
          <w:rFonts w:ascii="Times New Roman" w:hAnsi="Times New Roman" w:cs="Times New Roman"/>
        </w:rPr>
        <w:t>and is present in amniotic fluid</w:t>
      </w:r>
      <w:r w:rsidR="00991A2D">
        <w:rPr>
          <w:rFonts w:ascii="Times New Roman" w:hAnsi="Times New Roman" w:cs="Times New Roman"/>
        </w:rPr>
        <w:t xml:space="preserve"> </w:t>
      </w:r>
      <w:r w:rsidR="00991A2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{"citationID":"kUjf6dXh","properties":{"formattedCitation":"(19)","plainCitation":"(19)","noteIndex":0},"citationItems":[{"id":476,"uris":["http://zotero.org/users/5073745/items/DGJGZZR7"],"itemData":{"id":476,"type":"article-journal","abstract":"Macrophage inhibitory cytokine-1 (MIC-1) is a recently described divergent member of the transforming growth factor-ss superfamily. MIC-1 transcription up-regulation is associated with macrophage activation, and this observation led to its cloning. Northern blots indicate that MIC-1 is also present in human placenta. A sensitive sandwich enzyme-linked immunosorbent assay for the quantification of MIC-1 was developed and used to examine the role of this cytokine in pregnancy. High levels of MIC-1 are present in the sera of pregnant women. The level rises substantially with progress of gestation. MIC-1 can also be detected, in large amounts, in amniotic fluid and placental extracts. In addition, the BeWo placental trophoblastic cell line was found to constitutively express the MIC-1 transcript and secrete large amounts of MIC-1. These findings suggest that the placental trophoblast is a major source of the MIC-1 present in maternal serum and amniotic fluid. We suggest that MIC-1 may promote fetal survival by suppressing the production of maternally derived proinflammatory cytokines within the uterus.","container-title":"The Journal of Clinical Endocrinology and Metabolism","DOI":"10.1210/jcem.85.12.7007","ISSN":"0021-972X","issue":"12","journalAbbreviation":"J Clin Endocrinol Metab","language":"eng","note":"PMID: 11134143","page":"4781-4788","source":"PubMed","title":"The transforming growth factor-ss superfamily cytokine macrophage inhibitory cytokine-1 is present in high concentrations in the serum of pregnant women","volume":"85","author":[{"family":"Moore","given":"A. G."},{"family":"Brown","given":"D. A."},{"family":"Fairlie","given":"W. D."},{"family":"Bauskin","given":"A. R."},{"family":"Brown","given":"P. K."},{"family":"Munier","given":"M. L."},{"family":"Russell","given":"P. K."},{"family":"Salamonsen","given":"L. A."},{"family":"Wallace","given":"E. M."},{"family":"Breit","given":"S. N."}],"issued":{"date-parts":[["2000",12]]}}}],"schema":"https://github.com/citation-style-language/schema/raw/master/csl-citation.json"} </w:instrText>
      </w:r>
      <w:r w:rsidR="00991A2D">
        <w:rPr>
          <w:rFonts w:ascii="Times New Roman" w:hAnsi="Times New Roman" w:cs="Times New Roman"/>
        </w:rPr>
        <w:fldChar w:fldCharType="separate"/>
      </w:r>
      <w:r w:rsidR="00A73687" w:rsidRPr="00A73687">
        <w:rPr>
          <w:rFonts w:ascii="Times New Roman" w:hAnsi="Times New Roman" w:cs="Times New Roman"/>
        </w:rPr>
        <w:t>(19)</w:t>
      </w:r>
      <w:r w:rsidR="00991A2D">
        <w:rPr>
          <w:rFonts w:ascii="Times New Roman" w:hAnsi="Times New Roman" w:cs="Times New Roman"/>
        </w:rPr>
        <w:fldChar w:fldCharType="end"/>
      </w:r>
      <w:r w:rsidR="005C50AA" w:rsidRPr="003F141D">
        <w:rPr>
          <w:rFonts w:ascii="Times New Roman" w:hAnsi="Times New Roman" w:cs="Times New Roman"/>
        </w:rPr>
        <w:t>.</w:t>
      </w:r>
      <w:r w:rsidR="00863272">
        <w:rPr>
          <w:rFonts w:ascii="Times New Roman" w:hAnsi="Times New Roman" w:cs="Times New Roman"/>
        </w:rPr>
        <w:t xml:space="preserve"> In fact, the majority of GDF15 in circulation is derived from the fetus </w:t>
      </w:r>
      <w:r w:rsidR="0086327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{"citationID":"rDSd5wj3","properties":{"formattedCitation":"(20)","plainCitation":"(20)","noteIndex":0},"citationItems":[{"id":1959,"uris":["http://zotero.org/users/5073745/items/MF8PKC9R"],"itemData":{"id":1959,"type":"article-journal","abstract":"GDF15,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863272">
        <w:rPr>
          <w:rFonts w:ascii="Times New Roman" w:hAnsi="Times New Roman" w:cs="Times New Roman"/>
        </w:rPr>
        <w:fldChar w:fldCharType="separate"/>
      </w:r>
      <w:r w:rsidR="00A73687" w:rsidRPr="00A73687">
        <w:rPr>
          <w:rFonts w:ascii="Times New Roman" w:hAnsi="Times New Roman" w:cs="Times New Roman"/>
        </w:rPr>
        <w:t>(20)</w:t>
      </w:r>
      <w:r w:rsidR="00863272">
        <w:rPr>
          <w:rFonts w:ascii="Times New Roman" w:hAnsi="Times New Roman" w:cs="Times New Roman"/>
        </w:rPr>
        <w:fldChar w:fldCharType="end"/>
      </w:r>
      <w:r w:rsidR="00863272">
        <w:rPr>
          <w:rFonts w:ascii="Times New Roman" w:hAnsi="Times New Roman" w:cs="Times New Roman"/>
        </w:rPr>
        <w:t xml:space="preserve">. </w:t>
      </w:r>
      <w:r w:rsidR="005C50AA" w:rsidRPr="003F141D">
        <w:rPr>
          <w:rFonts w:ascii="Times New Roman" w:hAnsi="Times New Roman" w:cs="Times New Roman"/>
        </w:rPr>
        <w:t xml:space="preserve"> </w:t>
      </w:r>
      <w:r w:rsidR="003D3D25">
        <w:rPr>
          <w:rFonts w:ascii="Times New Roman" w:hAnsi="Times New Roman" w:cs="Times New Roman"/>
        </w:rPr>
        <w:t>Despite</w:t>
      </w:r>
      <w:r w:rsidR="00660760">
        <w:rPr>
          <w:rFonts w:ascii="Times New Roman" w:hAnsi="Times New Roman" w:cs="Times New Roman"/>
        </w:rPr>
        <w:t xml:space="preserve"> these </w:t>
      </w:r>
      <w:r w:rsidR="001F5752">
        <w:rPr>
          <w:rFonts w:ascii="Times New Roman" w:hAnsi="Times New Roman" w:cs="Times New Roman"/>
        </w:rPr>
        <w:t xml:space="preserve">pregnancy-related </w:t>
      </w:r>
      <w:r w:rsidR="00660760">
        <w:rPr>
          <w:rFonts w:ascii="Times New Roman" w:hAnsi="Times New Roman" w:cs="Times New Roman"/>
        </w:rPr>
        <w:t>increases</w:t>
      </w:r>
      <w:r w:rsidR="001F5752">
        <w:rPr>
          <w:rFonts w:ascii="Times New Roman" w:hAnsi="Times New Roman" w:cs="Times New Roman"/>
        </w:rPr>
        <w:t xml:space="preserve">, </w:t>
      </w:r>
      <w:r w:rsidR="00B92807">
        <w:rPr>
          <w:rFonts w:ascii="Times New Roman" w:hAnsi="Times New Roman" w:cs="Times New Roman"/>
        </w:rPr>
        <w:t xml:space="preserve">details on </w:t>
      </w:r>
      <w:r w:rsidR="001F5752">
        <w:rPr>
          <w:rFonts w:ascii="Times New Roman" w:hAnsi="Times New Roman" w:cs="Times New Roman"/>
        </w:rPr>
        <w:t>th</w:t>
      </w:r>
      <w:r w:rsidR="000D36C6" w:rsidRPr="003F141D">
        <w:rPr>
          <w:rFonts w:ascii="Times New Roman" w:hAnsi="Times New Roman" w:cs="Times New Roman"/>
        </w:rPr>
        <w:t xml:space="preserve">e </w:t>
      </w:r>
      <w:r w:rsidR="001F5752">
        <w:rPr>
          <w:rFonts w:ascii="Times New Roman" w:hAnsi="Times New Roman" w:cs="Times New Roman"/>
        </w:rPr>
        <w:t>function</w:t>
      </w:r>
      <w:r w:rsidR="000D36C6" w:rsidRPr="003F141D">
        <w:rPr>
          <w:rFonts w:ascii="Times New Roman" w:hAnsi="Times New Roman" w:cs="Times New Roman"/>
        </w:rPr>
        <w:t xml:space="preserve"> of </w:t>
      </w:r>
      <w:r w:rsidR="00B92807">
        <w:rPr>
          <w:rFonts w:ascii="Times New Roman" w:hAnsi="Times New Roman" w:cs="Times New Roman"/>
          <w:iCs/>
        </w:rPr>
        <w:t>GDF15</w:t>
      </w:r>
      <w:r w:rsidR="00B92807" w:rsidRPr="003F141D">
        <w:rPr>
          <w:rFonts w:ascii="Times New Roman" w:hAnsi="Times New Roman" w:cs="Times New Roman"/>
        </w:rPr>
        <w:t xml:space="preserve"> </w:t>
      </w:r>
      <w:proofErr w:type="gramStart"/>
      <w:r w:rsidR="000D36C6" w:rsidRPr="003F141D">
        <w:rPr>
          <w:rFonts w:ascii="Times New Roman" w:hAnsi="Times New Roman" w:cs="Times New Roman"/>
        </w:rPr>
        <w:t>in  pregnancy</w:t>
      </w:r>
      <w:proofErr w:type="gramEnd"/>
      <w:r w:rsidR="000D36C6" w:rsidRPr="003F141D">
        <w:rPr>
          <w:rFonts w:ascii="Times New Roman" w:hAnsi="Times New Roman" w:cs="Times New Roman"/>
        </w:rPr>
        <w:t xml:space="preserve"> </w:t>
      </w:r>
      <w:r w:rsidR="00B92807">
        <w:rPr>
          <w:rFonts w:ascii="Times New Roman" w:hAnsi="Times New Roman" w:cs="Times New Roman"/>
        </w:rPr>
        <w:t>are just emerging</w:t>
      </w:r>
      <w:r w:rsidR="000D36C6" w:rsidRPr="003F141D">
        <w:rPr>
          <w:rFonts w:ascii="Times New Roman" w:hAnsi="Times New Roman" w:cs="Times New Roman"/>
        </w:rPr>
        <w:t>.</w:t>
      </w:r>
      <w:r w:rsidR="002D578E" w:rsidRPr="003F141D">
        <w:rPr>
          <w:rFonts w:ascii="Times New Roman" w:hAnsi="Times New Roman" w:cs="Times New Roman"/>
        </w:rPr>
        <w:t xml:space="preserve"> </w:t>
      </w:r>
      <w:r w:rsidR="00270E3F">
        <w:rPr>
          <w:rFonts w:ascii="Times New Roman" w:hAnsi="Times New Roman" w:cs="Times New Roman"/>
        </w:rPr>
        <w:t xml:space="preserve">GDF15 </w:t>
      </w:r>
      <w:r w:rsidR="00B92807">
        <w:rPr>
          <w:rFonts w:ascii="Times New Roman" w:hAnsi="Times New Roman" w:cs="Times New Roman"/>
        </w:rPr>
        <w:t xml:space="preserve">has been linked to several </w:t>
      </w:r>
      <w:r w:rsidR="00270E3F">
        <w:rPr>
          <w:rFonts w:ascii="Times New Roman" w:hAnsi="Times New Roman" w:cs="Times New Roman"/>
        </w:rPr>
        <w:t xml:space="preserve">complications and conditions that can arise </w:t>
      </w:r>
      <w:r w:rsidR="00DE698C">
        <w:rPr>
          <w:rFonts w:ascii="Times New Roman" w:hAnsi="Times New Roman" w:cs="Times New Roman"/>
        </w:rPr>
        <w:t>during</w:t>
      </w:r>
      <w:r w:rsidR="00270E3F">
        <w:rPr>
          <w:rFonts w:ascii="Times New Roman" w:hAnsi="Times New Roman" w:cs="Times New Roman"/>
        </w:rPr>
        <w:t xml:space="preserve"> pregnancy. </w:t>
      </w:r>
      <w:r w:rsidR="007F3588">
        <w:rPr>
          <w:rFonts w:ascii="Times New Roman" w:hAnsi="Times New Roman" w:cs="Times New Roman"/>
        </w:rPr>
        <w:t xml:space="preserve">Lower </w:t>
      </w:r>
      <w:r w:rsidR="00A25764">
        <w:rPr>
          <w:rFonts w:ascii="Times New Roman" w:hAnsi="Times New Roman" w:cs="Times New Roman"/>
        </w:rPr>
        <w:t xml:space="preserve">levels of GDF15 during </w:t>
      </w:r>
      <w:r w:rsidR="00AB2246">
        <w:rPr>
          <w:rFonts w:ascii="Times New Roman" w:hAnsi="Times New Roman" w:cs="Times New Roman"/>
        </w:rPr>
        <w:t>early</w:t>
      </w:r>
      <w:r w:rsidR="00A25764">
        <w:rPr>
          <w:rFonts w:ascii="Times New Roman" w:hAnsi="Times New Roman" w:cs="Times New Roman"/>
        </w:rPr>
        <w:t xml:space="preserve"> pregnancy </w:t>
      </w:r>
      <w:r w:rsidR="003D3D25">
        <w:rPr>
          <w:rFonts w:ascii="Times New Roman" w:hAnsi="Times New Roman" w:cs="Times New Roman"/>
        </w:rPr>
        <w:t>have been found</w:t>
      </w:r>
      <w:r w:rsidR="00AB2246">
        <w:rPr>
          <w:rFonts w:ascii="Times New Roman" w:hAnsi="Times New Roman" w:cs="Times New Roman"/>
        </w:rPr>
        <w:t xml:space="preserve"> in patients who later suffered </w:t>
      </w:r>
      <w:r w:rsidR="00A25764">
        <w:rPr>
          <w:rFonts w:ascii="Times New Roman" w:hAnsi="Times New Roman" w:cs="Times New Roman"/>
        </w:rPr>
        <w:t>miscarriage</w:t>
      </w:r>
      <w:r w:rsidR="00AB2246">
        <w:rPr>
          <w:rFonts w:ascii="Times New Roman" w:hAnsi="Times New Roman" w:cs="Times New Roman"/>
        </w:rPr>
        <w:t xml:space="preserve">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{"citationID":"IdpR7dfm","properties":{"formattedCitation":"(21)","plainCitation":"(21)","noteIndex":0},"citationItems":[{"id":465,"uris":["http://zotero.org/users/5073745/items/S8YA3E3X"],"itemData":{"id":465,"type":"article-journal","abstract":"Macrophage inhibitory cytokine 1 (MIC 1) is thought to have immunomodulatory actions favouring fetal viability. We measured serum concentrations of MIC 1 in asymptomatic women at 6–13 weeks' gestation who subsequently miscarried or who had already miscarried. MIC 1 concentrations in the miscarriage cohort (n=100), were a third of those who had ongoing pregnancies (n=197). Multiples of the median for miscarriage was 0·32 (95% CI 0·23–0·32) versus1·00 (0·93–1·06) for ongoing pregnancies; p&lt;0·0001. Concentrations were just as low 3 weeks before diagnosis as on the day of diagnosis. That MIC 1 serum concentrations seem to be low weeks before miscarriage suggests possible predictive and causative roles, as well as therapeutic potential.","container-title":"The Lancet","DOI":"10.1016/S0140-6736(03)15265-8","ISSN":"0140-6736","issue":"9403","journalAbbreviation":"The Lancet","language":"en","page":"129-130","source":"ScienceDirect","title":"Serum concentrations of macrophage inhibitory cytokine 1 (MIC 1) as a predictor of miscarriage","volume":"363","author":[{"family":"Tong","given":"Stephen"},{"family":"Marjono","given":"Budi"},{"family":"Brown","given":"David A"},{"family":"Mulvey","given":"Sheila"},{"family":"Breit","given":"Samuel N"},{"family":"Manuelpillai","given":"Ursula"},{"family":"Wallace","given":"Euan M"}],"issued":{"date-parts":[["2004",1,10]]}}}],"schema":"https://github.com/citation-style-language/schema/raw/master/csl-citation.json"}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(21)</w:t>
      </w:r>
      <w:r w:rsidR="00AB2246">
        <w:rPr>
          <w:rFonts w:ascii="Times New Roman" w:hAnsi="Times New Roman" w:cs="Times New Roman"/>
        </w:rPr>
        <w:fldChar w:fldCharType="end"/>
      </w:r>
      <w:r w:rsidR="00AB2246">
        <w:rPr>
          <w:rFonts w:ascii="Times New Roman" w:hAnsi="Times New Roman" w:cs="Times New Roman"/>
        </w:rPr>
        <w:t>. G</w:t>
      </w:r>
      <w:r w:rsidR="0089053B">
        <w:rPr>
          <w:rFonts w:ascii="Times New Roman" w:hAnsi="Times New Roman" w:cs="Times New Roman"/>
        </w:rPr>
        <w:t>DF</w:t>
      </w:r>
      <w:r w:rsidR="00AB2246">
        <w:rPr>
          <w:rFonts w:ascii="Times New Roman" w:hAnsi="Times New Roman" w:cs="Times New Roman"/>
        </w:rPr>
        <w:t xml:space="preserve">15 levels </w:t>
      </w:r>
      <w:r w:rsidR="00B92807">
        <w:rPr>
          <w:rFonts w:ascii="Times New Roman" w:hAnsi="Times New Roman" w:cs="Times New Roman"/>
        </w:rPr>
        <w:t>have also been linked to</w:t>
      </w:r>
      <w:r w:rsidR="00AB2246">
        <w:rPr>
          <w:rFonts w:ascii="Times New Roman" w:hAnsi="Times New Roman" w:cs="Times New Roman"/>
        </w:rPr>
        <w:t xml:space="preserve"> gestational weight gain, </w:t>
      </w:r>
      <w:r w:rsidR="00F01693">
        <w:rPr>
          <w:rFonts w:ascii="Times New Roman" w:hAnsi="Times New Roman" w:cs="Times New Roman"/>
        </w:rPr>
        <w:t xml:space="preserve">with </w:t>
      </w:r>
      <w:r w:rsidR="00B92807">
        <w:rPr>
          <w:rFonts w:ascii="Times New Roman" w:hAnsi="Times New Roman" w:cs="Times New Roman"/>
        </w:rPr>
        <w:t>elevat</w:t>
      </w:r>
      <w:r w:rsidR="00F01693">
        <w:rPr>
          <w:rFonts w:ascii="Times New Roman" w:hAnsi="Times New Roman" w:cs="Times New Roman"/>
        </w:rPr>
        <w:t>ed levels</w:t>
      </w:r>
      <w:r w:rsidR="00AB2246">
        <w:rPr>
          <w:rFonts w:ascii="Times New Roman" w:hAnsi="Times New Roman" w:cs="Times New Roman"/>
        </w:rPr>
        <w:t xml:space="preserve"> negatively associated with cumulative gestational weight gain </w:t>
      </w:r>
      <w:r w:rsidR="00AB224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{"citationID":"qR3HRkMK","properties":{"formattedCitation":"(22)","plainCitation":"(22)","noteIndex":0},"citationItems":[{"id":441,"uris":["http://zotero.org/users/5073745/items/9VI47QZ9"],"itemData":{"id":441,"type":"article-journal","abstract":"Objectives\nBased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AB2246">
        <w:rPr>
          <w:rFonts w:ascii="Times New Roman" w:hAnsi="Times New Roman" w:cs="Times New Roman"/>
        </w:rPr>
        <w:fldChar w:fldCharType="separate"/>
      </w:r>
      <w:r w:rsidR="00A73687" w:rsidRPr="00A73687">
        <w:rPr>
          <w:rFonts w:ascii="Times New Roman" w:hAnsi="Times New Roman" w:cs="Times New Roman"/>
        </w:rPr>
        <w:t>(22)</w:t>
      </w:r>
      <w:r w:rsidR="00AB2246">
        <w:rPr>
          <w:rFonts w:ascii="Times New Roman" w:hAnsi="Times New Roman" w:cs="Times New Roman"/>
        </w:rPr>
        <w:fldChar w:fldCharType="end"/>
      </w:r>
      <w:r w:rsidR="00B92807">
        <w:rPr>
          <w:rFonts w:ascii="Times New Roman" w:hAnsi="Times New Roman" w:cs="Times New Roman"/>
        </w:rPr>
        <w:t xml:space="preserve">. </w:t>
      </w:r>
      <w:r w:rsidR="00592757">
        <w:rPr>
          <w:rFonts w:ascii="Times New Roman" w:hAnsi="Times New Roman" w:cs="Times New Roman"/>
        </w:rPr>
        <w:t xml:space="preserve">Petry and colleagues found pre-pregnancy BMI was inversely related to GDF15 levels during pregnancy </w:t>
      </w:r>
      <w:r w:rsidR="0059275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{"citationID":"8WHaG287","properties":{"formattedCitation":"(23)","plainCitation":"(23)","noteIndex":0},"citationItems":[{"id":464,"uris":["http://zotero.org/users/5073745/items/4M9LNJ5A"],"itemData":{"id":464,"type":"article-journal","abstract":"Background: Although nausea and vomiting are very common in pregnancy, their pathogenesis is poorly understood. We tested the hypothesis that circulating growth and differentiation factor 15 (GDF15) concentrations in early pregnancy, whose gene is implicated in hyperemesis gravidarum, are associated with nausea and vomiting., \nMethods: Blood samples for the measurement of GDF15 and human chorionic gonadotrophin (hCG) concentrations were obtained early in the second trimester (median 15.1 (interquartile range 14.4-15.7) weeks) of pregnancy from 791 women from the Cambridge Baby Growth Study, a prospective pregnancy and birth cohort. During each trimester participants completed a questionnaire which included questions about nausea, vomiting and antiemetic use. Associations with pre-pregnancy body mass indexes (BMI) were validated in 231 pregnant NIPTeR Study participants., \nResults: Circulating GDF15 concentrations were higher in women reporting vomiting in the second trimester than in women reporting no pregnancy nausea or vomiting: 11,581 (10,977-12,219) (n=175) vs. 10,593 (10,066-11,147) (n=193) pg/mL, p=0.02). In women who took antiemetic drugs during pregnancy (n=11) the GDF15 levels were also raised 13,157 (10,558-16,394) pg/mL (p =0.04). Serum GFD15 concentrations were strongly positively correlated with hCG levels but were inversely correlated with maternal BMIs, a finding replicated in the NIPTeR Study., \nConclusions: Week 15 serum GDF15 concentrations are positively associated with second trimester vomiting and maternal antiemetic use in pregnancy. Given GDF15’s site of action in the chemoreceptor trigger zone of the brainstem and its genetic associations with hyperemesis gravidarum, these data support the concept that GDF15 may be playing a pathogenic role in pregnancy-associated vomiting.","container-title":"Wellcome Open Research","DOI":"10.12688/wellcomeopenres.14818.1","ISSN":"2398-502X","journalAbbreviation":"Wellcome Open Res","note":"PMID: 30345390\nPMCID: PMC6171563","page":"123","source":"PubMed Central","title":"Associations of vomiting and antiemetic use in pregnancy with levels of circulating GDF15 early in the second trimester: A nested case-control study","title-short":"Associations of vomiting and antiemetic use in pregnancy with levels of circulating GDF15 early in the second trimester","volume":"3","author":[{"family":"Petry","given":"Clive J."},{"family":"Ong","given":"Ken K."},{"family":"Burling","given":"Keith A."},{"family":"Barker","given":"Peter"},{"family":"Goodburn","given":"Sandra F."},{"family":"Perry","given":"John R.B."},{"family":"Acerini","given":"Carlo L."},{"family":"Hughes","given":"Ieuan A."},{"family":"Painter","given":"Rebecca C."},{"family":"Afink","given":"Gijs B."},{"family":"Dunger","given":"David B."},{"family":"O'Rahilly","given":"Stephen"}],"issued":{"date-parts":[["2018",9,21]]}}}],"schema":"https://github.com/citation-style-language/schema/raw/master/csl-citation.json"} </w:instrText>
      </w:r>
      <w:r w:rsidR="00592757">
        <w:rPr>
          <w:rFonts w:ascii="Times New Roman" w:hAnsi="Times New Roman" w:cs="Times New Roman"/>
        </w:rPr>
        <w:fldChar w:fldCharType="separate"/>
      </w:r>
      <w:r w:rsidR="00A73687" w:rsidRPr="00A73687">
        <w:rPr>
          <w:rFonts w:ascii="Times New Roman" w:hAnsi="Times New Roman" w:cs="Times New Roman"/>
        </w:rPr>
        <w:t>(23)</w:t>
      </w:r>
      <w:r w:rsidR="00592757">
        <w:rPr>
          <w:rFonts w:ascii="Times New Roman" w:hAnsi="Times New Roman" w:cs="Times New Roman"/>
        </w:rPr>
        <w:fldChar w:fldCharType="end"/>
      </w:r>
      <w:r w:rsidR="00592757">
        <w:rPr>
          <w:rFonts w:ascii="Times New Roman" w:hAnsi="Times New Roman" w:cs="Times New Roman"/>
        </w:rPr>
        <w:t xml:space="preserve">. </w:t>
      </w:r>
      <w:r w:rsidR="00F01693">
        <w:rPr>
          <w:rFonts w:ascii="Times New Roman" w:hAnsi="Times New Roman" w:cs="Times New Roman"/>
        </w:rPr>
        <w:t>Differi</w:t>
      </w:r>
      <w:r w:rsidR="008361D1">
        <w:rPr>
          <w:rFonts w:ascii="Times New Roman" w:hAnsi="Times New Roman" w:cs="Times New Roman"/>
        </w:rPr>
        <w:t>ng</w:t>
      </w:r>
      <w:r w:rsidR="00DB5600" w:rsidRPr="003F141D">
        <w:rPr>
          <w:rFonts w:ascii="Times New Roman" w:hAnsi="Times New Roman" w:cs="Times New Roman"/>
        </w:rPr>
        <w:t xml:space="preserve"> levels of GDF15 </w:t>
      </w:r>
      <w:r w:rsidR="00F01693">
        <w:rPr>
          <w:rFonts w:ascii="Times New Roman" w:hAnsi="Times New Roman" w:cs="Times New Roman"/>
        </w:rPr>
        <w:t>have been detected</w:t>
      </w:r>
      <w:r w:rsidR="00DB5600" w:rsidRPr="003F141D">
        <w:rPr>
          <w:rFonts w:ascii="Times New Roman" w:hAnsi="Times New Roman" w:cs="Times New Roman"/>
        </w:rPr>
        <w:t xml:space="preserve"> in concert with complications of pregnancy. </w:t>
      </w:r>
      <w:r w:rsidR="007F3588">
        <w:rPr>
          <w:rFonts w:ascii="Times New Roman" w:hAnsi="Times New Roman" w:cs="Times New Roman"/>
        </w:rPr>
        <w:t>In several cases, the epidemiological data is conflict</w:t>
      </w:r>
      <w:r w:rsidR="00F01693">
        <w:rPr>
          <w:rFonts w:ascii="Times New Roman" w:hAnsi="Times New Roman" w:cs="Times New Roman"/>
        </w:rPr>
        <w:t>ing</w:t>
      </w:r>
      <w:r w:rsidR="007F3588">
        <w:rPr>
          <w:rFonts w:ascii="Times New Roman" w:hAnsi="Times New Roman" w:cs="Times New Roman"/>
        </w:rPr>
        <w:t>.  For example, p</w:t>
      </w:r>
      <w:r w:rsidR="00F913B6">
        <w:rPr>
          <w:rFonts w:ascii="Times New Roman" w:hAnsi="Times New Roman" w:cs="Times New Roman"/>
        </w:rPr>
        <w:t>re-eclampsia, a life-threatening complication</w:t>
      </w:r>
      <w:r w:rsidR="00C4175E">
        <w:rPr>
          <w:rFonts w:ascii="Times New Roman" w:hAnsi="Times New Roman" w:cs="Times New Roman"/>
        </w:rPr>
        <w:t xml:space="preserve"> involving critically high blood pressure and protein loss in urine,</w:t>
      </w:r>
      <w:r w:rsidR="00F913B6">
        <w:rPr>
          <w:rFonts w:ascii="Times New Roman" w:hAnsi="Times New Roman" w:cs="Times New Roman"/>
        </w:rPr>
        <w:t xml:space="preserve"> </w:t>
      </w:r>
      <w:r w:rsidR="00C4175E">
        <w:rPr>
          <w:rFonts w:ascii="Times New Roman" w:hAnsi="Times New Roman" w:cs="Times New Roman"/>
        </w:rPr>
        <w:t>ha</w:t>
      </w:r>
      <w:r w:rsidR="00F913B6">
        <w:rPr>
          <w:rFonts w:ascii="Times New Roman" w:hAnsi="Times New Roman" w:cs="Times New Roman"/>
        </w:rPr>
        <w:t>s</w:t>
      </w:r>
      <w:r w:rsidR="00D401E9">
        <w:rPr>
          <w:rFonts w:ascii="Times New Roman" w:hAnsi="Times New Roman" w:cs="Times New Roman"/>
        </w:rPr>
        <w:t xml:space="preserve"> been found to be associated with reduction</w:t>
      </w:r>
      <w:r w:rsidR="00B92807">
        <w:rPr>
          <w:rFonts w:ascii="Times New Roman" w:hAnsi="Times New Roman" w:cs="Times New Roman"/>
        </w:rPr>
        <w:t>s</w:t>
      </w:r>
      <w:r w:rsidR="004D25F0">
        <w:rPr>
          <w:rFonts w:ascii="Times New Roman" w:hAnsi="Times New Roman" w:cs="Times New Roman"/>
        </w:rPr>
        <w:t xml:space="preserve"> </w:t>
      </w:r>
      <w:r w:rsidR="00D401E9">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{"citationID":"asCyigVk","properties":{"formattedCitation":"(8)","plainCitation":"(8)","noteIndex":0},"citationItems":[{"id":472,"uris":["http://zotero.org/users/5073745/items/ZAWNVL9J"],"itemData":{"id":472,"type":"article-journal","abstract":"Background: Preeclampsia is a pregnancy speciﬁc disorder affecting 3–5% of pregnancies worldwide. It is clinically divided into early-onset and late-onset subtypes. Placental factors are involved in the pathogenesis of preeclampsia. Growth differentiation factor 15 (GDF15), a protein of the transforming growth factor beta superfamily, is highly expressed in the placenta. However, it is unclear whether the circulating levels of GDF15 are altered in preeclampsia at the time of or prior to disease presentation.\nMethods: Serum samples across three trimesters from 29 healthy pregnancies, third trimester sera from 34 women presenting with preeclampsia (early-onset n = 16, late-onset n = 18) and 66 gestation-agematched controls, and sera at 11–13 weeks of pregnancy from women who later did (n = 36) or did not (n = 33) develop late-onset preeclampsia, were examined for GDF15 by ELISA.\nResults: Serum GDF15 levels increased signiﬁcantly with gestation in normal pregnancy. Serum GDF15 was signiﬁcantly reduced in the third trimester in women presenting with preeclampsia compared to their gestation-age-matched controls. This reduction was apparent in both early-onset and late-onset subtypes, but it was more profound in late-onset cases. At 11–13 weeks of gestation, however, serum levels of GDF15 were similar between women who subsequently did and did not develop late-onset preeclampsia.\nConclusion: Serum GDF15 increased with gestation age, reaching the highest level in the third trimester. Serum GDF15 was signiﬁcantly reduced in the third trimester in women presenting with preeclampsia, especially in late-onset cases. However, serum GDF15 was not altered in the ﬁrst trimester in women destined to develop late-onset preeclampsia.","container-title":"Cytokine","DOI":"10.1016/j.cyto.2016.05.002","ISSN":"10434666","journalAbbreviation":"Cytokine","language":"en","page":"226-230","source":"DOI.org (Crossref)","title":"Serum levels of GDF15 are reduced in preeclampsia and the reduction is more profound in late-onset than early-onset cases","volume":"83","author":[{"family":"Chen","given":"Qi"},{"family":"Wang","given":"Yao"},{"family":"Zhao","given":"Min"},{"family":"Hyett","given":"Jonathan"},{"family":"Silva Costa","given":"Fabricio","non-dropping-particle":"da"},{"family":"Nie","given":"Guiying"}],"issued":{"date-parts":[["2016",7]]}}}],"schema":"https://github.com/citation-style-language/schema/raw/master/csl-citation.json"} </w:instrText>
      </w:r>
      <w:r w:rsidR="00D401E9">
        <w:rPr>
          <w:rFonts w:ascii="Times New Roman" w:hAnsi="Times New Roman" w:cs="Times New Roman"/>
        </w:rPr>
        <w:fldChar w:fldCharType="separate"/>
      </w:r>
      <w:r w:rsidR="00A73687" w:rsidRPr="00A73687">
        <w:rPr>
          <w:rFonts w:ascii="Times New Roman" w:hAnsi="Times New Roman" w:cs="Times New Roman"/>
        </w:rPr>
        <w:t>(8)</w:t>
      </w:r>
      <w:r w:rsidR="00D401E9">
        <w:rPr>
          <w:rFonts w:ascii="Times New Roman" w:hAnsi="Times New Roman" w:cs="Times New Roman"/>
        </w:rPr>
        <w:fldChar w:fldCharType="end"/>
      </w:r>
      <w:r w:rsidR="004D25F0">
        <w:rPr>
          <w:rFonts w:ascii="Times New Roman" w:hAnsi="Times New Roman" w:cs="Times New Roman"/>
        </w:rPr>
        <w:t>, increase</w:t>
      </w:r>
      <w:r w:rsidR="00B92807">
        <w:rPr>
          <w:rFonts w:ascii="Times New Roman" w:hAnsi="Times New Roman" w:cs="Times New Roman"/>
        </w:rPr>
        <w:t>s</w:t>
      </w:r>
      <w:r w:rsidR="004D25F0">
        <w:rPr>
          <w:rFonts w:ascii="Times New Roman" w:hAnsi="Times New Roman" w:cs="Times New Roman"/>
        </w:rPr>
        <w:t xml:space="preserve">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Ga2dAjN","properties":{"formattedCitation":"(10,24)","plainCitation":"(10,24)","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Cathrine"}],"issued":{"date-parts":[["2009",7]]}}},{"id":603,"uris":["http://zotero.org/users/5073745/items/M7F9XMR5"],"itemData":{"id":603,"type":"article-journal","abstract":"Growth differentiation factor 15 (GDF-15) has been suggested as a potential biomarker of preeclampsia. However, previous studies evaluating circulating GDF-15 in women with preeclampsia showed inconsistent results. A meta-analysis was performed accordingly in this study. Observational studies comparing circulating GDF-15 between women with preeclampsia normal pregnancy were identified by search of electronic databases including PubMed, Embase, Web of Science, Wanfang, and CNKI. The Newcastle-Ottawa Scale (NOS) was used for assessing the quality of the studies. A randomized-effect model incorporating the possible between-study heterogeneity was used to pool the results. Eleven observational studies including 498 women with preeclampsia and 2349 women with normal pregnancy contributed to the meta-analysis. Results showed that compared to controls of women with normal pregnancy at least matched for gestational ages, women with preeclampsia had significantly higher circulating GDF-15 at the diagnosis [standard mean difference (SMD): 0.66, 95% confidence interval (CI): 0.16 to 1.17, p=0.01, I2=93%]. Subgroup analysis showed consistent results in women with preterm and term preeclampsia in Asian and non-Asian women and in studies with different quality scores, which were not statistically significant between subgroups (p for subgroup difference&gt;0.05). Moreover, a higher level of GDF-15 was also found before the diagnosis in women who subsequently developed preeclampsia than those who did not (SMD: 1.32, 95% CI: 0.45 to 2.18, p=0.003, I2=89%). In conclusion, a higher circulating GDF-15 is observed in women with preeclampsia even before the diagnosis of the disease.","container-title":"Hormone and Metabolic Research = Hormon- Und Stoffwechselforschung = Hormones Et Metabolisme","DOI":"10.1055/a-1956-2961","ISSN":"1439-4286","journalAbbreviation":"Horm Metab Res","language":"eng","note":"PMID: 36410395","source":"PubMed","title":"Circulating Growth Differentiation Factor 15 and Preeclampsia: A Meta-Analysis","title-short":"Circulating Growth Differentiation Factor 15 and Preeclampsia","author":[{"family":"Wang","given":"Lihong"},{"family":"Yang","given":"Qiuli"}],"issued":{"date-parts":[["2022",11,21]]}}}],"schema":"https://github.com/citation-style-language/schema/raw/master/csl-citation.json"}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(10,24)</w:t>
      </w:r>
      <w:r w:rsidR="004D25F0">
        <w:rPr>
          <w:rFonts w:ascii="Times New Roman" w:hAnsi="Times New Roman" w:cs="Times New Roman"/>
        </w:rPr>
        <w:fldChar w:fldCharType="end"/>
      </w:r>
      <w:r w:rsidR="004D25F0">
        <w:rPr>
          <w:rFonts w:ascii="Times New Roman" w:hAnsi="Times New Roman" w:cs="Times New Roman"/>
        </w:rPr>
        <w:t xml:space="preserve">, and no changes </w:t>
      </w:r>
      <w:r w:rsidR="004D25F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Cye46Ql","properties":{"formattedCitation":"(9)","plainCitation":"(9)","noteIndex":0},"citationItems":[{"id":471,"uris":["http://zotero.org/users/5073745/items/FVD859KV"],"itemData":{"id":471,"type":"article-journal","container-title":"Placenta","DOI":"10.1053/plac.2002.0881","ISSN":"01434004","issue":"1","journalAbbreviation":"Placenta","language":"en","page":"100-106","source":"DOI.org (Crossref)","title":"Macrophage Inhibitory Cytokine-1 in Gestational Tissues and Maternal Serum in Normal and Pre-eclamptic Pregnancy","volume":"24","author":[{"family":"Marjono","given":"A.B."},{"family":"Brown","given":"D.A."},{"family":"Horton","given":"K.E."},{"family":"Wallace","given":"E.M."},{"family":"Breit","given":"S.N."},{"family":"Manuelpillai","given":"U."}],"issued":{"date-parts":[["2003",1]]}}}],"schema":"https://github.com/citation-style-language/schema/raw/master/csl-citation.json"} </w:instrText>
      </w:r>
      <w:r w:rsidR="004D25F0">
        <w:rPr>
          <w:rFonts w:ascii="Times New Roman" w:hAnsi="Times New Roman" w:cs="Times New Roman"/>
        </w:rPr>
        <w:fldChar w:fldCharType="separate"/>
      </w:r>
      <w:r w:rsidR="00A73687" w:rsidRPr="00A73687">
        <w:rPr>
          <w:rFonts w:ascii="Times New Roman" w:hAnsi="Times New Roman" w:cs="Times New Roman"/>
        </w:rPr>
        <w:t>(9)</w:t>
      </w:r>
      <w:r w:rsidR="004D25F0">
        <w:rPr>
          <w:rFonts w:ascii="Times New Roman" w:hAnsi="Times New Roman" w:cs="Times New Roman"/>
        </w:rPr>
        <w:fldChar w:fldCharType="end"/>
      </w:r>
      <w:r w:rsidR="004D25F0">
        <w:rPr>
          <w:rFonts w:ascii="Times New Roman" w:hAnsi="Times New Roman" w:cs="Times New Roman"/>
        </w:rPr>
        <w:t xml:space="preserve"> in</w:t>
      </w:r>
      <w:r w:rsidR="00F913B6">
        <w:rPr>
          <w:rFonts w:ascii="Times New Roman" w:hAnsi="Times New Roman" w:cs="Times New Roman"/>
        </w:rPr>
        <w:t xml:space="preserve"> </w:t>
      </w:r>
      <w:r w:rsidR="007F3588">
        <w:rPr>
          <w:rFonts w:ascii="Times New Roman" w:hAnsi="Times New Roman" w:cs="Times New Roman"/>
        </w:rPr>
        <w:t xml:space="preserve">GDF15 </w:t>
      </w:r>
      <w:r w:rsidR="00F913B6">
        <w:rPr>
          <w:rFonts w:ascii="Times New Roman" w:hAnsi="Times New Roman" w:cs="Times New Roman"/>
        </w:rPr>
        <w:t xml:space="preserve">in serum compared to non-preeclamptic, normotensive parents. </w:t>
      </w:r>
      <w:r w:rsidR="007F3588">
        <w:rPr>
          <w:rFonts w:ascii="Times New Roman" w:hAnsi="Times New Roman" w:cs="Times New Roman"/>
        </w:rPr>
        <w:t>Similarly, s</w:t>
      </w:r>
      <w:r w:rsidR="00C4175E">
        <w:rPr>
          <w:rFonts w:ascii="Times New Roman" w:hAnsi="Times New Roman" w:cs="Times New Roman"/>
        </w:rPr>
        <w:t>ome studies f</w:t>
      </w:r>
      <w:r w:rsidR="009531B6">
        <w:rPr>
          <w:rFonts w:ascii="Times New Roman" w:hAnsi="Times New Roman" w:cs="Times New Roman"/>
        </w:rPr>
        <w:t>ou</w:t>
      </w:r>
      <w:r w:rsidR="00C4175E">
        <w:rPr>
          <w:rFonts w:ascii="Times New Roman" w:hAnsi="Times New Roman" w:cs="Times New Roman"/>
        </w:rPr>
        <w:t xml:space="preserve">nd that GDF15 is higher in pregnancies complicated by </w:t>
      </w:r>
      <w:r w:rsidR="00B62135">
        <w:rPr>
          <w:rFonts w:ascii="Times New Roman" w:hAnsi="Times New Roman" w:cs="Times New Roman"/>
        </w:rPr>
        <w:t>gestational diabetes (G</w:t>
      </w:r>
      <w:r w:rsidR="00C4175E">
        <w:rPr>
          <w:rFonts w:ascii="Times New Roman" w:hAnsi="Times New Roman" w:cs="Times New Roman"/>
        </w:rPr>
        <w:t>DM</w:t>
      </w:r>
      <w:r w:rsidR="00B62135">
        <w:rPr>
          <w:rFonts w:ascii="Times New Roman" w:hAnsi="Times New Roman" w:cs="Times New Roman"/>
        </w:rPr>
        <w:t>)</w:t>
      </w:r>
      <w:r w:rsidR="00E07742">
        <w:rPr>
          <w:rFonts w:ascii="Times New Roman" w:hAnsi="Times New Roman" w:cs="Times New Roman"/>
        </w:rPr>
        <w:t xml:space="preserve"> </w:t>
      </w:r>
      <w:r w:rsidR="00E07742">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{"citationID":"ljedIe4J","properties":{"formattedCitation":"(25)","plainCitation":"(25)","noteIndex":0},"citationItems":[{"id":480,"uris":["http://zotero.org/users/5073745/items/DITELI98"],"itemData":{"id":480,"type":"article-journal","abstract":"Objective\nGrowth differentiation factor-15 (GDF-15), the new member of transforming growth factor (TGF)-beta family, is released as a response of oxidative stress, inflammation and tissue injury. We aimed to determine GDF-15 levels in patients with Gestational Diabetes Mellitus (GDM) and the relation between GDF-15 and adverse perinatal outcomes.\nMaterials and methods:\nForty pregnant women with GDM (receiving diet and insulin therapy) and forty healthy pregnant women as control group participated in this current study. GDF- 15 levels were analyzed by enzyme-linked immunosorbent assess kit.\nResults\nThe median serum GDF-15 level was measured higher in patients with GDM, and it was statistically meaningful (p: 0.000). Logistic regression analysis indicated that with the increase of GDF-15 level, the risk of GDM diseases increases as well. (P: 0.001, OR = 1.009; 95% CI = 1.003–1.014). There were no differences between GDF-15 levels and perinatal outcomes.\nConclusion\nWe concluded that higher GDF-15 levels are related to GDM in the third trimester. The optimal GDF-15 cut-off value was measured as 326 pg/ml for the diagnosis of GDM with 70% sensitivity and 60% specificity in our study. Further studies are needed to show the significance of GDF-15 as a biomarker for the disease.","container-title":"Taiwanese Journal of Obstetrics and Gynecology","DOI":"10.1016/j.tjog.2020.12.004","ISSN":"1028-4559","issue":"2","journalAbbreviation":"Taiwanese Journal of Obstetrics and Gynecology","language":"en","page":"221-224","source":"ScienceDirect","title":"Is GDF-15 level associated with gestational diabetes mellitus and adverse perinatal outcomes?","volume":"60","author":[{"family":"Yakut","given":"Kadriye"},{"family":"Öcal","given":"Doğa Fatma"},{"family":"Öztürk","given":"Filiz Halıcı"},{"family":"Öztürk","given":"Merve"},{"family":"Oğuz","given":"Yüksel"},{"family":"Sınacı","given":"Selcan"},{"family":"Çağlar","given":"Turhan"}],"issued":{"date-parts":[["2021",3,1]]}}}],"schema":"https://github.com/citation-style-language/schema/raw/master/csl-citation.json"} </w:instrText>
      </w:r>
      <w:r w:rsidR="00E07742">
        <w:rPr>
          <w:rFonts w:ascii="Times New Roman" w:hAnsi="Times New Roman" w:cs="Times New Roman"/>
        </w:rPr>
        <w:fldChar w:fldCharType="separate"/>
      </w:r>
      <w:r w:rsidR="00A73687" w:rsidRPr="00A73687">
        <w:rPr>
          <w:rFonts w:ascii="Times New Roman" w:hAnsi="Times New Roman" w:cs="Times New Roman"/>
        </w:rPr>
        <w:t>(25)</w:t>
      </w:r>
      <w:r w:rsidR="00E07742">
        <w:rPr>
          <w:rFonts w:ascii="Times New Roman" w:hAnsi="Times New Roman" w:cs="Times New Roman"/>
        </w:rPr>
        <w:fldChar w:fldCharType="end"/>
      </w:r>
      <w:r w:rsidR="00C4175E">
        <w:rPr>
          <w:rFonts w:ascii="Times New Roman" w:hAnsi="Times New Roman" w:cs="Times New Roman"/>
        </w:rPr>
        <w:t xml:space="preserve">, </w:t>
      </w:r>
      <w:r w:rsidR="00B92807">
        <w:rPr>
          <w:rFonts w:ascii="Times New Roman" w:hAnsi="Times New Roman" w:cs="Times New Roman"/>
        </w:rPr>
        <w:t xml:space="preserve">or </w:t>
      </w:r>
      <w:r w:rsidR="00B62135">
        <w:rPr>
          <w:rFonts w:ascii="Times New Roman" w:hAnsi="Times New Roman" w:cs="Times New Roman"/>
        </w:rPr>
        <w:t xml:space="preserve">type 2 </w:t>
      </w:r>
      <w:r w:rsidR="00B62135">
        <w:rPr>
          <w:rFonts w:ascii="Times New Roman" w:hAnsi="Times New Roman" w:cs="Times New Roman"/>
        </w:rPr>
        <w:lastRenderedPageBreak/>
        <w:t>diabetes (</w:t>
      </w:r>
      <w:r w:rsidR="00B92807">
        <w:rPr>
          <w:rFonts w:ascii="Times New Roman" w:hAnsi="Times New Roman" w:cs="Times New Roman"/>
        </w:rPr>
        <w:t>T2D</w:t>
      </w:r>
      <w:r w:rsidR="00B62135">
        <w:rPr>
          <w:rFonts w:ascii="Times New Roman" w:hAnsi="Times New Roman" w:cs="Times New Roman"/>
        </w:rPr>
        <w:t>M)</w:t>
      </w:r>
      <w:r w:rsidR="00B92807">
        <w:rPr>
          <w:rFonts w:ascii="Times New Roman" w:hAnsi="Times New Roman" w:cs="Times New Roman"/>
        </w:rPr>
        <w:t xml:space="preserve"> </w:t>
      </w:r>
      <w:r w:rsidR="00B9280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t4jWlLmQ","properties":{"formattedCitation":"(10)","plainCitation":"(10)","noteIndex":0},"citationItems":[{"id":442,"uris":["http://zotero.org/users/5073745/items/7H36LHYK"],"itemData":{"id":442,"type":"article-journal","container-title":"Hypertension","DOI":"10.1161/HYPERTENSIONAHA.109.130583","ISSN":"0194-911X, 1524-4563","issue":"1","journalAbbreviation":"Hypertension","language":"en","page":"106-112","source":"DOI.org (Crossref)","title":"Circulating and Placental Growth-Differentiation Factor 15 in Preeclampsia and in Pregnancy Complicated by Diabetes Mellitus","volume":"54","author":[{"family":"Sugulle","given":"Meryam"},{"family":"Dechend","given":"Ralf"},{"family":"Herse","given":"Florian"},{"family":"Weedon-Fekjaer","given":"M. Susanne"},{"family":"Johnsen","given":"Guro M."},{"family":"Brosnihan","given":"K. Bridget"},{"family":"Anton","given":"Lauren"},{"family":"Luft","given":"Friedrich C."},{"family":"Wollert","given":"Kai C."},{"family":"Kempf","given":"Tibor"},{"family":"Staff","given":"Anne Cathrine"}],"issued":{"date-parts":[["2009",7]]}}}],"schema":"https://github.com/citation-style-language/schema/raw/master/csl-citation.json"} </w:instrText>
      </w:r>
      <w:r w:rsidR="00B92807">
        <w:rPr>
          <w:rFonts w:ascii="Times New Roman" w:hAnsi="Times New Roman" w:cs="Times New Roman"/>
        </w:rPr>
        <w:fldChar w:fldCharType="separate"/>
      </w:r>
      <w:r w:rsidR="00A73687" w:rsidRPr="00A73687">
        <w:rPr>
          <w:rFonts w:ascii="Times New Roman" w:hAnsi="Times New Roman" w:cs="Times New Roman"/>
        </w:rPr>
        <w:t>(10)</w:t>
      </w:r>
      <w:r w:rsidR="00B92807">
        <w:rPr>
          <w:rFonts w:ascii="Times New Roman" w:hAnsi="Times New Roman" w:cs="Times New Roman"/>
        </w:rPr>
        <w:fldChar w:fldCharType="end"/>
      </w:r>
      <w:r w:rsidR="009531B6">
        <w:rPr>
          <w:rFonts w:ascii="Times New Roman" w:hAnsi="Times New Roman" w:cs="Times New Roman"/>
        </w:rPr>
        <w:t>,</w:t>
      </w:r>
      <w:r w:rsidR="00B92807">
        <w:rPr>
          <w:rFonts w:ascii="Times New Roman" w:hAnsi="Times New Roman" w:cs="Times New Roman"/>
        </w:rPr>
        <w:t xml:space="preserve"> </w:t>
      </w:r>
      <w:r w:rsidR="00C4175E">
        <w:rPr>
          <w:rFonts w:ascii="Times New Roman" w:hAnsi="Times New Roman" w:cs="Times New Roman"/>
        </w:rPr>
        <w:t>while others f</w:t>
      </w:r>
      <w:r w:rsidR="009531B6">
        <w:rPr>
          <w:rFonts w:ascii="Times New Roman" w:hAnsi="Times New Roman" w:cs="Times New Roman"/>
        </w:rPr>
        <w:t>ou</w:t>
      </w:r>
      <w:r w:rsidR="00C4175E">
        <w:rPr>
          <w:rFonts w:ascii="Times New Roman" w:hAnsi="Times New Roman" w:cs="Times New Roman"/>
        </w:rPr>
        <w:t xml:space="preserve">nd it is only </w:t>
      </w:r>
      <w:r w:rsidR="00AB2246">
        <w:rPr>
          <w:rFonts w:ascii="Times New Roman" w:hAnsi="Times New Roman" w:cs="Times New Roman"/>
        </w:rPr>
        <w:t>significantly</w:t>
      </w:r>
      <w:r w:rsidR="00C4175E">
        <w:rPr>
          <w:rFonts w:ascii="Times New Roman" w:hAnsi="Times New Roman" w:cs="Times New Roman"/>
        </w:rPr>
        <w:t xml:space="preserve"> increased in pregnancies that are complicated by </w:t>
      </w:r>
      <w:r w:rsidR="009531B6">
        <w:rPr>
          <w:rFonts w:ascii="Times New Roman" w:hAnsi="Times New Roman" w:cs="Times New Roman"/>
        </w:rPr>
        <w:t>type 1 diabetes (</w:t>
      </w:r>
      <w:r w:rsidR="007F3588">
        <w:rPr>
          <w:rFonts w:ascii="Times New Roman" w:hAnsi="Times New Roman" w:cs="Times New Roman"/>
        </w:rPr>
        <w:t>T1DM</w:t>
      </w:r>
      <w:r w:rsidR="009531B6">
        <w:rPr>
          <w:rFonts w:ascii="Times New Roman" w:hAnsi="Times New Roman" w:cs="Times New Roman"/>
        </w:rPr>
        <w:t>)</w:t>
      </w:r>
      <w:r w:rsidR="00B92807">
        <w:rPr>
          <w:rFonts w:ascii="Times New Roman" w:hAnsi="Times New Roman" w:cs="Times New Roman"/>
        </w:rPr>
        <w:t xml:space="preserve"> but not </w:t>
      </w:r>
      <w:r w:rsidR="009531B6">
        <w:rPr>
          <w:rFonts w:ascii="Times New Roman" w:hAnsi="Times New Roman" w:cs="Times New Roman"/>
        </w:rPr>
        <w:t>type 2 diabetes (</w:t>
      </w:r>
      <w:r w:rsidR="00B92807">
        <w:rPr>
          <w:rFonts w:ascii="Times New Roman" w:hAnsi="Times New Roman" w:cs="Times New Roman"/>
        </w:rPr>
        <w:t>T2DM</w:t>
      </w:r>
      <w:r w:rsidR="009531B6">
        <w:rPr>
          <w:rFonts w:ascii="Times New Roman" w:hAnsi="Times New Roman" w:cs="Times New Roman"/>
        </w:rPr>
        <w:t>)</w:t>
      </w:r>
      <w:r w:rsidR="00B92807">
        <w:rPr>
          <w:rFonts w:ascii="Times New Roman" w:hAnsi="Times New Roman" w:cs="Times New Roman"/>
        </w:rPr>
        <w:t xml:space="preserve"> or GDM</w:t>
      </w:r>
      <w:r w:rsidR="007F3588">
        <w:rPr>
          <w:rFonts w:ascii="Times New Roman" w:hAnsi="Times New Roman" w:cs="Times New Roman"/>
        </w:rPr>
        <w:t xml:space="preserve"> </w:t>
      </w:r>
      <w:r w:rsidR="00C4175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{"citationID":"Syd3pgzo","properties":{"formattedCitation":"(26)","plainCitation":"(26)","noteIndex":0},"citationItems":[{"id":478,"uris":["http://zotero.org/users/5073745/items/CHLIH6VP"],"itemData":{"id":478,"type":"article-journal","abstract":"Cardiovascular disease (CVD) is a leading cause of death in both men and women. Type 1 and 2 diabetes mellitus (DM1 and DM2) are well-known risk factors for CVD. In addition, gestational diabetes mellitus (GDM) is a female sex-specific risk factor for CVD. Here, we measure circulating concentrations of cardiac troponin T (cTNT), N-terminal pro-B-type natriuretic peptide (NT-proBNP) and growth differentiation factor 15 (GDF-15) during pregnancy—a window of time often referred to as a cardiovascular stress test for women.","container-title":"Acta Diabetologica","DOI":"10.1007/s00592-022-01916-w","ISSN":"1432-5233","issue":"9","journalAbbreviation":"Acta Diabetol","language":"en","page":"1229-1236","source":"Springer Link","title":"Cardiovascular biomarkers in pregnancy with diabetes and associations to glucose control","volume":"59","author":[{"family":"Jacobsen","given":"Daniel P."},{"family":"Røysland","given":"Ragnhild"},{"family":"Strand","given":"Heidi"},{"family":"Moe","given":"Kjartan"},{"family":"Sugulle","given":"Meryam"},{"family":"Omland","given":"Torbjørn"},{"family":"Staff","given":"Anne Cathrine"}],"issued":{"date-parts":[["2022",9,1]]}}}],"schema":"https://github.com/citation-style-language/schema/raw/master/csl-citation.json"} </w:instrText>
      </w:r>
      <w:r w:rsidR="00C4175E">
        <w:rPr>
          <w:rFonts w:ascii="Times New Roman" w:hAnsi="Times New Roman" w:cs="Times New Roman"/>
        </w:rPr>
        <w:fldChar w:fldCharType="separate"/>
      </w:r>
      <w:r w:rsidR="00A73687" w:rsidRPr="00A73687">
        <w:rPr>
          <w:rFonts w:ascii="Times New Roman" w:hAnsi="Times New Roman" w:cs="Times New Roman"/>
        </w:rPr>
        <w:t>(26)</w:t>
      </w:r>
      <w:r w:rsidR="00C4175E">
        <w:rPr>
          <w:rFonts w:ascii="Times New Roman" w:hAnsi="Times New Roman" w:cs="Times New Roman"/>
        </w:rPr>
        <w:fldChar w:fldCharType="end"/>
      </w:r>
      <w:r w:rsidR="00C4175E">
        <w:rPr>
          <w:rFonts w:ascii="Times New Roman" w:hAnsi="Times New Roman" w:cs="Times New Roman"/>
        </w:rPr>
        <w:t>.</w:t>
      </w:r>
      <w:r w:rsidR="00DC1DEE">
        <w:rPr>
          <w:rFonts w:ascii="Times New Roman" w:hAnsi="Times New Roman" w:cs="Times New Roman"/>
        </w:rPr>
        <w:t xml:space="preserve"> GWAS have indicated that </w:t>
      </w:r>
      <w:r w:rsidR="0015746A" w:rsidRPr="00C456F4">
        <w:rPr>
          <w:rFonts w:ascii="Times New Roman" w:hAnsi="Times New Roman" w:cs="Times New Roman"/>
          <w:i/>
        </w:rPr>
        <w:t>GDF15</w:t>
      </w:r>
      <w:r w:rsidR="0015746A">
        <w:rPr>
          <w:rFonts w:ascii="Times New Roman" w:hAnsi="Times New Roman" w:cs="Times New Roman"/>
        </w:rPr>
        <w:t xml:space="preserve"> </w:t>
      </w:r>
      <w:r w:rsidR="00B92807">
        <w:rPr>
          <w:rFonts w:ascii="Times New Roman" w:hAnsi="Times New Roman" w:cs="Times New Roman"/>
        </w:rPr>
        <w:t>variants in</w:t>
      </w:r>
      <w:r w:rsidR="00DC1DEE">
        <w:rPr>
          <w:rFonts w:ascii="Times New Roman" w:hAnsi="Times New Roman" w:cs="Times New Roman"/>
        </w:rPr>
        <w:t xml:space="preserve"> humans </w:t>
      </w:r>
      <w:r w:rsidR="00B92807">
        <w:rPr>
          <w:rFonts w:ascii="Times New Roman" w:hAnsi="Times New Roman" w:cs="Times New Roman"/>
        </w:rPr>
        <w:t xml:space="preserve">are associated with </w:t>
      </w:r>
      <w:r w:rsidR="0015746A">
        <w:rPr>
          <w:rFonts w:ascii="Times New Roman" w:hAnsi="Times New Roman" w:cs="Times New Roman"/>
        </w:rPr>
        <w:t>hyperemesis gr</w:t>
      </w:r>
      <w:r w:rsidR="00DC1DEE">
        <w:rPr>
          <w:rFonts w:ascii="Times New Roman" w:hAnsi="Times New Roman" w:cs="Times New Roman"/>
        </w:rPr>
        <w:t>a</w:t>
      </w:r>
      <w:r w:rsidR="0015746A">
        <w:rPr>
          <w:rFonts w:ascii="Times New Roman" w:hAnsi="Times New Roman" w:cs="Times New Roman"/>
        </w:rPr>
        <w:t>vidarum</w:t>
      </w:r>
      <w:r w:rsidR="001F6D4E">
        <w:rPr>
          <w:rFonts w:ascii="Times New Roman" w:hAnsi="Times New Roman" w:cs="Times New Roman"/>
        </w:rPr>
        <w:t xml:space="preserve"> (HG)</w:t>
      </w:r>
      <w:r w:rsidR="0015746A">
        <w:rPr>
          <w:rFonts w:ascii="Times New Roman" w:hAnsi="Times New Roman" w:cs="Times New Roman"/>
        </w:rPr>
        <w:t>, an extreme form of nausea and vomiting of pregnancy</w:t>
      </w:r>
      <w:r w:rsidR="00DC1DEE">
        <w:rPr>
          <w:rFonts w:ascii="Times New Roman" w:hAnsi="Times New Roman" w:cs="Times New Roman"/>
        </w:rPr>
        <w:t xml:space="preserve"> </w:t>
      </w:r>
      <w:r w:rsidR="0015746A">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{"citationID":"BOsiCtMt","properties":{"formattedCitation":"(27,28)","plainCitation":"(27,28)","noteIndex":0},"citationItems":[{"id":23,"uris":["http://zotero.org/users/5073745/items/NQPGPKKE"],"itemData":{"id":23,"type":"article-journal","abstract":"Hyperemesis gravidarum (HG), severe nausea and vomiting of pregnancy, occurs in 0.3–2% of pregnancies and is associated with maternal and fetal morbidity. The cause of HG remains unknown, but familial aggregation and results of twin studies suggest that understanding the genetic contribution is essential for comprehending the disease etiology. Here, we conduct a genome-wide association study (GWAS) for binary (HG) and ordinal (severity of nausea and vomiting) phenotypes of pregnancy complications. Two loci, chr19p13.11 and chr4q12, are genome-wide significant (p &lt; 5 × 10−8) in both association scans and are replicated in an independent cohort. The genes implicated at these two loci are GDF15 and IGFBP7 respectively, both known to be involved in placentation, appetite, and cachexia. While proving the casual roles of GDF15 and IGFBP7 in nausea and vomiting of pregnancy requires further study, this GWAS provides insights into the genetic risk factors contributing to the disease.","container-title":"Nature Communications; London","DOI":"http://dx.doi.org.proxy.lib.umich.edu/10.1038/s41467-018-03258-0","language":"English","license":"© 2018. This work is published under http://creativecommons.org/licenses/by/4.0/ (the “License”). Notwithstanding the ProQuest Terms and Conditions, you may use this content in accordance with the terms of the License.","note":"number-of-pages: 1-9\npublisher-place: London, United States, London\npublisher: Nature Publishing Group","page":"1-9","source":"ProQuest","title":"Placenta and appetite genes GDF15 and IGFBP7 are associated with hyperemesis gravidarum","volume":"9","author":[{"family":"Fejzo","given":"Marlena S."},{"family":"Sazonova","given":"Olga V."},{"family":"Sathirapongsasuti","given":"J. Fah"},{"family":"Hallgrímsdóttir","given":"Ingileif B."},{"family":"Vacic","given":"Vladimir"},{"family":"MacGibbon","given":"Kimber W."},{"family":"Schoenberg","given":"Frederic P."},{"family":"Mancuso","given":"Nicholas"},{"family":"Slamon","given":"Dennis J."},{"family":"Mullin","given":"Patrick M."},{"family":"Agee","given":"Michelle"},{"family":"Alipanahi","given":"Babak"},{"family":"Auton","given":"Adam"},{"family":"Bell","given":"Robert K."},{"family":"Bryc","given":"Katarzyna"},{"family":"Elson","given":"Sarah L."},{"family":"Fontanillas","given":"Pierre"},{"family":"Furlotte","given":"Nicholas A."},{"family":"Hinds","given":"David A."},{"family":"Hromatka","given":"Bethann S."},{"family":"Huber","given":"Karen E."},{"family":"Kleinman","given":"Aaron"},{"family":"Litterman","given":"Nadia K."},{"family":"McIntyre","given":"Matthew H."},{"family":"Mountain","given":"Joanna L."},{"family":"Noblin","given":"Elizabeth S."},{"family":"Northover","given":"Carrie A. M."},{"family":"Pitts","given":"Steven J."},{"family":"Shelton","given":"Janie F."},{"family":"Shringarpure","given":"Suyash"},{"family":"Tian","given":"Chao"},{"family":"Tung","given":"Joyce Y."},{"family":"Wilson","given":"Catherine H."}],"issued":{"date-parts":[["2018",3]]}}},{"id":310,"uris":["http://zotero.org/users/5073745/items/39F2TGH3"],"itemData":{"id":310,"type":"article-journal","abstract":"Objective\nHyperemesis gravidarum, severe nausea and vomiting in pregnancy, occurs in up to 2% of pregnancies and leads to significant weight loss, dehydration, electrolyte imbalance, and ketonuria. It is associated with both maternal and fetal morbidity. Familial aggregation studies and twin studies suggest a genetic component. In a recent GWAS, we showed that placentation, appetite, and cachexia genes GDF15 and IGFBP7 are linked to hyperemesis gravidarum (HG). The purpose of this study is to determine whether GDF15 and IGFBP7 are upregulated in HG patients.\n, \nMethods\nWe compared serum levels of GDF15 and IGFBP7 at 12 and 24 weeksʼ gestation in women hospitalized for HG, and two control groups, women with nausea and vomiting of pregnancy (NVP), and women with no NVP.\n, \nResults\nWe show GDF15 and IGFBP7 serum levels are significantly increased in women with HG at 12 weeksʼ gestation. Serum levels of hCG are not significantly different between cases and controls. At 24 weeks gestation, when symptoms have largely resolved, there is no difference in GDF15 and IGFBP7 serum levels between cases and controls.\n, \nConclusion\nThis study supports GDF15 and IGFBP7 in the pathogenesis of HG and may be useful for prediction and diagnosis. The GDF15-GFRAL brainstem-activated pathway was recently identified and therapies to treat conditions of abnormal appetite are under intense investigation. Based on our findings, HG should be included.","container-title":"Geburtshilfe und Frauenheilkunde","DOI":"10.1055/a-0830-1346","ISSN":"0016-5751","issue":"4","journalAbbreviation":"Geburtshilfe Frauenheilkd","note":"PMID: 31000883\nPMCID: PMC6461465","page":"382-388","source":"PubMed Central","title":"Analysis of GDF15 and IGFBP7 in Hyperemesis Gravidarum Support Causality","volume":"79","author":[{"family":"Fejzo","given":"Marlena S."},{"family":"Fasching","given":"Peter A."},{"family":"Schneider","given":"Michael O."},{"family":"Schwitulla","given":"Judith"},{"family":"Beckmann","given":"Matthias W."},{"family":"Schwenke","given":"Eva"},{"family":"MacGibbon","given":"Kimber W."},{"family":"Mullin","given":"Patrick M."}],"issued":{"date-parts":[["2019",4]]}}}],"schema":"https://github.com/citation-style-language/schema/raw/master/csl-citation.json"} </w:instrText>
      </w:r>
      <w:r w:rsidR="0015746A">
        <w:rPr>
          <w:rFonts w:ascii="Times New Roman" w:hAnsi="Times New Roman" w:cs="Times New Roman"/>
        </w:rPr>
        <w:fldChar w:fldCharType="separate"/>
      </w:r>
      <w:r w:rsidR="00A73687" w:rsidRPr="00A73687">
        <w:rPr>
          <w:rFonts w:ascii="Times New Roman" w:hAnsi="Times New Roman" w:cs="Times New Roman"/>
        </w:rPr>
        <w:t>(27,28)</w:t>
      </w:r>
      <w:r w:rsidR="0015746A">
        <w:rPr>
          <w:rFonts w:ascii="Times New Roman" w:hAnsi="Times New Roman" w:cs="Times New Roman"/>
        </w:rPr>
        <w:fldChar w:fldCharType="end"/>
      </w:r>
      <w:r w:rsidR="0015746A">
        <w:rPr>
          <w:rFonts w:ascii="Times New Roman" w:hAnsi="Times New Roman" w:cs="Times New Roman"/>
        </w:rPr>
        <w:t>.</w:t>
      </w:r>
      <w:r w:rsidR="00DC1DEE">
        <w:rPr>
          <w:rFonts w:ascii="Times New Roman" w:hAnsi="Times New Roman" w:cs="Times New Roman"/>
        </w:rPr>
        <w:t xml:space="preserve"> </w:t>
      </w:r>
      <w:r w:rsidR="00665AF4">
        <w:rPr>
          <w:rFonts w:ascii="Times New Roman" w:hAnsi="Times New Roman" w:cs="Times New Roman"/>
        </w:rPr>
        <w:t xml:space="preserve">Recent evidence </w:t>
      </w:r>
      <w:r w:rsidR="001F6D4E">
        <w:rPr>
          <w:rFonts w:ascii="Times New Roman" w:hAnsi="Times New Roman" w:cs="Times New Roman"/>
        </w:rPr>
        <w:t xml:space="preserve">supports high levels of </w:t>
      </w:r>
      <w:r w:rsidR="00665AF4">
        <w:rPr>
          <w:rFonts w:ascii="Times New Roman" w:hAnsi="Times New Roman" w:cs="Times New Roman"/>
        </w:rPr>
        <w:t>GDF15</w:t>
      </w:r>
      <w:r w:rsidR="001F6D4E">
        <w:rPr>
          <w:rFonts w:ascii="Times New Roman" w:hAnsi="Times New Roman" w:cs="Times New Roman"/>
        </w:rPr>
        <w:t xml:space="preserve"> in circulation </w:t>
      </w:r>
      <w:r w:rsidR="00665AF4">
        <w:rPr>
          <w:rFonts w:ascii="Times New Roman" w:hAnsi="Times New Roman" w:cs="Times New Roman"/>
        </w:rPr>
        <w:t>pre</w:t>
      </w:r>
      <w:r w:rsidR="001F6D4E">
        <w:rPr>
          <w:rFonts w:ascii="Times New Roman" w:hAnsi="Times New Roman" w:cs="Times New Roman"/>
        </w:rPr>
        <w:t>-</w:t>
      </w:r>
      <w:r w:rsidR="00665AF4">
        <w:rPr>
          <w:rFonts w:ascii="Times New Roman" w:hAnsi="Times New Roman" w:cs="Times New Roman"/>
        </w:rPr>
        <w:t xml:space="preserve">pregnancy </w:t>
      </w:r>
      <w:r w:rsidR="001F6D4E">
        <w:rPr>
          <w:rFonts w:ascii="Times New Roman" w:hAnsi="Times New Roman" w:cs="Times New Roman"/>
        </w:rPr>
        <w:t xml:space="preserve">may be protective for HG and further elucidates the causal role of GDF15 in severe nausea and vomiting of pregnancy </w:t>
      </w:r>
      <w:r w:rsidR="001F6D4E">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{"citationID":"zxyQPUJ9","properties":{"formattedCitation":"(20)","plainCitation":"(20)","noteIndex":0},"citationItems":[{"id":1959,"uris":["http://zotero.org/users/5073745/items/MF8PKC9R"],"itemData":{"id":1959,"type":"article-journal","abstract":"GDF15, a hormone acting on the brainstem, has been implicated in the nausea and vomiting of pregnancy, including its most severe form, hyperemesis gravidarum (HG), but a full mechanistic understanding is lacking1–4. Here we report that fetal production of GDF15 and maternal sensitivity to it both contribute substantially to the risk of HG. We confirmed that higher GDF15 levels in maternal blood are associated with vomiting in pregnancy and HG. Using mass spectrometry to detect a naturally labelled GDF15 variant, we demonstrate that the vast majority of GDF15 in the maternal plasma is derived from the feto-placental unit. By studying carriers of rare and common genetic variants, we found that low levels of GDF15 in the non-pregnant state increase the risk of developing HG. Conversely, women with β-thalassaemia, a condition in which GDF15 levels are chronically high5, report very low levels of nausea and vomiting of pregnancy. In mice, the acute food intake response to a bolus of GDF15 is influenced bi-directionally by prior levels of circulating GDF15 in a manner suggesting that this system is susceptible to desensitization. Our findings support a putative causal role for fetally derived GDF15 in the nausea and vomiting of human pregnancy, with maternal sensitivity, at least partly determined by prepregnancy exposure to the hormone, being a major influence on its severity. They also suggest mechanism-based approaches to the treatment and prevention of HG.","container-title":"Nature","DOI":"10.1038/s41586-023-06921-9","ISSN":"1476-4687","language":"en","license":"2023 The Author(s)","note":"publisher: Nature Publishing Group","page":"1-8","source":"www-nature-com.ezproxy.library.wisc.edu","title":"GDF15 linked to maternal risk of nausea and vomiting during pregnancy","author":[{"family":"Fejzo","given":"M."},{"family":"Rocha","given":"N."},{"family":"Cimino","given":"I."},{"family":"Lockhart","given":"S. M."},{"family":"Petry","given":"C. J."},{"family":"Kay","given":"R. G."},{"family":"Burling","given":"K."},{"family":"Barker","given":"P."},{"family":"George","given":"A. L."},{"family":"Yasara","given":"N."},{"family":"Premawardhena","given":"A."},{"family":"Gong","given":"S."},{"family":"Cook","given":"E."},{"family":"Rimmington","given":"D."},{"family":"Rainbow","given":"K."},{"family":"Withers","given":"D. J."},{"family":"Cortessis","given":"V."},{"family":"Mullin","given":"P. M."},{"family":"MacGibbon","given":"K. W."},{"family":"Jin","given":"E."},{"family":"Kam","given":"A."},{"family":"Campbell","given":"A."},{"family":"Polasek","given":"O."},{"family":"Tzoneva","given":"G."},{"family":"Gribble","given":"F. M."},{"family":"Yeo","given":"G. S. H."},{"family":"Lam","given":"B. Y. H."},{"family":"Saudek","given":"V."},{"family":"Hughes","given":"I. A."},{"family":"Ong","given":"K. K."},{"family":"Perry","given":"J. R. B."},{"family":"Sutton Cole","given":"A."},{"family":"Baumgarten","given":"M."},{"family":"Welsh","given":"P."},{"family":"Sattar","given":"N."},{"family":"Smith","given":"G. C. S."},{"family":"Charnock-Jones","given":"D. S."},{"family":"Coll","given":"A. P."},{"family":"Meek","given":"C. L."},{"family":"Mettananda","given":"S."},{"family":"Hayward","given":"C."},{"family":"Mancuso","given":"N."},{"family":"O’Rahilly","given":"S."}],"issued":{"date-parts":[["2023",12,13]]}}}],"schema":"https://github.com/citation-style-language/schema/raw/master/csl-citation.json"} </w:instrText>
      </w:r>
      <w:r w:rsidR="001F6D4E">
        <w:rPr>
          <w:rFonts w:ascii="Times New Roman" w:hAnsi="Times New Roman" w:cs="Times New Roman"/>
        </w:rPr>
        <w:fldChar w:fldCharType="separate"/>
      </w:r>
      <w:r w:rsidR="00A73687" w:rsidRPr="00A73687">
        <w:rPr>
          <w:rFonts w:ascii="Times New Roman" w:hAnsi="Times New Roman" w:cs="Times New Roman"/>
        </w:rPr>
        <w:t>(20)</w:t>
      </w:r>
      <w:r w:rsidR="001F6D4E">
        <w:rPr>
          <w:rFonts w:ascii="Times New Roman" w:hAnsi="Times New Roman" w:cs="Times New Roman"/>
        </w:rPr>
        <w:fldChar w:fldCharType="end"/>
      </w:r>
      <w:r w:rsidR="001F6D4E">
        <w:rPr>
          <w:rFonts w:ascii="Times New Roman" w:hAnsi="Times New Roman" w:cs="Times New Roman"/>
        </w:rPr>
        <w:t xml:space="preserve">. </w:t>
      </w:r>
      <w:r w:rsidR="00D21874">
        <w:rPr>
          <w:rFonts w:ascii="Times New Roman" w:hAnsi="Times New Roman" w:cs="Times New Roman"/>
        </w:rPr>
        <w:t xml:space="preserve">Given the </w:t>
      </w:r>
      <w:r w:rsidR="00A275BC">
        <w:rPr>
          <w:rFonts w:ascii="Times New Roman" w:hAnsi="Times New Roman" w:cs="Times New Roman"/>
        </w:rPr>
        <w:t>sometimes-conflicting</w:t>
      </w:r>
      <w:r w:rsidR="00D21874">
        <w:rPr>
          <w:rFonts w:ascii="Times New Roman" w:hAnsi="Times New Roman" w:cs="Times New Roman"/>
        </w:rPr>
        <w:t xml:space="preserve"> human data, </w:t>
      </w:r>
      <w:r w:rsidR="00D93E43">
        <w:rPr>
          <w:rFonts w:ascii="Times New Roman" w:hAnsi="Times New Roman" w:cs="Times New Roman"/>
        </w:rPr>
        <w:t xml:space="preserve">we sought to </w:t>
      </w:r>
      <w:r w:rsidR="00F01693">
        <w:rPr>
          <w:rFonts w:ascii="Times New Roman" w:hAnsi="Times New Roman" w:cs="Times New Roman"/>
        </w:rPr>
        <w:t>define</w:t>
      </w:r>
      <w:r w:rsidR="00D21874">
        <w:rPr>
          <w:rFonts w:ascii="Times New Roman" w:hAnsi="Times New Roman" w:cs="Times New Roman"/>
        </w:rPr>
        <w:t xml:space="preserve"> the</w:t>
      </w:r>
      <w:r w:rsidR="00D93E43">
        <w:rPr>
          <w:rFonts w:ascii="Times New Roman" w:hAnsi="Times New Roman" w:cs="Times New Roman"/>
        </w:rPr>
        <w:t xml:space="preserve"> </w:t>
      </w:r>
      <w:r w:rsidR="00D21874">
        <w:rPr>
          <w:rFonts w:ascii="Times New Roman" w:hAnsi="Times New Roman" w:cs="Times New Roman"/>
        </w:rPr>
        <w:t>effects of</w:t>
      </w:r>
      <w:r w:rsidR="00D93E43">
        <w:rPr>
          <w:rFonts w:ascii="Times New Roman" w:hAnsi="Times New Roman" w:cs="Times New Roman"/>
        </w:rPr>
        <w:t xml:space="preserve"> </w:t>
      </w:r>
      <w:r w:rsidR="00D93E43" w:rsidRPr="0089053B">
        <w:rPr>
          <w:rFonts w:ascii="Times New Roman" w:hAnsi="Times New Roman" w:cs="Times New Roman"/>
          <w:i/>
          <w:iCs/>
        </w:rPr>
        <w:t>Gdf15</w:t>
      </w:r>
      <w:r w:rsidR="00D21874">
        <w:rPr>
          <w:rFonts w:ascii="Times New Roman" w:hAnsi="Times New Roman" w:cs="Times New Roman"/>
        </w:rPr>
        <w:t xml:space="preserve"> loss of function</w:t>
      </w:r>
      <w:r w:rsidR="00D93E43">
        <w:rPr>
          <w:rFonts w:ascii="Times New Roman" w:hAnsi="Times New Roman" w:cs="Times New Roman"/>
        </w:rPr>
        <w:t xml:space="preserve"> </w:t>
      </w:r>
      <w:r w:rsidR="005B366D">
        <w:rPr>
          <w:rFonts w:ascii="Times New Roman" w:hAnsi="Times New Roman" w:cs="Times New Roman"/>
        </w:rPr>
        <w:t xml:space="preserve">during the course of </w:t>
      </w:r>
      <w:r w:rsidR="00592757">
        <w:rPr>
          <w:rFonts w:ascii="Times New Roman" w:hAnsi="Times New Roman" w:cs="Times New Roman"/>
        </w:rPr>
        <w:t xml:space="preserve">murine </w:t>
      </w:r>
      <w:r w:rsidR="005B366D">
        <w:rPr>
          <w:rFonts w:ascii="Times New Roman" w:hAnsi="Times New Roman" w:cs="Times New Roman"/>
        </w:rPr>
        <w:t>pregnancy</w:t>
      </w:r>
      <w:r w:rsidR="00D21874">
        <w:rPr>
          <w:rFonts w:ascii="Times New Roman" w:hAnsi="Times New Roman" w:cs="Times New Roman"/>
        </w:rPr>
        <w:t>, including</w:t>
      </w:r>
      <w:r w:rsidR="005B366D">
        <w:rPr>
          <w:rFonts w:ascii="Times New Roman" w:hAnsi="Times New Roman" w:cs="Times New Roman"/>
        </w:rPr>
        <w:t xml:space="preserve"> </w:t>
      </w:r>
      <w:r w:rsidR="00592757">
        <w:rPr>
          <w:rFonts w:ascii="Times New Roman" w:hAnsi="Times New Roman" w:cs="Times New Roman"/>
        </w:rPr>
        <w:t>effects on weight gain, food intake</w:t>
      </w:r>
      <w:r w:rsidR="005B366D">
        <w:rPr>
          <w:rFonts w:ascii="Times New Roman" w:hAnsi="Times New Roman" w:cs="Times New Roman"/>
        </w:rPr>
        <w:t xml:space="preserve">, </w:t>
      </w:r>
      <w:r w:rsidR="00D93E43">
        <w:rPr>
          <w:rFonts w:ascii="Times New Roman" w:hAnsi="Times New Roman" w:cs="Times New Roman"/>
        </w:rPr>
        <w:t>insulin sensitivity</w:t>
      </w:r>
      <w:r w:rsidR="005B366D">
        <w:rPr>
          <w:rFonts w:ascii="Times New Roman" w:hAnsi="Times New Roman" w:cs="Times New Roman"/>
        </w:rPr>
        <w:t>, and neonatal outcomes</w:t>
      </w:r>
      <w:r w:rsidR="00D93E43">
        <w:rPr>
          <w:rFonts w:ascii="Times New Roman" w:hAnsi="Times New Roman" w:cs="Times New Roman"/>
        </w:rPr>
        <w:t xml:space="preserve">. </w:t>
      </w:r>
    </w:p>
    <w:p w14:paraId="32E01F36" w14:textId="2D702A17" w:rsidR="00283B15" w:rsidRPr="00303552" w:rsidRDefault="00283B15" w:rsidP="003E28FC">
      <w:pPr>
        <w:pStyle w:val="Heading1"/>
        <w:spacing w:line="480" w:lineRule="auto"/>
        <w:rPr>
          <w:rFonts w:cs="Times New Roman"/>
        </w:rPr>
      </w:pPr>
      <w:r w:rsidRPr="00303552">
        <w:rPr>
          <w:rFonts w:cs="Times New Roman"/>
        </w:rPr>
        <w:lastRenderedPageBreak/>
        <w:t>Materials and Methods:</w:t>
      </w:r>
    </w:p>
    <w:p w14:paraId="430B7B8A" w14:textId="74CEECAD" w:rsidR="00283B15" w:rsidRPr="00303552" w:rsidRDefault="00283B15" w:rsidP="003E28FC">
      <w:pPr>
        <w:pStyle w:val="Heading2"/>
        <w:spacing w:line="480" w:lineRule="auto"/>
      </w:pPr>
      <w:r w:rsidRPr="00303552">
        <w:t xml:space="preserve"> Animal Husbandry </w:t>
      </w:r>
    </w:p>
    <w:p w14:paraId="0879F8BB" w14:textId="4FD49866" w:rsidR="000116FF" w:rsidRDefault="000116FF" w:rsidP="003E28FC">
      <w:pPr>
        <w:spacing w:line="480" w:lineRule="auto"/>
        <w:rPr>
          <w:rFonts w:ascii="Times New Roman" w:hAnsi="Times New Roman" w:cs="Times New Roman"/>
        </w:rPr>
      </w:pPr>
      <w:r>
        <w:rPr>
          <w:rFonts w:ascii="Times New Roman" w:hAnsi="Times New Roman" w:cs="Times New Roman"/>
        </w:rPr>
        <w:t>Animals from both studies described below</w:t>
      </w:r>
      <w:r w:rsidR="00B34F9F">
        <w:rPr>
          <w:rFonts w:ascii="Times New Roman" w:hAnsi="Times New Roman" w:cs="Times New Roman"/>
        </w:rPr>
        <w:t xml:space="preserve"> were housed </w:t>
      </w:r>
      <w:r w:rsidR="00B34F9F" w:rsidRPr="00303552">
        <w:rPr>
          <w:rFonts w:ascii="Times New Roman" w:hAnsi="Times New Roman" w:cs="Times New Roman"/>
        </w:rPr>
        <w:t xml:space="preserve">in a temperature and humidity-controlled facility with a 12-hour </w:t>
      </w:r>
      <w:r w:rsidR="00F005E8" w:rsidRPr="00303552">
        <w:rPr>
          <w:rFonts w:ascii="Times New Roman" w:hAnsi="Times New Roman" w:cs="Times New Roman"/>
        </w:rPr>
        <w:t>light: dark</w:t>
      </w:r>
      <w:r w:rsidR="00B34F9F" w:rsidRPr="00303552">
        <w:rPr>
          <w:rFonts w:ascii="Times New Roman" w:hAnsi="Times New Roman" w:cs="Times New Roman"/>
        </w:rPr>
        <w:t xml:space="preserve"> cycle</w:t>
      </w:r>
      <w:r w:rsidR="00C15B62">
        <w:rPr>
          <w:rFonts w:ascii="Times New Roman" w:hAnsi="Times New Roman" w:cs="Times New Roman"/>
        </w:rPr>
        <w:t>, with lights on being zeitgeber time (ZT) 0 and lights off being ZT 12</w:t>
      </w:r>
      <w:r w:rsidR="00B34F9F">
        <w:rPr>
          <w:rFonts w:ascii="Times New Roman" w:hAnsi="Times New Roman" w:cs="Times New Roman"/>
        </w:rPr>
        <w:t>.</w:t>
      </w:r>
      <w:r w:rsidR="00B34F9F" w:rsidRPr="00303552">
        <w:rPr>
          <w:rFonts w:ascii="Times New Roman" w:hAnsi="Times New Roman" w:cs="Times New Roman"/>
        </w:rPr>
        <w:t xml:space="preserve"> </w:t>
      </w:r>
      <w:r w:rsidR="0081695F" w:rsidRPr="00303552">
        <w:rPr>
          <w:rFonts w:ascii="Times New Roman" w:hAnsi="Times New Roman" w:cs="Times New Roman"/>
        </w:rPr>
        <w:t xml:space="preserve">All protocols were approved by the </w:t>
      </w:r>
      <w:r w:rsidR="0081695F">
        <w:rPr>
          <w:rFonts w:ascii="Times New Roman" w:hAnsi="Times New Roman" w:cs="Times New Roman"/>
        </w:rPr>
        <w:t>I</w:t>
      </w:r>
      <w:r w:rsidR="0081695F" w:rsidRPr="00303552">
        <w:rPr>
          <w:rFonts w:ascii="Times New Roman" w:hAnsi="Times New Roman" w:cs="Times New Roman"/>
        </w:rPr>
        <w:t xml:space="preserve">nstitutional </w:t>
      </w:r>
      <w:r w:rsidR="0081695F">
        <w:rPr>
          <w:rFonts w:ascii="Times New Roman" w:hAnsi="Times New Roman" w:cs="Times New Roman"/>
        </w:rPr>
        <w:t>A</w:t>
      </w:r>
      <w:r w:rsidR="0081695F" w:rsidRPr="00303552">
        <w:rPr>
          <w:rFonts w:ascii="Times New Roman" w:hAnsi="Times New Roman" w:cs="Times New Roman"/>
        </w:rPr>
        <w:t xml:space="preserve">nimal </w:t>
      </w:r>
      <w:r w:rsidR="0081695F">
        <w:rPr>
          <w:rFonts w:ascii="Times New Roman" w:hAnsi="Times New Roman" w:cs="Times New Roman"/>
        </w:rPr>
        <w:t>C</w:t>
      </w:r>
      <w:r w:rsidR="0081695F" w:rsidRPr="00303552">
        <w:rPr>
          <w:rFonts w:ascii="Times New Roman" w:hAnsi="Times New Roman" w:cs="Times New Roman"/>
        </w:rPr>
        <w:t xml:space="preserve">are and </w:t>
      </w:r>
      <w:r w:rsidR="0081695F">
        <w:rPr>
          <w:rFonts w:ascii="Times New Roman" w:hAnsi="Times New Roman" w:cs="Times New Roman"/>
        </w:rPr>
        <w:t>U</w:t>
      </w:r>
      <w:r w:rsidR="0081695F" w:rsidRPr="00303552">
        <w:rPr>
          <w:rFonts w:ascii="Times New Roman" w:hAnsi="Times New Roman" w:cs="Times New Roman"/>
        </w:rPr>
        <w:t xml:space="preserve">se </w:t>
      </w:r>
      <w:r w:rsidR="0081695F">
        <w:rPr>
          <w:rFonts w:ascii="Times New Roman" w:hAnsi="Times New Roman" w:cs="Times New Roman"/>
        </w:rPr>
        <w:t>C</w:t>
      </w:r>
      <w:r w:rsidR="0081695F" w:rsidRPr="00303552">
        <w:rPr>
          <w:rFonts w:ascii="Times New Roman" w:hAnsi="Times New Roman" w:cs="Times New Roman"/>
        </w:rPr>
        <w:t>ommittee of the University of Michigan.</w:t>
      </w:r>
    </w:p>
    <w:p w14:paraId="563342C0" w14:textId="20AA666C" w:rsidR="000116FF" w:rsidRPr="009531B6" w:rsidRDefault="000116FF" w:rsidP="003E28FC">
      <w:pPr>
        <w:pStyle w:val="Heading3"/>
        <w:spacing w:line="480" w:lineRule="auto"/>
      </w:pPr>
      <w:r w:rsidRPr="009531B6">
        <w:t>Insulin resistance of pregnancy study</w:t>
      </w:r>
    </w:p>
    <w:p w14:paraId="4EB9E037" w14:textId="541AB531" w:rsidR="000116FF" w:rsidRDefault="000116FF" w:rsidP="003E28FC">
      <w:pPr>
        <w:spacing w:line="480" w:lineRule="auto"/>
        <w:rPr>
          <w:rFonts w:ascii="Times New Roman" w:hAnsi="Times New Roman" w:cs="Times New Roman"/>
        </w:rPr>
      </w:pPr>
      <w:r>
        <w:rPr>
          <w:rFonts w:ascii="Times New Roman" w:hAnsi="Times New Roman" w:cs="Times New Roman"/>
        </w:rPr>
        <w:t xml:space="preserve">Virgin female C57BL/6J (RRID: </w:t>
      </w:r>
      <w:r w:rsidR="0089053B" w:rsidRPr="0089053B">
        <w:rPr>
          <w:rFonts w:ascii="Times New Roman" w:hAnsi="Times New Roman" w:cs="Times New Roman"/>
        </w:rPr>
        <w:t>IMSR_JAX:000664</w:t>
      </w:r>
      <w:r>
        <w:rPr>
          <w:rFonts w:ascii="Times New Roman" w:hAnsi="Times New Roman" w:cs="Times New Roman"/>
        </w:rPr>
        <w:t xml:space="preserve">) mice were </w:t>
      </w:r>
      <w:r w:rsidR="009531B6">
        <w:rPr>
          <w:rFonts w:ascii="Times New Roman" w:hAnsi="Times New Roman" w:cs="Times New Roman"/>
        </w:rPr>
        <w:t>purchas</w:t>
      </w:r>
      <w:r>
        <w:rPr>
          <w:rFonts w:ascii="Times New Roman" w:hAnsi="Times New Roman" w:cs="Times New Roman"/>
        </w:rPr>
        <w:t>ed fro</w:t>
      </w:r>
      <w:r w:rsidR="00677804">
        <w:rPr>
          <w:rFonts w:ascii="Times New Roman" w:hAnsi="Times New Roman" w:cs="Times New Roman"/>
        </w:rPr>
        <w:t xml:space="preserve">m </w:t>
      </w:r>
      <w:r w:rsidR="000D7AD6">
        <w:rPr>
          <w:rFonts w:ascii="Times New Roman" w:hAnsi="Times New Roman" w:cs="Times New Roman"/>
        </w:rPr>
        <w:t xml:space="preserve">The </w:t>
      </w:r>
      <w:r>
        <w:rPr>
          <w:rFonts w:ascii="Times New Roman" w:hAnsi="Times New Roman" w:cs="Times New Roman"/>
        </w:rPr>
        <w:t>Jackson Laborator</w:t>
      </w:r>
      <w:r w:rsidR="000D7AD6">
        <w:rPr>
          <w:rFonts w:ascii="Times New Roman" w:hAnsi="Times New Roman" w:cs="Times New Roman"/>
        </w:rPr>
        <w:t>ies</w:t>
      </w:r>
      <w:r>
        <w:rPr>
          <w:rFonts w:ascii="Times New Roman" w:hAnsi="Times New Roman" w:cs="Times New Roman"/>
        </w:rPr>
        <w:t xml:space="preserve">. </w:t>
      </w:r>
      <w:r w:rsidR="000D7AD6">
        <w:rPr>
          <w:rFonts w:ascii="Times New Roman" w:hAnsi="Times New Roman" w:cs="Times New Roman"/>
        </w:rPr>
        <w:t xml:space="preserve">Mice </w:t>
      </w:r>
      <w:r>
        <w:rPr>
          <w:rFonts w:ascii="Times New Roman" w:hAnsi="Times New Roman" w:cs="Times New Roman"/>
        </w:rPr>
        <w:t xml:space="preserve">were allowed to acclimatize for two weeks to </w:t>
      </w:r>
      <w:r w:rsidR="002A3666">
        <w:rPr>
          <w:rFonts w:ascii="Times New Roman" w:hAnsi="Times New Roman" w:cs="Times New Roman"/>
        </w:rPr>
        <w:t xml:space="preserve">the </w:t>
      </w:r>
      <w:r w:rsidR="00F005E8">
        <w:rPr>
          <w:rFonts w:ascii="Times New Roman" w:hAnsi="Times New Roman" w:cs="Times New Roman"/>
        </w:rPr>
        <w:t>temperature</w:t>
      </w:r>
      <w:r w:rsidR="002A3666">
        <w:rPr>
          <w:rFonts w:ascii="Times New Roman" w:hAnsi="Times New Roman" w:cs="Times New Roman"/>
        </w:rPr>
        <w:t xml:space="preserve"> and humidity-</w:t>
      </w:r>
      <w:r w:rsidR="00A200EC">
        <w:rPr>
          <w:rFonts w:ascii="Times New Roman" w:hAnsi="Times New Roman" w:cs="Times New Roman"/>
        </w:rPr>
        <w:t>controlled</w:t>
      </w:r>
      <w:r w:rsidR="002A3666">
        <w:rPr>
          <w:rFonts w:ascii="Times New Roman" w:hAnsi="Times New Roman" w:cs="Times New Roman"/>
        </w:rPr>
        <w:t xml:space="preserve"> facility with </w:t>
      </w:r>
      <w:r w:rsidR="00C21E23" w:rsidRPr="00C21E23">
        <w:rPr>
          <w:rFonts w:ascii="Times New Roman" w:hAnsi="Times New Roman" w:cs="Times New Roman"/>
          <w:i/>
          <w:iCs/>
        </w:rPr>
        <w:t>ad libitum</w:t>
      </w:r>
      <w:r w:rsidR="002A3666">
        <w:rPr>
          <w:rFonts w:ascii="Times New Roman" w:hAnsi="Times New Roman" w:cs="Times New Roman"/>
        </w:rPr>
        <w:t xml:space="preserve"> access to water and laboratory chow</w:t>
      </w:r>
      <w:r w:rsidR="001A55C0">
        <w:rPr>
          <w:rFonts w:ascii="Times New Roman" w:hAnsi="Times New Roman" w:cs="Times New Roman"/>
        </w:rPr>
        <w:t xml:space="preserve"> </w:t>
      </w:r>
      <w:r w:rsidR="0093576C">
        <w:rPr>
          <w:rFonts w:ascii="Times New Roman" w:hAnsi="Times New Roman" w:cs="Times New Roman"/>
        </w:rPr>
        <w:t xml:space="preserve">diet </w:t>
      </w:r>
      <w:r w:rsidR="001A55C0">
        <w:rPr>
          <w:rFonts w:ascii="Times New Roman" w:hAnsi="Times New Roman" w:cs="Times New Roman"/>
        </w:rPr>
        <w:t>(</w:t>
      </w:r>
      <w:r w:rsidR="001A55C0" w:rsidRPr="00037D8F">
        <w:rPr>
          <w:rFonts w:ascii="Times New Roman" w:eastAsia="Times New Roman" w:hAnsi="Times New Roman" w:cs="Times New Roman"/>
        </w:rPr>
        <w:t xml:space="preserve">CD, </w:t>
      </w:r>
      <w:proofErr w:type="spellStart"/>
      <w:r w:rsidR="001A55C0" w:rsidRPr="00037D8F">
        <w:rPr>
          <w:rFonts w:ascii="Times New Roman" w:eastAsia="Times New Roman" w:hAnsi="Times New Roman" w:cs="Times New Roman"/>
        </w:rPr>
        <w:t>Picolab</w:t>
      </w:r>
      <w:proofErr w:type="spellEnd"/>
      <w:r w:rsidR="001A55C0" w:rsidRPr="00037D8F">
        <w:rPr>
          <w:rFonts w:ascii="Times New Roman" w:eastAsia="Times New Roman" w:hAnsi="Times New Roman" w:cs="Times New Roman"/>
        </w:rPr>
        <w:t xml:space="preserve"> Laboratory Rodent diet</w:t>
      </w:r>
      <w:r w:rsidR="001A55C0">
        <w:rPr>
          <w:rFonts w:ascii="Times New Roman" w:eastAsia="Times New Roman" w:hAnsi="Times New Roman" w:cs="Times New Roman"/>
        </w:rPr>
        <w:t xml:space="preserve"> </w:t>
      </w:r>
      <w:r w:rsidR="001A55C0" w:rsidRPr="00037D8F">
        <w:rPr>
          <w:rFonts w:ascii="Times New Roman" w:eastAsia="Times New Roman" w:hAnsi="Times New Roman" w:cs="Times New Roman"/>
        </w:rPr>
        <w:t>5L0D; 5% of Calories from fat, 24% from protein, 71% from carbohydrates</w:t>
      </w:r>
      <w:r w:rsidR="001A55C0">
        <w:rPr>
          <w:rFonts w:ascii="Times New Roman" w:hAnsi="Times New Roman" w:cs="Times New Roman"/>
        </w:rPr>
        <w:t>)</w:t>
      </w:r>
      <w:r>
        <w:rPr>
          <w:rFonts w:ascii="Times New Roman" w:hAnsi="Times New Roman" w:cs="Times New Roman"/>
        </w:rPr>
        <w:t xml:space="preserve">. </w:t>
      </w:r>
      <w:r w:rsidR="002A3666">
        <w:rPr>
          <w:rFonts w:ascii="Times New Roman" w:hAnsi="Times New Roman" w:cs="Times New Roman"/>
        </w:rPr>
        <w:t>After acclimatizing, females</w:t>
      </w:r>
      <w:r>
        <w:rPr>
          <w:rFonts w:ascii="Times New Roman" w:hAnsi="Times New Roman" w:cs="Times New Roman"/>
        </w:rPr>
        <w:t xml:space="preserve"> were randomized into </w:t>
      </w:r>
      <w:r w:rsidR="000D7AD6">
        <w:rPr>
          <w:rFonts w:ascii="Times New Roman" w:hAnsi="Times New Roman" w:cs="Times New Roman"/>
        </w:rPr>
        <w:t>three</w:t>
      </w:r>
      <w:r>
        <w:rPr>
          <w:rFonts w:ascii="Times New Roman" w:hAnsi="Times New Roman" w:cs="Times New Roman"/>
        </w:rPr>
        <w:t xml:space="preserve"> groups, non-pregnant females (n=7), pregnant females (n=7), and pregnant females exposed to dexamethasone </w:t>
      </w:r>
      <w:r w:rsidR="00EB7E2E">
        <w:rPr>
          <w:rFonts w:ascii="Times New Roman" w:hAnsi="Times New Roman" w:cs="Times New Roman"/>
        </w:rPr>
        <w:t>(1mg/kg/day</w:t>
      </w:r>
      <w:r w:rsidR="00D03E0E">
        <w:rPr>
          <w:rFonts w:ascii="Times New Roman" w:hAnsi="Times New Roman" w:cs="Times New Roman"/>
        </w:rPr>
        <w:t xml:space="preserve"> Sigma-Aldrich catalog #</w:t>
      </w:r>
      <w:r w:rsidR="00D03E0E" w:rsidRPr="00D03E0E">
        <w:rPr>
          <w:rFonts w:ascii="Times New Roman" w:hAnsi="Times New Roman" w:cs="Times New Roman"/>
        </w:rPr>
        <w:t>D2915-100MG</w:t>
      </w:r>
      <w:r w:rsidR="00EB7E2E">
        <w:rPr>
          <w:rFonts w:ascii="Times New Roman" w:hAnsi="Times New Roman" w:cs="Times New Roman"/>
        </w:rPr>
        <w:t xml:space="preserve">) </w:t>
      </w:r>
      <w:r>
        <w:rPr>
          <w:rFonts w:ascii="Times New Roman" w:hAnsi="Times New Roman" w:cs="Times New Roman"/>
        </w:rPr>
        <w:t xml:space="preserve">in drinking water (n=7). </w:t>
      </w:r>
      <w:r w:rsidR="001A55C0">
        <w:rPr>
          <w:rFonts w:ascii="Times New Roman" w:hAnsi="Times New Roman" w:cs="Times New Roman"/>
        </w:rPr>
        <w:t xml:space="preserve">One week after experimental treatment began, males were introduced </w:t>
      </w:r>
      <w:r w:rsidR="00677804">
        <w:rPr>
          <w:rFonts w:ascii="Times New Roman" w:hAnsi="Times New Roman" w:cs="Times New Roman"/>
        </w:rPr>
        <w:t>to the dam</w:t>
      </w:r>
      <w:r w:rsidR="003D3D25">
        <w:rPr>
          <w:rFonts w:ascii="Times New Roman" w:hAnsi="Times New Roman" w:cs="Times New Roman"/>
        </w:rPr>
        <w:t>’</w:t>
      </w:r>
      <w:r w:rsidR="00677804">
        <w:rPr>
          <w:rFonts w:ascii="Times New Roman" w:hAnsi="Times New Roman" w:cs="Times New Roman"/>
        </w:rPr>
        <w:t>s cage and allow</w:t>
      </w:r>
      <w:r w:rsidR="001A55C0">
        <w:rPr>
          <w:rFonts w:ascii="Times New Roman" w:hAnsi="Times New Roman" w:cs="Times New Roman"/>
        </w:rPr>
        <w:t>ed</w:t>
      </w:r>
      <w:r w:rsidR="00677804">
        <w:rPr>
          <w:rFonts w:ascii="Times New Roman" w:hAnsi="Times New Roman" w:cs="Times New Roman"/>
        </w:rPr>
        <w:t xml:space="preserve"> to remain until gestational day 19</w:t>
      </w:r>
      <w:r w:rsidR="0093576C">
        <w:rPr>
          <w:rFonts w:ascii="Times New Roman" w:hAnsi="Times New Roman" w:cs="Times New Roman"/>
        </w:rPr>
        <w:t>.5</w:t>
      </w:r>
      <w:r w:rsidR="00677804">
        <w:rPr>
          <w:rFonts w:ascii="Times New Roman" w:hAnsi="Times New Roman" w:cs="Times New Roman"/>
        </w:rPr>
        <w:t>.</w:t>
      </w:r>
      <w:r w:rsidR="001A55C0">
        <w:rPr>
          <w:rFonts w:ascii="Times New Roman" w:hAnsi="Times New Roman" w:cs="Times New Roman"/>
        </w:rPr>
        <w:t xml:space="preserve"> Body weight and food intake measurements occurred weekly from randomization until birth</w:t>
      </w:r>
      <w:r w:rsidR="006B31E8">
        <w:rPr>
          <w:rFonts w:ascii="Times New Roman" w:hAnsi="Times New Roman" w:cs="Times New Roman"/>
        </w:rPr>
        <w:t>, or until age-matched dam delivered</w:t>
      </w:r>
      <w:r w:rsidR="001E0EED">
        <w:rPr>
          <w:rFonts w:ascii="Times New Roman" w:hAnsi="Times New Roman" w:cs="Times New Roman"/>
        </w:rPr>
        <w:t xml:space="preserve"> (</w:t>
      </w:r>
      <w:r w:rsidR="001E0EED" w:rsidRPr="001E0EED">
        <w:rPr>
          <w:rFonts w:ascii="Times New Roman" w:hAnsi="Times New Roman" w:cs="Times New Roman"/>
          <w:b/>
          <w:bCs/>
        </w:rPr>
        <w:t>Figure 1A</w:t>
      </w:r>
      <w:r w:rsidR="001E0EED">
        <w:rPr>
          <w:rFonts w:ascii="Times New Roman" w:hAnsi="Times New Roman" w:cs="Times New Roman"/>
        </w:rPr>
        <w:t>)</w:t>
      </w:r>
      <w:r w:rsidR="001A55C0">
        <w:rPr>
          <w:rFonts w:ascii="Times New Roman" w:hAnsi="Times New Roman" w:cs="Times New Roman"/>
        </w:rPr>
        <w:t>.</w:t>
      </w:r>
    </w:p>
    <w:p w14:paraId="6F9D16D5" w14:textId="72F52920" w:rsidR="000116FF" w:rsidRDefault="000116FF" w:rsidP="003E28FC">
      <w:pPr>
        <w:pStyle w:val="Heading3"/>
        <w:spacing w:line="480" w:lineRule="auto"/>
      </w:pPr>
      <w:r>
        <w:t>G</w:t>
      </w:r>
      <w:r w:rsidR="00AD3B22">
        <w:t>DF</w:t>
      </w:r>
      <w:r>
        <w:t>15 study</w:t>
      </w:r>
    </w:p>
    <w:p w14:paraId="7E9520E1" w14:textId="0C5DDE63" w:rsidR="009C63CC" w:rsidRDefault="000116FF" w:rsidP="003E28FC">
      <w:pPr>
        <w:spacing w:line="480" w:lineRule="auto"/>
        <w:rPr>
          <w:rFonts w:ascii="Times New Roman" w:hAnsi="Times New Roman" w:cs="Times New Roman"/>
        </w:rPr>
      </w:pPr>
      <w:r w:rsidRPr="00303552">
        <w:rPr>
          <w:rFonts w:ascii="Times New Roman" w:hAnsi="Times New Roman" w:cs="Times New Roman"/>
        </w:rPr>
        <w:t xml:space="preserve">Male and female </w:t>
      </w:r>
      <w:r w:rsidRPr="00D3270D">
        <w:rPr>
          <w:rFonts w:ascii="Times New Roman" w:hAnsi="Times New Roman" w:cs="Times New Roman"/>
          <w:i/>
          <w:iCs/>
        </w:rPr>
        <w:t>Gdf15</w:t>
      </w:r>
      <w:r w:rsidRPr="00303552">
        <w:rPr>
          <w:rFonts w:ascii="Times New Roman" w:hAnsi="Times New Roman" w:cs="Times New Roman"/>
        </w:rPr>
        <w:t xml:space="preserve"> </w:t>
      </w:r>
      <w:r>
        <w:rPr>
          <w:rFonts w:ascii="Times New Roman" w:hAnsi="Times New Roman" w:cs="Times New Roman"/>
        </w:rPr>
        <w:t xml:space="preserve">null </w:t>
      </w:r>
      <w:r w:rsidRPr="00303552">
        <w:rPr>
          <w:rFonts w:ascii="Times New Roman" w:hAnsi="Times New Roman" w:cs="Times New Roman"/>
        </w:rPr>
        <w:t xml:space="preserve">animals </w:t>
      </w:r>
      <w:r w:rsidR="003D3D25">
        <w:rPr>
          <w:rFonts w:ascii="Times New Roman" w:hAnsi="Times New Roman" w:cs="Times New Roman"/>
        </w:rPr>
        <w:t>(</w:t>
      </w:r>
      <w:r w:rsidR="003D3D25" w:rsidRPr="005F2191">
        <w:rPr>
          <w:rFonts w:ascii="Times New Roman" w:hAnsi="Times New Roman" w:cs="Times New Roman"/>
          <w:i/>
          <w:iCs/>
        </w:rPr>
        <w:t>Gdf15</w:t>
      </w:r>
      <w:r w:rsidR="003D3D25" w:rsidRPr="005F2191">
        <w:rPr>
          <w:rFonts w:ascii="Times New Roman" w:hAnsi="Times New Roman" w:cs="Times New Roman"/>
          <w:i/>
          <w:iCs/>
          <w:vertAlign w:val="superscript"/>
        </w:rPr>
        <w:t>-/-</w:t>
      </w:r>
      <w:r w:rsidR="003D3D25">
        <w:rPr>
          <w:rFonts w:ascii="Times New Roman" w:hAnsi="Times New Roman" w:cs="Times New Roman"/>
        </w:rPr>
        <w:t xml:space="preserve">) </w:t>
      </w:r>
      <w:r w:rsidR="00FF6019">
        <w:rPr>
          <w:rFonts w:ascii="Times New Roman" w:hAnsi="Times New Roman" w:cs="Times New Roman"/>
        </w:rPr>
        <w:t xml:space="preserve">were previously described </w:t>
      </w:r>
      <w:r>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{"citationID":"xUy8dm8Y","properties":{"formattedCitation":"(17)","plainCitation":"(17)","noteIndex":0},"citationItems":[{"id":487,"uris":["http://zotero.org/users/5073745/items/5MMFNCAZ"],"itemData":{"id":487,"type":"article-journal","abstract":"OBJECTIVE: Analogues of GDF15 (Growth Differentiation Factor 15) are promising new anti-obesity therapies as pharmacological treatment with GDF15 results in dramatic reductions of food intake and body weight. GDF15 exerts its central anorexic effects by binding to the GFRAL receptor exclusively expressed in the Area Postrema (AP) and the Nucleus of the Solitary Tract (NTS) of the hindbrain. We sought to determine if GDF15 is an indispensable factor for other interventions that cause weight loss and which are also known to act via these hindbrain regions.\nMETHODS: To explore the role of GDF15 on food choice we performed macronutrient intake studies in mice treated pharmacologically with GDF15 and in mice having either GDF15 or GFRAL deleted. Next we performed vertical sleeve gastrectomy (VSG) surgeries in a cohort of diet-induced obese Gdf15-null and control mice. To explore the anatomical co-localization of neurons in the hindbrain responding to GLP-1 and/or GDF15 we used GLP-1R reporter mice treated with GDF15, as well as naïve mouse brain and human brain stained by ISH and IHC, respectively, for GLP-1R and GFRAL. Lastly we performed a series of food intake experiments where we treated mice with targeted genetic disruption of either Gdf15 or Gfral with liraglutide; Glp1r-null mice with GDF15; or combined liraglutide and GDF15 treatment in wild-type mice.\nRESULTS: We found that GDF15 treatment significantly lowered the preference for fat intake in mice, whereas no changes in fat intake were observed after genetic deletion of Gdf15 or Gfral. In addition, deletion of Gdf15 did not alter the food intake or bodyweight after sleeve gastrectomy. Lack of GDF15 or GFRAL signaling did not alter the ability of the GLP-1R agonist liraglutide to reduce food intake. Similarly lack of GLP-1R signaling did not reduce GDF15's anorexic effect. Interestingly, there was a significant synergistic effect on weight loss when treating wild-type mice with both GDF15 and liraglutide.\nCONCLUSION: These data suggest that while GDF15 does not play a role in the potent effects of VSG in mice there seems to be a potential therapeutic benefit of activating GFRAL and GLP-1R systems simultaneously.","container-title":"Molecular Metabolism","DOI":"10.1016/j.molmet.2019.01.003","ISSN":"2212-8778","journalAbbreviation":"Mol Metab","language":"eng","note":"PMID: 30685336\nPMCID: PMC6407365","page":"13-21","source":"PubMed","title":"GDF15 acts synergistically with liraglutide but is not necessary for the weight loss induced by bariatric surgery in mice","volume":"21","author":[{"family":"Frikke-Schmidt","given":"Henriette"},{"family":"Hultman","given":"Karin"},{"family":"Galaske","given":"Joseph W."},{"family":"Jørgensen","given":"Sebastian B."},{"family":"Myers","given":"Martin G."},{"family":"Seeley","given":"Randy J."}],"issued":{"date-parts":[["2019",3]]}}}],"schema":"https://github.com/citation-style-language/schema/raw/master/csl-citation.json"} </w:instrText>
      </w:r>
      <w:r>
        <w:rPr>
          <w:rFonts w:ascii="Times New Roman" w:hAnsi="Times New Roman" w:cs="Times New Roman"/>
        </w:rPr>
        <w:fldChar w:fldCharType="separate"/>
      </w:r>
      <w:r w:rsidR="00A73687" w:rsidRPr="00A73687">
        <w:rPr>
          <w:rFonts w:ascii="Times New Roman" w:hAnsi="Times New Roman" w:cs="Times New Roman"/>
        </w:rPr>
        <w:t>(17)</w:t>
      </w:r>
      <w:r>
        <w:rPr>
          <w:rFonts w:ascii="Times New Roman" w:hAnsi="Times New Roman" w:cs="Times New Roman"/>
        </w:rPr>
        <w:fldChar w:fldCharType="end"/>
      </w:r>
      <w:r>
        <w:rPr>
          <w:rFonts w:ascii="Times New Roman" w:hAnsi="Times New Roman" w:cs="Times New Roman"/>
        </w:rPr>
        <w:t xml:space="preserve">. Null animals were generated using CRISPR Cas-9 deletion of Exon 2 of </w:t>
      </w:r>
      <w:r w:rsidRPr="00DD5538">
        <w:rPr>
          <w:rFonts w:ascii="Times New Roman" w:hAnsi="Times New Roman" w:cs="Times New Roman"/>
          <w:i/>
          <w:iCs/>
        </w:rPr>
        <w:t>Gdf15</w:t>
      </w:r>
      <w:r>
        <w:rPr>
          <w:rFonts w:ascii="Times New Roman" w:hAnsi="Times New Roman" w:cs="Times New Roman"/>
        </w:rPr>
        <w:t xml:space="preserve">. Exon 2 (translational start site), which we ablated, is present in every known </w:t>
      </w:r>
      <w:r w:rsidRPr="00DD5538">
        <w:rPr>
          <w:rFonts w:ascii="Times New Roman" w:hAnsi="Times New Roman" w:cs="Times New Roman"/>
          <w:i/>
          <w:iCs/>
        </w:rPr>
        <w:t>Gdf15</w:t>
      </w:r>
      <w:r>
        <w:rPr>
          <w:rFonts w:ascii="Times New Roman" w:hAnsi="Times New Roman" w:cs="Times New Roman"/>
        </w:rPr>
        <w:t xml:space="preserve"> transcript. </w:t>
      </w:r>
      <w:r w:rsidR="009C63CC">
        <w:rPr>
          <w:rFonts w:ascii="Times New Roman" w:hAnsi="Times New Roman" w:cs="Times New Roman"/>
        </w:rPr>
        <w:t xml:space="preserve">We chose to study </w:t>
      </w:r>
      <w:r w:rsidR="003D3D25" w:rsidRPr="003D3D25">
        <w:rPr>
          <w:rFonts w:ascii="Times New Roman" w:hAnsi="Times New Roman" w:cs="Times New Roman"/>
          <w:i/>
          <w:iCs/>
        </w:rPr>
        <w:t>Gdf15</w:t>
      </w:r>
      <w:r w:rsidR="003D3D25">
        <w:rPr>
          <w:rFonts w:ascii="Times New Roman" w:hAnsi="Times New Roman" w:cs="Times New Roman"/>
        </w:rPr>
        <w:t xml:space="preserve"> wildtype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3D3D25">
        <w:rPr>
          <w:rFonts w:ascii="Times New Roman" w:hAnsi="Times New Roman" w:cs="Times New Roman"/>
        </w:rPr>
        <w:t xml:space="preserve">) </w:t>
      </w:r>
      <w:r w:rsidR="009C63CC">
        <w:rPr>
          <w:rFonts w:ascii="Times New Roman" w:hAnsi="Times New Roman" w:cs="Times New Roman"/>
        </w:rPr>
        <w:t xml:space="preserve">mated pairs compared to </w:t>
      </w:r>
      <w:r w:rsidR="009C63CC" w:rsidRPr="005F2191">
        <w:rPr>
          <w:rFonts w:ascii="Times New Roman" w:hAnsi="Times New Roman" w:cs="Times New Roman"/>
          <w:i/>
          <w:iCs/>
        </w:rPr>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because comparing littermates of </w:t>
      </w:r>
      <w:r w:rsidR="009C63CC" w:rsidRPr="005F2191">
        <w:rPr>
          <w:rFonts w:ascii="Times New Roman" w:hAnsi="Times New Roman" w:cs="Times New Roman"/>
          <w:i/>
          <w:iCs/>
        </w:rPr>
        <w:lastRenderedPageBreak/>
        <w:t>Gdf15</w:t>
      </w:r>
      <w:r w:rsidR="009C63CC" w:rsidRPr="005F2191">
        <w:rPr>
          <w:rFonts w:ascii="Times New Roman" w:hAnsi="Times New Roman" w:cs="Times New Roman"/>
          <w:i/>
          <w:iCs/>
          <w:vertAlign w:val="superscript"/>
        </w:rPr>
        <w:t>+/-</w:t>
      </w:r>
      <w:r w:rsidR="009C63CC">
        <w:rPr>
          <w:rFonts w:ascii="Times New Roman" w:hAnsi="Times New Roman" w:cs="Times New Roman"/>
        </w:rPr>
        <w:t xml:space="preserve"> pairs would result in potential placental contributions to </w:t>
      </w:r>
      <w:r w:rsidR="009C63CC" w:rsidRPr="00C12A29">
        <w:rPr>
          <w:rFonts w:ascii="Times New Roman" w:hAnsi="Times New Roman" w:cs="Times New Roman"/>
        </w:rPr>
        <w:t>G</w:t>
      </w:r>
      <w:r w:rsidR="009C63CC">
        <w:rPr>
          <w:rFonts w:ascii="Times New Roman" w:hAnsi="Times New Roman" w:cs="Times New Roman"/>
        </w:rPr>
        <w:t>DF</w:t>
      </w:r>
      <w:r w:rsidR="009C63CC" w:rsidRPr="00C12A29">
        <w:rPr>
          <w:rFonts w:ascii="Times New Roman" w:hAnsi="Times New Roman" w:cs="Times New Roman"/>
        </w:rPr>
        <w:t>1</w:t>
      </w:r>
      <w:r w:rsidR="009C63CC" w:rsidRPr="006311F0">
        <w:rPr>
          <w:rFonts w:ascii="Times New Roman" w:hAnsi="Times New Roman" w:cs="Times New Roman"/>
          <w:i/>
          <w:iCs/>
        </w:rPr>
        <w:t>5</w:t>
      </w:r>
      <w:r w:rsidR="009C63CC">
        <w:rPr>
          <w:rFonts w:ascii="Times New Roman" w:hAnsi="Times New Roman" w:cs="Times New Roman"/>
        </w:rPr>
        <w:t xml:space="preserve"> in dam serum as the fetus provides a substantial amount of</w:t>
      </w:r>
      <w:r w:rsidR="003D3D25">
        <w:rPr>
          <w:rFonts w:ascii="Times New Roman" w:hAnsi="Times New Roman" w:cs="Times New Roman"/>
        </w:rPr>
        <w:t xml:space="preserve"> GDF15 from</w:t>
      </w:r>
      <w:r w:rsidR="009C63CC">
        <w:rPr>
          <w:rFonts w:ascii="Times New Roman" w:hAnsi="Times New Roman" w:cs="Times New Roman"/>
        </w:rPr>
        <w:t xml:space="preserve"> the placenta. To limit genetic drift all homozygous parents were direct offspring of heterozygous crosses.</w:t>
      </w:r>
      <w:r w:rsidR="00677804">
        <w:rPr>
          <w:rFonts w:ascii="Times New Roman" w:hAnsi="Times New Roman" w:cs="Times New Roman"/>
        </w:rPr>
        <w:t xml:space="preserve"> </w:t>
      </w:r>
      <w:r w:rsidR="009C63CC">
        <w:rPr>
          <w:rFonts w:ascii="Times New Roman" w:hAnsi="Times New Roman" w:cs="Times New Roman"/>
        </w:rPr>
        <w:t>We</w:t>
      </w:r>
      <w:r w:rsidR="009C63CC" w:rsidRPr="006C7575">
        <w:rPr>
          <w:rFonts w:ascii="Times New Roman" w:hAnsi="Times New Roman" w:cs="Times New Roman"/>
        </w:rPr>
        <w:t xml:space="preserve"> </w:t>
      </w:r>
      <w:r w:rsidR="009C63CC">
        <w:rPr>
          <w:rFonts w:ascii="Times New Roman" w:hAnsi="Times New Roman" w:cs="Times New Roman"/>
        </w:rPr>
        <w:t xml:space="preserve">combined homozygous pairs, resulting in homozygous genotype progeny and placentae. </w:t>
      </w:r>
      <w:r w:rsidR="009C63CC" w:rsidRPr="00303552">
        <w:rPr>
          <w:rFonts w:ascii="Times New Roman" w:hAnsi="Times New Roman" w:cs="Times New Roman"/>
        </w:rPr>
        <w:t xml:space="preserve">Adult </w:t>
      </w:r>
      <w:r w:rsidR="009C63CC">
        <w:rPr>
          <w:rFonts w:ascii="Times New Roman" w:hAnsi="Times New Roman" w:cs="Times New Roman"/>
        </w:rPr>
        <w:t xml:space="preserve">virgin </w:t>
      </w:r>
      <w:r w:rsidR="009C63CC" w:rsidRPr="00303552">
        <w:rPr>
          <w:rFonts w:ascii="Times New Roman" w:hAnsi="Times New Roman" w:cs="Times New Roman"/>
        </w:rPr>
        <w:t>female mice</w:t>
      </w:r>
      <w:r w:rsidR="009C63CC">
        <w:rPr>
          <w:rFonts w:ascii="Times New Roman" w:hAnsi="Times New Roman" w:cs="Times New Roman"/>
        </w:rPr>
        <w:t xml:space="preserve">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Pr>
          <w:rFonts w:ascii="Times New Roman" w:hAnsi="Times New Roman" w:cs="Times New Roman"/>
        </w:rPr>
        <w:t xml:space="preserve">n=8, </w:t>
      </w:r>
      <w:r w:rsidR="009C63CC" w:rsidRPr="00C07C74">
        <w:rPr>
          <w:rFonts w:ascii="Times New Roman" w:hAnsi="Times New Roman" w:cs="Times New Roman"/>
          <w:i/>
        </w:rPr>
        <w:t>Gdf15</w:t>
      </w:r>
      <w:r w:rsidR="009C63CC">
        <w:rPr>
          <w:rFonts w:ascii="Times New Roman" w:hAnsi="Times New Roman" w:cs="Times New Roman"/>
          <w:vertAlign w:val="superscript"/>
        </w:rPr>
        <w:t>+/+</w:t>
      </w:r>
      <w:r w:rsidR="009C63CC" w:rsidRPr="006B0F65">
        <w:rPr>
          <w:rFonts w:ascii="Times New Roman" w:hAnsi="Times New Roman" w:cs="Times New Roman"/>
        </w:rPr>
        <w:t>n</w:t>
      </w:r>
      <w:r w:rsidR="009C63CC">
        <w:rPr>
          <w:rFonts w:ascii="Times New Roman" w:hAnsi="Times New Roman" w:cs="Times New Roman"/>
        </w:rPr>
        <w:t>=6)</w:t>
      </w:r>
      <w:r w:rsidR="009C63CC" w:rsidRPr="00303552">
        <w:rPr>
          <w:rFonts w:ascii="Times New Roman" w:hAnsi="Times New Roman" w:cs="Times New Roman"/>
        </w:rPr>
        <w:t xml:space="preserve">, </w:t>
      </w:r>
      <w:r w:rsidR="009C63CC">
        <w:rPr>
          <w:rFonts w:ascii="Times New Roman" w:hAnsi="Times New Roman" w:cs="Times New Roman"/>
        </w:rPr>
        <w:t xml:space="preserve">between 45 and 119 </w:t>
      </w:r>
      <w:r w:rsidR="009C63CC" w:rsidRPr="00303552">
        <w:rPr>
          <w:rFonts w:ascii="Times New Roman" w:hAnsi="Times New Roman" w:cs="Times New Roman"/>
        </w:rPr>
        <w:t>days old</w:t>
      </w:r>
      <w:r w:rsidR="009C63CC">
        <w:rPr>
          <w:rFonts w:ascii="Times New Roman" w:hAnsi="Times New Roman" w:cs="Times New Roman"/>
        </w:rPr>
        <w:t xml:space="preserve"> (mean 82 days)</w:t>
      </w:r>
      <w:r w:rsidR="009C63CC" w:rsidRPr="00303552">
        <w:rPr>
          <w:rFonts w:ascii="Times New Roman" w:hAnsi="Times New Roman" w:cs="Times New Roman"/>
        </w:rPr>
        <w:t>, were singly house</w:t>
      </w:r>
      <w:r w:rsidR="009C63CC">
        <w:rPr>
          <w:rFonts w:ascii="Times New Roman" w:hAnsi="Times New Roman" w:cs="Times New Roman"/>
        </w:rPr>
        <w:t xml:space="preserve">d with </w:t>
      </w:r>
      <w:r w:rsidR="009C63CC" w:rsidRPr="00B34F9F">
        <w:rPr>
          <w:rFonts w:ascii="Times New Roman" w:hAnsi="Times New Roman" w:cs="Times New Roman"/>
          <w:i/>
          <w:iCs/>
        </w:rPr>
        <w:t>ad libitum</w:t>
      </w:r>
      <w:r w:rsidR="009C63CC">
        <w:rPr>
          <w:rFonts w:ascii="Times New Roman" w:hAnsi="Times New Roman" w:cs="Times New Roman"/>
        </w:rPr>
        <w:t xml:space="preserve"> access to</w:t>
      </w:r>
      <w:r w:rsidR="009C63CC" w:rsidRPr="00303552">
        <w:rPr>
          <w:rFonts w:ascii="Times New Roman" w:hAnsi="Times New Roman" w:cs="Times New Roman"/>
        </w:rPr>
        <w:t xml:space="preserve"> </w:t>
      </w:r>
      <w:r w:rsidR="009C63CC">
        <w:rPr>
          <w:rFonts w:ascii="Times New Roman" w:hAnsi="Times New Roman" w:cs="Times New Roman"/>
        </w:rPr>
        <w:t xml:space="preserve">water and a </w:t>
      </w:r>
      <w:r w:rsidR="001A55C0">
        <w:rPr>
          <w:rFonts w:ascii="Times New Roman" w:hAnsi="Times New Roman" w:cs="Times New Roman"/>
        </w:rPr>
        <w:t>CD.</w:t>
      </w:r>
      <w:r w:rsidR="005B1698">
        <w:rPr>
          <w:rFonts w:ascii="Times New Roman" w:hAnsi="Times New Roman" w:cs="Times New Roman"/>
        </w:rPr>
        <w:t xml:space="preserve"> </w:t>
      </w:r>
      <w:r w:rsidR="003D3D25">
        <w:rPr>
          <w:rFonts w:ascii="Times New Roman" w:hAnsi="Times New Roman" w:cs="Times New Roman"/>
        </w:rPr>
        <w:t>W</w:t>
      </w:r>
      <w:r w:rsidR="009C63CC" w:rsidRPr="00303552">
        <w:rPr>
          <w:rFonts w:ascii="Times New Roman" w:hAnsi="Times New Roman" w:cs="Times New Roman"/>
        </w:rPr>
        <w:t xml:space="preserve">eekly food intake and body weight measurements began </w:t>
      </w:r>
      <w:r w:rsidR="003D3D25">
        <w:rPr>
          <w:rFonts w:ascii="Times New Roman" w:hAnsi="Times New Roman" w:cs="Times New Roman"/>
        </w:rPr>
        <w:t xml:space="preserve">after single housing dams </w:t>
      </w:r>
      <w:r w:rsidR="009C63CC" w:rsidRPr="00303552">
        <w:rPr>
          <w:rFonts w:ascii="Times New Roman" w:hAnsi="Times New Roman" w:cs="Times New Roman"/>
        </w:rPr>
        <w:t>and continued throughout the experiment</w:t>
      </w:r>
      <w:r w:rsidR="00FE48C4">
        <w:rPr>
          <w:rFonts w:ascii="Times New Roman" w:hAnsi="Times New Roman" w:cs="Times New Roman"/>
        </w:rPr>
        <w:t xml:space="preserve"> (</w:t>
      </w:r>
      <w:r w:rsidR="00FE48C4" w:rsidRPr="00FE48C4">
        <w:rPr>
          <w:rFonts w:ascii="Times New Roman" w:hAnsi="Times New Roman" w:cs="Times New Roman"/>
          <w:b/>
          <w:bCs/>
        </w:rPr>
        <w:t>Figure 1B</w:t>
      </w:r>
      <w:r w:rsidR="00FE48C4">
        <w:rPr>
          <w:rFonts w:ascii="Times New Roman" w:hAnsi="Times New Roman" w:cs="Times New Roman"/>
        </w:rPr>
        <w:t>)</w:t>
      </w:r>
      <w:r w:rsidR="009C63CC" w:rsidRPr="00303552">
        <w:rPr>
          <w:rFonts w:ascii="Times New Roman" w:hAnsi="Times New Roman" w:cs="Times New Roman"/>
        </w:rPr>
        <w:t xml:space="preserve">. After one week of food and body weight monitoring, males </w:t>
      </w:r>
      <w:r w:rsidR="009C63CC">
        <w:rPr>
          <w:rFonts w:ascii="Times New Roman" w:hAnsi="Times New Roman" w:cs="Times New Roman"/>
        </w:rPr>
        <w:t xml:space="preserve">of like-genotype </w:t>
      </w:r>
      <w:r w:rsidR="009C63CC" w:rsidRPr="00303552">
        <w:rPr>
          <w:rFonts w:ascii="Times New Roman" w:hAnsi="Times New Roman" w:cs="Times New Roman"/>
        </w:rPr>
        <w:t xml:space="preserve">were introduced </w:t>
      </w:r>
      <w:r w:rsidR="009C63CC">
        <w:rPr>
          <w:rFonts w:ascii="Times New Roman" w:hAnsi="Times New Roman" w:cs="Times New Roman"/>
        </w:rPr>
        <w:t>into the dam’s cage</w:t>
      </w:r>
      <w:r w:rsidR="009C63CC" w:rsidRPr="00303552">
        <w:rPr>
          <w:rFonts w:ascii="Times New Roman" w:hAnsi="Times New Roman" w:cs="Times New Roman"/>
        </w:rPr>
        <w:t xml:space="preserve">. Males were allowed to remain in the breeding cage until a copulatory plug was </w:t>
      </w:r>
      <w:r w:rsidR="009C63CC">
        <w:rPr>
          <w:rFonts w:ascii="Times New Roman" w:hAnsi="Times New Roman" w:cs="Times New Roman"/>
        </w:rPr>
        <w:t>identified</w:t>
      </w:r>
      <w:r w:rsidR="009C63CC" w:rsidRPr="00303552">
        <w:rPr>
          <w:rFonts w:ascii="Times New Roman" w:hAnsi="Times New Roman" w:cs="Times New Roman"/>
        </w:rPr>
        <w:t xml:space="preserve">, indicating pregnancy (E0.5). </w:t>
      </w:r>
      <w:r w:rsidR="009C63CC">
        <w:rPr>
          <w:rFonts w:ascii="Times New Roman" w:hAnsi="Times New Roman" w:cs="Times New Roman"/>
        </w:rPr>
        <w:t xml:space="preserve">Body weight and food intake measurements continued weekly through gestation </w:t>
      </w:r>
      <w:r w:rsidR="005B1698">
        <w:rPr>
          <w:rFonts w:ascii="Times New Roman" w:hAnsi="Times New Roman" w:cs="Times New Roman"/>
        </w:rPr>
        <w:t>to</w:t>
      </w:r>
      <w:r w:rsidR="009C63CC">
        <w:rPr>
          <w:rFonts w:ascii="Times New Roman" w:hAnsi="Times New Roman" w:cs="Times New Roman"/>
        </w:rPr>
        <w:t xml:space="preserve"> postnatal day</w:t>
      </w:r>
      <w:r w:rsidR="00402B82">
        <w:rPr>
          <w:rFonts w:ascii="Times New Roman" w:hAnsi="Times New Roman" w:cs="Times New Roman"/>
        </w:rPr>
        <w:t xml:space="preserve"> (PND)</w:t>
      </w:r>
      <w:r w:rsidR="009C63CC">
        <w:rPr>
          <w:rFonts w:ascii="Times New Roman" w:hAnsi="Times New Roman" w:cs="Times New Roman"/>
        </w:rPr>
        <w:t xml:space="preserve"> 14.5. Their resultant offspring and their placentae were homozygous </w:t>
      </w:r>
      <w:r w:rsidR="009C63CC" w:rsidRPr="00916768">
        <w:rPr>
          <w:rFonts w:ascii="Times New Roman" w:hAnsi="Times New Roman" w:cs="Times New Roman"/>
          <w:i/>
          <w:iCs/>
        </w:rPr>
        <w:t>Gdf</w:t>
      </w:r>
      <w:r w:rsidR="009C63CC">
        <w:rPr>
          <w:rFonts w:ascii="Times New Roman" w:hAnsi="Times New Roman" w:cs="Times New Roman"/>
          <w:i/>
          <w:iCs/>
        </w:rPr>
        <w:t>15</w:t>
      </w:r>
      <w:r w:rsidR="009C63CC" w:rsidRPr="00792F75">
        <w:rPr>
          <w:rFonts w:ascii="Times New Roman" w:hAnsi="Times New Roman" w:cs="Times New Roman"/>
          <w:i/>
          <w:iCs/>
          <w:vertAlign w:val="superscript"/>
        </w:rPr>
        <w:t>+/+</w:t>
      </w:r>
      <w:r w:rsidR="009C63CC" w:rsidRPr="00792F75">
        <w:rPr>
          <w:rFonts w:ascii="Times New Roman" w:hAnsi="Times New Roman" w:cs="Times New Roman"/>
          <w:i/>
          <w:iCs/>
        </w:rPr>
        <w:t xml:space="preserve"> </w:t>
      </w:r>
      <w:r w:rsidR="005B1698" w:rsidRPr="005B1698">
        <w:rPr>
          <w:rFonts w:ascii="Times New Roman" w:hAnsi="Times New Roman" w:cs="Times New Roman"/>
        </w:rPr>
        <w:t xml:space="preserve">and </w:t>
      </w:r>
      <w:r w:rsidR="009C63CC" w:rsidRPr="00916768">
        <w:rPr>
          <w:rFonts w:ascii="Times New Roman" w:hAnsi="Times New Roman" w:cs="Times New Roman"/>
          <w:i/>
          <w:iCs/>
        </w:rPr>
        <w:t>Gdf1</w:t>
      </w:r>
      <w:r w:rsidR="009C63CC">
        <w:rPr>
          <w:rFonts w:ascii="Times New Roman" w:hAnsi="Times New Roman" w:cs="Times New Roman"/>
          <w:i/>
          <w:iCs/>
        </w:rPr>
        <w:t>5</w:t>
      </w:r>
      <w:r w:rsidR="009C63CC" w:rsidRPr="00792F75">
        <w:rPr>
          <w:rFonts w:ascii="Times New Roman" w:hAnsi="Times New Roman" w:cs="Times New Roman"/>
          <w:i/>
          <w:iCs/>
          <w:vertAlign w:val="superscript"/>
        </w:rPr>
        <w:t>-/-</w:t>
      </w:r>
      <w:r w:rsidR="009C63CC">
        <w:rPr>
          <w:rFonts w:ascii="Times New Roman" w:hAnsi="Times New Roman" w:cs="Times New Roman"/>
        </w:rPr>
        <w:t xml:space="preserve"> and were studied until </w:t>
      </w:r>
      <w:r w:rsidR="00402B82">
        <w:rPr>
          <w:rFonts w:ascii="Times New Roman" w:hAnsi="Times New Roman" w:cs="Times New Roman"/>
        </w:rPr>
        <w:t>PND</w:t>
      </w:r>
      <w:r w:rsidR="009C63CC">
        <w:rPr>
          <w:rFonts w:ascii="Times New Roman" w:hAnsi="Times New Roman" w:cs="Times New Roman"/>
        </w:rPr>
        <w:t xml:space="preserve"> 14</w:t>
      </w:r>
      <w:r w:rsidR="0093576C">
        <w:rPr>
          <w:rFonts w:ascii="Times New Roman" w:hAnsi="Times New Roman" w:cs="Times New Roman"/>
        </w:rPr>
        <w:t>.</w:t>
      </w:r>
      <w:r w:rsidR="00402B82">
        <w:rPr>
          <w:rFonts w:ascii="Times New Roman" w:hAnsi="Times New Roman" w:cs="Times New Roman"/>
        </w:rPr>
        <w:t>5.</w:t>
      </w:r>
    </w:p>
    <w:p w14:paraId="442807A3" w14:textId="77777777" w:rsidR="000116FF" w:rsidRPr="000116FF" w:rsidRDefault="000116FF" w:rsidP="003E28FC">
      <w:pPr>
        <w:spacing w:line="480" w:lineRule="auto"/>
      </w:pPr>
    </w:p>
    <w:p w14:paraId="29433BAD" w14:textId="27BFBF8E" w:rsidR="000F3B3F" w:rsidRDefault="00436287" w:rsidP="003E28FC">
      <w:pPr>
        <w:pStyle w:val="Heading2"/>
        <w:spacing w:line="480" w:lineRule="auto"/>
      </w:pPr>
      <w:r>
        <w:t>G</w:t>
      </w:r>
      <w:r w:rsidR="000F3B3F">
        <w:t>enotyping</w:t>
      </w:r>
    </w:p>
    <w:p w14:paraId="050F47B7" w14:textId="7A54215D" w:rsidR="00436287" w:rsidRPr="009C63CC" w:rsidRDefault="00436287" w:rsidP="003E28FC">
      <w:pPr>
        <w:spacing w:line="480" w:lineRule="auto"/>
        <w:rPr>
          <w:rFonts w:ascii="Times New Roman" w:hAnsi="Times New Roman" w:cs="Times New Roman"/>
          <w:i/>
          <w:iCs/>
          <w:vertAlign w:val="superscript"/>
        </w:rPr>
      </w:pPr>
      <w:r w:rsidRPr="00777A3D">
        <w:rPr>
          <w:rFonts w:ascii="Times New Roman" w:hAnsi="Times New Roman" w:cs="Times New Roman"/>
        </w:rPr>
        <w:t>At 14 days of age</w:t>
      </w:r>
      <w:r w:rsidR="005B1698">
        <w:rPr>
          <w:rFonts w:ascii="Times New Roman" w:hAnsi="Times New Roman" w:cs="Times New Roman"/>
        </w:rPr>
        <w:t>, a</w:t>
      </w:r>
      <w:r w:rsidRPr="00777A3D">
        <w:rPr>
          <w:rFonts w:ascii="Times New Roman" w:hAnsi="Times New Roman" w:cs="Times New Roman"/>
        </w:rPr>
        <w:t xml:space="preserve"> tail </w:t>
      </w:r>
      <w:r w:rsidR="005B1698">
        <w:rPr>
          <w:rFonts w:ascii="Times New Roman" w:hAnsi="Times New Roman" w:cs="Times New Roman"/>
        </w:rPr>
        <w:t xml:space="preserve">clip </w:t>
      </w:r>
      <w:r w:rsidRPr="00777A3D">
        <w:rPr>
          <w:rFonts w:ascii="Times New Roman" w:hAnsi="Times New Roman" w:cs="Times New Roman"/>
        </w:rPr>
        <w:t xml:space="preserve">was collected and digested in </w:t>
      </w:r>
      <w:r w:rsidR="00D671B1" w:rsidRPr="00777A3D">
        <w:rPr>
          <w:rFonts w:ascii="Times New Roman" w:hAnsi="Times New Roman" w:cs="Times New Roman"/>
        </w:rPr>
        <w:t xml:space="preserve">100uL of </w:t>
      </w:r>
      <w:r w:rsidR="005B1698">
        <w:rPr>
          <w:rFonts w:ascii="Times New Roman" w:hAnsi="Times New Roman" w:cs="Times New Roman"/>
        </w:rPr>
        <w:t xml:space="preserve">PBND </w:t>
      </w:r>
      <w:r w:rsidR="00004DE4" w:rsidRPr="00777A3D">
        <w:rPr>
          <w:rFonts w:ascii="Times New Roman" w:hAnsi="Times New Roman" w:cs="Times New Roman"/>
        </w:rPr>
        <w:t>lysis buffer</w:t>
      </w:r>
      <w:r w:rsidR="00CC5373" w:rsidRPr="00777A3D">
        <w:rPr>
          <w:rFonts w:ascii="Times New Roman" w:hAnsi="Times New Roman" w:cs="Times New Roman"/>
        </w:rPr>
        <w:t xml:space="preserve"> </w:t>
      </w:r>
      <w:r w:rsidR="00CC5373" w:rsidRPr="00777A3D">
        <w:rPr>
          <w:rFonts w:ascii="Times New Roman" w:hAnsi="Times New Roman" w:cs="Times New Roman"/>
          <w:color w:val="000000" w:themeColor="text1"/>
        </w:rPr>
        <w:t>(</w:t>
      </w:r>
      <w:r w:rsidR="00004DE4" w:rsidRPr="00777A3D">
        <w:rPr>
          <w:rFonts w:ascii="Times New Roman" w:eastAsia="Times New Roman" w:hAnsi="Times New Roman" w:cs="Times New Roman"/>
          <w:color w:val="000000" w:themeColor="text1"/>
          <w:shd w:val="clear" w:color="auto" w:fill="FFFFFF"/>
        </w:rPr>
        <w:t>10 mM Tris pH</w:t>
      </w:r>
      <w:r w:rsidR="007204E5">
        <w:rPr>
          <w:rFonts w:ascii="Times New Roman" w:eastAsia="Times New Roman" w:hAnsi="Times New Roman" w:cs="Times New Roman"/>
          <w:color w:val="000000" w:themeColor="text1"/>
          <w:shd w:val="clear" w:color="auto" w:fill="FFFFFF"/>
        </w:rPr>
        <w:t xml:space="preserve"> </w:t>
      </w:r>
      <w:r w:rsidR="00004DE4" w:rsidRPr="00777A3D">
        <w:rPr>
          <w:rFonts w:ascii="Times New Roman" w:eastAsia="Times New Roman" w:hAnsi="Times New Roman" w:cs="Times New Roman"/>
          <w:color w:val="000000" w:themeColor="text1"/>
          <w:shd w:val="clear" w:color="auto" w:fill="FFFFFF"/>
        </w:rPr>
        <w:t>8.0, 150 mM NaCl, 10 mM EDTA, 0.1% SDS and 1 mg/ml proteinase K</w:t>
      </w:r>
      <w:r w:rsidR="00CC5373" w:rsidRPr="00777A3D">
        <w:rPr>
          <w:rFonts w:ascii="Times New Roman" w:hAnsi="Times New Roman" w:cs="Times New Roman"/>
          <w:color w:val="000000" w:themeColor="text1"/>
        </w:rPr>
        <w:t>)</w:t>
      </w:r>
      <w:r w:rsidR="00D671B1" w:rsidRPr="00777A3D">
        <w:rPr>
          <w:rFonts w:ascii="Times New Roman" w:hAnsi="Times New Roman" w:cs="Times New Roman"/>
          <w:color w:val="000000" w:themeColor="text1"/>
        </w:rPr>
        <w:t xml:space="preserve"> at </w:t>
      </w:r>
      <w:r w:rsidR="00D671B1" w:rsidRPr="00777A3D">
        <w:rPr>
          <w:rFonts w:ascii="Times New Roman" w:hAnsi="Times New Roman" w:cs="Times New Roman"/>
        </w:rPr>
        <w:t xml:space="preserve">55°C </w:t>
      </w:r>
      <w:r w:rsidR="005B1698">
        <w:rPr>
          <w:rFonts w:ascii="Times New Roman" w:hAnsi="Times New Roman" w:cs="Times New Roman"/>
        </w:rPr>
        <w:t>overnight, then 85</w:t>
      </w:r>
      <w:r w:rsidR="005B1698" w:rsidRPr="00777A3D">
        <w:rPr>
          <w:rFonts w:ascii="Times New Roman" w:hAnsi="Times New Roman" w:cs="Times New Roman"/>
        </w:rPr>
        <w:t>°</w:t>
      </w:r>
      <w:r w:rsidR="005B1698">
        <w:rPr>
          <w:rFonts w:ascii="Times New Roman" w:hAnsi="Times New Roman" w:cs="Times New Roman"/>
        </w:rPr>
        <w:t xml:space="preserve">C for one </w:t>
      </w:r>
      <w:r w:rsidR="00D671B1" w:rsidRPr="00777A3D">
        <w:rPr>
          <w:rFonts w:ascii="Times New Roman" w:hAnsi="Times New Roman" w:cs="Times New Roman"/>
        </w:rPr>
        <w:t xml:space="preserve">hour. </w:t>
      </w:r>
      <w:r w:rsidR="00CD4198" w:rsidRPr="00777A3D">
        <w:rPr>
          <w:rFonts w:ascii="Times New Roman" w:hAnsi="Times New Roman" w:cs="Times New Roman"/>
        </w:rPr>
        <w:t>D</w:t>
      </w:r>
      <w:r w:rsidR="00D671B1" w:rsidRPr="00777A3D">
        <w:rPr>
          <w:rFonts w:ascii="Times New Roman" w:hAnsi="Times New Roman" w:cs="Times New Roman"/>
        </w:rPr>
        <w:t>i</w:t>
      </w:r>
      <w:r w:rsidR="00CD4198" w:rsidRPr="00777A3D">
        <w:rPr>
          <w:rFonts w:ascii="Times New Roman" w:hAnsi="Times New Roman" w:cs="Times New Roman"/>
        </w:rPr>
        <w:t>gested DNA sample</w:t>
      </w:r>
      <w:r w:rsidR="000E0B55">
        <w:rPr>
          <w:rFonts w:ascii="Times New Roman" w:hAnsi="Times New Roman" w:cs="Times New Roman"/>
        </w:rPr>
        <w:t>s</w:t>
      </w:r>
      <w:r w:rsidR="00CD4198" w:rsidRPr="00777A3D">
        <w:rPr>
          <w:rFonts w:ascii="Times New Roman" w:hAnsi="Times New Roman" w:cs="Times New Roman"/>
        </w:rPr>
        <w:t xml:space="preserve"> w</w:t>
      </w:r>
      <w:r w:rsidR="000E0B55">
        <w:rPr>
          <w:rFonts w:ascii="Times New Roman" w:hAnsi="Times New Roman" w:cs="Times New Roman"/>
        </w:rPr>
        <w:t>ere</w:t>
      </w:r>
      <w:r w:rsidR="00CD4198" w:rsidRPr="00777A3D">
        <w:rPr>
          <w:rFonts w:ascii="Times New Roman" w:hAnsi="Times New Roman" w:cs="Times New Roman"/>
        </w:rPr>
        <w:t xml:space="preserve"> </w:t>
      </w:r>
      <w:r w:rsidR="000E0B55">
        <w:rPr>
          <w:rFonts w:ascii="Times New Roman" w:hAnsi="Times New Roman" w:cs="Times New Roman"/>
        </w:rPr>
        <w:t>amplified</w:t>
      </w:r>
      <w:r w:rsidR="000E0B55" w:rsidRPr="00777A3D">
        <w:rPr>
          <w:rFonts w:ascii="Times New Roman" w:hAnsi="Times New Roman" w:cs="Times New Roman"/>
        </w:rPr>
        <w:t xml:space="preserve"> </w:t>
      </w:r>
      <w:r w:rsidR="00D671B1" w:rsidRPr="00777A3D">
        <w:rPr>
          <w:rFonts w:ascii="Times New Roman" w:hAnsi="Times New Roman" w:cs="Times New Roman"/>
        </w:rPr>
        <w:t>with</w:t>
      </w:r>
      <w:r w:rsidRPr="00777A3D">
        <w:rPr>
          <w:rFonts w:ascii="Times New Roman" w:hAnsi="Times New Roman" w:cs="Times New Roman"/>
        </w:rPr>
        <w:t xml:space="preserve"> </w:t>
      </w:r>
      <w:proofErr w:type="spellStart"/>
      <w:r w:rsidRPr="00777A3D">
        <w:rPr>
          <w:rFonts w:ascii="Times New Roman" w:hAnsi="Times New Roman" w:cs="Times New Roman"/>
        </w:rPr>
        <w:t>DreamTaq</w:t>
      </w:r>
      <w:proofErr w:type="spellEnd"/>
      <w:r w:rsidRPr="00777A3D">
        <w:rPr>
          <w:rFonts w:ascii="Times New Roman" w:hAnsi="Times New Roman" w:cs="Times New Roman"/>
        </w:rPr>
        <w:t xml:space="preserve"> </w:t>
      </w:r>
      <w:r w:rsidR="00D671B1" w:rsidRPr="00777A3D">
        <w:rPr>
          <w:rFonts w:ascii="Times New Roman" w:hAnsi="Times New Roman" w:cs="Times New Roman"/>
        </w:rPr>
        <w:t>G</w:t>
      </w:r>
      <w:r w:rsidRPr="00777A3D">
        <w:rPr>
          <w:rFonts w:ascii="Times New Roman" w:hAnsi="Times New Roman" w:cs="Times New Roman"/>
        </w:rPr>
        <w:t>reen</w:t>
      </w:r>
      <w:r w:rsidR="005B1698">
        <w:rPr>
          <w:rFonts w:ascii="Times New Roman" w:hAnsi="Times New Roman" w:cs="Times New Roman"/>
        </w:rPr>
        <w:t xml:space="preserve"> Master Mix</w:t>
      </w:r>
      <w:r w:rsidR="00D671B1" w:rsidRPr="00777A3D">
        <w:rPr>
          <w:rFonts w:ascii="Times New Roman" w:hAnsi="Times New Roman" w:cs="Times New Roman"/>
        </w:rPr>
        <w:t xml:space="preserve"> </w:t>
      </w:r>
      <w:r w:rsidR="005B1698" w:rsidRPr="00777A3D">
        <w:rPr>
          <w:rFonts w:ascii="Times New Roman" w:hAnsi="Times New Roman" w:cs="Times New Roman"/>
        </w:rPr>
        <w:t>(</w:t>
      </w:r>
      <w:proofErr w:type="spellStart"/>
      <w:r w:rsidR="005B1698" w:rsidRPr="00777A3D">
        <w:rPr>
          <w:rFonts w:ascii="Times New Roman" w:hAnsi="Times New Roman" w:cs="Times New Roman"/>
        </w:rPr>
        <w:t>ThermoFisher</w:t>
      </w:r>
      <w:proofErr w:type="spellEnd"/>
      <w:r w:rsidR="005B1698" w:rsidRPr="00777A3D">
        <w:rPr>
          <w:rFonts w:ascii="Times New Roman" w:hAnsi="Times New Roman" w:cs="Times New Roman"/>
        </w:rPr>
        <w:t xml:space="preserve"> Scientific, Catalog #K1081)</w:t>
      </w:r>
      <w:r w:rsidR="005B1698">
        <w:rPr>
          <w:rFonts w:ascii="Times New Roman" w:hAnsi="Times New Roman" w:cs="Times New Roman"/>
        </w:rPr>
        <w:t xml:space="preserve"> </w:t>
      </w:r>
      <w:r w:rsidR="00D671B1" w:rsidRPr="00777A3D">
        <w:rPr>
          <w:rFonts w:ascii="Times New Roman" w:hAnsi="Times New Roman" w:cs="Times New Roman"/>
        </w:rPr>
        <w:t>to generate PCR product</w:t>
      </w:r>
      <w:r w:rsidRPr="00777A3D">
        <w:rPr>
          <w:rFonts w:ascii="Times New Roman" w:hAnsi="Times New Roman" w:cs="Times New Roman"/>
        </w:rPr>
        <w:t>. Genotyping by PCR was conducted with 2 forward and one reverse primer</w:t>
      </w:r>
      <w:r w:rsidR="005B1295" w:rsidRPr="00777A3D">
        <w:rPr>
          <w:rFonts w:ascii="Times New Roman" w:hAnsi="Times New Roman" w:cs="Times New Roman"/>
        </w:rPr>
        <w:t xml:space="preserve"> sets</w:t>
      </w:r>
      <w:r w:rsidRPr="00777A3D">
        <w:rPr>
          <w:rFonts w:ascii="Times New Roman" w:hAnsi="Times New Roman" w:cs="Times New Roman"/>
        </w:rPr>
        <w:t xml:space="preserve"> (</w:t>
      </w:r>
      <w:r w:rsidR="00777A3D" w:rsidRPr="00777A3D">
        <w:rPr>
          <w:rFonts w:ascii="Times New Roman" w:hAnsi="Times New Roman" w:cs="Times New Roman"/>
        </w:rPr>
        <w:t>forward 1:</w:t>
      </w:r>
      <w:r w:rsidR="00777A3D" w:rsidRPr="00777A3D">
        <w:rPr>
          <w:rFonts w:ascii="Times New Roman" w:hAnsi="Times New Roman" w:cs="Times New Roman"/>
          <w:color w:val="252525"/>
          <w:shd w:val="clear" w:color="auto" w:fill="FFFFFF"/>
        </w:rPr>
        <w:t xml:space="preserve"> 5' GAT TCC CGC CCG AAT TAG C 3'</w:t>
      </w:r>
      <w:r w:rsidR="00777A3D" w:rsidRPr="00777A3D">
        <w:rPr>
          <w:rFonts w:ascii="Times New Roman" w:hAnsi="Times New Roman" w:cs="Times New Roman"/>
        </w:rPr>
        <w:t>, forward 2:</w:t>
      </w:r>
      <w:r w:rsidR="00777A3D" w:rsidRPr="00777A3D">
        <w:rPr>
          <w:rFonts w:ascii="Times New Roman" w:hAnsi="Times New Roman" w:cs="Times New Roman"/>
          <w:color w:val="252525"/>
          <w:shd w:val="clear" w:color="auto" w:fill="FFFFFF"/>
        </w:rPr>
        <w:t xml:space="preserve"> 5' CCG AAT TAG CCT GGT CAC CC 3'</w:t>
      </w:r>
      <w:r w:rsidR="00777A3D">
        <w:rPr>
          <w:rFonts w:ascii="Times New Roman" w:hAnsi="Times New Roman" w:cs="Times New Roman"/>
        </w:rPr>
        <w:t xml:space="preserve">, </w:t>
      </w:r>
      <w:r w:rsidR="00777A3D" w:rsidRPr="00777A3D">
        <w:rPr>
          <w:rFonts w:ascii="Times New Roman" w:hAnsi="Times New Roman" w:cs="Times New Roman"/>
        </w:rPr>
        <w:t>Reverse:</w:t>
      </w:r>
      <w:r w:rsidR="00777A3D" w:rsidRPr="00777A3D">
        <w:rPr>
          <w:rFonts w:ascii="Times New Roman" w:hAnsi="Times New Roman" w:cs="Times New Roman"/>
          <w:color w:val="252525"/>
          <w:shd w:val="clear" w:color="auto" w:fill="FFFFFF"/>
        </w:rPr>
        <w:t xml:space="preserve"> 5’ ATC CGT CCT ACT CTG GCT AAG 3'</w:t>
      </w:r>
      <w:r w:rsidRPr="00777A3D">
        <w:rPr>
          <w:rFonts w:ascii="Times New Roman" w:hAnsi="Times New Roman" w:cs="Times New Roman"/>
        </w:rPr>
        <w:t>). Initiation of PCR was at 95 °C for 3 minutes, followed by 38 cycles of denaturation</w:t>
      </w:r>
      <w:r w:rsidR="00351C23">
        <w:rPr>
          <w:rFonts w:ascii="Times New Roman" w:hAnsi="Times New Roman" w:cs="Times New Roman"/>
        </w:rPr>
        <w:t xml:space="preserve"> </w:t>
      </w:r>
      <w:r w:rsidRPr="00777A3D">
        <w:rPr>
          <w:rFonts w:ascii="Times New Roman" w:hAnsi="Times New Roman" w:cs="Times New Roman"/>
        </w:rPr>
        <w:t>(95°C for 30 seconds), annealing</w:t>
      </w:r>
      <w:r w:rsidR="00910237" w:rsidRPr="00777A3D">
        <w:rPr>
          <w:rFonts w:ascii="Times New Roman" w:hAnsi="Times New Roman" w:cs="Times New Roman"/>
        </w:rPr>
        <w:t xml:space="preserve"> </w:t>
      </w:r>
      <w:r w:rsidRPr="00777A3D">
        <w:rPr>
          <w:rFonts w:ascii="Times New Roman" w:hAnsi="Times New Roman" w:cs="Times New Roman"/>
        </w:rPr>
        <w:t xml:space="preserve">(60°C for 40 seconds), and elongation (72°C for 1 minute), and a final amplification step at 72°C for 5 </w:t>
      </w:r>
      <w:r w:rsidRPr="00777A3D">
        <w:rPr>
          <w:rFonts w:ascii="Times New Roman" w:hAnsi="Times New Roman" w:cs="Times New Roman"/>
        </w:rPr>
        <w:lastRenderedPageBreak/>
        <w:t xml:space="preserve">minutes. </w:t>
      </w:r>
      <w:r w:rsidR="00CD4198" w:rsidRPr="00777A3D">
        <w:rPr>
          <w:rFonts w:ascii="Times New Roman" w:hAnsi="Times New Roman" w:cs="Times New Roman"/>
        </w:rPr>
        <w:t xml:space="preserve">PCR product resulted in </w:t>
      </w:r>
      <w:r w:rsidR="00D671B1" w:rsidRPr="00777A3D">
        <w:rPr>
          <w:rFonts w:ascii="Times New Roman" w:hAnsi="Times New Roman" w:cs="Times New Roman"/>
        </w:rPr>
        <w:t>2 visible</w:t>
      </w:r>
      <w:r w:rsidR="00CD4198" w:rsidRPr="00777A3D">
        <w:rPr>
          <w:rFonts w:ascii="Times New Roman" w:hAnsi="Times New Roman" w:cs="Times New Roman"/>
        </w:rPr>
        <w:t xml:space="preserve"> bands, one at 200bp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rPr>
        <w:t xml:space="preserve"> </w:t>
      </w:r>
      <w:r w:rsidR="00CD4198" w:rsidRPr="00777A3D">
        <w:rPr>
          <w:rFonts w:ascii="Times New Roman" w:hAnsi="Times New Roman" w:cs="Times New Roman"/>
        </w:rPr>
        <w:t>and another at 600</w:t>
      </w:r>
      <w:r w:rsidR="0042306F" w:rsidRPr="00777A3D">
        <w:rPr>
          <w:rFonts w:ascii="Times New Roman" w:hAnsi="Times New Roman" w:cs="Times New Roman"/>
        </w:rPr>
        <w:t>bp</w:t>
      </w:r>
      <w:r w:rsidR="00CD4198" w:rsidRPr="00777A3D">
        <w:rPr>
          <w:rFonts w:ascii="Times New Roman" w:hAnsi="Times New Roman" w:cs="Times New Roman"/>
        </w:rPr>
        <w:t xml:space="preserve"> </w:t>
      </w:r>
      <w:r w:rsidR="005B1295" w:rsidRPr="00777A3D">
        <w:rPr>
          <w:rFonts w:ascii="Times New Roman" w:hAnsi="Times New Roman" w:cs="Times New Roman"/>
          <w:i/>
          <w:iCs/>
        </w:rPr>
        <w:t>Gdf15</w:t>
      </w:r>
      <w:r w:rsidR="005B1295" w:rsidRPr="00777A3D">
        <w:rPr>
          <w:rFonts w:ascii="Times New Roman" w:hAnsi="Times New Roman" w:cs="Times New Roman"/>
          <w:i/>
          <w:iCs/>
          <w:vertAlign w:val="superscript"/>
        </w:rPr>
        <w:t>+/+</w:t>
      </w:r>
      <w:r w:rsidR="005B1295" w:rsidRPr="00777A3D">
        <w:rPr>
          <w:rFonts w:ascii="Times New Roman" w:hAnsi="Times New Roman" w:cs="Times New Roman"/>
          <w:i/>
          <w:iCs/>
        </w:rPr>
        <w:t>.</w:t>
      </w:r>
      <w:r w:rsidR="005B1295" w:rsidRPr="00777A3D">
        <w:rPr>
          <w:rFonts w:ascii="Times New Roman" w:hAnsi="Times New Roman" w:cs="Times New Roman"/>
        </w:rPr>
        <w:t xml:space="preserve"> </w:t>
      </w:r>
      <w:r w:rsidR="00D671B1" w:rsidRPr="00777A3D">
        <w:rPr>
          <w:rFonts w:ascii="Times New Roman" w:hAnsi="Times New Roman" w:cs="Times New Roman"/>
        </w:rPr>
        <w:t>Mice with both bands</w:t>
      </w:r>
      <w:r w:rsidR="004C1957" w:rsidRPr="00777A3D">
        <w:rPr>
          <w:rFonts w:ascii="Times New Roman" w:hAnsi="Times New Roman" w:cs="Times New Roman"/>
        </w:rPr>
        <w:t xml:space="preserve"> were</w:t>
      </w:r>
      <w:r w:rsidR="00D671B1" w:rsidRPr="00777A3D">
        <w:rPr>
          <w:rFonts w:ascii="Times New Roman" w:hAnsi="Times New Roman" w:cs="Times New Roman"/>
        </w:rPr>
        <w:t xml:space="preserve"> considered </w:t>
      </w:r>
      <w:r w:rsidR="004C1957" w:rsidRPr="00777A3D">
        <w:rPr>
          <w:rFonts w:ascii="Times New Roman" w:hAnsi="Times New Roman" w:cs="Times New Roman"/>
          <w:i/>
          <w:iCs/>
        </w:rPr>
        <w:t>Gdf15</w:t>
      </w:r>
      <w:r w:rsidR="004C1957" w:rsidRPr="00777A3D">
        <w:rPr>
          <w:rFonts w:ascii="Times New Roman" w:hAnsi="Times New Roman" w:cs="Times New Roman"/>
          <w:i/>
          <w:iCs/>
          <w:vertAlign w:val="superscript"/>
        </w:rPr>
        <w:t>+/-</w:t>
      </w:r>
      <w:r w:rsidR="003D3D25">
        <w:rPr>
          <w:rFonts w:ascii="Times New Roman" w:hAnsi="Times New Roman" w:cs="Times New Roman"/>
          <w:i/>
          <w:iCs/>
        </w:rPr>
        <w:t>.</w:t>
      </w:r>
      <w:r w:rsidR="001E501F">
        <w:rPr>
          <w:rFonts w:ascii="Times New Roman" w:hAnsi="Times New Roman" w:cs="Times New Roman"/>
        </w:rPr>
        <w:t xml:space="preserve"> Dam genotype was </w:t>
      </w:r>
      <w:r w:rsidR="007204E5">
        <w:rPr>
          <w:rFonts w:ascii="Times New Roman" w:hAnsi="Times New Roman" w:cs="Times New Roman"/>
        </w:rPr>
        <w:t xml:space="preserve">secondarily </w:t>
      </w:r>
      <w:r w:rsidR="001E501F">
        <w:rPr>
          <w:rFonts w:ascii="Times New Roman" w:hAnsi="Times New Roman" w:cs="Times New Roman"/>
        </w:rPr>
        <w:t>confirmed via maternal serum ELISA</w:t>
      </w:r>
      <w:r w:rsidR="003D3D25">
        <w:rPr>
          <w:rFonts w:ascii="Times New Roman" w:hAnsi="Times New Roman" w:cs="Times New Roman"/>
        </w:rPr>
        <w:t xml:space="preserve"> (</w:t>
      </w:r>
      <w:r w:rsidR="003D3D25" w:rsidRPr="00AD3B22">
        <w:rPr>
          <w:rFonts w:ascii="Times New Roman" w:hAnsi="Times New Roman" w:cs="Times New Roman"/>
          <w:b/>
          <w:bCs/>
        </w:rPr>
        <w:t xml:space="preserve">Supplemental </w:t>
      </w:r>
      <w:r w:rsidR="00AD3B22" w:rsidRPr="00AD3B22">
        <w:rPr>
          <w:rFonts w:ascii="Times New Roman" w:hAnsi="Times New Roman" w:cs="Times New Roman"/>
          <w:b/>
          <w:bCs/>
        </w:rPr>
        <w:t>Figure 1</w:t>
      </w:r>
      <w:r w:rsidR="003D3D25">
        <w:rPr>
          <w:rFonts w:ascii="Times New Roman" w:hAnsi="Times New Roman" w:cs="Times New Roman"/>
        </w:rPr>
        <w:t>)</w:t>
      </w:r>
      <w:r w:rsidR="001E501F">
        <w:rPr>
          <w:rFonts w:ascii="Times New Roman" w:hAnsi="Times New Roman" w:cs="Times New Roman"/>
        </w:rPr>
        <w:t xml:space="preserve">. </w:t>
      </w:r>
    </w:p>
    <w:p w14:paraId="0FC71933" w14:textId="4947181E" w:rsidR="000E0B55" w:rsidRDefault="000E0B55" w:rsidP="003E28FC">
      <w:pPr>
        <w:spacing w:line="480" w:lineRule="auto"/>
        <w:rPr>
          <w:rFonts w:ascii="Times New Roman" w:hAnsi="Times New Roman" w:cs="Times New Roman"/>
        </w:rPr>
      </w:pPr>
    </w:p>
    <w:p w14:paraId="1C6103A5" w14:textId="641E7A6A" w:rsidR="00E973AF" w:rsidRDefault="0001059A" w:rsidP="003E28FC">
      <w:pPr>
        <w:pStyle w:val="Heading2"/>
        <w:spacing w:line="480" w:lineRule="auto"/>
      </w:pPr>
      <w:r>
        <w:t>Insulin tolerance test</w:t>
      </w:r>
      <w:r w:rsidR="000E0B55">
        <w:t>s</w:t>
      </w:r>
    </w:p>
    <w:p w14:paraId="71709A0D" w14:textId="1FC97BF4" w:rsidR="00003106" w:rsidRDefault="00C345B1" w:rsidP="003E28FC">
      <w:pPr>
        <w:spacing w:line="480" w:lineRule="auto"/>
        <w:rPr>
          <w:rFonts w:ascii="Times New Roman" w:eastAsia="Times New Roman" w:hAnsi="Times New Roman" w:cs="Times New Roman"/>
        </w:rPr>
      </w:pPr>
      <w:r w:rsidRPr="00C345B1">
        <w:rPr>
          <w:rFonts w:ascii="Times New Roman" w:hAnsi="Times New Roman" w:cs="Times New Roman"/>
        </w:rPr>
        <w:t>On E16.5</w:t>
      </w:r>
      <w:r>
        <w:rPr>
          <w:rFonts w:ascii="Times New Roman" w:hAnsi="Times New Roman" w:cs="Times New Roman"/>
        </w:rPr>
        <w:t xml:space="preserve">, dams underwent </w:t>
      </w:r>
      <w:r w:rsidR="000E0B55">
        <w:rPr>
          <w:rFonts w:ascii="Times New Roman" w:hAnsi="Times New Roman" w:cs="Times New Roman"/>
        </w:rPr>
        <w:t xml:space="preserve">intraperitoneal </w:t>
      </w:r>
      <w:r w:rsidR="00FA4F76">
        <w:rPr>
          <w:rFonts w:ascii="Times New Roman" w:hAnsi="Times New Roman" w:cs="Times New Roman"/>
        </w:rPr>
        <w:t xml:space="preserve">(IP) </w:t>
      </w:r>
      <w:r>
        <w:rPr>
          <w:rFonts w:ascii="Times New Roman" w:hAnsi="Times New Roman" w:cs="Times New Roman"/>
        </w:rPr>
        <w:t>insulin tolerance testing</w:t>
      </w:r>
      <w:r w:rsidR="00FA4F76">
        <w:rPr>
          <w:rFonts w:ascii="Times New Roman" w:hAnsi="Times New Roman" w:cs="Times New Roman"/>
        </w:rPr>
        <w:t xml:space="preserve"> (ITT)</w:t>
      </w:r>
      <w:r w:rsidR="002B64E3">
        <w:rPr>
          <w:rFonts w:ascii="Times New Roman" w:hAnsi="Times New Roman" w:cs="Times New Roman"/>
        </w:rPr>
        <w:t xml:space="preserve"> </w:t>
      </w:r>
      <w:r w:rsidR="00A22DC3">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{"citationID":"u5ukMVdn","properties":{"formattedCitation":"(29)","plainCitation":"(29)","noteIndex":0},"citationItems":[{"id":486,"uris":["http://zotero.org/users/5073745/items/GWKFWWRY"],"itemData":{"id":486,"type":"webpage","abstract":"Insulin tolerance tests are a standard and common method for evaluating the insulin sensitivity of an animal.  In this assay, animals are fasted to normalize blood glucose and then challenged by an intraperitoneal injection of insulin.  As glucose is transported into tissues and glucose production is suppressed, glucose levels drop.   A more insulin sensitive animal will have a larger decrease in blood glucose.  This has advantages over a glucose tolerance test which measures both insulin sensitivity and insulin responsiveness.","container-title":"protocols.io","language":"en","title":"Insulin Tolerance Test","URL":"dx.doi.org/10.17504/protocols.io.b5zxq77n","author":[{"family":"Bridges","given":"Dave"},{"family":"Mulcahy","given":"Molly C"},{"family":"Redd","given":"JeAnna R"}],"accessed":{"date-parts":[["2022",5,16]]},"issued":{"date-parts":[["2022",3,7]]}}}],"schema":"https://github.com/citation-style-language/schema/raw/master/csl-citation.json"} </w:instrText>
      </w:r>
      <w:r w:rsidR="00A22DC3">
        <w:rPr>
          <w:rFonts w:ascii="Times New Roman" w:hAnsi="Times New Roman" w:cs="Times New Roman"/>
        </w:rPr>
        <w:fldChar w:fldCharType="separate"/>
      </w:r>
      <w:r w:rsidR="00A73687" w:rsidRPr="00A73687">
        <w:rPr>
          <w:rFonts w:ascii="Times New Roman" w:hAnsi="Times New Roman" w:cs="Times New Roman"/>
        </w:rPr>
        <w:t>(29)</w:t>
      </w:r>
      <w:r w:rsidR="00A22DC3">
        <w:rPr>
          <w:rFonts w:ascii="Times New Roman" w:hAnsi="Times New Roman" w:cs="Times New Roman"/>
        </w:rPr>
        <w:fldChar w:fldCharType="end"/>
      </w:r>
      <w:r>
        <w:rPr>
          <w:rFonts w:ascii="Times New Roman" w:hAnsi="Times New Roman" w:cs="Times New Roman"/>
        </w:rPr>
        <w:t xml:space="preserve">. </w:t>
      </w:r>
      <w:r w:rsidR="00E34536">
        <w:rPr>
          <w:rFonts w:ascii="Times New Roman" w:hAnsi="Times New Roman" w:cs="Times New Roman"/>
        </w:rPr>
        <w:t>Dams were placed in clean cage</w:t>
      </w:r>
      <w:r w:rsidR="00FA4F76">
        <w:rPr>
          <w:rFonts w:ascii="Times New Roman" w:hAnsi="Times New Roman" w:cs="Times New Roman"/>
        </w:rPr>
        <w:t>s</w:t>
      </w:r>
      <w:r w:rsidR="00E34536">
        <w:rPr>
          <w:rFonts w:ascii="Times New Roman" w:hAnsi="Times New Roman" w:cs="Times New Roman"/>
        </w:rPr>
        <w:t xml:space="preserve"> without access to food but with </w:t>
      </w:r>
      <w:r w:rsidR="00E34536" w:rsidRPr="0093576C">
        <w:rPr>
          <w:rFonts w:ascii="Times New Roman" w:hAnsi="Times New Roman" w:cs="Times New Roman"/>
          <w:i/>
          <w:iCs/>
        </w:rPr>
        <w:t>ad libitum</w:t>
      </w:r>
      <w:r w:rsidR="00E34536">
        <w:rPr>
          <w:rFonts w:ascii="Times New Roman" w:hAnsi="Times New Roman" w:cs="Times New Roman"/>
        </w:rPr>
        <w:t xml:space="preserve"> access to water at ZT 2. Dams were fasted for 6 hours (ZT2-ZT8). Baseline blood</w:t>
      </w:r>
      <w:r w:rsidR="00E34536" w:rsidRPr="00E34536">
        <w:rPr>
          <w:rFonts w:ascii="Times New Roman" w:eastAsia="Times New Roman" w:hAnsi="Times New Roman" w:cs="Times New Roman"/>
        </w:rPr>
        <w:t xml:space="preserve"> glucose was assessed using a tail clip and a handheld glucometer (OneTouch Ultra). </w:t>
      </w:r>
      <w:r w:rsidR="00E34536">
        <w:rPr>
          <w:rFonts w:ascii="Times New Roman" w:eastAsia="Times New Roman" w:hAnsi="Times New Roman" w:cs="Times New Roman"/>
        </w:rPr>
        <w:t>After initial blood glucose measurement</w:t>
      </w:r>
      <w:r w:rsidR="00E34536" w:rsidRPr="00E34536">
        <w:rPr>
          <w:rFonts w:ascii="Times New Roman" w:eastAsia="Times New Roman" w:hAnsi="Times New Roman" w:cs="Times New Roman"/>
        </w:rPr>
        <w:t xml:space="preserve">, an </w:t>
      </w:r>
      <w:r w:rsidR="00FA4F76">
        <w:rPr>
          <w:rFonts w:ascii="Times New Roman" w:eastAsia="Times New Roman" w:hAnsi="Times New Roman" w:cs="Times New Roman"/>
        </w:rPr>
        <w:t>IP</w:t>
      </w:r>
      <w:r w:rsidR="00E34536" w:rsidRPr="00E34536">
        <w:rPr>
          <w:rFonts w:ascii="Times New Roman" w:eastAsia="Times New Roman" w:hAnsi="Times New Roman" w:cs="Times New Roman"/>
        </w:rPr>
        <w:t xml:space="preserve"> injection of insulin was administered (Humulin, u-100; 0.75U/kg lean mass). </w:t>
      </w:r>
      <w:r w:rsidR="00E34536">
        <w:rPr>
          <w:rFonts w:ascii="Times New Roman" w:eastAsia="Times New Roman" w:hAnsi="Times New Roman" w:cs="Times New Roman"/>
        </w:rPr>
        <w:t xml:space="preserve">Blood glucose was measured in 15-minute intervals for 2 hours. </w:t>
      </w:r>
      <w:r w:rsidR="00810717">
        <w:rPr>
          <w:rFonts w:ascii="Times New Roman" w:eastAsia="Times New Roman" w:hAnsi="Times New Roman" w:cs="Times New Roman"/>
        </w:rPr>
        <w:t>Area under the curve was calculated by</w:t>
      </w:r>
      <w:r w:rsidR="003F1FF8">
        <w:rPr>
          <w:rFonts w:ascii="Times New Roman" w:eastAsia="Times New Roman" w:hAnsi="Times New Roman" w:cs="Times New Roman"/>
        </w:rPr>
        <w:t xml:space="preserve"> averaging</w:t>
      </w:r>
      <w:r w:rsidR="00810717">
        <w:rPr>
          <w:rFonts w:ascii="Times New Roman" w:eastAsia="Times New Roman" w:hAnsi="Times New Roman" w:cs="Times New Roman"/>
        </w:rPr>
        <w:t xml:space="preserve"> the sum of all glucose </w:t>
      </w:r>
      <w:r w:rsidR="003F1FF8">
        <w:rPr>
          <w:rFonts w:ascii="Times New Roman" w:eastAsia="Times New Roman" w:hAnsi="Times New Roman" w:cs="Times New Roman"/>
        </w:rPr>
        <w:t>per</w:t>
      </w:r>
      <w:r w:rsidR="00810717">
        <w:rPr>
          <w:rFonts w:ascii="Times New Roman" w:eastAsia="Times New Roman" w:hAnsi="Times New Roman" w:cs="Times New Roman"/>
        </w:rPr>
        <w:t xml:space="preserve"> genotype.</w:t>
      </w:r>
      <w:r w:rsidR="00C95715">
        <w:rPr>
          <w:rFonts w:ascii="Times New Roman" w:eastAsia="Times New Roman" w:hAnsi="Times New Roman" w:cs="Times New Roman"/>
        </w:rPr>
        <w:t xml:space="preserve"> </w:t>
      </w:r>
      <w:r w:rsidR="00003106">
        <w:rPr>
          <w:rFonts w:ascii="Times New Roman" w:eastAsia="Times New Roman" w:hAnsi="Times New Roman" w:cs="Times New Roman"/>
        </w:rPr>
        <w:t xml:space="preserve">We then calculated the rate of initial drop in blood glucose after insulin administration. We limited data to the first </w:t>
      </w:r>
      <w:r w:rsidR="00BD31FF">
        <w:rPr>
          <w:rFonts w:ascii="Times New Roman" w:eastAsia="Times New Roman" w:hAnsi="Times New Roman" w:cs="Times New Roman"/>
        </w:rPr>
        <w:t>60</w:t>
      </w:r>
      <w:r w:rsidR="00003106">
        <w:rPr>
          <w:rFonts w:ascii="Times New Roman" w:eastAsia="Times New Roman" w:hAnsi="Times New Roman" w:cs="Times New Roman"/>
        </w:rPr>
        <w:t xml:space="preserve"> minutes after injection and model</w:t>
      </w:r>
      <w:r w:rsidR="00AD3B22">
        <w:rPr>
          <w:rFonts w:ascii="Times New Roman" w:eastAsia="Times New Roman" w:hAnsi="Times New Roman" w:cs="Times New Roman"/>
        </w:rPr>
        <w:t>ed</w:t>
      </w:r>
      <w:r w:rsidR="00003106">
        <w:rPr>
          <w:rFonts w:ascii="Times New Roman" w:eastAsia="Times New Roman" w:hAnsi="Times New Roman" w:cs="Times New Roman"/>
        </w:rPr>
        <w:t xml:space="preserve"> the exponential rate of decay in glucose for each animal</w:t>
      </w:r>
      <w:r w:rsidR="00F51390">
        <w:rPr>
          <w:rFonts w:ascii="Times New Roman" w:eastAsia="Times New Roman" w:hAnsi="Times New Roman" w:cs="Times New Roman"/>
        </w:rPr>
        <w:t xml:space="preserve"> as a slope</w:t>
      </w:r>
      <w:r w:rsidR="00003106">
        <w:rPr>
          <w:rFonts w:ascii="Times New Roman" w:eastAsia="Times New Roman" w:hAnsi="Times New Roman" w:cs="Times New Roman"/>
        </w:rPr>
        <w:t xml:space="preserve">. This rate was </w:t>
      </w:r>
      <w:r w:rsidR="00F51390">
        <w:rPr>
          <w:rFonts w:ascii="Times New Roman" w:eastAsia="Times New Roman" w:hAnsi="Times New Roman" w:cs="Times New Roman"/>
        </w:rPr>
        <w:t xml:space="preserve">then averaged by genotype. </w:t>
      </w:r>
      <w:r w:rsidR="00003106">
        <w:rPr>
          <w:rFonts w:ascii="Times New Roman" w:eastAsia="Times New Roman" w:hAnsi="Times New Roman" w:cs="Times New Roman"/>
        </w:rPr>
        <w:t xml:space="preserve"> </w:t>
      </w:r>
    </w:p>
    <w:p w14:paraId="21256D66" w14:textId="1FCBF61D" w:rsidR="00B34F9F" w:rsidRDefault="003F1FF8" w:rsidP="003E28FC">
      <w:pPr>
        <w:spacing w:line="480" w:lineRule="auto"/>
        <w:rPr>
          <w:rFonts w:ascii="Times New Roman" w:hAnsi="Times New Roman" w:cs="Times New Roman"/>
        </w:rPr>
      </w:pPr>
      <w:r>
        <w:rPr>
          <w:rFonts w:ascii="Times New Roman" w:eastAsia="Times New Roman" w:hAnsi="Times New Roman" w:cs="Times New Roman"/>
        </w:rPr>
        <w:t>Twenty-four</w:t>
      </w:r>
      <w:r w:rsidR="002F29DF">
        <w:rPr>
          <w:rFonts w:ascii="Times New Roman" w:eastAsia="Times New Roman" w:hAnsi="Times New Roman" w:cs="Times New Roman"/>
        </w:rPr>
        <w:t xml:space="preserve"> hours after </w:t>
      </w:r>
      <w:r>
        <w:rPr>
          <w:rFonts w:ascii="Times New Roman" w:eastAsia="Times New Roman" w:hAnsi="Times New Roman" w:cs="Times New Roman"/>
        </w:rPr>
        <w:t xml:space="preserve">fasted </w:t>
      </w:r>
      <w:r w:rsidR="002F29DF">
        <w:rPr>
          <w:rFonts w:ascii="Times New Roman" w:eastAsia="Times New Roman" w:hAnsi="Times New Roman" w:cs="Times New Roman"/>
        </w:rPr>
        <w:t xml:space="preserve">ITT, we collected </w:t>
      </w:r>
      <w:r w:rsidR="00FD0AB9">
        <w:rPr>
          <w:rFonts w:ascii="Times New Roman" w:eastAsia="Times New Roman" w:hAnsi="Times New Roman" w:cs="Times New Roman"/>
        </w:rPr>
        <w:t>two</w:t>
      </w:r>
      <w:r w:rsidR="002F29DF">
        <w:rPr>
          <w:rFonts w:ascii="Times New Roman" w:eastAsia="Times New Roman" w:hAnsi="Times New Roman" w:cs="Times New Roman"/>
        </w:rPr>
        <w:t xml:space="preserve"> </w:t>
      </w:r>
      <w:r w:rsidR="006D1D29">
        <w:rPr>
          <w:rFonts w:ascii="Times New Roman" w:eastAsia="Times New Roman" w:hAnsi="Times New Roman" w:cs="Times New Roman"/>
        </w:rPr>
        <w:t>non-fast</w:t>
      </w:r>
      <w:r w:rsidR="002F29DF">
        <w:rPr>
          <w:rFonts w:ascii="Times New Roman" w:eastAsia="Times New Roman" w:hAnsi="Times New Roman" w:cs="Times New Roman"/>
        </w:rPr>
        <w:t>ed blood sample</w:t>
      </w:r>
      <w:r w:rsidR="00FD0AB9">
        <w:rPr>
          <w:rFonts w:ascii="Times New Roman" w:eastAsia="Times New Roman" w:hAnsi="Times New Roman" w:cs="Times New Roman"/>
        </w:rPr>
        <w:t>s:</w:t>
      </w:r>
      <w:r w:rsidR="002F29DF">
        <w:rPr>
          <w:rFonts w:ascii="Times New Roman" w:eastAsia="Times New Roman" w:hAnsi="Times New Roman" w:cs="Times New Roman"/>
        </w:rPr>
        <w:t xml:space="preserve"> at ZT1 and ZT13. Dams were lightly anesthetized via inhaled isoflurane</w:t>
      </w:r>
      <w:r w:rsidR="009B3F1D">
        <w:rPr>
          <w:rFonts w:ascii="Times New Roman" w:eastAsia="Times New Roman" w:hAnsi="Times New Roman" w:cs="Times New Roman"/>
        </w:rPr>
        <w:t xml:space="preserve"> </w:t>
      </w:r>
      <w:r>
        <w:rPr>
          <w:rFonts w:ascii="Times New Roman" w:eastAsia="Times New Roman" w:hAnsi="Times New Roman" w:cs="Times New Roman"/>
        </w:rPr>
        <w:t xml:space="preserve">in a drop jar </w:t>
      </w:r>
      <w:r w:rsidR="009B3F1D">
        <w:rPr>
          <w:rFonts w:ascii="Times New Roman" w:eastAsia="Times New Roman" w:hAnsi="Times New Roman" w:cs="Times New Roman"/>
        </w:rPr>
        <w:t>and whole blood was collected by retro</w:t>
      </w:r>
      <w:r w:rsidR="00AD3B22">
        <w:rPr>
          <w:rFonts w:ascii="Times New Roman" w:eastAsia="Times New Roman" w:hAnsi="Times New Roman" w:cs="Times New Roman"/>
        </w:rPr>
        <w:t>-</w:t>
      </w:r>
      <w:r w:rsidR="009B3F1D">
        <w:rPr>
          <w:rFonts w:ascii="Times New Roman" w:eastAsia="Times New Roman" w:hAnsi="Times New Roman" w:cs="Times New Roman"/>
        </w:rPr>
        <w:t xml:space="preserve">orbital bleed in a heparinized capillary tube. Blood was allowed to clot on ice for 20 minutes then was spun down in a cold centrifuge (4°C, </w:t>
      </w:r>
      <w:r w:rsidR="009B3F1D">
        <w:rPr>
          <w:rFonts w:ascii="Times New Roman" w:hAnsi="Times New Roman" w:cs="Times New Roman"/>
        </w:rPr>
        <w:t xml:space="preserve">Eppendorf microcentrifuge, model 5415R) for 20 minutes at 2000 g. </w:t>
      </w:r>
      <w:r w:rsidR="00B34F9F">
        <w:rPr>
          <w:rFonts w:ascii="Times New Roman" w:hAnsi="Times New Roman" w:cs="Times New Roman"/>
        </w:rPr>
        <w:t xml:space="preserve">Serum was </w:t>
      </w:r>
      <w:r w:rsidR="00561068">
        <w:rPr>
          <w:rFonts w:ascii="Times New Roman" w:hAnsi="Times New Roman" w:cs="Times New Roman"/>
        </w:rPr>
        <w:t>pipetted</w:t>
      </w:r>
      <w:r w:rsidR="00B34F9F">
        <w:rPr>
          <w:rFonts w:ascii="Times New Roman" w:hAnsi="Times New Roman" w:cs="Times New Roman"/>
        </w:rPr>
        <w:t xml:space="preserve"> off after centrifugation and stored at -80</w:t>
      </w:r>
      <w:r w:rsidR="00B34F9F">
        <w:rPr>
          <w:rFonts w:ascii="Times New Roman" w:eastAsia="Times New Roman" w:hAnsi="Times New Roman" w:cs="Times New Roman"/>
        </w:rPr>
        <w:t xml:space="preserve">°C until </w:t>
      </w:r>
      <w:r>
        <w:rPr>
          <w:rFonts w:ascii="Times New Roman" w:eastAsia="Times New Roman" w:hAnsi="Times New Roman" w:cs="Times New Roman"/>
        </w:rPr>
        <w:t>further</w:t>
      </w:r>
      <w:r w:rsidR="00B34F9F">
        <w:rPr>
          <w:rFonts w:ascii="Times New Roman" w:eastAsia="Times New Roman" w:hAnsi="Times New Roman" w:cs="Times New Roman"/>
        </w:rPr>
        <w:t xml:space="preserve"> analysis.</w:t>
      </w:r>
    </w:p>
    <w:p w14:paraId="5B8B22DA" w14:textId="6DACC5C0" w:rsidR="00B34F9F" w:rsidRPr="00B34F9F" w:rsidRDefault="00B34F9F" w:rsidP="003E28FC">
      <w:pPr>
        <w:spacing w:line="480" w:lineRule="auto"/>
        <w:rPr>
          <w:rFonts w:ascii="Times New Roman" w:hAnsi="Times New Roman" w:cs="Times New Roman"/>
          <w:i/>
          <w:iCs/>
        </w:rPr>
      </w:pPr>
      <w:r w:rsidRPr="00B34F9F">
        <w:rPr>
          <w:rFonts w:ascii="Times New Roman" w:hAnsi="Times New Roman" w:cs="Times New Roman"/>
          <w:i/>
          <w:iCs/>
        </w:rPr>
        <w:t>Serum G</w:t>
      </w:r>
      <w:r w:rsidR="00490ABD">
        <w:rPr>
          <w:rFonts w:ascii="Times New Roman" w:hAnsi="Times New Roman" w:cs="Times New Roman"/>
          <w:i/>
          <w:iCs/>
        </w:rPr>
        <w:t>DF</w:t>
      </w:r>
      <w:r w:rsidRPr="00B34F9F">
        <w:rPr>
          <w:rFonts w:ascii="Times New Roman" w:hAnsi="Times New Roman" w:cs="Times New Roman"/>
          <w:i/>
          <w:iCs/>
        </w:rPr>
        <w:t>15 Quantification</w:t>
      </w:r>
    </w:p>
    <w:p w14:paraId="29E24FCB" w14:textId="40458CE0" w:rsidR="0001059A" w:rsidRPr="002C2A53" w:rsidRDefault="000E0B55" w:rsidP="003E28FC">
      <w:pPr>
        <w:spacing w:line="480" w:lineRule="auto"/>
        <w:rPr>
          <w:rFonts w:ascii="Times New Roman" w:eastAsia="Times New Roman" w:hAnsi="Times New Roman" w:cs="Times New Roman"/>
        </w:rPr>
      </w:pPr>
      <w:r>
        <w:rPr>
          <w:rFonts w:ascii="Times New Roman" w:hAnsi="Times New Roman" w:cs="Times New Roman"/>
        </w:rPr>
        <w:lastRenderedPageBreak/>
        <w:t xml:space="preserve">GDF15 </w:t>
      </w:r>
      <w:r w:rsidR="000148BA">
        <w:rPr>
          <w:rFonts w:ascii="Times New Roman" w:hAnsi="Times New Roman" w:cs="Times New Roman"/>
        </w:rPr>
        <w:t xml:space="preserve">levels </w:t>
      </w:r>
      <w:r>
        <w:rPr>
          <w:rFonts w:ascii="Times New Roman" w:hAnsi="Times New Roman" w:cs="Times New Roman"/>
        </w:rPr>
        <w:t xml:space="preserve">were </w:t>
      </w:r>
      <w:r w:rsidR="000148BA">
        <w:rPr>
          <w:rFonts w:ascii="Times New Roman" w:hAnsi="Times New Roman" w:cs="Times New Roman"/>
        </w:rPr>
        <w:t>quantifi</w:t>
      </w:r>
      <w:r w:rsidR="002C2A53">
        <w:rPr>
          <w:rFonts w:ascii="Times New Roman" w:hAnsi="Times New Roman" w:cs="Times New Roman"/>
        </w:rPr>
        <w:t xml:space="preserve">ed </w:t>
      </w:r>
      <w:r w:rsidR="00B34F9F">
        <w:rPr>
          <w:rFonts w:ascii="Times New Roman" w:hAnsi="Times New Roman" w:cs="Times New Roman"/>
        </w:rPr>
        <w:t xml:space="preserve">using maternal serum collected after </w:t>
      </w:r>
      <w:r w:rsidR="003F1FF8">
        <w:rPr>
          <w:rFonts w:ascii="Times New Roman" w:hAnsi="Times New Roman" w:cs="Times New Roman"/>
        </w:rPr>
        <w:t>ITT</w:t>
      </w:r>
      <w:r w:rsidR="00561068">
        <w:rPr>
          <w:rFonts w:ascii="Times New Roman" w:hAnsi="Times New Roman" w:cs="Times New Roman"/>
        </w:rPr>
        <w:t xml:space="preserve"> on E16.5</w:t>
      </w:r>
      <w:r w:rsidR="0063061B">
        <w:rPr>
          <w:rFonts w:ascii="Times New Roman" w:hAnsi="Times New Roman" w:cs="Times New Roman"/>
        </w:rPr>
        <w:t xml:space="preserve"> in </w:t>
      </w:r>
      <w:r w:rsidR="00561068">
        <w:rPr>
          <w:rFonts w:ascii="Times New Roman" w:hAnsi="Times New Roman" w:cs="Times New Roman"/>
        </w:rPr>
        <w:t>the G</w:t>
      </w:r>
      <w:r w:rsidR="00AD3B22">
        <w:rPr>
          <w:rFonts w:ascii="Times New Roman" w:hAnsi="Times New Roman" w:cs="Times New Roman"/>
        </w:rPr>
        <w:t>DF</w:t>
      </w:r>
      <w:r w:rsidR="00561068">
        <w:rPr>
          <w:rFonts w:ascii="Times New Roman" w:hAnsi="Times New Roman" w:cs="Times New Roman"/>
        </w:rPr>
        <w:t>15 and maternal comparator C57BL/6J studies</w:t>
      </w:r>
      <w:r w:rsidR="00B34F9F">
        <w:rPr>
          <w:rFonts w:ascii="Times New Roman" w:hAnsi="Times New Roman" w:cs="Times New Roman"/>
        </w:rPr>
        <w:t>. G</w:t>
      </w:r>
      <w:r w:rsidR="00AD3B22">
        <w:rPr>
          <w:rFonts w:ascii="Times New Roman" w:hAnsi="Times New Roman" w:cs="Times New Roman"/>
        </w:rPr>
        <w:t>DF</w:t>
      </w:r>
      <w:r w:rsidR="00B34F9F">
        <w:rPr>
          <w:rFonts w:ascii="Times New Roman" w:hAnsi="Times New Roman" w:cs="Times New Roman"/>
        </w:rPr>
        <w:t xml:space="preserve">15 levels were determined </w:t>
      </w:r>
      <w:r w:rsidR="002C2A53">
        <w:rPr>
          <w:rFonts w:ascii="Times New Roman" w:hAnsi="Times New Roman" w:cs="Times New Roman"/>
        </w:rPr>
        <w:t xml:space="preserve">via ELISA </w:t>
      </w:r>
      <w:r w:rsidR="00B34F9F">
        <w:rPr>
          <w:rFonts w:ascii="Times New Roman" w:hAnsi="Times New Roman" w:cs="Times New Roman"/>
        </w:rPr>
        <w:t>according to</w:t>
      </w:r>
      <w:r w:rsidR="002C2A53">
        <w:rPr>
          <w:rFonts w:ascii="Times New Roman" w:hAnsi="Times New Roman" w:cs="Times New Roman"/>
        </w:rPr>
        <w:t xml:space="preserve"> manufacturer </w:t>
      </w:r>
      <w:r w:rsidR="00B34F9F">
        <w:rPr>
          <w:rFonts w:ascii="Times New Roman" w:hAnsi="Times New Roman" w:cs="Times New Roman"/>
        </w:rPr>
        <w:t xml:space="preserve">guidelines </w:t>
      </w:r>
      <w:r w:rsidR="002C2A53">
        <w:rPr>
          <w:rFonts w:ascii="Times New Roman" w:hAnsi="Times New Roman" w:cs="Times New Roman"/>
        </w:rPr>
        <w:t xml:space="preserve">(R&amp;D system, catalog # </w:t>
      </w:r>
      <w:r w:rsidR="002C2A53" w:rsidRPr="002C2A53">
        <w:rPr>
          <w:rFonts w:ascii="Times New Roman" w:eastAsia="Times New Roman" w:hAnsi="Times New Roman" w:cs="Times New Roman"/>
          <w:color w:val="000000" w:themeColor="text1"/>
          <w:shd w:val="clear" w:color="auto" w:fill="FFFFFF"/>
        </w:rPr>
        <w:t>MGD150</w:t>
      </w:r>
      <w:r w:rsidR="002C2A53">
        <w:rPr>
          <w:rFonts w:ascii="Times New Roman" w:eastAsia="Times New Roman" w:hAnsi="Times New Roman" w:cs="Times New Roman"/>
        </w:rPr>
        <w:t>)</w:t>
      </w:r>
      <w:r w:rsidR="002C2A53">
        <w:rPr>
          <w:rFonts w:ascii="Times New Roman" w:hAnsi="Times New Roman" w:cs="Times New Roman"/>
        </w:rPr>
        <w:t xml:space="preserve">. </w:t>
      </w:r>
    </w:p>
    <w:p w14:paraId="33B81746" w14:textId="69C4C417" w:rsidR="00C345B1" w:rsidRPr="00C345B1" w:rsidRDefault="00C345B1" w:rsidP="003E28FC">
      <w:pPr>
        <w:pStyle w:val="Heading2"/>
        <w:spacing w:line="480" w:lineRule="auto"/>
      </w:pPr>
      <w:r w:rsidRPr="00303552">
        <w:t>Offspring</w:t>
      </w:r>
      <w:r w:rsidR="000E0B55">
        <w:t xml:space="preserve"> Assessments</w:t>
      </w:r>
    </w:p>
    <w:p w14:paraId="6124BF62" w14:textId="33EDA4D1" w:rsidR="00004DE4" w:rsidRDefault="0087718F" w:rsidP="003E28FC">
      <w:pPr>
        <w:spacing w:line="480" w:lineRule="auto"/>
        <w:rPr>
          <w:rFonts w:ascii="Times New Roman" w:hAnsi="Times New Roman" w:cs="Times New Roman"/>
        </w:rPr>
      </w:pPr>
      <w:r>
        <w:rPr>
          <w:rFonts w:ascii="Times New Roman" w:hAnsi="Times New Roman" w:cs="Times New Roman"/>
        </w:rPr>
        <w:t xml:space="preserve">Latency to copulatory plug was defined as the number of days between the introduction of the male and appearance of a copulatory plug. </w:t>
      </w:r>
      <w:r w:rsidR="00004DE4">
        <w:rPr>
          <w:rFonts w:ascii="Times New Roman" w:hAnsi="Times New Roman" w:cs="Times New Roman"/>
        </w:rPr>
        <w:t xml:space="preserve">Gestational age was determined as </w:t>
      </w:r>
      <w:r w:rsidR="006D1D29">
        <w:rPr>
          <w:rFonts w:ascii="Times New Roman" w:hAnsi="Times New Roman" w:cs="Times New Roman"/>
        </w:rPr>
        <w:t xml:space="preserve">the </w:t>
      </w:r>
      <w:r w:rsidR="00004DE4">
        <w:rPr>
          <w:rFonts w:ascii="Times New Roman" w:hAnsi="Times New Roman" w:cs="Times New Roman"/>
        </w:rPr>
        <w:t xml:space="preserve">difference between birth dates and </w:t>
      </w:r>
      <w:r w:rsidR="00E26319">
        <w:rPr>
          <w:rFonts w:ascii="Times New Roman" w:hAnsi="Times New Roman" w:cs="Times New Roman"/>
        </w:rPr>
        <w:t>dates</w:t>
      </w:r>
      <w:r w:rsidR="00004DE4">
        <w:rPr>
          <w:rFonts w:ascii="Times New Roman" w:hAnsi="Times New Roman" w:cs="Times New Roman"/>
        </w:rPr>
        <w:t xml:space="preserve"> of appearance of copulatory plug. </w:t>
      </w:r>
      <w:r w:rsidR="00AD3B22">
        <w:rPr>
          <w:rFonts w:ascii="Times New Roman" w:hAnsi="Times New Roman" w:cs="Times New Roman"/>
        </w:rPr>
        <w:t xml:space="preserve">Litter sizes were </w:t>
      </w:r>
      <w:r w:rsidR="000148BA">
        <w:rPr>
          <w:rFonts w:ascii="Times New Roman" w:hAnsi="Times New Roman" w:cs="Times New Roman"/>
        </w:rPr>
        <w:t>counted,</w:t>
      </w:r>
      <w:r w:rsidR="00AD3B22">
        <w:rPr>
          <w:rFonts w:ascii="Times New Roman" w:hAnsi="Times New Roman" w:cs="Times New Roman"/>
        </w:rPr>
        <w:t xml:space="preserve"> and body weights were recorded for each pup within 24 hours of birth, PND 0.5. </w:t>
      </w:r>
      <w:r w:rsidR="00004DE4">
        <w:rPr>
          <w:rFonts w:ascii="Times New Roman" w:hAnsi="Times New Roman" w:cs="Times New Roman"/>
        </w:rPr>
        <w:t xml:space="preserve">At PND 3.5, litter sizes were culled to 2 male and 2 female pups, to </w:t>
      </w:r>
      <w:r w:rsidR="006D1D29">
        <w:rPr>
          <w:rFonts w:ascii="Times New Roman" w:hAnsi="Times New Roman" w:cs="Times New Roman"/>
        </w:rPr>
        <w:t>standardize the amount of nutrition/milk produced by dams and provided to pups</w:t>
      </w:r>
      <w:r w:rsidR="00004DE4">
        <w:rPr>
          <w:rFonts w:ascii="Times New Roman" w:hAnsi="Times New Roman" w:cs="Times New Roman"/>
        </w:rPr>
        <w:t xml:space="preserve">. </w:t>
      </w:r>
      <w:r w:rsidR="00106075">
        <w:rPr>
          <w:rFonts w:ascii="Times New Roman" w:hAnsi="Times New Roman" w:cs="Times New Roman"/>
        </w:rPr>
        <w:t>Survival of pups to PND 3.5 was assessed by comparing the number of pups present at PND 3.5</w:t>
      </w:r>
      <w:r w:rsidR="006D1D29">
        <w:rPr>
          <w:rFonts w:ascii="Times New Roman" w:hAnsi="Times New Roman" w:cs="Times New Roman"/>
        </w:rPr>
        <w:t>, prior to culling,</w:t>
      </w:r>
      <w:r w:rsidR="001C170C">
        <w:rPr>
          <w:rFonts w:ascii="Times New Roman" w:hAnsi="Times New Roman" w:cs="Times New Roman"/>
        </w:rPr>
        <w:t xml:space="preserve"> to the number present on PND 0.5 and is expressed as a percentage. </w:t>
      </w:r>
      <w:r w:rsidR="00913CC8">
        <w:rPr>
          <w:rFonts w:ascii="Times New Roman" w:hAnsi="Times New Roman" w:cs="Times New Roman"/>
        </w:rPr>
        <w:t xml:space="preserve">Body weight was assessed for each pup on PND 0.5, 3.5, 7.5, 10.5, and 14.5. Pups were euthanized by decapitation </w:t>
      </w:r>
      <w:r w:rsidR="003F1FF8">
        <w:rPr>
          <w:rFonts w:ascii="Times New Roman" w:hAnsi="Times New Roman" w:cs="Times New Roman"/>
        </w:rPr>
        <w:t>tw</w:t>
      </w:r>
      <w:r w:rsidR="006D1D29">
        <w:rPr>
          <w:rFonts w:ascii="Times New Roman" w:hAnsi="Times New Roman" w:cs="Times New Roman"/>
        </w:rPr>
        <w:t>o</w:t>
      </w:r>
      <w:r w:rsidR="00913CC8">
        <w:rPr>
          <w:rFonts w:ascii="Times New Roman" w:hAnsi="Times New Roman" w:cs="Times New Roman"/>
        </w:rPr>
        <w:t xml:space="preserve"> hours before milk collection began (PND</w:t>
      </w:r>
      <w:r w:rsidR="00106075">
        <w:rPr>
          <w:rFonts w:ascii="Times New Roman" w:hAnsi="Times New Roman" w:cs="Times New Roman"/>
        </w:rPr>
        <w:t xml:space="preserve"> </w:t>
      </w:r>
      <w:r w:rsidR="00913CC8">
        <w:rPr>
          <w:rFonts w:ascii="Times New Roman" w:hAnsi="Times New Roman" w:cs="Times New Roman"/>
        </w:rPr>
        <w:t>14.5-17.5).</w:t>
      </w:r>
    </w:p>
    <w:p w14:paraId="0023D872" w14:textId="77777777" w:rsidR="00C345B1" w:rsidRPr="00303552" w:rsidRDefault="00C345B1" w:rsidP="003E28FC">
      <w:pPr>
        <w:pStyle w:val="Heading2"/>
        <w:spacing w:line="480" w:lineRule="auto"/>
      </w:pPr>
      <w:r w:rsidRPr="00303552">
        <w:t>Weigh-suckle-weigh, milk volume production</w:t>
      </w:r>
    </w:p>
    <w:p w14:paraId="7A333A11" w14:textId="41426C7C" w:rsidR="00C345B1" w:rsidRPr="00037D8F"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On </w:t>
      </w:r>
      <w:r w:rsidR="00402B82">
        <w:rPr>
          <w:rFonts w:ascii="Times New Roman" w:hAnsi="Times New Roman" w:cs="Times New Roman"/>
        </w:rPr>
        <w:t>PND</w:t>
      </w:r>
      <w:r w:rsidRPr="00303552">
        <w:rPr>
          <w:rFonts w:ascii="Times New Roman" w:hAnsi="Times New Roman" w:cs="Times New Roman"/>
        </w:rPr>
        <w:t xml:space="preserve"> 10.5, we assessed milk volume production by </w:t>
      </w:r>
      <w:r w:rsidR="00810717">
        <w:rPr>
          <w:rFonts w:ascii="Times New Roman" w:hAnsi="Times New Roman" w:cs="Times New Roman"/>
        </w:rPr>
        <w:t>the</w:t>
      </w:r>
      <w:r w:rsidRPr="00303552">
        <w:rPr>
          <w:rFonts w:ascii="Times New Roman" w:hAnsi="Times New Roman" w:cs="Times New Roman"/>
        </w:rPr>
        <w:t xml:space="preserve"> weigh-suckle-weigh </w:t>
      </w:r>
      <w:r w:rsidR="00810717">
        <w:rPr>
          <w:rFonts w:ascii="Times New Roman" w:hAnsi="Times New Roman" w:cs="Times New Roman"/>
        </w:rPr>
        <w:t>method</w:t>
      </w:r>
      <w:r w:rsidRPr="00303552">
        <w:rPr>
          <w:rFonts w:ascii="Times New Roman" w:hAnsi="Times New Roman" w:cs="Times New Roman"/>
        </w:rPr>
        <w:t xml:space="preserve"> </w:t>
      </w:r>
      <w:r w:rsidR="00F51390">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{"citationID":"Pgj7tJbO","properties":{"formattedCitation":"(30,31)","plainCitation":"(30,31)","noteIndex":0},"citationItems":[{"id":417,"uris":["http://zotero.org/users/5073745/items/X6KF8W8Y"],"itemData":{"id":417,"type":"article-journal","abstract":"Lactose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id":598,"uris":["http://zotero.org/users/5073745/items/QB76SJAF"],"itemData":{"id":598,"type":"article-journal","abstract":"&lt;p&gt;Human milk is the recommended nutrient source for newborns. The mammary gland comprises multiple cell types including epithelial cells and adipocytes. The contributions of mammary adipocytes to breast milk composition and the intersections between mammary nutrient sensing and milk lipids are not fully understood. A major nutrient sensor in most tissues is the mechanistic target of rapamycin 1 (mTORC1). To assess the role of excess nutrient sensing on mammary gland structure, function, milk composition, and offspring weights, we used an Adiponectin-Cre driven Tsc1 knockout model of adipocyte mTORC1 hyperactivation. Our results show that the knockout dams have higher milk fat contributing to higher milk caloric density and heavier offspring weight during lactation. Additionally, milk of knockout dams displayed a lower percentage of saturated fatty acids, higher percentage of monounsaturated fatty acids, and a lower milk ω6: ω3 ratio driven by increases in Docosahexaenoic acid (DHA). Mammary gland gene expression analyses identified changes in eicosanoid metabolism, adaptive immune function and contractile gene expression. Together, these results suggest a novel role of adipocyte mTORC1 in mammary gland function and morphology, milk composition, and offspring growth.&lt;/p&gt;","container-title":"bioRxiv","DOI":"10.1101/2021.07.01.450596","language":"en","license":"© 2021, Posted by Cold Spring Harbor Laboratory. This pre-print is available under a Creative Commons License (Attribution 4.0 International), CC BY 4.0, as described at http://creativecommons.org/licenses/by/4.0/","note":"publisher: Cold Spring Harbor Laboratory\nsection: New Results","page":"2021.07.01.450596","source":"www.biorxiv.org","title":"Activation of Adipocyte mTORC1 Increases Milk Lipids in a Mouse Model of Lactation","author":[{"family":"El Habbal","given":"Noura"},{"family":"Meyer","given":"Allison C."},{"family":"Hafner","given":"Hannah"},{"family":"Redd","given":"JeAnna R."},{"family":"Carlson","given":"Zach"},{"family":"Mulcahy","given":"Molly C."},{"family":"Gregg","given":"Brigid"},{"family":"Bridges","given":"Dave"}],"issued":{"date-parts":[["2021",7,1]]}}}],"schema":"https://github.com/citation-style-language/schema/raw/master/csl-citation.json"} </w:instrText>
      </w:r>
      <w:r w:rsidR="00F51390">
        <w:rPr>
          <w:rFonts w:ascii="Times New Roman" w:hAnsi="Times New Roman" w:cs="Times New Roman"/>
        </w:rPr>
        <w:fldChar w:fldCharType="separate"/>
      </w:r>
      <w:r w:rsidR="00A73687" w:rsidRPr="00A73687">
        <w:rPr>
          <w:rFonts w:ascii="Times New Roman" w:hAnsi="Times New Roman" w:cs="Times New Roman"/>
        </w:rPr>
        <w:t>(30,31)</w:t>
      </w:r>
      <w:r w:rsidR="00F51390">
        <w:rPr>
          <w:rFonts w:ascii="Times New Roman" w:hAnsi="Times New Roman" w:cs="Times New Roman"/>
        </w:rPr>
        <w:fldChar w:fldCharType="end"/>
      </w:r>
      <w:r w:rsidR="00F51390">
        <w:rPr>
          <w:rFonts w:ascii="Times New Roman" w:hAnsi="Times New Roman" w:cs="Times New Roman"/>
        </w:rPr>
        <w:t>.</w:t>
      </w:r>
      <w:r w:rsidR="00F51390" w:rsidRPr="00303552">
        <w:rPr>
          <w:rFonts w:ascii="Times New Roman" w:hAnsi="Times New Roman" w:cs="Times New Roman"/>
        </w:rPr>
        <w:t xml:space="preserve"> </w:t>
      </w:r>
      <w:r w:rsidR="00F51390">
        <w:rPr>
          <w:rFonts w:ascii="Times New Roman" w:hAnsi="Times New Roman" w:cs="Times New Roman"/>
        </w:rPr>
        <w:t>D</w:t>
      </w:r>
      <w:r w:rsidRPr="00303552">
        <w:rPr>
          <w:rFonts w:ascii="Times New Roman" w:hAnsi="Times New Roman" w:cs="Times New Roman"/>
        </w:rPr>
        <w:t xml:space="preserve">ams were weighed using an analytical </w:t>
      </w:r>
      <w:r w:rsidR="006B31E8">
        <w:rPr>
          <w:rFonts w:ascii="Times New Roman" w:hAnsi="Times New Roman" w:cs="Times New Roman"/>
        </w:rPr>
        <w:t>balance</w:t>
      </w:r>
      <w:r w:rsidRPr="00303552">
        <w:rPr>
          <w:rFonts w:ascii="Times New Roman" w:hAnsi="Times New Roman" w:cs="Times New Roman"/>
        </w:rPr>
        <w:t xml:space="preserve"> to the nearest </w:t>
      </w:r>
      <w:r w:rsidR="00CF645B">
        <w:rPr>
          <w:rFonts w:ascii="Times New Roman" w:hAnsi="Times New Roman" w:cs="Times New Roman"/>
        </w:rPr>
        <w:t>10 mg</w:t>
      </w:r>
      <w:r w:rsidRPr="00303552">
        <w:rPr>
          <w:rFonts w:ascii="Times New Roman" w:hAnsi="Times New Roman" w:cs="Times New Roman"/>
        </w:rPr>
        <w:t xml:space="preserve"> and placed in a clean cage with </w:t>
      </w:r>
      <w:r w:rsidR="006D1D29" w:rsidRPr="006D1D29">
        <w:rPr>
          <w:rFonts w:ascii="Times New Roman" w:hAnsi="Times New Roman" w:cs="Times New Roman"/>
          <w:i/>
          <w:iCs/>
        </w:rPr>
        <w:t>ad libitum</w:t>
      </w:r>
      <w:r w:rsidR="006D1D29">
        <w:rPr>
          <w:rFonts w:ascii="Times New Roman" w:hAnsi="Times New Roman" w:cs="Times New Roman"/>
        </w:rPr>
        <w:t xml:space="preserve"> access </w:t>
      </w:r>
      <w:r w:rsidRPr="00303552">
        <w:rPr>
          <w:rFonts w:ascii="Times New Roman" w:hAnsi="Times New Roman" w:cs="Times New Roman"/>
        </w:rPr>
        <w:t>to food and water. Pups were then weighed in aggregate and placed in a clean cage on top of a heating pad without access to food or water. Dam</w:t>
      </w:r>
      <w:r w:rsidR="000148BA">
        <w:rPr>
          <w:rFonts w:ascii="Times New Roman" w:hAnsi="Times New Roman" w:cs="Times New Roman"/>
        </w:rPr>
        <w:t>s</w:t>
      </w:r>
      <w:r w:rsidRPr="00303552">
        <w:rPr>
          <w:rFonts w:ascii="Times New Roman" w:hAnsi="Times New Roman" w:cs="Times New Roman"/>
        </w:rPr>
        <w:t xml:space="preserve"> and pups remained separated for </w:t>
      </w:r>
      <w:r w:rsidR="00DE3AC7">
        <w:rPr>
          <w:rFonts w:ascii="Times New Roman" w:hAnsi="Times New Roman" w:cs="Times New Roman"/>
        </w:rPr>
        <w:t>two</w:t>
      </w:r>
      <w:r w:rsidRPr="00303552">
        <w:rPr>
          <w:rFonts w:ascii="Times New Roman" w:hAnsi="Times New Roman" w:cs="Times New Roman"/>
        </w:rPr>
        <w:t xml:space="preserve"> hours. After </w:t>
      </w:r>
      <w:r w:rsidR="00DE3AC7">
        <w:rPr>
          <w:rFonts w:ascii="Times New Roman" w:hAnsi="Times New Roman" w:cs="Times New Roman"/>
        </w:rPr>
        <w:t>two</w:t>
      </w:r>
      <w:r w:rsidRPr="00303552">
        <w:rPr>
          <w:rFonts w:ascii="Times New Roman" w:hAnsi="Times New Roman" w:cs="Times New Roman"/>
        </w:rPr>
        <w:t xml:space="preserve"> hours, weight measurements were </w:t>
      </w:r>
      <w:r w:rsidR="009B3F1D" w:rsidRPr="00303552">
        <w:rPr>
          <w:rFonts w:ascii="Times New Roman" w:hAnsi="Times New Roman" w:cs="Times New Roman"/>
        </w:rPr>
        <w:t>repeated,</w:t>
      </w:r>
      <w:r w:rsidRPr="00303552">
        <w:rPr>
          <w:rFonts w:ascii="Times New Roman" w:hAnsi="Times New Roman" w:cs="Times New Roman"/>
        </w:rPr>
        <w:t xml:space="preserve"> and pups were</w:t>
      </w:r>
      <w:r w:rsidR="00DE3AC7">
        <w:rPr>
          <w:rFonts w:ascii="Times New Roman" w:hAnsi="Times New Roman" w:cs="Times New Roman"/>
        </w:rPr>
        <w:t xml:space="preserve"> then</w:t>
      </w:r>
      <w:r w:rsidRPr="00303552">
        <w:rPr>
          <w:rFonts w:ascii="Times New Roman" w:hAnsi="Times New Roman" w:cs="Times New Roman"/>
        </w:rPr>
        <w:t xml:space="preserve"> reintroduced to the dam’s cage</w:t>
      </w:r>
      <w:r w:rsidR="00DE3AC7">
        <w:rPr>
          <w:rFonts w:ascii="Times New Roman" w:hAnsi="Times New Roman" w:cs="Times New Roman"/>
        </w:rPr>
        <w:t>. Pups</w:t>
      </w:r>
      <w:r w:rsidRPr="00303552">
        <w:rPr>
          <w:rFonts w:ascii="Times New Roman" w:hAnsi="Times New Roman" w:cs="Times New Roman"/>
        </w:rPr>
        <w:t xml:space="preserve"> remained </w:t>
      </w:r>
      <w:r w:rsidR="00DE3AC7">
        <w:rPr>
          <w:rFonts w:ascii="Times New Roman" w:hAnsi="Times New Roman" w:cs="Times New Roman"/>
        </w:rPr>
        <w:t xml:space="preserve">in the dam’s cage </w:t>
      </w:r>
      <w:r w:rsidRPr="00303552">
        <w:rPr>
          <w:rFonts w:ascii="Times New Roman" w:hAnsi="Times New Roman" w:cs="Times New Roman"/>
        </w:rPr>
        <w:t xml:space="preserve">for </w:t>
      </w:r>
      <w:r w:rsidR="00DE3AC7">
        <w:rPr>
          <w:rFonts w:ascii="Times New Roman" w:hAnsi="Times New Roman" w:cs="Times New Roman"/>
        </w:rPr>
        <w:t>one</w:t>
      </w:r>
      <w:r w:rsidRPr="00303552">
        <w:rPr>
          <w:rFonts w:ascii="Times New Roman" w:hAnsi="Times New Roman" w:cs="Times New Roman"/>
        </w:rPr>
        <w:t xml:space="preserve"> hour</w:t>
      </w:r>
      <w:r w:rsidR="00DE3AC7">
        <w:rPr>
          <w:rFonts w:ascii="Times New Roman" w:hAnsi="Times New Roman" w:cs="Times New Roman"/>
        </w:rPr>
        <w:t xml:space="preserve"> and were allowed to nurse undisturbed</w:t>
      </w:r>
      <w:r w:rsidRPr="00303552">
        <w:rPr>
          <w:rFonts w:ascii="Times New Roman" w:hAnsi="Times New Roman" w:cs="Times New Roman"/>
        </w:rPr>
        <w:t xml:space="preserve">. After one hour, the final weights were taken for both dams and </w:t>
      </w:r>
      <w:r w:rsidRPr="00303552">
        <w:rPr>
          <w:rFonts w:ascii="Times New Roman" w:hAnsi="Times New Roman" w:cs="Times New Roman"/>
        </w:rPr>
        <w:lastRenderedPageBreak/>
        <w:t xml:space="preserve">pups in aggregate. </w:t>
      </w:r>
      <w:r w:rsidR="000E0B55">
        <w:rPr>
          <w:rFonts w:ascii="Times New Roman" w:hAnsi="Times New Roman" w:cs="Times New Roman"/>
        </w:rPr>
        <w:t>The v</w:t>
      </w:r>
      <w:r w:rsidRPr="00303552">
        <w:rPr>
          <w:rFonts w:ascii="Times New Roman" w:hAnsi="Times New Roman" w:cs="Times New Roman"/>
        </w:rPr>
        <w:t>olume of milk produced is expressed the</w:t>
      </w:r>
      <w:r w:rsidR="00DE3AC7">
        <w:rPr>
          <w:rFonts w:ascii="Times New Roman" w:hAnsi="Times New Roman" w:cs="Times New Roman"/>
        </w:rPr>
        <w:t xml:space="preserve"> by</w:t>
      </w:r>
      <w:r w:rsidRPr="00303552">
        <w:rPr>
          <w:rFonts w:ascii="Times New Roman" w:hAnsi="Times New Roman" w:cs="Times New Roman"/>
        </w:rPr>
        <w:t xml:space="preserve"> average </w:t>
      </w:r>
      <w:r>
        <w:rPr>
          <w:rFonts w:ascii="Times New Roman" w:hAnsi="Times New Roman" w:cs="Times New Roman"/>
        </w:rPr>
        <w:t xml:space="preserve">weight lost by each dam after </w:t>
      </w:r>
      <w:r w:rsidR="00DE3AC7">
        <w:rPr>
          <w:rFonts w:ascii="Times New Roman" w:hAnsi="Times New Roman" w:cs="Times New Roman"/>
        </w:rPr>
        <w:t>one</w:t>
      </w:r>
      <w:r>
        <w:rPr>
          <w:rFonts w:ascii="Times New Roman" w:hAnsi="Times New Roman" w:cs="Times New Roman"/>
        </w:rPr>
        <w:t xml:space="preserve"> hour of nursing divided by the </w:t>
      </w:r>
      <w:r w:rsidRPr="00303552">
        <w:rPr>
          <w:rFonts w:ascii="Times New Roman" w:hAnsi="Times New Roman" w:cs="Times New Roman"/>
        </w:rPr>
        <w:t>number of pups</w:t>
      </w:r>
      <w:r>
        <w:rPr>
          <w:rFonts w:ascii="Times New Roman" w:hAnsi="Times New Roman" w:cs="Times New Roman"/>
        </w:rPr>
        <w:t xml:space="preserve"> in the litter.</w:t>
      </w:r>
    </w:p>
    <w:p w14:paraId="1A47A846" w14:textId="77777777" w:rsidR="00C345B1" w:rsidRPr="00303552" w:rsidRDefault="00C345B1" w:rsidP="003E28FC">
      <w:pPr>
        <w:pStyle w:val="Heading2"/>
        <w:spacing w:line="480" w:lineRule="auto"/>
      </w:pPr>
      <w:r w:rsidRPr="00303552">
        <w:t>Milk collection</w:t>
      </w:r>
    </w:p>
    <w:p w14:paraId="45D5E4A4" w14:textId="086D253C" w:rsidR="00C345B1" w:rsidRPr="00C345B1"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Milk collection took place on </w:t>
      </w:r>
      <w:r w:rsidR="00106075">
        <w:rPr>
          <w:rFonts w:ascii="Times New Roman" w:hAnsi="Times New Roman" w:cs="Times New Roman"/>
        </w:rPr>
        <w:t>PND</w:t>
      </w:r>
      <w:r w:rsidRPr="00303552">
        <w:rPr>
          <w:rFonts w:ascii="Times New Roman" w:hAnsi="Times New Roman" w:cs="Times New Roman"/>
        </w:rPr>
        <w:t xml:space="preserve"> 14.5-17.5. Pups were separated from dams and sacrificed </w:t>
      </w:r>
      <w:r w:rsidR="00117EEC">
        <w:rPr>
          <w:rFonts w:ascii="Times New Roman" w:hAnsi="Times New Roman" w:cs="Times New Roman"/>
        </w:rPr>
        <w:t>two</w:t>
      </w:r>
      <w:r w:rsidRPr="00303552">
        <w:rPr>
          <w:rFonts w:ascii="Times New Roman" w:hAnsi="Times New Roman" w:cs="Times New Roman"/>
        </w:rPr>
        <w:t xml:space="preserve"> hours before milk collection began. Dams were allowed </w:t>
      </w:r>
      <w:r w:rsidRPr="00303552">
        <w:rPr>
          <w:rFonts w:ascii="Times New Roman" w:hAnsi="Times New Roman" w:cs="Times New Roman"/>
          <w:i/>
          <w:iCs/>
        </w:rPr>
        <w:t>ad libitum</w:t>
      </w:r>
      <w:r w:rsidRPr="00303552">
        <w:rPr>
          <w:rFonts w:ascii="Times New Roman" w:hAnsi="Times New Roman" w:cs="Times New Roman"/>
        </w:rPr>
        <w:t xml:space="preserve"> access to food and water in a clean cage during that time. Dams were anesthetized with intramuscular injection of Ketamine/Xylazine (0.</w:t>
      </w:r>
      <w:r w:rsidR="000E0B55" w:rsidRPr="00303552">
        <w:rPr>
          <w:rFonts w:ascii="Times New Roman" w:hAnsi="Times New Roman" w:cs="Times New Roman"/>
        </w:rPr>
        <w:t>1</w:t>
      </w:r>
      <w:r w:rsidR="000E0B55">
        <w:rPr>
          <w:rFonts w:ascii="Times New Roman" w:hAnsi="Times New Roman" w:cs="Times New Roman"/>
        </w:rPr>
        <w:t>3</w:t>
      </w:r>
      <w:r w:rsidR="000E0B55" w:rsidRPr="00303552">
        <w:rPr>
          <w:rFonts w:ascii="Times New Roman" w:hAnsi="Times New Roman" w:cs="Times New Roman"/>
        </w:rPr>
        <w:t>g</w:t>
      </w:r>
      <w:r w:rsidRPr="00303552">
        <w:rPr>
          <w:rFonts w:ascii="Times New Roman" w:hAnsi="Times New Roman" w:cs="Times New Roman"/>
        </w:rPr>
        <w:t xml:space="preserve">/kg body weight) into </w:t>
      </w:r>
      <w:r w:rsidR="003F1FF8">
        <w:rPr>
          <w:rFonts w:ascii="Times New Roman" w:hAnsi="Times New Roman" w:cs="Times New Roman"/>
        </w:rPr>
        <w:t xml:space="preserve">the </w:t>
      </w:r>
      <w:r w:rsidRPr="00303552">
        <w:rPr>
          <w:rFonts w:ascii="Times New Roman" w:hAnsi="Times New Roman" w:cs="Times New Roman"/>
        </w:rPr>
        <w:t xml:space="preserve">forelimb. Once the dam was fully anesthetized, an oxytocin injection (2U per </w:t>
      </w:r>
      <w:proofErr w:type="spellStart"/>
      <w:r w:rsidRPr="00303552">
        <w:rPr>
          <w:rFonts w:ascii="Times New Roman" w:hAnsi="Times New Roman" w:cs="Times New Roman"/>
        </w:rPr>
        <w:t>dam</w:t>
      </w:r>
      <w:proofErr w:type="spellEnd"/>
      <w:r w:rsidRPr="00303552">
        <w:rPr>
          <w:rFonts w:ascii="Times New Roman" w:hAnsi="Times New Roman" w:cs="Times New Roman"/>
        </w:rPr>
        <w:t xml:space="preserve">) was given in the forelimb muscle to </w:t>
      </w:r>
      <w:r w:rsidR="00117EEC">
        <w:rPr>
          <w:rFonts w:ascii="Times New Roman" w:hAnsi="Times New Roman" w:cs="Times New Roman"/>
        </w:rPr>
        <w:t>promote</w:t>
      </w:r>
      <w:r w:rsidR="003F1FF8">
        <w:rPr>
          <w:rFonts w:ascii="Times New Roman" w:hAnsi="Times New Roman" w:cs="Times New Roman"/>
        </w:rPr>
        <w:t xml:space="preserve"> milk</w:t>
      </w:r>
      <w:r w:rsidRPr="00303552">
        <w:rPr>
          <w:rFonts w:ascii="Times New Roman" w:hAnsi="Times New Roman" w:cs="Times New Roman"/>
        </w:rPr>
        <w:t xml:space="preserve"> </w:t>
      </w:r>
      <w:r w:rsidR="00117EEC">
        <w:rPr>
          <w:rFonts w:ascii="Times New Roman" w:hAnsi="Times New Roman" w:cs="Times New Roman"/>
        </w:rPr>
        <w:t>ejection</w:t>
      </w:r>
      <w:r w:rsidRPr="00303552">
        <w:rPr>
          <w:rFonts w:ascii="Times New Roman" w:hAnsi="Times New Roman" w:cs="Times New Roman"/>
        </w:rPr>
        <w:t>. Milk was collected with a pipette after manually expressing milk from nipples</w:t>
      </w:r>
      <w:r>
        <w:rPr>
          <w:rFonts w:ascii="Times New Roman" w:hAnsi="Times New Roman" w:cs="Times New Roman"/>
        </w:rPr>
        <w:t xml:space="preserve"> and stored in a 1.5 mL Eppendorf tube</w:t>
      </w:r>
      <w:r w:rsidRPr="00303552">
        <w:rPr>
          <w:rFonts w:ascii="Times New Roman" w:hAnsi="Times New Roman" w:cs="Times New Roman"/>
        </w:rPr>
        <w:t xml:space="preserve">. Following milk collection, dams were immediately </w:t>
      </w:r>
      <w:r>
        <w:rPr>
          <w:rFonts w:ascii="Times New Roman" w:hAnsi="Times New Roman" w:cs="Times New Roman"/>
        </w:rPr>
        <w:t>euthanized via isoflurane inhalation and</w:t>
      </w:r>
      <w:r w:rsidR="003F1FF8">
        <w:rPr>
          <w:rFonts w:ascii="Times New Roman" w:hAnsi="Times New Roman" w:cs="Times New Roman"/>
        </w:rPr>
        <w:t xml:space="preserve"> secondarily with</w:t>
      </w:r>
      <w:r>
        <w:rPr>
          <w:rFonts w:ascii="Times New Roman" w:hAnsi="Times New Roman" w:cs="Times New Roman"/>
        </w:rPr>
        <w:t xml:space="preserve"> cervical dislocation.</w:t>
      </w:r>
    </w:p>
    <w:p w14:paraId="39B14B29" w14:textId="526D693C" w:rsidR="00C345B1" w:rsidRPr="00303552" w:rsidRDefault="00C345B1" w:rsidP="003E28FC">
      <w:pPr>
        <w:pStyle w:val="Heading2"/>
        <w:spacing w:line="480" w:lineRule="auto"/>
      </w:pPr>
      <w:r w:rsidRPr="00303552">
        <w:t>Milk fat percentage determination</w:t>
      </w:r>
      <w:r w:rsidR="00FF6019">
        <w:t>s</w:t>
      </w:r>
    </w:p>
    <w:p w14:paraId="64E3AEAB" w14:textId="60CBB0A8" w:rsidR="00C345B1" w:rsidRPr="00303552" w:rsidRDefault="00C345B1" w:rsidP="003E28FC">
      <w:pPr>
        <w:spacing w:line="480" w:lineRule="auto"/>
        <w:rPr>
          <w:rFonts w:ascii="Times New Roman" w:hAnsi="Times New Roman" w:cs="Times New Roman"/>
        </w:rPr>
      </w:pPr>
      <w:r w:rsidRPr="00303552">
        <w:rPr>
          <w:rFonts w:ascii="Times New Roman" w:hAnsi="Times New Roman" w:cs="Times New Roman"/>
        </w:rPr>
        <w:t xml:space="preserve">Whole milk was collected from dams at </w:t>
      </w:r>
      <w:r w:rsidR="003F1FF8">
        <w:rPr>
          <w:rFonts w:ascii="Times New Roman" w:hAnsi="Times New Roman" w:cs="Times New Roman"/>
        </w:rPr>
        <w:t>PND</w:t>
      </w:r>
      <w:r w:rsidRPr="00303552">
        <w:rPr>
          <w:rFonts w:ascii="Times New Roman" w:hAnsi="Times New Roman" w:cs="Times New Roman"/>
        </w:rPr>
        <w:t xml:space="preserve"> 14.5-17.5 and was stored at -80° C until analyzed. Whole milk was thawed on wet ice then homogenized by </w:t>
      </w:r>
      <w:r w:rsidR="003F1FF8">
        <w:rPr>
          <w:rFonts w:ascii="Times New Roman" w:hAnsi="Times New Roman" w:cs="Times New Roman"/>
        </w:rPr>
        <w:t>pipetting</w:t>
      </w:r>
      <w:r w:rsidRPr="00303552">
        <w:rPr>
          <w:rFonts w:ascii="Times New Roman" w:hAnsi="Times New Roman" w:cs="Times New Roman"/>
        </w:rPr>
        <w:t xml:space="preserve">. Milk was then diluted in PBS+EDTA </w:t>
      </w:r>
      <w:r w:rsidR="00535EF5">
        <w:rPr>
          <w:rFonts w:ascii="Times New Roman" w:hAnsi="Times New Roman" w:cs="Times New Roman"/>
        </w:rPr>
        <w:t>at</w:t>
      </w:r>
      <w:r w:rsidRPr="00303552">
        <w:rPr>
          <w:rFonts w:ascii="Times New Roman" w:hAnsi="Times New Roman" w:cs="Times New Roman"/>
        </w:rPr>
        <w:t xml:space="preserve"> a 1:3 ratio and mixed thoroughly by pipetting. Capillary tubes were filled with the diluted milk solution and one end was double-sealed with crit-o-seal. Sample tubes were spun in 8 consecutive 120-second cycles in a mini hematocrit spinner</w:t>
      </w:r>
      <w:r>
        <w:rPr>
          <w:rFonts w:ascii="Times New Roman" w:hAnsi="Times New Roman" w:cs="Times New Roman"/>
        </w:rPr>
        <w:t xml:space="preserve"> </w:t>
      </w:r>
      <w:r w:rsidRPr="00303552">
        <w:rPr>
          <w:rFonts w:ascii="Times New Roman" w:hAnsi="Times New Roman" w:cs="Times New Roman"/>
        </w:rPr>
        <w:t>(</w:t>
      </w:r>
      <w:r>
        <w:rPr>
          <w:rFonts w:ascii="Times New Roman" w:hAnsi="Times New Roman" w:cs="Times New Roman"/>
        </w:rPr>
        <w:t xml:space="preserve">Iris Sample Processing, </w:t>
      </w:r>
      <w:proofErr w:type="spellStart"/>
      <w:r>
        <w:rPr>
          <w:rFonts w:ascii="Times New Roman" w:hAnsi="Times New Roman" w:cs="Times New Roman"/>
        </w:rPr>
        <w:t>StatSpin</w:t>
      </w:r>
      <w:proofErr w:type="spellEnd"/>
      <w:r>
        <w:rPr>
          <w:rFonts w:ascii="Times New Roman" w:hAnsi="Times New Roman" w:cs="Times New Roman"/>
        </w:rPr>
        <w:t xml:space="preserve"> </w:t>
      </w:r>
      <w:proofErr w:type="spellStart"/>
      <w:r>
        <w:rPr>
          <w:rFonts w:ascii="Times New Roman" w:hAnsi="Times New Roman" w:cs="Times New Roman"/>
        </w:rPr>
        <w:t>CritSpin</w:t>
      </w:r>
      <w:proofErr w:type="spellEnd"/>
      <w:r>
        <w:rPr>
          <w:rFonts w:ascii="Times New Roman" w:hAnsi="Times New Roman" w:cs="Times New Roman"/>
        </w:rPr>
        <w:t xml:space="preserve"> M961-122</w:t>
      </w:r>
      <w:r w:rsidRPr="00303552">
        <w:rPr>
          <w:rFonts w:ascii="Times New Roman" w:hAnsi="Times New Roman" w:cs="Times New Roman"/>
        </w:rPr>
        <w:t xml:space="preserve">). </w:t>
      </w:r>
      <w:r w:rsidR="003F1FF8">
        <w:rPr>
          <w:rFonts w:ascii="Times New Roman" w:hAnsi="Times New Roman" w:cs="Times New Roman"/>
        </w:rPr>
        <w:t>A</w:t>
      </w:r>
      <w:r w:rsidRPr="00303552">
        <w:rPr>
          <w:rFonts w:ascii="Times New Roman" w:hAnsi="Times New Roman" w:cs="Times New Roman"/>
        </w:rPr>
        <w:t>fter 16 total minutes of spinning, total fat and aqueous layers were visible</w:t>
      </w:r>
      <w:r w:rsidR="003F1FF8">
        <w:rPr>
          <w:rFonts w:ascii="Times New Roman" w:hAnsi="Times New Roman" w:cs="Times New Roman"/>
        </w:rPr>
        <w:t xml:space="preserve"> within the capillary</w:t>
      </w:r>
      <w:r w:rsidRPr="00303552">
        <w:rPr>
          <w:rFonts w:ascii="Times New Roman" w:hAnsi="Times New Roman" w:cs="Times New Roman"/>
        </w:rPr>
        <w:t>. These layers were measured using a 150mm dial caliper (</w:t>
      </w:r>
      <w:r>
        <w:rPr>
          <w:rFonts w:ascii="Times New Roman" w:hAnsi="Times New Roman" w:cs="Times New Roman"/>
        </w:rPr>
        <w:t>General Tools, 6” Dial Caliper</w:t>
      </w:r>
      <w:r w:rsidRPr="00303552">
        <w:rPr>
          <w:rFonts w:ascii="Times New Roman" w:hAnsi="Times New Roman" w:cs="Times New Roman"/>
        </w:rPr>
        <w:t xml:space="preserve">). Percentage of milk fat was determined based on total volume of diluted milk sample. Milk samples were analyzed in duplicate, or triplicate if milk fat percentage differed by more than 25% in the first two samples. </w:t>
      </w:r>
    </w:p>
    <w:p w14:paraId="45198C30" w14:textId="6D905FCD" w:rsidR="00C345B1" w:rsidRDefault="00C95715" w:rsidP="003E28FC">
      <w:pPr>
        <w:pStyle w:val="Heading2"/>
        <w:spacing w:line="480" w:lineRule="auto"/>
      </w:pPr>
      <w:r>
        <w:lastRenderedPageBreak/>
        <w:t>Statistical Analyses</w:t>
      </w:r>
    </w:p>
    <w:p w14:paraId="56B82A5E" w14:textId="57CAEBCA" w:rsidR="00C95715" w:rsidRPr="00C95715" w:rsidRDefault="006D0E50" w:rsidP="003E28FC">
      <w:pPr>
        <w:spacing w:line="480" w:lineRule="auto"/>
      </w:pPr>
      <w:r>
        <w:rPr>
          <w:rFonts w:ascii="Times New Roman" w:eastAsia="Times New Roman" w:hAnsi="Times New Roman" w:cs="Times New Roman"/>
        </w:rPr>
        <w:t>Data were analyzed in R Studio version</w:t>
      </w:r>
      <w:r w:rsidR="00CF645B">
        <w:rPr>
          <w:rFonts w:ascii="Times New Roman" w:eastAsia="Times New Roman" w:hAnsi="Times New Roman" w:cs="Times New Roman"/>
        </w:rPr>
        <w:t xml:space="preserve"> </w:t>
      </w:r>
      <w:r w:rsidR="00FD0AB9">
        <w:rPr>
          <w:rFonts w:ascii="Times New Roman" w:eastAsia="Times New Roman" w:hAnsi="Times New Roman" w:cs="Times New Roman"/>
        </w:rPr>
        <w:t>4.2.0</w:t>
      </w: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sidR="00A73687">
        <w:rPr>
          <w:rFonts w:ascii="Times New Roman" w:eastAsia="Times New Roman" w:hAnsi="Times New Roman" w:cs="Times New Roman"/>
        </w:rPr>
        <w:instrText xml:space="preserve"> ADDIN ZOTERO_ITEM CSL_CITATION {"citationID":"3uiNB6ty","properties":{"formattedCitation":"(32)","plainCitation":"(32)","noteIndex":0},"citationItems":[{"id":88,"uris":["http://zotero.org/users/5073745/items/2FPE9EQN"],"itemData":{"id":88,"type":"document","publisher":"R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Pr>
          <w:rFonts w:ascii="Times New Roman" w:eastAsia="Times New Roman" w:hAnsi="Times New Roman" w:cs="Times New Roman"/>
        </w:rPr>
        <w:fldChar w:fldCharType="separate"/>
      </w:r>
      <w:r w:rsidR="00A73687" w:rsidRPr="00A73687">
        <w:rPr>
          <w:rFonts w:ascii="Times New Roman" w:hAnsi="Times New Roman" w:cs="Times New Roman"/>
        </w:rPr>
        <w:t>(32)</w:t>
      </w:r>
      <w:r>
        <w:rPr>
          <w:rFonts w:ascii="Times New Roman" w:eastAsia="Times New Roman" w:hAnsi="Times New Roman" w:cs="Times New Roman"/>
        </w:rPr>
        <w:fldChar w:fldCharType="end"/>
      </w:r>
      <w:r w:rsidR="00C545FF">
        <w:rPr>
          <w:rFonts w:ascii="Times New Roman" w:eastAsia="Times New Roman" w:hAnsi="Times New Roman" w:cs="Times New Roman"/>
        </w:rPr>
        <w:t xml:space="preserve"> and are presented as mean </w:t>
      </w:r>
      <w:r w:rsidR="00C545FF">
        <w:rPr>
          <w:rFonts w:ascii="plus minus" w:eastAsia="Times New Roman" w:hAnsi="plus minus" w:cs="Times New Roman"/>
        </w:rPr>
        <w:t>±</w:t>
      </w:r>
      <w:r w:rsidR="00C545FF">
        <w:rPr>
          <w:rFonts w:ascii="Times New Roman" w:eastAsia="Times New Roman" w:hAnsi="Times New Roman" w:cs="Times New Roman"/>
        </w:rPr>
        <w:t xml:space="preserve"> standard error</w:t>
      </w:r>
      <w:r w:rsidR="00535EF5">
        <w:rPr>
          <w:rFonts w:ascii="Times New Roman" w:eastAsia="Times New Roman" w:hAnsi="Times New Roman" w:cs="Times New Roman"/>
        </w:rPr>
        <w:t xml:space="preserve"> (SE)</w:t>
      </w:r>
      <w:r>
        <w:rPr>
          <w:rFonts w:ascii="Times New Roman" w:eastAsia="Times New Roman" w:hAnsi="Times New Roman" w:cs="Times New Roman"/>
        </w:rPr>
        <w:t>.</w:t>
      </w:r>
      <w:r w:rsidR="00C545FF">
        <w:rPr>
          <w:rFonts w:ascii="Times New Roman" w:eastAsia="Times New Roman" w:hAnsi="Times New Roman" w:cs="Times New Roman"/>
        </w:rPr>
        <w:t xml:space="preserve"> Longitudinal analyses</w:t>
      </w:r>
      <w:r w:rsidR="002C2A53">
        <w:rPr>
          <w:rFonts w:ascii="Times New Roman" w:eastAsia="Times New Roman" w:hAnsi="Times New Roman" w:cs="Times New Roman"/>
        </w:rPr>
        <w:t xml:space="preserve">, such as food intake, body composition, and insulin tolerance testing were assessed using linear mixed effect modeling </w:t>
      </w:r>
      <w:r w:rsidR="00D178ED">
        <w:rPr>
          <w:rFonts w:ascii="Times New Roman" w:eastAsia="Times New Roman" w:hAnsi="Times New Roman" w:cs="Times New Roman"/>
        </w:rPr>
        <w:t>with</w:t>
      </w:r>
      <w:r w:rsidR="002C2A53">
        <w:rPr>
          <w:rFonts w:ascii="Times New Roman" w:eastAsia="Times New Roman" w:hAnsi="Times New Roman" w:cs="Times New Roman"/>
        </w:rPr>
        <w:t xml:space="preserve"> R package </w:t>
      </w:r>
      <w:r w:rsidR="00CF645B">
        <w:rPr>
          <w:rFonts w:ascii="Times New Roman" w:eastAsia="Times New Roman" w:hAnsi="Times New Roman" w:cs="Times New Roman"/>
        </w:rPr>
        <w:t>l</w:t>
      </w:r>
      <w:r w:rsidR="002C2A53">
        <w:rPr>
          <w:rFonts w:ascii="Times New Roman" w:eastAsia="Times New Roman" w:hAnsi="Times New Roman" w:cs="Times New Roman"/>
        </w:rPr>
        <w:t xml:space="preserve">me4 </w:t>
      </w:r>
      <w:r w:rsidR="002C2A53">
        <w:rPr>
          <w:rFonts w:ascii="Times New Roman" w:eastAsia="Times New Roman" w:hAnsi="Times New Roman" w:cs="Times New Roman"/>
        </w:rPr>
        <w:fldChar w:fldCharType="begin"/>
      </w:r>
      <w:r w:rsidR="00A73687">
        <w:rPr>
          <w:rFonts w:ascii="Times New Roman" w:eastAsia="Times New Roman" w:hAnsi="Times New Roman" w:cs="Times New Roman"/>
        </w:rPr>
        <w:instrText xml:space="preserve"> ADDIN ZOTERO_ITEM CSL_CITATION {"citationID":"U5X7zhr3","properties":{"formattedCitation":"(33)","plainCitation":"(33)","noteIndex":0},"citationItems":[{"id":53,"uris":["http://zotero.org/users/5073745/items/GUUE2ZQS"],"itemData":{"id":53,"type":"article-journal","abstract":"Maximum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2C2A53">
        <w:rPr>
          <w:rFonts w:ascii="Times New Roman" w:eastAsia="Times New Roman" w:hAnsi="Times New Roman" w:cs="Times New Roman"/>
        </w:rPr>
        <w:fldChar w:fldCharType="separate"/>
      </w:r>
      <w:r w:rsidR="00A73687" w:rsidRPr="00A73687">
        <w:rPr>
          <w:rFonts w:ascii="Times New Roman" w:hAnsi="Times New Roman" w:cs="Times New Roman"/>
        </w:rPr>
        <w:t>(33)</w:t>
      </w:r>
      <w:r w:rsidR="002C2A53">
        <w:rPr>
          <w:rFonts w:ascii="Times New Roman" w:eastAsia="Times New Roman" w:hAnsi="Times New Roman" w:cs="Times New Roman"/>
        </w:rPr>
        <w:fldChar w:fldCharType="end"/>
      </w:r>
      <w:r w:rsidR="002C2A53">
        <w:rPr>
          <w:rFonts w:ascii="Times New Roman" w:eastAsia="Times New Roman" w:hAnsi="Times New Roman" w:cs="Times New Roman"/>
        </w:rPr>
        <w:t xml:space="preserve"> with </w:t>
      </w:r>
      <w:r w:rsidR="001E72ED">
        <w:rPr>
          <w:rFonts w:ascii="Times New Roman" w:eastAsia="Times New Roman" w:hAnsi="Times New Roman" w:cs="Times New Roman"/>
        </w:rPr>
        <w:t xml:space="preserve">random </w:t>
      </w:r>
      <w:r w:rsidR="000B112E">
        <w:rPr>
          <w:rFonts w:ascii="Times New Roman" w:eastAsia="Times New Roman" w:hAnsi="Times New Roman" w:cs="Times New Roman"/>
        </w:rPr>
        <w:t xml:space="preserve">slopes and intercepts for the dam and pup with respect </w:t>
      </w:r>
      <w:r w:rsidR="00CF645B">
        <w:rPr>
          <w:rFonts w:ascii="Times New Roman" w:eastAsia="Times New Roman" w:hAnsi="Times New Roman" w:cs="Times New Roman"/>
        </w:rPr>
        <w:t xml:space="preserve">to </w:t>
      </w:r>
      <w:r w:rsidR="000B112E">
        <w:rPr>
          <w:rFonts w:ascii="Times New Roman" w:eastAsia="Times New Roman" w:hAnsi="Times New Roman" w:cs="Times New Roman"/>
        </w:rPr>
        <w:t>time</w:t>
      </w:r>
      <w:r w:rsidR="001E72ED">
        <w:rPr>
          <w:rFonts w:ascii="Times New Roman" w:eastAsia="Times New Roman" w:hAnsi="Times New Roman" w:cs="Times New Roman"/>
        </w:rPr>
        <w:t xml:space="preserve"> and fixed effect</w:t>
      </w:r>
      <w:r w:rsidR="002513AE">
        <w:rPr>
          <w:rFonts w:ascii="Times New Roman" w:eastAsia="Times New Roman" w:hAnsi="Times New Roman" w:cs="Times New Roman"/>
        </w:rPr>
        <w:t>s of genotype, age, and sex</w:t>
      </w:r>
      <w:r w:rsidR="002C2A53">
        <w:rPr>
          <w:rFonts w:ascii="Times New Roman" w:eastAsia="Times New Roman" w:hAnsi="Times New Roman" w:cs="Times New Roman"/>
        </w:rPr>
        <w:t xml:space="preserve">. </w:t>
      </w:r>
      <w:r w:rsidR="008D6C37">
        <w:rPr>
          <w:rFonts w:ascii="Times New Roman" w:eastAsia="Times New Roman" w:hAnsi="Times New Roman" w:cs="Times New Roman"/>
        </w:rPr>
        <w:t>Models f</w:t>
      </w:r>
      <w:r w:rsidR="007A6590">
        <w:rPr>
          <w:rFonts w:ascii="Times New Roman" w:eastAsia="Times New Roman" w:hAnsi="Times New Roman" w:cs="Times New Roman"/>
        </w:rPr>
        <w:t xml:space="preserve">or offspring body weight </w:t>
      </w:r>
      <w:r w:rsidR="008D6C37">
        <w:rPr>
          <w:rFonts w:ascii="Times New Roman" w:eastAsia="Times New Roman" w:hAnsi="Times New Roman" w:cs="Times New Roman"/>
        </w:rPr>
        <w:t>were assessed for</w:t>
      </w:r>
      <w:r w:rsidR="007A6590">
        <w:rPr>
          <w:rFonts w:ascii="Times New Roman" w:eastAsia="Times New Roman" w:hAnsi="Times New Roman" w:cs="Times New Roman"/>
        </w:rPr>
        <w:t xml:space="preserve"> interaction </w:t>
      </w:r>
      <w:r w:rsidR="008D6C37">
        <w:rPr>
          <w:rFonts w:ascii="Times New Roman" w:eastAsia="Times New Roman" w:hAnsi="Times New Roman" w:cs="Times New Roman"/>
        </w:rPr>
        <w:t>of sex with</w:t>
      </w:r>
      <w:r w:rsidR="007A6590">
        <w:rPr>
          <w:rFonts w:ascii="Times New Roman" w:eastAsia="Times New Roman" w:hAnsi="Times New Roman" w:cs="Times New Roman"/>
        </w:rPr>
        <w:t xml:space="preserve"> time and genotype</w:t>
      </w:r>
      <w:r w:rsidR="008D6C37">
        <w:rPr>
          <w:rFonts w:ascii="Times New Roman" w:eastAsia="Times New Roman" w:hAnsi="Times New Roman" w:cs="Times New Roman"/>
        </w:rPr>
        <w:t xml:space="preserve"> but neither were</w:t>
      </w:r>
      <w:r w:rsidR="007A6590">
        <w:rPr>
          <w:rFonts w:ascii="Times New Roman" w:eastAsia="Times New Roman" w:hAnsi="Times New Roman" w:cs="Times New Roman"/>
        </w:rPr>
        <w:t xml:space="preserve"> significant, so sex remained a fixed effect</w:t>
      </w:r>
      <w:r w:rsidR="007A6590" w:rsidRPr="002513AE">
        <w:rPr>
          <w:rFonts w:ascii="Times New Roman" w:eastAsia="Times New Roman" w:hAnsi="Times New Roman" w:cs="Times New Roman"/>
        </w:rPr>
        <w:t>.</w:t>
      </w:r>
      <w:r w:rsidR="007A6590">
        <w:t xml:space="preserve"> </w:t>
      </w:r>
      <w:r w:rsidR="002513AE">
        <w:rPr>
          <w:rFonts w:ascii="Times New Roman" w:eastAsia="Times New Roman" w:hAnsi="Times New Roman" w:cs="Times New Roman"/>
        </w:rPr>
        <w:t xml:space="preserve">Pairwise values were </w:t>
      </w:r>
      <w:r w:rsidR="00B34F9F">
        <w:rPr>
          <w:rFonts w:ascii="Times New Roman" w:eastAsia="Times New Roman" w:hAnsi="Times New Roman" w:cs="Times New Roman"/>
        </w:rPr>
        <w:t>assessed</w:t>
      </w:r>
      <w:r w:rsidR="002513AE">
        <w:rPr>
          <w:rFonts w:ascii="Times New Roman" w:eastAsia="Times New Roman" w:hAnsi="Times New Roman" w:cs="Times New Roman"/>
        </w:rPr>
        <w:t xml:space="preserve"> for normality by the Shapiro-Wilk test and equivalence of variance by Levene’s test. Variables that were not normally distributed or of equivalent variance underwent non-parametric testing via Mann-Whitney U test. Those that were normally distributed and of equivalent variance were assessed via </w:t>
      </w:r>
      <w:r w:rsidR="00EC23D1">
        <w:rPr>
          <w:rFonts w:ascii="Times New Roman" w:eastAsia="Times New Roman" w:hAnsi="Times New Roman" w:cs="Times New Roman"/>
        </w:rPr>
        <w:t xml:space="preserve">Student’s </w:t>
      </w:r>
      <w:r w:rsidR="00EC23D1" w:rsidRPr="00907553">
        <w:rPr>
          <w:rFonts w:ascii="Times New Roman" w:eastAsia="Times New Roman" w:hAnsi="Times New Roman" w:cs="Times New Roman"/>
          <w:i/>
        </w:rPr>
        <w:t>t</w:t>
      </w:r>
      <w:r w:rsidR="002513AE">
        <w:rPr>
          <w:rFonts w:ascii="Times New Roman" w:eastAsia="Times New Roman" w:hAnsi="Times New Roman" w:cs="Times New Roman"/>
        </w:rPr>
        <w:t>-test</w:t>
      </w:r>
      <w:r w:rsidR="00EE3756">
        <w:rPr>
          <w:rFonts w:ascii="Times New Roman" w:eastAsia="Times New Roman" w:hAnsi="Times New Roman" w:cs="Times New Roman"/>
        </w:rPr>
        <w:t xml:space="preserve"> as noted in the figure legends</w:t>
      </w:r>
      <w:r w:rsidR="002513AE">
        <w:rPr>
          <w:rFonts w:ascii="Times New Roman" w:eastAsia="Times New Roman" w:hAnsi="Times New Roman" w:cs="Times New Roman"/>
        </w:rPr>
        <w:t xml:space="preserve">. </w:t>
      </w:r>
      <w:r w:rsidR="00EE3756">
        <w:rPr>
          <w:rFonts w:ascii="Times New Roman" w:eastAsia="Times New Roman" w:hAnsi="Times New Roman" w:cs="Times New Roman"/>
        </w:rPr>
        <w:t>For this study, p</w:t>
      </w:r>
      <w:r w:rsidR="00EF6FDD">
        <w:rPr>
          <w:rFonts w:ascii="Times New Roman" w:eastAsia="Times New Roman" w:hAnsi="Times New Roman" w:cs="Times New Roman"/>
        </w:rPr>
        <w:t>-</w:t>
      </w:r>
      <w:r w:rsidR="00C545FF">
        <w:rPr>
          <w:rFonts w:ascii="Times New Roman" w:eastAsia="Times New Roman" w:hAnsi="Times New Roman" w:cs="Times New Roman"/>
        </w:rPr>
        <w:t xml:space="preserve">values &lt;0.05 were considered statistically significant. </w:t>
      </w:r>
    </w:p>
    <w:p w14:paraId="59F5EEBD" w14:textId="65F9FEC8" w:rsidR="00667E7E" w:rsidRDefault="00667E7E" w:rsidP="003E28FC">
      <w:pPr>
        <w:pStyle w:val="Heading1"/>
        <w:spacing w:line="480" w:lineRule="auto"/>
        <w:rPr>
          <w:rFonts w:cs="Times New Roman"/>
        </w:rPr>
      </w:pPr>
      <w:r w:rsidRPr="00303552">
        <w:rPr>
          <w:rFonts w:cs="Times New Roman"/>
        </w:rPr>
        <w:t>Results</w:t>
      </w:r>
    </w:p>
    <w:p w14:paraId="4DD32E6D" w14:textId="77777777" w:rsidR="008C42AD" w:rsidRDefault="003B0707" w:rsidP="003E28FC">
      <w:pPr>
        <w:spacing w:line="480" w:lineRule="auto"/>
        <w:ind w:firstLine="720"/>
      </w:pPr>
      <w:r w:rsidRPr="008C42AD">
        <w:rPr>
          <w:rStyle w:val="Heading2Char"/>
        </w:rPr>
        <w:t xml:space="preserve">GDF15 is </w:t>
      </w:r>
      <w:r w:rsidR="004657C1" w:rsidRPr="008C42AD">
        <w:rPr>
          <w:rStyle w:val="Heading2Char"/>
        </w:rPr>
        <w:t>elevated</w:t>
      </w:r>
      <w:r w:rsidRPr="008C42AD">
        <w:rPr>
          <w:rStyle w:val="Heading2Char"/>
        </w:rPr>
        <w:t xml:space="preserve"> during pregnancy</w:t>
      </w:r>
      <w:r w:rsidR="004657C1" w:rsidRPr="008C42AD">
        <w:rPr>
          <w:rStyle w:val="Heading2Char"/>
        </w:rPr>
        <w:t xml:space="preserve"> in mice</w:t>
      </w:r>
      <w:r w:rsidR="008C42AD">
        <w:t xml:space="preserve"> </w:t>
      </w:r>
    </w:p>
    <w:p w14:paraId="0C686E2D" w14:textId="29EDF700" w:rsidR="00E15F79" w:rsidRDefault="000060B1" w:rsidP="003E28FC">
      <w:pPr>
        <w:spacing w:line="480" w:lineRule="auto"/>
        <w:ind w:firstLine="720"/>
        <w:rPr>
          <w:rFonts w:ascii="Times New Roman" w:hAnsi="Times New Roman" w:cs="Times New Roman"/>
        </w:rPr>
      </w:pPr>
      <w:r>
        <w:rPr>
          <w:rFonts w:ascii="Times New Roman" w:hAnsi="Times New Roman" w:cs="Times New Roman"/>
        </w:rPr>
        <w:t xml:space="preserve">Previous work has shown that pregnancy in mice results in </w:t>
      </w:r>
      <w:r w:rsidR="005A030D">
        <w:rPr>
          <w:rFonts w:ascii="Times New Roman" w:hAnsi="Times New Roman" w:cs="Times New Roman"/>
        </w:rPr>
        <w:t xml:space="preserve">maternal </w:t>
      </w:r>
      <w:r>
        <w:rPr>
          <w:rFonts w:ascii="Times New Roman" w:hAnsi="Times New Roman" w:cs="Times New Roman"/>
        </w:rPr>
        <w:t xml:space="preserve">insulin resistance </w:t>
      </w:r>
      <w:r>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{"citationID":"138NTu4T","properties":{"formattedCitation":"(34,35)","plainCitation":"(34,35)","noteIndex":0},"citationItems":[{"id":254,"uris":["http://zotero.org/users/5073745/items/3EYRTHI4"],"itemData":{"id":254,"type":"article-journal","abstract":"Pregnancy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R."}],"issued":{"date-parts":[["2018",10,1]]}}},{"id":424,"uris":["http://zotero.org/users/5073745/items/6KH8KP3B"],"itemData":{"id":424,"type":"article-journal","abstract":"In late pregnancy, maternal insulin resistance occurs to support fetal growth, but little is known about insulin-glucose dynamics close to delivery. This study measured insulin sensitivity in mice in late pregnancy at day 16 (D16) and near term at D19. Nonpregnant (NP) and pregnant mice were assessed for metabolite and hormone concentrations, body composition by DEXA, tissue insulin signaling protein abundance by Western blotting, glucose tolerance and utilization, and insulin sensitivity using acute insulin administration and hyperinsulinemic-euglycemic clamps with [3H]glucose infusion. Whole-body insulin resistance occurred in D16 pregnant dams in association with basal hyperinsulinemia, insulin-resistant endogenous glucose production, and downregulation of several proteins in hepatic and skeletal muscle insulin signaling pathways relative to NP and D19 values. Insulin resistance was less pronounced at D19, with restoration of NP insulin concentrations, improved hepatic insulin sensitivity, and increased abundance of hepatic insulin signaling proteins. At D16, insulin resistance at whole-body, tissue, and molecular levels will favor fetal glucose acquisition, while improved D19 hepatic insulin sensitivity will conserve glucose for maternal use in anticipation of lactation. Tissue sensitivity to insulin, therefore, alters differentially with proximity to delivery in pregnant mice, with implications for human and other species.","container-title":"Diabetes","DOI":"10.2337/db15-1531","ISSN":"0012-1797, 1939-327X","issue":"4","language":"en","license":"© 2016 by the American Diabetes Association. Readers may use this article as long as the work is properly cited, the use is educational and not for profit, and the work is not altered.","note":"PMID: 26740602","page":"851-860","source":"diabetes.diabetesjournals.org","title":"Proximity to Delivery Alters Insulin Sensitivity and Glucose Metabolism in Pregnant Mice","volume":"65","author":[{"family":"Musial","given":"Barbara"},{"family":"Fernandez-Twinn","given":"Denise S."},{"family":"Vaughan","given":"Owen R."},{"family":"Ozanne","given":"Susan E."},{"family":"Voshol","given":"Peter"},{"family":"Sferruzzi-Perri","given":"Amanda N."},{"family":"Fowden","given":"Abigail L."}],"issued":{"date-parts":[["2016",4,1]]}}}],"schema":"https://github.com/citation-style-language/schema/raw/master/csl-citation.json"} </w:instrText>
      </w:r>
      <w:r>
        <w:rPr>
          <w:rFonts w:ascii="Times New Roman" w:hAnsi="Times New Roman" w:cs="Times New Roman"/>
        </w:rPr>
        <w:fldChar w:fldCharType="separate"/>
      </w:r>
      <w:r w:rsidR="00A73687" w:rsidRPr="00A73687">
        <w:rPr>
          <w:rFonts w:ascii="Times New Roman" w:hAnsi="Times New Roman" w:cs="Times New Roman"/>
        </w:rPr>
        <w:t>(34,35)</w:t>
      </w:r>
      <w:r>
        <w:rPr>
          <w:rFonts w:ascii="Times New Roman" w:hAnsi="Times New Roman" w:cs="Times New Roman"/>
        </w:rPr>
        <w:fldChar w:fldCharType="end"/>
      </w:r>
      <w:r w:rsidR="009A04F2">
        <w:rPr>
          <w:rFonts w:ascii="Times New Roman" w:hAnsi="Times New Roman" w:cs="Times New Roman"/>
        </w:rPr>
        <w:t>.</w:t>
      </w:r>
      <w:r w:rsidR="009F0AD1">
        <w:rPr>
          <w:rFonts w:ascii="Times New Roman" w:hAnsi="Times New Roman" w:cs="Times New Roman"/>
        </w:rPr>
        <w:t xml:space="preserve"> </w:t>
      </w:r>
      <w:r w:rsidR="009A04F2">
        <w:rPr>
          <w:rFonts w:ascii="Times New Roman" w:hAnsi="Times New Roman" w:cs="Times New Roman"/>
        </w:rPr>
        <w:t>W</w:t>
      </w:r>
      <w:r w:rsidR="009F0AD1">
        <w:rPr>
          <w:rFonts w:ascii="Times New Roman" w:hAnsi="Times New Roman" w:cs="Times New Roman"/>
        </w:rPr>
        <w:t>e sought to understand if GDF15 levels related to either pregnancy or a model of excess insulin resistance in pregnancy</w:t>
      </w:r>
      <w:r>
        <w:rPr>
          <w:rFonts w:ascii="Times New Roman" w:hAnsi="Times New Roman" w:cs="Times New Roman"/>
        </w:rPr>
        <w:t xml:space="preserve">. </w:t>
      </w:r>
      <w:r w:rsidR="005A030D">
        <w:rPr>
          <w:rFonts w:ascii="Times New Roman" w:hAnsi="Times New Roman" w:cs="Times New Roman"/>
        </w:rPr>
        <w:t>We</w:t>
      </w:r>
      <w:r>
        <w:rPr>
          <w:rFonts w:ascii="Times New Roman" w:hAnsi="Times New Roman" w:cs="Times New Roman"/>
        </w:rPr>
        <w:t xml:space="preserve"> compar</w:t>
      </w:r>
      <w:r w:rsidR="005A030D">
        <w:rPr>
          <w:rFonts w:ascii="Times New Roman" w:hAnsi="Times New Roman" w:cs="Times New Roman"/>
        </w:rPr>
        <w:t>ed</w:t>
      </w:r>
      <w:r>
        <w:rPr>
          <w:rFonts w:ascii="Times New Roman" w:hAnsi="Times New Roman" w:cs="Times New Roman"/>
        </w:rPr>
        <w:t xml:space="preserve"> age-matched pregnant and non-pregnant females</w:t>
      </w:r>
      <w:r w:rsidR="005A030D">
        <w:rPr>
          <w:rFonts w:ascii="Times New Roman" w:hAnsi="Times New Roman" w:cs="Times New Roman"/>
        </w:rPr>
        <w:t xml:space="preserve"> using an </w:t>
      </w:r>
      <w:r w:rsidR="003F1FF8">
        <w:rPr>
          <w:rFonts w:ascii="Times New Roman" w:hAnsi="Times New Roman" w:cs="Times New Roman"/>
        </w:rPr>
        <w:t>IP ITT</w:t>
      </w:r>
      <w:r w:rsidR="005A030D">
        <w:rPr>
          <w:rFonts w:ascii="Times New Roman" w:hAnsi="Times New Roman" w:cs="Times New Roman"/>
        </w:rPr>
        <w:t xml:space="preserve"> on day 16</w:t>
      </w:r>
      <w:r w:rsidR="009A04F2">
        <w:rPr>
          <w:rFonts w:ascii="Times New Roman" w:hAnsi="Times New Roman" w:cs="Times New Roman"/>
        </w:rPr>
        <w:t>.5</w:t>
      </w:r>
      <w:r w:rsidR="005A030D">
        <w:rPr>
          <w:rFonts w:ascii="Times New Roman" w:hAnsi="Times New Roman" w:cs="Times New Roman"/>
        </w:rPr>
        <w:t xml:space="preserve"> of pregnancy</w:t>
      </w:r>
      <w:r w:rsidR="00E0146F">
        <w:rPr>
          <w:rFonts w:ascii="Times New Roman" w:hAnsi="Times New Roman" w:cs="Times New Roman"/>
        </w:rPr>
        <w:t xml:space="preserve"> (</w:t>
      </w:r>
      <w:r w:rsidR="00E0146F" w:rsidRPr="00E0146F">
        <w:rPr>
          <w:rFonts w:ascii="Times New Roman" w:hAnsi="Times New Roman" w:cs="Times New Roman"/>
          <w:b/>
          <w:bCs/>
        </w:rPr>
        <w:t xml:space="preserve">Figure </w:t>
      </w:r>
      <w:r w:rsidR="009F0AD1">
        <w:rPr>
          <w:rFonts w:ascii="Times New Roman" w:hAnsi="Times New Roman" w:cs="Times New Roman"/>
          <w:b/>
          <w:bCs/>
        </w:rPr>
        <w:t>2</w:t>
      </w:r>
      <w:r w:rsidR="00E0146F" w:rsidRPr="00E0146F">
        <w:rPr>
          <w:rFonts w:ascii="Times New Roman" w:hAnsi="Times New Roman" w:cs="Times New Roman"/>
          <w:b/>
          <w:bCs/>
        </w:rPr>
        <w:t>A</w:t>
      </w:r>
      <w:r w:rsidR="00E0146F">
        <w:rPr>
          <w:rFonts w:ascii="Times New Roman" w:hAnsi="Times New Roman" w:cs="Times New Roman"/>
        </w:rPr>
        <w:t>)</w:t>
      </w:r>
      <w:r>
        <w:rPr>
          <w:rFonts w:ascii="Times New Roman" w:hAnsi="Times New Roman" w:cs="Times New Roman"/>
        </w:rPr>
        <w:t xml:space="preserve">. </w:t>
      </w:r>
      <w:r w:rsidR="009F0AD1">
        <w:rPr>
          <w:rFonts w:ascii="Times New Roman" w:hAnsi="Times New Roman" w:cs="Times New Roman"/>
        </w:rPr>
        <w:t xml:space="preserve">Consistent with prior work, we </w:t>
      </w:r>
      <w:r>
        <w:rPr>
          <w:rFonts w:ascii="Times New Roman" w:hAnsi="Times New Roman" w:cs="Times New Roman"/>
        </w:rPr>
        <w:t xml:space="preserve">found that </w:t>
      </w:r>
      <w:r w:rsidR="00846921">
        <w:rPr>
          <w:rFonts w:ascii="Times New Roman" w:hAnsi="Times New Roman" w:cs="Times New Roman"/>
        </w:rPr>
        <w:t>p</w:t>
      </w:r>
      <w:r>
        <w:rPr>
          <w:rFonts w:ascii="Times New Roman" w:hAnsi="Times New Roman" w:cs="Times New Roman"/>
        </w:rPr>
        <w:t xml:space="preserve">regnant </w:t>
      </w:r>
      <w:r w:rsidR="009F0AD1">
        <w:rPr>
          <w:rFonts w:ascii="Times New Roman" w:hAnsi="Times New Roman" w:cs="Times New Roman"/>
        </w:rPr>
        <w:t xml:space="preserve">dams </w:t>
      </w:r>
      <w:r w:rsidR="009A04F2">
        <w:rPr>
          <w:rFonts w:ascii="Times New Roman" w:hAnsi="Times New Roman" w:cs="Times New Roman"/>
        </w:rPr>
        <w:t xml:space="preserve">tended to be less </w:t>
      </w:r>
      <w:r w:rsidR="009F0AD1">
        <w:rPr>
          <w:rFonts w:ascii="Times New Roman" w:hAnsi="Times New Roman" w:cs="Times New Roman"/>
        </w:rPr>
        <w:t>respon</w:t>
      </w:r>
      <w:r w:rsidR="009A04F2">
        <w:rPr>
          <w:rFonts w:ascii="Times New Roman" w:hAnsi="Times New Roman" w:cs="Times New Roman"/>
        </w:rPr>
        <w:t>sive to</w:t>
      </w:r>
      <w:r w:rsidR="009F0AD1">
        <w:rPr>
          <w:rFonts w:ascii="Times New Roman" w:hAnsi="Times New Roman" w:cs="Times New Roman"/>
        </w:rPr>
        <w:t xml:space="preserve"> insulin than non-</w:t>
      </w:r>
      <w:r>
        <w:rPr>
          <w:rFonts w:ascii="Times New Roman" w:hAnsi="Times New Roman" w:cs="Times New Roman"/>
        </w:rPr>
        <w:t>pregnant females</w:t>
      </w:r>
      <w:r w:rsidR="009F0AD1">
        <w:rPr>
          <w:rFonts w:ascii="Times New Roman" w:hAnsi="Times New Roman" w:cs="Times New Roman"/>
        </w:rPr>
        <w:t xml:space="preserve">, though this did not reach statistical significance </w:t>
      </w:r>
      <w:r>
        <w:rPr>
          <w:rFonts w:ascii="Times New Roman" w:hAnsi="Times New Roman" w:cs="Times New Roman"/>
        </w:rPr>
        <w:t>(</w:t>
      </w:r>
      <w:r w:rsidR="00030231" w:rsidRPr="00030231">
        <w:rPr>
          <w:rFonts w:ascii="Times New Roman" w:hAnsi="Times New Roman" w:cs="Times New Roman"/>
          <w:b/>
          <w:bCs/>
        </w:rPr>
        <w:t xml:space="preserve">Figure </w:t>
      </w:r>
      <w:r w:rsidR="00E0146F">
        <w:rPr>
          <w:rFonts w:ascii="Times New Roman" w:hAnsi="Times New Roman" w:cs="Times New Roman"/>
          <w:b/>
          <w:bCs/>
        </w:rPr>
        <w:t>2</w:t>
      </w:r>
      <w:r w:rsidR="00030231" w:rsidRPr="00030231">
        <w:rPr>
          <w:rFonts w:ascii="Times New Roman" w:hAnsi="Times New Roman" w:cs="Times New Roman"/>
          <w:b/>
          <w:bCs/>
        </w:rPr>
        <w:t>A</w:t>
      </w:r>
      <w:r w:rsidR="00030231">
        <w:rPr>
          <w:rFonts w:ascii="Times New Roman" w:hAnsi="Times New Roman" w:cs="Times New Roman"/>
        </w:rPr>
        <w:t xml:space="preserve">, </w:t>
      </w:r>
      <w:r>
        <w:rPr>
          <w:rFonts w:ascii="Times New Roman" w:hAnsi="Times New Roman" w:cs="Times New Roman"/>
        </w:rPr>
        <w:t>p=0.23</w:t>
      </w:r>
      <w:r w:rsidR="009F0AD1">
        <w:rPr>
          <w:rFonts w:ascii="Times New Roman" w:hAnsi="Times New Roman" w:cs="Times New Roman"/>
        </w:rPr>
        <w:t xml:space="preserve"> via mixed linear models</w:t>
      </w:r>
      <w:r>
        <w:rPr>
          <w:rFonts w:ascii="Times New Roman" w:hAnsi="Times New Roman" w:cs="Times New Roman"/>
        </w:rPr>
        <w:t>)</w:t>
      </w:r>
      <w:r w:rsidR="00846921">
        <w:rPr>
          <w:rFonts w:ascii="Times New Roman" w:hAnsi="Times New Roman" w:cs="Times New Roman"/>
        </w:rPr>
        <w:t xml:space="preserve">. </w:t>
      </w:r>
      <w:r w:rsidR="006C5A65">
        <w:rPr>
          <w:rFonts w:ascii="Times New Roman" w:hAnsi="Times New Roman" w:cs="Times New Roman"/>
        </w:rPr>
        <w:t xml:space="preserve">Inconsistent </w:t>
      </w:r>
      <w:r w:rsidR="009A04F2">
        <w:rPr>
          <w:rFonts w:ascii="Times New Roman" w:hAnsi="Times New Roman" w:cs="Times New Roman"/>
        </w:rPr>
        <w:t>with</w:t>
      </w:r>
      <w:r w:rsidR="006C5A65">
        <w:rPr>
          <w:rFonts w:ascii="Times New Roman" w:hAnsi="Times New Roman" w:cs="Times New Roman"/>
        </w:rPr>
        <w:t xml:space="preserve"> Musial and colleagues, t</w:t>
      </w:r>
      <w:r w:rsidR="00846921">
        <w:rPr>
          <w:rFonts w:ascii="Times New Roman" w:hAnsi="Times New Roman" w:cs="Times New Roman"/>
        </w:rPr>
        <w:t xml:space="preserve">here were no </w:t>
      </w:r>
      <w:r w:rsidR="009F0AD1">
        <w:rPr>
          <w:rFonts w:ascii="Times New Roman" w:hAnsi="Times New Roman" w:cs="Times New Roman"/>
        </w:rPr>
        <w:t xml:space="preserve">significant </w:t>
      </w:r>
      <w:r w:rsidR="00846921">
        <w:rPr>
          <w:rFonts w:ascii="Times New Roman" w:hAnsi="Times New Roman" w:cs="Times New Roman"/>
        </w:rPr>
        <w:t xml:space="preserve">differences in their fasting blood glucose </w:t>
      </w:r>
      <w:r w:rsidR="00846921" w:rsidRPr="004E5E1F">
        <w:rPr>
          <w:rFonts w:ascii="Times New Roman" w:hAnsi="Times New Roman" w:cs="Times New Roman"/>
        </w:rPr>
        <w:t>(</w:t>
      </w:r>
      <w:r w:rsidR="00030231" w:rsidRPr="004E5E1F">
        <w:rPr>
          <w:rFonts w:ascii="Times New Roman" w:hAnsi="Times New Roman" w:cs="Times New Roman"/>
          <w:b/>
          <w:bCs/>
        </w:rPr>
        <w:t xml:space="preserve">Figure </w:t>
      </w:r>
      <w:r w:rsidR="00E0146F" w:rsidRPr="004E5E1F">
        <w:rPr>
          <w:rFonts w:ascii="Times New Roman" w:hAnsi="Times New Roman" w:cs="Times New Roman"/>
          <w:b/>
          <w:bCs/>
        </w:rPr>
        <w:t>2</w:t>
      </w:r>
      <w:r w:rsidR="00030231" w:rsidRPr="004E5E1F">
        <w:rPr>
          <w:rFonts w:ascii="Times New Roman" w:hAnsi="Times New Roman" w:cs="Times New Roman"/>
          <w:b/>
          <w:bCs/>
        </w:rPr>
        <w:t>B</w:t>
      </w:r>
      <w:r w:rsidR="00030231" w:rsidRPr="004E5E1F">
        <w:rPr>
          <w:rFonts w:ascii="Times New Roman" w:hAnsi="Times New Roman" w:cs="Times New Roman"/>
        </w:rPr>
        <w:t xml:space="preserve">, </w:t>
      </w:r>
      <w:r w:rsidR="00846921" w:rsidRPr="004E5E1F">
        <w:rPr>
          <w:rFonts w:ascii="Times New Roman" w:hAnsi="Times New Roman" w:cs="Times New Roman"/>
        </w:rPr>
        <w:t>p=0.20</w:t>
      </w:r>
      <w:r w:rsidR="00846921">
        <w:rPr>
          <w:rFonts w:ascii="Times New Roman" w:hAnsi="Times New Roman" w:cs="Times New Roman"/>
        </w:rPr>
        <w:t>).</w:t>
      </w:r>
      <w:r w:rsidR="00801A6F">
        <w:rPr>
          <w:rFonts w:ascii="Times New Roman" w:hAnsi="Times New Roman" w:cs="Times New Roman"/>
        </w:rPr>
        <w:t xml:space="preserve"> We found that GDF15 is 49% (54 </w:t>
      </w:r>
      <w:r w:rsidR="00285DA1">
        <w:rPr>
          <w:rFonts w:ascii="Times New Roman" w:hAnsi="Times New Roman" w:cs="Times New Roman"/>
        </w:rPr>
        <w:t xml:space="preserve">±18.8 </w:t>
      </w:r>
      <w:proofErr w:type="spellStart"/>
      <w:r w:rsidR="00801A6F">
        <w:rPr>
          <w:rFonts w:ascii="Times New Roman" w:hAnsi="Times New Roman" w:cs="Times New Roman"/>
        </w:rPr>
        <w:t>pg</w:t>
      </w:r>
      <w:proofErr w:type="spellEnd"/>
      <w:r w:rsidR="00801A6F">
        <w:rPr>
          <w:rFonts w:ascii="Times New Roman" w:hAnsi="Times New Roman" w:cs="Times New Roman"/>
        </w:rPr>
        <w:t>/dL) elevated in pregnant animals compared to non-pregnant mice (</w:t>
      </w:r>
      <w:r w:rsidR="00801A6F" w:rsidRPr="00BC742F">
        <w:rPr>
          <w:rFonts w:ascii="Times New Roman" w:hAnsi="Times New Roman" w:cs="Times New Roman"/>
          <w:b/>
          <w:bCs/>
        </w:rPr>
        <w:t xml:space="preserve">Figure </w:t>
      </w:r>
      <w:r w:rsidR="00801A6F">
        <w:rPr>
          <w:rFonts w:ascii="Times New Roman" w:hAnsi="Times New Roman" w:cs="Times New Roman"/>
          <w:b/>
          <w:bCs/>
        </w:rPr>
        <w:t>2C</w:t>
      </w:r>
      <w:r w:rsidR="00801A6F" w:rsidRPr="00BC742F">
        <w:rPr>
          <w:rFonts w:ascii="Times New Roman" w:hAnsi="Times New Roman" w:cs="Times New Roman"/>
          <w:b/>
          <w:bCs/>
        </w:rPr>
        <w:t xml:space="preserve">, </w:t>
      </w:r>
      <w:r w:rsidR="00801A6F">
        <w:rPr>
          <w:rFonts w:ascii="Times New Roman" w:hAnsi="Times New Roman" w:cs="Times New Roman"/>
        </w:rPr>
        <w:t>p=</w:t>
      </w:r>
      <w:r w:rsidR="00801A6F" w:rsidRPr="007864CD">
        <w:rPr>
          <w:rFonts w:ascii="Times New Roman" w:hAnsi="Times New Roman" w:cs="Times New Roman"/>
        </w:rPr>
        <w:t>0.007</w:t>
      </w:r>
      <w:r w:rsidR="00801A6F">
        <w:rPr>
          <w:rFonts w:ascii="Times New Roman" w:hAnsi="Times New Roman" w:cs="Times New Roman"/>
        </w:rPr>
        <w:t xml:space="preserve">). </w:t>
      </w:r>
      <w:r w:rsidR="009F0AD1">
        <w:rPr>
          <w:rFonts w:ascii="Times New Roman" w:hAnsi="Times New Roman" w:cs="Times New Roman"/>
        </w:rPr>
        <w:t>As expected, b</w:t>
      </w:r>
      <w:r w:rsidR="00D14CBF">
        <w:rPr>
          <w:rFonts w:ascii="Times New Roman" w:hAnsi="Times New Roman" w:cs="Times New Roman"/>
        </w:rPr>
        <w:t xml:space="preserve">ody </w:t>
      </w:r>
      <w:r w:rsidR="00D14CBF">
        <w:rPr>
          <w:rFonts w:ascii="Times New Roman" w:hAnsi="Times New Roman" w:cs="Times New Roman"/>
        </w:rPr>
        <w:lastRenderedPageBreak/>
        <w:t xml:space="preserve">weights in pregnant females </w:t>
      </w:r>
      <w:r w:rsidR="009F0AD1">
        <w:rPr>
          <w:rFonts w:ascii="Times New Roman" w:hAnsi="Times New Roman" w:cs="Times New Roman"/>
        </w:rPr>
        <w:t>were</w:t>
      </w:r>
      <w:r w:rsidR="006C5A65">
        <w:rPr>
          <w:rFonts w:ascii="Times New Roman" w:hAnsi="Times New Roman" w:cs="Times New Roman"/>
        </w:rPr>
        <w:t xml:space="preserve"> </w:t>
      </w:r>
      <w:r w:rsidR="00D14CBF">
        <w:rPr>
          <w:rFonts w:ascii="Times New Roman" w:hAnsi="Times New Roman" w:cs="Times New Roman"/>
        </w:rPr>
        <w:t>1.57</w:t>
      </w:r>
      <w:r w:rsidR="00B21569">
        <w:rPr>
          <w:rFonts w:ascii="Times New Roman" w:hAnsi="Times New Roman" w:cs="Times New Roman"/>
        </w:rPr>
        <w:t>±</w:t>
      </w:r>
      <w:r w:rsidR="00D14CBF">
        <w:rPr>
          <w:rFonts w:ascii="Times New Roman" w:hAnsi="Times New Roman" w:cs="Times New Roman"/>
        </w:rPr>
        <w:t xml:space="preserve"> </w:t>
      </w:r>
      <w:r w:rsidR="00B21569">
        <w:rPr>
          <w:rFonts w:ascii="Times New Roman" w:hAnsi="Times New Roman" w:cs="Times New Roman"/>
        </w:rPr>
        <w:t xml:space="preserve">0.55 </w:t>
      </w:r>
      <w:r w:rsidR="00D14CBF">
        <w:rPr>
          <w:rFonts w:ascii="Times New Roman" w:hAnsi="Times New Roman" w:cs="Times New Roman"/>
        </w:rPr>
        <w:t>grams heavier than non-pregnant females (</w:t>
      </w:r>
      <w:r w:rsidR="0098334F" w:rsidRPr="004F291A">
        <w:rPr>
          <w:rFonts w:ascii="Times New Roman" w:hAnsi="Times New Roman" w:cs="Times New Roman"/>
          <w:b/>
          <w:bCs/>
        </w:rPr>
        <w:t>Supplemental</w:t>
      </w:r>
      <w:r w:rsidR="0098334F">
        <w:rPr>
          <w:rFonts w:ascii="Times New Roman" w:hAnsi="Times New Roman" w:cs="Times New Roman"/>
        </w:rPr>
        <w:t xml:space="preserve"> </w:t>
      </w:r>
      <w:r w:rsidR="00D14CBF" w:rsidRPr="00EB4981">
        <w:rPr>
          <w:rFonts w:ascii="Times New Roman" w:hAnsi="Times New Roman" w:cs="Times New Roman"/>
          <w:b/>
          <w:bCs/>
        </w:rPr>
        <w:t xml:space="preserve">Figure </w:t>
      </w:r>
      <w:r w:rsidR="00802EDD">
        <w:rPr>
          <w:rFonts w:ascii="Times New Roman" w:hAnsi="Times New Roman" w:cs="Times New Roman"/>
          <w:b/>
          <w:bCs/>
        </w:rPr>
        <w:t>2A</w:t>
      </w:r>
      <w:r w:rsidR="00D14CBF">
        <w:rPr>
          <w:rFonts w:ascii="Times New Roman" w:hAnsi="Times New Roman" w:cs="Times New Roman"/>
        </w:rPr>
        <w:t xml:space="preserve">, </w:t>
      </w:r>
      <w:r w:rsidR="00EB4981">
        <w:rPr>
          <w:rFonts w:ascii="Times New Roman" w:hAnsi="Times New Roman" w:cs="Times New Roman"/>
        </w:rPr>
        <w:t>p</w:t>
      </w:r>
      <w:r w:rsidR="009F0AD1">
        <w:rPr>
          <w:rFonts w:ascii="Times New Roman" w:hAnsi="Times New Roman" w:cs="Times New Roman"/>
        </w:rPr>
        <w:t>=</w:t>
      </w:r>
      <w:r w:rsidR="00EB4981">
        <w:rPr>
          <w:rFonts w:ascii="Times New Roman" w:hAnsi="Times New Roman" w:cs="Times New Roman"/>
        </w:rPr>
        <w:t xml:space="preserve">0.0039). </w:t>
      </w:r>
    </w:p>
    <w:p w14:paraId="4AB29782" w14:textId="03232354" w:rsidR="006666C1" w:rsidRDefault="009F0AD1" w:rsidP="003E28FC">
      <w:pPr>
        <w:spacing w:line="480" w:lineRule="auto"/>
        <w:ind w:firstLine="720"/>
        <w:rPr>
          <w:rFonts w:ascii="Times New Roman" w:hAnsi="Times New Roman" w:cs="Times New Roman"/>
        </w:rPr>
      </w:pPr>
      <w:r>
        <w:rPr>
          <w:rFonts w:ascii="Times New Roman" w:hAnsi="Times New Roman" w:cs="Times New Roman"/>
        </w:rPr>
        <w:t xml:space="preserve">To enhance insulin resistance in pregnancy, we leveraged prior </w:t>
      </w:r>
      <w:r w:rsidR="00846921">
        <w:rPr>
          <w:rFonts w:ascii="Times New Roman" w:hAnsi="Times New Roman" w:cs="Times New Roman"/>
        </w:rPr>
        <w:t xml:space="preserve">work from our lab </w:t>
      </w:r>
      <w:r w:rsidR="008922A9">
        <w:rPr>
          <w:rFonts w:ascii="Times New Roman" w:hAnsi="Times New Roman" w:cs="Times New Roman"/>
        </w:rPr>
        <w:t xml:space="preserve">which </w:t>
      </w:r>
      <w:r w:rsidR="00846921">
        <w:rPr>
          <w:rFonts w:ascii="Times New Roman" w:hAnsi="Times New Roman" w:cs="Times New Roman"/>
        </w:rPr>
        <w:t>has demonstrated that administering the glucocorticoid dexamethasone</w:t>
      </w:r>
      <w:r w:rsidR="00F4642D">
        <w:rPr>
          <w:rFonts w:ascii="Times New Roman" w:hAnsi="Times New Roman" w:cs="Times New Roman"/>
        </w:rPr>
        <w:t xml:space="preserve"> (</w:t>
      </w:r>
      <w:proofErr w:type="spellStart"/>
      <w:r w:rsidR="00F4642D">
        <w:rPr>
          <w:rFonts w:ascii="Times New Roman" w:hAnsi="Times New Roman" w:cs="Times New Roman"/>
        </w:rPr>
        <w:t>dex</w:t>
      </w:r>
      <w:proofErr w:type="spellEnd"/>
      <w:r w:rsidR="00F4642D">
        <w:rPr>
          <w:rFonts w:ascii="Times New Roman" w:hAnsi="Times New Roman" w:cs="Times New Roman"/>
        </w:rPr>
        <w:t>)</w:t>
      </w:r>
      <w:r w:rsidR="005A030D">
        <w:rPr>
          <w:rFonts w:ascii="Times New Roman" w:hAnsi="Times New Roman" w:cs="Times New Roman"/>
        </w:rPr>
        <w:t xml:space="preserve"> </w:t>
      </w:r>
      <w:r>
        <w:rPr>
          <w:rFonts w:ascii="Times New Roman" w:hAnsi="Times New Roman" w:cs="Times New Roman"/>
        </w:rPr>
        <w:t xml:space="preserve">in the </w:t>
      </w:r>
      <w:r w:rsidR="00846921">
        <w:rPr>
          <w:rFonts w:ascii="Times New Roman" w:hAnsi="Times New Roman" w:cs="Times New Roman"/>
        </w:rPr>
        <w:t>drinking water impairs insulin sensitivity</w:t>
      </w:r>
      <w:r>
        <w:rPr>
          <w:rFonts w:ascii="Times New Roman" w:hAnsi="Times New Roman" w:cs="Times New Roman"/>
        </w:rPr>
        <w:t xml:space="preserve"> in non-pregnant mice</w:t>
      </w:r>
      <w:r w:rsidR="0084686F">
        <w:rPr>
          <w:rFonts w:ascii="Times New Roman" w:hAnsi="Times New Roman" w:cs="Times New Roman"/>
        </w:rPr>
        <w:t xml:space="preserve"> </w:t>
      </w:r>
      <w:r w:rsidR="00846921">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{"citationID":"P1ffJs0f","properties":{"formattedCitation":"(36,37)","plainCitation":"(36,37)","noteIndex":0},"citationItems":[{"id":411,"uris":["http://zotero.org/users/5073745/items/ANYLTPI6"],"itemData":{"id":411,"type":"article-journal","abstract":"Glucocorticoids promote muscle atrophy by inducing a class of proteins called atrogenes, resulting in reductions in muscle size and strength. In this work, we evaluated whether a mouse model with pre-existing diet-induced obesity had altered glucocorticoid responsiveness. We observed that all animals treated with the synthetic glucocorticoid dexamethasone had reduced strength, but that obesity exacerbated this effect. These changes were concordant with more pronounced reductions in muscle size, particularly in Type II muscle fibers, and potentiated induction of atrogene expression in the obese mice relative to lean mice. Furthermore, we show that the reductions in lean mass do not fully account for the dexamethasone-induced insulin resistance observed in these mice. Together, these data suggest that obesity potentiates glucocorticoid-induced muscle atrophy.","container-title":"Biomedicines","DOI":"10.3390/biomedicines8100420","ISSN":"2227-9059","issue":"10","language":"en","license":"http://creativecommons.org/licenses/by/3.0/","note":"number: 10\npublisher: Multidisciplinary Digital Publishing Institute","page":"420","source":"www-mdpi-com.proxy.lib.umich.edu","title":"Obesity Augments Glucocorticoid-Dependent Muscle Atrophy in Male C57BL/6J Mice","volume":"8","author":[{"family":"Gunder","given":"Laura C."},{"family":"Harvey","given":"Innocence"},{"family":"Redd","given":"JeAnna R."},{"family":"Davis","given":"Carol S."},{"family":"AL-Tamimi","given":"Ayat"},{"family":"Brooks","given":"Susan V."},{"family":"Bridges","given":"Dave"}],"issued":{"date-parts":[["2020",10]]}}},{"id":384,"uris":["http://zotero.org/users/5073745/items/K8F72EMZ"],"itemData":{"id":384,"type":"article-journal","abstract":"We evaluated lipolytic markers, insulin resistance, and hepatic steatosis in response to combined glucocorticoids and obesity in mice. All outcomes were exacerb","container-title":"Endocrinology","DOI":"10.1210/en.2018-00147","ISSN":"0013-7227","issue":"6","journalAbbreviation":"Endocrinology","language":"en","page":"2275-2287","source":"academic.oup.com","title":"Glucocorticoid-Induced Metabolic Disturbances Are Exacerbated in Obese Male Mice","volume":"159","author":[{"family":"Harvey","given":"Innocence"},{"family":"Stephenson","given":"Erin J."},{"family":"Redd","given":"JeAnna R."},{"family":"Tran","given":"Quynh T."},{"family":"Hochberg","given":"Irit"},{"family":"Qi","given":"Nathan"},{"family":"Bridges","given":"Dave"}],"issued":{"date-parts":[["2018",6,1]]}}}],"schema":"https://github.com/citation-style-language/schema/raw/master/csl-citation.json"} </w:instrText>
      </w:r>
      <w:r w:rsidR="00846921">
        <w:rPr>
          <w:rFonts w:ascii="Times New Roman" w:hAnsi="Times New Roman" w:cs="Times New Roman"/>
        </w:rPr>
        <w:fldChar w:fldCharType="separate"/>
      </w:r>
      <w:r w:rsidR="00A73687" w:rsidRPr="00A73687">
        <w:rPr>
          <w:rFonts w:ascii="Times New Roman" w:hAnsi="Times New Roman" w:cs="Times New Roman"/>
        </w:rPr>
        <w:t>(36,37)</w:t>
      </w:r>
      <w:r w:rsidR="00846921">
        <w:rPr>
          <w:rFonts w:ascii="Times New Roman" w:hAnsi="Times New Roman" w:cs="Times New Roman"/>
        </w:rPr>
        <w:fldChar w:fldCharType="end"/>
      </w:r>
      <w:r w:rsidR="00846921">
        <w:rPr>
          <w:rFonts w:ascii="Times New Roman" w:hAnsi="Times New Roman" w:cs="Times New Roman"/>
        </w:rPr>
        <w:t xml:space="preserve">. </w:t>
      </w:r>
      <w:r w:rsidR="00604776">
        <w:rPr>
          <w:rFonts w:ascii="Times New Roman" w:hAnsi="Times New Roman" w:cs="Times New Roman"/>
        </w:rPr>
        <w:t xml:space="preserve">We </w:t>
      </w:r>
      <w:r>
        <w:rPr>
          <w:rFonts w:ascii="Times New Roman" w:hAnsi="Times New Roman" w:cs="Times New Roman"/>
        </w:rPr>
        <w:t xml:space="preserve">treated dams with 1 mg/kg </w:t>
      </w:r>
      <w:r w:rsidR="00604776">
        <w:rPr>
          <w:rFonts w:ascii="Times New Roman" w:hAnsi="Times New Roman" w:cs="Times New Roman"/>
        </w:rPr>
        <w:t>dex</w:t>
      </w:r>
      <w:r>
        <w:rPr>
          <w:rFonts w:ascii="Times New Roman" w:hAnsi="Times New Roman" w:cs="Times New Roman"/>
        </w:rPr>
        <w:t>amethasone</w:t>
      </w:r>
      <w:r w:rsidR="00604776">
        <w:rPr>
          <w:rFonts w:ascii="Times New Roman" w:hAnsi="Times New Roman" w:cs="Times New Roman"/>
        </w:rPr>
        <w:t xml:space="preserve"> </w:t>
      </w:r>
      <w:r w:rsidR="005A030D">
        <w:rPr>
          <w:rFonts w:ascii="Times New Roman" w:hAnsi="Times New Roman" w:cs="Times New Roman"/>
        </w:rPr>
        <w:t xml:space="preserve">one week before mating </w:t>
      </w:r>
      <w:r w:rsidR="008922A9">
        <w:rPr>
          <w:rFonts w:ascii="Times New Roman" w:hAnsi="Times New Roman" w:cs="Times New Roman"/>
        </w:rPr>
        <w:t>and</w:t>
      </w:r>
      <w:r w:rsidR="00F4642D">
        <w:rPr>
          <w:rFonts w:ascii="Times New Roman" w:hAnsi="Times New Roman" w:cs="Times New Roman"/>
        </w:rPr>
        <w:t xml:space="preserve"> throughout</w:t>
      </w:r>
      <w:r w:rsidR="005A030D">
        <w:rPr>
          <w:rFonts w:ascii="Times New Roman" w:hAnsi="Times New Roman" w:cs="Times New Roman"/>
        </w:rPr>
        <w:t xml:space="preserve"> pregnancy.</w:t>
      </w:r>
      <w:r w:rsidR="009B2654">
        <w:rPr>
          <w:rFonts w:ascii="Times New Roman" w:hAnsi="Times New Roman" w:cs="Times New Roman"/>
        </w:rPr>
        <w:t xml:space="preserve"> </w:t>
      </w:r>
      <w:r w:rsidR="005A030D">
        <w:rPr>
          <w:rFonts w:ascii="Times New Roman" w:hAnsi="Times New Roman" w:cs="Times New Roman"/>
        </w:rPr>
        <w:t>We compared dex</w:t>
      </w:r>
      <w:r>
        <w:rPr>
          <w:rFonts w:ascii="Times New Roman" w:hAnsi="Times New Roman" w:cs="Times New Roman"/>
        </w:rPr>
        <w:t>amethasone</w:t>
      </w:r>
      <w:r w:rsidR="005A030D">
        <w:rPr>
          <w:rFonts w:ascii="Times New Roman" w:hAnsi="Times New Roman" w:cs="Times New Roman"/>
        </w:rPr>
        <w:t>-treated dams</w:t>
      </w:r>
      <w:r w:rsidR="009B2654">
        <w:rPr>
          <w:rFonts w:ascii="Times New Roman" w:hAnsi="Times New Roman" w:cs="Times New Roman"/>
        </w:rPr>
        <w:t xml:space="preserve"> </w:t>
      </w:r>
      <w:r w:rsidR="005A030D">
        <w:rPr>
          <w:rFonts w:ascii="Times New Roman" w:hAnsi="Times New Roman" w:cs="Times New Roman"/>
        </w:rPr>
        <w:t xml:space="preserve">to </w:t>
      </w:r>
      <w:r w:rsidR="009B2654">
        <w:rPr>
          <w:rFonts w:ascii="Times New Roman" w:hAnsi="Times New Roman" w:cs="Times New Roman"/>
        </w:rPr>
        <w:t>age-matched pregnant dams</w:t>
      </w:r>
      <w:r w:rsidR="005A030D">
        <w:rPr>
          <w:rFonts w:ascii="Times New Roman" w:hAnsi="Times New Roman" w:cs="Times New Roman"/>
        </w:rPr>
        <w:t xml:space="preserve"> who were </w:t>
      </w:r>
      <w:r>
        <w:rPr>
          <w:rFonts w:ascii="Times New Roman" w:hAnsi="Times New Roman" w:cs="Times New Roman"/>
        </w:rPr>
        <w:t xml:space="preserve">provided </w:t>
      </w:r>
      <w:r w:rsidR="00E24239">
        <w:rPr>
          <w:rFonts w:ascii="Times New Roman" w:hAnsi="Times New Roman" w:cs="Times New Roman"/>
        </w:rPr>
        <w:t>untreated</w:t>
      </w:r>
      <w:r>
        <w:rPr>
          <w:rFonts w:ascii="Times New Roman" w:hAnsi="Times New Roman" w:cs="Times New Roman"/>
        </w:rPr>
        <w:t xml:space="preserve"> </w:t>
      </w:r>
      <w:r w:rsidR="005A030D">
        <w:rPr>
          <w:rFonts w:ascii="Times New Roman" w:hAnsi="Times New Roman" w:cs="Times New Roman"/>
        </w:rPr>
        <w:t>drinking water</w:t>
      </w:r>
      <w:r w:rsidR="009B2654">
        <w:rPr>
          <w:rFonts w:ascii="Times New Roman" w:hAnsi="Times New Roman" w:cs="Times New Roman"/>
        </w:rPr>
        <w:t xml:space="preserve">. We found that </w:t>
      </w:r>
      <w:r>
        <w:rPr>
          <w:rFonts w:ascii="Times New Roman" w:hAnsi="Times New Roman" w:cs="Times New Roman"/>
        </w:rPr>
        <w:t>dexamethasone</w:t>
      </w:r>
      <w:r w:rsidDel="009F0AD1">
        <w:rPr>
          <w:rFonts w:ascii="Times New Roman" w:hAnsi="Times New Roman" w:cs="Times New Roman"/>
        </w:rPr>
        <w:t xml:space="preserve"> </w:t>
      </w:r>
      <w:r w:rsidR="009B2654">
        <w:rPr>
          <w:rFonts w:ascii="Times New Roman" w:hAnsi="Times New Roman" w:cs="Times New Roman"/>
        </w:rPr>
        <w:t xml:space="preserve">dams </w:t>
      </w:r>
      <w:r w:rsidR="008D34BD">
        <w:rPr>
          <w:rFonts w:ascii="Times New Roman" w:hAnsi="Times New Roman" w:cs="Times New Roman"/>
        </w:rPr>
        <w:t xml:space="preserve">did not respond to insulin </w:t>
      </w:r>
      <w:r w:rsidR="0084686F">
        <w:rPr>
          <w:rFonts w:ascii="Times New Roman" w:hAnsi="Times New Roman" w:cs="Times New Roman"/>
        </w:rPr>
        <w:t>compared to</w:t>
      </w:r>
      <w:r w:rsidR="008D34BD">
        <w:rPr>
          <w:rFonts w:ascii="Times New Roman" w:hAnsi="Times New Roman" w:cs="Times New Roman"/>
        </w:rPr>
        <w:t xml:space="preserve"> pregnant dams with plain drinking water (</w:t>
      </w:r>
      <w:r w:rsidR="008D34BD" w:rsidRPr="008D34BD">
        <w:rPr>
          <w:rFonts w:ascii="Times New Roman" w:hAnsi="Times New Roman" w:cs="Times New Roman"/>
          <w:b/>
          <w:bCs/>
        </w:rPr>
        <w:t xml:space="preserve">Figure </w:t>
      </w:r>
      <w:r w:rsidR="00E0146F">
        <w:rPr>
          <w:rFonts w:ascii="Times New Roman" w:hAnsi="Times New Roman" w:cs="Times New Roman"/>
          <w:b/>
          <w:bCs/>
        </w:rPr>
        <w:t>2</w:t>
      </w:r>
      <w:r w:rsidR="008D34BD" w:rsidRPr="008D34BD">
        <w:rPr>
          <w:rFonts w:ascii="Times New Roman" w:hAnsi="Times New Roman" w:cs="Times New Roman"/>
          <w:b/>
          <w:bCs/>
        </w:rPr>
        <w:t>D</w:t>
      </w:r>
      <w:r w:rsidR="008D34BD">
        <w:rPr>
          <w:rFonts w:ascii="Times New Roman" w:hAnsi="Times New Roman" w:cs="Times New Roman"/>
        </w:rPr>
        <w:t xml:space="preserve">, </w:t>
      </w:r>
      <w:proofErr w:type="spellStart"/>
      <w:r w:rsidR="008D34BD">
        <w:rPr>
          <w:rFonts w:ascii="Times New Roman" w:hAnsi="Times New Roman" w:cs="Times New Roman"/>
        </w:rPr>
        <w:t>p</w:t>
      </w:r>
      <w:r w:rsidR="008D34BD">
        <w:rPr>
          <w:rFonts w:ascii="Times New Roman" w:hAnsi="Times New Roman" w:cs="Times New Roman"/>
          <w:vertAlign w:val="subscript"/>
        </w:rPr>
        <w:t>dex</w:t>
      </w:r>
      <w:proofErr w:type="spellEnd"/>
      <w:r w:rsidR="008D34BD">
        <w:rPr>
          <w:rFonts w:ascii="Times New Roman" w:hAnsi="Times New Roman" w:cs="Times New Roman"/>
          <w:vertAlign w:val="subscript"/>
        </w:rPr>
        <w:t>*time</w:t>
      </w:r>
      <w:r w:rsidR="008D34BD">
        <w:rPr>
          <w:rFonts w:ascii="Times New Roman" w:hAnsi="Times New Roman" w:cs="Times New Roman"/>
        </w:rPr>
        <w:t>=0.02</w:t>
      </w:r>
      <w:r>
        <w:rPr>
          <w:rFonts w:ascii="Times New Roman" w:hAnsi="Times New Roman" w:cs="Times New Roman"/>
        </w:rPr>
        <w:t xml:space="preserve"> via</w:t>
      </w:r>
      <w:r w:rsidR="00801A6F">
        <w:rPr>
          <w:rFonts w:ascii="Times New Roman" w:hAnsi="Times New Roman" w:cs="Times New Roman"/>
        </w:rPr>
        <w:t xml:space="preserve"> </w:t>
      </w:r>
      <w:r>
        <w:rPr>
          <w:rFonts w:ascii="Times New Roman" w:hAnsi="Times New Roman" w:cs="Times New Roman"/>
        </w:rPr>
        <w:t xml:space="preserve">linear </w:t>
      </w:r>
      <w:r w:rsidR="00801A6F">
        <w:rPr>
          <w:rFonts w:ascii="Times New Roman" w:hAnsi="Times New Roman" w:cs="Times New Roman"/>
        </w:rPr>
        <w:t xml:space="preserve">mixed effect </w:t>
      </w:r>
      <w:r>
        <w:rPr>
          <w:rFonts w:ascii="Times New Roman" w:hAnsi="Times New Roman" w:cs="Times New Roman"/>
        </w:rPr>
        <w:t>models</w:t>
      </w:r>
      <w:r w:rsidR="008D34BD">
        <w:rPr>
          <w:rFonts w:ascii="Times New Roman" w:hAnsi="Times New Roman" w:cs="Times New Roman"/>
        </w:rPr>
        <w:t>)</w:t>
      </w:r>
      <w:r w:rsidR="0084686F">
        <w:rPr>
          <w:rFonts w:ascii="Times New Roman" w:hAnsi="Times New Roman" w:cs="Times New Roman"/>
        </w:rPr>
        <w:t xml:space="preserve">. </w:t>
      </w:r>
      <w:r>
        <w:rPr>
          <w:rFonts w:ascii="Times New Roman" w:hAnsi="Times New Roman" w:cs="Times New Roman"/>
        </w:rPr>
        <w:t>Dexamethasone</w:t>
      </w:r>
      <w:r w:rsidR="005A030D">
        <w:rPr>
          <w:rFonts w:ascii="Times New Roman" w:hAnsi="Times New Roman" w:cs="Times New Roman"/>
        </w:rPr>
        <w:t>-treated dams</w:t>
      </w:r>
      <w:r w:rsidR="0084686F">
        <w:rPr>
          <w:rFonts w:ascii="Times New Roman" w:hAnsi="Times New Roman" w:cs="Times New Roman"/>
        </w:rPr>
        <w:t xml:space="preserve"> had 33% lower fasting blood glucose (</w:t>
      </w:r>
      <w:r w:rsidR="0084686F" w:rsidRPr="00296419">
        <w:rPr>
          <w:rFonts w:ascii="Times New Roman" w:hAnsi="Times New Roman" w:cs="Times New Roman"/>
          <w:b/>
          <w:bCs/>
        </w:rPr>
        <w:t xml:space="preserve">Figure </w:t>
      </w:r>
      <w:r w:rsidR="00E0146F">
        <w:rPr>
          <w:rFonts w:ascii="Times New Roman" w:hAnsi="Times New Roman" w:cs="Times New Roman"/>
          <w:b/>
          <w:bCs/>
        </w:rPr>
        <w:t>2</w:t>
      </w:r>
      <w:r w:rsidR="0084686F" w:rsidRPr="00296419">
        <w:rPr>
          <w:rFonts w:ascii="Times New Roman" w:hAnsi="Times New Roman" w:cs="Times New Roman"/>
          <w:b/>
          <w:bCs/>
        </w:rPr>
        <w:t>E</w:t>
      </w:r>
      <w:r w:rsidR="0084686F">
        <w:rPr>
          <w:rFonts w:ascii="Times New Roman" w:hAnsi="Times New Roman" w:cs="Times New Roman"/>
        </w:rPr>
        <w:t xml:space="preserve">, </w:t>
      </w:r>
      <w:proofErr w:type="spellStart"/>
      <w:r w:rsidR="0084686F">
        <w:rPr>
          <w:rFonts w:ascii="Times New Roman" w:hAnsi="Times New Roman" w:cs="Times New Roman"/>
        </w:rPr>
        <w:t>p</w:t>
      </w:r>
      <w:r w:rsidR="0084686F">
        <w:rPr>
          <w:rFonts w:ascii="Times New Roman" w:hAnsi="Times New Roman" w:cs="Times New Roman"/>
          <w:vertAlign w:val="subscript"/>
        </w:rPr>
        <w:t>dex</w:t>
      </w:r>
      <w:proofErr w:type="spellEnd"/>
      <w:r w:rsidR="0084686F">
        <w:rPr>
          <w:rFonts w:ascii="Times New Roman" w:hAnsi="Times New Roman" w:cs="Times New Roman"/>
        </w:rPr>
        <w:t>=0.007</w:t>
      </w:r>
      <w:r>
        <w:rPr>
          <w:rFonts w:ascii="Times New Roman" w:hAnsi="Times New Roman" w:cs="Times New Roman"/>
        </w:rPr>
        <w:t>) consistent with our findings in non-pregnant mice</w:t>
      </w:r>
      <w:r w:rsidR="00E76DE4">
        <w:rPr>
          <w:rFonts w:ascii="Times New Roman" w:hAnsi="Times New Roman" w:cs="Times New Roman"/>
        </w:rPr>
        <w:t xml:space="preserve">. </w:t>
      </w:r>
      <w:r w:rsidR="00E15F79">
        <w:rPr>
          <w:rFonts w:ascii="Times New Roman" w:hAnsi="Times New Roman" w:cs="Times New Roman"/>
        </w:rPr>
        <w:t>GDF15 levels were not further increased by dexamethasone administration in pregnant dams (</w:t>
      </w:r>
      <w:r w:rsidR="00E15F79" w:rsidRPr="007864CD">
        <w:rPr>
          <w:rFonts w:ascii="Times New Roman" w:hAnsi="Times New Roman" w:cs="Times New Roman"/>
          <w:b/>
          <w:bCs/>
        </w:rPr>
        <w:t xml:space="preserve">Figure </w:t>
      </w:r>
      <w:r w:rsidR="00E15F79">
        <w:rPr>
          <w:rFonts w:ascii="Times New Roman" w:hAnsi="Times New Roman" w:cs="Times New Roman"/>
          <w:b/>
          <w:bCs/>
        </w:rPr>
        <w:t>2F</w:t>
      </w:r>
      <w:r w:rsidR="00E15F79">
        <w:rPr>
          <w:rFonts w:ascii="Times New Roman" w:hAnsi="Times New Roman" w:cs="Times New Roman"/>
        </w:rPr>
        <w:t xml:space="preserve">, p=0.11). </w:t>
      </w:r>
      <w:r w:rsidR="00D14CBF">
        <w:rPr>
          <w:rFonts w:ascii="Times New Roman" w:hAnsi="Times New Roman" w:cs="Times New Roman"/>
        </w:rPr>
        <w:t>Body weights in pregnant dams were 2.77</w:t>
      </w:r>
      <w:r w:rsidR="00320105">
        <w:rPr>
          <w:rFonts w:ascii="Times New Roman" w:hAnsi="Times New Roman" w:cs="Times New Roman"/>
        </w:rPr>
        <w:t>±0.58</w:t>
      </w:r>
      <w:r w:rsidR="00D14CBF">
        <w:rPr>
          <w:rFonts w:ascii="Times New Roman" w:hAnsi="Times New Roman" w:cs="Times New Roman"/>
        </w:rPr>
        <w:t xml:space="preserve"> grams l</w:t>
      </w:r>
      <w:r w:rsidR="00E24239">
        <w:rPr>
          <w:rFonts w:ascii="Times New Roman" w:hAnsi="Times New Roman" w:cs="Times New Roman"/>
        </w:rPr>
        <w:t>ess</w:t>
      </w:r>
      <w:r w:rsidR="00D14CBF">
        <w:rPr>
          <w:rFonts w:ascii="Times New Roman" w:hAnsi="Times New Roman" w:cs="Times New Roman"/>
        </w:rPr>
        <w:t xml:space="preserve"> in those treated with </w:t>
      </w:r>
      <w:proofErr w:type="spellStart"/>
      <w:r w:rsidR="00D14CBF">
        <w:rPr>
          <w:rFonts w:ascii="Times New Roman" w:hAnsi="Times New Roman" w:cs="Times New Roman"/>
        </w:rPr>
        <w:t>dex</w:t>
      </w:r>
      <w:proofErr w:type="spellEnd"/>
      <w:r w:rsidR="00D14CBF">
        <w:rPr>
          <w:rFonts w:ascii="Times New Roman" w:hAnsi="Times New Roman" w:cs="Times New Roman"/>
        </w:rPr>
        <w:t xml:space="preserve"> compared to </w:t>
      </w:r>
      <w:r w:rsidR="007438D6">
        <w:rPr>
          <w:rFonts w:ascii="Times New Roman" w:hAnsi="Times New Roman" w:cs="Times New Roman"/>
        </w:rPr>
        <w:t>untreated</w:t>
      </w:r>
      <w:r w:rsidR="00D14CBF">
        <w:rPr>
          <w:rFonts w:ascii="Times New Roman" w:hAnsi="Times New Roman" w:cs="Times New Roman"/>
        </w:rPr>
        <w:t xml:space="preserve"> dams (</w:t>
      </w:r>
      <w:r w:rsidR="00E15F79" w:rsidRPr="00E15F79">
        <w:rPr>
          <w:rFonts w:ascii="Times New Roman" w:hAnsi="Times New Roman" w:cs="Times New Roman"/>
          <w:b/>
          <w:bCs/>
        </w:rPr>
        <w:t xml:space="preserve">Supplementary </w:t>
      </w:r>
      <w:r w:rsidR="00D14CBF" w:rsidRPr="00D14CBF">
        <w:rPr>
          <w:rFonts w:ascii="Times New Roman" w:hAnsi="Times New Roman" w:cs="Times New Roman"/>
          <w:b/>
          <w:bCs/>
        </w:rPr>
        <w:t xml:space="preserve">Figure </w:t>
      </w:r>
      <w:r w:rsidR="00802EDD">
        <w:rPr>
          <w:rFonts w:ascii="Times New Roman" w:hAnsi="Times New Roman" w:cs="Times New Roman"/>
          <w:b/>
          <w:bCs/>
        </w:rPr>
        <w:t>2B</w:t>
      </w:r>
      <w:r w:rsidR="00D14CBF">
        <w:rPr>
          <w:rFonts w:ascii="Times New Roman" w:hAnsi="Times New Roman" w:cs="Times New Roman"/>
        </w:rPr>
        <w:t>, p&lt;0.0001)</w:t>
      </w:r>
      <w:r w:rsidR="00E76DE4">
        <w:rPr>
          <w:rFonts w:ascii="Times New Roman" w:hAnsi="Times New Roman" w:cs="Times New Roman"/>
        </w:rPr>
        <w:t xml:space="preserve">. </w:t>
      </w:r>
      <w:r>
        <w:rPr>
          <w:rFonts w:ascii="Times New Roman" w:hAnsi="Times New Roman" w:cs="Times New Roman"/>
        </w:rPr>
        <w:t>Based on these data we conclude that while GDF15 is related to pregnancy, it is not elevated in insulin resistant dexamethasone treated dams.</w:t>
      </w:r>
      <w:r w:rsidR="003F5E7F">
        <w:rPr>
          <w:rFonts w:ascii="Times New Roman" w:hAnsi="Times New Roman" w:cs="Times New Roman"/>
        </w:rPr>
        <w:t xml:space="preserve"> </w:t>
      </w:r>
    </w:p>
    <w:p w14:paraId="799FC599" w14:textId="3A31B7CD" w:rsidR="0069489E" w:rsidRPr="0069489E" w:rsidRDefault="0069489E" w:rsidP="003E28FC">
      <w:pPr>
        <w:pStyle w:val="Heading2"/>
        <w:spacing w:line="480" w:lineRule="auto"/>
      </w:pPr>
      <w:r w:rsidRPr="003B0707">
        <w:t>Gdf15</w:t>
      </w:r>
      <w:r w:rsidRPr="003C1E89">
        <w:rPr>
          <w:vertAlign w:val="superscript"/>
        </w:rPr>
        <w:t>-/-</w:t>
      </w:r>
      <w:r w:rsidRPr="003B0707">
        <w:t xml:space="preserve"> dams have normal weight gain and modestly reduced food intake during pregnancy and lactation</w:t>
      </w:r>
    </w:p>
    <w:p w14:paraId="2132F352" w14:textId="68D9DF05" w:rsidR="00122A75" w:rsidRDefault="009B2654" w:rsidP="003E28FC">
      <w:pPr>
        <w:spacing w:line="480" w:lineRule="auto"/>
        <w:ind w:firstLine="720"/>
        <w:rPr>
          <w:rFonts w:ascii="Times New Roman" w:hAnsi="Times New Roman" w:cs="Times New Roman"/>
        </w:rPr>
      </w:pPr>
      <w:r>
        <w:rPr>
          <w:rFonts w:ascii="Times New Roman" w:hAnsi="Times New Roman" w:cs="Times New Roman"/>
        </w:rPr>
        <w:t xml:space="preserve"> </w:t>
      </w:r>
      <w:r w:rsidR="00122A75">
        <w:rPr>
          <w:rFonts w:ascii="Times New Roman" w:hAnsi="Times New Roman" w:cs="Times New Roman"/>
        </w:rPr>
        <w:t xml:space="preserve">To </w:t>
      </w:r>
      <w:r w:rsidR="009F0AD1">
        <w:rPr>
          <w:rFonts w:ascii="Times New Roman" w:hAnsi="Times New Roman" w:cs="Times New Roman"/>
        </w:rPr>
        <w:t xml:space="preserve">evaluate </w:t>
      </w:r>
      <w:r w:rsidR="00122A75">
        <w:rPr>
          <w:rFonts w:ascii="Times New Roman" w:hAnsi="Times New Roman" w:cs="Times New Roman"/>
        </w:rPr>
        <w:t xml:space="preserve">the role of </w:t>
      </w:r>
      <w:r w:rsidR="00122A75" w:rsidRPr="0020031B">
        <w:rPr>
          <w:rFonts w:ascii="Times New Roman" w:hAnsi="Times New Roman" w:cs="Times New Roman"/>
          <w:i/>
          <w:iCs/>
        </w:rPr>
        <w:t>Gdf15</w:t>
      </w:r>
      <w:r w:rsidR="00122A75">
        <w:rPr>
          <w:rFonts w:ascii="Times New Roman" w:hAnsi="Times New Roman" w:cs="Times New Roman"/>
        </w:rPr>
        <w:t xml:space="preserve"> </w:t>
      </w:r>
      <w:r w:rsidR="0020031B">
        <w:rPr>
          <w:rFonts w:ascii="Times New Roman" w:hAnsi="Times New Roman" w:cs="Times New Roman"/>
        </w:rPr>
        <w:t xml:space="preserve">ablation </w:t>
      </w:r>
      <w:r w:rsidR="00122A75">
        <w:rPr>
          <w:rFonts w:ascii="Times New Roman" w:hAnsi="Times New Roman" w:cs="Times New Roman"/>
        </w:rPr>
        <w:t xml:space="preserve">in maternal food intake and body </w:t>
      </w:r>
      <w:r w:rsidR="00242FC7">
        <w:rPr>
          <w:rFonts w:ascii="Times New Roman" w:hAnsi="Times New Roman" w:cs="Times New Roman"/>
        </w:rPr>
        <w:t>weight accretion</w:t>
      </w:r>
      <w:r w:rsidR="00122A75">
        <w:rPr>
          <w:rFonts w:ascii="Times New Roman" w:hAnsi="Times New Roman" w:cs="Times New Roman"/>
        </w:rPr>
        <w:t xml:space="preserve"> during pregnancy, we </w:t>
      </w:r>
      <w:r w:rsidR="00113179">
        <w:rPr>
          <w:rFonts w:ascii="Times New Roman" w:hAnsi="Times New Roman" w:cs="Times New Roman"/>
        </w:rPr>
        <w:t xml:space="preserve">mated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113179">
        <w:rPr>
          <w:rFonts w:ascii="Times New Roman" w:hAnsi="Times New Roman" w:cs="Times New Roman"/>
        </w:rPr>
        <w:t xml:space="preserve"> </w:t>
      </w:r>
      <w:r w:rsidR="0020031B">
        <w:rPr>
          <w:rFonts w:ascii="Times New Roman" w:hAnsi="Times New Roman" w:cs="Times New Roman"/>
        </w:rPr>
        <w:t xml:space="preserve">dams </w:t>
      </w:r>
      <w:r w:rsidR="00113179">
        <w:rPr>
          <w:rFonts w:ascii="Times New Roman" w:hAnsi="Times New Roman" w:cs="Times New Roman"/>
        </w:rPr>
        <w:t xml:space="preserve">with </w:t>
      </w:r>
      <w:r w:rsidR="0020031B" w:rsidRPr="00113179">
        <w:rPr>
          <w:rFonts w:ascii="Times New Roman" w:hAnsi="Times New Roman" w:cs="Times New Roman"/>
          <w:i/>
          <w:iCs/>
        </w:rPr>
        <w:t>Gdf15</w:t>
      </w:r>
      <w:r w:rsidR="0020031B" w:rsidRPr="00113179">
        <w:rPr>
          <w:rFonts w:ascii="Times New Roman" w:hAnsi="Times New Roman" w:cs="Times New Roman"/>
          <w:i/>
          <w:iCs/>
          <w:vertAlign w:val="superscript"/>
        </w:rPr>
        <w:t>+/+</w:t>
      </w:r>
      <w:r w:rsidR="0020031B">
        <w:rPr>
          <w:rFonts w:ascii="Times New Roman" w:hAnsi="Times New Roman" w:cs="Times New Roman"/>
        </w:rPr>
        <w:t xml:space="preserve"> </w:t>
      </w:r>
      <w:r w:rsidR="00113179">
        <w:rPr>
          <w:rFonts w:ascii="Times New Roman" w:hAnsi="Times New Roman" w:cs="Times New Roman"/>
        </w:rPr>
        <w:t xml:space="preserve">males and compared them to </w:t>
      </w:r>
      <w:r w:rsidR="00113179" w:rsidRPr="00113179">
        <w:rPr>
          <w:rFonts w:ascii="Times New Roman" w:hAnsi="Times New Roman" w:cs="Times New Roman"/>
          <w:i/>
          <w:iCs/>
        </w:rPr>
        <w:t>Gdf15</w:t>
      </w:r>
      <w:r w:rsidR="00113179" w:rsidRPr="00113179">
        <w:rPr>
          <w:rFonts w:ascii="Times New Roman" w:hAnsi="Times New Roman" w:cs="Times New Roman"/>
          <w:i/>
          <w:iCs/>
          <w:vertAlign w:val="superscript"/>
        </w:rPr>
        <w:t>-/-</w:t>
      </w:r>
      <w:r w:rsidR="004527CA">
        <w:rPr>
          <w:rFonts w:ascii="Times New Roman" w:hAnsi="Times New Roman" w:cs="Times New Roman"/>
        </w:rPr>
        <w:t xml:space="preserve"> mated pairs</w:t>
      </w:r>
      <w:r w:rsidR="00577717">
        <w:rPr>
          <w:rFonts w:ascii="Times New Roman" w:hAnsi="Times New Roman" w:cs="Times New Roman"/>
        </w:rPr>
        <w:t xml:space="preserve"> (</w:t>
      </w:r>
      <w:r w:rsidR="00D31962" w:rsidRPr="00D31962">
        <w:rPr>
          <w:rFonts w:ascii="Times New Roman" w:hAnsi="Times New Roman" w:cs="Times New Roman"/>
          <w:b/>
          <w:bCs/>
        </w:rPr>
        <w:t>Figure 1B</w:t>
      </w:r>
      <w:r w:rsidR="00577717">
        <w:rPr>
          <w:rFonts w:ascii="Times New Roman" w:hAnsi="Times New Roman" w:cs="Times New Roman"/>
        </w:rPr>
        <w:t>)</w:t>
      </w:r>
      <w:r w:rsidR="004657C1">
        <w:rPr>
          <w:rFonts w:ascii="Times New Roman" w:hAnsi="Times New Roman" w:cs="Times New Roman"/>
        </w:rPr>
        <w:t>.</w:t>
      </w:r>
      <w:r w:rsidR="004527CA">
        <w:rPr>
          <w:rFonts w:ascii="Times New Roman" w:hAnsi="Times New Roman" w:cs="Times New Roman"/>
        </w:rPr>
        <w:t xml:space="preserve"> </w:t>
      </w:r>
      <w:r w:rsidR="00242FC7">
        <w:rPr>
          <w:rFonts w:ascii="Times New Roman" w:hAnsi="Times New Roman" w:cs="Times New Roman"/>
        </w:rPr>
        <w:t>Dam b</w:t>
      </w:r>
      <w:r w:rsidR="004527CA">
        <w:rPr>
          <w:rFonts w:ascii="Times New Roman" w:hAnsi="Times New Roman" w:cs="Times New Roman"/>
        </w:rPr>
        <w:t>ody weight and food intake were measured weekly</w:t>
      </w:r>
      <w:r w:rsidR="0020031B">
        <w:rPr>
          <w:rFonts w:ascii="Times New Roman" w:hAnsi="Times New Roman" w:cs="Times New Roman"/>
        </w:rPr>
        <w:t>, beginning</w:t>
      </w:r>
      <w:r w:rsidR="004527CA">
        <w:rPr>
          <w:rFonts w:ascii="Times New Roman" w:hAnsi="Times New Roman" w:cs="Times New Roman"/>
        </w:rPr>
        <w:t xml:space="preserve"> one week before mating</w:t>
      </w:r>
      <w:r w:rsidR="00242FC7">
        <w:rPr>
          <w:rFonts w:ascii="Times New Roman" w:hAnsi="Times New Roman" w:cs="Times New Roman"/>
        </w:rPr>
        <w:t xml:space="preserve"> and continued</w:t>
      </w:r>
      <w:r w:rsidR="004527CA">
        <w:rPr>
          <w:rFonts w:ascii="Times New Roman" w:hAnsi="Times New Roman" w:cs="Times New Roman"/>
        </w:rPr>
        <w:t xml:space="preserve"> until pups reached 14 days of age</w:t>
      </w:r>
      <w:r w:rsidR="00242FC7">
        <w:rPr>
          <w:rFonts w:ascii="Times New Roman" w:hAnsi="Times New Roman" w:cs="Times New Roman"/>
        </w:rPr>
        <w:t xml:space="preserve"> (PND14.5)</w:t>
      </w:r>
      <w:r w:rsidR="004527CA">
        <w:rPr>
          <w:rFonts w:ascii="Times New Roman" w:hAnsi="Times New Roman" w:cs="Times New Roman"/>
        </w:rPr>
        <w:t xml:space="preserve">. </w:t>
      </w:r>
    </w:p>
    <w:p w14:paraId="7E11332D" w14:textId="7390AB40" w:rsidR="00660D0E" w:rsidRPr="00660D0E" w:rsidRDefault="002A5E0B" w:rsidP="003E28FC">
      <w:pPr>
        <w:spacing w:line="480" w:lineRule="auto"/>
        <w:rPr>
          <w:rFonts w:ascii="Times New Roman" w:hAnsi="Times New Roman" w:cs="Times New Roman"/>
        </w:rPr>
      </w:pPr>
      <w:r>
        <w:rPr>
          <w:rFonts w:ascii="Times New Roman" w:hAnsi="Times New Roman" w:cs="Times New Roman"/>
        </w:rPr>
        <w:lastRenderedPageBreak/>
        <w:tab/>
      </w:r>
      <w:r w:rsidR="005A57BB" w:rsidRPr="00C200CA">
        <w:rPr>
          <w:rFonts w:ascii="Times New Roman" w:hAnsi="Times New Roman" w:cs="Times New Roman"/>
          <w:i/>
          <w:iCs/>
        </w:rPr>
        <w:t>Gdf15</w:t>
      </w:r>
      <w:r w:rsidR="005A57BB" w:rsidRPr="00C200CA">
        <w:rPr>
          <w:rFonts w:ascii="Times New Roman" w:hAnsi="Times New Roman" w:cs="Times New Roman"/>
          <w:i/>
          <w:iCs/>
          <w:vertAlign w:val="superscript"/>
        </w:rPr>
        <w:t>-/</w:t>
      </w:r>
      <w:proofErr w:type="gramStart"/>
      <w:r w:rsidR="005A57BB" w:rsidRPr="00C200CA">
        <w:rPr>
          <w:rFonts w:ascii="Times New Roman" w:hAnsi="Times New Roman" w:cs="Times New Roman"/>
          <w:i/>
          <w:iCs/>
          <w:vertAlign w:val="superscript"/>
        </w:rPr>
        <w:t>-</w:t>
      </w:r>
      <w:r w:rsidR="005A57BB" w:rsidRPr="00C200CA">
        <w:rPr>
          <w:rFonts w:ascii="Times New Roman" w:hAnsi="Times New Roman" w:cs="Times New Roman"/>
          <w:vertAlign w:val="superscript"/>
        </w:rPr>
        <w:t xml:space="preserve"> </w:t>
      </w:r>
      <w:r w:rsidR="005A57BB">
        <w:rPr>
          <w:rFonts w:ascii="Times New Roman" w:hAnsi="Times New Roman" w:cs="Times New Roman"/>
          <w:vertAlign w:val="superscript"/>
        </w:rPr>
        <w:t xml:space="preserve"> </w:t>
      </w:r>
      <w:r w:rsidR="005A57BB" w:rsidRPr="005A57BB">
        <w:rPr>
          <w:rFonts w:ascii="Times New Roman" w:hAnsi="Times New Roman" w:cs="Times New Roman"/>
        </w:rPr>
        <w:t>dams</w:t>
      </w:r>
      <w:proofErr w:type="gramEnd"/>
      <w:r w:rsidR="005A57BB" w:rsidRPr="005A57BB">
        <w:rPr>
          <w:rFonts w:ascii="Times New Roman" w:hAnsi="Times New Roman" w:cs="Times New Roman"/>
        </w:rPr>
        <w:t xml:space="preserve"> </w:t>
      </w:r>
      <w:r w:rsidR="001E21E6">
        <w:rPr>
          <w:rFonts w:ascii="Times New Roman" w:hAnsi="Times New Roman" w:cs="Times New Roman"/>
        </w:rPr>
        <w:t>consumed similar cumulative kilocalories during the prenatal period (</w:t>
      </w:r>
      <w:r w:rsidR="001E21E6" w:rsidRPr="00250326">
        <w:rPr>
          <w:rFonts w:ascii="Times New Roman" w:hAnsi="Times New Roman" w:cs="Times New Roman"/>
          <w:b/>
          <w:bCs/>
        </w:rPr>
        <w:t>Figure 3A</w:t>
      </w:r>
      <w:r w:rsidR="001E21E6">
        <w:rPr>
          <w:rFonts w:ascii="Times New Roman" w:hAnsi="Times New Roman" w:cs="Times New Roman"/>
        </w:rPr>
        <w:t>, p=0.5</w:t>
      </w:r>
      <w:r w:rsidR="00250326">
        <w:rPr>
          <w:rFonts w:ascii="Times New Roman" w:hAnsi="Times New Roman" w:cs="Times New Roman"/>
        </w:rPr>
        <w:t>2</w:t>
      </w:r>
      <w:r w:rsidR="001E21E6">
        <w:rPr>
          <w:rFonts w:ascii="Times New Roman" w:hAnsi="Times New Roman" w:cs="Times New Roman"/>
        </w:rPr>
        <w:t>)</w:t>
      </w:r>
      <w:r w:rsidR="00250326">
        <w:rPr>
          <w:rFonts w:ascii="Times New Roman" w:hAnsi="Times New Roman" w:cs="Times New Roman"/>
        </w:rPr>
        <w:t xml:space="preserve">. They also </w:t>
      </w:r>
      <w:r w:rsidR="001135A5">
        <w:rPr>
          <w:rFonts w:ascii="Times New Roman" w:hAnsi="Times New Roman" w:cs="Times New Roman"/>
        </w:rPr>
        <w:t xml:space="preserve">had </w:t>
      </w:r>
      <w:r w:rsidR="00250326">
        <w:rPr>
          <w:rFonts w:ascii="Times New Roman" w:hAnsi="Times New Roman" w:cs="Times New Roman"/>
        </w:rPr>
        <w:t xml:space="preserve">a similar </w:t>
      </w:r>
      <w:r w:rsidR="001135A5">
        <w:rPr>
          <w:rFonts w:ascii="Times New Roman" w:hAnsi="Times New Roman" w:cs="Times New Roman"/>
        </w:rPr>
        <w:t xml:space="preserve">weight change when compared to </w:t>
      </w:r>
      <w:r w:rsidR="001135A5" w:rsidRPr="00113179">
        <w:rPr>
          <w:rFonts w:ascii="Times New Roman" w:hAnsi="Times New Roman" w:cs="Times New Roman"/>
          <w:i/>
          <w:iCs/>
        </w:rPr>
        <w:t>Gdf15</w:t>
      </w:r>
      <w:r w:rsidR="001135A5" w:rsidRPr="00113179">
        <w:rPr>
          <w:rFonts w:ascii="Times New Roman" w:hAnsi="Times New Roman" w:cs="Times New Roman"/>
          <w:i/>
          <w:iCs/>
          <w:vertAlign w:val="superscript"/>
        </w:rPr>
        <w:t>+/+</w:t>
      </w:r>
      <w:r w:rsidR="001135A5">
        <w:rPr>
          <w:rFonts w:ascii="Times New Roman" w:hAnsi="Times New Roman" w:cs="Times New Roman"/>
        </w:rPr>
        <w:t xml:space="preserve"> dams</w:t>
      </w:r>
      <w:r w:rsidR="00250326">
        <w:rPr>
          <w:rFonts w:ascii="Times New Roman" w:hAnsi="Times New Roman" w:cs="Times New Roman"/>
        </w:rPr>
        <w:t xml:space="preserve"> during the course of pregnanc</w:t>
      </w:r>
      <w:r w:rsidR="001135A5">
        <w:rPr>
          <w:rFonts w:ascii="Times New Roman" w:hAnsi="Times New Roman" w:cs="Times New Roman"/>
        </w:rPr>
        <w:t>y</w:t>
      </w:r>
      <w:r w:rsidR="00250326">
        <w:rPr>
          <w:rFonts w:ascii="Times New Roman" w:hAnsi="Times New Roman" w:cs="Times New Roman"/>
        </w:rPr>
        <w:t xml:space="preserve"> (</w:t>
      </w:r>
      <w:r w:rsidR="00250326" w:rsidRPr="00250326">
        <w:rPr>
          <w:rFonts w:ascii="Times New Roman" w:hAnsi="Times New Roman" w:cs="Times New Roman"/>
          <w:b/>
          <w:bCs/>
        </w:rPr>
        <w:t>Figure 3B</w:t>
      </w:r>
      <w:r w:rsidR="00250326">
        <w:rPr>
          <w:rFonts w:ascii="Times New Roman" w:hAnsi="Times New Roman" w:cs="Times New Roman"/>
        </w:rPr>
        <w:t>, p=0.99).</w:t>
      </w:r>
      <w:r w:rsidR="009F0AD1">
        <w:rPr>
          <w:rFonts w:ascii="Times New Roman" w:hAnsi="Times New Roman" w:cs="Times New Roman"/>
        </w:rPr>
        <w:t xml:space="preserve">  Both </w:t>
      </w:r>
      <w:r w:rsidR="00BD31FF">
        <w:rPr>
          <w:rFonts w:ascii="Times New Roman" w:hAnsi="Times New Roman" w:cs="Times New Roman"/>
        </w:rPr>
        <w:t>genotypes</w:t>
      </w:r>
      <w:r w:rsidR="009F0AD1">
        <w:rPr>
          <w:rFonts w:ascii="Times New Roman" w:hAnsi="Times New Roman" w:cs="Times New Roman"/>
        </w:rPr>
        <w:t xml:space="preserve"> </w:t>
      </w:r>
      <w:r w:rsidR="005A57BB" w:rsidRPr="005A57BB">
        <w:rPr>
          <w:rFonts w:ascii="Times New Roman" w:hAnsi="Times New Roman" w:cs="Times New Roman"/>
        </w:rPr>
        <w:t>consum</w:t>
      </w:r>
      <w:r w:rsidR="00572224">
        <w:rPr>
          <w:rFonts w:ascii="Times New Roman" w:hAnsi="Times New Roman" w:cs="Times New Roman"/>
        </w:rPr>
        <w:t>ed</w:t>
      </w:r>
      <w:r w:rsidR="005A57BB" w:rsidRPr="005A57BB">
        <w:rPr>
          <w:rFonts w:ascii="Times New Roman" w:hAnsi="Times New Roman" w:cs="Times New Roman"/>
        </w:rPr>
        <w:t xml:space="preserve"> </w:t>
      </w:r>
      <w:r w:rsidR="003B0707">
        <w:rPr>
          <w:rFonts w:ascii="Times New Roman" w:hAnsi="Times New Roman" w:cs="Times New Roman"/>
        </w:rPr>
        <w:t>similar calories</w:t>
      </w:r>
      <w:r w:rsidR="005A57BB" w:rsidRPr="005A57BB">
        <w:rPr>
          <w:rFonts w:ascii="Times New Roman" w:hAnsi="Times New Roman" w:cs="Times New Roman"/>
        </w:rPr>
        <w:t xml:space="preserve"> </w:t>
      </w:r>
      <w:r w:rsidR="002C2FE7">
        <w:rPr>
          <w:rFonts w:ascii="Times New Roman" w:hAnsi="Times New Roman" w:cs="Times New Roman"/>
        </w:rPr>
        <w:t xml:space="preserve">weekly </w:t>
      </w:r>
      <w:r w:rsidR="005A57BB">
        <w:rPr>
          <w:rFonts w:ascii="Times New Roman" w:hAnsi="Times New Roman" w:cs="Times New Roman"/>
        </w:rPr>
        <w:t>(</w:t>
      </w:r>
      <w:r w:rsidR="001A3EA4" w:rsidRPr="001A3EA4">
        <w:rPr>
          <w:rFonts w:ascii="Times New Roman" w:hAnsi="Times New Roman" w:cs="Times New Roman"/>
          <w:b/>
          <w:bCs/>
        </w:rPr>
        <w:t>Figure 3</w:t>
      </w:r>
      <w:r w:rsidR="005E27E2">
        <w:rPr>
          <w:rFonts w:ascii="Times New Roman" w:hAnsi="Times New Roman" w:cs="Times New Roman"/>
          <w:b/>
          <w:bCs/>
        </w:rPr>
        <w:t>E</w:t>
      </w:r>
      <w:r w:rsidR="001A3EA4">
        <w:rPr>
          <w:rFonts w:ascii="Times New Roman" w:hAnsi="Times New Roman" w:cs="Times New Roman"/>
        </w:rPr>
        <w:t xml:space="preserve">, </w:t>
      </w:r>
      <w:proofErr w:type="spellStart"/>
      <w:r w:rsidR="00967CB8">
        <w:rPr>
          <w:rFonts w:ascii="Times New Roman" w:hAnsi="Times New Roman" w:cs="Times New Roman"/>
        </w:rPr>
        <w:t>p</w:t>
      </w:r>
      <w:r w:rsidR="00C13592">
        <w:rPr>
          <w:rFonts w:ascii="Times New Roman" w:hAnsi="Times New Roman" w:cs="Times New Roman"/>
          <w:vertAlign w:val="subscript"/>
        </w:rPr>
        <w:t>genotype</w:t>
      </w:r>
      <w:proofErr w:type="spellEnd"/>
      <w:r w:rsidR="00967CB8">
        <w:rPr>
          <w:rFonts w:ascii="Times New Roman" w:hAnsi="Times New Roman" w:cs="Times New Roman"/>
        </w:rPr>
        <w:t>=0.23</w:t>
      </w:r>
      <w:r w:rsidR="005A57BB">
        <w:rPr>
          <w:rFonts w:ascii="Times New Roman" w:hAnsi="Times New Roman" w:cs="Times New Roman"/>
        </w:rPr>
        <w:t>)</w:t>
      </w:r>
      <w:r w:rsidR="00C12747">
        <w:rPr>
          <w:rFonts w:ascii="Times New Roman" w:hAnsi="Times New Roman" w:cs="Times New Roman"/>
        </w:rPr>
        <w:t xml:space="preserve">. </w:t>
      </w:r>
      <w:r w:rsidR="003B0707">
        <w:rPr>
          <w:rFonts w:ascii="Times New Roman" w:hAnsi="Times New Roman" w:cs="Times New Roman"/>
        </w:rPr>
        <w:t>Both genotypes had a rapid increase in food intake in the final</w:t>
      </w:r>
      <w:r w:rsidR="008B3976">
        <w:rPr>
          <w:rFonts w:ascii="Times New Roman" w:hAnsi="Times New Roman" w:cs="Times New Roman"/>
        </w:rPr>
        <w:t xml:space="preserve"> week</w:t>
      </w:r>
      <w:r w:rsidR="003B0707">
        <w:rPr>
          <w:rFonts w:ascii="Times New Roman" w:hAnsi="Times New Roman" w:cs="Times New Roman"/>
        </w:rPr>
        <w:t xml:space="preserve"> of pregnancy</w:t>
      </w:r>
      <w:r w:rsidR="002C2FE7">
        <w:rPr>
          <w:rFonts w:ascii="Times New Roman" w:hAnsi="Times New Roman" w:cs="Times New Roman"/>
        </w:rPr>
        <w:t>, with smaller increase</w:t>
      </w:r>
      <w:r w:rsidR="009F0AD1">
        <w:rPr>
          <w:rFonts w:ascii="Times New Roman" w:hAnsi="Times New Roman" w:cs="Times New Roman"/>
        </w:rPr>
        <w:t>s</w:t>
      </w:r>
      <w:r w:rsidR="002C2FE7">
        <w:rPr>
          <w:rFonts w:ascii="Times New Roman" w:hAnsi="Times New Roman" w:cs="Times New Roman"/>
        </w:rPr>
        <w:t xml:space="preserve"> in the </w:t>
      </w:r>
      <w:r w:rsidR="005E27E2" w:rsidRPr="00113179">
        <w:rPr>
          <w:rFonts w:ascii="Times New Roman" w:hAnsi="Times New Roman" w:cs="Times New Roman"/>
          <w:i/>
          <w:iCs/>
        </w:rPr>
        <w:t>Gdf15</w:t>
      </w:r>
      <w:r w:rsidR="005E27E2" w:rsidRPr="00113179">
        <w:rPr>
          <w:rFonts w:ascii="Times New Roman" w:hAnsi="Times New Roman" w:cs="Times New Roman"/>
          <w:i/>
          <w:iCs/>
          <w:vertAlign w:val="superscript"/>
        </w:rPr>
        <w:t>-/-</w:t>
      </w:r>
      <w:r w:rsidR="002C2FE7">
        <w:rPr>
          <w:rFonts w:ascii="Times New Roman" w:hAnsi="Times New Roman" w:cs="Times New Roman"/>
        </w:rPr>
        <w:t xml:space="preserve"> </w:t>
      </w:r>
      <w:r w:rsidR="005E27E2">
        <w:rPr>
          <w:rFonts w:ascii="Times New Roman" w:hAnsi="Times New Roman" w:cs="Times New Roman"/>
        </w:rPr>
        <w:t>dams</w:t>
      </w:r>
      <w:r w:rsidR="009F0AD1">
        <w:rPr>
          <w:rFonts w:ascii="Times New Roman" w:hAnsi="Times New Roman" w:cs="Times New Roman"/>
        </w:rPr>
        <w:t xml:space="preserve">.  </w:t>
      </w:r>
      <w:r w:rsidR="005E27E2">
        <w:rPr>
          <w:rFonts w:ascii="Times New Roman" w:hAnsi="Times New Roman" w:cs="Times New Roman"/>
        </w:rPr>
        <w:t>In the postnatal period, cumulative food intake was similar between genotypes (</w:t>
      </w:r>
      <w:r w:rsidR="005E27E2" w:rsidRPr="005E27E2">
        <w:rPr>
          <w:rFonts w:ascii="Times New Roman" w:hAnsi="Times New Roman" w:cs="Times New Roman"/>
          <w:b/>
          <w:bCs/>
        </w:rPr>
        <w:t>Figure 3C</w:t>
      </w:r>
      <w:r w:rsidR="005E27E2">
        <w:rPr>
          <w:rFonts w:ascii="Times New Roman" w:hAnsi="Times New Roman" w:cs="Times New Roman"/>
        </w:rPr>
        <w:t xml:space="preserve">, p=0.94).  </w:t>
      </w:r>
      <w:r w:rsidR="00A32ED9" w:rsidRPr="00C200CA">
        <w:rPr>
          <w:rFonts w:ascii="Times New Roman" w:hAnsi="Times New Roman" w:cs="Times New Roman"/>
          <w:i/>
          <w:iCs/>
        </w:rPr>
        <w:t>Gdf15</w:t>
      </w:r>
      <w:r w:rsidR="00A32ED9" w:rsidRPr="00C200CA">
        <w:rPr>
          <w:rFonts w:ascii="Times New Roman" w:hAnsi="Times New Roman" w:cs="Times New Roman"/>
          <w:i/>
          <w:iCs/>
          <w:vertAlign w:val="superscript"/>
        </w:rPr>
        <w:t>-/-</w:t>
      </w:r>
      <w:r w:rsidR="00A32ED9">
        <w:t xml:space="preserve"> </w:t>
      </w:r>
      <w:r w:rsidR="002C1F42">
        <w:rPr>
          <w:rFonts w:ascii="Times New Roman" w:hAnsi="Times New Roman" w:cs="Times New Roman"/>
        </w:rPr>
        <w:t xml:space="preserve">dams </w:t>
      </w:r>
      <w:r w:rsidR="005E27E2">
        <w:rPr>
          <w:rFonts w:ascii="Times New Roman" w:hAnsi="Times New Roman" w:cs="Times New Roman"/>
        </w:rPr>
        <w:t>had 54% lower postnatal weight loss</w:t>
      </w:r>
      <w:r w:rsidR="00637AEA">
        <w:rPr>
          <w:rFonts w:ascii="Times New Roman" w:hAnsi="Times New Roman" w:cs="Times New Roman"/>
        </w:rPr>
        <w:t xml:space="preserve"> than</w:t>
      </w:r>
      <w:r w:rsidR="002C1F42">
        <w:rPr>
          <w:rFonts w:ascii="Times New Roman" w:hAnsi="Times New Roman" w:cs="Times New Roman"/>
        </w:rPr>
        <w:t xml:space="preserve"> </w:t>
      </w:r>
      <w:r w:rsidR="00A32ED9" w:rsidRPr="00C200CA">
        <w:rPr>
          <w:rFonts w:ascii="Times New Roman" w:hAnsi="Times New Roman" w:cs="Times New Roman"/>
          <w:i/>
          <w:iCs/>
        </w:rPr>
        <w:t>Gdf</w:t>
      </w:r>
      <w:r w:rsidR="00A32ED9">
        <w:rPr>
          <w:rFonts w:ascii="Times New Roman" w:hAnsi="Times New Roman" w:cs="Times New Roman"/>
          <w:i/>
          <w:iCs/>
        </w:rPr>
        <w:t>15</w:t>
      </w:r>
      <w:r w:rsidR="00A32ED9" w:rsidRPr="00A32ED9">
        <w:rPr>
          <w:rFonts w:ascii="Times New Roman" w:hAnsi="Times New Roman" w:cs="Times New Roman"/>
          <w:i/>
          <w:iCs/>
          <w:vertAlign w:val="superscript"/>
        </w:rPr>
        <w:t>+/+</w:t>
      </w:r>
      <w:r w:rsidR="00A32ED9">
        <w:rPr>
          <w:rFonts w:ascii="Times New Roman" w:hAnsi="Times New Roman" w:cs="Times New Roman"/>
        </w:rPr>
        <w:t xml:space="preserve"> dams</w:t>
      </w:r>
      <w:r w:rsidR="00D45F51">
        <w:rPr>
          <w:rFonts w:ascii="Times New Roman" w:hAnsi="Times New Roman" w:cs="Times New Roman"/>
        </w:rPr>
        <w:t xml:space="preserve"> with high levels of variability</w:t>
      </w:r>
      <w:r w:rsidR="009F0AD1">
        <w:rPr>
          <w:rFonts w:ascii="Times New Roman" w:hAnsi="Times New Roman" w:cs="Times New Roman"/>
        </w:rPr>
        <w:t xml:space="preserve">, but </w:t>
      </w:r>
      <w:r w:rsidR="002C1F42">
        <w:rPr>
          <w:rFonts w:ascii="Times New Roman" w:hAnsi="Times New Roman" w:cs="Times New Roman"/>
        </w:rPr>
        <w:t>this failed to reach statistical significance</w:t>
      </w:r>
      <w:r w:rsidR="00A32ED9">
        <w:rPr>
          <w:rFonts w:ascii="Times New Roman" w:hAnsi="Times New Roman" w:cs="Times New Roman"/>
        </w:rPr>
        <w:t xml:space="preserve"> (</w:t>
      </w:r>
      <w:r w:rsidR="005E27E2" w:rsidRPr="005E27E2">
        <w:rPr>
          <w:rFonts w:ascii="Times New Roman" w:hAnsi="Times New Roman" w:cs="Times New Roman"/>
          <w:b/>
          <w:bCs/>
        </w:rPr>
        <w:t>Figure 3D</w:t>
      </w:r>
      <w:r w:rsidR="005E27E2">
        <w:rPr>
          <w:rFonts w:ascii="Times New Roman" w:hAnsi="Times New Roman" w:cs="Times New Roman"/>
        </w:rPr>
        <w:t>, p</w:t>
      </w:r>
      <w:r w:rsidR="00A32ED9">
        <w:rPr>
          <w:rFonts w:ascii="Times New Roman" w:hAnsi="Times New Roman" w:cs="Times New Roman"/>
        </w:rPr>
        <w:t>=0.20</w:t>
      </w:r>
      <w:r w:rsidR="00A05F5E">
        <w:rPr>
          <w:rFonts w:ascii="Times New Roman" w:hAnsi="Times New Roman" w:cs="Times New Roman"/>
        </w:rPr>
        <w:t xml:space="preserve">; </w:t>
      </w:r>
      <w:r w:rsidR="00A05F5E" w:rsidRPr="00A05F5E">
        <w:rPr>
          <w:rFonts w:ascii="Times New Roman" w:hAnsi="Times New Roman" w:cs="Times New Roman"/>
          <w:b/>
          <w:bCs/>
        </w:rPr>
        <w:t>Figure 3F</w:t>
      </w:r>
      <w:r w:rsidR="00A32ED9">
        <w:rPr>
          <w:rFonts w:ascii="Times New Roman" w:hAnsi="Times New Roman" w:cs="Times New Roman"/>
        </w:rPr>
        <w:t>)</w:t>
      </w:r>
      <w:r w:rsidR="00AE2672">
        <w:rPr>
          <w:rFonts w:ascii="Times New Roman" w:hAnsi="Times New Roman" w:cs="Times New Roman"/>
        </w:rPr>
        <w:t xml:space="preserve">. </w:t>
      </w:r>
      <w:r w:rsidR="00660D0E">
        <w:rPr>
          <w:rFonts w:ascii="Times New Roman" w:hAnsi="Times New Roman" w:cs="Times New Roman"/>
        </w:rPr>
        <w:t xml:space="preserve">This suggests that </w:t>
      </w:r>
      <w:r w:rsidR="00660D0E" w:rsidRPr="00660D0E">
        <w:rPr>
          <w:rFonts w:ascii="Times New Roman" w:hAnsi="Times New Roman" w:cs="Times New Roman"/>
          <w:i/>
          <w:iCs/>
        </w:rPr>
        <w:t>Gdf15</w:t>
      </w:r>
      <w:r w:rsidR="00660D0E">
        <w:rPr>
          <w:rFonts w:ascii="Times New Roman" w:hAnsi="Times New Roman" w:cs="Times New Roman"/>
        </w:rPr>
        <w:t xml:space="preserve"> is not a major determinant of </w:t>
      </w:r>
      <w:r w:rsidR="0090203C">
        <w:rPr>
          <w:rFonts w:ascii="Times New Roman" w:hAnsi="Times New Roman" w:cs="Times New Roman"/>
        </w:rPr>
        <w:t xml:space="preserve">either </w:t>
      </w:r>
      <w:r w:rsidR="00660D0E">
        <w:rPr>
          <w:rFonts w:ascii="Times New Roman" w:hAnsi="Times New Roman" w:cs="Times New Roman"/>
        </w:rPr>
        <w:t xml:space="preserve">body weight or food intake during </w:t>
      </w:r>
      <w:r w:rsidR="00A85CE8">
        <w:rPr>
          <w:rFonts w:ascii="Times New Roman" w:hAnsi="Times New Roman" w:cs="Times New Roman"/>
        </w:rPr>
        <w:t xml:space="preserve">the </w:t>
      </w:r>
      <w:r w:rsidR="0090203C">
        <w:rPr>
          <w:rFonts w:ascii="Times New Roman" w:hAnsi="Times New Roman" w:cs="Times New Roman"/>
        </w:rPr>
        <w:t xml:space="preserve">first </w:t>
      </w:r>
      <w:r w:rsidR="00660D0E">
        <w:rPr>
          <w:rFonts w:ascii="Times New Roman" w:hAnsi="Times New Roman" w:cs="Times New Roman"/>
        </w:rPr>
        <w:t>pregnancy in m</w:t>
      </w:r>
      <w:r w:rsidR="008B3976">
        <w:rPr>
          <w:rFonts w:ascii="Times New Roman" w:hAnsi="Times New Roman" w:cs="Times New Roman"/>
        </w:rPr>
        <w:t>ic</w:t>
      </w:r>
      <w:r w:rsidR="00660D0E">
        <w:rPr>
          <w:rFonts w:ascii="Times New Roman" w:hAnsi="Times New Roman" w:cs="Times New Roman"/>
        </w:rPr>
        <w:t xml:space="preserve">e. </w:t>
      </w:r>
    </w:p>
    <w:p w14:paraId="479934B1" w14:textId="3FEAD712" w:rsidR="00757CFC" w:rsidRPr="005D2740" w:rsidRDefault="00757CFC" w:rsidP="003E28FC">
      <w:pPr>
        <w:pStyle w:val="Heading2"/>
        <w:spacing w:line="480" w:lineRule="auto"/>
      </w:pPr>
      <w:r w:rsidRPr="005D2740">
        <w:t>Gdf15</w:t>
      </w:r>
      <w:r w:rsidRPr="008F4CD9">
        <w:rPr>
          <w:vertAlign w:val="superscript"/>
        </w:rPr>
        <w:t>-/-</w:t>
      </w:r>
      <w:r w:rsidRPr="005D2740">
        <w:t xml:space="preserve"> dams</w:t>
      </w:r>
      <w:r w:rsidR="00091022" w:rsidRPr="005D2740">
        <w:t xml:space="preserve"> have</w:t>
      </w:r>
      <w:r w:rsidRPr="005D2740">
        <w:t xml:space="preserve"> </w:t>
      </w:r>
      <w:r w:rsidR="003D3AA3" w:rsidRPr="005D2740">
        <w:t>normal insulin tolerance during pregnancy</w:t>
      </w:r>
    </w:p>
    <w:p w14:paraId="46078BF1" w14:textId="1E867CFB" w:rsidR="00655C34" w:rsidRDefault="00971C89" w:rsidP="003E28FC">
      <w:pPr>
        <w:spacing w:line="480" w:lineRule="auto"/>
        <w:rPr>
          <w:rFonts w:ascii="Times New Roman" w:hAnsi="Times New Roman" w:cs="Times New Roman"/>
        </w:rPr>
      </w:pPr>
      <w:r w:rsidRPr="00971C89">
        <w:rPr>
          <w:rFonts w:ascii="Times New Roman" w:hAnsi="Times New Roman" w:cs="Times New Roman"/>
        </w:rPr>
        <w:t>On Gestational day</w:t>
      </w:r>
      <w:r>
        <w:rPr>
          <w:rFonts w:ascii="Times New Roman" w:hAnsi="Times New Roman" w:cs="Times New Roman"/>
        </w:rPr>
        <w:t xml:space="preserve"> 16.5, we conducted an intraperitoneal insulin tolerance test to assess the effect of </w:t>
      </w:r>
      <w:r w:rsidRPr="00091022">
        <w:rPr>
          <w:rFonts w:ascii="Times New Roman" w:hAnsi="Times New Roman" w:cs="Times New Roman"/>
          <w:i/>
          <w:iCs/>
        </w:rPr>
        <w:t>Gdf15</w:t>
      </w:r>
      <w:r>
        <w:rPr>
          <w:rFonts w:ascii="Times New Roman" w:hAnsi="Times New Roman" w:cs="Times New Roman"/>
        </w:rPr>
        <w:t xml:space="preserve"> ablation on maternal insulin sensitivity during pregnancy</w:t>
      </w:r>
      <w:r w:rsidR="00E0597E">
        <w:rPr>
          <w:rFonts w:ascii="Times New Roman" w:hAnsi="Times New Roman" w:cs="Times New Roman"/>
        </w:rPr>
        <w:t xml:space="preserve"> (</w:t>
      </w:r>
      <w:r w:rsidR="00E0597E" w:rsidRPr="00E0597E">
        <w:rPr>
          <w:rFonts w:ascii="Times New Roman" w:hAnsi="Times New Roman" w:cs="Times New Roman"/>
          <w:b/>
          <w:bCs/>
        </w:rPr>
        <w:t>Figure 4A</w:t>
      </w:r>
      <w:r w:rsidR="00E0597E">
        <w:rPr>
          <w:rFonts w:ascii="Times New Roman" w:hAnsi="Times New Roman" w:cs="Times New Roman"/>
        </w:rPr>
        <w:t>)</w:t>
      </w:r>
      <w:r>
        <w:rPr>
          <w:rFonts w:ascii="Times New Roman" w:hAnsi="Times New Roman" w:cs="Times New Roman"/>
        </w:rPr>
        <w:t xml:space="preserve">. </w:t>
      </w:r>
      <w:r w:rsidR="00655C34">
        <w:rPr>
          <w:rFonts w:ascii="Times New Roman" w:hAnsi="Times New Roman" w:cs="Times New Roman"/>
        </w:rPr>
        <w:t xml:space="preserve">Fasting blood glucose was </w:t>
      </w:r>
      <w:r w:rsidR="00E14631">
        <w:rPr>
          <w:rFonts w:ascii="Times New Roman" w:hAnsi="Times New Roman" w:cs="Times New Roman"/>
        </w:rPr>
        <w:t>slightly but insignificantly</w:t>
      </w:r>
      <w:r w:rsidR="00655C34">
        <w:rPr>
          <w:rFonts w:ascii="Times New Roman" w:hAnsi="Times New Roman" w:cs="Times New Roman"/>
        </w:rPr>
        <w:t xml:space="preserve"> lower in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compared to </w:t>
      </w:r>
      <w:r w:rsidR="00655C34" w:rsidRPr="00655C34">
        <w:rPr>
          <w:rFonts w:ascii="Times New Roman" w:hAnsi="Times New Roman" w:cs="Times New Roman"/>
          <w:i/>
          <w:iCs/>
        </w:rPr>
        <w:t>Gdf15</w:t>
      </w:r>
      <w:r w:rsidR="00655C34" w:rsidRPr="00655C34">
        <w:rPr>
          <w:rFonts w:ascii="Times New Roman" w:hAnsi="Times New Roman" w:cs="Times New Roman"/>
          <w:i/>
          <w:iCs/>
          <w:vertAlign w:val="superscript"/>
        </w:rPr>
        <w:t>+/+</w:t>
      </w:r>
      <w:r w:rsidR="00655C34">
        <w:rPr>
          <w:rFonts w:ascii="Times New Roman" w:hAnsi="Times New Roman" w:cs="Times New Roman"/>
        </w:rPr>
        <w:t xml:space="preserve"> dams (</w:t>
      </w:r>
      <w:r w:rsidR="00E0597E" w:rsidRPr="00E0597E">
        <w:rPr>
          <w:rFonts w:ascii="Times New Roman" w:hAnsi="Times New Roman" w:cs="Times New Roman"/>
          <w:b/>
          <w:bCs/>
        </w:rPr>
        <w:t>Figure 4B</w:t>
      </w:r>
      <w:r w:rsidR="00E0597E">
        <w:rPr>
          <w:rFonts w:ascii="Times New Roman" w:hAnsi="Times New Roman" w:cs="Times New Roman"/>
        </w:rPr>
        <w:t xml:space="preserve">, </w:t>
      </w:r>
      <w:r w:rsidR="00655C34">
        <w:rPr>
          <w:rFonts w:ascii="Times New Roman" w:hAnsi="Times New Roman" w:cs="Times New Roman"/>
        </w:rPr>
        <w:t>p</w:t>
      </w:r>
      <w:r w:rsidR="003A3E91">
        <w:rPr>
          <w:rFonts w:ascii="Times New Roman" w:hAnsi="Times New Roman" w:cs="Times New Roman"/>
          <w:vertAlign w:val="subscript"/>
        </w:rPr>
        <w:t xml:space="preserve"> </w:t>
      </w:r>
      <w:r w:rsidR="00655C34">
        <w:rPr>
          <w:rFonts w:ascii="Times New Roman" w:hAnsi="Times New Roman" w:cs="Times New Roman"/>
        </w:rPr>
        <w:t>=</w:t>
      </w:r>
      <w:r w:rsidR="003A3E91">
        <w:rPr>
          <w:rFonts w:ascii="Times New Roman" w:hAnsi="Times New Roman" w:cs="Times New Roman"/>
        </w:rPr>
        <w:t xml:space="preserve"> </w:t>
      </w:r>
      <w:r w:rsidR="00655C34">
        <w:rPr>
          <w:rFonts w:ascii="Times New Roman" w:hAnsi="Times New Roman" w:cs="Times New Roman"/>
        </w:rPr>
        <w:t xml:space="preserve">0.20). </w:t>
      </w:r>
      <w:r w:rsidR="00E14631">
        <w:rPr>
          <w:rFonts w:ascii="Times New Roman" w:hAnsi="Times New Roman" w:cs="Times New Roman"/>
        </w:rPr>
        <w:t>Overall, l</w:t>
      </w:r>
      <w:r w:rsidR="00655C34">
        <w:rPr>
          <w:rFonts w:ascii="Times New Roman" w:hAnsi="Times New Roman" w:cs="Times New Roman"/>
        </w:rPr>
        <w:t xml:space="preserve">inear mixed effect modeling </w:t>
      </w:r>
      <w:r w:rsidR="00AC2FFC">
        <w:rPr>
          <w:rFonts w:ascii="Times New Roman" w:hAnsi="Times New Roman" w:cs="Times New Roman"/>
        </w:rPr>
        <w:t xml:space="preserve">revealed </w:t>
      </w:r>
      <w:r w:rsidR="00E14631">
        <w:rPr>
          <w:rFonts w:ascii="Times New Roman" w:hAnsi="Times New Roman" w:cs="Times New Roman"/>
        </w:rPr>
        <w:t xml:space="preserve">no effect of genotype </w:t>
      </w:r>
      <w:r w:rsidR="00AC2FFC">
        <w:rPr>
          <w:rFonts w:ascii="Times New Roman" w:hAnsi="Times New Roman" w:cs="Times New Roman"/>
        </w:rPr>
        <w:t>(</w:t>
      </w:r>
      <w:proofErr w:type="spellStart"/>
      <w:r w:rsidR="00AC2FFC">
        <w:rPr>
          <w:rFonts w:ascii="Times New Roman" w:hAnsi="Times New Roman" w:cs="Times New Roman"/>
        </w:rPr>
        <w:t>p</w:t>
      </w:r>
      <w:r w:rsidR="00AC2FFC" w:rsidRPr="00AC2FFC">
        <w:rPr>
          <w:rFonts w:ascii="Times New Roman" w:hAnsi="Times New Roman" w:cs="Times New Roman"/>
          <w:vertAlign w:val="subscript"/>
        </w:rPr>
        <w:t>geno</w:t>
      </w:r>
      <w:r w:rsidR="009B2016">
        <w:rPr>
          <w:rFonts w:ascii="Times New Roman" w:hAnsi="Times New Roman" w:cs="Times New Roman"/>
          <w:vertAlign w:val="subscript"/>
        </w:rPr>
        <w:t>type</w:t>
      </w:r>
      <w:proofErr w:type="spellEnd"/>
      <w:r w:rsidR="003A3E91">
        <w:rPr>
          <w:rFonts w:ascii="Times New Roman" w:hAnsi="Times New Roman" w:cs="Times New Roman"/>
          <w:vertAlign w:val="subscript"/>
        </w:rPr>
        <w:t xml:space="preserve"> </w:t>
      </w:r>
      <w:r w:rsidR="00AC2FFC">
        <w:rPr>
          <w:rFonts w:ascii="Times New Roman" w:hAnsi="Times New Roman" w:cs="Times New Roman"/>
        </w:rPr>
        <w:t>=</w:t>
      </w:r>
      <w:r w:rsidR="003A3E91">
        <w:rPr>
          <w:rFonts w:ascii="Times New Roman" w:hAnsi="Times New Roman" w:cs="Times New Roman"/>
        </w:rPr>
        <w:t xml:space="preserve"> </w:t>
      </w:r>
      <w:r w:rsidR="00AC2FFC">
        <w:rPr>
          <w:rFonts w:ascii="Times New Roman" w:hAnsi="Times New Roman" w:cs="Times New Roman"/>
        </w:rPr>
        <w:t>0.71)</w:t>
      </w:r>
      <w:r w:rsidR="00674C4E">
        <w:rPr>
          <w:rFonts w:ascii="Times New Roman" w:hAnsi="Times New Roman" w:cs="Times New Roman"/>
        </w:rPr>
        <w:t>. This was confirmed by</w:t>
      </w:r>
      <w:r w:rsidR="00E14631">
        <w:rPr>
          <w:rFonts w:ascii="Times New Roman" w:hAnsi="Times New Roman" w:cs="Times New Roman"/>
        </w:rPr>
        <w:t xml:space="preserve"> </w:t>
      </w:r>
      <w:r w:rsidR="00C15EE4">
        <w:rPr>
          <w:rFonts w:ascii="Times New Roman" w:hAnsi="Times New Roman" w:cs="Times New Roman"/>
        </w:rPr>
        <w:t xml:space="preserve">determining the </w:t>
      </w:r>
      <w:r w:rsidR="00344006">
        <w:rPr>
          <w:rFonts w:ascii="Times New Roman" w:hAnsi="Times New Roman" w:cs="Times New Roman"/>
        </w:rPr>
        <w:t>area under the</w:t>
      </w:r>
      <w:r w:rsidR="00E14631">
        <w:rPr>
          <w:rFonts w:ascii="Times New Roman" w:hAnsi="Times New Roman" w:cs="Times New Roman"/>
        </w:rPr>
        <w:t xml:space="preserve"> </w:t>
      </w:r>
      <w:r w:rsidR="00344006">
        <w:rPr>
          <w:rFonts w:ascii="Times New Roman" w:hAnsi="Times New Roman" w:cs="Times New Roman"/>
        </w:rPr>
        <w:t xml:space="preserve">curve, </w:t>
      </w:r>
      <w:r w:rsidR="00E14631">
        <w:rPr>
          <w:rFonts w:ascii="Times New Roman" w:hAnsi="Times New Roman" w:cs="Times New Roman"/>
        </w:rPr>
        <w:t>again showing similar responses</w:t>
      </w:r>
      <w:r w:rsidR="00344006">
        <w:rPr>
          <w:rFonts w:ascii="Times New Roman" w:hAnsi="Times New Roman" w:cs="Times New Roman"/>
        </w:rPr>
        <w:t xml:space="preserve"> (</w:t>
      </w:r>
      <w:r w:rsidR="00E0597E" w:rsidRPr="00E0597E">
        <w:rPr>
          <w:rFonts w:ascii="Times New Roman" w:hAnsi="Times New Roman" w:cs="Times New Roman"/>
          <w:b/>
          <w:bCs/>
        </w:rPr>
        <w:t>Figure 4C</w:t>
      </w:r>
      <w:r w:rsidR="00E0597E">
        <w:rPr>
          <w:rFonts w:ascii="Times New Roman" w:hAnsi="Times New Roman" w:cs="Times New Roman"/>
        </w:rPr>
        <w:t xml:space="preserve">, </w:t>
      </w:r>
      <w:r w:rsidR="00344006">
        <w:rPr>
          <w:rFonts w:ascii="Times New Roman" w:hAnsi="Times New Roman" w:cs="Times New Roman"/>
        </w:rPr>
        <w:t xml:space="preserve">p=0.74). </w:t>
      </w:r>
      <w:r w:rsidR="00E14631">
        <w:rPr>
          <w:rFonts w:ascii="Times New Roman" w:hAnsi="Times New Roman" w:cs="Times New Roman"/>
        </w:rPr>
        <w:t xml:space="preserve">Often </w:t>
      </w:r>
      <w:r w:rsidR="00C15EE4">
        <w:rPr>
          <w:rFonts w:ascii="Times New Roman" w:hAnsi="Times New Roman" w:cs="Times New Roman"/>
        </w:rPr>
        <w:t xml:space="preserve">an </w:t>
      </w:r>
      <w:r w:rsidR="00E14631">
        <w:rPr>
          <w:rFonts w:ascii="Times New Roman" w:hAnsi="Times New Roman" w:cs="Times New Roman"/>
        </w:rPr>
        <w:t xml:space="preserve">informative </w:t>
      </w:r>
      <w:r w:rsidR="00C15EE4">
        <w:rPr>
          <w:rFonts w:ascii="Times New Roman" w:hAnsi="Times New Roman" w:cs="Times New Roman"/>
        </w:rPr>
        <w:t xml:space="preserve">measure of the </w:t>
      </w:r>
      <w:r w:rsidR="00E14631">
        <w:rPr>
          <w:rFonts w:ascii="Times New Roman" w:hAnsi="Times New Roman" w:cs="Times New Roman"/>
        </w:rPr>
        <w:t xml:space="preserve">insulin response is the </w:t>
      </w:r>
      <w:r w:rsidR="00344006">
        <w:rPr>
          <w:rFonts w:ascii="Times New Roman" w:hAnsi="Times New Roman" w:cs="Times New Roman"/>
        </w:rPr>
        <w:t>initial rate of drop of blood glucose</w:t>
      </w:r>
      <w:r w:rsidR="00E14631">
        <w:rPr>
          <w:rFonts w:ascii="Times New Roman" w:hAnsi="Times New Roman" w:cs="Times New Roman"/>
        </w:rPr>
        <w:t>.  The initial rate of glucose decline</w:t>
      </w:r>
      <w:r w:rsidR="00344006">
        <w:rPr>
          <w:rFonts w:ascii="Times New Roman" w:hAnsi="Times New Roman" w:cs="Times New Roman"/>
        </w:rPr>
        <w:t xml:space="preserve"> was </w:t>
      </w:r>
      <w:r w:rsidR="00F9088E">
        <w:rPr>
          <w:rFonts w:ascii="Times New Roman" w:hAnsi="Times New Roman" w:cs="Times New Roman"/>
        </w:rPr>
        <w:t xml:space="preserve">9.3% </w:t>
      </w:r>
      <w:r w:rsidR="00E14631">
        <w:rPr>
          <w:rFonts w:ascii="Times New Roman" w:hAnsi="Times New Roman" w:cs="Times New Roman"/>
        </w:rPr>
        <w:t xml:space="preserve">less </w:t>
      </w:r>
      <w:r w:rsidR="00F9088E">
        <w:rPr>
          <w:rFonts w:ascii="Times New Roman" w:hAnsi="Times New Roman" w:cs="Times New Roman"/>
        </w:rPr>
        <w:t xml:space="preserve">in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F9088E">
        <w:rPr>
          <w:rFonts w:ascii="Times New Roman" w:hAnsi="Times New Roman" w:cs="Times New Roman"/>
        </w:rPr>
        <w:t xml:space="preserve">dams compared to </w:t>
      </w:r>
      <w:r w:rsidR="00BE5606" w:rsidRPr="00655C34">
        <w:rPr>
          <w:rFonts w:ascii="Times New Roman" w:hAnsi="Times New Roman" w:cs="Times New Roman"/>
          <w:i/>
          <w:iCs/>
        </w:rPr>
        <w:t>Gdf15</w:t>
      </w:r>
      <w:r w:rsidR="00BE5606" w:rsidRPr="00655C34">
        <w:rPr>
          <w:rFonts w:ascii="Times New Roman" w:hAnsi="Times New Roman" w:cs="Times New Roman"/>
          <w:i/>
          <w:iCs/>
          <w:vertAlign w:val="superscript"/>
        </w:rPr>
        <w:t>+/+</w:t>
      </w:r>
      <w:r w:rsidR="00BE5606">
        <w:rPr>
          <w:rFonts w:ascii="Times New Roman" w:hAnsi="Times New Roman" w:cs="Times New Roman"/>
        </w:rPr>
        <w:t xml:space="preserve"> </w:t>
      </w:r>
      <w:r w:rsidR="00E92526">
        <w:rPr>
          <w:rFonts w:ascii="Times New Roman" w:hAnsi="Times New Roman" w:cs="Times New Roman"/>
        </w:rPr>
        <w:t xml:space="preserve">dams, </w:t>
      </w:r>
      <w:r w:rsidR="0027193E">
        <w:rPr>
          <w:rFonts w:ascii="Times New Roman" w:hAnsi="Times New Roman" w:cs="Times New Roman"/>
        </w:rPr>
        <w:t xml:space="preserve">however, </w:t>
      </w:r>
      <w:r w:rsidR="00646192">
        <w:rPr>
          <w:rFonts w:ascii="Times New Roman" w:hAnsi="Times New Roman" w:cs="Times New Roman"/>
        </w:rPr>
        <w:t>this did not reach statistical significance</w:t>
      </w:r>
      <w:r w:rsidR="00F9088E">
        <w:rPr>
          <w:rFonts w:ascii="Times New Roman" w:hAnsi="Times New Roman" w:cs="Times New Roman"/>
        </w:rPr>
        <w:t xml:space="preserve"> </w:t>
      </w:r>
      <w:r w:rsidR="00344006">
        <w:rPr>
          <w:rFonts w:ascii="Times New Roman" w:hAnsi="Times New Roman" w:cs="Times New Roman"/>
        </w:rPr>
        <w:t>(</w:t>
      </w:r>
      <w:r w:rsidR="00E0597E" w:rsidRPr="00E0597E">
        <w:rPr>
          <w:rFonts w:ascii="Times New Roman" w:hAnsi="Times New Roman" w:cs="Times New Roman"/>
          <w:b/>
          <w:bCs/>
        </w:rPr>
        <w:t>Figure 4D</w:t>
      </w:r>
      <w:r w:rsidR="00E0597E">
        <w:rPr>
          <w:rFonts w:ascii="Times New Roman" w:hAnsi="Times New Roman" w:cs="Times New Roman"/>
        </w:rPr>
        <w:t xml:space="preserve">, </w:t>
      </w:r>
      <w:r w:rsidR="00344006">
        <w:rPr>
          <w:rFonts w:ascii="Times New Roman" w:hAnsi="Times New Roman" w:cs="Times New Roman"/>
        </w:rPr>
        <w:t>p=</w:t>
      </w:r>
      <w:r w:rsidR="00A850D5">
        <w:rPr>
          <w:rFonts w:ascii="Times New Roman" w:hAnsi="Times New Roman" w:cs="Times New Roman"/>
        </w:rPr>
        <w:t>0.082)</w:t>
      </w:r>
      <w:r w:rsidR="00660D0E">
        <w:rPr>
          <w:rFonts w:ascii="Times New Roman" w:hAnsi="Times New Roman" w:cs="Times New Roman"/>
        </w:rPr>
        <w:t>. These data suggest that</w:t>
      </w:r>
      <w:r w:rsidR="00E14631">
        <w:rPr>
          <w:rFonts w:ascii="Times New Roman" w:hAnsi="Times New Roman" w:cs="Times New Roman"/>
        </w:rPr>
        <w:t xml:space="preserve"> ablation of</w:t>
      </w:r>
      <w:r w:rsidR="00660D0E">
        <w:rPr>
          <w:rFonts w:ascii="Times New Roman" w:hAnsi="Times New Roman" w:cs="Times New Roman"/>
        </w:rPr>
        <w:t xml:space="preserve"> </w:t>
      </w:r>
      <w:r w:rsidR="00660D0E" w:rsidRPr="00660D0E">
        <w:rPr>
          <w:rFonts w:ascii="Times New Roman" w:hAnsi="Times New Roman" w:cs="Times New Roman"/>
          <w:i/>
          <w:iCs/>
        </w:rPr>
        <w:t>Gdf15</w:t>
      </w:r>
      <w:r w:rsidR="00660D0E">
        <w:rPr>
          <w:rFonts w:ascii="Times New Roman" w:hAnsi="Times New Roman" w:cs="Times New Roman"/>
        </w:rPr>
        <w:t xml:space="preserve"> is not sufficient to </w:t>
      </w:r>
      <w:r w:rsidR="006F0052">
        <w:rPr>
          <w:rFonts w:ascii="Times New Roman" w:hAnsi="Times New Roman" w:cs="Times New Roman"/>
        </w:rPr>
        <w:t>substantially</w:t>
      </w:r>
      <w:r w:rsidR="00C15EE4">
        <w:rPr>
          <w:rFonts w:ascii="Times New Roman" w:hAnsi="Times New Roman" w:cs="Times New Roman"/>
        </w:rPr>
        <w:t xml:space="preserve"> </w:t>
      </w:r>
      <w:r w:rsidR="00646192">
        <w:rPr>
          <w:rFonts w:ascii="Times New Roman" w:hAnsi="Times New Roman" w:cs="Times New Roman"/>
        </w:rPr>
        <w:t xml:space="preserve">alter </w:t>
      </w:r>
      <w:r w:rsidR="00660D0E">
        <w:rPr>
          <w:rFonts w:ascii="Times New Roman" w:hAnsi="Times New Roman" w:cs="Times New Roman"/>
        </w:rPr>
        <w:t>insulin sensitivity in t</w:t>
      </w:r>
      <w:r w:rsidR="00E14631">
        <w:rPr>
          <w:rFonts w:ascii="Times New Roman" w:hAnsi="Times New Roman" w:cs="Times New Roman"/>
        </w:rPr>
        <w:t>he pregnant mouse</w:t>
      </w:r>
      <w:r w:rsidR="00660D0E">
        <w:rPr>
          <w:rFonts w:ascii="Times New Roman" w:hAnsi="Times New Roman" w:cs="Times New Roman"/>
        </w:rPr>
        <w:t xml:space="preserve">. </w:t>
      </w:r>
    </w:p>
    <w:p w14:paraId="7C3252D2" w14:textId="77777777" w:rsidR="008F7BED" w:rsidRDefault="008F7BED" w:rsidP="003E28FC">
      <w:pPr>
        <w:spacing w:line="480" w:lineRule="auto"/>
        <w:rPr>
          <w:rFonts w:ascii="Times New Roman" w:hAnsi="Times New Roman" w:cs="Times New Roman"/>
        </w:rPr>
      </w:pPr>
    </w:p>
    <w:p w14:paraId="085E5522" w14:textId="4730DB58" w:rsidR="000E4545" w:rsidRPr="000E4545" w:rsidRDefault="000E4545" w:rsidP="003E28FC">
      <w:pPr>
        <w:pStyle w:val="Heading2"/>
        <w:spacing w:line="480" w:lineRule="auto"/>
      </w:pPr>
      <w:r w:rsidRPr="005D2740">
        <w:lastRenderedPageBreak/>
        <w:t>Gdf15</w:t>
      </w:r>
      <w:r w:rsidR="00484AEC" w:rsidRPr="008F4CD9">
        <w:rPr>
          <w:vertAlign w:val="superscript"/>
        </w:rPr>
        <w:t>-/-</w:t>
      </w:r>
      <w:r w:rsidR="00484AEC" w:rsidRPr="005D2740">
        <w:t xml:space="preserve"> dams </w:t>
      </w:r>
      <w:r w:rsidR="00484AEC">
        <w:t>have normal</w:t>
      </w:r>
      <w:r w:rsidRPr="005D2740">
        <w:t xml:space="preserve"> </w:t>
      </w:r>
      <w:r w:rsidR="00B72F32">
        <w:t>fertility</w:t>
      </w:r>
      <w:r w:rsidR="005D2740" w:rsidRPr="005D2740">
        <w:t xml:space="preserve">, gestational age, </w:t>
      </w:r>
      <w:r w:rsidR="00D30D8F">
        <w:t xml:space="preserve">post-natal </w:t>
      </w:r>
      <w:r w:rsidR="005D2740" w:rsidRPr="005D2740">
        <w:t xml:space="preserve">survival, </w:t>
      </w:r>
      <w:r w:rsidR="00484AEC">
        <w:t>and</w:t>
      </w:r>
      <w:r w:rsidR="005D2740" w:rsidRPr="005D2740">
        <w:t xml:space="preserve"> </w:t>
      </w:r>
      <w:r w:rsidR="00B72F32">
        <w:t xml:space="preserve">pup </w:t>
      </w:r>
      <w:r w:rsidR="005D2740" w:rsidRPr="005D2740">
        <w:t>birth weight</w:t>
      </w:r>
      <w:r w:rsidR="00B72F32">
        <w:t>s</w:t>
      </w:r>
    </w:p>
    <w:p w14:paraId="38C3991C" w14:textId="72F39CFC" w:rsidR="00091022" w:rsidRPr="00A71929" w:rsidRDefault="000E7C62" w:rsidP="003E28FC">
      <w:pPr>
        <w:spacing w:line="480" w:lineRule="auto"/>
        <w:rPr>
          <w:rFonts w:ascii="Times New Roman" w:hAnsi="Times New Roman" w:cs="Times New Roman"/>
        </w:rPr>
      </w:pPr>
      <w:r>
        <w:rPr>
          <w:rFonts w:ascii="Times New Roman" w:hAnsi="Times New Roman" w:cs="Times New Roman"/>
        </w:rPr>
        <w:t xml:space="preserve">To understand the role of </w:t>
      </w:r>
      <w:r w:rsidRPr="0087297B">
        <w:rPr>
          <w:rFonts w:ascii="Times New Roman" w:hAnsi="Times New Roman" w:cs="Times New Roman"/>
          <w:i/>
          <w:iCs/>
        </w:rPr>
        <w:t>Gdf15</w:t>
      </w:r>
      <w:r>
        <w:rPr>
          <w:rFonts w:ascii="Times New Roman" w:hAnsi="Times New Roman" w:cs="Times New Roman"/>
        </w:rPr>
        <w:t xml:space="preserve"> knockout on </w:t>
      </w:r>
      <w:r w:rsidR="002219CC">
        <w:rPr>
          <w:rFonts w:ascii="Times New Roman" w:hAnsi="Times New Roman" w:cs="Times New Roman"/>
        </w:rPr>
        <w:t xml:space="preserve">gestational health, </w:t>
      </w:r>
      <w:r>
        <w:rPr>
          <w:rFonts w:ascii="Times New Roman" w:hAnsi="Times New Roman" w:cs="Times New Roman"/>
        </w:rPr>
        <w:t xml:space="preserve">we calculated </w:t>
      </w:r>
      <w:r w:rsidR="00A577C7">
        <w:rPr>
          <w:rFonts w:ascii="Times New Roman" w:hAnsi="Times New Roman" w:cs="Times New Roman"/>
        </w:rPr>
        <w:t xml:space="preserve">latency to plug, </w:t>
      </w:r>
      <w:r>
        <w:rPr>
          <w:rFonts w:ascii="Times New Roman" w:hAnsi="Times New Roman" w:cs="Times New Roman"/>
        </w:rPr>
        <w:t>gestational age</w:t>
      </w:r>
      <w:r w:rsidR="002219CC">
        <w:rPr>
          <w:rFonts w:ascii="Times New Roman" w:hAnsi="Times New Roman" w:cs="Times New Roman"/>
        </w:rPr>
        <w:t>,</w:t>
      </w:r>
      <w:r>
        <w:rPr>
          <w:rFonts w:ascii="Times New Roman" w:hAnsi="Times New Roman" w:cs="Times New Roman"/>
        </w:rPr>
        <w:t xml:space="preserve"> </w:t>
      </w:r>
      <w:r w:rsidR="002219CC">
        <w:rPr>
          <w:rFonts w:ascii="Times New Roman" w:hAnsi="Times New Roman" w:cs="Times New Roman"/>
        </w:rPr>
        <w:t xml:space="preserve">and </w:t>
      </w:r>
      <w:r>
        <w:rPr>
          <w:rFonts w:ascii="Times New Roman" w:hAnsi="Times New Roman" w:cs="Times New Roman"/>
        </w:rPr>
        <w:t>litter size</w:t>
      </w:r>
      <w:r w:rsidR="002219CC">
        <w:rPr>
          <w:rFonts w:ascii="Times New Roman" w:hAnsi="Times New Roman" w:cs="Times New Roman"/>
        </w:rPr>
        <w:t>. To assess early postnatal outcomes in the pups we evaluated</w:t>
      </w:r>
      <w:r>
        <w:rPr>
          <w:rFonts w:ascii="Times New Roman" w:hAnsi="Times New Roman" w:cs="Times New Roman"/>
        </w:rPr>
        <w:t xml:space="preserve"> birth weight and 3-day survival. </w:t>
      </w:r>
      <w:r w:rsidR="0027193E">
        <w:rPr>
          <w:rFonts w:ascii="Times New Roman" w:hAnsi="Times New Roman" w:cs="Times New Roman"/>
        </w:rPr>
        <w:t>The latency to copulatory plug was similar between genotypes, averaging 3 days (</w:t>
      </w:r>
      <w:r w:rsidR="0027193E" w:rsidRPr="003A2A2E">
        <w:rPr>
          <w:rFonts w:ascii="Times New Roman" w:hAnsi="Times New Roman" w:cs="Times New Roman"/>
          <w:b/>
          <w:bCs/>
        </w:rPr>
        <w:t>Figure 5A</w:t>
      </w:r>
      <w:r w:rsidR="0027193E">
        <w:rPr>
          <w:rFonts w:ascii="Times New Roman" w:hAnsi="Times New Roman" w:cs="Times New Roman"/>
        </w:rPr>
        <w:t xml:space="preserve">, p=0.74). Gestational age </w:t>
      </w:r>
      <w:r w:rsidR="002219CC">
        <w:rPr>
          <w:rFonts w:ascii="Times New Roman" w:hAnsi="Times New Roman" w:cs="Times New Roman"/>
        </w:rPr>
        <w:t xml:space="preserve">at delivery </w:t>
      </w:r>
      <w:r w:rsidR="0027193E">
        <w:rPr>
          <w:rFonts w:ascii="Times New Roman" w:hAnsi="Times New Roman" w:cs="Times New Roman"/>
        </w:rPr>
        <w:t>was similar between genotypes, averaging 20 days (</w:t>
      </w:r>
      <w:r w:rsidR="0027193E" w:rsidRPr="00A62304">
        <w:rPr>
          <w:rFonts w:ascii="Times New Roman" w:hAnsi="Times New Roman" w:cs="Times New Roman"/>
          <w:b/>
          <w:bCs/>
        </w:rPr>
        <w:t>Figure 5B</w:t>
      </w:r>
      <w:r w:rsidR="0027193E">
        <w:rPr>
          <w:rFonts w:ascii="Times New Roman" w:hAnsi="Times New Roman" w:cs="Times New Roman"/>
        </w:rPr>
        <w:t xml:space="preserve">, p=0.76). </w:t>
      </w:r>
      <w:r w:rsidR="00A71929">
        <w:rPr>
          <w:rFonts w:ascii="Times New Roman" w:hAnsi="Times New Roman" w:cs="Times New Roman"/>
        </w:rPr>
        <w:t xml:space="preserve">Pups from </w:t>
      </w:r>
      <w:r w:rsidR="00A71929" w:rsidRPr="00655C34">
        <w:rPr>
          <w:rFonts w:ascii="Times New Roman" w:hAnsi="Times New Roman" w:cs="Times New Roman"/>
          <w:i/>
          <w:iCs/>
        </w:rPr>
        <w:t>Gdf15</w:t>
      </w:r>
      <w:r w:rsidR="00A71929" w:rsidRPr="00A71929">
        <w:rPr>
          <w:rFonts w:ascii="Times New Roman" w:hAnsi="Times New Roman" w:cs="Times New Roman"/>
          <w:i/>
          <w:iCs/>
          <w:vertAlign w:val="superscript"/>
        </w:rPr>
        <w:t>-/-</w:t>
      </w:r>
      <w:r w:rsidR="00A71929">
        <w:rPr>
          <w:rFonts w:ascii="Times New Roman" w:hAnsi="Times New Roman" w:cs="Times New Roman"/>
          <w:i/>
          <w:iCs/>
          <w:vertAlign w:val="superscript"/>
        </w:rPr>
        <w:t xml:space="preserve"> </w:t>
      </w:r>
      <w:r w:rsidR="00A71929">
        <w:rPr>
          <w:rFonts w:ascii="Times New Roman" w:hAnsi="Times New Roman" w:cs="Times New Roman"/>
        </w:rPr>
        <w:t xml:space="preserve">dams were 3.4% smaller than those from </w:t>
      </w:r>
      <w:r w:rsidR="00A71929" w:rsidRPr="00655C34">
        <w:rPr>
          <w:rFonts w:ascii="Times New Roman" w:hAnsi="Times New Roman" w:cs="Times New Roman"/>
          <w:i/>
          <w:iCs/>
        </w:rPr>
        <w:t>Gdf15</w:t>
      </w:r>
      <w:r w:rsidR="00A71929">
        <w:rPr>
          <w:rFonts w:ascii="Times New Roman" w:hAnsi="Times New Roman" w:cs="Times New Roman"/>
          <w:i/>
          <w:iCs/>
          <w:vertAlign w:val="superscript"/>
        </w:rPr>
        <w:t xml:space="preserve">-/- </w:t>
      </w:r>
      <w:r w:rsidR="00A71929">
        <w:rPr>
          <w:rFonts w:ascii="Times New Roman" w:hAnsi="Times New Roman" w:cs="Times New Roman"/>
        </w:rPr>
        <w:t>dams (</w:t>
      </w:r>
      <w:r w:rsidR="00A71929" w:rsidRPr="00A62304">
        <w:rPr>
          <w:rFonts w:ascii="Times New Roman" w:hAnsi="Times New Roman" w:cs="Times New Roman"/>
          <w:b/>
          <w:bCs/>
        </w:rPr>
        <w:t>Figure 5C</w:t>
      </w:r>
      <w:r w:rsidR="00A71929">
        <w:rPr>
          <w:rFonts w:ascii="Times New Roman" w:hAnsi="Times New Roman" w:cs="Times New Roman"/>
        </w:rPr>
        <w:t xml:space="preserve">, p=0.05). </w:t>
      </w:r>
      <w:r w:rsidR="0063731D">
        <w:rPr>
          <w:rFonts w:ascii="Times New Roman" w:hAnsi="Times New Roman" w:cs="Times New Roman"/>
        </w:rPr>
        <w:t xml:space="preserve">The total number of pups born </w:t>
      </w:r>
      <w:r w:rsidR="002219CC">
        <w:rPr>
          <w:rFonts w:ascii="Times New Roman" w:hAnsi="Times New Roman" w:cs="Times New Roman"/>
        </w:rPr>
        <w:t>per</w:t>
      </w:r>
      <w:r w:rsidR="0063731D">
        <w:rPr>
          <w:rFonts w:ascii="Times New Roman" w:hAnsi="Times New Roman" w:cs="Times New Roman"/>
        </w:rPr>
        <w:t xml:space="preserve"> litter was 27% greater in </w:t>
      </w:r>
      <w:r w:rsidR="0063731D" w:rsidRPr="00655C34">
        <w:rPr>
          <w:rFonts w:ascii="Times New Roman" w:hAnsi="Times New Roman" w:cs="Times New Roman"/>
          <w:i/>
          <w:iCs/>
        </w:rPr>
        <w:t>Gdf15</w:t>
      </w:r>
      <w:r w:rsidR="0063731D">
        <w:rPr>
          <w:rFonts w:ascii="Times New Roman" w:hAnsi="Times New Roman" w:cs="Times New Roman"/>
          <w:i/>
          <w:iCs/>
          <w:vertAlign w:val="superscript"/>
        </w:rPr>
        <w:t xml:space="preserve">-/- </w:t>
      </w:r>
      <w:r w:rsidR="0063731D">
        <w:rPr>
          <w:rFonts w:ascii="Times New Roman" w:hAnsi="Times New Roman" w:cs="Times New Roman"/>
        </w:rPr>
        <w:t xml:space="preserve">dams (1.6 pups </w:t>
      </w:r>
      <w:r w:rsidR="00374FAE">
        <w:rPr>
          <w:rFonts w:ascii="Times New Roman" w:hAnsi="Times New Roman" w:cs="Times New Roman"/>
        </w:rPr>
        <w:t>greater</w:t>
      </w:r>
      <w:r w:rsidR="0063731D">
        <w:rPr>
          <w:rFonts w:ascii="Times New Roman" w:hAnsi="Times New Roman" w:cs="Times New Roman"/>
        </w:rPr>
        <w:t xml:space="preserve"> on average) compared to </w:t>
      </w:r>
      <w:r w:rsidR="0063731D" w:rsidRPr="00655C34">
        <w:rPr>
          <w:rFonts w:ascii="Times New Roman" w:hAnsi="Times New Roman" w:cs="Times New Roman"/>
          <w:i/>
          <w:iCs/>
        </w:rPr>
        <w:t>Gdf1</w:t>
      </w:r>
      <w:r w:rsidR="0063731D" w:rsidRPr="0063731D">
        <w:rPr>
          <w:rFonts w:ascii="Times New Roman" w:hAnsi="Times New Roman" w:cs="Times New Roman"/>
          <w:i/>
          <w:iCs/>
          <w:vertAlign w:val="superscript"/>
        </w:rPr>
        <w:t>+/</w:t>
      </w:r>
      <w:r w:rsidR="0063731D">
        <w:rPr>
          <w:rFonts w:ascii="Times New Roman" w:hAnsi="Times New Roman" w:cs="Times New Roman"/>
          <w:i/>
          <w:iCs/>
          <w:vertAlign w:val="superscript"/>
        </w:rPr>
        <w:t xml:space="preserve">+ </w:t>
      </w:r>
      <w:r w:rsidR="0063731D">
        <w:rPr>
          <w:rFonts w:ascii="Times New Roman" w:hAnsi="Times New Roman" w:cs="Times New Roman"/>
        </w:rPr>
        <w:t>dams</w:t>
      </w:r>
      <w:r w:rsidR="0086475F">
        <w:rPr>
          <w:rFonts w:ascii="Times New Roman" w:hAnsi="Times New Roman" w:cs="Times New Roman"/>
        </w:rPr>
        <w:t xml:space="preserve"> </w:t>
      </w:r>
      <w:r w:rsidR="0063731D">
        <w:rPr>
          <w:rFonts w:ascii="Times New Roman" w:hAnsi="Times New Roman" w:cs="Times New Roman"/>
        </w:rPr>
        <w:t>(</w:t>
      </w:r>
      <w:r w:rsidR="00A62304" w:rsidRPr="00A62304">
        <w:rPr>
          <w:rFonts w:ascii="Times New Roman" w:hAnsi="Times New Roman" w:cs="Times New Roman"/>
          <w:b/>
          <w:bCs/>
        </w:rPr>
        <w:t>Figure 5D</w:t>
      </w:r>
      <w:r w:rsidR="00A62304">
        <w:rPr>
          <w:rFonts w:ascii="Times New Roman" w:hAnsi="Times New Roman" w:cs="Times New Roman"/>
        </w:rPr>
        <w:t xml:space="preserve">, </w:t>
      </w:r>
      <w:r w:rsidR="0063731D">
        <w:rPr>
          <w:rFonts w:ascii="Times New Roman" w:hAnsi="Times New Roman" w:cs="Times New Roman"/>
        </w:rPr>
        <w:t>p=0.15). When comparing litter size, count</w:t>
      </w:r>
      <w:r w:rsidR="00374FAE">
        <w:rPr>
          <w:rFonts w:ascii="Times New Roman" w:hAnsi="Times New Roman" w:cs="Times New Roman"/>
        </w:rPr>
        <w:t>ing</w:t>
      </w:r>
      <w:r w:rsidR="0063731D">
        <w:rPr>
          <w:rFonts w:ascii="Times New Roman" w:hAnsi="Times New Roman" w:cs="Times New Roman"/>
        </w:rPr>
        <w:t xml:space="preserve"> only pups alive</w:t>
      </w:r>
      <w:r w:rsidR="003C4CE3">
        <w:rPr>
          <w:rFonts w:ascii="Times New Roman" w:hAnsi="Times New Roman" w:cs="Times New Roman"/>
        </w:rPr>
        <w:t xml:space="preserve"> at birth</w:t>
      </w:r>
      <w:r w:rsidR="0086475F">
        <w:rPr>
          <w:rFonts w:ascii="Times New Roman" w:hAnsi="Times New Roman" w:cs="Times New Roman"/>
        </w:rPr>
        <w:t xml:space="preserve">, </w:t>
      </w:r>
      <w:r w:rsidR="00A824EE">
        <w:rPr>
          <w:rFonts w:ascii="Times New Roman" w:hAnsi="Times New Roman" w:cs="Times New Roman"/>
        </w:rPr>
        <w:t xml:space="preserve">that difference </w:t>
      </w:r>
      <w:r w:rsidR="00374FAE">
        <w:rPr>
          <w:rFonts w:ascii="Times New Roman" w:hAnsi="Times New Roman" w:cs="Times New Roman"/>
        </w:rPr>
        <w:t xml:space="preserve">was </w:t>
      </w:r>
      <w:r w:rsidR="002219CC">
        <w:rPr>
          <w:rFonts w:ascii="Times New Roman" w:hAnsi="Times New Roman" w:cs="Times New Roman"/>
        </w:rPr>
        <w:t>reduced to</w:t>
      </w:r>
      <w:r w:rsidR="00374FAE">
        <w:rPr>
          <w:rFonts w:ascii="Times New Roman" w:hAnsi="Times New Roman" w:cs="Times New Roman"/>
        </w:rPr>
        <w:t xml:space="preserve"> 7.8</w:t>
      </w:r>
      <w:r w:rsidR="00A824EE">
        <w:rPr>
          <w:rFonts w:ascii="Times New Roman" w:hAnsi="Times New Roman" w:cs="Times New Roman"/>
        </w:rPr>
        <w:t>%</w:t>
      </w:r>
      <w:r w:rsidR="00374FAE">
        <w:rPr>
          <w:rFonts w:ascii="Times New Roman" w:hAnsi="Times New Roman" w:cs="Times New Roman"/>
        </w:rPr>
        <w:t xml:space="preserve"> larger (</w:t>
      </w:r>
      <w:r w:rsidR="00A62304" w:rsidRPr="00A62304">
        <w:rPr>
          <w:rFonts w:ascii="Times New Roman" w:hAnsi="Times New Roman" w:cs="Times New Roman"/>
          <w:b/>
          <w:bCs/>
        </w:rPr>
        <w:t>Figure 5E</w:t>
      </w:r>
      <w:r w:rsidR="00A62304">
        <w:rPr>
          <w:rFonts w:ascii="Times New Roman" w:hAnsi="Times New Roman" w:cs="Times New Roman"/>
        </w:rPr>
        <w:t xml:space="preserve">, </w:t>
      </w:r>
      <w:r w:rsidR="00374FAE">
        <w:rPr>
          <w:rFonts w:ascii="Times New Roman" w:hAnsi="Times New Roman" w:cs="Times New Roman"/>
        </w:rPr>
        <w:t xml:space="preserve">p=0.70, </w:t>
      </w:r>
      <w:r w:rsidR="00D46538">
        <w:rPr>
          <w:rFonts w:ascii="Times New Roman" w:hAnsi="Times New Roman" w:cs="Times New Roman"/>
        </w:rPr>
        <w:t xml:space="preserve">or </w:t>
      </w:r>
      <w:r w:rsidR="00374FAE">
        <w:rPr>
          <w:rFonts w:ascii="Times New Roman" w:hAnsi="Times New Roman" w:cs="Times New Roman"/>
        </w:rPr>
        <w:t>0.46 pups</w:t>
      </w:r>
      <w:r w:rsidR="00D46538">
        <w:rPr>
          <w:rFonts w:ascii="Times New Roman" w:hAnsi="Times New Roman" w:cs="Times New Roman"/>
        </w:rPr>
        <w:t>/litter</w:t>
      </w:r>
      <w:r w:rsidR="00374FAE">
        <w:rPr>
          <w:rFonts w:ascii="Times New Roman" w:hAnsi="Times New Roman" w:cs="Times New Roman"/>
        </w:rPr>
        <w:t xml:space="preserve"> greater on average).</w:t>
      </w:r>
      <w:r w:rsidR="007D0C98">
        <w:rPr>
          <w:rFonts w:ascii="Times New Roman" w:hAnsi="Times New Roman" w:cs="Times New Roman"/>
        </w:rPr>
        <w:t xml:space="preserve"> The total pups who w</w:t>
      </w:r>
      <w:r w:rsidR="00B6421A">
        <w:rPr>
          <w:rFonts w:ascii="Times New Roman" w:hAnsi="Times New Roman" w:cs="Times New Roman"/>
        </w:rPr>
        <w:t>ere</w:t>
      </w:r>
      <w:r w:rsidR="007D0C98">
        <w:rPr>
          <w:rFonts w:ascii="Times New Roman" w:hAnsi="Times New Roman" w:cs="Times New Roman"/>
        </w:rPr>
        <w:t xml:space="preserve"> born alive </w:t>
      </w:r>
      <w:r w:rsidR="00B6421A">
        <w:rPr>
          <w:rFonts w:ascii="Times New Roman" w:hAnsi="Times New Roman" w:cs="Times New Roman"/>
        </w:rPr>
        <w:t>that</w:t>
      </w:r>
      <w:r w:rsidR="007D0C98">
        <w:rPr>
          <w:rFonts w:ascii="Times New Roman" w:hAnsi="Times New Roman" w:cs="Times New Roman"/>
        </w:rPr>
        <w:t xml:space="preserve"> lived to </w:t>
      </w:r>
      <w:r w:rsidR="00402B82">
        <w:rPr>
          <w:rFonts w:ascii="Times New Roman" w:hAnsi="Times New Roman" w:cs="Times New Roman"/>
        </w:rPr>
        <w:t>PND</w:t>
      </w:r>
      <w:r w:rsidR="007D0C98">
        <w:rPr>
          <w:rFonts w:ascii="Times New Roman" w:hAnsi="Times New Roman" w:cs="Times New Roman"/>
        </w:rPr>
        <w:t xml:space="preserve"> 3</w:t>
      </w:r>
      <w:r w:rsidR="00A06D9A">
        <w:rPr>
          <w:rFonts w:ascii="Times New Roman" w:hAnsi="Times New Roman" w:cs="Times New Roman"/>
        </w:rPr>
        <w:t>.5</w:t>
      </w:r>
      <w:r w:rsidR="007D0C98">
        <w:rPr>
          <w:rFonts w:ascii="Times New Roman" w:hAnsi="Times New Roman" w:cs="Times New Roman"/>
        </w:rPr>
        <w:t xml:space="preserve"> was variable </w:t>
      </w:r>
      <w:r w:rsidR="00D46538">
        <w:rPr>
          <w:rFonts w:ascii="Times New Roman" w:hAnsi="Times New Roman" w:cs="Times New Roman"/>
        </w:rPr>
        <w:t xml:space="preserve">within </w:t>
      </w:r>
      <w:r w:rsidR="007D0C98">
        <w:rPr>
          <w:rFonts w:ascii="Times New Roman" w:hAnsi="Times New Roman" w:cs="Times New Roman"/>
        </w:rPr>
        <w:t xml:space="preserve">genotypes, resulting in </w:t>
      </w:r>
      <w:r w:rsidR="00DD4FDA">
        <w:rPr>
          <w:rFonts w:ascii="Times New Roman" w:hAnsi="Times New Roman" w:cs="Times New Roman"/>
        </w:rPr>
        <w:t>91.7</w:t>
      </w:r>
      <w:r w:rsidR="007D0C98">
        <w:rPr>
          <w:rFonts w:ascii="Times New Roman" w:hAnsi="Times New Roman" w:cs="Times New Roman"/>
        </w:rPr>
        <w:t xml:space="preserve">% </w:t>
      </w:r>
      <w:r w:rsidR="00DD4FDA">
        <w:rPr>
          <w:rFonts w:ascii="Times New Roman" w:hAnsi="Times New Roman" w:cs="Times New Roman"/>
        </w:rPr>
        <w:t>survival</w:t>
      </w:r>
      <w:r w:rsidR="007D0C98">
        <w:rPr>
          <w:rFonts w:ascii="Times New Roman" w:hAnsi="Times New Roman" w:cs="Times New Roman"/>
        </w:rPr>
        <w:t xml:space="preserve"> for </w:t>
      </w:r>
      <w:r w:rsidR="007D0C98" w:rsidRPr="00655C34">
        <w:rPr>
          <w:rFonts w:ascii="Times New Roman" w:hAnsi="Times New Roman" w:cs="Times New Roman"/>
          <w:i/>
          <w:iCs/>
        </w:rPr>
        <w:t>Gdf15</w:t>
      </w:r>
      <w:r w:rsidR="007D0C98" w:rsidRPr="00655C34">
        <w:rPr>
          <w:rFonts w:ascii="Times New Roman" w:hAnsi="Times New Roman" w:cs="Times New Roman"/>
          <w:i/>
          <w:iCs/>
          <w:vertAlign w:val="superscript"/>
        </w:rPr>
        <w:t>+/+</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and </w:t>
      </w:r>
      <w:r w:rsidR="00DD4FDA">
        <w:rPr>
          <w:rFonts w:ascii="Times New Roman" w:hAnsi="Times New Roman" w:cs="Times New Roman"/>
        </w:rPr>
        <w:t>9</w:t>
      </w:r>
      <w:r w:rsidR="007D0C98">
        <w:rPr>
          <w:rFonts w:ascii="Times New Roman" w:hAnsi="Times New Roman" w:cs="Times New Roman"/>
        </w:rPr>
        <w:t xml:space="preserve">0% for </w:t>
      </w:r>
      <w:r w:rsidR="007D0C98" w:rsidRPr="00655C34">
        <w:rPr>
          <w:rFonts w:ascii="Times New Roman" w:hAnsi="Times New Roman" w:cs="Times New Roman"/>
          <w:i/>
          <w:iCs/>
        </w:rPr>
        <w:t>Gdf15</w:t>
      </w:r>
      <w:r w:rsidR="007D0C98">
        <w:rPr>
          <w:rFonts w:ascii="Times New Roman" w:hAnsi="Times New Roman" w:cs="Times New Roman"/>
          <w:i/>
          <w:iCs/>
          <w:vertAlign w:val="superscript"/>
        </w:rPr>
        <w:t xml:space="preserve">-/- </w:t>
      </w:r>
      <w:r w:rsidR="007D0C98">
        <w:rPr>
          <w:rFonts w:ascii="Times New Roman" w:hAnsi="Times New Roman" w:cs="Times New Roman"/>
        </w:rPr>
        <w:t xml:space="preserve">dams </w:t>
      </w:r>
      <w:r w:rsidR="00B6421A">
        <w:rPr>
          <w:rFonts w:ascii="Times New Roman" w:hAnsi="Times New Roman" w:cs="Times New Roman"/>
        </w:rPr>
        <w:t xml:space="preserve">which </w:t>
      </w:r>
      <w:r w:rsidR="003C4CE3">
        <w:rPr>
          <w:rFonts w:ascii="Times New Roman" w:hAnsi="Times New Roman" w:cs="Times New Roman"/>
        </w:rPr>
        <w:t>was not</w:t>
      </w:r>
      <w:r w:rsidR="00B6421A">
        <w:rPr>
          <w:rFonts w:ascii="Times New Roman" w:hAnsi="Times New Roman" w:cs="Times New Roman"/>
        </w:rPr>
        <w:t xml:space="preserve"> statistica</w:t>
      </w:r>
      <w:r w:rsidR="003C4CE3">
        <w:rPr>
          <w:rFonts w:ascii="Times New Roman" w:hAnsi="Times New Roman" w:cs="Times New Roman"/>
        </w:rPr>
        <w:t>l</w:t>
      </w:r>
      <w:r w:rsidR="00B6421A">
        <w:rPr>
          <w:rFonts w:ascii="Times New Roman" w:hAnsi="Times New Roman" w:cs="Times New Roman"/>
        </w:rPr>
        <w:t>l</w:t>
      </w:r>
      <w:r w:rsidR="003C4CE3">
        <w:rPr>
          <w:rFonts w:ascii="Times New Roman" w:hAnsi="Times New Roman" w:cs="Times New Roman"/>
        </w:rPr>
        <w:t>y</w:t>
      </w:r>
      <w:r w:rsidR="00B6421A">
        <w:rPr>
          <w:rFonts w:ascii="Times New Roman" w:hAnsi="Times New Roman" w:cs="Times New Roman"/>
        </w:rPr>
        <w:t xml:space="preserve"> significan</w:t>
      </w:r>
      <w:r w:rsidR="003C4CE3">
        <w:rPr>
          <w:rFonts w:ascii="Times New Roman" w:hAnsi="Times New Roman" w:cs="Times New Roman"/>
        </w:rPr>
        <w:t>t</w:t>
      </w:r>
      <w:r w:rsidR="00B6421A">
        <w:rPr>
          <w:rFonts w:ascii="Times New Roman" w:hAnsi="Times New Roman" w:cs="Times New Roman"/>
        </w:rPr>
        <w:t xml:space="preserve"> </w:t>
      </w:r>
      <w:r w:rsidR="007D0C98">
        <w:rPr>
          <w:rFonts w:ascii="Times New Roman" w:hAnsi="Times New Roman" w:cs="Times New Roman"/>
        </w:rPr>
        <w:t>(</w:t>
      </w:r>
      <w:r w:rsidR="00A62304" w:rsidRPr="00A62304">
        <w:rPr>
          <w:rFonts w:ascii="Times New Roman" w:hAnsi="Times New Roman" w:cs="Times New Roman"/>
          <w:b/>
          <w:bCs/>
        </w:rPr>
        <w:t>Figure 5F</w:t>
      </w:r>
      <w:r w:rsidR="00A62304">
        <w:rPr>
          <w:rFonts w:ascii="Times New Roman" w:hAnsi="Times New Roman" w:cs="Times New Roman"/>
        </w:rPr>
        <w:t xml:space="preserve">, </w:t>
      </w:r>
      <w:r w:rsidR="00FF4FD0">
        <w:rPr>
          <w:rFonts w:ascii="Times New Roman" w:hAnsi="Times New Roman" w:cs="Times New Roman"/>
        </w:rPr>
        <w:t>p=0.99).</w:t>
      </w:r>
      <w:r w:rsidR="00A71929">
        <w:rPr>
          <w:rFonts w:ascii="Times New Roman" w:hAnsi="Times New Roman" w:cs="Times New Roman"/>
        </w:rPr>
        <w:t xml:space="preserve"> Together these data show that aside from modest </w:t>
      </w:r>
      <w:r w:rsidR="00DF0240">
        <w:rPr>
          <w:rFonts w:ascii="Times New Roman" w:hAnsi="Times New Roman" w:cs="Times New Roman"/>
        </w:rPr>
        <w:t>decreases i</w:t>
      </w:r>
      <w:r w:rsidR="00A71929">
        <w:rPr>
          <w:rFonts w:ascii="Times New Roman" w:hAnsi="Times New Roman" w:cs="Times New Roman"/>
        </w:rPr>
        <w:t xml:space="preserve">n birthweights, </w:t>
      </w:r>
      <w:r w:rsidR="00A71929">
        <w:rPr>
          <w:rFonts w:ascii="Times New Roman" w:hAnsi="Times New Roman" w:cs="Times New Roman"/>
          <w:i/>
        </w:rPr>
        <w:t>Gdf15</w:t>
      </w:r>
      <w:r w:rsidR="00A71929" w:rsidRPr="00066319">
        <w:rPr>
          <w:rFonts w:ascii="Times New Roman" w:hAnsi="Times New Roman" w:cs="Times New Roman"/>
          <w:i/>
          <w:vertAlign w:val="superscript"/>
        </w:rPr>
        <w:t>-/-</w:t>
      </w:r>
      <w:r w:rsidR="00A71929">
        <w:rPr>
          <w:rFonts w:ascii="Times New Roman" w:hAnsi="Times New Roman" w:cs="Times New Roman"/>
        </w:rPr>
        <w:t xml:space="preserve"> mice are similarly fertile, and carry pregnancies to a similar effectiveness as their wild-type counterparts.</w:t>
      </w:r>
    </w:p>
    <w:p w14:paraId="08280DB8" w14:textId="52C095F7" w:rsidR="00091022" w:rsidRDefault="00091022" w:rsidP="003E28FC">
      <w:pPr>
        <w:spacing w:line="480" w:lineRule="auto"/>
        <w:rPr>
          <w:rFonts w:ascii="Times New Roman" w:hAnsi="Times New Roman" w:cs="Times New Roman"/>
        </w:rPr>
      </w:pPr>
    </w:p>
    <w:p w14:paraId="41265962" w14:textId="0030A5B4" w:rsidR="00E65237" w:rsidRDefault="00E65237" w:rsidP="003E28FC">
      <w:pPr>
        <w:pStyle w:val="Heading2"/>
        <w:spacing w:line="480" w:lineRule="auto"/>
      </w:pPr>
      <w:r w:rsidRPr="005D2740">
        <w:t>Gdf15</w:t>
      </w:r>
      <w:r w:rsidRPr="008F4CD9">
        <w:rPr>
          <w:vertAlign w:val="superscript"/>
        </w:rPr>
        <w:t xml:space="preserve">-/- </w:t>
      </w:r>
      <w:r w:rsidRPr="005D2740">
        <w:t xml:space="preserve">dams </w:t>
      </w:r>
      <w:r>
        <w:t>have no differences in milk production or milkfat percentage</w:t>
      </w:r>
    </w:p>
    <w:p w14:paraId="65519D1D" w14:textId="75F54E1A" w:rsidR="00E65237" w:rsidRDefault="0087297B" w:rsidP="003E28FC">
      <w:pPr>
        <w:spacing w:line="480" w:lineRule="auto"/>
        <w:rPr>
          <w:rFonts w:ascii="Times New Roman" w:hAnsi="Times New Roman" w:cs="Times New Roman"/>
        </w:rPr>
      </w:pPr>
      <w:r w:rsidRPr="0087297B">
        <w:rPr>
          <w:rFonts w:ascii="Times New Roman" w:hAnsi="Times New Roman" w:cs="Times New Roman"/>
        </w:rPr>
        <w:t xml:space="preserve">To determine </w:t>
      </w:r>
      <w:r>
        <w:rPr>
          <w:rFonts w:ascii="Times New Roman" w:hAnsi="Times New Roman" w:cs="Times New Roman"/>
        </w:rPr>
        <w:t xml:space="preserve">the effect of </w:t>
      </w:r>
      <w:r w:rsidRPr="0087297B">
        <w:rPr>
          <w:rFonts w:ascii="Times New Roman" w:hAnsi="Times New Roman" w:cs="Times New Roman"/>
          <w:i/>
          <w:iCs/>
        </w:rPr>
        <w:t>Gdf15</w:t>
      </w:r>
      <w:r>
        <w:rPr>
          <w:rFonts w:ascii="Times New Roman" w:hAnsi="Times New Roman" w:cs="Times New Roman"/>
          <w:i/>
          <w:iCs/>
        </w:rPr>
        <w:t xml:space="preserve"> </w:t>
      </w:r>
      <w:r>
        <w:rPr>
          <w:rFonts w:ascii="Times New Roman" w:hAnsi="Times New Roman" w:cs="Times New Roman"/>
        </w:rPr>
        <w:t xml:space="preserve">knockout during pregnancy on lactation, we </w:t>
      </w:r>
      <w:r w:rsidR="004D2199">
        <w:rPr>
          <w:rFonts w:ascii="Times New Roman" w:hAnsi="Times New Roman" w:cs="Times New Roman"/>
        </w:rPr>
        <w:t>assessed</w:t>
      </w:r>
      <w:r>
        <w:rPr>
          <w:rFonts w:ascii="Times New Roman" w:hAnsi="Times New Roman" w:cs="Times New Roman"/>
        </w:rPr>
        <w:t xml:space="preserve"> </w:t>
      </w:r>
      <w:r w:rsidR="000C5EEA">
        <w:rPr>
          <w:rFonts w:ascii="Times New Roman" w:hAnsi="Times New Roman" w:cs="Times New Roman"/>
        </w:rPr>
        <w:t>milk volume</w:t>
      </w:r>
      <w:r>
        <w:rPr>
          <w:rFonts w:ascii="Times New Roman" w:hAnsi="Times New Roman" w:cs="Times New Roman"/>
        </w:rPr>
        <w:t xml:space="preserve"> at </w:t>
      </w:r>
      <w:r w:rsidR="00402B82">
        <w:rPr>
          <w:rFonts w:ascii="Times New Roman" w:hAnsi="Times New Roman" w:cs="Times New Roman"/>
        </w:rPr>
        <w:t>PND</w:t>
      </w:r>
      <w:r>
        <w:rPr>
          <w:rFonts w:ascii="Times New Roman" w:hAnsi="Times New Roman" w:cs="Times New Roman"/>
        </w:rPr>
        <w:t xml:space="preserve"> 10</w:t>
      </w:r>
      <w:r w:rsidR="004D2199">
        <w:rPr>
          <w:rFonts w:ascii="Times New Roman" w:hAnsi="Times New Roman" w:cs="Times New Roman"/>
        </w:rPr>
        <w:t>.5</w:t>
      </w:r>
      <w:r w:rsidR="00127086">
        <w:rPr>
          <w:rFonts w:ascii="Times New Roman" w:hAnsi="Times New Roman" w:cs="Times New Roman"/>
        </w:rPr>
        <w:t xml:space="preserve"> as described by Boston and colleagues </w:t>
      </w:r>
      <w:r w:rsidR="0012708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{"citationID":"yzNBMu2L","properties":{"formattedCitation":"(30)","plainCitation":"(30)","noteIndex":0},"citationItems":[{"id":417,"uris":["http://zotero.org/users/5073745/items/X6KF8W8Y"],"itemData":{"id":417,"type":"article-journal","abstract":"Lactose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signiﬁcantly) in transgenic mice (P = 0.11). These results suggest that augmenting α-lactalbumin expression in the dam increases the growth of suckling offspring.","container-title":"Journal of Dairy Science","DOI":"10.3168/jds.S0022-0302(01)74516-X","ISSN":"00220302","issue":"3","journalAbbreviation":"Journal of Dairy Science","language":"en","page":"620-622","source":"DOI.org (Crossref)","title":"Short Communication: Effects of Increased Expression of α-Lactalbumin In Transgenic Mice on Milk Yield and Pup Growth","title-short":"Short Communication","volume":"84","author":[{"family":"Boston","given":"W.S."},{"family":"Bleck","given":"G.T."},{"family":"Conroy","given":"J.C."},{"family":"Wheeler","given":"M.B."},{"family":"Miller","given":"D.J."}],"issued":{"date-parts":[["2001",3]]}}}],"schema":"https://github.com/citation-style-language/schema/raw/master/csl-citation.json"} </w:instrText>
      </w:r>
      <w:r w:rsidR="00127086">
        <w:rPr>
          <w:rFonts w:ascii="Times New Roman" w:hAnsi="Times New Roman" w:cs="Times New Roman"/>
        </w:rPr>
        <w:fldChar w:fldCharType="separate"/>
      </w:r>
      <w:r w:rsidR="00A73687" w:rsidRPr="00A73687">
        <w:rPr>
          <w:rFonts w:ascii="Times New Roman" w:hAnsi="Times New Roman" w:cs="Times New Roman"/>
        </w:rPr>
        <w:t>(30)</w:t>
      </w:r>
      <w:r w:rsidR="00127086">
        <w:rPr>
          <w:rFonts w:ascii="Times New Roman" w:hAnsi="Times New Roman" w:cs="Times New Roman"/>
        </w:rPr>
        <w:fldChar w:fldCharType="end"/>
      </w:r>
      <w:r>
        <w:rPr>
          <w:rFonts w:ascii="Times New Roman" w:hAnsi="Times New Roman" w:cs="Times New Roman"/>
        </w:rPr>
        <w:t xml:space="preserve">. We found no differences between </w:t>
      </w:r>
      <w:r w:rsidRPr="00655C34">
        <w:rPr>
          <w:rFonts w:ascii="Times New Roman" w:hAnsi="Times New Roman" w:cs="Times New Roman"/>
          <w:i/>
          <w:iCs/>
        </w:rPr>
        <w:t>Gdf15</w:t>
      </w:r>
      <w:r w:rsidRPr="00655C34">
        <w:rPr>
          <w:rFonts w:ascii="Times New Roman" w:hAnsi="Times New Roman" w:cs="Times New Roman"/>
          <w:i/>
          <w:iCs/>
          <w:vertAlign w:val="superscript"/>
        </w:rPr>
        <w:t>+/+</w:t>
      </w:r>
      <w:r>
        <w:rPr>
          <w:rFonts w:ascii="Times New Roman" w:hAnsi="Times New Roman" w:cs="Times New Roman"/>
          <w:i/>
          <w:iCs/>
        </w:rPr>
        <w:t xml:space="preserve">and </w:t>
      </w:r>
      <w:r w:rsidRPr="00655C34">
        <w:rPr>
          <w:rFonts w:ascii="Times New Roman" w:hAnsi="Times New Roman" w:cs="Times New Roman"/>
          <w:i/>
          <w:iCs/>
        </w:rPr>
        <w:t>Gdf15</w:t>
      </w:r>
      <w:r>
        <w:rPr>
          <w:rFonts w:ascii="Times New Roman" w:hAnsi="Times New Roman" w:cs="Times New Roman"/>
          <w:i/>
          <w:iCs/>
          <w:vertAlign w:val="superscript"/>
        </w:rPr>
        <w:t>-</w:t>
      </w:r>
      <w:r w:rsidRPr="00655C34">
        <w:rPr>
          <w:rFonts w:ascii="Times New Roman" w:hAnsi="Times New Roman" w:cs="Times New Roman"/>
          <w:i/>
          <w:iCs/>
          <w:vertAlign w:val="superscript"/>
        </w:rPr>
        <w:t>/</w:t>
      </w:r>
      <w:r>
        <w:rPr>
          <w:rFonts w:ascii="Times New Roman" w:hAnsi="Times New Roman" w:cs="Times New Roman"/>
          <w:i/>
          <w:iCs/>
          <w:vertAlign w:val="superscript"/>
        </w:rPr>
        <w:t>-</w:t>
      </w:r>
      <w:r w:rsidR="004C29DB">
        <w:rPr>
          <w:rFonts w:ascii="Times New Roman" w:hAnsi="Times New Roman" w:cs="Times New Roman"/>
          <w:i/>
          <w:iCs/>
          <w:vertAlign w:val="superscript"/>
        </w:rPr>
        <w:t xml:space="preserve"> </w:t>
      </w:r>
      <w:r w:rsidRPr="000F6D6B">
        <w:rPr>
          <w:rFonts w:ascii="Times New Roman" w:hAnsi="Times New Roman" w:cs="Times New Roman"/>
        </w:rPr>
        <w:t>dams</w:t>
      </w:r>
      <w:r w:rsidR="000F6D6B">
        <w:rPr>
          <w:rFonts w:ascii="Times New Roman" w:hAnsi="Times New Roman" w:cs="Times New Roman"/>
        </w:rPr>
        <w:t xml:space="preserve"> in the </w:t>
      </w:r>
      <w:r w:rsidR="00F6327A">
        <w:rPr>
          <w:rFonts w:ascii="Times New Roman" w:hAnsi="Times New Roman" w:cs="Times New Roman"/>
        </w:rPr>
        <w:t xml:space="preserve">volume of milk produced. The </w:t>
      </w:r>
      <w:r w:rsidR="000F6D6B">
        <w:rPr>
          <w:rFonts w:ascii="Times New Roman" w:hAnsi="Times New Roman" w:cs="Times New Roman"/>
        </w:rPr>
        <w:t xml:space="preserve">amount of weight lost </w:t>
      </w:r>
      <w:r w:rsidR="00F6327A">
        <w:rPr>
          <w:rFonts w:ascii="Times New Roman" w:hAnsi="Times New Roman" w:cs="Times New Roman"/>
        </w:rPr>
        <w:t xml:space="preserve">by dams </w:t>
      </w:r>
      <w:r w:rsidR="000F6D6B">
        <w:rPr>
          <w:rFonts w:ascii="Times New Roman" w:hAnsi="Times New Roman" w:cs="Times New Roman"/>
        </w:rPr>
        <w:t>after nursing (</w:t>
      </w:r>
      <w:r w:rsidR="008154A8" w:rsidRPr="008154A8">
        <w:rPr>
          <w:rFonts w:ascii="Times New Roman" w:hAnsi="Times New Roman" w:cs="Times New Roman"/>
          <w:b/>
          <w:bCs/>
        </w:rPr>
        <w:t>Figure 6A</w:t>
      </w:r>
      <w:r w:rsidR="008154A8">
        <w:rPr>
          <w:rFonts w:ascii="Times New Roman" w:hAnsi="Times New Roman" w:cs="Times New Roman"/>
        </w:rPr>
        <w:t xml:space="preserve">, </w:t>
      </w:r>
      <w:r w:rsidR="000F6D6B">
        <w:rPr>
          <w:rFonts w:ascii="Times New Roman" w:hAnsi="Times New Roman" w:cs="Times New Roman"/>
        </w:rPr>
        <w:t xml:space="preserve">p=0.7) </w:t>
      </w:r>
      <w:r w:rsidR="00F6327A">
        <w:rPr>
          <w:rFonts w:ascii="Times New Roman" w:hAnsi="Times New Roman" w:cs="Times New Roman"/>
        </w:rPr>
        <w:t xml:space="preserve">and </w:t>
      </w:r>
      <w:r w:rsidR="000F6D6B">
        <w:rPr>
          <w:rFonts w:ascii="Times New Roman" w:hAnsi="Times New Roman" w:cs="Times New Roman"/>
        </w:rPr>
        <w:t xml:space="preserve">weight gained </w:t>
      </w:r>
      <w:r w:rsidR="00F6327A">
        <w:rPr>
          <w:rFonts w:ascii="Times New Roman" w:hAnsi="Times New Roman" w:cs="Times New Roman"/>
        </w:rPr>
        <w:t>by</w:t>
      </w:r>
      <w:r w:rsidR="000F6D6B">
        <w:rPr>
          <w:rFonts w:ascii="Times New Roman" w:hAnsi="Times New Roman" w:cs="Times New Roman"/>
        </w:rPr>
        <w:t xml:space="preserve"> pups </w:t>
      </w:r>
      <w:r w:rsidR="00D46538">
        <w:rPr>
          <w:rFonts w:ascii="Times New Roman" w:hAnsi="Times New Roman" w:cs="Times New Roman"/>
        </w:rPr>
        <w:t xml:space="preserve">during </w:t>
      </w:r>
      <w:r w:rsidR="000F6D6B">
        <w:rPr>
          <w:rFonts w:ascii="Times New Roman" w:hAnsi="Times New Roman" w:cs="Times New Roman"/>
        </w:rPr>
        <w:t>nursing (</w:t>
      </w:r>
      <w:r w:rsidR="008154A8" w:rsidRPr="008154A8">
        <w:rPr>
          <w:rFonts w:ascii="Times New Roman" w:hAnsi="Times New Roman" w:cs="Times New Roman"/>
          <w:b/>
          <w:bCs/>
        </w:rPr>
        <w:t>Figure 6B</w:t>
      </w:r>
      <w:r w:rsidR="008154A8">
        <w:rPr>
          <w:rFonts w:ascii="Times New Roman" w:hAnsi="Times New Roman" w:cs="Times New Roman"/>
        </w:rPr>
        <w:t xml:space="preserve">, </w:t>
      </w:r>
      <w:r w:rsidR="000F6D6B">
        <w:rPr>
          <w:rFonts w:ascii="Times New Roman" w:hAnsi="Times New Roman" w:cs="Times New Roman"/>
        </w:rPr>
        <w:t>p=0.7)</w:t>
      </w:r>
      <w:r w:rsidR="00F6327A">
        <w:rPr>
          <w:rFonts w:ascii="Times New Roman" w:hAnsi="Times New Roman" w:cs="Times New Roman"/>
        </w:rPr>
        <w:t xml:space="preserve"> </w:t>
      </w:r>
      <w:r w:rsidR="00D46538">
        <w:rPr>
          <w:rFonts w:ascii="Times New Roman" w:hAnsi="Times New Roman" w:cs="Times New Roman"/>
        </w:rPr>
        <w:t xml:space="preserve">was </w:t>
      </w:r>
      <w:r w:rsidR="00F6327A">
        <w:rPr>
          <w:rFonts w:ascii="Times New Roman" w:hAnsi="Times New Roman" w:cs="Times New Roman"/>
        </w:rPr>
        <w:t>similar between gen</w:t>
      </w:r>
      <w:r w:rsidR="008F4CD9">
        <w:rPr>
          <w:rFonts w:ascii="Times New Roman" w:hAnsi="Times New Roman" w:cs="Times New Roman"/>
        </w:rPr>
        <w:t>o</w:t>
      </w:r>
      <w:r w:rsidR="00F6327A">
        <w:rPr>
          <w:rFonts w:ascii="Times New Roman" w:hAnsi="Times New Roman" w:cs="Times New Roman"/>
        </w:rPr>
        <w:t>types</w:t>
      </w:r>
      <w:r w:rsidR="00D46538">
        <w:rPr>
          <w:rFonts w:ascii="Times New Roman" w:hAnsi="Times New Roman" w:cs="Times New Roman"/>
        </w:rPr>
        <w:t>, though highly variable between dams</w:t>
      </w:r>
      <w:r w:rsidR="000F6D6B">
        <w:rPr>
          <w:rFonts w:ascii="Times New Roman" w:hAnsi="Times New Roman" w:cs="Times New Roman"/>
        </w:rPr>
        <w:t>.</w:t>
      </w:r>
      <w:r w:rsidR="008F4CD9">
        <w:rPr>
          <w:rFonts w:ascii="Times New Roman" w:hAnsi="Times New Roman" w:cs="Times New Roman"/>
        </w:rPr>
        <w:t xml:space="preserve"> Next, we </w:t>
      </w:r>
      <w:r w:rsidR="008F4CD9">
        <w:rPr>
          <w:rFonts w:ascii="Times New Roman" w:hAnsi="Times New Roman" w:cs="Times New Roman"/>
        </w:rPr>
        <w:lastRenderedPageBreak/>
        <w:t xml:space="preserve">evaluated whether the major macronutrient in milk, fat, was changed by </w:t>
      </w:r>
      <w:r w:rsidR="00B4727D" w:rsidRPr="0087297B">
        <w:rPr>
          <w:rFonts w:ascii="Times New Roman" w:hAnsi="Times New Roman" w:cs="Times New Roman"/>
          <w:i/>
          <w:iCs/>
        </w:rPr>
        <w:t>Gdf15</w:t>
      </w:r>
      <w:r w:rsidR="00B4727D">
        <w:rPr>
          <w:rFonts w:ascii="Times New Roman" w:hAnsi="Times New Roman" w:cs="Times New Roman"/>
          <w:i/>
          <w:iCs/>
        </w:rPr>
        <w:t xml:space="preserve"> </w:t>
      </w:r>
      <w:r w:rsidR="00B4727D">
        <w:rPr>
          <w:rFonts w:ascii="Times New Roman" w:hAnsi="Times New Roman" w:cs="Times New Roman"/>
        </w:rPr>
        <w:t xml:space="preserve">knockout. To do this, we </w:t>
      </w:r>
      <w:r w:rsidR="00D46538">
        <w:rPr>
          <w:rFonts w:ascii="Times New Roman" w:hAnsi="Times New Roman" w:cs="Times New Roman"/>
        </w:rPr>
        <w:t xml:space="preserve">collected </w:t>
      </w:r>
      <w:r w:rsidR="00B4727D">
        <w:rPr>
          <w:rFonts w:ascii="Times New Roman" w:hAnsi="Times New Roman" w:cs="Times New Roman"/>
        </w:rPr>
        <w:t>whole milk between PND 14</w:t>
      </w:r>
      <w:r w:rsidR="00402B82">
        <w:rPr>
          <w:rFonts w:ascii="Times New Roman" w:hAnsi="Times New Roman" w:cs="Times New Roman"/>
        </w:rPr>
        <w:t>.5</w:t>
      </w:r>
      <w:r w:rsidR="00B4727D">
        <w:rPr>
          <w:rFonts w:ascii="Times New Roman" w:hAnsi="Times New Roman" w:cs="Times New Roman"/>
        </w:rPr>
        <w:t>-17</w:t>
      </w:r>
      <w:r w:rsidR="00402B82">
        <w:rPr>
          <w:rFonts w:ascii="Times New Roman" w:hAnsi="Times New Roman" w:cs="Times New Roman"/>
        </w:rPr>
        <w:t>.5</w:t>
      </w:r>
      <w:r w:rsidR="00B4727D">
        <w:rPr>
          <w:rFonts w:ascii="Times New Roman" w:hAnsi="Times New Roman" w:cs="Times New Roman"/>
        </w:rPr>
        <w:t xml:space="preserve"> and evaluated milk</w:t>
      </w:r>
      <w:r w:rsidR="00934157">
        <w:rPr>
          <w:rFonts w:ascii="Times New Roman" w:hAnsi="Times New Roman" w:cs="Times New Roman"/>
        </w:rPr>
        <w:t xml:space="preserve"> </w:t>
      </w:r>
      <w:r w:rsidR="00B4727D">
        <w:rPr>
          <w:rFonts w:ascii="Times New Roman" w:hAnsi="Times New Roman" w:cs="Times New Roman"/>
        </w:rPr>
        <w:t xml:space="preserve">fat </w:t>
      </w:r>
      <w:r w:rsidR="00075527">
        <w:rPr>
          <w:rFonts w:ascii="Times New Roman" w:hAnsi="Times New Roman" w:cs="Times New Roman"/>
        </w:rPr>
        <w:t>percentage</w:t>
      </w:r>
      <w:r w:rsidR="00B4727D">
        <w:rPr>
          <w:rFonts w:ascii="Times New Roman" w:hAnsi="Times New Roman" w:cs="Times New Roman"/>
        </w:rPr>
        <w:t xml:space="preserve">. </w:t>
      </w:r>
      <w:r w:rsidR="00075527">
        <w:rPr>
          <w:rFonts w:ascii="Times New Roman" w:hAnsi="Times New Roman" w:cs="Times New Roman"/>
        </w:rPr>
        <w:t xml:space="preserve">We found that milk fat percentage was </w:t>
      </w:r>
      <w:r w:rsidR="00934157">
        <w:rPr>
          <w:rFonts w:ascii="Times New Roman" w:hAnsi="Times New Roman" w:cs="Times New Roman"/>
        </w:rPr>
        <w:t xml:space="preserve">similar </w:t>
      </w:r>
      <w:r w:rsidR="00D46538">
        <w:rPr>
          <w:rFonts w:ascii="Times New Roman" w:hAnsi="Times New Roman" w:cs="Times New Roman"/>
        </w:rPr>
        <w:t xml:space="preserve">between </w:t>
      </w:r>
      <w:r w:rsidR="00A06D9A">
        <w:rPr>
          <w:rFonts w:ascii="Times New Roman" w:hAnsi="Times New Roman" w:cs="Times New Roman"/>
        </w:rPr>
        <w:t>genotypes</w:t>
      </w:r>
      <w:r w:rsidR="00075527" w:rsidRPr="00075527">
        <w:rPr>
          <w:rFonts w:ascii="Times New Roman" w:hAnsi="Times New Roman" w:cs="Times New Roman"/>
        </w:rPr>
        <w:t xml:space="preserve"> (</w:t>
      </w:r>
      <w:r w:rsidR="008154A8" w:rsidRPr="008154A8">
        <w:rPr>
          <w:rFonts w:ascii="Times New Roman" w:hAnsi="Times New Roman" w:cs="Times New Roman"/>
          <w:b/>
          <w:bCs/>
        </w:rPr>
        <w:t>Figure 6C</w:t>
      </w:r>
      <w:r w:rsidR="008154A8">
        <w:rPr>
          <w:rFonts w:ascii="Times New Roman" w:hAnsi="Times New Roman" w:cs="Times New Roman"/>
        </w:rPr>
        <w:t xml:space="preserve">, </w:t>
      </w:r>
      <w:r w:rsidR="00075527" w:rsidRPr="00075527">
        <w:rPr>
          <w:rFonts w:ascii="Times New Roman" w:hAnsi="Times New Roman" w:cs="Times New Roman"/>
        </w:rPr>
        <w:t>p=0.93)</w:t>
      </w:r>
      <w:r w:rsidR="00075527">
        <w:rPr>
          <w:rFonts w:ascii="Times New Roman" w:hAnsi="Times New Roman" w:cs="Times New Roman"/>
        </w:rPr>
        <w:t>.</w:t>
      </w:r>
      <w:r w:rsidR="00B42586">
        <w:rPr>
          <w:rFonts w:ascii="Times New Roman" w:hAnsi="Times New Roman" w:cs="Times New Roman"/>
        </w:rPr>
        <w:t xml:space="preserve"> </w:t>
      </w:r>
      <w:r w:rsidR="002B0CC3">
        <w:rPr>
          <w:rFonts w:ascii="Times New Roman" w:hAnsi="Times New Roman" w:cs="Times New Roman"/>
        </w:rPr>
        <w:t>Despite</w:t>
      </w:r>
      <w:r w:rsidR="00B42586">
        <w:rPr>
          <w:rFonts w:ascii="Times New Roman" w:hAnsi="Times New Roman" w:cs="Times New Roman"/>
        </w:rPr>
        <w:t xml:space="preserve"> </w:t>
      </w:r>
      <w:r w:rsidR="002B0CC3">
        <w:rPr>
          <w:rFonts w:ascii="Times New Roman" w:hAnsi="Times New Roman" w:cs="Times New Roman"/>
        </w:rPr>
        <w:t>reduc</w:t>
      </w:r>
      <w:r w:rsidR="00402B82">
        <w:rPr>
          <w:rFonts w:ascii="Times New Roman" w:hAnsi="Times New Roman" w:cs="Times New Roman"/>
        </w:rPr>
        <w:t>ed</w:t>
      </w:r>
      <w:r w:rsidR="00B42586">
        <w:rPr>
          <w:rFonts w:ascii="Times New Roman" w:hAnsi="Times New Roman" w:cs="Times New Roman"/>
        </w:rPr>
        <w:t xml:space="preserve"> maternal levels of</w:t>
      </w:r>
      <w:r w:rsidR="00402B82">
        <w:rPr>
          <w:rFonts w:ascii="Times New Roman" w:hAnsi="Times New Roman" w:cs="Times New Roman"/>
        </w:rPr>
        <w:t xml:space="preserve"> GDF15</w:t>
      </w:r>
      <w:r w:rsidR="00B42586">
        <w:rPr>
          <w:rFonts w:ascii="Times New Roman" w:hAnsi="Times New Roman" w:cs="Times New Roman"/>
        </w:rPr>
        <w:t xml:space="preserve"> </w:t>
      </w:r>
      <w:r w:rsidR="004C29DB">
        <w:rPr>
          <w:rFonts w:ascii="Times New Roman" w:hAnsi="Times New Roman" w:cs="Times New Roman"/>
        </w:rPr>
        <w:t xml:space="preserve">in the </w:t>
      </w:r>
      <w:r w:rsidR="004C29DB" w:rsidRPr="00655C34">
        <w:rPr>
          <w:rFonts w:ascii="Times New Roman" w:hAnsi="Times New Roman" w:cs="Times New Roman"/>
          <w:i/>
          <w:iCs/>
        </w:rPr>
        <w:t>Gdf15</w:t>
      </w:r>
      <w:r w:rsidR="004C29DB">
        <w:rPr>
          <w:rFonts w:ascii="Times New Roman" w:hAnsi="Times New Roman" w:cs="Times New Roman"/>
          <w:i/>
          <w:iCs/>
          <w:vertAlign w:val="superscript"/>
        </w:rPr>
        <w:t>-</w:t>
      </w:r>
      <w:r w:rsidR="004C29DB" w:rsidRPr="00655C34">
        <w:rPr>
          <w:rFonts w:ascii="Times New Roman" w:hAnsi="Times New Roman" w:cs="Times New Roman"/>
          <w:i/>
          <w:iCs/>
          <w:vertAlign w:val="superscript"/>
        </w:rPr>
        <w:t>/</w:t>
      </w:r>
      <w:r w:rsidR="004C29DB">
        <w:rPr>
          <w:rFonts w:ascii="Times New Roman" w:hAnsi="Times New Roman" w:cs="Times New Roman"/>
          <w:i/>
          <w:iCs/>
          <w:vertAlign w:val="superscript"/>
        </w:rPr>
        <w:t>-</w:t>
      </w:r>
      <w:r w:rsidR="004C29DB">
        <w:rPr>
          <w:rFonts w:ascii="Times New Roman" w:hAnsi="Times New Roman" w:cs="Times New Roman"/>
        </w:rPr>
        <w:t xml:space="preserve"> dams </w:t>
      </w:r>
      <w:r w:rsidR="00B42586">
        <w:rPr>
          <w:rFonts w:ascii="Times New Roman" w:hAnsi="Times New Roman" w:cs="Times New Roman"/>
        </w:rPr>
        <w:t xml:space="preserve">during pregnancy, </w:t>
      </w:r>
      <w:r w:rsidR="00A06D9A">
        <w:rPr>
          <w:rFonts w:ascii="Times New Roman" w:hAnsi="Times New Roman" w:cs="Times New Roman"/>
        </w:rPr>
        <w:t xml:space="preserve">gestational </w:t>
      </w:r>
      <w:r w:rsidR="00B42586">
        <w:rPr>
          <w:rFonts w:ascii="Times New Roman" w:hAnsi="Times New Roman" w:cs="Times New Roman"/>
        </w:rPr>
        <w:t>mammary gland development, and lactation</w:t>
      </w:r>
      <w:r w:rsidR="00BB44E2">
        <w:rPr>
          <w:rFonts w:ascii="Times New Roman" w:hAnsi="Times New Roman" w:cs="Times New Roman"/>
        </w:rPr>
        <w:t xml:space="preserve"> </w:t>
      </w:r>
      <w:r w:rsidR="002B0CC3">
        <w:rPr>
          <w:rFonts w:ascii="Times New Roman" w:hAnsi="Times New Roman" w:cs="Times New Roman"/>
        </w:rPr>
        <w:t xml:space="preserve">there is no </w:t>
      </w:r>
      <w:r w:rsidR="002E243C">
        <w:rPr>
          <w:rFonts w:ascii="Times New Roman" w:hAnsi="Times New Roman" w:cs="Times New Roman"/>
        </w:rPr>
        <w:t>apparent</w:t>
      </w:r>
      <w:r w:rsidR="00BB44E2">
        <w:rPr>
          <w:rFonts w:ascii="Times New Roman" w:hAnsi="Times New Roman" w:cs="Times New Roman"/>
        </w:rPr>
        <w:t xml:space="preserve"> impact</w:t>
      </w:r>
      <w:r w:rsidR="00A06D9A">
        <w:rPr>
          <w:rFonts w:ascii="Times New Roman" w:hAnsi="Times New Roman" w:cs="Times New Roman"/>
        </w:rPr>
        <w:t xml:space="preserve"> on</w:t>
      </w:r>
      <w:r w:rsidR="00BB44E2">
        <w:rPr>
          <w:rFonts w:ascii="Times New Roman" w:hAnsi="Times New Roman" w:cs="Times New Roman"/>
        </w:rPr>
        <w:t xml:space="preserve"> </w:t>
      </w:r>
      <w:r w:rsidR="008922A9">
        <w:rPr>
          <w:rFonts w:ascii="Times New Roman" w:hAnsi="Times New Roman" w:cs="Times New Roman"/>
        </w:rPr>
        <w:t>milk</w:t>
      </w:r>
      <w:r w:rsidR="00BB44E2">
        <w:rPr>
          <w:rFonts w:ascii="Times New Roman" w:hAnsi="Times New Roman" w:cs="Times New Roman"/>
        </w:rPr>
        <w:t xml:space="preserve"> volume</w:t>
      </w:r>
      <w:r w:rsidR="00A06D9A">
        <w:rPr>
          <w:rFonts w:ascii="Times New Roman" w:hAnsi="Times New Roman" w:cs="Times New Roman"/>
        </w:rPr>
        <w:t xml:space="preserve"> or</w:t>
      </w:r>
      <w:r w:rsidR="00BB44E2">
        <w:rPr>
          <w:rFonts w:ascii="Times New Roman" w:hAnsi="Times New Roman" w:cs="Times New Roman"/>
        </w:rPr>
        <w:t xml:space="preserve"> </w:t>
      </w:r>
      <w:r w:rsidR="000E45D9">
        <w:rPr>
          <w:rFonts w:ascii="Times New Roman" w:hAnsi="Times New Roman" w:cs="Times New Roman"/>
        </w:rPr>
        <w:t>milk fat content</w:t>
      </w:r>
      <w:r w:rsidR="00BB44E2">
        <w:rPr>
          <w:rFonts w:ascii="Times New Roman" w:hAnsi="Times New Roman" w:cs="Times New Roman"/>
        </w:rPr>
        <w:t xml:space="preserve">. </w:t>
      </w:r>
    </w:p>
    <w:p w14:paraId="4BB695A5" w14:textId="77777777" w:rsidR="00574719" w:rsidRDefault="00574719" w:rsidP="003E28FC">
      <w:pPr>
        <w:pStyle w:val="Heading2"/>
        <w:spacing w:line="480" w:lineRule="auto"/>
      </w:pPr>
    </w:p>
    <w:p w14:paraId="3A83BBC9" w14:textId="4DED443F" w:rsidR="00574719" w:rsidRDefault="00574719" w:rsidP="003E28FC">
      <w:pPr>
        <w:pStyle w:val="Heading2"/>
        <w:spacing w:line="480" w:lineRule="auto"/>
      </w:pPr>
      <w:r>
        <w:t>Gdf15</w:t>
      </w:r>
      <w:r w:rsidRPr="009B388F">
        <w:rPr>
          <w:vertAlign w:val="superscript"/>
        </w:rPr>
        <w:t>-/-</w:t>
      </w:r>
      <w:r w:rsidR="00CB1433">
        <w:rPr>
          <w:vertAlign w:val="superscript"/>
        </w:rPr>
        <w:t xml:space="preserve"> </w:t>
      </w:r>
      <w:r w:rsidR="00CB1433" w:rsidRPr="00CB1433">
        <w:t>pups</w:t>
      </w:r>
      <w:r>
        <w:t xml:space="preserve"> </w:t>
      </w:r>
      <w:r w:rsidR="00CB1433">
        <w:t xml:space="preserve">accrete body mass at similar rates compared to </w:t>
      </w:r>
      <w:r>
        <w:t>Gdf15</w:t>
      </w:r>
      <w:r w:rsidRPr="009B388F">
        <w:rPr>
          <w:vertAlign w:val="superscript"/>
        </w:rPr>
        <w:t>+/+</w:t>
      </w:r>
      <w:r>
        <w:t xml:space="preserve"> </w:t>
      </w:r>
      <w:r w:rsidR="00CB1433">
        <w:t>pups</w:t>
      </w:r>
    </w:p>
    <w:p w14:paraId="5D262B02" w14:textId="502380FC" w:rsidR="00574719" w:rsidRPr="00574719" w:rsidRDefault="001540F0" w:rsidP="003E28FC">
      <w:pPr>
        <w:spacing w:line="480" w:lineRule="auto"/>
      </w:pPr>
      <w:r w:rsidRPr="001540F0">
        <w:rPr>
          <w:rFonts w:ascii="Times New Roman" w:hAnsi="Times New Roman" w:cs="Times New Roman"/>
        </w:rPr>
        <w:t>To assess</w:t>
      </w:r>
      <w:r w:rsidR="009B388F">
        <w:rPr>
          <w:rFonts w:ascii="Times New Roman" w:hAnsi="Times New Roman" w:cs="Times New Roman"/>
        </w:rPr>
        <w:t xml:space="preserve"> the effect of </w:t>
      </w:r>
      <w:r w:rsidR="009B388F" w:rsidRPr="00C120E2">
        <w:rPr>
          <w:rFonts w:ascii="Times New Roman" w:hAnsi="Times New Roman" w:cs="Times New Roman"/>
          <w:i/>
        </w:rPr>
        <w:t>Gdf15</w:t>
      </w:r>
      <w:r w:rsidR="009B388F">
        <w:rPr>
          <w:rFonts w:ascii="Times New Roman" w:hAnsi="Times New Roman" w:cs="Times New Roman"/>
        </w:rPr>
        <w:t xml:space="preserve"> knockout during pregnancy and lactation on early pup postnatal growth, we weighed male and female offspring of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Pr>
          <w:rFonts w:ascii="Times New Roman" w:hAnsi="Times New Roman" w:cs="Times New Roman"/>
        </w:rPr>
        <w:t xml:space="preserve"> and </w:t>
      </w:r>
      <w:r w:rsidR="009B388F" w:rsidRPr="009B388F">
        <w:rPr>
          <w:rFonts w:ascii="Times New Roman" w:hAnsi="Times New Roman" w:cs="Times New Roman"/>
          <w:i/>
          <w:iCs/>
        </w:rPr>
        <w:t>Gdf15</w:t>
      </w:r>
      <w:r w:rsidR="009B388F" w:rsidRPr="009B388F">
        <w:rPr>
          <w:rFonts w:ascii="Times New Roman" w:hAnsi="Times New Roman" w:cs="Times New Roman"/>
          <w:i/>
          <w:iCs/>
          <w:vertAlign w:val="superscript"/>
        </w:rPr>
        <w:t>-/-</w:t>
      </w:r>
      <w:r w:rsidR="009B388F" w:rsidRPr="009B388F">
        <w:rPr>
          <w:rFonts w:ascii="Times New Roman" w:hAnsi="Times New Roman" w:cs="Times New Roman"/>
          <w:vertAlign w:val="superscript"/>
        </w:rPr>
        <w:t xml:space="preserve"> </w:t>
      </w:r>
      <w:r w:rsidR="009B388F">
        <w:rPr>
          <w:rFonts w:ascii="Times New Roman" w:hAnsi="Times New Roman" w:cs="Times New Roman"/>
        </w:rPr>
        <w:t xml:space="preserve">dams on PND 0.5, 3.5, 7.5, and 14.5. We used linear mixed effect modeling </w:t>
      </w:r>
      <w:r w:rsidR="00D31B3D">
        <w:rPr>
          <w:rFonts w:ascii="Times New Roman" w:hAnsi="Times New Roman" w:cs="Times New Roman"/>
        </w:rPr>
        <w:t xml:space="preserve">which </w:t>
      </w:r>
      <w:r w:rsidR="00EA4536">
        <w:rPr>
          <w:rFonts w:ascii="Times New Roman" w:hAnsi="Times New Roman" w:cs="Times New Roman"/>
        </w:rPr>
        <w:t>detected no</w:t>
      </w:r>
      <w:r w:rsidR="00CB1433">
        <w:rPr>
          <w:rFonts w:ascii="Times New Roman" w:hAnsi="Times New Roman" w:cs="Times New Roman"/>
        </w:rPr>
        <w:t xml:space="preserve"> differences in </w:t>
      </w:r>
      <w:r w:rsidR="0023338C">
        <w:rPr>
          <w:rFonts w:ascii="Times New Roman" w:hAnsi="Times New Roman" w:cs="Times New Roman"/>
        </w:rPr>
        <w:t xml:space="preserve">body weight </w:t>
      </w:r>
      <w:r w:rsidR="00CB1433">
        <w:rPr>
          <w:rFonts w:ascii="Times New Roman" w:hAnsi="Times New Roman" w:cs="Times New Roman"/>
        </w:rPr>
        <w:t>between birth and 14 days of age in</w:t>
      </w:r>
      <w:r w:rsidR="001D610F">
        <w:rPr>
          <w:rFonts w:ascii="Times New Roman" w:hAnsi="Times New Roman" w:cs="Times New Roman"/>
        </w:rPr>
        <w:t xml:space="preserve">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Pr>
          <w:rFonts w:ascii="Times New Roman" w:hAnsi="Times New Roman" w:cs="Times New Roman"/>
        </w:rPr>
        <w:t xml:space="preserve"> and </w:t>
      </w:r>
      <w:r w:rsidR="001D610F" w:rsidRPr="009B388F">
        <w:rPr>
          <w:rFonts w:ascii="Times New Roman" w:hAnsi="Times New Roman" w:cs="Times New Roman"/>
          <w:i/>
          <w:iCs/>
        </w:rPr>
        <w:t>Gdf15</w:t>
      </w:r>
      <w:r w:rsidR="001D610F" w:rsidRPr="009B388F">
        <w:rPr>
          <w:rFonts w:ascii="Times New Roman" w:hAnsi="Times New Roman" w:cs="Times New Roman"/>
          <w:i/>
          <w:iCs/>
          <w:vertAlign w:val="superscript"/>
        </w:rPr>
        <w:t>-/-</w:t>
      </w:r>
      <w:r w:rsidR="001D610F" w:rsidRPr="009B388F">
        <w:rPr>
          <w:rFonts w:ascii="Times New Roman" w:hAnsi="Times New Roman" w:cs="Times New Roman"/>
          <w:vertAlign w:val="superscript"/>
        </w:rPr>
        <w:t xml:space="preserve"> </w:t>
      </w:r>
      <w:r w:rsidR="001D610F">
        <w:rPr>
          <w:rFonts w:ascii="Times New Roman" w:hAnsi="Times New Roman" w:cs="Times New Roman"/>
        </w:rPr>
        <w:t>pups</w:t>
      </w:r>
      <w:r w:rsidR="00CB1433">
        <w:rPr>
          <w:rFonts w:ascii="Times New Roman" w:hAnsi="Times New Roman" w:cs="Times New Roman"/>
        </w:rPr>
        <w:t xml:space="preserve"> </w:t>
      </w:r>
      <w:r w:rsidR="00CB1433" w:rsidRPr="000B112E">
        <w:rPr>
          <w:rFonts w:ascii="Times New Roman" w:hAnsi="Times New Roman" w:cs="Times New Roman"/>
        </w:rPr>
        <w:t>(</w:t>
      </w:r>
      <w:r w:rsidR="006E3109" w:rsidRPr="000B112E">
        <w:rPr>
          <w:rFonts w:ascii="Times New Roman" w:hAnsi="Times New Roman" w:cs="Times New Roman"/>
          <w:b/>
          <w:bCs/>
        </w:rPr>
        <w:t>Figure 7A</w:t>
      </w:r>
      <w:r w:rsidR="006E3109" w:rsidRPr="000B112E">
        <w:rPr>
          <w:rFonts w:ascii="Times New Roman" w:hAnsi="Times New Roman" w:cs="Times New Roman"/>
        </w:rPr>
        <w:t xml:space="preserve">, </w:t>
      </w:r>
      <w:proofErr w:type="spellStart"/>
      <w:r w:rsidR="00CB1433" w:rsidRPr="000B112E">
        <w:rPr>
          <w:rFonts w:ascii="Times New Roman" w:hAnsi="Times New Roman" w:cs="Times New Roman"/>
        </w:rPr>
        <w:t>p</w:t>
      </w:r>
      <w:r w:rsidR="00CB1433" w:rsidRPr="000B112E">
        <w:rPr>
          <w:rFonts w:ascii="Times New Roman" w:hAnsi="Times New Roman" w:cs="Times New Roman"/>
          <w:vertAlign w:val="subscript"/>
        </w:rPr>
        <w:t>genotype</w:t>
      </w:r>
      <w:proofErr w:type="spellEnd"/>
      <w:r w:rsidR="00CB1433" w:rsidRPr="000B112E">
        <w:rPr>
          <w:rFonts w:ascii="Times New Roman" w:hAnsi="Times New Roman" w:cs="Times New Roman"/>
        </w:rPr>
        <w:t>=</w:t>
      </w:r>
      <w:r w:rsidR="0023338C" w:rsidRPr="000B112E">
        <w:rPr>
          <w:rFonts w:ascii="Times New Roman" w:hAnsi="Times New Roman" w:cs="Times New Roman"/>
        </w:rPr>
        <w:t>0.8</w:t>
      </w:r>
      <w:r w:rsidR="00F45A07" w:rsidRPr="000B112E">
        <w:rPr>
          <w:rFonts w:ascii="Times New Roman" w:hAnsi="Times New Roman" w:cs="Times New Roman"/>
        </w:rPr>
        <w:t>1</w:t>
      </w:r>
      <w:r w:rsidR="00ED6252">
        <w:rPr>
          <w:rFonts w:ascii="Times New Roman" w:hAnsi="Times New Roman" w:cs="Times New Roman"/>
        </w:rPr>
        <w:t xml:space="preserve"> after adjusting for sex differences</w:t>
      </w:r>
      <w:r w:rsidR="00CB1433" w:rsidRPr="000B112E">
        <w:rPr>
          <w:rFonts w:ascii="Times New Roman" w:hAnsi="Times New Roman" w:cs="Times New Roman"/>
        </w:rPr>
        <w:t>)</w:t>
      </w:r>
      <w:r w:rsidR="001D610F" w:rsidRPr="000B112E">
        <w:rPr>
          <w:rFonts w:ascii="Times New Roman" w:hAnsi="Times New Roman" w:cs="Times New Roman"/>
        </w:rPr>
        <w:t>.</w:t>
      </w:r>
      <w:r w:rsidR="00EA4536">
        <w:rPr>
          <w:rFonts w:ascii="Times New Roman" w:hAnsi="Times New Roman" w:cs="Times New Roman"/>
        </w:rPr>
        <w:t xml:space="preserve"> </w:t>
      </w:r>
      <w:r w:rsidR="00EF1B30">
        <w:rPr>
          <w:rFonts w:ascii="Times New Roman" w:hAnsi="Times New Roman" w:cs="Times New Roman"/>
        </w:rPr>
        <w:t xml:space="preserve">There was </w:t>
      </w:r>
      <w:r w:rsidR="00D31B3D">
        <w:rPr>
          <w:rFonts w:ascii="Times New Roman" w:hAnsi="Times New Roman" w:cs="Times New Roman"/>
        </w:rPr>
        <w:t xml:space="preserve">also </w:t>
      </w:r>
      <w:r w:rsidR="00EF1B30">
        <w:rPr>
          <w:rFonts w:ascii="Times New Roman" w:hAnsi="Times New Roman" w:cs="Times New Roman"/>
        </w:rPr>
        <w:t xml:space="preserve">no statistically significant </w:t>
      </w:r>
      <w:r w:rsidR="00ED6252">
        <w:rPr>
          <w:rFonts w:ascii="Times New Roman" w:hAnsi="Times New Roman" w:cs="Times New Roman"/>
        </w:rPr>
        <w:t xml:space="preserve">modifying </w:t>
      </w:r>
      <w:r w:rsidR="00EF1B30">
        <w:rPr>
          <w:rFonts w:ascii="Times New Roman" w:hAnsi="Times New Roman" w:cs="Times New Roman"/>
        </w:rPr>
        <w:t>effect of sex on body weight from birth to PND 14.5 (</w:t>
      </w:r>
      <w:proofErr w:type="spellStart"/>
      <w:r w:rsidR="00EF1B30">
        <w:rPr>
          <w:rFonts w:ascii="Times New Roman" w:hAnsi="Times New Roman" w:cs="Times New Roman"/>
        </w:rPr>
        <w:t>p</w:t>
      </w:r>
      <w:r w:rsidR="00956791">
        <w:rPr>
          <w:rFonts w:ascii="Times New Roman" w:hAnsi="Times New Roman" w:cs="Times New Roman"/>
          <w:vertAlign w:val="subscript"/>
        </w:rPr>
        <w:t>sex</w:t>
      </w:r>
      <w:proofErr w:type="spellEnd"/>
      <w:r w:rsidR="00EF1B30">
        <w:rPr>
          <w:rFonts w:ascii="Times New Roman" w:hAnsi="Times New Roman" w:cs="Times New Roman"/>
        </w:rPr>
        <w:t>=0.</w:t>
      </w:r>
      <w:r w:rsidR="005D0035">
        <w:rPr>
          <w:rFonts w:ascii="Times New Roman" w:hAnsi="Times New Roman" w:cs="Times New Roman"/>
        </w:rPr>
        <w:t>1</w:t>
      </w:r>
      <w:r w:rsidR="00EF1B30">
        <w:rPr>
          <w:rFonts w:ascii="Times New Roman" w:hAnsi="Times New Roman" w:cs="Times New Roman"/>
        </w:rPr>
        <w:t>6).</w:t>
      </w:r>
      <w:r w:rsidR="003C1472">
        <w:rPr>
          <w:rFonts w:ascii="Times New Roman" w:hAnsi="Times New Roman" w:cs="Times New Roman"/>
        </w:rPr>
        <w:t xml:space="preserve">  Therefore</w:t>
      </w:r>
      <w:r w:rsidR="00ED6252">
        <w:rPr>
          <w:rFonts w:ascii="Times New Roman" w:hAnsi="Times New Roman" w:cs="Times New Roman"/>
        </w:rPr>
        <w:t>,</w:t>
      </w:r>
      <w:r w:rsidR="003C1472">
        <w:rPr>
          <w:rFonts w:ascii="Times New Roman" w:hAnsi="Times New Roman" w:cs="Times New Roman"/>
        </w:rPr>
        <w:t xml:space="preserve"> consistent with similar milk production and composition, we did not detect any effects of </w:t>
      </w:r>
      <w:r w:rsidR="00514FE8">
        <w:rPr>
          <w:rFonts w:ascii="Times New Roman" w:hAnsi="Times New Roman" w:cs="Times New Roman"/>
          <w:i/>
          <w:iCs/>
        </w:rPr>
        <w:t>Gdf15</w:t>
      </w:r>
      <w:r w:rsidR="003C1472">
        <w:rPr>
          <w:rFonts w:ascii="Times New Roman" w:hAnsi="Times New Roman" w:cs="Times New Roman"/>
        </w:rPr>
        <w:t xml:space="preserve"> ablation on perinatal growth.</w:t>
      </w:r>
    </w:p>
    <w:p w14:paraId="41461546" w14:textId="4975A421" w:rsidR="00374809" w:rsidRPr="00655C34" w:rsidRDefault="00374809" w:rsidP="003E28FC">
      <w:pPr>
        <w:spacing w:line="480" w:lineRule="auto"/>
        <w:rPr>
          <w:rFonts w:ascii="Times New Roman" w:hAnsi="Times New Roman" w:cs="Times New Roman"/>
        </w:rPr>
      </w:pPr>
    </w:p>
    <w:p w14:paraId="14D72F45" w14:textId="5271713B" w:rsidR="00110674" w:rsidRPr="00CB2486" w:rsidRDefault="00667E7E" w:rsidP="003E28FC">
      <w:pPr>
        <w:pStyle w:val="Heading1"/>
        <w:spacing w:line="480" w:lineRule="auto"/>
        <w:rPr>
          <w:rFonts w:cs="Times New Roman"/>
        </w:rPr>
      </w:pPr>
      <w:r w:rsidRPr="00303552">
        <w:rPr>
          <w:rFonts w:cs="Times New Roman"/>
        </w:rPr>
        <w:t>Discussion</w:t>
      </w:r>
    </w:p>
    <w:p w14:paraId="32580CFF" w14:textId="77777777" w:rsidR="00C93A4D" w:rsidRDefault="00C93A4D" w:rsidP="003E28FC">
      <w:pPr>
        <w:spacing w:line="480" w:lineRule="auto"/>
        <w:rPr>
          <w:rFonts w:ascii="Times New Roman" w:hAnsi="Times New Roman" w:cs="Times New Roman"/>
        </w:rPr>
      </w:pPr>
    </w:p>
    <w:p w14:paraId="1D23D766" w14:textId="1BEB2257" w:rsidR="00AB67D8" w:rsidRDefault="007E218D" w:rsidP="003E28FC">
      <w:pPr>
        <w:spacing w:line="480" w:lineRule="auto"/>
        <w:ind w:firstLine="720"/>
        <w:rPr>
          <w:rFonts w:ascii="Times New Roman" w:hAnsi="Times New Roman" w:cs="Times New Roman"/>
        </w:rPr>
      </w:pPr>
      <w:r>
        <w:rPr>
          <w:rFonts w:ascii="Times New Roman" w:hAnsi="Times New Roman" w:cs="Times New Roman"/>
        </w:rPr>
        <w:t xml:space="preserve">GDF15 </w:t>
      </w:r>
      <w:r w:rsidR="00D144CA">
        <w:rPr>
          <w:rFonts w:ascii="Times New Roman" w:hAnsi="Times New Roman" w:cs="Times New Roman"/>
        </w:rPr>
        <w:t xml:space="preserve">has recently been </w:t>
      </w:r>
      <w:r w:rsidR="00646192">
        <w:rPr>
          <w:rFonts w:ascii="Times New Roman" w:hAnsi="Times New Roman" w:cs="Times New Roman"/>
        </w:rPr>
        <w:t xml:space="preserve">linked </w:t>
      </w:r>
      <w:r w:rsidR="00D144CA">
        <w:rPr>
          <w:rFonts w:ascii="Times New Roman" w:hAnsi="Times New Roman" w:cs="Times New Roman"/>
        </w:rPr>
        <w:t xml:space="preserve">to </w:t>
      </w:r>
      <w:r>
        <w:rPr>
          <w:rFonts w:ascii="Times New Roman" w:hAnsi="Times New Roman" w:cs="Times New Roman"/>
        </w:rPr>
        <w:t xml:space="preserve">several </w:t>
      </w:r>
      <w:r w:rsidR="00D144CA">
        <w:rPr>
          <w:rFonts w:ascii="Times New Roman" w:hAnsi="Times New Roman" w:cs="Times New Roman"/>
        </w:rPr>
        <w:t>compl</w:t>
      </w:r>
      <w:r w:rsidR="00A06D9A">
        <w:rPr>
          <w:rFonts w:ascii="Times New Roman" w:hAnsi="Times New Roman" w:cs="Times New Roman"/>
        </w:rPr>
        <w:t>ic</w:t>
      </w:r>
      <w:r w:rsidR="00D144CA">
        <w:rPr>
          <w:rFonts w:ascii="Times New Roman" w:hAnsi="Times New Roman" w:cs="Times New Roman"/>
        </w:rPr>
        <w:t>ations of pregnancy</w:t>
      </w:r>
      <w:r w:rsidR="00FE0C9F">
        <w:rPr>
          <w:rFonts w:ascii="Times New Roman" w:hAnsi="Times New Roman" w:cs="Times New Roman"/>
        </w:rPr>
        <w:t xml:space="preserve"> in addition to its role in signaling </w:t>
      </w:r>
      <w:r w:rsidR="00B236DB">
        <w:rPr>
          <w:rFonts w:ascii="Times New Roman" w:hAnsi="Times New Roman" w:cs="Times New Roman"/>
        </w:rPr>
        <w:t xml:space="preserve">somatic </w:t>
      </w:r>
      <w:r w:rsidR="00FE0C9F">
        <w:rPr>
          <w:rFonts w:ascii="Times New Roman" w:hAnsi="Times New Roman" w:cs="Times New Roman"/>
        </w:rPr>
        <w:t>stress throughout the body</w:t>
      </w:r>
      <w:r w:rsidR="00491522">
        <w:rPr>
          <w:rFonts w:ascii="Times New Roman" w:hAnsi="Times New Roman" w:cs="Times New Roman"/>
        </w:rPr>
        <w:t xml:space="preserve">. </w:t>
      </w:r>
      <w:r w:rsidR="00646192">
        <w:rPr>
          <w:rFonts w:ascii="Times New Roman" w:hAnsi="Times New Roman" w:cs="Times New Roman"/>
        </w:rPr>
        <w:t>P</w:t>
      </w:r>
      <w:r>
        <w:rPr>
          <w:rFonts w:ascii="Times New Roman" w:hAnsi="Times New Roman" w:cs="Times New Roman"/>
        </w:rPr>
        <w:t xml:space="preserve">regnancy itself is an oft-underappreciated stressor on the body, an effect that is consistent with elevations in GDF15. </w:t>
      </w:r>
      <w:r w:rsidR="00110674" w:rsidRPr="00110674">
        <w:rPr>
          <w:rFonts w:ascii="Times New Roman" w:hAnsi="Times New Roman" w:cs="Times New Roman"/>
        </w:rPr>
        <w:t xml:space="preserve">The goal of this study was to </w:t>
      </w:r>
      <w:r w:rsidR="00D144CA">
        <w:rPr>
          <w:rFonts w:ascii="Times New Roman" w:hAnsi="Times New Roman" w:cs="Times New Roman"/>
        </w:rPr>
        <w:t xml:space="preserve">understand the role of </w:t>
      </w:r>
      <w:r w:rsidR="003F62BE">
        <w:rPr>
          <w:rFonts w:ascii="Times New Roman" w:hAnsi="Times New Roman" w:cs="Times New Roman"/>
          <w:iCs/>
        </w:rPr>
        <w:t>GDF15</w:t>
      </w:r>
      <w:r w:rsidR="003F62BE">
        <w:rPr>
          <w:rFonts w:ascii="Times New Roman" w:hAnsi="Times New Roman" w:cs="Times New Roman"/>
        </w:rPr>
        <w:t xml:space="preserve"> </w:t>
      </w:r>
      <w:r w:rsidR="00CB2486">
        <w:rPr>
          <w:rFonts w:ascii="Times New Roman" w:hAnsi="Times New Roman" w:cs="Times New Roman"/>
        </w:rPr>
        <w:t>i</w:t>
      </w:r>
      <w:r>
        <w:rPr>
          <w:rFonts w:ascii="Times New Roman" w:hAnsi="Times New Roman" w:cs="Times New Roman"/>
        </w:rPr>
        <w:t>n gestational health</w:t>
      </w:r>
      <w:r w:rsidR="00D144CA">
        <w:rPr>
          <w:rFonts w:ascii="Times New Roman" w:hAnsi="Times New Roman" w:cs="Times New Roman"/>
        </w:rPr>
        <w:t xml:space="preserve">. </w:t>
      </w:r>
      <w:r>
        <w:rPr>
          <w:rFonts w:ascii="Times New Roman" w:hAnsi="Times New Roman" w:cs="Times New Roman"/>
        </w:rPr>
        <w:t>To date</w:t>
      </w:r>
      <w:r w:rsidR="00BE6434">
        <w:rPr>
          <w:rFonts w:ascii="Times New Roman" w:hAnsi="Times New Roman" w:cs="Times New Roman"/>
        </w:rPr>
        <w:t>,</w:t>
      </w:r>
      <w:r>
        <w:rPr>
          <w:rFonts w:ascii="Times New Roman" w:hAnsi="Times New Roman" w:cs="Times New Roman"/>
        </w:rPr>
        <w:t xml:space="preserve"> t</w:t>
      </w:r>
      <w:r w:rsidR="00AB67D8">
        <w:rPr>
          <w:rFonts w:ascii="Times New Roman" w:hAnsi="Times New Roman" w:cs="Times New Roman"/>
        </w:rPr>
        <w:t xml:space="preserve">here are very few studies that evaluate </w:t>
      </w:r>
      <w:r>
        <w:rPr>
          <w:rFonts w:ascii="Times New Roman" w:hAnsi="Times New Roman" w:cs="Times New Roman"/>
        </w:rPr>
        <w:t xml:space="preserve">GDF15 </w:t>
      </w:r>
      <w:r w:rsidR="00AB67D8">
        <w:rPr>
          <w:rFonts w:ascii="Times New Roman" w:hAnsi="Times New Roman" w:cs="Times New Roman"/>
        </w:rPr>
        <w:t xml:space="preserve">in human pregnancy. </w:t>
      </w:r>
      <w:r w:rsidR="005C11D2">
        <w:rPr>
          <w:rFonts w:ascii="Times New Roman" w:hAnsi="Times New Roman" w:cs="Times New Roman"/>
        </w:rPr>
        <w:t>Circulating GDF15 levels during pregnancy i</w:t>
      </w:r>
      <w:r w:rsidR="00F24DB2">
        <w:rPr>
          <w:rFonts w:ascii="Times New Roman" w:hAnsi="Times New Roman" w:cs="Times New Roman"/>
        </w:rPr>
        <w:t>s</w:t>
      </w:r>
      <w:r w:rsidR="005C11D2">
        <w:rPr>
          <w:rFonts w:ascii="Times New Roman" w:hAnsi="Times New Roman" w:cs="Times New Roman"/>
        </w:rPr>
        <w:t xml:space="preserve"> </w:t>
      </w:r>
      <w:r w:rsidR="005C11D2">
        <w:rPr>
          <w:rFonts w:ascii="Times New Roman" w:hAnsi="Times New Roman" w:cs="Times New Roman"/>
        </w:rPr>
        <w:lastRenderedPageBreak/>
        <w:t>associated with body weight and BMI is inconsistent in human cohorts. Elevated c</w:t>
      </w:r>
      <w:r w:rsidR="00B526DC">
        <w:rPr>
          <w:rFonts w:ascii="Times New Roman" w:hAnsi="Times New Roman" w:cs="Times New Roman"/>
        </w:rPr>
        <w:t xml:space="preserve">irculating </w:t>
      </w:r>
      <w:r w:rsidR="005C11D2">
        <w:rPr>
          <w:rFonts w:ascii="Times New Roman" w:hAnsi="Times New Roman" w:cs="Times New Roman"/>
        </w:rPr>
        <w:t xml:space="preserve">levels of </w:t>
      </w:r>
      <w:r>
        <w:rPr>
          <w:rFonts w:ascii="Times New Roman" w:hAnsi="Times New Roman" w:cs="Times New Roman"/>
        </w:rPr>
        <w:t>GDF15</w:t>
      </w:r>
      <w:r w:rsidR="005C11D2">
        <w:rPr>
          <w:rFonts w:ascii="Times New Roman" w:hAnsi="Times New Roman" w:cs="Times New Roman"/>
        </w:rPr>
        <w:t xml:space="preserve"> have been documented in expectant parents with </w:t>
      </w:r>
      <w:r w:rsidR="00B526DC">
        <w:rPr>
          <w:rFonts w:ascii="Times New Roman" w:hAnsi="Times New Roman" w:cs="Times New Roman"/>
        </w:rPr>
        <w:t xml:space="preserve">normal weight </w:t>
      </w:r>
      <w:r w:rsidR="005C11D2">
        <w:rPr>
          <w:rFonts w:ascii="Times New Roman" w:hAnsi="Times New Roman" w:cs="Times New Roman"/>
        </w:rPr>
        <w:t>status compared to those with obesity</w:t>
      </w:r>
      <w:r w:rsidR="007E7A4E">
        <w:rPr>
          <w:rFonts w:ascii="Times New Roman" w:hAnsi="Times New Roman" w:cs="Times New Roman"/>
        </w:rPr>
        <w:t xml:space="preserve">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{"citationID":"e9t3jF16","properties":{"formattedCitation":"(7)","plainCitation":"(7)","noteIndex":0},"citationItems":[{"id":436,"uris":["http://zotero.org/users/5073745/items/D7NVPGRH"],"itemData":{"id":436,"type":"article-journal","abstract":"Objective/Aim Growth-differentiation-factor 15 (GDF15) has been suggested to improve or protect beta cell function. During pregnancy, beta cell numbers and function increase to overcome the natural rise in insulin resistance during gestation. In this study, we longitudinally measured serum GDF15 levels during and after pregnancy in women of normal weight (NW) and in women with obesity (OB) and explored associations between GDF15 and changes in beta cell function by homeostatic model assessment (HOMA). Methods The cohort participants were 38 NW (BMI 22.3 ± 1.7) and 35 OB (BMI 35.8 ± 4.2). Blood was sampled and body composition measured at each trimester (T1, T2, and T3) and at 6, 12 and 18 months postpartum. Fasting glucose, insulin and GDF15 were measured, and HOMA for insulin resistance (HOMA-IR) and beta cell function (HOMA-B) determined. Results GDF15 levels increased significantly each trimester and were 200-fold higher at T3 than in the nonpregnant postpartum state. GDF15 was higher in NW than OB during pregnancy, but was reversed after pregnancy with a significant interaction effect. GDF15 correlated inversely with BMI and fat-free mass at T3. Low GDF15 was associated with lower incidence of nausea and with carrying a male foetus. The pregnancy induced increase in GDF15 associated with increased HOMA-B in OB and with reduced fasting glucose in all women. Conclusion Large gestational upregulation of GDF15 levels may help increase insulin secretory function to overcome pregnancy-induced insulin resistance.","container-title":"Clinical Endocrinology","DOI":"10.1111/cen.14433","ISSN":"1365-2265","issue":"1","language":"en","note":"_eprint: https://onlinelibrary.wiley.com/doi/pdf/10.1111/cen.14433","page":"92-100","source":"Wiley Online Library","title":"Growth-differentiation-factor 15 levels in obese and healthy pregnancies: Relation to insulin resistance and insulin secretory function","title-short":"Growth-differentiation-factor 15 levels in obese and healthy pregnancies","volume":"95","author":[{"family":"Andersson-Hall","given":"Ulrika"},{"family":"Joelsson","given":"Louise"},{"family":"Svedin","given":"Pernilla"},{"family":"Mallard","given":"Carina"},{"family":"Holmäng","given":"Agneta"}],"issued":{"date-parts":[["2021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(7)</w:t>
      </w:r>
      <w:r w:rsidR="00B526DC">
        <w:rPr>
          <w:rFonts w:ascii="Times New Roman" w:hAnsi="Times New Roman" w:cs="Times New Roman"/>
        </w:rPr>
        <w:fldChar w:fldCharType="end"/>
      </w:r>
      <w:r w:rsidR="007E7A4E">
        <w:rPr>
          <w:rFonts w:ascii="Times New Roman" w:hAnsi="Times New Roman" w:cs="Times New Roman"/>
        </w:rPr>
        <w:t xml:space="preserve">. </w:t>
      </w:r>
      <w:r w:rsidR="008751B7">
        <w:rPr>
          <w:rFonts w:ascii="Times New Roman" w:hAnsi="Times New Roman" w:cs="Times New Roman"/>
        </w:rPr>
        <w:t>GDF15</w:t>
      </w:r>
      <w:r w:rsidR="005C11D2">
        <w:rPr>
          <w:rFonts w:ascii="Times New Roman" w:hAnsi="Times New Roman" w:cs="Times New Roman"/>
        </w:rPr>
        <w:t xml:space="preserve"> has also been</w:t>
      </w:r>
      <w:r w:rsidR="00B526DC">
        <w:rPr>
          <w:rFonts w:ascii="Times New Roman" w:hAnsi="Times New Roman" w:cs="Times New Roman"/>
        </w:rPr>
        <w:t xml:space="preserve"> negatively associated with total gestational weight gain </w:t>
      </w:r>
      <w:r w:rsidR="00B526DC">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{"citationID":"J1mzk2Bq","properties":{"formattedCitation":"(22)","plainCitation":"(22)","noteIndex":0},"citationItems":[{"id":441,"uris":["http://zotero.org/users/5073745/items/9VI47QZ9"],"itemData":{"id":441,"type":"article-journal","abstract":"Objectives\nBased on a prospective birth cohort, we aimed to investigate the associations between maternal circulating metals exposure and gestational weight gain (GWG) across pregnancy, and explore whether maternal inflammatory cytokines could contribute to the GWG changes associated with metals exposure.\nMethods\nA total of 234 pregnant women from the Shanghai Maternal-Child Pairs cohort were enrolled in this panel study. 547 blood and serum samples were collected from pregnant women during three follow-up visits, and the circulating concentrations of 27 metals were determined by using the ICP-MS method. Five inflammatory cytokines in serum samples were measured through multiplexed immunoassays. The linear mixed models were used to estimate the association between each ln-transformed metal concentration and GWG across pregnancy. Robust generalized linear regression models were used to estimate the associations among circulating metals, GWG, and inflammatory cytokines.\nResults\nThe GWG during pregnancy was 13.76 ± 1.40 kg. The concentrations Co, Zn, Mo, B, Ag and Te in second or third trimesters were significantly higher than those in early second trimester. The concentration of Mg decreased with the increase of pregnant weeks and no significant statistical differences were found in the concentrations of other metals in different trimesters. Among the detected 26 metals, Li and Sr concentrations were positively associated with GWG in the third trimester. The GWG increased by 0.100 kg (95% CI 0.005, 0.195) and 0.120 kg (95% CI 0.009, 0.232) with each one ln-concentration increase in circulating Li and Sr concentrations, respectively. Concentrations of Li and Sr in the third trimester were positively associated with tumor necrosis factor-alpha (TNF-α) and interleukin (IL)-6, but negatively associated with growth differentiation factor-15 (GDF-15) significantly. Besides, IL-6 and GDF-15 levels were associated with the increase or decrease of overall pregnancy GWG, respectively.\nConclusions\nResults showed that maternal exposure to Li and Sr were associated with increased GWG, in which maternal IL-6 and GDF-15 could contribute to the associations between metal exposures and GWG in pregnant women.","container-title":"Ecotoxicology and Environmental Safety","DOI":"10.1016/j.ecoenv.2020.110697","ISSN":"0147-6513","journalAbbreviation":"Ecotoxicology and Environmental Safety","language":"en","page":"110697","source":"ScienceDirect","title":"Circulating metal concentrations, inflammatory cytokines and gestational weight gain: Shanghai MCPC cohort","title-short":"Circulating metal concentrations, inflammatory cytokines and gestational weight gain","volume":"199","author":[{"family":"Wang","given":"Pengpeng"},{"family":"Ma","given":"Wenjuan"},{"family":"Zhou","given":"Yuhan"},{"family":"Zhao","given":"Yingya"},{"family":"Shi","given":"Huijing"},{"family":"Yang","given":"Qing"},{"family":"Zhang","given":"Yunhui"}],"issued":{"date-parts":[["2020",8,1]]}}}],"schema":"https://github.com/citation-style-language/schema/raw/master/csl-citation.json"} </w:instrText>
      </w:r>
      <w:r w:rsidR="00B526DC">
        <w:rPr>
          <w:rFonts w:ascii="Times New Roman" w:hAnsi="Times New Roman" w:cs="Times New Roman"/>
        </w:rPr>
        <w:fldChar w:fldCharType="separate"/>
      </w:r>
      <w:r w:rsidR="00A73687" w:rsidRPr="00A73687">
        <w:rPr>
          <w:rFonts w:ascii="Times New Roman" w:hAnsi="Times New Roman" w:cs="Times New Roman"/>
        </w:rPr>
        <w:t>(22)</w:t>
      </w:r>
      <w:r w:rsidR="00B526DC">
        <w:rPr>
          <w:rFonts w:ascii="Times New Roman" w:hAnsi="Times New Roman" w:cs="Times New Roman"/>
        </w:rPr>
        <w:fldChar w:fldCharType="end"/>
      </w:r>
      <w:r w:rsidR="00B526DC">
        <w:rPr>
          <w:rFonts w:ascii="Times New Roman" w:hAnsi="Times New Roman" w:cs="Times New Roman"/>
        </w:rPr>
        <w:t>.</w:t>
      </w:r>
      <w:r w:rsidR="001B7833">
        <w:rPr>
          <w:rFonts w:ascii="Times New Roman" w:hAnsi="Times New Roman" w:cs="Times New Roman"/>
        </w:rPr>
        <w:t xml:space="preserve"> </w:t>
      </w:r>
      <w:r w:rsidR="005C11D2">
        <w:rPr>
          <w:rFonts w:ascii="Times New Roman" w:hAnsi="Times New Roman" w:cs="Times New Roman"/>
        </w:rPr>
        <w:t>Because of these associations in human pregnancy studies with lower body weights and gestational weight gain, we anticipated unrestrained food intake and weight gain in our murine model. However, t</w:t>
      </w:r>
      <w:r w:rsidR="0034537A">
        <w:rPr>
          <w:rFonts w:ascii="Times New Roman" w:hAnsi="Times New Roman" w:cs="Times New Roman"/>
        </w:rPr>
        <w:t>he lack of</w:t>
      </w:r>
      <w:r w:rsidR="003F62BE">
        <w:rPr>
          <w:rFonts w:ascii="Times New Roman" w:hAnsi="Times New Roman" w:cs="Times New Roman"/>
        </w:rPr>
        <w:t xml:space="preserve"> prominent changes in </w:t>
      </w:r>
      <w:r w:rsidR="0034537A">
        <w:rPr>
          <w:rFonts w:ascii="Times New Roman" w:hAnsi="Times New Roman" w:cs="Times New Roman"/>
        </w:rPr>
        <w:t>gestational outcome</w:t>
      </w:r>
      <w:r w:rsidR="003F62BE">
        <w:rPr>
          <w:rFonts w:ascii="Times New Roman" w:hAnsi="Times New Roman" w:cs="Times New Roman"/>
        </w:rPr>
        <w:t>s</w:t>
      </w:r>
      <w:r w:rsidR="0034537A">
        <w:rPr>
          <w:rFonts w:ascii="Times New Roman" w:hAnsi="Times New Roman" w:cs="Times New Roman"/>
        </w:rPr>
        <w:t xml:space="preserve">, is </w:t>
      </w:r>
      <w:r w:rsidR="005C11D2">
        <w:rPr>
          <w:rFonts w:ascii="Times New Roman" w:hAnsi="Times New Roman" w:cs="Times New Roman"/>
        </w:rPr>
        <w:t xml:space="preserve">nonetheless </w:t>
      </w:r>
      <w:r w:rsidR="0034537A">
        <w:rPr>
          <w:rFonts w:ascii="Times New Roman" w:hAnsi="Times New Roman" w:cs="Times New Roman"/>
        </w:rPr>
        <w:t xml:space="preserve">novel in </w:t>
      </w:r>
      <w:r w:rsidR="005C11D2">
        <w:rPr>
          <w:rFonts w:ascii="Times New Roman" w:hAnsi="Times New Roman" w:cs="Times New Roman"/>
        </w:rPr>
        <w:t>GDF15</w:t>
      </w:r>
      <w:r w:rsidR="0034537A">
        <w:rPr>
          <w:rFonts w:ascii="Times New Roman" w:hAnsi="Times New Roman" w:cs="Times New Roman"/>
        </w:rPr>
        <w:t xml:space="preserve"> literature. Previous reports of </w:t>
      </w:r>
      <w:r w:rsidR="0034537A" w:rsidRPr="00C210D1">
        <w:rPr>
          <w:rFonts w:ascii="Times New Roman" w:hAnsi="Times New Roman" w:cs="Times New Roman"/>
          <w:i/>
        </w:rPr>
        <w:t>Gdf15</w:t>
      </w:r>
      <w:r w:rsidR="0034537A">
        <w:rPr>
          <w:rFonts w:ascii="Times New Roman" w:hAnsi="Times New Roman" w:cs="Times New Roman"/>
        </w:rPr>
        <w:t xml:space="preserve"> </w:t>
      </w:r>
      <w:r w:rsidR="003F62BE">
        <w:rPr>
          <w:rFonts w:ascii="Times New Roman" w:hAnsi="Times New Roman" w:cs="Times New Roman"/>
        </w:rPr>
        <w:t xml:space="preserve">or </w:t>
      </w:r>
      <w:proofErr w:type="spellStart"/>
      <w:r w:rsidR="003F62BE">
        <w:rPr>
          <w:rFonts w:ascii="Times New Roman" w:hAnsi="Times New Roman" w:cs="Times New Roman"/>
          <w:i/>
        </w:rPr>
        <w:t>Gfral</w:t>
      </w:r>
      <w:proofErr w:type="spellEnd"/>
      <w:r w:rsidR="003F62BE">
        <w:rPr>
          <w:rFonts w:ascii="Times New Roman" w:hAnsi="Times New Roman" w:cs="Times New Roman"/>
          <w:i/>
        </w:rPr>
        <w:t xml:space="preserve"> </w:t>
      </w:r>
      <w:r w:rsidR="0034537A">
        <w:rPr>
          <w:rFonts w:ascii="Times New Roman" w:hAnsi="Times New Roman" w:cs="Times New Roman"/>
        </w:rPr>
        <w:t xml:space="preserve">null </w:t>
      </w:r>
      <w:r w:rsidR="003F62BE">
        <w:rPr>
          <w:rFonts w:ascii="Times New Roman" w:hAnsi="Times New Roman" w:cs="Times New Roman"/>
        </w:rPr>
        <w:t xml:space="preserve">mouse </w:t>
      </w:r>
      <w:r w:rsidR="0034537A">
        <w:rPr>
          <w:rFonts w:ascii="Times New Roman" w:hAnsi="Times New Roman" w:cs="Times New Roman"/>
        </w:rPr>
        <w:t xml:space="preserve">models </w:t>
      </w:r>
      <w:r w:rsidR="003F62BE">
        <w:rPr>
          <w:rFonts w:ascii="Times New Roman" w:hAnsi="Times New Roman" w:cs="Times New Roman"/>
        </w:rPr>
        <w:t>have generally not</w:t>
      </w:r>
      <w:r w:rsidR="0034537A">
        <w:rPr>
          <w:rFonts w:ascii="Times New Roman" w:hAnsi="Times New Roman" w:cs="Times New Roman"/>
        </w:rPr>
        <w:t xml:space="preserve"> </w:t>
      </w:r>
      <w:r w:rsidR="003F62BE">
        <w:rPr>
          <w:rFonts w:ascii="Times New Roman" w:hAnsi="Times New Roman" w:cs="Times New Roman"/>
        </w:rPr>
        <w:t xml:space="preserve">reported </w:t>
      </w:r>
      <w:r w:rsidR="0034537A">
        <w:rPr>
          <w:rFonts w:ascii="Times New Roman" w:hAnsi="Times New Roman" w:cs="Times New Roman"/>
        </w:rPr>
        <w:t>pregnancy or gestational outcomes during breeding or maintenance, but only describe differences as adults when used in experimental model</w:t>
      </w:r>
      <w:r w:rsidR="003F62BE">
        <w:rPr>
          <w:rFonts w:ascii="Times New Roman" w:hAnsi="Times New Roman" w:cs="Times New Roman"/>
        </w:rPr>
        <w:t>s</w:t>
      </w:r>
      <w:r w:rsidR="0034537A">
        <w:rPr>
          <w:rFonts w:ascii="Times New Roman" w:hAnsi="Times New Roman" w:cs="Times New Roman"/>
        </w:rPr>
        <w:t xml:space="preserve">. </w:t>
      </w:r>
      <w:r w:rsidR="005C11D2">
        <w:rPr>
          <w:rFonts w:ascii="Times New Roman" w:hAnsi="Times New Roman" w:cs="Times New Roman"/>
        </w:rPr>
        <w:t>To our knowledge, the only study with noting major changes in gestational outcomes assessed</w:t>
      </w:r>
      <w:r w:rsidR="0040475E">
        <w:rPr>
          <w:rFonts w:ascii="Times New Roman" w:hAnsi="Times New Roman" w:cs="Times New Roman"/>
        </w:rPr>
        <w:t xml:space="preserve"> transgenic expression of human </w:t>
      </w:r>
      <w:r w:rsidR="0040475E" w:rsidRPr="00791C8E">
        <w:rPr>
          <w:rFonts w:ascii="Times New Roman" w:hAnsi="Times New Roman" w:cs="Times New Roman"/>
          <w:i/>
          <w:iCs/>
        </w:rPr>
        <w:t>GDF15</w:t>
      </w:r>
      <w:r w:rsidR="0040475E">
        <w:rPr>
          <w:rFonts w:ascii="Times New Roman" w:hAnsi="Times New Roman" w:cs="Times New Roman"/>
        </w:rPr>
        <w:t xml:space="preserve"> in mice </w:t>
      </w:r>
      <w:r w:rsidR="00F50237">
        <w:rPr>
          <w:rFonts w:ascii="Times New Roman" w:hAnsi="Times New Roman" w:cs="Times New Roman"/>
        </w:rPr>
        <w:t xml:space="preserve">and </w:t>
      </w:r>
      <w:r w:rsidR="0040475E">
        <w:rPr>
          <w:rFonts w:ascii="Times New Roman" w:hAnsi="Times New Roman" w:cs="Times New Roman"/>
        </w:rPr>
        <w:t xml:space="preserve">found that there </w:t>
      </w:r>
      <w:r w:rsidR="00D719EA">
        <w:rPr>
          <w:rFonts w:ascii="Times New Roman" w:hAnsi="Times New Roman" w:cs="Times New Roman"/>
        </w:rPr>
        <w:t xml:space="preserve">was early </w:t>
      </w:r>
      <w:r w:rsidR="00BE6434">
        <w:rPr>
          <w:rFonts w:ascii="Times New Roman" w:hAnsi="Times New Roman" w:cs="Times New Roman"/>
        </w:rPr>
        <w:t xml:space="preserve">mammary gland </w:t>
      </w:r>
      <w:r w:rsidR="00D719EA">
        <w:rPr>
          <w:rFonts w:ascii="Times New Roman" w:hAnsi="Times New Roman" w:cs="Times New Roman"/>
        </w:rPr>
        <w:t>involution</w:t>
      </w:r>
      <w:r w:rsidR="00BE6434">
        <w:rPr>
          <w:rFonts w:ascii="Times New Roman" w:hAnsi="Times New Roman" w:cs="Times New Roman"/>
        </w:rPr>
        <w:t>,</w:t>
      </w:r>
      <w:r w:rsidR="00D719EA">
        <w:rPr>
          <w:rFonts w:ascii="Times New Roman" w:hAnsi="Times New Roman" w:cs="Times New Roman"/>
        </w:rPr>
        <w:t xml:space="preserve"> reduced milk production</w:t>
      </w:r>
      <w:r w:rsidR="001A1D01">
        <w:rPr>
          <w:rFonts w:ascii="Times New Roman" w:hAnsi="Times New Roman" w:cs="Times New Roman"/>
        </w:rPr>
        <w:t>,</w:t>
      </w:r>
      <w:r w:rsidR="0040475E">
        <w:rPr>
          <w:rFonts w:ascii="Times New Roman" w:hAnsi="Times New Roman" w:cs="Times New Roman"/>
        </w:rPr>
        <w:t xml:space="preserve"> reduced survival in pups</w:t>
      </w:r>
      <w:r w:rsidR="001A1D01">
        <w:rPr>
          <w:rFonts w:ascii="Times New Roman" w:hAnsi="Times New Roman" w:cs="Times New Roman"/>
        </w:rPr>
        <w:t>,</w:t>
      </w:r>
      <w:r w:rsidR="0040475E">
        <w:rPr>
          <w:rFonts w:ascii="Times New Roman" w:hAnsi="Times New Roman" w:cs="Times New Roman"/>
        </w:rPr>
        <w:t xml:space="preserve"> and lower weight gain</w:t>
      </w:r>
      <w:r w:rsidR="00BE6434">
        <w:rPr>
          <w:rFonts w:ascii="Times New Roman" w:hAnsi="Times New Roman" w:cs="Times New Roman"/>
        </w:rPr>
        <w:t xml:space="preserve"> in</w:t>
      </w:r>
      <w:r w:rsidR="0040475E">
        <w:rPr>
          <w:rFonts w:ascii="Times New Roman" w:hAnsi="Times New Roman" w:cs="Times New Roman"/>
        </w:rPr>
        <w:t xml:space="preserve"> the postnatal period </w:t>
      </w:r>
      <w:r w:rsidR="00BE6434">
        <w:rPr>
          <w:rFonts w:ascii="Times New Roman" w:hAnsi="Times New Roman" w:cs="Times New Roman"/>
        </w:rPr>
        <w:t xml:space="preserve">in offspring </w:t>
      </w:r>
      <w:r w:rsidR="0040475E">
        <w:rPr>
          <w:rFonts w:ascii="Times New Roman" w:hAnsi="Times New Roman" w:cs="Times New Roman"/>
        </w:rPr>
        <w:t xml:space="preserve">born to transgenic dams </w:t>
      </w:r>
      <w:r w:rsidR="0040475E" w:rsidRPr="00E42C05">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{"citationID":"abwxrZw9","properties":{"formattedCitation":"(38)","plainCitation":"(38)","noteIndex":0},"citationItems":[{"id":456,"uris":["http://zotero.org/users/5073745/items/MW9GMYQZ"],"itemData":{"id":456,"type":"article-journal","abstract":"Transgenic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40475E" w:rsidRPr="00E42C05">
        <w:rPr>
          <w:rFonts w:ascii="Times New Roman" w:hAnsi="Times New Roman" w:cs="Times New Roman"/>
        </w:rPr>
        <w:fldChar w:fldCharType="separate"/>
      </w:r>
      <w:r w:rsidR="00A73687" w:rsidRPr="00A73687">
        <w:rPr>
          <w:rFonts w:ascii="Times New Roman" w:hAnsi="Times New Roman" w:cs="Times New Roman"/>
        </w:rPr>
        <w:t>(38)</w:t>
      </w:r>
      <w:r w:rsidR="0040475E" w:rsidRPr="00E42C05">
        <w:rPr>
          <w:rFonts w:ascii="Times New Roman" w:hAnsi="Times New Roman" w:cs="Times New Roman"/>
        </w:rPr>
        <w:fldChar w:fldCharType="end"/>
      </w:r>
      <w:r w:rsidR="0040475E" w:rsidRPr="00E42C05">
        <w:rPr>
          <w:rFonts w:ascii="Times New Roman" w:hAnsi="Times New Roman" w:cs="Times New Roman"/>
        </w:rPr>
        <w:t>.</w:t>
      </w:r>
      <w:r w:rsidR="001A1D01" w:rsidRPr="00E42C05">
        <w:rPr>
          <w:rFonts w:ascii="Times New Roman" w:hAnsi="Times New Roman" w:cs="Times New Roman"/>
        </w:rPr>
        <w:t xml:space="preserve"> </w:t>
      </w:r>
      <w:r w:rsidR="00882A87">
        <w:rPr>
          <w:rFonts w:ascii="Times New Roman" w:hAnsi="Times New Roman" w:cs="Times New Roman"/>
        </w:rPr>
        <w:t>The unexpected lack of</w:t>
      </w:r>
      <w:r w:rsidR="00646192">
        <w:rPr>
          <w:rFonts w:ascii="Times New Roman" w:hAnsi="Times New Roman" w:cs="Times New Roman"/>
        </w:rPr>
        <w:t xml:space="preserve"> evidence that loss of </w:t>
      </w:r>
      <w:r w:rsidR="00882A87">
        <w:rPr>
          <w:rFonts w:ascii="Times New Roman" w:hAnsi="Times New Roman" w:cs="Times New Roman"/>
        </w:rPr>
        <w:t xml:space="preserve">GDF15 </w:t>
      </w:r>
      <w:r w:rsidR="00646192">
        <w:rPr>
          <w:rFonts w:ascii="Times New Roman" w:hAnsi="Times New Roman" w:cs="Times New Roman"/>
        </w:rPr>
        <w:t xml:space="preserve">is related to </w:t>
      </w:r>
      <w:r w:rsidR="00882A87">
        <w:rPr>
          <w:rFonts w:ascii="Times New Roman" w:hAnsi="Times New Roman" w:cs="Times New Roman"/>
        </w:rPr>
        <w:t xml:space="preserve">pregnancy related eating and weight gain may also be due to a lower level of residue homology between human and mouse </w:t>
      </w:r>
      <w:r w:rsidR="00882A87" w:rsidRPr="004E5E1F">
        <w:rPr>
          <w:rFonts w:ascii="Times New Roman" w:hAnsi="Times New Roman" w:cs="Times New Roman"/>
          <w:i/>
          <w:iCs/>
        </w:rPr>
        <w:t>Gdf15</w:t>
      </w:r>
      <w:r w:rsidR="00882A87">
        <w:rPr>
          <w:rFonts w:ascii="Times New Roman" w:hAnsi="Times New Roman" w:cs="Times New Roman"/>
        </w:rPr>
        <w:t xml:space="preserve"> </w:t>
      </w:r>
      <w:r w:rsidR="00882A8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{"citationID":"ZazM2VaR","properties":{"formattedCitation":"(39)","plainCitation":"(39)","noteIndex":0},"citationItems":[{"id":1945,"uris":["http://zotero.org/users/5073745/items/J7TYZZGI"],"itemData":{"id":1945,"type":"article-journal","abstract":"We have isolated the rat, mouse and human genes of a distant member of the TGF-β superfamily, growth/differentiation factor-15/macrophage inhibiting cytokine-1 (GDF-15/MIC-1) by screening of genomic libraries. All three genes are composed of two exons, and contain one single intron that interrupts the coding sequences at identical positions within the prepro-domain of the corresponding proteins. The predicted proteins contain the structural hallmarks of members of the TGF-β superfamily, including the seven conserved carboxy-terminal cysteine residues that form the cystine knot. The orthologous molecules show the lowest sequence conservation of all members of the TGF-β superfamily. RT-PCR reveals an abundant expression of GDF-15/MIC-1 mRNA in numerous embryonic and adult organs and tissues. Promoter analysis of the rat promoter indicates the presence of multiple regulatory elements, including a TATA-like sequence as well as several SP1, AP-1 and AP-2 sites. Deletion analysis suggests that a 350bp region upstream of the start of the open reading frame appears to be the most important for regulation of transcription.","container-title":"Gene","DOI":"10.1016/S0378-1119(99)00309-1","ISSN":"0378-1119","issue":"1","journalAbbreviation":"Gene","page":"105-111","source":"ScienceDirect","title":"Characterization of the rat, mouse, and human genes of growth/differentiation factor-15/macrophage inhibiting cytokine-1 (GDF-15/MIC-1)","volume":"237","author":[{"family":"Böttner","given":"Martina"},{"family":"Laaff","given":"Martin"},{"family":"Schechinger","given":"Birgit"},{"family":"Rappold","given":"Gudrun"},{"family":"Unsicker","given":"Klaus"},{"family":"Suter-Crazzolara","given":"Clemens"}],"issued":{"date-parts":[["1999",9,3]]}}}],"schema":"https://github.com/citation-style-language/schema/raw/master/csl-citation.json"} </w:instrText>
      </w:r>
      <w:r w:rsidR="00882A87">
        <w:rPr>
          <w:rFonts w:ascii="Times New Roman" w:hAnsi="Times New Roman" w:cs="Times New Roman"/>
        </w:rPr>
        <w:fldChar w:fldCharType="separate"/>
      </w:r>
      <w:r w:rsidR="00A73687" w:rsidRPr="00A73687">
        <w:rPr>
          <w:rFonts w:ascii="Times New Roman" w:hAnsi="Times New Roman" w:cs="Times New Roman"/>
        </w:rPr>
        <w:t>(39)</w:t>
      </w:r>
      <w:r w:rsidR="00882A87">
        <w:rPr>
          <w:rFonts w:ascii="Times New Roman" w:hAnsi="Times New Roman" w:cs="Times New Roman"/>
        </w:rPr>
        <w:fldChar w:fldCharType="end"/>
      </w:r>
      <w:r w:rsidR="00882A87">
        <w:rPr>
          <w:rFonts w:ascii="Times New Roman" w:hAnsi="Times New Roman" w:cs="Times New Roman"/>
        </w:rPr>
        <w:t xml:space="preserve">. It </w:t>
      </w:r>
      <w:r w:rsidR="003E28FC">
        <w:rPr>
          <w:rFonts w:ascii="Times New Roman" w:hAnsi="Times New Roman" w:cs="Times New Roman"/>
        </w:rPr>
        <w:t>c</w:t>
      </w:r>
      <w:r w:rsidR="00882A87">
        <w:rPr>
          <w:rFonts w:ascii="Times New Roman" w:hAnsi="Times New Roman" w:cs="Times New Roman"/>
        </w:rPr>
        <w:t xml:space="preserve">ould also explain why using transgenic, human </w:t>
      </w:r>
      <w:r w:rsidR="00882A87" w:rsidRPr="004E5E1F">
        <w:rPr>
          <w:rFonts w:ascii="Times New Roman" w:hAnsi="Times New Roman" w:cs="Times New Roman"/>
          <w:i/>
          <w:iCs/>
        </w:rPr>
        <w:t>GDF15</w:t>
      </w:r>
      <w:r w:rsidR="00882A87">
        <w:rPr>
          <w:rFonts w:ascii="Times New Roman" w:hAnsi="Times New Roman" w:cs="Times New Roman"/>
        </w:rPr>
        <w:t xml:space="preserve"> was associated with pregnancy related body weight and lactational differences when we saw none </w:t>
      </w:r>
      <w:r w:rsidR="00882A87">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{"citationID":"1g14njlO","properties":{"formattedCitation":"(38)","plainCitation":"(38)","noteIndex":0},"citationItems":[{"id":456,"uris":["http://zotero.org/users/5073745/items/MW9GMYQZ"],"itemData":{"id":456,"type":"article-journal","abstract":"Transgenic mice expressing human non-steroidal anti-inflammatory drug activated gene 1 (NAG-1) have less adipose tissue, improved insulin sensitivity, lower insulin levels and are resistant to dietary induced obesity. The hNAG-1 expressing mice are more metabolically active with a higher energy expenditure. This study investigates female reproduction in the hNAG-1 transgenic mice and finds the female mice are fertile but have reduced pup survival after birth. Examination of the mammary glands in these mice suggests that hNAG-1 expressing mice have altered mammary epithelial development during pregnancy, including reduced occupancy of the fat pad and increased apoptosis via TUNEL positive cells on lactation day 2. Pups nursing from hNAG-1 expressing dams have reduced milk spots compared to pups nursing from WT dams. When CD-1 pups were cross-fostered with hNAG-1 or WT dams; reduced milk volume was observed in pups nursing from hNAG-1 dams compared to pups nursing from WT dams in a lactation challenge study. Milk was isolated from WT and hNAG-1 dams, and the milk was found to have secreted NAG-1 protein (approximately 25 ng/mL) from hNAG-1 dams. The WT dams had no detectable hNAG-1 in the milk. A decrease in non-esterified free fatty acids in the milk of hNAG-1 dams was observed. Altered milk composition suggests that the pups were receiving inadequate nutrients during perinatal development. To examine this hypothesis serum was isolated from pups and clinical chemistry points were measured. Male and female pups nursing from hNAG-1 dams had reduced serum triglyceride concentrations. Microarray analysis revealed that genes involved in lipid metabolism are differentially expressed in hNAG-1 mammary glands. Furthermore, the expression of Cidea/CIDEA that has been shown to regulate milk lipid secretion in the mammary gland was reduced in hNAG-1 mammary glands. This study suggests that expression of hNAG-1 in mice leads to impaired lactation and reduces pup survival due to altered milk quality and quantity.","container-title":"PLoS ONE","DOI":"10.1371/journal.pone.0146518","ISSN":"1932-6203","issue":"1","journalAbbreviation":"PLoS One","note":"PMID: 26745373\nPMCID: PMC4706436","page":"e0146518","source":"PubMed Central","title":"Expression of Human NSAID Activated Gene 1 in Mice Leads to Altered Mammary Gland Differentiation and Impaired Lactation","volume":"11","author":[{"family":"Binder","given":"April K."},{"family":"Kosak","given":"Justin P."},{"family":"Janhardhan","given":"Kyathanahalli S."},{"family":"Moser","given":"Glenda"},{"family":"Eling","given":"Thomas E."},{"family":"Korach","given":"Kenneth S."}],"issued":{"date-parts":[["2016",1,8]]}}}],"schema":"https://github.com/citation-style-language/schema/raw/master/csl-citation.json"} </w:instrText>
      </w:r>
      <w:r w:rsidR="00882A87">
        <w:rPr>
          <w:rFonts w:ascii="Times New Roman" w:hAnsi="Times New Roman" w:cs="Times New Roman"/>
        </w:rPr>
        <w:fldChar w:fldCharType="separate"/>
      </w:r>
      <w:r w:rsidR="00A73687" w:rsidRPr="00A73687">
        <w:rPr>
          <w:rFonts w:ascii="Times New Roman" w:hAnsi="Times New Roman" w:cs="Times New Roman"/>
        </w:rPr>
        <w:t>(38)</w:t>
      </w:r>
      <w:r w:rsidR="00882A87">
        <w:rPr>
          <w:rFonts w:ascii="Times New Roman" w:hAnsi="Times New Roman" w:cs="Times New Roman"/>
        </w:rPr>
        <w:fldChar w:fldCharType="end"/>
      </w:r>
      <w:r w:rsidR="00882A87">
        <w:rPr>
          <w:rFonts w:ascii="Times New Roman" w:hAnsi="Times New Roman" w:cs="Times New Roman"/>
        </w:rPr>
        <w:t xml:space="preserve">. </w:t>
      </w:r>
      <w:r w:rsidR="003F62BE" w:rsidRPr="00E42C05">
        <w:rPr>
          <w:rFonts w:ascii="Times New Roman" w:hAnsi="Times New Roman" w:cs="Times New Roman"/>
        </w:rPr>
        <w:t xml:space="preserve">Previous work shows that external administration of GDF15, similar </w:t>
      </w:r>
      <w:r w:rsidR="00BE6434">
        <w:rPr>
          <w:rFonts w:ascii="Times New Roman" w:hAnsi="Times New Roman" w:cs="Times New Roman"/>
        </w:rPr>
        <w:t>to the rising</w:t>
      </w:r>
      <w:r w:rsidR="003F62BE" w:rsidRPr="00E42C05">
        <w:rPr>
          <w:rFonts w:ascii="Times New Roman" w:hAnsi="Times New Roman" w:cs="Times New Roman"/>
        </w:rPr>
        <w:t xml:space="preserve"> levels </w:t>
      </w:r>
      <w:r w:rsidR="00BE6434">
        <w:rPr>
          <w:rFonts w:ascii="Times New Roman" w:hAnsi="Times New Roman" w:cs="Times New Roman"/>
        </w:rPr>
        <w:t>accompanying</w:t>
      </w:r>
      <w:r w:rsidR="003F62BE" w:rsidRPr="00E42C05">
        <w:rPr>
          <w:rFonts w:ascii="Times New Roman" w:hAnsi="Times New Roman" w:cs="Times New Roman"/>
        </w:rPr>
        <w:t xml:space="preserve"> pregnancy, in mice results in reductions in food intake </w:t>
      </w:r>
      <w:r w:rsidR="003F62BE" w:rsidRPr="00E42C05">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{"citationID":"6spSNMao","properties":{"formattedCitation":"(15,40)","plainCitation":"(15,40)","noteIndex":0},"citationItems":[{"id":461,"uris":["http://zotero.org/users/5073745/items/4SK3Y76E"],"itemData":{"id":461,"type":"article-journal","container-title":"Nature Medicine","DOI":"10.1038/nm.4392","ISSN":"1078-8956, 1546-170X","issue":"10","journalAbbreviation":"Nat Med","language":"en","page":"1150-1157","source":"DOI.org (Crossref)","title":"GFRAL is the receptor for GDF15 and the ligand promotes weight loss in mice and nonhuman primates","volume":"23","author":[{"family":"Mullican","given":"Shannon E"},{"family":"Lin-Schmidt","given":"Xiefan"},{"family":"Chin","given":"Chen-Ni"},{"family":"Chavez","given":"Jose A"},{"family":"Furman","given":"Jennifer L"},{"family":"Armstrong","given":"Anthony A"},{"family":"Beck","given":"Stephen C"},{"family":"South","given":"Victoria J"},{"family":"Dinh","given":"Thai Q"},{"family":"Cash-Mason","given":"Tanesha D"},{"family":"Cavanaugh","given":"Cassandre R"},{"family":"Nelson","given":"Serena"},{"family":"Huang","given":"Chichi"},{"family":"Hunter","given":"Michael J"},{"family":"Rangwala","given":"Shamina M"}],"issued":{"date-parts":[["2017",10,1]]}}},{"id":235,"uris":["http://zotero.org/users/5073745/items/T9W7L7G4"],"itemData":{"id":235,"type":"article-journal","abstract":"Summary\nGDF15 is an established biomarker of cellular stress. The fact that it signals via a specific hindbrain receptor, GFRAL, and that mice lacking GDF15 manifest diet-induced obesity suggest that GDF15 may play a physiological role in energy balance. We performed experiments in humans, mice, and cells to determine if and how nutritional perturbations modify GDF15 expression. Circulating GDF15 levels manifest very modest changes in response to moderate caloric surpluses or deficits in mice or humans, differentiating it from classical intestinally derived satiety hormones and leptin. However, GDF15 levels do increase following sustained high-fat feeding or dietary amino acid imbalance in mice. We demonstrate that GDF15 expression is regulated by the integrated stress response and is induced in selected tissues in mice in these settings. Finally, we show that pharmacological GDF15 administration to mice can trigger conditioned taste aversion, suggesting that GDF15 may induce an aversive response to nutritional stress.","container-title":"Cell Metabolism","DOI":"10.1016/j.cmet.2018.12.016","ISSN":"1550-4131","issue":"3","journalAbbreviation":"Cell Metabolism","page":"707-718.e8","source":"ScienceDirect","title":"GDF15 Provides an Endocrine Signal of Nutritional Stress in Mice and Humans","volume":"29","author":[{"family":"Patel","given":"Satish"},{"family":"Alvarez-Guaita","given":"Anna"},{"family":"Melvin","given":"Audrey"},{"family":"Rimmington","given":"Debra"},{"family":"Dattilo","given":"Alessia"},{"family":"Miedzybrodzka","given":"Emily L."},{"family":"Cimino","given":"Irene"},{"family":"Maurin","given":"Anne-Catherine"},{"family":"Roberts","given":"Geoffrey P."},{"family":"Meek","given":"Claire L."},{"family":"Virtue","given":"Samuel"},{"family":"Sparks","given":"Lauren M."},{"family":"Parsons","given":"Stephanie A."},{"family":"Redman","given":"Leanne M."},{"family":"Bray","given":"George A."},{"family":"Liou","given":"Alice P."},{"family":"Woods","given":"Rachel M."},{"family":"Parry","given":"Sion A."},{"family":"Jeppesen","given":"Per B."},{"family":"Kolnes","given":"Anders J."},{"family":"Harding","given":"Heather P."},{"family":"Ron","given":"David"},{"family":"Vidal-Puig","given":"Antonio"},{"family":"Reimann","given":"Frank"},{"family":"Gribble","given":"Fiona M."},{"family":"Hulston","given":"Carl J."},{"family":"Farooqi","given":"I. Sadaf"},{"family":"Fafournoux","given":"Pierre"},{"family":"Smith","given":"Steven R."},{"family":"Jensen","given":"Jorgen"},{"family":"Breen","given":"Danna"},{"family":"Wu","given":"Zhidan"},{"family":"Zhang","given":"Bei B."},{"family":"Coll","given":"Anthony P."},{"family":"Savage","given":"David B."},{"family":"O’Rahilly","given":"Stephen"}],"issued":{"date-parts":[["2019",3,5]]}}}],"schema":"https://github.com/citation-style-language/schema/raw/master/csl-citation.json"} </w:instrText>
      </w:r>
      <w:r w:rsidR="003F62BE" w:rsidRPr="00E42C05">
        <w:rPr>
          <w:rFonts w:ascii="Times New Roman" w:hAnsi="Times New Roman" w:cs="Times New Roman"/>
        </w:rPr>
        <w:fldChar w:fldCharType="separate"/>
      </w:r>
      <w:r w:rsidR="00A73687" w:rsidRPr="00A73687">
        <w:rPr>
          <w:rFonts w:ascii="Times New Roman" w:hAnsi="Times New Roman" w:cs="Times New Roman"/>
        </w:rPr>
        <w:t>(15,40)</w:t>
      </w:r>
      <w:r w:rsidR="003F62BE" w:rsidRPr="00E42C05">
        <w:rPr>
          <w:rFonts w:ascii="Times New Roman" w:hAnsi="Times New Roman" w:cs="Times New Roman"/>
        </w:rPr>
        <w:fldChar w:fldCharType="end"/>
      </w:r>
      <w:r w:rsidR="003F62BE" w:rsidRPr="00E42C05">
        <w:rPr>
          <w:rFonts w:ascii="Times New Roman" w:hAnsi="Times New Roman" w:cs="Times New Roman"/>
        </w:rPr>
        <w:t xml:space="preserve">. </w:t>
      </w:r>
      <w:r w:rsidR="00BE6434">
        <w:rPr>
          <w:rFonts w:ascii="Times New Roman" w:hAnsi="Times New Roman" w:cs="Times New Roman"/>
        </w:rPr>
        <w:t>Our</w:t>
      </w:r>
      <w:r w:rsidR="001B7833">
        <w:rPr>
          <w:rFonts w:ascii="Times New Roman" w:hAnsi="Times New Roman" w:cs="Times New Roman"/>
        </w:rPr>
        <w:t xml:space="preserve"> current study found that ablation of </w:t>
      </w:r>
      <w:r w:rsidR="001B7833" w:rsidRPr="00922AF3">
        <w:rPr>
          <w:rFonts w:ascii="Times New Roman" w:hAnsi="Times New Roman" w:cs="Times New Roman"/>
          <w:i/>
          <w:iCs/>
        </w:rPr>
        <w:t>Gdf15</w:t>
      </w:r>
      <w:r w:rsidR="001B7833">
        <w:rPr>
          <w:rFonts w:ascii="Times New Roman" w:hAnsi="Times New Roman" w:cs="Times New Roman"/>
        </w:rPr>
        <w:t xml:space="preserve"> and the resulting </w:t>
      </w:r>
      <w:r w:rsidR="00B236DB">
        <w:rPr>
          <w:rFonts w:ascii="Times New Roman" w:hAnsi="Times New Roman" w:cs="Times New Roman"/>
        </w:rPr>
        <w:t>loss of</w:t>
      </w:r>
      <w:r w:rsidR="001B7833">
        <w:rPr>
          <w:rFonts w:ascii="Times New Roman" w:hAnsi="Times New Roman" w:cs="Times New Roman"/>
        </w:rPr>
        <w:t xml:space="preserve"> GDF15 in maternal circulation (</w:t>
      </w:r>
      <w:r w:rsidR="001B7833" w:rsidRPr="001B7833">
        <w:rPr>
          <w:rFonts w:ascii="Times New Roman" w:hAnsi="Times New Roman" w:cs="Times New Roman"/>
          <w:b/>
          <w:bCs/>
        </w:rPr>
        <w:t>Supplementary Figure 1A</w:t>
      </w:r>
      <w:r w:rsidR="001B7833">
        <w:rPr>
          <w:rFonts w:ascii="Times New Roman" w:hAnsi="Times New Roman" w:cs="Times New Roman"/>
        </w:rPr>
        <w:t xml:space="preserve">) does not result in any differences in body weight accretion during the prenatal </w:t>
      </w:r>
      <w:r w:rsidR="00885BFF">
        <w:rPr>
          <w:rFonts w:ascii="Times New Roman" w:hAnsi="Times New Roman" w:cs="Times New Roman"/>
        </w:rPr>
        <w:t>period and</w:t>
      </w:r>
      <w:r w:rsidR="001B7833">
        <w:rPr>
          <w:rFonts w:ascii="Times New Roman" w:hAnsi="Times New Roman" w:cs="Times New Roman"/>
        </w:rPr>
        <w:t xml:space="preserve"> resulted in non-statistically significant </w:t>
      </w:r>
      <w:r w:rsidR="00885BFF">
        <w:rPr>
          <w:rFonts w:ascii="Times New Roman" w:hAnsi="Times New Roman" w:cs="Times New Roman"/>
        </w:rPr>
        <w:t>higher body weights during the</w:t>
      </w:r>
      <w:r w:rsidR="001B7833">
        <w:rPr>
          <w:rFonts w:ascii="Times New Roman" w:hAnsi="Times New Roman" w:cs="Times New Roman"/>
        </w:rPr>
        <w:t xml:space="preserve"> postnatal period in mice</w:t>
      </w:r>
      <w:r w:rsidR="001A1D01">
        <w:rPr>
          <w:rFonts w:ascii="Times New Roman" w:hAnsi="Times New Roman" w:cs="Times New Roman"/>
        </w:rPr>
        <w:t>, with only small reductions in pup birth weight</w:t>
      </w:r>
      <w:r w:rsidR="001B7833">
        <w:rPr>
          <w:rFonts w:ascii="Times New Roman" w:hAnsi="Times New Roman" w:cs="Times New Roman"/>
        </w:rPr>
        <w:t xml:space="preserve">. This suggests that GDF15 in pregnant mice </w:t>
      </w:r>
      <w:r w:rsidR="003F62BE">
        <w:rPr>
          <w:rFonts w:ascii="Times New Roman" w:hAnsi="Times New Roman" w:cs="Times New Roman"/>
        </w:rPr>
        <w:t>is altered</w:t>
      </w:r>
      <w:r w:rsidR="00BE6434">
        <w:rPr>
          <w:rFonts w:ascii="Times New Roman" w:hAnsi="Times New Roman" w:cs="Times New Roman"/>
        </w:rPr>
        <w:t>,</w:t>
      </w:r>
      <w:r w:rsidR="003F62BE">
        <w:rPr>
          <w:rFonts w:ascii="Times New Roman" w:hAnsi="Times New Roman" w:cs="Times New Roman"/>
        </w:rPr>
        <w:t xml:space="preserve"> but it</w:t>
      </w:r>
      <w:r w:rsidR="00BE6434">
        <w:rPr>
          <w:rFonts w:ascii="Times New Roman" w:hAnsi="Times New Roman" w:cs="Times New Roman"/>
        </w:rPr>
        <w:t xml:space="preserve"> is</w:t>
      </w:r>
      <w:r w:rsidR="003F62BE">
        <w:rPr>
          <w:rFonts w:ascii="Times New Roman" w:hAnsi="Times New Roman" w:cs="Times New Roman"/>
        </w:rPr>
        <w:t xml:space="preserve"> not necessary for changes </w:t>
      </w:r>
      <w:r w:rsidR="003F62BE">
        <w:rPr>
          <w:rFonts w:ascii="Times New Roman" w:hAnsi="Times New Roman" w:cs="Times New Roman"/>
        </w:rPr>
        <w:lastRenderedPageBreak/>
        <w:t xml:space="preserve">in </w:t>
      </w:r>
      <w:r w:rsidR="001B7833">
        <w:rPr>
          <w:rFonts w:ascii="Times New Roman" w:hAnsi="Times New Roman" w:cs="Times New Roman"/>
        </w:rPr>
        <w:t xml:space="preserve">weight accretion during a normal </w:t>
      </w:r>
      <w:r w:rsidR="00684DDA">
        <w:rPr>
          <w:rFonts w:ascii="Times New Roman" w:hAnsi="Times New Roman" w:cs="Times New Roman"/>
        </w:rPr>
        <w:t xml:space="preserve">mouse </w:t>
      </w:r>
      <w:r w:rsidR="001B7833">
        <w:rPr>
          <w:rFonts w:ascii="Times New Roman" w:hAnsi="Times New Roman" w:cs="Times New Roman"/>
        </w:rPr>
        <w:t>pregnancy</w:t>
      </w:r>
      <w:r w:rsidR="005C0360">
        <w:rPr>
          <w:rFonts w:ascii="Times New Roman" w:hAnsi="Times New Roman" w:cs="Times New Roman"/>
        </w:rPr>
        <w:t>.</w:t>
      </w:r>
      <w:r w:rsidR="003F62BE">
        <w:rPr>
          <w:rFonts w:ascii="Times New Roman" w:hAnsi="Times New Roman" w:cs="Times New Roman"/>
        </w:rPr>
        <w:t xml:space="preserve"> It is possible that under conditions of elevated somatic stress</w:t>
      </w:r>
      <w:r w:rsidR="00BE6434">
        <w:rPr>
          <w:rFonts w:ascii="Times New Roman" w:hAnsi="Times New Roman" w:cs="Times New Roman"/>
        </w:rPr>
        <w:t xml:space="preserve"> other than pregnancy</w:t>
      </w:r>
      <w:r w:rsidR="003F62BE">
        <w:rPr>
          <w:rFonts w:ascii="Times New Roman" w:hAnsi="Times New Roman" w:cs="Times New Roman"/>
        </w:rPr>
        <w:t>, GDF15 plays a larger role.</w:t>
      </w:r>
      <w:r w:rsidR="00CF07BD">
        <w:rPr>
          <w:rFonts w:ascii="Times New Roman" w:hAnsi="Times New Roman" w:cs="Times New Roman"/>
        </w:rPr>
        <w:t xml:space="preserve"> It is also possible that the deletion of GDF15 during mouse pregnancy is of little effect because GDF15 in circulation increases only modestly in rodents</w:t>
      </w:r>
      <w:r w:rsidR="00684DDA">
        <w:rPr>
          <w:rFonts w:ascii="Times New Roman" w:hAnsi="Times New Roman" w:cs="Times New Roman"/>
        </w:rPr>
        <w:t xml:space="preserve"> (2-fold) compared to humans and primates</w:t>
      </w:r>
      <w:r w:rsidR="00CF07BD">
        <w:rPr>
          <w:rFonts w:ascii="Times New Roman" w:hAnsi="Times New Roman" w:cs="Times New Roman"/>
        </w:rPr>
        <w:t xml:space="preserve"> (75-100 fold in primates and humans</w:t>
      </w:r>
      <w:r w:rsidR="00684DDA">
        <w:rPr>
          <w:rFonts w:ascii="Times New Roman" w:hAnsi="Times New Roman" w:cs="Times New Roman"/>
        </w:rPr>
        <w:t>,</w:t>
      </w:r>
      <w:r w:rsidR="00CF07BD">
        <w:rPr>
          <w:rFonts w:ascii="Times New Roman" w:hAnsi="Times New Roman" w:cs="Times New Roman"/>
        </w:rPr>
        <w:t xml:space="preserve"> respectively)</w:t>
      </w:r>
      <w:r w:rsidR="00684DDA">
        <w:rPr>
          <w:rFonts w:ascii="Times New Roman" w:hAnsi="Times New Roman" w:cs="Times New Roman"/>
        </w:rPr>
        <w:t xml:space="preserve"> </w:t>
      </w:r>
      <w:r w:rsidR="00CF07BD">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{"citationID":"Gj5u3jBl","properties":{"formattedCitation":"(41)","plainCitation":"(41)","noteIndex":0},"citationItems":[{"id":1943,"uris":["http://zotero.org/users/5073745/items/EP7ZQSR9"],"itemData":{"id":1943,"type":"article-journal","abstract":"Download figureDownload PowerPoint","container-title":"American Journal of Physiology-Endocrinology and Metabolism","DOI":"10.1152/ajpendo.00134.2023","ISSN":"0193-1849","issue":"4","note":"publisher: American Physiological Society","page":"E303-E309","source":"journals-physiology-org.ezproxy.library.wisc.edu (Atypon)","title":"Cross-species comparison of pregnancy-induced GDF15","volume":"325","author":[{"family":"Klein","given":"Anders Bue"},{"family":"Ranea-Robles","given":"Pablo"},{"family":"Nicolaisen","given":"Trine Sand"},{"family":"Gil","given":"Cláudia"},{"family":"Johann","given":"Kornelia"},{"family":"Quesada","given":"Júlia Prats"},{"family":"Pistolevij","given":"Nina"},{"family":"Hviid","given":"Kathrine V.R."},{"family":"Fich","given":"Line"},{"family":"Offersen","given":"Simone M."},{"family":"Helge","given":"Jørn Wulff"},{"family":"Nielsen","given":"Henriette Svarre"},{"family":"Bakker","given":"Jaco"},{"family":"Kleinert","given":"Maximilian"},{"family":"Clemmensen","given":"Christoffer"}],"issued":{"date-parts":[["2023",10]]}}}],"schema":"https://github.com/citation-style-language/schema/raw/master/csl-citation.json"} </w:instrText>
      </w:r>
      <w:r w:rsidR="00CF07BD">
        <w:rPr>
          <w:rFonts w:ascii="Times New Roman" w:hAnsi="Times New Roman" w:cs="Times New Roman"/>
        </w:rPr>
        <w:fldChar w:fldCharType="separate"/>
      </w:r>
      <w:r w:rsidR="00A73687" w:rsidRPr="00A73687">
        <w:rPr>
          <w:rFonts w:ascii="Times New Roman" w:hAnsi="Times New Roman" w:cs="Times New Roman"/>
        </w:rPr>
        <w:t>(41)</w:t>
      </w:r>
      <w:r w:rsidR="00CF07BD">
        <w:rPr>
          <w:rFonts w:ascii="Times New Roman" w:hAnsi="Times New Roman" w:cs="Times New Roman"/>
        </w:rPr>
        <w:fldChar w:fldCharType="end"/>
      </w:r>
      <w:r w:rsidR="00CF07BD">
        <w:rPr>
          <w:rFonts w:ascii="Times New Roman" w:hAnsi="Times New Roman" w:cs="Times New Roman"/>
        </w:rPr>
        <w:t>.</w:t>
      </w:r>
    </w:p>
    <w:p w14:paraId="1B1CE7DD" w14:textId="18F874DA" w:rsidR="00B40172" w:rsidRPr="00441EC8" w:rsidRDefault="008A61D1" w:rsidP="003E28FC">
      <w:pPr>
        <w:spacing w:line="480" w:lineRule="auto"/>
        <w:ind w:firstLine="720"/>
        <w:rPr>
          <w:rFonts w:ascii="Times New Roman" w:hAnsi="Times New Roman" w:cs="Times New Roman"/>
        </w:rPr>
      </w:pPr>
      <w:r w:rsidRPr="00441EC8">
        <w:rPr>
          <w:rFonts w:ascii="Times New Roman" w:hAnsi="Times New Roman" w:cs="Times New Roman"/>
        </w:rPr>
        <w:t xml:space="preserve">Taken together, the lack of evidence of </w:t>
      </w:r>
      <w:r w:rsidR="003F62BE" w:rsidRPr="00441EC8">
        <w:rPr>
          <w:rFonts w:ascii="Times New Roman" w:hAnsi="Times New Roman" w:cs="Times New Roman"/>
        </w:rPr>
        <w:t>differences in</w:t>
      </w:r>
      <w:r w:rsidRPr="00441EC8">
        <w:rPr>
          <w:rFonts w:ascii="Times New Roman" w:hAnsi="Times New Roman" w:cs="Times New Roman"/>
        </w:rPr>
        <w:t xml:space="preserve"> food intake, body weight, insulin sensitivity, and lactation in our </w:t>
      </w:r>
      <w:r w:rsidRPr="00441EC8">
        <w:rPr>
          <w:rFonts w:ascii="Times New Roman" w:hAnsi="Times New Roman" w:cs="Times New Roman"/>
          <w:i/>
          <w:iCs/>
        </w:rPr>
        <w:t xml:space="preserve">Gdf15 </w:t>
      </w:r>
      <w:r w:rsidRPr="00441EC8">
        <w:rPr>
          <w:rFonts w:ascii="Times New Roman" w:hAnsi="Times New Roman" w:cs="Times New Roman"/>
        </w:rPr>
        <w:t xml:space="preserve">null model suggests that there </w:t>
      </w:r>
      <w:r w:rsidR="00C40413" w:rsidRPr="00441EC8">
        <w:rPr>
          <w:rFonts w:ascii="Times New Roman" w:hAnsi="Times New Roman" w:cs="Times New Roman"/>
        </w:rPr>
        <w:t>may be</w:t>
      </w:r>
      <w:r w:rsidRPr="00441EC8">
        <w:rPr>
          <w:rFonts w:ascii="Times New Roman" w:hAnsi="Times New Roman" w:cs="Times New Roman"/>
        </w:rPr>
        <w:t xml:space="preserve"> </w:t>
      </w:r>
      <w:r w:rsidR="00C40413" w:rsidRPr="00441EC8">
        <w:rPr>
          <w:rFonts w:ascii="Times New Roman" w:hAnsi="Times New Roman" w:cs="Times New Roman"/>
        </w:rPr>
        <w:t xml:space="preserve">a </w:t>
      </w:r>
      <w:r w:rsidRPr="00441EC8">
        <w:rPr>
          <w:rFonts w:ascii="Times New Roman" w:hAnsi="Times New Roman" w:cs="Times New Roman"/>
        </w:rPr>
        <w:t>threshold effect for G</w:t>
      </w:r>
      <w:r w:rsidR="006D2410" w:rsidRPr="00441EC8">
        <w:rPr>
          <w:rFonts w:ascii="Times New Roman" w:hAnsi="Times New Roman" w:cs="Times New Roman"/>
        </w:rPr>
        <w:t>DF</w:t>
      </w:r>
      <w:r w:rsidRPr="00441EC8">
        <w:rPr>
          <w:rFonts w:ascii="Times New Roman" w:hAnsi="Times New Roman" w:cs="Times New Roman"/>
        </w:rPr>
        <w:t xml:space="preserve">15 during pregnancy. </w:t>
      </w:r>
      <w:r w:rsidR="00BB44DA" w:rsidRPr="00441EC8">
        <w:rPr>
          <w:rFonts w:ascii="Times New Roman" w:hAnsi="Times New Roman" w:cs="Times New Roman"/>
        </w:rPr>
        <w:t xml:space="preserve">Only those studies that overexpress, deliver exogenous, or induce long-term highly disruptive stressors to their model </w:t>
      </w:r>
      <w:r w:rsidR="000E3ADD" w:rsidRPr="00441EC8">
        <w:rPr>
          <w:rFonts w:ascii="Times New Roman" w:hAnsi="Times New Roman" w:cs="Times New Roman"/>
        </w:rPr>
        <w:t xml:space="preserve">show </w:t>
      </w:r>
      <w:r w:rsidR="00BB44DA" w:rsidRPr="00441EC8">
        <w:rPr>
          <w:rFonts w:ascii="Times New Roman" w:hAnsi="Times New Roman" w:cs="Times New Roman"/>
        </w:rPr>
        <w:t xml:space="preserve">differences in </w:t>
      </w:r>
      <w:r w:rsidR="00A453FE">
        <w:rPr>
          <w:rFonts w:ascii="Times New Roman" w:hAnsi="Times New Roman" w:cs="Times New Roman"/>
        </w:rPr>
        <w:t xml:space="preserve">food intake and body weight related to </w:t>
      </w:r>
      <w:r w:rsidR="000E3ADD" w:rsidRPr="00441EC8">
        <w:rPr>
          <w:rFonts w:ascii="Times New Roman" w:hAnsi="Times New Roman" w:cs="Times New Roman"/>
        </w:rPr>
        <w:t xml:space="preserve">GDF15 </w:t>
      </w:r>
      <w:r w:rsidR="00A453FE">
        <w:rPr>
          <w:rFonts w:ascii="Times New Roman" w:hAnsi="Times New Roman" w:cs="Times New Roman"/>
        </w:rPr>
        <w:t>levels</w:t>
      </w:r>
      <w:r w:rsidR="00BB44DA" w:rsidRPr="00441EC8">
        <w:rPr>
          <w:rFonts w:ascii="Times New Roman" w:hAnsi="Times New Roman" w:cs="Times New Roman"/>
        </w:rPr>
        <w:t xml:space="preserve">. Therefore, it might be that </w:t>
      </w:r>
      <w:r w:rsidR="000852EF">
        <w:rPr>
          <w:rFonts w:ascii="Times New Roman" w:hAnsi="Times New Roman" w:cs="Times New Roman"/>
        </w:rPr>
        <w:t xml:space="preserve">typical </w:t>
      </w:r>
      <w:r w:rsidR="003F62BE" w:rsidRPr="00441EC8">
        <w:rPr>
          <w:rFonts w:ascii="Times New Roman" w:hAnsi="Times New Roman" w:cs="Times New Roman"/>
        </w:rPr>
        <w:t xml:space="preserve">pregnancy-related inductions </w:t>
      </w:r>
      <w:r w:rsidR="00BB44DA" w:rsidRPr="00441EC8">
        <w:rPr>
          <w:rFonts w:ascii="Times New Roman" w:hAnsi="Times New Roman" w:cs="Times New Roman"/>
        </w:rPr>
        <w:t xml:space="preserve">of </w:t>
      </w:r>
      <w:r w:rsidR="003F62BE" w:rsidRPr="00441EC8">
        <w:rPr>
          <w:rFonts w:ascii="Times New Roman" w:hAnsi="Times New Roman" w:cs="Times New Roman"/>
          <w:iCs/>
        </w:rPr>
        <w:t>GDF15</w:t>
      </w:r>
      <w:r w:rsidR="00A453FE">
        <w:rPr>
          <w:rFonts w:ascii="Times New Roman" w:hAnsi="Times New Roman" w:cs="Times New Roman"/>
          <w:iCs/>
        </w:rPr>
        <w:t xml:space="preserve"> in rodents</w:t>
      </w:r>
      <w:r w:rsidR="003F62BE" w:rsidRPr="00441EC8">
        <w:rPr>
          <w:rFonts w:ascii="Times New Roman" w:hAnsi="Times New Roman" w:cs="Times New Roman"/>
          <w:i/>
          <w:iCs/>
        </w:rPr>
        <w:t xml:space="preserve"> </w:t>
      </w:r>
      <w:r w:rsidR="003F62BE" w:rsidRPr="00441EC8">
        <w:rPr>
          <w:rFonts w:ascii="Times New Roman" w:hAnsi="Times New Roman" w:cs="Times New Roman"/>
        </w:rPr>
        <w:t xml:space="preserve">are insufficient to meet the </w:t>
      </w:r>
      <w:r w:rsidR="00BB44DA" w:rsidRPr="00441EC8">
        <w:rPr>
          <w:rFonts w:ascii="Times New Roman" w:hAnsi="Times New Roman" w:cs="Times New Roman"/>
        </w:rPr>
        <w:t>threshold</w:t>
      </w:r>
      <w:r w:rsidR="00441EC8">
        <w:rPr>
          <w:rFonts w:ascii="Times New Roman" w:hAnsi="Times New Roman" w:cs="Times New Roman"/>
        </w:rPr>
        <w:t xml:space="preserve"> </w:t>
      </w:r>
      <w:r w:rsidR="00890485" w:rsidRPr="00441EC8">
        <w:rPr>
          <w:rFonts w:ascii="Times New Roman" w:hAnsi="Times New Roman" w:cs="Times New Roman"/>
        </w:rPr>
        <w:t>to elicit</w:t>
      </w:r>
      <w:r w:rsidR="00BB44DA" w:rsidRPr="00441EC8">
        <w:rPr>
          <w:rFonts w:ascii="Times New Roman" w:hAnsi="Times New Roman" w:cs="Times New Roman"/>
        </w:rPr>
        <w:t xml:space="preserve"> an effect. </w:t>
      </w:r>
      <w:r w:rsidR="006E7949" w:rsidRPr="00441EC8">
        <w:rPr>
          <w:rFonts w:ascii="Times New Roman" w:hAnsi="Times New Roman" w:cs="Times New Roman"/>
          <w:i/>
          <w:iCs/>
        </w:rPr>
        <w:t>Gdf15</w:t>
      </w:r>
      <w:r w:rsidR="006E7949" w:rsidRPr="00441EC8">
        <w:rPr>
          <w:rFonts w:ascii="Times New Roman" w:hAnsi="Times New Roman" w:cs="Times New Roman"/>
        </w:rPr>
        <w:t xml:space="preserve"> </w:t>
      </w:r>
      <w:r w:rsidR="00890485" w:rsidRPr="00441EC8">
        <w:rPr>
          <w:rFonts w:ascii="Times New Roman" w:hAnsi="Times New Roman" w:cs="Times New Roman"/>
        </w:rPr>
        <w:t xml:space="preserve">may </w:t>
      </w:r>
      <w:r w:rsidR="006E7949" w:rsidRPr="00441EC8">
        <w:rPr>
          <w:rFonts w:ascii="Times New Roman" w:hAnsi="Times New Roman" w:cs="Times New Roman"/>
        </w:rPr>
        <w:t>act as a less acute stressor during pregnancy and more as a long-term indicator o</w:t>
      </w:r>
      <w:r w:rsidR="004544A7">
        <w:rPr>
          <w:rFonts w:ascii="Times New Roman" w:hAnsi="Times New Roman" w:cs="Times New Roman"/>
        </w:rPr>
        <w:t>f</w:t>
      </w:r>
      <w:r w:rsidR="006E7949" w:rsidRPr="00441EC8">
        <w:rPr>
          <w:rFonts w:ascii="Times New Roman" w:hAnsi="Times New Roman" w:cs="Times New Roman"/>
        </w:rPr>
        <w:t xml:space="preserve"> </w:t>
      </w:r>
      <w:proofErr w:type="spellStart"/>
      <w:r w:rsidR="006E7949" w:rsidRPr="00441EC8">
        <w:rPr>
          <w:rFonts w:ascii="Times New Roman" w:hAnsi="Times New Roman" w:cs="Times New Roman"/>
        </w:rPr>
        <w:t>feto</w:t>
      </w:r>
      <w:proofErr w:type="spellEnd"/>
      <w:r w:rsidR="006E7949" w:rsidRPr="00441EC8">
        <w:rPr>
          <w:rFonts w:ascii="Times New Roman" w:hAnsi="Times New Roman" w:cs="Times New Roman"/>
        </w:rPr>
        <w:t xml:space="preserve">-placental implantation. </w:t>
      </w:r>
      <w:r w:rsidR="003F62BE" w:rsidRPr="00441EC8">
        <w:rPr>
          <w:rFonts w:ascii="Times New Roman" w:hAnsi="Times New Roman" w:cs="Times New Roman"/>
        </w:rPr>
        <w:t xml:space="preserve">It could also imply that in </w:t>
      </w:r>
      <w:r w:rsidR="004174FF" w:rsidRPr="00441EC8">
        <w:rPr>
          <w:rFonts w:ascii="Times New Roman" w:hAnsi="Times New Roman" w:cs="Times New Roman"/>
        </w:rPr>
        <w:t>observational</w:t>
      </w:r>
      <w:r w:rsidR="003F62BE" w:rsidRPr="00441EC8">
        <w:rPr>
          <w:rFonts w:ascii="Times New Roman" w:hAnsi="Times New Roman" w:cs="Times New Roman"/>
        </w:rPr>
        <w:t xml:space="preserve"> human studies, GDF15 is a biomarker of pregnancy related complications but not part of a causal pathway.</w:t>
      </w:r>
    </w:p>
    <w:p w14:paraId="1938D601" w14:textId="5B2BAE32" w:rsidR="00AB67D8" w:rsidRDefault="003F62BE" w:rsidP="003E28FC">
      <w:pPr>
        <w:spacing w:line="480" w:lineRule="auto"/>
        <w:ind w:firstLine="720"/>
        <w:rPr>
          <w:rFonts w:ascii="Times New Roman" w:hAnsi="Times New Roman" w:cs="Times New Roman"/>
        </w:rPr>
      </w:pPr>
      <w:r>
        <w:rPr>
          <w:rFonts w:ascii="Times New Roman" w:hAnsi="Times New Roman" w:cs="Times New Roman"/>
        </w:rPr>
        <w:t>T</w:t>
      </w:r>
      <w:r w:rsidR="000B007B" w:rsidRPr="00CB2486">
        <w:rPr>
          <w:rFonts w:ascii="Times New Roman" w:hAnsi="Times New Roman" w:cs="Times New Roman"/>
        </w:rPr>
        <w:t xml:space="preserve">here are </w:t>
      </w:r>
      <w:r w:rsidR="00E97581" w:rsidRPr="00CB2486">
        <w:rPr>
          <w:rFonts w:ascii="Times New Roman" w:hAnsi="Times New Roman" w:cs="Times New Roman"/>
        </w:rPr>
        <w:t xml:space="preserve">several </w:t>
      </w:r>
      <w:r w:rsidR="000B007B" w:rsidRPr="00CB2486">
        <w:rPr>
          <w:rFonts w:ascii="Times New Roman" w:hAnsi="Times New Roman" w:cs="Times New Roman"/>
        </w:rPr>
        <w:t xml:space="preserve">limitations to our study. </w:t>
      </w:r>
      <w:r w:rsidR="00F2698C" w:rsidRPr="00CB2486">
        <w:rPr>
          <w:rFonts w:ascii="Times New Roman" w:hAnsi="Times New Roman" w:cs="Times New Roman"/>
        </w:rPr>
        <w:t xml:space="preserve">Murine pregnancy is not entirely comparable to human pregnancy. </w:t>
      </w:r>
      <w:r w:rsidR="00470010" w:rsidRPr="00CB2486">
        <w:rPr>
          <w:rFonts w:ascii="Times New Roman" w:hAnsi="Times New Roman" w:cs="Times New Roman"/>
        </w:rPr>
        <w:t>The majority of</w:t>
      </w:r>
      <w:r w:rsidR="00FE6E8E" w:rsidRPr="00CB2486">
        <w:rPr>
          <w:rFonts w:ascii="Times New Roman" w:hAnsi="Times New Roman" w:cs="Times New Roman"/>
        </w:rPr>
        <w:t xml:space="preserve"> human pregnancies are singleton and mice </w:t>
      </w:r>
      <w:r w:rsidR="00470010" w:rsidRPr="00CB2486">
        <w:rPr>
          <w:rFonts w:ascii="Times New Roman" w:hAnsi="Times New Roman" w:cs="Times New Roman"/>
        </w:rPr>
        <w:t>are multi-parous</w:t>
      </w:r>
      <w:r w:rsidR="00882A87">
        <w:rPr>
          <w:rFonts w:ascii="Times New Roman" w:hAnsi="Times New Roman" w:cs="Times New Roman"/>
        </w:rPr>
        <w:t>.</w:t>
      </w:r>
      <w:r w:rsidR="00FE6E8E" w:rsidRPr="00CB2486">
        <w:rPr>
          <w:rFonts w:ascii="Times New Roman" w:hAnsi="Times New Roman" w:cs="Times New Roman"/>
        </w:rPr>
        <w:t xml:space="preserve"> </w:t>
      </w:r>
      <w:r w:rsidR="00882A87">
        <w:rPr>
          <w:rFonts w:ascii="Times New Roman" w:hAnsi="Times New Roman" w:cs="Times New Roman"/>
        </w:rPr>
        <w:t>Murine p</w:t>
      </w:r>
      <w:r w:rsidR="00FE6E8E" w:rsidRPr="00CB2486">
        <w:rPr>
          <w:rFonts w:ascii="Times New Roman" w:hAnsi="Times New Roman" w:cs="Times New Roman"/>
        </w:rPr>
        <w:t>lacental structure is also different when compared with human p</w:t>
      </w:r>
      <w:r w:rsidR="00882A87">
        <w:rPr>
          <w:rFonts w:ascii="Times New Roman" w:hAnsi="Times New Roman" w:cs="Times New Roman"/>
        </w:rPr>
        <w:t>lacentae</w:t>
      </w:r>
      <w:r w:rsidR="00F50237">
        <w:rPr>
          <w:rFonts w:ascii="Times New Roman" w:hAnsi="Times New Roman" w:cs="Times New Roman"/>
        </w:rPr>
        <w:t>,</w:t>
      </w:r>
      <w:r w:rsidR="00470010" w:rsidRPr="00CB2486">
        <w:rPr>
          <w:rFonts w:ascii="Times New Roman" w:hAnsi="Times New Roman" w:cs="Times New Roman"/>
        </w:rPr>
        <w:t xml:space="preserve"> in the level of invasion of the tissue into the maternal uterus and the structure of the zones of the placenta itself </w:t>
      </w:r>
      <w:r w:rsidR="00470010" w:rsidRPr="00CB2486">
        <w:rPr>
          <w:rFonts w:ascii="Times New Roman" w:hAnsi="Times New Roman" w:cs="Times New Roman"/>
        </w:rPr>
        <w:fldChar w:fldCharType="begin"/>
      </w:r>
      <w:r w:rsidR="00A73687">
        <w:rPr>
          <w:rFonts w:ascii="Times New Roman" w:hAnsi="Times New Roman" w:cs="Times New Roman"/>
        </w:rPr>
        <w:instrText xml:space="preserve"> ADDIN ZOTERO_ITEM CSL_CITATION {"citationID":"Uq8azzWo","properties":{"formattedCitation":"(42)","plainCitation":"(42)","noteIndex":0},"citationItems":[{"id":602,"uris":["http://zotero.org/users/5073745/items/L4RSGINP"],"itemData":{"id":602,"type":"article-journal","container-title":"Journal of Reproductive Immunology","DOI":"10.1016/j.jri.2015.03.001","ISSN":"01650378","journalAbbreviation":"Journal of Reproductive Immunology","language":"en","page":"65-71","source":"DOI.org (Crossref)","title":"Only humans have human placentas: molecular differences between mice and humans","title-short":"Only humans have human placentas","volume":"108","author":[{"family":"Schmidt","given":"André"},{"family":"Morales-Prieto","given":"Diana M."},{"family":"Pastuschek","given":"Jana"},{"family":"Fröhlich","given":"Karolin"},{"family":"Markert","given":"Udo R."}],"issued":{"date-parts":[["2015",4]]}}}],"schema":"https://github.com/citation-style-language/schema/raw/master/csl-citation.json"} </w:instrText>
      </w:r>
      <w:r w:rsidR="00470010" w:rsidRPr="00CB2486">
        <w:rPr>
          <w:rFonts w:ascii="Times New Roman" w:hAnsi="Times New Roman" w:cs="Times New Roman"/>
        </w:rPr>
        <w:fldChar w:fldCharType="separate"/>
      </w:r>
      <w:r w:rsidR="00A73687" w:rsidRPr="00A73687">
        <w:rPr>
          <w:rFonts w:ascii="Times New Roman" w:hAnsi="Times New Roman" w:cs="Times New Roman"/>
        </w:rPr>
        <w:t>(42)</w:t>
      </w:r>
      <w:r w:rsidR="00470010" w:rsidRPr="00CB2486">
        <w:rPr>
          <w:rFonts w:ascii="Times New Roman" w:hAnsi="Times New Roman" w:cs="Times New Roman"/>
        </w:rPr>
        <w:fldChar w:fldCharType="end"/>
      </w:r>
      <w:r w:rsidR="00FE6E8E" w:rsidRPr="00CB2486">
        <w:rPr>
          <w:rFonts w:ascii="Times New Roman" w:hAnsi="Times New Roman" w:cs="Times New Roman"/>
        </w:rPr>
        <w:t xml:space="preserve">. </w:t>
      </w:r>
      <w:r w:rsidR="000B007B" w:rsidRPr="00CB2486">
        <w:rPr>
          <w:rFonts w:ascii="Times New Roman" w:hAnsi="Times New Roman" w:cs="Times New Roman"/>
        </w:rPr>
        <w:t xml:space="preserve">The approach we took </w:t>
      </w:r>
      <w:r w:rsidR="00890485" w:rsidRPr="00CB2486">
        <w:rPr>
          <w:rFonts w:ascii="Times New Roman" w:hAnsi="Times New Roman" w:cs="Times New Roman"/>
        </w:rPr>
        <w:t>eliminated</w:t>
      </w:r>
      <w:r w:rsidR="000B007B" w:rsidRPr="00CB2486">
        <w:rPr>
          <w:rFonts w:ascii="Times New Roman" w:hAnsi="Times New Roman" w:cs="Times New Roman"/>
        </w:rPr>
        <w:t xml:space="preserve"> </w:t>
      </w:r>
      <w:proofErr w:type="spellStart"/>
      <w:r w:rsidR="000B007B" w:rsidRPr="00CB2486">
        <w:rPr>
          <w:rFonts w:ascii="Times New Roman" w:hAnsi="Times New Roman" w:cs="Times New Roman"/>
        </w:rPr>
        <w:t>feto</w:t>
      </w:r>
      <w:proofErr w:type="spellEnd"/>
      <w:r w:rsidR="000B007B" w:rsidRPr="00CB2486">
        <w:rPr>
          <w:rFonts w:ascii="Times New Roman" w:hAnsi="Times New Roman" w:cs="Times New Roman"/>
        </w:rPr>
        <w:t xml:space="preserve">-placental contribution of </w:t>
      </w:r>
      <w:r w:rsidR="00E97581" w:rsidRPr="00CB2486">
        <w:rPr>
          <w:rFonts w:ascii="Times New Roman" w:hAnsi="Times New Roman" w:cs="Times New Roman"/>
        </w:rPr>
        <w:t xml:space="preserve">GDF15 </w:t>
      </w:r>
      <w:r w:rsidR="000B007B" w:rsidRPr="00CB2486">
        <w:rPr>
          <w:rFonts w:ascii="Times New Roman" w:hAnsi="Times New Roman" w:cs="Times New Roman"/>
        </w:rPr>
        <w:t>to maternal serum during pregnancy</w:t>
      </w:r>
      <w:r w:rsidR="00E97581" w:rsidRPr="00CB2486">
        <w:rPr>
          <w:rFonts w:ascii="Times New Roman" w:hAnsi="Times New Roman" w:cs="Times New Roman"/>
        </w:rPr>
        <w:t xml:space="preserve"> </w:t>
      </w:r>
      <w:r w:rsidR="00882A87" w:rsidRPr="00CB2486">
        <w:rPr>
          <w:rFonts w:ascii="Times New Roman" w:hAnsi="Times New Roman" w:cs="Times New Roman"/>
        </w:rPr>
        <w:t>using</w:t>
      </w:r>
      <w:r w:rsidR="00E97581" w:rsidRPr="00CB2486">
        <w:rPr>
          <w:rFonts w:ascii="Times New Roman" w:hAnsi="Times New Roman" w:cs="Times New Roman"/>
        </w:rPr>
        <w:t xml:space="preserve"> homozygous breeding</w:t>
      </w:r>
      <w:r>
        <w:rPr>
          <w:rFonts w:ascii="Times New Roman" w:hAnsi="Times New Roman" w:cs="Times New Roman"/>
        </w:rPr>
        <w:t xml:space="preserve"> pairs</w:t>
      </w:r>
      <w:r w:rsidR="00CD052D" w:rsidRPr="00CB2486">
        <w:rPr>
          <w:rFonts w:ascii="Times New Roman" w:hAnsi="Times New Roman" w:cs="Times New Roman"/>
        </w:rPr>
        <w:t xml:space="preserve">. </w:t>
      </w:r>
      <w:r w:rsidR="00F2698C" w:rsidRPr="00CB2486">
        <w:rPr>
          <w:rFonts w:ascii="Times New Roman" w:hAnsi="Times New Roman" w:cs="Times New Roman"/>
        </w:rPr>
        <w:t xml:space="preserve">As a result, all knockout pups had knockout dams and sires, and all wild-type pups had wild-type dams and sires. </w:t>
      </w:r>
      <w:r w:rsidR="00F50237">
        <w:rPr>
          <w:rFonts w:ascii="Times New Roman" w:hAnsi="Times New Roman" w:cs="Times New Roman"/>
        </w:rPr>
        <w:t xml:space="preserve">In the offspring from these like-genotype pairings, </w:t>
      </w:r>
      <w:r w:rsidR="00F2698C" w:rsidRPr="00CB2486">
        <w:rPr>
          <w:rFonts w:ascii="Times New Roman" w:hAnsi="Times New Roman" w:cs="Times New Roman"/>
        </w:rPr>
        <w:t xml:space="preserve">we did not detect any differences in growth. </w:t>
      </w:r>
      <w:r w:rsidR="0059574E" w:rsidRPr="00CB2486">
        <w:rPr>
          <w:rFonts w:ascii="Times New Roman" w:hAnsi="Times New Roman" w:cs="Times New Roman"/>
        </w:rPr>
        <w:t xml:space="preserve">A larger sample size </w:t>
      </w:r>
      <w:r>
        <w:rPr>
          <w:rFonts w:ascii="Times New Roman" w:hAnsi="Times New Roman" w:cs="Times New Roman"/>
        </w:rPr>
        <w:t>could</w:t>
      </w:r>
      <w:r w:rsidRPr="00CB2486">
        <w:rPr>
          <w:rFonts w:ascii="Times New Roman" w:hAnsi="Times New Roman" w:cs="Times New Roman"/>
        </w:rPr>
        <w:t xml:space="preserve"> </w:t>
      </w:r>
      <w:r w:rsidR="0059574E" w:rsidRPr="00CB2486">
        <w:rPr>
          <w:rFonts w:ascii="Times New Roman" w:hAnsi="Times New Roman" w:cs="Times New Roman"/>
        </w:rPr>
        <w:t>have</w:t>
      </w:r>
      <w:r w:rsidR="00E97581" w:rsidRPr="00CB2486">
        <w:rPr>
          <w:rFonts w:ascii="Times New Roman" w:hAnsi="Times New Roman" w:cs="Times New Roman"/>
        </w:rPr>
        <w:t xml:space="preserve"> </w:t>
      </w:r>
      <w:r>
        <w:rPr>
          <w:rFonts w:ascii="Times New Roman" w:hAnsi="Times New Roman" w:cs="Times New Roman"/>
        </w:rPr>
        <w:t>provided</w:t>
      </w:r>
      <w:r w:rsidR="0059574E" w:rsidRPr="00CB2486">
        <w:rPr>
          <w:rFonts w:ascii="Times New Roman" w:hAnsi="Times New Roman" w:cs="Times New Roman"/>
        </w:rPr>
        <w:t xml:space="preserve"> more statistical power to detect differences in th</w:t>
      </w:r>
      <w:r w:rsidR="008F750F" w:rsidRPr="00CB2486">
        <w:rPr>
          <w:rFonts w:ascii="Times New Roman" w:hAnsi="Times New Roman" w:cs="Times New Roman"/>
        </w:rPr>
        <w:t>e outcomes evaluated</w:t>
      </w:r>
      <w:r w:rsidR="00E97581" w:rsidRPr="00CB2486">
        <w:rPr>
          <w:rFonts w:ascii="Times New Roman" w:hAnsi="Times New Roman" w:cs="Times New Roman"/>
        </w:rPr>
        <w:t xml:space="preserve">. </w:t>
      </w:r>
      <w:r w:rsidR="00FC327E">
        <w:rPr>
          <w:rFonts w:ascii="Times New Roman" w:hAnsi="Times New Roman" w:cs="Times New Roman"/>
        </w:rPr>
        <w:t xml:space="preserve">It is also </w:t>
      </w:r>
      <w:r w:rsidR="00FC327E">
        <w:rPr>
          <w:rFonts w:ascii="Times New Roman" w:hAnsi="Times New Roman" w:cs="Times New Roman"/>
        </w:rPr>
        <w:lastRenderedPageBreak/>
        <w:t xml:space="preserve">possible that compensatory adaptations, such as other feeding hormones occur alongside with life-long loss of GDF15. </w:t>
      </w:r>
      <w:r w:rsidR="00962AD9" w:rsidRPr="00CB2486">
        <w:rPr>
          <w:rFonts w:ascii="Times New Roman" w:hAnsi="Times New Roman" w:cs="Times New Roman"/>
        </w:rPr>
        <w:t>We also followed the pups for a relatively short period of time after birth</w:t>
      </w:r>
      <w:r w:rsidR="004544A7">
        <w:rPr>
          <w:rFonts w:ascii="Times New Roman" w:hAnsi="Times New Roman" w:cs="Times New Roman"/>
        </w:rPr>
        <w:t xml:space="preserve"> (PND 14.5)</w:t>
      </w:r>
      <w:r w:rsidR="00962AD9" w:rsidRPr="00CB2486">
        <w:rPr>
          <w:rFonts w:ascii="Times New Roman" w:hAnsi="Times New Roman" w:cs="Times New Roman"/>
        </w:rPr>
        <w:t xml:space="preserve">. </w:t>
      </w:r>
      <w:r w:rsidR="00645688">
        <w:rPr>
          <w:rFonts w:ascii="Times New Roman" w:hAnsi="Times New Roman" w:cs="Times New Roman"/>
        </w:rPr>
        <w:t>A</w:t>
      </w:r>
      <w:r w:rsidR="00962AD9" w:rsidRPr="00CB2486">
        <w:rPr>
          <w:rFonts w:ascii="Times New Roman" w:hAnsi="Times New Roman" w:cs="Times New Roman"/>
        </w:rPr>
        <w:t xml:space="preserve">ny effect that would have manifested after the second week of life </w:t>
      </w:r>
      <w:r>
        <w:rPr>
          <w:rFonts w:ascii="Times New Roman" w:hAnsi="Times New Roman" w:cs="Times New Roman"/>
        </w:rPr>
        <w:t>was</w:t>
      </w:r>
      <w:r w:rsidRPr="00CB2486">
        <w:rPr>
          <w:rFonts w:ascii="Times New Roman" w:hAnsi="Times New Roman" w:cs="Times New Roman"/>
        </w:rPr>
        <w:t xml:space="preserve"> </w:t>
      </w:r>
      <w:r w:rsidR="00962AD9" w:rsidRPr="00CB2486">
        <w:rPr>
          <w:rFonts w:ascii="Times New Roman" w:hAnsi="Times New Roman" w:cs="Times New Roman"/>
        </w:rPr>
        <w:t xml:space="preserve">not </w:t>
      </w:r>
      <w:r w:rsidR="006C49A8">
        <w:rPr>
          <w:rFonts w:ascii="Times New Roman" w:hAnsi="Times New Roman" w:cs="Times New Roman"/>
        </w:rPr>
        <w:t>evaluated</w:t>
      </w:r>
      <w:r w:rsidR="00645688">
        <w:rPr>
          <w:rFonts w:ascii="Times New Roman" w:hAnsi="Times New Roman" w:cs="Times New Roman"/>
        </w:rPr>
        <w:t>.</w:t>
      </w:r>
      <w:r>
        <w:rPr>
          <w:rFonts w:ascii="Times New Roman" w:hAnsi="Times New Roman" w:cs="Times New Roman"/>
        </w:rPr>
        <w:t xml:space="preserve">  Finally, we did not evaluate</w:t>
      </w:r>
      <w:r w:rsidR="00720EF4">
        <w:rPr>
          <w:rFonts w:ascii="Times New Roman" w:hAnsi="Times New Roman" w:cs="Times New Roman"/>
        </w:rPr>
        <w:t xml:space="preserve"> two other GDF15-associated complications,</w:t>
      </w:r>
      <w:r>
        <w:rPr>
          <w:rFonts w:ascii="Times New Roman" w:hAnsi="Times New Roman" w:cs="Times New Roman"/>
        </w:rPr>
        <w:t xml:space="preserve"> hypertension</w:t>
      </w:r>
      <w:r w:rsidR="00645688">
        <w:rPr>
          <w:rFonts w:ascii="Times New Roman" w:hAnsi="Times New Roman" w:cs="Times New Roman"/>
        </w:rPr>
        <w:t>,</w:t>
      </w:r>
      <w:r w:rsidR="006C49A8">
        <w:rPr>
          <w:rFonts w:ascii="Times New Roman" w:hAnsi="Times New Roman" w:cs="Times New Roman"/>
        </w:rPr>
        <w:t xml:space="preserve"> or </w:t>
      </w:r>
      <w:r w:rsidR="00E42C05">
        <w:rPr>
          <w:rFonts w:ascii="Times New Roman" w:hAnsi="Times New Roman" w:cs="Times New Roman"/>
        </w:rPr>
        <w:t>nausea-related behavior</w:t>
      </w:r>
      <w:r w:rsidR="006C49A8">
        <w:rPr>
          <w:rFonts w:ascii="Times New Roman" w:hAnsi="Times New Roman" w:cs="Times New Roman"/>
        </w:rPr>
        <w:t xml:space="preserve"> in these mice.</w:t>
      </w:r>
    </w:p>
    <w:p w14:paraId="234BB862" w14:textId="0EE15874" w:rsidR="00C6116A" w:rsidRDefault="00356634" w:rsidP="003E28FC">
      <w:pPr>
        <w:spacing w:line="480" w:lineRule="auto"/>
        <w:ind w:firstLine="720"/>
        <w:rPr>
          <w:rFonts w:ascii="Times New Roman" w:hAnsi="Times New Roman" w:cs="Times New Roman"/>
        </w:rPr>
      </w:pPr>
      <w:r>
        <w:rPr>
          <w:rFonts w:ascii="Times New Roman" w:hAnsi="Times New Roman" w:cs="Times New Roman"/>
        </w:rPr>
        <w:t>In contrast to the human findings, t</w:t>
      </w:r>
      <w:r w:rsidR="008F750F">
        <w:rPr>
          <w:rFonts w:ascii="Times New Roman" w:hAnsi="Times New Roman" w:cs="Times New Roman"/>
        </w:rPr>
        <w:t>his study had several strengths</w:t>
      </w:r>
      <w:r>
        <w:rPr>
          <w:rFonts w:ascii="Times New Roman" w:hAnsi="Times New Roman" w:cs="Times New Roman"/>
        </w:rPr>
        <w:t xml:space="preserve"> including strong environmental, genetic</w:t>
      </w:r>
      <w:r w:rsidR="00882A87">
        <w:rPr>
          <w:rFonts w:ascii="Times New Roman" w:hAnsi="Times New Roman" w:cs="Times New Roman"/>
        </w:rPr>
        <w:t>,</w:t>
      </w:r>
      <w:r>
        <w:rPr>
          <w:rFonts w:ascii="Times New Roman" w:hAnsi="Times New Roman" w:cs="Times New Roman"/>
        </w:rPr>
        <w:t xml:space="preserve"> and experimental consistency. </w:t>
      </w:r>
      <w:r w:rsidR="006C49A8">
        <w:rPr>
          <w:rFonts w:ascii="Times New Roman" w:hAnsi="Times New Roman" w:cs="Times New Roman"/>
        </w:rPr>
        <w:t>D</w:t>
      </w:r>
      <w:r>
        <w:rPr>
          <w:rFonts w:ascii="Times New Roman" w:hAnsi="Times New Roman" w:cs="Times New Roman"/>
        </w:rPr>
        <w:t xml:space="preserve">ams and sires were homozygous, they were derived from heterozygous crosses to limit genetic drift. </w:t>
      </w:r>
      <w:r w:rsidR="006C49A8">
        <w:rPr>
          <w:rFonts w:ascii="Times New Roman" w:hAnsi="Times New Roman" w:cs="Times New Roman"/>
        </w:rPr>
        <w:t xml:space="preserve">In contrast to human observational studies demonstrating connections to pregnancy complications, we do not observe any detectable differences in litter sizes, glucose homeostasis, </w:t>
      </w:r>
      <w:r w:rsidR="00243E45">
        <w:rPr>
          <w:rFonts w:ascii="Times New Roman" w:hAnsi="Times New Roman" w:cs="Times New Roman"/>
        </w:rPr>
        <w:t xml:space="preserve">or </w:t>
      </w:r>
      <w:r w:rsidR="006C49A8">
        <w:rPr>
          <w:rFonts w:ascii="Times New Roman" w:hAnsi="Times New Roman" w:cs="Times New Roman"/>
        </w:rPr>
        <w:t xml:space="preserve">gestational weight gain in the knockout mice. </w:t>
      </w:r>
      <w:r w:rsidR="00645688">
        <w:rPr>
          <w:rFonts w:ascii="Times New Roman" w:hAnsi="Times New Roman" w:cs="Times New Roman"/>
        </w:rPr>
        <w:t>Ours</w:t>
      </w:r>
      <w:r w:rsidR="004544A7">
        <w:rPr>
          <w:rFonts w:ascii="Times New Roman" w:hAnsi="Times New Roman" w:cs="Times New Roman"/>
        </w:rPr>
        <w:t xml:space="preserve"> is the</w:t>
      </w:r>
      <w:r>
        <w:rPr>
          <w:rFonts w:ascii="Times New Roman" w:hAnsi="Times New Roman" w:cs="Times New Roman"/>
        </w:rPr>
        <w:t xml:space="preserve"> first report of the loss of GDF15 in </w:t>
      </w:r>
      <w:r w:rsidR="002A5CBE">
        <w:rPr>
          <w:rFonts w:ascii="Times New Roman" w:hAnsi="Times New Roman" w:cs="Times New Roman"/>
        </w:rPr>
        <w:t xml:space="preserve">pregnancy </w:t>
      </w:r>
      <w:r w:rsidR="00645688">
        <w:rPr>
          <w:rFonts w:ascii="Times New Roman" w:hAnsi="Times New Roman" w:cs="Times New Roman"/>
        </w:rPr>
        <w:t xml:space="preserve">in a preclinical model </w:t>
      </w:r>
      <w:r w:rsidR="002A5CBE">
        <w:rPr>
          <w:rFonts w:ascii="Times New Roman" w:hAnsi="Times New Roman" w:cs="Times New Roman"/>
        </w:rPr>
        <w:t>and</w:t>
      </w:r>
      <w:r>
        <w:rPr>
          <w:rFonts w:ascii="Times New Roman" w:hAnsi="Times New Roman" w:cs="Times New Roman"/>
        </w:rPr>
        <w:t xml:space="preserve"> provides strong evidence </w:t>
      </w:r>
      <w:r w:rsidR="00645688">
        <w:rPr>
          <w:rFonts w:ascii="Times New Roman" w:hAnsi="Times New Roman" w:cs="Times New Roman"/>
        </w:rPr>
        <w:t>that GDF15 levels are not critical for pregnancy related</w:t>
      </w:r>
      <w:r>
        <w:rPr>
          <w:rFonts w:ascii="Times New Roman" w:hAnsi="Times New Roman" w:cs="Times New Roman"/>
        </w:rPr>
        <w:t xml:space="preserve"> body weight</w:t>
      </w:r>
      <w:r w:rsidR="00645688">
        <w:rPr>
          <w:rFonts w:ascii="Times New Roman" w:hAnsi="Times New Roman" w:cs="Times New Roman"/>
        </w:rPr>
        <w:t xml:space="preserve"> gain</w:t>
      </w:r>
      <w:r>
        <w:rPr>
          <w:rFonts w:ascii="Times New Roman" w:hAnsi="Times New Roman" w:cs="Times New Roman"/>
        </w:rPr>
        <w:t xml:space="preserve">, </w:t>
      </w:r>
      <w:r w:rsidR="00645688">
        <w:rPr>
          <w:rFonts w:ascii="Times New Roman" w:hAnsi="Times New Roman" w:cs="Times New Roman"/>
        </w:rPr>
        <w:t xml:space="preserve">increases in </w:t>
      </w:r>
      <w:r>
        <w:rPr>
          <w:rFonts w:ascii="Times New Roman" w:hAnsi="Times New Roman" w:cs="Times New Roman"/>
        </w:rPr>
        <w:t>food intake, or</w:t>
      </w:r>
      <w:r w:rsidR="00645688">
        <w:rPr>
          <w:rFonts w:ascii="Times New Roman" w:hAnsi="Times New Roman" w:cs="Times New Roman"/>
        </w:rPr>
        <w:t xml:space="preserve"> early postnatal</w:t>
      </w:r>
      <w:r>
        <w:rPr>
          <w:rFonts w:ascii="Times New Roman" w:hAnsi="Times New Roman" w:cs="Times New Roman"/>
        </w:rPr>
        <w:t xml:space="preserve"> offspring </w:t>
      </w:r>
      <w:r w:rsidR="00645688">
        <w:rPr>
          <w:rFonts w:ascii="Times New Roman" w:hAnsi="Times New Roman" w:cs="Times New Roman"/>
        </w:rPr>
        <w:t>health</w:t>
      </w:r>
      <w:r>
        <w:rPr>
          <w:rFonts w:ascii="Times New Roman" w:hAnsi="Times New Roman" w:cs="Times New Roman"/>
        </w:rPr>
        <w:t xml:space="preserve">.  </w:t>
      </w:r>
    </w:p>
    <w:p w14:paraId="641A1936" w14:textId="77777777" w:rsidR="00B40172" w:rsidRDefault="00B40172" w:rsidP="003E28FC">
      <w:pPr>
        <w:pStyle w:val="Heading1"/>
        <w:spacing w:line="480" w:lineRule="auto"/>
        <w:rPr>
          <w:rFonts w:cs="Times New Roman"/>
        </w:rPr>
      </w:pPr>
      <w:r w:rsidRPr="00303552">
        <w:rPr>
          <w:rFonts w:cs="Times New Roman"/>
        </w:rPr>
        <w:t>Conclusion</w:t>
      </w:r>
    </w:p>
    <w:p w14:paraId="58460B7A" w14:textId="33EB2BC5" w:rsidR="00B40172" w:rsidRDefault="00B40172" w:rsidP="003E28FC">
      <w:pPr>
        <w:spacing w:line="480" w:lineRule="auto"/>
        <w:ind w:firstLine="720"/>
        <w:rPr>
          <w:rFonts w:ascii="Times New Roman" w:hAnsi="Times New Roman" w:cs="Times New Roman"/>
        </w:rPr>
      </w:pPr>
      <w:r w:rsidRPr="00EC3309">
        <w:rPr>
          <w:rFonts w:ascii="Times New Roman" w:hAnsi="Times New Roman" w:cs="Times New Roman"/>
        </w:rPr>
        <w:t xml:space="preserve">Despite the </w:t>
      </w:r>
      <w:r>
        <w:rPr>
          <w:rFonts w:ascii="Times New Roman" w:hAnsi="Times New Roman" w:cs="Times New Roman"/>
        </w:rPr>
        <w:t>well-</w:t>
      </w:r>
      <w:r w:rsidRPr="00EC3309">
        <w:rPr>
          <w:rFonts w:ascii="Times New Roman" w:hAnsi="Times New Roman" w:cs="Times New Roman"/>
        </w:rPr>
        <w:t xml:space="preserve">known </w:t>
      </w:r>
      <w:r>
        <w:rPr>
          <w:rFonts w:ascii="Times New Roman" w:hAnsi="Times New Roman" w:cs="Times New Roman"/>
        </w:rPr>
        <w:t xml:space="preserve">rise in </w:t>
      </w:r>
      <w:r w:rsidR="00356634" w:rsidRPr="00C106CC">
        <w:rPr>
          <w:rFonts w:ascii="Times New Roman" w:hAnsi="Times New Roman" w:cs="Times New Roman"/>
          <w:iCs/>
        </w:rPr>
        <w:t>GDF15</w:t>
      </w:r>
      <w:r w:rsidR="00356634">
        <w:rPr>
          <w:rFonts w:ascii="Times New Roman" w:hAnsi="Times New Roman" w:cs="Times New Roman"/>
          <w:i/>
          <w:iCs/>
        </w:rPr>
        <w:t xml:space="preserve"> </w:t>
      </w:r>
      <w:r>
        <w:rPr>
          <w:rFonts w:ascii="Times New Roman" w:hAnsi="Times New Roman" w:cs="Times New Roman"/>
        </w:rPr>
        <w:t xml:space="preserve">during mouse and human pregnancy, we found no evidence that </w:t>
      </w:r>
      <w:r w:rsidR="00C106CC" w:rsidRPr="00C106CC">
        <w:rPr>
          <w:rFonts w:ascii="Times New Roman" w:hAnsi="Times New Roman" w:cs="Times New Roman"/>
          <w:i/>
          <w:iCs/>
        </w:rPr>
        <w:t>Gdf</w:t>
      </w:r>
      <w:r w:rsidR="00356634" w:rsidRPr="00C106CC">
        <w:rPr>
          <w:rFonts w:ascii="Times New Roman" w:hAnsi="Times New Roman" w:cs="Times New Roman"/>
          <w:i/>
          <w:iCs/>
        </w:rPr>
        <w:t>15</w:t>
      </w:r>
      <w:r w:rsidR="00356634" w:rsidRPr="00B40172">
        <w:rPr>
          <w:rFonts w:ascii="Times New Roman" w:hAnsi="Times New Roman" w:cs="Times New Roman"/>
        </w:rPr>
        <w:t xml:space="preserve"> </w:t>
      </w:r>
      <w:r w:rsidR="009A0BD3">
        <w:rPr>
          <w:rFonts w:ascii="Times New Roman" w:hAnsi="Times New Roman" w:cs="Times New Roman"/>
        </w:rPr>
        <w:t>ablation</w:t>
      </w:r>
      <w:r>
        <w:rPr>
          <w:rFonts w:ascii="Times New Roman" w:hAnsi="Times New Roman" w:cs="Times New Roman"/>
        </w:rPr>
        <w:t xml:space="preserve"> during mouse pregnancy and lactation causes metabolic, body weight, appetite, or lactational differences compared to </w:t>
      </w:r>
      <w:r w:rsidR="00F50237">
        <w:rPr>
          <w:rFonts w:ascii="Times New Roman" w:hAnsi="Times New Roman" w:cs="Times New Roman"/>
        </w:rPr>
        <w:t xml:space="preserve">age-matched </w:t>
      </w:r>
      <w:r w:rsidRPr="00EC3309">
        <w:rPr>
          <w:rFonts w:ascii="Times New Roman" w:hAnsi="Times New Roman" w:cs="Times New Roman"/>
          <w:i/>
          <w:iCs/>
        </w:rPr>
        <w:t>Gdf15</w:t>
      </w:r>
      <w:r w:rsidRPr="00EC3309">
        <w:rPr>
          <w:rFonts w:ascii="Times New Roman" w:hAnsi="Times New Roman" w:cs="Times New Roman"/>
          <w:i/>
          <w:iCs/>
          <w:vertAlign w:val="superscript"/>
        </w:rPr>
        <w:t>+/+</w:t>
      </w:r>
      <w:r w:rsidRPr="00EC3309">
        <w:rPr>
          <w:rFonts w:ascii="Times New Roman" w:hAnsi="Times New Roman" w:cs="Times New Roman"/>
          <w:vertAlign w:val="superscript"/>
        </w:rPr>
        <w:t xml:space="preserve"> </w:t>
      </w:r>
      <w:r>
        <w:rPr>
          <w:rFonts w:ascii="Times New Roman" w:hAnsi="Times New Roman" w:cs="Times New Roman"/>
        </w:rPr>
        <w:t xml:space="preserve">counterpart dams. In the neonatal period, we did not observe any differences in survival, gestational age, litter size or </w:t>
      </w:r>
      <w:r w:rsidR="00F4653F">
        <w:rPr>
          <w:rFonts w:ascii="Times New Roman" w:hAnsi="Times New Roman" w:cs="Times New Roman"/>
        </w:rPr>
        <w:t xml:space="preserve">and only modest </w:t>
      </w:r>
      <w:r>
        <w:rPr>
          <w:rFonts w:ascii="Times New Roman" w:hAnsi="Times New Roman" w:cs="Times New Roman"/>
        </w:rPr>
        <w:t xml:space="preserve">birth weight </w:t>
      </w:r>
      <w:r w:rsidR="00F4653F">
        <w:rPr>
          <w:rFonts w:ascii="Times New Roman" w:hAnsi="Times New Roman" w:cs="Times New Roman"/>
        </w:rPr>
        <w:t xml:space="preserve">reductions </w:t>
      </w:r>
      <w:r>
        <w:rPr>
          <w:rFonts w:ascii="Times New Roman" w:hAnsi="Times New Roman" w:cs="Times New Roman"/>
        </w:rPr>
        <w:t>betw</w:t>
      </w:r>
      <w:r w:rsidR="00F4653F">
        <w:rPr>
          <w:rFonts w:ascii="Times New Roman" w:hAnsi="Times New Roman" w:cs="Times New Roman"/>
        </w:rPr>
        <w:t>een</w:t>
      </w:r>
      <w:r>
        <w:rPr>
          <w:rFonts w:ascii="Times New Roman" w:hAnsi="Times New Roman" w:cs="Times New Roman"/>
        </w:rPr>
        <w:t xml:space="preserve"> genotypes. Despite monitoring growth for </w:t>
      </w:r>
      <w:r w:rsidR="00F4653F">
        <w:rPr>
          <w:rFonts w:ascii="Times New Roman" w:hAnsi="Times New Roman" w:cs="Times New Roman"/>
        </w:rPr>
        <w:t>two weeks</w:t>
      </w:r>
      <w:r>
        <w:rPr>
          <w:rFonts w:ascii="Times New Roman" w:hAnsi="Times New Roman" w:cs="Times New Roman"/>
        </w:rPr>
        <w:t xml:space="preserve"> after birth, body weight accretion in </w:t>
      </w:r>
      <w:r w:rsidRPr="009B388F">
        <w:rPr>
          <w:rFonts w:ascii="Times New Roman" w:hAnsi="Times New Roman" w:cs="Times New Roman"/>
          <w:i/>
          <w:iCs/>
        </w:rPr>
        <w:t>Gdf15</w:t>
      </w:r>
      <w:r w:rsidRPr="009B388F">
        <w:rPr>
          <w:rFonts w:ascii="Times New Roman" w:hAnsi="Times New Roman" w:cs="Times New Roman"/>
          <w:i/>
          <w:iCs/>
          <w:vertAlign w:val="superscript"/>
        </w:rPr>
        <w:t>-/-</w:t>
      </w:r>
      <w:r>
        <w:rPr>
          <w:rFonts w:ascii="Times New Roman" w:hAnsi="Times New Roman" w:cs="Times New Roman"/>
        </w:rPr>
        <w:t xml:space="preserve"> pups of either </w:t>
      </w:r>
      <w:r w:rsidR="004C131A">
        <w:rPr>
          <w:rFonts w:ascii="Times New Roman" w:hAnsi="Times New Roman" w:cs="Times New Roman"/>
        </w:rPr>
        <w:t>sex</w:t>
      </w:r>
      <w:r w:rsidR="00F4653F">
        <w:rPr>
          <w:rFonts w:ascii="Times New Roman" w:hAnsi="Times New Roman" w:cs="Times New Roman"/>
        </w:rPr>
        <w:t xml:space="preserve"> was</w:t>
      </w:r>
      <w:r>
        <w:rPr>
          <w:rFonts w:ascii="Times New Roman" w:hAnsi="Times New Roman" w:cs="Times New Roman"/>
        </w:rPr>
        <w:t xml:space="preserve"> indistinguishable from age-matched </w:t>
      </w:r>
      <w:r w:rsidRPr="009B388F">
        <w:rPr>
          <w:rFonts w:ascii="Times New Roman" w:hAnsi="Times New Roman" w:cs="Times New Roman"/>
          <w:i/>
          <w:iCs/>
        </w:rPr>
        <w:t>Gdf15</w:t>
      </w:r>
      <w:r>
        <w:rPr>
          <w:rFonts w:ascii="Times New Roman" w:hAnsi="Times New Roman" w:cs="Times New Roman"/>
          <w:i/>
          <w:iCs/>
          <w:vertAlign w:val="superscript"/>
        </w:rPr>
        <w:t>+</w:t>
      </w:r>
      <w:r w:rsidRPr="009B388F">
        <w:rPr>
          <w:rFonts w:ascii="Times New Roman" w:hAnsi="Times New Roman" w:cs="Times New Roman"/>
          <w:i/>
          <w:iCs/>
          <w:vertAlign w:val="superscript"/>
        </w:rPr>
        <w:t>/</w:t>
      </w:r>
      <w:r>
        <w:rPr>
          <w:rFonts w:ascii="Times New Roman" w:hAnsi="Times New Roman" w:cs="Times New Roman"/>
          <w:i/>
          <w:iCs/>
          <w:vertAlign w:val="superscript"/>
        </w:rPr>
        <w:t>+</w:t>
      </w:r>
      <w:r>
        <w:rPr>
          <w:rFonts w:ascii="Times New Roman" w:hAnsi="Times New Roman" w:cs="Times New Roman"/>
        </w:rPr>
        <w:t xml:space="preserve"> pups. </w:t>
      </w:r>
      <w:r w:rsidR="00F4653F">
        <w:rPr>
          <w:rFonts w:ascii="Times New Roman" w:hAnsi="Times New Roman" w:cs="Times New Roman"/>
        </w:rPr>
        <w:t>Further</w:t>
      </w:r>
      <w:r w:rsidR="009A0BD3">
        <w:rPr>
          <w:rFonts w:ascii="Times New Roman" w:hAnsi="Times New Roman" w:cs="Times New Roman"/>
        </w:rPr>
        <w:t xml:space="preserve"> studies with larger sample sizes are needed to confirm these findings.</w:t>
      </w:r>
    </w:p>
    <w:p w14:paraId="52EF2281" w14:textId="1F0F74A5" w:rsidR="00667E7E" w:rsidRPr="00052E39" w:rsidRDefault="00F15E14" w:rsidP="00052E39">
      <w:pPr>
        <w:spacing w:line="480" w:lineRule="auto"/>
        <w:ind w:firstLine="720"/>
        <w:rPr>
          <w:rFonts w:ascii="Times New Roman" w:hAnsi="Times New Roman" w:cs="Times New Roman"/>
        </w:rPr>
        <w:sectPr w:rsidR="00667E7E" w:rsidRPr="00052E39" w:rsidSect="000C7212">
          <w:pgSz w:w="12240" w:h="15840"/>
          <w:pgMar w:top="1440" w:right="1440" w:bottom="1440" w:left="1440" w:header="720" w:footer="720" w:gutter="0"/>
          <w:lnNumType w:countBy="1" w:restart="continuous"/>
          <w:cols w:space="720"/>
          <w:titlePg/>
          <w:docGrid w:linePitch="360"/>
        </w:sectPr>
      </w:pPr>
      <w:r>
        <w:rPr>
          <w:rFonts w:ascii="Times New Roman" w:hAnsi="Times New Roman" w:cs="Times New Roman"/>
        </w:rPr>
        <w:br w:type="page"/>
      </w:r>
    </w:p>
    <w:p w14:paraId="1D1667E4" w14:textId="2A24463A" w:rsidR="00667E7E" w:rsidRDefault="00667E7E" w:rsidP="00C279A3">
      <w:pPr>
        <w:pStyle w:val="Heading1"/>
        <w:rPr>
          <w:rFonts w:cs="Times New Roman"/>
        </w:rPr>
      </w:pPr>
      <w:r w:rsidRPr="00303552">
        <w:rPr>
          <w:rFonts w:cs="Times New Roman"/>
        </w:rPr>
        <w:lastRenderedPageBreak/>
        <w:t>References</w:t>
      </w:r>
    </w:p>
    <w:p w14:paraId="14650157" w14:textId="77777777" w:rsidR="00A73687" w:rsidRPr="00A73687" w:rsidRDefault="006D0E50" w:rsidP="00A73687">
      <w:pPr>
        <w:pStyle w:val="Bibliography"/>
        <w:rPr>
          <w:rFonts w:ascii="Calibri" w:hAnsi="Calibri" w:cs="Calibri"/>
        </w:rPr>
      </w:pPr>
      <w:r w:rsidRPr="00F145A3">
        <w:fldChar w:fldCharType="begin"/>
      </w:r>
      <w:r w:rsidR="00A73687">
        <w:instrText xml:space="preserve"> ADDIN ZOTERO_BIBL {"uncited":[],"omitted":[],"custom":[]} CSL_BIBLIOGRAPHY </w:instrText>
      </w:r>
      <w:r w:rsidRPr="00F145A3">
        <w:fldChar w:fldCharType="separate"/>
      </w:r>
      <w:r w:rsidR="00A73687" w:rsidRPr="00A73687">
        <w:rPr>
          <w:rFonts w:ascii="Calibri" w:hAnsi="Calibri" w:cs="Calibri"/>
        </w:rPr>
        <w:t xml:space="preserve">1. </w:t>
      </w:r>
      <w:r w:rsidR="00A73687" w:rsidRPr="00A73687">
        <w:rPr>
          <w:rFonts w:ascii="Calibri" w:hAnsi="Calibri" w:cs="Calibri"/>
        </w:rPr>
        <w:tab/>
        <w:t xml:space="preserve">Bootcov MR, Bauskin AR, Valenzuela SM, Moore AG, Bansal M, He XY, Zhang HP, Donnellan M, Mahler S, Pryor K, Walsh BJ, Nicholson RC, Fairlie WD, Por SB, Robbins JM, Breit SN. MIC-1, a novel macrophage inhibitory cytokine, is a divergent member of the TGF-β superfamily. </w:t>
      </w:r>
      <w:r w:rsidR="00A73687" w:rsidRPr="00A73687">
        <w:rPr>
          <w:rFonts w:ascii="Calibri" w:hAnsi="Calibri" w:cs="Calibri"/>
          <w:i/>
          <w:iCs/>
        </w:rPr>
        <w:t>Proceedings of the National Academy of Sciences</w:t>
      </w:r>
      <w:r w:rsidR="00A73687" w:rsidRPr="00A73687">
        <w:rPr>
          <w:rFonts w:ascii="Calibri" w:hAnsi="Calibri" w:cs="Calibri"/>
        </w:rPr>
        <w:t xml:space="preserve"> 1997;94(21):11514–11519.</w:t>
      </w:r>
    </w:p>
    <w:p w14:paraId="01F12D1E" w14:textId="77777777" w:rsidR="00A73687" w:rsidRPr="00A73687" w:rsidRDefault="00A73687" w:rsidP="00A73687">
      <w:pPr>
        <w:pStyle w:val="Bibliography"/>
        <w:rPr>
          <w:rFonts w:ascii="Calibri" w:hAnsi="Calibri" w:cs="Calibri"/>
        </w:rPr>
      </w:pPr>
      <w:r w:rsidRPr="00A73687">
        <w:rPr>
          <w:rFonts w:ascii="Calibri" w:hAnsi="Calibri" w:cs="Calibri"/>
        </w:rPr>
        <w:t xml:space="preserve">2. </w:t>
      </w:r>
      <w:r w:rsidRPr="00A73687">
        <w:rPr>
          <w:rFonts w:ascii="Calibri" w:hAnsi="Calibri" w:cs="Calibri"/>
        </w:rPr>
        <w:tab/>
        <w:t xml:space="preserve">Welsh P, Kimenai DM, Marioni RE, Hayward C, Campbell A, Porteous D, Mills NL, O’Rahilly S, Sattar N. Reference ranges for GDF-15, and risk factors associated with GDF-15, in a large general population cohort. </w:t>
      </w:r>
      <w:r w:rsidRPr="00A73687">
        <w:rPr>
          <w:rFonts w:ascii="Calibri" w:hAnsi="Calibri" w:cs="Calibri"/>
          <w:i/>
          <w:iCs/>
        </w:rPr>
        <w:t>Clinical Chemistry and Laboratory Medicine (CCLM)</w:t>
      </w:r>
      <w:r w:rsidRPr="00A73687">
        <w:rPr>
          <w:rFonts w:ascii="Calibri" w:hAnsi="Calibri" w:cs="Calibri"/>
        </w:rPr>
        <w:t xml:space="preserve"> 2022. doi:10.1515/cclm-2022-0135.</w:t>
      </w:r>
    </w:p>
    <w:p w14:paraId="1C5C8874" w14:textId="77777777" w:rsidR="00A73687" w:rsidRPr="00A73687" w:rsidRDefault="00A73687" w:rsidP="00A73687">
      <w:pPr>
        <w:pStyle w:val="Bibliography"/>
        <w:rPr>
          <w:rFonts w:ascii="Calibri" w:hAnsi="Calibri" w:cs="Calibri"/>
        </w:rPr>
      </w:pPr>
      <w:r w:rsidRPr="00A73687">
        <w:rPr>
          <w:rFonts w:ascii="Calibri" w:hAnsi="Calibri" w:cs="Calibri"/>
        </w:rPr>
        <w:t xml:space="preserve">3. </w:t>
      </w:r>
      <w:r w:rsidRPr="00A73687">
        <w:rPr>
          <w:rFonts w:ascii="Calibri" w:hAnsi="Calibri" w:cs="Calibri"/>
        </w:rPr>
        <w:tab/>
        <w:t xml:space="preserve">Kempf T, Eden M, Strelau J, Naguib M, Willenbockel C, Tongers J, Heineke J, Kotlarz D, Xu J, Molkentin JD, Niessen HW, Drexler H, Wollert KC. The transforming growth factor-beta superfamily member growth-differentiation factor-15 protects the heart from ischemia/reperfusion injury. </w:t>
      </w:r>
      <w:r w:rsidRPr="00A73687">
        <w:rPr>
          <w:rFonts w:ascii="Calibri" w:hAnsi="Calibri" w:cs="Calibri"/>
          <w:i/>
          <w:iCs/>
        </w:rPr>
        <w:t>Circ Res</w:t>
      </w:r>
      <w:r w:rsidRPr="00A73687">
        <w:rPr>
          <w:rFonts w:ascii="Calibri" w:hAnsi="Calibri" w:cs="Calibri"/>
        </w:rPr>
        <w:t xml:space="preserve"> 2006;98(3):351–360.</w:t>
      </w:r>
    </w:p>
    <w:p w14:paraId="24EB9898" w14:textId="77777777" w:rsidR="00A73687" w:rsidRPr="00A73687" w:rsidRDefault="00A73687" w:rsidP="00A73687">
      <w:pPr>
        <w:pStyle w:val="Bibliography"/>
        <w:rPr>
          <w:rFonts w:ascii="Calibri" w:hAnsi="Calibri" w:cs="Calibri"/>
        </w:rPr>
      </w:pPr>
      <w:r w:rsidRPr="00A73687">
        <w:rPr>
          <w:rFonts w:ascii="Calibri" w:hAnsi="Calibri" w:cs="Calibri"/>
        </w:rPr>
        <w:t xml:space="preserve">4. </w:t>
      </w:r>
      <w:r w:rsidRPr="00A73687">
        <w:rPr>
          <w:rFonts w:ascii="Calibri" w:hAnsi="Calibri" w:cs="Calibri"/>
        </w:rPr>
        <w:tab/>
        <w:t xml:space="preserve">Suriben R, Chen M, Higbee J, Oeffinger J, Ventura R, Li B, Mondal K, Gao Z, Ayupova D, Taskar P, Li D, Starck SR, Chen H-IH, McEntee M, Katewa SD, Phung V, Wang M, Kekatpure A, Lakshminarasimhan D, White A, Olland A, Haldankar R, Solloway MJ, Hsu J-Y, Wang Y, Tang J, Lindhout DA, Allan BB. Antibody-mediated inhibition of GDF15-GFRAL activity reverses cancer cachexia in mice. </w:t>
      </w:r>
      <w:r w:rsidRPr="00A73687">
        <w:rPr>
          <w:rFonts w:ascii="Calibri" w:hAnsi="Calibri" w:cs="Calibri"/>
          <w:i/>
          <w:iCs/>
        </w:rPr>
        <w:t>Nat Med</w:t>
      </w:r>
      <w:r w:rsidRPr="00A73687">
        <w:rPr>
          <w:rFonts w:ascii="Calibri" w:hAnsi="Calibri" w:cs="Calibri"/>
        </w:rPr>
        <w:t xml:space="preserve"> 2020;26(8):1264–1270.</w:t>
      </w:r>
    </w:p>
    <w:p w14:paraId="7D49D083" w14:textId="77777777" w:rsidR="00A73687" w:rsidRPr="00A73687" w:rsidRDefault="00A73687" w:rsidP="00A73687">
      <w:pPr>
        <w:pStyle w:val="Bibliography"/>
        <w:rPr>
          <w:rFonts w:ascii="Calibri" w:hAnsi="Calibri" w:cs="Calibri"/>
        </w:rPr>
      </w:pPr>
      <w:r w:rsidRPr="00A73687">
        <w:rPr>
          <w:rFonts w:ascii="Calibri" w:hAnsi="Calibri" w:cs="Calibri"/>
        </w:rPr>
        <w:t xml:space="preserve">5. </w:t>
      </w:r>
      <w:r w:rsidRPr="00A73687">
        <w:rPr>
          <w:rFonts w:ascii="Calibri" w:hAnsi="Calibri" w:cs="Calibri"/>
        </w:rPr>
        <w:tab/>
        <w:t xml:space="preserve">Ost M, Igual Gil C, Coleman V, Keipert S, Efstathiou S, Vidic V, Weyers M, Klaus S. Muscle-derived GDF15 drives diurnal anorexia and systemic metabolic remodeling during mitochondrial stress. </w:t>
      </w:r>
      <w:r w:rsidRPr="00A73687">
        <w:rPr>
          <w:rFonts w:ascii="Calibri" w:hAnsi="Calibri" w:cs="Calibri"/>
          <w:i/>
          <w:iCs/>
        </w:rPr>
        <w:t>EMBO reports</w:t>
      </w:r>
      <w:r w:rsidRPr="00A73687">
        <w:rPr>
          <w:rFonts w:ascii="Calibri" w:hAnsi="Calibri" w:cs="Calibri"/>
        </w:rPr>
        <w:t xml:space="preserve"> 2020;21(3):e48804.</w:t>
      </w:r>
    </w:p>
    <w:p w14:paraId="13D134DE" w14:textId="77777777" w:rsidR="00A73687" w:rsidRPr="00A73687" w:rsidRDefault="00A73687" w:rsidP="00A73687">
      <w:pPr>
        <w:pStyle w:val="Bibliography"/>
        <w:rPr>
          <w:rFonts w:ascii="Calibri" w:hAnsi="Calibri" w:cs="Calibri"/>
        </w:rPr>
      </w:pPr>
      <w:r w:rsidRPr="00A73687">
        <w:rPr>
          <w:rFonts w:ascii="Calibri" w:hAnsi="Calibri" w:cs="Calibri"/>
        </w:rPr>
        <w:t xml:space="preserve">6. </w:t>
      </w:r>
      <w:r w:rsidRPr="00A73687">
        <w:rPr>
          <w:rFonts w:ascii="Calibri" w:hAnsi="Calibri" w:cs="Calibri"/>
        </w:rPr>
        <w:tab/>
        <w:t xml:space="preserve">Klein AB, Nicolaisen TS, Ørtenblad N, Gejl KD, Jensen R, Fritzen AM, Larsen EL, Karstoft K, Poulsen HE, Morville T, Sahl RE, Helge JW, Lund J, Falk S, Lyngbæk M, Ellingsgaard H, Pedersen BK, Lu W, Finan B, Jørgensen SB, Seeley RJ, Kleinert M, Kiens B, Richter EA, Clemmensen C. Pharmacological but not physiological GDF15 suppresses feeding and the motivation to exercise. </w:t>
      </w:r>
      <w:r w:rsidRPr="00A73687">
        <w:rPr>
          <w:rFonts w:ascii="Calibri" w:hAnsi="Calibri" w:cs="Calibri"/>
          <w:i/>
          <w:iCs/>
        </w:rPr>
        <w:t>Nat Commun</w:t>
      </w:r>
      <w:r w:rsidRPr="00A73687">
        <w:rPr>
          <w:rFonts w:ascii="Calibri" w:hAnsi="Calibri" w:cs="Calibri"/>
        </w:rPr>
        <w:t xml:space="preserve"> 2021;12:1041.</w:t>
      </w:r>
    </w:p>
    <w:p w14:paraId="5BE5E51D" w14:textId="77777777" w:rsidR="00A73687" w:rsidRPr="00A73687" w:rsidRDefault="00A73687" w:rsidP="00A73687">
      <w:pPr>
        <w:pStyle w:val="Bibliography"/>
        <w:rPr>
          <w:rFonts w:ascii="Calibri" w:hAnsi="Calibri" w:cs="Calibri"/>
        </w:rPr>
      </w:pPr>
      <w:r w:rsidRPr="00A73687">
        <w:rPr>
          <w:rFonts w:ascii="Calibri" w:hAnsi="Calibri" w:cs="Calibri"/>
        </w:rPr>
        <w:t xml:space="preserve">7. </w:t>
      </w:r>
      <w:r w:rsidRPr="00A73687">
        <w:rPr>
          <w:rFonts w:ascii="Calibri" w:hAnsi="Calibri" w:cs="Calibri"/>
        </w:rPr>
        <w:tab/>
        <w:t xml:space="preserve">Andersson-Hall U, Joelsson L, Svedin P, Mallard C, Holmäng A. Growth-differentiation-factor 15 levels in obese and healthy pregnancies: Relation to insulin resistance and insulin secretory function. </w:t>
      </w:r>
      <w:r w:rsidRPr="00A73687">
        <w:rPr>
          <w:rFonts w:ascii="Calibri" w:hAnsi="Calibri" w:cs="Calibri"/>
          <w:i/>
          <w:iCs/>
        </w:rPr>
        <w:t>Clinical Endocrinology</w:t>
      </w:r>
      <w:r w:rsidRPr="00A73687">
        <w:rPr>
          <w:rFonts w:ascii="Calibri" w:hAnsi="Calibri" w:cs="Calibri"/>
        </w:rPr>
        <w:t xml:space="preserve"> 2021;95(1):92–100.</w:t>
      </w:r>
    </w:p>
    <w:p w14:paraId="1D9379C8" w14:textId="77777777" w:rsidR="00A73687" w:rsidRPr="00A73687" w:rsidRDefault="00A73687" w:rsidP="00A73687">
      <w:pPr>
        <w:pStyle w:val="Bibliography"/>
        <w:rPr>
          <w:rFonts w:ascii="Calibri" w:hAnsi="Calibri" w:cs="Calibri"/>
        </w:rPr>
      </w:pPr>
      <w:r w:rsidRPr="00A73687">
        <w:rPr>
          <w:rFonts w:ascii="Calibri" w:hAnsi="Calibri" w:cs="Calibri"/>
        </w:rPr>
        <w:t xml:space="preserve">8. </w:t>
      </w:r>
      <w:r w:rsidRPr="00A73687">
        <w:rPr>
          <w:rFonts w:ascii="Calibri" w:hAnsi="Calibri" w:cs="Calibri"/>
        </w:rPr>
        <w:tab/>
        <w:t xml:space="preserve">Chen Q, Wang Y, Zhao M, Hyett J, da Silva Costa F, Nie G. Serum levels of GDF15 are reduced in preeclampsia and the reduction is more profound in late-onset than early-onset cases. </w:t>
      </w:r>
      <w:r w:rsidRPr="00A73687">
        <w:rPr>
          <w:rFonts w:ascii="Calibri" w:hAnsi="Calibri" w:cs="Calibri"/>
          <w:i/>
          <w:iCs/>
        </w:rPr>
        <w:t>Cytokine</w:t>
      </w:r>
      <w:r w:rsidRPr="00A73687">
        <w:rPr>
          <w:rFonts w:ascii="Calibri" w:hAnsi="Calibri" w:cs="Calibri"/>
        </w:rPr>
        <w:t xml:space="preserve"> 2016;83:226–230.</w:t>
      </w:r>
    </w:p>
    <w:p w14:paraId="3DB3A4E1" w14:textId="77777777" w:rsidR="00A73687" w:rsidRPr="00A73687" w:rsidRDefault="00A73687" w:rsidP="00A73687">
      <w:pPr>
        <w:pStyle w:val="Bibliography"/>
        <w:rPr>
          <w:rFonts w:ascii="Calibri" w:hAnsi="Calibri" w:cs="Calibri"/>
        </w:rPr>
      </w:pPr>
      <w:r w:rsidRPr="00A73687">
        <w:rPr>
          <w:rFonts w:ascii="Calibri" w:hAnsi="Calibri" w:cs="Calibri"/>
        </w:rPr>
        <w:t xml:space="preserve">9. </w:t>
      </w:r>
      <w:r w:rsidRPr="00A73687">
        <w:rPr>
          <w:rFonts w:ascii="Calibri" w:hAnsi="Calibri" w:cs="Calibri"/>
        </w:rPr>
        <w:tab/>
        <w:t xml:space="preserve">Marjono AB, Brown DA, Horton KE, Wallace EM, Breit SN, Manuelpillai U. Macrophage Inhibitory Cytokine-1 in Gestational Tissues and Maternal Serum in Normal and Pre-eclamptic Pregnancy. </w:t>
      </w:r>
      <w:r w:rsidRPr="00A73687">
        <w:rPr>
          <w:rFonts w:ascii="Calibri" w:hAnsi="Calibri" w:cs="Calibri"/>
          <w:i/>
          <w:iCs/>
        </w:rPr>
        <w:t>Placenta</w:t>
      </w:r>
      <w:r w:rsidRPr="00A73687">
        <w:rPr>
          <w:rFonts w:ascii="Calibri" w:hAnsi="Calibri" w:cs="Calibri"/>
        </w:rPr>
        <w:t xml:space="preserve"> 2003;24(1):100–106.</w:t>
      </w:r>
    </w:p>
    <w:p w14:paraId="2FC9208F" w14:textId="77777777" w:rsidR="00A73687" w:rsidRPr="00A73687" w:rsidRDefault="00A73687" w:rsidP="00A73687">
      <w:pPr>
        <w:pStyle w:val="Bibliography"/>
        <w:rPr>
          <w:rFonts w:ascii="Calibri" w:hAnsi="Calibri" w:cs="Calibri"/>
        </w:rPr>
      </w:pPr>
      <w:r w:rsidRPr="00A73687">
        <w:rPr>
          <w:rFonts w:ascii="Calibri" w:hAnsi="Calibri" w:cs="Calibri"/>
        </w:rPr>
        <w:lastRenderedPageBreak/>
        <w:t xml:space="preserve">10. </w:t>
      </w:r>
      <w:r w:rsidRPr="00A73687">
        <w:rPr>
          <w:rFonts w:ascii="Calibri" w:hAnsi="Calibri" w:cs="Calibri"/>
        </w:rPr>
        <w:tab/>
        <w:t xml:space="preserve">Sugulle M, Dechend R, Herse F, Weedon-Fekjaer MS, Johnsen GM, Brosnihan KB, Anton L, Luft FC, Wollert KC, Kempf T, Staff AC. Circulating and Placental Growth-Differentiation Factor 15 in Preeclampsia and in Pregnancy Complicated by Diabetes Mellitus. </w:t>
      </w:r>
      <w:r w:rsidRPr="00A73687">
        <w:rPr>
          <w:rFonts w:ascii="Calibri" w:hAnsi="Calibri" w:cs="Calibri"/>
          <w:i/>
          <w:iCs/>
        </w:rPr>
        <w:t>Hypertension</w:t>
      </w:r>
      <w:r w:rsidRPr="00A73687">
        <w:rPr>
          <w:rFonts w:ascii="Calibri" w:hAnsi="Calibri" w:cs="Calibri"/>
        </w:rPr>
        <w:t xml:space="preserve"> 2009;54(1):106–112.</w:t>
      </w:r>
    </w:p>
    <w:p w14:paraId="51F2D91A" w14:textId="77777777" w:rsidR="00A73687" w:rsidRPr="00A73687" w:rsidRDefault="00A73687" w:rsidP="00A73687">
      <w:pPr>
        <w:pStyle w:val="Bibliography"/>
        <w:rPr>
          <w:rFonts w:ascii="Calibri" w:hAnsi="Calibri" w:cs="Calibri"/>
        </w:rPr>
      </w:pPr>
      <w:r w:rsidRPr="00A73687">
        <w:rPr>
          <w:rFonts w:ascii="Calibri" w:hAnsi="Calibri" w:cs="Calibri"/>
        </w:rPr>
        <w:t xml:space="preserve">11. </w:t>
      </w:r>
      <w:r w:rsidRPr="00A73687">
        <w:rPr>
          <w:rFonts w:ascii="Calibri" w:hAnsi="Calibri" w:cs="Calibri"/>
        </w:rPr>
        <w:tab/>
        <w:t xml:space="preserve">Hsu J-Y, Crawley S, Chen M, Ayupova DA, Lindhout DA, Higbee J, Kutach A, Joo W, Gao Z, Fu D, To C, Mondal K, Li B, Kekatpure A, Wang M, Laird T, Horner G, Chan J, McEntee M, Lopez M, Lakshminarasimhan D, White A, Wang S-P, Yao J, Yie J, Matern H, Solloway M, Haldankar R, Parsons T, Tang J, Shen WD, Alice Chen Y, Tian H, Allan BB. Non-homeostatic body weight regulation through a brainstem-restricted receptor for GDF15. </w:t>
      </w:r>
      <w:r w:rsidRPr="00A73687">
        <w:rPr>
          <w:rFonts w:ascii="Calibri" w:hAnsi="Calibri" w:cs="Calibri"/>
          <w:i/>
          <w:iCs/>
        </w:rPr>
        <w:t>Nature</w:t>
      </w:r>
      <w:r w:rsidRPr="00A73687">
        <w:rPr>
          <w:rFonts w:ascii="Calibri" w:hAnsi="Calibri" w:cs="Calibri"/>
        </w:rPr>
        <w:t xml:space="preserve"> 2017;550(7675):255–259.</w:t>
      </w:r>
    </w:p>
    <w:p w14:paraId="6C7F9B66" w14:textId="77777777" w:rsidR="00A73687" w:rsidRPr="00A73687" w:rsidRDefault="00A73687" w:rsidP="00A73687">
      <w:pPr>
        <w:pStyle w:val="Bibliography"/>
        <w:rPr>
          <w:rFonts w:ascii="Calibri" w:hAnsi="Calibri" w:cs="Calibri"/>
        </w:rPr>
      </w:pPr>
      <w:r w:rsidRPr="00A73687">
        <w:rPr>
          <w:rFonts w:ascii="Calibri" w:hAnsi="Calibri" w:cs="Calibri"/>
        </w:rPr>
        <w:t xml:space="preserve">12. </w:t>
      </w:r>
      <w:r w:rsidRPr="00A73687">
        <w:rPr>
          <w:rFonts w:ascii="Calibri" w:hAnsi="Calibri" w:cs="Calibri"/>
        </w:rPr>
        <w:tab/>
        <w:t xml:space="preserve">Tsai VW-W, Zhang HP, Manandhar R, Schofield P, Christ D, Lee-Ng KKM, Lebhar H, Marquis CP, Husaini Y, Brown DA, Breit SN. GDF15 mediates adiposity resistance through actions on GFRAL neurons in the hindbrain AP/NTS. </w:t>
      </w:r>
      <w:r w:rsidRPr="00A73687">
        <w:rPr>
          <w:rFonts w:ascii="Calibri" w:hAnsi="Calibri" w:cs="Calibri"/>
          <w:i/>
          <w:iCs/>
        </w:rPr>
        <w:t>Int J Obes</w:t>
      </w:r>
      <w:r w:rsidRPr="00A73687">
        <w:rPr>
          <w:rFonts w:ascii="Calibri" w:hAnsi="Calibri" w:cs="Calibri"/>
        </w:rPr>
        <w:t xml:space="preserve"> 2019;43(12):2370–2380.</w:t>
      </w:r>
    </w:p>
    <w:p w14:paraId="767999E7" w14:textId="77777777" w:rsidR="00A73687" w:rsidRPr="00A73687" w:rsidRDefault="00A73687" w:rsidP="00A73687">
      <w:pPr>
        <w:pStyle w:val="Bibliography"/>
        <w:rPr>
          <w:rFonts w:ascii="Calibri" w:hAnsi="Calibri" w:cs="Calibri"/>
        </w:rPr>
      </w:pPr>
      <w:r w:rsidRPr="00A73687">
        <w:rPr>
          <w:rFonts w:ascii="Calibri" w:hAnsi="Calibri" w:cs="Calibri"/>
        </w:rPr>
        <w:t xml:space="preserve">13. </w:t>
      </w:r>
      <w:r w:rsidRPr="00A73687">
        <w:rPr>
          <w:rFonts w:ascii="Calibri" w:hAnsi="Calibri" w:cs="Calibri"/>
        </w:rPr>
        <w:tab/>
        <w:t xml:space="preserve">Borner T, Shaulson ED, Ghidewon MY, Barnett AB, Horn CC, Doyle RP, Grill HJ, Hayes MR, De Jonghe BC. GDF15 Induces Anorexia through Nausea and Emesis. </w:t>
      </w:r>
      <w:r w:rsidRPr="00A73687">
        <w:rPr>
          <w:rFonts w:ascii="Calibri" w:hAnsi="Calibri" w:cs="Calibri"/>
          <w:i/>
          <w:iCs/>
        </w:rPr>
        <w:t>Cell Metab</w:t>
      </w:r>
      <w:r w:rsidRPr="00A73687">
        <w:rPr>
          <w:rFonts w:ascii="Calibri" w:hAnsi="Calibri" w:cs="Calibri"/>
        </w:rPr>
        <w:t xml:space="preserve"> 2020;31(2):351-362.e5.</w:t>
      </w:r>
    </w:p>
    <w:p w14:paraId="32122AE1" w14:textId="77777777" w:rsidR="00A73687" w:rsidRPr="00A73687" w:rsidRDefault="00A73687" w:rsidP="00A73687">
      <w:pPr>
        <w:pStyle w:val="Bibliography"/>
        <w:rPr>
          <w:rFonts w:ascii="Calibri" w:hAnsi="Calibri" w:cs="Calibri"/>
        </w:rPr>
      </w:pPr>
      <w:r w:rsidRPr="00A73687">
        <w:rPr>
          <w:rFonts w:ascii="Calibri" w:hAnsi="Calibri" w:cs="Calibri"/>
        </w:rPr>
        <w:t xml:space="preserve">14. </w:t>
      </w:r>
      <w:r w:rsidRPr="00A73687">
        <w:rPr>
          <w:rFonts w:ascii="Calibri" w:hAnsi="Calibri" w:cs="Calibri"/>
        </w:rPr>
        <w:tab/>
        <w:t xml:space="preserve">Tran T, Yang J, Gardner J, Xiong Y. GDF15 deficiency promotes high fat diet-induced obesity in mice. </w:t>
      </w:r>
      <w:r w:rsidRPr="00A73687">
        <w:rPr>
          <w:rFonts w:ascii="Calibri" w:hAnsi="Calibri" w:cs="Calibri"/>
          <w:i/>
          <w:iCs/>
        </w:rPr>
        <w:t>PLoS One</w:t>
      </w:r>
      <w:r w:rsidRPr="00A73687">
        <w:rPr>
          <w:rFonts w:ascii="Calibri" w:hAnsi="Calibri" w:cs="Calibri"/>
        </w:rPr>
        <w:t xml:space="preserve"> 2018;13(8):e0201584.</w:t>
      </w:r>
    </w:p>
    <w:p w14:paraId="7E03CC3B" w14:textId="77777777" w:rsidR="00A73687" w:rsidRPr="00A73687" w:rsidRDefault="00A73687" w:rsidP="00A73687">
      <w:pPr>
        <w:pStyle w:val="Bibliography"/>
        <w:rPr>
          <w:rFonts w:ascii="Calibri" w:hAnsi="Calibri" w:cs="Calibri"/>
        </w:rPr>
      </w:pPr>
      <w:r w:rsidRPr="00A73687">
        <w:rPr>
          <w:rFonts w:ascii="Calibri" w:hAnsi="Calibri" w:cs="Calibri"/>
        </w:rPr>
        <w:t xml:space="preserve">15. </w:t>
      </w:r>
      <w:r w:rsidRPr="00A73687">
        <w:rPr>
          <w:rFonts w:ascii="Calibri" w:hAnsi="Calibri" w:cs="Calibri"/>
        </w:rPr>
        <w:tab/>
        <w:t xml:space="preserve">Mullican SE, Lin-Schmidt X, Chin C-N, Chavez JA, Furman JL, Armstrong AA, Beck SC, South VJ, Dinh TQ, Cash-Mason TD, Cavanaugh CR, Nelson S, Huang C, Hunter MJ, Rangwala SM. GFRAL is the receptor for GDF15 and the ligand promotes weight loss in mice and nonhuman primates. </w:t>
      </w:r>
      <w:r w:rsidRPr="00A73687">
        <w:rPr>
          <w:rFonts w:ascii="Calibri" w:hAnsi="Calibri" w:cs="Calibri"/>
          <w:i/>
          <w:iCs/>
        </w:rPr>
        <w:t>Nat Med</w:t>
      </w:r>
      <w:r w:rsidRPr="00A73687">
        <w:rPr>
          <w:rFonts w:ascii="Calibri" w:hAnsi="Calibri" w:cs="Calibri"/>
        </w:rPr>
        <w:t xml:space="preserve"> 2017;23(10):1150–1157.</w:t>
      </w:r>
    </w:p>
    <w:p w14:paraId="72BEF31C" w14:textId="77777777" w:rsidR="00A73687" w:rsidRPr="00A73687" w:rsidRDefault="00A73687" w:rsidP="00A73687">
      <w:pPr>
        <w:pStyle w:val="Bibliography"/>
        <w:rPr>
          <w:rFonts w:ascii="Calibri" w:hAnsi="Calibri" w:cs="Calibri"/>
        </w:rPr>
      </w:pPr>
      <w:r w:rsidRPr="00A73687">
        <w:rPr>
          <w:rFonts w:ascii="Calibri" w:hAnsi="Calibri" w:cs="Calibri"/>
        </w:rPr>
        <w:t xml:space="preserve">16. </w:t>
      </w:r>
      <w:r w:rsidRPr="00A73687">
        <w:rPr>
          <w:rFonts w:ascii="Calibri" w:hAnsi="Calibri" w:cs="Calibri"/>
        </w:rPr>
        <w:tab/>
        <w:t xml:space="preserve">Yang L, Chang C-C, Sun Z, Madsen D, Zhu H, Padkjær SB, Wu X, Huang T, Hultman K, Paulsen SJ, Wang J, Bugge A, Frantzen JB, Nørgaard P, Jeppesen JF, Yang Z, Secher A, Chen H, Li X, John LM, Shan B, He Z, Gao X, Su J, Hansen KT, Yang W, Jørgensen SB. GFRAL is the receptor for GDF15 and is required for the anti-obesity effects of the ligand. </w:t>
      </w:r>
      <w:r w:rsidRPr="00A73687">
        <w:rPr>
          <w:rFonts w:ascii="Calibri" w:hAnsi="Calibri" w:cs="Calibri"/>
          <w:i/>
          <w:iCs/>
        </w:rPr>
        <w:t>Nat Med</w:t>
      </w:r>
      <w:r w:rsidRPr="00A73687">
        <w:rPr>
          <w:rFonts w:ascii="Calibri" w:hAnsi="Calibri" w:cs="Calibri"/>
        </w:rPr>
        <w:t xml:space="preserve"> 2017;23(10):1158–1166.</w:t>
      </w:r>
    </w:p>
    <w:p w14:paraId="228166CB" w14:textId="77777777" w:rsidR="00A73687" w:rsidRPr="00A73687" w:rsidRDefault="00A73687" w:rsidP="00A73687">
      <w:pPr>
        <w:pStyle w:val="Bibliography"/>
        <w:rPr>
          <w:rFonts w:ascii="Calibri" w:hAnsi="Calibri" w:cs="Calibri"/>
        </w:rPr>
      </w:pPr>
      <w:r w:rsidRPr="00A73687">
        <w:rPr>
          <w:rFonts w:ascii="Calibri" w:hAnsi="Calibri" w:cs="Calibri"/>
        </w:rPr>
        <w:t xml:space="preserve">17. </w:t>
      </w:r>
      <w:r w:rsidRPr="00A73687">
        <w:rPr>
          <w:rFonts w:ascii="Calibri" w:hAnsi="Calibri" w:cs="Calibri"/>
        </w:rPr>
        <w:tab/>
        <w:t xml:space="preserve">Frikke-Schmidt H, Hultman K, Galaske JW, Jørgensen SB, Myers MG, Seeley RJ. GDF15 acts synergistically with liraglutide but is not necessary for the weight loss induced by bariatric surgery in mice. </w:t>
      </w:r>
      <w:r w:rsidRPr="00A73687">
        <w:rPr>
          <w:rFonts w:ascii="Calibri" w:hAnsi="Calibri" w:cs="Calibri"/>
          <w:i/>
          <w:iCs/>
        </w:rPr>
        <w:t>Mol Metab</w:t>
      </w:r>
      <w:r w:rsidRPr="00A73687">
        <w:rPr>
          <w:rFonts w:ascii="Calibri" w:hAnsi="Calibri" w:cs="Calibri"/>
        </w:rPr>
        <w:t xml:space="preserve"> 2019;21:13–21.</w:t>
      </w:r>
    </w:p>
    <w:p w14:paraId="595149B2" w14:textId="77777777" w:rsidR="00A73687" w:rsidRPr="00A73687" w:rsidRDefault="00A73687" w:rsidP="00A73687">
      <w:pPr>
        <w:pStyle w:val="Bibliography"/>
        <w:rPr>
          <w:rFonts w:ascii="Calibri" w:hAnsi="Calibri" w:cs="Calibri"/>
        </w:rPr>
      </w:pPr>
      <w:r w:rsidRPr="00A73687">
        <w:rPr>
          <w:rFonts w:ascii="Calibri" w:hAnsi="Calibri" w:cs="Calibri"/>
        </w:rPr>
        <w:t xml:space="preserve">18. </w:t>
      </w:r>
      <w:r w:rsidRPr="00A73687">
        <w:rPr>
          <w:rFonts w:ascii="Calibri" w:hAnsi="Calibri" w:cs="Calibri"/>
        </w:rPr>
        <w:tab/>
        <w:t xml:space="preserve">Emmerson PJ, Wang F, Du Y, Liu Q, Pickard RT, Gonciarz MD, Coskun T, Hamang MJ, Sindelar DK, Ballman KK, Foltz LA, Muppidi A, Alsina-Fernandez J, Barnard GC, Tang JX, Liu X, Mao X, Siegel R, Sloan JH, Mitchell PJ, Zhang BB, Gimeno RE, Shan B, Wu X. The metabolic effects of GDF15 are mediated by the orphan receptor GFRAL. </w:t>
      </w:r>
      <w:r w:rsidRPr="00A73687">
        <w:rPr>
          <w:rFonts w:ascii="Calibri" w:hAnsi="Calibri" w:cs="Calibri"/>
          <w:i/>
          <w:iCs/>
        </w:rPr>
        <w:t>Nat Med</w:t>
      </w:r>
      <w:r w:rsidRPr="00A73687">
        <w:rPr>
          <w:rFonts w:ascii="Calibri" w:hAnsi="Calibri" w:cs="Calibri"/>
        </w:rPr>
        <w:t xml:space="preserve"> 2017;23(10):1215–1219.</w:t>
      </w:r>
    </w:p>
    <w:p w14:paraId="1E85043D" w14:textId="77777777" w:rsidR="00A73687" w:rsidRPr="00A73687" w:rsidRDefault="00A73687" w:rsidP="00A73687">
      <w:pPr>
        <w:pStyle w:val="Bibliography"/>
        <w:rPr>
          <w:rFonts w:ascii="Calibri" w:hAnsi="Calibri" w:cs="Calibri"/>
        </w:rPr>
      </w:pPr>
      <w:r w:rsidRPr="00A73687">
        <w:rPr>
          <w:rFonts w:ascii="Calibri" w:hAnsi="Calibri" w:cs="Calibri"/>
        </w:rPr>
        <w:lastRenderedPageBreak/>
        <w:t xml:space="preserve">19. </w:t>
      </w:r>
      <w:r w:rsidRPr="00A73687">
        <w:rPr>
          <w:rFonts w:ascii="Calibri" w:hAnsi="Calibri" w:cs="Calibri"/>
        </w:rPr>
        <w:tab/>
        <w:t xml:space="preserve">Moore AG, Brown DA, Fairlie WD, Bauskin AR, Brown PK, Munier ML, Russell PK, Salamonsen LA, Wallace EM, Breit SN. The transforming growth factor-ss superfamily cytokine macrophage inhibitory cytokine-1 is present in high concentrations in the serum of pregnant women. </w:t>
      </w:r>
      <w:r w:rsidRPr="00A73687">
        <w:rPr>
          <w:rFonts w:ascii="Calibri" w:hAnsi="Calibri" w:cs="Calibri"/>
          <w:i/>
          <w:iCs/>
        </w:rPr>
        <w:t>J Clin Endocrinol Metab</w:t>
      </w:r>
      <w:r w:rsidRPr="00A73687">
        <w:rPr>
          <w:rFonts w:ascii="Calibri" w:hAnsi="Calibri" w:cs="Calibri"/>
        </w:rPr>
        <w:t xml:space="preserve"> 2000;85(12):4781–4788.</w:t>
      </w:r>
    </w:p>
    <w:p w14:paraId="70005214" w14:textId="77777777" w:rsidR="00A73687" w:rsidRPr="00A73687" w:rsidRDefault="00A73687" w:rsidP="00A73687">
      <w:pPr>
        <w:pStyle w:val="Bibliography"/>
        <w:rPr>
          <w:rFonts w:ascii="Calibri" w:hAnsi="Calibri" w:cs="Calibri"/>
        </w:rPr>
      </w:pPr>
      <w:r w:rsidRPr="00A73687">
        <w:rPr>
          <w:rFonts w:ascii="Calibri" w:hAnsi="Calibri" w:cs="Calibri"/>
        </w:rPr>
        <w:t xml:space="preserve">20. </w:t>
      </w:r>
      <w:r w:rsidRPr="00A73687">
        <w:rPr>
          <w:rFonts w:ascii="Calibri" w:hAnsi="Calibri" w:cs="Calibri"/>
        </w:rPr>
        <w:tab/>
        <w:t xml:space="preserve">Fejzo M, Rocha N, Cimino I, Lockhart SM, Petry CJ, Kay RG, Burling K, Barker P, George AL, Yasara N, Premawardhena A, Gong S, Cook E, Rimmington D, Rainbow K, Withers DJ, Cortessis V, Mullin PM, MacGibbon KW, Jin E, Kam A, Campbell A, Polasek O, Tzoneva G, Gribble FM, Yeo GSH, Lam BYH, Saudek V, Hughes IA, Ong KK, Perry JRB, Sutton Cole A, Baumgarten M, Welsh P, Sattar N, Smith GCS, Charnock-Jones DS, Coll AP, Meek CL, Mettananda S, Hayward C, Mancuso N, O’Rahilly S. GDF15 linked to maternal risk of nausea and vomiting during pregnancy. </w:t>
      </w:r>
      <w:r w:rsidRPr="00A73687">
        <w:rPr>
          <w:rFonts w:ascii="Calibri" w:hAnsi="Calibri" w:cs="Calibri"/>
          <w:i/>
          <w:iCs/>
        </w:rPr>
        <w:t>Nature</w:t>
      </w:r>
      <w:r w:rsidRPr="00A73687">
        <w:rPr>
          <w:rFonts w:ascii="Calibri" w:hAnsi="Calibri" w:cs="Calibri"/>
        </w:rPr>
        <w:t xml:space="preserve"> 2023:1–8.</w:t>
      </w:r>
    </w:p>
    <w:p w14:paraId="5759B2C3" w14:textId="77777777" w:rsidR="00A73687" w:rsidRPr="00A73687" w:rsidRDefault="00A73687" w:rsidP="00A73687">
      <w:pPr>
        <w:pStyle w:val="Bibliography"/>
        <w:rPr>
          <w:rFonts w:ascii="Calibri" w:hAnsi="Calibri" w:cs="Calibri"/>
        </w:rPr>
      </w:pPr>
      <w:r w:rsidRPr="00A73687">
        <w:rPr>
          <w:rFonts w:ascii="Calibri" w:hAnsi="Calibri" w:cs="Calibri"/>
        </w:rPr>
        <w:t xml:space="preserve">21. </w:t>
      </w:r>
      <w:r w:rsidRPr="00A73687">
        <w:rPr>
          <w:rFonts w:ascii="Calibri" w:hAnsi="Calibri" w:cs="Calibri"/>
        </w:rPr>
        <w:tab/>
        <w:t xml:space="preserve">Tong S, Marjono B, Brown DA, Mulvey S, Breit SN, Manuelpillai U, Wallace EM. Serum concentrations of macrophage inhibitory cytokine 1 (MIC 1) as a predictor of miscarriage. </w:t>
      </w:r>
      <w:r w:rsidRPr="00A73687">
        <w:rPr>
          <w:rFonts w:ascii="Calibri" w:hAnsi="Calibri" w:cs="Calibri"/>
          <w:i/>
          <w:iCs/>
        </w:rPr>
        <w:t>The Lancet</w:t>
      </w:r>
      <w:r w:rsidRPr="00A73687">
        <w:rPr>
          <w:rFonts w:ascii="Calibri" w:hAnsi="Calibri" w:cs="Calibri"/>
        </w:rPr>
        <w:t xml:space="preserve"> 2004;363(9403):129–130.</w:t>
      </w:r>
    </w:p>
    <w:p w14:paraId="272BD974" w14:textId="77777777" w:rsidR="00A73687" w:rsidRPr="00A73687" w:rsidRDefault="00A73687" w:rsidP="00A73687">
      <w:pPr>
        <w:pStyle w:val="Bibliography"/>
        <w:rPr>
          <w:rFonts w:ascii="Calibri" w:hAnsi="Calibri" w:cs="Calibri"/>
        </w:rPr>
      </w:pPr>
      <w:r w:rsidRPr="00A73687">
        <w:rPr>
          <w:rFonts w:ascii="Calibri" w:hAnsi="Calibri" w:cs="Calibri"/>
        </w:rPr>
        <w:t xml:space="preserve">22. </w:t>
      </w:r>
      <w:r w:rsidRPr="00A73687">
        <w:rPr>
          <w:rFonts w:ascii="Calibri" w:hAnsi="Calibri" w:cs="Calibri"/>
        </w:rPr>
        <w:tab/>
        <w:t xml:space="preserve">Wang P, Ma W, Zhou Y, Zhao Y, Shi H, Yang Q, Zhang Y. Circulating metal concentrations, inflammatory cytokines and gestational weight gain: Shanghai MCPC cohort. </w:t>
      </w:r>
      <w:r w:rsidRPr="00A73687">
        <w:rPr>
          <w:rFonts w:ascii="Calibri" w:hAnsi="Calibri" w:cs="Calibri"/>
          <w:i/>
          <w:iCs/>
        </w:rPr>
        <w:t>Ecotoxicology and Environmental Safety</w:t>
      </w:r>
      <w:r w:rsidRPr="00A73687">
        <w:rPr>
          <w:rFonts w:ascii="Calibri" w:hAnsi="Calibri" w:cs="Calibri"/>
        </w:rPr>
        <w:t xml:space="preserve"> 2020;199:110697.</w:t>
      </w:r>
    </w:p>
    <w:p w14:paraId="5841FF38" w14:textId="77777777" w:rsidR="00A73687" w:rsidRPr="00A73687" w:rsidRDefault="00A73687" w:rsidP="00A73687">
      <w:pPr>
        <w:pStyle w:val="Bibliography"/>
        <w:rPr>
          <w:rFonts w:ascii="Calibri" w:hAnsi="Calibri" w:cs="Calibri"/>
        </w:rPr>
      </w:pPr>
      <w:r w:rsidRPr="00A73687">
        <w:rPr>
          <w:rFonts w:ascii="Calibri" w:hAnsi="Calibri" w:cs="Calibri"/>
        </w:rPr>
        <w:t xml:space="preserve">23. </w:t>
      </w:r>
      <w:r w:rsidRPr="00A73687">
        <w:rPr>
          <w:rFonts w:ascii="Calibri" w:hAnsi="Calibri" w:cs="Calibri"/>
        </w:rPr>
        <w:tab/>
        <w:t xml:space="preserve">Petry CJ, Ong KK, Burling KA, Barker P, Goodburn SF, Perry JRB, Acerini CL, Hughes IA, Painter RC, Afink GB, Dunger DB, O’Rahilly S. Associations of vomiting and antiemetic use in pregnancy with levels of circulating GDF15 early in the second trimester: A nested case-control study. </w:t>
      </w:r>
      <w:r w:rsidRPr="00A73687">
        <w:rPr>
          <w:rFonts w:ascii="Calibri" w:hAnsi="Calibri" w:cs="Calibri"/>
          <w:i/>
          <w:iCs/>
        </w:rPr>
        <w:t>Wellcome Open Res</w:t>
      </w:r>
      <w:r w:rsidRPr="00A73687">
        <w:rPr>
          <w:rFonts w:ascii="Calibri" w:hAnsi="Calibri" w:cs="Calibri"/>
        </w:rPr>
        <w:t xml:space="preserve"> 2018;3:123.</w:t>
      </w:r>
    </w:p>
    <w:p w14:paraId="76E8FD81" w14:textId="77777777" w:rsidR="00A73687" w:rsidRPr="00A73687" w:rsidRDefault="00A73687" w:rsidP="00A73687">
      <w:pPr>
        <w:pStyle w:val="Bibliography"/>
        <w:rPr>
          <w:rFonts w:ascii="Calibri" w:hAnsi="Calibri" w:cs="Calibri"/>
        </w:rPr>
      </w:pPr>
      <w:r w:rsidRPr="00A73687">
        <w:rPr>
          <w:rFonts w:ascii="Calibri" w:hAnsi="Calibri" w:cs="Calibri"/>
        </w:rPr>
        <w:t xml:space="preserve">24. </w:t>
      </w:r>
      <w:r w:rsidRPr="00A73687">
        <w:rPr>
          <w:rFonts w:ascii="Calibri" w:hAnsi="Calibri" w:cs="Calibri"/>
        </w:rPr>
        <w:tab/>
        <w:t xml:space="preserve">Wang L, Yang Q. Circulating Growth Differentiation Factor 15 and Preeclampsia: A Meta-Analysis. </w:t>
      </w:r>
      <w:r w:rsidRPr="00A73687">
        <w:rPr>
          <w:rFonts w:ascii="Calibri" w:hAnsi="Calibri" w:cs="Calibri"/>
          <w:i/>
          <w:iCs/>
        </w:rPr>
        <w:t>Horm Metab Res</w:t>
      </w:r>
      <w:r w:rsidRPr="00A73687">
        <w:rPr>
          <w:rFonts w:ascii="Calibri" w:hAnsi="Calibri" w:cs="Calibri"/>
        </w:rPr>
        <w:t xml:space="preserve"> 2022. doi:10.1055/a-1956-2961.</w:t>
      </w:r>
    </w:p>
    <w:p w14:paraId="635228DC" w14:textId="77777777" w:rsidR="00A73687" w:rsidRPr="00A73687" w:rsidRDefault="00A73687" w:rsidP="00A73687">
      <w:pPr>
        <w:pStyle w:val="Bibliography"/>
        <w:rPr>
          <w:rFonts w:ascii="Calibri" w:hAnsi="Calibri" w:cs="Calibri"/>
        </w:rPr>
      </w:pPr>
      <w:r w:rsidRPr="00A73687">
        <w:rPr>
          <w:rFonts w:ascii="Calibri" w:hAnsi="Calibri" w:cs="Calibri"/>
        </w:rPr>
        <w:t xml:space="preserve">25. </w:t>
      </w:r>
      <w:r w:rsidRPr="00A73687">
        <w:rPr>
          <w:rFonts w:ascii="Calibri" w:hAnsi="Calibri" w:cs="Calibri"/>
        </w:rPr>
        <w:tab/>
        <w:t xml:space="preserve">Yakut K, Öcal DF, Öztürk FH, Öztürk M, Oğuz Y, Sınacı S, Çağlar T. Is GDF-15 level associated with gestational diabetes mellitus and adverse perinatal outcomes? </w:t>
      </w:r>
      <w:r w:rsidRPr="00A73687">
        <w:rPr>
          <w:rFonts w:ascii="Calibri" w:hAnsi="Calibri" w:cs="Calibri"/>
          <w:i/>
          <w:iCs/>
        </w:rPr>
        <w:t>Taiwanese Journal of Obstetrics and Gynecology</w:t>
      </w:r>
      <w:r w:rsidRPr="00A73687">
        <w:rPr>
          <w:rFonts w:ascii="Calibri" w:hAnsi="Calibri" w:cs="Calibri"/>
        </w:rPr>
        <w:t xml:space="preserve"> 2021;60(2):221–224.</w:t>
      </w:r>
    </w:p>
    <w:p w14:paraId="61F66872" w14:textId="77777777" w:rsidR="00A73687" w:rsidRPr="00A73687" w:rsidRDefault="00A73687" w:rsidP="00A73687">
      <w:pPr>
        <w:pStyle w:val="Bibliography"/>
        <w:rPr>
          <w:rFonts w:ascii="Calibri" w:hAnsi="Calibri" w:cs="Calibri"/>
        </w:rPr>
      </w:pPr>
      <w:r w:rsidRPr="00A73687">
        <w:rPr>
          <w:rFonts w:ascii="Calibri" w:hAnsi="Calibri" w:cs="Calibri"/>
        </w:rPr>
        <w:t xml:space="preserve">26. </w:t>
      </w:r>
      <w:r w:rsidRPr="00A73687">
        <w:rPr>
          <w:rFonts w:ascii="Calibri" w:hAnsi="Calibri" w:cs="Calibri"/>
        </w:rPr>
        <w:tab/>
        <w:t xml:space="preserve">Jacobsen DP, Røysland R, Strand H, Moe K, Sugulle M, Omland T, Staff AC. Cardiovascular biomarkers in pregnancy with diabetes and associations to glucose control. </w:t>
      </w:r>
      <w:r w:rsidRPr="00A73687">
        <w:rPr>
          <w:rFonts w:ascii="Calibri" w:hAnsi="Calibri" w:cs="Calibri"/>
          <w:i/>
          <w:iCs/>
        </w:rPr>
        <w:t>Acta Diabetol</w:t>
      </w:r>
      <w:r w:rsidRPr="00A73687">
        <w:rPr>
          <w:rFonts w:ascii="Calibri" w:hAnsi="Calibri" w:cs="Calibri"/>
        </w:rPr>
        <w:t xml:space="preserve"> 2022;59(9):1229–1236.</w:t>
      </w:r>
    </w:p>
    <w:p w14:paraId="4511C62A" w14:textId="77777777" w:rsidR="00A73687" w:rsidRPr="00A73687" w:rsidRDefault="00A73687" w:rsidP="00A73687">
      <w:pPr>
        <w:pStyle w:val="Bibliography"/>
        <w:rPr>
          <w:rFonts w:ascii="Calibri" w:hAnsi="Calibri" w:cs="Calibri"/>
        </w:rPr>
      </w:pPr>
      <w:r w:rsidRPr="00A73687">
        <w:rPr>
          <w:rFonts w:ascii="Calibri" w:hAnsi="Calibri" w:cs="Calibri"/>
        </w:rPr>
        <w:t xml:space="preserve">27. </w:t>
      </w:r>
      <w:r w:rsidRPr="00A73687">
        <w:rPr>
          <w:rFonts w:ascii="Calibri" w:hAnsi="Calibri" w:cs="Calibri"/>
        </w:rPr>
        <w:tab/>
        <w:t xml:space="preserve">Fejzo MS, Sazonova OV, Sathirapongsasuti JF, Hallgrímsdóttir IB, Vacic V, MacGibbon KW, Schoenberg FP, Mancuso N, Slamon DJ, Mullin PM, Agee M, Alipanahi B, Auton A, Bell RK, Bryc K, Elson SL, Fontanillas P, Furlotte NA, Hinds DA, Hromatka BS, Huber KE, Kleinman A, Litterman NK, McIntyre MH, Mountain JL, Noblin ES, Northover CAM, Pitts SJ, Shelton JF, Shringarpure S, Tian C, Tung JY, Wilson CH. Placenta and appetite genes GDF15 and IGFBP7 are associated with hyperemesis gravidarum. </w:t>
      </w:r>
      <w:r w:rsidRPr="00A73687">
        <w:rPr>
          <w:rFonts w:ascii="Calibri" w:hAnsi="Calibri" w:cs="Calibri"/>
          <w:i/>
          <w:iCs/>
        </w:rPr>
        <w:t>Nature Communications; London</w:t>
      </w:r>
      <w:r w:rsidRPr="00A73687">
        <w:rPr>
          <w:rFonts w:ascii="Calibri" w:hAnsi="Calibri" w:cs="Calibri"/>
        </w:rPr>
        <w:t xml:space="preserve"> 2018;9:1–9.</w:t>
      </w:r>
    </w:p>
    <w:p w14:paraId="55EC108C" w14:textId="77777777" w:rsidR="00A73687" w:rsidRPr="00A73687" w:rsidRDefault="00A73687" w:rsidP="00A73687">
      <w:pPr>
        <w:pStyle w:val="Bibliography"/>
        <w:rPr>
          <w:rFonts w:ascii="Calibri" w:hAnsi="Calibri" w:cs="Calibri"/>
        </w:rPr>
      </w:pPr>
      <w:r w:rsidRPr="00A73687">
        <w:rPr>
          <w:rFonts w:ascii="Calibri" w:hAnsi="Calibri" w:cs="Calibri"/>
        </w:rPr>
        <w:lastRenderedPageBreak/>
        <w:t xml:space="preserve">28. </w:t>
      </w:r>
      <w:r w:rsidRPr="00A73687">
        <w:rPr>
          <w:rFonts w:ascii="Calibri" w:hAnsi="Calibri" w:cs="Calibri"/>
        </w:rPr>
        <w:tab/>
        <w:t xml:space="preserve">Fejzo MS, Fasching PA, Schneider MO, Schwitulla J, Beckmann MW, Schwenke E, MacGibbon KW, Mullin PM. Analysis of GDF15 and IGFBP7 in Hyperemesis Gravidarum Support Causality. </w:t>
      </w:r>
      <w:r w:rsidRPr="00A73687">
        <w:rPr>
          <w:rFonts w:ascii="Calibri" w:hAnsi="Calibri" w:cs="Calibri"/>
          <w:i/>
          <w:iCs/>
        </w:rPr>
        <w:t>Geburtshilfe Frauenheilkd</w:t>
      </w:r>
      <w:r w:rsidRPr="00A73687">
        <w:rPr>
          <w:rFonts w:ascii="Calibri" w:hAnsi="Calibri" w:cs="Calibri"/>
        </w:rPr>
        <w:t xml:space="preserve"> 2019;79(4):382–388.</w:t>
      </w:r>
    </w:p>
    <w:p w14:paraId="5C43BC26" w14:textId="77777777" w:rsidR="00A73687" w:rsidRPr="00A73687" w:rsidRDefault="00A73687" w:rsidP="00A73687">
      <w:pPr>
        <w:pStyle w:val="Bibliography"/>
        <w:rPr>
          <w:rFonts w:ascii="Calibri" w:hAnsi="Calibri" w:cs="Calibri"/>
        </w:rPr>
      </w:pPr>
      <w:r w:rsidRPr="00A73687">
        <w:rPr>
          <w:rFonts w:ascii="Calibri" w:hAnsi="Calibri" w:cs="Calibri"/>
        </w:rPr>
        <w:t xml:space="preserve">29. </w:t>
      </w:r>
      <w:r w:rsidRPr="00A73687">
        <w:rPr>
          <w:rFonts w:ascii="Calibri" w:hAnsi="Calibri" w:cs="Calibri"/>
        </w:rPr>
        <w:tab/>
        <w:t xml:space="preserve">Bridges D, Mulcahy MC, Redd JR. Insulin Tolerance Test. </w:t>
      </w:r>
      <w:r w:rsidRPr="00A73687">
        <w:rPr>
          <w:rFonts w:ascii="Calibri" w:hAnsi="Calibri" w:cs="Calibri"/>
          <w:i/>
          <w:iCs/>
        </w:rPr>
        <w:t>protocols.io</w:t>
      </w:r>
      <w:r w:rsidRPr="00A73687">
        <w:rPr>
          <w:rFonts w:ascii="Calibri" w:hAnsi="Calibri" w:cs="Calibri"/>
        </w:rPr>
        <w:t xml:space="preserve"> 2022. Available at: dx.doi.org/10.17504/protocols.io.b5zxq77n. Accessed May 16, 2022.</w:t>
      </w:r>
    </w:p>
    <w:p w14:paraId="2D95F039" w14:textId="77777777" w:rsidR="00A73687" w:rsidRPr="00A73687" w:rsidRDefault="00A73687" w:rsidP="00A73687">
      <w:pPr>
        <w:pStyle w:val="Bibliography"/>
        <w:rPr>
          <w:rFonts w:ascii="Calibri" w:hAnsi="Calibri" w:cs="Calibri"/>
        </w:rPr>
      </w:pPr>
      <w:r w:rsidRPr="00A73687">
        <w:rPr>
          <w:rFonts w:ascii="Calibri" w:hAnsi="Calibri" w:cs="Calibri"/>
        </w:rPr>
        <w:t xml:space="preserve">30. </w:t>
      </w:r>
      <w:r w:rsidRPr="00A73687">
        <w:rPr>
          <w:rFonts w:ascii="Calibri" w:hAnsi="Calibri" w:cs="Calibri"/>
        </w:rPr>
        <w:tab/>
        <w:t xml:space="preserve">Boston WS, Bleck GT, Conroy JC, Wheeler MB, Miller DJ. Short Communication: Effects of Increased Expression of α-Lactalbumin In Transgenic Mice on Milk Yield and Pup Growth. </w:t>
      </w:r>
      <w:r w:rsidRPr="00A73687">
        <w:rPr>
          <w:rFonts w:ascii="Calibri" w:hAnsi="Calibri" w:cs="Calibri"/>
          <w:i/>
          <w:iCs/>
        </w:rPr>
        <w:t>Journal of Dairy Science</w:t>
      </w:r>
      <w:r w:rsidRPr="00A73687">
        <w:rPr>
          <w:rFonts w:ascii="Calibri" w:hAnsi="Calibri" w:cs="Calibri"/>
        </w:rPr>
        <w:t xml:space="preserve"> 2001;84(3):620–622.</w:t>
      </w:r>
    </w:p>
    <w:p w14:paraId="6C2D7C31" w14:textId="77777777" w:rsidR="00A73687" w:rsidRPr="00A73687" w:rsidRDefault="00A73687" w:rsidP="00A73687">
      <w:pPr>
        <w:pStyle w:val="Bibliography"/>
        <w:rPr>
          <w:rFonts w:ascii="Calibri" w:hAnsi="Calibri" w:cs="Calibri"/>
        </w:rPr>
      </w:pPr>
      <w:r w:rsidRPr="00A73687">
        <w:rPr>
          <w:rFonts w:ascii="Calibri" w:hAnsi="Calibri" w:cs="Calibri"/>
        </w:rPr>
        <w:t xml:space="preserve">31. </w:t>
      </w:r>
      <w:r w:rsidRPr="00A73687">
        <w:rPr>
          <w:rFonts w:ascii="Calibri" w:hAnsi="Calibri" w:cs="Calibri"/>
        </w:rPr>
        <w:tab/>
        <w:t xml:space="preserve">El Habbal N, Meyer AC, Hafner H, Redd JR, Carlson Z, Mulcahy MC, Gregg B, Bridges D. Activation of Adipocyte mTORC1 Increases Milk Lipids in a Mouse Model of Lactation. </w:t>
      </w:r>
      <w:r w:rsidRPr="00A73687">
        <w:rPr>
          <w:rFonts w:ascii="Calibri" w:hAnsi="Calibri" w:cs="Calibri"/>
          <w:i/>
          <w:iCs/>
        </w:rPr>
        <w:t>bioRxiv</w:t>
      </w:r>
      <w:r w:rsidRPr="00A73687">
        <w:rPr>
          <w:rFonts w:ascii="Calibri" w:hAnsi="Calibri" w:cs="Calibri"/>
        </w:rPr>
        <w:t xml:space="preserve"> 2021:2021.07.01.450596.</w:t>
      </w:r>
    </w:p>
    <w:p w14:paraId="28025A90" w14:textId="77777777" w:rsidR="00A73687" w:rsidRPr="00A73687" w:rsidRDefault="00A73687" w:rsidP="00A73687">
      <w:pPr>
        <w:pStyle w:val="Bibliography"/>
        <w:rPr>
          <w:rFonts w:ascii="Calibri" w:hAnsi="Calibri" w:cs="Calibri"/>
        </w:rPr>
      </w:pPr>
      <w:r w:rsidRPr="00A73687">
        <w:rPr>
          <w:rFonts w:ascii="Calibri" w:hAnsi="Calibri" w:cs="Calibri"/>
        </w:rPr>
        <w:t xml:space="preserve">32. </w:t>
      </w:r>
      <w:r w:rsidRPr="00A73687">
        <w:rPr>
          <w:rFonts w:ascii="Calibri" w:hAnsi="Calibri" w:cs="Calibri"/>
        </w:rPr>
        <w:tab/>
        <w:t>R Core Team. R: A Language and Environment for Statistical Computing. 2021. Available at: https://www.R-project.org/.</w:t>
      </w:r>
    </w:p>
    <w:p w14:paraId="7D591C67" w14:textId="77777777" w:rsidR="00A73687" w:rsidRPr="00A73687" w:rsidRDefault="00A73687" w:rsidP="00A73687">
      <w:pPr>
        <w:pStyle w:val="Bibliography"/>
        <w:rPr>
          <w:rFonts w:ascii="Calibri" w:hAnsi="Calibri" w:cs="Calibri"/>
        </w:rPr>
      </w:pPr>
      <w:r w:rsidRPr="00A73687">
        <w:rPr>
          <w:rFonts w:ascii="Calibri" w:hAnsi="Calibri" w:cs="Calibri"/>
        </w:rPr>
        <w:t xml:space="preserve">33. </w:t>
      </w:r>
      <w:r w:rsidRPr="00A73687">
        <w:rPr>
          <w:rFonts w:ascii="Calibri" w:hAnsi="Calibri" w:cs="Calibri"/>
        </w:rPr>
        <w:tab/>
        <w:t xml:space="preserve">Bates D, Mächler M, Bolker B, Walker S. Fitting Linear Mixed-Effects Models Using lme4. </w:t>
      </w:r>
      <w:r w:rsidRPr="00A73687">
        <w:rPr>
          <w:rFonts w:ascii="Calibri" w:hAnsi="Calibri" w:cs="Calibri"/>
          <w:i/>
          <w:iCs/>
        </w:rPr>
        <w:t>Journal of Statistical Software</w:t>
      </w:r>
      <w:r w:rsidRPr="00A73687">
        <w:rPr>
          <w:rFonts w:ascii="Calibri" w:hAnsi="Calibri" w:cs="Calibri"/>
        </w:rPr>
        <w:t xml:space="preserve"> 2015;67:1–48.</w:t>
      </w:r>
    </w:p>
    <w:p w14:paraId="5EA3904E" w14:textId="77777777" w:rsidR="00A73687" w:rsidRPr="00A73687" w:rsidRDefault="00A73687" w:rsidP="00A73687">
      <w:pPr>
        <w:pStyle w:val="Bibliography"/>
        <w:rPr>
          <w:rFonts w:ascii="Calibri" w:hAnsi="Calibri" w:cs="Calibri"/>
        </w:rPr>
      </w:pPr>
      <w:r w:rsidRPr="00A73687">
        <w:rPr>
          <w:rFonts w:ascii="Calibri" w:hAnsi="Calibri" w:cs="Calibri"/>
        </w:rPr>
        <w:t xml:space="preserve">34. </w:t>
      </w:r>
      <w:r w:rsidRPr="00A73687">
        <w:rPr>
          <w:rFonts w:ascii="Calibri" w:hAnsi="Calibri" w:cs="Calibri"/>
        </w:rPr>
        <w:tab/>
        <w:t xml:space="preserve">Ladyman SR, Carter KM, Grattan DR. Energy homeostasis and running wheel activity during pregnancy in the mouse. </w:t>
      </w:r>
      <w:r w:rsidRPr="00A73687">
        <w:rPr>
          <w:rFonts w:ascii="Calibri" w:hAnsi="Calibri" w:cs="Calibri"/>
          <w:i/>
          <w:iCs/>
        </w:rPr>
        <w:t>Physiology &amp; Behavior</w:t>
      </w:r>
      <w:r w:rsidRPr="00A73687">
        <w:rPr>
          <w:rFonts w:ascii="Calibri" w:hAnsi="Calibri" w:cs="Calibri"/>
        </w:rPr>
        <w:t xml:space="preserve"> 2018;194:83–94.</w:t>
      </w:r>
    </w:p>
    <w:p w14:paraId="43E3E7F6" w14:textId="77777777" w:rsidR="00A73687" w:rsidRPr="00A73687" w:rsidRDefault="00A73687" w:rsidP="00A73687">
      <w:pPr>
        <w:pStyle w:val="Bibliography"/>
        <w:rPr>
          <w:rFonts w:ascii="Calibri" w:hAnsi="Calibri" w:cs="Calibri"/>
        </w:rPr>
      </w:pPr>
      <w:r w:rsidRPr="00A73687">
        <w:rPr>
          <w:rFonts w:ascii="Calibri" w:hAnsi="Calibri" w:cs="Calibri"/>
        </w:rPr>
        <w:t xml:space="preserve">35. </w:t>
      </w:r>
      <w:r w:rsidRPr="00A73687">
        <w:rPr>
          <w:rFonts w:ascii="Calibri" w:hAnsi="Calibri" w:cs="Calibri"/>
        </w:rPr>
        <w:tab/>
        <w:t xml:space="preserve">Musial B, Fernandez-Twinn DS, Vaughan OR, Ozanne SE, Voshol P, Sferruzzi-Perri AN, Fowden AL. Proximity to Delivery Alters Insulin Sensitivity and Glucose Metabolism in Pregnant Mice. </w:t>
      </w:r>
      <w:r w:rsidRPr="00A73687">
        <w:rPr>
          <w:rFonts w:ascii="Calibri" w:hAnsi="Calibri" w:cs="Calibri"/>
          <w:i/>
          <w:iCs/>
        </w:rPr>
        <w:t>Diabetes</w:t>
      </w:r>
      <w:r w:rsidRPr="00A73687">
        <w:rPr>
          <w:rFonts w:ascii="Calibri" w:hAnsi="Calibri" w:cs="Calibri"/>
        </w:rPr>
        <w:t xml:space="preserve"> 2016;65(4):851–860.</w:t>
      </w:r>
    </w:p>
    <w:p w14:paraId="1946AA3A" w14:textId="77777777" w:rsidR="00A73687" w:rsidRPr="00A73687" w:rsidRDefault="00A73687" w:rsidP="00A73687">
      <w:pPr>
        <w:pStyle w:val="Bibliography"/>
        <w:rPr>
          <w:rFonts w:ascii="Calibri" w:hAnsi="Calibri" w:cs="Calibri"/>
        </w:rPr>
      </w:pPr>
      <w:r w:rsidRPr="00A73687">
        <w:rPr>
          <w:rFonts w:ascii="Calibri" w:hAnsi="Calibri" w:cs="Calibri"/>
        </w:rPr>
        <w:t xml:space="preserve">36. </w:t>
      </w:r>
      <w:r w:rsidRPr="00A73687">
        <w:rPr>
          <w:rFonts w:ascii="Calibri" w:hAnsi="Calibri" w:cs="Calibri"/>
        </w:rPr>
        <w:tab/>
        <w:t xml:space="preserve">Gunder LC, Harvey I, Redd JR, Davis CS, AL-Tamimi A, Brooks SV, Bridges D. Obesity Augments Glucocorticoid-Dependent Muscle Atrophy in Male C57BL/6J Mice. </w:t>
      </w:r>
      <w:r w:rsidRPr="00A73687">
        <w:rPr>
          <w:rFonts w:ascii="Calibri" w:hAnsi="Calibri" w:cs="Calibri"/>
          <w:i/>
          <w:iCs/>
        </w:rPr>
        <w:t>Biomedicines</w:t>
      </w:r>
      <w:r w:rsidRPr="00A73687">
        <w:rPr>
          <w:rFonts w:ascii="Calibri" w:hAnsi="Calibri" w:cs="Calibri"/>
        </w:rPr>
        <w:t xml:space="preserve"> 2020;8(10):420.</w:t>
      </w:r>
    </w:p>
    <w:p w14:paraId="46FD2F16" w14:textId="77777777" w:rsidR="00A73687" w:rsidRPr="00A73687" w:rsidRDefault="00A73687" w:rsidP="00A73687">
      <w:pPr>
        <w:pStyle w:val="Bibliography"/>
        <w:rPr>
          <w:rFonts w:ascii="Calibri" w:hAnsi="Calibri" w:cs="Calibri"/>
        </w:rPr>
      </w:pPr>
      <w:r w:rsidRPr="00A73687">
        <w:rPr>
          <w:rFonts w:ascii="Calibri" w:hAnsi="Calibri" w:cs="Calibri"/>
        </w:rPr>
        <w:t xml:space="preserve">37. </w:t>
      </w:r>
      <w:r w:rsidRPr="00A73687">
        <w:rPr>
          <w:rFonts w:ascii="Calibri" w:hAnsi="Calibri" w:cs="Calibri"/>
        </w:rPr>
        <w:tab/>
        <w:t xml:space="preserve">Harvey I, Stephenson EJ, Redd JR, Tran QT, Hochberg I, Qi N, Bridges D. Glucocorticoid-Induced Metabolic Disturbances Are Exacerbated in Obese Male Mice. </w:t>
      </w:r>
      <w:r w:rsidRPr="00A73687">
        <w:rPr>
          <w:rFonts w:ascii="Calibri" w:hAnsi="Calibri" w:cs="Calibri"/>
          <w:i/>
          <w:iCs/>
        </w:rPr>
        <w:t>Endocrinology</w:t>
      </w:r>
      <w:r w:rsidRPr="00A73687">
        <w:rPr>
          <w:rFonts w:ascii="Calibri" w:hAnsi="Calibri" w:cs="Calibri"/>
        </w:rPr>
        <w:t xml:space="preserve"> 2018;159(6):2275–2287.</w:t>
      </w:r>
    </w:p>
    <w:p w14:paraId="7A044BC9" w14:textId="77777777" w:rsidR="00A73687" w:rsidRPr="00A73687" w:rsidRDefault="00A73687" w:rsidP="00A73687">
      <w:pPr>
        <w:pStyle w:val="Bibliography"/>
        <w:rPr>
          <w:rFonts w:ascii="Calibri" w:hAnsi="Calibri" w:cs="Calibri"/>
        </w:rPr>
      </w:pPr>
      <w:r w:rsidRPr="00A73687">
        <w:rPr>
          <w:rFonts w:ascii="Calibri" w:hAnsi="Calibri" w:cs="Calibri"/>
        </w:rPr>
        <w:t xml:space="preserve">38. </w:t>
      </w:r>
      <w:r w:rsidRPr="00A73687">
        <w:rPr>
          <w:rFonts w:ascii="Calibri" w:hAnsi="Calibri" w:cs="Calibri"/>
        </w:rPr>
        <w:tab/>
        <w:t xml:space="preserve">Binder AK, Kosak JP, Janhardhan KS, Moser G, Eling TE, Korach KS. Expression of Human NSAID Activated Gene 1 in Mice Leads to Altered Mammary Gland Differentiation and Impaired Lactation. </w:t>
      </w:r>
      <w:r w:rsidRPr="00A73687">
        <w:rPr>
          <w:rFonts w:ascii="Calibri" w:hAnsi="Calibri" w:cs="Calibri"/>
          <w:i/>
          <w:iCs/>
        </w:rPr>
        <w:t>PLoS One</w:t>
      </w:r>
      <w:r w:rsidRPr="00A73687">
        <w:rPr>
          <w:rFonts w:ascii="Calibri" w:hAnsi="Calibri" w:cs="Calibri"/>
        </w:rPr>
        <w:t xml:space="preserve"> 2016;11(1):e0146518.</w:t>
      </w:r>
    </w:p>
    <w:p w14:paraId="11DC5456" w14:textId="77777777" w:rsidR="00A73687" w:rsidRPr="00A73687" w:rsidRDefault="00A73687" w:rsidP="00A73687">
      <w:pPr>
        <w:pStyle w:val="Bibliography"/>
        <w:rPr>
          <w:rFonts w:ascii="Calibri" w:hAnsi="Calibri" w:cs="Calibri"/>
        </w:rPr>
      </w:pPr>
      <w:r w:rsidRPr="00A73687">
        <w:rPr>
          <w:rFonts w:ascii="Calibri" w:hAnsi="Calibri" w:cs="Calibri"/>
        </w:rPr>
        <w:t xml:space="preserve">39. </w:t>
      </w:r>
      <w:r w:rsidRPr="00A73687">
        <w:rPr>
          <w:rFonts w:ascii="Calibri" w:hAnsi="Calibri" w:cs="Calibri"/>
        </w:rPr>
        <w:tab/>
        <w:t xml:space="preserve">Böttner M, Laaff M, Schechinger B, Rappold G, Unsicker K, Suter-Crazzolara C. Characterization of the rat, mouse, and human genes of growth/differentiation factor-15/macrophage inhibiting cytokine-1 (GDF-15/MIC-1). </w:t>
      </w:r>
      <w:r w:rsidRPr="00A73687">
        <w:rPr>
          <w:rFonts w:ascii="Calibri" w:hAnsi="Calibri" w:cs="Calibri"/>
          <w:i/>
          <w:iCs/>
        </w:rPr>
        <w:t>Gene</w:t>
      </w:r>
      <w:r w:rsidRPr="00A73687">
        <w:rPr>
          <w:rFonts w:ascii="Calibri" w:hAnsi="Calibri" w:cs="Calibri"/>
        </w:rPr>
        <w:t xml:space="preserve"> 1999;237(1):105–111.</w:t>
      </w:r>
    </w:p>
    <w:p w14:paraId="4C9C1386" w14:textId="77777777" w:rsidR="00A73687" w:rsidRPr="00A73687" w:rsidRDefault="00A73687" w:rsidP="00A73687">
      <w:pPr>
        <w:pStyle w:val="Bibliography"/>
        <w:rPr>
          <w:rFonts w:ascii="Calibri" w:hAnsi="Calibri" w:cs="Calibri"/>
        </w:rPr>
      </w:pPr>
      <w:r w:rsidRPr="00A73687">
        <w:rPr>
          <w:rFonts w:ascii="Calibri" w:hAnsi="Calibri" w:cs="Calibri"/>
        </w:rPr>
        <w:t xml:space="preserve">40. </w:t>
      </w:r>
      <w:r w:rsidRPr="00A73687">
        <w:rPr>
          <w:rFonts w:ascii="Calibri" w:hAnsi="Calibri" w:cs="Calibri"/>
        </w:rPr>
        <w:tab/>
        <w:t xml:space="preserve">Patel S, Alvarez-Guaita A, Melvin A, Rimmington D, Dattilo A, Miedzybrodzka EL, Cimino I, Maurin A-C, Roberts GP, Meek CL, Virtue S, Sparks LM, Parsons SA, Redman LM, Bray GA, </w:t>
      </w:r>
      <w:r w:rsidRPr="00A73687">
        <w:rPr>
          <w:rFonts w:ascii="Calibri" w:hAnsi="Calibri" w:cs="Calibri"/>
        </w:rPr>
        <w:lastRenderedPageBreak/>
        <w:t xml:space="preserve">Liou AP, Woods RM, Parry SA, Jeppesen PB, Kolnes AJ, Harding HP, Ron D, Vidal-Puig A, Reimann F, Gribble FM, Hulston CJ, Farooqi IS, Fafournoux P, Smith SR, Jensen J, Breen D, Wu Z, Zhang BB, Coll AP, Savage DB, O’Rahilly S. GDF15 Provides an Endocrine Signal of Nutritional Stress in Mice and Humans. </w:t>
      </w:r>
      <w:r w:rsidRPr="00A73687">
        <w:rPr>
          <w:rFonts w:ascii="Calibri" w:hAnsi="Calibri" w:cs="Calibri"/>
          <w:i/>
          <w:iCs/>
        </w:rPr>
        <w:t>Cell Metabolism</w:t>
      </w:r>
      <w:r w:rsidRPr="00A73687">
        <w:rPr>
          <w:rFonts w:ascii="Calibri" w:hAnsi="Calibri" w:cs="Calibri"/>
        </w:rPr>
        <w:t xml:space="preserve"> 2019;29(3):707-718.e8.</w:t>
      </w:r>
    </w:p>
    <w:p w14:paraId="1AA5E2EF" w14:textId="77777777" w:rsidR="00A73687" w:rsidRPr="00A73687" w:rsidRDefault="00A73687" w:rsidP="00A73687">
      <w:pPr>
        <w:pStyle w:val="Bibliography"/>
        <w:rPr>
          <w:rFonts w:ascii="Calibri" w:hAnsi="Calibri" w:cs="Calibri"/>
        </w:rPr>
      </w:pPr>
      <w:r w:rsidRPr="00A73687">
        <w:rPr>
          <w:rFonts w:ascii="Calibri" w:hAnsi="Calibri" w:cs="Calibri"/>
        </w:rPr>
        <w:t xml:space="preserve">41. </w:t>
      </w:r>
      <w:r w:rsidRPr="00A73687">
        <w:rPr>
          <w:rFonts w:ascii="Calibri" w:hAnsi="Calibri" w:cs="Calibri"/>
        </w:rPr>
        <w:tab/>
        <w:t xml:space="preserve">Klein AB, Ranea-Robles P, Nicolaisen TS, Gil C, Johann K, Quesada JP, Pistolevij N, Hviid KVR, Fich L, Offersen SM, Helge JW, Nielsen HS, Bakker J, Kleinert M, Clemmensen C. Cross-species comparison of pregnancy-induced GDF15. </w:t>
      </w:r>
      <w:r w:rsidRPr="00A73687">
        <w:rPr>
          <w:rFonts w:ascii="Calibri" w:hAnsi="Calibri" w:cs="Calibri"/>
          <w:i/>
          <w:iCs/>
        </w:rPr>
        <w:t>American Journal of Physiology-Endocrinology and Metabolism</w:t>
      </w:r>
      <w:r w:rsidRPr="00A73687">
        <w:rPr>
          <w:rFonts w:ascii="Calibri" w:hAnsi="Calibri" w:cs="Calibri"/>
        </w:rPr>
        <w:t xml:space="preserve"> 2023;325(4):E303–E309.</w:t>
      </w:r>
    </w:p>
    <w:p w14:paraId="68FFA9D6" w14:textId="77777777" w:rsidR="00A73687" w:rsidRPr="00A73687" w:rsidRDefault="00A73687" w:rsidP="00A73687">
      <w:pPr>
        <w:pStyle w:val="Bibliography"/>
        <w:rPr>
          <w:rFonts w:ascii="Calibri" w:hAnsi="Calibri" w:cs="Calibri"/>
        </w:rPr>
      </w:pPr>
      <w:r w:rsidRPr="00A73687">
        <w:rPr>
          <w:rFonts w:ascii="Calibri" w:hAnsi="Calibri" w:cs="Calibri"/>
        </w:rPr>
        <w:t xml:space="preserve">42. </w:t>
      </w:r>
      <w:r w:rsidRPr="00A73687">
        <w:rPr>
          <w:rFonts w:ascii="Calibri" w:hAnsi="Calibri" w:cs="Calibri"/>
        </w:rPr>
        <w:tab/>
        <w:t xml:space="preserve">Schmidt A, Morales-Prieto DM, Pastuschek J, Fröhlich K, Markert UR. Only humans have human placentas: molecular differences between mice and humans. </w:t>
      </w:r>
      <w:r w:rsidRPr="00A73687">
        <w:rPr>
          <w:rFonts w:ascii="Calibri" w:hAnsi="Calibri" w:cs="Calibri"/>
          <w:i/>
          <w:iCs/>
        </w:rPr>
        <w:t>Journal of Reproductive Immunology</w:t>
      </w:r>
      <w:r w:rsidRPr="00A73687">
        <w:rPr>
          <w:rFonts w:ascii="Calibri" w:hAnsi="Calibri" w:cs="Calibri"/>
        </w:rPr>
        <w:t xml:space="preserve"> 2015;108:65–71.</w:t>
      </w:r>
    </w:p>
    <w:p w14:paraId="4CA6E760" w14:textId="605D85AA" w:rsidR="00052E39" w:rsidRDefault="006D0E50" w:rsidP="006D0E50">
      <w:pPr>
        <w:rPr>
          <w:rFonts w:ascii="Times New Roman" w:hAnsi="Times New Roman" w:cs="Times New Roman"/>
        </w:rPr>
      </w:pPr>
      <w:r w:rsidRPr="00F145A3">
        <w:rPr>
          <w:rFonts w:ascii="Times New Roman" w:hAnsi="Times New Roman" w:cs="Times New Roman"/>
        </w:rPr>
        <w:fldChar w:fldCharType="end"/>
      </w:r>
    </w:p>
    <w:p w14:paraId="7EDDBE5E" w14:textId="77777777" w:rsidR="00052E39" w:rsidRDefault="00052E39">
      <w:pPr>
        <w:rPr>
          <w:rFonts w:ascii="Times New Roman" w:hAnsi="Times New Roman" w:cs="Times New Roman"/>
        </w:rPr>
      </w:pPr>
      <w:r>
        <w:rPr>
          <w:rFonts w:ascii="Times New Roman" w:hAnsi="Times New Roman" w:cs="Times New Roman"/>
        </w:rPr>
        <w:br w:type="page"/>
      </w:r>
    </w:p>
    <w:p w14:paraId="267F2202" w14:textId="24287E92" w:rsidR="008F7665" w:rsidRDefault="00052E39" w:rsidP="00B40F90">
      <w:pPr>
        <w:pStyle w:val="Heading1"/>
        <w:spacing w:line="480" w:lineRule="auto"/>
      </w:pPr>
      <w:r w:rsidRPr="003C0FFC">
        <w:lastRenderedPageBreak/>
        <w:t>Figure</w:t>
      </w:r>
      <w:r w:rsidR="00B40F90">
        <w:t xml:space="preserve"> Legends</w:t>
      </w:r>
    </w:p>
    <w:p w14:paraId="2D7FAB69" w14:textId="46222200" w:rsidR="00052E39" w:rsidRPr="003C0FFC" w:rsidRDefault="00052E39" w:rsidP="00052E39">
      <w:pPr>
        <w:pStyle w:val="Heading2"/>
        <w:spacing w:line="480" w:lineRule="auto"/>
      </w:pPr>
      <w:r w:rsidRPr="003C0FFC">
        <w:t xml:space="preserve">Figure 1: </w:t>
      </w:r>
      <w:r>
        <w:t xml:space="preserve">Schematic of Experimental Manipulations </w:t>
      </w:r>
    </w:p>
    <w:p w14:paraId="15DFA8C6"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Insulin resistance of pregnancy study, comparing age-matched females in 3 groups; non-pregnant females (n=7), pregnant females given plain drinking water (n=7), pregnant females given 1.0 mg/kg dexamethasone in drinking water (n=7). B) </w:t>
      </w:r>
      <w:r w:rsidRPr="006D2410">
        <w:rPr>
          <w:rFonts w:ascii="Times New Roman" w:hAnsi="Times New Roman" w:cs="Times New Roman"/>
          <w:i/>
          <w:iCs/>
        </w:rPr>
        <w:t>Gdf15</w:t>
      </w:r>
      <w:r w:rsidRPr="003C0FFC">
        <w:rPr>
          <w:rFonts w:ascii="Times New Roman" w:hAnsi="Times New Roman" w:cs="Times New Roman"/>
        </w:rPr>
        <w:t xml:space="preserve"> Knockout study in pregnancy.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females </w:t>
      </w:r>
      <w:r>
        <w:rPr>
          <w:rFonts w:ascii="Times New Roman" w:hAnsi="Times New Roman" w:cs="Times New Roman"/>
        </w:rPr>
        <w:t>(n=6) w</w:t>
      </w:r>
      <w:r w:rsidRPr="003C0FFC">
        <w:rPr>
          <w:rFonts w:ascii="Times New Roman" w:hAnsi="Times New Roman" w:cs="Times New Roman"/>
        </w:rPr>
        <w:t xml:space="preserve">ere mated with </w:t>
      </w:r>
      <w:r w:rsidRPr="00414844">
        <w:rPr>
          <w:rFonts w:ascii="Times New Roman" w:hAnsi="Times New Roman" w:cs="Times New Roman"/>
          <w:i/>
          <w:iCs/>
        </w:rPr>
        <w:t>G</w:t>
      </w:r>
      <w:r>
        <w:rPr>
          <w:rFonts w:ascii="Times New Roman" w:hAnsi="Times New Roman" w:cs="Times New Roman"/>
          <w:i/>
          <w:iCs/>
        </w:rPr>
        <w:t>df</w:t>
      </w:r>
      <w:r w:rsidRPr="00414844">
        <w:rPr>
          <w:rFonts w:ascii="Times New Roman" w:hAnsi="Times New Roman" w:cs="Times New Roman"/>
          <w:i/>
          <w:iCs/>
        </w:rPr>
        <w:t>15</w:t>
      </w:r>
      <w:r w:rsidRPr="00414844">
        <w:rPr>
          <w:rFonts w:ascii="Times New Roman" w:hAnsi="Times New Roman" w:cs="Times New Roman"/>
          <w:i/>
          <w:iCs/>
          <w:vertAlign w:val="superscript"/>
        </w:rPr>
        <w:t>+/+</w:t>
      </w:r>
      <w:r w:rsidRPr="003C0FFC">
        <w:rPr>
          <w:rFonts w:ascii="Times New Roman" w:hAnsi="Times New Roman" w:cs="Times New Roman"/>
        </w:rPr>
        <w:t xml:space="preserve"> males.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females (n=7) were mated with </w:t>
      </w:r>
      <w:r w:rsidRPr="00414844">
        <w:rPr>
          <w:rFonts w:ascii="Times New Roman" w:hAnsi="Times New Roman" w:cs="Times New Roman"/>
          <w:i/>
          <w:iCs/>
        </w:rPr>
        <w:t>Gdf15</w:t>
      </w:r>
      <w:r w:rsidRPr="00414844">
        <w:rPr>
          <w:rFonts w:ascii="Times New Roman" w:hAnsi="Times New Roman" w:cs="Times New Roman"/>
          <w:i/>
          <w:iCs/>
          <w:vertAlign w:val="superscript"/>
        </w:rPr>
        <w:t>-/-</w:t>
      </w:r>
      <w:r>
        <w:rPr>
          <w:rFonts w:ascii="Times New Roman" w:hAnsi="Times New Roman" w:cs="Times New Roman"/>
        </w:rPr>
        <w:t xml:space="preserve"> males. </w:t>
      </w:r>
      <w:r w:rsidRPr="003C0FFC">
        <w:rPr>
          <w:rFonts w:ascii="Times New Roman" w:hAnsi="Times New Roman" w:cs="Times New Roman"/>
        </w:rPr>
        <w:t xml:space="preserve">Food intake and body weight was measured weekly from one week before mating until 14-16 days after pups were born. </w:t>
      </w:r>
    </w:p>
    <w:p w14:paraId="405A6E4D" w14:textId="162E0D25" w:rsidR="00052E39" w:rsidRPr="003C0FFC" w:rsidRDefault="00052E39" w:rsidP="00052E39">
      <w:pPr>
        <w:pStyle w:val="Heading2"/>
        <w:spacing w:line="480" w:lineRule="auto"/>
      </w:pPr>
    </w:p>
    <w:p w14:paraId="6846468E" w14:textId="77777777" w:rsidR="00052E39" w:rsidRPr="003C0FFC" w:rsidRDefault="00052E39" w:rsidP="00052E39">
      <w:pPr>
        <w:pStyle w:val="Heading2"/>
        <w:spacing w:line="480" w:lineRule="auto"/>
      </w:pPr>
      <w:r w:rsidRPr="003C0FFC">
        <w:t xml:space="preserve">Figure 2: </w:t>
      </w:r>
      <w:r>
        <w:t>Insulin Resistance of Pregnancy Co-occurs with Elevations in GDF15</w:t>
      </w:r>
    </w:p>
    <w:p w14:paraId="6B0D9378"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testing on E16.5 in pregnant </w:t>
      </w:r>
      <w:r>
        <w:rPr>
          <w:rFonts w:ascii="Times New Roman" w:hAnsi="Times New Roman" w:cs="Times New Roman"/>
        </w:rPr>
        <w:t xml:space="preserve">C57BL/6J </w:t>
      </w:r>
      <w:r w:rsidRPr="003C0FFC">
        <w:rPr>
          <w:rFonts w:ascii="Times New Roman" w:hAnsi="Times New Roman" w:cs="Times New Roman"/>
        </w:rPr>
        <w:t>mice given plain water and age-matched non-pregnant females. Values are relative to fasting blood glucose and were assessed using a linear mixed effect model. B) Fasting blood glucose values in pregnant dams given water and non-pregnant females, assessed using student’s T test. C</w:t>
      </w:r>
      <w:r>
        <w:rPr>
          <w:rFonts w:ascii="Times New Roman" w:hAnsi="Times New Roman" w:cs="Times New Roman"/>
        </w:rPr>
        <w:t xml:space="preserve">) GDF15 levels at ZT1 in pregnant and non-pregnant females, </w:t>
      </w:r>
      <w:r w:rsidRPr="003C0FFC">
        <w:rPr>
          <w:rFonts w:ascii="Times New Roman" w:hAnsi="Times New Roman" w:cs="Times New Roman"/>
        </w:rPr>
        <w:t>assessed as paired t tests. D) Intraperitoneal insulin tolerance testing on E16.5 in pregnant dams given water or 1mg/kg dexamethasone in drinking water, assessed via linear mixed effect modeling. Values are relative to fasting blood glucose levels. E) Fasting blood glucose values in pregnant dams given plain drinking water or dexamethasone in drinking water, assessed via student’s t test. F) G</w:t>
      </w:r>
      <w:r>
        <w:rPr>
          <w:rFonts w:ascii="Times New Roman" w:hAnsi="Times New Roman" w:cs="Times New Roman"/>
        </w:rPr>
        <w:t>DF</w:t>
      </w:r>
      <w:r w:rsidRPr="003C0FFC">
        <w:rPr>
          <w:rFonts w:ascii="Times New Roman" w:hAnsi="Times New Roman" w:cs="Times New Roman"/>
        </w:rPr>
        <w:t>15 ELISA evaluating serum levels at ZT1 and ZT13 in pregnant dams given plain drinking water, pregnant dams given dexamethasone in drinking water,</w:t>
      </w:r>
      <w:r>
        <w:rPr>
          <w:rFonts w:ascii="Times New Roman" w:hAnsi="Times New Roman" w:cs="Times New Roman"/>
        </w:rPr>
        <w:t xml:space="preserve"> a</w:t>
      </w:r>
      <w:r w:rsidRPr="003C0FFC">
        <w:rPr>
          <w:rFonts w:ascii="Times New Roman" w:hAnsi="Times New Roman" w:cs="Times New Roman"/>
        </w:rPr>
        <w:t>ssessed as paired t tests.</w:t>
      </w:r>
      <w:r>
        <w:rPr>
          <w:rFonts w:ascii="Times New Roman" w:hAnsi="Times New Roman" w:cs="Times New Roman"/>
        </w:rPr>
        <w:t xml:space="preserve"> * indicates p&lt;0.05</w:t>
      </w:r>
      <w:r w:rsidRPr="003C0FFC">
        <w:rPr>
          <w:rFonts w:ascii="Times New Roman" w:hAnsi="Times New Roman" w:cs="Times New Roman"/>
        </w:rPr>
        <w:t xml:space="preserve"> </w:t>
      </w:r>
    </w:p>
    <w:p w14:paraId="02DF534A" w14:textId="77777777" w:rsidR="00052E39" w:rsidRPr="003C0FFC" w:rsidRDefault="00052E39" w:rsidP="00052E39">
      <w:pPr>
        <w:spacing w:line="480" w:lineRule="auto"/>
        <w:rPr>
          <w:rFonts w:ascii="Times New Roman" w:hAnsi="Times New Roman" w:cs="Times New Roman"/>
        </w:rPr>
      </w:pPr>
    </w:p>
    <w:p w14:paraId="35946252" w14:textId="0F003641" w:rsidR="002329D9" w:rsidRDefault="002329D9" w:rsidP="00052E39">
      <w:pPr>
        <w:pStyle w:val="Heading2"/>
        <w:spacing w:line="480" w:lineRule="auto"/>
      </w:pPr>
    </w:p>
    <w:p w14:paraId="4C8AF88D" w14:textId="7F524283" w:rsidR="00052E39" w:rsidRPr="003C0FFC" w:rsidRDefault="00052E39" w:rsidP="00052E39">
      <w:pPr>
        <w:pStyle w:val="Heading2"/>
        <w:spacing w:line="480" w:lineRule="auto"/>
      </w:pPr>
      <w:r w:rsidRPr="003C0FFC">
        <w:t>Figure 3:</w:t>
      </w:r>
      <w:r w:rsidR="00B40F90">
        <w:t xml:space="preserve"> </w:t>
      </w:r>
      <w:r>
        <w:t>Gdf15 Knockout Does Not Impact Food Intake or Body Weight During Mouse Pregnancy</w:t>
      </w:r>
    </w:p>
    <w:p w14:paraId="0A6E1BAF"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Cumulative food intake during the prenatal period (pre-mating through final measurement before birth), assessed via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B) Weight gained during prenatal period, assessed via student’s t test. C)Postnatal cumulative food intake (after birth of pups-end of experiment),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Weight lost in the postnatal period,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E) Plot of the weekly food intake in both genotypes from 1 week before mating until end of the experiment. F) Plot of maternal body weight throughout the experimental period. </w:t>
      </w:r>
    </w:p>
    <w:p w14:paraId="64CA881D"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3D28C69E" w14:textId="389032F8" w:rsidR="00052E39" w:rsidRPr="003C0FFC" w:rsidRDefault="00052E39" w:rsidP="00052E39">
      <w:pPr>
        <w:spacing w:line="480" w:lineRule="auto"/>
        <w:rPr>
          <w:rFonts w:ascii="Times New Roman" w:hAnsi="Times New Roman" w:cs="Times New Roman"/>
        </w:rPr>
      </w:pPr>
    </w:p>
    <w:p w14:paraId="60585E28" w14:textId="77777777" w:rsidR="00052E39" w:rsidRPr="003C0FFC" w:rsidRDefault="00052E39" w:rsidP="00052E39">
      <w:pPr>
        <w:pStyle w:val="Heading2"/>
        <w:spacing w:line="480" w:lineRule="auto"/>
      </w:pPr>
      <w:r w:rsidRPr="003C0FFC">
        <w:t xml:space="preserve">Figure 4: </w:t>
      </w:r>
      <w:r>
        <w:t>Gdf15 Knockout Has No Effect on Gestational</w:t>
      </w:r>
      <w:r w:rsidRPr="003C0FFC">
        <w:t xml:space="preserve"> Insulin Tolerance</w:t>
      </w:r>
      <w:r>
        <w:t xml:space="preserve"> </w:t>
      </w:r>
    </w:p>
    <w:p w14:paraId="39211EAA"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Intraperitoneal insulin tolerance test in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and </w:t>
      </w:r>
      <w:r w:rsidRPr="006D2410">
        <w:rPr>
          <w:rFonts w:ascii="Times New Roman" w:hAnsi="Times New Roman" w:cs="Times New Roman"/>
          <w:i/>
          <w:iCs/>
        </w:rPr>
        <w:t>Gdf15</w:t>
      </w:r>
      <w:r w:rsidRPr="006D2410">
        <w:rPr>
          <w:rFonts w:ascii="Times New Roman" w:hAnsi="Times New Roman" w:cs="Times New Roman"/>
          <w:i/>
          <w:iCs/>
          <w:vertAlign w:val="superscript"/>
        </w:rPr>
        <w:t>-/-</w:t>
      </w:r>
      <w:r w:rsidRPr="003C0FFC">
        <w:rPr>
          <w:rFonts w:ascii="Times New Roman" w:hAnsi="Times New Roman" w:cs="Times New Roman"/>
        </w:rPr>
        <w:t xml:space="preserve"> dams at E16.5. Values are relative to fasting blood glucose levels. Assessed via linear mixed effects modeling. B) Fasting Blood glucose levels in dams, assessed by students t test. C) Area under the curve defined as sum of all glucose values for each animal, assessed by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D) Rate of drop in blood glucose in the first hour of the insulin tolerance test, assessed by </w:t>
      </w:r>
      <w:r>
        <w:rPr>
          <w:rFonts w:ascii="Times New Roman" w:hAnsi="Times New Roman" w:cs="Times New Roman"/>
        </w:rPr>
        <w:t>S</w:t>
      </w:r>
      <w:r w:rsidRPr="003C0FFC">
        <w:rPr>
          <w:rFonts w:ascii="Times New Roman" w:hAnsi="Times New Roman" w:cs="Times New Roman"/>
        </w:rPr>
        <w:t xml:space="preserve">tudent’s </w:t>
      </w:r>
      <w:r w:rsidRPr="00C120E2">
        <w:rPr>
          <w:rFonts w:ascii="Times New Roman" w:hAnsi="Times New Roman" w:cs="Times New Roman"/>
          <w:i/>
        </w:rPr>
        <w:t>t</w:t>
      </w:r>
      <w:r w:rsidRPr="003C0FFC">
        <w:rPr>
          <w:rFonts w:ascii="Times New Roman" w:hAnsi="Times New Roman" w:cs="Times New Roman"/>
        </w:rPr>
        <w:t xml:space="preserve"> test. </w:t>
      </w:r>
    </w:p>
    <w:p w14:paraId="46A23C72" w14:textId="77777777" w:rsidR="00052E39" w:rsidRPr="003C0FFC" w:rsidRDefault="00052E39" w:rsidP="00052E39">
      <w:pPr>
        <w:spacing w:line="480" w:lineRule="auto"/>
        <w:rPr>
          <w:rFonts w:ascii="Times New Roman" w:hAnsi="Times New Roman" w:cs="Times New Roman"/>
        </w:rPr>
      </w:pPr>
    </w:p>
    <w:p w14:paraId="07E48469" w14:textId="63B1D6F4" w:rsidR="002329D9" w:rsidRDefault="002329D9" w:rsidP="00052E39">
      <w:pPr>
        <w:pStyle w:val="Heading2"/>
        <w:spacing w:line="480" w:lineRule="auto"/>
      </w:pPr>
    </w:p>
    <w:p w14:paraId="58F5AF57" w14:textId="4C3AD404" w:rsidR="00052E39" w:rsidRPr="003C0FFC" w:rsidRDefault="00052E39" w:rsidP="00052E39">
      <w:pPr>
        <w:pStyle w:val="Heading2"/>
        <w:spacing w:line="480" w:lineRule="auto"/>
      </w:pPr>
      <w:r w:rsidRPr="003C0FFC">
        <w:t xml:space="preserve">Figure </w:t>
      </w:r>
      <w:proofErr w:type="gramStart"/>
      <w:r w:rsidRPr="003C0FFC">
        <w:t>5:</w:t>
      </w:r>
      <w:r>
        <w:t>Offspring</w:t>
      </w:r>
      <w:proofErr w:type="gramEnd"/>
      <w:r>
        <w:t xml:space="preserve"> Birth Weight is Reduced in Gdf15 Knockout Pregnancies</w:t>
      </w:r>
    </w:p>
    <w:p w14:paraId="645472D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Latency to copulatory plug (time from introduction of male into cage until copulatory plug is discovered), assessed via student’s t test. B)</w:t>
      </w:r>
      <w:r>
        <w:rPr>
          <w:rFonts w:ascii="Times New Roman" w:hAnsi="Times New Roman" w:cs="Times New Roman"/>
        </w:rPr>
        <w:t xml:space="preserve"> </w:t>
      </w:r>
      <w:r w:rsidRPr="003C0FFC">
        <w:rPr>
          <w:rFonts w:ascii="Times New Roman" w:hAnsi="Times New Roman" w:cs="Times New Roman"/>
        </w:rPr>
        <w:t xml:space="preserve">Gestational age in days, calculated as the number of days from appearance of copulatory plug until birth of the litter. Assessed via Mann-Whitney test. C)Average birth weight of pups, calculated as the average birth weight for each dam, then averaged by genotype. Assessed by </w:t>
      </w:r>
      <w:r>
        <w:rPr>
          <w:rFonts w:ascii="Times New Roman" w:hAnsi="Times New Roman" w:cs="Times New Roman"/>
        </w:rPr>
        <w:t>S</w:t>
      </w:r>
      <w:r w:rsidRPr="003C0FFC">
        <w:rPr>
          <w:rFonts w:ascii="Times New Roman" w:hAnsi="Times New Roman" w:cs="Times New Roman"/>
        </w:rPr>
        <w:t>tudent’s</w:t>
      </w:r>
      <w:r w:rsidRPr="005A44D7">
        <w:rPr>
          <w:rFonts w:ascii="Times New Roman" w:hAnsi="Times New Roman" w:cs="Times New Roman"/>
          <w:i/>
        </w:rPr>
        <w:t xml:space="preserve"> t</w:t>
      </w:r>
      <w:r w:rsidRPr="003C0FFC">
        <w:rPr>
          <w:rFonts w:ascii="Times New Roman" w:hAnsi="Times New Roman" w:cs="Times New Roman"/>
        </w:rPr>
        <w:t xml:space="preserve"> test. D)</w:t>
      </w:r>
      <w:r>
        <w:rPr>
          <w:rFonts w:ascii="Times New Roman" w:hAnsi="Times New Roman" w:cs="Times New Roman"/>
        </w:rPr>
        <w:t xml:space="preserve"> </w:t>
      </w:r>
      <w:r w:rsidRPr="003C0FFC">
        <w:rPr>
          <w:rFonts w:ascii="Times New Roman" w:hAnsi="Times New Roman" w:cs="Times New Roman"/>
        </w:rPr>
        <w:t xml:space="preserve">Total litter size (including those </w:t>
      </w:r>
      <w:r>
        <w:rPr>
          <w:rFonts w:ascii="Times New Roman" w:hAnsi="Times New Roman" w:cs="Times New Roman"/>
        </w:rPr>
        <w:t>born</w:t>
      </w:r>
      <w:r w:rsidRPr="003C0FFC">
        <w:rPr>
          <w:rFonts w:ascii="Times New Roman" w:hAnsi="Times New Roman" w:cs="Times New Roman"/>
        </w:rPr>
        <w:t xml:space="preserve"> dead), assessed via student’s t test. E)</w:t>
      </w:r>
      <w:r>
        <w:rPr>
          <w:rFonts w:ascii="Times New Roman" w:hAnsi="Times New Roman" w:cs="Times New Roman"/>
        </w:rPr>
        <w:t xml:space="preserve"> </w:t>
      </w:r>
      <w:r w:rsidRPr="003C0FFC">
        <w:rPr>
          <w:rFonts w:ascii="Times New Roman" w:hAnsi="Times New Roman" w:cs="Times New Roman"/>
        </w:rPr>
        <w:t xml:space="preserve">Number of </w:t>
      </w:r>
      <w:r>
        <w:rPr>
          <w:rFonts w:ascii="Times New Roman" w:hAnsi="Times New Roman" w:cs="Times New Roman"/>
        </w:rPr>
        <w:t xml:space="preserve">live </w:t>
      </w:r>
      <w:r w:rsidRPr="003C0FFC">
        <w:rPr>
          <w:rFonts w:ascii="Times New Roman" w:hAnsi="Times New Roman" w:cs="Times New Roman"/>
        </w:rPr>
        <w:t xml:space="preserve">pups born per </w:t>
      </w:r>
      <w:r>
        <w:rPr>
          <w:rFonts w:ascii="Times New Roman" w:hAnsi="Times New Roman" w:cs="Times New Roman"/>
        </w:rPr>
        <w:t>litter</w:t>
      </w:r>
      <w:r w:rsidRPr="003C0FFC">
        <w:rPr>
          <w:rFonts w:ascii="Times New Roman" w:hAnsi="Times New Roman" w:cs="Times New Roman"/>
        </w:rPr>
        <w:t xml:space="preserve">, assessed via student’s t test. F) Percentage of pups in each litter who were dead by postnatal day 3.5, assessed by Mann Whitney test. </w:t>
      </w:r>
      <w:r>
        <w:rPr>
          <w:rFonts w:ascii="Times New Roman" w:hAnsi="Times New Roman" w:cs="Times New Roman"/>
        </w:rPr>
        <w:t>* indicates p&lt;0.05</w:t>
      </w:r>
    </w:p>
    <w:p w14:paraId="2B0C58BF" w14:textId="77777777" w:rsidR="002329D9" w:rsidRDefault="002329D9">
      <w:pPr>
        <w:rPr>
          <w:rFonts w:ascii="Times New Roman" w:hAnsi="Times New Roman" w:cs="Times New Roman"/>
          <w:noProof/>
        </w:rPr>
      </w:pPr>
      <w:r>
        <w:rPr>
          <w:rFonts w:ascii="Times New Roman" w:hAnsi="Times New Roman" w:cs="Times New Roman"/>
          <w:noProof/>
        </w:rPr>
        <w:br w:type="page"/>
      </w:r>
    </w:p>
    <w:p w14:paraId="16C6CB4C" w14:textId="15EB407B" w:rsidR="00052E39" w:rsidRPr="003C0FFC" w:rsidRDefault="00052E39" w:rsidP="00052E39">
      <w:pPr>
        <w:spacing w:line="480" w:lineRule="auto"/>
        <w:rPr>
          <w:rFonts w:ascii="Times New Roman" w:hAnsi="Times New Roman" w:cs="Times New Roman"/>
        </w:rPr>
      </w:pPr>
    </w:p>
    <w:p w14:paraId="6371DBA1" w14:textId="77777777" w:rsidR="00052E39" w:rsidRPr="003C0FFC" w:rsidRDefault="00052E39" w:rsidP="00052E39">
      <w:pPr>
        <w:pStyle w:val="Heading2"/>
        <w:spacing w:line="480" w:lineRule="auto"/>
      </w:pPr>
      <w:r w:rsidRPr="003C0FFC">
        <w:t xml:space="preserve">Figure 6: Milk volume and </w:t>
      </w:r>
      <w:r>
        <w:t>M</w:t>
      </w:r>
      <w:r w:rsidRPr="003C0FFC">
        <w:t xml:space="preserve">ilkfat </w:t>
      </w:r>
      <w:r>
        <w:t>P</w:t>
      </w:r>
      <w:r w:rsidRPr="003C0FFC">
        <w:t>ercentage</w:t>
      </w:r>
      <w:r>
        <w:t xml:space="preserve"> Are </w:t>
      </w:r>
      <w:proofErr w:type="gramStart"/>
      <w:r>
        <w:t>not</w:t>
      </w:r>
      <w:proofErr w:type="gramEnd"/>
      <w:r>
        <w:t xml:space="preserve"> Changed in Gdf15 Knockout Dams</w:t>
      </w:r>
    </w:p>
    <w:p w14:paraId="22039219"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A) Total mass (in grams) lost by dam during the suckling period of the weigh-suckle-weigh test on PND10.5, assessed by student’s t test. B)</w:t>
      </w:r>
      <w:r>
        <w:rPr>
          <w:rFonts w:ascii="Times New Roman" w:hAnsi="Times New Roman" w:cs="Times New Roman"/>
        </w:rPr>
        <w:t xml:space="preserve"> </w:t>
      </w:r>
      <w:r w:rsidRPr="003C0FFC">
        <w:rPr>
          <w:rFonts w:ascii="Times New Roman" w:hAnsi="Times New Roman" w:cs="Times New Roman"/>
        </w:rPr>
        <w:t>Total mass (in grams) gained cumulatively between all pups in the litter during suckling period during weigh-suckle-weigh test, assessed by Mann Whitney test. C)</w:t>
      </w:r>
      <w:r>
        <w:rPr>
          <w:rFonts w:ascii="Times New Roman" w:hAnsi="Times New Roman" w:cs="Times New Roman"/>
        </w:rPr>
        <w:t xml:space="preserve"> </w:t>
      </w:r>
      <w:r w:rsidRPr="003C0FFC">
        <w:rPr>
          <w:rFonts w:ascii="Times New Roman" w:hAnsi="Times New Roman" w:cs="Times New Roman"/>
        </w:rPr>
        <w:t xml:space="preserve">Percentage of fat found in mouse milk collected PND 14-16.5, assessed by student’s t test. </w:t>
      </w:r>
    </w:p>
    <w:p w14:paraId="7E087E0E" w14:textId="77777777" w:rsidR="00052E39" w:rsidRPr="003C0FFC" w:rsidRDefault="00052E39" w:rsidP="00052E39">
      <w:pPr>
        <w:spacing w:line="480" w:lineRule="auto"/>
        <w:rPr>
          <w:rFonts w:ascii="Times New Roman" w:hAnsi="Times New Roman" w:cs="Times New Roman"/>
        </w:rPr>
      </w:pPr>
    </w:p>
    <w:p w14:paraId="2F41D839" w14:textId="7D157124" w:rsidR="002329D9" w:rsidRDefault="002329D9" w:rsidP="00052E39">
      <w:pPr>
        <w:pStyle w:val="Heading2"/>
        <w:spacing w:line="480" w:lineRule="auto"/>
      </w:pPr>
    </w:p>
    <w:p w14:paraId="26D8C909" w14:textId="13B559C7" w:rsidR="00052E39" w:rsidRPr="003C0FFC" w:rsidRDefault="00052E39" w:rsidP="00052E39">
      <w:pPr>
        <w:pStyle w:val="Heading2"/>
        <w:spacing w:line="480" w:lineRule="auto"/>
      </w:pPr>
      <w:r w:rsidRPr="003C0FFC">
        <w:t xml:space="preserve">Figure 7: </w:t>
      </w:r>
      <w:r>
        <w:t>Offspring Postnatal Growth is Normal in Gdf15 Knockout Litters</w:t>
      </w:r>
    </w:p>
    <w:p w14:paraId="65A5321D" w14:textId="77777777" w:rsidR="00052E39" w:rsidRPr="003C0FFC" w:rsidRDefault="00052E39" w:rsidP="00052E39">
      <w:pPr>
        <w:spacing w:line="480" w:lineRule="auto"/>
        <w:rPr>
          <w:rFonts w:ascii="Times New Roman" w:hAnsi="Times New Roman" w:cs="Times New Roman"/>
        </w:rPr>
      </w:pPr>
      <w:r w:rsidRPr="003C0FFC">
        <w:rPr>
          <w:rFonts w:ascii="Times New Roman" w:hAnsi="Times New Roman" w:cs="Times New Roman"/>
        </w:rPr>
        <w:t xml:space="preserve">A) Postnatal bodyweight measurements from birth through PND14.5 in male and female pups, assessed via linear mixed effect models. </w:t>
      </w:r>
    </w:p>
    <w:p w14:paraId="0D806631" w14:textId="3AA276B4" w:rsidR="00052E39" w:rsidRPr="003C0FFC" w:rsidRDefault="00052E39" w:rsidP="00052E39">
      <w:pPr>
        <w:spacing w:line="480" w:lineRule="auto"/>
        <w:rPr>
          <w:rFonts w:ascii="Times New Roman" w:hAnsi="Times New Roman" w:cs="Times New Roman"/>
        </w:rPr>
      </w:pPr>
    </w:p>
    <w:p w14:paraId="67955C4A" w14:textId="77777777" w:rsidR="00B40F90" w:rsidRDefault="00B40F90">
      <w:pPr>
        <w:rPr>
          <w:rFonts w:ascii="Times New Roman" w:eastAsiaTheme="majorEastAsia" w:hAnsi="Times New Roman" w:cstheme="majorBidi"/>
          <w:i/>
          <w:color w:val="000000" w:themeColor="text1"/>
          <w:sz w:val="26"/>
          <w:szCs w:val="26"/>
        </w:rPr>
      </w:pPr>
      <w:r>
        <w:br w:type="page"/>
      </w:r>
    </w:p>
    <w:p w14:paraId="22E46624" w14:textId="77777777" w:rsidR="00B40F90" w:rsidRDefault="00B40F90" w:rsidP="00B40F90">
      <w:pPr>
        <w:pStyle w:val="Heading1"/>
      </w:pPr>
      <w:r w:rsidRPr="00B40F90">
        <w:lastRenderedPageBreak/>
        <w:t>Supplementary Figure Legends</w:t>
      </w:r>
    </w:p>
    <w:p w14:paraId="29D584BE" w14:textId="77777777" w:rsidR="00B40F90" w:rsidRPr="00B40F90" w:rsidRDefault="00B40F90" w:rsidP="00B40F90"/>
    <w:p w14:paraId="11DD2F9C" w14:textId="3082BEF4" w:rsidR="00052E39" w:rsidRPr="003C0FFC" w:rsidRDefault="00052E39" w:rsidP="00052E39">
      <w:pPr>
        <w:pStyle w:val="Heading2"/>
        <w:spacing w:line="480" w:lineRule="auto"/>
      </w:pPr>
      <w:r w:rsidRPr="003C0FFC">
        <w:t>Supplementary Figure 1: Gdf15 levels in Knockout animals</w:t>
      </w:r>
      <w:r>
        <w:t xml:space="preserve"> and Body Weights in </w:t>
      </w:r>
    </w:p>
    <w:p w14:paraId="6D7823EC" w14:textId="77777777" w:rsidR="00052E39" w:rsidRDefault="00052E39" w:rsidP="00052E39">
      <w:pPr>
        <w:spacing w:line="480" w:lineRule="auto"/>
        <w:rPr>
          <w:rFonts w:ascii="Times New Roman" w:hAnsi="Times New Roman" w:cs="Times New Roman"/>
        </w:rPr>
      </w:pPr>
      <w:r w:rsidRPr="003C0FFC">
        <w:rPr>
          <w:rFonts w:ascii="Times New Roman" w:hAnsi="Times New Roman" w:cs="Times New Roman"/>
        </w:rPr>
        <w:t>A) G</w:t>
      </w:r>
      <w:r>
        <w:rPr>
          <w:rFonts w:ascii="Times New Roman" w:hAnsi="Times New Roman" w:cs="Times New Roman"/>
        </w:rPr>
        <w:t>DF</w:t>
      </w:r>
      <w:r w:rsidRPr="003C0FFC">
        <w:rPr>
          <w:rFonts w:ascii="Times New Roman" w:hAnsi="Times New Roman" w:cs="Times New Roman"/>
        </w:rPr>
        <w:t>15 levels in mouse serum (</w:t>
      </w:r>
      <w:proofErr w:type="spellStart"/>
      <w:r w:rsidRPr="003C0FFC">
        <w:rPr>
          <w:rFonts w:ascii="Times New Roman" w:hAnsi="Times New Roman" w:cs="Times New Roman"/>
        </w:rPr>
        <w:t>pg</w:t>
      </w:r>
      <w:proofErr w:type="spellEnd"/>
      <w:r w:rsidRPr="003C0FFC">
        <w:rPr>
          <w:rFonts w:ascii="Times New Roman" w:hAnsi="Times New Roman" w:cs="Times New Roman"/>
        </w:rPr>
        <w:t xml:space="preserve">/mL) collected E16.5 at ZT1 and ZT13 in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and </w:t>
      </w:r>
      <w:r w:rsidRPr="003C0FFC">
        <w:rPr>
          <w:rFonts w:ascii="Times New Roman" w:hAnsi="Times New Roman" w:cs="Times New Roman"/>
          <w:i/>
          <w:iCs/>
        </w:rPr>
        <w:t>Gdf15</w:t>
      </w:r>
      <w:r w:rsidRPr="003C0FFC">
        <w:rPr>
          <w:rFonts w:ascii="Times New Roman" w:hAnsi="Times New Roman" w:cs="Times New Roman"/>
          <w:i/>
          <w:iCs/>
          <w:vertAlign w:val="superscript"/>
        </w:rPr>
        <w:t>+/+</w:t>
      </w:r>
      <w:r w:rsidRPr="003C0FFC">
        <w:rPr>
          <w:rFonts w:ascii="Times New Roman" w:hAnsi="Times New Roman" w:cs="Times New Roman"/>
        </w:rPr>
        <w:t xml:space="preserve"> dams. Assessed via </w:t>
      </w:r>
      <w:r>
        <w:rPr>
          <w:rFonts w:ascii="Times New Roman" w:hAnsi="Times New Roman" w:cs="Times New Roman"/>
        </w:rPr>
        <w:t>S</w:t>
      </w:r>
      <w:r w:rsidRPr="003C0FFC">
        <w:rPr>
          <w:rFonts w:ascii="Times New Roman" w:hAnsi="Times New Roman" w:cs="Times New Roman"/>
        </w:rPr>
        <w:t xml:space="preserve">tudents </w:t>
      </w:r>
      <w:r w:rsidRPr="005A44D7">
        <w:rPr>
          <w:rFonts w:ascii="Times New Roman" w:hAnsi="Times New Roman" w:cs="Times New Roman"/>
          <w:i/>
        </w:rPr>
        <w:t>t</w:t>
      </w:r>
      <w:r w:rsidRPr="003C0FFC">
        <w:rPr>
          <w:rFonts w:ascii="Times New Roman" w:hAnsi="Times New Roman" w:cs="Times New Roman"/>
        </w:rPr>
        <w:t xml:space="preserve"> test. </w:t>
      </w:r>
      <w:r>
        <w:rPr>
          <w:rFonts w:ascii="Times New Roman" w:hAnsi="Times New Roman" w:cs="Times New Roman"/>
        </w:rPr>
        <w:t>* indicates p&lt;0.05</w:t>
      </w:r>
    </w:p>
    <w:p w14:paraId="3507140A" w14:textId="05B09E34" w:rsidR="00052E39" w:rsidRDefault="00052E39" w:rsidP="00052E39">
      <w:pPr>
        <w:pStyle w:val="Heading2"/>
        <w:spacing w:line="480" w:lineRule="auto"/>
      </w:pPr>
    </w:p>
    <w:p w14:paraId="6B988E7C" w14:textId="77777777" w:rsidR="00052E39" w:rsidRDefault="00052E39" w:rsidP="00052E39">
      <w:pPr>
        <w:pStyle w:val="Heading2"/>
        <w:spacing w:line="480" w:lineRule="auto"/>
      </w:pPr>
      <w:r>
        <w:t>Supplementary Figure 2: Pregnancy Increases Body Weight in Mice, but Weight Gain Is Impaired by Dexamethasone Treatment</w:t>
      </w:r>
    </w:p>
    <w:p w14:paraId="569F167E" w14:textId="77777777" w:rsidR="00052E39" w:rsidRPr="003C0FFC" w:rsidRDefault="00052E39" w:rsidP="00052E39">
      <w:pPr>
        <w:spacing w:line="480" w:lineRule="auto"/>
        <w:rPr>
          <w:rFonts w:ascii="Times New Roman" w:hAnsi="Times New Roman" w:cs="Times New Roman"/>
        </w:rPr>
      </w:pPr>
      <w:r>
        <w:rPr>
          <w:rFonts w:ascii="Times New Roman" w:hAnsi="Times New Roman" w:cs="Times New Roman"/>
        </w:rPr>
        <w:t>A) Body weights of non-pregnant dams compared to pregnant dams, assessed via linear mixed effect modeling. B)</w:t>
      </w:r>
      <w:r w:rsidRPr="003C0FFC">
        <w:rPr>
          <w:rFonts w:ascii="Times New Roman" w:hAnsi="Times New Roman" w:cs="Times New Roman"/>
        </w:rPr>
        <w:t xml:space="preserve"> Body weights of pregnant dams given plain drinking water</w:t>
      </w:r>
      <w:r>
        <w:rPr>
          <w:rFonts w:ascii="Times New Roman" w:hAnsi="Times New Roman" w:cs="Times New Roman"/>
        </w:rPr>
        <w:t xml:space="preserve"> and</w:t>
      </w:r>
      <w:r w:rsidRPr="003C0FFC">
        <w:rPr>
          <w:rFonts w:ascii="Times New Roman" w:hAnsi="Times New Roman" w:cs="Times New Roman"/>
        </w:rPr>
        <w:t xml:space="preserve"> pregnant dams given dexamethasone in drinking water</w:t>
      </w:r>
      <w:r>
        <w:rPr>
          <w:rFonts w:ascii="Times New Roman" w:hAnsi="Times New Roman" w:cs="Times New Roman"/>
        </w:rPr>
        <w:t>, assessed</w:t>
      </w:r>
      <w:r w:rsidRPr="003C0FFC">
        <w:rPr>
          <w:rFonts w:ascii="Times New Roman" w:hAnsi="Times New Roman" w:cs="Times New Roman"/>
        </w:rPr>
        <w:t xml:space="preserve"> via linear mixed effects modeling.</w:t>
      </w:r>
      <w:r>
        <w:rPr>
          <w:rFonts w:ascii="Times New Roman" w:hAnsi="Times New Roman" w:cs="Times New Roman"/>
        </w:rPr>
        <w:t xml:space="preserve"> * indicates p&lt;0.05</w:t>
      </w:r>
    </w:p>
    <w:p w14:paraId="7E09FDE0" w14:textId="77777777" w:rsidR="006D0E50" w:rsidRPr="006D0E50" w:rsidRDefault="006D0E50" w:rsidP="006D0E50"/>
    <w:sectPr w:rsidR="006D0E50" w:rsidRPr="006D0E50" w:rsidSect="000C72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24D56" w14:textId="77777777" w:rsidR="000C7212" w:rsidRDefault="000C7212" w:rsidP="00283B15">
      <w:r>
        <w:separator/>
      </w:r>
    </w:p>
  </w:endnote>
  <w:endnote w:type="continuationSeparator" w:id="0">
    <w:p w14:paraId="227F70A6" w14:textId="77777777" w:rsidR="000C7212" w:rsidRDefault="000C7212" w:rsidP="00283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lus minus">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0358854"/>
      <w:docPartObj>
        <w:docPartGallery w:val="Page Numbers (Bottom of Page)"/>
        <w:docPartUnique/>
      </w:docPartObj>
    </w:sdtPr>
    <w:sdtContent>
      <w:p w14:paraId="2714B9D4" w14:textId="2DCE8653"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24103" w14:textId="77777777" w:rsidR="000E0B55" w:rsidRDefault="000E0B55" w:rsidP="00283B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54973376"/>
      <w:docPartObj>
        <w:docPartGallery w:val="Page Numbers (Bottom of Page)"/>
        <w:docPartUnique/>
      </w:docPartObj>
    </w:sdtPr>
    <w:sdtContent>
      <w:p w14:paraId="2498257D" w14:textId="332F7A68" w:rsidR="000E0B55" w:rsidRDefault="000E0B55" w:rsidP="003B07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8342C67" w14:textId="77777777" w:rsidR="000E0B55" w:rsidRDefault="000E0B55" w:rsidP="00283B1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B677A" w14:textId="77777777" w:rsidR="000C7212" w:rsidRDefault="000C7212" w:rsidP="00283B15">
      <w:r>
        <w:separator/>
      </w:r>
    </w:p>
  </w:footnote>
  <w:footnote w:type="continuationSeparator" w:id="0">
    <w:p w14:paraId="688CC811" w14:textId="77777777" w:rsidR="000C7212" w:rsidRDefault="000C7212" w:rsidP="00283B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C0551"/>
    <w:multiLevelType w:val="hybridMultilevel"/>
    <w:tmpl w:val="44CEE7D8"/>
    <w:lvl w:ilvl="0" w:tplc="5CEA1AF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8E4AB9"/>
    <w:multiLevelType w:val="hybridMultilevel"/>
    <w:tmpl w:val="2FBE179A"/>
    <w:lvl w:ilvl="0" w:tplc="623E51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AE7EBB"/>
    <w:multiLevelType w:val="hybridMultilevel"/>
    <w:tmpl w:val="EF3669C0"/>
    <w:lvl w:ilvl="0" w:tplc="D54C70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382D98"/>
    <w:multiLevelType w:val="hybridMultilevel"/>
    <w:tmpl w:val="3A22AF24"/>
    <w:lvl w:ilvl="0" w:tplc="CEEE3F2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C5F86"/>
    <w:multiLevelType w:val="hybridMultilevel"/>
    <w:tmpl w:val="B8426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417871"/>
    <w:multiLevelType w:val="hybridMultilevel"/>
    <w:tmpl w:val="DB366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FC3B17"/>
    <w:multiLevelType w:val="hybridMultilevel"/>
    <w:tmpl w:val="1F068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536812">
    <w:abstractNumId w:val="5"/>
  </w:num>
  <w:num w:numId="2" w16cid:durableId="1941259321">
    <w:abstractNumId w:val="6"/>
  </w:num>
  <w:num w:numId="3" w16cid:durableId="1442261052">
    <w:abstractNumId w:val="4"/>
  </w:num>
  <w:num w:numId="4" w16cid:durableId="2121990717">
    <w:abstractNumId w:val="1"/>
  </w:num>
  <w:num w:numId="5" w16cid:durableId="256721653">
    <w:abstractNumId w:val="2"/>
  </w:num>
  <w:num w:numId="6" w16cid:durableId="292836567">
    <w:abstractNumId w:val="3"/>
  </w:num>
  <w:num w:numId="7" w16cid:durableId="1204059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D3C"/>
    <w:rsid w:val="00001F18"/>
    <w:rsid w:val="00003106"/>
    <w:rsid w:val="00004DE4"/>
    <w:rsid w:val="000060B1"/>
    <w:rsid w:val="000073A1"/>
    <w:rsid w:val="0000777C"/>
    <w:rsid w:val="0001059A"/>
    <w:rsid w:val="000116FF"/>
    <w:rsid w:val="000143B4"/>
    <w:rsid w:val="000148BA"/>
    <w:rsid w:val="00023D9F"/>
    <w:rsid w:val="00026A97"/>
    <w:rsid w:val="00030231"/>
    <w:rsid w:val="00037D8F"/>
    <w:rsid w:val="00040DF6"/>
    <w:rsid w:val="00042302"/>
    <w:rsid w:val="0004399F"/>
    <w:rsid w:val="000444DC"/>
    <w:rsid w:val="00047193"/>
    <w:rsid w:val="00052E39"/>
    <w:rsid w:val="000579D9"/>
    <w:rsid w:val="00062E9C"/>
    <w:rsid w:val="00066319"/>
    <w:rsid w:val="00071010"/>
    <w:rsid w:val="00071C6A"/>
    <w:rsid w:val="0007477C"/>
    <w:rsid w:val="00075527"/>
    <w:rsid w:val="00077CDF"/>
    <w:rsid w:val="000828A2"/>
    <w:rsid w:val="00083212"/>
    <w:rsid w:val="0008334B"/>
    <w:rsid w:val="000852EF"/>
    <w:rsid w:val="000902B4"/>
    <w:rsid w:val="00091022"/>
    <w:rsid w:val="000970D0"/>
    <w:rsid w:val="000A457F"/>
    <w:rsid w:val="000B007B"/>
    <w:rsid w:val="000B112E"/>
    <w:rsid w:val="000B4CD5"/>
    <w:rsid w:val="000B7DE3"/>
    <w:rsid w:val="000C2B86"/>
    <w:rsid w:val="000C3D44"/>
    <w:rsid w:val="000C5EEA"/>
    <w:rsid w:val="000C7212"/>
    <w:rsid w:val="000D04A6"/>
    <w:rsid w:val="000D36C6"/>
    <w:rsid w:val="000D699C"/>
    <w:rsid w:val="000D7AD6"/>
    <w:rsid w:val="000E03E5"/>
    <w:rsid w:val="000E0B55"/>
    <w:rsid w:val="000E1076"/>
    <w:rsid w:val="000E143E"/>
    <w:rsid w:val="000E3386"/>
    <w:rsid w:val="000E3ADD"/>
    <w:rsid w:val="000E4545"/>
    <w:rsid w:val="000E45D9"/>
    <w:rsid w:val="000E7C62"/>
    <w:rsid w:val="000F2F63"/>
    <w:rsid w:val="000F3B3F"/>
    <w:rsid w:val="000F642D"/>
    <w:rsid w:val="000F6D6B"/>
    <w:rsid w:val="00101A41"/>
    <w:rsid w:val="00103910"/>
    <w:rsid w:val="00106075"/>
    <w:rsid w:val="00107C77"/>
    <w:rsid w:val="00110674"/>
    <w:rsid w:val="00113179"/>
    <w:rsid w:val="001135A5"/>
    <w:rsid w:val="0011729F"/>
    <w:rsid w:val="00117EEC"/>
    <w:rsid w:val="00121EC1"/>
    <w:rsid w:val="00122A75"/>
    <w:rsid w:val="001246C6"/>
    <w:rsid w:val="00127086"/>
    <w:rsid w:val="00131DF5"/>
    <w:rsid w:val="001376F1"/>
    <w:rsid w:val="00147C72"/>
    <w:rsid w:val="001540F0"/>
    <w:rsid w:val="00154B9E"/>
    <w:rsid w:val="001557E5"/>
    <w:rsid w:val="0015746A"/>
    <w:rsid w:val="00162D69"/>
    <w:rsid w:val="00165D94"/>
    <w:rsid w:val="00167549"/>
    <w:rsid w:val="001675E3"/>
    <w:rsid w:val="0017498B"/>
    <w:rsid w:val="00186B53"/>
    <w:rsid w:val="001A1D01"/>
    <w:rsid w:val="001A3EA4"/>
    <w:rsid w:val="001A55C0"/>
    <w:rsid w:val="001B7833"/>
    <w:rsid w:val="001C170C"/>
    <w:rsid w:val="001C5F3B"/>
    <w:rsid w:val="001C634C"/>
    <w:rsid w:val="001D246D"/>
    <w:rsid w:val="001D610F"/>
    <w:rsid w:val="001D753F"/>
    <w:rsid w:val="001E0EED"/>
    <w:rsid w:val="001E21E6"/>
    <w:rsid w:val="001E3E15"/>
    <w:rsid w:val="001E501F"/>
    <w:rsid w:val="001E536C"/>
    <w:rsid w:val="001E6250"/>
    <w:rsid w:val="001E72ED"/>
    <w:rsid w:val="001F5752"/>
    <w:rsid w:val="001F6D4E"/>
    <w:rsid w:val="001F7A11"/>
    <w:rsid w:val="0020031B"/>
    <w:rsid w:val="00215AEE"/>
    <w:rsid w:val="002219CC"/>
    <w:rsid w:val="002329D9"/>
    <w:rsid w:val="0023338C"/>
    <w:rsid w:val="00233DB5"/>
    <w:rsid w:val="00236D15"/>
    <w:rsid w:val="002375E1"/>
    <w:rsid w:val="00242FC7"/>
    <w:rsid w:val="00243E45"/>
    <w:rsid w:val="00244D7B"/>
    <w:rsid w:val="002456F0"/>
    <w:rsid w:val="00247B38"/>
    <w:rsid w:val="00250326"/>
    <w:rsid w:val="002513AE"/>
    <w:rsid w:val="00260665"/>
    <w:rsid w:val="002615AF"/>
    <w:rsid w:val="00262874"/>
    <w:rsid w:val="00264316"/>
    <w:rsid w:val="00270E3F"/>
    <w:rsid w:val="0027193E"/>
    <w:rsid w:val="002736DD"/>
    <w:rsid w:val="00280656"/>
    <w:rsid w:val="00280CAA"/>
    <w:rsid w:val="0028113D"/>
    <w:rsid w:val="00283B15"/>
    <w:rsid w:val="00283C69"/>
    <w:rsid w:val="00285DA1"/>
    <w:rsid w:val="0029173D"/>
    <w:rsid w:val="00294424"/>
    <w:rsid w:val="00296419"/>
    <w:rsid w:val="00296635"/>
    <w:rsid w:val="002A3666"/>
    <w:rsid w:val="002A4E3E"/>
    <w:rsid w:val="002A5CBE"/>
    <w:rsid w:val="002A5E0B"/>
    <w:rsid w:val="002B0357"/>
    <w:rsid w:val="002B0CC3"/>
    <w:rsid w:val="002B39FF"/>
    <w:rsid w:val="002B64E3"/>
    <w:rsid w:val="002C1F42"/>
    <w:rsid w:val="002C2A53"/>
    <w:rsid w:val="002C2FE7"/>
    <w:rsid w:val="002C53A0"/>
    <w:rsid w:val="002C5A10"/>
    <w:rsid w:val="002D0D2C"/>
    <w:rsid w:val="002D578E"/>
    <w:rsid w:val="002E10CD"/>
    <w:rsid w:val="002E243C"/>
    <w:rsid w:val="002E247C"/>
    <w:rsid w:val="002E3F66"/>
    <w:rsid w:val="002F17BE"/>
    <w:rsid w:val="002F29DF"/>
    <w:rsid w:val="002F31A4"/>
    <w:rsid w:val="00300334"/>
    <w:rsid w:val="00303552"/>
    <w:rsid w:val="0030401E"/>
    <w:rsid w:val="00310C66"/>
    <w:rsid w:val="00317348"/>
    <w:rsid w:val="00320105"/>
    <w:rsid w:val="00330D79"/>
    <w:rsid w:val="00332B44"/>
    <w:rsid w:val="00332EC8"/>
    <w:rsid w:val="00344006"/>
    <w:rsid w:val="0034537A"/>
    <w:rsid w:val="00347488"/>
    <w:rsid w:val="00351C23"/>
    <w:rsid w:val="00353161"/>
    <w:rsid w:val="00354417"/>
    <w:rsid w:val="00356634"/>
    <w:rsid w:val="00362A0D"/>
    <w:rsid w:val="00367564"/>
    <w:rsid w:val="00373916"/>
    <w:rsid w:val="00374604"/>
    <w:rsid w:val="00374809"/>
    <w:rsid w:val="00374FAE"/>
    <w:rsid w:val="00381E1D"/>
    <w:rsid w:val="00385ABE"/>
    <w:rsid w:val="00391CE5"/>
    <w:rsid w:val="00391E5E"/>
    <w:rsid w:val="003A0031"/>
    <w:rsid w:val="003A00B4"/>
    <w:rsid w:val="003A2A2E"/>
    <w:rsid w:val="003A3E91"/>
    <w:rsid w:val="003B0707"/>
    <w:rsid w:val="003B1718"/>
    <w:rsid w:val="003C0FFC"/>
    <w:rsid w:val="003C1472"/>
    <w:rsid w:val="003C1E89"/>
    <w:rsid w:val="003C4CE3"/>
    <w:rsid w:val="003D3AA3"/>
    <w:rsid w:val="003D3D25"/>
    <w:rsid w:val="003D45C1"/>
    <w:rsid w:val="003E28FC"/>
    <w:rsid w:val="003F09D7"/>
    <w:rsid w:val="003F141D"/>
    <w:rsid w:val="003F1C94"/>
    <w:rsid w:val="003F1FF8"/>
    <w:rsid w:val="003F40A1"/>
    <w:rsid w:val="003F5D98"/>
    <w:rsid w:val="003F5E7F"/>
    <w:rsid w:val="003F62BE"/>
    <w:rsid w:val="00401387"/>
    <w:rsid w:val="00402B82"/>
    <w:rsid w:val="0040475E"/>
    <w:rsid w:val="00404E6F"/>
    <w:rsid w:val="004116F3"/>
    <w:rsid w:val="00411AF3"/>
    <w:rsid w:val="00412470"/>
    <w:rsid w:val="00414844"/>
    <w:rsid w:val="00415C20"/>
    <w:rsid w:val="004174FF"/>
    <w:rsid w:val="00422824"/>
    <w:rsid w:val="0042306F"/>
    <w:rsid w:val="00431CBD"/>
    <w:rsid w:val="004358A9"/>
    <w:rsid w:val="00436287"/>
    <w:rsid w:val="00441EC8"/>
    <w:rsid w:val="00444701"/>
    <w:rsid w:val="004450F3"/>
    <w:rsid w:val="004458F2"/>
    <w:rsid w:val="004527CA"/>
    <w:rsid w:val="004544A7"/>
    <w:rsid w:val="004657C1"/>
    <w:rsid w:val="00470010"/>
    <w:rsid w:val="00470839"/>
    <w:rsid w:val="0048008A"/>
    <w:rsid w:val="004814CA"/>
    <w:rsid w:val="004838B9"/>
    <w:rsid w:val="00484AEC"/>
    <w:rsid w:val="0048666E"/>
    <w:rsid w:val="00490ABD"/>
    <w:rsid w:val="00491522"/>
    <w:rsid w:val="004A3BDC"/>
    <w:rsid w:val="004A7ABC"/>
    <w:rsid w:val="004B2BB5"/>
    <w:rsid w:val="004B379A"/>
    <w:rsid w:val="004B636D"/>
    <w:rsid w:val="004C0855"/>
    <w:rsid w:val="004C131A"/>
    <w:rsid w:val="004C147B"/>
    <w:rsid w:val="004C1957"/>
    <w:rsid w:val="004C1966"/>
    <w:rsid w:val="004C29DB"/>
    <w:rsid w:val="004C38E8"/>
    <w:rsid w:val="004D0D54"/>
    <w:rsid w:val="004D15A6"/>
    <w:rsid w:val="004D2199"/>
    <w:rsid w:val="004D25F0"/>
    <w:rsid w:val="004E4227"/>
    <w:rsid w:val="004E52D7"/>
    <w:rsid w:val="004E5E1F"/>
    <w:rsid w:val="004F291A"/>
    <w:rsid w:val="004F47DB"/>
    <w:rsid w:val="004F4D8C"/>
    <w:rsid w:val="00506BE3"/>
    <w:rsid w:val="00507C40"/>
    <w:rsid w:val="0051099C"/>
    <w:rsid w:val="00510D6B"/>
    <w:rsid w:val="00511334"/>
    <w:rsid w:val="005135AA"/>
    <w:rsid w:val="00514FE8"/>
    <w:rsid w:val="0051517F"/>
    <w:rsid w:val="005153B8"/>
    <w:rsid w:val="0051553D"/>
    <w:rsid w:val="00517D3C"/>
    <w:rsid w:val="00535EF5"/>
    <w:rsid w:val="00551955"/>
    <w:rsid w:val="00553A8E"/>
    <w:rsid w:val="00557394"/>
    <w:rsid w:val="00561068"/>
    <w:rsid w:val="0056680A"/>
    <w:rsid w:val="00572224"/>
    <w:rsid w:val="00572DD3"/>
    <w:rsid w:val="00573752"/>
    <w:rsid w:val="0057404D"/>
    <w:rsid w:val="00574166"/>
    <w:rsid w:val="00574719"/>
    <w:rsid w:val="00577717"/>
    <w:rsid w:val="0058179C"/>
    <w:rsid w:val="00581906"/>
    <w:rsid w:val="00587EB0"/>
    <w:rsid w:val="00592757"/>
    <w:rsid w:val="00593B63"/>
    <w:rsid w:val="0059574E"/>
    <w:rsid w:val="005A030D"/>
    <w:rsid w:val="005A0E4C"/>
    <w:rsid w:val="005A3CDA"/>
    <w:rsid w:val="005A44D7"/>
    <w:rsid w:val="005A57BB"/>
    <w:rsid w:val="005A7D5B"/>
    <w:rsid w:val="005B1295"/>
    <w:rsid w:val="005B1698"/>
    <w:rsid w:val="005B366D"/>
    <w:rsid w:val="005B73EC"/>
    <w:rsid w:val="005C0360"/>
    <w:rsid w:val="005C11D2"/>
    <w:rsid w:val="005C25CC"/>
    <w:rsid w:val="005C50AA"/>
    <w:rsid w:val="005C68E9"/>
    <w:rsid w:val="005C7722"/>
    <w:rsid w:val="005D0035"/>
    <w:rsid w:val="005D2740"/>
    <w:rsid w:val="005D5C9A"/>
    <w:rsid w:val="005E27E2"/>
    <w:rsid w:val="005E329D"/>
    <w:rsid w:val="005E3BA8"/>
    <w:rsid w:val="005E6CA5"/>
    <w:rsid w:val="005E7092"/>
    <w:rsid w:val="005E757F"/>
    <w:rsid w:val="005F2191"/>
    <w:rsid w:val="00603AC9"/>
    <w:rsid w:val="00604776"/>
    <w:rsid w:val="0062695D"/>
    <w:rsid w:val="0063061B"/>
    <w:rsid w:val="006311F0"/>
    <w:rsid w:val="00634435"/>
    <w:rsid w:val="006369D2"/>
    <w:rsid w:val="00636D13"/>
    <w:rsid w:val="0063731D"/>
    <w:rsid w:val="00637AEA"/>
    <w:rsid w:val="006426D8"/>
    <w:rsid w:val="00642991"/>
    <w:rsid w:val="00645688"/>
    <w:rsid w:val="00645CE1"/>
    <w:rsid w:val="00646192"/>
    <w:rsid w:val="0065140F"/>
    <w:rsid w:val="006524A8"/>
    <w:rsid w:val="00655C34"/>
    <w:rsid w:val="00656F7F"/>
    <w:rsid w:val="00660760"/>
    <w:rsid w:val="00660D0E"/>
    <w:rsid w:val="00661AF5"/>
    <w:rsid w:val="00665AF4"/>
    <w:rsid w:val="006666C1"/>
    <w:rsid w:val="0066761A"/>
    <w:rsid w:val="00667E7E"/>
    <w:rsid w:val="00674C4E"/>
    <w:rsid w:val="00674C7A"/>
    <w:rsid w:val="00676EF1"/>
    <w:rsid w:val="00677804"/>
    <w:rsid w:val="00684DDA"/>
    <w:rsid w:val="006872CD"/>
    <w:rsid w:val="0069489E"/>
    <w:rsid w:val="006974D0"/>
    <w:rsid w:val="00697A26"/>
    <w:rsid w:val="006A0FBD"/>
    <w:rsid w:val="006B0F65"/>
    <w:rsid w:val="006B1D0C"/>
    <w:rsid w:val="006B31E8"/>
    <w:rsid w:val="006B426E"/>
    <w:rsid w:val="006B4296"/>
    <w:rsid w:val="006C49A8"/>
    <w:rsid w:val="006C533C"/>
    <w:rsid w:val="006C5A65"/>
    <w:rsid w:val="006C7575"/>
    <w:rsid w:val="006D0E50"/>
    <w:rsid w:val="006D1D29"/>
    <w:rsid w:val="006D2410"/>
    <w:rsid w:val="006D4E0F"/>
    <w:rsid w:val="006D5BE1"/>
    <w:rsid w:val="006E14D9"/>
    <w:rsid w:val="006E1F99"/>
    <w:rsid w:val="006E3109"/>
    <w:rsid w:val="006E3509"/>
    <w:rsid w:val="006E4CAA"/>
    <w:rsid w:val="006E56F5"/>
    <w:rsid w:val="006E7949"/>
    <w:rsid w:val="006F0052"/>
    <w:rsid w:val="00700852"/>
    <w:rsid w:val="00701E2E"/>
    <w:rsid w:val="00703EF6"/>
    <w:rsid w:val="00714858"/>
    <w:rsid w:val="007167E1"/>
    <w:rsid w:val="007204E5"/>
    <w:rsid w:val="00720EF4"/>
    <w:rsid w:val="00726DE1"/>
    <w:rsid w:val="00737554"/>
    <w:rsid w:val="00741FE3"/>
    <w:rsid w:val="007438D6"/>
    <w:rsid w:val="0075604F"/>
    <w:rsid w:val="00757CFC"/>
    <w:rsid w:val="00762725"/>
    <w:rsid w:val="00764B3E"/>
    <w:rsid w:val="00773275"/>
    <w:rsid w:val="0077796A"/>
    <w:rsid w:val="00777A3D"/>
    <w:rsid w:val="007800A0"/>
    <w:rsid w:val="007864CD"/>
    <w:rsid w:val="00786B40"/>
    <w:rsid w:val="00791C8E"/>
    <w:rsid w:val="00792F75"/>
    <w:rsid w:val="00793823"/>
    <w:rsid w:val="0079760E"/>
    <w:rsid w:val="007A14B6"/>
    <w:rsid w:val="007A3733"/>
    <w:rsid w:val="007A648A"/>
    <w:rsid w:val="007A6590"/>
    <w:rsid w:val="007B3678"/>
    <w:rsid w:val="007C1DF5"/>
    <w:rsid w:val="007C2DF7"/>
    <w:rsid w:val="007D0C98"/>
    <w:rsid w:val="007D20F5"/>
    <w:rsid w:val="007D37F9"/>
    <w:rsid w:val="007D62DD"/>
    <w:rsid w:val="007D71A0"/>
    <w:rsid w:val="007D7DF6"/>
    <w:rsid w:val="007E1577"/>
    <w:rsid w:val="007E218D"/>
    <w:rsid w:val="007E7A4E"/>
    <w:rsid w:val="007F3588"/>
    <w:rsid w:val="00801A6F"/>
    <w:rsid w:val="00802EDD"/>
    <w:rsid w:val="008037F1"/>
    <w:rsid w:val="00805F3A"/>
    <w:rsid w:val="00807C1D"/>
    <w:rsid w:val="00807C52"/>
    <w:rsid w:val="00810717"/>
    <w:rsid w:val="00811770"/>
    <w:rsid w:val="0081224E"/>
    <w:rsid w:val="008154A8"/>
    <w:rsid w:val="0081695F"/>
    <w:rsid w:val="00824629"/>
    <w:rsid w:val="008305B8"/>
    <w:rsid w:val="00834B50"/>
    <w:rsid w:val="00835701"/>
    <w:rsid w:val="008361D1"/>
    <w:rsid w:val="0084686F"/>
    <w:rsid w:val="00846921"/>
    <w:rsid w:val="00847461"/>
    <w:rsid w:val="00850713"/>
    <w:rsid w:val="0086099C"/>
    <w:rsid w:val="00863272"/>
    <w:rsid w:val="0086475F"/>
    <w:rsid w:val="00866351"/>
    <w:rsid w:val="0087297B"/>
    <w:rsid w:val="008751B7"/>
    <w:rsid w:val="0087718F"/>
    <w:rsid w:val="00882A87"/>
    <w:rsid w:val="00885BFF"/>
    <w:rsid w:val="00885D18"/>
    <w:rsid w:val="00887B0B"/>
    <w:rsid w:val="00890485"/>
    <w:rsid w:val="0089053B"/>
    <w:rsid w:val="008922A9"/>
    <w:rsid w:val="008941CC"/>
    <w:rsid w:val="008957BF"/>
    <w:rsid w:val="008A61D1"/>
    <w:rsid w:val="008B3976"/>
    <w:rsid w:val="008B3BEA"/>
    <w:rsid w:val="008C27D0"/>
    <w:rsid w:val="008C42AD"/>
    <w:rsid w:val="008C56E8"/>
    <w:rsid w:val="008C5C93"/>
    <w:rsid w:val="008C6B30"/>
    <w:rsid w:val="008D11D5"/>
    <w:rsid w:val="008D34BD"/>
    <w:rsid w:val="008D6C37"/>
    <w:rsid w:val="008E4DF2"/>
    <w:rsid w:val="008E6EF4"/>
    <w:rsid w:val="008F0528"/>
    <w:rsid w:val="008F3299"/>
    <w:rsid w:val="008F4555"/>
    <w:rsid w:val="008F4CD9"/>
    <w:rsid w:val="008F633B"/>
    <w:rsid w:val="008F750F"/>
    <w:rsid w:val="008F7665"/>
    <w:rsid w:val="008F7BED"/>
    <w:rsid w:val="0090203C"/>
    <w:rsid w:val="00902450"/>
    <w:rsid w:val="00903212"/>
    <w:rsid w:val="00907553"/>
    <w:rsid w:val="00910237"/>
    <w:rsid w:val="00913CC8"/>
    <w:rsid w:val="00916768"/>
    <w:rsid w:val="009206C4"/>
    <w:rsid w:val="00920A42"/>
    <w:rsid w:val="009215F3"/>
    <w:rsid w:val="00922AF3"/>
    <w:rsid w:val="00922B56"/>
    <w:rsid w:val="00934157"/>
    <w:rsid w:val="0093576C"/>
    <w:rsid w:val="00935BB2"/>
    <w:rsid w:val="00945280"/>
    <w:rsid w:val="009531B6"/>
    <w:rsid w:val="0095640A"/>
    <w:rsid w:val="00956791"/>
    <w:rsid w:val="00962AD9"/>
    <w:rsid w:val="00965E55"/>
    <w:rsid w:val="00967CB8"/>
    <w:rsid w:val="00971C89"/>
    <w:rsid w:val="009778DF"/>
    <w:rsid w:val="0098334F"/>
    <w:rsid w:val="00983429"/>
    <w:rsid w:val="00991A2D"/>
    <w:rsid w:val="0099432E"/>
    <w:rsid w:val="009A04F2"/>
    <w:rsid w:val="009A0BD3"/>
    <w:rsid w:val="009B2016"/>
    <w:rsid w:val="009B2654"/>
    <w:rsid w:val="009B34C6"/>
    <w:rsid w:val="009B388F"/>
    <w:rsid w:val="009B3A39"/>
    <w:rsid w:val="009B3F1D"/>
    <w:rsid w:val="009C442B"/>
    <w:rsid w:val="009C63CC"/>
    <w:rsid w:val="009D783D"/>
    <w:rsid w:val="009E0694"/>
    <w:rsid w:val="009E155A"/>
    <w:rsid w:val="009F0AD1"/>
    <w:rsid w:val="009F2DCD"/>
    <w:rsid w:val="00A056A4"/>
    <w:rsid w:val="00A05F5E"/>
    <w:rsid w:val="00A06D9A"/>
    <w:rsid w:val="00A0739A"/>
    <w:rsid w:val="00A13E14"/>
    <w:rsid w:val="00A172DE"/>
    <w:rsid w:val="00A17703"/>
    <w:rsid w:val="00A200EC"/>
    <w:rsid w:val="00A20C08"/>
    <w:rsid w:val="00A20D87"/>
    <w:rsid w:val="00A20F31"/>
    <w:rsid w:val="00A21829"/>
    <w:rsid w:val="00A22DC3"/>
    <w:rsid w:val="00A2331B"/>
    <w:rsid w:val="00A25764"/>
    <w:rsid w:val="00A275BC"/>
    <w:rsid w:val="00A30E64"/>
    <w:rsid w:val="00A32ED9"/>
    <w:rsid w:val="00A41AB3"/>
    <w:rsid w:val="00A444E3"/>
    <w:rsid w:val="00A453FE"/>
    <w:rsid w:val="00A577C7"/>
    <w:rsid w:val="00A62304"/>
    <w:rsid w:val="00A71929"/>
    <w:rsid w:val="00A7296B"/>
    <w:rsid w:val="00A73687"/>
    <w:rsid w:val="00A739D1"/>
    <w:rsid w:val="00A7489E"/>
    <w:rsid w:val="00A74B29"/>
    <w:rsid w:val="00A75B5E"/>
    <w:rsid w:val="00A81663"/>
    <w:rsid w:val="00A81CAC"/>
    <w:rsid w:val="00A824EE"/>
    <w:rsid w:val="00A847B9"/>
    <w:rsid w:val="00A850D5"/>
    <w:rsid w:val="00A85CE8"/>
    <w:rsid w:val="00A94D85"/>
    <w:rsid w:val="00AA6169"/>
    <w:rsid w:val="00AB2246"/>
    <w:rsid w:val="00AB498D"/>
    <w:rsid w:val="00AB67D8"/>
    <w:rsid w:val="00AC2FFC"/>
    <w:rsid w:val="00AC4597"/>
    <w:rsid w:val="00AC502D"/>
    <w:rsid w:val="00AC51BD"/>
    <w:rsid w:val="00AC79B3"/>
    <w:rsid w:val="00AD3B22"/>
    <w:rsid w:val="00AD3E5A"/>
    <w:rsid w:val="00AD5136"/>
    <w:rsid w:val="00AE220F"/>
    <w:rsid w:val="00AE2672"/>
    <w:rsid w:val="00AE4DBC"/>
    <w:rsid w:val="00AF292A"/>
    <w:rsid w:val="00AF523E"/>
    <w:rsid w:val="00B039A5"/>
    <w:rsid w:val="00B108F4"/>
    <w:rsid w:val="00B21569"/>
    <w:rsid w:val="00B236DB"/>
    <w:rsid w:val="00B34F9F"/>
    <w:rsid w:val="00B364E2"/>
    <w:rsid w:val="00B40172"/>
    <w:rsid w:val="00B40B4F"/>
    <w:rsid w:val="00B40F90"/>
    <w:rsid w:val="00B41305"/>
    <w:rsid w:val="00B418D5"/>
    <w:rsid w:val="00B41DAE"/>
    <w:rsid w:val="00B41ED0"/>
    <w:rsid w:val="00B42586"/>
    <w:rsid w:val="00B4727D"/>
    <w:rsid w:val="00B526DC"/>
    <w:rsid w:val="00B534E5"/>
    <w:rsid w:val="00B555A6"/>
    <w:rsid w:val="00B57207"/>
    <w:rsid w:val="00B60826"/>
    <w:rsid w:val="00B60F5A"/>
    <w:rsid w:val="00B62135"/>
    <w:rsid w:val="00B6421A"/>
    <w:rsid w:val="00B71DC1"/>
    <w:rsid w:val="00B72F32"/>
    <w:rsid w:val="00B74894"/>
    <w:rsid w:val="00B77DE8"/>
    <w:rsid w:val="00B85798"/>
    <w:rsid w:val="00B87342"/>
    <w:rsid w:val="00B87CB1"/>
    <w:rsid w:val="00B92807"/>
    <w:rsid w:val="00B93599"/>
    <w:rsid w:val="00B9364A"/>
    <w:rsid w:val="00B957DF"/>
    <w:rsid w:val="00BA5939"/>
    <w:rsid w:val="00BB2DAE"/>
    <w:rsid w:val="00BB319E"/>
    <w:rsid w:val="00BB44DA"/>
    <w:rsid w:val="00BB44E2"/>
    <w:rsid w:val="00BB5A0C"/>
    <w:rsid w:val="00BB6A07"/>
    <w:rsid w:val="00BB7CA4"/>
    <w:rsid w:val="00BC742F"/>
    <w:rsid w:val="00BD31FF"/>
    <w:rsid w:val="00BD4C2C"/>
    <w:rsid w:val="00BD5CC2"/>
    <w:rsid w:val="00BD75F3"/>
    <w:rsid w:val="00BE045A"/>
    <w:rsid w:val="00BE5606"/>
    <w:rsid w:val="00BE5EA6"/>
    <w:rsid w:val="00BE6434"/>
    <w:rsid w:val="00BF3CAB"/>
    <w:rsid w:val="00BF5335"/>
    <w:rsid w:val="00BF728A"/>
    <w:rsid w:val="00C060D1"/>
    <w:rsid w:val="00C07C74"/>
    <w:rsid w:val="00C106CC"/>
    <w:rsid w:val="00C11819"/>
    <w:rsid w:val="00C120E2"/>
    <w:rsid w:val="00C12747"/>
    <w:rsid w:val="00C12A29"/>
    <w:rsid w:val="00C12D4E"/>
    <w:rsid w:val="00C13592"/>
    <w:rsid w:val="00C13BFD"/>
    <w:rsid w:val="00C15B62"/>
    <w:rsid w:val="00C15EE4"/>
    <w:rsid w:val="00C200CA"/>
    <w:rsid w:val="00C210D1"/>
    <w:rsid w:val="00C21E23"/>
    <w:rsid w:val="00C26F18"/>
    <w:rsid w:val="00C279A3"/>
    <w:rsid w:val="00C27A3C"/>
    <w:rsid w:val="00C327F7"/>
    <w:rsid w:val="00C33352"/>
    <w:rsid w:val="00C33462"/>
    <w:rsid w:val="00C345B1"/>
    <w:rsid w:val="00C40413"/>
    <w:rsid w:val="00C4175E"/>
    <w:rsid w:val="00C41B17"/>
    <w:rsid w:val="00C456F4"/>
    <w:rsid w:val="00C45A61"/>
    <w:rsid w:val="00C478D2"/>
    <w:rsid w:val="00C545FF"/>
    <w:rsid w:val="00C6116A"/>
    <w:rsid w:val="00C61ED9"/>
    <w:rsid w:val="00C62981"/>
    <w:rsid w:val="00C62A47"/>
    <w:rsid w:val="00C62B2F"/>
    <w:rsid w:val="00C63367"/>
    <w:rsid w:val="00C6518A"/>
    <w:rsid w:val="00C74F5F"/>
    <w:rsid w:val="00C74F84"/>
    <w:rsid w:val="00C76ED9"/>
    <w:rsid w:val="00C853C9"/>
    <w:rsid w:val="00C86E71"/>
    <w:rsid w:val="00C93A4D"/>
    <w:rsid w:val="00C95715"/>
    <w:rsid w:val="00CA15D4"/>
    <w:rsid w:val="00CB1433"/>
    <w:rsid w:val="00CB2486"/>
    <w:rsid w:val="00CB6D1A"/>
    <w:rsid w:val="00CC0585"/>
    <w:rsid w:val="00CC5373"/>
    <w:rsid w:val="00CD052D"/>
    <w:rsid w:val="00CD0E3E"/>
    <w:rsid w:val="00CD4198"/>
    <w:rsid w:val="00CD54EB"/>
    <w:rsid w:val="00CD654B"/>
    <w:rsid w:val="00CE28EA"/>
    <w:rsid w:val="00CE7CE2"/>
    <w:rsid w:val="00CF07BD"/>
    <w:rsid w:val="00CF117A"/>
    <w:rsid w:val="00CF645B"/>
    <w:rsid w:val="00D02566"/>
    <w:rsid w:val="00D03E0E"/>
    <w:rsid w:val="00D04B5D"/>
    <w:rsid w:val="00D071B1"/>
    <w:rsid w:val="00D10944"/>
    <w:rsid w:val="00D13F13"/>
    <w:rsid w:val="00D144CA"/>
    <w:rsid w:val="00D1461E"/>
    <w:rsid w:val="00D14CBF"/>
    <w:rsid w:val="00D16BFE"/>
    <w:rsid w:val="00D1756D"/>
    <w:rsid w:val="00D178ED"/>
    <w:rsid w:val="00D21874"/>
    <w:rsid w:val="00D30D8F"/>
    <w:rsid w:val="00D31962"/>
    <w:rsid w:val="00D31B3D"/>
    <w:rsid w:val="00D3270D"/>
    <w:rsid w:val="00D32DBE"/>
    <w:rsid w:val="00D401E9"/>
    <w:rsid w:val="00D447B4"/>
    <w:rsid w:val="00D45A15"/>
    <w:rsid w:val="00D45F51"/>
    <w:rsid w:val="00D46538"/>
    <w:rsid w:val="00D46FB5"/>
    <w:rsid w:val="00D50EED"/>
    <w:rsid w:val="00D551EF"/>
    <w:rsid w:val="00D656F0"/>
    <w:rsid w:val="00D671B1"/>
    <w:rsid w:val="00D719EA"/>
    <w:rsid w:val="00D7524F"/>
    <w:rsid w:val="00D80DAC"/>
    <w:rsid w:val="00D8444A"/>
    <w:rsid w:val="00D86FB4"/>
    <w:rsid w:val="00D93E43"/>
    <w:rsid w:val="00D95CDE"/>
    <w:rsid w:val="00D96EEC"/>
    <w:rsid w:val="00D9709E"/>
    <w:rsid w:val="00DB413F"/>
    <w:rsid w:val="00DB5600"/>
    <w:rsid w:val="00DC1DEE"/>
    <w:rsid w:val="00DC47CA"/>
    <w:rsid w:val="00DC4998"/>
    <w:rsid w:val="00DD02BD"/>
    <w:rsid w:val="00DD11C9"/>
    <w:rsid w:val="00DD2E1F"/>
    <w:rsid w:val="00DD35E4"/>
    <w:rsid w:val="00DD4FDA"/>
    <w:rsid w:val="00DD5538"/>
    <w:rsid w:val="00DD5E66"/>
    <w:rsid w:val="00DD6316"/>
    <w:rsid w:val="00DE237C"/>
    <w:rsid w:val="00DE3AC7"/>
    <w:rsid w:val="00DE4D48"/>
    <w:rsid w:val="00DE5F60"/>
    <w:rsid w:val="00DE698C"/>
    <w:rsid w:val="00DF0240"/>
    <w:rsid w:val="00DF08F8"/>
    <w:rsid w:val="00DF3474"/>
    <w:rsid w:val="00DF79D0"/>
    <w:rsid w:val="00E0146F"/>
    <w:rsid w:val="00E03D3A"/>
    <w:rsid w:val="00E0597E"/>
    <w:rsid w:val="00E07742"/>
    <w:rsid w:val="00E14631"/>
    <w:rsid w:val="00E15F79"/>
    <w:rsid w:val="00E24076"/>
    <w:rsid w:val="00E24239"/>
    <w:rsid w:val="00E26319"/>
    <w:rsid w:val="00E31626"/>
    <w:rsid w:val="00E3260B"/>
    <w:rsid w:val="00E34536"/>
    <w:rsid w:val="00E40985"/>
    <w:rsid w:val="00E42C05"/>
    <w:rsid w:val="00E46FDF"/>
    <w:rsid w:val="00E65237"/>
    <w:rsid w:val="00E66F59"/>
    <w:rsid w:val="00E7238A"/>
    <w:rsid w:val="00E76DE4"/>
    <w:rsid w:val="00E803F8"/>
    <w:rsid w:val="00E8044A"/>
    <w:rsid w:val="00E81B08"/>
    <w:rsid w:val="00E81B1D"/>
    <w:rsid w:val="00E92526"/>
    <w:rsid w:val="00E9416D"/>
    <w:rsid w:val="00E973AF"/>
    <w:rsid w:val="00E974EB"/>
    <w:rsid w:val="00E97581"/>
    <w:rsid w:val="00E97D20"/>
    <w:rsid w:val="00EA063D"/>
    <w:rsid w:val="00EA3398"/>
    <w:rsid w:val="00EA4536"/>
    <w:rsid w:val="00EA5CA9"/>
    <w:rsid w:val="00EA5EDA"/>
    <w:rsid w:val="00EB009B"/>
    <w:rsid w:val="00EB3806"/>
    <w:rsid w:val="00EB4981"/>
    <w:rsid w:val="00EB697F"/>
    <w:rsid w:val="00EB7E2E"/>
    <w:rsid w:val="00EB7F64"/>
    <w:rsid w:val="00EC0106"/>
    <w:rsid w:val="00EC23D1"/>
    <w:rsid w:val="00EC3309"/>
    <w:rsid w:val="00ED0BEA"/>
    <w:rsid w:val="00ED1B82"/>
    <w:rsid w:val="00ED6252"/>
    <w:rsid w:val="00EE0110"/>
    <w:rsid w:val="00EE17A2"/>
    <w:rsid w:val="00EE3756"/>
    <w:rsid w:val="00EE68A6"/>
    <w:rsid w:val="00EF1B30"/>
    <w:rsid w:val="00EF1CFC"/>
    <w:rsid w:val="00EF5A95"/>
    <w:rsid w:val="00EF6E8B"/>
    <w:rsid w:val="00EF6FDD"/>
    <w:rsid w:val="00F005E8"/>
    <w:rsid w:val="00F01693"/>
    <w:rsid w:val="00F0189F"/>
    <w:rsid w:val="00F019D6"/>
    <w:rsid w:val="00F05762"/>
    <w:rsid w:val="00F0707F"/>
    <w:rsid w:val="00F07EE9"/>
    <w:rsid w:val="00F145A3"/>
    <w:rsid w:val="00F15E14"/>
    <w:rsid w:val="00F24DB2"/>
    <w:rsid w:val="00F26273"/>
    <w:rsid w:val="00F2698C"/>
    <w:rsid w:val="00F43922"/>
    <w:rsid w:val="00F45A07"/>
    <w:rsid w:val="00F4642D"/>
    <w:rsid w:val="00F4653F"/>
    <w:rsid w:val="00F50237"/>
    <w:rsid w:val="00F51390"/>
    <w:rsid w:val="00F52806"/>
    <w:rsid w:val="00F61FBD"/>
    <w:rsid w:val="00F6327A"/>
    <w:rsid w:val="00F70C34"/>
    <w:rsid w:val="00F761BC"/>
    <w:rsid w:val="00F85D93"/>
    <w:rsid w:val="00F876E9"/>
    <w:rsid w:val="00F8783B"/>
    <w:rsid w:val="00F9088E"/>
    <w:rsid w:val="00F913B6"/>
    <w:rsid w:val="00FA1832"/>
    <w:rsid w:val="00FA4F76"/>
    <w:rsid w:val="00FA5D93"/>
    <w:rsid w:val="00FB0F00"/>
    <w:rsid w:val="00FB346B"/>
    <w:rsid w:val="00FC258D"/>
    <w:rsid w:val="00FC327E"/>
    <w:rsid w:val="00FD07CD"/>
    <w:rsid w:val="00FD0AB9"/>
    <w:rsid w:val="00FE0C9F"/>
    <w:rsid w:val="00FE2DF9"/>
    <w:rsid w:val="00FE48C4"/>
    <w:rsid w:val="00FE6E8E"/>
    <w:rsid w:val="00FF336B"/>
    <w:rsid w:val="00FF4FD0"/>
    <w:rsid w:val="00FF6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70F59"/>
  <w15:chartTrackingRefBased/>
  <w15:docId w15:val="{9E06196E-4F29-4244-8100-565CC735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9A3"/>
    <w:pPr>
      <w:keepNext/>
      <w:keepLines/>
      <w:spacing w:before="240"/>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3B0707"/>
    <w:pPr>
      <w:keepNext/>
      <w:keepLines/>
      <w:spacing w:before="40"/>
      <w:outlineLvl w:val="1"/>
    </w:pPr>
    <w:rPr>
      <w:rFonts w:ascii="Times New Roman" w:eastAsiaTheme="majorEastAsia" w:hAnsi="Times New Roman" w:cstheme="majorBidi"/>
      <w:i/>
      <w:color w:val="000000" w:themeColor="text1"/>
      <w:sz w:val="26"/>
      <w:szCs w:val="26"/>
    </w:rPr>
  </w:style>
  <w:style w:type="paragraph" w:styleId="Heading3">
    <w:name w:val="heading 3"/>
    <w:basedOn w:val="Normal"/>
    <w:next w:val="Normal"/>
    <w:link w:val="Heading3Char"/>
    <w:uiPriority w:val="9"/>
    <w:unhideWhenUsed/>
    <w:qFormat/>
    <w:rsid w:val="009531B6"/>
    <w:pPr>
      <w:keepNext/>
      <w:keepLines/>
      <w:spacing w:before="40"/>
      <w:outlineLvl w:val="2"/>
    </w:pPr>
    <w:rPr>
      <w:rFonts w:ascii="Times New Roman" w:eastAsiaTheme="majorEastAsia" w:hAnsi="Times New Roman"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83B15"/>
    <w:pPr>
      <w:tabs>
        <w:tab w:val="center" w:pos="4680"/>
        <w:tab w:val="right" w:pos="9360"/>
      </w:tabs>
    </w:pPr>
  </w:style>
  <w:style w:type="character" w:customStyle="1" w:styleId="FooterChar">
    <w:name w:val="Footer Char"/>
    <w:basedOn w:val="DefaultParagraphFont"/>
    <w:link w:val="Footer"/>
    <w:uiPriority w:val="99"/>
    <w:rsid w:val="00283B15"/>
  </w:style>
  <w:style w:type="character" w:styleId="PageNumber">
    <w:name w:val="page number"/>
    <w:basedOn w:val="DefaultParagraphFont"/>
    <w:uiPriority w:val="99"/>
    <w:semiHidden/>
    <w:unhideWhenUsed/>
    <w:rsid w:val="00283B15"/>
  </w:style>
  <w:style w:type="character" w:customStyle="1" w:styleId="Heading1Char">
    <w:name w:val="Heading 1 Char"/>
    <w:basedOn w:val="DefaultParagraphFont"/>
    <w:link w:val="Heading1"/>
    <w:uiPriority w:val="9"/>
    <w:rsid w:val="00C279A3"/>
    <w:rPr>
      <w:rFonts w:ascii="Times New Roman" w:eastAsiaTheme="majorEastAsia" w:hAnsi="Times New Roman" w:cstheme="majorBidi"/>
      <w:color w:val="000000" w:themeColor="text1"/>
      <w:sz w:val="32"/>
      <w:szCs w:val="32"/>
    </w:rPr>
  </w:style>
  <w:style w:type="character" w:customStyle="1" w:styleId="Heading2Char">
    <w:name w:val="Heading 2 Char"/>
    <w:basedOn w:val="DefaultParagraphFont"/>
    <w:link w:val="Heading2"/>
    <w:uiPriority w:val="9"/>
    <w:rsid w:val="003B0707"/>
    <w:rPr>
      <w:rFonts w:ascii="Times New Roman" w:eastAsiaTheme="majorEastAsia" w:hAnsi="Times New Roman" w:cstheme="majorBidi"/>
      <w:i/>
      <w:color w:val="000000" w:themeColor="text1"/>
      <w:sz w:val="26"/>
      <w:szCs w:val="26"/>
    </w:rPr>
  </w:style>
  <w:style w:type="paragraph" w:styleId="Bibliography">
    <w:name w:val="Bibliography"/>
    <w:basedOn w:val="Normal"/>
    <w:next w:val="Normal"/>
    <w:uiPriority w:val="37"/>
    <w:unhideWhenUsed/>
    <w:rsid w:val="006D0E50"/>
    <w:pPr>
      <w:tabs>
        <w:tab w:val="left" w:pos="504"/>
      </w:tabs>
      <w:spacing w:after="240"/>
      <w:ind w:left="504" w:hanging="504"/>
    </w:pPr>
  </w:style>
  <w:style w:type="table" w:styleId="TableGrid">
    <w:name w:val="Table Grid"/>
    <w:basedOn w:val="TableNormal"/>
    <w:uiPriority w:val="39"/>
    <w:rsid w:val="002628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6768"/>
    <w:rPr>
      <w:sz w:val="16"/>
      <w:szCs w:val="16"/>
    </w:rPr>
  </w:style>
  <w:style w:type="paragraph" w:styleId="CommentText">
    <w:name w:val="annotation text"/>
    <w:basedOn w:val="Normal"/>
    <w:link w:val="CommentTextChar"/>
    <w:uiPriority w:val="99"/>
    <w:unhideWhenUsed/>
    <w:rsid w:val="00916768"/>
    <w:rPr>
      <w:sz w:val="20"/>
      <w:szCs w:val="20"/>
    </w:rPr>
  </w:style>
  <w:style w:type="character" w:customStyle="1" w:styleId="CommentTextChar">
    <w:name w:val="Comment Text Char"/>
    <w:basedOn w:val="DefaultParagraphFont"/>
    <w:link w:val="CommentText"/>
    <w:uiPriority w:val="99"/>
    <w:rsid w:val="00916768"/>
    <w:rPr>
      <w:sz w:val="20"/>
      <w:szCs w:val="20"/>
    </w:rPr>
  </w:style>
  <w:style w:type="paragraph" w:styleId="CommentSubject">
    <w:name w:val="annotation subject"/>
    <w:basedOn w:val="CommentText"/>
    <w:next w:val="CommentText"/>
    <w:link w:val="CommentSubjectChar"/>
    <w:uiPriority w:val="99"/>
    <w:semiHidden/>
    <w:unhideWhenUsed/>
    <w:rsid w:val="00916768"/>
    <w:rPr>
      <w:b/>
      <w:bCs/>
    </w:rPr>
  </w:style>
  <w:style w:type="character" w:customStyle="1" w:styleId="CommentSubjectChar">
    <w:name w:val="Comment Subject Char"/>
    <w:basedOn w:val="CommentTextChar"/>
    <w:link w:val="CommentSubject"/>
    <w:uiPriority w:val="99"/>
    <w:semiHidden/>
    <w:rsid w:val="00916768"/>
    <w:rPr>
      <w:b/>
      <w:bCs/>
      <w:sz w:val="20"/>
      <w:szCs w:val="20"/>
    </w:rPr>
  </w:style>
  <w:style w:type="character" w:customStyle="1" w:styleId="em-addr">
    <w:name w:val="em-addr"/>
    <w:basedOn w:val="DefaultParagraphFont"/>
    <w:rsid w:val="00834B50"/>
  </w:style>
  <w:style w:type="character" w:styleId="Hyperlink">
    <w:name w:val="Hyperlink"/>
    <w:basedOn w:val="DefaultParagraphFont"/>
    <w:uiPriority w:val="99"/>
    <w:unhideWhenUsed/>
    <w:rsid w:val="00834B50"/>
    <w:rPr>
      <w:color w:val="0000FF"/>
      <w:u w:val="single"/>
    </w:rPr>
  </w:style>
  <w:style w:type="paragraph" w:styleId="BalloonText">
    <w:name w:val="Balloon Text"/>
    <w:basedOn w:val="Normal"/>
    <w:link w:val="BalloonTextChar"/>
    <w:uiPriority w:val="99"/>
    <w:semiHidden/>
    <w:unhideWhenUsed/>
    <w:rsid w:val="00E4098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0985"/>
    <w:rPr>
      <w:rFonts w:ascii="Times New Roman" w:hAnsi="Times New Roman" w:cs="Times New Roman"/>
      <w:sz w:val="18"/>
      <w:szCs w:val="18"/>
    </w:rPr>
  </w:style>
  <w:style w:type="paragraph" w:styleId="Revision">
    <w:name w:val="Revision"/>
    <w:hidden/>
    <w:uiPriority w:val="99"/>
    <w:semiHidden/>
    <w:rsid w:val="00B555A6"/>
  </w:style>
  <w:style w:type="paragraph" w:styleId="ListParagraph">
    <w:name w:val="List Paragraph"/>
    <w:basedOn w:val="Normal"/>
    <w:uiPriority w:val="34"/>
    <w:qFormat/>
    <w:rsid w:val="00920A42"/>
    <w:pPr>
      <w:ind w:left="720"/>
      <w:contextualSpacing/>
    </w:pPr>
  </w:style>
  <w:style w:type="character" w:styleId="UnresolvedMention">
    <w:name w:val="Unresolved Mention"/>
    <w:basedOn w:val="DefaultParagraphFont"/>
    <w:uiPriority w:val="99"/>
    <w:semiHidden/>
    <w:unhideWhenUsed/>
    <w:rsid w:val="00412470"/>
    <w:rPr>
      <w:color w:val="605E5C"/>
      <w:shd w:val="clear" w:color="auto" w:fill="E1DFDD"/>
    </w:rPr>
  </w:style>
  <w:style w:type="character" w:customStyle="1" w:styleId="Heading3Char">
    <w:name w:val="Heading 3 Char"/>
    <w:basedOn w:val="DefaultParagraphFont"/>
    <w:link w:val="Heading3"/>
    <w:uiPriority w:val="9"/>
    <w:rsid w:val="009531B6"/>
    <w:rPr>
      <w:rFonts w:ascii="Times New Roman" w:eastAsiaTheme="majorEastAsia" w:hAnsi="Times New Roman" w:cstheme="majorBidi"/>
      <w:color w:val="1F3763" w:themeColor="accent1" w:themeShade="7F"/>
    </w:rPr>
  </w:style>
  <w:style w:type="character" w:styleId="LineNumber">
    <w:name w:val="line number"/>
    <w:basedOn w:val="DefaultParagraphFont"/>
    <w:uiPriority w:val="99"/>
    <w:semiHidden/>
    <w:unhideWhenUsed/>
    <w:rsid w:val="00DF79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7458">
      <w:bodyDiv w:val="1"/>
      <w:marLeft w:val="0"/>
      <w:marRight w:val="0"/>
      <w:marTop w:val="0"/>
      <w:marBottom w:val="0"/>
      <w:divBdr>
        <w:top w:val="none" w:sz="0" w:space="0" w:color="auto"/>
        <w:left w:val="none" w:sz="0" w:space="0" w:color="auto"/>
        <w:bottom w:val="none" w:sz="0" w:space="0" w:color="auto"/>
        <w:right w:val="none" w:sz="0" w:space="0" w:color="auto"/>
      </w:divBdr>
    </w:div>
    <w:div w:id="192309940">
      <w:bodyDiv w:val="1"/>
      <w:marLeft w:val="0"/>
      <w:marRight w:val="0"/>
      <w:marTop w:val="0"/>
      <w:marBottom w:val="0"/>
      <w:divBdr>
        <w:top w:val="none" w:sz="0" w:space="0" w:color="auto"/>
        <w:left w:val="none" w:sz="0" w:space="0" w:color="auto"/>
        <w:bottom w:val="none" w:sz="0" w:space="0" w:color="auto"/>
        <w:right w:val="none" w:sz="0" w:space="0" w:color="auto"/>
      </w:divBdr>
    </w:div>
    <w:div w:id="293214433">
      <w:bodyDiv w:val="1"/>
      <w:marLeft w:val="0"/>
      <w:marRight w:val="0"/>
      <w:marTop w:val="0"/>
      <w:marBottom w:val="0"/>
      <w:divBdr>
        <w:top w:val="none" w:sz="0" w:space="0" w:color="auto"/>
        <w:left w:val="none" w:sz="0" w:space="0" w:color="auto"/>
        <w:bottom w:val="none" w:sz="0" w:space="0" w:color="auto"/>
        <w:right w:val="none" w:sz="0" w:space="0" w:color="auto"/>
      </w:divBdr>
    </w:div>
    <w:div w:id="406391384">
      <w:bodyDiv w:val="1"/>
      <w:marLeft w:val="0"/>
      <w:marRight w:val="0"/>
      <w:marTop w:val="0"/>
      <w:marBottom w:val="0"/>
      <w:divBdr>
        <w:top w:val="none" w:sz="0" w:space="0" w:color="auto"/>
        <w:left w:val="none" w:sz="0" w:space="0" w:color="auto"/>
        <w:bottom w:val="none" w:sz="0" w:space="0" w:color="auto"/>
        <w:right w:val="none" w:sz="0" w:space="0" w:color="auto"/>
      </w:divBdr>
    </w:div>
    <w:div w:id="566690257">
      <w:bodyDiv w:val="1"/>
      <w:marLeft w:val="0"/>
      <w:marRight w:val="0"/>
      <w:marTop w:val="0"/>
      <w:marBottom w:val="0"/>
      <w:divBdr>
        <w:top w:val="none" w:sz="0" w:space="0" w:color="auto"/>
        <w:left w:val="none" w:sz="0" w:space="0" w:color="auto"/>
        <w:bottom w:val="none" w:sz="0" w:space="0" w:color="auto"/>
        <w:right w:val="none" w:sz="0" w:space="0" w:color="auto"/>
      </w:divBdr>
    </w:div>
    <w:div w:id="588805645">
      <w:bodyDiv w:val="1"/>
      <w:marLeft w:val="0"/>
      <w:marRight w:val="0"/>
      <w:marTop w:val="0"/>
      <w:marBottom w:val="0"/>
      <w:divBdr>
        <w:top w:val="none" w:sz="0" w:space="0" w:color="auto"/>
        <w:left w:val="none" w:sz="0" w:space="0" w:color="auto"/>
        <w:bottom w:val="none" w:sz="0" w:space="0" w:color="auto"/>
        <w:right w:val="none" w:sz="0" w:space="0" w:color="auto"/>
      </w:divBdr>
    </w:div>
    <w:div w:id="764302562">
      <w:bodyDiv w:val="1"/>
      <w:marLeft w:val="0"/>
      <w:marRight w:val="0"/>
      <w:marTop w:val="0"/>
      <w:marBottom w:val="0"/>
      <w:divBdr>
        <w:top w:val="none" w:sz="0" w:space="0" w:color="auto"/>
        <w:left w:val="none" w:sz="0" w:space="0" w:color="auto"/>
        <w:bottom w:val="none" w:sz="0" w:space="0" w:color="auto"/>
        <w:right w:val="none" w:sz="0" w:space="0" w:color="auto"/>
      </w:divBdr>
    </w:div>
    <w:div w:id="1000541540">
      <w:bodyDiv w:val="1"/>
      <w:marLeft w:val="0"/>
      <w:marRight w:val="0"/>
      <w:marTop w:val="0"/>
      <w:marBottom w:val="0"/>
      <w:divBdr>
        <w:top w:val="none" w:sz="0" w:space="0" w:color="auto"/>
        <w:left w:val="none" w:sz="0" w:space="0" w:color="auto"/>
        <w:bottom w:val="none" w:sz="0" w:space="0" w:color="auto"/>
        <w:right w:val="none" w:sz="0" w:space="0" w:color="auto"/>
      </w:divBdr>
    </w:div>
    <w:div w:id="1125584385">
      <w:bodyDiv w:val="1"/>
      <w:marLeft w:val="0"/>
      <w:marRight w:val="0"/>
      <w:marTop w:val="0"/>
      <w:marBottom w:val="0"/>
      <w:divBdr>
        <w:top w:val="none" w:sz="0" w:space="0" w:color="auto"/>
        <w:left w:val="none" w:sz="0" w:space="0" w:color="auto"/>
        <w:bottom w:val="none" w:sz="0" w:space="0" w:color="auto"/>
        <w:right w:val="none" w:sz="0" w:space="0" w:color="auto"/>
      </w:divBdr>
    </w:div>
    <w:div w:id="1383284105">
      <w:bodyDiv w:val="1"/>
      <w:marLeft w:val="0"/>
      <w:marRight w:val="0"/>
      <w:marTop w:val="0"/>
      <w:marBottom w:val="0"/>
      <w:divBdr>
        <w:top w:val="none" w:sz="0" w:space="0" w:color="auto"/>
        <w:left w:val="none" w:sz="0" w:space="0" w:color="auto"/>
        <w:bottom w:val="none" w:sz="0" w:space="0" w:color="auto"/>
        <w:right w:val="none" w:sz="0" w:space="0" w:color="auto"/>
      </w:divBdr>
    </w:div>
    <w:div w:id="1853491872">
      <w:bodyDiv w:val="1"/>
      <w:marLeft w:val="0"/>
      <w:marRight w:val="0"/>
      <w:marTop w:val="0"/>
      <w:marBottom w:val="0"/>
      <w:divBdr>
        <w:top w:val="none" w:sz="0" w:space="0" w:color="auto"/>
        <w:left w:val="none" w:sz="0" w:space="0" w:color="auto"/>
        <w:bottom w:val="none" w:sz="0" w:space="0" w:color="auto"/>
        <w:right w:val="none" w:sz="0" w:space="0" w:color="auto"/>
      </w:divBdr>
    </w:div>
    <w:div w:id="1997295055">
      <w:bodyDiv w:val="1"/>
      <w:marLeft w:val="0"/>
      <w:marRight w:val="0"/>
      <w:marTop w:val="0"/>
      <w:marBottom w:val="0"/>
      <w:divBdr>
        <w:top w:val="none" w:sz="0" w:space="0" w:color="auto"/>
        <w:left w:val="none" w:sz="0" w:space="0" w:color="auto"/>
        <w:bottom w:val="none" w:sz="0" w:space="0" w:color="auto"/>
        <w:right w:val="none" w:sz="0" w:space="0" w:color="auto"/>
      </w:divBdr>
    </w:div>
    <w:div w:id="209978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davebrid@umich.edu" TargetMode="Externa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FF1F1-238C-E643-A43A-715844FB3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21441</TotalTime>
  <Pages>28</Pages>
  <Words>29182</Words>
  <Characters>166341</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Dave Bridges</cp:lastModifiedBy>
  <cp:revision>120</cp:revision>
  <dcterms:created xsi:type="dcterms:W3CDTF">2023-10-26T14:28:00Z</dcterms:created>
  <dcterms:modified xsi:type="dcterms:W3CDTF">2024-04-27T12:19:00Z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id="CUHVXWSs"/&gt;&lt;style id="http://www.zotero.org/styles/endocrinology" hasBibliography="1" bibliographyStyleHasBeenSet="1"/&gt;&lt;prefs&gt;&lt;pref name="fieldType" value="Field"/&gt;&lt;/prefs&gt;&lt;/data&gt;</vt:lpwstr>
  </property>
</Properties>
</file>