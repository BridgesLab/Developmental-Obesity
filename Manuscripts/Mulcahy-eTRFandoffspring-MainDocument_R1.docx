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JeAnna R. Redd</w:t>
      </w:r>
      <w:r>
        <w:rPr>
          <w:rFonts w:ascii="Times New Roman" w:hAnsi="Times New Roman" w:cs="Times New Roman"/>
          <w:vertAlign w:val="superscript"/>
        </w:rPr>
        <w:t>1</w:t>
      </w:r>
      <w:r w:rsidRPr="00C86BA9">
        <w:rPr>
          <w:rFonts w:ascii="Times New Roman" w:hAnsi="Times New Roman" w:cs="Times New Roman"/>
        </w:rPr>
        <w:t>, Haijing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0001E1">
        <w:rPr>
          <w:rFonts w:ascii="Times New Roman" w:hAnsi="Times New Roman" w:cs="Times New Roman"/>
          <w:b/>
          <w:bCs/>
        </w:rPr>
        <w:t xml:space="preserve">Word Count: </w:t>
      </w:r>
      <w:r w:rsidRPr="000D4E4D">
        <w:rPr>
          <w:rFonts w:ascii="Times New Roman" w:hAnsi="Times New Roman" w:cs="Times New Roman"/>
        </w:rPr>
        <w:t>3</w:t>
      </w:r>
      <w:r>
        <w:rPr>
          <w:rFonts w:ascii="Times New Roman" w:hAnsi="Times New Roman" w:cs="Times New Roman"/>
        </w:rPr>
        <w:t>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77777777"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reports grants from National Institutes of Health,  during the conduct of the study</w:t>
      </w:r>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What is already known about this subject? </w:t>
      </w:r>
    </w:p>
    <w:p w14:paraId="77AF873B" w14:textId="7777777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 xml:space="preserve">TRE modulates metabolic health in adults. TRE currently is thought to improve metabolism, even in some cases without weight loss. </w:t>
      </w:r>
      <w:r>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2141C9"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What are the new findings in your manuscript? </w:t>
      </w:r>
    </w:p>
    <w:p w14:paraId="75D9B739" w14:textId="6C3231B7" w:rsidR="0036013B" w:rsidRPr="002141C9"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2141C9">
        <w:rPr>
          <w:rFonts w:ascii="Times New Roman" w:hAnsi="Times New Roman" w:cs="Times New Roman"/>
          <w:color w:val="000000"/>
        </w:rPr>
        <w:t>This manuscript highlights a novel population affected by TRE, the offspring of mothers who had adopted TRE during pregnancy. We see glucose intolerance in adult males fed on a HF</w:t>
      </w:r>
      <w:r w:rsidR="003D0BD4">
        <w:rPr>
          <w:rFonts w:ascii="Times New Roman" w:hAnsi="Times New Roman" w:cs="Times New Roman"/>
          <w:color w:val="000000"/>
        </w:rPr>
        <w:t>HS</w:t>
      </w:r>
      <w:r w:rsidRPr="002141C9">
        <w:rPr>
          <w:rFonts w:ascii="Times New Roman" w:hAnsi="Times New Roman" w:cs="Times New Roman"/>
          <w:color w:val="000000"/>
        </w:rPr>
        <w:t xml:space="preserve"> whose mothers were assigned to TRE without weight changes or food intake changes. Females are spared from this glucose intolerance.</w:t>
      </w:r>
    </w:p>
    <w:p w14:paraId="3C56EB4F" w14:textId="77777777" w:rsidR="0036013B" w:rsidRPr="00854B21" w:rsidRDefault="0036013B" w:rsidP="0036013B">
      <w:pPr>
        <w:autoSpaceDE w:val="0"/>
        <w:autoSpaceDN w:val="0"/>
        <w:adjustRightInd w:val="0"/>
        <w:rPr>
          <w:rFonts w:ascii="Times New Roman" w:hAnsi="Times New Roman" w:cs="Times New Roman"/>
          <w:color w:val="000000"/>
        </w:rPr>
      </w:pPr>
      <w:r w:rsidRPr="00854B21">
        <w:rPr>
          <w:rFonts w:ascii="Times New Roman" w:hAnsi="Times New Roman" w:cs="Times New Roman"/>
          <w:color w:val="000000"/>
        </w:rPr>
        <w:t xml:space="preserve">- How might your results change the direction of research or the focus of clinical practice? </w:t>
      </w:r>
    </w:p>
    <w:p w14:paraId="6D8E1B39" w14:textId="77777777" w:rsidR="0036013B" w:rsidRPr="002C351D" w:rsidRDefault="0036013B" w:rsidP="0036013B">
      <w:pPr>
        <w:pStyle w:val="Default"/>
        <w:numPr>
          <w:ilvl w:val="0"/>
          <w:numId w:val="16"/>
        </w:numPr>
      </w:pPr>
      <w:r w:rsidRPr="002141C9">
        <w:t>These findings highlight the critical missing populations where TRE might affect long-term health, mothers and their children. It demonstrates the need to evaluate this dietary practice for further safety and efficacy information</w:t>
      </w:r>
      <w:r>
        <w:t xml:space="preserve">. </w:t>
      </w:r>
    </w:p>
    <w:p w14:paraId="7FB75EA0" w14:textId="77777777" w:rsidR="0036013B" w:rsidRPr="002C351D" w:rsidRDefault="0036013B" w:rsidP="0036013B">
      <w:pPr>
        <w:pStyle w:val="Default"/>
        <w:rPr>
          <w:color w:val="auto"/>
        </w:rPr>
      </w:pPr>
    </w:p>
    <w:p w14:paraId="331F1AD1" w14:textId="77777777" w:rsidR="0036013B" w:rsidRDefault="0036013B">
      <w:pPr>
        <w:rPr>
          <w:rFonts w:ascii="Times New Roman" w:eastAsiaTheme="majorEastAsia" w:hAnsi="Times New Roman" w:cstheme="majorBidi"/>
          <w:b/>
          <w:color w:val="000000" w:themeColor="text1"/>
          <w:sz w:val="32"/>
          <w:szCs w:val="32"/>
        </w:rPr>
      </w:pPr>
      <w:r>
        <w:br w:type="page"/>
      </w:r>
    </w:p>
    <w:p w14:paraId="3FEBF162" w14:textId="5D842F80" w:rsidR="007C59F8" w:rsidRDefault="00616AD3" w:rsidP="0006138D">
      <w:pPr>
        <w:pStyle w:val="Heading1"/>
      </w:pPr>
      <w:r w:rsidRPr="00616AD3">
        <w:lastRenderedPageBreak/>
        <w:t xml:space="preserve">Abstract </w:t>
      </w:r>
    </w:p>
    <w:p w14:paraId="2B8C87CE" w14:textId="6FA1033F" w:rsidR="00354291" w:rsidRDefault="007C59F8" w:rsidP="005C0832">
      <w:pPr>
        <w:spacing w:line="480" w:lineRule="auto"/>
        <w:ind w:firstLine="720"/>
        <w:rPr>
          <w:rFonts w:ascii="Times New Roman" w:hAnsi="Times New Roman" w:cs="Times New Roman"/>
        </w:rPr>
      </w:pPr>
      <w:r>
        <w:rPr>
          <w:rFonts w:ascii="Times New Roman" w:hAnsi="Times New Roman" w:cs="Times New Roman"/>
        </w:rPr>
        <w:t xml:space="preserve">The timing of food intake is </w:t>
      </w:r>
      <w:r w:rsidR="002B6988">
        <w:rPr>
          <w:rFonts w:ascii="Times New Roman" w:hAnsi="Times New Roman" w:cs="Times New Roman"/>
        </w:rPr>
        <w:t>a novel</w:t>
      </w:r>
      <w:r>
        <w:rPr>
          <w:rFonts w:ascii="Times New Roman" w:hAnsi="Times New Roman" w:cs="Times New Roman"/>
        </w:rPr>
        <w:t xml:space="preserve"> dietary </w:t>
      </w:r>
      <w:r w:rsidR="00CD33DA">
        <w:rPr>
          <w:rFonts w:ascii="Times New Roman" w:hAnsi="Times New Roman" w:cs="Times New Roman"/>
        </w:rPr>
        <w:t>component that impact</w:t>
      </w:r>
      <w:r w:rsidR="00E86B46">
        <w:rPr>
          <w:rFonts w:ascii="Times New Roman" w:hAnsi="Times New Roman" w:cs="Times New Roman"/>
        </w:rPr>
        <w:t>s</w:t>
      </w:r>
      <w:r>
        <w:rPr>
          <w:rFonts w:ascii="Times New Roman" w:hAnsi="Times New Roman" w:cs="Times New Roman"/>
        </w:rPr>
        <w:t xml:space="preserve"> </w:t>
      </w:r>
      <w:r w:rsidR="002B6988">
        <w:rPr>
          <w:rFonts w:ascii="Times New Roman" w:hAnsi="Times New Roman" w:cs="Times New Roman"/>
        </w:rPr>
        <w:t>health</w:t>
      </w:r>
      <w:r>
        <w:rPr>
          <w:rFonts w:ascii="Times New Roman" w:hAnsi="Times New Roman" w:cs="Times New Roman"/>
        </w:rPr>
        <w:t xml:space="preserve">. </w:t>
      </w:r>
      <w:r w:rsidR="008444F3">
        <w:rPr>
          <w:rFonts w:ascii="Times New Roman" w:hAnsi="Times New Roman" w:cs="Times New Roman"/>
        </w:rPr>
        <w:t>T</w:t>
      </w:r>
      <w:r>
        <w:rPr>
          <w:rFonts w:ascii="Times New Roman" w:hAnsi="Times New Roman" w:cs="Times New Roman"/>
        </w:rPr>
        <w:t>ime-restricted feeding (TRF)</w:t>
      </w:r>
      <w:r w:rsidR="001F6098">
        <w:rPr>
          <w:rFonts w:ascii="Times New Roman" w:hAnsi="Times New Roman" w:cs="Times New Roman"/>
        </w:rPr>
        <w:t>, a form of intermittent fasting</w:t>
      </w:r>
      <w:r w:rsidR="008444F3">
        <w:rPr>
          <w:rFonts w:ascii="Times New Roman" w:hAnsi="Times New Roman" w:cs="Times New Roman"/>
        </w:rPr>
        <w:t>, manipulates food timing</w:t>
      </w:r>
      <w:r>
        <w:rPr>
          <w:rFonts w:ascii="Times New Roman" w:hAnsi="Times New Roman" w:cs="Times New Roman"/>
        </w:rPr>
        <w:t xml:space="preserve">. </w:t>
      </w:r>
      <w:del w:id="0" w:author="Molly Mulcahy" w:date="2022-06-30T13:06:00Z">
        <w:r w:rsidR="007A2077" w:rsidRPr="001D5E41" w:rsidDel="008E6D17">
          <w:rPr>
            <w:rFonts w:ascii="Times New Roman" w:hAnsi="Times New Roman" w:cs="Times New Roman"/>
            <w:highlight w:val="yellow"/>
            <w:rPrChange w:id="1" w:author="Molly Mulcahy" w:date="2022-06-30T11:12:00Z">
              <w:rPr>
                <w:rFonts w:ascii="Times New Roman" w:hAnsi="Times New Roman" w:cs="Times New Roman"/>
              </w:rPr>
            </w:rPrChange>
          </w:rPr>
          <w:delText xml:space="preserve">During pregnancy, </w:delText>
        </w:r>
        <w:r w:rsidR="00E86B46" w:rsidRPr="001D5E41" w:rsidDel="008E6D17">
          <w:rPr>
            <w:rFonts w:ascii="Times New Roman" w:hAnsi="Times New Roman" w:cs="Times New Roman"/>
            <w:highlight w:val="yellow"/>
            <w:rPrChange w:id="2" w:author="Molly Mulcahy" w:date="2022-06-30T11:12:00Z">
              <w:rPr>
                <w:rFonts w:ascii="Times New Roman" w:hAnsi="Times New Roman" w:cs="Times New Roman"/>
              </w:rPr>
            </w:rPrChange>
          </w:rPr>
          <w:delText>there are</w:delText>
        </w:r>
        <w:r w:rsidRPr="001D5E41" w:rsidDel="008E6D17">
          <w:rPr>
            <w:rFonts w:ascii="Times New Roman" w:hAnsi="Times New Roman" w:cs="Times New Roman"/>
            <w:highlight w:val="yellow"/>
            <w:rPrChange w:id="3" w:author="Molly Mulcahy" w:date="2022-06-30T11:12:00Z">
              <w:rPr>
                <w:rFonts w:ascii="Times New Roman" w:hAnsi="Times New Roman" w:cs="Times New Roman"/>
              </w:rPr>
            </w:rPrChange>
          </w:rPr>
          <w:delText xml:space="preserve"> </w:delText>
        </w:r>
        <w:r w:rsidR="006067EC" w:rsidRPr="001D5E41" w:rsidDel="008E6D17">
          <w:rPr>
            <w:rFonts w:ascii="Times New Roman" w:hAnsi="Times New Roman" w:cs="Times New Roman"/>
            <w:highlight w:val="yellow"/>
            <w:rPrChange w:id="4" w:author="Molly Mulcahy" w:date="2022-06-30T11:12:00Z">
              <w:rPr>
                <w:rFonts w:ascii="Times New Roman" w:hAnsi="Times New Roman" w:cs="Times New Roman"/>
              </w:rPr>
            </w:rPrChange>
          </w:rPr>
          <w:delText xml:space="preserve">many </w:delText>
        </w:r>
        <w:r w:rsidRPr="001D5E41" w:rsidDel="008E6D17">
          <w:rPr>
            <w:rFonts w:ascii="Times New Roman" w:hAnsi="Times New Roman" w:cs="Times New Roman"/>
            <w:highlight w:val="yellow"/>
            <w:rPrChange w:id="5" w:author="Molly Mulcahy" w:date="2022-06-30T11:12:00Z">
              <w:rPr>
                <w:rFonts w:ascii="Times New Roman" w:hAnsi="Times New Roman" w:cs="Times New Roman"/>
              </w:rPr>
            </w:rPrChange>
          </w:rPr>
          <w:delText xml:space="preserve">disruptions to food intake </w:delText>
        </w:r>
        <w:r w:rsidR="001F6098" w:rsidRPr="001D5E41" w:rsidDel="008E6D17">
          <w:rPr>
            <w:rFonts w:ascii="Times New Roman" w:hAnsi="Times New Roman" w:cs="Times New Roman"/>
            <w:highlight w:val="yellow"/>
            <w:rPrChange w:id="6" w:author="Molly Mulcahy" w:date="2022-06-30T11:12:00Z">
              <w:rPr>
                <w:rFonts w:ascii="Times New Roman" w:hAnsi="Times New Roman" w:cs="Times New Roman"/>
              </w:rPr>
            </w:rPrChange>
          </w:rPr>
          <w:delText>(</w:delText>
        </w:r>
        <w:r w:rsidR="00761434" w:rsidRPr="001D5E41" w:rsidDel="008E6D17">
          <w:rPr>
            <w:rFonts w:ascii="Times New Roman" w:hAnsi="Times New Roman" w:cs="Times New Roman"/>
            <w:highlight w:val="yellow"/>
            <w:rPrChange w:id="7" w:author="Molly Mulcahy" w:date="2022-06-30T11:12:00Z">
              <w:rPr>
                <w:rFonts w:ascii="Times New Roman" w:hAnsi="Times New Roman" w:cs="Times New Roman"/>
              </w:rPr>
            </w:rPrChange>
          </w:rPr>
          <w:delText xml:space="preserve">e.g. </w:delText>
        </w:r>
        <w:r w:rsidR="001F6098" w:rsidRPr="001D5E41" w:rsidDel="008E6D17">
          <w:rPr>
            <w:rFonts w:ascii="Times New Roman" w:hAnsi="Times New Roman" w:cs="Times New Roman"/>
            <w:highlight w:val="yellow"/>
            <w:rPrChange w:id="8" w:author="Molly Mulcahy" w:date="2022-06-30T11:12:00Z">
              <w:rPr>
                <w:rFonts w:ascii="Times New Roman" w:hAnsi="Times New Roman" w:cs="Times New Roman"/>
              </w:rPr>
            </w:rPrChange>
          </w:rPr>
          <w:delText>nausea and vomiting, food insecurity, manag</w:delText>
        </w:r>
        <w:r w:rsidR="00687A48" w:rsidRPr="001D5E41" w:rsidDel="008E6D17">
          <w:rPr>
            <w:rFonts w:ascii="Times New Roman" w:hAnsi="Times New Roman" w:cs="Times New Roman"/>
            <w:highlight w:val="yellow"/>
            <w:rPrChange w:id="9" w:author="Molly Mulcahy" w:date="2022-06-30T11:12:00Z">
              <w:rPr>
                <w:rFonts w:ascii="Times New Roman" w:hAnsi="Times New Roman" w:cs="Times New Roman"/>
              </w:rPr>
            </w:rPrChange>
          </w:rPr>
          <w:delText>ing</w:delText>
        </w:r>
        <w:r w:rsidR="001F6098" w:rsidRPr="001D5E41" w:rsidDel="008E6D17">
          <w:rPr>
            <w:rFonts w:ascii="Times New Roman" w:hAnsi="Times New Roman" w:cs="Times New Roman"/>
            <w:highlight w:val="yellow"/>
            <w:rPrChange w:id="10" w:author="Molly Mulcahy" w:date="2022-06-30T11:12:00Z">
              <w:rPr>
                <w:rFonts w:ascii="Times New Roman" w:hAnsi="Times New Roman" w:cs="Times New Roman"/>
              </w:rPr>
            </w:rPrChange>
          </w:rPr>
          <w:delText xml:space="preserve"> gestational weight gain, disordered eating</w:delText>
        </w:r>
        <w:r w:rsidR="006067EC" w:rsidRPr="001D5E41" w:rsidDel="008E6D17">
          <w:rPr>
            <w:rFonts w:ascii="Times New Roman" w:hAnsi="Times New Roman" w:cs="Times New Roman"/>
            <w:highlight w:val="yellow"/>
            <w:rPrChange w:id="11" w:author="Molly Mulcahy" w:date="2022-06-30T11:12:00Z">
              <w:rPr>
                <w:rFonts w:ascii="Times New Roman" w:hAnsi="Times New Roman" w:cs="Times New Roman"/>
              </w:rPr>
            </w:rPrChange>
          </w:rPr>
          <w:delText>,</w:delText>
        </w:r>
        <w:r w:rsidR="001F6098" w:rsidRPr="001D5E41" w:rsidDel="008E6D17">
          <w:rPr>
            <w:rFonts w:ascii="Times New Roman" w:hAnsi="Times New Roman" w:cs="Times New Roman"/>
            <w:highlight w:val="yellow"/>
            <w:rPrChange w:id="12" w:author="Molly Mulcahy" w:date="2022-06-30T11:12:00Z">
              <w:rPr>
                <w:rFonts w:ascii="Times New Roman" w:hAnsi="Times New Roman" w:cs="Times New Roman"/>
              </w:rPr>
            </w:rPrChange>
          </w:rPr>
          <w:delText xml:space="preserve"> </w:delText>
        </w:r>
        <w:r w:rsidR="00057EDA" w:rsidRPr="001D5E41" w:rsidDel="008E6D17">
          <w:rPr>
            <w:rFonts w:ascii="Times New Roman" w:hAnsi="Times New Roman" w:cs="Times New Roman"/>
            <w:highlight w:val="yellow"/>
            <w:rPrChange w:id="13" w:author="Molly Mulcahy" w:date="2022-06-30T11:12:00Z">
              <w:rPr>
                <w:rFonts w:ascii="Times New Roman" w:hAnsi="Times New Roman" w:cs="Times New Roman"/>
              </w:rPr>
            </w:rPrChange>
          </w:rPr>
          <w:delText xml:space="preserve">changes in food preferences, </w:delText>
        </w:r>
        <w:r w:rsidR="001F6098" w:rsidRPr="001D5E41" w:rsidDel="008E6D17">
          <w:rPr>
            <w:rFonts w:ascii="Times New Roman" w:hAnsi="Times New Roman" w:cs="Times New Roman"/>
            <w:highlight w:val="yellow"/>
            <w:rPrChange w:id="14" w:author="Molly Mulcahy" w:date="2022-06-30T11:12:00Z">
              <w:rPr>
                <w:rFonts w:ascii="Times New Roman" w:hAnsi="Times New Roman" w:cs="Times New Roman"/>
              </w:rPr>
            </w:rPrChange>
          </w:rPr>
          <w:delText>etc)</w:delText>
        </w:r>
        <w:r w:rsidR="0040100F" w:rsidRPr="001D5E41" w:rsidDel="008E6D17">
          <w:rPr>
            <w:rFonts w:ascii="Times New Roman" w:hAnsi="Times New Roman" w:cs="Times New Roman"/>
            <w:highlight w:val="yellow"/>
            <w:rPrChange w:id="15" w:author="Molly Mulcahy" w:date="2022-06-30T11:12:00Z">
              <w:rPr>
                <w:rFonts w:ascii="Times New Roman" w:hAnsi="Times New Roman" w:cs="Times New Roman"/>
              </w:rPr>
            </w:rPrChange>
          </w:rPr>
          <w:delText>: one</w:delText>
        </w:r>
        <w:r w:rsidR="00E86B46" w:rsidRPr="001D5E41" w:rsidDel="008E6D17">
          <w:rPr>
            <w:rFonts w:ascii="Times New Roman" w:hAnsi="Times New Roman" w:cs="Times New Roman"/>
            <w:highlight w:val="yellow"/>
            <w:rPrChange w:id="16" w:author="Molly Mulcahy" w:date="2022-06-30T11:12:00Z">
              <w:rPr>
                <w:rFonts w:ascii="Times New Roman" w:hAnsi="Times New Roman" w:cs="Times New Roman"/>
              </w:rPr>
            </w:rPrChange>
          </w:rPr>
          <w:delText xml:space="preserve"> </w:delText>
        </w:r>
        <w:r w:rsidRPr="001D5E41" w:rsidDel="008E6D17">
          <w:rPr>
            <w:rFonts w:ascii="Times New Roman" w:hAnsi="Times New Roman" w:cs="Times New Roman"/>
            <w:highlight w:val="yellow"/>
            <w:rPrChange w:id="17" w:author="Molly Mulcahy" w:date="2022-06-30T11:12:00Z">
              <w:rPr>
                <w:rFonts w:ascii="Times New Roman" w:hAnsi="Times New Roman" w:cs="Times New Roman"/>
              </w:rPr>
            </w:rPrChange>
          </w:rPr>
          <w:delText xml:space="preserve">may experience periods of </w:delText>
        </w:r>
        <w:r w:rsidR="00354291" w:rsidRPr="001D5E41" w:rsidDel="008E6D17">
          <w:rPr>
            <w:rFonts w:ascii="Times New Roman" w:hAnsi="Times New Roman" w:cs="Times New Roman"/>
            <w:highlight w:val="yellow"/>
            <w:rPrChange w:id="18" w:author="Molly Mulcahy" w:date="2022-06-30T11:12:00Z">
              <w:rPr>
                <w:rFonts w:ascii="Times New Roman" w:hAnsi="Times New Roman" w:cs="Times New Roman"/>
              </w:rPr>
            </w:rPrChange>
          </w:rPr>
          <w:delText xml:space="preserve">intentional or unintentional </w:delText>
        </w:r>
        <w:r w:rsidRPr="001D5E41" w:rsidDel="008E6D17">
          <w:rPr>
            <w:rFonts w:ascii="Times New Roman" w:hAnsi="Times New Roman" w:cs="Times New Roman"/>
            <w:highlight w:val="yellow"/>
            <w:rPrChange w:id="19" w:author="Molly Mulcahy" w:date="2022-06-30T11:12:00Z">
              <w:rPr>
                <w:rFonts w:ascii="Times New Roman" w:hAnsi="Times New Roman" w:cs="Times New Roman"/>
              </w:rPr>
            </w:rPrChange>
          </w:rPr>
          <w:delText xml:space="preserve">fasting </w:delText>
        </w:r>
        <w:r w:rsidR="003678F1" w:rsidRPr="001D5E41" w:rsidDel="008E6D17">
          <w:rPr>
            <w:rFonts w:ascii="Times New Roman" w:hAnsi="Times New Roman" w:cs="Times New Roman"/>
            <w:highlight w:val="yellow"/>
            <w:rPrChange w:id="20" w:author="Molly Mulcahy" w:date="2022-06-30T11:12:00Z">
              <w:rPr>
                <w:rFonts w:ascii="Times New Roman" w:hAnsi="Times New Roman" w:cs="Times New Roman"/>
              </w:rPr>
            </w:rPrChange>
          </w:rPr>
          <w:delText>similar to TRF</w:delText>
        </w:r>
        <w:r w:rsidR="00687A48" w:rsidRPr="001D5E41" w:rsidDel="008E6D17">
          <w:rPr>
            <w:rFonts w:ascii="Times New Roman" w:hAnsi="Times New Roman" w:cs="Times New Roman"/>
            <w:highlight w:val="yellow"/>
            <w:rPrChange w:id="21" w:author="Molly Mulcahy" w:date="2022-06-30T11:12:00Z">
              <w:rPr>
                <w:rFonts w:ascii="Times New Roman" w:hAnsi="Times New Roman" w:cs="Times New Roman"/>
              </w:rPr>
            </w:rPrChange>
          </w:rPr>
          <w:delText>.</w:delText>
        </w:r>
        <w:r w:rsidRPr="001D5E41" w:rsidDel="008E6D17">
          <w:rPr>
            <w:rFonts w:ascii="Times New Roman" w:hAnsi="Times New Roman" w:cs="Times New Roman"/>
            <w:highlight w:val="yellow"/>
            <w:rPrChange w:id="22" w:author="Molly Mulcahy" w:date="2022-06-30T11:12:00Z">
              <w:rPr>
                <w:rFonts w:ascii="Times New Roman" w:hAnsi="Times New Roman" w:cs="Times New Roman"/>
              </w:rPr>
            </w:rPrChange>
          </w:rPr>
          <w:delText xml:space="preserve"> </w:delText>
        </w:r>
      </w:del>
      <w:ins w:id="23" w:author="Molly Mulcahy" w:date="2022-06-30T13:06:00Z">
        <w:r w:rsidR="008E6D17">
          <w:rPr>
            <w:rFonts w:ascii="Times New Roman" w:hAnsi="Times New Roman" w:cs="Times New Roman"/>
            <w:highlight w:val="yellow"/>
          </w:rPr>
          <w:t xml:space="preserve">The timing of </w:t>
        </w:r>
      </w:ins>
      <w:ins w:id="24" w:author="Molly Mulcahy" w:date="2022-06-30T13:31:00Z">
        <w:r w:rsidR="00F63417">
          <w:rPr>
            <w:rFonts w:ascii="Times New Roman" w:hAnsi="Times New Roman" w:cs="Times New Roman"/>
            <w:highlight w:val="yellow"/>
          </w:rPr>
          <w:t>eating</w:t>
        </w:r>
      </w:ins>
      <w:ins w:id="25" w:author="Molly Mulcahy" w:date="2022-06-30T13:06:00Z">
        <w:r w:rsidR="008E6D17">
          <w:rPr>
            <w:rFonts w:ascii="Times New Roman" w:hAnsi="Times New Roman" w:cs="Times New Roman"/>
            <w:highlight w:val="yellow"/>
          </w:rPr>
          <w:t xml:space="preserve"> may be an important </w:t>
        </w:r>
      </w:ins>
      <w:ins w:id="26" w:author="Molly Mulcahy" w:date="2022-06-30T13:07:00Z">
        <w:r w:rsidR="008E6D17">
          <w:rPr>
            <w:rFonts w:ascii="Times New Roman" w:hAnsi="Times New Roman" w:cs="Times New Roman"/>
            <w:highlight w:val="yellow"/>
          </w:rPr>
          <w:t>factor to consider during critical periods</w:t>
        </w:r>
      </w:ins>
      <w:ins w:id="27" w:author="Molly Mulcahy" w:date="2022-06-30T13:31:00Z">
        <w:r w:rsidR="00F63417">
          <w:rPr>
            <w:rFonts w:ascii="Times New Roman" w:hAnsi="Times New Roman" w:cs="Times New Roman"/>
            <w:highlight w:val="yellow"/>
          </w:rPr>
          <w:t>, like pregnancy</w:t>
        </w:r>
      </w:ins>
      <w:ins w:id="28" w:author="Molly Mulcahy" w:date="2022-06-30T13:07:00Z">
        <w:r w:rsidR="008E6D17">
          <w:rPr>
            <w:rFonts w:ascii="Times New Roman" w:hAnsi="Times New Roman" w:cs="Times New Roman"/>
            <w:highlight w:val="yellow"/>
          </w:rPr>
          <w:t xml:space="preserve">. </w:t>
        </w:r>
      </w:ins>
      <w:ins w:id="29" w:author="Molly Mulcahy" w:date="2022-06-30T13:31:00Z">
        <w:r w:rsidR="00F63417">
          <w:rPr>
            <w:rFonts w:ascii="Times New Roman" w:hAnsi="Times New Roman" w:cs="Times New Roman"/>
            <w:highlight w:val="yellow"/>
          </w:rPr>
          <w:t>Nutrition</w:t>
        </w:r>
      </w:ins>
      <w:ins w:id="30" w:author="Molly Mulcahy" w:date="2022-06-30T13:07:00Z">
        <w:r w:rsidR="008E6D17">
          <w:rPr>
            <w:rFonts w:ascii="Times New Roman" w:hAnsi="Times New Roman" w:cs="Times New Roman"/>
            <w:highlight w:val="yellow"/>
          </w:rPr>
          <w:t xml:space="preserve"> during pregnancy can have lasting impact on offspring health.</w:t>
        </w:r>
      </w:ins>
      <w:ins w:id="31" w:author="Molly Mulcahy" w:date="2022-06-30T13:08:00Z">
        <w:r w:rsidR="008E6D17">
          <w:rPr>
            <w:rFonts w:ascii="Times New Roman" w:hAnsi="Times New Roman" w:cs="Times New Roman"/>
            <w:highlight w:val="yellow"/>
          </w:rPr>
          <w:t xml:space="preserve"> </w:t>
        </w:r>
      </w:ins>
      <w:ins w:id="32" w:author="Molly Mulcahy" w:date="2022-06-30T13:09:00Z">
        <w:r w:rsidR="008E6D17">
          <w:rPr>
            <w:rFonts w:ascii="Times New Roman" w:hAnsi="Times New Roman" w:cs="Times New Roman"/>
            <w:highlight w:val="yellow"/>
          </w:rPr>
          <w:t xml:space="preserve">The timing of food intake and has not been thrououghly investigated in models of pregnancy, despite evidence that interest in the practice exists. </w:t>
        </w:r>
      </w:ins>
      <w:del w:id="33" w:author="Molly Mulcahy" w:date="2022-06-30T13:32:00Z">
        <w:r w:rsidRPr="001D5E41" w:rsidDel="00F63417">
          <w:rPr>
            <w:rFonts w:ascii="Times New Roman" w:hAnsi="Times New Roman" w:cs="Times New Roman"/>
            <w:highlight w:val="yellow"/>
            <w:rPrChange w:id="34" w:author="Molly Mulcahy" w:date="2022-06-30T11:12:00Z">
              <w:rPr>
                <w:rFonts w:ascii="Times New Roman" w:hAnsi="Times New Roman" w:cs="Times New Roman"/>
              </w:rPr>
            </w:rPrChange>
          </w:rPr>
          <w:delText xml:space="preserve">Because TRF </w:delText>
        </w:r>
      </w:del>
      <w:del w:id="35" w:author="Molly Mulcahy" w:date="2022-06-30T13:29:00Z">
        <w:r w:rsidRPr="001D5E41" w:rsidDel="00F63417">
          <w:rPr>
            <w:rFonts w:ascii="Times New Roman" w:hAnsi="Times New Roman" w:cs="Times New Roman"/>
            <w:highlight w:val="yellow"/>
            <w:rPrChange w:id="36" w:author="Molly Mulcahy" w:date="2022-06-30T11:12:00Z">
              <w:rPr>
                <w:rFonts w:ascii="Times New Roman" w:hAnsi="Times New Roman" w:cs="Times New Roman"/>
              </w:rPr>
            </w:rPrChange>
          </w:rPr>
          <w:delText xml:space="preserve">is gaining </w:delText>
        </w:r>
        <w:r w:rsidR="00057EDA" w:rsidRPr="001D5E41" w:rsidDel="00F63417">
          <w:rPr>
            <w:rFonts w:ascii="Times New Roman" w:hAnsi="Times New Roman" w:cs="Times New Roman"/>
            <w:highlight w:val="yellow"/>
            <w:rPrChange w:id="37" w:author="Molly Mulcahy" w:date="2022-06-30T11:12:00Z">
              <w:rPr>
                <w:rFonts w:ascii="Times New Roman" w:hAnsi="Times New Roman" w:cs="Times New Roman"/>
              </w:rPr>
            </w:rPrChange>
          </w:rPr>
          <w:delText xml:space="preserve">popularity </w:delText>
        </w:r>
        <w:r w:rsidR="00A31226" w:rsidRPr="001D5E41" w:rsidDel="00F63417">
          <w:rPr>
            <w:rFonts w:ascii="Times New Roman" w:hAnsi="Times New Roman" w:cs="Times New Roman"/>
            <w:highlight w:val="yellow"/>
            <w:rPrChange w:id="38" w:author="Molly Mulcahy" w:date="2022-06-30T11:12:00Z">
              <w:rPr>
                <w:rFonts w:ascii="Times New Roman" w:hAnsi="Times New Roman" w:cs="Times New Roman"/>
              </w:rPr>
            </w:rPrChange>
          </w:rPr>
          <w:delText xml:space="preserve">and </w:delText>
        </w:r>
        <w:r w:rsidR="0040100F" w:rsidRPr="001D5E41" w:rsidDel="00F63417">
          <w:rPr>
            <w:rFonts w:ascii="Times New Roman" w:hAnsi="Times New Roman" w:cs="Times New Roman"/>
            <w:highlight w:val="yellow"/>
            <w:rPrChange w:id="39" w:author="Molly Mulcahy" w:date="2022-06-30T11:12:00Z">
              <w:rPr>
                <w:rFonts w:ascii="Times New Roman" w:hAnsi="Times New Roman" w:cs="Times New Roman"/>
              </w:rPr>
            </w:rPrChange>
          </w:rPr>
          <w:delText xml:space="preserve">eating </w:delText>
        </w:r>
        <w:r w:rsidRPr="001D5E41" w:rsidDel="00F63417">
          <w:rPr>
            <w:rFonts w:ascii="Times New Roman" w:hAnsi="Times New Roman" w:cs="Times New Roman"/>
            <w:highlight w:val="yellow"/>
            <w:rPrChange w:id="40" w:author="Molly Mulcahy" w:date="2022-06-30T11:12:00Z">
              <w:rPr>
                <w:rFonts w:ascii="Times New Roman" w:hAnsi="Times New Roman" w:cs="Times New Roman"/>
              </w:rPr>
            </w:rPrChange>
          </w:rPr>
          <w:delText xml:space="preserve">may be interrupted </w:delText>
        </w:r>
        <w:r w:rsidR="006067EC" w:rsidRPr="001D5E41" w:rsidDel="00F63417">
          <w:rPr>
            <w:rFonts w:ascii="Times New Roman" w:hAnsi="Times New Roman" w:cs="Times New Roman"/>
            <w:highlight w:val="yellow"/>
            <w:rPrChange w:id="41" w:author="Molly Mulcahy" w:date="2022-06-30T11:12:00Z">
              <w:rPr>
                <w:rFonts w:ascii="Times New Roman" w:hAnsi="Times New Roman" w:cs="Times New Roman"/>
              </w:rPr>
            </w:rPrChange>
          </w:rPr>
          <w:delText xml:space="preserve">during </w:delText>
        </w:r>
      </w:del>
      <w:del w:id="42" w:author="Molly Mulcahy" w:date="2022-06-30T13:32:00Z">
        <w:r w:rsidR="00354291" w:rsidRPr="001D5E41" w:rsidDel="00F63417">
          <w:rPr>
            <w:rFonts w:ascii="Times New Roman" w:hAnsi="Times New Roman" w:cs="Times New Roman"/>
            <w:highlight w:val="yellow"/>
            <w:rPrChange w:id="43" w:author="Molly Mulcahy" w:date="2022-06-30T11:12:00Z">
              <w:rPr>
                <w:rFonts w:ascii="Times New Roman" w:hAnsi="Times New Roman" w:cs="Times New Roman"/>
              </w:rPr>
            </w:rPrChange>
          </w:rPr>
          <w:delText>pregnan</w:delText>
        </w:r>
        <w:r w:rsidR="00687A48" w:rsidRPr="001D5E41" w:rsidDel="00F63417">
          <w:rPr>
            <w:rFonts w:ascii="Times New Roman" w:hAnsi="Times New Roman" w:cs="Times New Roman"/>
            <w:highlight w:val="yellow"/>
            <w:rPrChange w:id="44" w:author="Molly Mulcahy" w:date="2022-06-30T11:12:00Z">
              <w:rPr>
                <w:rFonts w:ascii="Times New Roman" w:hAnsi="Times New Roman" w:cs="Times New Roman"/>
              </w:rPr>
            </w:rPrChange>
          </w:rPr>
          <w:delText>cy</w:delText>
        </w:r>
      </w:del>
      <w:ins w:id="45" w:author="Molly Mulcahy" w:date="2022-06-30T13:32:00Z">
        <w:r w:rsidR="00F63417">
          <w:rPr>
            <w:rFonts w:ascii="Times New Roman" w:hAnsi="Times New Roman" w:cs="Times New Roman"/>
            <w:highlight w:val="yellow"/>
          </w:rPr>
          <w:t>Therefore</w:t>
        </w:r>
      </w:ins>
      <w:del w:id="46" w:author="Molly Mulcahy" w:date="2022-06-30T13:33:00Z">
        <w:r w:rsidRPr="001D5E41" w:rsidDel="00F63417">
          <w:rPr>
            <w:rFonts w:ascii="Times New Roman" w:hAnsi="Times New Roman" w:cs="Times New Roman"/>
            <w:highlight w:val="yellow"/>
            <w:rPrChange w:id="47" w:author="Molly Mulcahy" w:date="2022-06-30T11:12:00Z">
              <w:rPr>
                <w:rFonts w:ascii="Times New Roman" w:hAnsi="Times New Roman" w:cs="Times New Roman"/>
              </w:rPr>
            </w:rPrChange>
          </w:rPr>
          <w:delText xml:space="preserve">, it is important to </w:delText>
        </w:r>
        <w:r w:rsidR="00761434" w:rsidRPr="001D5E41" w:rsidDel="00F63417">
          <w:rPr>
            <w:rFonts w:ascii="Times New Roman" w:hAnsi="Times New Roman" w:cs="Times New Roman"/>
            <w:highlight w:val="yellow"/>
            <w:rPrChange w:id="48" w:author="Molly Mulcahy" w:date="2022-06-30T11:12:00Z">
              <w:rPr>
                <w:rFonts w:ascii="Times New Roman" w:hAnsi="Times New Roman" w:cs="Times New Roman"/>
              </w:rPr>
            </w:rPrChange>
          </w:rPr>
          <w:delText xml:space="preserve">understand </w:delText>
        </w:r>
        <w:r w:rsidR="00057EDA" w:rsidRPr="001D5E41" w:rsidDel="00F63417">
          <w:rPr>
            <w:rFonts w:ascii="Times New Roman" w:hAnsi="Times New Roman" w:cs="Times New Roman"/>
            <w:highlight w:val="yellow"/>
            <w:rPrChange w:id="49" w:author="Molly Mulcahy" w:date="2022-06-30T11:12:00Z">
              <w:rPr>
                <w:rFonts w:ascii="Times New Roman" w:hAnsi="Times New Roman" w:cs="Times New Roman"/>
              </w:rPr>
            </w:rPrChange>
          </w:rPr>
          <w:delText>the long</w:delText>
        </w:r>
        <w:r w:rsidR="001B5CFA" w:rsidRPr="001D5E41" w:rsidDel="00F63417">
          <w:rPr>
            <w:rFonts w:ascii="Times New Roman" w:hAnsi="Times New Roman" w:cs="Times New Roman"/>
            <w:highlight w:val="yellow"/>
            <w:rPrChange w:id="50" w:author="Molly Mulcahy" w:date="2022-06-30T11:12:00Z">
              <w:rPr>
                <w:rFonts w:ascii="Times New Roman" w:hAnsi="Times New Roman" w:cs="Times New Roman"/>
              </w:rPr>
            </w:rPrChange>
          </w:rPr>
          <w:delText>-</w:delText>
        </w:r>
        <w:r w:rsidR="00057EDA" w:rsidRPr="001D5E41" w:rsidDel="00F63417">
          <w:rPr>
            <w:rFonts w:ascii="Times New Roman" w:hAnsi="Times New Roman" w:cs="Times New Roman"/>
            <w:highlight w:val="yellow"/>
            <w:rPrChange w:id="51" w:author="Molly Mulcahy" w:date="2022-06-30T11:12:00Z">
              <w:rPr>
                <w:rFonts w:ascii="Times New Roman" w:hAnsi="Times New Roman" w:cs="Times New Roman"/>
              </w:rPr>
            </w:rPrChange>
          </w:rPr>
          <w:delText xml:space="preserve">term effects </w:delText>
        </w:r>
      </w:del>
      <w:del w:id="52" w:author="Molly Mulcahy" w:date="2022-06-30T13:29:00Z">
        <w:r w:rsidR="00057EDA" w:rsidRPr="001D5E41" w:rsidDel="00F63417">
          <w:rPr>
            <w:rFonts w:ascii="Times New Roman" w:hAnsi="Times New Roman" w:cs="Times New Roman"/>
            <w:highlight w:val="yellow"/>
            <w:rPrChange w:id="53" w:author="Molly Mulcahy" w:date="2022-06-30T11:12:00Z">
              <w:rPr>
                <w:rFonts w:ascii="Times New Roman" w:hAnsi="Times New Roman" w:cs="Times New Roman"/>
              </w:rPr>
            </w:rPrChange>
          </w:rPr>
          <w:delText xml:space="preserve">of </w:delText>
        </w:r>
        <w:r w:rsidRPr="001D5E41" w:rsidDel="00F63417">
          <w:rPr>
            <w:rFonts w:ascii="Times New Roman" w:hAnsi="Times New Roman" w:cs="Times New Roman"/>
            <w:highlight w:val="yellow"/>
            <w:rPrChange w:id="54" w:author="Molly Mulcahy" w:date="2022-06-30T11:12:00Z">
              <w:rPr>
                <w:rFonts w:ascii="Times New Roman" w:hAnsi="Times New Roman" w:cs="Times New Roman"/>
              </w:rPr>
            </w:rPrChange>
          </w:rPr>
          <w:delText xml:space="preserve">TRF during pregnancy </w:delText>
        </w:r>
      </w:del>
      <w:del w:id="55" w:author="Molly Mulcahy" w:date="2022-06-30T13:33:00Z">
        <w:r w:rsidR="00687A48" w:rsidRPr="001D5E41" w:rsidDel="00F63417">
          <w:rPr>
            <w:rFonts w:ascii="Times New Roman" w:hAnsi="Times New Roman" w:cs="Times New Roman"/>
            <w:highlight w:val="yellow"/>
            <w:rPrChange w:id="56" w:author="Molly Mulcahy" w:date="2022-06-30T11:12:00Z">
              <w:rPr>
                <w:rFonts w:ascii="Times New Roman" w:hAnsi="Times New Roman" w:cs="Times New Roman"/>
              </w:rPr>
            </w:rPrChange>
          </w:rPr>
          <w:delText>for</w:delText>
        </w:r>
        <w:r w:rsidRPr="001D5E41" w:rsidDel="00F63417">
          <w:rPr>
            <w:rFonts w:ascii="Times New Roman" w:hAnsi="Times New Roman" w:cs="Times New Roman"/>
            <w:highlight w:val="yellow"/>
            <w:rPrChange w:id="57" w:author="Molly Mulcahy" w:date="2022-06-30T11:12:00Z">
              <w:rPr>
                <w:rFonts w:ascii="Times New Roman" w:hAnsi="Times New Roman" w:cs="Times New Roman"/>
              </w:rPr>
            </w:rPrChange>
          </w:rPr>
          <w:delText xml:space="preserve"> offspring</w:delText>
        </w:r>
      </w:del>
      <w:ins w:id="58" w:author="Molly Mulcahy" w:date="2022-06-30T13:33:00Z">
        <w:r w:rsidR="00F63417">
          <w:rPr>
            <w:rFonts w:ascii="Times New Roman" w:hAnsi="Times New Roman" w:cs="Times New Roman"/>
          </w:rPr>
          <w:t>, u</w:t>
        </w:r>
      </w:ins>
      <w:del w:id="59" w:author="Molly Mulcahy" w:date="2022-06-30T13:33:00Z">
        <w:r w:rsidRPr="001D5E41" w:rsidDel="00F63417">
          <w:rPr>
            <w:rFonts w:ascii="Times New Roman" w:hAnsi="Times New Roman" w:cs="Times New Roman"/>
            <w:highlight w:val="yellow"/>
            <w:rPrChange w:id="60" w:author="Molly Mulcahy" w:date="2022-06-30T11:12:00Z">
              <w:rPr>
                <w:rFonts w:ascii="Times New Roman" w:hAnsi="Times New Roman" w:cs="Times New Roman"/>
              </w:rPr>
            </w:rPrChange>
          </w:rPr>
          <w:delText>.</w:delText>
        </w:r>
        <w:r w:rsidDel="00F63417">
          <w:rPr>
            <w:rFonts w:ascii="Times New Roman" w:hAnsi="Times New Roman" w:cs="Times New Roman"/>
          </w:rPr>
          <w:delText xml:space="preserve"> </w:delText>
        </w:r>
        <w:r w:rsidR="003678F1" w:rsidDel="00F63417">
          <w:rPr>
            <w:rFonts w:ascii="Times New Roman" w:hAnsi="Times New Roman" w:cs="Times New Roman"/>
          </w:rPr>
          <w:delText>U</w:delText>
        </w:r>
      </w:del>
      <w:r w:rsidR="003678F1">
        <w:rPr>
          <w:rFonts w:ascii="Times New Roman" w:hAnsi="Times New Roman" w:cs="Times New Roman"/>
        </w:rPr>
        <w:t xml:space="preserve">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w:t>
      </w:r>
      <w:r w:rsidR="00057EDA">
        <w:rPr>
          <w:rFonts w:ascii="Times New Roman" w:hAnsi="Times New Roman" w:cs="Times New Roman"/>
        </w:rPr>
        <w:t xml:space="preserve">early </w:t>
      </w:r>
      <w:r>
        <w:rPr>
          <w:rFonts w:ascii="Times New Roman" w:hAnsi="Times New Roman" w:cs="Times New Roman"/>
        </w:rPr>
        <w:t xml:space="preserve">TRF </w:t>
      </w:r>
      <w:r w:rsidR="00057EDA">
        <w:rPr>
          <w:rFonts w:ascii="Times New Roman" w:hAnsi="Times New Roman" w:cs="Times New Roman"/>
        </w:rPr>
        <w:t xml:space="preserve">(eTRF) </w:t>
      </w:r>
      <w:r w:rsidR="003678F1">
        <w:rPr>
          <w:rFonts w:ascii="Times New Roman" w:hAnsi="Times New Roman" w:cs="Times New Roman"/>
        </w:rPr>
        <w:t xml:space="preserve">over the life course </w:t>
      </w:r>
      <w:r w:rsidR="00761434">
        <w:rPr>
          <w:rFonts w:ascii="Times New Roman" w:hAnsi="Times New Roman" w:cs="Times New Roman"/>
        </w:rPr>
        <w:t>of</w:t>
      </w:r>
      <w:r w:rsidR="003678F1">
        <w:rPr>
          <w:rFonts w:ascii="Times New Roman" w:hAnsi="Times New Roman" w:cs="Times New Roman"/>
        </w:rPr>
        <w:t xml:space="preserve"> male and female offspring</w:t>
      </w:r>
      <w:r>
        <w:rPr>
          <w:rFonts w:ascii="Times New Roman" w:hAnsi="Times New Roman" w:cs="Times New Roman"/>
        </w:rPr>
        <w:t xml:space="preserve">. </w:t>
      </w:r>
      <w:r w:rsidR="0040100F" w:rsidRPr="008F57D0">
        <w:rPr>
          <w:rFonts w:ascii="Times New Roman" w:hAnsi="Times New Roman" w:cs="Times New Roman"/>
          <w:highlight w:val="yellow"/>
          <w:rPrChange w:id="61" w:author="Molly Mulcahy" w:date="2022-06-30T14:15:00Z">
            <w:rPr>
              <w:rFonts w:ascii="Times New Roman" w:hAnsi="Times New Roman" w:cs="Times New Roman"/>
            </w:rPr>
          </w:rPrChange>
        </w:rPr>
        <w:t>Body</w:t>
      </w:r>
      <w:r w:rsidRPr="008F57D0">
        <w:rPr>
          <w:rFonts w:ascii="Times New Roman" w:hAnsi="Times New Roman" w:cs="Times New Roman"/>
          <w:highlight w:val="yellow"/>
          <w:rPrChange w:id="62" w:author="Molly Mulcahy" w:date="2022-06-30T14:15:00Z">
            <w:rPr>
              <w:rFonts w:ascii="Times New Roman" w:hAnsi="Times New Roman" w:cs="Times New Roman"/>
            </w:rPr>
          </w:rPrChange>
        </w:rPr>
        <w:t xml:space="preserve"> composition was similar between gro</w:t>
      </w:r>
      <w:r w:rsidR="003678F1" w:rsidRPr="008F57D0">
        <w:rPr>
          <w:rFonts w:ascii="Times New Roman" w:hAnsi="Times New Roman" w:cs="Times New Roman"/>
          <w:highlight w:val="yellow"/>
          <w:rPrChange w:id="63" w:author="Molly Mulcahy" w:date="2022-06-30T14:15:00Z">
            <w:rPr>
              <w:rFonts w:ascii="Times New Roman" w:hAnsi="Times New Roman" w:cs="Times New Roman"/>
            </w:rPr>
          </w:rPrChange>
        </w:rPr>
        <w:t>u</w:t>
      </w:r>
      <w:r w:rsidRPr="008F57D0">
        <w:rPr>
          <w:rFonts w:ascii="Times New Roman" w:hAnsi="Times New Roman" w:cs="Times New Roman"/>
          <w:highlight w:val="yellow"/>
          <w:rPrChange w:id="64" w:author="Molly Mulcahy" w:date="2022-06-30T14:15:00Z">
            <w:rPr>
              <w:rFonts w:ascii="Times New Roman" w:hAnsi="Times New Roman" w:cs="Times New Roman"/>
            </w:rPr>
          </w:rPrChange>
        </w:rPr>
        <w:t>p</w:t>
      </w:r>
      <w:r w:rsidR="003678F1" w:rsidRPr="008F57D0">
        <w:rPr>
          <w:rFonts w:ascii="Times New Roman" w:hAnsi="Times New Roman" w:cs="Times New Roman"/>
          <w:highlight w:val="yellow"/>
          <w:rPrChange w:id="65" w:author="Molly Mulcahy" w:date="2022-06-30T14:15:00Z">
            <w:rPr>
              <w:rFonts w:ascii="Times New Roman" w:hAnsi="Times New Roman" w:cs="Times New Roman"/>
            </w:rPr>
          </w:rPrChange>
        </w:rPr>
        <w:t>s</w:t>
      </w:r>
      <w:r w:rsidRPr="008F57D0">
        <w:rPr>
          <w:rFonts w:ascii="Times New Roman" w:hAnsi="Times New Roman" w:cs="Times New Roman"/>
          <w:highlight w:val="yellow"/>
          <w:rPrChange w:id="66" w:author="Molly Mulcahy" w:date="2022-06-30T14:15:00Z">
            <w:rPr>
              <w:rFonts w:ascii="Times New Roman" w:hAnsi="Times New Roman" w:cs="Times New Roman"/>
            </w:rPr>
          </w:rPrChange>
        </w:rPr>
        <w:t xml:space="preserve"> in both </w:t>
      </w:r>
      <w:r w:rsidR="006067EC" w:rsidRPr="008F57D0">
        <w:rPr>
          <w:rFonts w:ascii="Times New Roman" w:hAnsi="Times New Roman" w:cs="Times New Roman"/>
          <w:highlight w:val="yellow"/>
          <w:rPrChange w:id="67" w:author="Molly Mulcahy" w:date="2022-06-30T14:15:00Z">
            <w:rPr>
              <w:rFonts w:ascii="Times New Roman" w:hAnsi="Times New Roman" w:cs="Times New Roman"/>
            </w:rPr>
          </w:rPrChange>
        </w:rPr>
        <w:t>sexes</w:t>
      </w:r>
      <w:r w:rsidRPr="008F57D0">
        <w:rPr>
          <w:rFonts w:ascii="Times New Roman" w:hAnsi="Times New Roman" w:cs="Times New Roman"/>
          <w:highlight w:val="yellow"/>
          <w:rPrChange w:id="68" w:author="Molly Mulcahy" w:date="2022-06-30T14:15:00Z">
            <w:rPr>
              <w:rFonts w:ascii="Times New Roman" w:hAnsi="Times New Roman" w:cs="Times New Roman"/>
            </w:rPr>
          </w:rPrChange>
        </w:rPr>
        <w:t xml:space="preserve"> from weaning to adulthood</w:t>
      </w:r>
      <w:r w:rsidR="007D0AFB" w:rsidRPr="008F57D0">
        <w:rPr>
          <w:rFonts w:ascii="Times New Roman" w:hAnsi="Times New Roman" w:cs="Times New Roman"/>
          <w:highlight w:val="yellow"/>
          <w:rPrChange w:id="69" w:author="Molly Mulcahy" w:date="2022-06-30T14:15:00Z">
            <w:rPr>
              <w:rFonts w:ascii="Times New Roman" w:hAnsi="Times New Roman" w:cs="Times New Roman"/>
            </w:rPr>
          </w:rPrChange>
        </w:rPr>
        <w:t xml:space="preserve">, </w:t>
      </w:r>
      <w:r w:rsidRPr="008F57D0">
        <w:rPr>
          <w:rFonts w:ascii="Times New Roman" w:hAnsi="Times New Roman" w:cs="Times New Roman"/>
          <w:highlight w:val="yellow"/>
          <w:rPrChange w:id="70" w:author="Molly Mulcahy" w:date="2022-06-30T14:15:00Z">
            <w:rPr>
              <w:rFonts w:ascii="Times New Roman" w:hAnsi="Times New Roman" w:cs="Times New Roman"/>
            </w:rPr>
          </w:rPrChange>
        </w:rPr>
        <w:t>with minor increases in food intake in eTRF females and improved glucose tolerance in males. After 10 weeks of high fat</w:t>
      </w:r>
      <w:r w:rsidR="00CE366F" w:rsidRPr="008F57D0">
        <w:rPr>
          <w:rFonts w:ascii="Times New Roman" w:hAnsi="Times New Roman" w:cs="Times New Roman"/>
          <w:highlight w:val="yellow"/>
          <w:rPrChange w:id="71" w:author="Molly Mulcahy" w:date="2022-06-30T14:15:00Z">
            <w:rPr>
              <w:rFonts w:ascii="Times New Roman" w:hAnsi="Times New Roman" w:cs="Times New Roman"/>
            </w:rPr>
          </w:rPrChange>
        </w:rPr>
        <w:t>, high sucrose</w:t>
      </w:r>
      <w:r w:rsidRPr="008F57D0">
        <w:rPr>
          <w:rFonts w:ascii="Times New Roman" w:hAnsi="Times New Roman" w:cs="Times New Roman"/>
          <w:highlight w:val="yellow"/>
          <w:rPrChange w:id="72" w:author="Molly Mulcahy" w:date="2022-06-30T14:15:00Z">
            <w:rPr>
              <w:rFonts w:ascii="Times New Roman" w:hAnsi="Times New Roman" w:cs="Times New Roman"/>
            </w:rPr>
          </w:rPrChange>
        </w:rPr>
        <w:t xml:space="preserve"> diet, male eTRF offspring develop</w:t>
      </w:r>
      <w:r w:rsidR="00B217C1" w:rsidRPr="008F57D0">
        <w:rPr>
          <w:rFonts w:ascii="Times New Roman" w:hAnsi="Times New Roman" w:cs="Times New Roman"/>
          <w:highlight w:val="yellow"/>
          <w:rPrChange w:id="73" w:author="Molly Mulcahy" w:date="2022-06-30T14:15:00Z">
            <w:rPr>
              <w:rFonts w:ascii="Times New Roman" w:hAnsi="Times New Roman" w:cs="Times New Roman"/>
            </w:rPr>
          </w:rPrChange>
        </w:rPr>
        <w:t>ed</w:t>
      </w:r>
      <w:r w:rsidRPr="008F57D0">
        <w:rPr>
          <w:rFonts w:ascii="Times New Roman" w:hAnsi="Times New Roman" w:cs="Times New Roman"/>
          <w:highlight w:val="yellow"/>
          <w:rPrChange w:id="74" w:author="Molly Mulcahy" w:date="2022-06-30T14:15:00Z">
            <w:rPr>
              <w:rFonts w:ascii="Times New Roman" w:hAnsi="Times New Roman" w:cs="Times New Roman"/>
            </w:rPr>
          </w:rPrChange>
        </w:rPr>
        <w:t xml:space="preserve"> glucose intolerance</w:t>
      </w:r>
      <w:del w:id="75" w:author="Molly Mulcahy" w:date="2022-06-30T11:13:00Z">
        <w:r w:rsidRPr="008F57D0" w:rsidDel="001D5E41">
          <w:rPr>
            <w:rFonts w:ascii="Times New Roman" w:hAnsi="Times New Roman" w:cs="Times New Roman"/>
            <w:highlight w:val="yellow"/>
            <w:rPrChange w:id="76" w:author="Molly Mulcahy" w:date="2022-06-30T14:15:00Z">
              <w:rPr>
                <w:rFonts w:ascii="Times New Roman" w:hAnsi="Times New Roman" w:cs="Times New Roman"/>
              </w:rPr>
            </w:rPrChange>
          </w:rPr>
          <w:delText xml:space="preserve"> </w:delText>
        </w:r>
        <w:r w:rsidR="00354291" w:rsidRPr="008F57D0" w:rsidDel="001D5E41">
          <w:rPr>
            <w:rFonts w:ascii="Times New Roman" w:hAnsi="Times New Roman" w:cs="Times New Roman"/>
            <w:highlight w:val="yellow"/>
            <w:rPrChange w:id="77" w:author="Molly Mulcahy" w:date="2022-06-30T14:15:00Z">
              <w:rPr>
                <w:rFonts w:ascii="Times New Roman" w:hAnsi="Times New Roman" w:cs="Times New Roman"/>
              </w:rPr>
            </w:rPrChange>
          </w:rPr>
          <w:delText xml:space="preserve">with </w:delText>
        </w:r>
        <w:r w:rsidRPr="008F57D0" w:rsidDel="001D5E41">
          <w:rPr>
            <w:rFonts w:ascii="Times New Roman" w:hAnsi="Times New Roman" w:cs="Times New Roman"/>
            <w:highlight w:val="yellow"/>
            <w:rPrChange w:id="78" w:author="Molly Mulcahy" w:date="2022-06-30T14:15:00Z">
              <w:rPr>
                <w:rFonts w:ascii="Times New Roman" w:hAnsi="Times New Roman" w:cs="Times New Roman"/>
              </w:rPr>
            </w:rPrChange>
          </w:rPr>
          <w:delText>impaired insulin secretion</w:delText>
        </w:r>
      </w:del>
      <w:r w:rsidR="003678F1" w:rsidRPr="008F57D0">
        <w:rPr>
          <w:rFonts w:ascii="Times New Roman" w:hAnsi="Times New Roman" w:cs="Times New Roman"/>
          <w:highlight w:val="yellow"/>
          <w:rPrChange w:id="79" w:author="Molly Mulcahy" w:date="2022-06-30T14:15:00Z">
            <w:rPr>
              <w:rFonts w:ascii="Times New Roman" w:hAnsi="Times New Roman" w:cs="Times New Roman"/>
            </w:rPr>
          </w:rPrChange>
        </w:rPr>
        <w:t>.</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 xml:space="preserve">causes </w:t>
      </w:r>
      <w:r w:rsidR="006067EC">
        <w:rPr>
          <w:rFonts w:ascii="Times New Roman" w:hAnsi="Times New Roman" w:cs="Times New Roman"/>
        </w:rPr>
        <w:t>impaired</w:t>
      </w:r>
      <w:r w:rsidR="003678F1">
        <w:rPr>
          <w:rFonts w:ascii="Times New Roman" w:hAnsi="Times New Roman" w:cs="Times New Roman"/>
        </w:rPr>
        <w:t xml:space="preserve"> glucose homeostasis after chronic high fat</w:t>
      </w:r>
      <w:r w:rsidR="00A31226">
        <w:rPr>
          <w:rFonts w:ascii="Times New Roman" w:hAnsi="Times New Roman" w:cs="Times New Roman"/>
        </w:rPr>
        <w:t>, high sucrose</w:t>
      </w:r>
      <w:r w:rsidR="003678F1">
        <w:rPr>
          <w:rFonts w:ascii="Times New Roman" w:hAnsi="Times New Roman" w:cs="Times New Roman"/>
        </w:rPr>
        <w:t xml:space="preserve"> diet feeding in </w:t>
      </w:r>
      <w:r w:rsidR="00354291">
        <w:rPr>
          <w:rFonts w:ascii="Times New Roman" w:hAnsi="Times New Roman" w:cs="Times New Roman"/>
        </w:rPr>
        <w:t>male</w:t>
      </w:r>
      <w:r w:rsidR="0040100F">
        <w:rPr>
          <w:rFonts w:ascii="Times New Roman" w:hAnsi="Times New Roman" w:cs="Times New Roman"/>
        </w:rPr>
        <w:t>s</w:t>
      </w:r>
      <w:r w:rsidR="003678F1">
        <w:rPr>
          <w:rFonts w:ascii="Times New Roman" w:hAnsi="Times New Roman" w:cs="Times New Roman"/>
        </w:rPr>
        <w:t xml:space="preserve">. </w:t>
      </w:r>
      <w:r w:rsidR="005C0832" w:rsidRPr="004B553D">
        <w:rPr>
          <w:rFonts w:ascii="Times New Roman" w:hAnsi="Times New Roman" w:cs="Times New Roman"/>
          <w:color w:val="4472C4" w:themeColor="accent1"/>
        </w:rPr>
        <w:t xml:space="preserve">Further studies in both sexes are needed to determine the effect gestational eTRF has on </w:t>
      </w:r>
      <w:del w:id="80" w:author="Molly Mulcahy" w:date="2022-07-12T11:42:00Z">
        <w:r w:rsidR="005C0832" w:rsidRPr="004B553D" w:rsidDel="003842D5">
          <w:rPr>
            <w:rFonts w:ascii="Times New Roman" w:hAnsi="Times New Roman" w:cs="Times New Roman"/>
            <w:color w:val="4472C4" w:themeColor="accent1"/>
          </w:rPr>
          <w:delText xml:space="preserve">the </w:delText>
        </w:r>
      </w:del>
      <w:del w:id="81" w:author="Molly Mulcahy" w:date="2022-06-30T11:13:00Z">
        <w:r w:rsidR="005C0832" w:rsidRPr="004B553D" w:rsidDel="001D5E41">
          <w:rPr>
            <w:rFonts w:ascii="Times New Roman" w:hAnsi="Times New Roman" w:cs="Times New Roman"/>
            <w:color w:val="4472C4" w:themeColor="accent1"/>
          </w:rPr>
          <w:delText>male pancreas</w:delText>
        </w:r>
      </w:del>
      <w:ins w:id="82" w:author="Molly Mulcahy" w:date="2022-06-30T11:13:00Z">
        <w:r w:rsidR="001D5E41">
          <w:rPr>
            <w:rFonts w:ascii="Times New Roman" w:hAnsi="Times New Roman" w:cs="Times New Roman"/>
            <w:color w:val="4472C4" w:themeColor="accent1"/>
          </w:rPr>
          <w:t>insulin secretion and glycem</w:t>
        </w:r>
      </w:ins>
      <w:ins w:id="83" w:author="Molly Mulcahy" w:date="2022-06-30T11:14:00Z">
        <w:r w:rsidR="001D5E41">
          <w:rPr>
            <w:rFonts w:ascii="Times New Roman" w:hAnsi="Times New Roman" w:cs="Times New Roman"/>
            <w:color w:val="4472C4" w:themeColor="accent1"/>
          </w:rPr>
          <w:t>ic health</w:t>
        </w:r>
      </w:ins>
      <w:r w:rsidR="005C0832" w:rsidRPr="004B553D">
        <w:rPr>
          <w:rFonts w:ascii="Times New Roman" w:hAnsi="Times New Roman" w:cs="Times New Roman"/>
          <w:color w:val="4472C4" w:themeColor="accent1"/>
        </w:rPr>
        <w:t xml:space="preserve"> </w:t>
      </w:r>
      <w:ins w:id="84" w:author="Molly Mulcahy" w:date="2022-06-30T13:30:00Z">
        <w:r w:rsidR="00F63417">
          <w:rPr>
            <w:rFonts w:ascii="Times New Roman" w:hAnsi="Times New Roman" w:cs="Times New Roman"/>
            <w:color w:val="4472C4" w:themeColor="accent1"/>
          </w:rPr>
          <w:t xml:space="preserve">in males </w:t>
        </w:r>
      </w:ins>
      <w:r w:rsidR="005C0832" w:rsidRPr="004B553D">
        <w:rPr>
          <w:rFonts w:ascii="Times New Roman" w:hAnsi="Times New Roman" w:cs="Times New Roman"/>
          <w:color w:val="4472C4" w:themeColor="accent1"/>
        </w:rPr>
        <w:t xml:space="preserve">and to understand </w:t>
      </w:r>
      <w:del w:id="85" w:author="Molly Mulcahy" w:date="2022-06-30T13:30:00Z">
        <w:r w:rsidR="005C0832" w:rsidRPr="004B553D" w:rsidDel="00F63417">
          <w:rPr>
            <w:rFonts w:ascii="Times New Roman" w:hAnsi="Times New Roman" w:cs="Times New Roman"/>
            <w:color w:val="4472C4" w:themeColor="accent1"/>
          </w:rPr>
          <w:delText>what protects</w:delText>
        </w:r>
      </w:del>
      <w:ins w:id="86" w:author="Molly Mulcahy" w:date="2022-06-30T13:30:00Z">
        <w:r w:rsidR="00F63417">
          <w:rPr>
            <w:rFonts w:ascii="Times New Roman" w:hAnsi="Times New Roman" w:cs="Times New Roman"/>
            <w:color w:val="4472C4" w:themeColor="accent1"/>
          </w:rPr>
          <w:t>why</w:t>
        </w:r>
      </w:ins>
      <w:r w:rsidR="005C0832" w:rsidRPr="004B553D">
        <w:rPr>
          <w:rFonts w:ascii="Times New Roman" w:hAnsi="Times New Roman" w:cs="Times New Roman"/>
          <w:color w:val="4472C4" w:themeColor="accent1"/>
        </w:rPr>
        <w:t xml:space="preserve"> females </w:t>
      </w:r>
      <w:del w:id="87" w:author="Molly Mulcahy" w:date="2022-06-30T13:30:00Z">
        <w:r w:rsidR="005C0832" w:rsidRPr="004B553D" w:rsidDel="00F63417">
          <w:rPr>
            <w:rFonts w:ascii="Times New Roman" w:hAnsi="Times New Roman" w:cs="Times New Roman"/>
            <w:color w:val="4472C4" w:themeColor="accent1"/>
          </w:rPr>
          <w:delText>from metabolic dysfunction</w:delText>
        </w:r>
      </w:del>
      <w:ins w:id="88" w:author="Molly Mulcahy" w:date="2022-06-30T13:30:00Z">
        <w:r w:rsidR="00F63417">
          <w:rPr>
            <w:rFonts w:ascii="Times New Roman" w:hAnsi="Times New Roman" w:cs="Times New Roman"/>
            <w:color w:val="4472C4" w:themeColor="accent1"/>
          </w:rPr>
          <w:t>are protected</w:t>
        </w:r>
      </w:ins>
      <w:r w:rsidR="005C0832">
        <w:rPr>
          <w:rFonts w:ascii="Times New Roman" w:hAnsi="Times New Roman" w:cs="Times New Roman"/>
          <w:color w:val="4472C4" w:themeColor="accent1"/>
        </w:rPr>
        <w:t>.</w:t>
      </w:r>
      <w:r w:rsidR="005C0832">
        <w:rPr>
          <w:rFonts w:ascii="Times New Roman" w:hAnsi="Times New Roman" w:cs="Times New Roman"/>
        </w:rPr>
        <w:t xml:space="preserve"> </w:t>
      </w:r>
      <w:r w:rsidR="00354291">
        <w:rPr>
          <w:rFonts w:ascii="Times New Roman" w:hAnsi="Times New Roman" w:cs="Times New Roman"/>
        </w:rPr>
        <w:br w:type="page"/>
      </w:r>
    </w:p>
    <w:p w14:paraId="09D9B2F0" w14:textId="44F9505B" w:rsidR="004F4CDE" w:rsidRDefault="00616AD3" w:rsidP="0006138D">
      <w:pPr>
        <w:pStyle w:val="Heading1"/>
      </w:pPr>
      <w:r w:rsidRPr="00616AD3">
        <w:lastRenderedPageBreak/>
        <w:br/>
        <w:t>Introduction</w:t>
      </w:r>
    </w:p>
    <w:p w14:paraId="72CB8421" w14:textId="203EE48D" w:rsidR="00FB78BA" w:rsidRDefault="00FB78BA" w:rsidP="00FB78BA">
      <w:pPr>
        <w:spacing w:line="480" w:lineRule="auto"/>
        <w:ind w:firstLine="720"/>
        <w:rPr>
          <w:rFonts w:ascii="Times New Roman" w:hAnsi="Times New Roman" w:cs="Times New Roman"/>
        </w:rPr>
      </w:pPr>
      <w:r w:rsidRPr="00755842">
        <w:rPr>
          <w:rFonts w:ascii="Times New Roman" w:hAnsi="Times New Roman" w:cs="Times New Roman"/>
        </w:rPr>
        <w:t>All mammals have cell-autonomous clocks</w:t>
      </w:r>
      <w:r w:rsidR="008F4A24">
        <w:rPr>
          <w:rFonts w:ascii="Times New Roman" w:hAnsi="Times New Roman" w:cs="Times New Roman"/>
        </w:rPr>
        <w:t xml:space="preserve"> that coordinate the 24-hour rhythm of metabolism</w:t>
      </w:r>
      <w:r w:rsidRPr="00755842">
        <w:rPr>
          <w:rFonts w:ascii="Times New Roman" w:hAnsi="Times New Roman" w:cs="Times New Roman"/>
        </w:rPr>
        <w:t xml:space="preserve">. The </w:t>
      </w:r>
      <w:ins w:id="89" w:author="Molly Mulcahy" w:date="2022-07-26T00:31:00Z">
        <w:r w:rsidR="00E97D8F">
          <w:rPr>
            <w:rFonts w:ascii="Times New Roman" w:hAnsi="Times New Roman" w:cs="Times New Roman"/>
          </w:rPr>
          <w:t xml:space="preserve">molecular </w:t>
        </w:r>
      </w:ins>
      <w:r w:rsidRPr="00755842">
        <w:rPr>
          <w:rFonts w:ascii="Times New Roman" w:hAnsi="Times New Roman" w:cs="Times New Roman"/>
        </w:rPr>
        <w:t xml:space="preserve">clock consists of the CLOCK:BMAL1 heterodimer that binds to regulatory elements in DNA </w:t>
      </w:r>
      <w:ins w:id="90" w:author="Molly Mulcahy" w:date="2022-06-30T11:14:00Z">
        <w:r w:rsidR="00DE4BBC">
          <w:rPr>
            <w:rFonts w:ascii="Times New Roman" w:hAnsi="Times New Roman" w:cs="Times New Roman"/>
          </w:rPr>
          <w:t>(</w:t>
        </w:r>
      </w:ins>
      <w:del w:id="91" w:author="Molly Mulcahy" w:date="2022-06-30T11:14:00Z">
        <w:r w:rsidRPr="00755842" w:rsidDel="00DE4BBC">
          <w:rPr>
            <w:rFonts w:ascii="Times New Roman" w:hAnsi="Times New Roman" w:cs="Times New Roman"/>
          </w:rPr>
          <w:delText xml:space="preserve">that contain </w:delText>
        </w:r>
      </w:del>
      <w:r w:rsidRPr="00755842">
        <w:rPr>
          <w:rFonts w:ascii="Times New Roman" w:hAnsi="Times New Roman" w:cs="Times New Roman"/>
        </w:rPr>
        <w:t>E boxes</w:t>
      </w:r>
      <w:ins w:id="92" w:author="Molly Mulcahy" w:date="2022-06-30T11:14:00Z">
        <w:r w:rsidR="00DE4BBC">
          <w:rPr>
            <w:rFonts w:ascii="Times New Roman" w:hAnsi="Times New Roman" w:cs="Times New Roman"/>
          </w:rPr>
          <w:t>)</w:t>
        </w:r>
      </w:ins>
      <w:r w:rsidRPr="00755842">
        <w:rPr>
          <w:rFonts w:ascii="Times New Roman" w:hAnsi="Times New Roman" w:cs="Times New Roman"/>
        </w:rPr>
        <w:t xml:space="preserve">, among them are its own repressors cryptochrome (1 &amp; 2) and period (1-3)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YkoX6Kc","properties":{"formattedCitation":"(1)","plainCitation":"(1)","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(1)</w:t>
      </w:r>
      <w:r w:rsidRPr="00755842">
        <w:rPr>
          <w:rFonts w:ascii="Times New Roman" w:hAnsi="Times New Roman" w:cs="Times New Roman"/>
        </w:rPr>
        <w:fldChar w:fldCharType="end"/>
      </w:r>
      <w:r w:rsidRPr="00755842">
        <w:rPr>
          <w:rFonts w:ascii="Times New Roman" w:hAnsi="Times New Roman" w:cs="Times New Roman"/>
        </w:rPr>
        <w:t>. The nuclear hormone receptors ROR(</w:t>
      </w:r>
      <w:r w:rsidRPr="00755842">
        <w:rPr>
          <w:rFonts w:ascii="Times New Roman" w:eastAsia="Times New Roman" w:hAnsi="Times New Roman" w:cs="Times New Roman"/>
          <w:color w:val="262626"/>
          <w:shd w:val="clear" w:color="auto" w:fill="FFFFFF"/>
        </w:rPr>
        <w:t>α, β, and γ</w:t>
      </w:r>
      <w:r w:rsidRPr="00755842">
        <w:rPr>
          <w:rFonts w:ascii="Times New Roman" w:hAnsi="Times New Roman" w:cs="Times New Roman"/>
        </w:rPr>
        <w:t>) and REV-ERB (</w:t>
      </w:r>
      <w:r w:rsidRPr="00755842">
        <w:rPr>
          <w:rFonts w:ascii="Times New Roman" w:eastAsia="Times New Roman" w:hAnsi="Times New Roman" w:cs="Times New Roman"/>
          <w:color w:val="262626"/>
          <w:shd w:val="clear" w:color="auto" w:fill="FFFFFF"/>
        </w:rPr>
        <w:t>α and β</w:t>
      </w:r>
      <w:del w:id="93" w:author="Molly Mulcahy" w:date="2022-06-30T12:56:00Z">
        <w:r w:rsidRPr="00755842" w:rsidDel="0088661A">
          <w:rPr>
            <w:rFonts w:ascii="Times New Roman" w:hAnsi="Times New Roman" w:cs="Times New Roman"/>
          </w:rPr>
          <w:delText>), also transcribed by the clock:Bmal1 heterodimer, that</w:delText>
        </w:r>
      </w:del>
      <w:ins w:id="94" w:author="Molly Mulcahy" w:date="2022-06-30T12:56:00Z">
        <w:r w:rsidR="0088661A">
          <w:rPr>
            <w:rFonts w:ascii="Times New Roman" w:hAnsi="Times New Roman" w:cs="Times New Roman"/>
          </w:rPr>
          <w:t>)</w:t>
        </w:r>
      </w:ins>
      <w:r w:rsidRPr="00755842">
        <w:rPr>
          <w:rFonts w:ascii="Times New Roman" w:hAnsi="Times New Roman" w:cs="Times New Roman"/>
        </w:rPr>
        <w:t xml:space="preserve"> activate or repress expression of BMAL1 respectively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{"citationID":"RzFH2ENZ","properties":{"formattedCitation":"(2, 3)","plainCitation":"(2, 3)","noteIndex":0},"citationItems":[{"id":891,"uris":["http://zotero.org/users/5073745/items/5D8DPZT4"],"itemData":{"id":891,"type":"article-journal","abstract":"A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(2, 3)</w:t>
      </w:r>
      <w:r w:rsidRPr="00755842">
        <w:rPr>
          <w:rFonts w:ascii="Times New Roman" w:hAnsi="Times New Roman" w:cs="Times New Roman"/>
        </w:rPr>
        <w:fldChar w:fldCharType="end"/>
      </w:r>
      <w:r w:rsidRPr="00755842">
        <w:rPr>
          <w:rFonts w:ascii="Times New Roman" w:hAnsi="Times New Roman" w:cs="Times New Roman"/>
        </w:rPr>
        <w:t xml:space="preserve">. This highly coordinated transcription factor system </w:t>
      </w:r>
      <w:r w:rsidR="00D6375F">
        <w:rPr>
          <w:rFonts w:ascii="Times New Roman" w:hAnsi="Times New Roman" w:cs="Times New Roman"/>
        </w:rPr>
        <w:t>entrains</w:t>
      </w:r>
      <w:r w:rsidRPr="00755842">
        <w:rPr>
          <w:rFonts w:ascii="Times New Roman" w:hAnsi="Times New Roman" w:cs="Times New Roman"/>
        </w:rPr>
        <w:t xml:space="preserve"> circadian rhythm in the central clock, the suprachiasmatic nucleus (SCN) of the brain, according to external cues</w:t>
      </w:r>
      <w:r w:rsidR="00D6375F">
        <w:rPr>
          <w:rFonts w:ascii="Times New Roman" w:hAnsi="Times New Roman" w:cs="Times New Roman"/>
        </w:rPr>
        <w:t>.</w:t>
      </w:r>
      <w:r w:rsidRPr="00755842">
        <w:rPr>
          <w:rFonts w:ascii="Times New Roman" w:hAnsi="Times New Roman" w:cs="Times New Roman"/>
        </w:rPr>
        <w:t xml:space="preserve"> </w:t>
      </w:r>
      <w:r w:rsidR="00D6375F">
        <w:rPr>
          <w:rFonts w:ascii="Times New Roman" w:hAnsi="Times New Roman" w:cs="Times New Roman"/>
        </w:rPr>
        <w:t>Peripheral</w:t>
      </w:r>
      <w:r w:rsidRPr="00755842">
        <w:rPr>
          <w:rFonts w:ascii="Times New Roman" w:hAnsi="Times New Roman" w:cs="Times New Roman"/>
        </w:rPr>
        <w:t xml:space="preserve"> tissues also possess internal clocks</w:t>
      </w:r>
      <w:r w:rsidR="00D6375F">
        <w:rPr>
          <w:rFonts w:ascii="Times New Roman" w:hAnsi="Times New Roman" w:cs="Times New Roman"/>
        </w:rPr>
        <w:t xml:space="preserve"> that can be entrained</w:t>
      </w:r>
      <w:r w:rsidRPr="00755842">
        <w:rPr>
          <w:rFonts w:ascii="Times New Roman" w:hAnsi="Times New Roman" w:cs="Times New Roman"/>
        </w:rPr>
        <w:t>. This system is imparts a rhythm of metabolism, programming predominance of melatonin during the night hours and cortisol/corticosterone during early waking hours</w:t>
      </w:r>
      <w:r w:rsidR="00D6375F">
        <w:rPr>
          <w:rFonts w:ascii="Times New Roman" w:hAnsi="Times New Roman" w:cs="Times New Roman"/>
        </w:rPr>
        <w:t xml:space="preserve"> </w:t>
      </w:r>
      <w:r w:rsidRPr="0075584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{"citationID":"IlLzwVoZ","properties":{"formattedCitation":"(2)","plainCitation":"(2)","noteIndex":0},"citationItems":[{"id":891,"uris":["http://zotero.org/users/5073745/items/5D8DPZT4"],"itemData":{"id":891,"type":"article-journal","abstract":"A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Pr="00755842">
        <w:rPr>
          <w:rFonts w:ascii="Times New Roman" w:hAnsi="Times New Roman" w:cs="Times New Roman"/>
        </w:rPr>
        <w:fldChar w:fldCharType="separate"/>
      </w:r>
      <w:r w:rsidR="00F941A1">
        <w:rPr>
          <w:rFonts w:ascii="Times New Roman" w:hAnsi="Times New Roman" w:cs="Times New Roman"/>
          <w:noProof/>
        </w:rPr>
        <w:t>(2)</w:t>
      </w:r>
      <w:r w:rsidRPr="00755842">
        <w:rPr>
          <w:rFonts w:ascii="Times New Roman" w:hAnsi="Times New Roman" w:cs="Times New Roman"/>
        </w:rPr>
        <w:fldChar w:fldCharType="end"/>
      </w:r>
      <w:r w:rsidRPr="00755842">
        <w:rPr>
          <w:rFonts w:ascii="Times New Roman" w:hAnsi="Times New Roman" w:cs="Times New Roman"/>
        </w:rPr>
        <w:t>.</w:t>
      </w:r>
      <w:r w:rsidR="00D6375F">
        <w:rPr>
          <w:rFonts w:ascii="Times New Roman" w:hAnsi="Times New Roman" w:cs="Times New Roman"/>
        </w:rPr>
        <w:t xml:space="preserve"> Factors capable of manipulating, or entraining, this system are called zeitgebers</w:t>
      </w:r>
      <w:del w:id="95" w:author="Molly Mulcahy" w:date="2022-07-26T00:32:00Z">
        <w:r w:rsidR="00D6375F" w:rsidDel="00E97D8F">
          <w:rPr>
            <w:rFonts w:ascii="Times New Roman" w:hAnsi="Times New Roman" w:cs="Times New Roman"/>
          </w:rPr>
          <w:delText xml:space="preserve"> (ZT)</w:delText>
        </w:r>
      </w:del>
      <w:r w:rsidR="00D6375F">
        <w:rPr>
          <w:rFonts w:ascii="Times New Roman" w:hAnsi="Times New Roman" w:cs="Times New Roman"/>
        </w:rPr>
        <w:t xml:space="preserve">. One such potent </w:t>
      </w:r>
      <w:ins w:id="96" w:author="Molly Mulcahy" w:date="2022-07-26T00:32:00Z">
        <w:r w:rsidR="00E97D8F">
          <w:rPr>
            <w:rFonts w:ascii="Times New Roman" w:hAnsi="Times New Roman" w:cs="Times New Roman"/>
          </w:rPr>
          <w:t>zeitgeber</w:t>
        </w:r>
      </w:ins>
      <w:del w:id="97" w:author="Molly Mulcahy" w:date="2022-07-26T00:32:00Z">
        <w:r w:rsidR="00D6375F" w:rsidDel="00E97D8F">
          <w:rPr>
            <w:rFonts w:ascii="Times New Roman" w:hAnsi="Times New Roman" w:cs="Times New Roman"/>
          </w:rPr>
          <w:delText>ZT</w:delText>
        </w:r>
      </w:del>
      <w:r w:rsidR="00D6375F">
        <w:rPr>
          <w:rFonts w:ascii="Times New Roman" w:hAnsi="Times New Roman" w:cs="Times New Roman"/>
        </w:rPr>
        <w:t xml:space="preserve"> is food intake</w:t>
      </w:r>
      <w:r w:rsidR="0088661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{"citationID":"a18nlb24mop","properties":{"formattedCitation":"(4)","plainCitation":"(4)","noteIndex":0},"citationItems":[{"id":1401,"uris":["http://zotero.org/users/5073745/items/SFXX8NC5"],"itemData":{"id":1401,"type":"article-journal","abstract":"The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Pr>
          <w:rFonts w:ascii="Times New Roman" w:hAnsi="Times New Roman" w:cs="Times New Roman"/>
        </w:rPr>
        <w:fldChar w:fldCharType="separate"/>
      </w:r>
      <w:r w:rsidR="00F941A1" w:rsidRPr="00F941A1">
        <w:rPr>
          <w:rFonts w:ascii="Times New Roman" w:hAnsi="Times New Roman" w:cs="Times New Roman"/>
        </w:rPr>
        <w:t>(4)</w:t>
      </w:r>
      <w:r w:rsidR="0088661A">
        <w:rPr>
          <w:rFonts w:ascii="Times New Roman" w:hAnsi="Times New Roman" w:cs="Times New Roman"/>
        </w:rPr>
        <w:fldChar w:fldCharType="end"/>
      </w:r>
      <w:ins w:id="98" w:author="Molly Mulcahy" w:date="2022-06-30T12:58:00Z">
        <w:r w:rsidR="0088661A">
          <w:rPr>
            <w:rFonts w:ascii="Times New Roman" w:hAnsi="Times New Roman" w:cs="Times New Roman"/>
          </w:rPr>
          <w:t>.</w:t>
        </w:r>
      </w:ins>
      <w:del w:id="99" w:author="Molly Mulcahy" w:date="2022-06-30T12:58:00Z">
        <w:r w:rsidR="00D6375F" w:rsidDel="0088661A">
          <w:rPr>
            <w:rFonts w:ascii="Times New Roman" w:hAnsi="Times New Roman" w:cs="Times New Roman"/>
          </w:rPr>
          <w:delText xml:space="preserve"> (REF).</w:delText>
        </w:r>
      </w:del>
      <w:r w:rsidR="007A2077">
        <w:rPr>
          <w:rFonts w:ascii="Times New Roman" w:hAnsi="Times New Roman" w:cs="Times New Roman"/>
        </w:rPr>
        <w:tab/>
      </w:r>
    </w:p>
    <w:p w14:paraId="21EE0101" w14:textId="6D4FB794" w:rsidR="009554FD" w:rsidRDefault="00C76293" w:rsidP="00FB78BA">
      <w:pPr>
        <w:spacing w:line="480" w:lineRule="auto"/>
        <w:ind w:firstLine="720"/>
        <w:rPr>
          <w:rFonts w:ascii="Times New Roman" w:hAnsi="Times New Roman" w:cs="Times New Roman"/>
        </w:rPr>
      </w:pPr>
      <w:r>
        <w:rPr>
          <w:rFonts w:ascii="Times New Roman" w:hAnsi="Times New Roman" w:cs="Times New Roman"/>
        </w:rPr>
        <w:t>The timing</w:t>
      </w:r>
      <w:r w:rsidR="00416133" w:rsidRPr="00755842">
        <w:rPr>
          <w:rFonts w:ascii="Times New Roman" w:hAnsi="Times New Roman" w:cs="Times New Roman"/>
        </w:rPr>
        <w:t xml:space="preserve"> of </w:t>
      </w:r>
      <w:r w:rsidR="00A31226">
        <w:rPr>
          <w:rFonts w:ascii="Times New Roman" w:hAnsi="Times New Roman" w:cs="Times New Roman"/>
        </w:rPr>
        <w:t xml:space="preserve">food </w:t>
      </w:r>
      <w:r w:rsidR="00416133" w:rsidRPr="00755842">
        <w:rPr>
          <w:rFonts w:ascii="Times New Roman" w:hAnsi="Times New Roman" w:cs="Times New Roman"/>
        </w:rPr>
        <w:t>intake in reference to circadian rhythms</w:t>
      </w:r>
      <w:r w:rsidR="00454691" w:rsidRPr="00755842">
        <w:rPr>
          <w:rFonts w:ascii="Times New Roman" w:hAnsi="Times New Roman" w:cs="Times New Roman"/>
        </w:rPr>
        <w:t xml:space="preserve"> </w:t>
      </w:r>
      <w:r w:rsidR="00344222" w:rsidRPr="00755842">
        <w:rPr>
          <w:rFonts w:ascii="Times New Roman" w:hAnsi="Times New Roman" w:cs="Times New Roman"/>
        </w:rPr>
        <w:t xml:space="preserve">can impact </w:t>
      </w:r>
      <w:r>
        <w:rPr>
          <w:rFonts w:ascii="Times New Roman" w:hAnsi="Times New Roman" w:cs="Times New Roman"/>
        </w:rPr>
        <w:t>propensity for</w:t>
      </w:r>
      <w:r w:rsidR="00454691" w:rsidRPr="00755842">
        <w:rPr>
          <w:rFonts w:ascii="Times New Roman" w:hAnsi="Times New Roman" w:cs="Times New Roman"/>
        </w:rPr>
        <w:t xml:space="preserve"> health </w:t>
      </w:r>
      <w:r>
        <w:rPr>
          <w:rFonts w:ascii="Times New Roman" w:hAnsi="Times New Roman" w:cs="Times New Roman"/>
        </w:rPr>
        <w:t>or</w:t>
      </w:r>
      <w:r w:rsidR="00454691" w:rsidRPr="00755842">
        <w:rPr>
          <w:rFonts w:ascii="Times New Roman" w:hAnsi="Times New Roman" w:cs="Times New Roman"/>
        </w:rPr>
        <w:t xml:space="preserve"> disease</w:t>
      </w:r>
      <w:r w:rsidR="0087166D">
        <w:rPr>
          <w:rFonts w:ascii="Times New Roman" w:hAnsi="Times New Roman" w:cs="Times New Roman"/>
        </w:rPr>
        <w:t xml:space="preserve"> </w:t>
      </w:r>
      <w:r w:rsidR="008828E6">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{"citationID":"sAV5tMbx","properties":{"formattedCitation":"(5)","plainCitation":"(5)","noteIndex":0},"citationItems":[{"id":759,"uris":["http://zotero.org/users/5073745/items/VQ7EYNYD"],"itemData":{"id":759,"type":"article-journal","abstract":"Circadian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F941A1">
        <w:rPr>
          <w:rFonts w:ascii="Times New Roman" w:hAnsi="Times New Roman" w:cs="Times New Roman"/>
          <w:noProof/>
        </w:rPr>
        <w:t>(5)</w:t>
      </w:r>
      <w:r w:rsidR="008828E6">
        <w:rPr>
          <w:rFonts w:ascii="Times New Roman" w:hAnsi="Times New Roman" w:cs="Times New Roman"/>
        </w:rPr>
        <w:fldChar w:fldCharType="end"/>
      </w:r>
      <w:r w:rsidR="00416133">
        <w:rPr>
          <w:rFonts w:ascii="Times New Roman" w:hAnsi="Times New Roman" w:cs="Times New Roman"/>
        </w:rPr>
        <w:t xml:space="preserve">. </w:t>
      </w:r>
      <w:r w:rsidR="007A2077">
        <w:rPr>
          <w:rFonts w:ascii="Times New Roman" w:hAnsi="Times New Roman" w:cs="Times New Roman"/>
        </w:rPr>
        <w:t>Time-restricted feeding</w:t>
      </w:r>
      <w:r w:rsidR="000746B3">
        <w:rPr>
          <w:rFonts w:ascii="Times New Roman" w:hAnsi="Times New Roman" w:cs="Times New Roman"/>
        </w:rPr>
        <w:t>/Eating</w:t>
      </w:r>
      <w:r w:rsidR="007A2077">
        <w:rPr>
          <w:rFonts w:ascii="Times New Roman" w:hAnsi="Times New Roman" w:cs="Times New Roman"/>
        </w:rPr>
        <w:t xml:space="preserve"> (TRF</w:t>
      </w:r>
      <w:r w:rsidR="000746B3">
        <w:rPr>
          <w:rFonts w:ascii="Times New Roman" w:hAnsi="Times New Roman" w:cs="Times New Roman"/>
        </w:rPr>
        <w:t>/E</w:t>
      </w:r>
      <w:r w:rsidR="007A2077">
        <w:rPr>
          <w:rFonts w:ascii="Times New Roman" w:hAnsi="Times New Roman" w:cs="Times New Roman"/>
        </w:rPr>
        <w:t xml:space="preserve">), a method of intermittent fasting, </w:t>
      </w:r>
      <w:del w:id="100" w:author="Molly Mulcahy" w:date="2022-06-30T12:58:00Z">
        <w:r w:rsidR="007A2077" w:rsidRPr="003842D5" w:rsidDel="00F941A1">
          <w:rPr>
            <w:rFonts w:ascii="Times New Roman" w:hAnsi="Times New Roman" w:cs="Times New Roman"/>
            <w:highlight w:val="yellow"/>
            <w:rPrChange w:id="101" w:author="Molly Mulcahy" w:date="2022-07-12T11:42:00Z">
              <w:rPr>
                <w:rFonts w:ascii="Times New Roman" w:hAnsi="Times New Roman" w:cs="Times New Roman"/>
              </w:rPr>
            </w:rPrChange>
          </w:rPr>
          <w:delText xml:space="preserve">aligns </w:delText>
        </w:r>
      </w:del>
      <w:ins w:id="102" w:author="Molly Mulcahy" w:date="2022-06-30T12:58:00Z">
        <w:r w:rsidR="00F941A1" w:rsidRPr="003842D5">
          <w:rPr>
            <w:rFonts w:ascii="Times New Roman" w:hAnsi="Times New Roman" w:cs="Times New Roman"/>
            <w:highlight w:val="yellow"/>
            <w:rPrChange w:id="103" w:author="Molly Mulcahy" w:date="2022-07-12T11:42:00Z">
              <w:rPr>
                <w:rFonts w:ascii="Times New Roman" w:hAnsi="Times New Roman" w:cs="Times New Roman"/>
              </w:rPr>
            </w:rPrChange>
          </w:rPr>
          <w:t>is thought to align</w:t>
        </w:r>
        <w:r w:rsidR="00F941A1">
          <w:rPr>
            <w:rFonts w:ascii="Times New Roman" w:hAnsi="Times New Roman" w:cs="Times New Roman"/>
          </w:rPr>
          <w:t xml:space="preserve"> </w:t>
        </w:r>
      </w:ins>
      <w:r w:rsidR="007A2077">
        <w:rPr>
          <w:rFonts w:ascii="Times New Roman" w:hAnsi="Times New Roman" w:cs="Times New Roman"/>
        </w:rPr>
        <w:t>calori</w:t>
      </w:r>
      <w:r w:rsidR="00345295">
        <w:rPr>
          <w:rFonts w:ascii="Times New Roman" w:hAnsi="Times New Roman" w:cs="Times New Roman"/>
        </w:rPr>
        <w:t>c</w:t>
      </w:r>
      <w:r w:rsidR="007A2077">
        <w:rPr>
          <w:rFonts w:ascii="Times New Roman" w:hAnsi="Times New Roman" w:cs="Times New Roman"/>
        </w:rPr>
        <w:t xml:space="preserve"> intake with naturally occurring circadian rhythms</w:t>
      </w:r>
      <w:r w:rsidR="0087166D">
        <w:rPr>
          <w:rFonts w:ascii="Times New Roman" w:hAnsi="Times New Roman" w:cs="Times New Roman"/>
        </w:rPr>
        <w:t xml:space="preserve"> of metabolism</w:t>
      </w:r>
      <w:r>
        <w:rPr>
          <w:rFonts w:ascii="Times New Roman" w:hAnsi="Times New Roman" w:cs="Times New Roman"/>
        </w:rPr>
        <w:t xml:space="preserve">, acting as a </w:t>
      </w:r>
      <w:del w:id="104" w:author="Molly Mulcahy" w:date="2022-06-30T12:58:00Z">
        <w:r w:rsidDel="00F941A1">
          <w:rPr>
            <w:rFonts w:ascii="Times New Roman" w:hAnsi="Times New Roman" w:cs="Times New Roman"/>
          </w:rPr>
          <w:delText>zeitgeber</w:delText>
        </w:r>
      </w:del>
      <w:ins w:id="105" w:author="Molly Mulcahy" w:date="2022-07-21T03:42:00Z">
        <w:r w:rsidR="003628B5">
          <w:rPr>
            <w:rFonts w:ascii="Times New Roman" w:hAnsi="Times New Roman" w:cs="Times New Roman"/>
          </w:rPr>
          <w:t>zeitgeber</w:t>
        </w:r>
      </w:ins>
      <w:r w:rsidR="007A2077">
        <w:rPr>
          <w:rFonts w:ascii="Times New Roman" w:hAnsi="Times New Roman" w:cs="Times New Roman"/>
        </w:rPr>
        <w:t xml:space="preserve">. Timing of food intake is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t>
      </w:r>
      <w:r w:rsidR="007A2077">
        <w:rPr>
          <w:rFonts w:ascii="Times New Roman" w:hAnsi="Times New Roman" w:cs="Times New Roman"/>
        </w:rPr>
        <w:t xml:space="preserve">from </w:t>
      </w:r>
      <w:r w:rsidR="002A7975">
        <w:rPr>
          <w:rFonts w:ascii="Times New Roman" w:hAnsi="Times New Roman" w:cs="Times New Roman"/>
        </w:rPr>
        <w:t xml:space="preserve">chronodisruption, or good health with </w:t>
      </w:r>
      <w:r w:rsidR="0087166D">
        <w:rPr>
          <w:rFonts w:ascii="Times New Roman" w:hAnsi="Times New Roman" w:cs="Times New Roman"/>
        </w:rPr>
        <w:t>either diurnal or nocturnal</w:t>
      </w:r>
      <w:r w:rsidR="002A7975">
        <w:rPr>
          <w:rFonts w:ascii="Times New Roman" w:hAnsi="Times New Roman" w:cs="Times New Roman"/>
        </w:rPr>
        <w:t xml:space="preserve"> feeding</w:t>
      </w:r>
      <w:r w:rsidR="0087166D">
        <w:rPr>
          <w:rFonts w:ascii="Times New Roman" w:hAnsi="Times New Roman" w:cs="Times New Roman"/>
        </w:rPr>
        <w:t>, depending on the species</w:t>
      </w:r>
      <w:r w:rsidR="00D322B3">
        <w:rPr>
          <w:rFonts w:ascii="Times New Roman" w:hAnsi="Times New Roman" w:cs="Times New Roman"/>
        </w:rPr>
        <w:t>.</w:t>
      </w:r>
      <w:r w:rsidR="00874EBB">
        <w:rPr>
          <w:rFonts w:ascii="Times New Roman" w:hAnsi="Times New Roman" w:cs="Times New Roman"/>
        </w:rPr>
        <w:t xml:space="preserve"> </w:t>
      </w:r>
    </w:p>
    <w:p w14:paraId="3046568A" w14:textId="5D11B30E" w:rsidR="00AD090A" w:rsidRDefault="008828E6" w:rsidP="005B59E5">
      <w:pPr>
        <w:spacing w:line="480" w:lineRule="auto"/>
        <w:ind w:firstLine="720"/>
        <w:rPr>
          <w:rFonts w:ascii="Times New Roman" w:hAnsi="Times New Roman" w:cs="Times New Roman"/>
        </w:rPr>
      </w:pPr>
      <w:r>
        <w:rPr>
          <w:rFonts w:ascii="Times New Roman" w:hAnsi="Times New Roman" w:cs="Times New Roman"/>
        </w:rPr>
        <w:t xml:space="preserve">To our knowledge, no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w:t>
      </w:r>
      <w:r w:rsidR="006A42A1">
        <w:rPr>
          <w:rFonts w:ascii="Times New Roman" w:hAnsi="Times New Roman" w:cs="Times New Roman"/>
        </w:rPr>
        <w:t>E</w:t>
      </w:r>
      <w:r w:rsidR="005B4A24">
        <w:rPr>
          <w:rFonts w:ascii="Times New Roman" w:hAnsi="Times New Roman" w:cs="Times New Roman"/>
        </w:rPr>
        <w:t xml:space="preserve"> </w:t>
      </w:r>
      <w:r w:rsidR="006A42A1">
        <w:rPr>
          <w:rFonts w:ascii="Times New Roman" w:hAnsi="Times New Roman" w:cs="Times New Roman"/>
        </w:rPr>
        <w:t xml:space="preserve">in </w:t>
      </w:r>
      <w:r w:rsidR="00D60D6B">
        <w:rPr>
          <w:rFonts w:ascii="Times New Roman" w:hAnsi="Times New Roman" w:cs="Times New Roman"/>
        </w:rPr>
        <w:t>human</w:t>
      </w:r>
      <w:r w:rsidR="00C76293">
        <w:rPr>
          <w:rFonts w:ascii="Times New Roman" w:hAnsi="Times New Roman" w:cs="Times New Roman"/>
        </w:rPr>
        <w:t>s</w:t>
      </w:r>
      <w:r w:rsidR="00D60D6B">
        <w:rPr>
          <w:rFonts w:ascii="Times New Roman" w:hAnsi="Times New Roman" w:cs="Times New Roman"/>
        </w:rPr>
        <w:t xml:space="preserve"> </w:t>
      </w:r>
      <w:r w:rsidR="005B59E5">
        <w:rPr>
          <w:rFonts w:ascii="Times New Roman" w:hAnsi="Times New Roman" w:cs="Times New Roman"/>
        </w:rPr>
        <w:t>exist</w:t>
      </w:r>
      <w:r w:rsidR="00E1186D">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t>
      </w:r>
      <w:del w:id="106" w:author="Molly Mulcahy" w:date="2022-06-30T13:34:00Z">
        <w:r w:rsidR="005B59E5" w:rsidDel="00991408">
          <w:rPr>
            <w:rFonts w:ascii="Times New Roman" w:hAnsi="Times New Roman" w:cs="Times New Roman"/>
          </w:rPr>
          <w:delText xml:space="preserve">who state </w:delText>
        </w:r>
      </w:del>
      <w:r w:rsidR="005B59E5">
        <w:rPr>
          <w:rFonts w:ascii="Times New Roman" w:hAnsi="Times New Roman" w:cs="Times New Roman"/>
        </w:rPr>
        <w:t xml:space="preserve">that </w:t>
      </w:r>
      <w:ins w:id="107" w:author="Molly Mulcahy" w:date="2022-06-30T13:34:00Z">
        <w:r w:rsidR="00991408">
          <w:rPr>
            <w:rFonts w:ascii="Times New Roman" w:hAnsi="Times New Roman" w:cs="Times New Roman"/>
          </w:rPr>
          <w:t xml:space="preserve">stated </w:t>
        </w:r>
      </w:ins>
      <w:r w:rsidR="005B59E5">
        <w:rPr>
          <w:rFonts w:ascii="Times New Roman" w:hAnsi="Times New Roman" w:cs="Times New Roman"/>
        </w:rPr>
        <w:t xml:space="preserve">they </w:t>
      </w:r>
      <w:r w:rsidR="007A2077">
        <w:rPr>
          <w:rFonts w:ascii="Times New Roman" w:hAnsi="Times New Roman" w:cs="Times New Roman"/>
        </w:rPr>
        <w:t>followed a diet in the year 2020</w:t>
      </w:r>
      <w:r w:rsidR="00C95471">
        <w:rPr>
          <w:rFonts w:ascii="Times New Roman" w:hAnsi="Times New Roman" w:cs="Times New Roman"/>
        </w:rPr>
        <w:t xml:space="preserve"> </w:t>
      </w:r>
      <w:del w:id="108" w:author="Molly Mulcahy" w:date="2022-06-30T13:34:00Z">
        <w:r w:rsidR="00C95471" w:rsidDel="00991408">
          <w:rPr>
            <w:rFonts w:ascii="Times New Roman" w:hAnsi="Times New Roman" w:cs="Times New Roman"/>
          </w:rPr>
          <w:delText>said they</w:delText>
        </w:r>
      </w:del>
      <w:ins w:id="109" w:author="Molly Mulcahy" w:date="2022-06-30T13:34:00Z">
        <w:r w:rsidR="00991408">
          <w:rPr>
            <w:rFonts w:ascii="Times New Roman" w:hAnsi="Times New Roman" w:cs="Times New Roman"/>
          </w:rPr>
          <w:t>had</w:t>
        </w:r>
      </w:ins>
      <w:r w:rsidR="00C95471">
        <w:rPr>
          <w:rFonts w:ascii="Times New Roman" w:hAnsi="Times New Roman" w:cs="Times New Roman"/>
        </w:rPr>
        <w:t xml:space="preserve"> attempted</w:t>
      </w:r>
      <w:r w:rsidR="005B59E5">
        <w:rPr>
          <w:rFonts w:ascii="Times New Roman" w:hAnsi="Times New Roman" w:cs="Times New Roman"/>
        </w:rPr>
        <w:t xml:space="preserve"> </w:t>
      </w:r>
      <w:r>
        <w:rPr>
          <w:rFonts w:ascii="Times New Roman" w:hAnsi="Times New Roman" w:cs="Times New Roman"/>
        </w:rPr>
        <w:t>“</w:t>
      </w:r>
      <w:r w:rsidR="005B59E5">
        <w:rPr>
          <w:rFonts w:ascii="Times New Roman" w:hAnsi="Times New Roman" w:cs="Times New Roman"/>
        </w:rPr>
        <w:t>intermittent fasting</w:t>
      </w:r>
      <w:r w:rsidR="00C95471">
        <w:rPr>
          <w:rFonts w:ascii="Times New Roman" w:hAnsi="Times New Roman" w:cs="Times New Roman"/>
        </w:rPr>
        <w:t>,</w:t>
      </w:r>
      <w:r>
        <w:rPr>
          <w:rFonts w:ascii="Times New Roman" w:hAnsi="Times New Roman" w:cs="Times New Roman"/>
        </w:rPr>
        <w:t>”</w:t>
      </w:r>
      <w:r w:rsidR="005B59E5">
        <w:rPr>
          <w:rFonts w:ascii="Times New Roman" w:hAnsi="Times New Roman" w:cs="Times New Roman"/>
        </w:rPr>
        <w:t xml:space="preserve">  making it the most prevalent dietary intervention in th</w:t>
      </w:r>
      <w:ins w:id="110" w:author="Molly Mulcahy" w:date="2022-06-30T13:35:00Z">
        <w:r w:rsidR="00991408">
          <w:rPr>
            <w:rFonts w:ascii="Times New Roman" w:hAnsi="Times New Roman" w:cs="Times New Roman"/>
          </w:rPr>
          <w:t>at</w:t>
        </w:r>
      </w:ins>
      <w:del w:id="111" w:author="Molly Mulcahy" w:date="2022-06-30T13:35:00Z">
        <w:r w:rsidR="005B59E5" w:rsidDel="00991408">
          <w:rPr>
            <w:rFonts w:ascii="Times New Roman" w:hAnsi="Times New Roman" w:cs="Times New Roman"/>
          </w:rPr>
          <w:delText>eir</w:delText>
        </w:r>
      </w:del>
      <w:r w:rsidR="005B59E5">
        <w:rPr>
          <w:rFonts w:ascii="Times New Roman" w:hAnsi="Times New Roman" w:cs="Times New Roman"/>
        </w:rPr>
        <w:t xml:space="preserve"> sample </w:t>
      </w:r>
      <w:r w:rsidR="005B59E5">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{"citationID":"uAU3k6ht","properties":{"formattedCitation":"(6)","plainCitation":"(6)","noteIndex":0},"citationItems":[{"id":756,"uris":["http://zotero.org/users/5073745/items/G6NTKEQP"],"itemData":{"id":756,"type":"report","title":"2020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F941A1">
        <w:rPr>
          <w:rFonts w:ascii="Times New Roman" w:hAnsi="Times New Roman" w:cs="Times New Roman"/>
          <w:noProof/>
        </w:rPr>
        <w:t>(6)</w:t>
      </w:r>
      <w:r w:rsidR="005B59E5">
        <w:rPr>
          <w:rFonts w:ascii="Times New Roman" w:hAnsi="Times New Roman" w:cs="Times New Roman"/>
        </w:rPr>
        <w:fldChar w:fldCharType="end"/>
      </w:r>
      <w:r w:rsidR="005B59E5">
        <w:rPr>
          <w:rFonts w:ascii="Times New Roman" w:hAnsi="Times New Roman" w:cs="Times New Roman"/>
        </w:rPr>
        <w:t xml:space="preserve">. </w:t>
      </w:r>
      <w:ins w:id="112" w:author="Molly Mulcahy" w:date="2022-06-29T13:44:00Z">
        <w:r w:rsidR="00FC6E78">
          <w:rPr>
            <w:rFonts w:ascii="Times New Roman" w:hAnsi="Times New Roman" w:cs="Times New Roman"/>
          </w:rPr>
          <w:t xml:space="preserve">There </w:t>
        </w:r>
      </w:ins>
      <w:ins w:id="113" w:author="Molly Mulcahy" w:date="2022-06-29T13:45:00Z">
        <w:r w:rsidR="00FC6E78">
          <w:rPr>
            <w:rFonts w:ascii="Times New Roman" w:hAnsi="Times New Roman" w:cs="Times New Roman"/>
          </w:rPr>
          <w:t xml:space="preserve">are critical periods of development in the lifespan where changes to dietary behaviors can impact </w:t>
        </w:r>
      </w:ins>
      <w:ins w:id="114" w:author="Molly Mulcahy" w:date="2022-07-26T00:34:00Z">
        <w:r w:rsidR="00582B19">
          <w:rPr>
            <w:rFonts w:ascii="Times New Roman" w:hAnsi="Times New Roman" w:cs="Times New Roman"/>
          </w:rPr>
          <w:t>current and future health status</w:t>
        </w:r>
      </w:ins>
      <w:ins w:id="115" w:author="Molly Mulcahy" w:date="2022-06-29T13:45:00Z">
        <w:r w:rsidR="00FC6E78">
          <w:rPr>
            <w:rFonts w:ascii="Times New Roman" w:hAnsi="Times New Roman" w:cs="Times New Roman"/>
          </w:rPr>
          <w:t xml:space="preserve">. One such critical period </w:t>
        </w:r>
        <w:r w:rsidR="00FC6E78">
          <w:rPr>
            <w:rFonts w:ascii="Times New Roman" w:hAnsi="Times New Roman" w:cs="Times New Roman"/>
          </w:rPr>
          <w:lastRenderedPageBreak/>
          <w:t>is pregnancy.</w:t>
        </w:r>
      </w:ins>
      <w:ins w:id="116" w:author="Molly Mulcahy" w:date="2022-06-29T13:46:00Z">
        <w:r w:rsidR="00C758A2">
          <w:rPr>
            <w:rFonts w:ascii="Times New Roman" w:hAnsi="Times New Roman" w:cs="Times New Roman"/>
          </w:rPr>
          <w:t xml:space="preserve"> </w:t>
        </w:r>
      </w:ins>
      <w:del w:id="117" w:author="Molly Mulcahy" w:date="2022-06-29T13:46:00Z">
        <w:r w:rsidR="0025105E" w:rsidRPr="0025105E" w:rsidDel="00C758A2">
          <w:rPr>
            <w:rFonts w:ascii="Times New Roman" w:hAnsi="Times New Roman" w:cs="Times New Roman"/>
            <w:highlight w:val="yellow"/>
          </w:rPr>
          <w:delText>TRANSITION TO PREGNANCY</w:delText>
        </w:r>
        <w:r w:rsidR="0025105E" w:rsidDel="00C758A2">
          <w:rPr>
            <w:rFonts w:ascii="Times New Roman" w:hAnsi="Times New Roman" w:cs="Times New Roman"/>
          </w:rPr>
          <w:delText xml:space="preserve">. </w:delText>
        </w:r>
      </w:del>
      <w:r w:rsidR="00C95471">
        <w:rPr>
          <w:rFonts w:ascii="Times New Roman" w:hAnsi="Times New Roman" w:cs="Times New Roman"/>
        </w:rPr>
        <w:t xml:space="preserve">During pregnancy, </w:t>
      </w:r>
      <w:ins w:id="118" w:author="Molly Mulcahy" w:date="2022-06-30T10:54:00Z">
        <w:r w:rsidR="00C765C1">
          <w:rPr>
            <w:rFonts w:ascii="Times New Roman" w:hAnsi="Times New Roman" w:cs="Times New Roman"/>
          </w:rPr>
          <w:t xml:space="preserve">habitual </w:t>
        </w:r>
      </w:ins>
      <w:del w:id="119" w:author="Molly Mulcahy" w:date="2022-06-30T10:54:00Z">
        <w:r w:rsidR="00C95471" w:rsidDel="00C765C1">
          <w:rPr>
            <w:rFonts w:ascii="Times New Roman" w:hAnsi="Times New Roman" w:cs="Times New Roman"/>
          </w:rPr>
          <w:delText>one</w:delText>
        </w:r>
        <w:r w:rsidR="000F24AB" w:rsidDel="00C765C1">
          <w:rPr>
            <w:rFonts w:ascii="Times New Roman" w:hAnsi="Times New Roman" w:cs="Times New Roman"/>
          </w:rPr>
          <w:delText xml:space="preserve"> may have periods of time with limited</w:delText>
        </w:r>
      </w:del>
      <w:ins w:id="120" w:author="Molly Mulcahy" w:date="2022-06-30T10:54:00Z">
        <w:r w:rsidR="00C765C1">
          <w:rPr>
            <w:rFonts w:ascii="Times New Roman" w:hAnsi="Times New Roman" w:cs="Times New Roman"/>
          </w:rPr>
          <w:t>timing of</w:t>
        </w:r>
      </w:ins>
      <w:r w:rsidR="000F24AB">
        <w:rPr>
          <w:rFonts w:ascii="Times New Roman" w:hAnsi="Times New Roman" w:cs="Times New Roman"/>
        </w:rPr>
        <w:t xml:space="preserve"> food intake </w:t>
      </w:r>
      <w:ins w:id="121" w:author="Molly Mulcahy" w:date="2022-06-30T10:54:00Z">
        <w:r w:rsidR="00C765C1">
          <w:rPr>
            <w:rFonts w:ascii="Times New Roman" w:hAnsi="Times New Roman" w:cs="Times New Roman"/>
          </w:rPr>
          <w:t xml:space="preserve">may be altered </w:t>
        </w:r>
      </w:ins>
      <w:r w:rsidR="000F24AB">
        <w:rPr>
          <w:rFonts w:ascii="Times New Roman" w:hAnsi="Times New Roman" w:cs="Times New Roman"/>
        </w:rPr>
        <w:t>for many reasons</w:t>
      </w:r>
      <w:r w:rsidR="00914A5D">
        <w:rPr>
          <w:rFonts w:ascii="Times New Roman" w:hAnsi="Times New Roman" w:cs="Times New Roman"/>
        </w:rPr>
        <w:t>:</w:t>
      </w:r>
      <w:r w:rsidR="000F24AB">
        <w:rPr>
          <w:rFonts w:ascii="Times New Roman" w:hAnsi="Times New Roman" w:cs="Times New Roman"/>
        </w:rPr>
        <w:t xml:space="preserve"> </w:t>
      </w:r>
      <w:r w:rsidR="005D2B24">
        <w:rPr>
          <w:rFonts w:ascii="Times New Roman" w:hAnsi="Times New Roman" w:cs="Times New Roman"/>
        </w:rPr>
        <w:t xml:space="preserve">religious practice, </w:t>
      </w:r>
      <w:r w:rsidR="000F24AB">
        <w:rPr>
          <w:rFonts w:ascii="Times New Roman" w:hAnsi="Times New Roman" w:cs="Times New Roman"/>
        </w:rPr>
        <w:t xml:space="preserve">food insecurity, disordered eating behaviors, nausea and vomiting of pregnancy/morning sickness, </w:t>
      </w:r>
      <w:r w:rsidR="00057EDA">
        <w:rPr>
          <w:rFonts w:ascii="Times New Roman" w:hAnsi="Times New Roman" w:cs="Times New Roman"/>
        </w:rPr>
        <w:t xml:space="preserve">changes in taste/food preferences, </w:t>
      </w:r>
      <w:r w:rsidR="000F24AB">
        <w:rPr>
          <w:rFonts w:ascii="Times New Roman" w:hAnsi="Times New Roman" w:cs="Times New Roman"/>
        </w:rPr>
        <w:t>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w:t>
      </w:r>
      <w:ins w:id="122" w:author="Molly Mulcahy" w:date="2022-06-29T13:51:00Z">
        <w:r w:rsidR="00C70B73">
          <w:rPr>
            <w:rFonts w:ascii="Times New Roman" w:hAnsi="Times New Roman" w:cs="Times New Roman"/>
          </w:rPr>
          <w:t xml:space="preserve"> </w:t>
        </w:r>
      </w:ins>
      <w:ins w:id="123" w:author="Molly Mulcahy" w:date="2022-06-30T10:54:00Z">
        <w:r w:rsidR="00C765C1">
          <w:rPr>
            <w:rFonts w:ascii="Times New Roman" w:hAnsi="Times New Roman" w:cs="Times New Roman"/>
          </w:rPr>
          <w:t xml:space="preserve">Very little research has </w:t>
        </w:r>
      </w:ins>
      <w:ins w:id="124" w:author="Molly Mulcahy" w:date="2022-06-30T10:55:00Z">
        <w:r w:rsidR="00C765C1">
          <w:rPr>
            <w:rFonts w:ascii="Times New Roman" w:hAnsi="Times New Roman" w:cs="Times New Roman"/>
          </w:rPr>
          <w:t>evaluated the timing of eating during pregnancy and its impact on offspring health. One</w:t>
        </w:r>
      </w:ins>
      <w:ins w:id="125" w:author="Molly Mulcahy" w:date="2022-06-30T10:56:00Z">
        <w:r w:rsidR="00C765C1">
          <w:rPr>
            <w:rFonts w:ascii="Times New Roman" w:hAnsi="Times New Roman" w:cs="Times New Roman"/>
          </w:rPr>
          <w:t xml:space="preserve"> cross-sectional analysis</w:t>
        </w:r>
      </w:ins>
      <w:ins w:id="126" w:author="Molly Mulcahy" w:date="2022-06-29T13:51:00Z">
        <w:r w:rsidR="00C70B73">
          <w:rPr>
            <w:rFonts w:ascii="Times New Roman" w:hAnsi="Times New Roman" w:cs="Times New Roman"/>
          </w:rPr>
          <w:t xml:space="preserve"> </w:t>
        </w:r>
      </w:ins>
      <w:ins w:id="127" w:author="Molly Mulcahy" w:date="2022-06-29T13:52:00Z">
        <w:r w:rsidR="00C70B73">
          <w:rPr>
            <w:rFonts w:ascii="Times New Roman" w:hAnsi="Times New Roman" w:cs="Times New Roman"/>
          </w:rPr>
          <w:t>found that extending the overnight fast</w:t>
        </w:r>
      </w:ins>
      <w:ins w:id="128" w:author="Molly Mulcahy" w:date="2022-06-29T13:53:00Z">
        <w:r w:rsidR="00C70B73">
          <w:rPr>
            <w:rFonts w:ascii="Times New Roman" w:hAnsi="Times New Roman" w:cs="Times New Roman"/>
          </w:rPr>
          <w:t xml:space="preserve"> </w:t>
        </w:r>
      </w:ins>
      <w:ins w:id="129" w:author="Molly Mulcahy" w:date="2022-06-30T10:52:00Z">
        <w:r w:rsidR="00C765C1">
          <w:rPr>
            <w:rFonts w:ascii="Times New Roman" w:hAnsi="Times New Roman" w:cs="Times New Roman"/>
          </w:rPr>
          <w:t xml:space="preserve">during pregnancy </w:t>
        </w:r>
      </w:ins>
      <w:ins w:id="130" w:author="Molly Mulcahy" w:date="2022-06-29T13:53:00Z">
        <w:r w:rsidR="00C70B73">
          <w:rPr>
            <w:rFonts w:ascii="Times New Roman" w:hAnsi="Times New Roman" w:cs="Times New Roman"/>
          </w:rPr>
          <w:t>was associated with lower blood glucose levels at mid gestation</w:t>
        </w:r>
      </w:ins>
      <w:ins w:id="131" w:author="Molly Mulcahy" w:date="2022-07-26T00:34:00Z">
        <w:r w:rsidR="00582B19">
          <w:rPr>
            <w:rFonts w:ascii="Times New Roman" w:hAnsi="Times New Roman" w:cs="Times New Roman"/>
          </w:rPr>
          <w:t xml:space="preserve"> </w:t>
        </w:r>
      </w:ins>
      <w:r w:rsidR="00C70B73">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{"citationID":"aml04jnrsl","properties":{"formattedCitation":"(7)","plainCitation":"(7)","noteIndex":0},"citationItems":[{"id":1357,"uris":["http://zotero.org/users/5073745/items/5JYMECVV"],"itemData":{"id":1357,"type":"article-journal","abstract":"BACKGROUND: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Pr>
          <w:rFonts w:ascii="Times New Roman" w:hAnsi="Times New Roman" w:cs="Times New Roman"/>
        </w:rPr>
        <w:fldChar w:fldCharType="separate"/>
      </w:r>
      <w:r w:rsidR="00F941A1" w:rsidRPr="00F941A1">
        <w:rPr>
          <w:rFonts w:ascii="Times New Roman" w:hAnsi="Times New Roman" w:cs="Times New Roman"/>
        </w:rPr>
        <w:t>(7)</w:t>
      </w:r>
      <w:r w:rsidR="00C70B73">
        <w:rPr>
          <w:rFonts w:ascii="Times New Roman" w:hAnsi="Times New Roman" w:cs="Times New Roman"/>
        </w:rPr>
        <w:fldChar w:fldCharType="end"/>
      </w:r>
      <w:ins w:id="132" w:author="Molly Mulcahy" w:date="2022-06-29T13:53:00Z">
        <w:r w:rsidR="00C70B73">
          <w:rPr>
            <w:rFonts w:ascii="Times New Roman" w:hAnsi="Times New Roman" w:cs="Times New Roman"/>
          </w:rPr>
          <w:t xml:space="preserve">. </w:t>
        </w:r>
      </w:ins>
      <w:ins w:id="133" w:author="Molly Mulcahy" w:date="2022-06-30T10:56:00Z">
        <w:r w:rsidR="00C765C1">
          <w:rPr>
            <w:rFonts w:ascii="Times New Roman" w:hAnsi="Times New Roman" w:cs="Times New Roman"/>
          </w:rPr>
          <w:t xml:space="preserve">Another </w:t>
        </w:r>
      </w:ins>
      <w:del w:id="134" w:author="Molly Mulcahy" w:date="2022-06-30T10:56:00Z">
        <w:r w:rsidR="000F24AB" w:rsidDel="00C765C1">
          <w:rPr>
            <w:rFonts w:ascii="Times New Roman" w:hAnsi="Times New Roman" w:cs="Times New Roman"/>
          </w:rPr>
          <w:delText xml:space="preserve"> </w:delText>
        </w:r>
      </w:del>
      <w:ins w:id="135" w:author="Molly Mulcahy" w:date="2022-06-30T10:56:00Z">
        <w:r w:rsidR="00C765C1">
          <w:rPr>
            <w:rFonts w:ascii="Times New Roman" w:hAnsi="Times New Roman" w:cs="Times New Roman"/>
            <w:color w:val="4472C4" w:themeColor="accent1"/>
          </w:rPr>
          <w:t>r</w:t>
        </w:r>
      </w:ins>
      <w:del w:id="136" w:author="Molly Mulcahy" w:date="2022-06-30T10:56:00Z">
        <w:r w:rsidR="007830E1" w:rsidRPr="004B553D" w:rsidDel="00C765C1">
          <w:rPr>
            <w:rFonts w:ascii="Times New Roman" w:hAnsi="Times New Roman" w:cs="Times New Roman"/>
            <w:color w:val="4472C4" w:themeColor="accent1"/>
          </w:rPr>
          <w:delText>R</w:delText>
        </w:r>
      </w:del>
      <w:r w:rsidR="007830E1" w:rsidRPr="004B553D">
        <w:rPr>
          <w:rFonts w:ascii="Times New Roman" w:hAnsi="Times New Roman" w:cs="Times New Roman"/>
          <w:color w:val="4472C4" w:themeColor="accent1"/>
        </w:rPr>
        <w:t xml:space="preserve">ecent work demonstrated that up to 23.7% of a pregnant and recently post-partum cohort said they were willing to try TRE during pregnancy </w:t>
      </w:r>
      <w:r w:rsidR="007830E1" w:rsidRPr="004B553D">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{"citationID":"aielofle9f","properties":{"formattedCitation":"(8)","plainCitation":"(8)","noteIndex":0},"citationItems":[{"id":1360,"uris":["http://zotero.org/users/5073745/items/NHIMJJF6"],"itemData":{"id":1360,"type":"article-journal","abstract":"The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4B553D">
        <w:rPr>
          <w:rFonts w:ascii="Times New Roman" w:hAnsi="Times New Roman" w:cs="Times New Roman"/>
          <w:color w:val="4472C4" w:themeColor="accent1"/>
        </w:rPr>
        <w:fldChar w:fldCharType="separate"/>
      </w:r>
      <w:r w:rsidR="00F941A1">
        <w:rPr>
          <w:rFonts w:ascii="Times New Roman" w:hAnsi="Times New Roman" w:cs="Times New Roman"/>
          <w:color w:val="4472C4" w:themeColor="accent1"/>
        </w:rPr>
        <w:t>(8)</w:t>
      </w:r>
      <w:r w:rsidR="007830E1" w:rsidRPr="004B553D">
        <w:rPr>
          <w:rFonts w:ascii="Times New Roman" w:hAnsi="Times New Roman" w:cs="Times New Roman"/>
          <w:color w:val="4472C4" w:themeColor="accent1"/>
        </w:rPr>
        <w:fldChar w:fldCharType="end"/>
      </w:r>
      <w:r w:rsidR="007830E1" w:rsidRPr="004B553D">
        <w:rPr>
          <w:rFonts w:ascii="Times New Roman" w:hAnsi="Times New Roman" w:cs="Times New Roman"/>
          <w:color w:val="4472C4" w:themeColor="accent1"/>
        </w:rPr>
        <w:t>.</w:t>
      </w:r>
      <w:r w:rsidR="007830E1" w:rsidRPr="004B553D">
        <w:rPr>
          <w:rFonts w:ascii="Times New Roman" w:hAnsi="Times New Roman" w:cs="Times New Roman"/>
        </w:rPr>
        <w:t xml:space="preserve"> </w:t>
      </w:r>
      <w:r w:rsidR="007830E1" w:rsidRPr="004B553D">
        <w:rPr>
          <w:rFonts w:ascii="Times New Roman" w:hAnsi="Times New Roman" w:cs="Times New Roman"/>
          <w:color w:val="4472C4" w:themeColor="accent1"/>
        </w:rPr>
        <w:t>However, there is currently no information on the long-term implications of this dietary strategy for progeny.</w:t>
      </w:r>
      <w:r w:rsidR="007830E1">
        <w:rPr>
          <w:rFonts w:ascii="Times New Roman" w:hAnsi="Times New Roman" w:cs="Times New Roman"/>
          <w:color w:val="4472C4" w:themeColor="accent1"/>
        </w:rPr>
        <w:t xml:space="preserve"> </w:t>
      </w:r>
      <w:r w:rsidR="001C713C">
        <w:rPr>
          <w:rFonts w:ascii="Times New Roman" w:hAnsi="Times New Roman" w:cs="Times New Roman"/>
        </w:rPr>
        <w:t xml:space="preserve">The most available literature </w:t>
      </w:r>
      <w:r w:rsidR="00914A5D">
        <w:rPr>
          <w:rFonts w:ascii="Times New Roman" w:hAnsi="Times New Roman" w:cs="Times New Roman"/>
        </w:rPr>
        <w:t>examine</w:t>
      </w:r>
      <w:ins w:id="137" w:author="Molly Mulcahy" w:date="2022-07-26T00:44:00Z">
        <w:r w:rsidR="002E06DC">
          <w:rPr>
            <w:rFonts w:ascii="Times New Roman" w:hAnsi="Times New Roman" w:cs="Times New Roman"/>
          </w:rPr>
          <w:t>s</w:t>
        </w:r>
      </w:ins>
      <w:del w:id="138" w:author="Molly Mulcahy" w:date="2022-07-26T00:44:00Z">
        <w:r w:rsidR="00914A5D" w:rsidDel="002E06DC">
          <w:rPr>
            <w:rFonts w:ascii="Times New Roman" w:hAnsi="Times New Roman" w:cs="Times New Roman"/>
          </w:rPr>
          <w:delText>d</w:delText>
        </w:r>
      </w:del>
      <w:r w:rsidR="005D2B24">
        <w:rPr>
          <w:rFonts w:ascii="Times New Roman" w:hAnsi="Times New Roman" w:cs="Times New Roman"/>
        </w:rPr>
        <w:t xml:space="preserve">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Review of these studies f</w:t>
      </w:r>
      <w:r w:rsidR="00914A5D">
        <w:rPr>
          <w:rFonts w:ascii="Times New Roman" w:hAnsi="Times New Roman" w:cs="Times New Roman"/>
        </w:rPr>
        <w:t>ound</w:t>
      </w:r>
      <w:r w:rsidR="007006F3">
        <w:rPr>
          <w:rFonts w:ascii="Times New Roman" w:hAnsi="Times New Roman" w:cs="Times New Roman"/>
        </w:rPr>
        <w:t xml:space="preserve"> that children born to those who fasted during pregnancy have similar birth weights </w:t>
      </w:r>
      <w:r w:rsidR="00AD090A">
        <w:rPr>
          <w:rFonts w:ascii="Times New Roman" w:hAnsi="Times New Roman" w:cs="Times New Roman"/>
        </w:rPr>
        <w:t>and rates of</w:t>
      </w:r>
      <w:r w:rsidR="007006F3">
        <w:rPr>
          <w:rFonts w:ascii="Times New Roman" w:hAnsi="Times New Roman" w:cs="Times New Roman"/>
        </w:rPr>
        <w:t xml:space="preserve"> pre-term birth</w:t>
      </w:r>
      <w:r w:rsidR="003F0738">
        <w:rPr>
          <w:rFonts w:ascii="Times New Roman" w:hAnsi="Times New Roman" w:cs="Times New Roman"/>
        </w:rPr>
        <w:t xml:space="preserve"> </w:t>
      </w:r>
      <w:ins w:id="139" w:author="Molly Mulcahy" w:date="2022-06-30T13:36:00Z">
        <w:r w:rsidR="00991408">
          <w:rPr>
            <w:rFonts w:ascii="Times New Roman" w:hAnsi="Times New Roman" w:cs="Times New Roman"/>
          </w:rPr>
          <w:t xml:space="preserve">as those who did not fast </w:t>
        </w:r>
      </w:ins>
      <w:r w:rsidR="00AD090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{"citationID":"a10ou4l6sqd","properties":{"formattedCitation":"(9)","plainCitation":"(9)","noteIndex":0},"citationItems":[{"id":300,"uris":["http://zotero.org/users/5073745/items/TH4IXLBS"],"itemData":{"id":300,"type":"article-journal","abstract":"Background\nAlthough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AD090A">
        <w:rPr>
          <w:rFonts w:ascii="Times New Roman" w:hAnsi="Times New Roman" w:cs="Times New Roman"/>
        </w:rPr>
        <w:fldChar w:fldCharType="separate"/>
      </w:r>
      <w:r w:rsidR="00F941A1">
        <w:rPr>
          <w:rFonts w:ascii="Times New Roman" w:hAnsi="Times New Roman" w:cs="Times New Roman"/>
        </w:rPr>
        <w:t>(9)</w:t>
      </w:r>
      <w:r w:rsidR="00AD090A">
        <w:rPr>
          <w:rFonts w:ascii="Times New Roman" w:hAnsi="Times New Roman" w:cs="Times New Roman"/>
        </w:rPr>
        <w:fldChar w:fldCharType="end"/>
      </w:r>
      <w:r w:rsidR="007006F3">
        <w:rPr>
          <w:rFonts w:ascii="Times New Roman" w:hAnsi="Times New Roman" w:cs="Times New Roman"/>
        </w:rPr>
        <w:t>.</w:t>
      </w:r>
      <w:del w:id="140" w:author="Molly Mulcahy" w:date="2022-06-29T12:44:00Z">
        <w:r w:rsidR="007006F3" w:rsidDel="00AF5ABA">
          <w:rPr>
            <w:rFonts w:ascii="Times New Roman" w:hAnsi="Times New Roman" w:cs="Times New Roman"/>
          </w:rPr>
          <w:delText xml:space="preserve"> The</w:delText>
        </w:r>
        <w:r w:rsidR="005D2B24" w:rsidDel="00AF5ABA">
          <w:rPr>
            <w:rFonts w:ascii="Times New Roman" w:hAnsi="Times New Roman" w:cs="Times New Roman"/>
          </w:rPr>
          <w:delText xml:space="preserve"> </w:delText>
        </w:r>
        <w:r w:rsidR="00EE0F74" w:rsidDel="00AF5ABA">
          <w:rPr>
            <w:rFonts w:ascii="Times New Roman" w:hAnsi="Times New Roman" w:cs="Times New Roman"/>
          </w:rPr>
          <w:delText>literature is most focused on</w:delText>
        </w:r>
        <w:r w:rsidR="001C713C" w:rsidDel="00AF5ABA">
          <w:rPr>
            <w:rFonts w:ascii="Times New Roman" w:hAnsi="Times New Roman" w:cs="Times New Roman"/>
          </w:rPr>
          <w:delText xml:space="preserve"> the effects of the practice </w:delText>
        </w:r>
        <w:r w:rsidR="00EE0F74" w:rsidDel="00AF5ABA">
          <w:rPr>
            <w:rFonts w:ascii="Times New Roman" w:hAnsi="Times New Roman" w:cs="Times New Roman"/>
          </w:rPr>
          <w:delText>during infancy and early childhood</w:delText>
        </w:r>
        <w:r w:rsidR="001C713C" w:rsidDel="00AF5ABA">
          <w:rPr>
            <w:rFonts w:ascii="Times New Roman" w:hAnsi="Times New Roman" w:cs="Times New Roman"/>
          </w:rPr>
          <w:delText xml:space="preserve"> in the resultant children</w:delText>
        </w:r>
      </w:del>
      <w:ins w:id="141" w:author="Molly Mulcahy" w:date="2022-06-30T10:57:00Z">
        <w:r w:rsidR="008B0216">
          <w:rPr>
            <w:rFonts w:ascii="Times New Roman" w:hAnsi="Times New Roman" w:cs="Times New Roman"/>
          </w:rPr>
          <w:t xml:space="preserve"> </w:t>
        </w:r>
      </w:ins>
      <w:del w:id="142" w:author="Molly Mulcahy" w:date="2022-06-30T10:57:00Z">
        <w:r w:rsidR="001C713C" w:rsidDel="008B0216">
          <w:rPr>
            <w:rFonts w:ascii="Times New Roman" w:hAnsi="Times New Roman" w:cs="Times New Roman"/>
          </w:rPr>
          <w:delText xml:space="preserve">. </w:delText>
        </w:r>
        <w:r w:rsidR="002D2A28" w:rsidRPr="002D2A28" w:rsidDel="008B0216">
          <w:rPr>
            <w:rFonts w:ascii="Times New Roman" w:hAnsi="Times New Roman" w:cs="Times New Roman"/>
            <w:color w:val="4472C4" w:themeColor="accent1"/>
          </w:rPr>
          <w:delText xml:space="preserve">The timing </w:delText>
        </w:r>
      </w:del>
      <w:r w:rsidR="008915AC" w:rsidRPr="002D2A28">
        <w:rPr>
          <w:rFonts w:ascii="Times New Roman" w:hAnsi="Times New Roman" w:cs="Times New Roman"/>
          <w:color w:val="4472C4" w:themeColor="accent1"/>
        </w:rPr>
        <w:t xml:space="preserve">In a recent review, </w:t>
      </w:r>
      <w:del w:id="143" w:author="Molly Mulcahy" w:date="2022-06-30T13:36:00Z">
        <w:r w:rsidR="008915AC" w:rsidRPr="002D2A28" w:rsidDel="00991408">
          <w:rPr>
            <w:rFonts w:ascii="Times New Roman" w:hAnsi="Times New Roman" w:cs="Times New Roman"/>
            <w:color w:val="4472C4" w:themeColor="accent1"/>
          </w:rPr>
          <w:delText xml:space="preserve">it was found that </w:delText>
        </w:r>
      </w:del>
      <w:r w:rsidR="008915AC" w:rsidRPr="002D2A28">
        <w:rPr>
          <w:rFonts w:ascii="Times New Roman" w:hAnsi="Times New Roman" w:cs="Times New Roman"/>
          <w:color w:val="4472C4" w:themeColor="accent1"/>
        </w:rPr>
        <w:t xml:space="preserve">Ramadan exposure in utero </w:t>
      </w:r>
      <w:del w:id="144" w:author="Molly Mulcahy" w:date="2022-06-30T13:36:00Z">
        <w:r w:rsidR="008915AC" w:rsidRPr="002D2A28" w:rsidDel="00991408">
          <w:rPr>
            <w:rFonts w:ascii="Times New Roman" w:hAnsi="Times New Roman" w:cs="Times New Roman"/>
            <w:color w:val="4472C4" w:themeColor="accent1"/>
          </w:rPr>
          <w:delText xml:space="preserve">may </w:delText>
        </w:r>
      </w:del>
      <w:ins w:id="145" w:author="Molly Mulcahy" w:date="2022-06-30T13:36:00Z">
        <w:r w:rsidR="00991408">
          <w:rPr>
            <w:rFonts w:ascii="Times New Roman" w:hAnsi="Times New Roman" w:cs="Times New Roman"/>
            <w:color w:val="4472C4" w:themeColor="accent1"/>
          </w:rPr>
          <w:t xml:space="preserve">was </w:t>
        </w:r>
      </w:ins>
      <w:del w:id="146" w:author="Molly Mulcahy" w:date="2022-06-30T13:36:00Z">
        <w:r w:rsidR="008915AC" w:rsidRPr="002D2A28" w:rsidDel="00991408">
          <w:rPr>
            <w:rFonts w:ascii="Times New Roman" w:hAnsi="Times New Roman" w:cs="Times New Roman"/>
            <w:color w:val="4472C4" w:themeColor="accent1"/>
          </w:rPr>
          <w:delText>be</w:delText>
        </w:r>
      </w:del>
      <w:r w:rsidR="008915AC" w:rsidRPr="002D2A28">
        <w:rPr>
          <w:rFonts w:ascii="Times New Roman" w:hAnsi="Times New Roman" w:cs="Times New Roman"/>
          <w:color w:val="4472C4" w:themeColor="accent1"/>
        </w:rPr>
        <w:t xml:space="preserve"> associated with smaller body size and stature in later periods of life</w:t>
      </w:r>
      <w:ins w:id="147" w:author="Molly Mulcahy" w:date="2022-06-29T12:44:00Z">
        <w:r w:rsidR="00AF5ABA">
          <w:rPr>
            <w:rFonts w:ascii="Times New Roman" w:hAnsi="Times New Roman" w:cs="Times New Roman"/>
            <w:color w:val="4472C4" w:themeColor="accent1"/>
          </w:rPr>
          <w:t xml:space="preserve"> </w:t>
        </w:r>
      </w:ins>
      <w:r w:rsidR="008B0216">
        <w:rPr>
          <w:rFonts w:ascii="Times New Roman" w:hAnsi="Times New Roman" w:cs="Times New Roman"/>
          <w:color w:val="4472C4" w:themeColor="accent1"/>
        </w:rPr>
        <w:fldChar w:fldCharType="begin"/>
      </w:r>
      <w:r w:rsidR="00F941A1">
        <w:rPr>
          <w:rFonts w:ascii="Times New Roman" w:hAnsi="Times New Roman" w:cs="Times New Roman"/>
          <w:color w:val="4472C4" w:themeColor="accent1"/>
        </w:rPr>
        <w:instrText xml:space="preserve"> ADDIN ZOTERO_ITEM CSL_CITATION {"citationID":"a8qagk1qqv","properties":{"formattedCitation":"(10)","plainCitation":"(10)","noteIndex":0},"citationItems":[{"id":1390,"uris":["http://zotero.org/users/5073745/items/Q2629FFB"],"itemData":{"id":1390,"type":"article-journal","abstract":"Ramadan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Pr>
          <w:rFonts w:ascii="Times New Roman" w:hAnsi="Times New Roman" w:cs="Times New Roman"/>
          <w:color w:val="4472C4" w:themeColor="accent1"/>
        </w:rPr>
        <w:fldChar w:fldCharType="separate"/>
      </w:r>
      <w:r w:rsidR="00F941A1" w:rsidRPr="00F941A1">
        <w:rPr>
          <w:rFonts w:ascii="Times New Roman" w:hAnsi="Times New Roman" w:cs="Times New Roman"/>
          <w:color w:val="0000FF"/>
        </w:rPr>
        <w:t>(10)</w:t>
      </w:r>
      <w:r w:rsidR="008B0216">
        <w:rPr>
          <w:rFonts w:ascii="Times New Roman" w:hAnsi="Times New Roman" w:cs="Times New Roman"/>
          <w:color w:val="4472C4" w:themeColor="accent1"/>
        </w:rPr>
        <w:fldChar w:fldCharType="end"/>
      </w:r>
      <w:del w:id="148" w:author="Molly Mulcahy" w:date="2022-06-30T10:57:00Z">
        <w:r w:rsidR="008915AC" w:rsidRPr="002D2A28" w:rsidDel="008B0216">
          <w:rPr>
            <w:rFonts w:ascii="Times New Roman" w:hAnsi="Times New Roman" w:cs="Times New Roman"/>
            <w:color w:val="4472C4" w:themeColor="accent1"/>
          </w:rPr>
          <w:delText>(Review paper)</w:delText>
        </w:r>
      </w:del>
      <w:r w:rsidR="008915AC" w:rsidRPr="002D2A28">
        <w:rPr>
          <w:rFonts w:ascii="Times New Roman" w:hAnsi="Times New Roman" w:cs="Times New Roman"/>
          <w:color w:val="4472C4" w:themeColor="accent1"/>
        </w:rPr>
        <w:t xml:space="preserve">. However, </w:t>
      </w:r>
      <w:r w:rsidR="002D2A28" w:rsidRPr="002D2A28">
        <w:rPr>
          <w:rFonts w:ascii="Times New Roman" w:hAnsi="Times New Roman" w:cs="Times New Roman"/>
          <w:color w:val="4472C4" w:themeColor="accent1"/>
        </w:rPr>
        <w:t>these studies are limited</w:t>
      </w:r>
      <w:ins w:id="149" w:author="Molly Mulcahy" w:date="2022-06-30T10:57:00Z">
        <w:r w:rsidR="008B0216">
          <w:rPr>
            <w:rFonts w:ascii="Times New Roman" w:hAnsi="Times New Roman" w:cs="Times New Roman"/>
            <w:color w:val="4472C4" w:themeColor="accent1"/>
          </w:rPr>
          <w:t xml:space="preserve"> an</w:t>
        </w:r>
      </w:ins>
      <w:ins w:id="150" w:author="Molly Mulcahy" w:date="2022-06-30T10:58:00Z">
        <w:r w:rsidR="008B0216">
          <w:rPr>
            <w:rFonts w:ascii="Times New Roman" w:hAnsi="Times New Roman" w:cs="Times New Roman"/>
            <w:color w:val="4472C4" w:themeColor="accent1"/>
          </w:rPr>
          <w:t>d</w:t>
        </w:r>
      </w:ins>
      <w:r w:rsidR="002D2A28" w:rsidRPr="002D2A28">
        <w:rPr>
          <w:rFonts w:ascii="Times New Roman" w:hAnsi="Times New Roman" w:cs="Times New Roman"/>
          <w:color w:val="4472C4" w:themeColor="accent1"/>
        </w:rPr>
        <w:t xml:space="preserve"> </w:t>
      </w:r>
      <w:r w:rsidR="00E24E44">
        <w:rPr>
          <w:rFonts w:ascii="Times New Roman" w:hAnsi="Times New Roman" w:cs="Times New Roman"/>
          <w:color w:val="4472C4" w:themeColor="accent1"/>
        </w:rPr>
        <w:t>Ramadan</w:t>
      </w:r>
      <w:ins w:id="151" w:author="Molly Mulcahy" w:date="2022-06-30T10:58:00Z">
        <w:r w:rsidR="008B0216">
          <w:rPr>
            <w:rFonts w:ascii="Times New Roman" w:hAnsi="Times New Roman" w:cs="Times New Roman"/>
            <w:color w:val="4472C4" w:themeColor="accent1"/>
          </w:rPr>
          <w:t xml:space="preserve"> fasting</w:t>
        </w:r>
      </w:ins>
      <w:r w:rsidR="00E24E44">
        <w:rPr>
          <w:rFonts w:ascii="Times New Roman" w:hAnsi="Times New Roman" w:cs="Times New Roman"/>
          <w:color w:val="4472C4" w:themeColor="accent1"/>
        </w:rPr>
        <w:t xml:space="preserve"> is an imperfect model for TRF</w:t>
      </w:r>
      <w:ins w:id="152" w:author="Molly Mulcahy" w:date="2022-06-30T10:58:00Z">
        <w:r w:rsidR="008B0216">
          <w:rPr>
            <w:rFonts w:ascii="Times New Roman" w:hAnsi="Times New Roman" w:cs="Times New Roman"/>
            <w:color w:val="4472C4" w:themeColor="accent1"/>
          </w:rPr>
          <w:t>,</w:t>
        </w:r>
      </w:ins>
      <w:r w:rsidR="00E24E44">
        <w:rPr>
          <w:rFonts w:ascii="Times New Roman" w:hAnsi="Times New Roman" w:cs="Times New Roman"/>
          <w:color w:val="4472C4" w:themeColor="accent1"/>
        </w:rPr>
        <w:t xml:space="preserve"> as food intake is not only limited in duration but </w:t>
      </w:r>
      <w:del w:id="153" w:author="Molly Mulcahy" w:date="2022-06-30T10:58:00Z">
        <w:r w:rsidR="00E24E44" w:rsidDel="008B0216">
          <w:rPr>
            <w:rFonts w:ascii="Times New Roman" w:hAnsi="Times New Roman" w:cs="Times New Roman"/>
            <w:color w:val="4472C4" w:themeColor="accent1"/>
          </w:rPr>
          <w:delText>also not during the normal</w:delText>
        </w:r>
      </w:del>
      <w:ins w:id="154" w:author="Molly Mulcahy" w:date="2022-06-30T10:58:00Z">
        <w:r w:rsidR="008B0216">
          <w:rPr>
            <w:rFonts w:ascii="Times New Roman" w:hAnsi="Times New Roman" w:cs="Times New Roman"/>
            <w:color w:val="4472C4" w:themeColor="accent1"/>
          </w:rPr>
          <w:t>also not permitted during the normal</w:t>
        </w:r>
      </w:ins>
      <w:r w:rsidR="00E24E44">
        <w:rPr>
          <w:rFonts w:ascii="Times New Roman" w:hAnsi="Times New Roman" w:cs="Times New Roman"/>
          <w:color w:val="4472C4" w:themeColor="accent1"/>
        </w:rPr>
        <w:t xml:space="preserve"> active phase</w:t>
      </w:r>
      <w:ins w:id="155" w:author="Molly Mulcahy" w:date="2022-06-30T13:36:00Z">
        <w:r w:rsidR="00991408">
          <w:rPr>
            <w:rFonts w:ascii="Times New Roman" w:hAnsi="Times New Roman" w:cs="Times New Roman"/>
            <w:color w:val="4472C4" w:themeColor="accent1"/>
          </w:rPr>
          <w:t xml:space="preserve"> for humans</w:t>
        </w:r>
      </w:ins>
      <w:r w:rsidR="002D2A28" w:rsidRPr="002D2A28">
        <w:rPr>
          <w:rFonts w:ascii="Times New Roman" w:hAnsi="Times New Roman" w:cs="Times New Roman"/>
          <w:color w:val="4472C4" w:themeColor="accent1"/>
        </w:rPr>
        <w:t>.</w:t>
      </w:r>
      <w:r w:rsidR="002D2A28">
        <w:rPr>
          <w:rFonts w:ascii="Times New Roman" w:hAnsi="Times New Roman" w:cs="Times New Roman"/>
        </w:rPr>
        <w:t xml:space="preserve"> </w:t>
      </w:r>
      <w:r w:rsidR="008915AC">
        <w:rPr>
          <w:rFonts w:ascii="Times New Roman" w:hAnsi="Times New Roman" w:cs="Times New Roman"/>
        </w:rPr>
        <w:t xml:space="preserve"> </w:t>
      </w:r>
      <w:del w:id="156" w:author="Molly Mulcahy" w:date="2022-06-29T12:44:00Z">
        <w:r w:rsidR="005B02F3" w:rsidRPr="00AF2B77" w:rsidDel="00AF5ABA">
          <w:rPr>
            <w:rFonts w:ascii="Times New Roman" w:hAnsi="Times New Roman" w:cs="Times New Roman"/>
            <w:highlight w:val="yellow"/>
          </w:rPr>
          <w:delText>EXAMPLES</w:delText>
        </w:r>
      </w:del>
    </w:p>
    <w:p w14:paraId="485773CD" w14:textId="0D1AD1A9" w:rsidR="000F24AB" w:rsidRDefault="00DE2A60" w:rsidP="005B59E5">
      <w:pPr>
        <w:spacing w:line="480" w:lineRule="auto"/>
        <w:ind w:firstLine="720"/>
        <w:rPr>
          <w:rFonts w:ascii="Times New Roman" w:hAnsi="Times New Roman" w:cs="Times New Roman"/>
        </w:rPr>
      </w:pPr>
      <w:r>
        <w:rPr>
          <w:rFonts w:ascii="Times New Roman" w:hAnsi="Times New Roman" w:cs="Times New Roman"/>
        </w:rPr>
        <w:t>T</w:t>
      </w:r>
      <w:ins w:id="157" w:author="Molly Mulcahy" w:date="2022-06-30T13:37:00Z">
        <w:r w:rsidR="00991408">
          <w:rPr>
            <w:rFonts w:ascii="Times New Roman" w:hAnsi="Times New Roman" w:cs="Times New Roman"/>
          </w:rPr>
          <w:t xml:space="preserve">here is much interest in the TRE </w:t>
        </w:r>
      </w:ins>
      <w:del w:id="158" w:author="Molly Mulcahy" w:date="2022-06-30T13:37:00Z">
        <w:r w:rsidDel="00991408">
          <w:rPr>
            <w:rFonts w:ascii="Times New Roman" w:hAnsi="Times New Roman" w:cs="Times New Roman"/>
          </w:rPr>
          <w:delText>he</w:delText>
        </w:r>
        <w:r w:rsidR="00CF6E5A" w:rsidDel="00991408">
          <w:rPr>
            <w:rFonts w:ascii="Times New Roman" w:hAnsi="Times New Roman" w:cs="Times New Roman"/>
          </w:rPr>
          <w:delText xml:space="preserve"> </w:delText>
        </w:r>
      </w:del>
      <w:r w:rsidR="00CF6E5A">
        <w:rPr>
          <w:rFonts w:ascii="Times New Roman" w:hAnsi="Times New Roman" w:cs="Times New Roman"/>
        </w:rPr>
        <w:t>diet</w:t>
      </w:r>
      <w:del w:id="159" w:author="Molly Mulcahy" w:date="2022-06-30T13:37:00Z">
        <w:r w:rsidR="00CF6E5A" w:rsidDel="00991408">
          <w:rPr>
            <w:rFonts w:ascii="Times New Roman" w:hAnsi="Times New Roman" w:cs="Times New Roman"/>
          </w:rPr>
          <w:delText xml:space="preserve"> is popular</w:delText>
        </w:r>
      </w:del>
      <w:r w:rsidR="00CF6E5A">
        <w:rPr>
          <w:rFonts w:ascii="Times New Roman" w:hAnsi="Times New Roman" w:cs="Times New Roman"/>
        </w:rPr>
        <w:t xml:space="preserve"> and i</w:t>
      </w:r>
      <w:r w:rsidR="002D73CC">
        <w:rPr>
          <w:rFonts w:ascii="Times New Roman" w:hAnsi="Times New Roman" w:cs="Times New Roman"/>
        </w:rPr>
        <w:t>n</w:t>
      </w:r>
      <w:r w:rsidR="00CF6E5A">
        <w:rPr>
          <w:rFonts w:ascii="Times New Roman" w:hAnsi="Times New Roman" w:cs="Times New Roman"/>
        </w:rPr>
        <w:t xml:space="preserve">terruptions in food intake </w:t>
      </w:r>
      <w:r w:rsidR="0087166D">
        <w:rPr>
          <w:rFonts w:ascii="Times New Roman" w:hAnsi="Times New Roman" w:cs="Times New Roman"/>
        </w:rPr>
        <w:t xml:space="preserve">are known to </w:t>
      </w:r>
      <w:r w:rsidR="00CF6E5A">
        <w:rPr>
          <w:rFonts w:ascii="Times New Roman" w:hAnsi="Times New Roman" w:cs="Times New Roman"/>
        </w:rPr>
        <w:t xml:space="preserve">occur during </w:t>
      </w:r>
      <w:r>
        <w:rPr>
          <w:rFonts w:ascii="Times New Roman" w:hAnsi="Times New Roman" w:cs="Times New Roman"/>
        </w:rPr>
        <w:t xml:space="preserve">pregnancy; however, </w:t>
      </w:r>
      <w:r w:rsidR="000F24AB">
        <w:rPr>
          <w:rFonts w:ascii="Times New Roman" w:hAnsi="Times New Roman" w:cs="Times New Roman"/>
        </w:rPr>
        <w:t>research</w:t>
      </w:r>
      <w:r w:rsidR="00C95471">
        <w:rPr>
          <w:rFonts w:ascii="Times New Roman" w:hAnsi="Times New Roman" w:cs="Times New Roman"/>
        </w:rPr>
        <w:t xml:space="preserve"> about the effects of </w:t>
      </w:r>
      <w:ins w:id="160" w:author="Molly Mulcahy" w:date="2022-06-30T13:37:00Z">
        <w:r w:rsidR="00991408">
          <w:rPr>
            <w:rFonts w:ascii="Times New Roman" w:hAnsi="Times New Roman" w:cs="Times New Roman"/>
          </w:rPr>
          <w:t xml:space="preserve">intentional </w:t>
        </w:r>
      </w:ins>
      <w:r w:rsidR="00C95471">
        <w:rPr>
          <w:rFonts w:ascii="Times New Roman" w:hAnsi="Times New Roman" w:cs="Times New Roman"/>
        </w:rPr>
        <w:t xml:space="preserve">fasting during pregnancy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w:t>
      </w:r>
      <w:r w:rsidR="00C95471">
        <w:rPr>
          <w:rFonts w:ascii="Times New Roman" w:hAnsi="Times New Roman" w:cs="Times New Roman"/>
        </w:rPr>
        <w:t xml:space="preserve">the observance of </w:t>
      </w:r>
      <w:r w:rsidR="00536356">
        <w:rPr>
          <w:rFonts w:ascii="Times New Roman" w:hAnsi="Times New Roman" w:cs="Times New Roman"/>
        </w:rPr>
        <w:t>Ramadan</w:t>
      </w:r>
      <w:r w:rsidR="00E73891">
        <w:rPr>
          <w:rFonts w:ascii="Times New Roman" w:hAnsi="Times New Roman" w:cs="Times New Roman"/>
        </w:rPr>
        <w:t>, a cross-sectional study about attitudes toward the practice</w:t>
      </w:r>
      <w:r w:rsidR="00601498">
        <w:rPr>
          <w:rFonts w:ascii="Times New Roman" w:hAnsi="Times New Roman" w:cs="Times New Roman"/>
        </w:rPr>
        <w:t xml:space="preserve"> </w:t>
      </w:r>
      <w:r w:rsidR="0060149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{"citationID":"a26tugg287e","properties":{"formattedCitation":"(8)","plainCitation":"(8)","noteIndex":0},"citationItems":[{"id":1360,"uris":["http://zotero.org/users/5073745/items/NHIMJJF6"],"itemData":{"id":1360,"type":"article-journal","abstract":"The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Pr>
          <w:rFonts w:ascii="Times New Roman" w:hAnsi="Times New Roman" w:cs="Times New Roman"/>
        </w:rPr>
        <w:fldChar w:fldCharType="separate"/>
      </w:r>
      <w:r w:rsidR="00F941A1">
        <w:rPr>
          <w:rFonts w:ascii="Times New Roman" w:hAnsi="Times New Roman" w:cs="Times New Roman"/>
        </w:rPr>
        <w:t>(8)</w:t>
      </w:r>
      <w:r w:rsidR="00601498">
        <w:rPr>
          <w:rFonts w:ascii="Times New Roman" w:hAnsi="Times New Roman" w:cs="Times New Roman"/>
        </w:rPr>
        <w:fldChar w:fldCharType="end"/>
      </w:r>
      <w:r w:rsidR="00E73891">
        <w:rPr>
          <w:rFonts w:ascii="Times New Roman" w:hAnsi="Times New Roman" w:cs="Times New Roman"/>
        </w:rPr>
        <w:t>,</w:t>
      </w:r>
      <w:r w:rsidR="00CF6E5A">
        <w:rPr>
          <w:rFonts w:ascii="Times New Roman" w:hAnsi="Times New Roman" w:cs="Times New Roman"/>
        </w:rPr>
        <w:t xml:space="preserve"> and one case report of fasting</w:t>
      </w:r>
      <w:r w:rsidR="002D73CC">
        <w:rPr>
          <w:rFonts w:ascii="Times New Roman" w:hAnsi="Times New Roman" w:cs="Times New Roman"/>
        </w:rPr>
        <w:t xml:space="preserve"> </w:t>
      </w:r>
      <w:r w:rsidR="00E73891">
        <w:rPr>
          <w:rFonts w:ascii="Times New Roman" w:hAnsi="Times New Roman" w:cs="Times New Roman"/>
        </w:rPr>
        <w:t>to improve</w:t>
      </w:r>
      <w:r>
        <w:rPr>
          <w:rFonts w:ascii="Times New Roman" w:hAnsi="Times New Roman" w:cs="Times New Roman"/>
        </w:rPr>
        <w:t xml:space="preserve"> gestational diabetes </w:t>
      </w:r>
      <w:r w:rsidR="00CF6E5A">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{"citationID":"sOhSbQVk","properties":{"formattedCitation":"(11)","plainCitation":"(11)","noteIndex":0},"citationItems":[{"id":825,"uris":["http://zotero.org/users/5073745/items/MJUJ2CHG"],"itemData":{"id":825,"type":"article-journal","abstract":"Gestational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Pr>
          <w:rFonts w:ascii="Times New Roman" w:hAnsi="Times New Roman" w:cs="Times New Roman"/>
        </w:rPr>
        <w:fldChar w:fldCharType="separate"/>
      </w:r>
      <w:r w:rsidR="00F941A1">
        <w:rPr>
          <w:rFonts w:ascii="Times New Roman" w:hAnsi="Times New Roman" w:cs="Times New Roman"/>
        </w:rPr>
        <w:t>(11)</w:t>
      </w:r>
      <w:r w:rsidR="00CF6E5A">
        <w:rPr>
          <w:rFonts w:ascii="Times New Roman" w:hAnsi="Times New Roman" w:cs="Times New Roman"/>
        </w:rPr>
        <w:fldChar w:fldCharType="end"/>
      </w:r>
      <w:r>
        <w:rPr>
          <w:rFonts w:ascii="Times New Roman" w:hAnsi="Times New Roman" w:cs="Times New Roman"/>
        </w:rPr>
        <w:t>.</w:t>
      </w:r>
      <w:r w:rsidR="008C0372">
        <w:rPr>
          <w:rFonts w:ascii="Times New Roman" w:hAnsi="Times New Roman" w:cs="Times New Roman"/>
        </w:rPr>
        <w:t xml:space="preserve"> </w:t>
      </w:r>
      <w:r>
        <w:rPr>
          <w:rFonts w:ascii="Times New Roman" w:hAnsi="Times New Roman" w:cs="Times New Roman"/>
        </w:rPr>
        <w:t>D</w:t>
      </w:r>
      <w:r w:rsidR="008C0372">
        <w:rPr>
          <w:rFonts w:ascii="Times New Roman" w:hAnsi="Times New Roman" w:cs="Times New Roman"/>
        </w:rPr>
        <w:t xml:space="preserve">etailed </w:t>
      </w:r>
      <w:r w:rsidR="000F24AB">
        <w:rPr>
          <w:rFonts w:ascii="Times New Roman" w:hAnsi="Times New Roman" w:cs="Times New Roman"/>
        </w:rPr>
        <w:t>modeling</w:t>
      </w:r>
      <w:r w:rsidR="00F51E14">
        <w:rPr>
          <w:rFonts w:ascii="Times New Roman" w:hAnsi="Times New Roman" w:cs="Times New Roman"/>
        </w:rPr>
        <w:t xml:space="preserve"> of</w:t>
      </w:r>
      <w:r w:rsidR="000F24AB">
        <w:rPr>
          <w:rFonts w:ascii="Times New Roman" w:hAnsi="Times New Roman" w:cs="Times New Roman"/>
        </w:rPr>
        <w:t xml:space="preserve"> TRF in pregnancy is warranted, as </w:t>
      </w:r>
      <w:r w:rsidR="00A31226">
        <w:rPr>
          <w:rFonts w:ascii="Times New Roman" w:hAnsi="Times New Roman" w:cs="Times New Roman"/>
        </w:rPr>
        <w:t>TR</w:t>
      </w:r>
      <w:r w:rsidR="006A42A1">
        <w:rPr>
          <w:rFonts w:ascii="Times New Roman" w:hAnsi="Times New Roman" w:cs="Times New Roman"/>
        </w:rPr>
        <w:t>E</w:t>
      </w:r>
      <w:ins w:id="161" w:author="Molly Mulcahy" w:date="2022-06-30T10:21:00Z">
        <w:r w:rsidR="00AC4796">
          <w:rPr>
            <w:rFonts w:ascii="Times New Roman" w:hAnsi="Times New Roman" w:cs="Times New Roman"/>
          </w:rPr>
          <w:t xml:space="preserve"> is currently though</w:t>
        </w:r>
      </w:ins>
      <w:ins w:id="162" w:author="Molly Mulcahy" w:date="2022-06-30T10:22:00Z">
        <w:r w:rsidR="00AC4796">
          <w:rPr>
            <w:rFonts w:ascii="Times New Roman" w:hAnsi="Times New Roman" w:cs="Times New Roman"/>
          </w:rPr>
          <w:t>t to</w:t>
        </w:r>
      </w:ins>
      <w:r w:rsidR="00A31226">
        <w:rPr>
          <w:rFonts w:ascii="Times New Roman" w:hAnsi="Times New Roman" w:cs="Times New Roman"/>
        </w:rPr>
        <w:t xml:space="preserve"> </w:t>
      </w:r>
      <w:r w:rsidR="000F24AB">
        <w:rPr>
          <w:rFonts w:ascii="Times New Roman" w:hAnsi="Times New Roman" w:cs="Times New Roman"/>
        </w:rPr>
        <w:t>exist</w:t>
      </w:r>
      <w:del w:id="163" w:author="Molly Mulcahy" w:date="2022-06-30T10:22:00Z">
        <w:r w:rsidR="000F24AB" w:rsidDel="00AC4796">
          <w:rPr>
            <w:rFonts w:ascii="Times New Roman" w:hAnsi="Times New Roman" w:cs="Times New Roman"/>
          </w:rPr>
          <w:delText>s</w:delText>
        </w:r>
      </w:del>
      <w:r w:rsidR="000F24AB">
        <w:rPr>
          <w:rFonts w:ascii="Times New Roman" w:hAnsi="Times New Roman" w:cs="Times New Roman"/>
        </w:rPr>
        <w:t xml:space="preserve"> in human populations</w:t>
      </w:r>
      <w:r w:rsidR="008259BD">
        <w:rPr>
          <w:rFonts w:ascii="Times New Roman" w:hAnsi="Times New Roman" w:cs="Times New Roman"/>
        </w:rPr>
        <w:t xml:space="preserve"> </w:t>
      </w:r>
      <w:r w:rsidR="008259B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{"citationID":"a2j5t6pco2p","properties":{"formattedCitation":"(8, 11)","plainCitation":"(8, 11)","noteIndex":0},"citationItems":[{"id":1360,"uris":["http://zotero.org/users/5073745/items/NHIMJJF6"],"itemData":{"id":1360,"type":"article-journal","abstract":"The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Pr>
          <w:rFonts w:ascii="Times New Roman" w:hAnsi="Times New Roman" w:cs="Times New Roman"/>
        </w:rPr>
        <w:fldChar w:fldCharType="separate"/>
      </w:r>
      <w:r w:rsidR="00F941A1">
        <w:rPr>
          <w:rFonts w:ascii="Times New Roman" w:hAnsi="Times New Roman" w:cs="Times New Roman"/>
        </w:rPr>
        <w:t>(8, 11)</w:t>
      </w:r>
      <w:r w:rsidR="008259BD">
        <w:rPr>
          <w:rFonts w:ascii="Times New Roman" w:hAnsi="Times New Roman" w:cs="Times New Roman"/>
        </w:rPr>
        <w:fldChar w:fldCharType="end"/>
      </w:r>
      <w:r w:rsidR="000F24AB">
        <w:rPr>
          <w:rFonts w:ascii="Times New Roman" w:hAnsi="Times New Roman" w:cs="Times New Roman"/>
        </w:rPr>
        <w:t xml:space="preserve"> </w:t>
      </w:r>
      <w:del w:id="164" w:author="Molly Mulcahy" w:date="2022-06-30T13:38:00Z">
        <w:r w:rsidR="000F24AB" w:rsidDel="00991408">
          <w:rPr>
            <w:rFonts w:ascii="Times New Roman" w:hAnsi="Times New Roman" w:cs="Times New Roman"/>
          </w:rPr>
          <w:delText xml:space="preserve">and </w:delText>
        </w:r>
      </w:del>
      <w:ins w:id="165" w:author="Molly Mulcahy" w:date="2022-06-30T13:38:00Z">
        <w:r w:rsidR="00991408">
          <w:rPr>
            <w:rFonts w:ascii="Times New Roman" w:hAnsi="Times New Roman" w:cs="Times New Roman"/>
          </w:rPr>
          <w:t xml:space="preserve">yet, long-term </w:t>
        </w:r>
      </w:ins>
      <w:r w:rsidR="000F24AB">
        <w:rPr>
          <w:rFonts w:ascii="Times New Roman" w:hAnsi="Times New Roman" w:cs="Times New Roman"/>
        </w:rPr>
        <w:t>effects are unknown.</w:t>
      </w:r>
    </w:p>
    <w:p w14:paraId="11DE7FAF" w14:textId="0E81A1CA"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lastRenderedPageBreak/>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have focused on dietary restriction or macronutrient excess in pregnancy, with little</w:t>
      </w:r>
      <w:r w:rsidR="002D73CC">
        <w:rPr>
          <w:rFonts w:ascii="Times New Roman" w:hAnsi="Times New Roman" w:cs="Times New Roman"/>
        </w:rPr>
        <w:t>-to-no</w:t>
      </w:r>
      <w:r>
        <w:rPr>
          <w:rFonts w:ascii="Times New Roman" w:hAnsi="Times New Roman" w:cs="Times New Roman"/>
        </w:rPr>
        <w:t xml:space="preserve"> </w:t>
      </w:r>
      <w:r w:rsidR="002D73CC">
        <w:rPr>
          <w:rFonts w:ascii="Times New Roman" w:hAnsi="Times New Roman" w:cs="Times New Roman"/>
        </w:rPr>
        <w:t>attention directed toward</w:t>
      </w:r>
      <w:r>
        <w:rPr>
          <w:rFonts w:ascii="Times New Roman" w:hAnsi="Times New Roman" w:cs="Times New Roman"/>
        </w:rPr>
        <w:t xml:space="preserve"> temporality of food intake. </w:t>
      </w:r>
      <w:r w:rsidR="00D60D6B">
        <w:rPr>
          <w:rFonts w:ascii="Times New Roman" w:hAnsi="Times New Roman" w:cs="Times New Roman"/>
        </w:rPr>
        <w:t xml:space="preserve">To date, </w:t>
      </w:r>
      <w:del w:id="166" w:author="Molly Mulcahy" w:date="2022-06-29T12:45:00Z">
        <w:r w:rsidR="00D60D6B" w:rsidDel="00AF5ABA">
          <w:rPr>
            <w:rFonts w:ascii="Times New Roman" w:hAnsi="Times New Roman" w:cs="Times New Roman"/>
          </w:rPr>
          <w:delText xml:space="preserve">one </w:delText>
        </w:r>
      </w:del>
      <w:ins w:id="167" w:author="Molly Mulcahy" w:date="2022-06-29T12:45:00Z">
        <w:r w:rsidR="00AF5ABA">
          <w:rPr>
            <w:rFonts w:ascii="Times New Roman" w:hAnsi="Times New Roman" w:cs="Times New Roman"/>
          </w:rPr>
          <w:t xml:space="preserve">two </w:t>
        </w:r>
      </w:ins>
      <w:r w:rsidR="00D60D6B">
        <w:rPr>
          <w:rFonts w:ascii="Times New Roman" w:hAnsi="Times New Roman" w:cs="Times New Roman"/>
        </w:rPr>
        <w:t>stud</w:t>
      </w:r>
      <w:ins w:id="168" w:author="Molly Mulcahy" w:date="2022-06-29T12:45:00Z">
        <w:r w:rsidR="00AF5ABA">
          <w:rPr>
            <w:rFonts w:ascii="Times New Roman" w:hAnsi="Times New Roman" w:cs="Times New Roman"/>
          </w:rPr>
          <w:t>ies</w:t>
        </w:r>
      </w:ins>
      <w:del w:id="169" w:author="Molly Mulcahy" w:date="2022-06-29T12:45:00Z">
        <w:r w:rsidR="00D60D6B" w:rsidDel="00AF5ABA">
          <w:rPr>
            <w:rFonts w:ascii="Times New Roman" w:hAnsi="Times New Roman" w:cs="Times New Roman"/>
          </w:rPr>
          <w:delText>y</w:delText>
        </w:r>
      </w:del>
      <w:r w:rsidR="00D60D6B">
        <w:rPr>
          <w:rFonts w:ascii="Times New Roman" w:hAnsi="Times New Roman" w:cs="Times New Roman"/>
        </w:rPr>
        <w:t xml:space="preserve"> of TRF during pregnancy in </w:t>
      </w:r>
      <w:del w:id="170" w:author="Molly Mulcahy" w:date="2022-06-30T10:24:00Z">
        <w:r w:rsidR="00D60D6B" w:rsidDel="00AC4796">
          <w:rPr>
            <w:rFonts w:ascii="Times New Roman" w:hAnsi="Times New Roman" w:cs="Times New Roman"/>
          </w:rPr>
          <w:delText xml:space="preserve">animals </w:delText>
        </w:r>
      </w:del>
      <w:ins w:id="171" w:author="Molly Mulcahy" w:date="2022-06-30T10:24:00Z">
        <w:r w:rsidR="00AC4796">
          <w:rPr>
            <w:rFonts w:ascii="Times New Roman" w:hAnsi="Times New Roman" w:cs="Times New Roman"/>
          </w:rPr>
          <w:t xml:space="preserve">animals </w:t>
        </w:r>
      </w:ins>
      <w:r w:rsidR="00D60D6B">
        <w:rPr>
          <w:rFonts w:ascii="Times New Roman" w:hAnsi="Times New Roman" w:cs="Times New Roman"/>
        </w:rPr>
        <w:t>exist</w:t>
      </w:r>
      <w:del w:id="172" w:author="Molly Mulcahy" w:date="2022-06-30T10:24:00Z">
        <w:r w:rsidR="00D60D6B" w:rsidDel="00AC4796">
          <w:rPr>
            <w:rFonts w:ascii="Times New Roman" w:hAnsi="Times New Roman" w:cs="Times New Roman"/>
          </w:rPr>
          <w:delText>s</w:delText>
        </w:r>
      </w:del>
      <w:r w:rsidR="00D60D6B">
        <w:rPr>
          <w:rFonts w:ascii="Times New Roman" w:hAnsi="Times New Roman" w:cs="Times New Roman"/>
        </w:rPr>
        <w:t xml:space="preserve">. </w:t>
      </w:r>
      <w:r>
        <w:rPr>
          <w:rFonts w:ascii="Times New Roman" w:hAnsi="Times New Roman" w:cs="Times New Roman"/>
        </w:rPr>
        <w:t>Th</w:t>
      </w:r>
      <w:ins w:id="173" w:author="Molly Mulcahy" w:date="2022-06-29T12:45:00Z">
        <w:r w:rsidR="00AF5ABA">
          <w:rPr>
            <w:rFonts w:ascii="Times New Roman" w:hAnsi="Times New Roman" w:cs="Times New Roman"/>
          </w:rPr>
          <w:t>e first emphasized</w:t>
        </w:r>
      </w:ins>
      <w:del w:id="174" w:author="Molly Mulcahy" w:date="2022-06-29T12:45:00Z">
        <w:r w:rsidDel="00AF5ABA">
          <w:rPr>
            <w:rFonts w:ascii="Times New Roman" w:hAnsi="Times New Roman" w:cs="Times New Roman"/>
          </w:rPr>
          <w:delText>is</w:delText>
        </w:r>
      </w:del>
      <w:r>
        <w:rPr>
          <w:rFonts w:ascii="Times New Roman" w:hAnsi="Times New Roman" w:cs="Times New Roman"/>
        </w:rPr>
        <w:t xml:space="preserve"> </w:t>
      </w:r>
      <w:del w:id="175" w:author="Molly Mulcahy" w:date="2022-06-29T12:45:00Z">
        <w:r w:rsidR="002D73CC" w:rsidDel="00AF5ABA">
          <w:rPr>
            <w:rFonts w:ascii="Times New Roman" w:hAnsi="Times New Roman" w:cs="Times New Roman"/>
          </w:rPr>
          <w:delText>work emphasized</w:delText>
        </w:r>
        <w:r w:rsidDel="00AF5ABA">
          <w:rPr>
            <w:rFonts w:ascii="Times New Roman" w:hAnsi="Times New Roman" w:cs="Times New Roman"/>
          </w:rPr>
          <w:delText xml:space="preserve"> </w:delText>
        </w:r>
      </w:del>
      <w:r>
        <w:rPr>
          <w:rFonts w:ascii="Times New Roman" w:hAnsi="Times New Roman" w:cs="Times New Roman"/>
        </w:rPr>
        <w:t xml:space="preserve">fetal health and </w:t>
      </w:r>
      <w:r w:rsidR="002D73CC">
        <w:rPr>
          <w:rFonts w:ascii="Times New Roman" w:hAnsi="Times New Roman" w:cs="Times New Roman"/>
        </w:rPr>
        <w:t xml:space="preserve">was </w:t>
      </w:r>
      <w:r>
        <w:rPr>
          <w:rFonts w:ascii="Times New Roman" w:hAnsi="Times New Roman" w:cs="Times New Roman"/>
        </w:rPr>
        <w:t xml:space="preserve">completed in the context of preventing complications from </w:t>
      </w:r>
      <w:del w:id="176" w:author="Molly Mulcahy" w:date="2022-07-26T00:53:00Z">
        <w:r w:rsidDel="00A91D9E">
          <w:rPr>
            <w:rFonts w:ascii="Times New Roman" w:hAnsi="Times New Roman" w:cs="Times New Roman"/>
          </w:rPr>
          <w:delText>overnutrition (</w:delText>
        </w:r>
      </w:del>
      <w:r>
        <w:rPr>
          <w:rFonts w:ascii="Times New Roman" w:hAnsi="Times New Roman" w:cs="Times New Roman"/>
        </w:rPr>
        <w:t>a high fat</w:t>
      </w:r>
      <w:r w:rsidR="003D0BD4">
        <w:rPr>
          <w:rFonts w:ascii="Times New Roman" w:hAnsi="Times New Roman" w:cs="Times New Roman"/>
        </w:rPr>
        <w:t>, high sucrose</w:t>
      </w:r>
      <w:r>
        <w:rPr>
          <w:rFonts w:ascii="Times New Roman" w:hAnsi="Times New Roman" w:cs="Times New Roman"/>
        </w:rPr>
        <w:t xml:space="preserve"> diet</w:t>
      </w:r>
      <w:del w:id="177" w:author="Molly Mulcahy" w:date="2022-07-26T00:53:00Z">
        <w:r w:rsidR="007D1DC6" w:rsidDel="00A91D9E">
          <w:rPr>
            <w:rFonts w:ascii="Times New Roman" w:hAnsi="Times New Roman" w:cs="Times New Roman"/>
          </w:rPr>
          <w:delText>,</w:delText>
        </w:r>
      </w:del>
      <w:r w:rsidR="007D1DC6">
        <w:rPr>
          <w:rFonts w:ascii="Times New Roman" w:hAnsi="Times New Roman" w:cs="Times New Roman"/>
        </w:rPr>
        <w:t xml:space="preserve"> </w:t>
      </w:r>
      <w:ins w:id="178" w:author="Molly Mulcahy" w:date="2022-07-26T00:53:00Z">
        <w:r w:rsidR="00A91D9E">
          <w:rPr>
            <w:rFonts w:ascii="Times New Roman" w:hAnsi="Times New Roman" w:cs="Times New Roman"/>
          </w:rPr>
          <w:t>(</w:t>
        </w:r>
      </w:ins>
      <w:r w:rsidR="007D1DC6">
        <w:rPr>
          <w:rFonts w:ascii="Times New Roman" w:hAnsi="Times New Roman" w:cs="Times New Roman"/>
        </w:rPr>
        <w:t>HF</w:t>
      </w:r>
      <w:r w:rsidR="003D0BD4">
        <w:rPr>
          <w:rFonts w:ascii="Times New Roman" w:hAnsi="Times New Roman" w:cs="Times New Roman"/>
        </w:rPr>
        <w:t>HS</w:t>
      </w:r>
      <w:r>
        <w:rPr>
          <w:rFonts w:ascii="Times New Roman" w:hAnsi="Times New Roman" w:cs="Times New Roman"/>
        </w:rPr>
        <w:t>) during gestation</w:t>
      </w:r>
      <w:ins w:id="179" w:author="Molly Mulcahy" w:date="2022-06-30T10:24:00Z">
        <w:r w:rsidR="00AC4796">
          <w:rPr>
            <w:rFonts w:ascii="Times New Roman" w:hAnsi="Times New Roman" w:cs="Times New Roman"/>
          </w:rPr>
          <w:t xml:space="preserve"> in a rat model</w:t>
        </w:r>
      </w:ins>
      <w:r>
        <w:rPr>
          <w:rFonts w:ascii="Times New Roman" w:hAnsi="Times New Roman" w:cs="Times New Roman"/>
        </w:rPr>
        <w:t xml:space="preserve">. Upadhyay and colleagues found that 9-hour TRF </w:t>
      </w:r>
      <w:r w:rsidR="003F0738">
        <w:rPr>
          <w:rFonts w:ascii="Times New Roman" w:hAnsi="Times New Roman" w:cs="Times New Roman"/>
        </w:rPr>
        <w:t>improved</w:t>
      </w:r>
      <w:r>
        <w:rPr>
          <w:rFonts w:ascii="Times New Roman" w:hAnsi="Times New Roman" w:cs="Times New Roman"/>
        </w:rPr>
        <w:t xml:space="preserve"> fetal lung development</w:t>
      </w:r>
      <w:r w:rsidR="00DE2A60">
        <w:rPr>
          <w:rFonts w:ascii="Times New Roman" w:hAnsi="Times New Roman" w:cs="Times New Roman"/>
        </w:rPr>
        <w:t xml:space="preserve">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{"citationID":"SIuD29a9","properties":{"formattedCitation":"(12)","plainCitation":"(12)","noteIndex":0},"citationItems":[{"id":419,"uris":["http://zotero.org/users/5073745/items/47W52XS2"],"itemData":{"id":419,"type":"article-journal","abstract":"Maternal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(12)</w:t>
      </w:r>
      <w:r w:rsidR="002D73CC">
        <w:rPr>
          <w:rFonts w:ascii="Times New Roman" w:hAnsi="Times New Roman" w:cs="Times New Roman"/>
        </w:rPr>
        <w:fldChar w:fldCharType="end"/>
      </w:r>
      <w:r w:rsidR="002D73CC">
        <w:rPr>
          <w:rFonts w:ascii="Times New Roman" w:hAnsi="Times New Roman" w:cs="Times New Roman"/>
        </w:rPr>
        <w:t xml:space="preserve"> and placental oxidative stress markers </w:t>
      </w:r>
      <w:r w:rsidR="002D73CC">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{"citationID":"vO4EhllX","properties":{"formattedCitation":"(13)","plainCitation":"(13)","noteIndex":0},"citationItems":[{"id":2,"uris":["http://zotero.org/users/5073745/items/EC9EJ9LI"],"itemData":{"id":2,"type":"article-journal","abstract":"Maternal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Pr>
          <w:rFonts w:ascii="Times New Roman" w:hAnsi="Times New Roman" w:cs="Times New Roman"/>
        </w:rPr>
        <w:fldChar w:fldCharType="separate"/>
      </w:r>
      <w:r w:rsidR="00F941A1">
        <w:rPr>
          <w:rFonts w:ascii="Times New Roman" w:hAnsi="Times New Roman" w:cs="Times New Roman"/>
          <w:noProof/>
        </w:rPr>
        <w:t>(13)</w:t>
      </w:r>
      <w:r w:rsidR="002D73CC">
        <w:rPr>
          <w:rFonts w:ascii="Times New Roman" w:hAnsi="Times New Roman" w:cs="Times New Roman"/>
        </w:rPr>
        <w:fldChar w:fldCharType="end"/>
      </w:r>
      <w:r>
        <w:rPr>
          <w:rFonts w:ascii="Times New Roman" w:hAnsi="Times New Roman" w:cs="Times New Roman"/>
        </w:rPr>
        <w:t xml:space="preserve"> </w:t>
      </w:r>
      <w:r w:rsidR="005B59E5">
        <w:rPr>
          <w:rFonts w:ascii="Times New Roman" w:hAnsi="Times New Roman" w:cs="Times New Roman"/>
        </w:rPr>
        <w:t>at</w:t>
      </w:r>
      <w:r>
        <w:rPr>
          <w:rFonts w:ascii="Times New Roman" w:hAnsi="Times New Roman" w:cs="Times New Roman"/>
        </w:rPr>
        <w:t xml:space="preserve"> </w:t>
      </w:r>
      <w:r w:rsidR="00B90BD5">
        <w:rPr>
          <w:rFonts w:ascii="Times New Roman" w:hAnsi="Times New Roman" w:cs="Times New Roman"/>
        </w:rPr>
        <w:t>embryonic day (</w:t>
      </w:r>
      <w:r>
        <w:rPr>
          <w:rFonts w:ascii="Times New Roman" w:hAnsi="Times New Roman" w:cs="Times New Roman"/>
        </w:rPr>
        <w:t>E</w:t>
      </w:r>
      <w:r w:rsidR="00B90BD5">
        <w:rPr>
          <w:rFonts w:ascii="Times New Roman" w:hAnsi="Times New Roman" w:cs="Times New Roman"/>
        </w:rPr>
        <w:t>)</w:t>
      </w:r>
      <w:r>
        <w:rPr>
          <w:rFonts w:ascii="Times New Roman" w:hAnsi="Times New Roman" w:cs="Times New Roman"/>
        </w:rPr>
        <w:t>18.5 compared to ad libitum fed dams</w:t>
      </w:r>
      <w:r w:rsidR="002D73CC">
        <w:rPr>
          <w:rFonts w:ascii="Times New Roman" w:hAnsi="Times New Roman" w:cs="Times New Roman"/>
        </w:rPr>
        <w:t>.</w:t>
      </w:r>
      <w:r>
        <w:rPr>
          <w:rFonts w:ascii="Times New Roman" w:hAnsi="Times New Roman" w:cs="Times New Roman"/>
        </w:rPr>
        <w:t xml:space="preserve"> </w:t>
      </w:r>
      <w:r w:rsidR="005028A1">
        <w:rPr>
          <w:rFonts w:ascii="Times New Roman" w:hAnsi="Times New Roman" w:cs="Times New Roman"/>
        </w:rPr>
        <w:t xml:space="preserve">This </w:t>
      </w:r>
      <w:r w:rsidR="00536356">
        <w:rPr>
          <w:rFonts w:ascii="Times New Roman" w:hAnsi="Times New Roman" w:cs="Times New Roman"/>
        </w:rPr>
        <w:t>approach</w:t>
      </w:r>
      <w:r w:rsidR="005028A1">
        <w:rPr>
          <w:rFonts w:ascii="Times New Roman" w:hAnsi="Times New Roman" w:cs="Times New Roman"/>
        </w:rPr>
        <w:t xml:space="preserve"> did not</w:t>
      </w:r>
      <w:r w:rsidR="00D60D6B">
        <w:rPr>
          <w:rFonts w:ascii="Times New Roman" w:hAnsi="Times New Roman" w:cs="Times New Roman"/>
        </w:rPr>
        <w:t xml:space="preserve"> evaluate the </w:t>
      </w:r>
      <w:r w:rsidR="00A31226">
        <w:rPr>
          <w:rFonts w:ascii="Times New Roman" w:hAnsi="Times New Roman" w:cs="Times New Roman"/>
        </w:rPr>
        <w:t>long-term</w:t>
      </w:r>
      <w:r w:rsidR="00D60D6B">
        <w:rPr>
          <w:rFonts w:ascii="Times New Roman" w:hAnsi="Times New Roman" w:cs="Times New Roman"/>
        </w:rPr>
        <w:t>, postnatal effects of TRF</w:t>
      </w:r>
      <w:r w:rsidR="00536356">
        <w:rPr>
          <w:rFonts w:ascii="Times New Roman" w:hAnsi="Times New Roman" w:cs="Times New Roman"/>
        </w:rPr>
        <w:t xml:space="preserve"> and the </w:t>
      </w:r>
      <w:r w:rsidR="008B3E44">
        <w:rPr>
          <w:rFonts w:ascii="Times New Roman" w:hAnsi="Times New Roman" w:cs="Times New Roman"/>
        </w:rPr>
        <w:t xml:space="preserve">independent effects </w:t>
      </w:r>
      <w:r w:rsidR="00536356">
        <w:rPr>
          <w:rFonts w:ascii="Times New Roman" w:hAnsi="Times New Roman" w:cs="Times New Roman"/>
        </w:rPr>
        <w:t xml:space="preserve">of TRF </w:t>
      </w:r>
      <w:r w:rsidR="008B3E44">
        <w:rPr>
          <w:rFonts w:ascii="Times New Roman" w:hAnsi="Times New Roman" w:cs="Times New Roman"/>
        </w:rPr>
        <w:t>are</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a </w:t>
      </w:r>
      <w:r w:rsidR="00F51E14">
        <w:rPr>
          <w:rFonts w:ascii="Times New Roman" w:hAnsi="Times New Roman" w:cs="Times New Roman"/>
        </w:rPr>
        <w:t>high fat</w:t>
      </w:r>
      <w:r w:rsidR="003D0BD4">
        <w:rPr>
          <w:rFonts w:ascii="Times New Roman" w:hAnsi="Times New Roman" w:cs="Times New Roman"/>
        </w:rPr>
        <w:t>, high sucrose</w:t>
      </w:r>
      <w:r w:rsidR="00F51E14">
        <w:rPr>
          <w:rFonts w:ascii="Times New Roman" w:hAnsi="Times New Roman" w:cs="Times New Roman"/>
        </w:rPr>
        <w:t xml:space="preserve"> diet</w:t>
      </w:r>
      <w:r w:rsidR="007D1DC6">
        <w:rPr>
          <w:rFonts w:ascii="Times New Roman" w:hAnsi="Times New Roman" w:cs="Times New Roman"/>
        </w:rPr>
        <w:t>.</w:t>
      </w:r>
      <w:ins w:id="180" w:author="Molly Mulcahy" w:date="2022-06-29T12:45:00Z">
        <w:r w:rsidR="00AF5ABA">
          <w:rPr>
            <w:rFonts w:ascii="Times New Roman" w:hAnsi="Times New Roman" w:cs="Times New Roman"/>
          </w:rPr>
          <w:t xml:space="preserve"> The second, </w:t>
        </w:r>
      </w:ins>
      <w:ins w:id="181" w:author="Molly Mulcahy" w:date="2022-06-30T10:25:00Z">
        <w:r w:rsidR="00AC4796">
          <w:rPr>
            <w:rFonts w:ascii="Times New Roman" w:hAnsi="Times New Roman" w:cs="Times New Roman"/>
          </w:rPr>
          <w:t>also in</w:t>
        </w:r>
      </w:ins>
      <w:ins w:id="182" w:author="Molly Mulcahy" w:date="2022-06-29T12:46:00Z">
        <w:r w:rsidR="00AF5ABA">
          <w:rPr>
            <w:rFonts w:ascii="Times New Roman" w:hAnsi="Times New Roman" w:cs="Times New Roman"/>
          </w:rPr>
          <w:t xml:space="preserve"> rats, </w:t>
        </w:r>
      </w:ins>
      <w:ins w:id="183" w:author="Molly Mulcahy" w:date="2022-07-26T00:53:00Z">
        <w:r w:rsidR="00A91D9E">
          <w:rPr>
            <w:rFonts w:ascii="Times New Roman" w:hAnsi="Times New Roman" w:cs="Times New Roman"/>
          </w:rPr>
          <w:t>evaluated 12 hour access in ligh</w:t>
        </w:r>
      </w:ins>
      <w:ins w:id="184" w:author="Molly Mulcahy" w:date="2022-07-26T00:54:00Z">
        <w:r w:rsidR="00A91D9E">
          <w:rPr>
            <w:rFonts w:ascii="Times New Roman" w:hAnsi="Times New Roman" w:cs="Times New Roman"/>
          </w:rPr>
          <w:t>t and dark cycles to a chow diet during pregnancy and followed male and female resultant offspring until 150 days of age</w:t>
        </w:r>
      </w:ins>
      <w:r w:rsidR="00A91D9E">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{"citationID":"a5csm7478l","properties":{"formattedCitation":"(14)","plainCitation":"(14)","noteIndex":0},"citationItems":[{"id":1395,"uris":["http://zotero.org/users/5073745/items/H2SF844K"],"itemData":{"id":1395,"type":"article-journal","abstract":"Maternal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Pr>
          <w:rFonts w:ascii="Times New Roman" w:hAnsi="Times New Roman" w:cs="Times New Roman"/>
        </w:rPr>
        <w:fldChar w:fldCharType="separate"/>
      </w:r>
      <w:r w:rsidR="00A91D9E" w:rsidRPr="00A91D9E">
        <w:rPr>
          <w:rFonts w:ascii="Times New Roman" w:hAnsi="Times New Roman" w:cs="Times New Roman"/>
        </w:rPr>
        <w:t>(14)</w:t>
      </w:r>
      <w:r w:rsidR="00A91D9E">
        <w:rPr>
          <w:rFonts w:ascii="Times New Roman" w:hAnsi="Times New Roman" w:cs="Times New Roman"/>
        </w:rPr>
        <w:fldChar w:fldCharType="end"/>
      </w:r>
      <w:ins w:id="185" w:author="Molly Mulcahy" w:date="2022-07-26T00:54:00Z">
        <w:r w:rsidR="00A91D9E">
          <w:rPr>
            <w:rFonts w:ascii="Times New Roman" w:hAnsi="Times New Roman" w:cs="Times New Roman"/>
          </w:rPr>
          <w:t xml:space="preserve">. </w:t>
        </w:r>
      </w:ins>
      <w:ins w:id="186" w:author="Molly Mulcahy" w:date="2022-07-26T01:17:00Z">
        <w:r w:rsidR="00501FC7">
          <w:rPr>
            <w:rFonts w:ascii="Times New Roman" w:hAnsi="Times New Roman" w:cs="Times New Roman"/>
          </w:rPr>
          <w:t xml:space="preserve">Adult </w:t>
        </w:r>
      </w:ins>
      <w:ins w:id="187" w:author="Molly Mulcahy" w:date="2022-07-26T01:18:00Z">
        <w:r w:rsidR="00501FC7">
          <w:rPr>
            <w:rFonts w:ascii="Times New Roman" w:hAnsi="Times New Roman" w:cs="Times New Roman"/>
          </w:rPr>
          <w:t xml:space="preserve">female offspring of dams fed in the dark cycle with TRF were found to be glucose intolerant </w:t>
        </w:r>
      </w:ins>
      <w:ins w:id="188" w:author="Molly Mulcahy" w:date="2022-07-26T01:21:00Z">
        <w:r w:rsidR="00501FC7" w:rsidRPr="00501FC7">
          <w:rPr>
            <w:rFonts w:ascii="Times New Roman" w:hAnsi="Times New Roman" w:cs="Times New Roman"/>
            <w:i/>
            <w:iCs/>
            <w:rPrChange w:id="189" w:author="Molly Mulcahy" w:date="2022-07-26T01:21:00Z">
              <w:rPr>
                <w:rFonts w:ascii="Times New Roman" w:hAnsi="Times New Roman" w:cs="Times New Roman"/>
              </w:rPr>
            </w:rPrChange>
          </w:rPr>
          <w:t>in vivo</w:t>
        </w:r>
        <w:r w:rsidR="00501FC7">
          <w:rPr>
            <w:rFonts w:ascii="Times New Roman" w:hAnsi="Times New Roman" w:cs="Times New Roman"/>
          </w:rPr>
          <w:t xml:space="preserve">, and reduced glucose stimulated glucose secretion </w:t>
        </w:r>
        <w:r w:rsidR="00501FC7" w:rsidRPr="00501FC7">
          <w:rPr>
            <w:rFonts w:ascii="Times New Roman" w:hAnsi="Times New Roman" w:cs="Times New Roman"/>
            <w:i/>
            <w:iCs/>
            <w:rPrChange w:id="190" w:author="Molly Mulcahy" w:date="2022-07-26T01:21:00Z">
              <w:rPr>
                <w:rFonts w:ascii="Times New Roman" w:hAnsi="Times New Roman" w:cs="Times New Roman"/>
              </w:rPr>
            </w:rPrChange>
          </w:rPr>
          <w:t>in vitro</w:t>
        </w:r>
        <w:r w:rsidR="00501FC7">
          <w:rPr>
            <w:rFonts w:ascii="Times New Roman" w:hAnsi="Times New Roman" w:cs="Times New Roman"/>
          </w:rPr>
          <w:t xml:space="preserve"> in both male and female offspring islets.</w:t>
        </w:r>
      </w:ins>
      <w:ins w:id="191" w:author="Molly Mulcahy" w:date="2022-06-29T12:46:00Z">
        <w:r w:rsidR="00AF5ABA">
          <w:rPr>
            <w:rFonts w:ascii="Times New Roman" w:hAnsi="Times New Roman" w:cs="Times New Roman"/>
          </w:rPr>
          <w:t xml:space="preserve"> </w:t>
        </w:r>
      </w:ins>
      <w:ins w:id="192" w:author="Molly Mulcahy" w:date="2022-06-29T12:54:00Z">
        <w:r w:rsidR="003D0A97">
          <w:rPr>
            <w:rFonts w:ascii="Times New Roman" w:hAnsi="Times New Roman" w:cs="Times New Roman"/>
          </w:rPr>
          <w:t>altered</w:t>
        </w:r>
      </w:ins>
      <w:ins w:id="193" w:author="Molly Mulcahy" w:date="2022-06-29T12:52:00Z">
        <w:r w:rsidR="00211610">
          <w:rPr>
            <w:rFonts w:ascii="Times New Roman" w:hAnsi="Times New Roman" w:cs="Times New Roman"/>
          </w:rPr>
          <w:t xml:space="preserve"> </w:t>
        </w:r>
      </w:ins>
      <w:ins w:id="194" w:author="Molly Mulcahy" w:date="2022-06-29T12:53:00Z">
        <w:r w:rsidR="00211610">
          <w:rPr>
            <w:rFonts w:ascii="Times New Roman" w:hAnsi="Times New Roman" w:cs="Times New Roman"/>
          </w:rPr>
          <w:t xml:space="preserve">glucose metabolism in </w:t>
        </w:r>
      </w:ins>
      <w:ins w:id="195" w:author="Molly Mulcahy" w:date="2022-06-29T12:54:00Z">
        <w:r w:rsidR="003D0A97">
          <w:rPr>
            <w:rFonts w:ascii="Times New Roman" w:hAnsi="Times New Roman" w:cs="Times New Roman"/>
          </w:rPr>
          <w:t xml:space="preserve">adult offspring of TRF fed dams </w:t>
        </w:r>
      </w:ins>
      <w:r w:rsidR="00430B7D">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{"citationID":"a1qegsl6g31","properties":{"formattedCitation":"(14)","plainCitation":"(14)","noteIndex":0},"citationItems":[{"id":1395,"uris":["http://zotero.org/users/5073745/items/H2SF844K"],"itemData":{"id":1395,"type":"article-journal","abstract":"Maternal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Pr>
          <w:rFonts w:ascii="Times New Roman" w:hAnsi="Times New Roman" w:cs="Times New Roman"/>
        </w:rPr>
        <w:fldChar w:fldCharType="separate"/>
      </w:r>
      <w:r w:rsidR="00F941A1" w:rsidRPr="00F941A1">
        <w:rPr>
          <w:rFonts w:ascii="Times New Roman" w:hAnsi="Times New Roman" w:cs="Times New Roman"/>
        </w:rPr>
        <w:t>(14)</w:t>
      </w:r>
      <w:r w:rsidR="00430B7D">
        <w:rPr>
          <w:rFonts w:ascii="Times New Roman" w:hAnsi="Times New Roman" w:cs="Times New Roman"/>
        </w:rPr>
        <w:fldChar w:fldCharType="end"/>
      </w:r>
      <w:ins w:id="196" w:author="Molly Mulcahy" w:date="2022-06-29T12:46:00Z">
        <w:r w:rsidR="00430B7D">
          <w:rPr>
            <w:rFonts w:ascii="Times New Roman" w:hAnsi="Times New Roman" w:cs="Times New Roman"/>
          </w:rPr>
          <w:t>.</w:t>
        </w:r>
      </w:ins>
      <w:ins w:id="197" w:author="Molly Mulcahy" w:date="2022-06-29T12:54:00Z">
        <w:r w:rsidR="003D0A97">
          <w:rPr>
            <w:rFonts w:ascii="Times New Roman" w:hAnsi="Times New Roman" w:cs="Times New Roman"/>
          </w:rPr>
          <w:t xml:space="preserve"> However, this study compared </w:t>
        </w:r>
      </w:ins>
      <w:ins w:id="198" w:author="Molly Mulcahy" w:date="2022-06-29T12:55:00Z">
        <w:r w:rsidR="003D0A97">
          <w:rPr>
            <w:rFonts w:ascii="Times New Roman" w:hAnsi="Times New Roman" w:cs="Times New Roman"/>
          </w:rPr>
          <w:t>12 h</w:t>
        </w:r>
      </w:ins>
      <w:ins w:id="199" w:author="Molly Mulcahy" w:date="2022-07-26T01:22:00Z">
        <w:r w:rsidR="009D4CE2">
          <w:rPr>
            <w:rFonts w:ascii="Times New Roman" w:hAnsi="Times New Roman" w:cs="Times New Roman"/>
          </w:rPr>
          <w:t>ou</w:t>
        </w:r>
      </w:ins>
      <w:ins w:id="200" w:author="Molly Mulcahy" w:date="2022-06-29T12:55:00Z">
        <w:r w:rsidR="003D0A97">
          <w:rPr>
            <w:rFonts w:ascii="Times New Roman" w:hAnsi="Times New Roman" w:cs="Times New Roman"/>
          </w:rPr>
          <w:t xml:space="preserve">r feeding </w:t>
        </w:r>
      </w:ins>
      <w:ins w:id="201" w:author="Molly Mulcahy" w:date="2022-06-29T12:56:00Z">
        <w:r w:rsidR="003D0A97">
          <w:rPr>
            <w:rFonts w:ascii="Times New Roman" w:hAnsi="Times New Roman" w:cs="Times New Roman"/>
          </w:rPr>
          <w:t xml:space="preserve">to ad libitum feeding in pregnancy, leaving more restrictive windows unexamined. </w:t>
        </w:r>
      </w:ins>
    </w:p>
    <w:p w14:paraId="4F625DA6" w14:textId="6CA5C3DD" w:rsidR="00A54854" w:rsidRDefault="00A54854" w:rsidP="003C0CFA">
      <w:pPr>
        <w:spacing w:line="480" w:lineRule="auto"/>
        <w:ind w:firstLine="720"/>
        <w:rPr>
          <w:rFonts w:ascii="Times New Roman" w:hAnsi="Times New Roman" w:cs="Times New Roman"/>
        </w:rPr>
      </w:pPr>
      <w:r>
        <w:rPr>
          <w:rFonts w:ascii="Times New Roman" w:hAnsi="Times New Roman" w:cs="Times New Roman"/>
        </w:rPr>
        <w:t xml:space="preserve">The effects of TRF in </w:t>
      </w:r>
      <w:r w:rsidR="00A31226">
        <w:rPr>
          <w:rFonts w:ascii="Times New Roman" w:hAnsi="Times New Roman" w:cs="Times New Roman"/>
        </w:rPr>
        <w:t xml:space="preserve">non-pregnant </w:t>
      </w:r>
      <w:r>
        <w:rPr>
          <w:rFonts w:ascii="Times New Roman" w:hAnsi="Times New Roman" w:cs="Times New Roman"/>
        </w:rPr>
        <w:t>human populations are inconsistent</w:t>
      </w:r>
      <w:r w:rsidR="008B3E44">
        <w:rPr>
          <w:rFonts w:ascii="Times New Roman" w:hAnsi="Times New Roman" w:cs="Times New Roman"/>
        </w:rPr>
        <w:t>.</w:t>
      </w:r>
      <w:r>
        <w:rPr>
          <w:rFonts w:ascii="Times New Roman" w:hAnsi="Times New Roman" w:cs="Times New Roman"/>
        </w:rPr>
        <w:t xml:space="preserve"> </w:t>
      </w:r>
      <w:r w:rsidR="008B3E44">
        <w:rPr>
          <w:rFonts w:ascii="Times New Roman" w:hAnsi="Times New Roman" w:cs="Times New Roman"/>
        </w:rPr>
        <w:t>Some</w:t>
      </w:r>
      <w:r>
        <w:rPr>
          <w:rFonts w:ascii="Times New Roman" w:hAnsi="Times New Roman" w:cs="Times New Roman"/>
        </w:rPr>
        <w:t xml:space="preserve"> TRF trials </w:t>
      </w:r>
      <w:r w:rsidR="008B3E44">
        <w:rPr>
          <w:rFonts w:ascii="Times New Roman" w:hAnsi="Times New Roman" w:cs="Times New Roman"/>
        </w:rPr>
        <w:t>result in</w:t>
      </w:r>
      <w:r>
        <w:rPr>
          <w:rFonts w:ascii="Times New Roman" w:hAnsi="Times New Roman" w:cs="Times New Roman"/>
        </w:rPr>
        <w:t xml:space="preserve"> significant weight loss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m0ta1m75e","properties":{"formattedCitation":"(15\\uc0\\u8211{}18)","plainCitation":"(15–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99,"uris":["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(15–18)</w:t>
      </w:r>
      <w:r>
        <w:rPr>
          <w:rFonts w:ascii="Times New Roman" w:hAnsi="Times New Roman" w:cs="Times New Roman"/>
        </w:rPr>
        <w:fldChar w:fldCharType="end"/>
      </w:r>
      <w:r>
        <w:rPr>
          <w:rFonts w:ascii="Times New Roman" w:hAnsi="Times New Roman" w:cs="Times New Roman"/>
        </w:rPr>
        <w:t xml:space="preserve"> while others do not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{"citationID":"a2iv8pf8rdc","properties":{"formattedCitation":"(19\\uc0\\u8211{}21)","plainCitation":"(19–21)","noteIndex":0},"citationItems":[{"id":604,"uris":["http://zotero.org/users/5073745/items/FG9B25RM"],"itemData":{"id":604,"type":"article-journal","abstract":"This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(19–21)</w:t>
      </w:r>
      <w:r>
        <w:rPr>
          <w:rFonts w:ascii="Times New Roman" w:hAnsi="Times New Roman" w:cs="Times New Roman"/>
        </w:rPr>
        <w:fldChar w:fldCharType="end"/>
      </w:r>
      <w:r>
        <w:rPr>
          <w:rFonts w:ascii="Times New Roman" w:hAnsi="Times New Roman" w:cs="Times New Roman"/>
        </w:rPr>
        <w:t>. Similarly, insulin sensitization results in some</w:t>
      </w:r>
      <w:r w:rsidR="004F2D68">
        <w:rPr>
          <w:rFonts w:ascii="Times New Roman" w:hAnsi="Times New Roman" w:cs="Times New Roman"/>
        </w:rPr>
        <w:t xml:space="preserve"> </w:t>
      </w:r>
      <w:r>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{"citationID":"8MsH9gpy","properties":{"formattedCitation":"(15, 21\\uc0\\u8211{}24)","plainCitation":"(15, 21–24)","noteIndex":0},"citationItems":[{"id":561,"uris":["http://zotero.org/users/5073745/items/XCTAMLBK"],"itemData":{"id":561,"type":"article-journal","container-title":"Cell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Pr>
          <w:rFonts w:ascii="Times New Roman" w:hAnsi="Times New Roman" w:cs="Times New Roman"/>
        </w:rPr>
        <w:fldChar w:fldCharType="separate"/>
      </w:r>
      <w:r w:rsidR="00F941A1" w:rsidRPr="00F941A1">
        <w:rPr>
          <w:rFonts w:ascii="Times New Roman" w:hAnsi="Times New Roman" w:cs="Times New Roman"/>
        </w:rPr>
        <w:t>(15, 21–24)</w:t>
      </w:r>
      <w:r>
        <w:rPr>
          <w:rFonts w:ascii="Times New Roman" w:hAnsi="Times New Roman" w:cs="Times New Roman"/>
        </w:rPr>
        <w:fldChar w:fldCharType="end"/>
      </w:r>
      <w:r>
        <w:rPr>
          <w:rFonts w:ascii="Times New Roman" w:hAnsi="Times New Roman" w:cs="Times New Roman"/>
        </w:rPr>
        <w:t xml:space="preserve">, but not all trials of TRF </w:t>
      </w:r>
      <w:r w:rsidRPr="001D1847">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{"citationID":"a3s8d0lod7","properties":{"formattedCitation":"(16, 20)","plainCitation":"(16, 20)","noteIndex":0},"citationItems":[{"id":134,"uris":["http://zotero.org/users/5073745/items/JQGFN28M"],"itemData":{"id":134,"type":"article-journal","abstract":"BACKGROUND:\nTime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1D1847">
        <w:rPr>
          <w:rFonts w:ascii="Times New Roman" w:hAnsi="Times New Roman" w:cs="Times New Roman"/>
        </w:rPr>
        <w:fldChar w:fldCharType="separate"/>
      </w:r>
      <w:r w:rsidR="00F941A1">
        <w:rPr>
          <w:rFonts w:ascii="Times New Roman" w:hAnsi="Times New Roman" w:cs="Times New Roman"/>
        </w:rPr>
        <w:t>(16, 20)</w:t>
      </w:r>
      <w:r w:rsidRPr="001D1847">
        <w:rPr>
          <w:rFonts w:ascii="Times New Roman" w:hAnsi="Times New Roman" w:cs="Times New Roman"/>
        </w:rPr>
        <w:fldChar w:fldCharType="end"/>
      </w:r>
      <w:r w:rsidRPr="001D1847">
        <w:rPr>
          <w:rFonts w:ascii="Times New Roman" w:hAnsi="Times New Roman" w:cs="Times New Roman"/>
        </w:rPr>
        <w:t>.</w:t>
      </w:r>
      <w:r>
        <w:rPr>
          <w:rFonts w:ascii="Times New Roman" w:hAnsi="Times New Roman" w:cs="Times New Roman"/>
        </w:rPr>
        <w:t xml:space="preserve"> The way TRF is employed in human studies is rarely consistent</w:t>
      </w:r>
      <w:r w:rsidR="008B3E44">
        <w:rPr>
          <w:rFonts w:ascii="Times New Roman" w:hAnsi="Times New Roman" w:cs="Times New Roman"/>
        </w:rPr>
        <w:t>,</w:t>
      </w:r>
      <w:r>
        <w:rPr>
          <w:rFonts w:ascii="Times New Roman" w:hAnsi="Times New Roman" w:cs="Times New Roman"/>
        </w:rPr>
        <w:t xml:space="preserve"> with varying lengths of feeding window</w:t>
      </w:r>
      <w:ins w:id="202" w:author="Molly Mulcahy" w:date="2022-07-26T01:23:00Z">
        <w:r w:rsidR="00192508">
          <w:rPr>
            <w:rFonts w:ascii="Times New Roman" w:hAnsi="Times New Roman" w:cs="Times New Roman"/>
          </w:rPr>
          <w:t xml:space="preserve"> </w:t>
        </w:r>
      </w:ins>
      <w:ins w:id="203" w:author="Molly Mulcahy" w:date="2022-06-30T13:39:00Z">
        <w:r w:rsidR="00991408">
          <w:rPr>
            <w:rFonts w:ascii="Times New Roman" w:hAnsi="Times New Roman" w:cs="Times New Roman"/>
          </w:rPr>
          <w:t>(4-12 hours)</w:t>
        </w:r>
      </w:ins>
      <w:r>
        <w:rPr>
          <w:rFonts w:ascii="Times New Roman" w:hAnsi="Times New Roman" w:cs="Times New Roman"/>
        </w:rPr>
        <w:t xml:space="preserve">, timing of feeding window (early vs late), control of caloric intake (isocaloric vs ad libitum feeding), </w:t>
      </w:r>
      <w:ins w:id="204" w:author="Molly Mulcahy" w:date="2022-06-30T13:39:00Z">
        <w:r w:rsidR="00991408">
          <w:rPr>
            <w:rFonts w:ascii="Times New Roman" w:hAnsi="Times New Roman" w:cs="Times New Roman"/>
          </w:rPr>
          <w:t xml:space="preserve">and </w:t>
        </w:r>
      </w:ins>
      <w:r>
        <w:rPr>
          <w:rFonts w:ascii="Times New Roman" w:hAnsi="Times New Roman" w:cs="Times New Roman"/>
        </w:rPr>
        <w:t xml:space="preserve">inpatient observation or outpatient adherence monitoring. As such, the biological effects of this eating strategy are not clear, even in non-pregnant humans. </w:t>
      </w:r>
    </w:p>
    <w:p w14:paraId="3FDE6E41" w14:textId="456D97E9" w:rsidR="00D854CE" w:rsidRDefault="004F2D68" w:rsidP="00065514">
      <w:pPr>
        <w:spacing w:line="480" w:lineRule="auto"/>
        <w:ind w:firstLine="720"/>
        <w:rPr>
          <w:rFonts w:ascii="Times New Roman" w:hAnsi="Times New Roman" w:cs="Times New Roman"/>
        </w:rPr>
      </w:pPr>
      <w:r>
        <w:rPr>
          <w:rFonts w:ascii="Times New Roman" w:hAnsi="Times New Roman" w:cs="Times New Roman"/>
        </w:rPr>
        <w:lastRenderedPageBreak/>
        <w:t xml:space="preserve">Results from rodent models of TRF are more consistent than human trials. </w:t>
      </w:r>
      <w:r w:rsidR="00536356">
        <w:rPr>
          <w:rFonts w:ascii="Times New Roman" w:hAnsi="Times New Roman" w:cs="Times New Roman"/>
        </w:rPr>
        <w:t>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w:t>
      </w:r>
      <w:r w:rsidR="00F51E14">
        <w:rPr>
          <w:rFonts w:ascii="Times New Roman" w:hAnsi="Times New Roman" w:cs="Times New Roman"/>
        </w:rPr>
        <w:t>HF</w:t>
      </w:r>
      <w:r w:rsidR="003D0BD4">
        <w:rPr>
          <w:rFonts w:ascii="Times New Roman" w:hAnsi="Times New Roman" w:cs="Times New Roman"/>
        </w:rPr>
        <w:t>HS</w:t>
      </w:r>
      <w:r w:rsidR="00CA434E">
        <w:rPr>
          <w:rFonts w:ascii="Times New Roman" w:hAnsi="Times New Roman" w:cs="Times New Roman"/>
        </w:rPr>
        <w:t xml:space="preserve"> </w:t>
      </w:r>
      <w:r w:rsidR="007A45B2">
        <w:rPr>
          <w:rFonts w:ascii="Times New Roman" w:hAnsi="Times New Roman" w:cs="Times New Roman"/>
        </w:rPr>
        <w:t>reduce</w:t>
      </w:r>
      <w:r w:rsidR="00536356">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jpd5f2a74","properties":{"formattedCitation":"(25\\uc0\\u8211{}30)","plainCitation":"(25–30)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Pr>
          <w:rFonts w:ascii="Times New Roman" w:hAnsi="Times New Roman" w:cs="Times New Roman"/>
        </w:rPr>
        <w:fldChar w:fldCharType="separate"/>
      </w:r>
      <w:r w:rsidR="00F941A1" w:rsidRPr="00F941A1">
        <w:rPr>
          <w:rFonts w:ascii="Times New Roman" w:hAnsi="Times New Roman" w:cs="Times New Roman"/>
        </w:rPr>
        <w:t>(25–30)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w:t>
      </w:r>
      <w:r w:rsidR="00C65822">
        <w:rPr>
          <w:rFonts w:ascii="Times New Roman" w:hAnsi="Times New Roman" w:cs="Times New Roman"/>
        </w:rPr>
        <w:t>Homeostatic Model Assessment for Insulin Resistance (</w:t>
      </w:r>
      <w:r w:rsidR="007700BF">
        <w:rPr>
          <w:rFonts w:ascii="Times New Roman" w:hAnsi="Times New Roman" w:cs="Times New Roman"/>
        </w:rPr>
        <w:t>HOMA-IR</w:t>
      </w:r>
      <w:r w:rsidR="00C65822">
        <w:rPr>
          <w:rFonts w:ascii="Times New Roman" w:hAnsi="Times New Roman" w:cs="Times New Roman"/>
        </w:rPr>
        <w:t>)</w:t>
      </w:r>
      <w:r w:rsidR="007700BF">
        <w:rPr>
          <w:rFonts w:ascii="Times New Roman" w:hAnsi="Times New Roman" w:cs="Times New Roman"/>
        </w:rPr>
        <w:t xml:space="preserve"> </w:t>
      </w:r>
      <w:r w:rsidR="007700BF">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{"citationID":"Y8G43sy1","properties":{"formattedCitation":"(27, 30, 31)","plainCitation":"(27, 30, 31)","noteIndex":0},"citationItems":[{"id":486,"uris":["http://zotero.org/users/5073745/items/9YE6QRBF"],"itemData":{"id":486,"type":"article-journal","abstract":"Background.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F941A1">
        <w:rPr>
          <w:rFonts w:ascii="Times New Roman" w:hAnsi="Times New Roman" w:cs="Times New Roman"/>
          <w:noProof/>
        </w:rPr>
        <w:t>(27, 30, 31)</w:t>
      </w:r>
      <w:r w:rsidR="007700BF">
        <w:rPr>
          <w:rFonts w:ascii="Times New Roman" w:hAnsi="Times New Roman" w:cs="Times New Roman"/>
        </w:rPr>
        <w:fldChar w:fldCharType="end"/>
      </w:r>
      <w:r w:rsidR="007700BF">
        <w:rPr>
          <w:rFonts w:ascii="Times New Roman" w:hAnsi="Times New Roman" w:cs="Times New Roman"/>
        </w:rPr>
        <w:t xml:space="preserve">, </w:t>
      </w:r>
      <w:r w:rsidR="00536356">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{"citationID":"O1QZBfUa","properties":{"formattedCitation":"(28, 29)","plainCitation":"(28, 29)","noteIndex":0},"citationItems":[{"id":616,"uris":["http://zotero.org/users/5073745/items/QMLGQCIB"],"itemData":{"id":616,"type":"article-journal","abstract":"Abstract\n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F941A1">
        <w:rPr>
          <w:rFonts w:ascii="Times New Roman" w:hAnsi="Times New Roman" w:cs="Times New Roman"/>
          <w:noProof/>
        </w:rPr>
        <w:t>(28, 29)</w:t>
      </w:r>
      <w:r w:rsidR="000F24AB">
        <w:rPr>
          <w:rFonts w:ascii="Times New Roman" w:hAnsi="Times New Roman" w:cs="Times New Roman"/>
        </w:rPr>
        <w:fldChar w:fldCharType="end"/>
      </w:r>
      <w:r w:rsidR="00EF3374">
        <w:rPr>
          <w:rFonts w:ascii="Times New Roman" w:hAnsi="Times New Roman" w:cs="Times New Roman"/>
        </w:rPr>
        <w:t xml:space="preserve"> from </w:t>
      </w:r>
      <w:r w:rsidR="00F51E14">
        <w:rPr>
          <w:rFonts w:ascii="Times New Roman" w:hAnsi="Times New Roman" w:cs="Times New Roman"/>
        </w:rPr>
        <w:t>H</w:t>
      </w:r>
      <w:r w:rsidR="003D0BD4">
        <w:rPr>
          <w:rFonts w:ascii="Times New Roman" w:hAnsi="Times New Roman" w:cs="Times New Roman"/>
        </w:rPr>
        <w:t>FHS</w:t>
      </w:r>
      <w:r w:rsidR="00EF3374">
        <w:rPr>
          <w:rFonts w:ascii="Times New Roman" w:hAnsi="Times New Roman" w:cs="Times New Roman"/>
        </w:rPr>
        <w:t xml:space="preserve"> feeding</w:t>
      </w:r>
      <w:r w:rsidR="00536356">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r>
      <w:r w:rsidR="00616AD3" w:rsidRPr="0006138D">
        <w:rPr>
          <w:rStyle w:val="Heading1Char"/>
        </w:rPr>
        <w:t>Methods</w:t>
      </w:r>
    </w:p>
    <w:p w14:paraId="4364FCC0" w14:textId="794AA8CD" w:rsidR="00616AD3" w:rsidRPr="00D40CE8" w:rsidRDefault="00616AD3" w:rsidP="0006138D">
      <w:pPr>
        <w:pStyle w:val="Heading2"/>
      </w:pPr>
      <w:r>
        <w:t>Animal care and use</w:t>
      </w:r>
    </w:p>
    <w:p w14:paraId="579C2C27" w14:textId="6E219205" w:rsidR="00F67AA8" w:rsidRPr="00C77936" w:rsidRDefault="006D4D25" w:rsidP="00C77936">
      <w:pPr>
        <w:spacing w:line="480" w:lineRule="auto"/>
        <w:rPr>
          <w:rFonts w:ascii="Times New Roman" w:hAnsi="Times New Roman" w:cs="Times New Roman"/>
        </w:rPr>
      </w:pPr>
      <w:del w:id="205" w:author="Molly Mulcahy" w:date="2022-07-26T23:07:00Z">
        <w:r w:rsidRPr="00D40CE8" w:rsidDel="00402DEA">
          <w:rPr>
            <w:rFonts w:ascii="Times New Roman" w:hAnsi="Times New Roman" w:cs="Times New Roman"/>
          </w:rPr>
          <w:delText>Virgin female</w:delText>
        </w:r>
      </w:del>
      <w:ins w:id="206" w:author="Molly Mulcahy" w:date="2022-07-26T23:07:00Z">
        <w:r w:rsidR="00402DEA">
          <w:rPr>
            <w:rFonts w:ascii="Times New Roman" w:hAnsi="Times New Roman" w:cs="Times New Roman"/>
          </w:rPr>
          <w:t>Female</w:t>
        </w:r>
      </w:ins>
      <w:r w:rsidRPr="00D40CE8">
        <w:rPr>
          <w:rFonts w:ascii="Times New Roman" w:hAnsi="Times New Roman" w:cs="Times New Roman"/>
        </w:rPr>
        <w:t xml:space="preserv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xml:space="preserve">). All animals were maintained on </w:t>
      </w:r>
      <w:r w:rsidR="008A50C3">
        <w:rPr>
          <w:rFonts w:ascii="Times New Roman" w:hAnsi="Times New Roman" w:cs="Times New Roman"/>
        </w:rPr>
        <w:t>a</w:t>
      </w:r>
      <w:r w:rsidR="00433F6E">
        <w:rPr>
          <w:rFonts w:ascii="Times New Roman" w:hAnsi="Times New Roman" w:cs="Times New Roman"/>
        </w:rPr>
        <w:t xml:space="preserve">, </w:t>
      </w:r>
      <w:r>
        <w:rPr>
          <w:rFonts w:ascii="Times New Roman" w:hAnsi="Times New Roman" w:cs="Times New Roman"/>
        </w:rPr>
        <w:t>12-hour</w:t>
      </w:r>
      <w:r w:rsidR="00433F6E">
        <w:rPr>
          <w:rFonts w:ascii="Times New Roman" w:hAnsi="Times New Roman" w:cs="Times New Roman"/>
        </w:rPr>
        <w:t xml:space="preserve"> light/dark</w:t>
      </w:r>
      <w:r>
        <w:rPr>
          <w:rFonts w:ascii="Times New Roman" w:hAnsi="Times New Roman" w:cs="Times New Roman"/>
        </w:rPr>
        <w:t xml:space="preserve"> (12 dark</w:t>
      </w:r>
      <w:r w:rsidR="00454691">
        <w:rPr>
          <w:rFonts w:ascii="Times New Roman" w:hAnsi="Times New Roman" w:cs="Times New Roman"/>
        </w:rPr>
        <w:t xml:space="preserve"> (ZT12</w:t>
      </w:r>
      <w:r w:rsidR="00B90BD5">
        <w:rPr>
          <w:rFonts w:ascii="Times New Roman" w:hAnsi="Times New Roman" w:cs="Times New Roman"/>
        </w:rPr>
        <w:t>, 6pm</w:t>
      </w:r>
      <w:r w:rsidR="00454691">
        <w:rPr>
          <w:rFonts w:ascii="Times New Roman" w:hAnsi="Times New Roman" w:cs="Times New Roman"/>
        </w:rPr>
        <w:t>)</w:t>
      </w:r>
      <w:r>
        <w:rPr>
          <w:rFonts w:ascii="Times New Roman" w:hAnsi="Times New Roman" w:cs="Times New Roman"/>
        </w:rPr>
        <w:t>:12 light</w:t>
      </w:r>
      <w:r w:rsidR="00454691">
        <w:rPr>
          <w:rFonts w:ascii="Times New Roman" w:hAnsi="Times New Roman" w:cs="Times New Roman"/>
        </w:rPr>
        <w:t xml:space="preserve"> (ZT0</w:t>
      </w:r>
      <w:r w:rsidR="00B90BD5">
        <w:rPr>
          <w:rFonts w:ascii="Times New Roman" w:hAnsi="Times New Roman" w:cs="Times New Roman"/>
        </w:rPr>
        <w:t>, 6am</w:t>
      </w:r>
      <w:r w:rsidR="00454691">
        <w:rPr>
          <w:rFonts w:ascii="Times New Roman" w:hAnsi="Times New Roman" w:cs="Times New Roman"/>
        </w:rPr>
        <w:t>); ZT = zeitgeber time</w:t>
      </w:r>
      <w:r>
        <w:rPr>
          <w:rFonts w:ascii="Times New Roman" w:hAnsi="Times New Roman" w:cs="Times New Roman"/>
        </w:rPr>
        <w:t xml:space="preserve">) cycle in a temperature </w:t>
      </w:r>
      <w:r w:rsidR="00CD1DB4">
        <w:rPr>
          <w:rFonts w:ascii="Times New Roman" w:hAnsi="Times New Roman" w:cs="Times New Roman"/>
        </w:rPr>
        <w:t>and humidity</w:t>
      </w:r>
      <w:r w:rsidR="00B235B3">
        <w:rPr>
          <w:rFonts w:ascii="Times New Roman" w:hAnsi="Times New Roman" w:cs="Times New Roman"/>
        </w:rPr>
        <w:t>-</w:t>
      </w:r>
      <w:r w:rsidR="00CD1DB4">
        <w:rPr>
          <w:rFonts w:ascii="Times New Roman" w:hAnsi="Times New Roman" w:cs="Times New Roman"/>
        </w:rPr>
        <w:t xml:space="preserve">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w:t>
      </w:r>
      <w:r w:rsidR="007D1DC6">
        <w:rPr>
          <w:rFonts w:ascii="Times New Roman" w:hAnsi="Times New Roman" w:cs="Times New Roman"/>
        </w:rPr>
        <w:t>-</w:t>
      </w:r>
      <w:r w:rsidR="00BE286E">
        <w:rPr>
          <w:rFonts w:ascii="Times New Roman" w:hAnsi="Times New Roman" w:cs="Times New Roman"/>
        </w:rPr>
        <w:t xml:space="preserve">housed and </w:t>
      </w:r>
      <w:r w:rsidR="00ED6DF5">
        <w:rPr>
          <w:rFonts w:ascii="Times New Roman" w:hAnsi="Times New Roman" w:cs="Times New Roman"/>
        </w:rPr>
        <w:t>were assigned to feeding group</w:t>
      </w:r>
      <w:r w:rsidR="007D1DC6">
        <w:rPr>
          <w:rFonts w:ascii="Times New Roman" w:hAnsi="Times New Roman" w:cs="Times New Roman"/>
        </w:rPr>
        <w:t>s</w:t>
      </w:r>
      <w:r w:rsidR="00ED6DF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w:t>
      </w:r>
      <w:ins w:id="207" w:author="Molly Mulcahy" w:date="2022-07-14T13:01:00Z">
        <w:r w:rsidR="00870757">
          <w:rPr>
            <w:rFonts w:ascii="Times New Roman" w:hAnsi="Times New Roman" w:cs="Times New Roman"/>
          </w:rPr>
          <w:t>This study was completed in two independent cohorts of animals</w:t>
        </w:r>
      </w:ins>
      <w:ins w:id="208" w:author="Molly Mulcahy" w:date="2022-07-14T13:02:00Z">
        <w:r w:rsidR="00870757">
          <w:rPr>
            <w:rFonts w:ascii="Times New Roman" w:hAnsi="Times New Roman" w:cs="Times New Roman"/>
          </w:rPr>
          <w:t xml:space="preserve">. The phenotypes noted </w:t>
        </w:r>
      </w:ins>
      <w:ins w:id="209" w:author="Molly Mulcahy" w:date="2022-07-14T13:27:00Z">
        <w:r w:rsidR="002540FF">
          <w:rPr>
            <w:rFonts w:ascii="Times New Roman" w:hAnsi="Times New Roman" w:cs="Times New Roman"/>
          </w:rPr>
          <w:t xml:space="preserve">in offspring </w:t>
        </w:r>
      </w:ins>
      <w:ins w:id="210" w:author="Molly Mulcahy" w:date="2022-07-14T13:03:00Z">
        <w:r w:rsidR="00870757">
          <w:rPr>
            <w:rFonts w:ascii="Times New Roman" w:hAnsi="Times New Roman" w:cs="Times New Roman"/>
          </w:rPr>
          <w:t xml:space="preserve">were highly consistent between </w:t>
        </w:r>
      </w:ins>
      <w:ins w:id="211" w:author="Molly Mulcahy" w:date="2022-07-14T13:04:00Z">
        <w:r w:rsidR="00870757">
          <w:rPr>
            <w:rFonts w:ascii="Times New Roman" w:hAnsi="Times New Roman" w:cs="Times New Roman"/>
          </w:rPr>
          <w:t>cohorts</w:t>
        </w:r>
      </w:ins>
      <w:ins w:id="212" w:author="Molly Mulcahy" w:date="2022-07-20T00:47:00Z">
        <w:r w:rsidR="00181A53">
          <w:rPr>
            <w:rFonts w:ascii="Times New Roman" w:hAnsi="Times New Roman" w:cs="Times New Roman"/>
          </w:rPr>
          <w:t>.</w:t>
        </w:r>
      </w:ins>
      <w:ins w:id="213" w:author="Molly Mulcahy" w:date="2022-07-14T13:30:00Z">
        <w:r w:rsidR="00704DA1">
          <w:rPr>
            <w:rFonts w:ascii="Times New Roman" w:hAnsi="Times New Roman" w:cs="Times New Roman"/>
          </w:rPr>
          <w:t xml:space="preserve"> </w:t>
        </w:r>
      </w:ins>
      <w:ins w:id="214" w:author="Molly Mulcahy" w:date="2022-07-14T13:29:00Z">
        <w:r w:rsidR="00704DA1">
          <w:rPr>
            <w:rFonts w:ascii="Times New Roman" w:hAnsi="Times New Roman" w:cs="Times New Roman"/>
          </w:rPr>
          <w:t>T</w:t>
        </w:r>
      </w:ins>
      <w:ins w:id="215" w:author="Molly Mulcahy" w:date="2022-07-14T13:27:00Z">
        <w:r w:rsidR="002540FF">
          <w:rPr>
            <w:rFonts w:ascii="Times New Roman" w:hAnsi="Times New Roman" w:cs="Times New Roman"/>
          </w:rPr>
          <w:t xml:space="preserve">herefore, </w:t>
        </w:r>
      </w:ins>
      <w:ins w:id="216" w:author="Molly Mulcahy" w:date="2022-07-14T13:04:00Z">
        <w:r w:rsidR="00870757">
          <w:rPr>
            <w:rFonts w:ascii="Times New Roman" w:hAnsi="Times New Roman" w:cs="Times New Roman"/>
          </w:rPr>
          <w:t>data shown is the combined total from cohorts one and two</w:t>
        </w:r>
      </w:ins>
      <w:ins w:id="217" w:author="Molly Mulcahy" w:date="2022-07-14T13:31:00Z">
        <w:r w:rsidR="00704DA1">
          <w:rPr>
            <w:rFonts w:ascii="Times New Roman" w:hAnsi="Times New Roman" w:cs="Times New Roman"/>
          </w:rPr>
          <w:t xml:space="preserve"> and statistical tests do not include effects of cohort in the model</w:t>
        </w:r>
      </w:ins>
      <w:ins w:id="218" w:author="Molly Mulcahy" w:date="2022-07-14T13:04:00Z">
        <w:r w:rsidR="00870757">
          <w:rPr>
            <w:rFonts w:ascii="Times New Roman" w:hAnsi="Times New Roman" w:cs="Times New Roman"/>
          </w:rPr>
          <w:t xml:space="preserve">. </w:t>
        </w:r>
      </w:ins>
      <w:r w:rsidRPr="001A4A3D">
        <w:rPr>
          <w:rFonts w:ascii="Times New Roman" w:hAnsi="Times New Roman" w:cs="Times New Roman"/>
          <w:highlight w:val="yellow"/>
          <w:rPrChange w:id="219" w:author="Molly Mulcahy" w:date="2022-06-30T14:22:00Z">
            <w:rPr>
              <w:rFonts w:ascii="Times New Roman" w:hAnsi="Times New Roman" w:cs="Times New Roman"/>
            </w:rPr>
          </w:rPrChange>
        </w:rPr>
        <w:t>Dams fed AL had 24</w:t>
      </w:r>
      <w:r w:rsidR="00ED6DF5" w:rsidRPr="001A4A3D">
        <w:rPr>
          <w:rFonts w:ascii="Times New Roman" w:hAnsi="Times New Roman" w:cs="Times New Roman"/>
          <w:highlight w:val="yellow"/>
          <w:rPrChange w:id="220"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21" w:author="Molly Mulcahy" w:date="2022-06-30T14:22:00Z">
            <w:rPr>
              <w:rFonts w:ascii="Times New Roman" w:hAnsi="Times New Roman" w:cs="Times New Roman"/>
            </w:rPr>
          </w:rPrChange>
        </w:rPr>
        <w:t xml:space="preserve">hour access to </w:t>
      </w:r>
      <w:r w:rsidR="00C77936" w:rsidRPr="001A4A3D">
        <w:rPr>
          <w:rFonts w:ascii="Times New Roman" w:hAnsi="Times New Roman" w:cs="Times New Roman"/>
          <w:highlight w:val="yellow"/>
          <w:rPrChange w:id="222" w:author="Molly Mulcahy" w:date="2022-06-30T14:22:00Z">
            <w:rPr>
              <w:rFonts w:ascii="Times New Roman" w:hAnsi="Times New Roman" w:cs="Times New Roman"/>
            </w:rPr>
          </w:rPrChange>
        </w:rPr>
        <w:t>a chow diet</w:t>
      </w:r>
      <w:r w:rsidRPr="001A4A3D">
        <w:rPr>
          <w:rFonts w:ascii="Times New Roman" w:hAnsi="Times New Roman" w:cs="Times New Roman"/>
          <w:highlight w:val="yellow"/>
          <w:rPrChange w:id="223" w:author="Molly Mulcahy" w:date="2022-06-30T14:22:00Z">
            <w:rPr>
              <w:rFonts w:ascii="Times New Roman" w:hAnsi="Times New Roman" w:cs="Times New Roman"/>
            </w:rPr>
          </w:rPrChange>
        </w:rPr>
        <w:t xml:space="preserve"> (</w:t>
      </w:r>
      <w:r w:rsidR="00C77936" w:rsidRPr="001A4A3D">
        <w:rPr>
          <w:rFonts w:ascii="Times New Roman" w:hAnsi="Times New Roman" w:cs="Times New Roman"/>
          <w:highlight w:val="yellow"/>
          <w:rPrChange w:id="224" w:author="Molly Mulcahy" w:date="2022-06-30T14:22:00Z">
            <w:rPr>
              <w:rFonts w:ascii="Times New Roman" w:hAnsi="Times New Roman" w:cs="Times New Roman"/>
            </w:rPr>
          </w:rPrChange>
        </w:rPr>
        <w:t xml:space="preserve">NCD, </w:t>
      </w:r>
      <w:r w:rsidRPr="001A4A3D">
        <w:rPr>
          <w:rFonts w:ascii="Times New Roman" w:hAnsi="Times New Roman" w:cs="Times New Roman"/>
          <w:highlight w:val="yellow"/>
          <w:rPrChange w:id="225" w:author="Molly Mulcahy" w:date="2022-06-30T14:22:00Z">
            <w:rPr>
              <w:rFonts w:ascii="Times New Roman" w:hAnsi="Times New Roman" w:cs="Times New Roman"/>
            </w:rPr>
          </w:rPrChange>
        </w:rPr>
        <w:t xml:space="preserve">Picolab Laboratory Rodent diet, 5L0D; 5% </w:t>
      </w:r>
      <w:r w:rsidR="0024220A" w:rsidRPr="001A4A3D">
        <w:rPr>
          <w:rFonts w:ascii="Times New Roman" w:hAnsi="Times New Roman" w:cs="Times New Roman"/>
          <w:highlight w:val="yellow"/>
          <w:rPrChange w:id="226" w:author="Molly Mulcahy" w:date="2022-06-30T14:22:00Z">
            <w:rPr>
              <w:rFonts w:ascii="Times New Roman" w:hAnsi="Times New Roman" w:cs="Times New Roman"/>
            </w:rPr>
          </w:rPrChange>
        </w:rPr>
        <w:t xml:space="preserve">of </w:t>
      </w:r>
      <w:r w:rsidR="00ED6DF5" w:rsidRPr="001A4A3D">
        <w:rPr>
          <w:rFonts w:ascii="Times New Roman" w:hAnsi="Times New Roman" w:cs="Times New Roman"/>
          <w:highlight w:val="yellow"/>
          <w:rPrChange w:id="227" w:author="Molly Mulcahy" w:date="2022-06-30T14:22:00Z">
            <w:rPr>
              <w:rFonts w:ascii="Times New Roman" w:hAnsi="Times New Roman" w:cs="Times New Roman"/>
            </w:rPr>
          </w:rPrChange>
        </w:rPr>
        <w:t>C</w:t>
      </w:r>
      <w:r w:rsidR="0024220A" w:rsidRPr="001A4A3D">
        <w:rPr>
          <w:rFonts w:ascii="Times New Roman" w:hAnsi="Times New Roman" w:cs="Times New Roman"/>
          <w:highlight w:val="yellow"/>
          <w:rPrChange w:id="228" w:author="Molly Mulcahy" w:date="2022-06-30T14:22:00Z">
            <w:rPr>
              <w:rFonts w:ascii="Times New Roman" w:hAnsi="Times New Roman" w:cs="Times New Roman"/>
            </w:rPr>
          </w:rPrChange>
        </w:rPr>
        <w:t>alories from f</w:t>
      </w:r>
      <w:r w:rsidRPr="001A4A3D">
        <w:rPr>
          <w:rFonts w:ascii="Times New Roman" w:hAnsi="Times New Roman" w:cs="Times New Roman"/>
          <w:highlight w:val="yellow"/>
          <w:rPrChange w:id="229" w:author="Molly Mulcahy" w:date="2022-06-30T14:22:00Z">
            <w:rPr>
              <w:rFonts w:ascii="Times New Roman" w:hAnsi="Times New Roman" w:cs="Times New Roman"/>
            </w:rPr>
          </w:rPrChange>
        </w:rPr>
        <w:t>at</w:t>
      </w:r>
      <w:r w:rsidR="0024220A" w:rsidRPr="001A4A3D">
        <w:rPr>
          <w:rFonts w:ascii="Times New Roman" w:hAnsi="Times New Roman" w:cs="Times New Roman"/>
          <w:highlight w:val="yellow"/>
          <w:rPrChange w:id="230" w:author="Molly Mulcahy" w:date="2022-06-30T14:22:00Z">
            <w:rPr>
              <w:rFonts w:ascii="Times New Roman" w:hAnsi="Times New Roman" w:cs="Times New Roman"/>
            </w:rPr>
          </w:rPrChange>
        </w:rPr>
        <w:t xml:space="preserve">, </w:t>
      </w:r>
      <w:r w:rsidRPr="001A4A3D">
        <w:rPr>
          <w:rFonts w:ascii="Times New Roman" w:hAnsi="Times New Roman" w:cs="Times New Roman"/>
          <w:highlight w:val="yellow"/>
          <w:rPrChange w:id="231" w:author="Molly Mulcahy" w:date="2022-06-30T14:22:00Z">
            <w:rPr>
              <w:rFonts w:ascii="Times New Roman" w:hAnsi="Times New Roman" w:cs="Times New Roman"/>
            </w:rPr>
          </w:rPrChange>
        </w:rPr>
        <w:t xml:space="preserve">24% </w:t>
      </w:r>
      <w:r w:rsidR="0024220A" w:rsidRPr="001A4A3D">
        <w:rPr>
          <w:rFonts w:ascii="Times New Roman" w:hAnsi="Times New Roman" w:cs="Times New Roman"/>
          <w:highlight w:val="yellow"/>
          <w:rPrChange w:id="232" w:author="Molly Mulcahy" w:date="2022-06-30T14:22:00Z">
            <w:rPr>
              <w:rFonts w:ascii="Times New Roman" w:hAnsi="Times New Roman" w:cs="Times New Roman"/>
            </w:rPr>
          </w:rPrChange>
        </w:rPr>
        <w:t>from p</w:t>
      </w:r>
      <w:r w:rsidRPr="001A4A3D">
        <w:rPr>
          <w:rFonts w:ascii="Times New Roman" w:hAnsi="Times New Roman" w:cs="Times New Roman"/>
          <w:highlight w:val="yellow"/>
          <w:rPrChange w:id="233" w:author="Molly Mulcahy" w:date="2022-06-30T14:22:00Z">
            <w:rPr>
              <w:rFonts w:ascii="Times New Roman" w:hAnsi="Times New Roman" w:cs="Times New Roman"/>
            </w:rPr>
          </w:rPrChange>
        </w:rPr>
        <w:t>rotein</w:t>
      </w:r>
      <w:r w:rsidR="0024220A" w:rsidRPr="001A4A3D">
        <w:rPr>
          <w:rFonts w:ascii="Times New Roman" w:hAnsi="Times New Roman" w:cs="Times New Roman"/>
          <w:highlight w:val="yellow"/>
          <w:rPrChange w:id="234"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35" w:author="Molly Mulcahy" w:date="2022-06-30T14:22:00Z">
            <w:rPr>
              <w:rFonts w:ascii="Times New Roman" w:hAnsi="Times New Roman" w:cs="Times New Roman"/>
            </w:rPr>
          </w:rPrChange>
        </w:rPr>
        <w:t xml:space="preserve"> 71% </w:t>
      </w:r>
      <w:r w:rsidR="0024220A" w:rsidRPr="001A4A3D">
        <w:rPr>
          <w:rFonts w:ascii="Times New Roman" w:hAnsi="Times New Roman" w:cs="Times New Roman"/>
          <w:highlight w:val="yellow"/>
          <w:rPrChange w:id="236" w:author="Molly Mulcahy" w:date="2022-06-30T14:22:00Z">
            <w:rPr>
              <w:rFonts w:ascii="Times New Roman" w:hAnsi="Times New Roman" w:cs="Times New Roman"/>
            </w:rPr>
          </w:rPrChange>
        </w:rPr>
        <w:t>from c</w:t>
      </w:r>
      <w:r w:rsidRPr="001A4A3D">
        <w:rPr>
          <w:rFonts w:ascii="Times New Roman" w:hAnsi="Times New Roman" w:cs="Times New Roman"/>
          <w:highlight w:val="yellow"/>
          <w:rPrChange w:id="237" w:author="Molly Mulcahy" w:date="2022-06-30T14:22:00Z">
            <w:rPr>
              <w:rFonts w:ascii="Times New Roman" w:hAnsi="Times New Roman" w:cs="Times New Roman"/>
            </w:rPr>
          </w:rPrChange>
        </w:rPr>
        <w:t>arbohydrate</w:t>
      </w:r>
      <w:r w:rsidR="0024220A" w:rsidRPr="001A4A3D">
        <w:rPr>
          <w:rFonts w:ascii="Times New Roman" w:hAnsi="Times New Roman" w:cs="Times New Roman"/>
          <w:highlight w:val="yellow"/>
          <w:rPrChange w:id="238" w:author="Molly Mulcahy" w:date="2022-06-30T14:22:00Z">
            <w:rPr>
              <w:rFonts w:ascii="Times New Roman" w:hAnsi="Times New Roman" w:cs="Times New Roman"/>
            </w:rPr>
          </w:rPrChange>
        </w:rPr>
        <w:t>s</w:t>
      </w:r>
      <w:r w:rsidRPr="001A4A3D">
        <w:rPr>
          <w:rFonts w:ascii="Times New Roman" w:hAnsi="Times New Roman" w:cs="Times New Roman"/>
          <w:highlight w:val="yellow"/>
          <w:rPrChange w:id="239" w:author="Molly Mulcahy" w:date="2022-06-30T14:22:00Z">
            <w:rPr>
              <w:rFonts w:ascii="Times New Roman" w:hAnsi="Times New Roman" w:cs="Times New Roman"/>
            </w:rPr>
          </w:rPrChange>
        </w:rPr>
        <w:t xml:space="preserve">). Dams fed eTRF had 6 hours of </w:t>
      </w:r>
      <w:r w:rsidR="00C77936" w:rsidRPr="001A4A3D">
        <w:rPr>
          <w:rFonts w:ascii="Times New Roman" w:hAnsi="Times New Roman" w:cs="Times New Roman"/>
          <w:highlight w:val="yellow"/>
          <w:rPrChange w:id="240" w:author="Molly Mulcahy" w:date="2022-06-30T14:22:00Z">
            <w:rPr>
              <w:rFonts w:ascii="Times New Roman" w:hAnsi="Times New Roman" w:cs="Times New Roman"/>
            </w:rPr>
          </w:rPrChange>
        </w:rPr>
        <w:t xml:space="preserve">NCD </w:t>
      </w:r>
      <w:r w:rsidRPr="001A4A3D">
        <w:rPr>
          <w:rFonts w:ascii="Times New Roman" w:hAnsi="Times New Roman" w:cs="Times New Roman"/>
          <w:highlight w:val="yellow"/>
          <w:rPrChange w:id="241" w:author="Molly Mulcahy" w:date="2022-06-30T14:22:00Z">
            <w:rPr>
              <w:rFonts w:ascii="Times New Roman" w:hAnsi="Times New Roman" w:cs="Times New Roman"/>
            </w:rPr>
          </w:rPrChange>
        </w:rPr>
        <w:t xml:space="preserve">food access </w:t>
      </w:r>
      <w:r w:rsidR="00C77936" w:rsidRPr="001A4A3D">
        <w:rPr>
          <w:rFonts w:ascii="Times New Roman" w:hAnsi="Times New Roman" w:cs="Times New Roman"/>
          <w:highlight w:val="yellow"/>
          <w:rPrChange w:id="242" w:author="Molly Mulcahy" w:date="2022-06-30T14:22:00Z">
            <w:rPr>
              <w:rFonts w:ascii="Times New Roman" w:hAnsi="Times New Roman" w:cs="Times New Roman"/>
            </w:rPr>
          </w:rPrChange>
        </w:rPr>
        <w:t>during</w:t>
      </w:r>
      <w:r w:rsidRPr="001A4A3D">
        <w:rPr>
          <w:rFonts w:ascii="Times New Roman" w:hAnsi="Times New Roman" w:cs="Times New Roman"/>
          <w:highlight w:val="yellow"/>
          <w:rPrChange w:id="243" w:author="Molly Mulcahy" w:date="2022-06-30T14:22:00Z">
            <w:rPr>
              <w:rFonts w:ascii="Times New Roman" w:hAnsi="Times New Roman" w:cs="Times New Roman"/>
            </w:rPr>
          </w:rPrChange>
        </w:rPr>
        <w:t xml:space="preserve"> the early dark cycle (ZT 1</w:t>
      </w:r>
      <w:r w:rsidR="00C77936" w:rsidRPr="001A4A3D">
        <w:rPr>
          <w:rFonts w:ascii="Times New Roman" w:hAnsi="Times New Roman" w:cs="Times New Roman"/>
          <w:highlight w:val="yellow"/>
          <w:rPrChange w:id="244" w:author="Molly Mulcahy" w:date="2022-06-30T14:22:00Z">
            <w:rPr>
              <w:rFonts w:ascii="Times New Roman" w:hAnsi="Times New Roman" w:cs="Times New Roman"/>
            </w:rPr>
          </w:rPrChange>
        </w:rPr>
        <w:t>4</w:t>
      </w:r>
      <w:r w:rsidRPr="001A4A3D">
        <w:rPr>
          <w:rFonts w:ascii="Times New Roman" w:hAnsi="Times New Roman" w:cs="Times New Roman"/>
          <w:highlight w:val="yellow"/>
          <w:rPrChange w:id="245" w:author="Molly Mulcahy" w:date="2022-06-30T14:22:00Z">
            <w:rPr>
              <w:rFonts w:ascii="Times New Roman" w:hAnsi="Times New Roman" w:cs="Times New Roman"/>
            </w:rPr>
          </w:rPrChange>
        </w:rPr>
        <w:t xml:space="preserve">-ZT </w:t>
      </w:r>
      <w:r w:rsidR="00C77936" w:rsidRPr="001A4A3D">
        <w:rPr>
          <w:rFonts w:ascii="Times New Roman" w:hAnsi="Times New Roman" w:cs="Times New Roman"/>
          <w:highlight w:val="yellow"/>
          <w:rPrChange w:id="246" w:author="Molly Mulcahy" w:date="2022-06-30T14:22:00Z">
            <w:rPr>
              <w:rFonts w:ascii="Times New Roman" w:hAnsi="Times New Roman" w:cs="Times New Roman"/>
            </w:rPr>
          </w:rPrChange>
        </w:rPr>
        <w:t>20</w:t>
      </w:r>
      <w:r w:rsidR="00ED6DF5" w:rsidRPr="001A4A3D">
        <w:rPr>
          <w:rFonts w:ascii="Times New Roman" w:hAnsi="Times New Roman" w:cs="Times New Roman"/>
          <w:highlight w:val="yellow"/>
          <w:rPrChange w:id="247" w:author="Molly Mulcahy" w:date="2022-06-30T14:22:00Z">
            <w:rPr>
              <w:rFonts w:ascii="Times New Roman" w:hAnsi="Times New Roman" w:cs="Times New Roman"/>
            </w:rPr>
          </w:rPrChange>
        </w:rPr>
        <w:t>)</w:t>
      </w:r>
      <w:r w:rsidRPr="001A4A3D">
        <w:rPr>
          <w:rFonts w:ascii="Times New Roman" w:hAnsi="Times New Roman" w:cs="Times New Roman"/>
          <w:highlight w:val="yellow"/>
          <w:rPrChange w:id="248" w:author="Molly Mulcahy" w:date="2022-06-30T14:22:00Z">
            <w:rPr>
              <w:rFonts w:ascii="Times New Roman" w:hAnsi="Times New Roman" w:cs="Times New Roman"/>
            </w:rPr>
          </w:rPrChange>
        </w:rPr>
        <w:t>.</w:t>
      </w:r>
      <w:r>
        <w:rPr>
          <w:rFonts w:ascii="Times New Roman" w:hAnsi="Times New Roman" w:cs="Times New Roman"/>
        </w:rPr>
        <w:t xml:space="preserve"> </w:t>
      </w:r>
      <w:moveToRangeStart w:id="249" w:author="Molly Mulcahy" w:date="2022-07-14T09:38:00Z" w:name="move108683922"/>
      <w:moveTo w:id="250" w:author="Molly Mulcahy" w:date="2022-07-14T09:38:00Z">
        <w:del w:id="251" w:author="Molly Mulcahy" w:date="2022-07-14T11:31:00Z">
          <w:r w:rsidR="00010BD1" w:rsidRPr="00E90989" w:rsidDel="00F32076">
            <w:rPr>
              <w:rFonts w:ascii="Times New Roman" w:hAnsi="Times New Roman" w:cs="Times New Roman"/>
              <w:highlight w:val="yellow"/>
            </w:rPr>
            <w:delText>Results are shown for 2 cohorts of animals that have been combined</w:delText>
          </w:r>
          <w:r w:rsidR="00010BD1" w:rsidDel="00F32076">
            <w:rPr>
              <w:rFonts w:ascii="Times New Roman" w:hAnsi="Times New Roman" w:cs="Times New Roman"/>
            </w:rPr>
            <w:delText xml:space="preserve">. </w:delText>
          </w:r>
        </w:del>
      </w:moveTo>
      <w:moveToRangeEnd w:id="249"/>
      <w:r>
        <w:rPr>
          <w:rFonts w:ascii="Times New Roman" w:hAnsi="Times New Roman" w:cs="Times New Roman"/>
        </w:rPr>
        <w:t xml:space="preserve">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w:t>
      </w:r>
      <w:r w:rsidR="00433F6E">
        <w:rPr>
          <w:rFonts w:ascii="Times New Roman" w:hAnsi="Times New Roman" w:cs="Times New Roman"/>
        </w:rPr>
        <w:t xml:space="preserve"> to both experimental groups</w:t>
      </w:r>
      <w:r>
        <w:rPr>
          <w:rFonts w:ascii="Times New Roman" w:hAnsi="Times New Roman" w:cs="Times New Roman"/>
        </w:rPr>
        <w:t xml:space="preserve">. </w:t>
      </w:r>
      <w:r w:rsidR="00C77936">
        <w:rPr>
          <w:rFonts w:ascii="Times New Roman" w:hAnsi="Times New Roman" w:cs="Times New Roman"/>
        </w:rPr>
        <w:lastRenderedPageBreak/>
        <w:t xml:space="preserve">After one week of either AL or eTRF feeding (beginning age 120 days), age-matched males were introduced into cages for breeding. Males were kept in the cage until </w:t>
      </w:r>
      <w:r w:rsidR="008A076C">
        <w:rPr>
          <w:rFonts w:ascii="Times New Roman" w:hAnsi="Times New Roman" w:cs="Times New Roman"/>
        </w:rPr>
        <w:t xml:space="preserve">a </w:t>
      </w:r>
      <w:r w:rsidR="00C77936">
        <w:rPr>
          <w:rFonts w:ascii="Times New Roman" w:hAnsi="Times New Roman" w:cs="Times New Roman"/>
        </w:rPr>
        <w:t xml:space="preserve">copulatory plug </w:t>
      </w:r>
      <w:r w:rsidR="008A076C">
        <w:rPr>
          <w:rFonts w:ascii="Times New Roman" w:hAnsi="Times New Roman" w:cs="Times New Roman"/>
        </w:rPr>
        <w:t>was detected</w:t>
      </w:r>
      <w:r w:rsidR="00C77936">
        <w:rPr>
          <w:rFonts w:ascii="Times New Roman" w:hAnsi="Times New Roman" w:cs="Times New Roman"/>
        </w:rPr>
        <w:t xml:space="preserve">. </w:t>
      </w:r>
      <w:r w:rsidR="00ED6DF5">
        <w:rPr>
          <w:rFonts w:ascii="Times New Roman" w:hAnsi="Times New Roman" w:cs="Times New Roman"/>
        </w:rPr>
        <w:t>Daily</w:t>
      </w:r>
      <w:r>
        <w:rPr>
          <w:rFonts w:ascii="Times New Roman" w:hAnsi="Times New Roman" w:cs="Times New Roman"/>
        </w:rPr>
        <w:t xml:space="preserve">,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switched to AL</w:t>
      </w:r>
      <w:r w:rsidR="00ED6DF5">
        <w:rPr>
          <w:rFonts w:ascii="Times New Roman" w:hAnsi="Times New Roman" w:cs="Times New Roman"/>
        </w:rPr>
        <w:t xml:space="preserve"> </w:t>
      </w:r>
      <w:r>
        <w:rPr>
          <w:rFonts w:ascii="Times New Roman" w:hAnsi="Times New Roman" w:cs="Times New Roman"/>
        </w:rPr>
        <w:t xml:space="preserve">and </w:t>
      </w:r>
      <w:r w:rsidR="00ED6DF5">
        <w:rPr>
          <w:rFonts w:ascii="Times New Roman" w:hAnsi="Times New Roman" w:cs="Times New Roman"/>
        </w:rPr>
        <w:t xml:space="preserve">were </w:t>
      </w:r>
      <w:r>
        <w:rPr>
          <w:rFonts w:ascii="Times New Roman" w:hAnsi="Times New Roman" w:cs="Times New Roman"/>
        </w:rPr>
        <w:t xml:space="preserve">maintained on this diet until </w:t>
      </w:r>
      <w:r w:rsidR="008A076C">
        <w:rPr>
          <w:rFonts w:ascii="Times New Roman" w:hAnsi="Times New Roman" w:cs="Times New Roman"/>
        </w:rPr>
        <w:t xml:space="preserve">weaning at </w:t>
      </w:r>
      <w:r w:rsidR="00DF6A65">
        <w:rPr>
          <w:rFonts w:ascii="Times New Roman" w:hAnsi="Times New Roman" w:cs="Times New Roman"/>
        </w:rPr>
        <w:t>postnatal day (</w:t>
      </w:r>
      <w:r>
        <w:rPr>
          <w:rFonts w:ascii="Times New Roman" w:hAnsi="Times New Roman" w:cs="Times New Roman"/>
        </w:rPr>
        <w:t>PND</w:t>
      </w:r>
      <w:r w:rsidR="00DF6A65">
        <w:rPr>
          <w:rFonts w:ascii="Times New Roman" w:hAnsi="Times New Roman" w:cs="Times New Roman"/>
        </w:rPr>
        <w:t>)</w:t>
      </w:r>
      <w:r w:rsidR="00C77936">
        <w:rPr>
          <w:rFonts w:ascii="Times New Roman" w:hAnsi="Times New Roman" w:cs="Times New Roman"/>
        </w:rPr>
        <w:t xml:space="preserve"> </w:t>
      </w:r>
      <w:r>
        <w:rPr>
          <w:rFonts w:ascii="Times New Roman" w:hAnsi="Times New Roman" w:cs="Times New Roman"/>
        </w:rPr>
        <w:t xml:space="preserve">21.5. </w:t>
      </w:r>
      <w:r w:rsidR="00433F6E">
        <w:rPr>
          <w:rFonts w:ascii="Times New Roman" w:hAnsi="Times New Roman" w:cs="Times New Roman"/>
        </w:rPr>
        <w:t>Therefore,</w:t>
      </w:r>
      <w:r>
        <w:rPr>
          <w:rFonts w:ascii="Times New Roman" w:hAnsi="Times New Roman" w:cs="Times New Roman"/>
        </w:rPr>
        <w:t xml:space="preserve"> any phenotype in the offspring </w:t>
      </w:r>
      <w:r w:rsidR="00433F6E">
        <w:rPr>
          <w:rFonts w:ascii="Times New Roman" w:hAnsi="Times New Roman" w:cs="Times New Roman"/>
        </w:rPr>
        <w:t>is</w:t>
      </w:r>
      <w:r>
        <w:rPr>
          <w:rFonts w:ascii="Times New Roman" w:hAnsi="Times New Roman" w:cs="Times New Roman"/>
        </w:rPr>
        <w:t xml:space="preserv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pre-gestational</w:t>
      </w:r>
      <w:r w:rsidR="00ED6DF5">
        <w:rPr>
          <w:rFonts w:ascii="Times New Roman" w:hAnsi="Times New Roman" w:cs="Times New Roman"/>
        </w:rPr>
        <w:t>/</w:t>
      </w:r>
      <w:r>
        <w:rPr>
          <w:rFonts w:ascii="Times New Roman" w:hAnsi="Times New Roman" w:cs="Times New Roman"/>
        </w:rPr>
        <w:t xml:space="preserve">gestational diet. </w:t>
      </w:r>
      <w:moveFromRangeStart w:id="252" w:author="Molly Mulcahy" w:date="2022-07-14T09:38:00Z" w:name="move108683922"/>
      <w:moveFrom w:id="253" w:author="Molly Mulcahy" w:date="2022-07-14T09:38:00Z">
        <w:r w:rsidR="00E90989" w:rsidRPr="00E90989" w:rsidDel="00010BD1">
          <w:rPr>
            <w:rFonts w:ascii="Times New Roman" w:hAnsi="Times New Roman" w:cs="Times New Roman"/>
            <w:highlight w:val="yellow"/>
          </w:rPr>
          <w:t>Results are shown for 2 cohorts of animals that have been combined</w:t>
        </w:r>
        <w:r w:rsidR="00E90989" w:rsidDel="00010BD1">
          <w:rPr>
            <w:rFonts w:ascii="Times New Roman" w:hAnsi="Times New Roman" w:cs="Times New Roman"/>
          </w:rPr>
          <w:t xml:space="preserve">. </w:t>
        </w:r>
      </w:moveFrom>
      <w:moveFromRangeEnd w:id="252"/>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06138D">
      <w:pPr>
        <w:pStyle w:val="Heading2"/>
      </w:pPr>
      <w:r>
        <w:t xml:space="preserve">Offspring growth and </w:t>
      </w:r>
      <w:r w:rsidR="00821A8C">
        <w:t xml:space="preserve">food intake </w:t>
      </w:r>
      <w:r>
        <w:t>monitoring</w:t>
      </w:r>
    </w:p>
    <w:p w14:paraId="403AB3CA" w14:textId="6A002DF6" w:rsidR="00BE286E" w:rsidRDefault="002B0CAE" w:rsidP="00821A8C">
      <w:pPr>
        <w:spacing w:line="480" w:lineRule="auto"/>
        <w:rPr>
          <w:rFonts w:ascii="Times New Roman" w:hAnsi="Times New Roman" w:cs="Times New Roman"/>
        </w:rPr>
      </w:pPr>
      <w:r>
        <w:rPr>
          <w:rFonts w:ascii="Times New Roman" w:hAnsi="Times New Roman" w:cs="Times New Roman"/>
        </w:rPr>
        <w:t xml:space="preserve">Pups born </w:t>
      </w:r>
      <w:r w:rsidR="004236D8">
        <w:rPr>
          <w:rFonts w:ascii="Times New Roman" w:hAnsi="Times New Roman" w:cs="Times New Roman"/>
        </w:rPr>
        <w:t xml:space="preserve">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w:t>
      </w:r>
      <w:r w:rsidR="007D1DC6">
        <w:rPr>
          <w:rFonts w:ascii="Times New Roman" w:hAnsi="Times New Roman" w:cs="Times New Roman"/>
        </w:rPr>
        <w:t>,</w:t>
      </w:r>
      <w:r w:rsidR="004236D8">
        <w:rPr>
          <w:rFonts w:ascii="Times New Roman" w:hAnsi="Times New Roman" w:cs="Times New Roman"/>
        </w:rPr>
        <w:t xml:space="preserve"> when possible) at PND 3.5</w:t>
      </w:r>
      <w:r w:rsidR="00821A8C">
        <w:rPr>
          <w:rFonts w:ascii="Times New Roman" w:hAnsi="Times New Roman" w:cs="Times New Roman"/>
        </w:rPr>
        <w:t xml:space="preserve"> to standardize milk supply </w:t>
      </w:r>
      <w:del w:id="254" w:author="Molly Mulcahy" w:date="2022-07-26T23:08:00Z">
        <w:r w:rsidR="00821A8C" w:rsidDel="00402DEA">
          <w:rPr>
            <w:rFonts w:ascii="Times New Roman" w:hAnsi="Times New Roman" w:cs="Times New Roman"/>
          </w:rPr>
          <w:delText xml:space="preserve">among </w:delText>
        </w:r>
      </w:del>
      <w:ins w:id="255" w:author="Molly Mulcahy" w:date="2022-07-26T23:08:00Z">
        <w:r w:rsidR="00402DEA">
          <w:rPr>
            <w:rFonts w:ascii="Times New Roman" w:hAnsi="Times New Roman" w:cs="Times New Roman"/>
          </w:rPr>
          <w:t>b</w:t>
        </w:r>
      </w:ins>
      <w:ins w:id="256" w:author="Molly Mulcahy" w:date="2022-07-26T23:09:00Z">
        <w:r w:rsidR="00402DEA">
          <w:rPr>
            <w:rFonts w:ascii="Times New Roman" w:hAnsi="Times New Roman" w:cs="Times New Roman"/>
          </w:rPr>
          <w:t>etween</w:t>
        </w:r>
      </w:ins>
      <w:ins w:id="257" w:author="Molly Mulcahy" w:date="2022-07-26T23:08:00Z">
        <w:r w:rsidR="00402DEA">
          <w:rPr>
            <w:rFonts w:ascii="Times New Roman" w:hAnsi="Times New Roman" w:cs="Times New Roman"/>
          </w:rPr>
          <w:t xml:space="preserve"> </w:t>
        </w:r>
      </w:ins>
      <w:r w:rsidR="00821A8C">
        <w:rPr>
          <w:rFonts w:ascii="Times New Roman" w:hAnsi="Times New Roman" w:cs="Times New Roman"/>
        </w:rPr>
        <w:t>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Food intake is represented as a</w:t>
      </w:r>
      <w:r w:rsidR="00DF6A65">
        <w:rPr>
          <w:rFonts w:ascii="Times New Roman" w:hAnsi="Times New Roman" w:cs="Times New Roman"/>
        </w:rPr>
        <w:t>n average</w:t>
      </w:r>
      <w:r w:rsidR="009E39BE">
        <w:rPr>
          <w:rFonts w:ascii="Times New Roman" w:hAnsi="Times New Roman" w:cs="Times New Roman"/>
        </w:rPr>
        <w:t xml:space="preserve"> per animal per day. </w:t>
      </w:r>
      <w:r w:rsidR="00821A8C">
        <w:rPr>
          <w:rFonts w:ascii="Times New Roman" w:hAnsi="Times New Roman" w:cs="Times New Roman"/>
        </w:rPr>
        <w:t xml:space="preserve">After PND 70, all animals </w:t>
      </w:r>
      <w:r w:rsidR="00DF6A65">
        <w:rPr>
          <w:rFonts w:ascii="Times New Roman" w:hAnsi="Times New Roman" w:cs="Times New Roman"/>
        </w:rPr>
        <w:t xml:space="preserve">began AL </w:t>
      </w:r>
      <w:r w:rsidR="00821A8C">
        <w:rPr>
          <w:rFonts w:ascii="Times New Roman" w:hAnsi="Times New Roman" w:cs="Times New Roman"/>
        </w:rPr>
        <w:t xml:space="preserve">45% High </w:t>
      </w:r>
      <w:r w:rsidR="003B452F">
        <w:rPr>
          <w:rFonts w:ascii="Times New Roman" w:hAnsi="Times New Roman" w:cs="Times New Roman"/>
        </w:rPr>
        <w:t>F</w:t>
      </w:r>
      <w:r w:rsidR="00821A8C">
        <w:rPr>
          <w:rFonts w:ascii="Times New Roman" w:hAnsi="Times New Roman" w:cs="Times New Roman"/>
        </w:rPr>
        <w:t>at</w:t>
      </w:r>
      <w:r w:rsidR="003D0BD4">
        <w:rPr>
          <w:rFonts w:ascii="Times New Roman" w:hAnsi="Times New Roman" w:cs="Times New Roman"/>
        </w:rPr>
        <w:t xml:space="preserve">, High Sucrose Diet </w:t>
      </w:r>
      <w:r w:rsidR="00821A8C">
        <w:rPr>
          <w:rFonts w:ascii="Times New Roman" w:hAnsi="Times New Roman" w:cs="Times New Roman"/>
        </w:rPr>
        <w:t>(</w:t>
      </w:r>
      <w:r w:rsidR="003B452F">
        <w:rPr>
          <w:rFonts w:ascii="Times New Roman" w:hAnsi="Times New Roman" w:cs="Times New Roman"/>
        </w:rPr>
        <w:t>HF</w:t>
      </w:r>
      <w:r w:rsidR="003D0BD4">
        <w:rPr>
          <w:rFonts w:ascii="Times New Roman" w:hAnsi="Times New Roman" w:cs="Times New Roman"/>
        </w:rPr>
        <w:t>HS</w:t>
      </w:r>
      <w:r w:rsidR="003B452F">
        <w:rPr>
          <w:rFonts w:ascii="Times New Roman" w:hAnsi="Times New Roman" w:cs="Times New Roman"/>
        </w:rPr>
        <w:t>;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ins w:id="258" w:author="Molly Mulcahy" w:date="2022-07-26T23:09:00Z">
        <w:r w:rsidR="00402DEA">
          <w:rPr>
            <w:rFonts w:ascii="Times New Roman" w:hAnsi="Times New Roman" w:cs="Times New Roman"/>
          </w:rPr>
          <w:t>Weekly body composition and food intake measuremet continued during HFHS fee</w:t>
        </w:r>
      </w:ins>
      <w:ins w:id="259" w:author="Molly Mulcahy" w:date="2022-07-26T23:10:00Z">
        <w:r w:rsidR="006F3FC9">
          <w:rPr>
            <w:rFonts w:ascii="Times New Roman" w:hAnsi="Times New Roman" w:cs="Times New Roman"/>
          </w:rPr>
          <w:t>ding.</w:t>
        </w:r>
      </w:ins>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06138D">
      <w:pPr>
        <w:pStyle w:val="Heading2"/>
      </w:pPr>
      <w:r w:rsidRPr="00821A8C">
        <w:t>Insulin Tolerance and</w:t>
      </w:r>
      <w:r>
        <w:t xml:space="preserve"> Glucose Tolerance Testing</w:t>
      </w:r>
    </w:p>
    <w:p w14:paraId="062DCB78" w14:textId="369ABAE7"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w:t>
      </w:r>
      <w:ins w:id="260" w:author="Molly Mulcahy" w:date="2022-06-30T13:49:00Z">
        <w:r w:rsidR="00B95D5C">
          <w:rPr>
            <w:rFonts w:ascii="Times New Roman" w:hAnsi="Times New Roman" w:cs="Times New Roman"/>
          </w:rPr>
          <w:t xml:space="preserve">intraperitoneal </w:t>
        </w:r>
      </w:ins>
      <w:r>
        <w:rPr>
          <w:rFonts w:ascii="Times New Roman" w:hAnsi="Times New Roman" w:cs="Times New Roman"/>
        </w:rPr>
        <w:t>glucose</w:t>
      </w:r>
      <w:r w:rsidR="00DF6A65">
        <w:rPr>
          <w:rFonts w:ascii="Times New Roman" w:hAnsi="Times New Roman" w:cs="Times New Roman"/>
        </w:rPr>
        <w:t xml:space="preserve"> (GTT)</w:t>
      </w:r>
      <w:r>
        <w:rPr>
          <w:rFonts w:ascii="Times New Roman" w:hAnsi="Times New Roman" w:cs="Times New Roman"/>
        </w:rPr>
        <w:t xml:space="preserve"> and insulin tolerance</w:t>
      </w:r>
      <w:r w:rsidR="00DF6A65">
        <w:rPr>
          <w:rFonts w:ascii="Times New Roman" w:hAnsi="Times New Roman" w:cs="Times New Roman"/>
        </w:rPr>
        <w:t xml:space="preserve"> </w:t>
      </w:r>
      <w:r w:rsidR="007D1DC6">
        <w:rPr>
          <w:rFonts w:ascii="Times New Roman" w:hAnsi="Times New Roman" w:cs="Times New Roman"/>
        </w:rPr>
        <w:t xml:space="preserve">tests </w:t>
      </w:r>
      <w:r w:rsidR="00DF6A65">
        <w:rPr>
          <w:rFonts w:ascii="Times New Roman" w:hAnsi="Times New Roman" w:cs="Times New Roman"/>
        </w:rPr>
        <w:t>(</w:t>
      </w:r>
      <w:r w:rsidR="00A31226">
        <w:rPr>
          <w:rFonts w:ascii="Times New Roman" w:hAnsi="Times New Roman" w:cs="Times New Roman"/>
        </w:rPr>
        <w:t>I</w:t>
      </w:r>
      <w:r w:rsidR="00DF6A65">
        <w:rPr>
          <w:rFonts w:ascii="Times New Roman" w:hAnsi="Times New Roman" w:cs="Times New Roman"/>
        </w:rPr>
        <w:t>TT)</w:t>
      </w:r>
      <w:r>
        <w:rPr>
          <w:rFonts w:ascii="Times New Roman" w:hAnsi="Times New Roman" w:cs="Times New Roman"/>
        </w:rPr>
        <w:t xml:space="preserv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 xml:space="preserve">70). Animals were transferred into a </w:t>
      </w:r>
      <w:r>
        <w:rPr>
          <w:rFonts w:ascii="Times New Roman" w:hAnsi="Times New Roman" w:cs="Times New Roman"/>
        </w:rPr>
        <w:lastRenderedPageBreak/>
        <w:t>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w:t>
      </w:r>
      <w:r w:rsidR="007D1DC6">
        <w:rPr>
          <w:rFonts w:ascii="Times New Roman" w:hAnsi="Times New Roman" w:cs="Times New Roman"/>
        </w:rPr>
        <w:t xml:space="preserve">a </w:t>
      </w:r>
      <w:r>
        <w:rPr>
          <w:rFonts w:ascii="Times New Roman" w:hAnsi="Times New Roman" w:cs="Times New Roman"/>
        </w:rPr>
        <w:t xml:space="preserve">tail </w:t>
      </w:r>
      <w:r w:rsidRPr="00344222">
        <w:rPr>
          <w:rFonts w:ascii="Times New Roman" w:hAnsi="Times New Roman" w:cs="Times New Roman"/>
        </w:rPr>
        <w:t>clip</w:t>
      </w:r>
      <w:r>
        <w:rPr>
          <w:rFonts w:ascii="Times New Roman" w:hAnsi="Times New Roman" w:cs="Times New Roman"/>
        </w:rPr>
        <w:t xml:space="preserve"> and a </w:t>
      </w:r>
      <w:r w:rsidRPr="00344222">
        <w:rPr>
          <w:rFonts w:ascii="Times New Roman" w:hAnsi="Times New Roman" w:cs="Times New Roman"/>
        </w:rPr>
        <w:t>handheld glucometer (OneTouch Ultra). Shortly thereafter, an intraperitoneal injection of insulin</w:t>
      </w:r>
      <w:r>
        <w:rPr>
          <w:rFonts w:ascii="Times New Roman" w:hAnsi="Times New Roman" w:cs="Times New Roman"/>
        </w:rPr>
        <w:t xml:space="preserve">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 xml:space="preserve">lean mass). Insulin and glucose tolerance were then re-assessed after </w:t>
      </w:r>
      <w:r w:rsidR="008A076C">
        <w:rPr>
          <w:rFonts w:ascii="Times New Roman" w:hAnsi="Times New Roman" w:cs="Times New Roman"/>
        </w:rPr>
        <w:t>HF</w:t>
      </w:r>
      <w:r w:rsidR="003D0BD4">
        <w:rPr>
          <w:rFonts w:ascii="Times New Roman" w:hAnsi="Times New Roman" w:cs="Times New Roman"/>
        </w:rPr>
        <w:t>HS</w:t>
      </w:r>
      <w:r w:rsidR="00D623B9">
        <w:rPr>
          <w:rFonts w:ascii="Times New Roman" w:hAnsi="Times New Roman" w:cs="Times New Roman"/>
        </w:rPr>
        <w:t xml:space="preserve">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Area under curve was calculated</w:t>
      </w:r>
      <w:r w:rsidR="00DF6A65">
        <w:rPr>
          <w:rFonts w:ascii="Times New Roman" w:hAnsi="Times New Roman" w:cs="Times New Roman"/>
        </w:rPr>
        <w:t xml:space="preserve"> for each animal</w:t>
      </w:r>
      <w:r w:rsidR="0040216E">
        <w:rPr>
          <w:rFonts w:ascii="Times New Roman" w:hAnsi="Times New Roman" w:cs="Times New Roman"/>
        </w:rPr>
        <w:t xml:space="preserve"> by </w:t>
      </w:r>
      <w:r w:rsidR="00760A6A">
        <w:rPr>
          <w:rFonts w:ascii="Times New Roman" w:hAnsi="Times New Roman" w:cs="Times New Roman"/>
        </w:rPr>
        <w:t xml:space="preserve">taking the sum of glucose at each time point, and then was averaged by sex and maternal feeding regimen. </w:t>
      </w:r>
      <w:r w:rsidR="00C27CCA">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B40AC3" w:rsidRDefault="000C34AF" w:rsidP="00616AD3">
      <w:pPr>
        <w:spacing w:line="480" w:lineRule="auto"/>
        <w:rPr>
          <w:rFonts w:ascii="Times New Roman" w:hAnsi="Times New Roman" w:cs="Times New Roman"/>
          <w:i/>
          <w:iCs/>
          <w:sz w:val="28"/>
          <w:szCs w:val="28"/>
        </w:rPr>
      </w:pPr>
      <w:r w:rsidRPr="00B40AC3">
        <w:rPr>
          <w:rFonts w:ascii="Times New Roman" w:hAnsi="Times New Roman" w:cs="Times New Roman"/>
          <w:i/>
          <w:iCs/>
          <w:sz w:val="28"/>
          <w:szCs w:val="28"/>
        </w:rPr>
        <w:t>Glucose Stimulated-Insulin Secretion testing in vivo</w:t>
      </w:r>
    </w:p>
    <w:p w14:paraId="53FF1868" w14:textId="7708D666"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 xml:space="preserve">animals underwent </w:t>
      </w:r>
      <w:ins w:id="261" w:author="Molly Mulcahy" w:date="2022-06-30T13:50:00Z">
        <w:r w:rsidR="00B95D5C">
          <w:rPr>
            <w:rFonts w:ascii="Times New Roman" w:hAnsi="Times New Roman" w:cs="Times New Roman"/>
          </w:rPr>
          <w:t xml:space="preserve">intraperitoneal </w:t>
        </w:r>
      </w:ins>
      <w:r w:rsidR="00DF6A65">
        <w:rPr>
          <w:rFonts w:ascii="Times New Roman" w:hAnsi="Times New Roman" w:cs="Times New Roman"/>
        </w:rPr>
        <w:t>glucose stimulated insulin-secretion (</w:t>
      </w:r>
      <w:r>
        <w:rPr>
          <w:rFonts w:ascii="Times New Roman" w:hAnsi="Times New Roman" w:cs="Times New Roman"/>
        </w:rPr>
        <w:t>GSIS</w:t>
      </w:r>
      <w:r w:rsidR="00DF6A65">
        <w:rPr>
          <w:rFonts w:ascii="Times New Roman" w:hAnsi="Times New Roman" w:cs="Times New Roman"/>
        </w:rPr>
        <w:t>)</w:t>
      </w:r>
      <w:r w:rsidR="00A836E6">
        <w:rPr>
          <w:rFonts w:ascii="Times New Roman" w:hAnsi="Times New Roman" w:cs="Times New Roman"/>
        </w:rPr>
        <w:t xml:space="preserve"> testing</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w:t>
      </w:r>
      <w:r w:rsidR="007D1DC6">
        <w:rPr>
          <w:rFonts w:ascii="Times New Roman" w:hAnsi="Times New Roman" w:cs="Times New Roman"/>
        </w:rPr>
        <w:t>-</w:t>
      </w:r>
      <w:r w:rsidR="00023973">
        <w:rPr>
          <w:rFonts w:ascii="Times New Roman" w:hAnsi="Times New Roman" w:cs="Times New Roman"/>
        </w:rPr>
        <w:t xml:space="preserve">hour fast, animals were lightly anesthetized with isoflurane via drop jar and a baseline blood sample was collected via retro-orbital bleed with </w:t>
      </w:r>
      <w:r w:rsidR="00A836E6">
        <w:rPr>
          <w:rFonts w:ascii="Times New Roman" w:hAnsi="Times New Roman" w:cs="Times New Roman"/>
        </w:rPr>
        <w:t xml:space="preserve">a </w:t>
      </w:r>
      <w:r w:rsidR="00023973">
        <w:rPr>
          <w:rFonts w:ascii="Times New Roman" w:hAnsi="Times New Roman" w:cs="Times New Roman"/>
        </w:rPr>
        <w:t>heparinized capillary. Following baseline blood collection, an intraperitoneal injection of D-glucose (1.0g/kg lean mass) was given. After 15 minute</w:t>
      </w:r>
      <w:r w:rsidR="00A836E6">
        <w:rPr>
          <w:rFonts w:ascii="Times New Roman" w:hAnsi="Times New Roman" w:cs="Times New Roman"/>
        </w:rPr>
        <w:t>s</w:t>
      </w:r>
      <w:r w:rsidR="00023973">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Pr>
          <w:rFonts w:ascii="Times New Roman" w:hAnsi="Times New Roman" w:cs="Times New Roman"/>
        </w:rPr>
        <w:t>°</w:t>
      </w:r>
      <w:r w:rsidR="00023973">
        <w:rPr>
          <w:rFonts w:ascii="Times New Roman" w:hAnsi="Times New Roman" w:cs="Times New Roman"/>
        </w:rPr>
        <w:t xml:space="preserve">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w:t>
      </w:r>
      <w:r w:rsidR="00A836E6">
        <w:rPr>
          <w:rFonts w:ascii="Times New Roman" w:hAnsi="Times New Roman" w:cs="Times New Roman"/>
        </w:rPr>
        <w:t>°</w:t>
      </w:r>
      <w:r w:rsidR="00023973">
        <w:rPr>
          <w:rFonts w:ascii="Times New Roman" w:hAnsi="Times New Roman" w:cs="Times New Roman"/>
        </w:rPr>
        <w:t xml:space="preserve">C until analysis. </w:t>
      </w:r>
      <w:r w:rsidR="002F5EC0">
        <w:rPr>
          <w:rFonts w:ascii="Times New Roman" w:hAnsi="Times New Roman" w:cs="Times New Roman"/>
        </w:rPr>
        <w:t xml:space="preserve">Serum insulin was assessed via </w:t>
      </w:r>
      <w:r w:rsidR="007D1DC6">
        <w:rPr>
          <w:rFonts w:ascii="Times New Roman" w:hAnsi="Times New Roman" w:cs="Times New Roman"/>
        </w:rPr>
        <w:t xml:space="preserve">a </w:t>
      </w:r>
      <w:r w:rsidR="002F5EC0">
        <w:rPr>
          <w:rFonts w:ascii="Times New Roman" w:hAnsi="Times New Roman" w:cs="Times New Roman"/>
        </w:rPr>
        <w:t xml:space="preserve">commercially available ELISA kit </w:t>
      </w:r>
      <w:r w:rsidR="002F5EC0">
        <w:rPr>
          <w:rFonts w:ascii="Times New Roman" w:hAnsi="Times New Roman" w:cs="Times New Roman"/>
        </w:rPr>
        <w:lastRenderedPageBreak/>
        <w:t>(</w:t>
      </w:r>
      <w:r w:rsidR="00B620BA">
        <w:rPr>
          <w:rFonts w:ascii="Times New Roman" w:hAnsi="Times New Roman" w:cs="Times New Roman"/>
        </w:rPr>
        <w:t>A</w:t>
      </w:r>
      <w:r w:rsidR="00B90BD5">
        <w:rPr>
          <w:rFonts w:ascii="Times New Roman" w:hAnsi="Times New Roman" w:cs="Times New Roman"/>
        </w:rPr>
        <w:t>L</w:t>
      </w:r>
      <w:r w:rsidR="00B620BA">
        <w:rPr>
          <w:rFonts w:ascii="Times New Roman" w:hAnsi="Times New Roman" w:cs="Times New Roman"/>
        </w:rPr>
        <w:t>PCO 80-INSMSU-E10)</w:t>
      </w:r>
      <w:r w:rsidR="00D70802">
        <w:rPr>
          <w:rFonts w:ascii="Times New Roman" w:hAnsi="Times New Roman" w:cs="Times New Roman"/>
        </w:rPr>
        <w:t>.</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06138D">
      <w:pPr>
        <w:pStyle w:val="Heading2"/>
      </w:pPr>
      <w:r>
        <w:t>Statistical analysis</w:t>
      </w:r>
    </w:p>
    <w:p w14:paraId="527D197C" w14:textId="54259883"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t>
      </w:r>
      <w:r w:rsidR="00702424">
        <w:rPr>
          <w:rFonts w:ascii="Times New Roman" w:hAnsi="Times New Roman" w:cs="Times New Roman"/>
        </w:rPr>
        <w:t xml:space="preserve">with </w:t>
      </w:r>
      <w:r>
        <w:rPr>
          <w:rFonts w:ascii="Times New Roman" w:hAnsi="Times New Roman" w:cs="Times New Roman"/>
        </w:rPr>
        <w:t xml:space="preserve">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{"citationID":"pUrMvzui","properties":{"formattedCitation":"(32)","plainCitation":"(32)","noteIndex":0},"citationItems":[{"id":639,"uris":["http://zotero.org/users/5073745/items/2FPE9EQN"],"itemData":{"id":639,"type":"document","publisher":"R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F941A1">
        <w:rPr>
          <w:rFonts w:ascii="Times New Roman" w:hAnsi="Times New Roman" w:cs="Times New Roman"/>
          <w:noProof/>
        </w:rPr>
        <w:t>(32)</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A91D9E">
        <w:rPr>
          <w:rFonts w:ascii="Times New Roman" w:hAnsi="Times New Roman" w:cs="Times New Roman"/>
        </w:rPr>
        <w:instrText xml:space="preserve"> ADDIN ZOTERO_ITEM CSL_CITATION {"citationID":"MDmuBprB","properties":{"formattedCitation":"(33)","plainCitation":"(33)","noteIndex":0},"citationItems":[{"id":757,"uris":["http://zotero.org/users/5073745/items/GUUE2ZQS"],"itemData":{"id":757,"type":"article-journal","abstract":"Maximum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F941A1">
        <w:rPr>
          <w:rFonts w:ascii="Times New Roman" w:hAnsi="Times New Roman" w:cs="Times New Roman"/>
          <w:noProof/>
        </w:rPr>
        <w:t>(33)</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w:t>
      </w:r>
      <w:r w:rsidR="007D1DC6">
        <w:rPr>
          <w:rFonts w:ascii="Times New Roman" w:hAnsi="Times New Roman" w:cs="Times New Roman"/>
        </w:rPr>
        <w:t>:</w:t>
      </w:r>
      <w:r w:rsidR="00FD6C40">
        <w:rPr>
          <w:rFonts w:ascii="Times New Roman" w:hAnsi="Times New Roman" w:cs="Times New Roman"/>
        </w:rPr>
        <w:t xml:space="preserve"> during NCD feeding, and after being switched to HF</w:t>
      </w:r>
      <w:r w:rsidR="003D0BD4">
        <w:rPr>
          <w:rFonts w:ascii="Times New Roman" w:hAnsi="Times New Roman" w:cs="Times New Roman"/>
        </w:rPr>
        <w:t>HS</w:t>
      </w:r>
      <w:r w:rsidR="00FD6C40">
        <w:rPr>
          <w:rFonts w:ascii="Times New Roman" w:hAnsi="Times New Roman" w:cs="Times New Roman"/>
        </w:rPr>
        <w:t>.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w:t>
      </w:r>
      <w:r w:rsidR="00FC296A">
        <w:rPr>
          <w:rFonts w:ascii="Times New Roman" w:hAnsi="Times New Roman" w:cs="Times New Roman"/>
        </w:rPr>
        <w:t>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w:t>
      </w:r>
      <w:r w:rsidR="00A836E6">
        <w:rPr>
          <w:rFonts w:ascii="Times New Roman" w:hAnsi="Times New Roman" w:cs="Times New Roman"/>
        </w:rPr>
        <w:t xml:space="preserve">If a significant interaction was observed, sex-stratified models were then used and the p-value for the interaction was reported. </w:t>
      </w:r>
      <w:r w:rsidR="00995036">
        <w:rPr>
          <w:rFonts w:ascii="Times New Roman" w:hAnsi="Times New Roman" w:cs="Times New Roman"/>
        </w:rPr>
        <w:t>Otherwise</w:t>
      </w:r>
      <w:r w:rsidR="00702424">
        <w:rPr>
          <w:rFonts w:ascii="Times New Roman" w:hAnsi="Times New Roman" w:cs="Times New Roman"/>
        </w:rPr>
        <w:t>,</w:t>
      </w:r>
      <w:r w:rsidR="00995036">
        <w:rPr>
          <w:rFonts w:ascii="Times New Roman" w:hAnsi="Times New Roman" w:cs="Times New Roman"/>
        </w:rPr>
        <w:t xml:space="preserv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by Shapiro-</w:t>
      </w:r>
      <w:r w:rsidR="00094D30">
        <w:rPr>
          <w:rFonts w:ascii="Times New Roman" w:hAnsi="Times New Roman" w:cs="Times New Roman"/>
        </w:rPr>
        <w:t>W</w:t>
      </w:r>
      <w:r w:rsidR="00C04F83">
        <w:rPr>
          <w:rFonts w:ascii="Times New Roman" w:hAnsi="Times New Roman" w:cs="Times New Roman"/>
        </w:rPr>
        <w:t xml:space="preserve">ilk test and equivalence of variance by Levene’s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06138D">
      <w:pPr>
        <w:pStyle w:val="Heading1"/>
      </w:pPr>
      <w:r w:rsidRPr="00616AD3">
        <w:t>Results</w:t>
      </w:r>
    </w:p>
    <w:p w14:paraId="098FEDD0" w14:textId="377EBF46" w:rsidR="00A54B1D" w:rsidRDefault="00226BF0" w:rsidP="0006138D">
      <w:pPr>
        <w:pStyle w:val="Heading2"/>
      </w:pPr>
      <w:r w:rsidRPr="00880764">
        <w:rPr>
          <w:highlight w:val="yellow"/>
          <w:rPrChange w:id="262" w:author="Molly Mulcahy" w:date="2022-06-30T14:41:00Z">
            <w:rPr/>
          </w:rPrChange>
        </w:rPr>
        <w:t xml:space="preserve">Gestational </w:t>
      </w:r>
      <w:r w:rsidR="004F4CDE" w:rsidRPr="00880764">
        <w:rPr>
          <w:highlight w:val="yellow"/>
          <w:rPrChange w:id="263" w:author="Molly Mulcahy" w:date="2022-06-30T14:41:00Z">
            <w:rPr/>
          </w:rPrChange>
        </w:rPr>
        <w:t>eTRF</w:t>
      </w:r>
      <w:r w:rsidRPr="00880764">
        <w:rPr>
          <w:highlight w:val="yellow"/>
          <w:rPrChange w:id="264" w:author="Molly Mulcahy" w:date="2022-06-30T14:41:00Z">
            <w:rPr/>
          </w:rPrChange>
        </w:rPr>
        <w:t xml:space="preserve"> </w:t>
      </w:r>
      <w:r w:rsidR="00A4122E" w:rsidRPr="00880764">
        <w:rPr>
          <w:highlight w:val="yellow"/>
          <w:rPrChange w:id="265" w:author="Molly Mulcahy" w:date="2022-06-30T14:41:00Z">
            <w:rPr/>
          </w:rPrChange>
        </w:rPr>
        <w:t xml:space="preserve">increases </w:t>
      </w:r>
      <w:r w:rsidRPr="00880764">
        <w:rPr>
          <w:highlight w:val="yellow"/>
          <w:rPrChange w:id="266" w:author="Molly Mulcahy" w:date="2022-06-30T14:41:00Z">
            <w:rPr/>
          </w:rPrChange>
        </w:rPr>
        <w:t xml:space="preserve">food intake, but not body </w:t>
      </w:r>
      <w:del w:id="267" w:author="Molly Mulcahy" w:date="2022-06-30T13:52:00Z">
        <w:r w:rsidRPr="00880764" w:rsidDel="00B95D5C">
          <w:rPr>
            <w:highlight w:val="yellow"/>
            <w:rPrChange w:id="268" w:author="Molly Mulcahy" w:date="2022-06-30T14:41:00Z">
              <w:rPr/>
            </w:rPrChange>
          </w:rPr>
          <w:delText xml:space="preserve">composition </w:delText>
        </w:r>
      </w:del>
      <w:ins w:id="269" w:author="Molly Mulcahy" w:date="2022-06-30T13:52:00Z">
        <w:r w:rsidR="00B95D5C" w:rsidRPr="00880764">
          <w:rPr>
            <w:highlight w:val="yellow"/>
            <w:rPrChange w:id="270" w:author="Molly Mulcahy" w:date="2022-06-30T14:41:00Z">
              <w:rPr/>
            </w:rPrChange>
          </w:rPr>
          <w:t xml:space="preserve">weight </w:t>
        </w:r>
      </w:ins>
      <w:r w:rsidR="00B03785" w:rsidRPr="00880764">
        <w:rPr>
          <w:highlight w:val="yellow"/>
          <w:rPrChange w:id="271" w:author="Molly Mulcahy" w:date="2022-06-30T14:41:00Z">
            <w:rPr/>
          </w:rPrChange>
        </w:rPr>
        <w:t>in early life</w:t>
      </w:r>
    </w:p>
    <w:p w14:paraId="21E2E38E" w14:textId="610FC11D"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w:t>
      </w:r>
      <w:r w:rsidR="00AF53B6">
        <w:rPr>
          <w:rFonts w:ascii="Times New Roman" w:hAnsi="Times New Roman" w:cs="Times New Roman"/>
        </w:rPr>
        <w:t xml:space="preserve">gestational </w:t>
      </w:r>
      <w:r>
        <w:rPr>
          <w:rFonts w:ascii="Times New Roman" w:hAnsi="Times New Roman" w:cs="Times New Roman"/>
        </w:rPr>
        <w:t xml:space="preserve">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w:t>
      </w:r>
      <w:r w:rsidRPr="005820BB">
        <w:rPr>
          <w:rFonts w:ascii="Times New Roman" w:hAnsi="Times New Roman" w:cs="Times New Roman"/>
          <w:highlight w:val="yellow"/>
        </w:rPr>
        <w:t>20</w:t>
      </w:r>
      <w:r w:rsidR="007C7BC9" w:rsidRPr="005820BB">
        <w:rPr>
          <w:rFonts w:ascii="Times New Roman" w:hAnsi="Times New Roman" w:cs="Times New Roman"/>
          <w:highlight w:val="yellow"/>
        </w:rPr>
        <w:t xml:space="preserve"> (eTRF)</w:t>
      </w:r>
      <w:r>
        <w:rPr>
          <w:rFonts w:ascii="Times New Roman" w:hAnsi="Times New Roman" w:cs="Times New Roman"/>
        </w:rPr>
        <w:t xml:space="preserve">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w:t>
      </w:r>
      <w:ins w:id="272" w:author="Molly Mulcahy" w:date="2022-07-27T01:37:00Z">
        <w:r w:rsidR="00DE0478">
          <w:rPr>
            <w:rFonts w:ascii="Times New Roman" w:hAnsi="Times New Roman" w:cs="Times New Roman"/>
          </w:rPr>
          <w:t xml:space="preserve">There is no evidence </w:t>
        </w:r>
        <w:r w:rsidR="00DE0478">
          <w:rPr>
            <w:rFonts w:ascii="Times New Roman" w:hAnsi="Times New Roman" w:cs="Times New Roman"/>
          </w:rPr>
          <w:lastRenderedPageBreak/>
          <w:t xml:space="preserve">of maternal eTRF leading to significantly lower food intake during pregnancy </w:t>
        </w:r>
      </w:ins>
      <w:ins w:id="273" w:author="Molly Mulcahy" w:date="2022-07-27T01:38:00Z">
        <w:r w:rsidR="00DE0478">
          <w:rPr>
            <w:rFonts w:ascii="Times New Roman" w:hAnsi="Times New Roman" w:cs="Times New Roman"/>
          </w:rPr>
          <w:t xml:space="preserve">or body weight loss (Supplementary Figure XX). </w:t>
        </w:r>
      </w:ins>
      <w:ins w:id="274" w:author="Molly Mulcahy" w:date="2022-07-27T01:37:00Z">
        <w:r w:rsidR="00DE0478">
          <w:rPr>
            <w:rFonts w:ascii="Times New Roman" w:hAnsi="Times New Roman" w:cs="Times New Roman"/>
          </w:rPr>
          <w:t xml:space="preserve">More detailed study of maternal food intake and body composition is currently underway. </w:t>
        </w:r>
      </w:ins>
      <w:r>
        <w:rPr>
          <w:rFonts w:ascii="Times New Roman" w:hAnsi="Times New Roman" w:cs="Times New Roman"/>
        </w:rPr>
        <w:t>Litters were normalized to equal sizes to reduce variability</w:t>
      </w:r>
      <w:r w:rsidR="00A31226">
        <w:rPr>
          <w:rFonts w:ascii="Times New Roman" w:hAnsi="Times New Roman" w:cs="Times New Roman"/>
        </w:rPr>
        <w:t xml:space="preserve"> and effects of </w:t>
      </w:r>
      <w:r w:rsidR="00AF53B6">
        <w:rPr>
          <w:rFonts w:ascii="Times New Roman" w:hAnsi="Times New Roman" w:cs="Times New Roman"/>
        </w:rPr>
        <w:t>lactation</w:t>
      </w:r>
      <w:r>
        <w:rPr>
          <w:rFonts w:ascii="Times New Roman" w:hAnsi="Times New Roman" w:cs="Times New Roman"/>
        </w:rPr>
        <w:t xml:space="preserve">.  </w:t>
      </w:r>
    </w:p>
    <w:p w14:paraId="15D1FDA8" w14:textId="77777777" w:rsidR="009B6F09" w:rsidRPr="009B6F09" w:rsidRDefault="009B6F09" w:rsidP="00E66CFA">
      <w:pPr>
        <w:spacing w:line="480" w:lineRule="auto"/>
        <w:rPr>
          <w:rFonts w:ascii="Times New Roman" w:hAnsi="Times New Roman" w:cs="Times New Roman"/>
        </w:rPr>
      </w:pPr>
    </w:p>
    <w:p w14:paraId="7315B566" w14:textId="32887A23" w:rsidR="00E66CFA" w:rsidRDefault="009B6F09">
      <w:pPr>
        <w:spacing w:line="480" w:lineRule="auto"/>
        <w:ind w:firstLine="720"/>
        <w:rPr>
          <w:rFonts w:ascii="Times New Roman" w:hAnsi="Times New Roman" w:cs="Times New Roman"/>
        </w:rPr>
        <w:pPrChange w:id="275" w:author="Molly Mulcahy" w:date="2022-07-26T23:14:00Z">
          <w:pPr>
            <w:spacing w:line="480" w:lineRule="auto"/>
          </w:pPr>
        </w:pPrChange>
      </w:pPr>
      <w:r>
        <w:rPr>
          <w:rFonts w:ascii="Times New Roman" w:hAnsi="Times New Roman" w:cs="Times New Roman"/>
        </w:rPr>
        <w:t xml:space="preserve">The pups </w:t>
      </w:r>
      <w:ins w:id="276" w:author="Molly Mulcahy" w:date="2022-07-26T23:14:00Z">
        <w:r w:rsidR="00A0099B">
          <w:rPr>
            <w:rFonts w:ascii="Times New Roman" w:hAnsi="Times New Roman" w:cs="Times New Roman"/>
          </w:rPr>
          <w:t xml:space="preserve">resulting from this experiment </w:t>
        </w:r>
      </w:ins>
      <w:r>
        <w:rPr>
          <w:rFonts w:ascii="Times New Roman" w:hAnsi="Times New Roman" w:cs="Times New Roman"/>
        </w:rPr>
        <w:t xml:space="preserve">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weekly</w:t>
      </w:r>
      <w:r w:rsidR="00D32691">
        <w:rPr>
          <w:rFonts w:ascii="Times New Roman" w:hAnsi="Times New Roman" w:cs="Times New Roman"/>
        </w:rPr>
        <w:t>,</w:t>
      </w:r>
      <w:r w:rsidR="007C7BC9">
        <w:rPr>
          <w:rFonts w:ascii="Times New Roman" w:hAnsi="Times New Roman" w:cs="Times New Roman"/>
        </w:rPr>
        <w:t xml:space="preserve">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r w:rsidR="005C23AC">
        <w:rPr>
          <w:rFonts w:ascii="Times New Roman" w:hAnsi="Times New Roman" w:cs="Times New Roman"/>
        </w:rPr>
        <w:t>p</w:t>
      </w:r>
      <w:r w:rsidR="006A22AE">
        <w:rPr>
          <w:rFonts w:ascii="Times New Roman" w:hAnsi="Times New Roman" w:cs="Times New Roman"/>
          <w:vertAlign w:val="subscript"/>
        </w:rPr>
        <w:t>diet</w:t>
      </w:r>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r w:rsidR="00BD56C9">
        <w:rPr>
          <w:rFonts w:ascii="Times New Roman" w:hAnsi="Times New Roman" w:cs="Times New Roman"/>
        </w:rPr>
        <w:t>p</w:t>
      </w:r>
      <w:r w:rsidR="006A22AE">
        <w:rPr>
          <w:rFonts w:ascii="Times New Roman" w:hAnsi="Times New Roman" w:cs="Times New Roman"/>
          <w:vertAlign w:val="subscript"/>
        </w:rPr>
        <w:t>diet</w:t>
      </w:r>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r w:rsidR="00BD56C9">
        <w:rPr>
          <w:rFonts w:ascii="Times New Roman" w:hAnsi="Times New Roman" w:cs="Times New Roman"/>
        </w:rPr>
        <w:t>p</w:t>
      </w:r>
      <w:r w:rsidR="006A22AE">
        <w:rPr>
          <w:rFonts w:ascii="Times New Roman" w:hAnsi="Times New Roman" w:cs="Times New Roman"/>
          <w:vertAlign w:val="subscript"/>
        </w:rPr>
        <w:t>diet</w:t>
      </w:r>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interaction between sex and maternal </w:t>
      </w:r>
      <w:del w:id="277" w:author="Molly Mulcahy" w:date="2022-07-26T23:15:00Z">
        <w:r w:rsidR="00023443" w:rsidDel="00A0099B">
          <w:rPr>
            <w:rFonts w:ascii="Times New Roman" w:hAnsi="Times New Roman" w:cs="Times New Roman"/>
          </w:rPr>
          <w:delText xml:space="preserve">intervention </w:delText>
        </w:r>
      </w:del>
      <w:ins w:id="278" w:author="Molly Mulcahy" w:date="2022-07-26T23:15:00Z">
        <w:r w:rsidR="00A0099B">
          <w:rPr>
            <w:rFonts w:ascii="Times New Roman" w:hAnsi="Times New Roman" w:cs="Times New Roman"/>
          </w:rPr>
          <w:t xml:space="preserve">feeding regimen </w:t>
        </w:r>
      </w:ins>
      <w:r w:rsidR="0018051D">
        <w:rPr>
          <w:rFonts w:ascii="Times New Roman" w:hAnsi="Times New Roman" w:cs="Times New Roman"/>
        </w:rPr>
        <w:t xml:space="preserve">in cumulative food intake </w:t>
      </w:r>
      <w:r w:rsidR="009B5C0B">
        <w:rPr>
          <w:rFonts w:ascii="Times New Roman" w:hAnsi="Times New Roman" w:cs="Times New Roman"/>
        </w:rPr>
        <w:t>(p</w:t>
      </w:r>
      <w:r w:rsidR="009B5C0B">
        <w:rPr>
          <w:rFonts w:ascii="Times New Roman" w:hAnsi="Times New Roman" w:cs="Times New Roman"/>
          <w:vertAlign w:val="subscript"/>
        </w:rPr>
        <w:t>diet*sex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r w:rsidR="009B5C0B" w:rsidRPr="0018051D">
        <w:rPr>
          <w:rFonts w:ascii="Times New Roman" w:hAnsi="Times New Roman" w:cs="Times New Roman"/>
        </w:rPr>
        <w:t>p</w:t>
      </w:r>
      <w:r w:rsidR="009B5C0B" w:rsidRPr="0018051D">
        <w:rPr>
          <w:rFonts w:ascii="Times New Roman" w:hAnsi="Times New Roman" w:cs="Times New Roman"/>
          <w:vertAlign w:val="subscript"/>
        </w:rPr>
        <w:t xml:space="preserve">diet = </w:t>
      </w:r>
      <w:r w:rsidR="009B5C0B" w:rsidRPr="0018051D">
        <w:rPr>
          <w:rFonts w:ascii="Times New Roman" w:hAnsi="Times New Roman" w:cs="Times New Roman"/>
        </w:rPr>
        <w:t>0.016).</w:t>
      </w:r>
      <w:r w:rsidR="00532133">
        <w:rPr>
          <w:rFonts w:ascii="Times New Roman" w:hAnsi="Times New Roman" w:cs="Times New Roman"/>
        </w:rPr>
        <w:t xml:space="preserve"> </w:t>
      </w:r>
      <w:r w:rsidR="007250AF">
        <w:rPr>
          <w:rFonts w:ascii="Times New Roman" w:hAnsi="Times New Roman" w:cs="Times New Roman"/>
        </w:rPr>
        <w:t>Assessing the</w:t>
      </w:r>
      <w:r w:rsidR="00532133">
        <w:rPr>
          <w:rFonts w:ascii="Times New Roman" w:hAnsi="Times New Roman" w:cs="Times New Roman"/>
        </w:rPr>
        <w:t xml:space="preserve"> efficiency by which food is converted into stored mass</w:t>
      </w:r>
      <w:r w:rsidR="007250AF">
        <w:rPr>
          <w:rFonts w:ascii="Times New Roman" w:hAnsi="Times New Roman" w:cs="Times New Roman"/>
        </w:rPr>
        <w:t xml:space="preserve"> </w:t>
      </w:r>
      <w:r w:rsidR="00532133">
        <w:rPr>
          <w:rFonts w:ascii="Times New Roman" w:hAnsi="Times New Roman" w:cs="Times New Roman"/>
        </w:rPr>
        <w:t>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(p</w:t>
      </w:r>
      <w:r w:rsidR="006A22AE">
        <w:rPr>
          <w:rFonts w:ascii="Times New Roman" w:hAnsi="Times New Roman" w:cs="Times New Roman"/>
          <w:vertAlign w:val="subscript"/>
        </w:rPr>
        <w:t>sex</w:t>
      </w:r>
      <w:r w:rsidR="006A22AE">
        <w:rPr>
          <w:rFonts w:ascii="Times New Roman" w:hAnsi="Times New Roman" w:cs="Times New Roman"/>
        </w:rPr>
        <w:t>&lt;0.00001)</w:t>
      </w:r>
      <w:r w:rsidR="00532133">
        <w:rPr>
          <w:rFonts w:ascii="Times New Roman" w:hAnsi="Times New Roman" w:cs="Times New Roman"/>
        </w:rPr>
        <w:t xml:space="preserve"> </w:t>
      </w:r>
      <w:r w:rsidR="007250AF">
        <w:rPr>
          <w:rFonts w:ascii="Times New Roman" w:hAnsi="Times New Roman" w:cs="Times New Roman"/>
        </w:rPr>
        <w:t>which is not present</w:t>
      </w:r>
      <w:r w:rsidR="00532133">
        <w:rPr>
          <w:rFonts w:ascii="Times New Roman" w:hAnsi="Times New Roman" w:cs="Times New Roman"/>
        </w:rPr>
        <w:t xml:space="preserv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06138D">
      <w:pPr>
        <w:pStyle w:val="Heading2"/>
      </w:pPr>
      <w:r w:rsidRPr="00A4651B">
        <w:t>Gestational eTRF</w:t>
      </w:r>
      <w:r w:rsidR="003A196D">
        <w:rPr>
          <w:rStyle w:val="CommentReference"/>
        </w:rPr>
        <w:t xml:space="preserve"> </w:t>
      </w:r>
      <w:r w:rsidR="008E13E8" w:rsidRPr="00B40AC3">
        <w:rPr>
          <w:rStyle w:val="CommentReference"/>
          <w:rFonts w:cs="Times New Roman"/>
          <w:iCs/>
          <w:sz w:val="28"/>
          <w:szCs w:val="28"/>
        </w:rPr>
        <w:t>modestly improves glucose</w:t>
      </w:r>
      <w:r w:rsidR="003A196D" w:rsidRPr="00B40AC3">
        <w:rPr>
          <w:rStyle w:val="CommentReference"/>
          <w:rFonts w:cs="Times New Roman"/>
          <w:iCs/>
          <w:sz w:val="28"/>
          <w:szCs w:val="28"/>
        </w:rPr>
        <w:t xml:space="preserve"> tolerance in young adult males</w:t>
      </w:r>
    </w:p>
    <w:p w14:paraId="1FB891D5" w14:textId="529326EC" w:rsidR="00970D3E" w:rsidRDefault="00607265" w:rsidP="00882EEC">
      <w:pPr>
        <w:spacing w:line="480" w:lineRule="auto"/>
        <w:rPr>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we conducted</w:t>
      </w:r>
      <w:r w:rsidR="00C27CCA">
        <w:rPr>
          <w:rFonts w:ascii="Times New Roman" w:hAnsi="Times New Roman" w:cs="Times New Roman"/>
        </w:rPr>
        <w:t xml:space="preserve"> </w:t>
      </w:r>
      <w:r>
        <w:rPr>
          <w:rFonts w:ascii="Times New Roman" w:hAnsi="Times New Roman" w:cs="Times New Roman"/>
        </w:rPr>
        <w:t>ITT</w:t>
      </w:r>
      <w:r w:rsidR="00D32691">
        <w:rPr>
          <w:rFonts w:ascii="Times New Roman" w:hAnsi="Times New Roman" w:cs="Times New Roman"/>
        </w:rPr>
        <w:t>s</w:t>
      </w:r>
      <w:r>
        <w:rPr>
          <w:rFonts w:ascii="Times New Roman" w:hAnsi="Times New Roman" w:cs="Times New Roman"/>
        </w:rPr>
        <w:t xml:space="preserve"> and GTT</w:t>
      </w:r>
      <w:r w:rsidR="00D32691">
        <w:rPr>
          <w:rFonts w:ascii="Times New Roman" w:hAnsi="Times New Roman" w:cs="Times New Roman"/>
        </w:rPr>
        <w:t>s</w:t>
      </w:r>
      <w:r>
        <w:rPr>
          <w:rFonts w:ascii="Times New Roman" w:hAnsi="Times New Roman" w:cs="Times New Roman"/>
        </w:rPr>
        <w:t xml:space="preserve">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(p</w:t>
      </w:r>
      <w:r w:rsidR="00C56D0A">
        <w:rPr>
          <w:rFonts w:ascii="Times New Roman" w:hAnsi="Times New Roman" w:cs="Times New Roman"/>
          <w:vertAlign w:val="subscript"/>
        </w:rPr>
        <w:t>sex</w:t>
      </w:r>
      <w:r w:rsidR="00BF3DF4">
        <w:rPr>
          <w:rFonts w:ascii="Times New Roman" w:hAnsi="Times New Roman" w:cs="Times New Roman"/>
        </w:rPr>
        <w:t>=0.0018)</w:t>
      </w:r>
      <w:r w:rsidR="0092320D">
        <w:rPr>
          <w:rFonts w:ascii="Times New Roman" w:hAnsi="Times New Roman" w:cs="Times New Roman"/>
        </w:rPr>
        <w:t xml:space="preserve">, 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r w:rsidR="0092320D">
        <w:rPr>
          <w:rFonts w:ascii="Times New Roman" w:hAnsi="Times New Roman" w:cs="Times New Roman"/>
        </w:rPr>
        <w:t>p</w:t>
      </w:r>
      <w:r w:rsidR="00C56D0A">
        <w:rPr>
          <w:rFonts w:ascii="Times New Roman" w:hAnsi="Times New Roman" w:cs="Times New Roman"/>
          <w:vertAlign w:val="subscript"/>
        </w:rPr>
        <w:t>diet</w:t>
      </w:r>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83015">
        <w:rPr>
          <w:rFonts w:ascii="Times New Roman" w:hAnsi="Times New Roman" w:cs="Times New Roman"/>
        </w:rPr>
        <w:t>there was no diet:sex interaction (p</w:t>
      </w:r>
      <w:r w:rsidR="00C27CCA">
        <w:rPr>
          <w:rFonts w:ascii="Times New Roman" w:hAnsi="Times New Roman" w:cs="Times New Roman"/>
          <w:vertAlign w:val="subscript"/>
        </w:rPr>
        <w:t>diet:sex</w:t>
      </w:r>
      <w:r w:rsidR="00B83015">
        <w:rPr>
          <w:rFonts w:ascii="Times New Roman" w:hAnsi="Times New Roman" w:cs="Times New Roman"/>
        </w:rPr>
        <w:t xml:space="preserve">=0.069), but </w:t>
      </w:r>
      <w:r w:rsidR="00BF3DF4">
        <w:rPr>
          <w:rFonts w:ascii="Times New Roman" w:hAnsi="Times New Roman" w:cs="Times New Roman"/>
        </w:rPr>
        <w:t>a</w:t>
      </w:r>
      <w:r w:rsidR="00B83015">
        <w:rPr>
          <w:rFonts w:ascii="Times New Roman" w:hAnsi="Times New Roman" w:cs="Times New Roman"/>
        </w:rPr>
        <w:t>n</w:t>
      </w:r>
      <w:r w:rsidR="00BF3DF4">
        <w:rPr>
          <w:rFonts w:ascii="Times New Roman" w:hAnsi="Times New Roman" w:cs="Times New Roman"/>
        </w:rPr>
        <w:t xml:space="preserve"> effect of maternal </w:t>
      </w:r>
      <w:r w:rsidR="00E800F2">
        <w:rPr>
          <w:rFonts w:ascii="Times New Roman" w:hAnsi="Times New Roman" w:cs="Times New Roman"/>
        </w:rPr>
        <w:t>restriction</w:t>
      </w:r>
      <w:r w:rsidR="00BF3DF4">
        <w:rPr>
          <w:rFonts w:ascii="Times New Roman" w:hAnsi="Times New Roman" w:cs="Times New Roman"/>
        </w:rPr>
        <w:t xml:space="preserve"> </w:t>
      </w:r>
      <w:r w:rsidR="00532133" w:rsidRPr="00B83015">
        <w:rPr>
          <w:rFonts w:ascii="Times New Roman" w:hAnsi="Times New Roman" w:cs="Times New Roman"/>
          <w:color w:val="000000" w:themeColor="text1"/>
        </w:rPr>
        <w:t>where eTRF offspring had lower AUC compared to AL offspring</w:t>
      </w:r>
      <w:r w:rsidR="00E800F2" w:rsidRPr="00B83015">
        <w:rPr>
          <w:rFonts w:ascii="Times New Roman" w:hAnsi="Times New Roman" w:cs="Times New Roman"/>
          <w:color w:val="000000" w:themeColor="text1"/>
        </w:rPr>
        <w:t xml:space="preserve">, </w:t>
      </w:r>
      <w:r w:rsidR="00783733" w:rsidRPr="00B83015">
        <w:rPr>
          <w:rFonts w:ascii="Times New Roman" w:hAnsi="Times New Roman" w:cs="Times New Roman"/>
          <w:color w:val="000000" w:themeColor="text1"/>
        </w:rPr>
        <w:t xml:space="preserve">8.5% and 2.2% lower in females and males </w:t>
      </w:r>
      <w:r w:rsidR="00783733" w:rsidRPr="007250AF">
        <w:rPr>
          <w:rFonts w:ascii="Times New Roman" w:hAnsi="Times New Roman" w:cs="Times New Roman"/>
          <w:color w:val="000000" w:themeColor="text1"/>
        </w:rPr>
        <w:t xml:space="preserve">respectively </w:t>
      </w:r>
      <w:r w:rsidR="00E800F2" w:rsidRPr="007250AF">
        <w:rPr>
          <w:rFonts w:ascii="Times New Roman" w:hAnsi="Times New Roman" w:cs="Times New Roman"/>
          <w:color w:val="000000" w:themeColor="text1"/>
        </w:rPr>
        <w:t>(</w:t>
      </w:r>
      <w:r w:rsidR="00BF3DF4" w:rsidRPr="007250AF">
        <w:rPr>
          <w:rFonts w:ascii="Times New Roman" w:hAnsi="Times New Roman" w:cs="Times New Roman"/>
          <w:color w:val="000000" w:themeColor="text1"/>
        </w:rPr>
        <w:t>p</w:t>
      </w:r>
      <w:r w:rsidR="00532133" w:rsidRPr="007250AF">
        <w:rPr>
          <w:rFonts w:ascii="Times New Roman" w:hAnsi="Times New Roman" w:cs="Times New Roman"/>
          <w:color w:val="000000" w:themeColor="text1"/>
          <w:vertAlign w:val="subscript"/>
        </w:rPr>
        <w:t>diet</w:t>
      </w:r>
      <w:r w:rsidR="00BF3DF4" w:rsidRPr="007250AF">
        <w:rPr>
          <w:rFonts w:ascii="Times New Roman" w:hAnsi="Times New Roman" w:cs="Times New Roman"/>
          <w:color w:val="000000" w:themeColor="text1"/>
        </w:rPr>
        <w:t>=0.013)</w:t>
      </w:r>
      <w:r w:rsidR="00D32691">
        <w:rPr>
          <w:rFonts w:ascii="Times New Roman" w:hAnsi="Times New Roman" w:cs="Times New Roman"/>
          <w:color w:val="000000" w:themeColor="text1"/>
        </w:rPr>
        <w:t>,</w:t>
      </w:r>
      <w:r w:rsidR="00B83015" w:rsidRPr="007250AF">
        <w:rPr>
          <w:rFonts w:ascii="Times New Roman" w:hAnsi="Times New Roman" w:cs="Times New Roman"/>
          <w:color w:val="000000" w:themeColor="text1"/>
        </w:rPr>
        <w:t xml:space="preserve"> </w:t>
      </w:r>
      <w:r w:rsidR="00B83015" w:rsidRPr="007250AF">
        <w:rPr>
          <w:rFonts w:ascii="Times New Roman" w:hAnsi="Times New Roman" w:cs="Times New Roman"/>
          <w:color w:val="000000" w:themeColor="text1"/>
        </w:rPr>
        <w:lastRenderedPageBreak/>
        <w:t xml:space="preserve">and </w:t>
      </w:r>
      <w:r w:rsidR="00A36FBF">
        <w:rPr>
          <w:rFonts w:ascii="Times New Roman" w:hAnsi="Times New Roman" w:cs="Times New Roman"/>
          <w:color w:val="000000" w:themeColor="text1"/>
        </w:rPr>
        <w:t xml:space="preserve">a significant effect </w:t>
      </w:r>
      <w:r w:rsidR="00B83015" w:rsidRPr="007250AF">
        <w:rPr>
          <w:rFonts w:ascii="Times New Roman" w:hAnsi="Times New Roman" w:cs="Times New Roman"/>
          <w:color w:val="000000" w:themeColor="text1"/>
        </w:rPr>
        <w:t>of sex (p</w:t>
      </w:r>
      <w:r w:rsidR="00B83015" w:rsidRPr="007250AF">
        <w:rPr>
          <w:rFonts w:ascii="Times New Roman" w:hAnsi="Times New Roman" w:cs="Times New Roman"/>
          <w:color w:val="000000" w:themeColor="text1"/>
          <w:vertAlign w:val="subscript"/>
        </w:rPr>
        <w:t>sex</w:t>
      </w:r>
      <w:r w:rsidR="00B83015" w:rsidRPr="007250AF">
        <w:rPr>
          <w:rFonts w:ascii="Times New Roman" w:hAnsi="Times New Roman" w:cs="Times New Roman"/>
          <w:color w:val="000000" w:themeColor="text1"/>
        </w:rPr>
        <w:t>&lt;0.0001)</w:t>
      </w:r>
      <w:r w:rsidR="008E13E8" w:rsidRPr="007250AF">
        <w:rPr>
          <w:rFonts w:ascii="Times New Roman" w:hAnsi="Times New Roman" w:cs="Times New Roman"/>
          <w:color w:val="000000" w:themeColor="text1"/>
        </w:rPr>
        <w:t>. As expected</w:t>
      </w:r>
      <w:r w:rsidR="008E13E8" w:rsidRPr="007250AF">
        <w:rPr>
          <w:rFonts w:ascii="Times New Roman" w:hAnsi="Times New Roman" w:cs="Times New Roman"/>
        </w:rPr>
        <w:t xml:space="preserve">, </w:t>
      </w:r>
      <w:r w:rsidR="00532133" w:rsidRPr="007250AF">
        <w:rPr>
          <w:rFonts w:ascii="Times New Roman" w:hAnsi="Times New Roman" w:cs="Times New Roman"/>
        </w:rPr>
        <w:t>males had a higher AU</w:t>
      </w:r>
      <w:r w:rsidR="00532133">
        <w:rPr>
          <w:rFonts w:ascii="Times New Roman" w:hAnsi="Times New Roman" w:cs="Times New Roman"/>
        </w:rPr>
        <w:t xml:space="preserve">C than females </w:t>
      </w:r>
      <w:r>
        <w:rPr>
          <w:rFonts w:ascii="Times New Roman" w:hAnsi="Times New Roman" w:cs="Times New Roman"/>
        </w:rPr>
        <w:t>(</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A8549B">
        <w:rPr>
          <w:rFonts w:ascii="Times New Roman" w:hAnsi="Times New Roman" w:cs="Times New Roman"/>
        </w:rPr>
        <w:t>60</w:t>
      </w:r>
      <w:r w:rsidR="0094012E">
        <w:rPr>
          <w:rFonts w:ascii="Times New Roman" w:hAnsi="Times New Roman" w:cs="Times New Roman"/>
        </w:rPr>
        <w:t xml:space="preserve"> minutes</w:t>
      </w:r>
      <w:r w:rsidR="00C7336A">
        <w:rPr>
          <w:rFonts w:ascii="Times New Roman" w:hAnsi="Times New Roman" w:cs="Times New Roman"/>
        </w:rPr>
        <w:t>, not pictured</w:t>
      </w:r>
      <w:r w:rsidR="0094012E">
        <w:rPr>
          <w:rFonts w:ascii="Times New Roman" w:hAnsi="Times New Roman" w:cs="Times New Roman"/>
        </w:rPr>
        <w:t xml:space="preserve">) </w:t>
      </w:r>
      <w:r w:rsidR="00D04E36">
        <w:rPr>
          <w:rFonts w:ascii="Times New Roman" w:hAnsi="Times New Roman" w:cs="Times New Roman"/>
        </w:rPr>
        <w:t>was not significant</w:t>
      </w:r>
      <w:r w:rsidR="008E13E8">
        <w:rPr>
          <w:rFonts w:ascii="Times New Roman" w:hAnsi="Times New Roman" w:cs="Times New Roman"/>
        </w:rPr>
        <w:t xml:space="preserve"> for </w:t>
      </w:r>
      <w:r w:rsidR="00830465">
        <w:rPr>
          <w:rFonts w:ascii="Times New Roman" w:hAnsi="Times New Roman" w:cs="Times New Roman"/>
        </w:rPr>
        <w:t>sex (p</w:t>
      </w:r>
      <w:r w:rsidR="006A22AE" w:rsidRPr="006A22AE">
        <w:rPr>
          <w:rFonts w:ascii="Times New Roman" w:hAnsi="Times New Roman" w:cs="Times New Roman"/>
          <w:vertAlign w:val="subscript"/>
        </w:rPr>
        <w:t>sex</w:t>
      </w:r>
      <w:r w:rsidR="00830465">
        <w:rPr>
          <w:rFonts w:ascii="Times New Roman" w:hAnsi="Times New Roman" w:cs="Times New Roman"/>
        </w:rPr>
        <w:t xml:space="preserve">=0.10) or </w:t>
      </w:r>
      <w:r w:rsidR="00F14C74">
        <w:rPr>
          <w:rFonts w:ascii="Times New Roman" w:hAnsi="Times New Roman" w:cs="Times New Roman"/>
        </w:rPr>
        <w:t>treatment (p</w:t>
      </w:r>
      <w:r w:rsidR="006A22AE">
        <w:rPr>
          <w:rFonts w:ascii="Times New Roman" w:hAnsi="Times New Roman" w:cs="Times New Roman"/>
          <w:vertAlign w:val="subscript"/>
        </w:rPr>
        <w:t>diet</w:t>
      </w:r>
      <w:r w:rsidR="00F14C74">
        <w:rPr>
          <w:rFonts w:ascii="Times New Roman" w:hAnsi="Times New Roman" w:cs="Times New Roman"/>
        </w:rPr>
        <w:t xml:space="preserve">=0.83). </w:t>
      </w:r>
      <w:del w:id="279" w:author="Molly Mulcahy" w:date="2022-07-27T00:43:00Z">
        <w:r w:rsidR="00D04E36" w:rsidRPr="00D04004" w:rsidDel="00EE77D6">
          <w:rPr>
            <w:rFonts w:ascii="Times New Roman" w:hAnsi="Times New Roman" w:cs="Times New Roman"/>
          </w:rPr>
          <w:delText>T</w:delText>
        </w:r>
        <w:r w:rsidR="00D04E36" w:rsidDel="00EE77D6">
          <w:rPr>
            <w:rFonts w:ascii="Times New Roman" w:hAnsi="Times New Roman" w:cs="Times New Roman"/>
          </w:rPr>
          <w:delText xml:space="preserve">aken together these </w:delText>
        </w:r>
      </w:del>
      <w:ins w:id="280" w:author="Molly Mulcahy" w:date="2022-07-27T00:43:00Z">
        <w:r w:rsidR="00EE77D6">
          <w:rPr>
            <w:rFonts w:ascii="Times New Roman" w:hAnsi="Times New Roman" w:cs="Times New Roman"/>
          </w:rPr>
          <w:t xml:space="preserve">These </w:t>
        </w:r>
      </w:ins>
      <w:r w:rsidR="00D04E36">
        <w:rPr>
          <w:rFonts w:ascii="Times New Roman" w:hAnsi="Times New Roman" w:cs="Times New Roman"/>
        </w:rPr>
        <w:t xml:space="preserve">data </w:t>
      </w:r>
      <w:r w:rsidR="00D101C9" w:rsidRPr="00D04004">
        <w:rPr>
          <w:rFonts w:ascii="Times New Roman" w:hAnsi="Times New Roman" w:cs="Times New Roman"/>
        </w:rPr>
        <w:t xml:space="preserve">suggest that </w:t>
      </w:r>
      <w:r w:rsidR="00D04004">
        <w:rPr>
          <w:rFonts w:ascii="Times New Roman" w:hAnsi="Times New Roman" w:cs="Times New Roman"/>
        </w:rPr>
        <w:t xml:space="preserve">gestational eTRF </w:t>
      </w:r>
      <w:r w:rsidR="00970D3E">
        <w:rPr>
          <w:rFonts w:ascii="Times New Roman" w:hAnsi="Times New Roman" w:cs="Times New Roman"/>
        </w:rPr>
        <w:t>slightly imp</w:t>
      </w:r>
      <w:r w:rsidR="003714BD">
        <w:rPr>
          <w:rFonts w:ascii="Times New Roman" w:hAnsi="Times New Roman" w:cs="Times New Roman"/>
        </w:rPr>
        <w:t>rove</w:t>
      </w:r>
      <w:r w:rsidR="00970D3E">
        <w:rPr>
          <w:rFonts w:ascii="Times New Roman" w:hAnsi="Times New Roman" w:cs="Times New Roman"/>
        </w:rPr>
        <w:t xml:space="preserve">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w:t>
      </w:r>
      <w:r w:rsidR="00EE0F74">
        <w:rPr>
          <w:rFonts w:ascii="Times New Roman" w:hAnsi="Times New Roman" w:cs="Times New Roman"/>
        </w:rPr>
        <w:t>is not</w:t>
      </w:r>
      <w:r w:rsidR="00970D3E">
        <w:rPr>
          <w:rFonts w:ascii="Times New Roman" w:hAnsi="Times New Roman" w:cs="Times New Roman"/>
        </w:rPr>
        <w:t xml:space="preserve"> driven by increased fat mass</w:t>
      </w:r>
      <w:r w:rsidR="00D04004">
        <w:rPr>
          <w:rFonts w:ascii="Times New Roman" w:hAnsi="Times New Roman" w:cs="Times New Roman"/>
        </w:rPr>
        <w:t>.</w:t>
      </w:r>
      <w:r>
        <w:rPr>
          <w:rFonts w:ascii="Times New Roman" w:hAnsi="Times New Roman" w:cs="Times New Roman"/>
        </w:rPr>
        <w:t xml:space="preserve"> </w:t>
      </w:r>
    </w:p>
    <w:p w14:paraId="6C324688" w14:textId="6078ECBF" w:rsidR="00EE77D6" w:rsidRDefault="002A245A" w:rsidP="00EE77D6">
      <w:pPr>
        <w:spacing w:line="480" w:lineRule="auto"/>
        <w:rPr>
          <w:ins w:id="281" w:author="Molly Mulcahy" w:date="2022-07-27T00:41:00Z"/>
          <w:rFonts w:ascii="Times New Roman" w:hAnsi="Times New Roman" w:cs="Times New Roman"/>
        </w:rPr>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r w:rsidR="00970D3E">
        <w:rPr>
          <w:rFonts w:ascii="Times New Roman" w:hAnsi="Times New Roman" w:cs="Times New Roman"/>
        </w:rPr>
        <w:t>We found</w:t>
      </w:r>
      <w:r w:rsidR="00E4627A">
        <w:rPr>
          <w:rFonts w:ascii="Times New Roman" w:hAnsi="Times New Roman" w:cs="Times New Roman"/>
        </w:rPr>
        <w:t xml:space="preserve"> no significant effect of diet (p</w:t>
      </w:r>
      <w:r w:rsidR="00C56D0A">
        <w:rPr>
          <w:rFonts w:ascii="Times New Roman" w:hAnsi="Times New Roman" w:cs="Times New Roman"/>
          <w:vertAlign w:val="subscript"/>
        </w:rPr>
        <w:t>diet</w:t>
      </w:r>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(p</w:t>
      </w:r>
      <w:r w:rsidR="00C56D0A">
        <w:rPr>
          <w:rFonts w:ascii="Times New Roman" w:hAnsi="Times New Roman" w:cs="Times New Roman"/>
          <w:vertAlign w:val="subscript"/>
        </w:rPr>
        <w:t>sex</w:t>
      </w:r>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r w:rsidR="0034518C">
        <w:rPr>
          <w:rFonts w:ascii="Times New Roman" w:hAnsi="Times New Roman" w:cs="Times New Roman"/>
        </w:rPr>
        <w:t xml:space="preserve"> </w:t>
      </w:r>
      <w:r w:rsidR="00970D3E">
        <w:rPr>
          <w:rFonts w:ascii="Times New Roman" w:hAnsi="Times New Roman" w:cs="Times New Roman"/>
        </w:rPr>
        <w:t xml:space="preserve">expected </w:t>
      </w:r>
      <w:r w:rsidR="00D04E36">
        <w:rPr>
          <w:rFonts w:ascii="Times New Roman" w:hAnsi="Times New Roman" w:cs="Times New Roman"/>
        </w:rPr>
        <w:t>higher</w:t>
      </w:r>
      <w:r w:rsidR="00970D3E">
        <w:rPr>
          <w:rFonts w:ascii="Times New Roman" w:hAnsi="Times New Roman" w:cs="Times New Roman"/>
        </w:rPr>
        <w:t xml:space="preserve"> glucose levels in male mice</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r w:rsidR="00BD3C52">
        <w:rPr>
          <w:rFonts w:ascii="Times New Roman" w:hAnsi="Times New Roman" w:cs="Times New Roman"/>
          <w:b/>
          <w:bCs/>
        </w:rPr>
        <w:t>2H</w:t>
      </w:r>
      <w:r w:rsidR="00607265">
        <w:rPr>
          <w:rFonts w:ascii="Times New Roman" w:hAnsi="Times New Roman" w:cs="Times New Roman"/>
        </w:rPr>
        <w:t xml:space="preserve">) </w:t>
      </w:r>
      <w:r w:rsidR="00D32691">
        <w:rPr>
          <w:rFonts w:ascii="Times New Roman" w:hAnsi="Times New Roman" w:cs="Times New Roman"/>
        </w:rPr>
        <w:t>shows</w:t>
      </w:r>
      <w:r w:rsidR="00390DB4">
        <w:rPr>
          <w:rFonts w:ascii="Times New Roman" w:hAnsi="Times New Roman" w:cs="Times New Roman"/>
        </w:rPr>
        <w:t xml:space="preserve">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(p</w:t>
      </w:r>
      <w:r w:rsidR="00C56D0A">
        <w:rPr>
          <w:rFonts w:ascii="Times New Roman" w:hAnsi="Times New Roman" w:cs="Times New Roman"/>
          <w:vertAlign w:val="subscript"/>
        </w:rPr>
        <w:t>sex:diet</w:t>
      </w:r>
      <w:r w:rsidR="00E945B0">
        <w:rPr>
          <w:rFonts w:ascii="Times New Roman" w:hAnsi="Times New Roman" w:cs="Times New Roman"/>
        </w:rPr>
        <w:t>=0.00082)</w:t>
      </w:r>
      <w:r w:rsidR="00A36FBF">
        <w:rPr>
          <w:rFonts w:ascii="Times New Roman" w:hAnsi="Times New Roman" w:cs="Times New Roman"/>
        </w:rPr>
        <w:t>.</w:t>
      </w:r>
      <w:r w:rsidR="00D04004">
        <w:rPr>
          <w:rFonts w:ascii="Times New Roman" w:hAnsi="Times New Roman" w:cs="Times New Roman"/>
        </w:rPr>
        <w:t xml:space="preserve"> eTRF males had</w:t>
      </w:r>
      <w:r w:rsidR="00660E6B">
        <w:rPr>
          <w:rFonts w:ascii="Times New Roman" w:hAnsi="Times New Roman" w:cs="Times New Roman"/>
        </w:rPr>
        <w:t xml:space="preserve"> a</w:t>
      </w:r>
      <w:r w:rsidR="00B90BD5">
        <w:rPr>
          <w:rFonts w:ascii="Times New Roman" w:hAnsi="Times New Roman" w:cs="Times New Roman"/>
        </w:rPr>
        <w:t>n</w:t>
      </w:r>
      <w:r w:rsidR="00D04004">
        <w:rPr>
          <w:rFonts w:ascii="Times New Roman" w:hAnsi="Times New Roman" w:cs="Times New Roman"/>
        </w:rPr>
        <w:t xml:space="preserve"> </w:t>
      </w:r>
      <w:r w:rsidR="00660E6B">
        <w:rPr>
          <w:rFonts w:ascii="Times New Roman" w:hAnsi="Times New Roman" w:cs="Times New Roman"/>
        </w:rPr>
        <w:t xml:space="preserve">8.2% </w:t>
      </w:r>
      <w:r w:rsidR="00B90BD5">
        <w:rPr>
          <w:rFonts w:ascii="Times New Roman" w:hAnsi="Times New Roman" w:cs="Times New Roman"/>
        </w:rPr>
        <w:t xml:space="preserve">lower </w:t>
      </w:r>
      <w:r w:rsidR="00D04004">
        <w:rPr>
          <w:rFonts w:ascii="Times New Roman" w:hAnsi="Times New Roman" w:cs="Times New Roman"/>
        </w:rPr>
        <w:t>AUC than their AL counterparts</w:t>
      </w:r>
      <w:r w:rsidR="00E945B0">
        <w:rPr>
          <w:rFonts w:ascii="Times New Roman" w:hAnsi="Times New Roman" w:cs="Times New Roman"/>
        </w:rPr>
        <w:t xml:space="preserve"> (p</w:t>
      </w:r>
      <w:r w:rsidR="00C56D0A">
        <w:rPr>
          <w:rFonts w:ascii="Times New Roman" w:hAnsi="Times New Roman" w:cs="Times New Roman"/>
          <w:vertAlign w:val="subscript"/>
        </w:rPr>
        <w:t>diet</w:t>
      </w:r>
      <w:r w:rsidR="00E945B0">
        <w:rPr>
          <w:rFonts w:ascii="Times New Roman" w:hAnsi="Times New Roman" w:cs="Times New Roman"/>
        </w:rPr>
        <w:t>&lt;0.0001)</w:t>
      </w:r>
      <w:r w:rsidR="00A8549B">
        <w:rPr>
          <w:rFonts w:ascii="Times New Roman" w:hAnsi="Times New Roman" w:cs="Times New Roman"/>
        </w:rPr>
        <w:t xml:space="preserve"> while this </w:t>
      </w:r>
      <w:r w:rsidR="00E945B0">
        <w:rPr>
          <w:rFonts w:ascii="Times New Roman" w:hAnsi="Times New Roman" w:cs="Times New Roman"/>
        </w:rPr>
        <w:t>was absent in females (</w:t>
      </w:r>
      <w:r w:rsidR="008A4945">
        <w:rPr>
          <w:rFonts w:ascii="Times New Roman" w:hAnsi="Times New Roman" w:cs="Times New Roman"/>
        </w:rPr>
        <w:t>p</w:t>
      </w:r>
      <w:r w:rsidR="008A4945">
        <w:rPr>
          <w:rFonts w:ascii="Times New Roman" w:hAnsi="Times New Roman" w:cs="Times New Roman"/>
          <w:vertAlign w:val="subscript"/>
        </w:rPr>
        <w:t>diet</w:t>
      </w:r>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(p</w:t>
      </w:r>
      <w:r w:rsidR="008A4945">
        <w:rPr>
          <w:rFonts w:ascii="Times New Roman" w:hAnsi="Times New Roman" w:cs="Times New Roman"/>
          <w:vertAlign w:val="subscript"/>
        </w:rPr>
        <w:t>sex</w:t>
      </w:r>
      <w:r w:rsidR="008A4945">
        <w:rPr>
          <w:rFonts w:ascii="Times New Roman" w:hAnsi="Times New Roman" w:cs="Times New Roman"/>
        </w:rPr>
        <w:t>=0.0054</w:t>
      </w:r>
      <w:r w:rsidR="0096407F">
        <w:rPr>
          <w:rFonts w:ascii="Times New Roman" w:hAnsi="Times New Roman" w:cs="Times New Roman"/>
        </w:rPr>
        <w:t xml:space="preserve">; </w:t>
      </w:r>
      <w:r w:rsidR="0096407F" w:rsidRPr="00EE0F74">
        <w:rPr>
          <w:rFonts w:ascii="Times New Roman" w:hAnsi="Times New Roman" w:cs="Times New Roman"/>
          <w:b/>
        </w:rPr>
        <w:t>Figure 2I</w:t>
      </w:r>
      <w:r w:rsidR="008A4945">
        <w:rPr>
          <w:rFonts w:ascii="Times New Roman" w:hAnsi="Times New Roman" w:cs="Times New Roman"/>
        </w:rPr>
        <w:t>)</w:t>
      </w:r>
      <w:r w:rsidR="00D32691">
        <w:rPr>
          <w:rFonts w:ascii="Times New Roman" w:hAnsi="Times New Roman" w:cs="Times New Roman"/>
        </w:rPr>
        <w:t>,</w:t>
      </w:r>
      <w:r w:rsidR="008A4945">
        <w:rPr>
          <w:rFonts w:ascii="Times New Roman" w:hAnsi="Times New Roman" w:cs="Times New Roman"/>
        </w:rPr>
        <w:t xml:space="preserve"> but did not differ </w:t>
      </w:r>
      <w:r w:rsidR="00B61E2A">
        <w:rPr>
          <w:rFonts w:ascii="Times New Roman" w:hAnsi="Times New Roman" w:cs="Times New Roman"/>
        </w:rPr>
        <w:t xml:space="preserve">significantly </w:t>
      </w:r>
      <w:r w:rsidR="008A4945">
        <w:rPr>
          <w:rFonts w:ascii="Times New Roman" w:hAnsi="Times New Roman" w:cs="Times New Roman"/>
        </w:rPr>
        <w:t>by maternal dietary treatment (p</w:t>
      </w:r>
      <w:r w:rsidR="008A4945">
        <w:rPr>
          <w:rFonts w:ascii="Times New Roman" w:hAnsi="Times New Roman" w:cs="Times New Roman"/>
          <w:vertAlign w:val="subscript"/>
        </w:rPr>
        <w:t>diet</w:t>
      </w:r>
      <w:r w:rsidR="008A4945">
        <w:rPr>
          <w:rFonts w:ascii="Times New Roman" w:hAnsi="Times New Roman" w:cs="Times New Roman"/>
        </w:rPr>
        <w:t xml:space="preserve">=0.18). </w:t>
      </w:r>
      <w:ins w:id="282" w:author="Molly Mulcahy" w:date="2022-07-27T00:41:00Z">
        <w:r w:rsidR="00EE77D6" w:rsidRPr="00D04004">
          <w:rPr>
            <w:rFonts w:ascii="Times New Roman" w:hAnsi="Times New Roman" w:cs="Times New Roman"/>
          </w:rPr>
          <w:t>T</w:t>
        </w:r>
        <w:r w:rsidR="00EE77D6">
          <w:rPr>
            <w:rFonts w:ascii="Times New Roman" w:hAnsi="Times New Roman" w:cs="Times New Roman"/>
          </w:rPr>
          <w:t xml:space="preserve">aken together these data </w:t>
        </w:r>
        <w:r w:rsidR="00EE77D6" w:rsidRPr="00D04004">
          <w:rPr>
            <w:rFonts w:ascii="Times New Roman" w:hAnsi="Times New Roman" w:cs="Times New Roman"/>
          </w:rPr>
          <w:t xml:space="preserve">suggest that </w:t>
        </w:r>
        <w:r w:rsidR="00EE77D6">
          <w:rPr>
            <w:rFonts w:ascii="Times New Roman" w:hAnsi="Times New Roman" w:cs="Times New Roman"/>
          </w:rPr>
          <w:t xml:space="preserve">gestational eTRF has very </w:t>
        </w:r>
      </w:ins>
      <w:ins w:id="283" w:author="Molly Mulcahy" w:date="2022-07-27T00:42:00Z">
        <w:r w:rsidR="00EE77D6">
          <w:rPr>
            <w:rFonts w:ascii="Times New Roman" w:hAnsi="Times New Roman" w:cs="Times New Roman"/>
          </w:rPr>
          <w:t xml:space="preserve">a </w:t>
        </w:r>
      </w:ins>
      <w:ins w:id="284" w:author="Molly Mulcahy" w:date="2022-07-27T00:41:00Z">
        <w:r w:rsidR="00EE77D6">
          <w:rPr>
            <w:rFonts w:ascii="Times New Roman" w:hAnsi="Times New Roman" w:cs="Times New Roman"/>
          </w:rPr>
          <w:t xml:space="preserve">mild effect on adult offspring, despite the narrow feeding window. Offspring whose mothers were fed eTRF had slightly improved responses to insulin </w:t>
        </w:r>
      </w:ins>
      <w:ins w:id="285" w:author="Molly Mulcahy" w:date="2022-07-27T00:42:00Z">
        <w:r w:rsidR="00EE77D6">
          <w:rPr>
            <w:rFonts w:ascii="Times New Roman" w:hAnsi="Times New Roman" w:cs="Times New Roman"/>
          </w:rPr>
          <w:t xml:space="preserve">and glucose </w:t>
        </w:r>
      </w:ins>
      <w:ins w:id="286" w:author="Molly Mulcahy" w:date="2022-07-27T00:41:00Z">
        <w:r w:rsidR="00EE77D6">
          <w:rPr>
            <w:rFonts w:ascii="Times New Roman" w:hAnsi="Times New Roman" w:cs="Times New Roman"/>
          </w:rPr>
          <w:t xml:space="preserve">challenge but no </w:t>
        </w:r>
      </w:ins>
      <w:ins w:id="287" w:author="Molly Mulcahy" w:date="2022-07-27T00:42:00Z">
        <w:r w:rsidR="00EE77D6">
          <w:rPr>
            <w:rFonts w:ascii="Times New Roman" w:hAnsi="Times New Roman" w:cs="Times New Roman"/>
          </w:rPr>
          <w:t>differences in body weight or in</w:t>
        </w:r>
      </w:ins>
      <w:ins w:id="288" w:author="Molly Mulcahy" w:date="2022-07-27T00:41:00Z">
        <w:r w:rsidR="00EE77D6">
          <w:rPr>
            <w:rFonts w:ascii="Times New Roman" w:hAnsi="Times New Roman" w:cs="Times New Roman"/>
          </w:rPr>
          <w:t xml:space="preserve"> fat mass. </w:t>
        </w:r>
      </w:ins>
    </w:p>
    <w:p w14:paraId="134711D1" w14:textId="04AA311A" w:rsidR="008A4945" w:rsidDel="00EE77D6" w:rsidRDefault="00EE0F74" w:rsidP="00EE0F74">
      <w:pPr>
        <w:spacing w:line="480" w:lineRule="auto"/>
        <w:ind w:firstLine="720"/>
        <w:rPr>
          <w:del w:id="289" w:author="Molly Mulcahy" w:date="2022-07-27T00:42:00Z"/>
          <w:rFonts w:ascii="Times New Roman" w:hAnsi="Times New Roman" w:cs="Times New Roman"/>
        </w:rPr>
      </w:pPr>
      <w:del w:id="290" w:author="Molly Mulcahy" w:date="2022-07-27T00:42:00Z">
        <w:r w:rsidDel="00EE77D6">
          <w:rPr>
            <w:rFonts w:ascii="Times New Roman" w:hAnsi="Times New Roman" w:cs="Times New Roman"/>
          </w:rPr>
          <w:delText>T</w:delText>
        </w:r>
        <w:r w:rsidR="008A4945" w:rsidDel="00EE77D6">
          <w:rPr>
            <w:rFonts w:ascii="Times New Roman" w:hAnsi="Times New Roman" w:cs="Times New Roman"/>
          </w:rPr>
          <w:delText>h</w:delText>
        </w:r>
        <w:r w:rsidR="00A36FBF" w:rsidDel="00EE77D6">
          <w:rPr>
            <w:rFonts w:ascii="Times New Roman" w:hAnsi="Times New Roman" w:cs="Times New Roman"/>
          </w:rPr>
          <w:delText>us, th</w:delText>
        </w:r>
        <w:r w:rsidR="008A4945" w:rsidDel="00EE77D6">
          <w:rPr>
            <w:rFonts w:ascii="Times New Roman" w:hAnsi="Times New Roman" w:cs="Times New Roman"/>
          </w:rPr>
          <w:delText xml:space="preserve">ere are modest </w:delText>
        </w:r>
        <w:r w:rsidR="00D04E36" w:rsidDel="00EE77D6">
          <w:rPr>
            <w:rFonts w:ascii="Times New Roman" w:hAnsi="Times New Roman" w:cs="Times New Roman"/>
          </w:rPr>
          <w:delText xml:space="preserve">glycemic </w:delText>
        </w:r>
        <w:r w:rsidR="008A4945" w:rsidDel="00EE77D6">
          <w:rPr>
            <w:rFonts w:ascii="Times New Roman" w:hAnsi="Times New Roman" w:cs="Times New Roman"/>
          </w:rPr>
          <w:delText xml:space="preserve">effects of gestational eTRF present in </w:delText>
        </w:r>
        <w:r w:rsidR="00B96B30" w:rsidDel="00EE77D6">
          <w:rPr>
            <w:rFonts w:ascii="Times New Roman" w:hAnsi="Times New Roman" w:cs="Times New Roman"/>
          </w:rPr>
          <w:delText xml:space="preserve">young, chow-fed </w:delText>
        </w:r>
        <w:r w:rsidR="008A4945" w:rsidDel="00EE77D6">
          <w:rPr>
            <w:rFonts w:ascii="Times New Roman" w:hAnsi="Times New Roman" w:cs="Times New Roman"/>
          </w:rPr>
          <w:delText xml:space="preserve">male offspring that were not explained by </w:delText>
        </w:r>
        <w:r w:rsidR="008504D5" w:rsidDel="00EE77D6">
          <w:rPr>
            <w:rFonts w:ascii="Times New Roman" w:hAnsi="Times New Roman" w:cs="Times New Roman"/>
          </w:rPr>
          <w:delText xml:space="preserve">differences in weight or </w:delText>
        </w:r>
        <w:r w:rsidR="008A4945" w:rsidDel="00EE77D6">
          <w:rPr>
            <w:rFonts w:ascii="Times New Roman" w:hAnsi="Times New Roman" w:cs="Times New Roman"/>
          </w:rPr>
          <w:delText>body composition, which was comparable between groups</w:delText>
        </w:r>
        <w:r w:rsidR="008504D5" w:rsidDel="00EE77D6">
          <w:rPr>
            <w:rFonts w:ascii="Times New Roman" w:hAnsi="Times New Roman" w:cs="Times New Roman"/>
          </w:rPr>
          <w:delText>.</w:delText>
        </w:r>
      </w:del>
    </w:p>
    <w:p w14:paraId="373FD832" w14:textId="288348F5" w:rsidR="007D0ECF" w:rsidRDefault="007D0ECF" w:rsidP="00EE0F74">
      <w:pPr>
        <w:spacing w:line="480" w:lineRule="auto"/>
        <w:ind w:firstLine="720"/>
        <w:rPr>
          <w:rFonts w:ascii="Times New Roman" w:hAnsi="Times New Roman" w:cs="Times New Roman"/>
        </w:rPr>
      </w:pPr>
    </w:p>
    <w:p w14:paraId="38829E0C" w14:textId="1B08E3FA" w:rsidR="004F4CDE" w:rsidRDefault="004F4CDE" w:rsidP="0006138D">
      <w:pPr>
        <w:pStyle w:val="Heading2"/>
      </w:pPr>
      <w:r w:rsidRPr="00C86BA9">
        <w:t>HF</w:t>
      </w:r>
      <w:r w:rsidR="003D0BD4">
        <w:t>HS</w:t>
      </w:r>
      <w:r w:rsidRPr="00C86BA9">
        <w:t xml:space="preserve"> </w:t>
      </w:r>
      <w:r w:rsidR="00B90BD5">
        <w:t>f</w:t>
      </w:r>
      <w:r w:rsidRPr="00C86BA9">
        <w:t xml:space="preserve">eeding </w:t>
      </w:r>
      <w:r w:rsidR="008A4945" w:rsidRPr="00C86BA9">
        <w:t xml:space="preserve">in adult offspring exposed to eTRF </w:t>
      </w:r>
      <w:r w:rsidR="005204D6" w:rsidRPr="00C86BA9">
        <w:t>during</w:t>
      </w:r>
      <w:r w:rsidR="008A4945" w:rsidRPr="00C86BA9">
        <w:t xml:space="preserve"> gestation</w:t>
      </w:r>
      <w:r w:rsidR="00686EC8" w:rsidRPr="00C86BA9">
        <w:t xml:space="preserve"> </w:t>
      </w:r>
      <w:r w:rsidR="003E6824" w:rsidRPr="00C86BA9">
        <w:t xml:space="preserve">generates </w:t>
      </w:r>
      <w:r w:rsidR="008A4945" w:rsidRPr="00C86BA9">
        <w:t xml:space="preserve">sex-specific </w:t>
      </w:r>
      <w:r w:rsidR="00686EC8" w:rsidRPr="00C86BA9">
        <w:t xml:space="preserve">glucose </w:t>
      </w:r>
      <w:r w:rsidR="008A4945">
        <w:t>intolerance</w:t>
      </w:r>
    </w:p>
    <w:p w14:paraId="142FEB6B" w14:textId="2299495A"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w:t>
      </w:r>
      <w:r w:rsidR="00B90BD5">
        <w:rPr>
          <w:rFonts w:ascii="Times New Roman" w:hAnsi="Times New Roman" w:cs="Times New Roman"/>
        </w:rPr>
        <w:t xml:space="preserve"> </w:t>
      </w:r>
      <w:r w:rsidR="00A36FBF">
        <w:rPr>
          <w:rFonts w:ascii="Times New Roman" w:hAnsi="Times New Roman" w:cs="Times New Roman"/>
        </w:rPr>
        <w:t>high fat, high sucrose (</w:t>
      </w:r>
      <w:r w:rsidR="00B90BD5">
        <w:rPr>
          <w:rFonts w:ascii="Times New Roman" w:hAnsi="Times New Roman" w:cs="Times New Roman"/>
        </w:rPr>
        <w:t>HF</w:t>
      </w:r>
      <w:r w:rsidR="003D0BD4">
        <w:rPr>
          <w:rFonts w:ascii="Times New Roman" w:hAnsi="Times New Roman" w:cs="Times New Roman"/>
        </w:rPr>
        <w:t>HS</w:t>
      </w:r>
      <w:r w:rsidR="00A36FBF">
        <w:rPr>
          <w:rFonts w:ascii="Times New Roman" w:hAnsi="Times New Roman" w:cs="Times New Roman"/>
        </w:rPr>
        <w:t>)</w:t>
      </w:r>
      <w:r>
        <w:rPr>
          <w:rFonts w:ascii="Times New Roman" w:hAnsi="Times New Roman" w:cs="Times New Roman"/>
        </w:rPr>
        <w:t xml:space="preserve">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45% of energy from fat</w:t>
      </w:r>
      <w:r w:rsidR="00003DE0">
        <w:rPr>
          <w:rFonts w:ascii="Times New Roman" w:hAnsi="Times New Roman" w:cs="Times New Roman"/>
        </w:rPr>
        <w:t xml:space="preserve"> </w:t>
      </w:r>
      <w:r w:rsidR="00362AA2">
        <w:rPr>
          <w:rFonts w:ascii="Times New Roman" w:hAnsi="Times New Roman" w:cs="Times New Roman"/>
        </w:rPr>
        <w:t xml:space="preserve">and 17% of energy from sucrose </w:t>
      </w:r>
      <w:r w:rsidR="00003DE0">
        <w:rPr>
          <w:rFonts w:ascii="Times New Roman" w:hAnsi="Times New Roman" w:cs="Times New Roman"/>
        </w:rPr>
        <w:t>after PND 70.</w:t>
      </w:r>
      <w:r>
        <w:rPr>
          <w:rFonts w:ascii="Times New Roman" w:hAnsi="Times New Roman" w:cs="Times New Roman"/>
        </w:rPr>
        <w:t xml:space="preserve"> </w:t>
      </w:r>
      <w:r w:rsidR="00003DE0">
        <w:rPr>
          <w:rFonts w:ascii="Times New Roman" w:hAnsi="Times New Roman" w:cs="Times New Roman"/>
        </w:rPr>
        <w:t xml:space="preserve">Food intake and body composition </w:t>
      </w:r>
      <w:r w:rsidR="00D32691">
        <w:rPr>
          <w:rFonts w:ascii="Times New Roman" w:hAnsi="Times New Roman" w:cs="Times New Roman"/>
        </w:rPr>
        <w:t xml:space="preserve">measurements </w:t>
      </w:r>
      <w:r w:rsidR="00003DE0">
        <w:rPr>
          <w:rFonts w:ascii="Times New Roman" w:hAnsi="Times New Roman" w:cs="Times New Roman"/>
        </w:rPr>
        <w:t xml:space="preserve">continued </w:t>
      </w:r>
      <w:r w:rsidR="00D32691">
        <w:rPr>
          <w:rFonts w:ascii="Times New Roman" w:hAnsi="Times New Roman" w:cs="Times New Roman"/>
        </w:rPr>
        <w:t>weekly</w:t>
      </w:r>
      <w:r w:rsidR="00003DE0">
        <w:rPr>
          <w:rFonts w:ascii="Times New Roman" w:hAnsi="Times New Roman" w:cs="Times New Roman"/>
        </w:rPr>
        <w:t>.</w:t>
      </w:r>
      <w:r>
        <w:rPr>
          <w:rFonts w:ascii="Times New Roman" w:hAnsi="Times New Roman" w:cs="Times New Roman"/>
        </w:rPr>
        <w:t xml:space="preserve"> </w:t>
      </w:r>
      <w:ins w:id="291" w:author="Molly Mulcahy" w:date="2022-07-27T00:19:00Z">
        <w:r w:rsidR="00083DF4">
          <w:rPr>
            <w:rFonts w:ascii="Times New Roman" w:hAnsi="Times New Roman" w:cs="Times New Roman"/>
          </w:rPr>
          <w:t xml:space="preserve">The average weekly food intake increased by </w:t>
        </w:r>
        <w:r w:rsidR="00083DF4">
          <w:rPr>
            <w:rFonts w:ascii="Times New Roman" w:hAnsi="Times New Roman" w:cs="Times New Roman"/>
          </w:rPr>
          <w:lastRenderedPageBreak/>
          <w:t>67.6% in AL offsprin</w:t>
        </w:r>
      </w:ins>
      <w:ins w:id="292" w:author="Molly Mulcahy" w:date="2022-07-27T00:20:00Z">
        <w:r w:rsidR="00083DF4">
          <w:rPr>
            <w:rFonts w:ascii="Times New Roman" w:hAnsi="Times New Roman" w:cs="Times New Roman"/>
          </w:rPr>
          <w:t xml:space="preserve">g and by 31.8% in eTRF offspring after switching to HFHS, </w:t>
        </w:r>
      </w:ins>
      <w:ins w:id="293" w:author="Molly Mulcahy" w:date="2022-07-27T00:24:00Z">
        <w:r w:rsidR="00083DF4">
          <w:rPr>
            <w:rFonts w:ascii="Times New Roman" w:hAnsi="Times New Roman" w:cs="Times New Roman"/>
          </w:rPr>
          <w:t xml:space="preserve">both of which exceed energy needs for </w:t>
        </w:r>
        <w:r w:rsidR="00362C3B">
          <w:rPr>
            <w:rFonts w:ascii="Times New Roman" w:hAnsi="Times New Roman" w:cs="Times New Roman"/>
          </w:rPr>
          <w:t>adult mice</w:t>
        </w:r>
      </w:ins>
      <w:ins w:id="294" w:author="Molly Mulcahy" w:date="2022-07-27T00:27:00Z">
        <w:r w:rsidR="00362C3B">
          <w:rPr>
            <w:rFonts w:ascii="Times New Roman" w:hAnsi="Times New Roman" w:cs="Times New Roman"/>
          </w:rPr>
          <w:t xml:space="preserve"> </w:t>
        </w:r>
      </w:ins>
      <w:r w:rsidR="00362C3B">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{"citationID":"as3co99ela","properties":{"formattedCitation":"(34)","plainCitation":"(34)","noteIndex":0},"citationItems":[{"id":1403,"uris":["http://zotero.org/users/5073745/items/CMFM6NFR"],"itemData":{"id":1403,"type":"book","abstract":"Mice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Animal"}],"accessed":{"date-parts":[["2022",7,27]]},"issued":{"date-parts":[["1995"]]}}}],"schema":"https://github.com/citation-style-language/schema/raw/master/csl-citation.json"} </w:instrText>
      </w:r>
      <w:r w:rsidR="00362C3B">
        <w:rPr>
          <w:rFonts w:ascii="Times New Roman" w:hAnsi="Times New Roman" w:cs="Times New Roman"/>
        </w:rPr>
        <w:fldChar w:fldCharType="separate"/>
      </w:r>
      <w:r w:rsidR="00532DCF" w:rsidRPr="00532DCF">
        <w:rPr>
          <w:rFonts w:ascii="Times New Roman" w:hAnsi="Times New Roman" w:cs="Times New Roman"/>
        </w:rPr>
        <w:t>(34)</w:t>
      </w:r>
      <w:r w:rsidR="00362C3B">
        <w:rPr>
          <w:rFonts w:ascii="Times New Roman" w:hAnsi="Times New Roman" w:cs="Times New Roman"/>
        </w:rPr>
        <w:fldChar w:fldCharType="end"/>
      </w:r>
      <w:ins w:id="295" w:author="Molly Mulcahy" w:date="2022-07-27T00:20:00Z">
        <w:r w:rsidR="00083DF4">
          <w:rPr>
            <w:rFonts w:ascii="Times New Roman" w:hAnsi="Times New Roman" w:cs="Times New Roman"/>
          </w:rPr>
          <w:t xml:space="preserve">. </w:t>
        </w:r>
      </w:ins>
      <w:r w:rsidR="00F002AB">
        <w:rPr>
          <w:rFonts w:ascii="Times New Roman" w:hAnsi="Times New Roman" w:cs="Times New Roman"/>
        </w:rPr>
        <w:t xml:space="preserve">Similar to the findings on chow, </w:t>
      </w:r>
      <w:r w:rsidR="00A449D4">
        <w:rPr>
          <w:rFonts w:ascii="Times New Roman" w:hAnsi="Times New Roman" w:cs="Times New Roman"/>
        </w:rPr>
        <w:t>with HF</w:t>
      </w:r>
      <w:r w:rsidR="003D0BD4">
        <w:rPr>
          <w:rFonts w:ascii="Times New Roman" w:hAnsi="Times New Roman" w:cs="Times New Roman"/>
        </w:rPr>
        <w:t>HS</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p</w:t>
      </w:r>
      <w:r w:rsidR="00A449D4">
        <w:rPr>
          <w:rFonts w:ascii="Times New Roman" w:hAnsi="Times New Roman" w:cs="Times New Roman"/>
          <w:vertAlign w:val="subscript"/>
        </w:rPr>
        <w:t>diet</w:t>
      </w:r>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r w:rsidR="00136244" w:rsidRPr="00136244">
        <w:rPr>
          <w:rFonts w:ascii="Times New Roman" w:hAnsi="Times New Roman" w:cs="Times New Roman"/>
        </w:rPr>
        <w:t>p</w:t>
      </w:r>
      <w:r w:rsidR="00A449D4">
        <w:rPr>
          <w:rFonts w:ascii="Times New Roman" w:hAnsi="Times New Roman" w:cs="Times New Roman"/>
          <w:vertAlign w:val="subscript"/>
        </w:rPr>
        <w:t>diet</w:t>
      </w:r>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r w:rsidR="00F002AB">
        <w:rPr>
          <w:rFonts w:ascii="Times New Roman" w:hAnsi="Times New Roman" w:cs="Times New Roman"/>
        </w:rPr>
        <w:t xml:space="preserve"> </w:t>
      </w:r>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r w:rsidR="00136244">
        <w:rPr>
          <w:rFonts w:ascii="Times New Roman" w:hAnsi="Times New Roman" w:cs="Times New Roman"/>
        </w:rPr>
        <w:t>p</w:t>
      </w:r>
      <w:r w:rsidR="00A449D4">
        <w:rPr>
          <w:rFonts w:ascii="Times New Roman" w:hAnsi="Times New Roman" w:cs="Times New Roman"/>
          <w:vertAlign w:val="subscript"/>
        </w:rPr>
        <w:t>diet</w:t>
      </w:r>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similar </w:t>
      </w:r>
      <w:r w:rsidR="0035406F">
        <w:rPr>
          <w:rFonts w:ascii="Times New Roman" w:hAnsi="Times New Roman" w:cs="Times New Roman"/>
        </w:rPr>
        <w:t xml:space="preserve">changes in body </w:t>
      </w:r>
      <w:r w:rsidR="00DE037B">
        <w:rPr>
          <w:rFonts w:ascii="Times New Roman" w:hAnsi="Times New Roman" w:cs="Times New Roman"/>
        </w:rPr>
        <w:t>composition</w:t>
      </w:r>
      <w:r w:rsidR="0035406F">
        <w:rPr>
          <w:rFonts w:ascii="Times New Roman" w:hAnsi="Times New Roman" w:cs="Times New Roman"/>
        </w:rPr>
        <w:t xml:space="preserve"> in response to</w:t>
      </w:r>
      <w:r w:rsidR="00A8549B">
        <w:rPr>
          <w:rFonts w:ascii="Times New Roman" w:hAnsi="Times New Roman" w:cs="Times New Roman"/>
        </w:rPr>
        <w:t xml:space="preserve"> overnutrition</w:t>
      </w:r>
      <w:r w:rsidR="00252968" w:rsidRPr="00CC66F9">
        <w:rPr>
          <w:rFonts w:ascii="Times New Roman" w:hAnsi="Times New Roman" w:cs="Times New Roman"/>
        </w:rPr>
        <w:t>.</w:t>
      </w:r>
      <w:r w:rsidR="00FE1DEF" w:rsidRPr="00CC66F9">
        <w:rPr>
          <w:rFonts w:ascii="Times New Roman" w:hAnsi="Times New Roman" w:cs="Times New Roman"/>
        </w:rPr>
        <w:t xml:space="preserve"> </w:t>
      </w:r>
      <w:r w:rsidR="00CC66F9">
        <w:rPr>
          <w:rFonts w:ascii="Times New Roman" w:hAnsi="Times New Roman" w:cs="Times New Roman"/>
        </w:rPr>
        <w:t>Cumulative HF</w:t>
      </w:r>
      <w:r w:rsidR="003D0BD4">
        <w:rPr>
          <w:rFonts w:ascii="Times New Roman" w:hAnsi="Times New Roman" w:cs="Times New Roman"/>
        </w:rPr>
        <w:t>HS</w:t>
      </w:r>
      <w:r w:rsidR="00CC66F9">
        <w:rPr>
          <w:rFonts w:ascii="Times New Roman" w:hAnsi="Times New Roman" w:cs="Times New Roman"/>
        </w:rPr>
        <w:t xml:space="preserve"> consumption was comparable between f</w:t>
      </w:r>
      <w:r w:rsidR="00983AE9" w:rsidRPr="00257F49">
        <w:rPr>
          <w:rFonts w:ascii="Times New Roman" w:hAnsi="Times New Roman" w:cs="Times New Roman"/>
        </w:rPr>
        <w:t>emales and males (p</w:t>
      </w:r>
      <w:r w:rsidR="002431A5" w:rsidRPr="00257F49">
        <w:rPr>
          <w:rFonts w:ascii="Times New Roman" w:hAnsi="Times New Roman" w:cs="Times New Roman"/>
          <w:vertAlign w:val="subscript"/>
        </w:rPr>
        <w:t>sex</w:t>
      </w:r>
      <w:r w:rsidR="00983AE9" w:rsidRPr="00257F49">
        <w:rPr>
          <w:rFonts w:ascii="Times New Roman" w:hAnsi="Times New Roman" w:cs="Times New Roman"/>
        </w:rPr>
        <w:t>=0.</w:t>
      </w:r>
      <w:r w:rsidR="00362AA2" w:rsidRPr="00257F49">
        <w:rPr>
          <w:rFonts w:ascii="Times New Roman" w:hAnsi="Times New Roman" w:cs="Times New Roman"/>
        </w:rPr>
        <w:t>72</w:t>
      </w:r>
      <w:r w:rsidR="00983AE9" w:rsidRPr="00257F49">
        <w:rPr>
          <w:rFonts w:ascii="Times New Roman" w:hAnsi="Times New Roman" w:cs="Times New Roman"/>
        </w:rPr>
        <w:t xml:space="preserve">), </w:t>
      </w:r>
      <w:r w:rsidR="00362AA2" w:rsidRPr="00257F49">
        <w:rPr>
          <w:rFonts w:ascii="Times New Roman" w:hAnsi="Times New Roman" w:cs="Times New Roman"/>
        </w:rPr>
        <w:t xml:space="preserve">and </w:t>
      </w:r>
      <w:r w:rsidR="00CC66F9">
        <w:rPr>
          <w:rFonts w:ascii="Times New Roman" w:hAnsi="Times New Roman" w:cs="Times New Roman"/>
        </w:rPr>
        <w:t xml:space="preserve">maternal restriction groups </w:t>
      </w:r>
      <w:r w:rsidR="00983AE9" w:rsidRPr="00257F49">
        <w:rPr>
          <w:rFonts w:ascii="Times New Roman" w:hAnsi="Times New Roman" w:cs="Times New Roman"/>
        </w:rPr>
        <w:t>(</w:t>
      </w:r>
      <w:r w:rsidR="00381BAE" w:rsidRPr="00257F49">
        <w:rPr>
          <w:rFonts w:ascii="Times New Roman" w:hAnsi="Times New Roman" w:cs="Times New Roman"/>
          <w:b/>
          <w:bCs/>
        </w:rPr>
        <w:t>Figure 3D</w:t>
      </w:r>
      <w:r w:rsidR="00983AE9" w:rsidRPr="00257F49">
        <w:rPr>
          <w:rFonts w:ascii="Times New Roman" w:hAnsi="Times New Roman" w:cs="Times New Roman"/>
        </w:rPr>
        <w:t>, p</w:t>
      </w:r>
      <w:r w:rsidR="00A449D4" w:rsidRPr="00257F49">
        <w:rPr>
          <w:rFonts w:ascii="Times New Roman" w:hAnsi="Times New Roman" w:cs="Times New Roman"/>
          <w:vertAlign w:val="subscript"/>
        </w:rPr>
        <w:t>diet</w:t>
      </w:r>
      <w:r w:rsidR="00983AE9" w:rsidRPr="00257F49">
        <w:rPr>
          <w:rFonts w:ascii="Times New Roman" w:hAnsi="Times New Roman" w:cs="Times New Roman"/>
        </w:rPr>
        <w:t>=</w:t>
      </w:r>
      <w:r w:rsidR="00362AA2" w:rsidRPr="00257F49">
        <w:rPr>
          <w:rFonts w:ascii="Times New Roman" w:hAnsi="Times New Roman" w:cs="Times New Roman"/>
        </w:rPr>
        <w:t>0.72</w:t>
      </w:r>
      <w:r w:rsidR="00381BAE" w:rsidRPr="00257F49">
        <w:rPr>
          <w:rFonts w:ascii="Times New Roman" w:hAnsi="Times New Roman" w:cs="Times New Roman"/>
        </w:rPr>
        <w:t>)</w:t>
      </w:r>
      <w:r w:rsidR="00006E53" w:rsidRPr="00257F49">
        <w:rPr>
          <w:rFonts w:ascii="Times New Roman" w:hAnsi="Times New Roman" w:cs="Times New Roman"/>
        </w:rPr>
        <w:t xml:space="preserve">. </w:t>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p</w:t>
      </w:r>
      <w:r w:rsidR="005A3F7F" w:rsidRPr="005A3F7F">
        <w:rPr>
          <w:rFonts w:ascii="Times New Roman" w:hAnsi="Times New Roman" w:cs="Times New Roman"/>
          <w:vertAlign w:val="subscript"/>
        </w:rPr>
        <w:t>sex</w:t>
      </w:r>
      <w:r w:rsidR="005A3F7F">
        <w:rPr>
          <w:rFonts w:ascii="Times New Roman" w:hAnsi="Times New Roman" w:cs="Times New Roman"/>
        </w:rPr>
        <w:t xml:space="preserve"> = 0.00023). </w:t>
      </w:r>
      <w:r w:rsidR="00D04E36">
        <w:rPr>
          <w:rFonts w:ascii="Times New Roman" w:hAnsi="Times New Roman" w:cs="Times New Roman"/>
        </w:rPr>
        <w:t xml:space="preserve">However, </w:t>
      </w:r>
      <w:r w:rsidR="007263F7">
        <w:rPr>
          <w:rFonts w:ascii="Times New Roman" w:hAnsi="Times New Roman" w:cs="Times New Roman"/>
        </w:rPr>
        <w:t>unlike</w:t>
      </w:r>
      <w:r w:rsidR="00D04E36">
        <w:rPr>
          <w:rFonts w:ascii="Times New Roman" w:hAnsi="Times New Roman" w:cs="Times New Roman"/>
        </w:rPr>
        <w:t xml:space="preserve"> the NCD period, e</w:t>
      </w:r>
      <w:r w:rsidR="005A3F7F">
        <w:rPr>
          <w:rFonts w:ascii="Times New Roman" w:hAnsi="Times New Roman" w:cs="Times New Roman"/>
        </w:rPr>
        <w:t>fficiency</w:t>
      </w:r>
      <w:r w:rsidR="00D04E36">
        <w:rPr>
          <w:rFonts w:ascii="Times New Roman" w:hAnsi="Times New Roman" w:cs="Times New Roman"/>
        </w:rPr>
        <w:t xml:space="preserve"> was</w:t>
      </w:r>
      <w:r w:rsidR="005A3F7F">
        <w:rPr>
          <w:rFonts w:ascii="Times New Roman" w:hAnsi="Times New Roman" w:cs="Times New Roman"/>
        </w:rPr>
        <w:t xml:space="preserve">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(p</w:t>
      </w:r>
      <w:r w:rsidR="005A3F7F">
        <w:rPr>
          <w:rFonts w:ascii="Times New Roman" w:hAnsi="Times New Roman" w:cs="Times New Roman"/>
          <w:vertAlign w:val="subscript"/>
        </w:rPr>
        <w:t>diet</w:t>
      </w:r>
      <w:r w:rsidR="005A3F7F">
        <w:rPr>
          <w:rFonts w:ascii="Times New Roman" w:hAnsi="Times New Roman" w:cs="Times New Roman"/>
        </w:rPr>
        <w:t>=0.93</w:t>
      </w:r>
      <w:r w:rsidR="00006E53">
        <w:rPr>
          <w:rFonts w:ascii="Times New Roman" w:hAnsi="Times New Roman" w:cs="Times New Roman"/>
        </w:rPr>
        <w:t>).</w:t>
      </w:r>
    </w:p>
    <w:p w14:paraId="0E443ED8" w14:textId="13E55C8D"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w:t>
      </w:r>
      <w:r w:rsidR="003D0BD4">
        <w:rPr>
          <w:rFonts w:ascii="Times New Roman" w:hAnsi="Times New Roman" w:cs="Times New Roman"/>
        </w:rPr>
        <w:t>HS</w:t>
      </w:r>
      <w:r>
        <w:rPr>
          <w:rFonts w:ascii="Times New Roman" w:hAnsi="Times New Roman" w:cs="Times New Roman"/>
        </w:rPr>
        <w:t xml:space="preserve">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w:t>
      </w:r>
      <w:r w:rsidR="00D32691">
        <w:rPr>
          <w:rFonts w:ascii="Times New Roman" w:hAnsi="Times New Roman" w:cs="Times New Roman"/>
        </w:rPr>
        <w:t xml:space="preserve">the </w:t>
      </w:r>
      <w:r w:rsidR="00890AE0">
        <w:rPr>
          <w:rFonts w:ascii="Times New Roman" w:hAnsi="Times New Roman" w:cs="Times New Roman"/>
        </w:rPr>
        <w:t xml:space="preserve">ITT, there was a significant interaction </w:t>
      </w:r>
      <w:r w:rsidR="00F55355">
        <w:rPr>
          <w:rFonts w:ascii="Times New Roman" w:hAnsi="Times New Roman" w:cs="Times New Roman"/>
        </w:rPr>
        <w:t>between sex and diet</w:t>
      </w:r>
      <w:r w:rsidR="00012952">
        <w:rPr>
          <w:rFonts w:ascii="Times New Roman" w:hAnsi="Times New Roman" w:cs="Times New Roman"/>
        </w:rPr>
        <w:t xml:space="preserve"> using</w:t>
      </w:r>
      <w:r w:rsidR="00890AE0">
        <w:rPr>
          <w:rFonts w:ascii="Times New Roman" w:hAnsi="Times New Roman" w:cs="Times New Roman"/>
        </w:rPr>
        <w:t xml:space="preserv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p</w:t>
      </w:r>
      <w:r>
        <w:rPr>
          <w:rFonts w:ascii="Times New Roman" w:hAnsi="Times New Roman" w:cs="Times New Roman"/>
          <w:vertAlign w:val="subscript"/>
        </w:rPr>
        <w:t>sex:diet</w:t>
      </w:r>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t>
      </w:r>
      <w:r w:rsidR="00012952">
        <w:rPr>
          <w:rFonts w:ascii="Times New Roman" w:hAnsi="Times New Roman" w:cs="Times New Roman"/>
        </w:rPr>
        <w:t xml:space="preserve">had a </w:t>
      </w:r>
      <w:r w:rsidR="007872A5">
        <w:rPr>
          <w:rFonts w:ascii="Times New Roman" w:hAnsi="Times New Roman" w:cs="Times New Roman"/>
        </w:rPr>
        <w:t xml:space="preserve">similar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(p</w:t>
      </w:r>
      <w:r w:rsidRPr="00D01B0E">
        <w:rPr>
          <w:rFonts w:ascii="Times New Roman" w:hAnsi="Times New Roman" w:cs="Times New Roman"/>
          <w:vertAlign w:val="subscript"/>
        </w:rPr>
        <w:t>diet</w:t>
      </w:r>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012952">
        <w:rPr>
          <w:rFonts w:ascii="Times New Roman" w:hAnsi="Times New Roman" w:cs="Times New Roman"/>
        </w:rPr>
        <w:t>with</w:t>
      </w:r>
      <w:r w:rsidR="00264D2B">
        <w:rPr>
          <w:rFonts w:ascii="Times New Roman" w:hAnsi="Times New Roman" w:cs="Times New Roman"/>
        </w:rPr>
        <w:t xml:space="preserve"> 25mg/dL lower glucose </w:t>
      </w:r>
      <w:r w:rsidR="00012952">
        <w:rPr>
          <w:rFonts w:ascii="Times New Roman" w:hAnsi="Times New Roman" w:cs="Times New Roman"/>
        </w:rPr>
        <w:t xml:space="preserve">compared to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(p</w:t>
      </w:r>
      <w:r w:rsidRPr="00D01B0E">
        <w:rPr>
          <w:rFonts w:ascii="Times New Roman" w:hAnsi="Times New Roman" w:cs="Times New Roman"/>
          <w:vertAlign w:val="subscript"/>
        </w:rPr>
        <w:t>diet</w:t>
      </w:r>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sidRPr="00CF4CFB">
        <w:rPr>
          <w:rFonts w:ascii="Times New Roman" w:hAnsi="Times New Roman" w:cs="Times New Roman"/>
          <w:highlight w:val="yellow"/>
        </w:rPr>
        <w:t xml:space="preserve">females </w:t>
      </w:r>
      <w:ins w:id="296" w:author="Molly Mulcahy" w:date="2022-07-21T03:46:00Z">
        <w:r w:rsidR="00B7467E">
          <w:rPr>
            <w:rFonts w:ascii="Times New Roman" w:hAnsi="Times New Roman" w:cs="Times New Roman"/>
            <w:highlight w:val="yellow"/>
          </w:rPr>
          <w:t xml:space="preserve">showed </w:t>
        </w:r>
      </w:ins>
      <w:r w:rsidR="00CF4CFB" w:rsidRPr="00CF4CFB">
        <w:rPr>
          <w:rFonts w:ascii="Times New Roman" w:hAnsi="Times New Roman" w:cs="Times New Roman"/>
          <w:highlight w:val="yellow"/>
        </w:rPr>
        <w:t>no difference in</w:t>
      </w:r>
      <w:r w:rsidR="003C0114" w:rsidRPr="00CF4CFB">
        <w:rPr>
          <w:rFonts w:ascii="Times New Roman" w:hAnsi="Times New Roman" w:cs="Times New Roman"/>
          <w:highlight w:val="yellow"/>
        </w:rPr>
        <w:t xml:space="preserve"> AUC</w:t>
      </w:r>
      <w:r w:rsidR="00CF4CFB" w:rsidRPr="00CF4CFB">
        <w:rPr>
          <w:rFonts w:ascii="Times New Roman" w:hAnsi="Times New Roman" w:cs="Times New Roman"/>
          <w:highlight w:val="yellow"/>
        </w:rPr>
        <w:t xml:space="preserve"> compared to</w:t>
      </w:r>
      <w:r w:rsidR="00FF7F2E" w:rsidRPr="00CF4CFB">
        <w:rPr>
          <w:rFonts w:ascii="Times New Roman" w:hAnsi="Times New Roman" w:cs="Times New Roman"/>
          <w:highlight w:val="yellow"/>
        </w:rPr>
        <w:t xml:space="preserve">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r w:rsidR="003C0114">
        <w:rPr>
          <w:rFonts w:ascii="Times New Roman" w:hAnsi="Times New Roman" w:cs="Times New Roman"/>
        </w:rPr>
        <w:t>p</w:t>
      </w:r>
      <w:r w:rsidR="00FF7F2E">
        <w:rPr>
          <w:rFonts w:ascii="Times New Roman" w:hAnsi="Times New Roman" w:cs="Times New Roman"/>
          <w:vertAlign w:val="subscript"/>
        </w:rPr>
        <w:t>diet</w:t>
      </w:r>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 xml:space="preserve">eTRF males had 20.4% lower AUC </w:t>
      </w:r>
      <w:r w:rsidR="00012952">
        <w:rPr>
          <w:rFonts w:ascii="Times New Roman" w:hAnsi="Times New Roman" w:cs="Times New Roman"/>
        </w:rPr>
        <w:t xml:space="preserve">than AL males </w:t>
      </w:r>
      <w:r w:rsidR="003C0114">
        <w:rPr>
          <w:rFonts w:ascii="Times New Roman" w:hAnsi="Times New Roman" w:cs="Times New Roman"/>
        </w:rPr>
        <w:t>(p</w:t>
      </w:r>
      <w:r w:rsidR="00FF7F2E" w:rsidRPr="00FF7F2E">
        <w:rPr>
          <w:rFonts w:ascii="Times New Roman" w:hAnsi="Times New Roman" w:cs="Times New Roman"/>
          <w:vertAlign w:val="subscript"/>
        </w:rPr>
        <w:t>diet</w:t>
      </w:r>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DE037B">
        <w:rPr>
          <w:rFonts w:ascii="Times New Roman" w:hAnsi="Times New Roman" w:cs="Times New Roman"/>
        </w:rPr>
        <w:t xml:space="preserve">(not pictured)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(p</w:t>
      </w:r>
      <w:r w:rsidR="00CD2479">
        <w:rPr>
          <w:rFonts w:ascii="Times New Roman" w:hAnsi="Times New Roman" w:cs="Times New Roman"/>
          <w:vertAlign w:val="subscript"/>
        </w:rPr>
        <w:t>sex</w:t>
      </w:r>
      <w:r w:rsidR="0021435C">
        <w:rPr>
          <w:rFonts w:ascii="Times New Roman" w:hAnsi="Times New Roman" w:cs="Times New Roman"/>
        </w:rPr>
        <w:t>=0.029) but there w</w:t>
      </w:r>
      <w:r w:rsidR="00D04E36">
        <w:rPr>
          <w:rFonts w:ascii="Times New Roman" w:hAnsi="Times New Roman" w:cs="Times New Roman"/>
        </w:rPr>
        <w:t>ere</w:t>
      </w:r>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(p</w:t>
      </w:r>
      <w:r w:rsidR="00CD2479">
        <w:rPr>
          <w:rFonts w:ascii="Times New Roman" w:hAnsi="Times New Roman" w:cs="Times New Roman"/>
          <w:vertAlign w:val="subscript"/>
        </w:rPr>
        <w:t>diet</w:t>
      </w:r>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23% lower </w:t>
      </w:r>
      <w:r w:rsidR="00D32691">
        <w:rPr>
          <w:rFonts w:ascii="Times New Roman" w:hAnsi="Times New Roman" w:cs="Times New Roman"/>
        </w:rPr>
        <w:t xml:space="preserve">fasting blood glucose </w:t>
      </w:r>
      <w:r w:rsidR="003C0114">
        <w:rPr>
          <w:rFonts w:ascii="Times New Roman" w:hAnsi="Times New Roman" w:cs="Times New Roman"/>
        </w:rPr>
        <w:t>than</w:t>
      </w:r>
      <w:r w:rsidR="007872A5">
        <w:rPr>
          <w:rFonts w:ascii="Times New Roman" w:hAnsi="Times New Roman" w:cs="Times New Roman"/>
        </w:rPr>
        <w:t xml:space="preserve"> males (p</w:t>
      </w:r>
      <w:r w:rsidR="0066510F">
        <w:rPr>
          <w:rFonts w:ascii="Times New Roman" w:hAnsi="Times New Roman" w:cs="Times New Roman"/>
          <w:vertAlign w:val="subscript"/>
        </w:rPr>
        <w:t>sex</w:t>
      </w:r>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r w:rsidR="003C0114">
        <w:rPr>
          <w:rFonts w:ascii="Times New Roman" w:hAnsi="Times New Roman" w:cs="Times New Roman"/>
        </w:rPr>
        <w:t>p</w:t>
      </w:r>
      <w:r w:rsidR="0066510F">
        <w:rPr>
          <w:rFonts w:ascii="Times New Roman" w:hAnsi="Times New Roman" w:cs="Times New Roman"/>
          <w:vertAlign w:val="subscript"/>
        </w:rPr>
        <w:t>diet</w:t>
      </w:r>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also showed significant </w:t>
      </w:r>
      <w:r w:rsidR="00D04E36">
        <w:rPr>
          <w:rFonts w:ascii="Times New Roman" w:hAnsi="Times New Roman" w:cs="Times New Roman"/>
        </w:rPr>
        <w:t xml:space="preserve">effect </w:t>
      </w:r>
      <w:r w:rsidR="00D32691">
        <w:rPr>
          <w:rFonts w:ascii="Times New Roman" w:hAnsi="Times New Roman" w:cs="Times New Roman"/>
        </w:rPr>
        <w:t xml:space="preserve">of interaction </w:t>
      </w:r>
      <w:r w:rsidR="00BD6ECE">
        <w:rPr>
          <w:rFonts w:ascii="Times New Roman" w:hAnsi="Times New Roman" w:cs="Times New Roman"/>
        </w:rPr>
        <w:t>(p</w:t>
      </w:r>
      <w:r w:rsidR="00552A5B">
        <w:rPr>
          <w:rFonts w:ascii="Times New Roman" w:hAnsi="Times New Roman" w:cs="Times New Roman"/>
          <w:vertAlign w:val="subscript"/>
        </w:rPr>
        <w:t>sex:diet</w:t>
      </w:r>
      <w:r w:rsidR="00BD6ECE">
        <w:rPr>
          <w:rFonts w:ascii="Times New Roman" w:hAnsi="Times New Roman" w:cs="Times New Roman"/>
        </w:rPr>
        <w:t>=0.011</w:t>
      </w:r>
      <w:r w:rsidR="00F55355">
        <w:rPr>
          <w:rFonts w:ascii="Times New Roman" w:hAnsi="Times New Roman" w:cs="Times New Roman"/>
        </w:rPr>
        <w:t xml:space="preserve">), </w:t>
      </w:r>
      <w:r w:rsidR="00D04E36">
        <w:rPr>
          <w:rFonts w:ascii="Times New Roman" w:hAnsi="Times New Roman" w:cs="Times New Roman"/>
        </w:rPr>
        <w:lastRenderedPageBreak/>
        <w:t>al</w:t>
      </w:r>
      <w:r w:rsidR="00F55355">
        <w:rPr>
          <w:rFonts w:ascii="Times New Roman" w:hAnsi="Times New Roman" w:cs="Times New Roman"/>
        </w:rPr>
        <w:t>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w:t>
      </w:r>
      <w:r w:rsidR="00D04E36">
        <w:rPr>
          <w:rFonts w:ascii="Times New Roman" w:hAnsi="Times New Roman" w:cs="Times New Roman"/>
        </w:rPr>
        <w:t xml:space="preserve">an average of </w:t>
      </w:r>
      <w:r w:rsidR="00CA2887">
        <w:rPr>
          <w:rFonts w:ascii="Times New Roman" w:hAnsi="Times New Roman" w:cs="Times New Roman"/>
        </w:rPr>
        <w:t xml:space="preserve">53mg/dL higher glucose than AL males </w:t>
      </w:r>
      <w:r w:rsidR="00D04E36">
        <w:rPr>
          <w:rFonts w:ascii="Times New Roman" w:hAnsi="Times New Roman" w:cs="Times New Roman"/>
        </w:rPr>
        <w:t xml:space="preserve">during the course of the experiment </w:t>
      </w:r>
      <w:r w:rsidR="003D4F95" w:rsidRPr="009D244A">
        <w:rPr>
          <w:rFonts w:ascii="Times New Roman" w:hAnsi="Times New Roman" w:cs="Times New Roman"/>
        </w:rPr>
        <w:t>(</w:t>
      </w:r>
      <w:r w:rsidR="009D244A" w:rsidRPr="009D244A">
        <w:rPr>
          <w:rFonts w:ascii="Times New Roman" w:hAnsi="Times New Roman" w:cs="Times New Roman"/>
        </w:rPr>
        <w:t>p</w:t>
      </w:r>
      <w:r w:rsidR="00552A5B">
        <w:rPr>
          <w:rFonts w:ascii="Times New Roman" w:hAnsi="Times New Roman" w:cs="Times New Roman"/>
          <w:vertAlign w:val="subscript"/>
        </w:rPr>
        <w:t>diet</w:t>
      </w:r>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w:t>
      </w:r>
      <w:r w:rsidR="00D04E36">
        <w:rPr>
          <w:rFonts w:ascii="Times New Roman" w:hAnsi="Times New Roman" w:cs="Times New Roman"/>
        </w:rPr>
        <w:t xml:space="preserve">female </w:t>
      </w:r>
      <w:r w:rsidR="00CA2887">
        <w:rPr>
          <w:rFonts w:ascii="Times New Roman" w:hAnsi="Times New Roman" w:cs="Times New Roman"/>
        </w:rPr>
        <w:t xml:space="preserve">eTRF </w:t>
      </w:r>
      <w:r w:rsidR="00F55355">
        <w:rPr>
          <w:rFonts w:ascii="Times New Roman" w:hAnsi="Times New Roman" w:cs="Times New Roman"/>
        </w:rPr>
        <w:t>offspring</w:t>
      </w:r>
      <w:r w:rsidR="00CA2887">
        <w:rPr>
          <w:rFonts w:ascii="Times New Roman" w:hAnsi="Times New Roman" w:cs="Times New Roman"/>
        </w:rPr>
        <w:t xml:space="preserve">,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r w:rsidR="009D244A">
        <w:rPr>
          <w:rFonts w:ascii="Times New Roman" w:hAnsi="Times New Roman" w:cs="Times New Roman"/>
        </w:rPr>
        <w:t>p</w:t>
      </w:r>
      <w:r w:rsidR="00552A5B" w:rsidRPr="00552A5B">
        <w:rPr>
          <w:rFonts w:ascii="Times New Roman" w:hAnsi="Times New Roman" w:cs="Times New Roman"/>
          <w:vertAlign w:val="subscript"/>
        </w:rPr>
        <w:t>diet</w:t>
      </w:r>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7263F7">
        <w:rPr>
          <w:rFonts w:ascii="Times New Roman" w:hAnsi="Times New Roman" w:cs="Times New Roman"/>
        </w:rPr>
        <w:t>showed interaction</w:t>
      </w:r>
      <w:r w:rsidR="00F55355">
        <w:rPr>
          <w:rFonts w:ascii="Times New Roman" w:hAnsi="Times New Roman" w:cs="Times New Roman"/>
        </w:rPr>
        <w:t xml:space="preserve"> between </w:t>
      </w:r>
      <w:r w:rsidR="007263F7">
        <w:rPr>
          <w:rFonts w:ascii="Times New Roman" w:hAnsi="Times New Roman" w:cs="Times New Roman"/>
        </w:rPr>
        <w:t xml:space="preserve">effects of </w:t>
      </w:r>
      <w:r w:rsidR="00F55355">
        <w:rPr>
          <w:rFonts w:ascii="Times New Roman" w:hAnsi="Times New Roman" w:cs="Times New Roman"/>
        </w:rPr>
        <w:t>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(p</w:t>
      </w:r>
      <w:r w:rsidR="0054727D">
        <w:rPr>
          <w:rFonts w:ascii="Times New Roman" w:hAnsi="Times New Roman" w:cs="Times New Roman"/>
          <w:vertAlign w:val="subscript"/>
        </w:rPr>
        <w:t>sex:diet</w:t>
      </w:r>
      <w:r w:rsidR="0054727D">
        <w:rPr>
          <w:rFonts w:ascii="Times New Roman" w:hAnsi="Times New Roman" w:cs="Times New Roman"/>
        </w:rPr>
        <w:t>&lt;0.0001</w:t>
      </w:r>
      <w:r w:rsidR="00F55355">
        <w:rPr>
          <w:rFonts w:ascii="Times New Roman" w:hAnsi="Times New Roman" w:cs="Times New Roman"/>
        </w:rPr>
        <w:t>)</w:t>
      </w:r>
      <w:r w:rsidR="00D32691">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(p</w:t>
      </w:r>
      <w:r w:rsidR="0054727D">
        <w:rPr>
          <w:rFonts w:ascii="Times New Roman" w:hAnsi="Times New Roman" w:cs="Times New Roman"/>
          <w:vertAlign w:val="subscript"/>
        </w:rPr>
        <w:t>diet</w:t>
      </w:r>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(p</w:t>
      </w:r>
      <w:r w:rsidR="0054727D">
        <w:rPr>
          <w:rFonts w:ascii="Times New Roman" w:hAnsi="Times New Roman" w:cs="Times New Roman"/>
          <w:vertAlign w:val="subscript"/>
        </w:rPr>
        <w:t>diet</w:t>
      </w:r>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35406F">
        <w:rPr>
          <w:rFonts w:ascii="Times New Roman" w:hAnsi="Times New Roman" w:cs="Times New Roman"/>
        </w:rPr>
        <w:t xml:space="preserve">causes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 xml:space="preserve">Given that we cannot explain glucose intolerance in males via reduced insulin sensitivity, we </w:t>
      </w:r>
      <w:r w:rsidR="00D04E36">
        <w:rPr>
          <w:rFonts w:ascii="Times New Roman" w:hAnsi="Times New Roman" w:cs="Times New Roman"/>
        </w:rPr>
        <w:t xml:space="preserve">next </w:t>
      </w:r>
      <w:r w:rsidR="00F55355">
        <w:rPr>
          <w:rFonts w:ascii="Times New Roman" w:hAnsi="Times New Roman" w:cs="Times New Roman"/>
        </w:rPr>
        <w:t>evaluated insulin secretion.</w:t>
      </w:r>
    </w:p>
    <w:p w14:paraId="2D3F284B" w14:textId="50EE2BFB" w:rsidR="00FB7F5A" w:rsidRDefault="00494993" w:rsidP="00D01B0E">
      <w:pPr>
        <w:spacing w:line="480" w:lineRule="auto"/>
        <w:ind w:firstLine="720"/>
        <w:rPr>
          <w:rFonts w:ascii="Times New Roman" w:hAnsi="Times New Roman" w:cs="Times New Roman"/>
        </w:rPr>
      </w:pPr>
      <w:ins w:id="297" w:author="Molly Mulcahy" w:date="2022-07-15T16:12:00Z">
        <w:r>
          <w:rPr>
            <w:rFonts w:ascii="Times New Roman" w:hAnsi="Times New Roman" w:cs="Times New Roman"/>
          </w:rPr>
          <w:t>After noticing a consistent trend in both co</w:t>
        </w:r>
      </w:ins>
      <w:ins w:id="298" w:author="Molly Mulcahy" w:date="2022-07-15T16:13:00Z">
        <w:r>
          <w:rPr>
            <w:rFonts w:ascii="Times New Roman" w:hAnsi="Times New Roman" w:cs="Times New Roman"/>
          </w:rPr>
          <w:t xml:space="preserve">horts of </w:t>
        </w:r>
      </w:ins>
      <w:ins w:id="299" w:author="Molly Mulcahy" w:date="2022-07-15T16:14:00Z">
        <w:r>
          <w:rPr>
            <w:rFonts w:ascii="Times New Roman" w:hAnsi="Times New Roman" w:cs="Times New Roman"/>
          </w:rPr>
          <w:t xml:space="preserve">eTRF </w:t>
        </w:r>
      </w:ins>
      <w:ins w:id="300" w:author="Molly Mulcahy" w:date="2022-07-15T16:12:00Z">
        <w:r>
          <w:rPr>
            <w:rFonts w:ascii="Times New Roman" w:hAnsi="Times New Roman" w:cs="Times New Roman"/>
          </w:rPr>
          <w:t xml:space="preserve">males developing glucose intolerance after HFHS diet exposure, we </w:t>
        </w:r>
      </w:ins>
      <w:ins w:id="301" w:author="Molly Mulcahy" w:date="2022-07-15T16:14:00Z">
        <w:r>
          <w:rPr>
            <w:rFonts w:ascii="Times New Roman" w:hAnsi="Times New Roman" w:cs="Times New Roman"/>
          </w:rPr>
          <w:t xml:space="preserve">sought to assess cohort 2 more closely for </w:t>
        </w:r>
      </w:ins>
      <w:del w:id="302" w:author="Molly Mulcahy" w:date="2022-07-15T16:14:00Z">
        <w:r w:rsidR="00F55355" w:rsidDel="00494993">
          <w:rPr>
            <w:rFonts w:ascii="Times New Roman" w:hAnsi="Times New Roman" w:cs="Times New Roman"/>
          </w:rPr>
          <w:delText>To test for</w:delText>
        </w:r>
        <w:r w:rsidR="007641AB" w:rsidDel="00494993">
          <w:rPr>
            <w:rFonts w:ascii="Times New Roman" w:hAnsi="Times New Roman" w:cs="Times New Roman"/>
          </w:rPr>
          <w:delText xml:space="preserve"> </w:delText>
        </w:r>
      </w:del>
      <w:r w:rsidR="009A784F">
        <w:rPr>
          <w:rFonts w:ascii="Times New Roman" w:hAnsi="Times New Roman" w:cs="Times New Roman"/>
        </w:rPr>
        <w:t xml:space="preserve">insulin secretion </w:t>
      </w:r>
      <w:r w:rsidR="00A84EE6">
        <w:rPr>
          <w:rFonts w:ascii="Times New Roman" w:hAnsi="Times New Roman" w:cs="Times New Roman"/>
        </w:rPr>
        <w:t>defects,</w:t>
      </w:r>
      <w:r w:rsidR="009A784F">
        <w:rPr>
          <w:rFonts w:ascii="Times New Roman" w:hAnsi="Times New Roman" w:cs="Times New Roman"/>
        </w:rPr>
        <w:t xml:space="preserve"> </w:t>
      </w:r>
      <w:del w:id="303" w:author="Molly Mulcahy" w:date="2022-07-15T16:14:00Z">
        <w:r w:rsidR="00F55355" w:rsidDel="00494993">
          <w:rPr>
            <w:rFonts w:ascii="Times New Roman" w:hAnsi="Times New Roman" w:cs="Times New Roman"/>
          </w:rPr>
          <w:delText xml:space="preserve">we conducted </w:delText>
        </w:r>
        <w:r w:rsidR="009A784F" w:rsidDel="00494993">
          <w:rPr>
            <w:rFonts w:ascii="Times New Roman" w:hAnsi="Times New Roman" w:cs="Times New Roman"/>
          </w:rPr>
          <w:delText>an</w:delText>
        </w:r>
      </w:del>
      <w:ins w:id="304" w:author="Molly Mulcahy" w:date="2022-07-15T16:14:00Z">
        <w:r>
          <w:rPr>
            <w:rFonts w:ascii="Times New Roman" w:hAnsi="Times New Roman" w:cs="Times New Roman"/>
          </w:rPr>
          <w:t>via an</w:t>
        </w:r>
      </w:ins>
      <w:r w:rsidR="009A784F">
        <w:rPr>
          <w:rFonts w:ascii="Times New Roman" w:hAnsi="Times New Roman" w:cs="Times New Roman"/>
        </w:rPr>
        <w:t xml:space="preserve">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sidR="00F55355">
        <w:rPr>
          <w:rFonts w:ascii="Times New Roman" w:hAnsi="Times New Roman" w:cs="Times New Roman"/>
        </w:rPr>
        <w:t xml:space="preserve"> (</w:t>
      </w:r>
      <w:r w:rsidR="00FB7F5A">
        <w:rPr>
          <w:rFonts w:ascii="Times New Roman" w:hAnsi="Times New Roman" w:cs="Times New Roman"/>
        </w:rPr>
        <w:t>p</w:t>
      </w:r>
      <w:r w:rsidR="00FB7F5A">
        <w:rPr>
          <w:rFonts w:ascii="Times New Roman" w:hAnsi="Times New Roman" w:cs="Times New Roman"/>
          <w:vertAlign w:val="subscript"/>
        </w:rPr>
        <w:t>sex</w:t>
      </w:r>
      <w:r w:rsidR="00FB7F5A">
        <w:rPr>
          <w:rFonts w:ascii="Times New Roman" w:hAnsi="Times New Roman" w:cs="Times New Roman"/>
        </w:rPr>
        <w:t>&lt;0.0001</w:t>
      </w:r>
      <w:r w:rsidR="00FB7F5A" w:rsidRPr="007263F7">
        <w:rPr>
          <w:rFonts w:ascii="Times New Roman" w:hAnsi="Times New Roman" w:cs="Times New Roman"/>
        </w:rPr>
        <w:t xml:space="preserve">). There </w:t>
      </w:r>
      <w:r w:rsidR="00344222" w:rsidRPr="007263F7">
        <w:rPr>
          <w:rFonts w:ascii="Times New Roman" w:hAnsi="Times New Roman" w:cs="Times New Roman"/>
        </w:rPr>
        <w:t>was a non-significant</w:t>
      </w:r>
      <w:r w:rsidR="00FB7F5A" w:rsidRPr="007263F7">
        <w:rPr>
          <w:rFonts w:ascii="Times New Roman" w:hAnsi="Times New Roman" w:cs="Times New Roman"/>
        </w:rPr>
        <w:t xml:space="preserve"> </w:t>
      </w:r>
      <w:r w:rsidR="00344222" w:rsidRPr="007263F7">
        <w:rPr>
          <w:rFonts w:ascii="Times New Roman" w:hAnsi="Times New Roman" w:cs="Times New Roman"/>
        </w:rPr>
        <w:t xml:space="preserve">trend toward </w:t>
      </w:r>
      <w:r w:rsidR="00FB7F5A" w:rsidRPr="007263F7">
        <w:rPr>
          <w:rFonts w:ascii="Times New Roman" w:hAnsi="Times New Roman" w:cs="Times New Roman"/>
        </w:rPr>
        <w:t>lower</w:t>
      </w:r>
      <w:r w:rsidR="00344222" w:rsidRPr="007263F7">
        <w:rPr>
          <w:rFonts w:ascii="Times New Roman" w:hAnsi="Times New Roman" w:cs="Times New Roman"/>
        </w:rPr>
        <w:t xml:space="preserve"> </w:t>
      </w:r>
      <w:r w:rsidR="00FB7F5A" w:rsidRPr="007263F7">
        <w:rPr>
          <w:rFonts w:ascii="Times New Roman" w:hAnsi="Times New Roman" w:cs="Times New Roman"/>
        </w:rPr>
        <w:t xml:space="preserve">insulin levels in eTRF </w:t>
      </w:r>
      <w:r w:rsidR="00344222" w:rsidRPr="007263F7">
        <w:rPr>
          <w:rFonts w:ascii="Times New Roman" w:hAnsi="Times New Roman" w:cs="Times New Roman"/>
        </w:rPr>
        <w:t xml:space="preserve">compared to AL </w:t>
      </w:r>
      <w:r w:rsidR="00FB7F5A" w:rsidRPr="007263F7">
        <w:rPr>
          <w:rFonts w:ascii="Times New Roman" w:hAnsi="Times New Roman" w:cs="Times New Roman"/>
        </w:rPr>
        <w:t xml:space="preserve">offspring </w:t>
      </w:r>
      <w:r w:rsidR="00D011B5" w:rsidRPr="007263F7">
        <w:rPr>
          <w:rFonts w:ascii="Times New Roman" w:hAnsi="Times New Roman" w:cs="Times New Roman"/>
        </w:rPr>
        <w:t xml:space="preserve">of </w:t>
      </w:r>
      <w:r w:rsidR="00FB7F5A" w:rsidRPr="007263F7">
        <w:rPr>
          <w:rFonts w:ascii="Times New Roman" w:hAnsi="Times New Roman" w:cs="Times New Roman"/>
        </w:rPr>
        <w:t>both sexes (p</w:t>
      </w:r>
      <w:r w:rsidR="00FB7F5A" w:rsidRPr="007263F7">
        <w:rPr>
          <w:rFonts w:ascii="Times New Roman" w:hAnsi="Times New Roman" w:cs="Times New Roman"/>
          <w:vertAlign w:val="subscript"/>
        </w:rPr>
        <w:t>diet</w:t>
      </w:r>
      <w:r w:rsidR="00FB7F5A" w:rsidRPr="007263F7">
        <w:rPr>
          <w:rFonts w:ascii="Times New Roman" w:hAnsi="Times New Roman" w:cs="Times New Roman"/>
        </w:rPr>
        <w:t>=0.071).</w:t>
      </w:r>
      <w:r w:rsidR="00FB7F5A">
        <w:rPr>
          <w:rFonts w:ascii="Times New Roman" w:hAnsi="Times New Roman" w:cs="Times New Roman"/>
        </w:rPr>
        <w:t xml:space="preserve"> Females had similar increases in insulin in response to glucose injection, 139% in AL versus 137% eTRF. Male AL offspring had </w:t>
      </w:r>
      <w:r w:rsidR="00227266">
        <w:rPr>
          <w:rFonts w:ascii="Times New Roman" w:hAnsi="Times New Roman" w:cs="Times New Roman"/>
        </w:rPr>
        <w:t xml:space="preserve">a </w:t>
      </w:r>
      <w:r w:rsidR="00FB7F5A">
        <w:rPr>
          <w:rFonts w:ascii="Times New Roman" w:hAnsi="Times New Roman" w:cs="Times New Roman"/>
        </w:rPr>
        <w:t xml:space="preserve">48% increase in insulin whereas this was </w:t>
      </w:r>
      <w:r w:rsidR="00D04E36">
        <w:rPr>
          <w:rFonts w:ascii="Times New Roman" w:hAnsi="Times New Roman" w:cs="Times New Roman"/>
        </w:rPr>
        <w:t xml:space="preserve">just </w:t>
      </w:r>
      <w:r w:rsidR="00FB7F5A">
        <w:rPr>
          <w:rFonts w:ascii="Times New Roman" w:hAnsi="Times New Roman" w:cs="Times New Roman"/>
        </w:rPr>
        <w:t xml:space="preserve">an 18% increase for eTRF males. </w:t>
      </w:r>
      <w:r w:rsidR="00D011B5">
        <w:rPr>
          <w:rFonts w:ascii="Times New Roman" w:hAnsi="Times New Roman" w:cs="Times New Roman"/>
        </w:rPr>
        <w:t>T</w:t>
      </w:r>
      <w:r w:rsidR="00FB7F5A">
        <w:rPr>
          <w:rFonts w:ascii="Times New Roman" w:hAnsi="Times New Roman" w:cs="Times New Roman"/>
        </w:rPr>
        <w:t>he</w:t>
      </w:r>
      <w:r w:rsidR="00A84EE6">
        <w:rPr>
          <w:rFonts w:ascii="Times New Roman" w:hAnsi="Times New Roman" w:cs="Times New Roman"/>
        </w:rPr>
        <w:t>re was no i</w:t>
      </w:r>
      <w:r w:rsidR="00FB7F5A">
        <w:rPr>
          <w:rFonts w:ascii="Times New Roman" w:hAnsi="Times New Roman" w:cs="Times New Roman"/>
        </w:rPr>
        <w:t>nteraction between sex and maternal restriction (p</w:t>
      </w:r>
      <w:r w:rsidR="00FB7F5A" w:rsidRPr="0054727D">
        <w:rPr>
          <w:rFonts w:ascii="Times New Roman" w:hAnsi="Times New Roman" w:cs="Times New Roman"/>
          <w:vertAlign w:val="subscript"/>
        </w:rPr>
        <w:t>sex:diet</w:t>
      </w:r>
      <w:r w:rsidR="00FB7F5A">
        <w:rPr>
          <w:rFonts w:ascii="Times New Roman" w:hAnsi="Times New Roman" w:cs="Times New Roman"/>
        </w:rPr>
        <w:t>=0.064)</w:t>
      </w:r>
      <w:r w:rsidR="00344222">
        <w:rPr>
          <w:rFonts w:ascii="Times New Roman" w:hAnsi="Times New Roman" w:cs="Times New Roman"/>
        </w:rPr>
        <w:t>. Females have 94% greater fold-change insulin secretion in response to glucose challenge than male offspring (p</w:t>
      </w:r>
      <w:r w:rsidR="00344222">
        <w:rPr>
          <w:rFonts w:ascii="Times New Roman" w:hAnsi="Times New Roman" w:cs="Times New Roman"/>
          <w:vertAlign w:val="subscript"/>
        </w:rPr>
        <w:t>sex</w:t>
      </w:r>
      <w:r w:rsidR="00344222">
        <w:rPr>
          <w:rFonts w:ascii="Times New Roman" w:hAnsi="Times New Roman" w:cs="Times New Roman"/>
        </w:rPr>
        <w:t xml:space="preserve">=0.0027) and there is no impact of maternal restriction (p=0.85, </w:t>
      </w:r>
      <w:r w:rsidR="00344222" w:rsidRPr="00344222">
        <w:rPr>
          <w:rFonts w:ascii="Times New Roman" w:hAnsi="Times New Roman" w:cs="Times New Roman"/>
          <w:b/>
          <w:bCs/>
        </w:rPr>
        <w:t>Figure 3K</w:t>
      </w:r>
      <w:r w:rsidR="00344222">
        <w:rPr>
          <w:rFonts w:ascii="Times New Roman" w:hAnsi="Times New Roman" w:cs="Times New Roman"/>
        </w:rPr>
        <w:t xml:space="preserve">). Although not conclusive, </w:t>
      </w:r>
      <w:commentRangeStart w:id="305"/>
      <w:r w:rsidR="00344222">
        <w:rPr>
          <w:rFonts w:ascii="Times New Roman" w:hAnsi="Times New Roman" w:cs="Times New Roman"/>
        </w:rPr>
        <w:t>the</w:t>
      </w:r>
      <w:r w:rsidR="00C31A50">
        <w:rPr>
          <w:rFonts w:ascii="Times New Roman" w:hAnsi="Times New Roman" w:cs="Times New Roman"/>
        </w:rPr>
        <w:t xml:space="preserv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after HF</w:t>
      </w:r>
      <w:r w:rsidR="003D0BD4">
        <w:rPr>
          <w:rFonts w:ascii="Times New Roman" w:hAnsi="Times New Roman" w:cs="Times New Roman"/>
        </w:rPr>
        <w:t>HS</w:t>
      </w:r>
      <w:r w:rsidR="001F07C5">
        <w:rPr>
          <w:rFonts w:ascii="Times New Roman" w:hAnsi="Times New Roman" w:cs="Times New Roman"/>
        </w:rPr>
        <w:t xml:space="preserve">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commentRangeEnd w:id="305"/>
      <w:r w:rsidR="0008750F">
        <w:rPr>
          <w:rStyle w:val="CommentReference"/>
        </w:rPr>
        <w:commentReference w:id="305"/>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06138D">
      <w:pPr>
        <w:pStyle w:val="Heading1"/>
      </w:pPr>
      <w:r w:rsidRPr="00616AD3">
        <w:lastRenderedPageBreak/>
        <w:t>Discussion</w:t>
      </w:r>
    </w:p>
    <w:p w14:paraId="46DBA802" w14:textId="3C50F72B" w:rsidR="00B42E04" w:rsidRPr="009D039A" w:rsidDel="001419B8" w:rsidRDefault="00C72A22" w:rsidP="009D039A">
      <w:pPr>
        <w:spacing w:line="480" w:lineRule="auto"/>
        <w:ind w:firstLine="720"/>
        <w:rPr>
          <w:del w:id="306" w:author="Molly Mulcahy" w:date="2022-07-21T03:52:00Z"/>
          <w:rFonts w:ascii="Times New Roman" w:hAnsi="Times New Roman" w:cs="Times New Roman"/>
        </w:rPr>
      </w:pPr>
      <w:r>
        <w:rPr>
          <w:rFonts w:ascii="Times New Roman" w:hAnsi="Times New Roman" w:cs="Times New Roman"/>
        </w:rPr>
        <w:t xml:space="preserve">This study is the </w:t>
      </w:r>
      <w:ins w:id="307" w:author="Molly Mulcahy" w:date="2022-06-29T13:23:00Z">
        <w:r w:rsidR="008A2448">
          <w:rPr>
            <w:rFonts w:ascii="Times New Roman" w:hAnsi="Times New Roman" w:cs="Times New Roman"/>
          </w:rPr>
          <w:t>second</w:t>
        </w:r>
      </w:ins>
      <w:del w:id="308" w:author="Molly Mulcahy" w:date="2022-06-29T13:23:00Z">
        <w:r w:rsidDel="008A2448">
          <w:rPr>
            <w:rFonts w:ascii="Times New Roman" w:hAnsi="Times New Roman" w:cs="Times New Roman"/>
          </w:rPr>
          <w:delText>first</w:delText>
        </w:r>
      </w:del>
      <w:r>
        <w:rPr>
          <w:rFonts w:ascii="Times New Roman" w:hAnsi="Times New Roman" w:cs="Times New Roman"/>
        </w:rPr>
        <w:t xml:space="preserve">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w:t>
      </w:r>
      <w:r w:rsidR="00D254F7">
        <w:rPr>
          <w:rFonts w:ascii="Times New Roman" w:hAnsi="Times New Roman" w:cs="Times New Roman"/>
        </w:rPr>
        <w:t xml:space="preserve">health </w:t>
      </w:r>
      <w:ins w:id="309" w:author="Molly Mulcahy" w:date="2022-06-29T13:24:00Z">
        <w:r w:rsidR="008A2448">
          <w:rPr>
            <w:rFonts w:ascii="Times New Roman" w:hAnsi="Times New Roman" w:cs="Times New Roman"/>
          </w:rPr>
          <w:t>and the first to describe</w:t>
        </w:r>
      </w:ins>
      <w:del w:id="310" w:author="Molly Mulcahy" w:date="2022-06-29T13:12:00Z">
        <w:r w:rsidDel="00AF354C">
          <w:rPr>
            <w:rFonts w:ascii="Times New Roman" w:hAnsi="Times New Roman" w:cs="Times New Roman"/>
          </w:rPr>
          <w:delText xml:space="preserve">and </w:delText>
        </w:r>
      </w:del>
      <w:ins w:id="311" w:author="Molly Mulcahy" w:date="2022-06-29T13:12:00Z">
        <w:r w:rsidR="00AF354C">
          <w:rPr>
            <w:rFonts w:ascii="Times New Roman" w:hAnsi="Times New Roman" w:cs="Times New Roman"/>
          </w:rPr>
          <w:t xml:space="preserve"> </w:t>
        </w:r>
      </w:ins>
      <w:r w:rsidR="00761E49">
        <w:rPr>
          <w:rFonts w:ascii="Times New Roman" w:hAnsi="Times New Roman" w:cs="Times New Roman"/>
        </w:rPr>
        <w:t>the</w:t>
      </w:r>
      <w:r w:rsidR="00D254F7">
        <w:rPr>
          <w:rFonts w:ascii="Times New Roman" w:hAnsi="Times New Roman" w:cs="Times New Roman"/>
        </w:rPr>
        <w:t>ir</w:t>
      </w:r>
      <w:r w:rsidR="00761E49">
        <w:rPr>
          <w:rFonts w:ascii="Times New Roman" w:hAnsi="Times New Roman" w:cs="Times New Roman"/>
        </w:rPr>
        <w:t xml:space="preserve"> </w:t>
      </w:r>
      <w:r>
        <w:rPr>
          <w:rFonts w:ascii="Times New Roman" w:hAnsi="Times New Roman" w:cs="Times New Roman"/>
        </w:rPr>
        <w:t xml:space="preserve">response to </w:t>
      </w:r>
      <w:r w:rsidR="00882D53">
        <w:rPr>
          <w:rFonts w:ascii="Times New Roman" w:hAnsi="Times New Roman" w:cs="Times New Roman"/>
        </w:rPr>
        <w:t>a high fat, high sucrose diet</w:t>
      </w:r>
      <w:r>
        <w:rPr>
          <w:rFonts w:ascii="Times New Roman" w:hAnsi="Times New Roman" w:cs="Times New Roman"/>
        </w:rPr>
        <w:t xml:space="preserve"> challenge</w:t>
      </w:r>
      <w:ins w:id="312" w:author="Molly Mulcahy" w:date="2022-06-30T13:53:00Z">
        <w:r w:rsidR="00B95D5C">
          <w:rPr>
            <w:rFonts w:ascii="Times New Roman" w:hAnsi="Times New Roman" w:cs="Times New Roman"/>
          </w:rPr>
          <w:t xml:space="preserve"> </w:t>
        </w:r>
      </w:ins>
      <w:ins w:id="313" w:author="Molly Mulcahy" w:date="2022-07-21T03:50:00Z">
        <w:r w:rsidR="001C2FF5">
          <w:rPr>
            <w:rFonts w:ascii="Times New Roman" w:hAnsi="Times New Roman" w:cs="Times New Roman"/>
          </w:rPr>
          <w:t>during</w:t>
        </w:r>
      </w:ins>
      <w:ins w:id="314" w:author="Molly Mulcahy" w:date="2022-06-30T13:53:00Z">
        <w:r w:rsidR="00B95D5C">
          <w:rPr>
            <w:rFonts w:ascii="Times New Roman" w:hAnsi="Times New Roman" w:cs="Times New Roman"/>
          </w:rPr>
          <w:t xml:space="preserve"> adulthood</w:t>
        </w:r>
      </w:ins>
      <w:r>
        <w:rPr>
          <w:rFonts w:ascii="Times New Roman" w:hAnsi="Times New Roman" w:cs="Times New Roman"/>
        </w:rPr>
        <w:t xml:space="preserve">. </w:t>
      </w:r>
      <w:ins w:id="315" w:author="Molly Mulcahy" w:date="2022-06-29T13:13:00Z">
        <w:r w:rsidR="00346787">
          <w:rPr>
            <w:rFonts w:ascii="Times New Roman" w:hAnsi="Times New Roman" w:cs="Times New Roman"/>
          </w:rPr>
          <w:t xml:space="preserve">We find minimal effects associated with </w:t>
        </w:r>
      </w:ins>
      <w:ins w:id="316" w:author="Molly Mulcahy" w:date="2022-06-29T13:14:00Z">
        <w:r w:rsidR="00346787">
          <w:rPr>
            <w:rFonts w:ascii="Times New Roman" w:hAnsi="Times New Roman" w:cs="Times New Roman"/>
          </w:rPr>
          <w:t>e</w:t>
        </w:r>
      </w:ins>
      <w:ins w:id="317" w:author="Molly Mulcahy" w:date="2022-06-29T13:13:00Z">
        <w:r w:rsidR="00346787">
          <w:rPr>
            <w:rFonts w:ascii="Times New Roman" w:hAnsi="Times New Roman" w:cs="Times New Roman"/>
          </w:rPr>
          <w:t xml:space="preserve">TRF during gestation while male and female offspring are consuming a chow diet. </w:t>
        </w:r>
      </w:ins>
      <w:del w:id="318" w:author="Molly Mulcahy" w:date="2022-06-29T13:13:00Z">
        <w:r w:rsidDel="00346787">
          <w:rPr>
            <w:rFonts w:ascii="Times New Roman" w:hAnsi="Times New Roman" w:cs="Times New Roman"/>
          </w:rPr>
          <w:delText xml:space="preserve">We </w:delText>
        </w:r>
        <w:r w:rsidR="00151682" w:rsidDel="00346787">
          <w:rPr>
            <w:rFonts w:ascii="Times New Roman" w:hAnsi="Times New Roman" w:cs="Times New Roman"/>
          </w:rPr>
          <w:delText>find</w:delText>
        </w:r>
      </w:del>
      <w:ins w:id="319" w:author="Molly Mulcahy" w:date="2022-06-29T13:13:00Z">
        <w:r w:rsidR="00346787">
          <w:rPr>
            <w:rFonts w:ascii="Times New Roman" w:hAnsi="Times New Roman" w:cs="Times New Roman"/>
          </w:rPr>
          <w:t xml:space="preserve">However, </w:t>
        </w:r>
      </w:ins>
      <w:ins w:id="320" w:author="Molly Mulcahy" w:date="2022-06-29T13:14:00Z">
        <w:r w:rsidR="00346787">
          <w:rPr>
            <w:rFonts w:ascii="Times New Roman" w:hAnsi="Times New Roman" w:cs="Times New Roman"/>
          </w:rPr>
          <w:t xml:space="preserve">after prolonged </w:t>
        </w:r>
      </w:ins>
      <w:ins w:id="321" w:author="Molly Mulcahy" w:date="2022-06-29T13:13:00Z">
        <w:r w:rsidR="00346787">
          <w:rPr>
            <w:rFonts w:ascii="Times New Roman" w:hAnsi="Times New Roman" w:cs="Times New Roman"/>
          </w:rPr>
          <w:t>HFHS</w:t>
        </w:r>
      </w:ins>
      <w:ins w:id="322" w:author="Molly Mulcahy" w:date="2022-06-29T13:14:00Z">
        <w:r w:rsidR="00346787">
          <w:rPr>
            <w:rFonts w:ascii="Times New Roman" w:hAnsi="Times New Roman" w:cs="Times New Roman"/>
          </w:rPr>
          <w:t xml:space="preserve"> diet feeding, there are</w:t>
        </w:r>
      </w:ins>
      <w:r>
        <w:rPr>
          <w:rFonts w:ascii="Times New Roman" w:hAnsi="Times New Roman" w:cs="Times New Roman"/>
        </w:rPr>
        <w:t xml:space="preserve"> </w:t>
      </w:r>
      <w:del w:id="323" w:author="Molly Mulcahy" w:date="2022-07-20T01:08:00Z">
        <w:r w:rsidR="00F13664" w:rsidDel="00E263B5">
          <w:rPr>
            <w:rFonts w:ascii="Times New Roman" w:hAnsi="Times New Roman" w:cs="Times New Roman"/>
          </w:rPr>
          <w:delText xml:space="preserve">significant </w:delText>
        </w:r>
      </w:del>
      <w:r>
        <w:rPr>
          <w:rFonts w:ascii="Times New Roman" w:hAnsi="Times New Roman" w:cs="Times New Roman"/>
        </w:rPr>
        <w:t>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tolerance</w:t>
      </w:r>
      <w:r>
        <w:rPr>
          <w:rFonts w:ascii="Times New Roman" w:hAnsi="Times New Roman" w:cs="Times New Roman"/>
        </w:rPr>
        <w:t xml:space="preserve"> </w:t>
      </w:r>
      <w:del w:id="324" w:author="Molly Mulcahy" w:date="2022-06-29T13:14:00Z">
        <w:r w:rsidR="009D039A" w:rsidDel="00346787">
          <w:rPr>
            <w:rFonts w:ascii="Times New Roman" w:hAnsi="Times New Roman" w:cs="Times New Roman"/>
          </w:rPr>
          <w:delText>are</w:delText>
        </w:r>
        <w:r w:rsidDel="00346787">
          <w:rPr>
            <w:rFonts w:ascii="Times New Roman" w:hAnsi="Times New Roman" w:cs="Times New Roman"/>
          </w:rPr>
          <w:delText xml:space="preserve"> </w:delText>
        </w:r>
        <w:r w:rsidR="00151682" w:rsidDel="00346787">
          <w:rPr>
            <w:rFonts w:ascii="Times New Roman" w:hAnsi="Times New Roman" w:cs="Times New Roman"/>
          </w:rPr>
          <w:delText xml:space="preserve">present </w:delText>
        </w:r>
      </w:del>
      <w:r w:rsidR="00151682">
        <w:rPr>
          <w:rFonts w:ascii="Times New Roman" w:hAnsi="Times New Roman" w:cs="Times New Roman"/>
        </w:rPr>
        <w:t>only</w:t>
      </w:r>
      <w:r w:rsidR="00B42E04">
        <w:rPr>
          <w:rFonts w:ascii="Times New Roman" w:hAnsi="Times New Roman" w:cs="Times New Roman"/>
        </w:rPr>
        <w:t xml:space="preserve"> </w:t>
      </w:r>
      <w:r>
        <w:rPr>
          <w:rFonts w:ascii="Times New Roman" w:hAnsi="Times New Roman" w:cs="Times New Roman"/>
        </w:rPr>
        <w:t xml:space="preserve">in </w:t>
      </w:r>
      <w:r w:rsidR="00F13664">
        <w:rPr>
          <w:rFonts w:ascii="Times New Roman" w:hAnsi="Times New Roman" w:cs="Times New Roman"/>
        </w:rPr>
        <w:t>adult male</w:t>
      </w:r>
      <w:ins w:id="325" w:author="Molly Mulcahy" w:date="2022-06-30T13:59:00Z">
        <w:r w:rsidR="00133D7D">
          <w:rPr>
            <w:rFonts w:ascii="Times New Roman" w:hAnsi="Times New Roman" w:cs="Times New Roman"/>
          </w:rPr>
          <w:t xml:space="preserve"> progeny</w:t>
        </w:r>
      </w:ins>
      <w:del w:id="326" w:author="Molly Mulcahy" w:date="2022-06-29T13:14:00Z">
        <w:r w:rsidR="00F13664" w:rsidDel="00346787">
          <w:rPr>
            <w:rFonts w:ascii="Times New Roman" w:hAnsi="Times New Roman" w:cs="Times New Roman"/>
          </w:rPr>
          <w:delText xml:space="preserve"> offspring</w:delText>
        </w:r>
        <w:r w:rsidDel="00346787">
          <w:rPr>
            <w:rFonts w:ascii="Times New Roman" w:hAnsi="Times New Roman" w:cs="Times New Roman"/>
          </w:rPr>
          <w:delText xml:space="preserve"> </w:delText>
        </w:r>
        <w:r w:rsidR="00344222" w:rsidDel="00346787">
          <w:rPr>
            <w:rFonts w:ascii="Times New Roman" w:hAnsi="Times New Roman" w:cs="Times New Roman"/>
          </w:rPr>
          <w:delText>when</w:delText>
        </w:r>
        <w:r w:rsidDel="00346787">
          <w:rPr>
            <w:rFonts w:ascii="Times New Roman" w:hAnsi="Times New Roman" w:cs="Times New Roman"/>
          </w:rPr>
          <w:delText xml:space="preserve"> </w:delText>
        </w:r>
        <w:r w:rsidR="00D860A7" w:rsidDel="00346787">
          <w:rPr>
            <w:rFonts w:ascii="Times New Roman" w:hAnsi="Times New Roman" w:cs="Times New Roman"/>
          </w:rPr>
          <w:delText>exposed to long</w:delText>
        </w:r>
        <w:r w:rsidR="00593454" w:rsidDel="00346787">
          <w:rPr>
            <w:rFonts w:ascii="Times New Roman" w:hAnsi="Times New Roman" w:cs="Times New Roman"/>
          </w:rPr>
          <w:delText>-</w:delText>
        </w:r>
        <w:r w:rsidR="00D860A7" w:rsidDel="00346787">
          <w:rPr>
            <w:rFonts w:ascii="Times New Roman" w:hAnsi="Times New Roman" w:cs="Times New Roman"/>
          </w:rPr>
          <w:delText>term HF</w:delText>
        </w:r>
        <w:r w:rsidR="003D0BD4" w:rsidDel="00346787">
          <w:rPr>
            <w:rFonts w:ascii="Times New Roman" w:hAnsi="Times New Roman" w:cs="Times New Roman"/>
          </w:rPr>
          <w:delText>HS</w:delText>
        </w:r>
        <w:r w:rsidR="00D860A7" w:rsidDel="00346787">
          <w:rPr>
            <w:rFonts w:ascii="Times New Roman" w:hAnsi="Times New Roman" w:cs="Times New Roman"/>
          </w:rPr>
          <w:delText xml:space="preserve"> feeding</w:delText>
        </w:r>
      </w:del>
      <w:r>
        <w:rPr>
          <w:rFonts w:ascii="Times New Roman" w:hAnsi="Times New Roman" w:cs="Times New Roman"/>
        </w:rPr>
        <w:t>.</w:t>
      </w:r>
      <w:r w:rsidR="00B42E04">
        <w:rPr>
          <w:rFonts w:ascii="Times New Roman" w:hAnsi="Times New Roman" w:cs="Times New Roman"/>
        </w:rPr>
        <w:t xml:space="preserve"> </w:t>
      </w:r>
      <w:ins w:id="327" w:author="Molly Mulcahy" w:date="2022-06-29T13:24:00Z">
        <w:r w:rsidR="00684F7F">
          <w:rPr>
            <w:rFonts w:ascii="Times New Roman" w:hAnsi="Times New Roman" w:cs="Times New Roman"/>
          </w:rPr>
          <w:t xml:space="preserve">Although inconclusive, we suspect from </w:t>
        </w:r>
      </w:ins>
      <w:del w:id="328" w:author="Molly Mulcahy" w:date="2022-06-29T13:24:00Z">
        <w:r w:rsidR="00B42E04" w:rsidDel="00684F7F">
          <w:rPr>
            <w:rFonts w:ascii="Times New Roman" w:hAnsi="Times New Roman" w:cs="Times New Roman"/>
          </w:rPr>
          <w:delText xml:space="preserve">Based on </w:delText>
        </w:r>
      </w:del>
      <w:r w:rsidR="007263F7">
        <w:rPr>
          <w:rFonts w:ascii="Times New Roman" w:hAnsi="Times New Roman" w:cs="Times New Roman"/>
        </w:rPr>
        <w:t>GSIS</w:t>
      </w:r>
      <w:r w:rsidR="00B42E04">
        <w:rPr>
          <w:rFonts w:ascii="Times New Roman" w:hAnsi="Times New Roman" w:cs="Times New Roman"/>
        </w:rPr>
        <w:t xml:space="preserve"> testing, </w:t>
      </w:r>
      <w:del w:id="329" w:author="Molly Mulcahy" w:date="2022-06-29T13:24:00Z">
        <w:r w:rsidR="00761E49" w:rsidDel="00684F7F">
          <w:rPr>
            <w:rFonts w:ascii="Times New Roman" w:hAnsi="Times New Roman" w:cs="Times New Roman"/>
          </w:rPr>
          <w:delText>we propose that this is</w:delText>
        </w:r>
        <w:r w:rsidR="009D039A" w:rsidDel="00684F7F">
          <w:rPr>
            <w:rFonts w:ascii="Times New Roman" w:hAnsi="Times New Roman" w:cs="Times New Roman"/>
          </w:rPr>
          <w:delText xml:space="preserve"> attributable to </w:delText>
        </w:r>
        <w:r w:rsidR="00761E49" w:rsidDel="00684F7F">
          <w:rPr>
            <w:rFonts w:ascii="Times New Roman" w:hAnsi="Times New Roman" w:cs="Times New Roman"/>
          </w:rPr>
          <w:delText xml:space="preserve">impaired </w:delText>
        </w:r>
        <w:r w:rsidR="009D039A" w:rsidDel="00684F7F">
          <w:rPr>
            <w:rFonts w:ascii="Times New Roman" w:hAnsi="Times New Roman" w:cs="Times New Roman"/>
          </w:rPr>
          <w:delText>insulin secretio</w:delText>
        </w:r>
      </w:del>
      <w:ins w:id="330" w:author="Molly Mulcahy" w:date="2022-06-29T13:25:00Z">
        <w:r w:rsidR="00684F7F">
          <w:rPr>
            <w:rFonts w:ascii="Times New Roman" w:hAnsi="Times New Roman" w:cs="Times New Roman"/>
          </w:rPr>
          <w:t xml:space="preserve"> differences in</w:t>
        </w:r>
      </w:ins>
      <w:del w:id="331" w:author="Molly Mulcahy" w:date="2022-06-29T13:25:00Z">
        <w:r w:rsidR="009D039A" w:rsidDel="00684F7F">
          <w:rPr>
            <w:rFonts w:ascii="Times New Roman" w:hAnsi="Times New Roman" w:cs="Times New Roman"/>
          </w:rPr>
          <w:delText>n</w:delText>
        </w:r>
        <w:r w:rsidR="004B3D76" w:rsidDel="00684F7F">
          <w:rPr>
            <w:rFonts w:ascii="Times New Roman" w:hAnsi="Times New Roman" w:cs="Times New Roman"/>
          </w:rPr>
          <w:delText>,</w:delText>
        </w:r>
        <w:r w:rsidR="00151682" w:rsidDel="00684F7F">
          <w:rPr>
            <w:rFonts w:ascii="Times New Roman" w:hAnsi="Times New Roman" w:cs="Times New Roman"/>
          </w:rPr>
          <w:delText xml:space="preserve"> </w:delText>
        </w:r>
        <w:r w:rsidR="004B3D76" w:rsidDel="00684F7F">
          <w:rPr>
            <w:rFonts w:ascii="Times New Roman" w:hAnsi="Times New Roman" w:cs="Times New Roman"/>
          </w:rPr>
          <w:delText>a</w:delText>
        </w:r>
        <w:r w:rsidR="00151682" w:rsidDel="00684F7F">
          <w:rPr>
            <w:rFonts w:ascii="Times New Roman" w:hAnsi="Times New Roman" w:cs="Times New Roman"/>
          </w:rPr>
          <w:delText>s</w:delText>
        </w:r>
      </w:del>
      <w:r w:rsidR="00151682">
        <w:rPr>
          <w:rFonts w:ascii="Times New Roman" w:hAnsi="Times New Roman" w:cs="Times New Roman"/>
        </w:rPr>
        <w:t xml:space="preserve"> insulin secretion </w:t>
      </w:r>
      <w:ins w:id="332" w:author="Molly Mulcahy" w:date="2022-06-29T13:25:00Z">
        <w:r w:rsidR="00684F7F">
          <w:rPr>
            <w:rFonts w:ascii="Times New Roman" w:hAnsi="Times New Roman" w:cs="Times New Roman"/>
          </w:rPr>
          <w:t xml:space="preserve">for </w:t>
        </w:r>
      </w:ins>
      <w:del w:id="333" w:author="Molly Mulcahy" w:date="2022-06-29T13:25:00Z">
        <w:r w:rsidR="00151682" w:rsidDel="00684F7F">
          <w:rPr>
            <w:rFonts w:ascii="Times New Roman" w:hAnsi="Times New Roman" w:cs="Times New Roman"/>
          </w:rPr>
          <w:delText xml:space="preserve">tended to be lower in </w:delText>
        </w:r>
      </w:del>
      <w:r w:rsidR="00151682">
        <w:rPr>
          <w:rFonts w:ascii="Times New Roman" w:hAnsi="Times New Roman" w:cs="Times New Roman"/>
        </w:rPr>
        <w:t>eTRF males compared to their AL counterparts</w:t>
      </w:r>
      <w:del w:id="334" w:author="Molly Mulcahy" w:date="2022-06-29T13:25:00Z">
        <w:r w:rsidR="00593454" w:rsidDel="00684F7F">
          <w:rPr>
            <w:rFonts w:ascii="Times New Roman" w:hAnsi="Times New Roman" w:cs="Times New Roman"/>
          </w:rPr>
          <w:delText>, although this did not reach statistical significance</w:delText>
        </w:r>
      </w:del>
      <w:r w:rsidR="00151682">
        <w:rPr>
          <w:rFonts w:ascii="Times New Roman" w:hAnsi="Times New Roman" w:cs="Times New Roman"/>
        </w:rPr>
        <w:t xml:space="preserve">. </w:t>
      </w:r>
      <w:ins w:id="335" w:author="Molly Mulcahy" w:date="2022-06-29T11:53:00Z">
        <w:r w:rsidR="00DD5B10">
          <w:rPr>
            <w:rFonts w:ascii="Times New Roman" w:hAnsi="Times New Roman" w:cs="Times New Roman"/>
          </w:rPr>
          <w:t xml:space="preserve">A recent study of gestational </w:t>
        </w:r>
      </w:ins>
      <w:ins w:id="336" w:author="Molly Mulcahy" w:date="2022-07-20T01:08:00Z">
        <w:r w:rsidR="00E263B5">
          <w:rPr>
            <w:rFonts w:ascii="Times New Roman" w:hAnsi="Times New Roman" w:cs="Times New Roman"/>
          </w:rPr>
          <w:t xml:space="preserve">12-hour </w:t>
        </w:r>
      </w:ins>
      <w:ins w:id="337" w:author="Molly Mulcahy" w:date="2022-06-29T11:53:00Z">
        <w:r w:rsidR="00DD5B10">
          <w:rPr>
            <w:rFonts w:ascii="Times New Roman" w:hAnsi="Times New Roman" w:cs="Times New Roman"/>
          </w:rPr>
          <w:t>TRF</w:t>
        </w:r>
        <w:r w:rsidR="007B735D">
          <w:rPr>
            <w:rFonts w:ascii="Times New Roman" w:hAnsi="Times New Roman" w:cs="Times New Roman"/>
          </w:rPr>
          <w:t xml:space="preserve"> of chow diet</w:t>
        </w:r>
        <w:r w:rsidR="00DD5B10">
          <w:rPr>
            <w:rFonts w:ascii="Times New Roman" w:hAnsi="Times New Roman" w:cs="Times New Roman"/>
          </w:rPr>
          <w:t xml:space="preserve"> in rats </w:t>
        </w:r>
      </w:ins>
      <w:ins w:id="338" w:author="Molly Mulcahy" w:date="2022-06-29T11:54:00Z">
        <w:r w:rsidR="007B735D">
          <w:rPr>
            <w:rFonts w:ascii="Times New Roman" w:hAnsi="Times New Roman" w:cs="Times New Roman"/>
          </w:rPr>
          <w:t>also found evidence of glucose intolerance and insulin sensitivity in the offspring</w:t>
        </w:r>
      </w:ins>
      <w:ins w:id="339" w:author="Molly Mulcahy" w:date="2022-06-30T14:00:00Z">
        <w:r w:rsidR="00133D7D">
          <w:rPr>
            <w:rFonts w:ascii="Times New Roman" w:hAnsi="Times New Roman" w:cs="Times New Roman"/>
          </w:rPr>
          <w:t xml:space="preserve"> </w:t>
        </w:r>
      </w:ins>
      <w:r w:rsidR="002C0001">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{"citationID":"a1t3rrug695","properties":{"formattedCitation":"(14)","plainCitation":"(14)","noteIndex":0},"citationItems":[{"id":1395,"uris":["http://zotero.org/users/5073745/items/H2SF844K"],"itemData":{"id":1395,"type":"article-journal","abstract":"Maternal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Pr>
          <w:rFonts w:ascii="Times New Roman" w:hAnsi="Times New Roman" w:cs="Times New Roman"/>
        </w:rPr>
        <w:fldChar w:fldCharType="separate"/>
      </w:r>
      <w:r w:rsidR="00F941A1" w:rsidRPr="00F941A1">
        <w:rPr>
          <w:rFonts w:ascii="Times New Roman" w:hAnsi="Times New Roman" w:cs="Times New Roman"/>
        </w:rPr>
        <w:t>(14)</w:t>
      </w:r>
      <w:r w:rsidR="002C0001">
        <w:rPr>
          <w:rFonts w:ascii="Times New Roman" w:hAnsi="Times New Roman" w:cs="Times New Roman"/>
        </w:rPr>
        <w:fldChar w:fldCharType="end"/>
      </w:r>
      <w:ins w:id="340" w:author="Molly Mulcahy" w:date="2022-06-29T11:54:00Z">
        <w:r w:rsidR="007B735D">
          <w:rPr>
            <w:rFonts w:ascii="Times New Roman" w:hAnsi="Times New Roman" w:cs="Times New Roman"/>
          </w:rPr>
          <w:t>. However,</w:t>
        </w:r>
      </w:ins>
      <w:ins w:id="341" w:author="Molly Mulcahy" w:date="2022-07-20T01:08:00Z">
        <w:r w:rsidR="00E263B5">
          <w:rPr>
            <w:rFonts w:ascii="Times New Roman" w:hAnsi="Times New Roman" w:cs="Times New Roman"/>
          </w:rPr>
          <w:t xml:space="preserve"> there are many differences compared to the current study. First, </w:t>
        </w:r>
      </w:ins>
      <w:ins w:id="342" w:author="Molly Mulcahy" w:date="2022-07-20T01:09:00Z">
        <w:r w:rsidR="00E263B5">
          <w:rPr>
            <w:rFonts w:ascii="Times New Roman" w:hAnsi="Times New Roman" w:cs="Times New Roman"/>
          </w:rPr>
          <w:t xml:space="preserve">they found impaired </w:t>
        </w:r>
      </w:ins>
      <w:ins w:id="343" w:author="Molly Mulcahy" w:date="2022-07-20T01:10:00Z">
        <w:r w:rsidR="00E263B5">
          <w:rPr>
            <w:rFonts w:ascii="Times New Roman" w:hAnsi="Times New Roman" w:cs="Times New Roman"/>
          </w:rPr>
          <w:t xml:space="preserve">glucose stimulated </w:t>
        </w:r>
      </w:ins>
      <w:ins w:id="344" w:author="Molly Mulcahy" w:date="2022-07-20T01:09:00Z">
        <w:r w:rsidR="00E263B5">
          <w:rPr>
            <w:rFonts w:ascii="Times New Roman" w:hAnsi="Times New Roman" w:cs="Times New Roman"/>
          </w:rPr>
          <w:t xml:space="preserve">insulin secretion </w:t>
        </w:r>
      </w:ins>
      <w:ins w:id="345" w:author="Molly Mulcahy" w:date="2022-07-20T01:10:00Z">
        <w:r w:rsidR="00E263B5">
          <w:rPr>
            <w:rFonts w:ascii="Times New Roman" w:hAnsi="Times New Roman" w:cs="Times New Roman"/>
          </w:rPr>
          <w:t>in both male and female offspring who had not been exposed to high fat diet. They also found that birth weight was reduced in male pups.</w:t>
        </w:r>
      </w:ins>
      <w:ins w:id="346" w:author="Molly Mulcahy" w:date="2022-06-29T11:54:00Z">
        <w:r w:rsidR="007B735D">
          <w:rPr>
            <w:rFonts w:ascii="Times New Roman" w:hAnsi="Times New Roman" w:cs="Times New Roman"/>
          </w:rPr>
          <w:t xml:space="preserve"> these effects </w:t>
        </w:r>
        <w:r w:rsidR="007B735D" w:rsidRPr="007B735D">
          <w:rPr>
            <w:rFonts w:ascii="Times New Roman" w:hAnsi="Times New Roman" w:cs="Times New Roman"/>
            <w:i/>
            <w:iCs/>
            <w:rPrChange w:id="347" w:author="Molly Mulcahy" w:date="2022-06-29T11:57:00Z">
              <w:rPr>
                <w:rFonts w:ascii="Times New Roman" w:hAnsi="Times New Roman" w:cs="Times New Roman"/>
              </w:rPr>
            </w:rPrChange>
          </w:rPr>
          <w:t xml:space="preserve">in vivo </w:t>
        </w:r>
        <w:r w:rsidR="007B735D">
          <w:rPr>
            <w:rFonts w:ascii="Times New Roman" w:hAnsi="Times New Roman" w:cs="Times New Roman"/>
          </w:rPr>
          <w:t>were apparent in female offspring</w:t>
        </w:r>
      </w:ins>
      <w:ins w:id="348" w:author="Molly Mulcahy" w:date="2022-06-29T11:57:00Z">
        <w:r w:rsidR="007B735D">
          <w:rPr>
            <w:rFonts w:ascii="Times New Roman" w:hAnsi="Times New Roman" w:cs="Times New Roman"/>
          </w:rPr>
          <w:t xml:space="preserve"> instead of in males as in the current study</w:t>
        </w:r>
      </w:ins>
      <w:del w:id="349" w:author="Molly Mulcahy" w:date="2022-07-20T01:10:00Z">
        <w:r w:rsidR="002C0001" w:rsidDel="00E263B5">
          <w:rPr>
            <w:rFonts w:ascii="Times New Roman" w:hAnsi="Times New Roman" w:cs="Times New Roman"/>
          </w:rPr>
          <w:fldChar w:fldCharType="begin"/>
        </w:r>
        <w:r w:rsidR="00F941A1" w:rsidDel="00E263B5">
          <w:rPr>
            <w:rFonts w:ascii="Times New Roman" w:hAnsi="Times New Roman" w:cs="Times New Roman"/>
          </w:rPr>
          <w:delInstrText xml:space="preserve"> ADDIN ZOTERO_ITEM CSL_CITATION {"citationID":"a1m0snrgr60","properties":{"formattedCitation":"(14)","plainCitation":"(14)","noteIndex":0},"citationItems":[{"id":1395,"uris":["http://zotero.org/users/5073745/items/H2SF844K"],"itemData":{"id":1395,"type":"article-journal","abstract":"Maternal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2C0001" w:rsidDel="00E263B5">
          <w:rPr>
            <w:rFonts w:ascii="Times New Roman" w:hAnsi="Times New Roman" w:cs="Times New Roman"/>
          </w:rPr>
          <w:fldChar w:fldCharType="separate"/>
        </w:r>
        <w:r w:rsidR="00F941A1" w:rsidRPr="00F941A1" w:rsidDel="00E263B5">
          <w:rPr>
            <w:rFonts w:ascii="Times New Roman" w:hAnsi="Times New Roman" w:cs="Times New Roman"/>
          </w:rPr>
          <w:delText>(14)</w:delText>
        </w:r>
        <w:r w:rsidR="002C0001" w:rsidDel="00E263B5">
          <w:rPr>
            <w:rFonts w:ascii="Times New Roman" w:hAnsi="Times New Roman" w:cs="Times New Roman"/>
          </w:rPr>
          <w:fldChar w:fldCharType="end"/>
        </w:r>
      </w:del>
      <w:ins w:id="350" w:author="Molly Mulcahy" w:date="2022-06-29T11:58:00Z">
        <w:r w:rsidR="007B735D">
          <w:rPr>
            <w:rFonts w:ascii="Times New Roman" w:hAnsi="Times New Roman" w:cs="Times New Roman"/>
          </w:rPr>
          <w:t>.</w:t>
        </w:r>
      </w:ins>
      <w:ins w:id="351" w:author="Molly Mulcahy" w:date="2022-06-29T13:02:00Z">
        <w:r w:rsidR="005C2490">
          <w:rPr>
            <w:rFonts w:ascii="Times New Roman" w:hAnsi="Times New Roman" w:cs="Times New Roman"/>
          </w:rPr>
          <w:t xml:space="preserve"> </w:t>
        </w:r>
      </w:ins>
      <w:ins w:id="352" w:author="Molly Mulcahy" w:date="2022-06-30T14:00:00Z">
        <w:r w:rsidR="00720D62">
          <w:rPr>
            <w:rFonts w:ascii="Times New Roman" w:hAnsi="Times New Roman" w:cs="Times New Roman"/>
          </w:rPr>
          <w:t>The similarities to</w:t>
        </w:r>
      </w:ins>
      <w:ins w:id="353" w:author="Molly Mulcahy" w:date="2022-06-29T13:32:00Z">
        <w:r w:rsidR="00CA77EB">
          <w:rPr>
            <w:rFonts w:ascii="Times New Roman" w:hAnsi="Times New Roman" w:cs="Times New Roman"/>
          </w:rPr>
          <w:t xml:space="preserve"> the current study demonstrate that changes in islet</w:t>
        </w:r>
      </w:ins>
      <w:ins w:id="354" w:author="Molly Mulcahy" w:date="2022-07-20T01:11:00Z">
        <w:r w:rsidR="00E263B5">
          <w:rPr>
            <w:rFonts w:ascii="Times New Roman" w:hAnsi="Times New Roman" w:cs="Times New Roman"/>
          </w:rPr>
          <w:t xml:space="preserve"> tissue</w:t>
        </w:r>
      </w:ins>
      <w:ins w:id="355" w:author="Molly Mulcahy" w:date="2022-06-29T13:32:00Z">
        <w:r w:rsidR="00CA77EB">
          <w:rPr>
            <w:rFonts w:ascii="Times New Roman" w:hAnsi="Times New Roman" w:cs="Times New Roman"/>
          </w:rPr>
          <w:t xml:space="preserve"> may be a </w:t>
        </w:r>
      </w:ins>
      <w:ins w:id="356" w:author="Molly Mulcahy" w:date="2022-07-20T01:11:00Z">
        <w:r w:rsidR="00E263B5">
          <w:rPr>
            <w:rFonts w:ascii="Times New Roman" w:hAnsi="Times New Roman" w:cs="Times New Roman"/>
          </w:rPr>
          <w:t>contributing</w:t>
        </w:r>
      </w:ins>
      <w:ins w:id="357" w:author="Molly Mulcahy" w:date="2022-06-29T13:32:00Z">
        <w:r w:rsidR="00CA77EB">
          <w:rPr>
            <w:rFonts w:ascii="Times New Roman" w:hAnsi="Times New Roman" w:cs="Times New Roman"/>
          </w:rPr>
          <w:t xml:space="preserve"> mechanism for metabolic disruptio</w:t>
        </w:r>
      </w:ins>
      <w:ins w:id="358" w:author="Molly Mulcahy" w:date="2022-06-29T13:33:00Z">
        <w:r w:rsidR="00CA77EB">
          <w:rPr>
            <w:rFonts w:ascii="Times New Roman" w:hAnsi="Times New Roman" w:cs="Times New Roman"/>
          </w:rPr>
          <w:t>n f</w:t>
        </w:r>
      </w:ins>
      <w:ins w:id="359" w:author="Molly Mulcahy" w:date="2022-07-20T01:11:00Z">
        <w:r w:rsidR="00E263B5">
          <w:rPr>
            <w:rFonts w:ascii="Times New Roman" w:hAnsi="Times New Roman" w:cs="Times New Roman"/>
          </w:rPr>
          <w:t>ollowing</w:t>
        </w:r>
      </w:ins>
      <w:ins w:id="360" w:author="Molly Mulcahy" w:date="2022-06-29T13:33:00Z">
        <w:r w:rsidR="00CA77EB">
          <w:rPr>
            <w:rFonts w:ascii="Times New Roman" w:hAnsi="Times New Roman" w:cs="Times New Roman"/>
          </w:rPr>
          <w:t xml:space="preserve"> gestational TRF</w:t>
        </w:r>
      </w:ins>
      <w:ins w:id="361" w:author="Molly Mulcahy" w:date="2022-06-29T11:57:00Z">
        <w:r w:rsidR="007B735D">
          <w:rPr>
            <w:rFonts w:ascii="Times New Roman" w:hAnsi="Times New Roman" w:cs="Times New Roman"/>
          </w:rPr>
          <w:t xml:space="preserve">. </w:t>
        </w:r>
      </w:ins>
      <w:r w:rsidR="00817B68">
        <w:rPr>
          <w:rFonts w:ascii="Times New Roman" w:hAnsi="Times New Roman" w:cs="Times New Roman"/>
        </w:rPr>
        <w:t>Other studies of TRF</w:t>
      </w:r>
      <w:r w:rsidR="006F1AEF">
        <w:rPr>
          <w:rFonts w:ascii="Times New Roman" w:hAnsi="Times New Roman" w:cs="Times New Roman"/>
        </w:rPr>
        <w:t xml:space="preserve"> using</w:t>
      </w:r>
      <w:r w:rsidR="00593454">
        <w:rPr>
          <w:rFonts w:ascii="Times New Roman" w:hAnsi="Times New Roman" w:cs="Times New Roman"/>
        </w:rPr>
        <w:t xml:space="preserve"> HF</w:t>
      </w:r>
      <w:r w:rsidR="003D0BD4">
        <w:rPr>
          <w:rFonts w:ascii="Times New Roman" w:hAnsi="Times New Roman" w:cs="Times New Roman"/>
        </w:rPr>
        <w:t>HS</w:t>
      </w:r>
      <w:r w:rsidR="00817B68">
        <w:rPr>
          <w:rFonts w:ascii="Times New Roman" w:hAnsi="Times New Roman" w:cs="Times New Roman"/>
        </w:rPr>
        <w:t xml:space="preserve"> in mice</w:t>
      </w:r>
      <w:r w:rsidR="006F1AEF">
        <w:rPr>
          <w:rFonts w:ascii="Times New Roman" w:hAnsi="Times New Roman" w:cs="Times New Roman"/>
        </w:rPr>
        <w:t xml:space="preserve"> </w:t>
      </w:r>
      <w:r w:rsidR="00D0452A">
        <w:rPr>
          <w:rFonts w:ascii="Times New Roman" w:hAnsi="Times New Roman" w:cs="Times New Roman"/>
        </w:rPr>
        <w:t xml:space="preserve">provide evidence </w:t>
      </w:r>
      <w:r w:rsidR="00817B68">
        <w:rPr>
          <w:rFonts w:ascii="Times New Roman" w:hAnsi="Times New Roman" w:cs="Times New Roman"/>
        </w:rPr>
        <w:t xml:space="preserve">that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3D01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{"citationID":"TbWWDSqo","properties":{"formattedCitation":"(27\\uc0\\u8211{}30, 35)","plainCitation":"(27–30, 35)","noteIndex":0},"citationItems":[{"id":486,"uris":["http://zotero.org/users/5073745/items/9YE6QRBF"],"itemData":{"id":486,"type":"article-journal","abstract":"Background.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532DCF" w:rsidRPr="00532DCF">
        <w:rPr>
          <w:rFonts w:ascii="Times New Roman" w:hAnsi="Times New Roman" w:cs="Times New Roman"/>
        </w:rPr>
        <w:t>(27–30, 35)</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{"citationID":"36UyxgTs","properties":{"formattedCitation":"(29, 35, 36)","plainCitation":"(29,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532DCF">
        <w:rPr>
          <w:rFonts w:ascii="Times New Roman" w:hAnsi="Times New Roman" w:cs="Times New Roman"/>
          <w:noProof/>
        </w:rPr>
        <w:t>(29, 35, 36)</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w:t>
      </w:r>
      <w:r w:rsidR="00F13664">
        <w:rPr>
          <w:rFonts w:ascii="Times New Roman" w:hAnsi="Times New Roman" w:cs="Times New Roman"/>
        </w:rPr>
        <w:t xml:space="preserve">We see that baseline insulin is modestly lower in male offspring, and this could contribute to the modest insulin sensitivity seen after </w:t>
      </w:r>
      <w:r w:rsidR="00D0452A">
        <w:rPr>
          <w:rFonts w:ascii="Times New Roman" w:hAnsi="Times New Roman" w:cs="Times New Roman"/>
        </w:rPr>
        <w:t>HF</w:t>
      </w:r>
      <w:r w:rsidR="003D0BD4">
        <w:rPr>
          <w:rFonts w:ascii="Times New Roman" w:hAnsi="Times New Roman" w:cs="Times New Roman"/>
        </w:rPr>
        <w:t>HS</w:t>
      </w:r>
      <w:r w:rsidR="00F13664">
        <w:rPr>
          <w:rFonts w:ascii="Times New Roman" w:hAnsi="Times New Roman" w:cs="Times New Roman"/>
        </w:rPr>
        <w:t xml:space="preserve"> feeding. </w:t>
      </w:r>
      <w:r w:rsidR="00151682">
        <w:rPr>
          <w:rFonts w:ascii="Times New Roman" w:hAnsi="Times New Roman" w:cs="Times New Roman"/>
        </w:rPr>
        <w:t xml:space="preserve">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w:t>
      </w:r>
      <w:r w:rsidR="00227266">
        <w:rPr>
          <w:rFonts w:ascii="Times New Roman" w:hAnsi="Times New Roman" w:cs="Times New Roman"/>
        </w:rPr>
        <w:t xml:space="preserve">in eTRF </w:t>
      </w:r>
      <w:r w:rsidR="009D039A">
        <w:rPr>
          <w:rFonts w:ascii="Times New Roman" w:hAnsi="Times New Roman" w:cs="Times New Roman"/>
        </w:rPr>
        <w:t xml:space="preserve">compared to AL exposed mice </w:t>
      </w:r>
      <w:r w:rsidR="00A43ACD">
        <w:rPr>
          <w:rFonts w:ascii="Times New Roman" w:hAnsi="Times New Roman" w:cs="Times New Roman"/>
        </w:rPr>
        <w:t>is confirmed by</w:t>
      </w:r>
      <w:r w:rsidR="00593454">
        <w:rPr>
          <w:rFonts w:ascii="Times New Roman" w:hAnsi="Times New Roman" w:cs="Times New Roman"/>
        </w:rPr>
        <w:t xml:space="preserve"> other groups </w:t>
      </w:r>
      <w:r w:rsidR="00A43ACD">
        <w:rPr>
          <w:rFonts w:ascii="Times New Roman" w:hAnsi="Times New Roman" w:cs="Times New Roman"/>
        </w:rPr>
        <w:t>examining</w:t>
      </w:r>
      <w:r w:rsidR="00F13664">
        <w:rPr>
          <w:rFonts w:ascii="Times New Roman" w:hAnsi="Times New Roman" w:cs="Times New Roman"/>
        </w:rPr>
        <w:t xml:space="preserve"> TRF </w:t>
      </w:r>
      <w:r w:rsidR="00593454">
        <w:rPr>
          <w:rFonts w:ascii="Times New Roman" w:hAnsi="Times New Roman" w:cs="Times New Roman"/>
        </w:rPr>
        <w:t>with</w:t>
      </w:r>
      <w:r w:rsidR="009D039A">
        <w:rPr>
          <w:rFonts w:ascii="Times New Roman" w:hAnsi="Times New Roman" w:cs="Times New Roman"/>
        </w:rPr>
        <w:t xml:space="preserve"> </w:t>
      </w:r>
      <w:r w:rsidR="00A43ACD">
        <w:rPr>
          <w:rFonts w:ascii="Times New Roman" w:hAnsi="Times New Roman" w:cs="Times New Roman"/>
        </w:rPr>
        <w:t>HF</w:t>
      </w:r>
      <w:r w:rsidR="003D0BD4">
        <w:rPr>
          <w:rFonts w:ascii="Times New Roman" w:hAnsi="Times New Roman" w:cs="Times New Roman"/>
        </w:rPr>
        <w:t>HS</w:t>
      </w:r>
      <w:r w:rsidR="009D039A">
        <w:rPr>
          <w:rFonts w:ascii="Times New Roman" w:hAnsi="Times New Roman" w:cs="Times New Roman"/>
        </w:rPr>
        <w:t xml:space="preserve"> </w:t>
      </w:r>
      <w:r w:rsidR="003125FF">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{"citationID":"MnwR5RAn","properties":{"formattedCitation":"(27, 35, 36)","plainCitation":"(27, 35, 36)","noteIndex":0},"citationItems":[{"id":287,"uris":["http://zotero.org/users/5073745/items/UGYPSTUR"],"itemData":{"id":287,"type":"article-journal","abstract":"Increased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532DCF">
        <w:rPr>
          <w:rFonts w:ascii="Times New Roman" w:hAnsi="Times New Roman" w:cs="Times New Roman"/>
          <w:noProof/>
        </w:rPr>
        <w:t>(27, 35, 36)</w:t>
      </w:r>
      <w:r w:rsidR="003125FF">
        <w:rPr>
          <w:rFonts w:ascii="Times New Roman" w:hAnsi="Times New Roman" w:cs="Times New Roman"/>
        </w:rPr>
        <w:fldChar w:fldCharType="end"/>
      </w:r>
      <w:r w:rsidR="003125FF">
        <w:rPr>
          <w:rFonts w:ascii="Times New Roman" w:hAnsi="Times New Roman" w:cs="Times New Roman"/>
        </w:rPr>
        <w:t>.</w:t>
      </w:r>
      <w:r w:rsidR="006A14F0">
        <w:rPr>
          <w:rFonts w:ascii="Times New Roman" w:hAnsi="Times New Roman" w:cs="Times New Roman"/>
        </w:rPr>
        <w:t xml:space="preserve"> </w:t>
      </w:r>
      <w:r w:rsidR="009D039A">
        <w:rPr>
          <w:rFonts w:ascii="Times New Roman" w:hAnsi="Times New Roman" w:cs="Times New Roman"/>
        </w:rPr>
        <w:t xml:space="preserve">The elevated food intake in </w:t>
      </w:r>
      <w:r w:rsidR="00593454">
        <w:rPr>
          <w:rFonts w:ascii="Times New Roman" w:hAnsi="Times New Roman" w:cs="Times New Roman"/>
        </w:rPr>
        <w:t>female offspring</w:t>
      </w:r>
      <w:r w:rsidR="009D039A">
        <w:rPr>
          <w:rFonts w:ascii="Times New Roman" w:hAnsi="Times New Roman" w:cs="Times New Roman"/>
        </w:rPr>
        <w:t xml:space="preserve">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is novel</w:t>
      </w:r>
      <w:ins w:id="362" w:author="Molly Mulcahy" w:date="2022-06-30T14:01:00Z">
        <w:r w:rsidR="00720D62">
          <w:rPr>
            <w:rFonts w:ascii="Times New Roman" w:hAnsi="Times New Roman" w:cs="Times New Roman"/>
          </w:rPr>
          <w:t xml:space="preserve"> and was not seen in the other longitudinal analysis of offspring health following gestational TRF</w:t>
        </w:r>
      </w:ins>
      <w:ins w:id="363" w:author="Molly Mulcahy" w:date="2022-07-20T02:51:00Z">
        <w:r w:rsidR="00E84DC7">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{"citationID":"a1dpki0njv8","properties":{"formattedCitation":"(14)","plainCitation":"(14)","noteIndex":0},"citationItems":[{"id":1395,"uris":["http://zotero.org/users/5073745/items/H2SF844K"],"itemData":{"id":1395,"type":"article-journal","abstract":"Maternal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r w:rsidR="006A14F0">
        <w:rPr>
          <w:rFonts w:ascii="Times New Roman" w:hAnsi="Times New Roman" w:cs="Times New Roman"/>
        </w:rPr>
        <w:t>. S</w:t>
      </w:r>
      <w:r w:rsidR="009D039A">
        <w:rPr>
          <w:rFonts w:ascii="Times New Roman" w:hAnsi="Times New Roman" w:cs="Times New Roman"/>
        </w:rPr>
        <w:t>tudies</w:t>
      </w:r>
      <w:r w:rsidR="006A14F0">
        <w:rPr>
          <w:rFonts w:ascii="Times New Roman" w:hAnsi="Times New Roman" w:cs="Times New Roman"/>
        </w:rPr>
        <w:t xml:space="preserve"> of adult mice pairing TRF and HF</w:t>
      </w:r>
      <w:r w:rsidR="003D0BD4">
        <w:rPr>
          <w:rFonts w:ascii="Times New Roman" w:hAnsi="Times New Roman" w:cs="Times New Roman"/>
        </w:rPr>
        <w:t>HS</w:t>
      </w:r>
      <w:r w:rsidR="006A14F0">
        <w:rPr>
          <w:rFonts w:ascii="Times New Roman" w:hAnsi="Times New Roman" w:cs="Times New Roman"/>
        </w:rPr>
        <w:t xml:space="preserve"> report</w:t>
      </w:r>
      <w:r w:rsidR="009D039A">
        <w:rPr>
          <w:rFonts w:ascii="Times New Roman" w:hAnsi="Times New Roman" w:cs="Times New Roman"/>
        </w:rPr>
        <w:t xml:space="preserve"> </w:t>
      </w:r>
      <w:r w:rsidR="006A14F0">
        <w:rPr>
          <w:rFonts w:ascii="Times New Roman" w:hAnsi="Times New Roman" w:cs="Times New Roman"/>
        </w:rPr>
        <w:t>reduced food intake</w:t>
      </w:r>
      <w:r w:rsidR="009D039A">
        <w:rPr>
          <w:rFonts w:ascii="Times New Roman" w:hAnsi="Times New Roman" w:cs="Times New Roman"/>
        </w:rPr>
        <w:t xml:space="preserve">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{"citationID":"HyomqV8S","properties":{"formattedCitation":"(31, 37)","plainCitation":"(31, 37)","noteIndex":0},"citationItems":[{"id":487,"uris":["http://zotero.org/users/5073745/items/FP8YHPIT"],"itemData":{"id":487,"type":"article-journal","abstract":"Circadian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532DCF">
        <w:rPr>
          <w:rFonts w:ascii="Times New Roman" w:hAnsi="Times New Roman" w:cs="Times New Roman"/>
        </w:rPr>
        <w:t>(31, 37)</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{"citationID":"a1s9oqgd2au","properties":{"formattedCitation":"(28\\uc0\\u8211{}30, 38)","plainCitation":"(28–30, 38)","noteIndex":0},"citationItems":[{"id":616,"uris":["http://zotero.org/users/5073745/items/QMLGQCIB"],"itemData":{"id":616,"type":"article-journal","abstract":"Abstract\n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Pr>
          <w:rFonts w:ascii="Times New Roman" w:hAnsi="Times New Roman" w:cs="Times New Roman"/>
        </w:rPr>
        <w:fldChar w:fldCharType="separate"/>
      </w:r>
      <w:r w:rsidR="00532DCF" w:rsidRPr="00532DCF">
        <w:rPr>
          <w:rFonts w:ascii="Times New Roman" w:hAnsi="Times New Roman" w:cs="Times New Roman"/>
        </w:rPr>
        <w:t>(28–30, 38)</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w:t>
      </w:r>
      <w:r w:rsidR="00EA4CD2">
        <w:rPr>
          <w:rFonts w:ascii="Times New Roman" w:hAnsi="Times New Roman" w:cs="Times New Roman"/>
        </w:rPr>
        <w:t xml:space="preserve"> resulting</w:t>
      </w:r>
      <w:r w:rsidR="00761E49">
        <w:rPr>
          <w:rFonts w:ascii="Times New Roman" w:hAnsi="Times New Roman" w:cs="Times New Roman"/>
        </w:rPr>
        <w:t xml:space="preserve"> </w:t>
      </w:r>
      <w:r w:rsidR="00EA4CD2">
        <w:rPr>
          <w:rFonts w:ascii="Times New Roman" w:hAnsi="Times New Roman" w:cs="Times New Roman"/>
        </w:rPr>
        <w:t>from</w:t>
      </w:r>
      <w:r w:rsidR="00761E49">
        <w:rPr>
          <w:rFonts w:ascii="Times New Roman" w:hAnsi="Times New Roman" w:cs="Times New Roman"/>
        </w:rPr>
        <w:t xml:space="preserve"> eTRF </w:t>
      </w:r>
      <w:r w:rsidR="006A14F0" w:rsidRPr="006A14F0">
        <w:rPr>
          <w:rFonts w:ascii="Times New Roman" w:hAnsi="Times New Roman" w:cs="Times New Roman"/>
          <w:i/>
          <w:iCs/>
        </w:rPr>
        <w:t xml:space="preserve">in </w:t>
      </w:r>
      <w:r w:rsidR="006A14F0" w:rsidRPr="006A14F0">
        <w:rPr>
          <w:rFonts w:ascii="Times New Roman" w:hAnsi="Times New Roman" w:cs="Times New Roman"/>
          <w:i/>
          <w:iCs/>
        </w:rPr>
        <w:lastRenderedPageBreak/>
        <w:t>utero</w:t>
      </w:r>
      <w:r w:rsidR="00761E49">
        <w:rPr>
          <w:rFonts w:ascii="Times New Roman" w:hAnsi="Times New Roman" w:cs="Times New Roman"/>
        </w:rPr>
        <w:t>. Interestingly</w:t>
      </w:r>
      <w:r w:rsidR="00227266">
        <w:rPr>
          <w:rFonts w:ascii="Times New Roman" w:hAnsi="Times New Roman" w:cs="Times New Roman"/>
        </w:rPr>
        <w:t>,</w:t>
      </w:r>
      <w:r w:rsidR="00761E49">
        <w:rPr>
          <w:rFonts w:ascii="Times New Roman" w:hAnsi="Times New Roman" w:cs="Times New Roman"/>
        </w:rPr>
        <w:t xml:space="preserve"> this did not result in differing body </w:t>
      </w:r>
      <w:r w:rsidR="00593454">
        <w:rPr>
          <w:rFonts w:ascii="Times New Roman" w:hAnsi="Times New Roman" w:cs="Times New Roman"/>
        </w:rPr>
        <w:t xml:space="preserve">weight or </w:t>
      </w:r>
      <w:r w:rsidR="00761E49">
        <w:rPr>
          <w:rFonts w:ascii="Times New Roman" w:hAnsi="Times New Roman" w:cs="Times New Roman"/>
        </w:rPr>
        <w:t>composition</w:t>
      </w:r>
      <w:ins w:id="364" w:author="Molly Mulcahy" w:date="2022-06-30T14:02:00Z">
        <w:r w:rsidR="00720D62">
          <w:rPr>
            <w:rFonts w:ascii="Times New Roman" w:hAnsi="Times New Roman" w:cs="Times New Roman"/>
          </w:rPr>
          <w:t xml:space="preserve"> differences</w:t>
        </w:r>
      </w:ins>
      <w:r w:rsidR="00761E49">
        <w:rPr>
          <w:rFonts w:ascii="Times New Roman" w:hAnsi="Times New Roman" w:cs="Times New Roman"/>
        </w:rPr>
        <w:t>, suggesting that this increased food intake is matched by decreased caloric extraction or increased energy expenditure in these mice.</w:t>
      </w:r>
    </w:p>
    <w:p w14:paraId="73DCCCF9" w14:textId="5F03C8A9" w:rsidR="001C2FF5" w:rsidRDefault="001C2FF5" w:rsidP="001419B8">
      <w:pPr>
        <w:spacing w:line="480" w:lineRule="auto"/>
        <w:ind w:firstLine="720"/>
        <w:rPr>
          <w:ins w:id="365" w:author="Molly Mulcahy" w:date="2022-07-21T03:51:00Z"/>
          <w:rFonts w:ascii="Times New Roman" w:hAnsi="Times New Roman" w:cs="Times New Roman"/>
        </w:rPr>
      </w:pPr>
    </w:p>
    <w:p w14:paraId="3CF38E67" w14:textId="44780902" w:rsidR="00347F2F" w:rsidRDefault="002275DB" w:rsidP="0020702E">
      <w:pPr>
        <w:spacing w:line="480" w:lineRule="auto"/>
        <w:ind w:firstLine="720"/>
        <w:rPr>
          <w:rFonts w:ascii="Times New Roman" w:hAnsi="Times New Roman" w:cs="Times New Roman"/>
        </w:rPr>
      </w:pPr>
      <w:commentRangeStart w:id="366"/>
      <w:r>
        <w:rPr>
          <w:rFonts w:ascii="Times New Roman" w:hAnsi="Times New Roman" w:cs="Times New Roman"/>
        </w:rPr>
        <w:t>The phenotype in</w:t>
      </w:r>
      <w:r w:rsidR="00A31A7B">
        <w:rPr>
          <w:rFonts w:ascii="Times New Roman" w:hAnsi="Times New Roman" w:cs="Times New Roman"/>
        </w:rPr>
        <w:t xml:space="preserve"> male</w:t>
      </w:r>
      <w:r>
        <w:rPr>
          <w:rFonts w:ascii="Times New Roman" w:hAnsi="Times New Roman" w:cs="Times New Roman"/>
        </w:rPr>
        <w:t xml:space="preserve"> offspring</w:t>
      </w:r>
      <w:r w:rsidR="00A31A7B">
        <w:rPr>
          <w:rFonts w:ascii="Times New Roman" w:hAnsi="Times New Roman" w:cs="Times New Roman"/>
        </w:rPr>
        <w:t xml:space="preserve"> </w:t>
      </w:r>
      <w:r w:rsidR="00391E0E">
        <w:rPr>
          <w:rFonts w:ascii="Times New Roman" w:hAnsi="Times New Roman" w:cs="Times New Roman"/>
        </w:rPr>
        <w:t>from</w:t>
      </w:r>
      <w:r>
        <w:rPr>
          <w:rFonts w:ascii="Times New Roman" w:hAnsi="Times New Roman" w:cs="Times New Roman"/>
        </w:rPr>
        <w:t xml:space="preserve"> </w:t>
      </w:r>
      <w:del w:id="367" w:author="Molly Mulcahy" w:date="2022-07-22T01:31:00Z">
        <w:r w:rsidDel="001D0B53">
          <w:rPr>
            <w:rFonts w:ascii="Times New Roman" w:hAnsi="Times New Roman" w:cs="Times New Roman"/>
          </w:rPr>
          <w:delText>this study</w:delText>
        </w:r>
      </w:del>
      <w:ins w:id="368" w:author="Molly Mulcahy" w:date="2022-07-22T01:31:00Z">
        <w:r w:rsidR="001D0B53">
          <w:rPr>
            <w:rFonts w:ascii="Times New Roman" w:hAnsi="Times New Roman" w:cs="Times New Roman"/>
          </w:rPr>
          <w:t>time-restricted feeding</w:t>
        </w:r>
      </w:ins>
      <w:r w:rsidR="001C41CC">
        <w:rPr>
          <w:rFonts w:ascii="Times New Roman" w:hAnsi="Times New Roman" w:cs="Times New Roman"/>
        </w:rPr>
        <w:t xml:space="preserve"> </w:t>
      </w:r>
      <w:r w:rsidR="00A31A7B">
        <w:rPr>
          <w:rFonts w:ascii="Times New Roman" w:hAnsi="Times New Roman" w:cs="Times New Roman"/>
        </w:rPr>
        <w:t xml:space="preserve">bears resemblance to </w:t>
      </w:r>
      <w:r w:rsidR="00B66050">
        <w:rPr>
          <w:rFonts w:ascii="Times New Roman" w:hAnsi="Times New Roman" w:cs="Times New Roman"/>
        </w:rPr>
        <w:t>animal models</w:t>
      </w:r>
      <w:r w:rsidR="001C41CC">
        <w:rPr>
          <w:rFonts w:ascii="Times New Roman" w:hAnsi="Times New Roman" w:cs="Times New Roman"/>
        </w:rPr>
        <w:t xml:space="preserve"> of </w:t>
      </w:r>
      <w:ins w:id="369" w:author="Molly Mulcahy" w:date="2022-06-30T14:02:00Z">
        <w:r w:rsidR="00720D62">
          <w:rPr>
            <w:rFonts w:ascii="Times New Roman" w:hAnsi="Times New Roman" w:cs="Times New Roman"/>
          </w:rPr>
          <w:t xml:space="preserve">mild </w:t>
        </w:r>
      </w:ins>
      <w:r w:rsidR="001C41CC">
        <w:rPr>
          <w:rFonts w:ascii="Times New Roman" w:hAnsi="Times New Roman" w:cs="Times New Roman"/>
        </w:rPr>
        <w:t>intrauterine growth restriction (IUGR)</w:t>
      </w:r>
      <w:r>
        <w:rPr>
          <w:rFonts w:ascii="Times New Roman" w:hAnsi="Times New Roman" w:cs="Times New Roman"/>
        </w:rPr>
        <w:t xml:space="preserve">, </w:t>
      </w:r>
      <w:commentRangeEnd w:id="366"/>
      <w:r w:rsidR="00540150">
        <w:rPr>
          <w:rStyle w:val="CommentReference"/>
        </w:rPr>
        <w:commentReference w:id="366"/>
      </w:r>
      <w:commentRangeStart w:id="370"/>
      <w:r>
        <w:rPr>
          <w:rFonts w:ascii="Times New Roman" w:hAnsi="Times New Roman" w:cs="Times New Roman"/>
        </w:rPr>
        <w:t>where</w:t>
      </w:r>
      <w:commentRangeEnd w:id="370"/>
      <w:r w:rsidR="007A7CFB">
        <w:rPr>
          <w:rStyle w:val="CommentReference"/>
        </w:rPr>
        <w:commentReference w:id="370"/>
      </w:r>
      <w:r>
        <w:rPr>
          <w:rFonts w:ascii="Times New Roman" w:hAnsi="Times New Roman" w:cs="Times New Roman"/>
        </w:rPr>
        <w:t xml:space="preserve"> glucose intolerance in resultant offspring is common. </w:t>
      </w:r>
      <w:r w:rsidR="00A31A7B">
        <w:rPr>
          <w:rFonts w:ascii="Times New Roman" w:hAnsi="Times New Roman" w:cs="Times New Roman"/>
        </w:rPr>
        <w:t xml:space="preserve">First described by Barker and colleagues, offspring </w:t>
      </w:r>
      <w:r w:rsidR="00593454">
        <w:rPr>
          <w:rFonts w:ascii="Times New Roman" w:hAnsi="Times New Roman" w:cs="Times New Roman"/>
        </w:rPr>
        <w:t xml:space="preserve">who were </w:t>
      </w:r>
      <w:r w:rsidR="00A31A7B">
        <w:rPr>
          <w:rFonts w:ascii="Times New Roman" w:hAnsi="Times New Roman" w:cs="Times New Roman"/>
        </w:rPr>
        <w:t xml:space="preserve">deprived of nutrition </w:t>
      </w:r>
      <w:r w:rsidR="00A31A7B" w:rsidRPr="00C86BA9">
        <w:rPr>
          <w:rFonts w:ascii="Times New Roman" w:hAnsi="Times New Roman" w:cs="Times New Roman"/>
          <w:i/>
          <w:iCs/>
        </w:rPr>
        <w:t>in utero</w:t>
      </w:r>
      <w:r w:rsidR="00A31A7B">
        <w:rPr>
          <w:rFonts w:ascii="Times New Roman" w:hAnsi="Times New Roman" w:cs="Times New Roman"/>
        </w:rPr>
        <w:t xml:space="preserve"> were more likely to develop chronic, nutrition-related disease in adulthood </w:t>
      </w:r>
      <w:r w:rsidR="00A31A7B">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{"citationID":"4YEpno2n","properties":{"formattedCitation":"(39)","plainCitation":"(39)","noteIndex":0},"citationItems":[{"id":823,"uris":["http://zotero.org/users/5073745/items/JMBIHCFL"],"itemData":{"id":823,"type":"article-journal","abstract":"Babies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Pr>
          <w:rFonts w:ascii="Times New Roman" w:hAnsi="Times New Roman" w:cs="Times New Roman"/>
        </w:rPr>
        <w:fldChar w:fldCharType="separate"/>
      </w:r>
      <w:r w:rsidR="00532DCF">
        <w:rPr>
          <w:rFonts w:ascii="Times New Roman" w:hAnsi="Times New Roman" w:cs="Times New Roman"/>
        </w:rPr>
        <w:t>(39)</w:t>
      </w:r>
      <w:r w:rsidR="00A31A7B">
        <w:rPr>
          <w:rFonts w:ascii="Times New Roman" w:hAnsi="Times New Roman" w:cs="Times New Roman"/>
        </w:rPr>
        <w:fldChar w:fldCharType="end"/>
      </w:r>
      <w:r w:rsidR="00A31A7B">
        <w:rPr>
          <w:rFonts w:ascii="Times New Roman" w:hAnsi="Times New Roman" w:cs="Times New Roman"/>
        </w:rPr>
        <w:t xml:space="preserve">. </w:t>
      </w:r>
      <w:r w:rsidR="00347F2F">
        <w:rPr>
          <w:rFonts w:ascii="Times New Roman" w:hAnsi="Times New Roman" w:cs="Times New Roman"/>
        </w:rPr>
        <w:t xml:space="preserve">Since that time, multiple animal models for </w:t>
      </w:r>
      <w:del w:id="371" w:author="Molly Mulcahy" w:date="2022-07-22T01:28:00Z">
        <w:r w:rsidR="00347F2F" w:rsidDel="00384416">
          <w:rPr>
            <w:rFonts w:ascii="Times New Roman" w:hAnsi="Times New Roman" w:cs="Times New Roman"/>
          </w:rPr>
          <w:delText xml:space="preserve">IUGR </w:delText>
        </w:r>
      </w:del>
      <w:ins w:id="372" w:author="Molly Mulcahy" w:date="2022-07-22T01:28:00Z">
        <w:r w:rsidR="00384416">
          <w:rPr>
            <w:rFonts w:ascii="Times New Roman" w:hAnsi="Times New Roman" w:cs="Times New Roman"/>
          </w:rPr>
          <w:t xml:space="preserve">fetal programming of dysmetabolism </w:t>
        </w:r>
      </w:ins>
      <w:r w:rsidR="00347F2F">
        <w:rPr>
          <w:rFonts w:ascii="Times New Roman" w:hAnsi="Times New Roman" w:cs="Times New Roman"/>
        </w:rPr>
        <w:t>were developed; maternal overnutrition during pregnancy, maternal caloric restriction, maternal protein restriction, and surgically induced placental insufficiency through late gestation uterine artery ligation.</w:t>
      </w:r>
      <w:r w:rsidR="00391E0E">
        <w:rPr>
          <w:rFonts w:ascii="Times New Roman" w:hAnsi="Times New Roman" w:cs="Times New Roman"/>
        </w:rPr>
        <w:t xml:space="preserve"> U</w:t>
      </w:r>
      <w:r w:rsidR="00CB0EB3">
        <w:rPr>
          <w:rFonts w:ascii="Times New Roman" w:hAnsi="Times New Roman" w:cs="Times New Roman"/>
        </w:rPr>
        <w:t xml:space="preserve">ndernutrition </w:t>
      </w:r>
      <w:r w:rsidR="00EC3B68">
        <w:rPr>
          <w:rFonts w:ascii="Times New Roman" w:hAnsi="Times New Roman" w:cs="Times New Roman"/>
        </w:rPr>
        <w:t xml:space="preserve">in pregnancy </w:t>
      </w:r>
      <w:r w:rsidR="00391E0E">
        <w:rPr>
          <w:rFonts w:ascii="Times New Roman" w:hAnsi="Times New Roman" w:cs="Times New Roman"/>
        </w:rPr>
        <w:t xml:space="preserve">often </w:t>
      </w:r>
      <w:r w:rsidR="00347F2F">
        <w:rPr>
          <w:rFonts w:ascii="Times New Roman" w:hAnsi="Times New Roman" w:cs="Times New Roman"/>
        </w:rPr>
        <w:t xml:space="preserve">results in offspring development of glucose intolerance </w:t>
      </w:r>
      <w:r w:rsidR="00391E0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{"citationID":"a22jo0ores0","properties":{"formattedCitation":"(40\\uc0\\u8211{}42)","plainCitation":"(40–42)","noteIndex":0},"citationItems":[{"id":799,"uris":["http://zotero.org/users/5073745/items/IAFZXV97"],"itemData":{"id":799,"type":"article-journal","abstract":"Maternal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Pr>
          <w:rFonts w:ascii="Times New Roman" w:hAnsi="Times New Roman" w:cs="Times New Roman"/>
        </w:rPr>
        <w:fldChar w:fldCharType="separate"/>
      </w:r>
      <w:r w:rsidR="00532DCF" w:rsidRPr="00532DCF">
        <w:rPr>
          <w:rFonts w:ascii="Times New Roman" w:hAnsi="Times New Roman" w:cs="Times New Roman"/>
        </w:rPr>
        <w:t>(40–42)</w:t>
      </w:r>
      <w:r w:rsidR="00391E0E">
        <w:rPr>
          <w:rFonts w:ascii="Times New Roman" w:hAnsi="Times New Roman" w:cs="Times New Roman"/>
        </w:rPr>
        <w:fldChar w:fldCharType="end"/>
      </w:r>
      <w:r w:rsidR="00344F23">
        <w:rPr>
          <w:rFonts w:ascii="Times New Roman" w:hAnsi="Times New Roman" w:cs="Times New Roman"/>
        </w:rPr>
        <w:t xml:space="preserve">. </w:t>
      </w:r>
      <w:r w:rsidR="00347F2F">
        <w:rPr>
          <w:rFonts w:ascii="Times New Roman" w:hAnsi="Times New Roman" w:cs="Times New Roman"/>
        </w:rPr>
        <w:t>The extent to which m</w:t>
      </w:r>
      <w:r w:rsidR="006728EA">
        <w:rPr>
          <w:rFonts w:ascii="Times New Roman" w:hAnsi="Times New Roman" w:cs="Times New Roman"/>
        </w:rPr>
        <w:t>ale</w:t>
      </w:r>
      <w:r w:rsidR="00344F23">
        <w:rPr>
          <w:rFonts w:ascii="Times New Roman" w:hAnsi="Times New Roman" w:cs="Times New Roman"/>
        </w:rPr>
        <w:t xml:space="preserve">-specific </w:t>
      </w:r>
      <w:r w:rsidR="00B712C4">
        <w:rPr>
          <w:rFonts w:ascii="Times New Roman" w:hAnsi="Times New Roman" w:cs="Times New Roman"/>
        </w:rPr>
        <w:t>effects</w:t>
      </w:r>
      <w:r w:rsidR="00344F23">
        <w:rPr>
          <w:rFonts w:ascii="Times New Roman" w:hAnsi="Times New Roman" w:cs="Times New Roman"/>
        </w:rPr>
        <w:t xml:space="preserve"> are</w:t>
      </w:r>
      <w:r w:rsidR="00347F2F">
        <w:rPr>
          <w:rFonts w:ascii="Times New Roman" w:hAnsi="Times New Roman" w:cs="Times New Roman"/>
        </w:rPr>
        <w:t xml:space="preserve"> seen is</w:t>
      </w:r>
      <w:r w:rsidR="00344F23">
        <w:rPr>
          <w:rFonts w:ascii="Times New Roman" w:hAnsi="Times New Roman" w:cs="Times New Roman"/>
        </w:rPr>
        <w:t xml:space="preserve"> </w:t>
      </w:r>
      <w:r w:rsidR="00B712C4">
        <w:rPr>
          <w:rFonts w:ascii="Times New Roman" w:hAnsi="Times New Roman" w:cs="Times New Roman"/>
        </w:rPr>
        <w:t xml:space="preserve">difficult to </w:t>
      </w:r>
      <w:r w:rsidR="00347F2F">
        <w:rPr>
          <w:rFonts w:ascii="Times New Roman" w:hAnsi="Times New Roman" w:cs="Times New Roman"/>
        </w:rPr>
        <w:t xml:space="preserve">deduce </w:t>
      </w:r>
      <w:r w:rsidR="00344F23">
        <w:rPr>
          <w:rFonts w:ascii="Times New Roman" w:hAnsi="Times New Roman" w:cs="Times New Roman"/>
        </w:rPr>
        <w:t xml:space="preserve">as many groups </w:t>
      </w:r>
      <w:r w:rsidR="006728EA">
        <w:rPr>
          <w:rFonts w:ascii="Times New Roman" w:hAnsi="Times New Roman" w:cs="Times New Roman"/>
        </w:rPr>
        <w:t xml:space="preserve">either </w:t>
      </w:r>
      <w:r w:rsidR="00344F23">
        <w:rPr>
          <w:rFonts w:ascii="Times New Roman" w:hAnsi="Times New Roman" w:cs="Times New Roman"/>
        </w:rPr>
        <w:t xml:space="preserve">study male offspring </w:t>
      </w:r>
      <w:r w:rsidR="006728EA">
        <w:rPr>
          <w:rFonts w:ascii="Times New Roman" w:hAnsi="Times New Roman" w:cs="Times New Roman"/>
        </w:rPr>
        <w:t xml:space="preserve">exclusively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{"citationID":"Hxsft8YL","properties":{"formattedCitation":"(42, 43)","plainCitation":"(42, 43)","noteIndex":0},"citationItems":[{"id":743,"uris":["http://zotero.org/users/5073745/items/GSGFUF4W"],"itemData":{"id":743,"type":"article-journal","abstract":"Fetal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(42, 43)</w:t>
      </w:r>
      <w:r w:rsidR="006728EA">
        <w:rPr>
          <w:rFonts w:ascii="Times New Roman" w:hAnsi="Times New Roman" w:cs="Times New Roman"/>
        </w:rPr>
        <w:fldChar w:fldCharType="end"/>
      </w:r>
      <w:r w:rsidR="006728EA">
        <w:rPr>
          <w:rFonts w:ascii="Times New Roman" w:hAnsi="Times New Roman" w:cs="Times New Roman"/>
        </w:rPr>
        <w:t xml:space="preserve"> or </w:t>
      </w:r>
      <w:r w:rsidR="00B712C4">
        <w:rPr>
          <w:rFonts w:ascii="Times New Roman" w:hAnsi="Times New Roman" w:cs="Times New Roman"/>
        </w:rPr>
        <w:t>analyze</w:t>
      </w:r>
      <w:r w:rsidR="006728EA">
        <w:rPr>
          <w:rFonts w:ascii="Times New Roman" w:hAnsi="Times New Roman" w:cs="Times New Roman"/>
        </w:rPr>
        <w:t xml:space="preserve"> males and female</w:t>
      </w:r>
      <w:r w:rsidR="00B712C4">
        <w:rPr>
          <w:rFonts w:ascii="Times New Roman" w:hAnsi="Times New Roman" w:cs="Times New Roman"/>
        </w:rPr>
        <w:t xml:space="preserve">s </w:t>
      </w:r>
      <w:r w:rsidR="006728EA">
        <w:rPr>
          <w:rFonts w:ascii="Times New Roman" w:hAnsi="Times New Roman" w:cs="Times New Roman"/>
        </w:rPr>
        <w:t xml:space="preserve">together </w:t>
      </w:r>
      <w:r w:rsidR="006728E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{"citationID":"a1vhc7n6292","properties":{"formattedCitation":"(41, 44)","plainCitation":"(41, 44)","noteIndex":0},"citationItems":[{"id":812,"uris":["http://zotero.org/users/5073745/items/BPRWDEFA"],"itemData":{"id":812,"type":"article-journal","abstract":"Two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Pr>
          <w:rFonts w:ascii="Times New Roman" w:hAnsi="Times New Roman" w:cs="Times New Roman"/>
        </w:rPr>
        <w:fldChar w:fldCharType="separate"/>
      </w:r>
      <w:r w:rsidR="00532DCF">
        <w:rPr>
          <w:rFonts w:ascii="Times New Roman" w:hAnsi="Times New Roman" w:cs="Times New Roman"/>
        </w:rPr>
        <w:t>(41, 44)</w:t>
      </w:r>
      <w:r w:rsidR="006728EA">
        <w:rPr>
          <w:rFonts w:ascii="Times New Roman" w:hAnsi="Times New Roman" w:cs="Times New Roman"/>
        </w:rPr>
        <w:fldChar w:fldCharType="end"/>
      </w:r>
      <w:r w:rsidR="006728EA">
        <w:rPr>
          <w:rFonts w:ascii="Times New Roman" w:hAnsi="Times New Roman" w:cs="Times New Roman"/>
        </w:rPr>
        <w:t xml:space="preserve">. </w:t>
      </w:r>
      <w:r w:rsidR="00B712C4">
        <w:rPr>
          <w:rFonts w:ascii="Times New Roman" w:hAnsi="Times New Roman" w:cs="Times New Roman"/>
        </w:rPr>
        <w:t>Male offspring who had placental insufficiency develop</w:t>
      </w:r>
      <w:r w:rsidR="003A6E61">
        <w:rPr>
          <w:rFonts w:ascii="Times New Roman" w:hAnsi="Times New Roman" w:cs="Times New Roman"/>
        </w:rPr>
        <w:t xml:space="preserve"> glucose intolerance</w:t>
      </w:r>
      <w:r w:rsidR="00B712C4">
        <w:rPr>
          <w:rFonts w:ascii="Times New Roman" w:hAnsi="Times New Roman" w:cs="Times New Roman"/>
        </w:rPr>
        <w:t xml:space="preserve"> </w:t>
      </w:r>
      <w:r w:rsidR="003A6E61">
        <w:rPr>
          <w:rFonts w:ascii="Times New Roman" w:hAnsi="Times New Roman" w:cs="Times New Roman"/>
        </w:rPr>
        <w:t>in adulthood</w:t>
      </w:r>
      <w:r w:rsidR="00EC3B68">
        <w:rPr>
          <w:rFonts w:ascii="Times New Roman" w:hAnsi="Times New Roman" w:cs="Times New Roman"/>
        </w:rPr>
        <w:t xml:space="preserv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{"citationID":"ajus61s2ap","properties":{"formattedCitation":"(45, 46)","plainCitation":"(45, 46)","noteIndex":0},"citationItems":[{"id":821,"uris":["http://zotero.org/users/5073745/items/HJ2EQ4TG"],"itemData":{"id":821,"type":"article-journal","abstract":"Placental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T."}],"issued":{"date-parts":[["2017",11,16]]}}},{"id":625,"uris":["http://zotero.org/users/5073745/items/PF9NMWE7"],"itemData":{"id":625,"type":"article-journal","abstract":"It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(45, 46)</w:t>
      </w:r>
      <w:r w:rsidR="003A6E61">
        <w:rPr>
          <w:rFonts w:ascii="Times New Roman" w:hAnsi="Times New Roman" w:cs="Times New Roman"/>
        </w:rPr>
        <w:fldChar w:fldCharType="end"/>
      </w:r>
      <w:r w:rsidR="00C13E8A">
        <w:rPr>
          <w:rFonts w:ascii="Times New Roman" w:hAnsi="Times New Roman" w:cs="Times New Roman"/>
        </w:rPr>
        <w:t>,</w:t>
      </w:r>
      <w:r w:rsidR="00645731">
        <w:rPr>
          <w:rFonts w:ascii="Times New Roman" w:hAnsi="Times New Roman" w:cs="Times New Roman"/>
        </w:rPr>
        <w:t xml:space="preserve"> but females can </w:t>
      </w:r>
      <w:r w:rsidR="00DF3B40">
        <w:rPr>
          <w:rFonts w:ascii="Times New Roman" w:hAnsi="Times New Roman" w:cs="Times New Roman"/>
        </w:rPr>
        <w:t xml:space="preserve">also develop </w:t>
      </w:r>
      <w:r w:rsidR="00347F2F">
        <w:rPr>
          <w:rFonts w:ascii="Times New Roman" w:hAnsi="Times New Roman" w:cs="Times New Roman"/>
        </w:rPr>
        <w:t xml:space="preserve">glucose intolerance </w:t>
      </w:r>
      <w:r w:rsidR="003A6E61">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{"citationID":"dU0KL1Ya","properties":{"formattedCitation":"(47, 48)","plainCitation":"(47, 48)","noteIndex":0},"citationItems":[{"id":801,"uris":["http://zotero.org/users/5073745/items/H8JPFQZT"],"itemData":{"id":801,"type":"article-journal","abstract":"Stressors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instrText>
      </w:r>
      <w:r w:rsidR="003A6E61">
        <w:rPr>
          <w:rFonts w:ascii="Times New Roman" w:hAnsi="Times New Roman" w:cs="Times New Roman"/>
        </w:rPr>
        <w:fldChar w:fldCharType="separate"/>
      </w:r>
      <w:r w:rsidR="00532DCF">
        <w:rPr>
          <w:rFonts w:ascii="Times New Roman" w:hAnsi="Times New Roman" w:cs="Times New Roman"/>
        </w:rPr>
        <w:t>(47, 48)</w:t>
      </w:r>
      <w:r w:rsidR="003A6E61">
        <w:rPr>
          <w:rFonts w:ascii="Times New Roman" w:hAnsi="Times New Roman" w:cs="Times New Roman"/>
        </w:rPr>
        <w:fldChar w:fldCharType="end"/>
      </w:r>
      <w:r w:rsidR="003A6E61">
        <w:rPr>
          <w:rFonts w:ascii="Times New Roman" w:hAnsi="Times New Roman" w:cs="Times New Roman"/>
        </w:rPr>
        <w:t>.</w:t>
      </w:r>
      <w:ins w:id="373" w:author="Molly Mulcahy" w:date="2022-06-30T14:03:00Z">
        <w:r w:rsidR="00720D62">
          <w:rPr>
            <w:rFonts w:ascii="Times New Roman" w:hAnsi="Times New Roman" w:cs="Times New Roman"/>
          </w:rPr>
          <w:t xml:space="preserve"> This is the case for the other study of gestational TRF, where they see female-spec</w:t>
        </w:r>
      </w:ins>
      <w:ins w:id="374" w:author="Molly Mulcahy" w:date="2022-06-30T14:04:00Z">
        <w:r w:rsidR="00720D62">
          <w:rPr>
            <w:rFonts w:ascii="Times New Roman" w:hAnsi="Times New Roman" w:cs="Times New Roman"/>
          </w:rPr>
          <w:t xml:space="preserve">ific phenotype </w:t>
        </w:r>
        <w:r w:rsidR="00720D62" w:rsidRPr="00720D62">
          <w:rPr>
            <w:rFonts w:ascii="Times New Roman" w:hAnsi="Times New Roman" w:cs="Times New Roman"/>
            <w:i/>
            <w:iCs/>
            <w:rPrChange w:id="375" w:author="Molly Mulcahy" w:date="2022-06-30T14:04:00Z">
              <w:rPr>
                <w:rFonts w:ascii="Times New Roman" w:hAnsi="Times New Roman" w:cs="Times New Roman"/>
              </w:rPr>
            </w:rPrChange>
          </w:rPr>
          <w:t>in vivo</w:t>
        </w:r>
        <w:r w:rsidR="00720D62">
          <w:rPr>
            <w:rFonts w:ascii="Times New Roman" w:hAnsi="Times New Roman" w:cs="Times New Roman"/>
          </w:rPr>
          <w:t xml:space="preserve"> </w:t>
        </w:r>
      </w:ins>
      <w:r w:rsidR="00720D62">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{"citationID":"amtjgs8mcb","properties":{"formattedCitation":"(14)","plainCitation":"(14)","noteIndex":0},"citationItems":[{"id":1395,"uris":["http://zotero.org/users/5073745/items/H2SF844K"],"itemData":{"id":1395,"type":"article-journal","abstract":"Maternal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Pr>
          <w:rFonts w:ascii="Times New Roman" w:hAnsi="Times New Roman" w:cs="Times New Roman"/>
        </w:rPr>
        <w:fldChar w:fldCharType="separate"/>
      </w:r>
      <w:r w:rsidR="00DB51AB" w:rsidRPr="00DB51AB">
        <w:rPr>
          <w:rFonts w:ascii="Times New Roman" w:hAnsi="Times New Roman" w:cs="Times New Roman"/>
        </w:rPr>
        <w:t>(14)</w:t>
      </w:r>
      <w:r w:rsidR="00720D62">
        <w:rPr>
          <w:rFonts w:ascii="Times New Roman" w:hAnsi="Times New Roman" w:cs="Times New Roman"/>
        </w:rPr>
        <w:fldChar w:fldCharType="end"/>
      </w:r>
      <w:ins w:id="376" w:author="Molly Mulcahy" w:date="2022-06-30T14:04:00Z">
        <w:r w:rsidR="00720D62">
          <w:rPr>
            <w:rFonts w:ascii="Times New Roman" w:hAnsi="Times New Roman" w:cs="Times New Roman"/>
          </w:rPr>
          <w:t>.</w:t>
        </w:r>
      </w:ins>
      <w:r w:rsidR="003A6E61">
        <w:rPr>
          <w:rFonts w:ascii="Times New Roman" w:hAnsi="Times New Roman" w:cs="Times New Roman"/>
        </w:rPr>
        <w:t xml:space="preserve"> </w:t>
      </w:r>
      <w:r w:rsidR="00E03F87">
        <w:rPr>
          <w:rFonts w:ascii="Times New Roman" w:hAnsi="Times New Roman" w:cs="Times New Roman"/>
        </w:rPr>
        <w:t xml:space="preserve">Maternal overnutrition </w:t>
      </w:r>
      <w:r w:rsidR="00645731">
        <w:rPr>
          <w:rFonts w:ascii="Times New Roman" w:hAnsi="Times New Roman" w:cs="Times New Roman"/>
        </w:rPr>
        <w:t>can also result in males with</w:t>
      </w:r>
      <w:r w:rsidR="00E03F87">
        <w:rPr>
          <w:rFonts w:ascii="Times New Roman" w:hAnsi="Times New Roman" w:cs="Times New Roman"/>
        </w:rPr>
        <w:t xml:space="preserve"> glucose intolerance </w:t>
      </w:r>
      <w:r w:rsidR="00E03F87">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{"citationID":"7hNjoJ61","properties":{"formattedCitation":"(49, 50)","plainCitation":"(49, 50)","noteIndex":0},"citationItems":[{"id":790,"uris":["http://zotero.org/users/5073745/items/9QAQ5MUT"],"itemData":{"id":790,"type":"article-journal","abstract":"Scope: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E03F87">
        <w:rPr>
          <w:rFonts w:ascii="Times New Roman" w:hAnsi="Times New Roman" w:cs="Times New Roman"/>
        </w:rPr>
        <w:fldChar w:fldCharType="separate"/>
      </w:r>
      <w:r w:rsidR="00532DCF">
        <w:rPr>
          <w:rFonts w:ascii="Times New Roman" w:hAnsi="Times New Roman" w:cs="Times New Roman"/>
        </w:rPr>
        <w:t>(49, 50)</w:t>
      </w:r>
      <w:r w:rsidR="00E03F87">
        <w:rPr>
          <w:rFonts w:ascii="Times New Roman" w:hAnsi="Times New Roman" w:cs="Times New Roman"/>
        </w:rPr>
        <w:fldChar w:fldCharType="end"/>
      </w:r>
      <w:r w:rsidR="00E03F87">
        <w:rPr>
          <w:rFonts w:ascii="Times New Roman" w:hAnsi="Times New Roman" w:cs="Times New Roman"/>
        </w:rPr>
        <w:t xml:space="preserve">. </w:t>
      </w:r>
      <w:r w:rsidR="00347F2F">
        <w:rPr>
          <w:rFonts w:ascii="Times New Roman" w:hAnsi="Times New Roman" w:cs="Times New Roman"/>
        </w:rPr>
        <w:t>Therefore</w:t>
      </w:r>
      <w:r w:rsidR="00295E79">
        <w:rPr>
          <w:rFonts w:ascii="Times New Roman" w:hAnsi="Times New Roman" w:cs="Times New Roman"/>
        </w:rPr>
        <w:t>,</w:t>
      </w:r>
      <w:r w:rsidR="00347F2F">
        <w:rPr>
          <w:rFonts w:ascii="Times New Roman" w:hAnsi="Times New Roman" w:cs="Times New Roman"/>
        </w:rPr>
        <w:t xml:space="preserve"> metabolic effects being limited in the current study to male offspring is consistent with much of the literature, as females </w:t>
      </w:r>
      <w:r w:rsidR="008B3E44">
        <w:rPr>
          <w:rFonts w:ascii="Times New Roman" w:hAnsi="Times New Roman" w:cs="Times New Roman"/>
        </w:rPr>
        <w:t>appear to be less affected</w:t>
      </w:r>
      <w:r w:rsidR="00347F2F">
        <w:rPr>
          <w:rFonts w:ascii="Times New Roman" w:hAnsi="Times New Roman" w:cs="Times New Roman"/>
        </w:rPr>
        <w:t xml:space="preserve">. </w:t>
      </w:r>
    </w:p>
    <w:p w14:paraId="189C5094" w14:textId="6F694B72" w:rsidR="0039726D" w:rsidRDefault="0025621A" w:rsidP="0020702E">
      <w:pPr>
        <w:spacing w:line="480" w:lineRule="auto"/>
        <w:ind w:firstLine="720"/>
        <w:rPr>
          <w:rFonts w:ascii="Times New Roman" w:hAnsi="Times New Roman" w:cs="Times New Roman"/>
        </w:rPr>
      </w:pPr>
      <w:r>
        <w:rPr>
          <w:rFonts w:ascii="Times New Roman" w:hAnsi="Times New Roman" w:cs="Times New Roman"/>
        </w:rPr>
        <w:t xml:space="preserve"> </w:t>
      </w:r>
      <w:r w:rsidR="00645731">
        <w:rPr>
          <w:rFonts w:ascii="Times New Roman" w:hAnsi="Times New Roman" w:cs="Times New Roman"/>
        </w:rPr>
        <w:t>Glucose</w:t>
      </w:r>
      <w:r>
        <w:rPr>
          <w:rFonts w:ascii="Times New Roman" w:hAnsi="Times New Roman" w:cs="Times New Roman"/>
        </w:rPr>
        <w:t xml:space="preserve"> intolerance</w:t>
      </w:r>
      <w:r w:rsidR="00645731">
        <w:rPr>
          <w:rFonts w:ascii="Times New Roman" w:hAnsi="Times New Roman" w:cs="Times New Roman"/>
        </w:rPr>
        <w:t xml:space="preserve"> in IUGR models often </w:t>
      </w:r>
      <w:r w:rsidR="008B3E44">
        <w:rPr>
          <w:rFonts w:ascii="Times New Roman" w:hAnsi="Times New Roman" w:cs="Times New Roman"/>
        </w:rPr>
        <w:t xml:space="preserve">occurs </w:t>
      </w:r>
      <w:r>
        <w:rPr>
          <w:rFonts w:ascii="Times New Roman" w:hAnsi="Times New Roman" w:cs="Times New Roman"/>
        </w:rPr>
        <w:t>with insulin</w:t>
      </w:r>
      <w:r w:rsidR="00347F2F">
        <w:rPr>
          <w:rFonts w:ascii="Times New Roman" w:hAnsi="Times New Roman" w:cs="Times New Roman"/>
        </w:rPr>
        <w:t>-</w:t>
      </w:r>
      <w:r>
        <w:rPr>
          <w:rFonts w:ascii="Times New Roman" w:hAnsi="Times New Roman" w:cs="Times New Roman"/>
        </w:rPr>
        <w:t xml:space="preserve">related abnormalities in the offspring, such as lower insulin </w:t>
      </w:r>
      <w:r w:rsidR="00D0452A">
        <w:rPr>
          <w:rFonts w:ascii="Times New Roman" w:hAnsi="Times New Roman" w:cs="Times New Roman"/>
        </w:rPr>
        <w:t xml:space="preserve">content </w:t>
      </w:r>
      <w:r>
        <w:rPr>
          <w:rFonts w:ascii="Times New Roman" w:hAnsi="Times New Roman" w:cs="Times New Roman"/>
        </w:rPr>
        <w:t xml:space="preserve">in the pancreas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{"citationID":"0Y28HRWl","properties":{"formattedCitation":"(41)","plainCitation":"(41)","noteIndex":0},"citationItems":[{"id":812,"uris":["http://zotero.org/users/5073745/items/BPRWDEFA"],"itemData":{"id":812,"type":"article-journal","abstract":"Two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(41)</w:t>
      </w:r>
      <w:r>
        <w:rPr>
          <w:rFonts w:ascii="Times New Roman" w:hAnsi="Times New Roman" w:cs="Times New Roman"/>
        </w:rPr>
        <w:fldChar w:fldCharType="end"/>
      </w:r>
      <w:r w:rsidR="00D0452A">
        <w:rPr>
          <w:rFonts w:ascii="Times New Roman" w:hAnsi="Times New Roman" w:cs="Times New Roman"/>
        </w:rPr>
        <w:t>,</w:t>
      </w:r>
      <w:r w:rsidR="007A7B7A">
        <w:rPr>
          <w:rFonts w:ascii="Times New Roman" w:hAnsi="Times New Roman" w:cs="Times New Roman"/>
        </w:rPr>
        <w:t xml:space="preserve"> </w:t>
      </w:r>
      <w:r w:rsidR="00D0452A">
        <w:rPr>
          <w:rFonts w:ascii="Times New Roman" w:hAnsi="Times New Roman" w:cs="Times New Roman"/>
        </w:rPr>
        <w:t xml:space="preserve">lower </w:t>
      </w:r>
      <w:r w:rsidR="007A7B7A">
        <w:rPr>
          <w:rFonts w:ascii="Times New Roman" w:hAnsi="Times New Roman" w:cs="Times New Roman"/>
        </w:rPr>
        <w:t xml:space="preserve">basal </w:t>
      </w:r>
      <w:r w:rsidR="00645731">
        <w:rPr>
          <w:rFonts w:ascii="Times New Roman" w:hAnsi="Times New Roman" w:cs="Times New Roman"/>
        </w:rPr>
        <w:t>insulin levels</w:t>
      </w:r>
      <w:r w:rsidR="007A7B7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{"citationID":"C98WSlzK","properties":{"formattedCitation":"(44)","plainCitation":"(44)","noteIndex":0},"citationItems":[{"id":811,"uris":["http://zotero.org/users/5073745/items/I4HSNVRA"],"itemData":{"id":811,"type":"article-journal","abstract":"Objective: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(44)</w:t>
      </w:r>
      <w:r w:rsidR="007A7B7A">
        <w:rPr>
          <w:rFonts w:ascii="Times New Roman" w:hAnsi="Times New Roman" w:cs="Times New Roman"/>
        </w:rPr>
        <w:fldChar w:fldCharType="end"/>
      </w:r>
      <w:r>
        <w:rPr>
          <w:rFonts w:ascii="Times New Roman" w:hAnsi="Times New Roman" w:cs="Times New Roman"/>
        </w:rPr>
        <w:t xml:space="preserve">, impaired insulin secretion </w:t>
      </w:r>
      <w:r>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{"citationID":"e8USWqS0","properties":{"formattedCitation":"(42, 48)","plainCitation":"(42, 48)","noteIndex":0},"citationItems":[{"id":826,"uris":["http://zotero.org/users/5073745/items/R5KJJUL6"],"itemData":{"id":826,"type":"article-journal","abstract":"Objective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Pr>
          <w:rFonts w:ascii="Times New Roman" w:hAnsi="Times New Roman" w:cs="Times New Roman"/>
        </w:rPr>
        <w:fldChar w:fldCharType="separate"/>
      </w:r>
      <w:r w:rsidR="00532DCF">
        <w:rPr>
          <w:rFonts w:ascii="Times New Roman" w:hAnsi="Times New Roman" w:cs="Times New Roman"/>
        </w:rPr>
        <w:t>(42, 48)</w:t>
      </w:r>
      <w:r>
        <w:rPr>
          <w:rFonts w:ascii="Times New Roman" w:hAnsi="Times New Roman" w:cs="Times New Roman"/>
        </w:rPr>
        <w:fldChar w:fldCharType="end"/>
      </w:r>
      <w:r w:rsidR="000224F6">
        <w:rPr>
          <w:rFonts w:ascii="Times New Roman" w:hAnsi="Times New Roman" w:cs="Times New Roman"/>
        </w:rPr>
        <w:t xml:space="preserve">, increased pancreatic islet size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{"citationID":"hNdIceES","properties":{"formattedCitation":"(50)","plainCitation":"(50)","noteIndex":0},"citationItems":[{"id":667,"uris":["http://zotero.org/users/5073745/items/ERENG7PN"],"itemData":{"id":667,"type":"article-journal","abstract":"Background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noProof/>
        </w:rPr>
        <w:t>(50)</w:t>
      </w:r>
      <w:r w:rsidR="000224F6">
        <w:rPr>
          <w:rFonts w:ascii="Times New Roman" w:hAnsi="Times New Roman" w:cs="Times New Roman"/>
        </w:rPr>
        <w:fldChar w:fldCharType="end"/>
      </w:r>
      <w:r w:rsidR="000224F6">
        <w:rPr>
          <w:rFonts w:ascii="Times New Roman" w:hAnsi="Times New Roman" w:cs="Times New Roman"/>
        </w:rPr>
        <w:t xml:space="preserve">, altered vascularity of islets </w:t>
      </w:r>
      <w:r w:rsidR="000224F6">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{"citationID":"a22enltekuj","properties":{"formattedCitation":"(51)","plainCitation":"(51)","noteIndex":0},"citationItems":[{"id":535,"uris":["http://zotero.org/users/5073745/items/9F99XAML"],"itemData":{"id":535,"type":"article-journal","abstract":"Placental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224F6">
        <w:rPr>
          <w:rFonts w:ascii="Times New Roman" w:hAnsi="Times New Roman" w:cs="Times New Roman"/>
        </w:rPr>
        <w:fldChar w:fldCharType="separate"/>
      </w:r>
      <w:r w:rsidR="00532DCF">
        <w:rPr>
          <w:rFonts w:ascii="Times New Roman" w:hAnsi="Times New Roman" w:cs="Times New Roman"/>
        </w:rPr>
        <w:t>(51)</w:t>
      </w:r>
      <w:r w:rsidR="000224F6">
        <w:rPr>
          <w:rFonts w:ascii="Times New Roman" w:hAnsi="Times New Roman" w:cs="Times New Roman"/>
        </w:rPr>
        <w:fldChar w:fldCharType="end"/>
      </w:r>
      <w:r w:rsidR="005B1652">
        <w:rPr>
          <w:rFonts w:ascii="Times New Roman" w:hAnsi="Times New Roman" w:cs="Times New Roman"/>
        </w:rPr>
        <w:t>,</w:t>
      </w:r>
      <w:r w:rsidR="00D0452A">
        <w:rPr>
          <w:rFonts w:ascii="Times New Roman" w:hAnsi="Times New Roman" w:cs="Times New Roman"/>
        </w:rPr>
        <w:t xml:space="preserve"> </w:t>
      </w:r>
      <w:r w:rsidR="007A7B7A">
        <w:rPr>
          <w:rFonts w:ascii="Times New Roman" w:hAnsi="Times New Roman" w:cs="Times New Roman"/>
        </w:rPr>
        <w:t>or reduced beta cell mass</w:t>
      </w:r>
      <w:r w:rsidR="00677D4A">
        <w:rPr>
          <w:rFonts w:ascii="Times New Roman" w:hAnsi="Times New Roman" w:cs="Times New Roman"/>
        </w:rPr>
        <w:t xml:space="preserve"> </w:t>
      </w:r>
      <w:r w:rsidR="007A7B7A">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faSl4cN8","properties":{"formattedCitation":"(52)","plainCitation":"(52)","noteIndex":0},"citationItems":[{"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Pr>
          <w:rFonts w:ascii="Times New Roman" w:hAnsi="Times New Roman" w:cs="Times New Roman"/>
        </w:rPr>
        <w:fldChar w:fldCharType="separate"/>
      </w:r>
      <w:r w:rsidR="00532DCF">
        <w:rPr>
          <w:rFonts w:ascii="Times New Roman" w:hAnsi="Times New Roman" w:cs="Times New Roman"/>
        </w:rPr>
        <w:t>(52)</w:t>
      </w:r>
      <w:r w:rsidR="007A7B7A">
        <w:rPr>
          <w:rFonts w:ascii="Times New Roman" w:hAnsi="Times New Roman" w:cs="Times New Roman"/>
        </w:rPr>
        <w:fldChar w:fldCharType="end"/>
      </w:r>
      <w:r w:rsidR="005B1652">
        <w:rPr>
          <w:rFonts w:ascii="Times New Roman" w:hAnsi="Times New Roman" w:cs="Times New Roman"/>
        </w:rPr>
        <w:t xml:space="preserve">. </w:t>
      </w:r>
      <w:r w:rsidR="002C3E61">
        <w:rPr>
          <w:rFonts w:ascii="Times New Roman" w:hAnsi="Times New Roman" w:cs="Times New Roman"/>
        </w:rPr>
        <w:t xml:space="preserve">These abnormalities </w:t>
      </w:r>
      <w:r w:rsidR="00D0452A">
        <w:rPr>
          <w:rFonts w:ascii="Times New Roman" w:hAnsi="Times New Roman" w:cs="Times New Roman"/>
        </w:rPr>
        <w:t>are also accompanied by</w:t>
      </w:r>
      <w:r w:rsidR="00645731">
        <w:rPr>
          <w:rFonts w:ascii="Times New Roman" w:hAnsi="Times New Roman" w:cs="Times New Roman"/>
        </w:rPr>
        <w:t xml:space="preserve"> </w:t>
      </w:r>
      <w:r w:rsidR="00B83015">
        <w:rPr>
          <w:rFonts w:ascii="Times New Roman" w:hAnsi="Times New Roman" w:cs="Times New Roman"/>
        </w:rPr>
        <w:lastRenderedPageBreak/>
        <w:t xml:space="preserve">abnormal glucose tolerance in </w:t>
      </w:r>
      <w:r w:rsidR="00645731" w:rsidRPr="00B83015">
        <w:rPr>
          <w:rFonts w:ascii="Times New Roman" w:hAnsi="Times New Roman" w:cs="Times New Roman"/>
        </w:rPr>
        <w:t>adult</w:t>
      </w:r>
      <w:r w:rsidR="00B83015" w:rsidRPr="00B83015">
        <w:rPr>
          <w:rFonts w:ascii="Times New Roman" w:hAnsi="Times New Roman" w:cs="Times New Roman"/>
        </w:rPr>
        <w:t xml:space="preserve">hood </w:t>
      </w:r>
      <w:r w:rsidR="002C3E61" w:rsidRPr="00B83015">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{"citationID":"a18q7rlhvkb","properties":{"formattedCitation":"(40, 50)","plainCitation":"(40, 50)","noteIndex":0},"citationItems":[{"id":799,"uris":["http://zotero.org/users/5073745/items/IAFZXV97"],"itemData":{"id":799,"type":"article-journal","abstract":"Maternal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A."},{"family":"Bernal-Mizrachi","given":"Ernesto"}],"issued":{"date-parts":[["2020",10,1]]}}},{"id":667,"uris":["http://zotero.org/users/5073745/items/ERENG7PN"],"itemData":{"id":667,"type":"article-journal","abstract":"Background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r w:rsidR="002C3E61" w:rsidRPr="00B83015">
        <w:rPr>
          <w:rFonts w:ascii="Times New Roman" w:hAnsi="Times New Roman" w:cs="Times New Roman"/>
        </w:rPr>
        <w:fldChar w:fldCharType="separate"/>
      </w:r>
      <w:r w:rsidR="00532DCF">
        <w:rPr>
          <w:rFonts w:ascii="Times New Roman" w:hAnsi="Times New Roman" w:cs="Times New Roman"/>
        </w:rPr>
        <w:t>(40, 50)</w:t>
      </w:r>
      <w:r w:rsidR="002C3E61" w:rsidRPr="00B83015">
        <w:rPr>
          <w:rFonts w:ascii="Times New Roman" w:hAnsi="Times New Roman" w:cs="Times New Roman"/>
        </w:rPr>
        <w:fldChar w:fldCharType="end"/>
      </w:r>
      <w:r w:rsidR="002C3E61" w:rsidRPr="00B83015">
        <w:rPr>
          <w:rFonts w:ascii="Times New Roman" w:hAnsi="Times New Roman" w:cs="Times New Roman"/>
        </w:rPr>
        <w:t xml:space="preserve">. </w:t>
      </w:r>
      <w:r w:rsidR="00645731" w:rsidRPr="00B83015">
        <w:rPr>
          <w:rFonts w:ascii="Times New Roman" w:hAnsi="Times New Roman" w:cs="Times New Roman"/>
        </w:rPr>
        <w:t>However, in the</w:t>
      </w:r>
      <w:r w:rsidR="00645731">
        <w:rPr>
          <w:rFonts w:ascii="Times New Roman" w:hAnsi="Times New Roman" w:cs="Times New Roman"/>
        </w:rPr>
        <w:t xml:space="preserve"> present study</w:t>
      </w:r>
      <w:r w:rsidR="002C3E61">
        <w:rPr>
          <w:rFonts w:ascii="Times New Roman" w:hAnsi="Times New Roman" w:cs="Times New Roman"/>
        </w:rPr>
        <w:t xml:space="preserve"> we find modest improvement in male insulin sensitivity in adulthood in </w:t>
      </w:r>
      <w:r w:rsidR="00EA4CD2">
        <w:rPr>
          <w:rFonts w:ascii="Times New Roman" w:hAnsi="Times New Roman" w:cs="Times New Roman"/>
        </w:rPr>
        <w:t xml:space="preserve">male </w:t>
      </w:r>
      <w:r w:rsidR="002C3E61">
        <w:rPr>
          <w:rFonts w:ascii="Times New Roman" w:hAnsi="Times New Roman" w:cs="Times New Roman"/>
        </w:rPr>
        <w:t xml:space="preserve">offspring exposed to gestational eTRF. </w:t>
      </w:r>
      <w:ins w:id="377" w:author="Molly Mulcahy" w:date="2022-06-30T14:05:00Z">
        <w:r w:rsidR="00720D62">
          <w:rPr>
            <w:rFonts w:ascii="Times New Roman" w:hAnsi="Times New Roman" w:cs="Times New Roman"/>
          </w:rPr>
          <w:t xml:space="preserve">This finding is </w:t>
        </w:r>
      </w:ins>
      <w:ins w:id="378" w:author="Molly Mulcahy" w:date="2022-06-30T14:06:00Z">
        <w:r w:rsidR="00DB51AB">
          <w:rPr>
            <w:rFonts w:ascii="Times New Roman" w:hAnsi="Times New Roman" w:cs="Times New Roman"/>
          </w:rPr>
          <w:t xml:space="preserve">similar to findings in females exposed to gestational TRF </w:t>
        </w:r>
      </w:ins>
      <w:r w:rsidR="00DB51AB">
        <w:rPr>
          <w:rFonts w:ascii="Times New Roman" w:hAnsi="Times New Roman" w:cs="Times New Roman"/>
        </w:rPr>
        <w:fldChar w:fldCharType="begin"/>
      </w:r>
      <w:r w:rsidR="00DB51AB">
        <w:rPr>
          <w:rFonts w:ascii="Times New Roman" w:hAnsi="Times New Roman" w:cs="Times New Roman"/>
        </w:rPr>
        <w:instrText xml:space="preserve"> ADDIN ZOTERO_ITEM CSL_CITATION {"citationID":"a1krsfsk96c","properties":{"formattedCitation":"(14)","plainCitation":"(14)","noteIndex":0},"citationItems":[{"id":1395,"uris":["http://zotero.org/users/5073745/items/H2SF844K"],"itemData":{"id":1395,"type":"article-journal","abstract":"Maternal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Pr>
          <w:rFonts w:ascii="Times New Roman" w:hAnsi="Times New Roman" w:cs="Times New Roman"/>
        </w:rPr>
        <w:fldChar w:fldCharType="separate"/>
      </w:r>
      <w:r w:rsidR="00DB51AB" w:rsidRPr="00DB51AB">
        <w:rPr>
          <w:rFonts w:ascii="Times New Roman" w:hAnsi="Times New Roman" w:cs="Times New Roman"/>
        </w:rPr>
        <w:t>(14)</w:t>
      </w:r>
      <w:r w:rsidR="00DB51AB">
        <w:rPr>
          <w:rFonts w:ascii="Times New Roman" w:hAnsi="Times New Roman" w:cs="Times New Roman"/>
        </w:rPr>
        <w:fldChar w:fldCharType="end"/>
      </w:r>
      <w:ins w:id="379" w:author="Molly Mulcahy" w:date="2022-06-30T14:06:00Z">
        <w:r w:rsidR="00DB51AB">
          <w:rPr>
            <w:rFonts w:ascii="Times New Roman" w:hAnsi="Times New Roman" w:cs="Times New Roman"/>
          </w:rPr>
          <w:t xml:space="preserve">. </w:t>
        </w:r>
      </w:ins>
      <w:r w:rsidR="00B73F20">
        <w:rPr>
          <w:rFonts w:ascii="Times New Roman" w:hAnsi="Times New Roman" w:cs="Times New Roman"/>
        </w:rPr>
        <w:t>We attribu</w:t>
      </w:r>
      <w:r w:rsidR="00B636F5">
        <w:rPr>
          <w:rFonts w:ascii="Times New Roman" w:hAnsi="Times New Roman" w:cs="Times New Roman"/>
        </w:rPr>
        <w:t>te male-specific insulin sensitivity during high fat</w:t>
      </w:r>
      <w:r w:rsidR="003D0BD4">
        <w:rPr>
          <w:rFonts w:ascii="Times New Roman" w:hAnsi="Times New Roman" w:cs="Times New Roman"/>
        </w:rPr>
        <w:t xml:space="preserve">, high sucrose </w:t>
      </w:r>
      <w:r w:rsidR="00B636F5">
        <w:rPr>
          <w:rFonts w:ascii="Times New Roman" w:hAnsi="Times New Roman" w:cs="Times New Roman"/>
        </w:rPr>
        <w:t>diet feeding to eTRF males having lower basal levels of insulin compare</w:t>
      </w:r>
      <w:r w:rsidR="00D0452A">
        <w:rPr>
          <w:rFonts w:ascii="Times New Roman" w:hAnsi="Times New Roman" w:cs="Times New Roman"/>
        </w:rPr>
        <w:t>d</w:t>
      </w:r>
      <w:r w:rsidR="00B636F5">
        <w:rPr>
          <w:rFonts w:ascii="Times New Roman" w:hAnsi="Times New Roman" w:cs="Times New Roman"/>
        </w:rPr>
        <w:t xml:space="preserve"> to AL males. This means that peripheral tissues would be more sensitive to insulin action despite an apparent insulin secretion impairment at the level of the pancreas.</w:t>
      </w:r>
      <w:ins w:id="380" w:author="Molly Mulcahy" w:date="2022-06-29T13:39:00Z">
        <w:r w:rsidR="00761709">
          <w:rPr>
            <w:rFonts w:ascii="Times New Roman" w:hAnsi="Times New Roman" w:cs="Times New Roman"/>
          </w:rPr>
          <w:t xml:space="preserve"> </w:t>
        </w:r>
      </w:ins>
      <w:ins w:id="381" w:author="Molly Mulcahy" w:date="2022-06-29T13:35:00Z">
        <w:r w:rsidR="00966620">
          <w:rPr>
            <w:rFonts w:ascii="Times New Roman" w:hAnsi="Times New Roman" w:cs="Times New Roman"/>
          </w:rPr>
          <w:t>Given that negative effects are not seen until a HFHS diet challenge occurs in adulthood for the offs</w:t>
        </w:r>
      </w:ins>
      <w:ins w:id="382" w:author="Molly Mulcahy" w:date="2022-06-29T13:36:00Z">
        <w:r w:rsidR="00966620">
          <w:rPr>
            <w:rFonts w:ascii="Times New Roman" w:hAnsi="Times New Roman" w:cs="Times New Roman"/>
          </w:rPr>
          <w:t xml:space="preserve">pring, this suggests that </w:t>
        </w:r>
      </w:ins>
      <w:ins w:id="383" w:author="Molly Mulcahy" w:date="2022-06-29T13:40:00Z">
        <w:r w:rsidR="00761709">
          <w:rPr>
            <w:rFonts w:ascii="Times New Roman" w:hAnsi="Times New Roman" w:cs="Times New Roman"/>
          </w:rPr>
          <w:t>gestational eTRF may be relatively safe</w:t>
        </w:r>
        <w:r w:rsidR="00343990">
          <w:rPr>
            <w:rFonts w:ascii="Times New Roman" w:hAnsi="Times New Roman" w:cs="Times New Roman"/>
          </w:rPr>
          <w:t xml:space="preserve"> to practice</w:t>
        </w:r>
      </w:ins>
      <w:ins w:id="384" w:author="Molly Mulcahy" w:date="2022-06-30T14:07:00Z">
        <w:r w:rsidR="00DB51AB">
          <w:rPr>
            <w:rFonts w:ascii="Times New Roman" w:hAnsi="Times New Roman" w:cs="Times New Roman"/>
          </w:rPr>
          <w:t xml:space="preserve"> in the context of a healthful diet</w:t>
        </w:r>
      </w:ins>
      <w:ins w:id="385" w:author="Molly Mulcahy" w:date="2022-06-29T13:40:00Z">
        <w:r w:rsidR="00343990">
          <w:rPr>
            <w:rFonts w:ascii="Times New Roman" w:hAnsi="Times New Roman" w:cs="Times New Roman"/>
          </w:rPr>
          <w:t xml:space="preserve">. However, it also demonstrates that in the context of unhealthy </w:t>
        </w:r>
      </w:ins>
      <w:ins w:id="386" w:author="Molly Mulcahy" w:date="2022-06-29T13:41:00Z">
        <w:r w:rsidR="00343990">
          <w:rPr>
            <w:rFonts w:ascii="Times New Roman" w:hAnsi="Times New Roman" w:cs="Times New Roman"/>
          </w:rPr>
          <w:t>diet patterns, adult offspring may be ill-equipped to adapt to their food environments, leading to metabolic dysfunction.</w:t>
        </w:r>
      </w:ins>
      <w:ins w:id="387" w:author="Molly Mulcahy" w:date="2022-06-29T13:40:00Z">
        <w:r w:rsidR="00761709">
          <w:rPr>
            <w:rFonts w:ascii="Times New Roman" w:hAnsi="Times New Roman" w:cs="Times New Roman"/>
          </w:rPr>
          <w:t xml:space="preserve"> </w:t>
        </w:r>
      </w:ins>
      <w:ins w:id="388" w:author="Molly Mulcahy" w:date="2022-06-30T14:07:00Z">
        <w:r w:rsidR="00DB51AB">
          <w:rPr>
            <w:rFonts w:ascii="Times New Roman" w:hAnsi="Times New Roman" w:cs="Times New Roman"/>
          </w:rPr>
          <w:t xml:space="preserve">Furthermore, the age of onset and stressors that are required to initiate glucose intolerance in offspring of </w:t>
        </w:r>
      </w:ins>
      <w:ins w:id="389" w:author="Molly Mulcahy" w:date="2022-06-30T14:08:00Z">
        <w:r w:rsidR="00DB51AB">
          <w:rPr>
            <w:rFonts w:ascii="Times New Roman" w:hAnsi="Times New Roman" w:cs="Times New Roman"/>
          </w:rPr>
          <w:t>TRF dams are not consistent, so translation to human clinical populations is not possible at this time.</w:t>
        </w:r>
      </w:ins>
      <w:r w:rsidR="00B73F20">
        <w:rPr>
          <w:rFonts w:ascii="Times New Roman" w:hAnsi="Times New Roman" w:cs="Times New Roman"/>
        </w:rPr>
        <w:t xml:space="preserve"> </w:t>
      </w:r>
      <w:r w:rsidR="0039726D">
        <w:rPr>
          <w:rFonts w:ascii="Times New Roman" w:hAnsi="Times New Roman" w:cs="Times New Roman"/>
        </w:rPr>
        <w:t xml:space="preserve">The similarity of the </w:t>
      </w:r>
      <w:r w:rsidR="00B712C4">
        <w:rPr>
          <w:rFonts w:ascii="Times New Roman" w:hAnsi="Times New Roman" w:cs="Times New Roman"/>
        </w:rPr>
        <w:t xml:space="preserve">present study to those </w:t>
      </w:r>
      <w:r w:rsidR="005B1652">
        <w:rPr>
          <w:rFonts w:ascii="Times New Roman" w:hAnsi="Times New Roman" w:cs="Times New Roman"/>
        </w:rPr>
        <w:t xml:space="preserve">using </w:t>
      </w:r>
      <w:r w:rsidR="00B712C4">
        <w:rPr>
          <w:rFonts w:ascii="Times New Roman" w:hAnsi="Times New Roman" w:cs="Times New Roman"/>
        </w:rPr>
        <w:t>diverse</w:t>
      </w:r>
      <w:r w:rsidR="0039726D">
        <w:rPr>
          <w:rFonts w:ascii="Times New Roman" w:hAnsi="Times New Roman" w:cs="Times New Roman"/>
        </w:rPr>
        <w:t xml:space="preserve"> gestational </w:t>
      </w:r>
      <w:r w:rsidR="00B712C4">
        <w:rPr>
          <w:rFonts w:ascii="Times New Roman" w:hAnsi="Times New Roman" w:cs="Times New Roman"/>
        </w:rPr>
        <w:t>stressors</w:t>
      </w:r>
      <w:r w:rsidR="0039726D">
        <w:rPr>
          <w:rFonts w:ascii="Times New Roman" w:hAnsi="Times New Roman" w:cs="Times New Roman"/>
        </w:rPr>
        <w:t xml:space="preserve"> suggest</w:t>
      </w:r>
      <w:r w:rsidR="00C13E8A">
        <w:rPr>
          <w:rFonts w:ascii="Times New Roman" w:hAnsi="Times New Roman" w:cs="Times New Roman"/>
        </w:rPr>
        <w:t>s</w:t>
      </w:r>
      <w:r w:rsidR="0039726D">
        <w:rPr>
          <w:rFonts w:ascii="Times New Roman" w:hAnsi="Times New Roman" w:cs="Times New Roman"/>
        </w:rPr>
        <w:t xml:space="preserve"> that </w:t>
      </w:r>
      <w:r w:rsidR="005B1652">
        <w:rPr>
          <w:rFonts w:ascii="Times New Roman" w:hAnsi="Times New Roman" w:cs="Times New Roman"/>
        </w:rPr>
        <w:t>restriction of the total time</w:t>
      </w:r>
      <w:r w:rsidR="0039726D">
        <w:rPr>
          <w:rFonts w:ascii="Times New Roman" w:hAnsi="Times New Roman" w:cs="Times New Roman"/>
        </w:rPr>
        <w:t xml:space="preserve"> </w:t>
      </w:r>
      <w:ins w:id="390" w:author="Molly Mulcahy" w:date="2022-06-29T13:41:00Z">
        <w:r w:rsidR="00343990">
          <w:rPr>
            <w:rFonts w:ascii="Times New Roman" w:hAnsi="Times New Roman" w:cs="Times New Roman"/>
          </w:rPr>
          <w:t xml:space="preserve">spent eating </w:t>
        </w:r>
      </w:ins>
      <w:ins w:id="391" w:author="Molly Mulcahy" w:date="2022-06-29T13:42:00Z">
        <w:r w:rsidR="00343990">
          <w:rPr>
            <w:rFonts w:ascii="Times New Roman" w:hAnsi="Times New Roman" w:cs="Times New Roman"/>
          </w:rPr>
          <w:t>in</w:t>
        </w:r>
      </w:ins>
      <w:del w:id="392" w:author="Molly Mulcahy" w:date="2022-06-29T13:42:00Z">
        <w:r w:rsidR="0039726D" w:rsidDel="00343990">
          <w:rPr>
            <w:rFonts w:ascii="Times New Roman" w:hAnsi="Times New Roman" w:cs="Times New Roman"/>
          </w:rPr>
          <w:delText>of food intake</w:delText>
        </w:r>
        <w:r w:rsidR="00D0452A" w:rsidDel="00343990">
          <w:rPr>
            <w:rFonts w:ascii="Times New Roman" w:hAnsi="Times New Roman" w:cs="Times New Roman"/>
          </w:rPr>
          <w:delText xml:space="preserve"> in</w:delText>
        </w:r>
      </w:del>
      <w:r w:rsidR="00D0452A">
        <w:rPr>
          <w:rFonts w:ascii="Times New Roman" w:hAnsi="Times New Roman" w:cs="Times New Roman"/>
        </w:rPr>
        <w:t xml:space="preserve"> dams</w:t>
      </w:r>
      <w:r w:rsidR="0039726D">
        <w:rPr>
          <w:rFonts w:ascii="Times New Roman" w:hAnsi="Times New Roman" w:cs="Times New Roman"/>
        </w:rPr>
        <w:t xml:space="preserve"> is </w:t>
      </w:r>
      <w:del w:id="393" w:author="Molly Mulcahy" w:date="2022-06-29T13:43:00Z">
        <w:r w:rsidR="005B1652" w:rsidDel="00343990">
          <w:rPr>
            <w:rFonts w:ascii="Times New Roman" w:hAnsi="Times New Roman" w:cs="Times New Roman"/>
          </w:rPr>
          <w:delText>sufficient to induce</w:delText>
        </w:r>
      </w:del>
      <w:ins w:id="394" w:author="Molly Mulcahy" w:date="2022-06-29T13:43:00Z">
        <w:r w:rsidR="00343990">
          <w:rPr>
            <w:rFonts w:ascii="Times New Roman" w:hAnsi="Times New Roman" w:cs="Times New Roman"/>
          </w:rPr>
          <w:t>a novel dietary component that can have lasting impact on the metabolic health of</w:t>
        </w:r>
      </w:ins>
      <w:r w:rsidR="0039726D">
        <w:rPr>
          <w:rFonts w:ascii="Times New Roman" w:hAnsi="Times New Roman" w:cs="Times New Roman"/>
        </w:rPr>
        <w:t xml:space="preserve"> </w:t>
      </w:r>
      <w:r w:rsidR="00D0452A">
        <w:rPr>
          <w:rFonts w:ascii="Times New Roman" w:hAnsi="Times New Roman" w:cs="Times New Roman"/>
        </w:rPr>
        <w:t>offspring</w:t>
      </w:r>
      <w:ins w:id="395" w:author="Molly Mulcahy" w:date="2022-06-29T13:43:00Z">
        <w:r w:rsidR="00343990">
          <w:rPr>
            <w:rFonts w:ascii="Times New Roman" w:hAnsi="Times New Roman" w:cs="Times New Roman"/>
          </w:rPr>
          <w:t>.</w:t>
        </w:r>
      </w:ins>
      <w:r w:rsidR="00D0452A">
        <w:rPr>
          <w:rFonts w:ascii="Times New Roman" w:hAnsi="Times New Roman" w:cs="Times New Roman"/>
        </w:rPr>
        <w:t xml:space="preserve"> </w:t>
      </w:r>
      <w:del w:id="396" w:author="Molly Mulcahy" w:date="2022-06-29T13:43:00Z">
        <w:r w:rsidR="005B1652" w:rsidDel="00343990">
          <w:rPr>
            <w:rFonts w:ascii="Times New Roman" w:hAnsi="Times New Roman" w:cs="Times New Roman"/>
          </w:rPr>
          <w:delText>glucose intolerance</w:delText>
        </w:r>
        <w:r w:rsidR="00D0452A" w:rsidDel="00343990">
          <w:rPr>
            <w:rFonts w:ascii="Times New Roman" w:hAnsi="Times New Roman" w:cs="Times New Roman"/>
          </w:rPr>
          <w:delText xml:space="preserve"> similar to IUGR models</w:delText>
        </w:r>
        <w:r w:rsidR="002C3E61" w:rsidDel="00343990">
          <w:rPr>
            <w:rFonts w:ascii="Times New Roman" w:hAnsi="Times New Roman" w:cs="Times New Roman"/>
          </w:rPr>
          <w:delText xml:space="preserve">, but not insulin </w:delText>
        </w:r>
        <w:r w:rsidR="00BE7379" w:rsidDel="00343990">
          <w:rPr>
            <w:rFonts w:ascii="Times New Roman" w:hAnsi="Times New Roman" w:cs="Times New Roman"/>
          </w:rPr>
          <w:delText>resistance</w:delText>
        </w:r>
        <w:r w:rsidR="0039726D" w:rsidDel="00343990">
          <w:rPr>
            <w:rFonts w:ascii="Times New Roman" w:hAnsi="Times New Roman" w:cs="Times New Roman"/>
          </w:rPr>
          <w:delText xml:space="preserve">. </w:delText>
        </w:r>
      </w:del>
    </w:p>
    <w:p w14:paraId="564AE91C" w14:textId="611B4423" w:rsidR="00037B00" w:rsidRPr="00037B00" w:rsidRDefault="005B1652" w:rsidP="0020702E">
      <w:pPr>
        <w:spacing w:line="480" w:lineRule="auto"/>
        <w:ind w:firstLine="720"/>
        <w:rPr>
          <w:rFonts w:ascii="Times New Roman" w:hAnsi="Times New Roman" w:cs="Times New Roman"/>
        </w:rPr>
      </w:pPr>
      <w:r>
        <w:rPr>
          <w:rFonts w:ascii="Times New Roman" w:hAnsi="Times New Roman" w:cs="Times New Roman"/>
        </w:rPr>
        <w:t xml:space="preserve">Although we have not investigated offspring </w:t>
      </w:r>
      <w:r w:rsidR="002C3E61">
        <w:rPr>
          <w:rFonts w:ascii="Times New Roman" w:hAnsi="Times New Roman" w:cs="Times New Roman"/>
        </w:rPr>
        <w:t>pancreatic tissues</w:t>
      </w:r>
      <w:r>
        <w:rPr>
          <w:rFonts w:ascii="Times New Roman" w:hAnsi="Times New Roman" w:cs="Times New Roman"/>
        </w:rPr>
        <w:t xml:space="preserve">, we hypothesize that </w:t>
      </w:r>
      <w:r w:rsidR="00D92043">
        <w:rPr>
          <w:rFonts w:ascii="Times New Roman" w:hAnsi="Times New Roman" w:cs="Times New Roman"/>
        </w:rPr>
        <w:t xml:space="preserve">alterations in the </w:t>
      </w:r>
      <w:r w:rsidR="0039726D">
        <w:rPr>
          <w:rFonts w:ascii="Times New Roman" w:hAnsi="Times New Roman" w:cs="Times New Roman"/>
        </w:rPr>
        <w:t xml:space="preserve">development of the </w:t>
      </w:r>
      <w:r w:rsidR="000224F6">
        <w:rPr>
          <w:rFonts w:ascii="Times New Roman" w:hAnsi="Times New Roman" w:cs="Times New Roman"/>
        </w:rPr>
        <w:t xml:space="preserve">pancreas </w:t>
      </w:r>
      <w:r w:rsidR="0039726D">
        <w:rPr>
          <w:rFonts w:ascii="Times New Roman" w:hAnsi="Times New Roman" w:cs="Times New Roman"/>
        </w:rPr>
        <w:t xml:space="preserve">may underlie the </w:t>
      </w:r>
      <w:r>
        <w:rPr>
          <w:rFonts w:ascii="Times New Roman" w:hAnsi="Times New Roman" w:cs="Times New Roman"/>
        </w:rPr>
        <w:t>male</w:t>
      </w:r>
      <w:r w:rsidR="000224F6">
        <w:rPr>
          <w:rFonts w:ascii="Times New Roman" w:hAnsi="Times New Roman" w:cs="Times New Roman"/>
        </w:rPr>
        <w:t>-</w:t>
      </w:r>
      <w:r>
        <w:rPr>
          <w:rFonts w:ascii="Times New Roman" w:hAnsi="Times New Roman" w:cs="Times New Roman"/>
        </w:rPr>
        <w:t>specific glucose intolerance and modest insulin sensitivity in eTRF offspring</w:t>
      </w:r>
      <w:ins w:id="397" w:author="Molly Mulcahy" w:date="2022-07-21T03:56:00Z">
        <w:r w:rsidR="0084125C">
          <w:rPr>
            <w:rFonts w:ascii="Times New Roman" w:hAnsi="Times New Roman" w:cs="Times New Roman"/>
          </w:rPr>
          <w:t xml:space="preserve"> after HFHS feeding</w:t>
        </w:r>
      </w:ins>
      <w:r w:rsidR="0039726D">
        <w:rPr>
          <w:rFonts w:ascii="Times New Roman" w:hAnsi="Times New Roman" w:cs="Times New Roman"/>
        </w:rPr>
        <w:t>.</w:t>
      </w:r>
      <w:r w:rsidR="00D92043">
        <w:rPr>
          <w:rFonts w:ascii="Times New Roman" w:hAnsi="Times New Roman" w:cs="Times New Roman"/>
        </w:rPr>
        <w:t xml:space="preserve"> </w:t>
      </w:r>
      <w:ins w:id="398" w:author="Molly Mulcahy" w:date="2022-06-29T13:36:00Z">
        <w:r w:rsidR="00966620">
          <w:rPr>
            <w:rFonts w:ascii="Times New Roman" w:hAnsi="Times New Roman" w:cs="Times New Roman"/>
          </w:rPr>
          <w:t>This is supported by recent work in another chow-fed gestational TRF model that analyzed pancreatic tissue</w:t>
        </w:r>
      </w:ins>
      <w:r w:rsidR="00966620">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{"citationID":"a1huusjlf5q","properties":{"formattedCitation":"(14)","plainCitation":"(14)","noteIndex":0},"citationItems":[{"id":1395,"uris":["http://zotero.org/users/5073745/items/H2SF844K"],"itemData":{"id":1395,"type":"article-journal","abstract":"Maternal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966620">
        <w:rPr>
          <w:rFonts w:ascii="Times New Roman" w:hAnsi="Times New Roman" w:cs="Times New Roman"/>
        </w:rPr>
        <w:fldChar w:fldCharType="separate"/>
      </w:r>
      <w:r w:rsidR="00F941A1" w:rsidRPr="00F941A1">
        <w:rPr>
          <w:rFonts w:ascii="Times New Roman" w:hAnsi="Times New Roman" w:cs="Times New Roman"/>
        </w:rPr>
        <w:t>(14)</w:t>
      </w:r>
      <w:r w:rsidR="00966620">
        <w:rPr>
          <w:rFonts w:ascii="Times New Roman" w:hAnsi="Times New Roman" w:cs="Times New Roman"/>
        </w:rPr>
        <w:fldChar w:fldCharType="end"/>
      </w:r>
      <w:ins w:id="399" w:author="Molly Mulcahy" w:date="2022-06-29T13:36:00Z">
        <w:r w:rsidR="00966620">
          <w:rPr>
            <w:rFonts w:ascii="Times New Roman" w:hAnsi="Times New Roman" w:cs="Times New Roman"/>
          </w:rPr>
          <w:t xml:space="preserve">. </w:t>
        </w:r>
      </w:ins>
      <w:r w:rsidR="002C3E61">
        <w:rPr>
          <w:rFonts w:ascii="Times New Roman" w:hAnsi="Times New Roman" w:cs="Times New Roman"/>
        </w:rPr>
        <w:t>T</w:t>
      </w:r>
      <w:r w:rsidR="00BA2CAC">
        <w:rPr>
          <w:rFonts w:ascii="Times New Roman" w:hAnsi="Times New Roman" w:cs="Times New Roman"/>
        </w:rPr>
        <w: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w:t>
      </w:r>
      <w:r w:rsidR="002C3E61">
        <w:rPr>
          <w:rFonts w:ascii="Times New Roman" w:hAnsi="Times New Roman" w:cs="Times New Roman"/>
        </w:rPr>
        <w:t xml:space="preserve">may </w:t>
      </w:r>
      <w:del w:id="400" w:author="Molly Mulcahy" w:date="2022-07-21T03:57:00Z">
        <w:r w:rsidR="002C3E61" w:rsidDel="00B02AC8">
          <w:rPr>
            <w:rFonts w:ascii="Times New Roman" w:hAnsi="Times New Roman" w:cs="Times New Roman"/>
          </w:rPr>
          <w:delText>program</w:delText>
        </w:r>
        <w:r w:rsidR="000224F6" w:rsidDel="00B02AC8">
          <w:rPr>
            <w:rFonts w:ascii="Times New Roman" w:hAnsi="Times New Roman" w:cs="Times New Roman"/>
          </w:rPr>
          <w:delText xml:space="preserve"> </w:delText>
        </w:r>
      </w:del>
      <w:ins w:id="401" w:author="Molly Mulcahy" w:date="2022-07-21T03:57:00Z">
        <w:r w:rsidR="00B02AC8">
          <w:rPr>
            <w:rFonts w:ascii="Times New Roman" w:hAnsi="Times New Roman" w:cs="Times New Roman"/>
          </w:rPr>
          <w:t xml:space="preserve">prime </w:t>
        </w:r>
      </w:ins>
      <w:r w:rsidR="000224F6">
        <w:rPr>
          <w:rFonts w:ascii="Times New Roman" w:hAnsi="Times New Roman" w:cs="Times New Roman"/>
        </w:rPr>
        <w:t>offspring pancreas</w:t>
      </w:r>
      <w:ins w:id="402" w:author="Molly Mulcahy" w:date="2022-07-21T03:57:00Z">
        <w:r w:rsidR="00B02AC8">
          <w:rPr>
            <w:rFonts w:ascii="Times New Roman" w:hAnsi="Times New Roman" w:cs="Times New Roman"/>
          </w:rPr>
          <w:t xml:space="preserve"> tissue</w:t>
        </w:r>
      </w:ins>
      <w:r w:rsidR="00B712C4">
        <w:rPr>
          <w:rFonts w:ascii="Times New Roman" w:hAnsi="Times New Roman" w:cs="Times New Roman"/>
        </w:rPr>
        <w:t xml:space="preserve"> for </w:t>
      </w:r>
      <w:del w:id="403" w:author="Molly Mulcahy" w:date="2022-07-21T03:57:00Z">
        <w:r w:rsidR="00B712C4" w:rsidDel="00B02AC8">
          <w:rPr>
            <w:rFonts w:ascii="Times New Roman" w:hAnsi="Times New Roman" w:cs="Times New Roman"/>
          </w:rPr>
          <w:delText xml:space="preserve">development </w:delText>
        </w:r>
        <w:r w:rsidR="00D0452A" w:rsidDel="00B02AC8">
          <w:rPr>
            <w:rFonts w:ascii="Times New Roman" w:hAnsi="Times New Roman" w:cs="Times New Roman"/>
          </w:rPr>
          <w:delText>during</w:delText>
        </w:r>
        <w:r w:rsidR="00B712C4" w:rsidDel="00B02AC8">
          <w:rPr>
            <w:rFonts w:ascii="Times New Roman" w:hAnsi="Times New Roman" w:cs="Times New Roman"/>
          </w:rPr>
          <w:delText xml:space="preserve"> </w:delText>
        </w:r>
      </w:del>
      <w:r w:rsidR="002C3E61">
        <w:rPr>
          <w:rFonts w:ascii="Times New Roman" w:hAnsi="Times New Roman" w:cs="Times New Roman"/>
        </w:rPr>
        <w:t xml:space="preserve">daily periods of </w:t>
      </w:r>
      <w:r w:rsidR="00037B00">
        <w:rPr>
          <w:rFonts w:ascii="Times New Roman" w:hAnsi="Times New Roman" w:cs="Times New Roman"/>
        </w:rPr>
        <w:t>nutrient scarcity</w:t>
      </w:r>
      <w:ins w:id="404" w:author="Molly Mulcahy" w:date="2022-07-21T03:57:00Z">
        <w:r w:rsidR="00B02AC8">
          <w:rPr>
            <w:rFonts w:ascii="Times New Roman" w:hAnsi="Times New Roman" w:cs="Times New Roman"/>
          </w:rPr>
          <w:t xml:space="preserve">, then </w:t>
        </w:r>
      </w:ins>
      <w:ins w:id="405" w:author="Molly Mulcahy" w:date="2022-07-21T03:58:00Z">
        <w:r w:rsidR="00B02AC8">
          <w:rPr>
            <w:rFonts w:ascii="Times New Roman" w:hAnsi="Times New Roman" w:cs="Times New Roman"/>
          </w:rPr>
          <w:t xml:space="preserve">the stressors of HFHS diet reveals </w:t>
        </w:r>
      </w:ins>
      <w:del w:id="406" w:author="Molly Mulcahy" w:date="2022-07-21T03:57:00Z">
        <w:r w:rsidR="00037B00" w:rsidDel="00B02AC8">
          <w:rPr>
            <w:rFonts w:ascii="Times New Roman" w:hAnsi="Times New Roman" w:cs="Times New Roman"/>
          </w:rPr>
          <w:delText xml:space="preserve"> </w:delText>
        </w:r>
      </w:del>
      <w:del w:id="407" w:author="Molly Mulcahy" w:date="2022-07-21T03:58:00Z">
        <w:r w:rsidR="00037B00" w:rsidDel="00B02AC8">
          <w:rPr>
            <w:rFonts w:ascii="Times New Roman" w:hAnsi="Times New Roman" w:cs="Times New Roman"/>
          </w:rPr>
          <w:delText>and result in</w:delText>
        </w:r>
      </w:del>
      <w:ins w:id="408" w:author="Molly Mulcahy" w:date="2022-07-21T03:58:00Z">
        <w:r w:rsidR="00B02AC8">
          <w:rPr>
            <w:rFonts w:ascii="Times New Roman" w:hAnsi="Times New Roman" w:cs="Times New Roman"/>
          </w:rPr>
          <w:t>possible</w:t>
        </w:r>
      </w:ins>
      <w:r w:rsidR="00037B00">
        <w:rPr>
          <w:rFonts w:ascii="Times New Roman" w:hAnsi="Times New Roman" w:cs="Times New Roman"/>
        </w:rPr>
        <w:t xml:space="preserve"> impaired </w:t>
      </w:r>
      <w:del w:id="409" w:author="Molly Mulcahy" w:date="2022-07-21T03:58:00Z">
        <w:r w:rsidR="00037B00" w:rsidDel="00B02AC8">
          <w:rPr>
            <w:rFonts w:ascii="Times New Roman" w:hAnsi="Times New Roman" w:cs="Times New Roman"/>
          </w:rPr>
          <w:delText>beta cell development or islet</w:delText>
        </w:r>
        <w:r w:rsidR="00D92043" w:rsidDel="00B02AC8">
          <w:rPr>
            <w:rFonts w:ascii="Times New Roman" w:hAnsi="Times New Roman" w:cs="Times New Roman"/>
          </w:rPr>
          <w:delText xml:space="preserve"> size </w:delText>
        </w:r>
        <w:r w:rsidR="00037B00" w:rsidDel="00B02AC8">
          <w:rPr>
            <w:rFonts w:ascii="Times New Roman" w:hAnsi="Times New Roman" w:cs="Times New Roman"/>
          </w:rPr>
          <w:delText xml:space="preserve">leading to </w:delText>
        </w:r>
        <w:r w:rsidR="00D92043" w:rsidDel="00B02AC8">
          <w:rPr>
            <w:rFonts w:ascii="Times New Roman" w:hAnsi="Times New Roman" w:cs="Times New Roman"/>
          </w:rPr>
          <w:delText xml:space="preserve">reduced </w:delText>
        </w:r>
      </w:del>
      <w:r w:rsidR="00037B00">
        <w:rPr>
          <w:rFonts w:ascii="Times New Roman" w:hAnsi="Times New Roman" w:cs="Times New Roman"/>
        </w:rPr>
        <w:t>insulin secretion</w:t>
      </w:r>
      <w:r w:rsidR="00D92043">
        <w:rPr>
          <w:rFonts w:ascii="Times New Roman" w:hAnsi="Times New Roman" w:cs="Times New Roman"/>
        </w:rPr>
        <w:t xml:space="preserve">. </w:t>
      </w:r>
      <w:r w:rsidR="00BE7379">
        <w:rPr>
          <w:rFonts w:ascii="Times New Roman" w:hAnsi="Times New Roman" w:cs="Times New Roman"/>
        </w:rPr>
        <w:t xml:space="preserve">Intrinsic changes in islet function are also possible. </w:t>
      </w:r>
      <w:r w:rsidR="005C3BCE">
        <w:rPr>
          <w:rFonts w:ascii="Times New Roman" w:hAnsi="Times New Roman" w:cs="Times New Roman"/>
        </w:rPr>
        <w:t xml:space="preserve">Studies done in </w:t>
      </w:r>
      <w:r w:rsidR="005C3BCE">
        <w:rPr>
          <w:rFonts w:ascii="Times New Roman" w:hAnsi="Times New Roman" w:cs="Times New Roman"/>
        </w:rPr>
        <w:lastRenderedPageBreak/>
        <w:t>adult male animals undergoing TRF with chronod</w:t>
      </w:r>
      <w:r w:rsidR="00A54854">
        <w:rPr>
          <w:rFonts w:ascii="Times New Roman" w:hAnsi="Times New Roman" w:cs="Times New Roman"/>
        </w:rPr>
        <w:t>i</w:t>
      </w:r>
      <w:r w:rsidR="005C3BCE">
        <w:rPr>
          <w:rFonts w:ascii="Times New Roman" w:hAnsi="Times New Roman" w:cs="Times New Roman"/>
        </w:rPr>
        <w:t xml:space="preserve">sruption have also found that </w:t>
      </w:r>
      <w:r w:rsidR="00D0452A">
        <w:rPr>
          <w:rFonts w:ascii="Times New Roman" w:hAnsi="Times New Roman" w:cs="Times New Roman"/>
        </w:rPr>
        <w:t xml:space="preserve">time-restricting food access reduced </w:t>
      </w:r>
      <w:r w:rsidR="005C3BCE">
        <w:rPr>
          <w:rFonts w:ascii="Times New Roman" w:hAnsi="Times New Roman" w:cs="Times New Roman"/>
        </w:rPr>
        <w:t xml:space="preserve">insulin </w:t>
      </w:r>
      <w:r w:rsidR="00D0452A">
        <w:rPr>
          <w:rFonts w:ascii="Times New Roman" w:hAnsi="Times New Roman" w:cs="Times New Roman"/>
        </w:rPr>
        <w:t>production</w:t>
      </w:r>
      <w:r w:rsidR="00BE7379">
        <w:rPr>
          <w:rFonts w:ascii="Times New Roman" w:hAnsi="Times New Roman" w:cs="Times New Roman"/>
        </w:rPr>
        <w:t xml:space="preserve"> with </w:t>
      </w:r>
      <w:del w:id="410" w:author="Molly Mulcahy" w:date="2022-06-30T14:09:00Z">
        <w:r w:rsidR="00D0452A" w:rsidDel="00DB51AB">
          <w:rPr>
            <w:rFonts w:ascii="Times New Roman" w:hAnsi="Times New Roman" w:cs="Times New Roman"/>
          </w:rPr>
          <w:delText xml:space="preserve"> </w:delText>
        </w:r>
      </w:del>
      <w:r w:rsidR="005C3BCE">
        <w:rPr>
          <w:rFonts w:ascii="Times New Roman" w:hAnsi="Times New Roman" w:cs="Times New Roman"/>
        </w:rPr>
        <w:t xml:space="preserve">secretion most affected (enhanced compared to controls) and found no effect of insulin tolerance </w:t>
      </w:r>
      <w:r w:rsidR="005C3BCE">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{"citationID":"JWzInRNb","properties":{"formattedCitation":"(53)","plainCitation":"(53)","noteIndex":0},"citationItems":[{"id":1315,"uris":["http://zotero.org/users/5073745/items/8K4JQ92N"],"itemData":{"id":1315,"type":"article-journal","abstract":"Time-restricted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instrText>
      </w:r>
      <w:r w:rsidR="005C3BCE">
        <w:rPr>
          <w:rFonts w:ascii="Times New Roman" w:hAnsi="Times New Roman" w:cs="Times New Roman"/>
        </w:rPr>
        <w:fldChar w:fldCharType="separate"/>
      </w:r>
      <w:r w:rsidR="00532DCF">
        <w:rPr>
          <w:rFonts w:ascii="Times New Roman" w:hAnsi="Times New Roman" w:cs="Times New Roman"/>
          <w:noProof/>
        </w:rPr>
        <w:t>(53)</w:t>
      </w:r>
      <w:r w:rsidR="005C3BCE">
        <w:rPr>
          <w:rFonts w:ascii="Times New Roman" w:hAnsi="Times New Roman" w:cs="Times New Roman"/>
        </w:rPr>
        <w:fldChar w:fldCharType="end"/>
      </w:r>
      <w:r w:rsidR="005C3BCE">
        <w:rPr>
          <w:rFonts w:ascii="Times New Roman" w:hAnsi="Times New Roman" w:cs="Times New Roman"/>
        </w:rPr>
        <w:t>.</w:t>
      </w:r>
      <w:r w:rsidR="00A830B7">
        <w:rPr>
          <w:rFonts w:ascii="Times New Roman" w:hAnsi="Times New Roman" w:cs="Times New Roman"/>
        </w:rPr>
        <w:t xml:space="preserve"> This is confirmed by one </w:t>
      </w:r>
      <w:r w:rsidR="004F3298">
        <w:rPr>
          <w:rFonts w:ascii="Times New Roman" w:hAnsi="Times New Roman" w:cs="Times New Roman"/>
        </w:rPr>
        <w:t xml:space="preserve">study of </w:t>
      </w:r>
      <w:r w:rsidR="002C3E61">
        <w:rPr>
          <w:rFonts w:ascii="Times New Roman" w:hAnsi="Times New Roman" w:cs="Times New Roman"/>
        </w:rPr>
        <w:t xml:space="preserve">early post-natal </w:t>
      </w:r>
      <w:r w:rsidR="004F3298">
        <w:rPr>
          <w:rFonts w:ascii="Times New Roman" w:hAnsi="Times New Roman" w:cs="Times New Roman"/>
        </w:rPr>
        <w:t>exposure to TRF</w:t>
      </w:r>
      <w:r w:rsidR="00A830B7">
        <w:rPr>
          <w:rFonts w:ascii="Times New Roman" w:hAnsi="Times New Roman" w:cs="Times New Roman"/>
        </w:rPr>
        <w:t>, which</w:t>
      </w:r>
      <w:r w:rsidR="004F3298">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Pr>
          <w:rFonts w:ascii="Times New Roman" w:hAnsi="Times New Roman" w:cs="Times New Roman"/>
        </w:rPr>
        <w:fldChar w:fldCharType="begin"/>
      </w:r>
      <w:r w:rsidR="00532DCF">
        <w:rPr>
          <w:rFonts w:ascii="Times New Roman" w:hAnsi="Times New Roman" w:cs="Times New Roman"/>
        </w:rPr>
        <w:instrText xml:space="preserve"> ADDIN ZOTERO_ITEM CSL_CITATION {"citationID":"7kVhQzJT","properties":{"formattedCitation":"(38)","plainCitation":"(38)","noteIndex":0},"citationItems":[{"id":114,"uris":["http://zotero.org/users/5073745/items/NPYUTKVA"],"itemData":{"id":114,"type":"article-journal","abstract":"Time-restricted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532DCF">
        <w:rPr>
          <w:rFonts w:ascii="Times New Roman" w:hAnsi="Times New Roman" w:cs="Times New Roman"/>
          <w:noProof/>
        </w:rPr>
        <w:t>(38)</w:t>
      </w:r>
      <w:r w:rsidR="004F3298">
        <w:rPr>
          <w:rFonts w:ascii="Times New Roman" w:hAnsi="Times New Roman" w:cs="Times New Roman"/>
        </w:rPr>
        <w:fldChar w:fldCharType="end"/>
      </w:r>
      <w:r w:rsidR="004F3298">
        <w:rPr>
          <w:rFonts w:ascii="Times New Roman" w:hAnsi="Times New Roman" w:cs="Times New Roman"/>
        </w:rPr>
        <w:t xml:space="preserve">. </w:t>
      </w:r>
      <w:r w:rsidR="00A830B7">
        <w:rPr>
          <w:rFonts w:ascii="Times New Roman" w:hAnsi="Times New Roman" w:cs="Times New Roman"/>
        </w:rPr>
        <w:t xml:space="preserve">Another contributor </w:t>
      </w:r>
      <w:r w:rsidR="00C13E8A">
        <w:rPr>
          <w:rFonts w:ascii="Times New Roman" w:hAnsi="Times New Roman" w:cs="Times New Roman"/>
        </w:rPr>
        <w:t xml:space="preserve">to this phenomenon </w:t>
      </w:r>
      <w:r w:rsidR="00A830B7">
        <w:rPr>
          <w:rFonts w:ascii="Times New Roman" w:hAnsi="Times New Roman" w:cs="Times New Roman"/>
        </w:rPr>
        <w:t xml:space="preserve">may be that the islets were able to compensate in young male offspring during a lower-calorie diet (NCD) and therefore the effect did not become apparent until </w:t>
      </w:r>
      <w:del w:id="411" w:author="Molly Mulcahy" w:date="2022-06-30T14:09:00Z">
        <w:r w:rsidR="00A830B7" w:rsidDel="00DB51AB">
          <w:rPr>
            <w:rFonts w:ascii="Times New Roman" w:hAnsi="Times New Roman" w:cs="Times New Roman"/>
          </w:rPr>
          <w:delText>an overnutrition</w:delText>
        </w:r>
      </w:del>
      <w:ins w:id="412" w:author="Molly Mulcahy" w:date="2022-06-30T14:09:00Z">
        <w:r w:rsidR="00DB51AB">
          <w:rPr>
            <w:rFonts w:ascii="Times New Roman" w:hAnsi="Times New Roman" w:cs="Times New Roman"/>
          </w:rPr>
          <w:t>HFHS diet</w:t>
        </w:r>
      </w:ins>
      <w:r w:rsidR="00A830B7">
        <w:rPr>
          <w:rFonts w:ascii="Times New Roman" w:hAnsi="Times New Roman" w:cs="Times New Roman"/>
        </w:rPr>
        <w:t xml:space="preserve"> challenge during adulthood. </w:t>
      </w:r>
      <w:r w:rsidR="000E7158">
        <w:rPr>
          <w:rFonts w:ascii="Times New Roman" w:hAnsi="Times New Roman" w:cs="Times New Roman"/>
        </w:rPr>
        <w:t>Therefore, future studies of gestational</w:t>
      </w:r>
      <w:r w:rsidR="002C3E61">
        <w:rPr>
          <w:rFonts w:ascii="Times New Roman" w:hAnsi="Times New Roman" w:cs="Times New Roman"/>
        </w:rPr>
        <w:t xml:space="preserve"> or developmental</w:t>
      </w:r>
      <w:r w:rsidR="000E7158">
        <w:rPr>
          <w:rFonts w:ascii="Times New Roman" w:hAnsi="Times New Roman" w:cs="Times New Roman"/>
        </w:rPr>
        <w:t xml:space="preserve"> eTRF should </w:t>
      </w:r>
      <w:r w:rsidR="002C3E61">
        <w:rPr>
          <w:rFonts w:ascii="Times New Roman" w:hAnsi="Times New Roman" w:cs="Times New Roman"/>
        </w:rPr>
        <w:t xml:space="preserve">examine </w:t>
      </w:r>
      <w:r w:rsidR="000E7158">
        <w:rPr>
          <w:rFonts w:ascii="Times New Roman" w:hAnsi="Times New Roman" w:cs="Times New Roman"/>
        </w:rPr>
        <w:t>islet size</w:t>
      </w:r>
      <w:r w:rsidR="00D0452A">
        <w:rPr>
          <w:rFonts w:ascii="Times New Roman" w:hAnsi="Times New Roman" w:cs="Times New Roman"/>
        </w:rPr>
        <w:t>, pancreatic beta cell mass,</w:t>
      </w:r>
      <w:r w:rsidR="000E7158">
        <w:rPr>
          <w:rFonts w:ascii="Times New Roman" w:hAnsi="Times New Roman" w:cs="Times New Roman"/>
        </w:rPr>
        <w:t xml:space="preserve"> and </w:t>
      </w:r>
      <w:r w:rsidR="002C3E61">
        <w:rPr>
          <w:rFonts w:ascii="Times New Roman" w:hAnsi="Times New Roman" w:cs="Times New Roman"/>
        </w:rPr>
        <w:t>insulin secretion</w:t>
      </w:r>
      <w:r w:rsidR="000E7158">
        <w:rPr>
          <w:rFonts w:ascii="Times New Roman" w:hAnsi="Times New Roman" w:cs="Times New Roman"/>
        </w:rPr>
        <w:t xml:space="preserve"> to investigate the mechanism of offspring glucose intolerance further.</w:t>
      </w:r>
    </w:p>
    <w:p w14:paraId="32999FE0" w14:textId="1DA37403" w:rsidR="0052378A" w:rsidRDefault="0052378A" w:rsidP="006071A1">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although we see a robust effect on glucose intolerance and trends of lower insulin secretion in male eTRF offspring in adulthood, we did not evaluate islet size or beta cell mass to determine the mechanism driving the worsening of glucose tolerance in adulthood. </w:t>
      </w:r>
    </w:p>
    <w:p w14:paraId="7935A130" w14:textId="196E85E1" w:rsidR="008F68D0" w:rsidRDefault="008F68D0" w:rsidP="005751F8">
      <w:pPr>
        <w:spacing w:line="480" w:lineRule="auto"/>
        <w:ind w:firstLine="720"/>
        <w:rPr>
          <w:rFonts w:ascii="Times New Roman" w:hAnsi="Times New Roman" w:cs="Times New Roman"/>
        </w:rPr>
      </w:pPr>
      <w:r>
        <w:rPr>
          <w:rFonts w:ascii="Times New Roman" w:hAnsi="Times New Roman" w:cs="Times New Roman"/>
        </w:rPr>
        <w:t xml:space="preserve">There are many strengths to this study. Among them are </w:t>
      </w:r>
      <w:r w:rsidR="00344222">
        <w:rPr>
          <w:rFonts w:ascii="Times New Roman" w:hAnsi="Times New Roman" w:cs="Times New Roman"/>
        </w:rPr>
        <w:t xml:space="preserve">the use of a preclinical model which facilitates consistency when compared to existing literature. Further strengths include </w:t>
      </w:r>
      <w:r>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Pr>
          <w:rFonts w:ascii="Times New Roman" w:hAnsi="Times New Roman" w:cs="Times New Roman"/>
        </w:rPr>
        <w:t>Finally,</w:t>
      </w:r>
      <w:r>
        <w:rPr>
          <w:rFonts w:ascii="Times New Roman" w:hAnsi="Times New Roman" w:cs="Times New Roman"/>
        </w:rPr>
        <w:t xml:space="preserve"> the inclusion of both male and female offspring in the study, as many metabolic assessments of TRF either focus exclusively on the effects of the regimen in males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{"citationID":"3Faub8vE","properties":{"formattedCitation":"(29, 30)","plainCitation":"(29, 30)","noteIndex":0},"citationItems":[{"id":67,"uris":["http://zotero.org/users/5073745/items/T8U6Q3GZ"],"itemData":{"id":67,"type":"article-journal","abstract":"Summary\nWhile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(29, 30)</w:t>
      </w:r>
      <w:r>
        <w:rPr>
          <w:rFonts w:ascii="Times New Roman" w:hAnsi="Times New Roman" w:cs="Times New Roman"/>
        </w:rPr>
        <w:fldChar w:fldCharType="end"/>
      </w:r>
      <w:r>
        <w:rPr>
          <w:rFonts w:ascii="Times New Roman" w:hAnsi="Times New Roman" w:cs="Times New Roman"/>
        </w:rPr>
        <w:t xml:space="preserve"> or female mice </w:t>
      </w:r>
      <w:r>
        <w:rPr>
          <w:rFonts w:ascii="Times New Roman" w:hAnsi="Times New Roman" w:cs="Times New Roman"/>
        </w:rPr>
        <w:fldChar w:fldCharType="begin"/>
      </w:r>
      <w:r w:rsidR="00F941A1">
        <w:rPr>
          <w:rFonts w:ascii="Times New Roman" w:hAnsi="Times New Roman" w:cs="Times New Roman"/>
        </w:rPr>
        <w:instrText xml:space="preserve"> ADDIN ZOTERO_ITEM CSL_CITATION {"citationID":"KmZbviM5","properties":{"formattedCitation":"(27, 28)","plainCitation":"(27, 28)","noteIndex":0},"citationItems":[{"id":486,"uris":["http://zotero.org/users/5073745/items/9YE6QRBF"],"itemData":{"id":486,"type":"article-journal","abstract":"Background.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sidR="00F941A1">
        <w:rPr>
          <w:rFonts w:ascii="Times New Roman" w:hAnsi="Times New Roman" w:cs="Times New Roman"/>
          <w:noProof/>
        </w:rPr>
        <w:t>(27, 28)</w:t>
      </w:r>
      <w:r>
        <w:rPr>
          <w:rFonts w:ascii="Times New Roman" w:hAnsi="Times New Roman" w:cs="Times New Roman"/>
        </w:rPr>
        <w:fldChar w:fldCharType="end"/>
      </w:r>
      <w:r w:rsidR="00BE7379">
        <w:rPr>
          <w:rFonts w:ascii="Times New Roman" w:hAnsi="Times New Roman" w:cs="Times New Roman"/>
        </w:rPr>
        <w:t xml:space="preserve"> is a strength</w:t>
      </w:r>
      <w:r>
        <w:rPr>
          <w:rFonts w:ascii="Times New Roman" w:hAnsi="Times New Roman" w:cs="Times New Roman"/>
        </w:rPr>
        <w:t>.</w:t>
      </w:r>
    </w:p>
    <w:p w14:paraId="631516B0" w14:textId="134268F0" w:rsidR="0088283B" w:rsidRDefault="00344222" w:rsidP="005751F8">
      <w:pPr>
        <w:spacing w:line="480" w:lineRule="auto"/>
        <w:ind w:firstLine="720"/>
        <w:rPr>
          <w:rFonts w:ascii="Times New Roman" w:hAnsi="Times New Roman" w:cs="Times New Roman"/>
        </w:rPr>
      </w:pPr>
      <w:r>
        <w:rPr>
          <w:rFonts w:ascii="Times New Roman" w:hAnsi="Times New Roman" w:cs="Times New Roman"/>
        </w:rPr>
        <w:lastRenderedPageBreak/>
        <w:t xml:space="preserve">Future work with this model should include assessment of offspring pancreatic tissue. </w:t>
      </w:r>
      <w:r w:rsidR="00DB2834">
        <w:rPr>
          <w:rFonts w:ascii="Times New Roman" w:hAnsi="Times New Roman" w:cs="Times New Roman"/>
        </w:rPr>
        <w:t>Finally, our model used healthy non-obese dams and our results cannot be extended to effects of eTRF in the context of metabolic syndrome</w:t>
      </w:r>
      <w:r w:rsidR="00B636F5">
        <w:rPr>
          <w:rFonts w:ascii="Times New Roman" w:hAnsi="Times New Roman" w:cs="Times New Roman"/>
        </w:rPr>
        <w:t>, diabetes,</w:t>
      </w:r>
      <w:r w:rsidR="00DB2834">
        <w:rPr>
          <w:rFonts w:ascii="Times New Roman" w:hAnsi="Times New Roman" w:cs="Times New Roman"/>
        </w:rPr>
        <w:t xml:space="preserve"> or obesity during pregnancy.</w:t>
      </w:r>
    </w:p>
    <w:p w14:paraId="08F2137D" w14:textId="5FF522F7" w:rsidR="007E0D47" w:rsidRPr="00BB1408" w:rsidRDefault="00616AD3" w:rsidP="0006138D">
      <w:pPr>
        <w:pStyle w:val="Heading1"/>
      </w:pPr>
      <w:r w:rsidRPr="00616AD3">
        <w:t>Conclusion</w:t>
      </w:r>
    </w:p>
    <w:p w14:paraId="2016B21E" w14:textId="16EB37B9" w:rsidR="00B90A21" w:rsidRDefault="005D518C" w:rsidP="00B90A21">
      <w:pPr>
        <w:spacing w:line="480" w:lineRule="auto"/>
        <w:ind w:firstLine="360"/>
        <w:rPr>
          <w:rFonts w:ascii="Times New Roman" w:hAnsi="Times New Roman" w:cs="Times New Roman"/>
        </w:rPr>
      </w:pPr>
      <w:r w:rsidRPr="004B553D">
        <w:rPr>
          <w:rFonts w:ascii="Times New Roman" w:hAnsi="Times New Roman" w:cs="Times New Roman"/>
          <w:color w:val="4472C4" w:themeColor="accent1"/>
        </w:rPr>
        <w:t xml:space="preserve">Offspring who are exposed to eTRF of NCD </w:t>
      </w:r>
      <w:r w:rsidRPr="004B553D">
        <w:rPr>
          <w:rFonts w:ascii="Times New Roman" w:hAnsi="Times New Roman" w:cs="Times New Roman"/>
          <w:i/>
          <w:iCs/>
          <w:color w:val="4472C4" w:themeColor="accent1"/>
        </w:rPr>
        <w:t>in utero</w:t>
      </w:r>
      <w:r w:rsidRPr="004B553D">
        <w:rPr>
          <w:rFonts w:ascii="Times New Roman" w:hAnsi="Times New Roman" w:cs="Times New Roman"/>
          <w:color w:val="4472C4" w:themeColor="accent1"/>
        </w:rPr>
        <w:t xml:space="preserve"> have similar body composition, glucose tolerance, and insulin tolerance in early adulthood with normal chow feeding in both males and females.</w:t>
      </w:r>
      <w:r>
        <w:rPr>
          <w:rFonts w:ascii="Times New Roman" w:hAnsi="Times New Roman" w:cs="Times New Roman"/>
          <w:color w:val="4472C4" w:themeColor="accent1"/>
        </w:rPr>
        <w:t xml:space="preserve"> </w:t>
      </w:r>
      <w:r w:rsidR="007E0D47">
        <w:rPr>
          <w:rFonts w:ascii="Times New Roman" w:hAnsi="Times New Roman" w:cs="Times New Roman"/>
        </w:rPr>
        <w:t xml:space="preserve">Gestational eTRF </w:t>
      </w:r>
      <w:r w:rsidR="00CB1907">
        <w:rPr>
          <w:rFonts w:ascii="Times New Roman" w:hAnsi="Times New Roman" w:cs="Times New Roman"/>
        </w:rPr>
        <w:t>led to</w:t>
      </w:r>
      <w:r w:rsidR="00DB2834">
        <w:rPr>
          <w:rFonts w:ascii="Times New Roman" w:hAnsi="Times New Roman" w:cs="Times New Roman"/>
        </w:rPr>
        <w:t xml:space="preserve"> </w:t>
      </w:r>
      <w:r w:rsidR="004F3298">
        <w:rPr>
          <w:rFonts w:ascii="Times New Roman" w:hAnsi="Times New Roman" w:cs="Times New Roman"/>
        </w:rPr>
        <w:t xml:space="preserve">sex-specific </w:t>
      </w:r>
      <w:r w:rsidR="00DB2834">
        <w:rPr>
          <w:rFonts w:ascii="Times New Roman" w:hAnsi="Times New Roman" w:cs="Times New Roman"/>
        </w:rPr>
        <w:t>impairments in</w:t>
      </w:r>
      <w:r w:rsidR="008C4511">
        <w:rPr>
          <w:rFonts w:ascii="Times New Roman" w:hAnsi="Times New Roman" w:cs="Times New Roman"/>
        </w:rPr>
        <w:t xml:space="preserve"> male glucose tolerance in adulthood</w:t>
      </w:r>
      <w:r w:rsidR="00CB1907">
        <w:rPr>
          <w:rFonts w:ascii="Times New Roman" w:hAnsi="Times New Roman" w:cs="Times New Roman"/>
        </w:rPr>
        <w:t xml:space="preserve"> after chronic HF</w:t>
      </w:r>
      <w:r w:rsidR="003D0BD4">
        <w:rPr>
          <w:rFonts w:ascii="Times New Roman" w:hAnsi="Times New Roman" w:cs="Times New Roman"/>
        </w:rPr>
        <w:t>HS</w:t>
      </w:r>
      <w:r w:rsidR="00CB1907">
        <w:rPr>
          <w:rFonts w:ascii="Times New Roman" w:hAnsi="Times New Roman" w:cs="Times New Roman"/>
        </w:rPr>
        <w:t xml:space="preserve"> feeding</w:t>
      </w:r>
      <w:del w:id="413" w:author="Molly Mulcahy" w:date="2022-06-30T14:10:00Z">
        <w:r w:rsidR="00DB2834" w:rsidDel="00DB51AB">
          <w:rPr>
            <w:rFonts w:ascii="Times New Roman" w:hAnsi="Times New Roman" w:cs="Times New Roman"/>
          </w:rPr>
          <w:delText>, likely due to impaired insulin secretion</w:delText>
        </w:r>
      </w:del>
      <w:r w:rsidR="008C4511">
        <w:rPr>
          <w:rFonts w:ascii="Times New Roman" w:hAnsi="Times New Roman" w:cs="Times New Roman"/>
        </w:rPr>
        <w:t xml:space="preserve">. </w:t>
      </w:r>
      <w:r w:rsidR="00CB1907">
        <w:rPr>
          <w:rFonts w:ascii="Times New Roman" w:hAnsi="Times New Roman" w:cs="Times New Roman"/>
        </w:rPr>
        <w:t xml:space="preserve">This </w:t>
      </w:r>
      <w:r w:rsidR="008C4511">
        <w:rPr>
          <w:rFonts w:ascii="Times New Roman" w:hAnsi="Times New Roman" w:cs="Times New Roman"/>
        </w:rPr>
        <w:t xml:space="preserve">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 this </w:t>
      </w:r>
      <w:r w:rsidR="00FB2D0B">
        <w:rPr>
          <w:rFonts w:ascii="Times New Roman" w:hAnsi="Times New Roman" w:cs="Times New Roman"/>
        </w:rPr>
        <w:t>novel</w:t>
      </w:r>
      <w:r w:rsidR="00D074EF">
        <w:rPr>
          <w:rFonts w:ascii="Times New Roman" w:hAnsi="Times New Roman" w:cs="Times New Roman"/>
        </w:rPr>
        <w:t xml:space="preserve"> phenotype. </w:t>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1F0F389B" w14:textId="77777777" w:rsidR="00532DCF" w:rsidRPr="00532DCF" w:rsidRDefault="00ED57DF" w:rsidP="00532DCF">
      <w:pPr>
        <w:pStyle w:val="Bibliography"/>
        <w:rPr>
          <w:rFonts w:ascii="Times New Roman" w:hAnsi="Times New Roman" w:cs="Times New Roman"/>
        </w:rPr>
      </w:pPr>
      <w:r w:rsidRPr="0006138D">
        <w:fldChar w:fldCharType="begin"/>
      </w:r>
      <w:r w:rsidR="00532DCF">
        <w:instrText xml:space="preserve"> ADDIN ZOTERO_BIBL {"uncited":[],"omitted":[],"custom":[]} CSL_BIBLIOGRAPHY </w:instrText>
      </w:r>
      <w:r w:rsidRPr="0006138D">
        <w:fldChar w:fldCharType="separate"/>
      </w:r>
      <w:r w:rsidR="00532DCF" w:rsidRPr="00532DCF">
        <w:rPr>
          <w:rFonts w:ascii="Times New Roman" w:hAnsi="Times New Roman" w:cs="Times New Roman"/>
        </w:rPr>
        <w:t xml:space="preserve">1. </w:t>
      </w:r>
      <w:r w:rsidR="00532DCF" w:rsidRPr="00532DCF">
        <w:rPr>
          <w:rFonts w:ascii="Times New Roman" w:hAnsi="Times New Roman" w:cs="Times New Roman"/>
        </w:rPr>
        <w:tab/>
        <w:t xml:space="preserve">Lee C, Etchegaray J-P, Cagampang FRA, Loudon ASI, Reppert SM. Posttranslational Mechanisms Regulate the Mammalian Circadian Clock. </w:t>
      </w:r>
      <w:r w:rsidR="00532DCF" w:rsidRPr="00532DCF">
        <w:rPr>
          <w:rFonts w:ascii="Times New Roman" w:hAnsi="Times New Roman" w:cs="Times New Roman"/>
          <w:i/>
          <w:iCs/>
        </w:rPr>
        <w:t>Cell</w:t>
      </w:r>
      <w:r w:rsidR="00532DCF" w:rsidRPr="00532DCF">
        <w:rPr>
          <w:rFonts w:ascii="Times New Roman" w:hAnsi="Times New Roman" w:cs="Times New Roman"/>
        </w:rPr>
        <w:t xml:space="preserve"> 2001;107:855–867.</w:t>
      </w:r>
    </w:p>
    <w:p w14:paraId="25FB63E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 </w:t>
      </w:r>
      <w:r w:rsidRPr="00532DCF">
        <w:rPr>
          <w:rFonts w:ascii="Times New Roman" w:hAnsi="Times New Roman" w:cs="Times New Roman"/>
        </w:rPr>
        <w:tab/>
        <w:t xml:space="preserve">Panda S. Circadian physiology of metabolism. </w:t>
      </w:r>
      <w:r w:rsidRPr="00532DCF">
        <w:rPr>
          <w:rFonts w:ascii="Times New Roman" w:hAnsi="Times New Roman" w:cs="Times New Roman"/>
          <w:i/>
          <w:iCs/>
        </w:rPr>
        <w:t>Science</w:t>
      </w:r>
      <w:r w:rsidRPr="00532DCF">
        <w:rPr>
          <w:rFonts w:ascii="Times New Roman" w:hAnsi="Times New Roman" w:cs="Times New Roman"/>
        </w:rPr>
        <w:t xml:space="preserve"> 2016;354:1008–1015.</w:t>
      </w:r>
    </w:p>
    <w:p w14:paraId="38348DB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 </w:t>
      </w:r>
      <w:r w:rsidRPr="00532DCF">
        <w:rPr>
          <w:rFonts w:ascii="Times New Roman" w:hAnsi="Times New Roman" w:cs="Times New Roman"/>
        </w:rPr>
        <w:tab/>
        <w:t xml:space="preserve">Takahashi JS. Transcriptional architecture of the mammalian circadian clock. </w:t>
      </w:r>
      <w:r w:rsidRPr="00532DCF">
        <w:rPr>
          <w:rFonts w:ascii="Times New Roman" w:hAnsi="Times New Roman" w:cs="Times New Roman"/>
          <w:i/>
          <w:iCs/>
        </w:rPr>
        <w:t>Nat Rev Genet</w:t>
      </w:r>
      <w:r w:rsidRPr="00532DCF">
        <w:rPr>
          <w:rFonts w:ascii="Times New Roman" w:hAnsi="Times New Roman" w:cs="Times New Roman"/>
        </w:rPr>
        <w:t xml:space="preserve"> 2017;18:164–179.</w:t>
      </w:r>
    </w:p>
    <w:p w14:paraId="532D04B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 </w:t>
      </w:r>
      <w:r w:rsidRPr="00532DCF">
        <w:rPr>
          <w:rFonts w:ascii="Times New Roman" w:hAnsi="Times New Roman" w:cs="Times New Roman"/>
        </w:rPr>
        <w:tab/>
        <w:t xml:space="preserve">Pickel L, Sung H-K. Feeding Rhythms and the Circadian Regulation of Metabolism. </w:t>
      </w:r>
      <w:r w:rsidRPr="00532DCF">
        <w:rPr>
          <w:rFonts w:ascii="Times New Roman" w:hAnsi="Times New Roman" w:cs="Times New Roman"/>
          <w:i/>
          <w:iCs/>
        </w:rPr>
        <w:t>Frontiers in Nutrition</w:t>
      </w:r>
      <w:r w:rsidRPr="00532DCF">
        <w:rPr>
          <w:rFonts w:ascii="Times New Roman" w:hAnsi="Times New Roman" w:cs="Times New Roman"/>
        </w:rPr>
        <w:t xml:space="preserve"> 2020;7.</w:t>
      </w:r>
    </w:p>
    <w:p w14:paraId="011B920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 </w:t>
      </w:r>
      <w:r w:rsidRPr="00532DCF">
        <w:rPr>
          <w:rFonts w:ascii="Times New Roman" w:hAnsi="Times New Roman" w:cs="Times New Roman"/>
        </w:rPr>
        <w:tab/>
        <w:t xml:space="preserve">Manoogian ENC, Panda S. Circadian rhythms, time-restricted feeding, and healthy aging. </w:t>
      </w:r>
      <w:r w:rsidRPr="00532DCF">
        <w:rPr>
          <w:rFonts w:ascii="Times New Roman" w:hAnsi="Times New Roman" w:cs="Times New Roman"/>
          <w:i/>
          <w:iCs/>
        </w:rPr>
        <w:t>Ageing Research Reviews</w:t>
      </w:r>
      <w:r w:rsidRPr="00532DCF">
        <w:rPr>
          <w:rFonts w:ascii="Times New Roman" w:hAnsi="Times New Roman" w:cs="Times New Roman"/>
        </w:rPr>
        <w:t xml:space="preserve"> 2017;39:59–67.</w:t>
      </w:r>
    </w:p>
    <w:p w14:paraId="19BE592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6. </w:t>
      </w:r>
      <w:r w:rsidRPr="00532DCF">
        <w:rPr>
          <w:rFonts w:ascii="Times New Roman" w:hAnsi="Times New Roman" w:cs="Times New Roman"/>
        </w:rPr>
        <w:tab/>
        <w:t xml:space="preserve">International Food Information Council. </w:t>
      </w:r>
      <w:r w:rsidRPr="00532DCF">
        <w:rPr>
          <w:rFonts w:ascii="Times New Roman" w:hAnsi="Times New Roman" w:cs="Times New Roman"/>
          <w:i/>
          <w:iCs/>
        </w:rPr>
        <w:t>2020 Food &amp; Health Survey</w:t>
      </w:r>
      <w:r w:rsidRPr="00532DCF">
        <w:rPr>
          <w:rFonts w:ascii="Times New Roman" w:hAnsi="Times New Roman" w:cs="Times New Roman"/>
        </w:rPr>
        <w:t>. 2020.</w:t>
      </w:r>
    </w:p>
    <w:p w14:paraId="366E3C7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7. </w:t>
      </w:r>
      <w:r w:rsidRPr="00532DCF">
        <w:rPr>
          <w:rFonts w:ascii="Times New Roman" w:hAnsi="Times New Roman" w:cs="Times New Roman"/>
        </w:rPr>
        <w:tab/>
        <w:t xml:space="preserve">Loy SL, Chan JKY, Wee PH, </w:t>
      </w:r>
      <w:r w:rsidRPr="00532DCF">
        <w:rPr>
          <w:rFonts w:ascii="Times New Roman" w:hAnsi="Times New Roman" w:cs="Times New Roman"/>
          <w:i/>
          <w:iCs/>
        </w:rPr>
        <w:t>et al.</w:t>
      </w:r>
      <w:r w:rsidRPr="00532DCF">
        <w:rPr>
          <w:rFonts w:ascii="Times New Roman" w:hAnsi="Times New Roman" w:cs="Times New Roman"/>
        </w:rPr>
        <w:t xml:space="preserve"> Maternal Circadian Eating Time and Frequency Are Associated with Blood Glucose Concentrations during Pregnancy. </w:t>
      </w:r>
      <w:r w:rsidRPr="00532DCF">
        <w:rPr>
          <w:rFonts w:ascii="Times New Roman" w:hAnsi="Times New Roman" w:cs="Times New Roman"/>
          <w:i/>
          <w:iCs/>
        </w:rPr>
        <w:t>J Nutr</w:t>
      </w:r>
      <w:r w:rsidRPr="00532DCF">
        <w:rPr>
          <w:rFonts w:ascii="Times New Roman" w:hAnsi="Times New Roman" w:cs="Times New Roman"/>
        </w:rPr>
        <w:t xml:space="preserve"> 2017;147:70–77.</w:t>
      </w:r>
    </w:p>
    <w:p w14:paraId="3E12F27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8. </w:t>
      </w:r>
      <w:r w:rsidRPr="00532DCF">
        <w:rPr>
          <w:rFonts w:ascii="Times New Roman" w:hAnsi="Times New Roman" w:cs="Times New Roman"/>
        </w:rPr>
        <w:tab/>
        <w:t xml:space="preserve">Flanagan EW, Kebbe M, Sparks JR, Redman LM. Assessment of Eating Behaviors and Perceptions of Time-Restricted Eating During Pregnancy. </w:t>
      </w:r>
      <w:r w:rsidRPr="00532DCF">
        <w:rPr>
          <w:rFonts w:ascii="Times New Roman" w:hAnsi="Times New Roman" w:cs="Times New Roman"/>
          <w:i/>
          <w:iCs/>
        </w:rPr>
        <w:t>The Journal of Nutrition</w:t>
      </w:r>
      <w:r w:rsidRPr="00532DCF">
        <w:rPr>
          <w:rFonts w:ascii="Times New Roman" w:hAnsi="Times New Roman" w:cs="Times New Roman"/>
        </w:rPr>
        <w:t xml:space="preserve"> 2022;152:475–483.</w:t>
      </w:r>
    </w:p>
    <w:p w14:paraId="77ECB52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9. </w:t>
      </w:r>
      <w:r w:rsidRPr="00532DCF">
        <w:rPr>
          <w:rFonts w:ascii="Times New Roman" w:hAnsi="Times New Roman" w:cs="Times New Roman"/>
        </w:rPr>
        <w:tab/>
        <w:t xml:space="preserve">Glazier JD, Hayes DJL, Hussain S, </w:t>
      </w:r>
      <w:r w:rsidRPr="00532DCF">
        <w:rPr>
          <w:rFonts w:ascii="Times New Roman" w:hAnsi="Times New Roman" w:cs="Times New Roman"/>
          <w:i/>
          <w:iCs/>
        </w:rPr>
        <w:t>et al.</w:t>
      </w:r>
      <w:r w:rsidRPr="00532DCF">
        <w:rPr>
          <w:rFonts w:ascii="Times New Roman" w:hAnsi="Times New Roman" w:cs="Times New Roman"/>
        </w:rPr>
        <w:t xml:space="preserve"> The effect of Ramadan fasting during pregnancy on perinatal outcomes: a systematic review and meta-analysis. </w:t>
      </w:r>
      <w:r w:rsidRPr="00532DCF">
        <w:rPr>
          <w:rFonts w:ascii="Times New Roman" w:hAnsi="Times New Roman" w:cs="Times New Roman"/>
          <w:i/>
          <w:iCs/>
        </w:rPr>
        <w:t>BMC Pregnancy Childbirth</w:t>
      </w:r>
      <w:r w:rsidRPr="00532DCF">
        <w:rPr>
          <w:rFonts w:ascii="Times New Roman" w:hAnsi="Times New Roman" w:cs="Times New Roman"/>
        </w:rPr>
        <w:t xml:space="preserve"> 2018;18.</w:t>
      </w:r>
    </w:p>
    <w:p w14:paraId="4EEF08B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10. </w:t>
      </w:r>
      <w:r w:rsidRPr="00532DCF">
        <w:rPr>
          <w:rFonts w:ascii="Times New Roman" w:hAnsi="Times New Roman" w:cs="Times New Roman"/>
        </w:rPr>
        <w:tab/>
        <w:t xml:space="preserve">Oosterwijk VNL, Molenaar JM, van Bilsen LA, Kiefte-de Jong JC. Ramadan Fasting during Pregnancy and Health Outcomes in Offspring: A Systematic Review. </w:t>
      </w:r>
      <w:r w:rsidRPr="00532DCF">
        <w:rPr>
          <w:rFonts w:ascii="Times New Roman" w:hAnsi="Times New Roman" w:cs="Times New Roman"/>
          <w:i/>
          <w:iCs/>
        </w:rPr>
        <w:t>Nutrients</w:t>
      </w:r>
      <w:r w:rsidRPr="00532DCF">
        <w:rPr>
          <w:rFonts w:ascii="Times New Roman" w:hAnsi="Times New Roman" w:cs="Times New Roman"/>
        </w:rPr>
        <w:t xml:space="preserve"> 2021;13:3450.</w:t>
      </w:r>
    </w:p>
    <w:p w14:paraId="432E2315"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11. </w:t>
      </w:r>
      <w:r w:rsidRPr="00532DCF">
        <w:rPr>
          <w:rFonts w:ascii="Times New Roman" w:hAnsi="Times New Roman" w:cs="Times New Roman"/>
        </w:rPr>
        <w:tab/>
        <w:t xml:space="preserve">Ali AM, Kunugi H. Intermittent Fasting, Dietary Modifications, and Exercise for the Control of Gestational Diabetes and Maternal Mood Dysregulation: A Review and a Case Report. </w:t>
      </w:r>
      <w:r w:rsidRPr="00532DCF">
        <w:rPr>
          <w:rFonts w:ascii="Times New Roman" w:hAnsi="Times New Roman" w:cs="Times New Roman"/>
          <w:i/>
          <w:iCs/>
        </w:rPr>
        <w:t>Int J Environ Res Public Health</w:t>
      </w:r>
      <w:r w:rsidRPr="00532DCF">
        <w:rPr>
          <w:rFonts w:ascii="Times New Roman" w:hAnsi="Times New Roman" w:cs="Times New Roman"/>
        </w:rPr>
        <w:t xml:space="preserve"> 2020;17:9379.</w:t>
      </w:r>
    </w:p>
    <w:p w14:paraId="5C04A4D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12. </w:t>
      </w:r>
      <w:r w:rsidRPr="00532DCF">
        <w:rPr>
          <w:rFonts w:ascii="Times New Roman" w:hAnsi="Times New Roman" w:cs="Times New Roman"/>
        </w:rPr>
        <w:tab/>
        <w:t xml:space="preserve">Upadhyay A, Sinha RA, Kumar A, Godbole MM. Time-restricted feeding ameliorates maternal high-fat diet-induced fetal lung injury. </w:t>
      </w:r>
      <w:r w:rsidRPr="00532DCF">
        <w:rPr>
          <w:rFonts w:ascii="Times New Roman" w:hAnsi="Times New Roman" w:cs="Times New Roman"/>
          <w:i/>
          <w:iCs/>
        </w:rPr>
        <w:t>Experimental and Molecular Pathology</w:t>
      </w:r>
      <w:r w:rsidRPr="00532DCF">
        <w:rPr>
          <w:rFonts w:ascii="Times New Roman" w:hAnsi="Times New Roman" w:cs="Times New Roman"/>
        </w:rPr>
        <w:t xml:space="preserve"> 2020;114:104413.</w:t>
      </w:r>
    </w:p>
    <w:p w14:paraId="393569A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13. </w:t>
      </w:r>
      <w:r w:rsidRPr="00532DCF">
        <w:rPr>
          <w:rFonts w:ascii="Times New Roman" w:hAnsi="Times New Roman" w:cs="Times New Roman"/>
        </w:rPr>
        <w:tab/>
        <w:t xml:space="preserve">Upadhyay A, Anjum B, Godbole NM, </w:t>
      </w:r>
      <w:r w:rsidRPr="00532DCF">
        <w:rPr>
          <w:rFonts w:ascii="Times New Roman" w:hAnsi="Times New Roman" w:cs="Times New Roman"/>
          <w:i/>
          <w:iCs/>
        </w:rPr>
        <w:t>et al.</w:t>
      </w:r>
      <w:r w:rsidRPr="00532DCF">
        <w:rPr>
          <w:rFonts w:ascii="Times New Roman" w:hAnsi="Times New Roman" w:cs="Times New Roman"/>
        </w:rPr>
        <w:t xml:space="preserve"> Time-restricted feeding reduces high-fat diet associated placental inflammation and limits adverse effects on fetal organ development. </w:t>
      </w:r>
      <w:r w:rsidRPr="00532DCF">
        <w:rPr>
          <w:rFonts w:ascii="Times New Roman" w:hAnsi="Times New Roman" w:cs="Times New Roman"/>
          <w:i/>
          <w:iCs/>
        </w:rPr>
        <w:t>Biochemical and Biophysical Research Communications</w:t>
      </w:r>
      <w:r w:rsidRPr="00532DCF">
        <w:rPr>
          <w:rFonts w:ascii="Times New Roman" w:hAnsi="Times New Roman" w:cs="Times New Roman"/>
        </w:rPr>
        <w:t xml:space="preserve"> 2019;514:415–421.</w:t>
      </w:r>
    </w:p>
    <w:p w14:paraId="512334C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14. </w:t>
      </w:r>
      <w:r w:rsidRPr="00532DCF">
        <w:rPr>
          <w:rFonts w:ascii="Times New Roman" w:hAnsi="Times New Roman" w:cs="Times New Roman"/>
        </w:rPr>
        <w:tab/>
        <w:t xml:space="preserve">Prates KV, Pavanello A, Gongora AB, </w:t>
      </w:r>
      <w:r w:rsidRPr="00532DCF">
        <w:rPr>
          <w:rFonts w:ascii="Times New Roman" w:hAnsi="Times New Roman" w:cs="Times New Roman"/>
          <w:i/>
          <w:iCs/>
        </w:rPr>
        <w:t>et al.</w:t>
      </w:r>
      <w:r w:rsidRPr="00532DCF">
        <w:rPr>
          <w:rFonts w:ascii="Times New Roman" w:hAnsi="Times New Roman" w:cs="Times New Roman"/>
        </w:rPr>
        <w:t xml:space="preserve"> Time-restricted feeding during embryonic development leads to metabolic dysfunction in adult rat offspring. </w:t>
      </w:r>
      <w:r w:rsidRPr="00532DCF">
        <w:rPr>
          <w:rFonts w:ascii="Times New Roman" w:hAnsi="Times New Roman" w:cs="Times New Roman"/>
          <w:i/>
          <w:iCs/>
        </w:rPr>
        <w:t>Nutrition</w:t>
      </w:r>
      <w:r w:rsidRPr="00532DCF">
        <w:rPr>
          <w:rFonts w:ascii="Times New Roman" w:hAnsi="Times New Roman" w:cs="Times New Roman"/>
        </w:rPr>
        <w:t xml:space="preserve"> 2022:111776.</w:t>
      </w:r>
    </w:p>
    <w:p w14:paraId="4EACEC4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15. </w:t>
      </w:r>
      <w:r w:rsidRPr="00532DCF">
        <w:rPr>
          <w:rFonts w:ascii="Times New Roman" w:hAnsi="Times New Roman" w:cs="Times New Roman"/>
        </w:rPr>
        <w:tab/>
        <w:t xml:space="preserve">Cienfuegos S, Gabel K, Kalam F, </w:t>
      </w:r>
      <w:r w:rsidRPr="00532DCF">
        <w:rPr>
          <w:rFonts w:ascii="Times New Roman" w:hAnsi="Times New Roman" w:cs="Times New Roman"/>
          <w:i/>
          <w:iCs/>
        </w:rPr>
        <w:t>et al.</w:t>
      </w:r>
      <w:r w:rsidRPr="00532DCF">
        <w:rPr>
          <w:rFonts w:ascii="Times New Roman" w:hAnsi="Times New Roman" w:cs="Times New Roman"/>
        </w:rPr>
        <w:t xml:space="preserve"> Effects of 4- and 6-h Time-Restricted Feeding on Weight and Cardiometabolic Health: A Randomized Controlled Trial in Adults with Obesity. </w:t>
      </w:r>
      <w:r w:rsidRPr="00532DCF">
        <w:rPr>
          <w:rFonts w:ascii="Times New Roman" w:hAnsi="Times New Roman" w:cs="Times New Roman"/>
          <w:i/>
          <w:iCs/>
        </w:rPr>
        <w:t>Cell Metabolism</w:t>
      </w:r>
      <w:r w:rsidRPr="00532DCF">
        <w:rPr>
          <w:rFonts w:ascii="Times New Roman" w:hAnsi="Times New Roman" w:cs="Times New Roman"/>
        </w:rPr>
        <w:t xml:space="preserve"> 2020;32:366-378.e3.</w:t>
      </w:r>
    </w:p>
    <w:p w14:paraId="5AF1DAF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16. </w:t>
      </w:r>
      <w:r w:rsidRPr="00532DCF">
        <w:rPr>
          <w:rFonts w:ascii="Times New Roman" w:hAnsi="Times New Roman" w:cs="Times New Roman"/>
        </w:rPr>
        <w:tab/>
        <w:t xml:space="preserve">Gabel K, Hoddy KK, Haggerty N, </w:t>
      </w:r>
      <w:r w:rsidRPr="00532DCF">
        <w:rPr>
          <w:rFonts w:ascii="Times New Roman" w:hAnsi="Times New Roman" w:cs="Times New Roman"/>
          <w:i/>
          <w:iCs/>
        </w:rPr>
        <w:t>et al.</w:t>
      </w:r>
      <w:r w:rsidRPr="00532DCF">
        <w:rPr>
          <w:rFonts w:ascii="Times New Roman" w:hAnsi="Times New Roman" w:cs="Times New Roman"/>
        </w:rPr>
        <w:t xml:space="preserve"> Effects of 8-hour time restricted feeding on body weight and metabolic disease risk factors in obese adults: A pilot study. </w:t>
      </w:r>
      <w:r w:rsidRPr="00532DCF">
        <w:rPr>
          <w:rFonts w:ascii="Times New Roman" w:hAnsi="Times New Roman" w:cs="Times New Roman"/>
          <w:i/>
          <w:iCs/>
        </w:rPr>
        <w:t>Nutr Healthy Aging</w:t>
      </w:r>
      <w:r w:rsidRPr="00532DCF">
        <w:rPr>
          <w:rFonts w:ascii="Times New Roman" w:hAnsi="Times New Roman" w:cs="Times New Roman"/>
        </w:rPr>
        <w:t xml:space="preserve"> 2018;4:345–353.</w:t>
      </w:r>
    </w:p>
    <w:p w14:paraId="0B69971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17. </w:t>
      </w:r>
      <w:r w:rsidRPr="00532DCF">
        <w:rPr>
          <w:rFonts w:ascii="Times New Roman" w:hAnsi="Times New Roman" w:cs="Times New Roman"/>
        </w:rPr>
        <w:tab/>
        <w:t xml:space="preserve">Gill S, Panda S. A smartphone app reveals erratic diurnal eating patterns in humans that can be modulated for health benefits. </w:t>
      </w:r>
      <w:r w:rsidRPr="00532DCF">
        <w:rPr>
          <w:rFonts w:ascii="Times New Roman" w:hAnsi="Times New Roman" w:cs="Times New Roman"/>
          <w:i/>
          <w:iCs/>
        </w:rPr>
        <w:t>Cell Metab</w:t>
      </w:r>
      <w:r w:rsidRPr="00532DCF">
        <w:rPr>
          <w:rFonts w:ascii="Times New Roman" w:hAnsi="Times New Roman" w:cs="Times New Roman"/>
        </w:rPr>
        <w:t xml:space="preserve"> 2015;22:789–798.</w:t>
      </w:r>
    </w:p>
    <w:p w14:paraId="6CD5F5A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18. </w:t>
      </w:r>
      <w:r w:rsidRPr="00532DCF">
        <w:rPr>
          <w:rFonts w:ascii="Times New Roman" w:hAnsi="Times New Roman" w:cs="Times New Roman"/>
        </w:rPr>
        <w:tab/>
        <w:t xml:space="preserve">Moro T, Tinsley G, Bianco A, </w:t>
      </w:r>
      <w:r w:rsidRPr="00532DCF">
        <w:rPr>
          <w:rFonts w:ascii="Times New Roman" w:hAnsi="Times New Roman" w:cs="Times New Roman"/>
          <w:i/>
          <w:iCs/>
        </w:rPr>
        <w:t>et al.</w:t>
      </w:r>
      <w:r w:rsidRPr="00532DCF">
        <w:rPr>
          <w:rFonts w:ascii="Times New Roman" w:hAnsi="Times New Roman" w:cs="Times New Roman"/>
        </w:rPr>
        <w:t xml:space="preserve"> Effects of eight weeks of time-restricted feeding (16/8) on basal metabolism, maximal strength, body composition, inflammation, and cardiovascular risk factors in resistance-trained males. </w:t>
      </w:r>
      <w:r w:rsidRPr="00532DCF">
        <w:rPr>
          <w:rFonts w:ascii="Times New Roman" w:hAnsi="Times New Roman" w:cs="Times New Roman"/>
          <w:i/>
          <w:iCs/>
        </w:rPr>
        <w:t>J Transl Med</w:t>
      </w:r>
      <w:r w:rsidRPr="00532DCF">
        <w:rPr>
          <w:rFonts w:ascii="Times New Roman" w:hAnsi="Times New Roman" w:cs="Times New Roman"/>
        </w:rPr>
        <w:t xml:space="preserve"> 2016;14:290.</w:t>
      </w:r>
    </w:p>
    <w:p w14:paraId="673E705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19. </w:t>
      </w:r>
      <w:r w:rsidRPr="00532DCF">
        <w:rPr>
          <w:rFonts w:ascii="Times New Roman" w:hAnsi="Times New Roman" w:cs="Times New Roman"/>
        </w:rPr>
        <w:tab/>
        <w:t xml:space="preserve">Antoni R, Robertson TM, Robertson MD, Johnston JD. A pilot feasibility study exploring the effects of a moderate time-restricted feeding intervention on energy intake, adiposity and metabolic physiology in free-living human subjects. </w:t>
      </w:r>
      <w:r w:rsidRPr="00532DCF">
        <w:rPr>
          <w:rFonts w:ascii="Times New Roman" w:hAnsi="Times New Roman" w:cs="Times New Roman"/>
          <w:i/>
          <w:iCs/>
        </w:rPr>
        <w:t>Journal of Nutritional Science</w:t>
      </w:r>
      <w:r w:rsidRPr="00532DCF">
        <w:rPr>
          <w:rFonts w:ascii="Times New Roman" w:hAnsi="Times New Roman" w:cs="Times New Roman"/>
        </w:rPr>
        <w:t xml:space="preserve"> 2018;7.</w:t>
      </w:r>
    </w:p>
    <w:p w14:paraId="6167D37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20. </w:t>
      </w:r>
      <w:r w:rsidRPr="00532DCF">
        <w:rPr>
          <w:rFonts w:ascii="Times New Roman" w:hAnsi="Times New Roman" w:cs="Times New Roman"/>
        </w:rPr>
        <w:tab/>
        <w:t xml:space="preserve">Lowe DA, Wu N, Rohdin-Bibby L, </w:t>
      </w:r>
      <w:r w:rsidRPr="00532DCF">
        <w:rPr>
          <w:rFonts w:ascii="Times New Roman" w:hAnsi="Times New Roman" w:cs="Times New Roman"/>
          <w:i/>
          <w:iCs/>
        </w:rPr>
        <w:t>et al.</w:t>
      </w:r>
      <w:r w:rsidRPr="00532DCF">
        <w:rPr>
          <w:rFonts w:ascii="Times New Roman" w:hAnsi="Times New Roman" w:cs="Times New Roman"/>
        </w:rPr>
        <w:t xml:space="preserve"> Effects of Time-Restricted Eating on Weight Loss and Other Metabolic Parameters in Women and Men With Overweight and Obesity: The TREAT Randomized Clinical Trial. </w:t>
      </w:r>
      <w:r w:rsidRPr="00532DCF">
        <w:rPr>
          <w:rFonts w:ascii="Times New Roman" w:hAnsi="Times New Roman" w:cs="Times New Roman"/>
          <w:i/>
          <w:iCs/>
        </w:rPr>
        <w:t>JAMA Intern Med</w:t>
      </w:r>
      <w:r w:rsidRPr="00532DCF">
        <w:rPr>
          <w:rFonts w:ascii="Times New Roman" w:hAnsi="Times New Roman" w:cs="Times New Roman"/>
        </w:rPr>
        <w:t xml:space="preserve"> 2020.</w:t>
      </w:r>
    </w:p>
    <w:p w14:paraId="6728D96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21. </w:t>
      </w:r>
      <w:r w:rsidRPr="00532DCF">
        <w:rPr>
          <w:rFonts w:ascii="Times New Roman" w:hAnsi="Times New Roman" w:cs="Times New Roman"/>
        </w:rPr>
        <w:tab/>
        <w:t xml:space="preserve">Sutton EF, Beyl R, Early KS, Cefalu WT, Ravussin E, Peterson CM. Early Time-Restricted Feeding Improves Insulin Sensitivity, Blood Pressure, and Oxidative Stress Even without Weight Loss in Men with Prediabetes. </w:t>
      </w:r>
      <w:r w:rsidRPr="00532DCF">
        <w:rPr>
          <w:rFonts w:ascii="Times New Roman" w:hAnsi="Times New Roman" w:cs="Times New Roman"/>
          <w:i/>
          <w:iCs/>
        </w:rPr>
        <w:t>Cell Metabolism</w:t>
      </w:r>
      <w:r w:rsidRPr="00532DCF">
        <w:rPr>
          <w:rFonts w:ascii="Times New Roman" w:hAnsi="Times New Roman" w:cs="Times New Roman"/>
        </w:rPr>
        <w:t xml:space="preserve"> 2018;27:1212-1221.e3.</w:t>
      </w:r>
    </w:p>
    <w:p w14:paraId="2529BF8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22. </w:t>
      </w:r>
      <w:r w:rsidRPr="00532DCF">
        <w:rPr>
          <w:rFonts w:ascii="Times New Roman" w:hAnsi="Times New Roman" w:cs="Times New Roman"/>
        </w:rPr>
        <w:tab/>
        <w:t xml:space="preserve">Hutchison AT, Regmi P, Manoogian ENC, </w:t>
      </w:r>
      <w:r w:rsidRPr="00532DCF">
        <w:rPr>
          <w:rFonts w:ascii="Times New Roman" w:hAnsi="Times New Roman" w:cs="Times New Roman"/>
          <w:i/>
          <w:iCs/>
        </w:rPr>
        <w:t>et al.</w:t>
      </w:r>
      <w:r w:rsidRPr="00532DCF">
        <w:rPr>
          <w:rFonts w:ascii="Times New Roman" w:hAnsi="Times New Roman" w:cs="Times New Roman"/>
        </w:rPr>
        <w:t xml:space="preserve"> Time-Restricted Feeding Improves Glucose Tolerance in Men at Risk for Type 2 Diabetes: A Randomized Crossover Trial. </w:t>
      </w:r>
      <w:r w:rsidRPr="00532DCF">
        <w:rPr>
          <w:rFonts w:ascii="Times New Roman" w:hAnsi="Times New Roman" w:cs="Times New Roman"/>
          <w:i/>
          <w:iCs/>
        </w:rPr>
        <w:t>Obesity</w:t>
      </w:r>
      <w:r w:rsidRPr="00532DCF">
        <w:rPr>
          <w:rFonts w:ascii="Times New Roman" w:hAnsi="Times New Roman" w:cs="Times New Roman"/>
        </w:rPr>
        <w:t xml:space="preserve"> 2019;27:724–732.</w:t>
      </w:r>
    </w:p>
    <w:p w14:paraId="4DA4855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23. </w:t>
      </w:r>
      <w:r w:rsidRPr="00532DCF">
        <w:rPr>
          <w:rFonts w:ascii="Times New Roman" w:hAnsi="Times New Roman" w:cs="Times New Roman"/>
        </w:rPr>
        <w:tab/>
        <w:t xml:space="preserve">Jamshed H, Beyl RA, Della Manna DL, Yang ES, Ravussin E, Peterson CM. Early Time-Restricted Feeding Improves 24-Hour Glucose Levels and Affects Markers of the Circadian Clock, Aging, and Autophagy in Humans. </w:t>
      </w:r>
      <w:r w:rsidRPr="00532DCF">
        <w:rPr>
          <w:rFonts w:ascii="Times New Roman" w:hAnsi="Times New Roman" w:cs="Times New Roman"/>
          <w:i/>
          <w:iCs/>
        </w:rPr>
        <w:t>Nutrients</w:t>
      </w:r>
      <w:r w:rsidRPr="00532DCF">
        <w:rPr>
          <w:rFonts w:ascii="Times New Roman" w:hAnsi="Times New Roman" w:cs="Times New Roman"/>
        </w:rPr>
        <w:t xml:space="preserve"> 2019;11:1234.</w:t>
      </w:r>
    </w:p>
    <w:p w14:paraId="3B9C2D6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24. </w:t>
      </w:r>
      <w:r w:rsidRPr="00532DCF">
        <w:rPr>
          <w:rFonts w:ascii="Times New Roman" w:hAnsi="Times New Roman" w:cs="Times New Roman"/>
        </w:rPr>
        <w:tab/>
        <w:t xml:space="preserve">Wilkinson MJ, Manoogian ENC, Zadourian A, </w:t>
      </w:r>
      <w:r w:rsidRPr="00532DCF">
        <w:rPr>
          <w:rFonts w:ascii="Times New Roman" w:hAnsi="Times New Roman" w:cs="Times New Roman"/>
          <w:i/>
          <w:iCs/>
        </w:rPr>
        <w:t>et al.</w:t>
      </w:r>
      <w:r w:rsidRPr="00532DCF">
        <w:rPr>
          <w:rFonts w:ascii="Times New Roman" w:hAnsi="Times New Roman" w:cs="Times New Roman"/>
        </w:rPr>
        <w:t xml:space="preserve"> Ten-Hour Time-Restricted Eating Reduces Weight, Blood Pressure, and Atherogenic Lipids in Patients with Metabolic Syndrome. </w:t>
      </w:r>
      <w:r w:rsidRPr="00532DCF">
        <w:rPr>
          <w:rFonts w:ascii="Times New Roman" w:hAnsi="Times New Roman" w:cs="Times New Roman"/>
          <w:i/>
          <w:iCs/>
        </w:rPr>
        <w:t>Cell Metab</w:t>
      </w:r>
      <w:r w:rsidRPr="00532DCF">
        <w:rPr>
          <w:rFonts w:ascii="Times New Roman" w:hAnsi="Times New Roman" w:cs="Times New Roman"/>
        </w:rPr>
        <w:t xml:space="preserve"> 2020;31:92-104.e5.</w:t>
      </w:r>
    </w:p>
    <w:p w14:paraId="718697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25. </w:t>
      </w:r>
      <w:r w:rsidRPr="00532DCF">
        <w:rPr>
          <w:rFonts w:ascii="Times New Roman" w:hAnsi="Times New Roman" w:cs="Times New Roman"/>
        </w:rPr>
        <w:tab/>
        <w:t xml:space="preserve">Boucsein A, Rizwan MZ, Tups A. Hypothalamic leptin sensitivity and health benefits of time-restricted feeding are dependent on the time of day in male mice. </w:t>
      </w:r>
      <w:r w:rsidRPr="00532DCF">
        <w:rPr>
          <w:rFonts w:ascii="Times New Roman" w:hAnsi="Times New Roman" w:cs="Times New Roman"/>
          <w:i/>
          <w:iCs/>
        </w:rPr>
        <w:t>FASEB J</w:t>
      </w:r>
      <w:r w:rsidRPr="00532DCF">
        <w:rPr>
          <w:rFonts w:ascii="Times New Roman" w:hAnsi="Times New Roman" w:cs="Times New Roman"/>
        </w:rPr>
        <w:t xml:space="preserve"> 2019;33:12175–12187.</w:t>
      </w:r>
    </w:p>
    <w:p w14:paraId="536502A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26. </w:t>
      </w:r>
      <w:r w:rsidRPr="00532DCF">
        <w:rPr>
          <w:rFonts w:ascii="Times New Roman" w:hAnsi="Times New Roman" w:cs="Times New Roman"/>
        </w:rPr>
        <w:tab/>
        <w:t xml:space="preserve">Chaix A, Zarrinpar A, Miu P, Panda S. Time-restricted feeding is a preventative and therapeutic intervention against diverse nutritional challenges. </w:t>
      </w:r>
      <w:r w:rsidRPr="00532DCF">
        <w:rPr>
          <w:rFonts w:ascii="Times New Roman" w:hAnsi="Times New Roman" w:cs="Times New Roman"/>
          <w:i/>
          <w:iCs/>
        </w:rPr>
        <w:t>Cell Metab</w:t>
      </w:r>
      <w:r w:rsidRPr="00532DCF">
        <w:rPr>
          <w:rFonts w:ascii="Times New Roman" w:hAnsi="Times New Roman" w:cs="Times New Roman"/>
        </w:rPr>
        <w:t xml:space="preserve"> 2014;20:991–1005.</w:t>
      </w:r>
    </w:p>
    <w:p w14:paraId="6523DED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27. </w:t>
      </w:r>
      <w:r w:rsidRPr="00532DCF">
        <w:rPr>
          <w:rFonts w:ascii="Times New Roman" w:hAnsi="Times New Roman" w:cs="Times New Roman"/>
        </w:rPr>
        <w:tab/>
        <w:t xml:space="preserve">Chung H, Chou W, Sears DD, Patterson RE, Webster NJG, Ellies LG. Time-restricted feeding improves insulin resistance and hepatic steatosis in a mouse model of postmenopausal obesity. </w:t>
      </w:r>
      <w:r w:rsidRPr="00532DCF">
        <w:rPr>
          <w:rFonts w:ascii="Times New Roman" w:hAnsi="Times New Roman" w:cs="Times New Roman"/>
          <w:i/>
          <w:iCs/>
        </w:rPr>
        <w:t>Metabolism</w:t>
      </w:r>
      <w:r w:rsidRPr="00532DCF">
        <w:rPr>
          <w:rFonts w:ascii="Times New Roman" w:hAnsi="Times New Roman" w:cs="Times New Roman"/>
        </w:rPr>
        <w:t xml:space="preserve"> 2016;65:1743–1754.</w:t>
      </w:r>
    </w:p>
    <w:p w14:paraId="2C28C8F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28. </w:t>
      </w:r>
      <w:r w:rsidRPr="00532DCF">
        <w:rPr>
          <w:rFonts w:ascii="Times New Roman" w:hAnsi="Times New Roman" w:cs="Times New Roman"/>
        </w:rPr>
        <w:tab/>
        <w:t xml:space="preserve">Das M, Ellies LG, Kumar D, </w:t>
      </w:r>
      <w:r w:rsidRPr="00532DCF">
        <w:rPr>
          <w:rFonts w:ascii="Times New Roman" w:hAnsi="Times New Roman" w:cs="Times New Roman"/>
          <w:i/>
          <w:iCs/>
        </w:rPr>
        <w:t>et al.</w:t>
      </w:r>
      <w:r w:rsidRPr="00532DCF">
        <w:rPr>
          <w:rFonts w:ascii="Times New Roman" w:hAnsi="Times New Roman" w:cs="Times New Roman"/>
        </w:rPr>
        <w:t xml:space="preserve"> Time-restricted feeding normalizes hyperinsulinemia to inhibit breast cancer in obese postmenopausal mouse models. </w:t>
      </w:r>
      <w:r w:rsidRPr="00532DCF">
        <w:rPr>
          <w:rFonts w:ascii="Times New Roman" w:hAnsi="Times New Roman" w:cs="Times New Roman"/>
          <w:i/>
          <w:iCs/>
        </w:rPr>
        <w:t>Nat Commun</w:t>
      </w:r>
      <w:r w:rsidRPr="00532DCF">
        <w:rPr>
          <w:rFonts w:ascii="Times New Roman" w:hAnsi="Times New Roman" w:cs="Times New Roman"/>
        </w:rPr>
        <w:t xml:space="preserve"> 2021;12:565.</w:t>
      </w:r>
    </w:p>
    <w:p w14:paraId="33B2133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29. </w:t>
      </w:r>
      <w:r w:rsidRPr="00532DCF">
        <w:rPr>
          <w:rFonts w:ascii="Times New Roman" w:hAnsi="Times New Roman" w:cs="Times New Roman"/>
        </w:rPr>
        <w:tab/>
        <w:t xml:space="preserve">Hatori M, Vollmers C, Zarrinpar A, </w:t>
      </w:r>
      <w:r w:rsidRPr="00532DCF">
        <w:rPr>
          <w:rFonts w:ascii="Times New Roman" w:hAnsi="Times New Roman" w:cs="Times New Roman"/>
          <w:i/>
          <w:iCs/>
        </w:rPr>
        <w:t>et al.</w:t>
      </w:r>
      <w:r w:rsidRPr="00532DCF">
        <w:rPr>
          <w:rFonts w:ascii="Times New Roman" w:hAnsi="Times New Roman" w:cs="Times New Roman"/>
        </w:rPr>
        <w:t xml:space="preserve"> Time-Restricted Feeding without Reducing Caloric Intake Prevents Metabolic Diseases in Mice Fed a High-Fat Diet. </w:t>
      </w:r>
      <w:r w:rsidRPr="00532DCF">
        <w:rPr>
          <w:rFonts w:ascii="Times New Roman" w:hAnsi="Times New Roman" w:cs="Times New Roman"/>
          <w:i/>
          <w:iCs/>
        </w:rPr>
        <w:t>Cell Metabolism</w:t>
      </w:r>
      <w:r w:rsidRPr="00532DCF">
        <w:rPr>
          <w:rFonts w:ascii="Times New Roman" w:hAnsi="Times New Roman" w:cs="Times New Roman"/>
        </w:rPr>
        <w:t xml:space="preserve"> 2012;15:848–860.</w:t>
      </w:r>
    </w:p>
    <w:p w14:paraId="51988910"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30. </w:t>
      </w:r>
      <w:r w:rsidRPr="00532DCF">
        <w:rPr>
          <w:rFonts w:ascii="Times New Roman" w:hAnsi="Times New Roman" w:cs="Times New Roman"/>
        </w:rPr>
        <w:tab/>
        <w:t xml:space="preserve">Sherman H, Genzer Y, Cohen R, Chapnik N, Madar Z, Froy O. Timed high-fat diet resets circadian metabolism and prevents obesity. </w:t>
      </w:r>
      <w:r w:rsidRPr="00532DCF">
        <w:rPr>
          <w:rFonts w:ascii="Times New Roman" w:hAnsi="Times New Roman" w:cs="Times New Roman"/>
          <w:i/>
          <w:iCs/>
        </w:rPr>
        <w:t>FASEB J</w:t>
      </w:r>
      <w:r w:rsidRPr="00532DCF">
        <w:rPr>
          <w:rFonts w:ascii="Times New Roman" w:hAnsi="Times New Roman" w:cs="Times New Roman"/>
        </w:rPr>
        <w:t xml:space="preserve"> 2012;26:3493–3502.</w:t>
      </w:r>
    </w:p>
    <w:p w14:paraId="63CF015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31. </w:t>
      </w:r>
      <w:r w:rsidRPr="00532DCF">
        <w:rPr>
          <w:rFonts w:ascii="Times New Roman" w:hAnsi="Times New Roman" w:cs="Times New Roman"/>
        </w:rPr>
        <w:tab/>
        <w:t xml:space="preserve">She Y, Sun J, Hou P, Fang P, Zhang Z. Time-restricted feeding attenuates gluconeogenic activity through inhibition of PGC-1α expression and activity. </w:t>
      </w:r>
      <w:r w:rsidRPr="00532DCF">
        <w:rPr>
          <w:rFonts w:ascii="Times New Roman" w:hAnsi="Times New Roman" w:cs="Times New Roman"/>
          <w:i/>
          <w:iCs/>
        </w:rPr>
        <w:t>Physiology &amp; Behavior</w:t>
      </w:r>
      <w:r w:rsidRPr="00532DCF">
        <w:rPr>
          <w:rFonts w:ascii="Times New Roman" w:hAnsi="Times New Roman" w:cs="Times New Roman"/>
        </w:rPr>
        <w:t xml:space="preserve"> 2021;231:113313.</w:t>
      </w:r>
    </w:p>
    <w:p w14:paraId="1773D20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32. </w:t>
      </w:r>
      <w:r w:rsidRPr="00532DCF">
        <w:rPr>
          <w:rFonts w:ascii="Times New Roman" w:hAnsi="Times New Roman" w:cs="Times New Roman"/>
        </w:rPr>
        <w:tab/>
        <w:t>R Core Team. R: A Language and Environment for Statistical Computing. 2021.</w:t>
      </w:r>
    </w:p>
    <w:p w14:paraId="514D4BC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33. </w:t>
      </w:r>
      <w:r w:rsidRPr="00532DCF">
        <w:rPr>
          <w:rFonts w:ascii="Times New Roman" w:hAnsi="Times New Roman" w:cs="Times New Roman"/>
        </w:rPr>
        <w:tab/>
        <w:t xml:space="preserve">Bates D, Mächler M, Bolker B, Walker S. Fitting Linear Mixed-Effects Models Using lme4. </w:t>
      </w:r>
      <w:r w:rsidRPr="00532DCF">
        <w:rPr>
          <w:rFonts w:ascii="Times New Roman" w:hAnsi="Times New Roman" w:cs="Times New Roman"/>
          <w:i/>
          <w:iCs/>
        </w:rPr>
        <w:t>Journal of Statistical Software</w:t>
      </w:r>
      <w:r w:rsidRPr="00532DCF">
        <w:rPr>
          <w:rFonts w:ascii="Times New Roman" w:hAnsi="Times New Roman" w:cs="Times New Roman"/>
        </w:rPr>
        <w:t xml:space="preserve"> 2015;67:1–48.</w:t>
      </w:r>
    </w:p>
    <w:p w14:paraId="1D6201F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34. </w:t>
      </w:r>
      <w:r w:rsidRPr="00532DCF">
        <w:rPr>
          <w:rFonts w:ascii="Times New Roman" w:hAnsi="Times New Roman" w:cs="Times New Roman"/>
        </w:rPr>
        <w:tab/>
        <w:t xml:space="preserve">Nutrition NRC (US) S on LA. </w:t>
      </w:r>
      <w:r w:rsidRPr="00532DCF">
        <w:rPr>
          <w:rFonts w:ascii="Times New Roman" w:hAnsi="Times New Roman" w:cs="Times New Roman"/>
          <w:i/>
          <w:iCs/>
        </w:rPr>
        <w:t>Nutrient Requirements of the Mouse</w:t>
      </w:r>
      <w:r w:rsidRPr="00532DCF">
        <w:rPr>
          <w:rFonts w:ascii="Times New Roman" w:hAnsi="Times New Roman" w:cs="Times New Roman"/>
        </w:rPr>
        <w:t>. National Academies Press (US); 1995.</w:t>
      </w:r>
    </w:p>
    <w:p w14:paraId="53F147C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35. </w:t>
      </w:r>
      <w:r w:rsidRPr="00532DCF">
        <w:rPr>
          <w:rFonts w:ascii="Times New Roman" w:hAnsi="Times New Roman" w:cs="Times New Roman"/>
        </w:rPr>
        <w:tab/>
        <w:t xml:space="preserve">Woodie LN, Luo Y, Wayne MJ, </w:t>
      </w:r>
      <w:r w:rsidRPr="00532DCF">
        <w:rPr>
          <w:rFonts w:ascii="Times New Roman" w:hAnsi="Times New Roman" w:cs="Times New Roman"/>
          <w:i/>
          <w:iCs/>
        </w:rPr>
        <w:t>et al.</w:t>
      </w:r>
      <w:r w:rsidRPr="00532DCF">
        <w:rPr>
          <w:rFonts w:ascii="Times New Roman" w:hAnsi="Times New Roman" w:cs="Times New Roman"/>
        </w:rPr>
        <w:t xml:space="preserve"> Restricted feeding for 9h in the active period partially abrogates the detrimental metabolic effects of a Western diet with liquid sugar consumption in mice. </w:t>
      </w:r>
      <w:r w:rsidRPr="00532DCF">
        <w:rPr>
          <w:rFonts w:ascii="Times New Roman" w:hAnsi="Times New Roman" w:cs="Times New Roman"/>
          <w:i/>
          <w:iCs/>
        </w:rPr>
        <w:t>Metabolism</w:t>
      </w:r>
      <w:r w:rsidRPr="00532DCF">
        <w:rPr>
          <w:rFonts w:ascii="Times New Roman" w:hAnsi="Times New Roman" w:cs="Times New Roman"/>
        </w:rPr>
        <w:t xml:space="preserve"> 2018;82:1–13.</w:t>
      </w:r>
    </w:p>
    <w:p w14:paraId="6A5C67B9"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36. </w:t>
      </w:r>
      <w:r w:rsidRPr="00532DCF">
        <w:rPr>
          <w:rFonts w:ascii="Times New Roman" w:hAnsi="Times New Roman" w:cs="Times New Roman"/>
        </w:rPr>
        <w:tab/>
        <w:t xml:space="preserve">Chaix A, Lin T, Le HD, Chang MW, Panda S. Time-Restricted Feeding Prevents Obesity and Metabolic Syndrome in Mice Lacking a Circadian Clock. </w:t>
      </w:r>
      <w:r w:rsidRPr="00532DCF">
        <w:rPr>
          <w:rFonts w:ascii="Times New Roman" w:hAnsi="Times New Roman" w:cs="Times New Roman"/>
          <w:i/>
          <w:iCs/>
        </w:rPr>
        <w:t>Cell Metabolism</w:t>
      </w:r>
      <w:r w:rsidRPr="00532DCF">
        <w:rPr>
          <w:rFonts w:ascii="Times New Roman" w:hAnsi="Times New Roman" w:cs="Times New Roman"/>
        </w:rPr>
        <w:t xml:space="preserve"> 2019;29:303-319.e4.</w:t>
      </w:r>
    </w:p>
    <w:p w14:paraId="760425C1"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37. </w:t>
      </w:r>
      <w:r w:rsidRPr="00532DCF">
        <w:rPr>
          <w:rFonts w:ascii="Times New Roman" w:hAnsi="Times New Roman" w:cs="Times New Roman"/>
        </w:rPr>
        <w:tab/>
        <w:t xml:space="preserve">García-Gaytán AC, Miranda-Anaya M, Turrubiate I, </w:t>
      </w:r>
      <w:r w:rsidRPr="00532DCF">
        <w:rPr>
          <w:rFonts w:ascii="Times New Roman" w:hAnsi="Times New Roman" w:cs="Times New Roman"/>
          <w:i/>
          <w:iCs/>
        </w:rPr>
        <w:t>et al.</w:t>
      </w:r>
      <w:r w:rsidRPr="00532DCF">
        <w:rPr>
          <w:rFonts w:ascii="Times New Roman" w:hAnsi="Times New Roman" w:cs="Times New Roman"/>
        </w:rPr>
        <w:t xml:space="preserve"> Synchronization of the circadian clock by time-restricted feeding with progressive increasing calorie intake. Resemblances and differences regarding a sustained hypocaloric restriction. </w:t>
      </w:r>
      <w:r w:rsidRPr="00532DCF">
        <w:rPr>
          <w:rFonts w:ascii="Times New Roman" w:hAnsi="Times New Roman" w:cs="Times New Roman"/>
          <w:i/>
          <w:iCs/>
        </w:rPr>
        <w:t>Sci Rep</w:t>
      </w:r>
      <w:r w:rsidRPr="00532DCF">
        <w:rPr>
          <w:rFonts w:ascii="Times New Roman" w:hAnsi="Times New Roman" w:cs="Times New Roman"/>
        </w:rPr>
        <w:t xml:space="preserve"> 2020;10.</w:t>
      </w:r>
    </w:p>
    <w:p w14:paraId="18295F7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38. </w:t>
      </w:r>
      <w:r w:rsidRPr="00532DCF">
        <w:rPr>
          <w:rFonts w:ascii="Times New Roman" w:hAnsi="Times New Roman" w:cs="Times New Roman"/>
        </w:rPr>
        <w:tab/>
        <w:t xml:space="preserve">Hu D, Mao Y, Xu G, </w:t>
      </w:r>
      <w:r w:rsidRPr="00532DCF">
        <w:rPr>
          <w:rFonts w:ascii="Times New Roman" w:hAnsi="Times New Roman" w:cs="Times New Roman"/>
          <w:i/>
          <w:iCs/>
        </w:rPr>
        <w:t>et al.</w:t>
      </w:r>
      <w:r w:rsidRPr="00532DCF">
        <w:rPr>
          <w:rFonts w:ascii="Times New Roman" w:hAnsi="Times New Roman" w:cs="Times New Roman"/>
        </w:rPr>
        <w:t xml:space="preserve"> Time-restricted feeding causes irreversible metabolic disorders and gut microbiota shift in pediatric mice. </w:t>
      </w:r>
      <w:r w:rsidRPr="00532DCF">
        <w:rPr>
          <w:rFonts w:ascii="Times New Roman" w:hAnsi="Times New Roman" w:cs="Times New Roman"/>
          <w:i/>
          <w:iCs/>
        </w:rPr>
        <w:t>Pediatr Res</w:t>
      </w:r>
      <w:r w:rsidRPr="00532DCF">
        <w:rPr>
          <w:rFonts w:ascii="Times New Roman" w:hAnsi="Times New Roman" w:cs="Times New Roman"/>
        </w:rPr>
        <w:t xml:space="preserve"> 2019;85:518–526.</w:t>
      </w:r>
    </w:p>
    <w:p w14:paraId="06411A5A"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39. </w:t>
      </w:r>
      <w:r w:rsidRPr="00532DCF">
        <w:rPr>
          <w:rFonts w:ascii="Times New Roman" w:hAnsi="Times New Roman" w:cs="Times New Roman"/>
        </w:rPr>
        <w:tab/>
        <w:t xml:space="preserve">Barker DJ, Gluckman PD, Godfrey KM, Harding JE, Owens JA, Robinson JS. Fetal nutrition and cardiovascular disease in adult life. </w:t>
      </w:r>
      <w:r w:rsidRPr="00532DCF">
        <w:rPr>
          <w:rFonts w:ascii="Times New Roman" w:hAnsi="Times New Roman" w:cs="Times New Roman"/>
          <w:i/>
          <w:iCs/>
        </w:rPr>
        <w:t>Lancet</w:t>
      </w:r>
      <w:r w:rsidRPr="00532DCF">
        <w:rPr>
          <w:rFonts w:ascii="Times New Roman" w:hAnsi="Times New Roman" w:cs="Times New Roman"/>
        </w:rPr>
        <w:t xml:space="preserve"> 1993;341:938–941.</w:t>
      </w:r>
    </w:p>
    <w:p w14:paraId="0A9C9D4E"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40. </w:t>
      </w:r>
      <w:r w:rsidRPr="00532DCF">
        <w:rPr>
          <w:rFonts w:ascii="Times New Roman" w:hAnsi="Times New Roman" w:cs="Times New Roman"/>
        </w:rPr>
        <w:tab/>
        <w:t xml:space="preserve">Alejandro EU, Jo S, Akhaphong B, </w:t>
      </w:r>
      <w:r w:rsidRPr="00532DCF">
        <w:rPr>
          <w:rFonts w:ascii="Times New Roman" w:hAnsi="Times New Roman" w:cs="Times New Roman"/>
          <w:i/>
          <w:iCs/>
        </w:rPr>
        <w:t>et al.</w:t>
      </w:r>
      <w:r w:rsidRPr="00532DCF">
        <w:rPr>
          <w:rFonts w:ascii="Times New Roman" w:hAnsi="Times New Roman" w:cs="Times New Roman"/>
        </w:rPr>
        <w:t xml:space="preserve"> Maternal low-protein diet on the last week of pregnancy contributes to insulin resistance and β-cell dysfunction in the mouse offspring. </w:t>
      </w:r>
      <w:r w:rsidRPr="00532DCF">
        <w:rPr>
          <w:rFonts w:ascii="Times New Roman" w:hAnsi="Times New Roman" w:cs="Times New Roman"/>
          <w:i/>
          <w:iCs/>
        </w:rPr>
        <w:t>Am J Physiol Regul Integr Comp Physiol</w:t>
      </w:r>
      <w:r w:rsidRPr="00532DCF">
        <w:rPr>
          <w:rFonts w:ascii="Times New Roman" w:hAnsi="Times New Roman" w:cs="Times New Roman"/>
        </w:rPr>
        <w:t xml:space="preserve"> 2020;319:R485–R496.</w:t>
      </w:r>
    </w:p>
    <w:p w14:paraId="354B6C10"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41. </w:t>
      </w:r>
      <w:r w:rsidRPr="00532DCF">
        <w:rPr>
          <w:rFonts w:ascii="Times New Roman" w:hAnsi="Times New Roman" w:cs="Times New Roman"/>
        </w:rPr>
        <w:tab/>
        <w:t xml:space="preserve">Shahkhalili Y, Moulin J, Zbinden I, Aprikian O, Macé K. Comparison of two models of intrauterine growth restriction for early catch-up growth and later development of glucose intolerance and obesity in rats. </w:t>
      </w:r>
      <w:r w:rsidRPr="00532DCF">
        <w:rPr>
          <w:rFonts w:ascii="Times New Roman" w:hAnsi="Times New Roman" w:cs="Times New Roman"/>
          <w:i/>
          <w:iCs/>
        </w:rPr>
        <w:t>American Journal of Physiology-Regulatory, Integrative and Comparative Physiology</w:t>
      </w:r>
      <w:r w:rsidRPr="00532DCF">
        <w:rPr>
          <w:rFonts w:ascii="Times New Roman" w:hAnsi="Times New Roman" w:cs="Times New Roman"/>
        </w:rPr>
        <w:t xml:space="preserve"> 2010;298:R141–R146.</w:t>
      </w:r>
    </w:p>
    <w:p w14:paraId="297D7A88"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42. </w:t>
      </w:r>
      <w:r w:rsidRPr="00532DCF">
        <w:rPr>
          <w:rFonts w:ascii="Times New Roman" w:hAnsi="Times New Roman" w:cs="Times New Roman"/>
        </w:rPr>
        <w:tab/>
        <w:t xml:space="preserve">Yuan Q, Chen L, Liu C, Xu K, Mao X, Liu C. Postnatal Pancreatic Islet β Cell Function and Insulin Sensitivity at Different Stages of Lifetime in Rats Born with Intrauterine Growth Retardation. </w:t>
      </w:r>
      <w:r w:rsidRPr="00532DCF">
        <w:rPr>
          <w:rFonts w:ascii="Times New Roman" w:hAnsi="Times New Roman" w:cs="Times New Roman"/>
          <w:i/>
          <w:iCs/>
        </w:rPr>
        <w:t>PLOS ONE</w:t>
      </w:r>
      <w:r w:rsidRPr="00532DCF">
        <w:rPr>
          <w:rFonts w:ascii="Times New Roman" w:hAnsi="Times New Roman" w:cs="Times New Roman"/>
        </w:rPr>
        <w:t xml:space="preserve"> 2011;6:e25167.</w:t>
      </w:r>
    </w:p>
    <w:p w14:paraId="4DD2694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lastRenderedPageBreak/>
        <w:t xml:space="preserve">43. </w:t>
      </w:r>
      <w:r w:rsidRPr="00532DCF">
        <w:rPr>
          <w:rFonts w:ascii="Times New Roman" w:hAnsi="Times New Roman" w:cs="Times New Roman"/>
        </w:rPr>
        <w:tab/>
        <w:t xml:space="preserve">Radford BN, Han VKM. Offspring from maternal nutrient restriction in mice show variations in adult glucose metabolism similar to human fetal growth restriction. </w:t>
      </w:r>
      <w:r w:rsidRPr="00532DCF">
        <w:rPr>
          <w:rFonts w:ascii="Times New Roman" w:hAnsi="Times New Roman" w:cs="Times New Roman"/>
          <w:i/>
          <w:iCs/>
        </w:rPr>
        <w:t>Journal of Developmental Origins of Health and Disease</w:t>
      </w:r>
      <w:r w:rsidRPr="00532DCF">
        <w:rPr>
          <w:rFonts w:ascii="Times New Roman" w:hAnsi="Times New Roman" w:cs="Times New Roman"/>
        </w:rPr>
        <w:t xml:space="preserve"> 2019;10:469–478.</w:t>
      </w:r>
    </w:p>
    <w:p w14:paraId="1C1DB9A3"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44. </w:t>
      </w:r>
      <w:r w:rsidRPr="00532DCF">
        <w:rPr>
          <w:rFonts w:ascii="Times New Roman" w:hAnsi="Times New Roman" w:cs="Times New Roman"/>
        </w:rPr>
        <w:tab/>
        <w:t xml:space="preserve">Wang J, Cao M, Zhuo Y, </w:t>
      </w:r>
      <w:r w:rsidRPr="00532DCF">
        <w:rPr>
          <w:rFonts w:ascii="Times New Roman" w:hAnsi="Times New Roman" w:cs="Times New Roman"/>
          <w:i/>
          <w:iCs/>
        </w:rPr>
        <w:t>et al.</w:t>
      </w:r>
      <w:r w:rsidRPr="00532DCF">
        <w:rPr>
          <w:rFonts w:ascii="Times New Roman" w:hAnsi="Times New Roman" w:cs="Times New Roman"/>
        </w:rPr>
        <w:t xml:space="preserve"> Catch-up growth following food restriction exacerbates adulthood glucose intolerance in pigs exposed to intrauterine undernutrition. </w:t>
      </w:r>
      <w:r w:rsidRPr="00532DCF">
        <w:rPr>
          <w:rFonts w:ascii="Times New Roman" w:hAnsi="Times New Roman" w:cs="Times New Roman"/>
          <w:i/>
          <w:iCs/>
        </w:rPr>
        <w:t>Nutrition</w:t>
      </w:r>
      <w:r w:rsidRPr="00532DCF">
        <w:rPr>
          <w:rFonts w:ascii="Times New Roman" w:hAnsi="Times New Roman" w:cs="Times New Roman"/>
        </w:rPr>
        <w:t xml:space="preserve"> 2016;32:1275–1284.</w:t>
      </w:r>
    </w:p>
    <w:p w14:paraId="3B676AD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45. </w:t>
      </w:r>
      <w:r w:rsidRPr="00532DCF">
        <w:rPr>
          <w:rFonts w:ascii="Times New Roman" w:hAnsi="Times New Roman" w:cs="Times New Roman"/>
        </w:rPr>
        <w:tab/>
        <w:t xml:space="preserve">Intapad S, Dasinger JH, Fahling JM, Backstrom MA, Alexander BT. Testosterone is protective against impaired glucose metabolism in male intrauterine growth-restricted offspring. </w:t>
      </w:r>
      <w:r w:rsidRPr="00532DCF">
        <w:rPr>
          <w:rFonts w:ascii="Times New Roman" w:hAnsi="Times New Roman" w:cs="Times New Roman"/>
          <w:i/>
          <w:iCs/>
        </w:rPr>
        <w:t>PLOS ONE</w:t>
      </w:r>
      <w:r w:rsidRPr="00532DCF">
        <w:rPr>
          <w:rFonts w:ascii="Times New Roman" w:hAnsi="Times New Roman" w:cs="Times New Roman"/>
        </w:rPr>
        <w:t xml:space="preserve"> 2017;12:e0187843.</w:t>
      </w:r>
    </w:p>
    <w:p w14:paraId="0979D482"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46. </w:t>
      </w:r>
      <w:r w:rsidRPr="00532DCF">
        <w:rPr>
          <w:rFonts w:ascii="Times New Roman" w:hAnsi="Times New Roman" w:cs="Times New Roman"/>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532DCF">
        <w:rPr>
          <w:rFonts w:ascii="Times New Roman" w:hAnsi="Times New Roman" w:cs="Times New Roman"/>
          <w:i/>
          <w:iCs/>
        </w:rPr>
        <w:t>Hypertension</w:t>
      </w:r>
      <w:r w:rsidRPr="00532DCF">
        <w:rPr>
          <w:rFonts w:ascii="Times New Roman" w:hAnsi="Times New Roman" w:cs="Times New Roman"/>
        </w:rPr>
        <w:t xml:space="preserve"> 2019;73:620–629.</w:t>
      </w:r>
    </w:p>
    <w:p w14:paraId="21DA2704"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47. </w:t>
      </w:r>
      <w:r w:rsidRPr="00532DCF">
        <w:rPr>
          <w:rFonts w:ascii="Times New Roman" w:hAnsi="Times New Roman" w:cs="Times New Roman"/>
        </w:rPr>
        <w:tab/>
        <w:t xml:space="preserve">Jahandideh F, Bourque SL, Armstrong EA, </w:t>
      </w:r>
      <w:r w:rsidRPr="00532DCF">
        <w:rPr>
          <w:rFonts w:ascii="Times New Roman" w:hAnsi="Times New Roman" w:cs="Times New Roman"/>
          <w:i/>
          <w:iCs/>
        </w:rPr>
        <w:t>et al.</w:t>
      </w:r>
      <w:r w:rsidRPr="00532DCF">
        <w:rPr>
          <w:rFonts w:ascii="Times New Roman" w:hAnsi="Times New Roman" w:cs="Times New Roman"/>
        </w:rPr>
        <w:t xml:space="preserve"> Late-pregnancy uterine artery ligation increases susceptibility to postnatal Western diet-induced fat accumulation in adult female offspring. </w:t>
      </w:r>
      <w:r w:rsidRPr="00532DCF">
        <w:rPr>
          <w:rFonts w:ascii="Times New Roman" w:hAnsi="Times New Roman" w:cs="Times New Roman"/>
          <w:i/>
          <w:iCs/>
        </w:rPr>
        <w:t>Sci Rep</w:t>
      </w:r>
      <w:r w:rsidRPr="00532DCF">
        <w:rPr>
          <w:rFonts w:ascii="Times New Roman" w:hAnsi="Times New Roman" w:cs="Times New Roman"/>
        </w:rPr>
        <w:t xml:space="preserve"> 2020;10:6926.</w:t>
      </w:r>
    </w:p>
    <w:p w14:paraId="491789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48. </w:t>
      </w:r>
      <w:r w:rsidRPr="00532DCF">
        <w:rPr>
          <w:rFonts w:ascii="Times New Roman" w:hAnsi="Times New Roman" w:cs="Times New Roman"/>
        </w:rPr>
        <w:tab/>
        <w:t xml:space="preserve">Jansson T, Lambert GW. Effect of intrauterine growth restriction on blood pressure, glucose tolerance and sympathetic nervous system activity in the rat at 3–4 months of age. </w:t>
      </w:r>
      <w:r w:rsidRPr="00532DCF">
        <w:rPr>
          <w:rFonts w:ascii="Times New Roman" w:hAnsi="Times New Roman" w:cs="Times New Roman"/>
          <w:i/>
          <w:iCs/>
        </w:rPr>
        <w:t>Journal of Hypertension</w:t>
      </w:r>
      <w:r w:rsidRPr="00532DCF">
        <w:rPr>
          <w:rFonts w:ascii="Times New Roman" w:hAnsi="Times New Roman" w:cs="Times New Roman"/>
        </w:rPr>
        <w:t xml:space="preserve"> 1999;17:1239–1248.</w:t>
      </w:r>
    </w:p>
    <w:p w14:paraId="26F8B943"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49. </w:t>
      </w:r>
      <w:r w:rsidRPr="00532DCF">
        <w:rPr>
          <w:rFonts w:ascii="Times New Roman" w:hAnsi="Times New Roman" w:cs="Times New Roman"/>
        </w:rPr>
        <w:tab/>
        <w:t xml:space="preserve">Zhang Q, Xiao X, Zheng J, </w:t>
      </w:r>
      <w:r w:rsidRPr="00532DCF">
        <w:rPr>
          <w:rFonts w:ascii="Times New Roman" w:hAnsi="Times New Roman" w:cs="Times New Roman"/>
          <w:i/>
          <w:iCs/>
        </w:rPr>
        <w:t>et al.</w:t>
      </w:r>
      <w:r w:rsidRPr="00532DCF">
        <w:rPr>
          <w:rFonts w:ascii="Times New Roman" w:hAnsi="Times New Roman" w:cs="Times New Roman"/>
        </w:rPr>
        <w:t xml:space="preserve"> A Maternal High-Fat Diet Induces DNA Methylation Changes That Contribute to Glucose Intolerance in Offspring. </w:t>
      </w:r>
      <w:r w:rsidRPr="00532DCF">
        <w:rPr>
          <w:rFonts w:ascii="Times New Roman" w:hAnsi="Times New Roman" w:cs="Times New Roman"/>
          <w:i/>
          <w:iCs/>
        </w:rPr>
        <w:t>Front Endocrinol (Lausanne)</w:t>
      </w:r>
      <w:r w:rsidRPr="00532DCF">
        <w:rPr>
          <w:rFonts w:ascii="Times New Roman" w:hAnsi="Times New Roman" w:cs="Times New Roman"/>
        </w:rPr>
        <w:t xml:space="preserve"> 2019;10:871.</w:t>
      </w:r>
    </w:p>
    <w:p w14:paraId="2EE7F97C"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50. </w:t>
      </w:r>
      <w:r w:rsidRPr="00532DCF">
        <w:rPr>
          <w:rFonts w:ascii="Times New Roman" w:hAnsi="Times New Roman" w:cs="Times New Roman"/>
        </w:rPr>
        <w:tab/>
        <w:t xml:space="preserve">Zheng J, Zhang L, Wang Z, Zhang J. Maternal high-fat diet regulates glucose metabolism and pancreatic β cell phenotype in mouse offspring at weaning. </w:t>
      </w:r>
      <w:r w:rsidRPr="00532DCF">
        <w:rPr>
          <w:rFonts w:ascii="Times New Roman" w:hAnsi="Times New Roman" w:cs="Times New Roman"/>
          <w:i/>
          <w:iCs/>
        </w:rPr>
        <w:t>PeerJ</w:t>
      </w:r>
      <w:r w:rsidRPr="00532DCF">
        <w:rPr>
          <w:rFonts w:ascii="Times New Roman" w:hAnsi="Times New Roman" w:cs="Times New Roman"/>
        </w:rPr>
        <w:t xml:space="preserve"> 2020;8:e9407.</w:t>
      </w:r>
    </w:p>
    <w:p w14:paraId="145AE217"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51. </w:t>
      </w:r>
      <w:r w:rsidRPr="00532DCF">
        <w:rPr>
          <w:rFonts w:ascii="Times New Roman" w:hAnsi="Times New Roman" w:cs="Times New Roman"/>
        </w:rPr>
        <w:tab/>
        <w:t xml:space="preserve">Boehmer BH, Limesand SW, Rozance PJ. The impact of IUGR on pancreatic islet development and β-cell function. </w:t>
      </w:r>
      <w:r w:rsidRPr="00532DCF">
        <w:rPr>
          <w:rFonts w:ascii="Times New Roman" w:hAnsi="Times New Roman" w:cs="Times New Roman"/>
          <w:i/>
          <w:iCs/>
        </w:rPr>
        <w:t>J Endocrinol</w:t>
      </w:r>
      <w:r w:rsidRPr="00532DCF">
        <w:rPr>
          <w:rFonts w:ascii="Times New Roman" w:hAnsi="Times New Roman" w:cs="Times New Roman"/>
        </w:rPr>
        <w:t xml:space="preserve"> 2017;235:R63–R76.</w:t>
      </w:r>
    </w:p>
    <w:p w14:paraId="7DA0503D"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52. </w:t>
      </w:r>
      <w:r w:rsidRPr="00532DCF">
        <w:rPr>
          <w:rFonts w:ascii="Times New Roman" w:hAnsi="Times New Roman" w:cs="Times New Roman"/>
        </w:rPr>
        <w:tab/>
        <w:t xml:space="preserve">Simmons RA, Templeton LJ, Gertz SJ. Intrauterine Growth Retardation Leads to the Development of Type 2 Diabetes in the Rat. </w:t>
      </w:r>
      <w:r w:rsidRPr="00532DCF">
        <w:rPr>
          <w:rFonts w:ascii="Times New Roman" w:hAnsi="Times New Roman" w:cs="Times New Roman"/>
          <w:i/>
          <w:iCs/>
        </w:rPr>
        <w:t>Diabetes</w:t>
      </w:r>
      <w:r w:rsidRPr="00532DCF">
        <w:rPr>
          <w:rFonts w:ascii="Times New Roman" w:hAnsi="Times New Roman" w:cs="Times New Roman"/>
        </w:rPr>
        <w:t xml:space="preserve"> 2001;50:2279–2286.</w:t>
      </w:r>
    </w:p>
    <w:p w14:paraId="0A3323BB" w14:textId="77777777" w:rsidR="00532DCF" w:rsidRPr="00532DCF" w:rsidRDefault="00532DCF" w:rsidP="00532DCF">
      <w:pPr>
        <w:pStyle w:val="Bibliography"/>
        <w:rPr>
          <w:rFonts w:ascii="Times New Roman" w:hAnsi="Times New Roman" w:cs="Times New Roman"/>
        </w:rPr>
      </w:pPr>
      <w:r w:rsidRPr="00532DCF">
        <w:rPr>
          <w:rFonts w:ascii="Times New Roman" w:hAnsi="Times New Roman" w:cs="Times New Roman"/>
        </w:rPr>
        <w:t xml:space="preserve">53. </w:t>
      </w:r>
      <w:r w:rsidRPr="00532DCF">
        <w:rPr>
          <w:rFonts w:ascii="Times New Roman" w:hAnsi="Times New Roman" w:cs="Times New Roman"/>
        </w:rPr>
        <w:tab/>
        <w:t xml:space="preserve">Brown MR, Sen SK, Mazzone A, </w:t>
      </w:r>
      <w:r w:rsidRPr="00532DCF">
        <w:rPr>
          <w:rFonts w:ascii="Times New Roman" w:hAnsi="Times New Roman" w:cs="Times New Roman"/>
          <w:i/>
          <w:iCs/>
        </w:rPr>
        <w:t>et al.</w:t>
      </w:r>
      <w:r w:rsidRPr="00532DCF">
        <w:rPr>
          <w:rFonts w:ascii="Times New Roman" w:hAnsi="Times New Roman" w:cs="Times New Roman"/>
        </w:rPr>
        <w:t xml:space="preserve"> Time-restricted feeding prevents deleterious metabolic effects of circadian disruption through epigenetic control of β cell function. </w:t>
      </w:r>
      <w:r w:rsidRPr="00532DCF">
        <w:rPr>
          <w:rFonts w:ascii="Times New Roman" w:hAnsi="Times New Roman" w:cs="Times New Roman"/>
          <w:i/>
          <w:iCs/>
        </w:rPr>
        <w:t>Sci Adv</w:t>
      </w:r>
      <w:r w:rsidRPr="00532DCF">
        <w:rPr>
          <w:rFonts w:ascii="Times New Roman" w:hAnsi="Times New Roman" w:cs="Times New Roman"/>
        </w:rPr>
        <w:t xml:space="preserve"> 2021;7:eabg6856.</w:t>
      </w:r>
    </w:p>
    <w:p w14:paraId="42CF554C" w14:textId="54DF81B8"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A06E7D3"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 xml:space="preserve">Weekly body composition and food intake measurements were taken throughout the experiment. At 70 days of age, insulin tolerance tests (ITT) and glucose tolerance tests (GTT)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 and an in vivo glucose stimulated insulin secretion test (GSIS).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averaged by maternal 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w:t>
      </w:r>
      <w:r w:rsidR="00462300">
        <w:rPr>
          <w:rFonts w:ascii="Times New Roman" w:hAnsi="Times New Roman" w:cs="Times New Roman"/>
        </w:rPr>
        <w:lastRenderedPageBreak/>
        <w:t xml:space="preserve">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5468D0A7" w14:textId="09BBD56C" w:rsidR="00462300" w:rsidRDefault="00462300" w:rsidP="0096047B">
      <w:pPr>
        <w:rPr>
          <w:rFonts w:ascii="Times New Roman" w:hAnsi="Times New Roman" w:cs="Times New Roman"/>
          <w:b/>
          <w:bCs/>
        </w:rPr>
      </w:pPr>
      <w:r>
        <w:rPr>
          <w:rFonts w:ascii="Times New Roman" w:hAnsi="Times New Roman" w:cs="Times New Roman"/>
          <w:b/>
          <w:bCs/>
        </w:rPr>
        <w:t>Supplemental Figure 1: Feeding Efficiency</w:t>
      </w:r>
      <w:r w:rsidR="002D32BF">
        <w:rPr>
          <w:rFonts w:ascii="Times New Roman" w:hAnsi="Times New Roman" w:cs="Times New Roman"/>
          <w:b/>
          <w:bCs/>
        </w:rPr>
        <w:t xml:space="preserve"> Throughout Adulthood</w:t>
      </w:r>
    </w:p>
    <w:p w14:paraId="05F75014" w14:textId="2C8C3B51" w:rsidR="002D32BF" w:rsidRPr="0096047B" w:rsidRDefault="00784696" w:rsidP="0096047B">
      <w:pPr>
        <w:rPr>
          <w:rFonts w:ascii="Times New Roman" w:hAnsi="Times New Roman" w:cs="Times New Roman"/>
          <w:b/>
          <w:bCs/>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(p</w:t>
      </w:r>
      <w:r w:rsidRPr="00784696">
        <w:rPr>
          <w:rFonts w:ascii="Times New Roman" w:hAnsi="Times New Roman" w:cs="Times New Roman"/>
          <w:vertAlign w:val="subscript"/>
        </w:rPr>
        <w:t>sex</w:t>
      </w:r>
      <w:r>
        <w:rPr>
          <w:rFonts w:ascii="Times New Roman" w:hAnsi="Times New Roman" w:cs="Times New Roman"/>
        </w:rPr>
        <w:t>&lt;0.001, p</w:t>
      </w:r>
      <w:r w:rsidRPr="00784696">
        <w:rPr>
          <w:rFonts w:ascii="Times New Roman" w:hAnsi="Times New Roman" w:cs="Times New Roman"/>
          <w:vertAlign w:val="subscript"/>
        </w:rPr>
        <w:t>diet</w:t>
      </w:r>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w:t>
      </w:r>
      <w:r w:rsidR="003D0BD4">
        <w:rPr>
          <w:rFonts w:ascii="Times New Roman" w:hAnsi="Times New Roman" w:cs="Times New Roman"/>
        </w:rPr>
        <w:t>HS</w:t>
      </w:r>
      <w:r>
        <w:rPr>
          <w:rFonts w:ascii="Times New Roman" w:hAnsi="Times New Roman" w:cs="Times New Roman"/>
        </w:rPr>
        <w:t xml:space="preserve"> period (after PND 70).</w:t>
      </w:r>
      <w:r w:rsidR="000915E6">
        <w:rPr>
          <w:rFonts w:ascii="Times New Roman" w:hAnsi="Times New Roman" w:cs="Times New Roman"/>
        </w:rPr>
        <w:t xml:space="preserve"> (p</w:t>
      </w:r>
      <w:r w:rsidR="000915E6" w:rsidRPr="000915E6">
        <w:rPr>
          <w:rFonts w:ascii="Times New Roman" w:hAnsi="Times New Roman" w:cs="Times New Roman"/>
          <w:vertAlign w:val="subscript"/>
        </w:rPr>
        <w:t>sex</w:t>
      </w:r>
      <w:r w:rsidR="000915E6">
        <w:rPr>
          <w:rFonts w:ascii="Times New Roman" w:hAnsi="Times New Roman" w:cs="Times New Roman"/>
        </w:rPr>
        <w:t xml:space="preserve"> = 0.00023, p</w:t>
      </w:r>
      <w:r w:rsidR="000915E6" w:rsidRPr="000915E6">
        <w:rPr>
          <w:rFonts w:ascii="Times New Roman" w:hAnsi="Times New Roman" w:cs="Times New Roman"/>
          <w:vertAlign w:val="subscript"/>
        </w:rPr>
        <w:t>diet</w:t>
      </w:r>
      <w:r w:rsidR="000915E6">
        <w:rPr>
          <w:rFonts w:ascii="Times New Roman" w:hAnsi="Times New Roman" w:cs="Times New Roman"/>
        </w:rPr>
        <w:t xml:space="preserve"> = 0.093).</w:t>
      </w: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8F57D0">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Change w:id="414" w:author="Molly Mulcahy" w:date="2022-06-30T14:11:00Z">
        <w:sectPr w:rsidR="00AC750D" w:rsidRPr="00AC750D" w:rsidSect="008F57D0">
          <w:pgMar w:top="1440" w:right="1440" w:bottom="1440" w:left="1440" w:header="720" w:footer="720"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5" w:author="Molly Mulcahy" w:date="2022-07-21T03:53:00Z" w:initials="MCM">
    <w:p w14:paraId="65B17D27" w14:textId="77777777" w:rsidR="0008750F" w:rsidRDefault="0008750F" w:rsidP="00D32074">
      <w:r>
        <w:rPr>
          <w:rStyle w:val="CommentReference"/>
        </w:rPr>
        <w:annotationRef/>
      </w:r>
      <w:r>
        <w:rPr>
          <w:sz w:val="20"/>
          <w:szCs w:val="20"/>
        </w:rPr>
        <w:t>Soften this, more moderate and less leaning into how bad it is.</w:t>
      </w:r>
    </w:p>
    <w:p w14:paraId="01C2FE44" w14:textId="77777777" w:rsidR="0008750F" w:rsidRDefault="0008750F" w:rsidP="00D32074"/>
  </w:comment>
  <w:comment w:id="366" w:author="Molly Mulcahy" w:date="2022-07-20T01:40:00Z" w:initials="MCM">
    <w:p w14:paraId="7379FFE4" w14:textId="5D048098" w:rsidR="00540150" w:rsidRDefault="00540150" w:rsidP="0009571C">
      <w:r>
        <w:rPr>
          <w:rStyle w:val="CommentReference"/>
        </w:rPr>
        <w:annotationRef/>
      </w:r>
      <w:r>
        <w:rPr>
          <w:sz w:val="20"/>
          <w:szCs w:val="20"/>
        </w:rPr>
        <w:t>Am I conceptualizing this appropriately? IUGR in humans means small at birth. But not in animals?</w:t>
      </w:r>
    </w:p>
  </w:comment>
  <w:comment w:id="370" w:author="Molly Mulcahy" w:date="2022-07-22T01:12:00Z" w:initials="MCM">
    <w:p w14:paraId="7E76E33A" w14:textId="77777777" w:rsidR="007A7CFB" w:rsidRDefault="007A7CFB" w:rsidP="000F0763">
      <w:r>
        <w:rPr>
          <w:rStyle w:val="CommentReference"/>
        </w:rPr>
        <w:annotationRef/>
      </w:r>
      <w:r>
        <w:rPr>
          <w:sz w:val="20"/>
          <w:szCs w:val="20"/>
        </w:rPr>
        <w:t>Perhaps rephrase as fetal programming. Definitely need to look at that review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C2FE44" w15:done="0"/>
  <w15:commentEx w15:paraId="7379FFE4" w15:done="0"/>
  <w15:commentEx w15:paraId="7E76E33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4C38" w16cex:dateUtc="2022-07-21T07:53:00Z"/>
  <w16cex:commentExtensible w16cex:durableId="2681DB81" w16cex:dateUtc="2022-07-20T05:40:00Z"/>
  <w16cex:commentExtensible w16cex:durableId="2684780C" w16cex:dateUtc="2022-07-22T05: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C2FE44" w16cid:durableId="26834C38"/>
  <w16cid:commentId w16cid:paraId="7379FFE4" w16cid:durableId="2681DB81"/>
  <w16cid:commentId w16cid:paraId="7E76E33A" w16cid:durableId="268478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14AAB" w14:textId="77777777" w:rsidR="00CF5F1A" w:rsidRDefault="00CF5F1A" w:rsidP="00616AD3">
      <w:r>
        <w:separator/>
      </w:r>
    </w:p>
  </w:endnote>
  <w:endnote w:type="continuationSeparator" w:id="0">
    <w:p w14:paraId="11073A6C" w14:textId="77777777" w:rsidR="00CF5F1A" w:rsidRDefault="00CF5F1A"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7EC70" w14:textId="77777777" w:rsidR="00CF5F1A" w:rsidRDefault="00CF5F1A" w:rsidP="00616AD3">
      <w:r>
        <w:separator/>
      </w:r>
    </w:p>
  </w:footnote>
  <w:footnote w:type="continuationSeparator" w:id="0">
    <w:p w14:paraId="51C3F9A4" w14:textId="77777777" w:rsidR="00CF5F1A" w:rsidRDefault="00CF5F1A"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558814ED" w:rsidR="00DB2834" w:rsidRPr="00C65822" w:rsidRDefault="00DB2834">
    <w:pPr>
      <w:pStyle w:val="Header"/>
      <w:rPr>
        <w:rFonts w:ascii="Times New Roman" w:hAnsi="Times New Roman" w:cs="Times New Roman"/>
      </w:rPr>
    </w:pPr>
    <w:r w:rsidRPr="00C65822">
      <w:rPr>
        <w:rFonts w:ascii="Times New Roman" w:hAnsi="Times New Roman" w:cs="Times New Roman"/>
      </w:rPr>
      <w:t xml:space="preserve">eTRF </w:t>
    </w:r>
    <w:r w:rsidR="00A356B5">
      <w:rPr>
        <w:rFonts w:ascii="Times New Roman" w:hAnsi="Times New Roman" w:cs="Times New Roman"/>
      </w:rPr>
      <w:t>and</w:t>
    </w:r>
    <w:r w:rsidR="00D316B8" w:rsidRPr="00C65822">
      <w:rPr>
        <w:rFonts w:ascii="Times New Roman" w:hAnsi="Times New Roman" w:cs="Times New Roman"/>
      </w:rPr>
      <w:t xml:space="preserve"> offspring glucose intolerance</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0300747">
    <w:abstractNumId w:val="12"/>
  </w:num>
  <w:num w:numId="2" w16cid:durableId="960720466">
    <w:abstractNumId w:val="12"/>
  </w:num>
  <w:num w:numId="3" w16cid:durableId="196818994">
    <w:abstractNumId w:val="8"/>
  </w:num>
  <w:num w:numId="4" w16cid:durableId="1842432249">
    <w:abstractNumId w:val="8"/>
    <w:lvlOverride w:ilvl="0">
      <w:lvl w:ilvl="0" w:tplc="D682E812">
        <w:numFmt w:val="lowerRoman"/>
        <w:lvlText w:val="%1."/>
        <w:lvlJc w:val="right"/>
      </w:lvl>
    </w:lvlOverride>
  </w:num>
  <w:num w:numId="5" w16cid:durableId="273054424">
    <w:abstractNumId w:val="8"/>
    <w:lvlOverride w:ilvl="0">
      <w:lvl w:ilvl="0" w:tplc="D682E812">
        <w:numFmt w:val="lowerRoman"/>
        <w:lvlText w:val="%1."/>
        <w:lvlJc w:val="right"/>
      </w:lvl>
    </w:lvlOverride>
  </w:num>
  <w:num w:numId="6" w16cid:durableId="1072461957">
    <w:abstractNumId w:val="5"/>
  </w:num>
  <w:num w:numId="7" w16cid:durableId="721252837">
    <w:abstractNumId w:val="0"/>
  </w:num>
  <w:num w:numId="8" w16cid:durableId="866603821">
    <w:abstractNumId w:val="10"/>
  </w:num>
  <w:num w:numId="9" w16cid:durableId="1352802272">
    <w:abstractNumId w:val="6"/>
  </w:num>
  <w:num w:numId="10" w16cid:durableId="1790660839">
    <w:abstractNumId w:val="2"/>
  </w:num>
  <w:num w:numId="11" w16cid:durableId="1961643621">
    <w:abstractNumId w:val="1"/>
  </w:num>
  <w:num w:numId="12" w16cid:durableId="2070691851">
    <w:abstractNumId w:val="9"/>
  </w:num>
  <w:num w:numId="13" w16cid:durableId="1418408089">
    <w:abstractNumId w:val="3"/>
  </w:num>
  <w:num w:numId="14" w16cid:durableId="653215461">
    <w:abstractNumId w:val="11"/>
  </w:num>
  <w:num w:numId="15" w16cid:durableId="532881837">
    <w:abstractNumId w:val="4"/>
  </w:num>
  <w:num w:numId="16" w16cid:durableId="13719549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10BD1"/>
    <w:rsid w:val="00012952"/>
    <w:rsid w:val="000224F6"/>
    <w:rsid w:val="00023443"/>
    <w:rsid w:val="00023973"/>
    <w:rsid w:val="0002791A"/>
    <w:rsid w:val="00036907"/>
    <w:rsid w:val="00037B00"/>
    <w:rsid w:val="000457BF"/>
    <w:rsid w:val="000512D8"/>
    <w:rsid w:val="00056D4B"/>
    <w:rsid w:val="00057EDA"/>
    <w:rsid w:val="0006138D"/>
    <w:rsid w:val="00065514"/>
    <w:rsid w:val="00065B6D"/>
    <w:rsid w:val="000702E4"/>
    <w:rsid w:val="00072202"/>
    <w:rsid w:val="000746B3"/>
    <w:rsid w:val="00076839"/>
    <w:rsid w:val="00076A49"/>
    <w:rsid w:val="00083DF4"/>
    <w:rsid w:val="0008750F"/>
    <w:rsid w:val="000915E6"/>
    <w:rsid w:val="00094D30"/>
    <w:rsid w:val="000964D0"/>
    <w:rsid w:val="000968E6"/>
    <w:rsid w:val="000C3092"/>
    <w:rsid w:val="000C34AF"/>
    <w:rsid w:val="000C4E31"/>
    <w:rsid w:val="000D699C"/>
    <w:rsid w:val="000E1284"/>
    <w:rsid w:val="000E34D4"/>
    <w:rsid w:val="000E52D2"/>
    <w:rsid w:val="000E7158"/>
    <w:rsid w:val="000F0CE8"/>
    <w:rsid w:val="000F24AB"/>
    <w:rsid w:val="00103234"/>
    <w:rsid w:val="00105EE6"/>
    <w:rsid w:val="00115C84"/>
    <w:rsid w:val="0012467E"/>
    <w:rsid w:val="00133D7D"/>
    <w:rsid w:val="00136244"/>
    <w:rsid w:val="00137997"/>
    <w:rsid w:val="001419B8"/>
    <w:rsid w:val="001433C7"/>
    <w:rsid w:val="00151682"/>
    <w:rsid w:val="00152545"/>
    <w:rsid w:val="001569C5"/>
    <w:rsid w:val="00160014"/>
    <w:rsid w:val="001604A5"/>
    <w:rsid w:val="00160C2A"/>
    <w:rsid w:val="00164E9B"/>
    <w:rsid w:val="00170969"/>
    <w:rsid w:val="0017644C"/>
    <w:rsid w:val="0018051D"/>
    <w:rsid w:val="00180F83"/>
    <w:rsid w:val="00180F98"/>
    <w:rsid w:val="00181A53"/>
    <w:rsid w:val="00185F29"/>
    <w:rsid w:val="00186B53"/>
    <w:rsid w:val="00192508"/>
    <w:rsid w:val="0019332F"/>
    <w:rsid w:val="001A0AC4"/>
    <w:rsid w:val="001A4305"/>
    <w:rsid w:val="001A4A3D"/>
    <w:rsid w:val="001B5CFA"/>
    <w:rsid w:val="001C0914"/>
    <w:rsid w:val="001C2FF5"/>
    <w:rsid w:val="001C41CC"/>
    <w:rsid w:val="001C713C"/>
    <w:rsid w:val="001D0A67"/>
    <w:rsid w:val="001D0B53"/>
    <w:rsid w:val="001D1847"/>
    <w:rsid w:val="001D3C14"/>
    <w:rsid w:val="001D439A"/>
    <w:rsid w:val="001D4FB1"/>
    <w:rsid w:val="001D5E41"/>
    <w:rsid w:val="001E027B"/>
    <w:rsid w:val="001E1AE1"/>
    <w:rsid w:val="001E680B"/>
    <w:rsid w:val="001F07C5"/>
    <w:rsid w:val="001F1A8A"/>
    <w:rsid w:val="001F5831"/>
    <w:rsid w:val="001F6098"/>
    <w:rsid w:val="001F713C"/>
    <w:rsid w:val="00201514"/>
    <w:rsid w:val="0020152D"/>
    <w:rsid w:val="0020702E"/>
    <w:rsid w:val="00211610"/>
    <w:rsid w:val="0021435C"/>
    <w:rsid w:val="00220198"/>
    <w:rsid w:val="00223F1F"/>
    <w:rsid w:val="00224B93"/>
    <w:rsid w:val="00226BF0"/>
    <w:rsid w:val="00227266"/>
    <w:rsid w:val="002275DB"/>
    <w:rsid w:val="0022790C"/>
    <w:rsid w:val="0023126B"/>
    <w:rsid w:val="002316BD"/>
    <w:rsid w:val="002344BE"/>
    <w:rsid w:val="0024220A"/>
    <w:rsid w:val="00242B52"/>
    <w:rsid w:val="002431A5"/>
    <w:rsid w:val="00243201"/>
    <w:rsid w:val="0025105E"/>
    <w:rsid w:val="00252968"/>
    <w:rsid w:val="002540FF"/>
    <w:rsid w:val="0025621A"/>
    <w:rsid w:val="00257F49"/>
    <w:rsid w:val="00261148"/>
    <w:rsid w:val="00264D2B"/>
    <w:rsid w:val="0027127E"/>
    <w:rsid w:val="002831AB"/>
    <w:rsid w:val="002907D1"/>
    <w:rsid w:val="00292BB0"/>
    <w:rsid w:val="00294AA1"/>
    <w:rsid w:val="00295E79"/>
    <w:rsid w:val="002A245A"/>
    <w:rsid w:val="002A3C56"/>
    <w:rsid w:val="002A5E8C"/>
    <w:rsid w:val="002A7975"/>
    <w:rsid w:val="002B0CAE"/>
    <w:rsid w:val="002B1153"/>
    <w:rsid w:val="002B674C"/>
    <w:rsid w:val="002B6988"/>
    <w:rsid w:val="002C0001"/>
    <w:rsid w:val="002C3310"/>
    <w:rsid w:val="002C3E61"/>
    <w:rsid w:val="002D2A28"/>
    <w:rsid w:val="002D32BF"/>
    <w:rsid w:val="002D32C5"/>
    <w:rsid w:val="002D73CC"/>
    <w:rsid w:val="002E06DC"/>
    <w:rsid w:val="002F1DBE"/>
    <w:rsid w:val="002F1E4C"/>
    <w:rsid w:val="002F5EC0"/>
    <w:rsid w:val="003104BD"/>
    <w:rsid w:val="003125FF"/>
    <w:rsid w:val="003156E8"/>
    <w:rsid w:val="00317338"/>
    <w:rsid w:val="00322D5D"/>
    <w:rsid w:val="00327E0F"/>
    <w:rsid w:val="003320F3"/>
    <w:rsid w:val="00333703"/>
    <w:rsid w:val="0033454F"/>
    <w:rsid w:val="00343990"/>
    <w:rsid w:val="00344222"/>
    <w:rsid w:val="00344F23"/>
    <w:rsid w:val="0034518C"/>
    <w:rsid w:val="00345295"/>
    <w:rsid w:val="00345AE8"/>
    <w:rsid w:val="00346787"/>
    <w:rsid w:val="00347F2F"/>
    <w:rsid w:val="00350AAA"/>
    <w:rsid w:val="0035406F"/>
    <w:rsid w:val="00354291"/>
    <w:rsid w:val="0036013B"/>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196D"/>
    <w:rsid w:val="003A3F72"/>
    <w:rsid w:val="003A4C25"/>
    <w:rsid w:val="003A6E61"/>
    <w:rsid w:val="003B452F"/>
    <w:rsid w:val="003B4E6B"/>
    <w:rsid w:val="003B7482"/>
    <w:rsid w:val="003C0114"/>
    <w:rsid w:val="003C0CFA"/>
    <w:rsid w:val="003C200C"/>
    <w:rsid w:val="003C4882"/>
    <w:rsid w:val="003C4B21"/>
    <w:rsid w:val="003D019A"/>
    <w:rsid w:val="003D0A97"/>
    <w:rsid w:val="003D0BD4"/>
    <w:rsid w:val="003D4F95"/>
    <w:rsid w:val="003E0F5E"/>
    <w:rsid w:val="003E6824"/>
    <w:rsid w:val="003E746E"/>
    <w:rsid w:val="003F0738"/>
    <w:rsid w:val="00400B04"/>
    <w:rsid w:val="0040100F"/>
    <w:rsid w:val="0040216E"/>
    <w:rsid w:val="00402DEA"/>
    <w:rsid w:val="00406098"/>
    <w:rsid w:val="0040799B"/>
    <w:rsid w:val="00416133"/>
    <w:rsid w:val="00422824"/>
    <w:rsid w:val="004236D8"/>
    <w:rsid w:val="00427100"/>
    <w:rsid w:val="00430B7D"/>
    <w:rsid w:val="00431140"/>
    <w:rsid w:val="00432CF7"/>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4993"/>
    <w:rsid w:val="00495314"/>
    <w:rsid w:val="004A0484"/>
    <w:rsid w:val="004A3D57"/>
    <w:rsid w:val="004B3D76"/>
    <w:rsid w:val="004C005D"/>
    <w:rsid w:val="004C25E4"/>
    <w:rsid w:val="004C4025"/>
    <w:rsid w:val="004C6F81"/>
    <w:rsid w:val="004D2C8A"/>
    <w:rsid w:val="004D52A0"/>
    <w:rsid w:val="004D649F"/>
    <w:rsid w:val="004F2C2A"/>
    <w:rsid w:val="004F2D68"/>
    <w:rsid w:val="004F3298"/>
    <w:rsid w:val="004F35FF"/>
    <w:rsid w:val="004F4CDE"/>
    <w:rsid w:val="00501FC7"/>
    <w:rsid w:val="005028A1"/>
    <w:rsid w:val="00504A6E"/>
    <w:rsid w:val="005119DD"/>
    <w:rsid w:val="005204D6"/>
    <w:rsid w:val="00520F01"/>
    <w:rsid w:val="005210E9"/>
    <w:rsid w:val="00523369"/>
    <w:rsid w:val="0052378A"/>
    <w:rsid w:val="00532133"/>
    <w:rsid w:val="00532DCF"/>
    <w:rsid w:val="00532F87"/>
    <w:rsid w:val="00536356"/>
    <w:rsid w:val="00540150"/>
    <w:rsid w:val="00546454"/>
    <w:rsid w:val="0054727D"/>
    <w:rsid w:val="00552A5B"/>
    <w:rsid w:val="005618EE"/>
    <w:rsid w:val="00561B07"/>
    <w:rsid w:val="00564D55"/>
    <w:rsid w:val="0057110D"/>
    <w:rsid w:val="005751F8"/>
    <w:rsid w:val="005820BB"/>
    <w:rsid w:val="00582B19"/>
    <w:rsid w:val="00585A1D"/>
    <w:rsid w:val="0058691C"/>
    <w:rsid w:val="00587EB0"/>
    <w:rsid w:val="00593454"/>
    <w:rsid w:val="00594CCF"/>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F3188"/>
    <w:rsid w:val="00601498"/>
    <w:rsid w:val="006067EC"/>
    <w:rsid w:val="006071A1"/>
    <w:rsid w:val="00607265"/>
    <w:rsid w:val="00616AD3"/>
    <w:rsid w:val="00616D8A"/>
    <w:rsid w:val="0062097D"/>
    <w:rsid w:val="00622975"/>
    <w:rsid w:val="006411B4"/>
    <w:rsid w:val="00645731"/>
    <w:rsid w:val="00651207"/>
    <w:rsid w:val="00651638"/>
    <w:rsid w:val="00660E6B"/>
    <w:rsid w:val="00660EE1"/>
    <w:rsid w:val="0066510F"/>
    <w:rsid w:val="0067189F"/>
    <w:rsid w:val="006728EA"/>
    <w:rsid w:val="00677D4A"/>
    <w:rsid w:val="00684F7F"/>
    <w:rsid w:val="00686EC8"/>
    <w:rsid w:val="00687929"/>
    <w:rsid w:val="00687A48"/>
    <w:rsid w:val="00693835"/>
    <w:rsid w:val="006A001C"/>
    <w:rsid w:val="006A14F0"/>
    <w:rsid w:val="006A22AE"/>
    <w:rsid w:val="006A42A1"/>
    <w:rsid w:val="006A5F43"/>
    <w:rsid w:val="006C6F49"/>
    <w:rsid w:val="006D4D25"/>
    <w:rsid w:val="006F1AEF"/>
    <w:rsid w:val="006F1C2F"/>
    <w:rsid w:val="006F3FC9"/>
    <w:rsid w:val="006F5A08"/>
    <w:rsid w:val="007006F3"/>
    <w:rsid w:val="00702424"/>
    <w:rsid w:val="00704185"/>
    <w:rsid w:val="00704DA1"/>
    <w:rsid w:val="00716C65"/>
    <w:rsid w:val="00720D62"/>
    <w:rsid w:val="0072292A"/>
    <w:rsid w:val="007250AF"/>
    <w:rsid w:val="00725FCB"/>
    <w:rsid w:val="007263F7"/>
    <w:rsid w:val="007304FA"/>
    <w:rsid w:val="007316E8"/>
    <w:rsid w:val="00741FE3"/>
    <w:rsid w:val="00744B31"/>
    <w:rsid w:val="007500A5"/>
    <w:rsid w:val="00750394"/>
    <w:rsid w:val="00755842"/>
    <w:rsid w:val="00760A6A"/>
    <w:rsid w:val="00761434"/>
    <w:rsid w:val="00761709"/>
    <w:rsid w:val="00761E49"/>
    <w:rsid w:val="007641AB"/>
    <w:rsid w:val="007700BF"/>
    <w:rsid w:val="007830E1"/>
    <w:rsid w:val="00783733"/>
    <w:rsid w:val="00784696"/>
    <w:rsid w:val="007872A5"/>
    <w:rsid w:val="007937AB"/>
    <w:rsid w:val="007A2077"/>
    <w:rsid w:val="007A45B2"/>
    <w:rsid w:val="007A7B7A"/>
    <w:rsid w:val="007A7CFB"/>
    <w:rsid w:val="007B3CB2"/>
    <w:rsid w:val="007B6CF3"/>
    <w:rsid w:val="007B735D"/>
    <w:rsid w:val="007C59F8"/>
    <w:rsid w:val="007C7BC9"/>
    <w:rsid w:val="007D0AFB"/>
    <w:rsid w:val="007D0ECF"/>
    <w:rsid w:val="007D1903"/>
    <w:rsid w:val="007D1DC6"/>
    <w:rsid w:val="007D3DAD"/>
    <w:rsid w:val="007D5A07"/>
    <w:rsid w:val="007D7722"/>
    <w:rsid w:val="007E0D47"/>
    <w:rsid w:val="007E2551"/>
    <w:rsid w:val="007E3983"/>
    <w:rsid w:val="007E7F4E"/>
    <w:rsid w:val="007F057E"/>
    <w:rsid w:val="00804E35"/>
    <w:rsid w:val="008058B5"/>
    <w:rsid w:val="008067A0"/>
    <w:rsid w:val="0081224E"/>
    <w:rsid w:val="00812829"/>
    <w:rsid w:val="00817B68"/>
    <w:rsid w:val="00821A8C"/>
    <w:rsid w:val="00823D89"/>
    <w:rsid w:val="008259BD"/>
    <w:rsid w:val="00830465"/>
    <w:rsid w:val="00833C0B"/>
    <w:rsid w:val="00836F6E"/>
    <w:rsid w:val="00840DA3"/>
    <w:rsid w:val="0084125C"/>
    <w:rsid w:val="008444F3"/>
    <w:rsid w:val="0084453D"/>
    <w:rsid w:val="008504D5"/>
    <w:rsid w:val="008543FF"/>
    <w:rsid w:val="008645F0"/>
    <w:rsid w:val="008703B7"/>
    <w:rsid w:val="00870757"/>
    <w:rsid w:val="0087166D"/>
    <w:rsid w:val="00874EBB"/>
    <w:rsid w:val="00880764"/>
    <w:rsid w:val="0088096D"/>
    <w:rsid w:val="0088283B"/>
    <w:rsid w:val="008828E6"/>
    <w:rsid w:val="00882D53"/>
    <w:rsid w:val="00882E23"/>
    <w:rsid w:val="00882EEC"/>
    <w:rsid w:val="0088661A"/>
    <w:rsid w:val="00890AE0"/>
    <w:rsid w:val="008915AC"/>
    <w:rsid w:val="00893799"/>
    <w:rsid w:val="00893E28"/>
    <w:rsid w:val="008942B2"/>
    <w:rsid w:val="0089622B"/>
    <w:rsid w:val="008970A6"/>
    <w:rsid w:val="008A033F"/>
    <w:rsid w:val="008A076C"/>
    <w:rsid w:val="008A2448"/>
    <w:rsid w:val="008A3FAD"/>
    <w:rsid w:val="008A4945"/>
    <w:rsid w:val="008A50C3"/>
    <w:rsid w:val="008A6AA6"/>
    <w:rsid w:val="008B0216"/>
    <w:rsid w:val="008B319E"/>
    <w:rsid w:val="008B3E44"/>
    <w:rsid w:val="008B68CF"/>
    <w:rsid w:val="008C0372"/>
    <w:rsid w:val="008C4511"/>
    <w:rsid w:val="008D1321"/>
    <w:rsid w:val="008D42C0"/>
    <w:rsid w:val="008D62CB"/>
    <w:rsid w:val="008E10BD"/>
    <w:rsid w:val="008E13E8"/>
    <w:rsid w:val="008E6D17"/>
    <w:rsid w:val="008F0942"/>
    <w:rsid w:val="008F125C"/>
    <w:rsid w:val="008F1A93"/>
    <w:rsid w:val="008F4A24"/>
    <w:rsid w:val="008F57D0"/>
    <w:rsid w:val="008F68D0"/>
    <w:rsid w:val="008F7E7E"/>
    <w:rsid w:val="00901F81"/>
    <w:rsid w:val="0091026A"/>
    <w:rsid w:val="00910D9C"/>
    <w:rsid w:val="00912662"/>
    <w:rsid w:val="0091397C"/>
    <w:rsid w:val="00914A5D"/>
    <w:rsid w:val="0092320D"/>
    <w:rsid w:val="0094012E"/>
    <w:rsid w:val="00942A5E"/>
    <w:rsid w:val="00947053"/>
    <w:rsid w:val="009525EA"/>
    <w:rsid w:val="009554FD"/>
    <w:rsid w:val="00955706"/>
    <w:rsid w:val="0096047B"/>
    <w:rsid w:val="0096054A"/>
    <w:rsid w:val="00960974"/>
    <w:rsid w:val="00960FD7"/>
    <w:rsid w:val="00961EC4"/>
    <w:rsid w:val="0096372B"/>
    <w:rsid w:val="0096407F"/>
    <w:rsid w:val="00965D4C"/>
    <w:rsid w:val="00966620"/>
    <w:rsid w:val="00970D3E"/>
    <w:rsid w:val="0097693C"/>
    <w:rsid w:val="00983AE9"/>
    <w:rsid w:val="00986610"/>
    <w:rsid w:val="00987B97"/>
    <w:rsid w:val="00991408"/>
    <w:rsid w:val="00995036"/>
    <w:rsid w:val="009A1D8B"/>
    <w:rsid w:val="009A784F"/>
    <w:rsid w:val="009B30BD"/>
    <w:rsid w:val="009B4769"/>
    <w:rsid w:val="009B4E27"/>
    <w:rsid w:val="009B554B"/>
    <w:rsid w:val="009B5C0B"/>
    <w:rsid w:val="009B6F09"/>
    <w:rsid w:val="009C4CCE"/>
    <w:rsid w:val="009D039A"/>
    <w:rsid w:val="009D244A"/>
    <w:rsid w:val="009D3524"/>
    <w:rsid w:val="009D4609"/>
    <w:rsid w:val="009D4B8D"/>
    <w:rsid w:val="009D4CE2"/>
    <w:rsid w:val="009D6A5E"/>
    <w:rsid w:val="009E39BE"/>
    <w:rsid w:val="009F1671"/>
    <w:rsid w:val="009F2C4F"/>
    <w:rsid w:val="00A0099B"/>
    <w:rsid w:val="00A0650D"/>
    <w:rsid w:val="00A07285"/>
    <w:rsid w:val="00A17703"/>
    <w:rsid w:val="00A17F42"/>
    <w:rsid w:val="00A2123E"/>
    <w:rsid w:val="00A31226"/>
    <w:rsid w:val="00A319F9"/>
    <w:rsid w:val="00A31A7B"/>
    <w:rsid w:val="00A34308"/>
    <w:rsid w:val="00A356B5"/>
    <w:rsid w:val="00A36FBF"/>
    <w:rsid w:val="00A40214"/>
    <w:rsid w:val="00A4122E"/>
    <w:rsid w:val="00A428ED"/>
    <w:rsid w:val="00A43ACD"/>
    <w:rsid w:val="00A449D4"/>
    <w:rsid w:val="00A4651B"/>
    <w:rsid w:val="00A517A1"/>
    <w:rsid w:val="00A52328"/>
    <w:rsid w:val="00A54854"/>
    <w:rsid w:val="00A54B1D"/>
    <w:rsid w:val="00A61B52"/>
    <w:rsid w:val="00A6221E"/>
    <w:rsid w:val="00A830B7"/>
    <w:rsid w:val="00A836E6"/>
    <w:rsid w:val="00A84EE6"/>
    <w:rsid w:val="00A84F3A"/>
    <w:rsid w:val="00A8549B"/>
    <w:rsid w:val="00A91D9E"/>
    <w:rsid w:val="00AB4337"/>
    <w:rsid w:val="00AC4796"/>
    <w:rsid w:val="00AC7131"/>
    <w:rsid w:val="00AC750D"/>
    <w:rsid w:val="00AC790C"/>
    <w:rsid w:val="00AD090A"/>
    <w:rsid w:val="00AD25B9"/>
    <w:rsid w:val="00AD38E7"/>
    <w:rsid w:val="00AE137F"/>
    <w:rsid w:val="00AE4DBC"/>
    <w:rsid w:val="00AF2B77"/>
    <w:rsid w:val="00AF354C"/>
    <w:rsid w:val="00AF53B6"/>
    <w:rsid w:val="00AF5ABA"/>
    <w:rsid w:val="00AF67D7"/>
    <w:rsid w:val="00B01A1F"/>
    <w:rsid w:val="00B02AC8"/>
    <w:rsid w:val="00B03785"/>
    <w:rsid w:val="00B05D49"/>
    <w:rsid w:val="00B16EC2"/>
    <w:rsid w:val="00B215B1"/>
    <w:rsid w:val="00B217C1"/>
    <w:rsid w:val="00B235B3"/>
    <w:rsid w:val="00B30AEA"/>
    <w:rsid w:val="00B31D0A"/>
    <w:rsid w:val="00B322F0"/>
    <w:rsid w:val="00B32926"/>
    <w:rsid w:val="00B40AC3"/>
    <w:rsid w:val="00B42E04"/>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5D5C"/>
    <w:rsid w:val="00B96B30"/>
    <w:rsid w:val="00BA2CAC"/>
    <w:rsid w:val="00BA69E5"/>
    <w:rsid w:val="00BB0BC4"/>
    <w:rsid w:val="00BB1408"/>
    <w:rsid w:val="00BB2485"/>
    <w:rsid w:val="00BB3A91"/>
    <w:rsid w:val="00BC41E1"/>
    <w:rsid w:val="00BC4363"/>
    <w:rsid w:val="00BC43E8"/>
    <w:rsid w:val="00BC4830"/>
    <w:rsid w:val="00BC7EF2"/>
    <w:rsid w:val="00BD3C52"/>
    <w:rsid w:val="00BD56C9"/>
    <w:rsid w:val="00BD626B"/>
    <w:rsid w:val="00BD6ECE"/>
    <w:rsid w:val="00BE286E"/>
    <w:rsid w:val="00BE2EEF"/>
    <w:rsid w:val="00BE3B71"/>
    <w:rsid w:val="00BE5A9B"/>
    <w:rsid w:val="00BE7379"/>
    <w:rsid w:val="00BF3DF4"/>
    <w:rsid w:val="00BF5312"/>
    <w:rsid w:val="00C03AB1"/>
    <w:rsid w:val="00C04F83"/>
    <w:rsid w:val="00C13E8A"/>
    <w:rsid w:val="00C17B6E"/>
    <w:rsid w:val="00C17BFF"/>
    <w:rsid w:val="00C20BDE"/>
    <w:rsid w:val="00C26F18"/>
    <w:rsid w:val="00C27CCA"/>
    <w:rsid w:val="00C300B1"/>
    <w:rsid w:val="00C31A50"/>
    <w:rsid w:val="00C32387"/>
    <w:rsid w:val="00C33652"/>
    <w:rsid w:val="00C34CE1"/>
    <w:rsid w:val="00C41E0D"/>
    <w:rsid w:val="00C50439"/>
    <w:rsid w:val="00C56D0A"/>
    <w:rsid w:val="00C57552"/>
    <w:rsid w:val="00C607B5"/>
    <w:rsid w:val="00C627D1"/>
    <w:rsid w:val="00C6518A"/>
    <w:rsid w:val="00C65822"/>
    <w:rsid w:val="00C666A0"/>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A2887"/>
    <w:rsid w:val="00CA39E8"/>
    <w:rsid w:val="00CA434E"/>
    <w:rsid w:val="00CA77EB"/>
    <w:rsid w:val="00CB0EB3"/>
    <w:rsid w:val="00CB1907"/>
    <w:rsid w:val="00CB6004"/>
    <w:rsid w:val="00CB751B"/>
    <w:rsid w:val="00CC04EB"/>
    <w:rsid w:val="00CC3FE4"/>
    <w:rsid w:val="00CC66F9"/>
    <w:rsid w:val="00CD1DB4"/>
    <w:rsid w:val="00CD2479"/>
    <w:rsid w:val="00CD33DA"/>
    <w:rsid w:val="00CD7B97"/>
    <w:rsid w:val="00CE366F"/>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254F7"/>
    <w:rsid w:val="00D274AF"/>
    <w:rsid w:val="00D316B8"/>
    <w:rsid w:val="00D322B3"/>
    <w:rsid w:val="00D32691"/>
    <w:rsid w:val="00D326BF"/>
    <w:rsid w:val="00D35989"/>
    <w:rsid w:val="00D36DA4"/>
    <w:rsid w:val="00D40CE8"/>
    <w:rsid w:val="00D51F64"/>
    <w:rsid w:val="00D60D6B"/>
    <w:rsid w:val="00D623B9"/>
    <w:rsid w:val="00D6375F"/>
    <w:rsid w:val="00D70802"/>
    <w:rsid w:val="00D72E1C"/>
    <w:rsid w:val="00D83AAA"/>
    <w:rsid w:val="00D854CE"/>
    <w:rsid w:val="00D860A7"/>
    <w:rsid w:val="00D86FB4"/>
    <w:rsid w:val="00D92043"/>
    <w:rsid w:val="00DB2834"/>
    <w:rsid w:val="00DB3298"/>
    <w:rsid w:val="00DB3F8E"/>
    <w:rsid w:val="00DB51AB"/>
    <w:rsid w:val="00DC4B11"/>
    <w:rsid w:val="00DC695F"/>
    <w:rsid w:val="00DD02BD"/>
    <w:rsid w:val="00DD5B10"/>
    <w:rsid w:val="00DE037B"/>
    <w:rsid w:val="00DE0478"/>
    <w:rsid w:val="00DE2A60"/>
    <w:rsid w:val="00DE369F"/>
    <w:rsid w:val="00DE4BBC"/>
    <w:rsid w:val="00DF1266"/>
    <w:rsid w:val="00DF3B40"/>
    <w:rsid w:val="00DF6A65"/>
    <w:rsid w:val="00E01ADA"/>
    <w:rsid w:val="00E025DC"/>
    <w:rsid w:val="00E03F87"/>
    <w:rsid w:val="00E1186D"/>
    <w:rsid w:val="00E13C7C"/>
    <w:rsid w:val="00E24E44"/>
    <w:rsid w:val="00E263B5"/>
    <w:rsid w:val="00E33351"/>
    <w:rsid w:val="00E33A59"/>
    <w:rsid w:val="00E4561D"/>
    <w:rsid w:val="00E460B0"/>
    <w:rsid w:val="00E4627A"/>
    <w:rsid w:val="00E622D5"/>
    <w:rsid w:val="00E649A8"/>
    <w:rsid w:val="00E66CFA"/>
    <w:rsid w:val="00E6785C"/>
    <w:rsid w:val="00E72093"/>
    <w:rsid w:val="00E73891"/>
    <w:rsid w:val="00E800F2"/>
    <w:rsid w:val="00E82076"/>
    <w:rsid w:val="00E84DC7"/>
    <w:rsid w:val="00E86B46"/>
    <w:rsid w:val="00E90989"/>
    <w:rsid w:val="00E926E2"/>
    <w:rsid w:val="00E945B0"/>
    <w:rsid w:val="00E95781"/>
    <w:rsid w:val="00E97D8F"/>
    <w:rsid w:val="00EA06E6"/>
    <w:rsid w:val="00EA21FA"/>
    <w:rsid w:val="00EA4CD2"/>
    <w:rsid w:val="00EB455C"/>
    <w:rsid w:val="00EB6C34"/>
    <w:rsid w:val="00EB71C4"/>
    <w:rsid w:val="00EC2802"/>
    <w:rsid w:val="00EC3B68"/>
    <w:rsid w:val="00EC57CA"/>
    <w:rsid w:val="00ED18E7"/>
    <w:rsid w:val="00ED57DF"/>
    <w:rsid w:val="00ED6DF5"/>
    <w:rsid w:val="00EE0F74"/>
    <w:rsid w:val="00EE272A"/>
    <w:rsid w:val="00EE77D6"/>
    <w:rsid w:val="00EF3374"/>
    <w:rsid w:val="00EF6E8B"/>
    <w:rsid w:val="00F002AB"/>
    <w:rsid w:val="00F0064A"/>
    <w:rsid w:val="00F023E0"/>
    <w:rsid w:val="00F11F2D"/>
    <w:rsid w:val="00F13664"/>
    <w:rsid w:val="00F13B8D"/>
    <w:rsid w:val="00F14C74"/>
    <w:rsid w:val="00F213BB"/>
    <w:rsid w:val="00F23C6E"/>
    <w:rsid w:val="00F27992"/>
    <w:rsid w:val="00F27D3F"/>
    <w:rsid w:val="00F32076"/>
    <w:rsid w:val="00F51E14"/>
    <w:rsid w:val="00F55355"/>
    <w:rsid w:val="00F63417"/>
    <w:rsid w:val="00F67AA8"/>
    <w:rsid w:val="00F76BB3"/>
    <w:rsid w:val="00F8768B"/>
    <w:rsid w:val="00F93F96"/>
    <w:rsid w:val="00F941A1"/>
    <w:rsid w:val="00F94D01"/>
    <w:rsid w:val="00FA1922"/>
    <w:rsid w:val="00FA195D"/>
    <w:rsid w:val="00FA3F6C"/>
    <w:rsid w:val="00FA7309"/>
    <w:rsid w:val="00FB2D0B"/>
    <w:rsid w:val="00FB78BA"/>
    <w:rsid w:val="00FB7F5A"/>
    <w:rsid w:val="00FC293E"/>
    <w:rsid w:val="00FC296A"/>
    <w:rsid w:val="00FC6212"/>
    <w:rsid w:val="00FC6E78"/>
    <w:rsid w:val="00FD48B1"/>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62D76-3BB1-6A4C-AE87-2DF18BE83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25</Pages>
  <Words>42868</Words>
  <Characters>244349</Characters>
  <Application>Microsoft Office Word</Application>
  <DocSecurity>0</DocSecurity>
  <Lines>2036</Lines>
  <Paragraphs>573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79</cp:revision>
  <dcterms:created xsi:type="dcterms:W3CDTF">2022-06-22T19:10:00Z</dcterms:created>
  <dcterms:modified xsi:type="dcterms:W3CDTF">2022-07-27T05:38:00Z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id="Px6ZFZ5j"/&gt;&lt;style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