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F162" w14:textId="5EB12A8C" w:rsidR="007C59F8" w:rsidRDefault="00616AD3" w:rsidP="00AD25B9">
      <w:pPr>
        <w:rPr>
          <w:rFonts w:ascii="Times New Roman" w:hAnsi="Times New Roman" w:cs="Times New Roman"/>
          <w:b/>
          <w:bCs/>
        </w:rPr>
      </w:pPr>
      <w:r w:rsidRPr="00616AD3">
        <w:rPr>
          <w:rFonts w:ascii="Times New Roman" w:hAnsi="Times New Roman" w:cs="Times New Roman"/>
          <w:b/>
          <w:bCs/>
        </w:rPr>
        <w:t xml:space="preserve">Abstract </w:t>
      </w:r>
    </w:p>
    <w:p w14:paraId="5958F69A" w14:textId="2639E1ED"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can impact</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46025AC7"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 (TRF),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2E0D830D"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7937AB">
        <w:rPr>
          <w:rFonts w:ascii="Times New Roman" w:hAnsi="Times New Roman" w:cs="Times New Roman"/>
        </w:rPr>
        <w:t xml:space="preserve">A recent cross-sectional study about the attitudes toward </w:t>
      </w:r>
      <w:proofErr w:type="spellStart"/>
      <w:r w:rsidR="007937AB">
        <w:rPr>
          <w:rFonts w:ascii="Times New Roman" w:hAnsi="Times New Roman" w:cs="Times New Roman"/>
        </w:rPr>
        <w:t>TREating</w:t>
      </w:r>
      <w:proofErr w:type="spellEnd"/>
      <w:r w:rsidR="007937AB">
        <w:rPr>
          <w:rFonts w:ascii="Times New Roman" w:hAnsi="Times New Roman" w:cs="Times New Roman"/>
        </w:rPr>
        <w:t xml:space="preserve"> </w:t>
      </w:r>
      <w:r w:rsidR="00E73891">
        <w:rPr>
          <w:rFonts w:ascii="Times New Roman" w:hAnsi="Times New Roman" w:cs="Times New Roman"/>
        </w:rPr>
        <w:t xml:space="preserve">in pregnant or postpartum women was conducted and found that 23.7% of those surveys said they were willing to try TRE during pregnancy </w:t>
      </w:r>
      <w:r w:rsidR="00E73891">
        <w:rPr>
          <w:rFonts w:ascii="Times New Roman" w:hAnsi="Times New Roman" w:cs="Times New Roman"/>
        </w:rPr>
        <w:fldChar w:fldCharType="begin"/>
      </w:r>
      <w:r w:rsidR="00E73891">
        <w:rPr>
          <w:rFonts w:ascii="Times New Roman" w:hAnsi="Times New Roman" w:cs="Times New Roman"/>
        </w:rPr>
        <w:instrText xml:space="preserve"> ADDIN ZOTERO_ITEM CSL_CITATION {"citationID":"aielofle9f","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E73891">
        <w:rPr>
          <w:rFonts w:ascii="Times New Roman" w:hAnsi="Times New Roman" w:cs="Times New Roman"/>
        </w:rPr>
        <w:fldChar w:fldCharType="separate"/>
      </w:r>
      <w:r w:rsidR="00E73891" w:rsidRPr="00E73891">
        <w:rPr>
          <w:rFonts w:ascii="Times New Roman" w:hAnsi="Times New Roman" w:cs="Times New Roman"/>
        </w:rPr>
        <w:t>(3)</w:t>
      </w:r>
      <w:r w:rsidR="00E73891">
        <w:rPr>
          <w:rFonts w:ascii="Times New Roman" w:hAnsi="Times New Roman" w:cs="Times New Roman"/>
        </w:rPr>
        <w:fldChar w:fldCharType="end"/>
      </w:r>
      <w:r w:rsidR="00E73891">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r w:rsidR="00AD090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10ou4l6sqd","properties":{"formattedCitation":"(4)","plainCitation":"(4)","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601498" w:rsidRPr="00601498">
        <w:rPr>
          <w:rFonts w:ascii="Times New Roman" w:hAnsi="Times New Roman" w:cs="Times New Roman"/>
        </w:rPr>
        <w:t>(4)</w:t>
      </w:r>
      <w:r w:rsidR="00AD090A">
        <w:rPr>
          <w:rFonts w:ascii="Times New Roman" w:hAnsi="Times New Roman" w:cs="Times New Roman"/>
        </w:rPr>
        <w:fldChar w:fldCharType="end"/>
      </w:r>
      <w:r w:rsidR="007006F3">
        <w:rPr>
          <w:rFonts w:ascii="Times New Roman" w:hAnsi="Times New Roman" w:cs="Times New Roman"/>
        </w:rPr>
        <w: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 </w:t>
      </w:r>
    </w:p>
    <w:p w14:paraId="485773CD" w14:textId="56816AA5"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lastRenderedPageBreak/>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26tugg287e","properties":{"formattedCitation":"(3)","plainCitation":"(3)","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601498" w:rsidRPr="00601498">
        <w:rPr>
          <w:rFonts w:ascii="Times New Roman" w:hAnsi="Times New Roman" w:cs="Times New Roman"/>
        </w:rPr>
        <w:t>(3)</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OhSbQVk","properties":{"formattedCitation":"(5)","plainCitation":"(5)","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601498">
        <w:rPr>
          <w:rFonts w:ascii="Times New Roman" w:hAnsi="Times New Roman" w:cs="Times New Roman"/>
        </w:rPr>
        <w:t>(5)</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Pr>
          <w:rFonts w:ascii="Times New Roman" w:hAnsi="Times New Roman" w:cs="Times New Roman"/>
        </w:rPr>
        <w:t xml:space="preserve"> </w:t>
      </w:r>
      <w:r w:rsidR="000F24AB">
        <w:rPr>
          <w:rFonts w:ascii="Times New Roman" w:hAnsi="Times New Roman" w:cs="Times New Roman"/>
        </w:rPr>
        <w:t>exists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{"citationID":"a2j5t6pco2p","properties":{"formattedCitation":"(3, 5)","plainCitation":"(3, 5)","noteIndex":0},"citationItems":[{"id":1360,"uris":["http://zotero.org/users/5073745/items/NHIMJJF6"],"uri":["http://zotero.org/users/5073745/items/NHIMJJF6"],"itemData":{"id":1360,"type":"article-journal","abstract":"The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601498">
        <w:rPr>
          <w:rFonts w:ascii="Times New Roman" w:hAnsi="Times New Roman" w:cs="Times New Roman"/>
        </w:rPr>
        <w:t>(3, 5)</w:t>
      </w:r>
      <w:r w:rsidR="008259BD">
        <w:rPr>
          <w:rFonts w:ascii="Times New Roman" w:hAnsi="Times New Roman" w:cs="Times New Roman"/>
        </w:rPr>
        <w:fldChar w:fldCharType="end"/>
      </w:r>
      <w:r w:rsidR="000F24AB">
        <w:rPr>
          <w:rFonts w:ascii="Times New Roman" w:hAnsi="Times New Roman" w:cs="Times New Roman"/>
        </w:rPr>
        <w:t xml:space="preserve"> and effects are unknown.</w:t>
      </w:r>
    </w:p>
    <w:p w14:paraId="11DE7FAF" w14:textId="197AFB1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overnutrition (a high fat diet) during gestation.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SIuD29a9","properties":{"formattedCitation":"(6)","plainCitation":"(6)","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(6)</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601498">
        <w:rPr>
          <w:rFonts w:ascii="Times New Roman" w:hAnsi="Times New Roman" w:cs="Times New Roman"/>
        </w:rPr>
        <w:instrText xml:space="preserve"> ADDIN ZOTERO_ITEM CSL_CITATION {"citationID":"vO4EhllX","properties":{"formattedCitation":"(7)","plainCitation":"(7)","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601498">
        <w:rPr>
          <w:rFonts w:ascii="Times New Roman" w:hAnsi="Times New Roman" w:cs="Times New Roman"/>
          <w:noProof/>
        </w:rPr>
        <w:t>(7)</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3C6FB5B9"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m0ta1m75e","properties":{"formattedCitation":"(8\\uc0\\u8211{}11)","plainCitation":"(8–11)","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(8–11)</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a2iv8pf8rdc","properties":{"formattedCitation":"(12\\uc0\\u8211{}14)","plainCitation":"(12–14)","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(12–14)</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3F0738">
        <w:rPr>
          <w:rFonts w:ascii="Times New Roman" w:hAnsi="Times New Roman" w:cs="Times New Roman"/>
        </w:rPr>
        <w:instrText xml:space="preserve"> ADDIN ZOTERO_ITEM CSL_CITATION {"citationID":"8MsH9gpy","properties":{"formattedCitation":"(8, 14\\uc0\\u8211{}17)","plainCitation":"(8, 14–17)","noteIndex":0},"citationItems":[{"id":561,"uris":["http://zotero.org/users/5073745/items/XCTAMLBK"],"uri":["http://zotero.org/users/5073745/items/XCTAMLBK"],"itemData":{"id":561,"type":"article-journal","container-title":"Cell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3F0738" w:rsidRPr="003F0738">
        <w:rPr>
          <w:rFonts w:ascii="Times New Roman" w:hAnsi="Times New Roman" w:cs="Times New Roman"/>
        </w:rPr>
        <w:t>(8, 14–17)</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{"citationID":"a3s8d0lod7","properties":{"formattedCitation":"(9, 13)","plainCitation":"(9, 13)","noteIndex":0},"citationItems":[{"id":134,"uris":["http://zotero.org/users/5073745/items/JQGFN28M"],"uri":["http://zotero.org/users/5073745/items/JQGFN28M"],"itemData":{"id":134,"type":"article-journal","abstract":"BACKGROUND:\nTime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546454" w:rsidRPr="00546454">
        <w:rPr>
          <w:rFonts w:ascii="Times New Roman" w:hAnsi="Times New Roman" w:cs="Times New Roman"/>
        </w:rPr>
        <w:t>(9, 13)</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4DD568F8"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pd5f2a74","properties":{"formattedCitation":"(18\\uc0\\u8211{}23)","plainCitation":"(18–23)","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DC4B11" w:rsidRPr="00DC4B11">
        <w:rPr>
          <w:rFonts w:ascii="Times New Roman" w:hAnsi="Times New Roman" w:cs="Times New Roman"/>
        </w:rPr>
        <w:t>(18–23)</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{"citationID":"Y8G43sy1","properties":{"formattedCitation":"(20, 23, 24)","plainCitation":"(20, 23, 24)","noteIndex":0},"citationItems":[{"id":486,"uris":["http://zotero.org/users/5073745/items/9YE6QRBF"],"uri":["http://zotero.org/users/5073745/items/9YE6QRBF"],"itemData":{"id":486,"type":"article-journal","abstract":"Background.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DC4B11">
        <w:rPr>
          <w:rFonts w:ascii="Times New Roman" w:hAnsi="Times New Roman" w:cs="Times New Roman"/>
          <w:noProof/>
        </w:rPr>
        <w:t>(20, 23, 24)</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{"citationID":"O1QZBfUa","properties":{"formattedCitation":"(21, 22)","plainCitation":"(21, 22)","noteIndex":0},"citationItems":[{"id":616,"uris":["http://zotero.org/users/5073745/items/QMLGQCIB"],"uri":["http://zotero.org/users/5073745/items/QMLGQCIB"],"itemData":{"id":616,"type":"article-journal","abstract":"Abstract\n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546454">
        <w:rPr>
          <w:rFonts w:ascii="Times New Roman" w:hAnsi="Times New Roman" w:cs="Times New Roman"/>
          <w:noProof/>
        </w:rPr>
        <w:t>(21, 22)</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lastRenderedPageBreak/>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6F9A0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w:t>
      </w:r>
      <w:r w:rsidR="0024220A">
        <w:rPr>
          <w:rFonts w:ascii="Times New Roman" w:hAnsi="Times New Roman" w:cs="Times New Roman"/>
        </w:rPr>
        <w:lastRenderedPageBreak/>
        <w:t>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110E4FC"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(GTT)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 xml:space="preserve">(insulin dose </w:t>
      </w:r>
      <w:r w:rsidR="00D623B9">
        <w:rPr>
          <w:rFonts w:ascii="Times New Roman" w:hAnsi="Times New Roman" w:cs="Times New Roman"/>
        </w:rPr>
        <w:lastRenderedPageBreak/>
        <w:t>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taking the sum of glucose at each time point,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4C263388"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pUrMvzui","properties":{"formattedCitation":"(25)","plainCitation":"(25)","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DC4B11">
        <w:rPr>
          <w:rFonts w:ascii="Times New Roman" w:hAnsi="Times New Roman" w:cs="Times New Roman"/>
          <w:noProof/>
        </w:rPr>
        <w:t>(25)</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 xml:space="preserve">ixed linear effects modeling with random effects of mouse ID </w:t>
      </w:r>
      <w:r w:rsidR="00036907">
        <w:rPr>
          <w:rFonts w:ascii="Times New Roman" w:hAnsi="Times New Roman" w:cs="Times New Roman"/>
        </w:rPr>
        <w:lastRenderedPageBreak/>
        <w:t>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DmuBprB","properties":{"formattedCitation":"(26)","plainCitation":"(26)","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DC4B11">
        <w:rPr>
          <w:rFonts w:ascii="Times New Roman" w:hAnsi="Times New Roman" w:cs="Times New Roman"/>
          <w:noProof/>
        </w:rPr>
        <w:t>(26)</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447342DB"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512C1B4D"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lastRenderedPageBreak/>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236B05E4"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ITT and GTTs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EDF094"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lastRenderedPageBreak/>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8549B">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6C5C072"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Food intake and body composition continued 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w:t>
      </w:r>
      <w:r w:rsidR="00A8549B">
        <w:rPr>
          <w:rFonts w:ascii="Times New Roman" w:hAnsi="Times New Roman" w:cs="Times New Roman"/>
        </w:rPr>
        <w:t xml:space="preserve">to overnutrition </w:t>
      </w:r>
      <w:r w:rsidR="00A52328">
        <w:rPr>
          <w:rFonts w:ascii="Times New Roman" w:hAnsi="Times New Roman" w:cs="Times New Roman"/>
        </w:rPr>
        <w:t>in body composition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0CA043B"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lastRenderedPageBreak/>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w:t>
      </w:r>
      <w:r w:rsidR="00344222" w:rsidRPr="007263F7">
        <w:rPr>
          <w:rFonts w:ascii="Times New Roman" w:hAnsi="Times New Roman" w:cs="Times New Roman"/>
        </w:rPr>
        <w:lastRenderedPageBreak/>
        <w:t xml:space="preserve">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0A455A68"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{"citationID":"TbWWDSqo","properties":{"formattedCitation":"(20\\uc0\\u8211{}23, 27)","plainCitation":"(20–23, 27)","noteIndex":0},"citationItems":[{"id":486,"uris":["http://zotero.org/users/5073745/items/9YE6QRBF"],"uri":["http://zotero.org/users/5073745/items/9YE6QRBF"],"itemData":{"id":486,"type":"article-journal","abstract":"Background.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sidRPr="00DC4B11">
        <w:rPr>
          <w:rFonts w:ascii="Times New Roman" w:hAnsi="Times New Roman" w:cs="Times New Roman"/>
        </w:rPr>
        <w:t>(20–23, 27)</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{"citationID":"36UyxgTs","properties":{"formattedCitation":"(22, 27, 28)","plainCitation":"(22,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DC4B11">
        <w:rPr>
          <w:rFonts w:ascii="Times New Roman" w:hAnsi="Times New Roman" w:cs="Times New Roman"/>
          <w:noProof/>
        </w:rPr>
        <w:t>(22, 27, 28)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{"citationID":"MnwR5RAn","properties":{"formattedCitation":"(20, 27, 28)","plainCitation":"(20, 27, 28)","noteIndex":0},"citationItems":[{"id":287,"uris":["http://zotero.org/users/5073745/items/UGYPSTUR"],"uri":["http://zotero.org/users/5073745/items/UGYPSTUR"],"itemData":{"id":287,"type":"article-journal","abstract":"Increased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DC4B11">
        <w:rPr>
          <w:rFonts w:ascii="Times New Roman" w:hAnsi="Times New Roman" w:cs="Times New Roman"/>
          <w:noProof/>
        </w:rPr>
        <w:t>(20, 27, 28)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adults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{"citationID":"HyomqV8S","properties":{"formattedCitation":"(24, 29)","plainCitation":"(24, 29)","noteIndex":0},"citationItems":[{"id":487,"uris":["http://zotero.org/users/5073745/items/FP8YHPIT"],"uri":["http://zotero.org/users/5073745/items/FP8YHPIT"],"itemData":{"id":487,"type":"article-journal","abstract":"Circadian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DC4B11">
        <w:rPr>
          <w:rFonts w:ascii="Times New Roman" w:hAnsi="Times New Roman" w:cs="Times New Roman"/>
        </w:rPr>
        <w:t>(24, 29)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{"citationID":"a1s9oqgd2au","properties":{"formattedCitation":"(21\\uc0\\u8211{}23, 30)","plainCitation":"(21–23,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DC4B11" w:rsidRPr="00DC4B11">
        <w:rPr>
          <w:rFonts w:ascii="Times New Roman" w:hAnsi="Times New Roman" w:cs="Times New Roman"/>
        </w:rPr>
        <w:t>(21–23, 30)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 xml:space="preserve">This could indicate a </w:t>
      </w:r>
      <w:r w:rsidR="00761E49">
        <w:rPr>
          <w:rFonts w:ascii="Times New Roman" w:hAnsi="Times New Roman" w:cs="Times New Roman"/>
        </w:rPr>
        <w:lastRenderedPageBreak/>
        <w:t>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E40B2CE"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4YEpno2n","properties":{"formattedCitation":"(31)","plainCitation":"(31)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DC4B11">
        <w:rPr>
          <w:rFonts w:ascii="Times New Roman" w:hAnsi="Times New Roman" w:cs="Times New Roman"/>
        </w:rPr>
        <w:t>(31)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jo0ores0","properties":{"formattedCitation":"(32\\uc0\\u8211{}34)","plainCitation":"(32–34)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DC4B11" w:rsidRPr="00DC4B11">
        <w:rPr>
          <w:rFonts w:ascii="Times New Roman" w:hAnsi="Times New Roman" w:cs="Times New Roman"/>
        </w:rPr>
        <w:t>(32–34)</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{"citationID":"Hxsft8YL","properties":{"formattedCitation":"(34, 35)","plainCitation":"(34, 35)","noteIndex":0},"citationItems":[{"id":743,"uris":["http://zotero.org/users/5073745/items/GSGFUF4W"],"uri":["http://zotero.org/users/5073745/items/GSGFUF4W"],"itemData":{"id":743,"type":"article-journal","abstract":"Fetal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(34, 35)</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{"citationID":"a1vhc7n6292","properties":{"formattedCitation":"(33, 36)","plainCitation":"(33, 36)","noteIndex":0},"citationItems":[{"id":812,"uris":["http://zotero.org/users/5073745/items/BPRWDEFA"],"uri":["http://zotero.org/users/5073745/items/BPRWDEFA"],"itemData":{"id":812,"type":"article-journal","abstract":"Two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DC4B11">
        <w:rPr>
          <w:rFonts w:ascii="Times New Roman" w:hAnsi="Times New Roman" w:cs="Times New Roman"/>
        </w:rPr>
        <w:t>(33, 36)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{"citationID":"ajus61s2ap","properties":{"formattedCitation":"(37, 38)","plainCitation":"(37, 38)","noteIndex":0},"citationItems":[{"id":821,"uris":["http://zotero.org/users/5073745/items/HJ2EQ4TG"],"uri":["http://zotero.org/users/5073745/items/HJ2EQ4TG"],"itemData":{"id":821,"type":"article-journal","abstract":"Placental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(37, 38)</w:t>
      </w:r>
      <w:r w:rsidR="003A6E61">
        <w:rPr>
          <w:rFonts w:ascii="Times New Roman" w:hAnsi="Times New Roman" w:cs="Times New Roman"/>
        </w:rPr>
        <w:fldChar w:fldCharType="end"/>
      </w:r>
      <w:r w:rsidR="00645731">
        <w:rPr>
          <w:rFonts w:ascii="Times New Roman" w:hAnsi="Times New Roman" w:cs="Times New Roman"/>
        </w:rPr>
        <w:t xml:space="preserve"> but females can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{"citationID":"dU0KL1Ya","properties":{"formattedCitation":"(39, 40)","plainCitation":"(39, 40)","noteIndex":0},"citationItems":[{"id":801,"uris":["http://zotero.org/users/5073745/items/H8JPFQZT"],"uri":["http://zotero.org/users/5073745/items/H8JPFQZT"],"itemData":{"id":801,"type":"article-journal","abstract":"Stressors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DC4B11">
        <w:rPr>
          <w:rFonts w:ascii="Times New Roman" w:hAnsi="Times New Roman" w:cs="Times New Roman"/>
        </w:rPr>
        <w:t>(39, 40)</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{"citationID":"7hNjoJ61","properties":{"formattedCitation":"(41, 42)","plainCitation":"(41, 42)","noteIndex":0},"citationItems":[{"id":790,"uris":["http://zotero.org/users/5073745/items/9QAQ5MUT"],"uri":["http://zotero.org/users/5073745/items/9QAQ5MUT"],"itemData":{"id":790,"type":"article-journal","abstract":"Scope: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DC4B11">
        <w:rPr>
          <w:rFonts w:ascii="Times New Roman" w:hAnsi="Times New Roman" w:cs="Times New Roman"/>
        </w:rPr>
        <w:t>(41, 42)</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2BBF9B65"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0Y28HRWl","properties":{"formattedCitation":"(33)","plainCitation":"(33)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C98WSlzK","properties":{"formattedCitation":"(36)","plainCitation":"(36)","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(36)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{"citationID":"e8USWqS0","properties":{"formattedCitation":"(34, 40)","plainCitation":"(34, 40)","noteIndex":0},"citationItems":[{"id":826,"uris":["http://zotero.org/users/5073745/items/R5KJJUL6"],"uri":["http://zotero.org/users/5073745/items/R5KJJUL6"],"itemData":{"id":826,"type":"article-journal","abstract":"Objective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DC4B11">
        <w:rPr>
          <w:rFonts w:ascii="Times New Roman" w:hAnsi="Times New Roman" w:cs="Times New Roman"/>
        </w:rPr>
        <w:t>(34, 40)</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hNdIceES","properties":{"formattedCitation":"(42)","plainCitation":"(42)","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noProof/>
        </w:rPr>
        <w:t>(42)</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22enltekuj","properties":{"formattedCitation":"(43)","plainCitation":"(43)","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DC4B11">
        <w:rPr>
          <w:rFonts w:ascii="Times New Roman" w:hAnsi="Times New Roman" w:cs="Times New Roman"/>
        </w:rPr>
        <w:t>(43)</w:t>
      </w:r>
      <w:r w:rsidR="000224F6">
        <w:rPr>
          <w:rFonts w:ascii="Times New Roman" w:hAnsi="Times New Roman" w:cs="Times New Roman"/>
        </w:rPr>
        <w:fldChar w:fldCharType="end"/>
      </w:r>
      <w:r w:rsidR="00E33A59">
        <w:rPr>
          <w:rFonts w:ascii="Times New Roman" w:hAnsi="Times New Roman" w:cs="Times New Roman"/>
        </w:rPr>
        <w:t xml:space="preserve"> </w:t>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faSl4cN8","properties":{"formattedCitation":"(44)","plainCitation":"(44)","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DC4B11">
        <w:rPr>
          <w:rFonts w:ascii="Times New Roman" w:hAnsi="Times New Roman" w:cs="Times New Roman"/>
        </w:rPr>
        <w:t>(44)</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{"citationID":"a18q7rlhvkb","properties":{"formattedCitation":"(32, 42)","plainCitation":"(32, 42)","noteIndex":0},"citationItems":[{"id":799,"uris":["http://zotero.org/users/5073745/items/IAFZXV97"],"uri":["http://zotero.org/users/5073745/items/IAFZXV97"],"itemData":{"id":799,"type":"article-journal","abstract":"Maternal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DC4B11">
        <w:rPr>
          <w:rFonts w:ascii="Times New Roman" w:hAnsi="Times New Roman" w:cs="Times New Roman"/>
        </w:rPr>
        <w:t>(32, 42)</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w:t>
      </w:r>
      <w:r w:rsidR="002C3E61">
        <w:rPr>
          <w:rFonts w:ascii="Times New Roman" w:hAnsi="Times New Roman" w:cs="Times New Roman"/>
        </w:rPr>
        <w:lastRenderedPageBreak/>
        <w:t xml:space="preserve">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59E1844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JWzInRNb","properties":{"formattedCitation":"(45)","plainCitation":"(45)","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DC4B11">
        <w:rPr>
          <w:rFonts w:ascii="Times New Roman" w:hAnsi="Times New Roman" w:cs="Times New Roman"/>
          <w:noProof/>
        </w:rPr>
        <w:t>(45)</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DC4B11">
        <w:rPr>
          <w:rFonts w:ascii="Times New Roman" w:hAnsi="Times New Roman" w:cs="Times New Roman"/>
        </w:rPr>
        <w:instrText xml:space="preserve"> ADDIN ZOTERO_ITEM CSL_CITATION {"citationID":"7kVhQzJT","properties":{"formattedCitation":"(30)","plainCitation":"(30)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DC4B11">
        <w:rPr>
          <w:rFonts w:ascii="Times New Roman" w:hAnsi="Times New Roman" w:cs="Times New Roman"/>
          <w:noProof/>
        </w:rPr>
        <w:t>(30)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282298D5"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{"citationID":"3Faub8vE","properties":{"formattedCitation":"(22, 23)","plainCitation":"(22, 23)","noteIndex":0},"citationItems":[{"id":67,"uris":["http://zotero.org/users/5073745/items/T8U6Q3GZ"],"uri":["http://zotero.org/users/5073745/items/T8U6Q3GZ"],"itemData":{"id":67,"type":"article-journal","abstract":"Summary\nWhile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(22, 23)</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546454">
        <w:rPr>
          <w:rFonts w:ascii="Times New Roman" w:hAnsi="Times New Roman" w:cs="Times New Roman"/>
        </w:rPr>
        <w:instrText xml:space="preserve"> ADDIN ZOTERO_ITEM CSL_CITATION {"citationID":"KmZbviM5","properties":{"formattedCitation":"(20, 21)","plainCitation":"(20, 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546454">
        <w:rPr>
          <w:rFonts w:ascii="Times New Roman" w:hAnsi="Times New Roman" w:cs="Times New Roman"/>
          <w:noProof/>
        </w:rPr>
        <w:t>(20, 21)</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 xml:space="preserve">More research is warranted to </w:t>
      </w:r>
      <w:r w:rsidR="00D074EF">
        <w:rPr>
          <w:rFonts w:ascii="Times New Roman" w:hAnsi="Times New Roman" w:cs="Times New Roman"/>
        </w:rPr>
        <w:lastRenderedPageBreak/>
        <w:t>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758AD3E" w14:textId="77777777" w:rsidR="00DC4B11" w:rsidRPr="00DC4B11" w:rsidRDefault="00ED57DF" w:rsidP="00DC4B11">
      <w:pPr>
        <w:pStyle w:val="Bibliography"/>
        <w:rPr>
          <w:rFonts w:ascii="Calibri" w:cs="Calibri"/>
        </w:rPr>
      </w:pPr>
      <w:r>
        <w:fldChar w:fldCharType="begin"/>
      </w:r>
      <w:r w:rsidR="00DC4B11">
        <w:instrText xml:space="preserve"> ADDIN ZOTERO_BIBL {"uncited":[],"omitted":[],"custom":[]} CSL_BIBLIOGRAPHY </w:instrText>
      </w:r>
      <w:r>
        <w:fldChar w:fldCharType="separate"/>
      </w:r>
      <w:r w:rsidR="00DC4B11" w:rsidRPr="00DC4B11">
        <w:rPr>
          <w:rFonts w:ascii="Calibri" w:cs="Calibri"/>
        </w:rPr>
        <w:t xml:space="preserve">1. </w:t>
      </w:r>
      <w:r w:rsidR="00DC4B11" w:rsidRPr="00DC4B11">
        <w:rPr>
          <w:rFonts w:ascii="Calibri" w:cs="Calibri"/>
        </w:rPr>
        <w:tab/>
        <w:t xml:space="preserve">Manoogian ENC, Panda S. Circadian rhythms, time-restricted feeding, and healthy aging. </w:t>
      </w:r>
      <w:r w:rsidR="00DC4B11" w:rsidRPr="00DC4B11">
        <w:rPr>
          <w:rFonts w:ascii="Calibri" w:cs="Calibri"/>
          <w:i/>
          <w:iCs/>
        </w:rPr>
        <w:t>Ageing Research Reviews</w:t>
      </w:r>
      <w:r w:rsidR="00DC4B11" w:rsidRPr="00DC4B11">
        <w:rPr>
          <w:rFonts w:ascii="Calibri" w:cs="Calibri"/>
        </w:rPr>
        <w:t xml:space="preserve"> 2017;39:59–67.</w:t>
      </w:r>
    </w:p>
    <w:p w14:paraId="5FFAFD23" w14:textId="77777777" w:rsidR="00DC4B11" w:rsidRPr="00DC4B11" w:rsidRDefault="00DC4B11" w:rsidP="00DC4B11">
      <w:pPr>
        <w:pStyle w:val="Bibliography"/>
        <w:rPr>
          <w:rFonts w:ascii="Calibri" w:cs="Calibri"/>
        </w:rPr>
      </w:pPr>
      <w:r w:rsidRPr="00DC4B11">
        <w:rPr>
          <w:rFonts w:ascii="Calibri" w:cs="Calibri"/>
        </w:rPr>
        <w:t xml:space="preserve">2. </w:t>
      </w:r>
      <w:r w:rsidRPr="00DC4B11">
        <w:rPr>
          <w:rFonts w:ascii="Calibri" w:cs="Calibri"/>
        </w:rPr>
        <w:tab/>
        <w:t xml:space="preserve">International Food Information Council. </w:t>
      </w:r>
      <w:r w:rsidRPr="00DC4B11">
        <w:rPr>
          <w:rFonts w:ascii="Calibri" w:cs="Calibri"/>
          <w:i/>
          <w:iCs/>
        </w:rPr>
        <w:t>2020 Food &amp; Health Survey</w:t>
      </w:r>
      <w:r w:rsidRPr="00DC4B11">
        <w:rPr>
          <w:rFonts w:ascii="Calibri" w:cs="Calibri"/>
        </w:rPr>
        <w:t>. 2020.</w:t>
      </w:r>
    </w:p>
    <w:p w14:paraId="3ACE0AD8" w14:textId="77777777" w:rsidR="00DC4B11" w:rsidRPr="00DC4B11" w:rsidRDefault="00DC4B11" w:rsidP="00DC4B11">
      <w:pPr>
        <w:pStyle w:val="Bibliography"/>
        <w:rPr>
          <w:rFonts w:ascii="Calibri" w:cs="Calibri"/>
        </w:rPr>
      </w:pPr>
      <w:r w:rsidRPr="00DC4B11">
        <w:rPr>
          <w:rFonts w:ascii="Calibri" w:cs="Calibri"/>
        </w:rPr>
        <w:t xml:space="preserve">3. </w:t>
      </w:r>
      <w:r w:rsidRPr="00DC4B11">
        <w:rPr>
          <w:rFonts w:ascii="Calibri" w:cs="Calibri"/>
        </w:rPr>
        <w:tab/>
        <w:t xml:space="preserve">Flanagan EW, Kebbe M, Sparks JR, Redman LM. Assessment of Eating Behaviors and Perceptions of Time-Restricted Eating During Pregnancy. </w:t>
      </w:r>
      <w:r w:rsidRPr="00DC4B11">
        <w:rPr>
          <w:rFonts w:ascii="Calibri" w:cs="Calibri"/>
          <w:i/>
          <w:iCs/>
        </w:rPr>
        <w:t>The Journal of Nutrition</w:t>
      </w:r>
      <w:r w:rsidRPr="00DC4B11">
        <w:rPr>
          <w:rFonts w:ascii="Calibri" w:cs="Calibri"/>
        </w:rPr>
        <w:t xml:space="preserve"> 2022;152:475–483.</w:t>
      </w:r>
    </w:p>
    <w:p w14:paraId="0D82E63A" w14:textId="77777777" w:rsidR="00DC4B11" w:rsidRPr="00DC4B11" w:rsidRDefault="00DC4B11" w:rsidP="00DC4B11">
      <w:pPr>
        <w:pStyle w:val="Bibliography"/>
        <w:rPr>
          <w:rFonts w:ascii="Calibri" w:cs="Calibri"/>
        </w:rPr>
      </w:pPr>
      <w:r w:rsidRPr="00DC4B11">
        <w:rPr>
          <w:rFonts w:ascii="Calibri" w:cs="Calibri"/>
        </w:rPr>
        <w:t xml:space="preserve">4. </w:t>
      </w:r>
      <w:r w:rsidRPr="00DC4B11">
        <w:rPr>
          <w:rFonts w:ascii="Calibri" w:cs="Calibri"/>
        </w:rPr>
        <w:tab/>
        <w:t xml:space="preserve">Glazier JD, Hayes DJL, Hussain S, </w:t>
      </w:r>
      <w:r w:rsidRPr="00DC4B11">
        <w:rPr>
          <w:rFonts w:ascii="Calibri" w:cs="Calibri"/>
          <w:i/>
          <w:iCs/>
        </w:rPr>
        <w:t>et al.</w:t>
      </w:r>
      <w:r w:rsidRPr="00DC4B11">
        <w:rPr>
          <w:rFonts w:ascii="Calibri" w:cs="Calibri"/>
        </w:rPr>
        <w:t xml:space="preserve"> The effect of Ramadan fasting during pregnancy on perinatal outcomes: a systematic review and meta-analysis. </w:t>
      </w:r>
      <w:r w:rsidRPr="00DC4B11">
        <w:rPr>
          <w:rFonts w:ascii="Calibri" w:cs="Calibri"/>
          <w:i/>
          <w:iCs/>
        </w:rPr>
        <w:t>BMC Pregnancy Childbirth</w:t>
      </w:r>
      <w:r w:rsidRPr="00DC4B11">
        <w:rPr>
          <w:rFonts w:ascii="Calibri" w:cs="Calibri"/>
        </w:rPr>
        <w:t xml:space="preserve"> 2018;18.</w:t>
      </w:r>
    </w:p>
    <w:p w14:paraId="71C6E5CE" w14:textId="77777777" w:rsidR="00DC4B11" w:rsidRPr="00DC4B11" w:rsidRDefault="00DC4B11" w:rsidP="00DC4B11">
      <w:pPr>
        <w:pStyle w:val="Bibliography"/>
        <w:rPr>
          <w:rFonts w:ascii="Calibri" w:cs="Calibri"/>
        </w:rPr>
      </w:pPr>
      <w:r w:rsidRPr="00DC4B11">
        <w:rPr>
          <w:rFonts w:ascii="Calibri" w:cs="Calibri"/>
        </w:rPr>
        <w:t xml:space="preserve">5. </w:t>
      </w:r>
      <w:r w:rsidRPr="00DC4B11">
        <w:rPr>
          <w:rFonts w:ascii="Calibri" w:cs="Calibri"/>
        </w:rPr>
        <w:tab/>
        <w:t xml:space="preserve">Ali AM, Kunugi H. Intermittent Fasting, Dietary Modifications, and Exercise for the Control of Gestational Diabetes and Maternal Mood Dysregulation: A Review and a Case Report. </w:t>
      </w:r>
      <w:r w:rsidRPr="00DC4B11">
        <w:rPr>
          <w:rFonts w:ascii="Calibri" w:cs="Calibri"/>
          <w:i/>
          <w:iCs/>
        </w:rPr>
        <w:t>Int J Environ Res Public Health</w:t>
      </w:r>
      <w:r w:rsidRPr="00DC4B11">
        <w:rPr>
          <w:rFonts w:ascii="Calibri" w:cs="Calibri"/>
        </w:rPr>
        <w:t xml:space="preserve"> 2020;17:9379.</w:t>
      </w:r>
    </w:p>
    <w:p w14:paraId="766B0C83" w14:textId="77777777" w:rsidR="00DC4B11" w:rsidRPr="00DC4B11" w:rsidRDefault="00DC4B11" w:rsidP="00DC4B11">
      <w:pPr>
        <w:pStyle w:val="Bibliography"/>
        <w:rPr>
          <w:rFonts w:ascii="Calibri" w:cs="Calibri"/>
        </w:rPr>
      </w:pPr>
      <w:r w:rsidRPr="00DC4B11">
        <w:rPr>
          <w:rFonts w:ascii="Calibri" w:cs="Calibri"/>
        </w:rPr>
        <w:t xml:space="preserve">6. </w:t>
      </w:r>
      <w:r w:rsidRPr="00DC4B11">
        <w:rPr>
          <w:rFonts w:ascii="Calibri" w:cs="Calibri"/>
        </w:rPr>
        <w:tab/>
        <w:t xml:space="preserve">Upadhyay A, Sinha RA, Kumar A, Godbole MM. Time-restricted feeding ameliorates maternal high-fat diet-induced fetal lung injury. </w:t>
      </w:r>
      <w:r w:rsidRPr="00DC4B11">
        <w:rPr>
          <w:rFonts w:ascii="Calibri" w:cs="Calibri"/>
          <w:i/>
          <w:iCs/>
        </w:rPr>
        <w:t>Experimental and Molecular Pathology</w:t>
      </w:r>
      <w:r w:rsidRPr="00DC4B11">
        <w:rPr>
          <w:rFonts w:ascii="Calibri" w:cs="Calibri"/>
        </w:rPr>
        <w:t xml:space="preserve"> 2020;114:104413.</w:t>
      </w:r>
    </w:p>
    <w:p w14:paraId="03CC0763" w14:textId="77777777" w:rsidR="00DC4B11" w:rsidRPr="00DC4B11" w:rsidRDefault="00DC4B11" w:rsidP="00DC4B11">
      <w:pPr>
        <w:pStyle w:val="Bibliography"/>
        <w:rPr>
          <w:rFonts w:ascii="Calibri" w:cs="Calibri"/>
        </w:rPr>
      </w:pPr>
      <w:r w:rsidRPr="00DC4B11">
        <w:rPr>
          <w:rFonts w:ascii="Calibri" w:cs="Calibri"/>
        </w:rPr>
        <w:t xml:space="preserve">7. </w:t>
      </w:r>
      <w:r w:rsidRPr="00DC4B11">
        <w:rPr>
          <w:rFonts w:ascii="Calibri" w:cs="Calibri"/>
        </w:rPr>
        <w:tab/>
        <w:t xml:space="preserve">Upadhyay A, Anjum B, Godbole NM, </w:t>
      </w:r>
      <w:r w:rsidRPr="00DC4B11">
        <w:rPr>
          <w:rFonts w:ascii="Calibri" w:cs="Calibri"/>
          <w:i/>
          <w:iCs/>
        </w:rPr>
        <w:t>et al.</w:t>
      </w:r>
      <w:r w:rsidRPr="00DC4B11">
        <w:rPr>
          <w:rFonts w:ascii="Calibri" w:cs="Calibri"/>
        </w:rPr>
        <w:t xml:space="preserve"> Time-restricted feeding reduces high-fat diet associated placental inflammation and limits adverse effects on fetal organ development. </w:t>
      </w:r>
      <w:r w:rsidRPr="00DC4B11">
        <w:rPr>
          <w:rFonts w:ascii="Calibri" w:cs="Calibri"/>
          <w:i/>
          <w:iCs/>
        </w:rPr>
        <w:t>Biochemical and Biophysical Research Communications</w:t>
      </w:r>
      <w:r w:rsidRPr="00DC4B11">
        <w:rPr>
          <w:rFonts w:ascii="Calibri" w:cs="Calibri"/>
        </w:rPr>
        <w:t xml:space="preserve"> 2019;514:415–421.</w:t>
      </w:r>
    </w:p>
    <w:p w14:paraId="454415F0" w14:textId="77777777" w:rsidR="00DC4B11" w:rsidRPr="00DC4B11" w:rsidRDefault="00DC4B11" w:rsidP="00DC4B11">
      <w:pPr>
        <w:pStyle w:val="Bibliography"/>
        <w:rPr>
          <w:rFonts w:ascii="Calibri" w:cs="Calibri"/>
        </w:rPr>
      </w:pPr>
      <w:r w:rsidRPr="00DC4B11">
        <w:rPr>
          <w:rFonts w:ascii="Calibri" w:cs="Calibri"/>
        </w:rPr>
        <w:t xml:space="preserve">8. </w:t>
      </w:r>
      <w:r w:rsidRPr="00DC4B11">
        <w:rPr>
          <w:rFonts w:ascii="Calibri" w:cs="Calibri"/>
        </w:rPr>
        <w:tab/>
        <w:t xml:space="preserve">Cienfuegos S, Gabel K, Kalam F, </w:t>
      </w:r>
      <w:r w:rsidRPr="00DC4B11">
        <w:rPr>
          <w:rFonts w:ascii="Calibri" w:cs="Calibri"/>
          <w:i/>
          <w:iCs/>
        </w:rPr>
        <w:t>et al.</w:t>
      </w:r>
      <w:r w:rsidRPr="00DC4B11">
        <w:rPr>
          <w:rFonts w:ascii="Calibri" w:cs="Calibri"/>
        </w:rPr>
        <w:t xml:space="preserve"> Effects of 4- and 6-h Time-Restricted Feeding on Weight and Cardiometabolic Health: A Randomized Controlled Trial in Adults with Obesity. </w:t>
      </w:r>
      <w:r w:rsidRPr="00DC4B11">
        <w:rPr>
          <w:rFonts w:ascii="Calibri" w:cs="Calibri"/>
          <w:i/>
          <w:iCs/>
        </w:rPr>
        <w:t>Cell Metabolism</w:t>
      </w:r>
      <w:r w:rsidRPr="00DC4B11">
        <w:rPr>
          <w:rFonts w:ascii="Calibri" w:cs="Calibri"/>
        </w:rPr>
        <w:t xml:space="preserve"> 2020;32:366-378.e3.</w:t>
      </w:r>
    </w:p>
    <w:p w14:paraId="600A8222" w14:textId="77777777" w:rsidR="00DC4B11" w:rsidRPr="00DC4B11" w:rsidRDefault="00DC4B11" w:rsidP="00DC4B11">
      <w:pPr>
        <w:pStyle w:val="Bibliography"/>
        <w:rPr>
          <w:rFonts w:ascii="Calibri" w:cs="Calibri"/>
        </w:rPr>
      </w:pPr>
      <w:r w:rsidRPr="00DC4B11">
        <w:rPr>
          <w:rFonts w:ascii="Calibri" w:cs="Calibri"/>
        </w:rPr>
        <w:t xml:space="preserve">9. </w:t>
      </w:r>
      <w:r w:rsidRPr="00DC4B11">
        <w:rPr>
          <w:rFonts w:ascii="Calibri" w:cs="Calibri"/>
        </w:rPr>
        <w:tab/>
        <w:t xml:space="preserve">Gabel K, Hoddy KK, Haggerty N, </w:t>
      </w:r>
      <w:r w:rsidRPr="00DC4B11">
        <w:rPr>
          <w:rFonts w:ascii="Calibri" w:cs="Calibri"/>
          <w:i/>
          <w:iCs/>
        </w:rPr>
        <w:t>et al.</w:t>
      </w:r>
      <w:r w:rsidRPr="00DC4B11">
        <w:rPr>
          <w:rFonts w:ascii="Calibri" w:cs="Calibri"/>
        </w:rPr>
        <w:t xml:space="preserve"> Effects of 8-hour time restricted feeding on body weight and metabolic disease risk factors in obese adults: A pilot study. </w:t>
      </w:r>
      <w:r w:rsidRPr="00DC4B11">
        <w:rPr>
          <w:rFonts w:ascii="Calibri" w:cs="Calibri"/>
          <w:i/>
          <w:iCs/>
        </w:rPr>
        <w:t>Nutr Healthy Aging</w:t>
      </w:r>
      <w:r w:rsidRPr="00DC4B11">
        <w:rPr>
          <w:rFonts w:ascii="Calibri" w:cs="Calibri"/>
        </w:rPr>
        <w:t xml:space="preserve"> 2018;4:345–353.</w:t>
      </w:r>
    </w:p>
    <w:p w14:paraId="0E2F4C6A" w14:textId="77777777" w:rsidR="00DC4B11" w:rsidRPr="00DC4B11" w:rsidRDefault="00DC4B11" w:rsidP="00DC4B11">
      <w:pPr>
        <w:pStyle w:val="Bibliography"/>
        <w:rPr>
          <w:rFonts w:ascii="Calibri" w:cs="Calibri"/>
        </w:rPr>
      </w:pPr>
      <w:r w:rsidRPr="00DC4B11">
        <w:rPr>
          <w:rFonts w:ascii="Calibri" w:cs="Calibri"/>
        </w:rPr>
        <w:t xml:space="preserve">10. </w:t>
      </w:r>
      <w:r w:rsidRPr="00DC4B11">
        <w:rPr>
          <w:rFonts w:ascii="Calibri" w:cs="Calibri"/>
        </w:rPr>
        <w:tab/>
        <w:t xml:space="preserve">Gill S, Panda S. A smartphone app reveals erratic diurnal eating patterns in humans that can be modulated for health benefits. </w:t>
      </w:r>
      <w:r w:rsidRPr="00DC4B11">
        <w:rPr>
          <w:rFonts w:ascii="Calibri" w:cs="Calibri"/>
          <w:i/>
          <w:iCs/>
        </w:rPr>
        <w:t>Cell Metab</w:t>
      </w:r>
      <w:r w:rsidRPr="00DC4B11">
        <w:rPr>
          <w:rFonts w:ascii="Calibri" w:cs="Calibri"/>
        </w:rPr>
        <w:t xml:space="preserve"> 2015;22:789–798.</w:t>
      </w:r>
    </w:p>
    <w:p w14:paraId="47932DDD" w14:textId="77777777" w:rsidR="00DC4B11" w:rsidRPr="00DC4B11" w:rsidRDefault="00DC4B11" w:rsidP="00DC4B11">
      <w:pPr>
        <w:pStyle w:val="Bibliography"/>
        <w:rPr>
          <w:rFonts w:ascii="Calibri" w:cs="Calibri"/>
        </w:rPr>
      </w:pPr>
      <w:r w:rsidRPr="00DC4B11">
        <w:rPr>
          <w:rFonts w:ascii="Calibri" w:cs="Calibri"/>
        </w:rPr>
        <w:t xml:space="preserve">11. </w:t>
      </w:r>
      <w:r w:rsidRPr="00DC4B11">
        <w:rPr>
          <w:rFonts w:ascii="Calibri" w:cs="Calibri"/>
        </w:rPr>
        <w:tab/>
        <w:t xml:space="preserve">Moro T, Tinsley G, Bianco A, </w:t>
      </w:r>
      <w:r w:rsidRPr="00DC4B11">
        <w:rPr>
          <w:rFonts w:ascii="Calibri" w:cs="Calibri"/>
          <w:i/>
          <w:iCs/>
        </w:rPr>
        <w:t>et al.</w:t>
      </w:r>
      <w:r w:rsidRPr="00DC4B11">
        <w:rPr>
          <w:rFonts w:ascii="Calibri" w:cs="Calibri"/>
        </w:rPr>
        <w:t xml:space="preserve"> Effects of eight weeks of time-restricted feeding (16/8) on basal metabolism, maximal strength, body composition, inflammation, and cardiovascular risk factors in resistance-trained males. </w:t>
      </w:r>
      <w:r w:rsidRPr="00DC4B11">
        <w:rPr>
          <w:rFonts w:ascii="Calibri" w:cs="Calibri"/>
          <w:i/>
          <w:iCs/>
        </w:rPr>
        <w:t>J Transl Med</w:t>
      </w:r>
      <w:r w:rsidRPr="00DC4B11">
        <w:rPr>
          <w:rFonts w:ascii="Calibri" w:cs="Calibri"/>
        </w:rPr>
        <w:t xml:space="preserve"> 2016;14:290.</w:t>
      </w:r>
    </w:p>
    <w:p w14:paraId="74534954" w14:textId="77777777" w:rsidR="00DC4B11" w:rsidRPr="00DC4B11" w:rsidRDefault="00DC4B11" w:rsidP="00DC4B11">
      <w:pPr>
        <w:pStyle w:val="Bibliography"/>
        <w:rPr>
          <w:rFonts w:ascii="Calibri" w:cs="Calibri"/>
        </w:rPr>
      </w:pPr>
      <w:r w:rsidRPr="00DC4B11">
        <w:rPr>
          <w:rFonts w:ascii="Calibri" w:cs="Calibri"/>
        </w:rPr>
        <w:t xml:space="preserve">12. </w:t>
      </w:r>
      <w:r w:rsidRPr="00DC4B11">
        <w:rPr>
          <w:rFonts w:asci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DC4B11">
        <w:rPr>
          <w:rFonts w:ascii="Calibri" w:cs="Calibri"/>
          <w:i/>
          <w:iCs/>
        </w:rPr>
        <w:t>Journal of Nutritional Science</w:t>
      </w:r>
      <w:r w:rsidRPr="00DC4B11">
        <w:rPr>
          <w:rFonts w:ascii="Calibri" w:cs="Calibri"/>
        </w:rPr>
        <w:t xml:space="preserve"> 2018;7.</w:t>
      </w:r>
    </w:p>
    <w:p w14:paraId="3A3117BF" w14:textId="77777777" w:rsidR="00DC4B11" w:rsidRPr="00DC4B11" w:rsidRDefault="00DC4B11" w:rsidP="00DC4B11">
      <w:pPr>
        <w:pStyle w:val="Bibliography"/>
        <w:rPr>
          <w:rFonts w:ascii="Calibri" w:cs="Calibri"/>
        </w:rPr>
      </w:pPr>
      <w:r w:rsidRPr="00DC4B11">
        <w:rPr>
          <w:rFonts w:ascii="Calibri" w:cs="Calibri"/>
        </w:rPr>
        <w:lastRenderedPageBreak/>
        <w:t xml:space="preserve">13. </w:t>
      </w:r>
      <w:r w:rsidRPr="00DC4B11">
        <w:rPr>
          <w:rFonts w:ascii="Calibri" w:cs="Calibri"/>
        </w:rPr>
        <w:tab/>
        <w:t xml:space="preserve">Lowe DA, Wu N, Rohdin-Bibby L, </w:t>
      </w:r>
      <w:r w:rsidRPr="00DC4B11">
        <w:rPr>
          <w:rFonts w:ascii="Calibri" w:cs="Calibri"/>
          <w:i/>
          <w:iCs/>
        </w:rPr>
        <w:t>et al.</w:t>
      </w:r>
      <w:r w:rsidRPr="00DC4B11">
        <w:rPr>
          <w:rFonts w:ascii="Calibri" w:cs="Calibri"/>
        </w:rPr>
        <w:t xml:space="preserve"> Effects of Time-Restricted Eating on Weight Loss and Other Metabolic Parameters in Women and Men With Overweight and Obesity: The TREAT Randomized Clinical Trial. </w:t>
      </w:r>
      <w:r w:rsidRPr="00DC4B11">
        <w:rPr>
          <w:rFonts w:ascii="Calibri" w:cs="Calibri"/>
          <w:i/>
          <w:iCs/>
        </w:rPr>
        <w:t>JAMA Intern Med</w:t>
      </w:r>
      <w:r w:rsidRPr="00DC4B11">
        <w:rPr>
          <w:rFonts w:ascii="Calibri" w:cs="Calibri"/>
        </w:rPr>
        <w:t xml:space="preserve"> 2020.</w:t>
      </w:r>
    </w:p>
    <w:p w14:paraId="0868DA86" w14:textId="77777777" w:rsidR="00DC4B11" w:rsidRPr="00DC4B11" w:rsidRDefault="00DC4B11" w:rsidP="00DC4B11">
      <w:pPr>
        <w:pStyle w:val="Bibliography"/>
        <w:rPr>
          <w:rFonts w:ascii="Calibri" w:cs="Calibri"/>
        </w:rPr>
      </w:pPr>
      <w:r w:rsidRPr="00DC4B11">
        <w:rPr>
          <w:rFonts w:ascii="Calibri" w:cs="Calibri"/>
        </w:rPr>
        <w:t xml:space="preserve">14. </w:t>
      </w:r>
      <w:r w:rsidRPr="00DC4B11">
        <w:rPr>
          <w:rFonts w:ascii="Calibri" w:cs="Calibri"/>
        </w:rPr>
        <w:tab/>
        <w:t xml:space="preserve">Sutton EF, Beyl R, Early KS, Cefalu WT, Ravussin E, Peterson CM. Early Time-Restricted Feeding Improves Insulin Sensitivity, Blood Pressure, and Oxidative Stress Even without Weight Loss in Men with Prediabetes. </w:t>
      </w:r>
      <w:r w:rsidRPr="00DC4B11">
        <w:rPr>
          <w:rFonts w:ascii="Calibri" w:cs="Calibri"/>
          <w:i/>
          <w:iCs/>
        </w:rPr>
        <w:t>Cell Metabolism</w:t>
      </w:r>
      <w:r w:rsidRPr="00DC4B11">
        <w:rPr>
          <w:rFonts w:ascii="Calibri" w:cs="Calibri"/>
        </w:rPr>
        <w:t xml:space="preserve"> 2018;27:1212-1221.e3.</w:t>
      </w:r>
    </w:p>
    <w:p w14:paraId="3993FBE1" w14:textId="77777777" w:rsidR="00DC4B11" w:rsidRPr="00DC4B11" w:rsidRDefault="00DC4B11" w:rsidP="00DC4B11">
      <w:pPr>
        <w:pStyle w:val="Bibliography"/>
        <w:rPr>
          <w:rFonts w:ascii="Calibri" w:cs="Calibri"/>
        </w:rPr>
      </w:pPr>
      <w:r w:rsidRPr="00DC4B11">
        <w:rPr>
          <w:rFonts w:ascii="Calibri" w:cs="Calibri"/>
        </w:rPr>
        <w:t xml:space="preserve">15. </w:t>
      </w:r>
      <w:r w:rsidRPr="00DC4B11">
        <w:rPr>
          <w:rFonts w:ascii="Calibri" w:cs="Calibri"/>
        </w:rPr>
        <w:tab/>
        <w:t xml:space="preserve">Hutchison AT, Regmi P, Manoogian ENC, </w:t>
      </w:r>
      <w:r w:rsidRPr="00DC4B11">
        <w:rPr>
          <w:rFonts w:ascii="Calibri" w:cs="Calibri"/>
          <w:i/>
          <w:iCs/>
        </w:rPr>
        <w:t>et al.</w:t>
      </w:r>
      <w:r w:rsidRPr="00DC4B11">
        <w:rPr>
          <w:rFonts w:ascii="Calibri" w:cs="Calibri"/>
        </w:rPr>
        <w:t xml:space="preserve"> Time-Restricted Feeding Improves Glucose Tolerance in Men at Risk for Type 2 Diabetes: A Randomized Crossover Trial. </w:t>
      </w:r>
      <w:r w:rsidRPr="00DC4B11">
        <w:rPr>
          <w:rFonts w:ascii="Calibri" w:cs="Calibri"/>
          <w:i/>
          <w:iCs/>
        </w:rPr>
        <w:t>Obesity</w:t>
      </w:r>
      <w:r w:rsidRPr="00DC4B11">
        <w:rPr>
          <w:rFonts w:ascii="Calibri" w:cs="Calibri"/>
        </w:rPr>
        <w:t xml:space="preserve"> 2019;27:724–732.</w:t>
      </w:r>
    </w:p>
    <w:p w14:paraId="7D32BF3A" w14:textId="77777777" w:rsidR="00DC4B11" w:rsidRPr="00DC4B11" w:rsidRDefault="00DC4B11" w:rsidP="00DC4B11">
      <w:pPr>
        <w:pStyle w:val="Bibliography"/>
        <w:rPr>
          <w:rFonts w:ascii="Calibri" w:cs="Calibri"/>
        </w:rPr>
      </w:pPr>
      <w:r w:rsidRPr="00DC4B11">
        <w:rPr>
          <w:rFonts w:ascii="Calibri" w:cs="Calibri"/>
        </w:rPr>
        <w:t xml:space="preserve">16. </w:t>
      </w:r>
      <w:r w:rsidRPr="00DC4B11">
        <w:rPr>
          <w:rFonts w:ascii="Calibri" w:cs="Calibri"/>
        </w:rPr>
        <w:tab/>
        <w:t xml:space="preserve">Jamshed H, Beyl RA, Della Manna DL, Yang ES, Ravussin E, Peterson CM. Early Time-Restricted Feeding Improves 24-Hour Glucose Levels and Affects Markers of the Circadian Clock, Aging, and Autophagy in Humans. </w:t>
      </w:r>
      <w:r w:rsidRPr="00DC4B11">
        <w:rPr>
          <w:rFonts w:ascii="Calibri" w:cs="Calibri"/>
          <w:i/>
          <w:iCs/>
        </w:rPr>
        <w:t>Nutrients</w:t>
      </w:r>
      <w:r w:rsidRPr="00DC4B11">
        <w:rPr>
          <w:rFonts w:ascii="Calibri" w:cs="Calibri"/>
        </w:rPr>
        <w:t xml:space="preserve"> 2019;11:1234.</w:t>
      </w:r>
    </w:p>
    <w:p w14:paraId="1EDF01C5" w14:textId="77777777" w:rsidR="00DC4B11" w:rsidRPr="00DC4B11" w:rsidRDefault="00DC4B11" w:rsidP="00DC4B11">
      <w:pPr>
        <w:pStyle w:val="Bibliography"/>
        <w:rPr>
          <w:rFonts w:ascii="Calibri" w:cs="Calibri"/>
        </w:rPr>
      </w:pPr>
      <w:r w:rsidRPr="00DC4B11">
        <w:rPr>
          <w:rFonts w:ascii="Calibri" w:cs="Calibri"/>
        </w:rPr>
        <w:t xml:space="preserve">17. </w:t>
      </w:r>
      <w:r w:rsidRPr="00DC4B11">
        <w:rPr>
          <w:rFonts w:ascii="Calibri" w:cs="Calibri"/>
        </w:rPr>
        <w:tab/>
        <w:t xml:space="preserve">Wilkinson MJ, Manoogian ENC, Zadourian A, </w:t>
      </w:r>
      <w:r w:rsidRPr="00DC4B11">
        <w:rPr>
          <w:rFonts w:ascii="Calibri" w:cs="Calibri"/>
          <w:i/>
          <w:iCs/>
        </w:rPr>
        <w:t>et al.</w:t>
      </w:r>
      <w:r w:rsidRPr="00DC4B11">
        <w:rPr>
          <w:rFonts w:ascii="Calibri" w:cs="Calibri"/>
        </w:rPr>
        <w:t xml:space="preserve"> Ten-Hour Time-Restricted Eating Reduces Weight, Blood Pressure, and Atherogenic Lipids in Patients with Metabolic Syndrome. </w:t>
      </w:r>
      <w:r w:rsidRPr="00DC4B11">
        <w:rPr>
          <w:rFonts w:ascii="Calibri" w:cs="Calibri"/>
          <w:i/>
          <w:iCs/>
        </w:rPr>
        <w:t>Cell Metab</w:t>
      </w:r>
      <w:r w:rsidRPr="00DC4B11">
        <w:rPr>
          <w:rFonts w:ascii="Calibri" w:cs="Calibri"/>
        </w:rPr>
        <w:t xml:space="preserve"> 2020;31:92-104.e5.</w:t>
      </w:r>
    </w:p>
    <w:p w14:paraId="6C53930B" w14:textId="77777777" w:rsidR="00DC4B11" w:rsidRPr="00DC4B11" w:rsidRDefault="00DC4B11" w:rsidP="00DC4B11">
      <w:pPr>
        <w:pStyle w:val="Bibliography"/>
        <w:rPr>
          <w:rFonts w:ascii="Calibri" w:cs="Calibri"/>
        </w:rPr>
      </w:pPr>
      <w:r w:rsidRPr="00DC4B11">
        <w:rPr>
          <w:rFonts w:ascii="Calibri" w:cs="Calibri"/>
        </w:rPr>
        <w:t xml:space="preserve">18. </w:t>
      </w:r>
      <w:r w:rsidRPr="00DC4B11">
        <w:rPr>
          <w:rFonts w:ascii="Calibri" w:cs="Calibri"/>
        </w:rPr>
        <w:tab/>
        <w:t xml:space="preserve">Boucsein A, Rizwan MZ, Tups A. Hypothalamic leptin sensitivity and health benefits of time-restricted feeding are dependent on the time of day in male mice. </w:t>
      </w:r>
      <w:r w:rsidRPr="00DC4B11">
        <w:rPr>
          <w:rFonts w:ascii="Calibri" w:cs="Calibri"/>
          <w:i/>
          <w:iCs/>
        </w:rPr>
        <w:t>FASEB J</w:t>
      </w:r>
      <w:r w:rsidRPr="00DC4B11">
        <w:rPr>
          <w:rFonts w:ascii="Calibri" w:cs="Calibri"/>
        </w:rPr>
        <w:t xml:space="preserve"> 2019;33:12175–12187.</w:t>
      </w:r>
    </w:p>
    <w:p w14:paraId="5D3CFAD7" w14:textId="77777777" w:rsidR="00DC4B11" w:rsidRPr="00DC4B11" w:rsidRDefault="00DC4B11" w:rsidP="00DC4B11">
      <w:pPr>
        <w:pStyle w:val="Bibliography"/>
        <w:rPr>
          <w:rFonts w:ascii="Calibri" w:cs="Calibri"/>
        </w:rPr>
      </w:pPr>
      <w:r w:rsidRPr="00DC4B11">
        <w:rPr>
          <w:rFonts w:ascii="Calibri" w:cs="Calibri"/>
        </w:rPr>
        <w:t xml:space="preserve">19. </w:t>
      </w:r>
      <w:r w:rsidRPr="00DC4B11">
        <w:rPr>
          <w:rFonts w:ascii="Calibri" w:cs="Calibri"/>
        </w:rPr>
        <w:tab/>
        <w:t xml:space="preserve">Chaix A, Zarrinpar A, Miu P, Panda S. Time-restricted feeding is a preventative and therapeutic intervention against diverse nutritional challenges. </w:t>
      </w:r>
      <w:r w:rsidRPr="00DC4B11">
        <w:rPr>
          <w:rFonts w:ascii="Calibri" w:cs="Calibri"/>
          <w:i/>
          <w:iCs/>
        </w:rPr>
        <w:t>Cell Metab</w:t>
      </w:r>
      <w:r w:rsidRPr="00DC4B11">
        <w:rPr>
          <w:rFonts w:ascii="Calibri" w:cs="Calibri"/>
        </w:rPr>
        <w:t xml:space="preserve"> 2014;20:991–1005.</w:t>
      </w:r>
    </w:p>
    <w:p w14:paraId="076FEF0A" w14:textId="77777777" w:rsidR="00DC4B11" w:rsidRPr="00DC4B11" w:rsidRDefault="00DC4B11" w:rsidP="00DC4B11">
      <w:pPr>
        <w:pStyle w:val="Bibliography"/>
        <w:rPr>
          <w:rFonts w:ascii="Calibri" w:cs="Calibri"/>
        </w:rPr>
      </w:pPr>
      <w:r w:rsidRPr="00DC4B11">
        <w:rPr>
          <w:rFonts w:ascii="Calibri" w:cs="Calibri"/>
        </w:rPr>
        <w:t xml:space="preserve">20. </w:t>
      </w:r>
      <w:r w:rsidRPr="00DC4B11">
        <w:rPr>
          <w:rFonts w:ascii="Calibri" w:cs="Calibri"/>
        </w:rPr>
        <w:tab/>
        <w:t xml:space="preserve">Chung H, Chou W, Sears DD, Patterson RE, Webster NJG, Ellies LG. Time-restricted feeding improves insulin resistance and hepatic steatosis in a mouse model of postmenopausal obesity. </w:t>
      </w:r>
      <w:r w:rsidRPr="00DC4B11">
        <w:rPr>
          <w:rFonts w:ascii="Calibri" w:cs="Calibri"/>
          <w:i/>
          <w:iCs/>
        </w:rPr>
        <w:t>Metabolism</w:t>
      </w:r>
      <w:r w:rsidRPr="00DC4B11">
        <w:rPr>
          <w:rFonts w:ascii="Calibri" w:cs="Calibri"/>
        </w:rPr>
        <w:t xml:space="preserve"> 2016;65:1743–1754.</w:t>
      </w:r>
    </w:p>
    <w:p w14:paraId="6C31F971" w14:textId="77777777" w:rsidR="00DC4B11" w:rsidRPr="00DC4B11" w:rsidRDefault="00DC4B11" w:rsidP="00DC4B11">
      <w:pPr>
        <w:pStyle w:val="Bibliography"/>
        <w:rPr>
          <w:rFonts w:ascii="Calibri" w:cs="Calibri"/>
        </w:rPr>
      </w:pPr>
      <w:r w:rsidRPr="00DC4B11">
        <w:rPr>
          <w:rFonts w:ascii="Calibri" w:cs="Calibri"/>
        </w:rPr>
        <w:t xml:space="preserve">21. </w:t>
      </w:r>
      <w:r w:rsidRPr="00DC4B11">
        <w:rPr>
          <w:rFonts w:ascii="Calibri" w:cs="Calibri"/>
        </w:rPr>
        <w:tab/>
        <w:t xml:space="preserve">Das M, Ellies LG, Kumar D, </w:t>
      </w:r>
      <w:r w:rsidRPr="00DC4B11">
        <w:rPr>
          <w:rFonts w:ascii="Calibri" w:cs="Calibri"/>
          <w:i/>
          <w:iCs/>
        </w:rPr>
        <w:t>et al.</w:t>
      </w:r>
      <w:r w:rsidRPr="00DC4B11">
        <w:rPr>
          <w:rFonts w:ascii="Calibri" w:cs="Calibri"/>
        </w:rPr>
        <w:t xml:space="preserve"> Time-restricted feeding normalizes hyperinsulinemia to inhibit breast cancer in obese postmenopausal mouse models. </w:t>
      </w:r>
      <w:r w:rsidRPr="00DC4B11">
        <w:rPr>
          <w:rFonts w:ascii="Calibri" w:cs="Calibri"/>
          <w:i/>
          <w:iCs/>
        </w:rPr>
        <w:t>Nat Commun</w:t>
      </w:r>
      <w:r w:rsidRPr="00DC4B11">
        <w:rPr>
          <w:rFonts w:ascii="Calibri" w:cs="Calibri"/>
        </w:rPr>
        <w:t xml:space="preserve"> 2021;12:565.</w:t>
      </w:r>
    </w:p>
    <w:p w14:paraId="543B67B3" w14:textId="77777777" w:rsidR="00DC4B11" w:rsidRPr="00DC4B11" w:rsidRDefault="00DC4B11" w:rsidP="00DC4B11">
      <w:pPr>
        <w:pStyle w:val="Bibliography"/>
        <w:rPr>
          <w:rFonts w:ascii="Calibri" w:cs="Calibri"/>
        </w:rPr>
      </w:pPr>
      <w:r w:rsidRPr="00DC4B11">
        <w:rPr>
          <w:rFonts w:ascii="Calibri" w:cs="Calibri"/>
        </w:rPr>
        <w:t xml:space="preserve">22. </w:t>
      </w:r>
      <w:r w:rsidRPr="00DC4B11">
        <w:rPr>
          <w:rFonts w:ascii="Calibri" w:cs="Calibri"/>
        </w:rPr>
        <w:tab/>
        <w:t xml:space="preserve">Hatori M, Vollmers C, Zarrinpar A, </w:t>
      </w:r>
      <w:r w:rsidRPr="00DC4B11">
        <w:rPr>
          <w:rFonts w:ascii="Calibri" w:cs="Calibri"/>
          <w:i/>
          <w:iCs/>
        </w:rPr>
        <w:t>et al.</w:t>
      </w:r>
      <w:r w:rsidRPr="00DC4B11">
        <w:rPr>
          <w:rFonts w:ascii="Calibri" w:cs="Calibri"/>
        </w:rPr>
        <w:t xml:space="preserve"> Time-Restricted Feeding without Reducing Caloric Intake Prevents Metabolic Diseases in Mice Fed a High-Fat Diet. </w:t>
      </w:r>
      <w:r w:rsidRPr="00DC4B11">
        <w:rPr>
          <w:rFonts w:ascii="Calibri" w:cs="Calibri"/>
          <w:i/>
          <w:iCs/>
        </w:rPr>
        <w:t>Cell Metabolism</w:t>
      </w:r>
      <w:r w:rsidRPr="00DC4B11">
        <w:rPr>
          <w:rFonts w:ascii="Calibri" w:cs="Calibri"/>
        </w:rPr>
        <w:t xml:space="preserve"> 2012;15:848–860.</w:t>
      </w:r>
    </w:p>
    <w:p w14:paraId="06061D6A" w14:textId="77777777" w:rsidR="00DC4B11" w:rsidRPr="00DC4B11" w:rsidRDefault="00DC4B11" w:rsidP="00DC4B11">
      <w:pPr>
        <w:pStyle w:val="Bibliography"/>
        <w:rPr>
          <w:rFonts w:ascii="Calibri" w:cs="Calibri"/>
        </w:rPr>
      </w:pPr>
      <w:r w:rsidRPr="00DC4B11">
        <w:rPr>
          <w:rFonts w:ascii="Calibri" w:cs="Calibri"/>
        </w:rPr>
        <w:t xml:space="preserve">23. </w:t>
      </w:r>
      <w:r w:rsidRPr="00DC4B11">
        <w:rPr>
          <w:rFonts w:ascii="Calibri" w:cs="Calibri"/>
        </w:rPr>
        <w:tab/>
        <w:t xml:space="preserve">Sherman H, Genzer Y, Cohen R, Chapnik N, Madar Z, Froy O. Timed high-fat diet resets circadian metabolism and prevents obesity. </w:t>
      </w:r>
      <w:r w:rsidRPr="00DC4B11">
        <w:rPr>
          <w:rFonts w:ascii="Calibri" w:cs="Calibri"/>
          <w:i/>
          <w:iCs/>
        </w:rPr>
        <w:t>FASEB J</w:t>
      </w:r>
      <w:r w:rsidRPr="00DC4B11">
        <w:rPr>
          <w:rFonts w:ascii="Calibri" w:cs="Calibri"/>
        </w:rPr>
        <w:t xml:space="preserve"> 2012;26:3493–3502.</w:t>
      </w:r>
    </w:p>
    <w:p w14:paraId="33A327C0" w14:textId="77777777" w:rsidR="00DC4B11" w:rsidRPr="00DC4B11" w:rsidRDefault="00DC4B11" w:rsidP="00DC4B11">
      <w:pPr>
        <w:pStyle w:val="Bibliography"/>
        <w:rPr>
          <w:rFonts w:ascii="Calibri" w:cs="Calibri"/>
        </w:rPr>
      </w:pPr>
      <w:r w:rsidRPr="00DC4B11">
        <w:rPr>
          <w:rFonts w:ascii="Calibri" w:cs="Calibri"/>
        </w:rPr>
        <w:t xml:space="preserve">24. </w:t>
      </w:r>
      <w:r w:rsidRPr="00DC4B11">
        <w:rPr>
          <w:rFonts w:ascii="Calibri" w:cs="Calibri"/>
        </w:rPr>
        <w:tab/>
        <w:t xml:space="preserve">She Y, Sun J, Hou P, Fang P, Zhang Z. Time-restricted feeding attenuates gluconeogenic activity through inhibition of PGC-1α expression and activity. </w:t>
      </w:r>
      <w:r w:rsidRPr="00DC4B11">
        <w:rPr>
          <w:rFonts w:ascii="Calibri" w:cs="Calibri"/>
          <w:i/>
          <w:iCs/>
        </w:rPr>
        <w:t>Physiology &amp; Behavior</w:t>
      </w:r>
      <w:r w:rsidRPr="00DC4B11">
        <w:rPr>
          <w:rFonts w:ascii="Calibri" w:cs="Calibri"/>
        </w:rPr>
        <w:t xml:space="preserve"> 2021;231:113313.</w:t>
      </w:r>
    </w:p>
    <w:p w14:paraId="1538CC17" w14:textId="77777777" w:rsidR="00DC4B11" w:rsidRPr="00DC4B11" w:rsidRDefault="00DC4B11" w:rsidP="00DC4B11">
      <w:pPr>
        <w:pStyle w:val="Bibliography"/>
        <w:rPr>
          <w:rFonts w:ascii="Calibri" w:cs="Calibri"/>
        </w:rPr>
      </w:pPr>
      <w:r w:rsidRPr="00DC4B11">
        <w:rPr>
          <w:rFonts w:ascii="Calibri" w:cs="Calibri"/>
        </w:rPr>
        <w:t xml:space="preserve">25. </w:t>
      </w:r>
      <w:r w:rsidRPr="00DC4B11">
        <w:rPr>
          <w:rFonts w:ascii="Calibri" w:cs="Calibri"/>
        </w:rPr>
        <w:tab/>
        <w:t>R Core Team. R: A Language and Environment for Statistical Computing. 2021.</w:t>
      </w:r>
    </w:p>
    <w:p w14:paraId="3EFA51F1" w14:textId="77777777" w:rsidR="00DC4B11" w:rsidRPr="00DC4B11" w:rsidRDefault="00DC4B11" w:rsidP="00DC4B11">
      <w:pPr>
        <w:pStyle w:val="Bibliography"/>
        <w:rPr>
          <w:rFonts w:ascii="Calibri" w:cs="Calibri"/>
        </w:rPr>
      </w:pPr>
      <w:r w:rsidRPr="00DC4B11">
        <w:rPr>
          <w:rFonts w:ascii="Calibri" w:cs="Calibri"/>
        </w:rPr>
        <w:lastRenderedPageBreak/>
        <w:t xml:space="preserve">26. </w:t>
      </w:r>
      <w:r w:rsidRPr="00DC4B11">
        <w:rPr>
          <w:rFonts w:ascii="Calibri" w:cs="Calibri"/>
        </w:rPr>
        <w:tab/>
        <w:t xml:space="preserve">Bates D, Mächler M, Bolker B, Walker S. Fitting Linear Mixed-Effects Models Using lme4. </w:t>
      </w:r>
      <w:r w:rsidRPr="00DC4B11">
        <w:rPr>
          <w:rFonts w:ascii="Calibri" w:cs="Calibri"/>
          <w:i/>
          <w:iCs/>
        </w:rPr>
        <w:t>Journal of Statistical Software</w:t>
      </w:r>
      <w:r w:rsidRPr="00DC4B11">
        <w:rPr>
          <w:rFonts w:ascii="Calibri" w:cs="Calibri"/>
        </w:rPr>
        <w:t xml:space="preserve"> 2015;67:1–48.</w:t>
      </w:r>
    </w:p>
    <w:p w14:paraId="24265E3F" w14:textId="77777777" w:rsidR="00DC4B11" w:rsidRPr="00DC4B11" w:rsidRDefault="00DC4B11" w:rsidP="00DC4B11">
      <w:pPr>
        <w:pStyle w:val="Bibliography"/>
        <w:rPr>
          <w:rFonts w:ascii="Calibri" w:cs="Calibri"/>
        </w:rPr>
      </w:pPr>
      <w:r w:rsidRPr="00DC4B11">
        <w:rPr>
          <w:rFonts w:ascii="Calibri" w:cs="Calibri"/>
        </w:rPr>
        <w:t xml:space="preserve">27. </w:t>
      </w:r>
      <w:r w:rsidRPr="00DC4B11">
        <w:rPr>
          <w:rFonts w:ascii="Calibri" w:cs="Calibri"/>
        </w:rPr>
        <w:tab/>
        <w:t xml:space="preserve">Woodie LN, Luo Y, Wayne MJ, </w:t>
      </w:r>
      <w:r w:rsidRPr="00DC4B11">
        <w:rPr>
          <w:rFonts w:ascii="Calibri" w:cs="Calibri"/>
          <w:i/>
          <w:iCs/>
        </w:rPr>
        <w:t>et al.</w:t>
      </w:r>
      <w:r w:rsidRPr="00DC4B11">
        <w:rPr>
          <w:rFonts w:ascii="Calibri" w:cs="Calibri"/>
        </w:rPr>
        <w:t xml:space="preserve"> Restricted feeding for 9h in the active period partially abrogates the detrimental metabolic effects of a Western diet with liquid sugar consumption in mice. </w:t>
      </w:r>
      <w:r w:rsidRPr="00DC4B11">
        <w:rPr>
          <w:rFonts w:ascii="Calibri" w:cs="Calibri"/>
          <w:i/>
          <w:iCs/>
        </w:rPr>
        <w:t>Metabolism</w:t>
      </w:r>
      <w:r w:rsidRPr="00DC4B11">
        <w:rPr>
          <w:rFonts w:ascii="Calibri" w:cs="Calibri"/>
        </w:rPr>
        <w:t xml:space="preserve"> 2018;82:1–13.</w:t>
      </w:r>
    </w:p>
    <w:p w14:paraId="6EFA6C9A" w14:textId="77777777" w:rsidR="00DC4B11" w:rsidRPr="00DC4B11" w:rsidRDefault="00DC4B11" w:rsidP="00DC4B11">
      <w:pPr>
        <w:pStyle w:val="Bibliography"/>
        <w:rPr>
          <w:rFonts w:ascii="Calibri" w:cs="Calibri"/>
        </w:rPr>
      </w:pPr>
      <w:r w:rsidRPr="00DC4B11">
        <w:rPr>
          <w:rFonts w:ascii="Calibri" w:cs="Calibri"/>
        </w:rPr>
        <w:t xml:space="preserve">28. </w:t>
      </w:r>
      <w:r w:rsidRPr="00DC4B11">
        <w:rPr>
          <w:rFonts w:ascii="Calibri" w:cs="Calibri"/>
        </w:rPr>
        <w:tab/>
        <w:t xml:space="preserve">Chaix A, Lin T, Le HD, Chang MW, Panda S. Time-Restricted Feeding Prevents Obesity and Metabolic Syndrome in Mice Lacking a Circadian Clock. </w:t>
      </w:r>
      <w:r w:rsidRPr="00DC4B11">
        <w:rPr>
          <w:rFonts w:ascii="Calibri" w:cs="Calibri"/>
          <w:i/>
          <w:iCs/>
        </w:rPr>
        <w:t>Cell Metabolism</w:t>
      </w:r>
      <w:r w:rsidRPr="00DC4B11">
        <w:rPr>
          <w:rFonts w:ascii="Calibri" w:cs="Calibri"/>
        </w:rPr>
        <w:t xml:space="preserve"> 2019;29:303-319.e4.</w:t>
      </w:r>
    </w:p>
    <w:p w14:paraId="1825485C" w14:textId="77777777" w:rsidR="00DC4B11" w:rsidRPr="00DC4B11" w:rsidRDefault="00DC4B11" w:rsidP="00DC4B11">
      <w:pPr>
        <w:pStyle w:val="Bibliography"/>
        <w:rPr>
          <w:rFonts w:ascii="Calibri" w:cs="Calibri"/>
        </w:rPr>
      </w:pPr>
      <w:r w:rsidRPr="00DC4B11">
        <w:rPr>
          <w:rFonts w:ascii="Calibri" w:cs="Calibri"/>
        </w:rPr>
        <w:t xml:space="preserve">29. </w:t>
      </w:r>
      <w:r w:rsidRPr="00DC4B11">
        <w:rPr>
          <w:rFonts w:ascii="Calibri" w:cs="Calibri"/>
        </w:rPr>
        <w:tab/>
        <w:t xml:space="preserve">García-Gaytán AC, Miranda-Anaya M, Turrubiate I, </w:t>
      </w:r>
      <w:r w:rsidRPr="00DC4B11">
        <w:rPr>
          <w:rFonts w:ascii="Calibri" w:cs="Calibri"/>
          <w:i/>
          <w:iCs/>
        </w:rPr>
        <w:t>et al.</w:t>
      </w:r>
      <w:r w:rsidRPr="00DC4B11">
        <w:rPr>
          <w:rFonts w:ascii="Calibri" w:cs="Calibri"/>
        </w:rPr>
        <w:t xml:space="preserve"> Synchronization of the circadian clock by time-restricted feeding with progressive increasing calorie intake. Resemblances and differences regarding a sustained hypocaloric restriction. </w:t>
      </w:r>
      <w:r w:rsidRPr="00DC4B11">
        <w:rPr>
          <w:rFonts w:ascii="Calibri" w:cs="Calibri"/>
          <w:i/>
          <w:iCs/>
        </w:rPr>
        <w:t>Sci Rep</w:t>
      </w:r>
      <w:r w:rsidRPr="00DC4B11">
        <w:rPr>
          <w:rFonts w:ascii="Calibri" w:cs="Calibri"/>
        </w:rPr>
        <w:t xml:space="preserve"> 2020;10.</w:t>
      </w:r>
    </w:p>
    <w:p w14:paraId="6955A100" w14:textId="77777777" w:rsidR="00DC4B11" w:rsidRPr="00DC4B11" w:rsidRDefault="00DC4B11" w:rsidP="00DC4B11">
      <w:pPr>
        <w:pStyle w:val="Bibliography"/>
        <w:rPr>
          <w:rFonts w:ascii="Calibri" w:cs="Calibri"/>
        </w:rPr>
      </w:pPr>
      <w:r w:rsidRPr="00DC4B11">
        <w:rPr>
          <w:rFonts w:ascii="Calibri" w:cs="Calibri"/>
        </w:rPr>
        <w:t xml:space="preserve">30. </w:t>
      </w:r>
      <w:r w:rsidRPr="00DC4B11">
        <w:rPr>
          <w:rFonts w:ascii="Calibri" w:cs="Calibri"/>
        </w:rPr>
        <w:tab/>
        <w:t xml:space="preserve">Hu D, Mao Y, Xu G, </w:t>
      </w:r>
      <w:r w:rsidRPr="00DC4B11">
        <w:rPr>
          <w:rFonts w:ascii="Calibri" w:cs="Calibri"/>
          <w:i/>
          <w:iCs/>
        </w:rPr>
        <w:t>et al.</w:t>
      </w:r>
      <w:r w:rsidRPr="00DC4B11">
        <w:rPr>
          <w:rFonts w:ascii="Calibri" w:cs="Calibri"/>
        </w:rPr>
        <w:t xml:space="preserve"> Time-restricted feeding causes irreversible metabolic disorders and gut microbiota shift in pediatric mice. </w:t>
      </w:r>
      <w:r w:rsidRPr="00DC4B11">
        <w:rPr>
          <w:rFonts w:ascii="Calibri" w:cs="Calibri"/>
          <w:i/>
          <w:iCs/>
        </w:rPr>
        <w:t>Pediatr Res</w:t>
      </w:r>
      <w:r w:rsidRPr="00DC4B11">
        <w:rPr>
          <w:rFonts w:ascii="Calibri" w:cs="Calibri"/>
        </w:rPr>
        <w:t xml:space="preserve"> 2019;85:518–526.</w:t>
      </w:r>
    </w:p>
    <w:p w14:paraId="150E63F4" w14:textId="77777777" w:rsidR="00DC4B11" w:rsidRPr="00DC4B11" w:rsidRDefault="00DC4B11" w:rsidP="00DC4B11">
      <w:pPr>
        <w:pStyle w:val="Bibliography"/>
        <w:rPr>
          <w:rFonts w:ascii="Calibri" w:cs="Calibri"/>
        </w:rPr>
      </w:pPr>
      <w:r w:rsidRPr="00DC4B11">
        <w:rPr>
          <w:rFonts w:ascii="Calibri" w:cs="Calibri"/>
        </w:rPr>
        <w:t xml:space="preserve">31. </w:t>
      </w:r>
      <w:r w:rsidRPr="00DC4B11">
        <w:rPr>
          <w:rFonts w:ascii="Calibri" w:cs="Calibri"/>
        </w:rPr>
        <w:tab/>
        <w:t xml:space="preserve">Barker DJ, Gluckman PD, Godfrey KM, Harding JE, Owens JA, Robinson JS. Fetal nutrition and cardiovascular disease in adult life. </w:t>
      </w:r>
      <w:r w:rsidRPr="00DC4B11">
        <w:rPr>
          <w:rFonts w:ascii="Calibri" w:cs="Calibri"/>
          <w:i/>
          <w:iCs/>
        </w:rPr>
        <w:t>Lancet</w:t>
      </w:r>
      <w:r w:rsidRPr="00DC4B11">
        <w:rPr>
          <w:rFonts w:ascii="Calibri" w:cs="Calibri"/>
        </w:rPr>
        <w:t xml:space="preserve"> 1993;341:938–941.</w:t>
      </w:r>
    </w:p>
    <w:p w14:paraId="641D5125" w14:textId="77777777" w:rsidR="00DC4B11" w:rsidRPr="00DC4B11" w:rsidRDefault="00DC4B11" w:rsidP="00DC4B11">
      <w:pPr>
        <w:pStyle w:val="Bibliography"/>
        <w:rPr>
          <w:rFonts w:ascii="Calibri" w:cs="Calibri"/>
        </w:rPr>
      </w:pPr>
      <w:r w:rsidRPr="00DC4B11">
        <w:rPr>
          <w:rFonts w:ascii="Calibri" w:cs="Calibri"/>
        </w:rPr>
        <w:t xml:space="preserve">32. </w:t>
      </w:r>
      <w:r w:rsidRPr="00DC4B11">
        <w:rPr>
          <w:rFonts w:ascii="Calibri" w:cs="Calibri"/>
        </w:rPr>
        <w:tab/>
        <w:t xml:space="preserve">Alejandro EU, Jo S, Akhaphong B, </w:t>
      </w:r>
      <w:r w:rsidRPr="00DC4B11">
        <w:rPr>
          <w:rFonts w:ascii="Calibri" w:cs="Calibri"/>
          <w:i/>
          <w:iCs/>
        </w:rPr>
        <w:t>et al.</w:t>
      </w:r>
      <w:r w:rsidRPr="00DC4B11">
        <w:rPr>
          <w:rFonts w:ascii="Calibri" w:cs="Calibri"/>
        </w:rPr>
        <w:t xml:space="preserve"> Maternal low-protein diet on the last week of pregnancy contributes to insulin resistance and β-cell dysfunction in the mouse offspring. </w:t>
      </w:r>
      <w:r w:rsidRPr="00DC4B11">
        <w:rPr>
          <w:rFonts w:ascii="Calibri" w:cs="Calibri"/>
          <w:i/>
          <w:iCs/>
        </w:rPr>
        <w:t>Am J Physiol Regul Integr Comp Physiol</w:t>
      </w:r>
      <w:r w:rsidRPr="00DC4B11">
        <w:rPr>
          <w:rFonts w:ascii="Calibri" w:cs="Calibri"/>
        </w:rPr>
        <w:t xml:space="preserve"> 2020;319:R485–R496.</w:t>
      </w:r>
    </w:p>
    <w:p w14:paraId="53BED98C" w14:textId="77777777" w:rsidR="00DC4B11" w:rsidRPr="00DC4B11" w:rsidRDefault="00DC4B11" w:rsidP="00DC4B11">
      <w:pPr>
        <w:pStyle w:val="Bibliography"/>
        <w:rPr>
          <w:rFonts w:ascii="Calibri" w:cs="Calibri"/>
        </w:rPr>
      </w:pPr>
      <w:r w:rsidRPr="00DC4B11">
        <w:rPr>
          <w:rFonts w:ascii="Calibri" w:cs="Calibri"/>
        </w:rPr>
        <w:t xml:space="preserve">33. </w:t>
      </w:r>
      <w:r w:rsidRPr="00DC4B11">
        <w:rPr>
          <w:rFonts w:ascii="Calibri" w:cs="Calibri"/>
        </w:rPr>
        <w:tab/>
        <w:t xml:space="preserve">Shahkhalili Y, Moulin J, Zbinden I, Aprikian O, Macé K. Comparison of two models of intrauterine growth restriction for early catch-up growth and later development of glucose intolerance and obesity in rats. </w:t>
      </w:r>
      <w:r w:rsidRPr="00DC4B11">
        <w:rPr>
          <w:rFonts w:ascii="Calibri" w:cs="Calibri"/>
          <w:i/>
          <w:iCs/>
        </w:rPr>
        <w:t>American Journal of Physiology-Regulatory, Integrative and Comparative Physiology</w:t>
      </w:r>
      <w:r w:rsidRPr="00DC4B11">
        <w:rPr>
          <w:rFonts w:ascii="Calibri" w:cs="Calibri"/>
        </w:rPr>
        <w:t xml:space="preserve"> 2010;298:R141–R146.</w:t>
      </w:r>
    </w:p>
    <w:p w14:paraId="5BACB948" w14:textId="77777777" w:rsidR="00DC4B11" w:rsidRPr="00DC4B11" w:rsidRDefault="00DC4B11" w:rsidP="00DC4B11">
      <w:pPr>
        <w:pStyle w:val="Bibliography"/>
        <w:rPr>
          <w:rFonts w:ascii="Calibri" w:cs="Calibri"/>
        </w:rPr>
      </w:pPr>
      <w:r w:rsidRPr="00DC4B11">
        <w:rPr>
          <w:rFonts w:ascii="Calibri" w:cs="Calibri"/>
        </w:rPr>
        <w:t xml:space="preserve">34. </w:t>
      </w:r>
      <w:r w:rsidRPr="00DC4B11">
        <w:rPr>
          <w:rFonts w:ascii="Calibri" w:cs="Calibri"/>
        </w:rPr>
        <w:tab/>
        <w:t xml:space="preserve">Yuan Q, Chen L, Liu C, Xu K, Mao X, Liu C. Postnatal Pancreatic Islet β Cell Function and Insulin Sensitivity at Different Stages of Lifetime in Rats Born with Intrauterine Growth Retardation. </w:t>
      </w:r>
      <w:r w:rsidRPr="00DC4B11">
        <w:rPr>
          <w:rFonts w:ascii="Calibri" w:cs="Calibri"/>
          <w:i/>
          <w:iCs/>
        </w:rPr>
        <w:t>PLOS ONE</w:t>
      </w:r>
      <w:r w:rsidRPr="00DC4B11">
        <w:rPr>
          <w:rFonts w:ascii="Calibri" w:cs="Calibri"/>
        </w:rPr>
        <w:t xml:space="preserve"> 2011;6:e25167.</w:t>
      </w:r>
    </w:p>
    <w:p w14:paraId="0C4CEECE" w14:textId="77777777" w:rsidR="00DC4B11" w:rsidRPr="00DC4B11" w:rsidRDefault="00DC4B11" w:rsidP="00DC4B11">
      <w:pPr>
        <w:pStyle w:val="Bibliography"/>
        <w:rPr>
          <w:rFonts w:ascii="Calibri" w:cs="Calibri"/>
        </w:rPr>
      </w:pPr>
      <w:r w:rsidRPr="00DC4B11">
        <w:rPr>
          <w:rFonts w:ascii="Calibri" w:cs="Calibri"/>
        </w:rPr>
        <w:t xml:space="preserve">35. </w:t>
      </w:r>
      <w:r w:rsidRPr="00DC4B11">
        <w:rPr>
          <w:rFonts w:ascii="Calibri" w:cs="Calibri"/>
        </w:rPr>
        <w:tab/>
        <w:t xml:space="preserve">Radford BN, Han VKM. Offspring from maternal nutrient restriction in mice show variations in adult glucose metabolism similar to human fetal growth restriction. </w:t>
      </w:r>
      <w:r w:rsidRPr="00DC4B11">
        <w:rPr>
          <w:rFonts w:ascii="Calibri" w:cs="Calibri"/>
          <w:i/>
          <w:iCs/>
        </w:rPr>
        <w:t>Journal of Developmental Origins of Health and Disease</w:t>
      </w:r>
      <w:r w:rsidRPr="00DC4B11">
        <w:rPr>
          <w:rFonts w:ascii="Calibri" w:cs="Calibri"/>
        </w:rPr>
        <w:t xml:space="preserve"> 2019;10:469–478.</w:t>
      </w:r>
    </w:p>
    <w:p w14:paraId="7E71FAAC" w14:textId="77777777" w:rsidR="00DC4B11" w:rsidRPr="00DC4B11" w:rsidRDefault="00DC4B11" w:rsidP="00DC4B11">
      <w:pPr>
        <w:pStyle w:val="Bibliography"/>
        <w:rPr>
          <w:rFonts w:ascii="Calibri" w:cs="Calibri"/>
        </w:rPr>
      </w:pPr>
      <w:r w:rsidRPr="00DC4B11">
        <w:rPr>
          <w:rFonts w:ascii="Calibri" w:cs="Calibri"/>
        </w:rPr>
        <w:t xml:space="preserve">36. </w:t>
      </w:r>
      <w:r w:rsidRPr="00DC4B11">
        <w:rPr>
          <w:rFonts w:ascii="Calibri" w:cs="Calibri"/>
        </w:rPr>
        <w:tab/>
        <w:t xml:space="preserve">Wang J, Cao M, Zhuo Y, </w:t>
      </w:r>
      <w:r w:rsidRPr="00DC4B11">
        <w:rPr>
          <w:rFonts w:ascii="Calibri" w:cs="Calibri"/>
          <w:i/>
          <w:iCs/>
        </w:rPr>
        <w:t>et al.</w:t>
      </w:r>
      <w:r w:rsidRPr="00DC4B11">
        <w:rPr>
          <w:rFonts w:ascii="Calibri" w:cs="Calibri"/>
        </w:rPr>
        <w:t xml:space="preserve"> Catch-up growth following food restriction exacerbates adulthood glucose intolerance in pigs exposed to intrauterine undernutrition. </w:t>
      </w:r>
      <w:r w:rsidRPr="00DC4B11">
        <w:rPr>
          <w:rFonts w:ascii="Calibri" w:cs="Calibri"/>
          <w:i/>
          <w:iCs/>
        </w:rPr>
        <w:t>Nutrition</w:t>
      </w:r>
      <w:r w:rsidRPr="00DC4B11">
        <w:rPr>
          <w:rFonts w:ascii="Calibri" w:cs="Calibri"/>
        </w:rPr>
        <w:t xml:space="preserve"> 2016;32:1275–1284.</w:t>
      </w:r>
    </w:p>
    <w:p w14:paraId="75AA8E45" w14:textId="77777777" w:rsidR="00DC4B11" w:rsidRPr="00DC4B11" w:rsidRDefault="00DC4B11" w:rsidP="00DC4B11">
      <w:pPr>
        <w:pStyle w:val="Bibliography"/>
        <w:rPr>
          <w:rFonts w:ascii="Calibri" w:cs="Calibri"/>
        </w:rPr>
      </w:pPr>
      <w:r w:rsidRPr="00DC4B11">
        <w:rPr>
          <w:rFonts w:ascii="Calibri" w:cs="Calibri"/>
        </w:rPr>
        <w:t xml:space="preserve">37. </w:t>
      </w:r>
      <w:r w:rsidRPr="00DC4B11">
        <w:rPr>
          <w:rFonts w:ascii="Calibri" w:cs="Calibri"/>
        </w:rPr>
        <w:tab/>
        <w:t xml:space="preserve">Intapad S, Dasinger JH, Fahling JM, Backstrom MA, Alexander BT. Testosterone is protective against impaired glucose metabolism in male intrauterine growth-restricted offspring. </w:t>
      </w:r>
      <w:r w:rsidRPr="00DC4B11">
        <w:rPr>
          <w:rFonts w:ascii="Calibri" w:cs="Calibri"/>
          <w:i/>
          <w:iCs/>
        </w:rPr>
        <w:t>PLOS ONE</w:t>
      </w:r>
      <w:r w:rsidRPr="00DC4B11">
        <w:rPr>
          <w:rFonts w:ascii="Calibri" w:cs="Calibri"/>
        </w:rPr>
        <w:t xml:space="preserve"> 2017;12:e0187843.</w:t>
      </w:r>
    </w:p>
    <w:p w14:paraId="2B20DB96" w14:textId="77777777" w:rsidR="00DC4B11" w:rsidRPr="00DC4B11" w:rsidRDefault="00DC4B11" w:rsidP="00DC4B11">
      <w:pPr>
        <w:pStyle w:val="Bibliography"/>
        <w:rPr>
          <w:rFonts w:ascii="Calibri" w:cs="Calibri"/>
        </w:rPr>
      </w:pPr>
      <w:r w:rsidRPr="00DC4B11">
        <w:rPr>
          <w:rFonts w:ascii="Calibri" w:cs="Calibri"/>
        </w:rPr>
        <w:lastRenderedPageBreak/>
        <w:t xml:space="preserve">38. </w:t>
      </w:r>
      <w:r w:rsidRPr="00DC4B11">
        <w:rPr>
          <w:rFonts w:asci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DC4B11">
        <w:rPr>
          <w:rFonts w:ascii="Calibri" w:cs="Calibri"/>
          <w:i/>
          <w:iCs/>
        </w:rPr>
        <w:t>Hypertension</w:t>
      </w:r>
      <w:r w:rsidRPr="00DC4B11">
        <w:rPr>
          <w:rFonts w:ascii="Calibri" w:cs="Calibri"/>
        </w:rPr>
        <w:t xml:space="preserve"> 2019;73:620–629.</w:t>
      </w:r>
    </w:p>
    <w:p w14:paraId="2694E056" w14:textId="77777777" w:rsidR="00DC4B11" w:rsidRPr="00DC4B11" w:rsidRDefault="00DC4B11" w:rsidP="00DC4B11">
      <w:pPr>
        <w:pStyle w:val="Bibliography"/>
        <w:rPr>
          <w:rFonts w:ascii="Calibri" w:cs="Calibri"/>
        </w:rPr>
      </w:pPr>
      <w:r w:rsidRPr="00DC4B11">
        <w:rPr>
          <w:rFonts w:ascii="Calibri" w:cs="Calibri"/>
        </w:rPr>
        <w:t xml:space="preserve">39. </w:t>
      </w:r>
      <w:r w:rsidRPr="00DC4B11">
        <w:rPr>
          <w:rFonts w:ascii="Calibri" w:cs="Calibri"/>
        </w:rPr>
        <w:tab/>
        <w:t xml:space="preserve">Jahandideh F, Bourque SL, Armstrong EA, </w:t>
      </w:r>
      <w:r w:rsidRPr="00DC4B11">
        <w:rPr>
          <w:rFonts w:ascii="Calibri" w:cs="Calibri"/>
          <w:i/>
          <w:iCs/>
        </w:rPr>
        <w:t>et al.</w:t>
      </w:r>
      <w:r w:rsidRPr="00DC4B11">
        <w:rPr>
          <w:rFonts w:ascii="Calibri" w:cs="Calibri"/>
        </w:rPr>
        <w:t xml:space="preserve"> Late-pregnancy uterine artery ligation increases susceptibility to postnatal Western diet-induced fat accumulation in adult female offspring. </w:t>
      </w:r>
      <w:r w:rsidRPr="00DC4B11">
        <w:rPr>
          <w:rFonts w:ascii="Calibri" w:cs="Calibri"/>
          <w:i/>
          <w:iCs/>
        </w:rPr>
        <w:t>Sci Rep</w:t>
      </w:r>
      <w:r w:rsidRPr="00DC4B11">
        <w:rPr>
          <w:rFonts w:ascii="Calibri" w:cs="Calibri"/>
        </w:rPr>
        <w:t xml:space="preserve"> 2020;10:6926.</w:t>
      </w:r>
    </w:p>
    <w:p w14:paraId="386F0AB9" w14:textId="77777777" w:rsidR="00DC4B11" w:rsidRPr="00DC4B11" w:rsidRDefault="00DC4B11" w:rsidP="00DC4B11">
      <w:pPr>
        <w:pStyle w:val="Bibliography"/>
        <w:rPr>
          <w:rFonts w:ascii="Calibri" w:cs="Calibri"/>
        </w:rPr>
      </w:pPr>
      <w:r w:rsidRPr="00DC4B11">
        <w:rPr>
          <w:rFonts w:ascii="Calibri" w:cs="Calibri"/>
        </w:rPr>
        <w:t xml:space="preserve">40. </w:t>
      </w:r>
      <w:r w:rsidRPr="00DC4B11">
        <w:rPr>
          <w:rFonts w:ascii="Calibri" w:cs="Calibri"/>
        </w:rPr>
        <w:tab/>
        <w:t xml:space="preserve">Jansson T, Lambert GW. Effect of intrauterine growth restriction on blood pressure, glucose tolerance and sympathetic nervous system activity in the rat at 3–4 months of age. </w:t>
      </w:r>
      <w:r w:rsidRPr="00DC4B11">
        <w:rPr>
          <w:rFonts w:ascii="Calibri" w:cs="Calibri"/>
          <w:i/>
          <w:iCs/>
        </w:rPr>
        <w:t>Journal of Hypertension</w:t>
      </w:r>
      <w:r w:rsidRPr="00DC4B11">
        <w:rPr>
          <w:rFonts w:ascii="Calibri" w:cs="Calibri"/>
        </w:rPr>
        <w:t xml:space="preserve"> 1999;17:1239–1248.</w:t>
      </w:r>
    </w:p>
    <w:p w14:paraId="16FB3FFD" w14:textId="77777777" w:rsidR="00DC4B11" w:rsidRPr="00DC4B11" w:rsidRDefault="00DC4B11" w:rsidP="00DC4B11">
      <w:pPr>
        <w:pStyle w:val="Bibliography"/>
        <w:rPr>
          <w:rFonts w:ascii="Calibri" w:cs="Calibri"/>
        </w:rPr>
      </w:pPr>
      <w:r w:rsidRPr="00DC4B11">
        <w:rPr>
          <w:rFonts w:ascii="Calibri" w:cs="Calibri"/>
        </w:rPr>
        <w:t xml:space="preserve">41. </w:t>
      </w:r>
      <w:r w:rsidRPr="00DC4B11">
        <w:rPr>
          <w:rFonts w:ascii="Calibri" w:cs="Calibri"/>
        </w:rPr>
        <w:tab/>
        <w:t xml:space="preserve">Zhang Q, Xiao X, Zheng J, </w:t>
      </w:r>
      <w:r w:rsidRPr="00DC4B11">
        <w:rPr>
          <w:rFonts w:ascii="Calibri" w:cs="Calibri"/>
          <w:i/>
          <w:iCs/>
        </w:rPr>
        <w:t>et al.</w:t>
      </w:r>
      <w:r w:rsidRPr="00DC4B11">
        <w:rPr>
          <w:rFonts w:ascii="Calibri" w:cs="Calibri"/>
        </w:rPr>
        <w:t xml:space="preserve"> A Maternal High-Fat Diet Induces DNA Methylation Changes That Contribute to Glucose Intolerance in Offspring. </w:t>
      </w:r>
      <w:r w:rsidRPr="00DC4B11">
        <w:rPr>
          <w:rFonts w:ascii="Calibri" w:cs="Calibri"/>
          <w:i/>
          <w:iCs/>
        </w:rPr>
        <w:t>Front Endocrinol (Lausanne)</w:t>
      </w:r>
      <w:r w:rsidRPr="00DC4B11">
        <w:rPr>
          <w:rFonts w:ascii="Calibri" w:cs="Calibri"/>
        </w:rPr>
        <w:t xml:space="preserve"> 2019;10:871.</w:t>
      </w:r>
    </w:p>
    <w:p w14:paraId="3FD28C26" w14:textId="77777777" w:rsidR="00DC4B11" w:rsidRPr="00DC4B11" w:rsidRDefault="00DC4B11" w:rsidP="00DC4B11">
      <w:pPr>
        <w:pStyle w:val="Bibliography"/>
        <w:rPr>
          <w:rFonts w:ascii="Calibri" w:cs="Calibri"/>
        </w:rPr>
      </w:pPr>
      <w:r w:rsidRPr="00DC4B11">
        <w:rPr>
          <w:rFonts w:ascii="Calibri" w:cs="Calibri"/>
        </w:rPr>
        <w:t xml:space="preserve">42. </w:t>
      </w:r>
      <w:r w:rsidRPr="00DC4B11">
        <w:rPr>
          <w:rFonts w:ascii="Calibri" w:cs="Calibri"/>
        </w:rPr>
        <w:tab/>
        <w:t xml:space="preserve">Zheng J, Zhang L, Wang Z, Zhang J. Maternal high-fat diet regulates glucose metabolism and pancreatic β cell phenotype in mouse offspring at weaning. </w:t>
      </w:r>
      <w:r w:rsidRPr="00DC4B11">
        <w:rPr>
          <w:rFonts w:ascii="Calibri" w:cs="Calibri"/>
          <w:i/>
          <w:iCs/>
        </w:rPr>
        <w:t>PeerJ</w:t>
      </w:r>
      <w:r w:rsidRPr="00DC4B11">
        <w:rPr>
          <w:rFonts w:ascii="Calibri" w:cs="Calibri"/>
        </w:rPr>
        <w:t xml:space="preserve"> 2020;8:e9407.</w:t>
      </w:r>
    </w:p>
    <w:p w14:paraId="0B577356" w14:textId="77777777" w:rsidR="00DC4B11" w:rsidRPr="00DC4B11" w:rsidRDefault="00DC4B11" w:rsidP="00DC4B11">
      <w:pPr>
        <w:pStyle w:val="Bibliography"/>
        <w:rPr>
          <w:rFonts w:ascii="Calibri" w:cs="Calibri"/>
        </w:rPr>
      </w:pPr>
      <w:r w:rsidRPr="00DC4B11">
        <w:rPr>
          <w:rFonts w:ascii="Calibri" w:cs="Calibri"/>
        </w:rPr>
        <w:t xml:space="preserve">43. </w:t>
      </w:r>
      <w:r w:rsidRPr="00DC4B11">
        <w:rPr>
          <w:rFonts w:ascii="Calibri" w:cs="Calibri"/>
        </w:rPr>
        <w:tab/>
        <w:t xml:space="preserve">Boehmer BH, Limesand SW, Rozance PJ. The impact of IUGR on pancreatic islet development and β-cell function. </w:t>
      </w:r>
      <w:r w:rsidRPr="00DC4B11">
        <w:rPr>
          <w:rFonts w:ascii="Calibri" w:cs="Calibri"/>
          <w:i/>
          <w:iCs/>
        </w:rPr>
        <w:t>J Endocrinol</w:t>
      </w:r>
      <w:r w:rsidRPr="00DC4B11">
        <w:rPr>
          <w:rFonts w:ascii="Calibri" w:cs="Calibri"/>
        </w:rPr>
        <w:t xml:space="preserve"> 2017;235:R63–R76.</w:t>
      </w:r>
    </w:p>
    <w:p w14:paraId="34F06270" w14:textId="77777777" w:rsidR="00DC4B11" w:rsidRPr="00DC4B11" w:rsidRDefault="00DC4B11" w:rsidP="00DC4B11">
      <w:pPr>
        <w:pStyle w:val="Bibliography"/>
        <w:rPr>
          <w:rFonts w:ascii="Calibri" w:cs="Calibri"/>
        </w:rPr>
      </w:pPr>
      <w:r w:rsidRPr="00DC4B11">
        <w:rPr>
          <w:rFonts w:ascii="Calibri" w:cs="Calibri"/>
        </w:rPr>
        <w:t xml:space="preserve">44. </w:t>
      </w:r>
      <w:r w:rsidRPr="00DC4B11">
        <w:rPr>
          <w:rFonts w:ascii="Calibri" w:cs="Calibri"/>
        </w:rPr>
        <w:tab/>
        <w:t xml:space="preserve">Simmons RA, Templeton LJ, Gertz SJ. Intrauterine Growth Retardation Leads to the Development of Type 2 Diabetes in the Rat. </w:t>
      </w:r>
      <w:r w:rsidRPr="00DC4B11">
        <w:rPr>
          <w:rFonts w:ascii="Calibri" w:cs="Calibri"/>
          <w:i/>
          <w:iCs/>
        </w:rPr>
        <w:t>Diabetes</w:t>
      </w:r>
      <w:r w:rsidRPr="00DC4B11">
        <w:rPr>
          <w:rFonts w:ascii="Calibri" w:cs="Calibri"/>
        </w:rPr>
        <w:t xml:space="preserve"> 2001;50:2279–2286.</w:t>
      </w:r>
    </w:p>
    <w:p w14:paraId="04FD455F" w14:textId="647183B4" w:rsidR="00DC4B11" w:rsidRDefault="00DC4B11" w:rsidP="00DC4B11">
      <w:pPr>
        <w:pStyle w:val="Bibliography"/>
        <w:rPr>
          <w:rFonts w:ascii="Calibri" w:cs="Calibri"/>
        </w:rPr>
      </w:pPr>
      <w:r w:rsidRPr="00DC4B11">
        <w:rPr>
          <w:rFonts w:ascii="Calibri" w:cs="Calibri"/>
        </w:rPr>
        <w:t xml:space="preserve">45. </w:t>
      </w:r>
      <w:r w:rsidRPr="00DC4B11">
        <w:rPr>
          <w:rFonts w:ascii="Calibri" w:cs="Calibri"/>
        </w:rPr>
        <w:tab/>
        <w:t xml:space="preserve">Brown MR, Sen SK, Mazzone A, </w:t>
      </w:r>
      <w:r w:rsidRPr="00DC4B11">
        <w:rPr>
          <w:rFonts w:ascii="Calibri" w:cs="Calibri"/>
          <w:i/>
          <w:iCs/>
        </w:rPr>
        <w:t>et al.</w:t>
      </w:r>
      <w:r w:rsidRPr="00DC4B11">
        <w:rPr>
          <w:rFonts w:ascii="Calibri" w:cs="Calibri"/>
        </w:rPr>
        <w:t xml:space="preserve"> Time-restricted feeding prevents deleterious metabolic effects of circadian disruption through epigenetic control of β cell function. </w:t>
      </w:r>
      <w:r w:rsidRPr="00DC4B11">
        <w:rPr>
          <w:rFonts w:ascii="Calibri" w:cs="Calibri"/>
          <w:i/>
          <w:iCs/>
        </w:rPr>
        <w:t>Sci Adv</w:t>
      </w:r>
      <w:r w:rsidRPr="00DC4B11">
        <w:rPr>
          <w:rFonts w:ascii="Calibri" w:cs="Calibri"/>
        </w:rPr>
        <w:t xml:space="preserve"> 2021;7:eabg6856.</w:t>
      </w:r>
    </w:p>
    <w:p w14:paraId="71D66CB3" w14:textId="77777777" w:rsidR="0057110D" w:rsidRPr="0057110D" w:rsidRDefault="0057110D" w:rsidP="0057110D"/>
    <w:p w14:paraId="42CF554C" w14:textId="1DF2A3A5" w:rsidR="004359FB" w:rsidRDefault="00ED57DF" w:rsidP="00616AD3">
      <w:pPr>
        <w:spacing w:line="480" w:lineRule="auto"/>
        <w:rPr>
          <w:rFonts w:ascii="Times New Roman" w:hAnsi="Times New Roman" w:cs="Times New Roman"/>
        </w:rPr>
      </w:pPr>
      <w:r>
        <w:rPr>
          <w:rFonts w:ascii="Times New Roman" w:hAnsi="Times New Roman" w:cs="Times New Roman"/>
        </w:rPr>
        <w:fldChar w:fldCharType="end"/>
      </w:r>
      <w:r w:rsidR="004359FB">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389D686C"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687929">
        <w:rPr>
          <w:rFonts w:ascii="Times New Roman" w:hAnsi="Times New Roman" w:cs="Times New Roman"/>
          <w:b/>
          <w:bCs/>
        </w:rPr>
        <w:t>Gestational eTRF Experimental Design</w:t>
      </w:r>
    </w:p>
    <w:p w14:paraId="1D5A196E" w14:textId="3E436375"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dams</w:t>
      </w:r>
      <w:r w:rsidRPr="00687929">
        <w:rPr>
          <w:rFonts w:ascii="Times New Roman" w:hAnsi="Times New Roman" w:cs="Times New Roman"/>
        </w:rPr>
        <w:t xml:space="preserve">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 diet (HFD). Animals were on HFD for 10 weeks before repeating ITT and GTT, and an in vivo glucose stimulated insulin secretion test (GSIS). Animals were sacrificed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w:t>
      </w:r>
      <w:r w:rsidR="007B3CB2" w:rsidRPr="0096054A">
        <w:rPr>
          <w:rFonts w:ascii="Times New Roman" w:hAnsi="Times New Roman" w:cs="Times New Roman"/>
        </w:rPr>
        <w:t>PND21-PND70 in males and females, averaged by age, maternal feeding regimen, and sex</w:t>
      </w:r>
      <w:r w:rsidR="007B3CB2" w:rsidRPr="0096054A">
        <w:rPr>
          <w:rFonts w:ascii="Times New Roman" w:hAnsi="Times New Roman" w:cs="Times New Roman"/>
        </w:rPr>
        <w:t xml:space="preserve">.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w:t>
      </w:r>
      <w:r w:rsidR="007B3CB2" w:rsidRPr="0096054A">
        <w:rPr>
          <w:rFonts w:ascii="Times New Roman" w:hAnsi="Times New Roman" w:cs="Times New Roman"/>
        </w:rPr>
        <w:t>PND21-PND70 in males and females, averaged by age, maternal feeding regimen, and sex</w:t>
      </w:r>
      <w:r w:rsidR="007B3CB2" w:rsidRPr="0096054A">
        <w:rPr>
          <w:rFonts w:ascii="Times New Roman" w:hAnsi="Times New Roman" w:cs="Times New Roman"/>
        </w:rPr>
        <w:t xml:space="preserve">.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w:t>
      </w:r>
      <w:r w:rsidRPr="0096054A">
        <w:rPr>
          <w:rFonts w:ascii="Times New Roman" w:hAnsi="Times New Roman" w:cs="Times New Roman"/>
        </w:rPr>
        <w:t>maternal feeding regimen, and sex</w:t>
      </w:r>
      <w:r w:rsidRPr="0096054A">
        <w:rPr>
          <w:rFonts w:ascii="Times New Roman" w:hAnsi="Times New Roman" w:cs="Times New Roman"/>
        </w:rPr>
        <w:t>.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w:t>
      </w:r>
      <w:r w:rsidR="004C6F81">
        <w:rPr>
          <w:rFonts w:ascii="Times New Roman" w:hAnsi="Times New Roman" w:cs="Times New Roman"/>
        </w:rPr>
        <w:t>,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 xml:space="preserve">AUC for GTT, averaged by </w:t>
      </w:r>
      <w:r w:rsidR="004C6F81">
        <w:rPr>
          <w:rFonts w:ascii="Times New Roman" w:hAnsi="Times New Roman" w:cs="Times New Roman"/>
        </w:rPr>
        <w:t xml:space="preserve">maternal feeding regimen, </w:t>
      </w:r>
      <w:r w:rsidR="004C6F81">
        <w:rPr>
          <w:rFonts w:ascii="Times New Roman" w:hAnsi="Times New Roman" w:cs="Times New Roman"/>
        </w:rPr>
        <w:t xml:space="preserve">and </w:t>
      </w:r>
      <w:r w:rsidR="004C6F81">
        <w:rPr>
          <w:rFonts w:ascii="Times New Roman" w:hAnsi="Times New Roman" w:cs="Times New Roman"/>
        </w:rPr>
        <w:t>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w:t>
      </w:r>
      <w:r w:rsidR="001569C5">
        <w:rPr>
          <w:rFonts w:ascii="Times New Roman" w:hAnsi="Times New Roman" w:cs="Times New Roman"/>
        </w:rPr>
        <w:t>&lt;0.05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 xml:space="preserve">Fasting blood glucose (FBG) PND 70, averaged by </w:t>
      </w:r>
      <w:r w:rsidR="001569C5">
        <w:rPr>
          <w:rFonts w:ascii="Times New Roman" w:hAnsi="Times New Roman" w:cs="Times New Roman"/>
        </w:rPr>
        <w:t>maternal feeding regimen and sex</w:t>
      </w:r>
      <w:r w:rsidR="001569C5">
        <w:rPr>
          <w:rFonts w:ascii="Times New Roman" w:hAnsi="Times New Roman" w:cs="Times New Roman"/>
        </w:rPr>
        <w:t>.</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77777777"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 Diet Feeding in Adulthood</w:t>
      </w:r>
    </w:p>
    <w:p w14:paraId="60571539" w14:textId="42FF3A35"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 diet (HFD)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HFD,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w:t>
      </w:r>
      <w:r w:rsidR="009D6A5E">
        <w:rPr>
          <w:rFonts w:ascii="Times New Roman" w:hAnsi="Times New Roman" w:cs="Times New Roman"/>
        </w:rPr>
        <w:t>averaged by maternal feeding regimen, and sex</w:t>
      </w:r>
      <w:r w:rsidR="009D6A5E">
        <w:rPr>
          <w:rFonts w:ascii="Times New Roman" w:hAnsi="Times New Roman" w:cs="Times New Roman"/>
        </w:rPr>
        <w:t xml:space="preserve">.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HFD, </w:t>
      </w:r>
      <w:r w:rsidR="009D6A5E">
        <w:rPr>
          <w:rFonts w:ascii="Times New Roman" w:hAnsi="Times New Roman" w:cs="Times New Roman"/>
        </w:rPr>
        <w:t>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HFD,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HFD, averaged by maternal feeding regimen, and </w:t>
      </w:r>
      <w:r w:rsidR="00462300">
        <w:rPr>
          <w:rFonts w:ascii="Times New Roman" w:hAnsi="Times New Roman" w:cs="Times New Roman"/>
        </w:rPr>
        <w:lastRenderedPageBreak/>
        <w:t xml:space="preserve">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066C9D8C"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HFD period (after PND 70).</w:t>
      </w:r>
      <w:r w:rsidR="000915E6">
        <w:rPr>
          <w:rFonts w:ascii="Times New Roman" w:hAnsi="Times New Roman" w:cs="Times New Roman"/>
        </w:rPr>
        <w:t xml:space="preserve">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sex</w:t>
      </w:r>
      <w:proofErr w:type="spellEnd"/>
      <w:r w:rsidR="000915E6">
        <w:rPr>
          <w:rFonts w:ascii="Times New Roman" w:hAnsi="Times New Roman" w:cs="Times New Roman"/>
        </w:rPr>
        <w:t xml:space="preserve"> = 0.00023, </w:t>
      </w:r>
      <w:proofErr w:type="spellStart"/>
      <w:r w:rsidR="000915E6">
        <w:rPr>
          <w:rFonts w:ascii="Times New Roman" w:hAnsi="Times New Roman" w:cs="Times New Roman"/>
        </w:rPr>
        <w:t>p</w:t>
      </w:r>
      <w:r w:rsidR="000915E6" w:rsidRPr="000915E6">
        <w:rPr>
          <w:rFonts w:ascii="Times New Roman" w:hAnsi="Times New Roman" w:cs="Times New Roman"/>
          <w:vertAlign w:val="subscript"/>
        </w:rPr>
        <w:t>diet</w:t>
      </w:r>
      <w:proofErr w:type="spellEnd"/>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587E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693BB" w14:textId="77777777" w:rsidR="000C3092" w:rsidRDefault="000C3092" w:rsidP="00616AD3">
      <w:r>
        <w:separator/>
      </w:r>
    </w:p>
  </w:endnote>
  <w:endnote w:type="continuationSeparator" w:id="0">
    <w:p w14:paraId="4A8B96D7" w14:textId="77777777" w:rsidR="000C3092" w:rsidRDefault="000C3092"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8B165" w14:textId="77777777" w:rsidR="000C3092" w:rsidRDefault="000C3092" w:rsidP="00616AD3">
      <w:r>
        <w:separator/>
      </w:r>
    </w:p>
  </w:footnote>
  <w:footnote w:type="continuationSeparator" w:id="0">
    <w:p w14:paraId="20F64715" w14:textId="77777777" w:rsidR="000C3092" w:rsidRDefault="000C3092"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8"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7"/>
  </w:num>
  <w:num w:numId="4">
    <w:abstractNumId w:val="7"/>
    <w:lvlOverride w:ilvl="0">
      <w:lvl w:ilvl="0" w:tplc="D682E812">
        <w:numFmt w:val="lowerRoman"/>
        <w:lvlText w:val="%1."/>
        <w:lvlJc w:val="right"/>
      </w:lvl>
    </w:lvlOverride>
  </w:num>
  <w:num w:numId="5">
    <w:abstractNumId w:val="7"/>
    <w:lvlOverride w:ilvl="0">
      <w:lvl w:ilvl="0" w:tplc="D682E812">
        <w:numFmt w:val="lowerRoman"/>
        <w:lvlText w:val="%1."/>
        <w:lvlJc w:val="right"/>
      </w:lvl>
    </w:lvlOverride>
  </w:num>
  <w:num w:numId="6">
    <w:abstractNumId w:val="5"/>
  </w:num>
  <w:num w:numId="7">
    <w:abstractNumId w:val="0"/>
  </w:num>
  <w:num w:numId="8">
    <w:abstractNumId w:val="9"/>
  </w:num>
  <w:num w:numId="9">
    <w:abstractNumId w:val="6"/>
  </w:num>
  <w:num w:numId="10">
    <w:abstractNumId w:val="2"/>
  </w:num>
  <w:num w:numId="11">
    <w:abstractNumId w:val="1"/>
  </w:num>
  <w:num w:numId="12">
    <w:abstractNumId w:val="8"/>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15E6"/>
    <w:rsid w:val="00094D30"/>
    <w:rsid w:val="000968E6"/>
    <w:rsid w:val="000C3092"/>
    <w:rsid w:val="000C34AF"/>
    <w:rsid w:val="000C4E31"/>
    <w:rsid w:val="000D699C"/>
    <w:rsid w:val="000E34D4"/>
    <w:rsid w:val="000E52D2"/>
    <w:rsid w:val="000E7158"/>
    <w:rsid w:val="000F0CE8"/>
    <w:rsid w:val="000F24AB"/>
    <w:rsid w:val="00103234"/>
    <w:rsid w:val="00105EE6"/>
    <w:rsid w:val="00115C84"/>
    <w:rsid w:val="0012467E"/>
    <w:rsid w:val="00136244"/>
    <w:rsid w:val="00137997"/>
    <w:rsid w:val="001433C7"/>
    <w:rsid w:val="00151682"/>
    <w:rsid w:val="00152545"/>
    <w:rsid w:val="001569C5"/>
    <w:rsid w:val="00160014"/>
    <w:rsid w:val="00160C2A"/>
    <w:rsid w:val="00170969"/>
    <w:rsid w:val="0017644C"/>
    <w:rsid w:val="0018051D"/>
    <w:rsid w:val="00180F83"/>
    <w:rsid w:val="00186B53"/>
    <w:rsid w:val="001A4305"/>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2790C"/>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B6988"/>
    <w:rsid w:val="002C3310"/>
    <w:rsid w:val="002C3E61"/>
    <w:rsid w:val="002D32BF"/>
    <w:rsid w:val="002D32C5"/>
    <w:rsid w:val="002D73CC"/>
    <w:rsid w:val="002F1DBE"/>
    <w:rsid w:val="002F1E4C"/>
    <w:rsid w:val="002F5EC0"/>
    <w:rsid w:val="003104BD"/>
    <w:rsid w:val="003125FF"/>
    <w:rsid w:val="003156E8"/>
    <w:rsid w:val="00317338"/>
    <w:rsid w:val="00322D5D"/>
    <w:rsid w:val="00327E0F"/>
    <w:rsid w:val="003320F3"/>
    <w:rsid w:val="00333703"/>
    <w:rsid w:val="0033454F"/>
    <w:rsid w:val="00344222"/>
    <w:rsid w:val="00344F23"/>
    <w:rsid w:val="0034518C"/>
    <w:rsid w:val="00345295"/>
    <w:rsid w:val="00345AE8"/>
    <w:rsid w:val="00347F2F"/>
    <w:rsid w:val="00354291"/>
    <w:rsid w:val="00361FC2"/>
    <w:rsid w:val="00362AA2"/>
    <w:rsid w:val="003641FE"/>
    <w:rsid w:val="00364CBF"/>
    <w:rsid w:val="003678F1"/>
    <w:rsid w:val="00381BAE"/>
    <w:rsid w:val="003868D5"/>
    <w:rsid w:val="0038760B"/>
    <w:rsid w:val="00387691"/>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3F0738"/>
    <w:rsid w:val="00400B04"/>
    <w:rsid w:val="0040216E"/>
    <w:rsid w:val="00406098"/>
    <w:rsid w:val="0040799B"/>
    <w:rsid w:val="00416133"/>
    <w:rsid w:val="00422824"/>
    <w:rsid w:val="004236D8"/>
    <w:rsid w:val="00427100"/>
    <w:rsid w:val="00431140"/>
    <w:rsid w:val="00433F6E"/>
    <w:rsid w:val="0043547B"/>
    <w:rsid w:val="004357A7"/>
    <w:rsid w:val="004359FB"/>
    <w:rsid w:val="0044011B"/>
    <w:rsid w:val="00440AC4"/>
    <w:rsid w:val="00454691"/>
    <w:rsid w:val="00462300"/>
    <w:rsid w:val="00467FD5"/>
    <w:rsid w:val="004704F8"/>
    <w:rsid w:val="00477A84"/>
    <w:rsid w:val="00491619"/>
    <w:rsid w:val="004A3D57"/>
    <w:rsid w:val="004B3D76"/>
    <w:rsid w:val="004C005D"/>
    <w:rsid w:val="004C25E4"/>
    <w:rsid w:val="004C4025"/>
    <w:rsid w:val="004C6F81"/>
    <w:rsid w:val="004D2C8A"/>
    <w:rsid w:val="004D649F"/>
    <w:rsid w:val="004F2C2A"/>
    <w:rsid w:val="004F2D68"/>
    <w:rsid w:val="004F3298"/>
    <w:rsid w:val="004F35FF"/>
    <w:rsid w:val="004F4CDE"/>
    <w:rsid w:val="005028A1"/>
    <w:rsid w:val="00504A6E"/>
    <w:rsid w:val="005204D6"/>
    <w:rsid w:val="00520F01"/>
    <w:rsid w:val="005210E9"/>
    <w:rsid w:val="00523369"/>
    <w:rsid w:val="00532133"/>
    <w:rsid w:val="00532F87"/>
    <w:rsid w:val="00536356"/>
    <w:rsid w:val="00546454"/>
    <w:rsid w:val="0054727D"/>
    <w:rsid w:val="00552A5B"/>
    <w:rsid w:val="00564D55"/>
    <w:rsid w:val="0057110D"/>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1498"/>
    <w:rsid w:val="00607265"/>
    <w:rsid w:val="00616AD3"/>
    <w:rsid w:val="00616D8A"/>
    <w:rsid w:val="0062097D"/>
    <w:rsid w:val="006411B4"/>
    <w:rsid w:val="00645731"/>
    <w:rsid w:val="00651207"/>
    <w:rsid w:val="00651638"/>
    <w:rsid w:val="00660E6B"/>
    <w:rsid w:val="00660EE1"/>
    <w:rsid w:val="0066510F"/>
    <w:rsid w:val="0067189F"/>
    <w:rsid w:val="006728EA"/>
    <w:rsid w:val="00677D4A"/>
    <w:rsid w:val="00686EC8"/>
    <w:rsid w:val="00687929"/>
    <w:rsid w:val="00693835"/>
    <w:rsid w:val="006A001C"/>
    <w:rsid w:val="006A14F0"/>
    <w:rsid w:val="006A22AE"/>
    <w:rsid w:val="006A5F43"/>
    <w:rsid w:val="006C6F49"/>
    <w:rsid w:val="006D4D25"/>
    <w:rsid w:val="006F1AEF"/>
    <w:rsid w:val="006F1C2F"/>
    <w:rsid w:val="006F5A08"/>
    <w:rsid w:val="007006F3"/>
    <w:rsid w:val="00702424"/>
    <w:rsid w:val="00704185"/>
    <w:rsid w:val="00716C65"/>
    <w:rsid w:val="0072292A"/>
    <w:rsid w:val="007250AF"/>
    <w:rsid w:val="00725FCB"/>
    <w:rsid w:val="007263F7"/>
    <w:rsid w:val="007316E8"/>
    <w:rsid w:val="00741FE3"/>
    <w:rsid w:val="00744B31"/>
    <w:rsid w:val="00750394"/>
    <w:rsid w:val="00755842"/>
    <w:rsid w:val="00760A6A"/>
    <w:rsid w:val="00761E49"/>
    <w:rsid w:val="007641AB"/>
    <w:rsid w:val="007700BF"/>
    <w:rsid w:val="00783733"/>
    <w:rsid w:val="00784696"/>
    <w:rsid w:val="007872A5"/>
    <w:rsid w:val="007937AB"/>
    <w:rsid w:val="007A2077"/>
    <w:rsid w:val="007A45B2"/>
    <w:rsid w:val="007A7B7A"/>
    <w:rsid w:val="007B3CB2"/>
    <w:rsid w:val="007B6CF3"/>
    <w:rsid w:val="007C59F8"/>
    <w:rsid w:val="007C7BC9"/>
    <w:rsid w:val="007D0ECF"/>
    <w:rsid w:val="007D1903"/>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59BD"/>
    <w:rsid w:val="00830465"/>
    <w:rsid w:val="00833C0B"/>
    <w:rsid w:val="00836F6E"/>
    <w:rsid w:val="00840DA3"/>
    <w:rsid w:val="008444F3"/>
    <w:rsid w:val="0084453D"/>
    <w:rsid w:val="008504D5"/>
    <w:rsid w:val="008543FF"/>
    <w:rsid w:val="008645F0"/>
    <w:rsid w:val="008703B7"/>
    <w:rsid w:val="0087166D"/>
    <w:rsid w:val="00874EBB"/>
    <w:rsid w:val="0088096D"/>
    <w:rsid w:val="0088283B"/>
    <w:rsid w:val="008828E6"/>
    <w:rsid w:val="00882E23"/>
    <w:rsid w:val="00890AE0"/>
    <w:rsid w:val="00893799"/>
    <w:rsid w:val="00893E28"/>
    <w:rsid w:val="008970A6"/>
    <w:rsid w:val="008A033F"/>
    <w:rsid w:val="008A076C"/>
    <w:rsid w:val="008A4945"/>
    <w:rsid w:val="008A50C3"/>
    <w:rsid w:val="008A6AA6"/>
    <w:rsid w:val="008B319E"/>
    <w:rsid w:val="008B3E44"/>
    <w:rsid w:val="008B68CF"/>
    <w:rsid w:val="008C0372"/>
    <w:rsid w:val="008C4511"/>
    <w:rsid w:val="008D1321"/>
    <w:rsid w:val="008D42C0"/>
    <w:rsid w:val="008D62CB"/>
    <w:rsid w:val="008E10BD"/>
    <w:rsid w:val="008E13E8"/>
    <w:rsid w:val="008F0942"/>
    <w:rsid w:val="008F1A93"/>
    <w:rsid w:val="008F68D0"/>
    <w:rsid w:val="008F7E7E"/>
    <w:rsid w:val="00901F81"/>
    <w:rsid w:val="0091026A"/>
    <w:rsid w:val="00910D9C"/>
    <w:rsid w:val="0091397C"/>
    <w:rsid w:val="0092320D"/>
    <w:rsid w:val="0094012E"/>
    <w:rsid w:val="00942A5E"/>
    <w:rsid w:val="00947053"/>
    <w:rsid w:val="009525EA"/>
    <w:rsid w:val="009554FD"/>
    <w:rsid w:val="0096047B"/>
    <w:rsid w:val="0096054A"/>
    <w:rsid w:val="00960974"/>
    <w:rsid w:val="00960FD7"/>
    <w:rsid w:val="00961EC4"/>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C4CCE"/>
    <w:rsid w:val="009D039A"/>
    <w:rsid w:val="009D244A"/>
    <w:rsid w:val="009D3524"/>
    <w:rsid w:val="009D4609"/>
    <w:rsid w:val="009D6A5E"/>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50D"/>
    <w:rsid w:val="00AC790C"/>
    <w:rsid w:val="00AD090A"/>
    <w:rsid w:val="00AD25B9"/>
    <w:rsid w:val="00AD38E7"/>
    <w:rsid w:val="00AE137F"/>
    <w:rsid w:val="00AE4DBC"/>
    <w:rsid w:val="00AF67D7"/>
    <w:rsid w:val="00B01A1F"/>
    <w:rsid w:val="00B03785"/>
    <w:rsid w:val="00B05D49"/>
    <w:rsid w:val="00B16EC2"/>
    <w:rsid w:val="00B215B1"/>
    <w:rsid w:val="00B235B3"/>
    <w:rsid w:val="00B30AEA"/>
    <w:rsid w:val="00B31D0A"/>
    <w:rsid w:val="00B322F0"/>
    <w:rsid w:val="00B32926"/>
    <w:rsid w:val="00B42E04"/>
    <w:rsid w:val="00B5046A"/>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BD5"/>
    <w:rsid w:val="00B96B30"/>
    <w:rsid w:val="00BA2CAC"/>
    <w:rsid w:val="00BA69E5"/>
    <w:rsid w:val="00BB0BC4"/>
    <w:rsid w:val="00BB1408"/>
    <w:rsid w:val="00BB2485"/>
    <w:rsid w:val="00BB3A91"/>
    <w:rsid w:val="00BC41E1"/>
    <w:rsid w:val="00BC4363"/>
    <w:rsid w:val="00BC43E8"/>
    <w:rsid w:val="00BC7EF2"/>
    <w:rsid w:val="00BD3C52"/>
    <w:rsid w:val="00BD56C9"/>
    <w:rsid w:val="00BD6ECE"/>
    <w:rsid w:val="00BE286E"/>
    <w:rsid w:val="00BE2EEF"/>
    <w:rsid w:val="00BE3B71"/>
    <w:rsid w:val="00BE5A9B"/>
    <w:rsid w:val="00BF3DF4"/>
    <w:rsid w:val="00C04F83"/>
    <w:rsid w:val="00C17B6E"/>
    <w:rsid w:val="00C17BFF"/>
    <w:rsid w:val="00C26F18"/>
    <w:rsid w:val="00C31A50"/>
    <w:rsid w:val="00C32387"/>
    <w:rsid w:val="00C33652"/>
    <w:rsid w:val="00C34CE1"/>
    <w:rsid w:val="00C41E0D"/>
    <w:rsid w:val="00C50439"/>
    <w:rsid w:val="00C56D0A"/>
    <w:rsid w:val="00C57552"/>
    <w:rsid w:val="00C627D1"/>
    <w:rsid w:val="00C6518A"/>
    <w:rsid w:val="00C72A22"/>
    <w:rsid w:val="00C76293"/>
    <w:rsid w:val="00C77936"/>
    <w:rsid w:val="00C839CF"/>
    <w:rsid w:val="00C84916"/>
    <w:rsid w:val="00C86BA9"/>
    <w:rsid w:val="00C94C0E"/>
    <w:rsid w:val="00C95471"/>
    <w:rsid w:val="00CA2887"/>
    <w:rsid w:val="00CA39E8"/>
    <w:rsid w:val="00CA434E"/>
    <w:rsid w:val="00CB0EB3"/>
    <w:rsid w:val="00CB1907"/>
    <w:rsid w:val="00CB6004"/>
    <w:rsid w:val="00CB751B"/>
    <w:rsid w:val="00CC04EB"/>
    <w:rsid w:val="00CC3FE4"/>
    <w:rsid w:val="00CC66F9"/>
    <w:rsid w:val="00CD1DB4"/>
    <w:rsid w:val="00CD2479"/>
    <w:rsid w:val="00CD33DA"/>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36DA4"/>
    <w:rsid w:val="00D40CE8"/>
    <w:rsid w:val="00D51F64"/>
    <w:rsid w:val="00D60D6B"/>
    <w:rsid w:val="00D623B9"/>
    <w:rsid w:val="00D70802"/>
    <w:rsid w:val="00D72E1C"/>
    <w:rsid w:val="00D854CE"/>
    <w:rsid w:val="00D860A7"/>
    <w:rsid w:val="00D86FB4"/>
    <w:rsid w:val="00D92043"/>
    <w:rsid w:val="00DB2834"/>
    <w:rsid w:val="00DB3298"/>
    <w:rsid w:val="00DB3F8E"/>
    <w:rsid w:val="00DC4B11"/>
    <w:rsid w:val="00DC695F"/>
    <w:rsid w:val="00DD02BD"/>
    <w:rsid w:val="00DE2A60"/>
    <w:rsid w:val="00DE369F"/>
    <w:rsid w:val="00DF6A65"/>
    <w:rsid w:val="00E01ADA"/>
    <w:rsid w:val="00E025DC"/>
    <w:rsid w:val="00E03F87"/>
    <w:rsid w:val="00E13C7C"/>
    <w:rsid w:val="00E33351"/>
    <w:rsid w:val="00E33A59"/>
    <w:rsid w:val="00E460B0"/>
    <w:rsid w:val="00E4627A"/>
    <w:rsid w:val="00E622D5"/>
    <w:rsid w:val="00E649A8"/>
    <w:rsid w:val="00E66CFA"/>
    <w:rsid w:val="00E6785C"/>
    <w:rsid w:val="00E72093"/>
    <w:rsid w:val="00E73891"/>
    <w:rsid w:val="00E800F2"/>
    <w:rsid w:val="00E82076"/>
    <w:rsid w:val="00E926E2"/>
    <w:rsid w:val="00E945B0"/>
    <w:rsid w:val="00E95781"/>
    <w:rsid w:val="00EA06E6"/>
    <w:rsid w:val="00EA21FA"/>
    <w:rsid w:val="00EA4CD2"/>
    <w:rsid w:val="00EB6C34"/>
    <w:rsid w:val="00EB71C4"/>
    <w:rsid w:val="00EC2802"/>
    <w:rsid w:val="00EC3B68"/>
    <w:rsid w:val="00EC57CA"/>
    <w:rsid w:val="00ED18E7"/>
    <w:rsid w:val="00ED57DF"/>
    <w:rsid w:val="00ED6DF5"/>
    <w:rsid w:val="00EE0F74"/>
    <w:rsid w:val="00EE272A"/>
    <w:rsid w:val="00EF3374"/>
    <w:rsid w:val="00EF6E8B"/>
    <w:rsid w:val="00F002AB"/>
    <w:rsid w:val="00F023E0"/>
    <w:rsid w:val="00F11F2D"/>
    <w:rsid w:val="00F13664"/>
    <w:rsid w:val="00F14C74"/>
    <w:rsid w:val="00F213BB"/>
    <w:rsid w:val="00F23C6E"/>
    <w:rsid w:val="00F27D3F"/>
    <w:rsid w:val="00F51E14"/>
    <w:rsid w:val="00F55355"/>
    <w:rsid w:val="00F67AA8"/>
    <w:rsid w:val="00F76BB3"/>
    <w:rsid w:val="00F8768B"/>
    <w:rsid w:val="00F93F96"/>
    <w:rsid w:val="00F94D01"/>
    <w:rsid w:val="00FA1922"/>
    <w:rsid w:val="00FA195D"/>
    <w:rsid w:val="00FA3F6C"/>
    <w:rsid w:val="00FB2D0B"/>
    <w:rsid w:val="00FB7F5A"/>
    <w:rsid w:val="00FC296A"/>
    <w:rsid w:val="00FC6212"/>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21</Pages>
  <Words>36654</Words>
  <Characters>208934</Characters>
  <Application>Microsoft Office Word</Application>
  <DocSecurity>0</DocSecurity>
  <Lines>1741</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51</cp:revision>
  <dcterms:created xsi:type="dcterms:W3CDTF">2022-03-10T19:42:00Z</dcterms:created>
  <dcterms:modified xsi:type="dcterms:W3CDTF">2022-03-22T19:55:00Z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id="mIM5IMbv"/&gt;&lt;style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